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AD99E" w14:textId="77777777" w:rsidR="00E55F55" w:rsidRPr="005720CA" w:rsidRDefault="00E55F55" w:rsidP="00E55F55">
      <w:pPr>
        <w:rPr>
          <w:rFonts w:ascii="標楷體" w:eastAsia="標楷體" w:hAnsi="標楷體"/>
        </w:rPr>
      </w:pPr>
    </w:p>
    <w:p w14:paraId="46BB3E44" w14:textId="77777777" w:rsidR="00E55F55" w:rsidRPr="005720CA" w:rsidRDefault="00E55F55" w:rsidP="00E55F55">
      <w:pPr>
        <w:rPr>
          <w:rFonts w:ascii="標楷體" w:eastAsia="標楷體" w:hAnsi="標楷體"/>
        </w:rPr>
      </w:pPr>
    </w:p>
    <w:p w14:paraId="18509591" w14:textId="77777777" w:rsidR="00E55F55" w:rsidRPr="008F20B5" w:rsidRDefault="00E55F55" w:rsidP="00E55F55">
      <w:pPr>
        <w:pStyle w:val="ad"/>
        <w:rPr>
          <w:rFonts w:ascii="標楷體" w:hAnsi="標楷體"/>
        </w:rPr>
      </w:pPr>
      <w:r w:rsidRPr="008F20B5">
        <w:rPr>
          <w:rFonts w:ascii="標楷體" w:hAnsi="標楷體" w:hint="eastAsia"/>
        </w:rPr>
        <w:t>放款管理系統專案</w:t>
      </w:r>
    </w:p>
    <w:p w14:paraId="66868D80" w14:textId="77777777" w:rsidR="00E55F55" w:rsidRPr="008F20B5" w:rsidRDefault="00BD1298" w:rsidP="00E55F55">
      <w:pPr>
        <w:pStyle w:val="ad"/>
        <w:rPr>
          <w:rFonts w:ascii="標楷體" w:hAnsi="標楷體"/>
        </w:rPr>
      </w:pPr>
      <w:r w:rsidRPr="008F20B5">
        <w:rPr>
          <w:rFonts w:ascii="標楷體" w:hAnsi="標楷體" w:hint="eastAsia"/>
        </w:rPr>
        <w:t>業務功能需求規格書</w:t>
      </w:r>
    </w:p>
    <w:p w14:paraId="52EF5FAF" w14:textId="77777777" w:rsidR="00E55F55" w:rsidRPr="008F20B5" w:rsidRDefault="00E55F55" w:rsidP="00E55F55">
      <w:pPr>
        <w:pStyle w:val="ad"/>
        <w:rPr>
          <w:rFonts w:ascii="標楷體" w:hAnsi="標楷體"/>
        </w:rPr>
      </w:pPr>
      <w:r w:rsidRPr="008F20B5">
        <w:rPr>
          <w:rFonts w:ascii="標楷體" w:hAnsi="標楷體" w:hint="eastAsia"/>
        </w:rPr>
        <w:t>介接外部系統</w:t>
      </w:r>
    </w:p>
    <w:p w14:paraId="4436A3E7" w14:textId="77777777" w:rsidR="00E55F55" w:rsidRPr="008F20B5" w:rsidRDefault="00E55F55" w:rsidP="00E55F55">
      <w:pPr>
        <w:rPr>
          <w:rFonts w:ascii="標楷體" w:eastAsia="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E55F55" w:rsidRPr="008F20B5" w14:paraId="13C7603F" w14:textId="77777777" w:rsidTr="001F4582">
        <w:trPr>
          <w:trHeight w:val="520"/>
          <w:jc w:val="center"/>
        </w:trPr>
        <w:tc>
          <w:tcPr>
            <w:tcW w:w="2958" w:type="dxa"/>
            <w:vAlign w:val="center"/>
          </w:tcPr>
          <w:p w14:paraId="7F3A9AE6" w14:textId="77777777" w:rsidR="00E55F55" w:rsidRPr="008F20B5" w:rsidRDefault="00E55F55" w:rsidP="001F4582">
            <w:pPr>
              <w:pStyle w:val="af2"/>
              <w:rPr>
                <w:rFonts w:ascii="標楷體" w:hAnsi="標楷體"/>
              </w:rPr>
            </w:pPr>
            <w:r w:rsidRPr="008F20B5">
              <w:rPr>
                <w:rFonts w:ascii="標楷體" w:hAnsi="標楷體" w:hint="eastAsia"/>
              </w:rPr>
              <w:t>文件類別代號：</w:t>
            </w:r>
          </w:p>
        </w:tc>
        <w:tc>
          <w:tcPr>
            <w:tcW w:w="2429" w:type="dxa"/>
            <w:vAlign w:val="center"/>
          </w:tcPr>
          <w:p w14:paraId="06555C6C" w14:textId="77777777" w:rsidR="00E55F55" w:rsidRPr="008F20B5" w:rsidRDefault="00E55F55" w:rsidP="001F4582">
            <w:pPr>
              <w:pStyle w:val="af0"/>
              <w:rPr>
                <w:rFonts w:ascii="標楷體" w:hAnsi="標楷體"/>
              </w:rPr>
            </w:pPr>
            <w:r w:rsidRPr="008F20B5">
              <w:rPr>
                <w:rFonts w:ascii="標楷體" w:hAnsi="標楷體" w:hint="eastAsia"/>
              </w:rPr>
              <w:t>URS</w:t>
            </w:r>
          </w:p>
        </w:tc>
      </w:tr>
      <w:tr w:rsidR="00E55F55" w:rsidRPr="008F20B5" w14:paraId="5A53449A" w14:textId="77777777" w:rsidTr="001F4582">
        <w:trPr>
          <w:trHeight w:val="520"/>
          <w:jc w:val="center"/>
        </w:trPr>
        <w:tc>
          <w:tcPr>
            <w:tcW w:w="2958" w:type="dxa"/>
            <w:vAlign w:val="center"/>
          </w:tcPr>
          <w:p w14:paraId="62C40F86" w14:textId="77777777" w:rsidR="00E55F55" w:rsidRPr="008F20B5" w:rsidRDefault="00E55F55" w:rsidP="001F4582">
            <w:pPr>
              <w:pStyle w:val="af2"/>
              <w:rPr>
                <w:rFonts w:ascii="標楷體" w:hAnsi="標楷體"/>
              </w:rPr>
            </w:pPr>
            <w:r w:rsidRPr="008F20B5">
              <w:rPr>
                <w:rFonts w:ascii="標楷體" w:hAnsi="標楷體" w:hint="eastAsia"/>
              </w:rPr>
              <w:t>版　　　　次：</w:t>
            </w:r>
          </w:p>
        </w:tc>
        <w:tc>
          <w:tcPr>
            <w:tcW w:w="2429" w:type="dxa"/>
            <w:vAlign w:val="center"/>
          </w:tcPr>
          <w:p w14:paraId="16948231" w14:textId="446DE2F5" w:rsidR="00E55F55" w:rsidRPr="008F20B5" w:rsidRDefault="00E55F55" w:rsidP="001F4582">
            <w:pPr>
              <w:pStyle w:val="ae"/>
              <w:rPr>
                <w:rFonts w:ascii="標楷體" w:hAnsi="標楷體"/>
              </w:rPr>
            </w:pPr>
            <w:r w:rsidRPr="008F20B5">
              <w:rPr>
                <w:rFonts w:ascii="標楷體" w:hAnsi="標楷體"/>
              </w:rPr>
              <w:t>V1.</w:t>
            </w:r>
            <w:r w:rsidR="00B72372">
              <w:rPr>
                <w:rFonts w:ascii="標楷體" w:hAnsi="標楷體" w:hint="eastAsia"/>
              </w:rPr>
              <w:t>3</w:t>
            </w:r>
          </w:p>
        </w:tc>
      </w:tr>
      <w:tr w:rsidR="00E55F55" w:rsidRPr="008F20B5" w14:paraId="77C33C29" w14:textId="77777777" w:rsidTr="001F4582">
        <w:trPr>
          <w:trHeight w:val="520"/>
          <w:jc w:val="center"/>
        </w:trPr>
        <w:tc>
          <w:tcPr>
            <w:tcW w:w="2958" w:type="dxa"/>
            <w:vAlign w:val="center"/>
          </w:tcPr>
          <w:p w14:paraId="477BA7A1" w14:textId="77777777" w:rsidR="00E55F55" w:rsidRPr="008F20B5" w:rsidRDefault="00E55F55" w:rsidP="001F4582">
            <w:pPr>
              <w:pStyle w:val="af2"/>
              <w:rPr>
                <w:rFonts w:ascii="標楷體" w:hAnsi="標楷體"/>
              </w:rPr>
            </w:pPr>
            <w:r w:rsidRPr="008F20B5">
              <w:rPr>
                <w:rFonts w:ascii="標楷體" w:hAnsi="標楷體" w:hint="eastAsia"/>
              </w:rPr>
              <w:t>機　密</w:t>
            </w:r>
            <w:r w:rsidRPr="008F20B5">
              <w:rPr>
                <w:rFonts w:ascii="標楷體" w:hAnsi="標楷體"/>
              </w:rPr>
              <w:t xml:space="preserve"> </w:t>
            </w:r>
            <w:r w:rsidRPr="008F20B5">
              <w:rPr>
                <w:rFonts w:ascii="標楷體" w:hAnsi="標楷體" w:hint="eastAsia"/>
              </w:rPr>
              <w:t>等</w:t>
            </w:r>
            <w:r w:rsidRPr="008F20B5">
              <w:rPr>
                <w:rFonts w:ascii="標楷體" w:hAnsi="標楷體"/>
              </w:rPr>
              <w:t xml:space="preserve"> </w:t>
            </w:r>
            <w:r w:rsidRPr="008F20B5">
              <w:rPr>
                <w:rFonts w:ascii="標楷體" w:hAnsi="標楷體" w:hint="eastAsia"/>
              </w:rPr>
              <w:t>級：</w:t>
            </w:r>
          </w:p>
        </w:tc>
        <w:tc>
          <w:tcPr>
            <w:tcW w:w="2429" w:type="dxa"/>
            <w:vAlign w:val="center"/>
          </w:tcPr>
          <w:p w14:paraId="6DDAA39A" w14:textId="77777777" w:rsidR="00E55F55" w:rsidRPr="008F20B5" w:rsidRDefault="00E55F55" w:rsidP="001F4582">
            <w:pPr>
              <w:pStyle w:val="af2"/>
              <w:rPr>
                <w:rFonts w:ascii="標楷體" w:hAnsi="標楷體"/>
              </w:rPr>
            </w:pPr>
            <w:r w:rsidRPr="008F20B5">
              <w:rPr>
                <w:rFonts w:ascii="標楷體" w:hAnsi="標楷體" w:hint="eastAsia"/>
              </w:rPr>
              <w:t>密</w:t>
            </w:r>
          </w:p>
        </w:tc>
      </w:tr>
      <w:tr w:rsidR="00E55F55" w:rsidRPr="008F20B5" w14:paraId="52B0048D" w14:textId="77777777" w:rsidTr="001F4582">
        <w:trPr>
          <w:trHeight w:val="520"/>
          <w:jc w:val="center"/>
        </w:trPr>
        <w:tc>
          <w:tcPr>
            <w:tcW w:w="2958" w:type="dxa"/>
            <w:vAlign w:val="center"/>
          </w:tcPr>
          <w:p w14:paraId="17E7DC6B" w14:textId="77777777" w:rsidR="00E55F55" w:rsidRPr="008F20B5" w:rsidRDefault="00E55F55" w:rsidP="001F4582">
            <w:pPr>
              <w:pStyle w:val="af2"/>
              <w:rPr>
                <w:rFonts w:ascii="標楷體" w:hAnsi="標楷體"/>
              </w:rPr>
            </w:pPr>
            <w:r w:rsidRPr="008F20B5">
              <w:rPr>
                <w:rFonts w:ascii="標楷體" w:hAnsi="標楷體" w:hint="eastAsia"/>
              </w:rPr>
              <w:t>文</w:t>
            </w:r>
            <w:r w:rsidRPr="008F20B5">
              <w:rPr>
                <w:rFonts w:ascii="標楷體" w:hAnsi="標楷體"/>
              </w:rPr>
              <w:t xml:space="preserve">  </w:t>
            </w:r>
            <w:r w:rsidRPr="008F20B5">
              <w:rPr>
                <w:rFonts w:ascii="標楷體" w:hAnsi="標楷體" w:hint="eastAsia"/>
              </w:rPr>
              <w:t>件</w:t>
            </w:r>
            <w:r w:rsidRPr="008F20B5">
              <w:rPr>
                <w:rFonts w:ascii="標楷體" w:hAnsi="標楷體"/>
              </w:rPr>
              <w:t xml:space="preserve"> </w:t>
            </w:r>
            <w:r w:rsidRPr="008F20B5">
              <w:rPr>
                <w:rFonts w:ascii="標楷體" w:hAnsi="標楷體" w:hint="eastAsia"/>
              </w:rPr>
              <w:t>日</w:t>
            </w:r>
            <w:r w:rsidRPr="008F20B5">
              <w:rPr>
                <w:rFonts w:ascii="標楷體" w:hAnsi="標楷體"/>
              </w:rPr>
              <w:t xml:space="preserve"> </w:t>
            </w:r>
            <w:r w:rsidRPr="008F20B5">
              <w:rPr>
                <w:rFonts w:ascii="標楷體" w:hAnsi="標楷體" w:hint="eastAsia"/>
              </w:rPr>
              <w:t>期：</w:t>
            </w:r>
          </w:p>
        </w:tc>
        <w:tc>
          <w:tcPr>
            <w:tcW w:w="2429" w:type="dxa"/>
            <w:vAlign w:val="center"/>
          </w:tcPr>
          <w:p w14:paraId="34FFC186" w14:textId="17314FA7" w:rsidR="00E55F55" w:rsidRPr="008F20B5" w:rsidRDefault="00E55F55" w:rsidP="00632263">
            <w:pPr>
              <w:pStyle w:val="af1"/>
              <w:rPr>
                <w:rFonts w:ascii="標楷體" w:hAnsi="標楷體"/>
              </w:rPr>
            </w:pPr>
            <w:r w:rsidRPr="008F20B5">
              <w:rPr>
                <w:rFonts w:ascii="標楷體" w:hAnsi="標楷體"/>
              </w:rPr>
              <w:t>20</w:t>
            </w:r>
            <w:r w:rsidR="0088546A" w:rsidRPr="008F20B5">
              <w:rPr>
                <w:rFonts w:ascii="標楷體" w:hAnsi="標楷體"/>
              </w:rPr>
              <w:t>2</w:t>
            </w:r>
            <w:r w:rsidR="00C36270">
              <w:rPr>
                <w:rFonts w:ascii="標楷體" w:hAnsi="標楷體"/>
              </w:rPr>
              <w:t>1</w:t>
            </w:r>
            <w:r w:rsidRPr="008F20B5">
              <w:rPr>
                <w:rFonts w:ascii="標楷體" w:hAnsi="標楷體"/>
              </w:rPr>
              <w:t>/</w:t>
            </w:r>
            <w:r w:rsidR="00C36270">
              <w:rPr>
                <w:rFonts w:ascii="標楷體" w:hAnsi="標楷體"/>
              </w:rPr>
              <w:t>0</w:t>
            </w:r>
            <w:r w:rsidR="00B72372">
              <w:rPr>
                <w:rFonts w:ascii="標楷體" w:hAnsi="標楷體" w:hint="eastAsia"/>
              </w:rPr>
              <w:t>6</w:t>
            </w:r>
            <w:r w:rsidRPr="008F20B5">
              <w:rPr>
                <w:rFonts w:ascii="標楷體" w:hAnsi="標楷體"/>
              </w:rPr>
              <w:t>/</w:t>
            </w:r>
            <w:r w:rsidR="00B72372">
              <w:rPr>
                <w:rFonts w:ascii="標楷體" w:hAnsi="標楷體" w:hint="eastAsia"/>
              </w:rPr>
              <w:t>4</w:t>
            </w:r>
          </w:p>
        </w:tc>
      </w:tr>
    </w:tbl>
    <w:p w14:paraId="45AB6B04" w14:textId="77777777" w:rsidR="00E55F55" w:rsidRPr="008F20B5" w:rsidRDefault="00E55F55" w:rsidP="00E55F55">
      <w:pPr>
        <w:rPr>
          <w:rFonts w:ascii="標楷體" w:eastAsia="標楷體" w:hAnsi="標楷體"/>
        </w:rPr>
      </w:pPr>
    </w:p>
    <w:p w14:paraId="5C355177" w14:textId="77777777" w:rsidR="00E55F55" w:rsidRPr="008F20B5" w:rsidRDefault="00E55F55" w:rsidP="00E55F55">
      <w:pPr>
        <w:rPr>
          <w:rFonts w:ascii="標楷體" w:eastAsia="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E55F55" w:rsidRPr="008F20B5" w14:paraId="09EF69DF" w14:textId="77777777" w:rsidTr="001F4582">
        <w:trPr>
          <w:jc w:val="center"/>
        </w:trPr>
        <w:tc>
          <w:tcPr>
            <w:tcW w:w="2564" w:type="dxa"/>
          </w:tcPr>
          <w:p w14:paraId="04833A58" w14:textId="77777777" w:rsidR="00E55F55" w:rsidRPr="008F20B5" w:rsidRDefault="00E55F55" w:rsidP="001F4582">
            <w:pPr>
              <w:pStyle w:val="af"/>
              <w:widowControl w:val="0"/>
              <w:rPr>
                <w:rFonts w:ascii="標楷體" w:hAnsi="標楷體"/>
              </w:rPr>
            </w:pPr>
            <w:r w:rsidRPr="008F20B5">
              <w:rPr>
                <w:rFonts w:ascii="標楷體" w:hAnsi="標楷體" w:hint="eastAsia"/>
              </w:rPr>
              <w:t>製作</w:t>
            </w:r>
          </w:p>
        </w:tc>
        <w:tc>
          <w:tcPr>
            <w:tcW w:w="2564" w:type="dxa"/>
          </w:tcPr>
          <w:p w14:paraId="3961FBF7" w14:textId="77777777" w:rsidR="00E55F55" w:rsidRPr="008F20B5" w:rsidRDefault="00E55F55" w:rsidP="001F4582">
            <w:pPr>
              <w:pStyle w:val="af"/>
              <w:widowControl w:val="0"/>
              <w:rPr>
                <w:rFonts w:ascii="標楷體" w:hAnsi="標楷體"/>
              </w:rPr>
            </w:pPr>
            <w:r w:rsidRPr="008F20B5">
              <w:rPr>
                <w:rFonts w:ascii="標楷體" w:hAnsi="標楷體" w:hint="eastAsia"/>
              </w:rPr>
              <w:t>審查</w:t>
            </w:r>
          </w:p>
        </w:tc>
        <w:tc>
          <w:tcPr>
            <w:tcW w:w="2564" w:type="dxa"/>
          </w:tcPr>
          <w:p w14:paraId="7F0BFCD5" w14:textId="77777777" w:rsidR="00E55F55" w:rsidRPr="008F20B5" w:rsidRDefault="00E55F55" w:rsidP="001F4582">
            <w:pPr>
              <w:pStyle w:val="af"/>
              <w:widowControl w:val="0"/>
              <w:rPr>
                <w:rFonts w:ascii="標楷體" w:hAnsi="標楷體"/>
              </w:rPr>
            </w:pPr>
            <w:r w:rsidRPr="008F20B5">
              <w:rPr>
                <w:rFonts w:ascii="標楷體" w:hAnsi="標楷體" w:hint="eastAsia"/>
              </w:rPr>
              <w:t>核可</w:t>
            </w:r>
          </w:p>
        </w:tc>
      </w:tr>
      <w:tr w:rsidR="00E55F55" w:rsidRPr="008F20B5" w14:paraId="470B4211" w14:textId="77777777" w:rsidTr="001F4582">
        <w:trPr>
          <w:trHeight w:val="2511"/>
          <w:jc w:val="center"/>
        </w:trPr>
        <w:tc>
          <w:tcPr>
            <w:tcW w:w="2564" w:type="dxa"/>
          </w:tcPr>
          <w:p w14:paraId="40BD5878" w14:textId="77777777" w:rsidR="00E55F55" w:rsidRPr="008F20B5" w:rsidRDefault="00E55F55" w:rsidP="001F4582">
            <w:pPr>
              <w:pStyle w:val="af3"/>
              <w:rPr>
                <w:rFonts w:ascii="標楷體" w:hAnsi="標楷體"/>
              </w:rPr>
            </w:pPr>
          </w:p>
          <w:p w14:paraId="3AF7BFDF" w14:textId="77777777" w:rsidR="00E55F55" w:rsidRPr="008F20B5" w:rsidRDefault="00E55F55" w:rsidP="001F4582">
            <w:pPr>
              <w:pStyle w:val="af3"/>
              <w:rPr>
                <w:rFonts w:ascii="標楷體" w:hAnsi="標楷體"/>
              </w:rPr>
            </w:pPr>
          </w:p>
        </w:tc>
        <w:tc>
          <w:tcPr>
            <w:tcW w:w="2564" w:type="dxa"/>
          </w:tcPr>
          <w:p w14:paraId="4D88A467" w14:textId="77777777" w:rsidR="00E55F55" w:rsidRPr="008F20B5" w:rsidRDefault="00E55F55" w:rsidP="001F4582">
            <w:pPr>
              <w:pStyle w:val="af3"/>
              <w:rPr>
                <w:rFonts w:ascii="標楷體" w:hAnsi="標楷體"/>
              </w:rPr>
            </w:pPr>
          </w:p>
        </w:tc>
        <w:tc>
          <w:tcPr>
            <w:tcW w:w="2564" w:type="dxa"/>
          </w:tcPr>
          <w:p w14:paraId="0E17EDD2" w14:textId="77777777" w:rsidR="00E55F55" w:rsidRPr="008F20B5" w:rsidRDefault="00E55F55" w:rsidP="001F4582">
            <w:pPr>
              <w:pStyle w:val="af3"/>
              <w:rPr>
                <w:rFonts w:ascii="標楷體" w:hAnsi="標楷體"/>
              </w:rPr>
            </w:pPr>
          </w:p>
        </w:tc>
      </w:tr>
    </w:tbl>
    <w:p w14:paraId="15F26989" w14:textId="77777777" w:rsidR="00E55F55" w:rsidRPr="008F20B5" w:rsidRDefault="00E55F55" w:rsidP="00E55F55">
      <w:pPr>
        <w:rPr>
          <w:rFonts w:ascii="標楷體" w:eastAsia="標楷體" w:hAnsi="標楷體"/>
        </w:rPr>
      </w:pPr>
    </w:p>
    <w:p w14:paraId="0FC75AB4" w14:textId="77777777" w:rsidR="00E55F55" w:rsidRPr="008F20B5" w:rsidRDefault="00E55F55" w:rsidP="00E55F55">
      <w:pPr>
        <w:rPr>
          <w:rFonts w:ascii="標楷體" w:eastAsia="標楷體" w:hAnsi="標楷體"/>
        </w:rPr>
      </w:pPr>
    </w:p>
    <w:p w14:paraId="6DEF6C20" w14:textId="77777777" w:rsidR="00E55F55" w:rsidRPr="008F20B5" w:rsidRDefault="00E55F55" w:rsidP="00E55F55">
      <w:pPr>
        <w:rPr>
          <w:rFonts w:ascii="標楷體" w:eastAsia="標楷體" w:hAnsi="標楷體"/>
        </w:rPr>
      </w:pPr>
    </w:p>
    <w:p w14:paraId="1514056F" w14:textId="77777777" w:rsidR="00E55F55" w:rsidRPr="004A1C2C" w:rsidRDefault="00E55F55" w:rsidP="00E55F55">
      <w:pPr>
        <w:pStyle w:val="af"/>
        <w:widowControl w:val="0"/>
        <w:spacing w:line="0" w:lineRule="atLeast"/>
        <w:rPr>
          <w:rStyle w:val="af5"/>
          <w:rFonts w:ascii="標楷體" w:hAnsi="標楷體"/>
        </w:rPr>
      </w:pPr>
      <w:r w:rsidRPr="008F20B5">
        <w:rPr>
          <w:rStyle w:val="af5"/>
          <w:rFonts w:ascii="標楷體" w:hAnsi="標楷體" w:hint="eastAsia"/>
        </w:rPr>
        <w:t>新光人壽保險股份有限公司</w:t>
      </w:r>
    </w:p>
    <w:p w14:paraId="3C2125E7" w14:textId="3C49204A" w:rsidR="00E55F55" w:rsidRPr="008F20B5" w:rsidRDefault="00E55F55" w:rsidP="00E55F55">
      <w:pPr>
        <w:spacing w:line="0" w:lineRule="atLeast"/>
        <w:jc w:val="center"/>
        <w:rPr>
          <w:rFonts w:ascii="標楷體" w:eastAsia="標楷體" w:hAnsi="標楷體"/>
          <w:sz w:val="32"/>
        </w:rPr>
      </w:pPr>
      <w:r w:rsidRPr="008F20B5">
        <w:rPr>
          <w:rStyle w:val="af4"/>
          <w:rFonts w:ascii="標楷體" w:hAnsi="標楷體"/>
        </w:rPr>
        <w:t>Shin Kong Life Insurance Co., Ltd.</w:t>
      </w:r>
      <w:r w:rsidR="00EE0EF4" w:rsidRPr="004A1C2C">
        <w:rPr>
          <w:rFonts w:ascii="標楷體" w:eastAsia="標楷體" w:hAnsi="標楷體"/>
          <w:noProof/>
        </w:rPr>
        <mc:AlternateContent>
          <mc:Choice Requires="wps">
            <w:drawing>
              <wp:anchor distT="0" distB="0" distL="114300" distR="114300" simplePos="0" relativeHeight="251660288" behindDoc="0" locked="0" layoutInCell="1" allowOverlap="1" wp14:anchorId="4DE466D6" wp14:editId="6E332CC3">
                <wp:simplePos x="0" y="0"/>
                <wp:positionH relativeFrom="column">
                  <wp:posOffset>1988185</wp:posOffset>
                </wp:positionH>
                <wp:positionV relativeFrom="paragraph">
                  <wp:posOffset>9373235</wp:posOffset>
                </wp:positionV>
                <wp:extent cx="3429000" cy="800100"/>
                <wp:effectExtent l="0" t="0" r="0" b="0"/>
                <wp:wrapNone/>
                <wp:docPr id="76"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B58BD" w14:textId="77777777" w:rsidR="0037296F" w:rsidRDefault="0037296F" w:rsidP="00E55F55">
                            <w:pPr>
                              <w:pStyle w:val="af"/>
                              <w:widowControl w:val="0"/>
                              <w:spacing w:line="0" w:lineRule="atLeast"/>
                              <w:rPr>
                                <w:rStyle w:val="af5"/>
                              </w:rPr>
                            </w:pPr>
                            <w:r>
                              <w:rPr>
                                <w:rStyle w:val="af5"/>
                                <w:rFonts w:hint="eastAsia"/>
                              </w:rPr>
                              <w:t>新光人壽保險股份有限公司</w:t>
                            </w:r>
                          </w:p>
                          <w:p w14:paraId="1ED80AF3" w14:textId="77777777" w:rsidR="0037296F" w:rsidRDefault="0037296F" w:rsidP="00E55F55">
                            <w:pPr>
                              <w:spacing w:line="0" w:lineRule="atLeast"/>
                              <w:jc w:val="center"/>
                              <w:rPr>
                                <w:sz w:val="32"/>
                              </w:rPr>
                            </w:pPr>
                            <w:r>
                              <w:rPr>
                                <w:rStyle w:val="af4"/>
                                <w:rFonts w:hint="eastAsia"/>
                              </w:rPr>
                              <w:t>Shin Kong Life Insurance</w:t>
                            </w:r>
                            <w:r>
                              <w:rPr>
                                <w:rStyle w:val="af4"/>
                              </w:rPr>
                              <w:t xml:space="preserve"> Co., Ltd.</w:t>
                            </w:r>
                          </w:p>
                          <w:p w14:paraId="6128E045" w14:textId="77777777" w:rsidR="0037296F" w:rsidRDefault="0037296F" w:rsidP="00E55F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466D6"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" stroked="f">
                <v:textbox>
                  <w:txbxContent>
                    <w:p w14:paraId="0A8B58BD" w14:textId="77777777" w:rsidR="0037296F" w:rsidRDefault="0037296F" w:rsidP="00E55F55">
                      <w:pPr>
                        <w:pStyle w:val="af"/>
                        <w:widowControl w:val="0"/>
                        <w:spacing w:line="0" w:lineRule="atLeast"/>
                        <w:rPr>
                          <w:rStyle w:val="af5"/>
                        </w:rPr>
                      </w:pPr>
                      <w:r>
                        <w:rPr>
                          <w:rStyle w:val="af5"/>
                          <w:rFonts w:hint="eastAsia"/>
                        </w:rPr>
                        <w:t>新光人壽保險股份有限公司</w:t>
                      </w:r>
                    </w:p>
                    <w:p w14:paraId="1ED80AF3" w14:textId="77777777" w:rsidR="0037296F" w:rsidRDefault="0037296F" w:rsidP="00E55F55">
                      <w:pPr>
                        <w:spacing w:line="0" w:lineRule="atLeast"/>
                        <w:jc w:val="center"/>
                        <w:rPr>
                          <w:sz w:val="32"/>
                        </w:rPr>
                      </w:pPr>
                      <w:r>
                        <w:rPr>
                          <w:rStyle w:val="af4"/>
                          <w:rFonts w:hint="eastAsia"/>
                        </w:rPr>
                        <w:t>Shin Kong Life Insurance</w:t>
                      </w:r>
                      <w:r>
                        <w:rPr>
                          <w:rStyle w:val="af4"/>
                        </w:rPr>
                        <w:t xml:space="preserve"> Co., Ltd.</w:t>
                      </w:r>
                    </w:p>
                    <w:p w14:paraId="6128E045" w14:textId="77777777" w:rsidR="0037296F" w:rsidRDefault="0037296F" w:rsidP="00E55F55"/>
                  </w:txbxContent>
                </v:textbox>
              </v:shape>
            </w:pict>
          </mc:Fallback>
        </mc:AlternateContent>
      </w:r>
      <w:r w:rsidR="00EE0EF4" w:rsidRPr="004A1C2C">
        <w:rPr>
          <w:rFonts w:ascii="標楷體" w:eastAsia="標楷體" w:hAnsi="標楷體"/>
          <w:noProof/>
        </w:rPr>
        <mc:AlternateContent>
          <mc:Choice Requires="wps">
            <w:drawing>
              <wp:anchor distT="0" distB="0" distL="114300" distR="114300" simplePos="0" relativeHeight="251659264" behindDoc="0" locked="0" layoutInCell="1" allowOverlap="1" wp14:anchorId="4E4A033F" wp14:editId="5387C7A0">
                <wp:simplePos x="0" y="0"/>
                <wp:positionH relativeFrom="column">
                  <wp:posOffset>1988185</wp:posOffset>
                </wp:positionH>
                <wp:positionV relativeFrom="paragraph">
                  <wp:posOffset>9373235</wp:posOffset>
                </wp:positionV>
                <wp:extent cx="3429000" cy="800100"/>
                <wp:effectExtent l="0" t="0" r="0" b="0"/>
                <wp:wrapNone/>
                <wp:docPr id="75"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31CF4" w14:textId="77777777" w:rsidR="0037296F" w:rsidRDefault="0037296F" w:rsidP="00E55F55">
                            <w:pPr>
                              <w:pStyle w:val="af"/>
                              <w:widowControl w:val="0"/>
                              <w:spacing w:line="0" w:lineRule="atLeast"/>
                              <w:rPr>
                                <w:rStyle w:val="af5"/>
                              </w:rPr>
                            </w:pPr>
                            <w:r>
                              <w:rPr>
                                <w:rStyle w:val="af5"/>
                                <w:rFonts w:hint="eastAsia"/>
                              </w:rPr>
                              <w:t>新光人壽保險股份有限公司</w:t>
                            </w:r>
                          </w:p>
                          <w:p w14:paraId="413ABA72" w14:textId="77777777" w:rsidR="0037296F" w:rsidRDefault="0037296F" w:rsidP="00E55F55">
                            <w:pPr>
                              <w:spacing w:line="0" w:lineRule="atLeast"/>
                              <w:jc w:val="center"/>
                              <w:rPr>
                                <w:sz w:val="32"/>
                              </w:rPr>
                            </w:pPr>
                            <w:r>
                              <w:rPr>
                                <w:rStyle w:val="af4"/>
                                <w:rFonts w:hint="eastAsia"/>
                              </w:rPr>
                              <w:t>Shin Kong Life Insurance</w:t>
                            </w:r>
                            <w:r>
                              <w:rPr>
                                <w:rStyle w:val="af4"/>
                              </w:rPr>
                              <w:t xml:space="preserve"> Co., Ltd.</w:t>
                            </w:r>
                          </w:p>
                          <w:p w14:paraId="050F805C" w14:textId="77777777" w:rsidR="0037296F" w:rsidRDefault="0037296F" w:rsidP="00E55F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A033F"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" stroked="f">
                <v:textbox>
                  <w:txbxContent>
                    <w:p w14:paraId="7DC31CF4" w14:textId="77777777" w:rsidR="0037296F" w:rsidRDefault="0037296F" w:rsidP="00E55F55">
                      <w:pPr>
                        <w:pStyle w:val="af"/>
                        <w:widowControl w:val="0"/>
                        <w:spacing w:line="0" w:lineRule="atLeast"/>
                        <w:rPr>
                          <w:rStyle w:val="af5"/>
                        </w:rPr>
                      </w:pPr>
                      <w:r>
                        <w:rPr>
                          <w:rStyle w:val="af5"/>
                          <w:rFonts w:hint="eastAsia"/>
                        </w:rPr>
                        <w:t>新光人壽保險股份有限公司</w:t>
                      </w:r>
                    </w:p>
                    <w:p w14:paraId="413ABA72" w14:textId="77777777" w:rsidR="0037296F" w:rsidRDefault="0037296F" w:rsidP="00E55F55">
                      <w:pPr>
                        <w:spacing w:line="0" w:lineRule="atLeast"/>
                        <w:jc w:val="center"/>
                        <w:rPr>
                          <w:sz w:val="32"/>
                        </w:rPr>
                      </w:pPr>
                      <w:r>
                        <w:rPr>
                          <w:rStyle w:val="af4"/>
                          <w:rFonts w:hint="eastAsia"/>
                        </w:rPr>
                        <w:t>Shin Kong Life Insurance</w:t>
                      </w:r>
                      <w:r>
                        <w:rPr>
                          <w:rStyle w:val="af4"/>
                        </w:rPr>
                        <w:t xml:space="preserve"> Co., Ltd.</w:t>
                      </w:r>
                    </w:p>
                    <w:p w14:paraId="050F805C" w14:textId="77777777" w:rsidR="0037296F" w:rsidRDefault="0037296F" w:rsidP="00E55F55"/>
                  </w:txbxContent>
                </v:textbox>
              </v:shape>
            </w:pict>
          </mc:Fallback>
        </mc:AlternateContent>
      </w:r>
    </w:p>
    <w:p w14:paraId="5EB7D9B2" w14:textId="77777777" w:rsidR="00D22C68" w:rsidRPr="008F20B5" w:rsidRDefault="00D22C68" w:rsidP="00AF2085">
      <w:pPr>
        <w:rPr>
          <w:rFonts w:ascii="標楷體" w:eastAsia="標楷體" w:hAnsi="標楷體"/>
        </w:rPr>
        <w:sectPr w:rsidR="00D22C68" w:rsidRPr="008F20B5" w:rsidSect="00E55F55">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4E276624" w14:textId="77777777" w:rsidR="00E55F55" w:rsidRPr="008F20B5" w:rsidRDefault="00E55F55" w:rsidP="00E55F55">
      <w:pPr>
        <w:pStyle w:val="af6"/>
        <w:rPr>
          <w:rFonts w:ascii="標楷體" w:hAnsi="標楷體"/>
        </w:rPr>
      </w:pPr>
      <w:r w:rsidRPr="008F20B5">
        <w:rPr>
          <w:rFonts w:ascii="標楷體" w:hAnsi="標楷體" w:hint="eastAsia"/>
        </w:rPr>
        <w:lastRenderedPageBreak/>
        <w:t>文件制／修訂履歷</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936"/>
        <w:gridCol w:w="1134"/>
        <w:gridCol w:w="996"/>
        <w:gridCol w:w="1440"/>
      </w:tblGrid>
      <w:tr w:rsidR="00E55F55" w:rsidRPr="008F20B5" w14:paraId="4F391711" w14:textId="77777777" w:rsidTr="004A1C2C">
        <w:tc>
          <w:tcPr>
            <w:tcW w:w="1108" w:type="dxa"/>
          </w:tcPr>
          <w:p w14:paraId="5886632B" w14:textId="77777777" w:rsidR="00E55F55" w:rsidRPr="008F20B5" w:rsidRDefault="00E55F55" w:rsidP="001F4582">
            <w:pPr>
              <w:pStyle w:val="af7"/>
              <w:rPr>
                <w:rFonts w:ascii="標楷體" w:hAnsi="標楷體"/>
              </w:rPr>
            </w:pPr>
            <w:r w:rsidRPr="008F20B5">
              <w:rPr>
                <w:rFonts w:ascii="標楷體" w:hAnsi="標楷體" w:hint="eastAsia"/>
              </w:rPr>
              <w:t>制／修訂</w:t>
            </w:r>
          </w:p>
          <w:p w14:paraId="36975EA2" w14:textId="77777777" w:rsidR="00E55F55" w:rsidRPr="008F20B5" w:rsidRDefault="00E55F55" w:rsidP="001F4582">
            <w:pPr>
              <w:pStyle w:val="af7"/>
              <w:rPr>
                <w:rFonts w:ascii="標楷體" w:hAnsi="標楷體"/>
              </w:rPr>
            </w:pPr>
            <w:r w:rsidRPr="008F20B5">
              <w:rPr>
                <w:rFonts w:ascii="標楷體" w:hAnsi="標楷體" w:hint="eastAsia"/>
              </w:rPr>
              <w:t>版次</w:t>
            </w:r>
          </w:p>
        </w:tc>
        <w:tc>
          <w:tcPr>
            <w:tcW w:w="1614" w:type="dxa"/>
          </w:tcPr>
          <w:p w14:paraId="681649E9" w14:textId="77777777" w:rsidR="00E55F55" w:rsidRPr="008F20B5" w:rsidRDefault="00E55F55" w:rsidP="001F4582">
            <w:pPr>
              <w:pStyle w:val="af7"/>
              <w:rPr>
                <w:rFonts w:ascii="標楷體" w:hAnsi="標楷體"/>
              </w:rPr>
            </w:pPr>
            <w:r w:rsidRPr="008F20B5">
              <w:rPr>
                <w:rFonts w:ascii="標楷體" w:hAnsi="標楷體" w:hint="eastAsia"/>
              </w:rPr>
              <w:t>制／修訂</w:t>
            </w:r>
          </w:p>
          <w:p w14:paraId="3A1E606A" w14:textId="77777777" w:rsidR="00E55F55" w:rsidRPr="008F20B5" w:rsidRDefault="00E55F55" w:rsidP="001F4582">
            <w:pPr>
              <w:pStyle w:val="af7"/>
              <w:rPr>
                <w:rFonts w:ascii="標楷體" w:hAnsi="標楷體"/>
              </w:rPr>
            </w:pPr>
            <w:r w:rsidRPr="008F20B5">
              <w:rPr>
                <w:rFonts w:ascii="標楷體" w:hAnsi="標楷體" w:hint="eastAsia"/>
              </w:rPr>
              <w:t>日期</w:t>
            </w:r>
          </w:p>
        </w:tc>
        <w:tc>
          <w:tcPr>
            <w:tcW w:w="3936" w:type="dxa"/>
          </w:tcPr>
          <w:p w14:paraId="3A658425" w14:textId="77777777" w:rsidR="00E55F55" w:rsidRPr="008F20B5" w:rsidRDefault="00E55F55" w:rsidP="001F4582">
            <w:pPr>
              <w:pStyle w:val="af7"/>
              <w:rPr>
                <w:rFonts w:ascii="標楷體" w:hAnsi="標楷體"/>
              </w:rPr>
            </w:pPr>
            <w:r w:rsidRPr="008F20B5">
              <w:rPr>
                <w:rFonts w:ascii="標楷體" w:hAnsi="標楷體" w:hint="eastAsia"/>
              </w:rPr>
              <w:t>制／修訂</w:t>
            </w:r>
          </w:p>
          <w:p w14:paraId="638B5DC6" w14:textId="77777777" w:rsidR="00E55F55" w:rsidRPr="008F20B5" w:rsidRDefault="00E55F55" w:rsidP="001F4582">
            <w:pPr>
              <w:pStyle w:val="af7"/>
              <w:rPr>
                <w:rFonts w:ascii="標楷體" w:hAnsi="標楷體"/>
              </w:rPr>
            </w:pPr>
            <w:r w:rsidRPr="008F20B5">
              <w:rPr>
                <w:rFonts w:ascii="標楷體" w:hAnsi="標楷體" w:hint="eastAsia"/>
              </w:rPr>
              <w:t>說明</w:t>
            </w:r>
          </w:p>
        </w:tc>
        <w:tc>
          <w:tcPr>
            <w:tcW w:w="1134" w:type="dxa"/>
          </w:tcPr>
          <w:p w14:paraId="74996911" w14:textId="77777777" w:rsidR="00E55F55" w:rsidRPr="008F20B5" w:rsidRDefault="00E55F55" w:rsidP="001F4582">
            <w:pPr>
              <w:pStyle w:val="af7"/>
              <w:rPr>
                <w:rFonts w:ascii="標楷體" w:hAnsi="標楷體"/>
              </w:rPr>
            </w:pPr>
            <w:r w:rsidRPr="008F20B5">
              <w:rPr>
                <w:rFonts w:ascii="標楷體" w:hAnsi="標楷體" w:hint="eastAsia"/>
              </w:rPr>
              <w:t>作</w:t>
            </w:r>
          </w:p>
          <w:p w14:paraId="3C609FD8" w14:textId="77777777" w:rsidR="00E55F55" w:rsidRPr="008F20B5" w:rsidRDefault="00E55F55" w:rsidP="001F4582">
            <w:pPr>
              <w:pStyle w:val="af7"/>
              <w:rPr>
                <w:rFonts w:ascii="標楷體" w:hAnsi="標楷體"/>
              </w:rPr>
            </w:pPr>
            <w:r w:rsidRPr="008F20B5">
              <w:rPr>
                <w:rFonts w:ascii="標楷體" w:hAnsi="標楷體" w:hint="eastAsia"/>
              </w:rPr>
              <w:t>者</w:t>
            </w:r>
          </w:p>
        </w:tc>
        <w:tc>
          <w:tcPr>
            <w:tcW w:w="996" w:type="dxa"/>
          </w:tcPr>
          <w:p w14:paraId="61E1063F" w14:textId="77777777" w:rsidR="00E55F55" w:rsidRPr="008F20B5" w:rsidRDefault="00E55F55" w:rsidP="001F4582">
            <w:pPr>
              <w:pStyle w:val="af7"/>
              <w:rPr>
                <w:rFonts w:ascii="標楷體" w:hAnsi="標楷體"/>
              </w:rPr>
            </w:pPr>
            <w:r w:rsidRPr="008F20B5">
              <w:rPr>
                <w:rFonts w:ascii="標楷體" w:hAnsi="標楷體" w:hint="eastAsia"/>
              </w:rPr>
              <w:t>核</w:t>
            </w:r>
          </w:p>
          <w:p w14:paraId="10B9847E" w14:textId="77777777" w:rsidR="00E55F55" w:rsidRPr="008F20B5" w:rsidRDefault="00E55F55" w:rsidP="001F4582">
            <w:pPr>
              <w:pStyle w:val="af7"/>
              <w:rPr>
                <w:rFonts w:ascii="標楷體" w:hAnsi="標楷體"/>
              </w:rPr>
            </w:pPr>
            <w:r w:rsidRPr="008F20B5">
              <w:rPr>
                <w:rFonts w:ascii="標楷體" w:hAnsi="標楷體" w:hint="eastAsia"/>
              </w:rPr>
              <w:t>准</w:t>
            </w:r>
          </w:p>
        </w:tc>
        <w:tc>
          <w:tcPr>
            <w:tcW w:w="1440" w:type="dxa"/>
          </w:tcPr>
          <w:p w14:paraId="381C94F0" w14:textId="77777777" w:rsidR="00E55F55" w:rsidRPr="008F20B5" w:rsidRDefault="00E55F55" w:rsidP="001F4582">
            <w:pPr>
              <w:pStyle w:val="af7"/>
              <w:rPr>
                <w:rFonts w:ascii="標楷體" w:hAnsi="標楷體"/>
              </w:rPr>
            </w:pPr>
            <w:r w:rsidRPr="008F20B5">
              <w:rPr>
                <w:rFonts w:ascii="標楷體" w:hAnsi="標楷體" w:hint="eastAsia"/>
              </w:rPr>
              <w:t>備</w:t>
            </w:r>
          </w:p>
          <w:p w14:paraId="3B8A99BF" w14:textId="77777777" w:rsidR="00E55F55" w:rsidRPr="008F20B5" w:rsidRDefault="00E55F55" w:rsidP="001F4582">
            <w:pPr>
              <w:pStyle w:val="af7"/>
              <w:rPr>
                <w:rFonts w:ascii="標楷體" w:hAnsi="標楷體"/>
              </w:rPr>
            </w:pPr>
            <w:r w:rsidRPr="008F20B5">
              <w:rPr>
                <w:rFonts w:ascii="標楷體" w:hAnsi="標楷體" w:hint="eastAsia"/>
              </w:rPr>
              <w:t>註</w:t>
            </w:r>
          </w:p>
        </w:tc>
      </w:tr>
      <w:tr w:rsidR="00E55F55" w:rsidRPr="008F20B5" w14:paraId="63825CFB" w14:textId="77777777" w:rsidTr="004A1C2C">
        <w:trPr>
          <w:trHeight w:val="405"/>
        </w:trPr>
        <w:tc>
          <w:tcPr>
            <w:tcW w:w="1108" w:type="dxa"/>
            <w:vAlign w:val="center"/>
          </w:tcPr>
          <w:p w14:paraId="5C36C97B" w14:textId="77777777" w:rsidR="00E55F55" w:rsidRPr="008F20B5" w:rsidRDefault="00E55F55" w:rsidP="00632263">
            <w:pPr>
              <w:pStyle w:val="11"/>
              <w:rPr>
                <w:rFonts w:ascii="標楷體" w:hAnsi="標楷體"/>
              </w:rPr>
            </w:pPr>
            <w:r w:rsidRPr="008F20B5">
              <w:rPr>
                <w:rFonts w:ascii="標楷體" w:hAnsi="標楷體"/>
              </w:rPr>
              <w:t>V0</w:t>
            </w:r>
            <w:r w:rsidR="00632263" w:rsidRPr="008F20B5">
              <w:rPr>
                <w:rFonts w:ascii="標楷體" w:hAnsi="標楷體"/>
              </w:rPr>
              <w:t>.1</w:t>
            </w:r>
          </w:p>
        </w:tc>
        <w:tc>
          <w:tcPr>
            <w:tcW w:w="1614" w:type="dxa"/>
            <w:vAlign w:val="center"/>
          </w:tcPr>
          <w:p w14:paraId="3CDC5983" w14:textId="77777777" w:rsidR="00E55F55" w:rsidRPr="008F20B5" w:rsidRDefault="00E55F55" w:rsidP="001F4582">
            <w:pPr>
              <w:pStyle w:val="11"/>
              <w:rPr>
                <w:rFonts w:ascii="標楷體" w:hAnsi="標楷體"/>
              </w:rPr>
            </w:pPr>
            <w:r w:rsidRPr="008F20B5">
              <w:rPr>
                <w:rFonts w:ascii="標楷體" w:hAnsi="標楷體"/>
              </w:rPr>
              <w:t>2019/12/25</w:t>
            </w:r>
          </w:p>
        </w:tc>
        <w:tc>
          <w:tcPr>
            <w:tcW w:w="3936" w:type="dxa"/>
            <w:vAlign w:val="center"/>
          </w:tcPr>
          <w:p w14:paraId="6C62CAA8" w14:textId="77777777" w:rsidR="00E55F55" w:rsidRPr="008F20B5" w:rsidRDefault="00E55F55" w:rsidP="001F4582">
            <w:pPr>
              <w:pStyle w:val="11"/>
              <w:rPr>
                <w:rFonts w:ascii="標楷體" w:hAnsi="標楷體"/>
              </w:rPr>
            </w:pPr>
            <w:r w:rsidRPr="008F20B5">
              <w:rPr>
                <w:rFonts w:ascii="標楷體" w:hAnsi="標楷體" w:hint="eastAsia"/>
              </w:rPr>
              <w:t>初版</w:t>
            </w:r>
          </w:p>
        </w:tc>
        <w:tc>
          <w:tcPr>
            <w:tcW w:w="1134" w:type="dxa"/>
            <w:vAlign w:val="center"/>
          </w:tcPr>
          <w:p w14:paraId="25058798" w14:textId="77777777" w:rsidR="00E55F55" w:rsidRPr="008F20B5" w:rsidRDefault="00E55F55" w:rsidP="001F4582">
            <w:pPr>
              <w:pStyle w:val="11"/>
              <w:rPr>
                <w:rFonts w:ascii="標楷體" w:hAnsi="標楷體"/>
              </w:rPr>
            </w:pPr>
            <w:r w:rsidRPr="008F20B5">
              <w:rPr>
                <w:rFonts w:ascii="標楷體" w:hAnsi="標楷體" w:hint="eastAsia"/>
                <w:lang w:eastAsia="zh-HK"/>
              </w:rPr>
              <w:t>陳綺萍</w:t>
            </w:r>
          </w:p>
        </w:tc>
        <w:tc>
          <w:tcPr>
            <w:tcW w:w="996" w:type="dxa"/>
            <w:vAlign w:val="center"/>
          </w:tcPr>
          <w:p w14:paraId="602F8FBC" w14:textId="77777777" w:rsidR="00E55F55" w:rsidRPr="008F20B5" w:rsidRDefault="00E55F55" w:rsidP="001F4582">
            <w:pPr>
              <w:pStyle w:val="11"/>
              <w:rPr>
                <w:rFonts w:ascii="標楷體" w:hAnsi="標楷體"/>
              </w:rPr>
            </w:pPr>
          </w:p>
        </w:tc>
        <w:tc>
          <w:tcPr>
            <w:tcW w:w="1440" w:type="dxa"/>
            <w:vAlign w:val="center"/>
          </w:tcPr>
          <w:p w14:paraId="1BA9FE02" w14:textId="77777777" w:rsidR="00E55F55" w:rsidRPr="008F20B5" w:rsidRDefault="00E55F55" w:rsidP="001F4582">
            <w:pPr>
              <w:pStyle w:val="11"/>
              <w:rPr>
                <w:rFonts w:ascii="標楷體" w:hAnsi="標楷體"/>
              </w:rPr>
            </w:pPr>
          </w:p>
        </w:tc>
      </w:tr>
      <w:tr w:rsidR="00632263" w:rsidRPr="008F20B5" w14:paraId="47E7544B" w14:textId="77777777" w:rsidTr="004A1C2C">
        <w:trPr>
          <w:trHeight w:val="405"/>
        </w:trPr>
        <w:tc>
          <w:tcPr>
            <w:tcW w:w="1108" w:type="dxa"/>
            <w:vAlign w:val="center"/>
          </w:tcPr>
          <w:p w14:paraId="1B35E340" w14:textId="77777777" w:rsidR="00632263" w:rsidRPr="008F20B5" w:rsidRDefault="00632263" w:rsidP="001A5A5A">
            <w:pPr>
              <w:pStyle w:val="11"/>
              <w:rPr>
                <w:rFonts w:ascii="標楷體" w:hAnsi="標楷體"/>
              </w:rPr>
            </w:pPr>
            <w:r w:rsidRPr="008F20B5">
              <w:rPr>
                <w:rFonts w:ascii="標楷體" w:hAnsi="標楷體"/>
              </w:rPr>
              <w:t>V1.0</w:t>
            </w:r>
          </w:p>
        </w:tc>
        <w:tc>
          <w:tcPr>
            <w:tcW w:w="1614" w:type="dxa"/>
            <w:vAlign w:val="center"/>
          </w:tcPr>
          <w:p w14:paraId="7D5BCE76" w14:textId="77777777" w:rsidR="00632263" w:rsidRPr="008F20B5" w:rsidRDefault="00632263" w:rsidP="001A5A5A">
            <w:pPr>
              <w:pStyle w:val="11"/>
              <w:rPr>
                <w:rFonts w:ascii="標楷體" w:hAnsi="標楷體"/>
              </w:rPr>
            </w:pPr>
            <w:r w:rsidRPr="008F20B5">
              <w:rPr>
                <w:rFonts w:ascii="標楷體" w:hAnsi="標楷體"/>
              </w:rPr>
              <w:t>2019/12/31</w:t>
            </w:r>
          </w:p>
        </w:tc>
        <w:tc>
          <w:tcPr>
            <w:tcW w:w="3936" w:type="dxa"/>
            <w:vAlign w:val="center"/>
          </w:tcPr>
          <w:p w14:paraId="460C7842" w14:textId="77777777" w:rsidR="00632263" w:rsidRPr="008F20B5" w:rsidRDefault="00632263" w:rsidP="001A5A5A">
            <w:pPr>
              <w:pStyle w:val="11"/>
              <w:rPr>
                <w:rFonts w:ascii="標楷體" w:hAnsi="標楷體"/>
              </w:rPr>
            </w:pPr>
            <w:r w:rsidRPr="008F20B5">
              <w:rPr>
                <w:rFonts w:ascii="標楷體" w:hAnsi="標楷體" w:hint="eastAsia"/>
              </w:rPr>
              <w:t>出版</w:t>
            </w:r>
          </w:p>
        </w:tc>
        <w:tc>
          <w:tcPr>
            <w:tcW w:w="1134" w:type="dxa"/>
            <w:vAlign w:val="center"/>
          </w:tcPr>
          <w:p w14:paraId="676E4B53" w14:textId="77777777" w:rsidR="00632263" w:rsidRPr="008F20B5" w:rsidRDefault="00632263" w:rsidP="001A5A5A">
            <w:pPr>
              <w:pStyle w:val="11"/>
              <w:rPr>
                <w:rFonts w:ascii="標楷體" w:hAnsi="標楷體"/>
              </w:rPr>
            </w:pPr>
            <w:r w:rsidRPr="008F20B5">
              <w:rPr>
                <w:rFonts w:ascii="標楷體" w:hAnsi="標楷體" w:hint="eastAsia"/>
                <w:lang w:eastAsia="zh-HK"/>
              </w:rPr>
              <w:t>陳綺萍</w:t>
            </w:r>
          </w:p>
        </w:tc>
        <w:tc>
          <w:tcPr>
            <w:tcW w:w="996" w:type="dxa"/>
          </w:tcPr>
          <w:p w14:paraId="0D4C96B5" w14:textId="77777777" w:rsidR="00632263" w:rsidRPr="008F20B5" w:rsidRDefault="00632263" w:rsidP="001F4582">
            <w:pPr>
              <w:pStyle w:val="11"/>
              <w:rPr>
                <w:rFonts w:ascii="標楷體" w:hAnsi="標楷體"/>
              </w:rPr>
            </w:pPr>
          </w:p>
        </w:tc>
        <w:tc>
          <w:tcPr>
            <w:tcW w:w="1440" w:type="dxa"/>
          </w:tcPr>
          <w:p w14:paraId="4E3E5247" w14:textId="77777777" w:rsidR="00632263" w:rsidRPr="008F20B5" w:rsidRDefault="00632263" w:rsidP="001F4582">
            <w:pPr>
              <w:pStyle w:val="11"/>
              <w:rPr>
                <w:rFonts w:ascii="標楷體" w:hAnsi="標楷體"/>
              </w:rPr>
            </w:pPr>
          </w:p>
        </w:tc>
      </w:tr>
      <w:tr w:rsidR="00632263" w:rsidRPr="008F20B5" w14:paraId="72A983E6" w14:textId="77777777" w:rsidTr="004A1C2C">
        <w:tc>
          <w:tcPr>
            <w:tcW w:w="1108" w:type="dxa"/>
            <w:vAlign w:val="center"/>
          </w:tcPr>
          <w:p w14:paraId="1099ADAC" w14:textId="7C58C3CA" w:rsidR="00632263" w:rsidRPr="008F20B5" w:rsidRDefault="0088546A" w:rsidP="001F4582">
            <w:pPr>
              <w:pStyle w:val="11"/>
              <w:rPr>
                <w:rFonts w:ascii="標楷體" w:hAnsi="標楷體"/>
              </w:rPr>
            </w:pPr>
            <w:r w:rsidRPr="008F20B5">
              <w:rPr>
                <w:rFonts w:ascii="標楷體" w:hAnsi="標楷體"/>
              </w:rPr>
              <w:t>V1.1</w:t>
            </w:r>
          </w:p>
        </w:tc>
        <w:tc>
          <w:tcPr>
            <w:tcW w:w="1614" w:type="dxa"/>
            <w:vAlign w:val="center"/>
          </w:tcPr>
          <w:p w14:paraId="72A84C97" w14:textId="6D9E0AA9" w:rsidR="00632263" w:rsidRPr="008F20B5" w:rsidRDefault="0088546A" w:rsidP="001F4582">
            <w:pPr>
              <w:pStyle w:val="11"/>
              <w:rPr>
                <w:rFonts w:ascii="標楷體" w:hAnsi="標楷體"/>
              </w:rPr>
            </w:pPr>
            <w:r w:rsidRPr="008F20B5">
              <w:rPr>
                <w:rFonts w:ascii="標楷體" w:hAnsi="標楷體"/>
              </w:rPr>
              <w:t>2020/8/6</w:t>
            </w:r>
          </w:p>
        </w:tc>
        <w:tc>
          <w:tcPr>
            <w:tcW w:w="3936" w:type="dxa"/>
            <w:vAlign w:val="center"/>
          </w:tcPr>
          <w:p w14:paraId="3D8F2408" w14:textId="5E7ED6A9" w:rsidR="00632263" w:rsidRPr="008F20B5" w:rsidRDefault="0088546A" w:rsidP="001F4582">
            <w:pPr>
              <w:pStyle w:val="11"/>
              <w:rPr>
                <w:rFonts w:ascii="標楷體" w:hAnsi="標楷體"/>
              </w:rPr>
            </w:pPr>
            <w:r w:rsidRPr="008F20B5">
              <w:rPr>
                <w:rFonts w:ascii="標楷體" w:hAnsi="標楷體"/>
              </w:rPr>
              <w:t>E-loan</w:t>
            </w:r>
            <w:r w:rsidRPr="008F20B5">
              <w:rPr>
                <w:rFonts w:ascii="標楷體" w:hAnsi="標楷體" w:hint="eastAsia"/>
              </w:rPr>
              <w:t>電文格式更新</w:t>
            </w:r>
          </w:p>
        </w:tc>
        <w:tc>
          <w:tcPr>
            <w:tcW w:w="1134" w:type="dxa"/>
            <w:vAlign w:val="center"/>
          </w:tcPr>
          <w:p w14:paraId="37662564" w14:textId="67473C47" w:rsidR="00632263" w:rsidRPr="008F20B5" w:rsidRDefault="0088546A" w:rsidP="001F4582">
            <w:pPr>
              <w:pStyle w:val="11"/>
              <w:rPr>
                <w:rFonts w:ascii="標楷體" w:hAnsi="標楷體"/>
              </w:rPr>
            </w:pPr>
            <w:r w:rsidRPr="008F20B5">
              <w:rPr>
                <w:rFonts w:ascii="標楷體" w:hAnsi="標楷體" w:hint="eastAsia"/>
                <w:lang w:eastAsia="zh-HK"/>
              </w:rPr>
              <w:t>陳綺萍</w:t>
            </w:r>
          </w:p>
        </w:tc>
        <w:tc>
          <w:tcPr>
            <w:tcW w:w="996" w:type="dxa"/>
          </w:tcPr>
          <w:p w14:paraId="64B5490A" w14:textId="77777777" w:rsidR="00632263" w:rsidRPr="008F20B5" w:rsidRDefault="00632263" w:rsidP="001F4582">
            <w:pPr>
              <w:rPr>
                <w:rFonts w:ascii="標楷體" w:eastAsia="標楷體" w:hAnsi="標楷體"/>
              </w:rPr>
            </w:pPr>
          </w:p>
        </w:tc>
        <w:tc>
          <w:tcPr>
            <w:tcW w:w="1440" w:type="dxa"/>
          </w:tcPr>
          <w:p w14:paraId="19BFEB10" w14:textId="77777777" w:rsidR="00632263" w:rsidRPr="008F20B5" w:rsidRDefault="00632263" w:rsidP="001F4582">
            <w:pPr>
              <w:pStyle w:val="11"/>
              <w:rPr>
                <w:rFonts w:ascii="標楷體" w:hAnsi="標楷體"/>
              </w:rPr>
            </w:pPr>
          </w:p>
        </w:tc>
      </w:tr>
      <w:tr w:rsidR="00632263" w:rsidRPr="008F20B5" w14:paraId="51C6FF09" w14:textId="77777777" w:rsidTr="004A1C2C">
        <w:tc>
          <w:tcPr>
            <w:tcW w:w="1108" w:type="dxa"/>
            <w:vAlign w:val="center"/>
          </w:tcPr>
          <w:p w14:paraId="6C360C82" w14:textId="77B574E2" w:rsidR="00632263" w:rsidRPr="008F20B5" w:rsidRDefault="00EE0EF4" w:rsidP="001F4582">
            <w:pPr>
              <w:pStyle w:val="11"/>
              <w:rPr>
                <w:rFonts w:ascii="標楷體" w:hAnsi="標楷體"/>
              </w:rPr>
            </w:pPr>
            <w:r w:rsidRPr="008F20B5">
              <w:rPr>
                <w:rFonts w:ascii="標楷體" w:hAnsi="標楷體"/>
              </w:rPr>
              <w:t>V1.2</w:t>
            </w:r>
          </w:p>
        </w:tc>
        <w:tc>
          <w:tcPr>
            <w:tcW w:w="1614" w:type="dxa"/>
            <w:vAlign w:val="center"/>
          </w:tcPr>
          <w:p w14:paraId="708ABE1A" w14:textId="20EBE173" w:rsidR="00632263" w:rsidRPr="008F20B5" w:rsidRDefault="00EE0EF4" w:rsidP="001F4582">
            <w:pPr>
              <w:pStyle w:val="11"/>
              <w:rPr>
                <w:rFonts w:ascii="標楷體" w:hAnsi="標楷體"/>
              </w:rPr>
            </w:pPr>
            <w:r w:rsidRPr="008F20B5">
              <w:rPr>
                <w:rFonts w:ascii="標楷體" w:hAnsi="標楷體"/>
              </w:rPr>
              <w:t>2020/8/10</w:t>
            </w:r>
          </w:p>
        </w:tc>
        <w:tc>
          <w:tcPr>
            <w:tcW w:w="3936" w:type="dxa"/>
            <w:vAlign w:val="center"/>
          </w:tcPr>
          <w:p w14:paraId="15ABD46C" w14:textId="694D5EE0" w:rsidR="00632263" w:rsidRPr="008F20B5" w:rsidRDefault="00EE0EF4" w:rsidP="001F4582">
            <w:pPr>
              <w:pStyle w:val="11"/>
              <w:rPr>
                <w:rFonts w:ascii="標楷體" w:hAnsi="標楷體"/>
              </w:rPr>
            </w:pPr>
            <w:r w:rsidRPr="008F20B5">
              <w:rPr>
                <w:rFonts w:ascii="標楷體" w:hAnsi="標楷體"/>
              </w:rPr>
              <w:t>E-loan</w:t>
            </w:r>
            <w:r w:rsidRPr="008F20B5">
              <w:rPr>
                <w:rFonts w:ascii="標楷體" w:hAnsi="標楷體" w:hint="eastAsia"/>
              </w:rPr>
              <w:t>電文增加</w:t>
            </w:r>
            <w:r w:rsidRPr="008F20B5">
              <w:rPr>
                <w:rFonts w:ascii="標楷體" w:hAnsi="標楷體"/>
              </w:rPr>
              <w:t>[</w:t>
            </w:r>
            <w:r w:rsidRPr="004A1C2C">
              <w:rPr>
                <w:rFonts w:ascii="標楷體" w:hAnsi="標楷體"/>
                <w:szCs w:val="32"/>
              </w:rPr>
              <w:t>L2250</w:t>
            </w:r>
            <w:r w:rsidRPr="008F20B5">
              <w:rPr>
                <w:rFonts w:ascii="標楷體" w:hAnsi="標楷體" w:hint="eastAsia"/>
              </w:rPr>
              <w:t>保證人資料登錄</w:t>
            </w:r>
            <w:r w:rsidRPr="008F20B5">
              <w:rPr>
                <w:rFonts w:ascii="標楷體" w:hAnsi="標楷體"/>
              </w:rPr>
              <w:t>]</w:t>
            </w:r>
          </w:p>
        </w:tc>
        <w:tc>
          <w:tcPr>
            <w:tcW w:w="1134" w:type="dxa"/>
            <w:vAlign w:val="center"/>
          </w:tcPr>
          <w:p w14:paraId="7C00F924" w14:textId="2975D00D" w:rsidR="00632263" w:rsidRPr="008F20B5" w:rsidRDefault="00EE0EF4" w:rsidP="001F4582">
            <w:pPr>
              <w:pStyle w:val="11"/>
              <w:rPr>
                <w:rFonts w:ascii="標楷體" w:hAnsi="標楷體"/>
              </w:rPr>
            </w:pPr>
            <w:r w:rsidRPr="008F20B5">
              <w:rPr>
                <w:rFonts w:ascii="標楷體" w:hAnsi="標楷體" w:hint="eastAsia"/>
                <w:lang w:eastAsia="zh-HK"/>
              </w:rPr>
              <w:t>陳綺萍</w:t>
            </w:r>
          </w:p>
        </w:tc>
        <w:tc>
          <w:tcPr>
            <w:tcW w:w="996" w:type="dxa"/>
          </w:tcPr>
          <w:p w14:paraId="4C62C5F9" w14:textId="77777777" w:rsidR="00632263" w:rsidRPr="008F20B5" w:rsidRDefault="00632263" w:rsidP="001F4582">
            <w:pPr>
              <w:pStyle w:val="11"/>
              <w:rPr>
                <w:rFonts w:ascii="標楷體" w:hAnsi="標楷體"/>
              </w:rPr>
            </w:pPr>
          </w:p>
        </w:tc>
        <w:tc>
          <w:tcPr>
            <w:tcW w:w="1440" w:type="dxa"/>
          </w:tcPr>
          <w:p w14:paraId="0451D0E1" w14:textId="77777777" w:rsidR="00632263" w:rsidRPr="008F20B5" w:rsidRDefault="00632263" w:rsidP="001F4582">
            <w:pPr>
              <w:pStyle w:val="11"/>
              <w:rPr>
                <w:rFonts w:ascii="標楷體" w:hAnsi="標楷體"/>
              </w:rPr>
            </w:pPr>
          </w:p>
        </w:tc>
      </w:tr>
      <w:tr w:rsidR="009C33BE" w:rsidRPr="008F20B5" w14:paraId="58BA44F0" w14:textId="77777777" w:rsidTr="004A1C2C">
        <w:tc>
          <w:tcPr>
            <w:tcW w:w="1108" w:type="dxa"/>
            <w:vAlign w:val="center"/>
          </w:tcPr>
          <w:p w14:paraId="5A32D80E" w14:textId="3D6D39C8" w:rsidR="009C33BE" w:rsidRPr="008F20B5" w:rsidRDefault="009C33BE" w:rsidP="009C33BE">
            <w:pPr>
              <w:pStyle w:val="11"/>
              <w:rPr>
                <w:rFonts w:ascii="標楷體" w:hAnsi="標楷體"/>
              </w:rPr>
            </w:pPr>
            <w:r w:rsidRPr="008F20B5">
              <w:rPr>
                <w:rFonts w:ascii="標楷體" w:hAnsi="標楷體"/>
              </w:rPr>
              <w:t>V1.3</w:t>
            </w:r>
          </w:p>
        </w:tc>
        <w:tc>
          <w:tcPr>
            <w:tcW w:w="1614" w:type="dxa"/>
            <w:vAlign w:val="center"/>
          </w:tcPr>
          <w:p w14:paraId="6B977E7B" w14:textId="27326F27" w:rsidR="009C33BE" w:rsidRPr="008F20B5" w:rsidRDefault="009C33BE" w:rsidP="009C33BE">
            <w:pPr>
              <w:pStyle w:val="11"/>
              <w:rPr>
                <w:rFonts w:ascii="標楷體" w:hAnsi="標楷體"/>
              </w:rPr>
            </w:pPr>
            <w:r w:rsidRPr="008F20B5">
              <w:rPr>
                <w:rFonts w:ascii="標楷體" w:hAnsi="標楷體"/>
              </w:rPr>
              <w:t>2020/8/25</w:t>
            </w:r>
          </w:p>
        </w:tc>
        <w:tc>
          <w:tcPr>
            <w:tcW w:w="3936" w:type="dxa"/>
            <w:vAlign w:val="center"/>
          </w:tcPr>
          <w:p w14:paraId="2DDC1604" w14:textId="63E324E0" w:rsidR="009C33BE" w:rsidRPr="008F20B5" w:rsidRDefault="009C33BE" w:rsidP="009C33BE">
            <w:pPr>
              <w:pStyle w:val="11"/>
              <w:rPr>
                <w:rFonts w:ascii="標楷體" w:hAnsi="標楷體"/>
              </w:rPr>
            </w:pPr>
            <w:r w:rsidRPr="008F20B5">
              <w:rPr>
                <w:rFonts w:ascii="標楷體" w:hAnsi="標楷體"/>
              </w:rPr>
              <w:t>E-loan</w:t>
            </w:r>
            <w:r w:rsidRPr="008F20B5">
              <w:rPr>
                <w:rFonts w:ascii="標楷體" w:hAnsi="標楷體" w:hint="eastAsia"/>
              </w:rPr>
              <w:t>電文增加</w:t>
            </w:r>
            <w:r w:rsidRPr="008F20B5">
              <w:rPr>
                <w:rFonts w:ascii="標楷體" w:hAnsi="標楷體"/>
              </w:rPr>
              <w:t>[</w:t>
            </w:r>
            <w:r w:rsidRPr="004A1C2C">
              <w:rPr>
                <w:rFonts w:ascii="標楷體" w:hAnsi="標楷體"/>
                <w:szCs w:val="32"/>
              </w:rPr>
              <w:t>L2417</w:t>
            </w:r>
            <w:r w:rsidRPr="004A1C2C">
              <w:rPr>
                <w:rFonts w:ascii="標楷體" w:hAnsi="標楷體" w:hint="eastAsia"/>
                <w:szCs w:val="32"/>
              </w:rPr>
              <w:t>額度與擔保品關聯登錄</w:t>
            </w:r>
            <w:r w:rsidRPr="008F20B5">
              <w:rPr>
                <w:rFonts w:ascii="標楷體" w:hAnsi="標楷體"/>
              </w:rPr>
              <w:t>]</w:t>
            </w:r>
          </w:p>
        </w:tc>
        <w:tc>
          <w:tcPr>
            <w:tcW w:w="1134" w:type="dxa"/>
            <w:vAlign w:val="center"/>
          </w:tcPr>
          <w:p w14:paraId="6F456F7E" w14:textId="7590BB1A" w:rsidR="009C33BE" w:rsidRPr="008F20B5" w:rsidRDefault="009C33BE" w:rsidP="009C33BE">
            <w:pPr>
              <w:pStyle w:val="11"/>
              <w:rPr>
                <w:rFonts w:ascii="標楷體" w:hAnsi="標楷體"/>
              </w:rPr>
            </w:pPr>
            <w:r w:rsidRPr="008F20B5">
              <w:rPr>
                <w:rFonts w:ascii="標楷體" w:hAnsi="標楷體" w:hint="eastAsia"/>
                <w:lang w:eastAsia="zh-HK"/>
              </w:rPr>
              <w:t>陳綺萍</w:t>
            </w:r>
          </w:p>
        </w:tc>
        <w:tc>
          <w:tcPr>
            <w:tcW w:w="996" w:type="dxa"/>
          </w:tcPr>
          <w:p w14:paraId="55D31F05" w14:textId="77777777" w:rsidR="009C33BE" w:rsidRPr="008F20B5" w:rsidRDefault="009C33BE" w:rsidP="009C33BE">
            <w:pPr>
              <w:pStyle w:val="11"/>
              <w:rPr>
                <w:rFonts w:ascii="標楷體" w:hAnsi="標楷體"/>
              </w:rPr>
            </w:pPr>
          </w:p>
        </w:tc>
        <w:tc>
          <w:tcPr>
            <w:tcW w:w="1440" w:type="dxa"/>
          </w:tcPr>
          <w:p w14:paraId="1F59F289" w14:textId="77777777" w:rsidR="009C33BE" w:rsidRPr="008F20B5" w:rsidRDefault="009C33BE" w:rsidP="009C33BE">
            <w:pPr>
              <w:pStyle w:val="11"/>
              <w:rPr>
                <w:rFonts w:ascii="標楷體" w:hAnsi="標楷體"/>
              </w:rPr>
            </w:pPr>
          </w:p>
        </w:tc>
      </w:tr>
      <w:tr w:rsidR="009C33BE" w:rsidRPr="008F20B5" w14:paraId="501A670C" w14:textId="77777777" w:rsidTr="004A1C2C">
        <w:tc>
          <w:tcPr>
            <w:tcW w:w="1108" w:type="dxa"/>
            <w:vAlign w:val="center"/>
          </w:tcPr>
          <w:p w14:paraId="7CF39CDA" w14:textId="2FC020AE" w:rsidR="009C33BE" w:rsidRPr="008F20B5" w:rsidRDefault="006C186C" w:rsidP="009C33BE">
            <w:pPr>
              <w:pStyle w:val="11"/>
              <w:rPr>
                <w:rFonts w:ascii="標楷體" w:hAnsi="標楷體"/>
              </w:rPr>
            </w:pPr>
            <w:r w:rsidRPr="008F20B5">
              <w:rPr>
                <w:rFonts w:ascii="標楷體" w:hAnsi="標楷體"/>
              </w:rPr>
              <w:t>V1.4</w:t>
            </w:r>
          </w:p>
        </w:tc>
        <w:tc>
          <w:tcPr>
            <w:tcW w:w="1614" w:type="dxa"/>
            <w:vAlign w:val="center"/>
          </w:tcPr>
          <w:p w14:paraId="28D54617" w14:textId="7FD4637B" w:rsidR="009C33BE" w:rsidRPr="008F20B5" w:rsidRDefault="006C186C" w:rsidP="009C33BE">
            <w:pPr>
              <w:pStyle w:val="11"/>
              <w:rPr>
                <w:rFonts w:ascii="標楷體" w:hAnsi="標楷體"/>
              </w:rPr>
            </w:pPr>
            <w:r w:rsidRPr="008F20B5">
              <w:rPr>
                <w:rFonts w:ascii="標楷體" w:hAnsi="標楷體"/>
              </w:rPr>
              <w:t>2020/11/09</w:t>
            </w:r>
          </w:p>
        </w:tc>
        <w:tc>
          <w:tcPr>
            <w:tcW w:w="3936" w:type="dxa"/>
            <w:vAlign w:val="center"/>
          </w:tcPr>
          <w:p w14:paraId="42A8F25D" w14:textId="6607BCBC" w:rsidR="006C186C" w:rsidRPr="008F20B5" w:rsidRDefault="006C186C" w:rsidP="009C33BE">
            <w:pPr>
              <w:pStyle w:val="11"/>
              <w:rPr>
                <w:rFonts w:ascii="標楷體" w:hAnsi="標楷體"/>
              </w:rPr>
            </w:pPr>
            <w:r w:rsidRPr="008F20B5">
              <w:rPr>
                <w:rFonts w:ascii="標楷體" w:hAnsi="標楷體"/>
              </w:rPr>
              <w:t>1.Header</w:t>
            </w:r>
            <w:r w:rsidRPr="008F20B5">
              <w:rPr>
                <w:rFonts w:ascii="標楷體" w:hAnsi="標楷體" w:hint="eastAsia"/>
              </w:rPr>
              <w:t>格式修改</w:t>
            </w:r>
          </w:p>
          <w:p w14:paraId="18EEB39A" w14:textId="1E015F9E" w:rsidR="009C33BE" w:rsidRPr="008F20B5" w:rsidRDefault="006C186C" w:rsidP="009C33BE">
            <w:pPr>
              <w:pStyle w:val="11"/>
              <w:rPr>
                <w:rFonts w:ascii="標楷體" w:hAnsi="標楷體"/>
              </w:rPr>
            </w:pPr>
            <w:r w:rsidRPr="008F20B5">
              <w:rPr>
                <w:rFonts w:ascii="標楷體" w:hAnsi="標楷體"/>
              </w:rPr>
              <w:t>2.</w:t>
            </w:r>
            <w:r w:rsidRPr="004A1C2C">
              <w:rPr>
                <w:rFonts w:ascii="標楷體" w:hAnsi="標楷體"/>
              </w:rPr>
              <w:t>L4611</w:t>
            </w:r>
            <w:r w:rsidRPr="008F20B5">
              <w:rPr>
                <w:rFonts w:ascii="標楷體" w:hAnsi="標楷體" w:hint="eastAsia"/>
              </w:rPr>
              <w:t>交易改為</w:t>
            </w:r>
            <w:r w:rsidRPr="008F20B5">
              <w:rPr>
                <w:rFonts w:ascii="標楷體" w:hAnsi="標楷體"/>
              </w:rPr>
              <w:t>L4610</w:t>
            </w:r>
          </w:p>
        </w:tc>
        <w:tc>
          <w:tcPr>
            <w:tcW w:w="1134" w:type="dxa"/>
            <w:vAlign w:val="center"/>
          </w:tcPr>
          <w:p w14:paraId="186CED38" w14:textId="28ED1ACA" w:rsidR="009C33BE" w:rsidRPr="008F20B5" w:rsidRDefault="006C186C" w:rsidP="009C33BE">
            <w:pPr>
              <w:pStyle w:val="11"/>
              <w:rPr>
                <w:rFonts w:ascii="標楷體" w:hAnsi="標楷體"/>
              </w:rPr>
            </w:pPr>
            <w:r w:rsidRPr="008F20B5">
              <w:rPr>
                <w:rFonts w:ascii="標楷體" w:hAnsi="標楷體" w:hint="eastAsia"/>
                <w:lang w:eastAsia="zh-HK"/>
              </w:rPr>
              <w:t>陳綺萍</w:t>
            </w:r>
          </w:p>
        </w:tc>
        <w:tc>
          <w:tcPr>
            <w:tcW w:w="996" w:type="dxa"/>
          </w:tcPr>
          <w:p w14:paraId="25D541C1" w14:textId="77777777" w:rsidR="009C33BE" w:rsidRPr="008F20B5" w:rsidRDefault="009C33BE" w:rsidP="009C33BE">
            <w:pPr>
              <w:pStyle w:val="11"/>
              <w:rPr>
                <w:rFonts w:ascii="標楷體" w:hAnsi="標楷體"/>
              </w:rPr>
            </w:pPr>
          </w:p>
        </w:tc>
        <w:tc>
          <w:tcPr>
            <w:tcW w:w="1440" w:type="dxa"/>
          </w:tcPr>
          <w:p w14:paraId="01485CBD" w14:textId="77777777" w:rsidR="009C33BE" w:rsidRPr="008F20B5" w:rsidRDefault="009C33BE" w:rsidP="009C33BE">
            <w:pPr>
              <w:pStyle w:val="11"/>
              <w:rPr>
                <w:rFonts w:ascii="標楷體" w:hAnsi="標楷體"/>
              </w:rPr>
            </w:pPr>
          </w:p>
        </w:tc>
      </w:tr>
      <w:tr w:rsidR="009C33BE" w:rsidRPr="008F20B5" w14:paraId="21E25B58" w14:textId="77777777" w:rsidTr="004A1C2C">
        <w:tc>
          <w:tcPr>
            <w:tcW w:w="1108" w:type="dxa"/>
            <w:vAlign w:val="center"/>
          </w:tcPr>
          <w:p w14:paraId="1FF00D88" w14:textId="68C7E6A7" w:rsidR="009C33BE" w:rsidRPr="008F20B5" w:rsidRDefault="000A1F56" w:rsidP="009C33BE">
            <w:pPr>
              <w:pStyle w:val="11"/>
              <w:rPr>
                <w:rFonts w:ascii="標楷體" w:hAnsi="標楷體"/>
              </w:rPr>
            </w:pPr>
            <w:r w:rsidRPr="008F496E">
              <w:rPr>
                <w:rFonts w:ascii="標楷體" w:hAnsi="標楷體" w:hint="eastAsia"/>
              </w:rPr>
              <w:t>V1.</w:t>
            </w:r>
            <w:r>
              <w:rPr>
                <w:rFonts w:ascii="標楷體" w:hAnsi="標楷體" w:hint="eastAsia"/>
              </w:rPr>
              <w:t>5</w:t>
            </w:r>
          </w:p>
        </w:tc>
        <w:tc>
          <w:tcPr>
            <w:tcW w:w="1614" w:type="dxa"/>
            <w:vAlign w:val="center"/>
          </w:tcPr>
          <w:p w14:paraId="5743D500" w14:textId="57B335CE" w:rsidR="009C33BE" w:rsidRPr="008F20B5" w:rsidRDefault="000A1F56" w:rsidP="009C33BE">
            <w:pPr>
              <w:pStyle w:val="11"/>
              <w:rPr>
                <w:rFonts w:ascii="標楷體" w:hAnsi="標楷體"/>
              </w:rPr>
            </w:pPr>
            <w:r w:rsidRPr="008F496E">
              <w:rPr>
                <w:rFonts w:ascii="標楷體" w:hAnsi="標楷體" w:hint="eastAsia"/>
              </w:rPr>
              <w:t>2020/11/</w:t>
            </w:r>
            <w:r>
              <w:rPr>
                <w:rFonts w:ascii="標楷體" w:hAnsi="標楷體" w:hint="eastAsia"/>
              </w:rPr>
              <w:t>11</w:t>
            </w:r>
          </w:p>
        </w:tc>
        <w:tc>
          <w:tcPr>
            <w:tcW w:w="3936" w:type="dxa"/>
            <w:vAlign w:val="center"/>
          </w:tcPr>
          <w:p w14:paraId="604F3C7C" w14:textId="2A3906D5" w:rsidR="009C33BE" w:rsidRPr="008F20B5" w:rsidRDefault="008F20B5" w:rsidP="009C33BE">
            <w:pPr>
              <w:pStyle w:val="11"/>
              <w:rPr>
                <w:rFonts w:ascii="標楷體" w:hAnsi="標楷體"/>
              </w:rPr>
            </w:pPr>
            <w:r w:rsidRPr="008F20B5">
              <w:rPr>
                <w:rFonts w:ascii="標楷體" w:hAnsi="標楷體" w:hint="eastAsia"/>
              </w:rPr>
              <w:t>更新格式L2411,L2416,L2415,L2412,L2413,L2414,L4610,L2101,L6302,L1105,L2250,L2417</w:t>
            </w:r>
          </w:p>
        </w:tc>
        <w:tc>
          <w:tcPr>
            <w:tcW w:w="1134" w:type="dxa"/>
            <w:vAlign w:val="center"/>
          </w:tcPr>
          <w:p w14:paraId="5AD058EE" w14:textId="443F1827" w:rsidR="009C33BE" w:rsidRPr="008F20B5" w:rsidRDefault="000A1F56" w:rsidP="009C33BE">
            <w:pPr>
              <w:pStyle w:val="11"/>
              <w:rPr>
                <w:rFonts w:ascii="標楷體" w:hAnsi="標楷體"/>
              </w:rPr>
            </w:pPr>
            <w:r w:rsidRPr="008F496E">
              <w:rPr>
                <w:rFonts w:ascii="標楷體" w:hAnsi="標楷體" w:hint="eastAsia"/>
                <w:lang w:eastAsia="zh-HK"/>
              </w:rPr>
              <w:t>陳綺萍</w:t>
            </w:r>
          </w:p>
        </w:tc>
        <w:tc>
          <w:tcPr>
            <w:tcW w:w="996" w:type="dxa"/>
          </w:tcPr>
          <w:p w14:paraId="05F09448" w14:textId="77777777" w:rsidR="009C33BE" w:rsidRPr="008F20B5" w:rsidRDefault="009C33BE" w:rsidP="009C33BE">
            <w:pPr>
              <w:pStyle w:val="11"/>
              <w:rPr>
                <w:rFonts w:ascii="標楷體" w:hAnsi="標楷體"/>
              </w:rPr>
            </w:pPr>
          </w:p>
        </w:tc>
        <w:tc>
          <w:tcPr>
            <w:tcW w:w="1440" w:type="dxa"/>
          </w:tcPr>
          <w:p w14:paraId="79753E42" w14:textId="77777777" w:rsidR="009C33BE" w:rsidRPr="008F20B5" w:rsidRDefault="009C33BE" w:rsidP="009C33BE">
            <w:pPr>
              <w:pStyle w:val="11"/>
              <w:rPr>
                <w:rFonts w:ascii="標楷體" w:hAnsi="標楷體"/>
              </w:rPr>
            </w:pPr>
          </w:p>
        </w:tc>
      </w:tr>
      <w:tr w:rsidR="000A1F56" w:rsidRPr="008F20B5" w14:paraId="77BD2CF3" w14:textId="77777777" w:rsidTr="004A1C2C">
        <w:tc>
          <w:tcPr>
            <w:tcW w:w="1108" w:type="dxa"/>
            <w:vAlign w:val="center"/>
          </w:tcPr>
          <w:p w14:paraId="1B5F7C12" w14:textId="20BCCEFF" w:rsidR="000A1F56" w:rsidRPr="008F496E" w:rsidRDefault="0033756F" w:rsidP="009C33BE">
            <w:pPr>
              <w:pStyle w:val="11"/>
              <w:rPr>
                <w:rFonts w:ascii="標楷體" w:hAnsi="標楷體"/>
              </w:rPr>
            </w:pPr>
            <w:r>
              <w:rPr>
                <w:rFonts w:ascii="標楷體" w:hAnsi="標楷體"/>
              </w:rPr>
              <w:t>V1.6</w:t>
            </w:r>
          </w:p>
        </w:tc>
        <w:tc>
          <w:tcPr>
            <w:tcW w:w="1614" w:type="dxa"/>
            <w:vAlign w:val="center"/>
          </w:tcPr>
          <w:p w14:paraId="39277038" w14:textId="3337B788" w:rsidR="000A1F56" w:rsidRPr="008F496E" w:rsidRDefault="0033756F" w:rsidP="009C33BE">
            <w:pPr>
              <w:pStyle w:val="11"/>
              <w:rPr>
                <w:rFonts w:ascii="標楷體" w:hAnsi="標楷體"/>
              </w:rPr>
            </w:pPr>
            <w:r>
              <w:rPr>
                <w:rFonts w:ascii="標楷體" w:hAnsi="標楷體"/>
              </w:rPr>
              <w:t>2020/11/20</w:t>
            </w:r>
          </w:p>
        </w:tc>
        <w:tc>
          <w:tcPr>
            <w:tcW w:w="3936" w:type="dxa"/>
            <w:vAlign w:val="center"/>
          </w:tcPr>
          <w:p w14:paraId="3908D83B" w14:textId="01D05981" w:rsidR="000A1F56" w:rsidRPr="008F20B5" w:rsidRDefault="0033756F" w:rsidP="009C33BE">
            <w:pPr>
              <w:pStyle w:val="11"/>
              <w:rPr>
                <w:rFonts w:ascii="標楷體" w:hAnsi="標楷體"/>
              </w:rPr>
            </w:pPr>
            <w:r w:rsidRPr="008F20B5">
              <w:rPr>
                <w:rFonts w:ascii="標楷體" w:hAnsi="標楷體" w:hint="eastAsia"/>
              </w:rPr>
              <w:t>更新格式L2101,</w:t>
            </w:r>
            <w:r>
              <w:rPr>
                <w:rFonts w:ascii="標楷體" w:hAnsi="標楷體"/>
              </w:rPr>
              <w:t>L2111,L2153</w:t>
            </w:r>
          </w:p>
        </w:tc>
        <w:tc>
          <w:tcPr>
            <w:tcW w:w="1134" w:type="dxa"/>
            <w:vAlign w:val="center"/>
          </w:tcPr>
          <w:p w14:paraId="235C18A4" w14:textId="38B31DBA" w:rsidR="000A1F56" w:rsidRPr="008F496E" w:rsidRDefault="0033756F" w:rsidP="009C33BE">
            <w:pPr>
              <w:pStyle w:val="11"/>
              <w:rPr>
                <w:rFonts w:ascii="標楷體" w:hAnsi="標楷體"/>
                <w:lang w:eastAsia="zh-HK"/>
              </w:rPr>
            </w:pPr>
            <w:r w:rsidRPr="008F496E">
              <w:rPr>
                <w:rFonts w:ascii="標楷體" w:hAnsi="標楷體" w:hint="eastAsia"/>
                <w:lang w:eastAsia="zh-HK"/>
              </w:rPr>
              <w:t>陳綺萍</w:t>
            </w:r>
          </w:p>
        </w:tc>
        <w:tc>
          <w:tcPr>
            <w:tcW w:w="996" w:type="dxa"/>
          </w:tcPr>
          <w:p w14:paraId="1F2A10D0" w14:textId="77777777" w:rsidR="000A1F56" w:rsidRPr="008F20B5" w:rsidRDefault="000A1F56" w:rsidP="009C33BE">
            <w:pPr>
              <w:pStyle w:val="11"/>
              <w:rPr>
                <w:rFonts w:ascii="標楷體" w:hAnsi="標楷體"/>
              </w:rPr>
            </w:pPr>
          </w:p>
        </w:tc>
        <w:tc>
          <w:tcPr>
            <w:tcW w:w="1440" w:type="dxa"/>
          </w:tcPr>
          <w:p w14:paraId="2BD3CF1C" w14:textId="77777777" w:rsidR="000A1F56" w:rsidRPr="008F20B5" w:rsidRDefault="000A1F56" w:rsidP="009C33BE">
            <w:pPr>
              <w:pStyle w:val="11"/>
              <w:rPr>
                <w:rFonts w:ascii="標楷體" w:hAnsi="標楷體"/>
              </w:rPr>
            </w:pPr>
          </w:p>
        </w:tc>
      </w:tr>
      <w:tr w:rsidR="00CC54F1" w:rsidRPr="008F20B5" w14:paraId="0715CE4F" w14:textId="77777777" w:rsidTr="004A1C2C">
        <w:tc>
          <w:tcPr>
            <w:tcW w:w="1108" w:type="dxa"/>
            <w:vAlign w:val="center"/>
          </w:tcPr>
          <w:p w14:paraId="4B91985E" w14:textId="63B5667D" w:rsidR="00CC54F1" w:rsidRDefault="00CC54F1" w:rsidP="00CC54F1">
            <w:pPr>
              <w:pStyle w:val="11"/>
              <w:rPr>
                <w:rFonts w:ascii="標楷體" w:hAnsi="標楷體"/>
              </w:rPr>
            </w:pPr>
            <w:r>
              <w:rPr>
                <w:rFonts w:ascii="標楷體" w:hAnsi="標楷體"/>
              </w:rPr>
              <w:t>V1.7</w:t>
            </w:r>
          </w:p>
        </w:tc>
        <w:tc>
          <w:tcPr>
            <w:tcW w:w="1614" w:type="dxa"/>
            <w:vAlign w:val="center"/>
          </w:tcPr>
          <w:p w14:paraId="2B8F3A59" w14:textId="351F7364" w:rsidR="00CC54F1" w:rsidRDefault="00CC54F1" w:rsidP="00CC54F1">
            <w:pPr>
              <w:pStyle w:val="11"/>
              <w:rPr>
                <w:rFonts w:ascii="標楷體" w:hAnsi="標楷體"/>
              </w:rPr>
            </w:pPr>
            <w:r>
              <w:rPr>
                <w:rFonts w:ascii="標楷體" w:hAnsi="標楷體"/>
              </w:rPr>
              <w:t>2020/11/24</w:t>
            </w:r>
          </w:p>
        </w:tc>
        <w:tc>
          <w:tcPr>
            <w:tcW w:w="3936" w:type="dxa"/>
            <w:vAlign w:val="center"/>
          </w:tcPr>
          <w:p w14:paraId="30BE26E6" w14:textId="4294D9C6" w:rsidR="00CC54F1" w:rsidRPr="008F20B5" w:rsidRDefault="00CC54F1" w:rsidP="00CC54F1">
            <w:pPr>
              <w:pStyle w:val="11"/>
              <w:rPr>
                <w:rFonts w:ascii="標楷體" w:hAnsi="標楷體"/>
              </w:rPr>
            </w:pPr>
            <w:r w:rsidRPr="008F20B5">
              <w:rPr>
                <w:rFonts w:ascii="標楷體" w:hAnsi="標楷體" w:hint="eastAsia"/>
              </w:rPr>
              <w:t>更新格式L2101,</w:t>
            </w:r>
            <w:r>
              <w:rPr>
                <w:rFonts w:ascii="標楷體" w:hAnsi="標楷體"/>
              </w:rPr>
              <w:t>L2153</w:t>
            </w:r>
          </w:p>
        </w:tc>
        <w:tc>
          <w:tcPr>
            <w:tcW w:w="1134" w:type="dxa"/>
            <w:vAlign w:val="center"/>
          </w:tcPr>
          <w:p w14:paraId="09E712BC" w14:textId="45D3AF7E" w:rsidR="00CC54F1" w:rsidRPr="008F496E" w:rsidRDefault="00CC54F1" w:rsidP="00CC54F1">
            <w:pPr>
              <w:pStyle w:val="11"/>
              <w:rPr>
                <w:rFonts w:ascii="標楷體" w:hAnsi="標楷體"/>
                <w:lang w:eastAsia="zh-HK"/>
              </w:rPr>
            </w:pPr>
            <w:r w:rsidRPr="008F496E">
              <w:rPr>
                <w:rFonts w:ascii="標楷體" w:hAnsi="標楷體" w:hint="eastAsia"/>
                <w:lang w:eastAsia="zh-HK"/>
              </w:rPr>
              <w:t>陳綺萍</w:t>
            </w:r>
          </w:p>
        </w:tc>
        <w:tc>
          <w:tcPr>
            <w:tcW w:w="996" w:type="dxa"/>
          </w:tcPr>
          <w:p w14:paraId="00C66D39" w14:textId="77777777" w:rsidR="00CC54F1" w:rsidRPr="008F20B5" w:rsidRDefault="00CC54F1" w:rsidP="00CC54F1">
            <w:pPr>
              <w:pStyle w:val="11"/>
              <w:rPr>
                <w:rFonts w:ascii="標楷體" w:hAnsi="標楷體"/>
              </w:rPr>
            </w:pPr>
          </w:p>
        </w:tc>
        <w:tc>
          <w:tcPr>
            <w:tcW w:w="1440" w:type="dxa"/>
          </w:tcPr>
          <w:p w14:paraId="5758DCA7" w14:textId="77777777" w:rsidR="00CC54F1" w:rsidRPr="008F20B5" w:rsidRDefault="00CC54F1" w:rsidP="00CC54F1">
            <w:pPr>
              <w:pStyle w:val="11"/>
              <w:rPr>
                <w:rFonts w:ascii="標楷體" w:hAnsi="標楷體"/>
              </w:rPr>
            </w:pPr>
          </w:p>
        </w:tc>
      </w:tr>
      <w:tr w:rsidR="00896635" w:rsidRPr="008F20B5" w14:paraId="7A6EEDD6" w14:textId="77777777" w:rsidTr="004A1C2C">
        <w:tc>
          <w:tcPr>
            <w:tcW w:w="1108" w:type="dxa"/>
            <w:vAlign w:val="center"/>
          </w:tcPr>
          <w:p w14:paraId="462F154E" w14:textId="27DEBD5A" w:rsidR="00896635" w:rsidRDefault="00896635" w:rsidP="00896635">
            <w:pPr>
              <w:pStyle w:val="11"/>
              <w:rPr>
                <w:rFonts w:ascii="標楷體" w:hAnsi="標楷體"/>
              </w:rPr>
            </w:pPr>
            <w:r>
              <w:rPr>
                <w:rFonts w:ascii="標楷體" w:hAnsi="標楷體"/>
              </w:rPr>
              <w:t>V1.8</w:t>
            </w:r>
          </w:p>
        </w:tc>
        <w:tc>
          <w:tcPr>
            <w:tcW w:w="1614" w:type="dxa"/>
            <w:vAlign w:val="center"/>
          </w:tcPr>
          <w:p w14:paraId="1751293B" w14:textId="0842FD6C" w:rsidR="00896635" w:rsidRDefault="00896635" w:rsidP="00896635">
            <w:pPr>
              <w:pStyle w:val="11"/>
              <w:rPr>
                <w:rFonts w:ascii="標楷體" w:hAnsi="標楷體"/>
              </w:rPr>
            </w:pPr>
            <w:r>
              <w:rPr>
                <w:rFonts w:ascii="標楷體" w:hAnsi="標楷體"/>
              </w:rPr>
              <w:t>2020/12/01</w:t>
            </w:r>
          </w:p>
        </w:tc>
        <w:tc>
          <w:tcPr>
            <w:tcW w:w="3936" w:type="dxa"/>
            <w:vAlign w:val="center"/>
          </w:tcPr>
          <w:p w14:paraId="1FA77262" w14:textId="19B9C1A1" w:rsidR="00896635" w:rsidRPr="008F20B5" w:rsidRDefault="00896635" w:rsidP="00896635">
            <w:pPr>
              <w:pStyle w:val="11"/>
              <w:rPr>
                <w:rFonts w:ascii="標楷體" w:hAnsi="標楷體"/>
              </w:rPr>
            </w:pPr>
            <w:r w:rsidRPr="008F20B5">
              <w:rPr>
                <w:rFonts w:ascii="標楷體" w:hAnsi="標楷體" w:hint="eastAsia"/>
              </w:rPr>
              <w:t>更新格式L2</w:t>
            </w:r>
            <w:r>
              <w:rPr>
                <w:rFonts w:ascii="標楷體" w:hAnsi="標楷體"/>
              </w:rPr>
              <w:t>411</w:t>
            </w:r>
          </w:p>
        </w:tc>
        <w:tc>
          <w:tcPr>
            <w:tcW w:w="1134" w:type="dxa"/>
            <w:vAlign w:val="center"/>
          </w:tcPr>
          <w:p w14:paraId="75DBEB0C" w14:textId="021CCC29" w:rsidR="00896635" w:rsidRPr="008F496E" w:rsidRDefault="00896635" w:rsidP="00896635">
            <w:pPr>
              <w:pStyle w:val="11"/>
              <w:rPr>
                <w:rFonts w:ascii="標楷體" w:hAnsi="標楷體"/>
                <w:lang w:eastAsia="zh-HK"/>
              </w:rPr>
            </w:pPr>
            <w:r w:rsidRPr="008F496E">
              <w:rPr>
                <w:rFonts w:ascii="標楷體" w:hAnsi="標楷體" w:hint="eastAsia"/>
                <w:lang w:eastAsia="zh-HK"/>
              </w:rPr>
              <w:t>陳綺萍</w:t>
            </w:r>
          </w:p>
        </w:tc>
        <w:tc>
          <w:tcPr>
            <w:tcW w:w="996" w:type="dxa"/>
          </w:tcPr>
          <w:p w14:paraId="10D51636" w14:textId="77777777" w:rsidR="00896635" w:rsidRPr="008F20B5" w:rsidRDefault="00896635" w:rsidP="00896635">
            <w:pPr>
              <w:pStyle w:val="11"/>
              <w:rPr>
                <w:rFonts w:ascii="標楷體" w:hAnsi="標楷體"/>
              </w:rPr>
            </w:pPr>
          </w:p>
        </w:tc>
        <w:tc>
          <w:tcPr>
            <w:tcW w:w="1440" w:type="dxa"/>
          </w:tcPr>
          <w:p w14:paraId="59C1C9FE" w14:textId="77777777" w:rsidR="00896635" w:rsidRPr="008F20B5" w:rsidRDefault="00896635" w:rsidP="00896635">
            <w:pPr>
              <w:pStyle w:val="11"/>
              <w:rPr>
                <w:rFonts w:ascii="標楷體" w:hAnsi="標楷體"/>
              </w:rPr>
            </w:pPr>
          </w:p>
        </w:tc>
      </w:tr>
      <w:tr w:rsidR="0013259F" w:rsidRPr="008F20B5" w14:paraId="4F10C893" w14:textId="77777777" w:rsidTr="004A1C2C">
        <w:tc>
          <w:tcPr>
            <w:tcW w:w="1108" w:type="dxa"/>
            <w:vAlign w:val="center"/>
          </w:tcPr>
          <w:p w14:paraId="290579A9" w14:textId="19024813" w:rsidR="0013259F" w:rsidRDefault="0013259F" w:rsidP="0013259F">
            <w:pPr>
              <w:pStyle w:val="11"/>
              <w:rPr>
                <w:rFonts w:ascii="標楷體" w:hAnsi="標楷體"/>
              </w:rPr>
            </w:pPr>
            <w:r>
              <w:rPr>
                <w:rFonts w:ascii="標楷體" w:hAnsi="標楷體"/>
              </w:rPr>
              <w:t>V1.9</w:t>
            </w:r>
          </w:p>
        </w:tc>
        <w:tc>
          <w:tcPr>
            <w:tcW w:w="1614" w:type="dxa"/>
            <w:vAlign w:val="center"/>
          </w:tcPr>
          <w:p w14:paraId="52191233" w14:textId="1F3F2915" w:rsidR="0013259F" w:rsidRDefault="0013259F" w:rsidP="0013259F">
            <w:pPr>
              <w:pStyle w:val="11"/>
              <w:rPr>
                <w:rFonts w:ascii="標楷體" w:hAnsi="標楷體"/>
              </w:rPr>
            </w:pPr>
            <w:r>
              <w:rPr>
                <w:rFonts w:ascii="標楷體" w:hAnsi="標楷體"/>
              </w:rPr>
              <w:t>2020/12/02</w:t>
            </w:r>
          </w:p>
        </w:tc>
        <w:tc>
          <w:tcPr>
            <w:tcW w:w="3936" w:type="dxa"/>
            <w:vAlign w:val="center"/>
          </w:tcPr>
          <w:p w14:paraId="0B4CC766" w14:textId="4CD931EE" w:rsidR="0013259F" w:rsidRDefault="0013259F" w:rsidP="0013259F">
            <w:pPr>
              <w:pStyle w:val="11"/>
              <w:rPr>
                <w:rFonts w:ascii="標楷體" w:hAnsi="標楷體"/>
              </w:rPr>
            </w:pPr>
            <w:r w:rsidRPr="008F20B5">
              <w:rPr>
                <w:rFonts w:ascii="標楷體" w:hAnsi="標楷體" w:hint="eastAsia"/>
              </w:rPr>
              <w:t>更新</w:t>
            </w:r>
            <w:r w:rsidR="00D940B1" w:rsidRPr="00614F5B">
              <w:rPr>
                <w:rFonts w:ascii="標楷體" w:hAnsi="標楷體" w:hint="eastAsia"/>
              </w:rPr>
              <w:t>下行</w:t>
            </w:r>
            <w:r w:rsidR="00D940B1" w:rsidRPr="00614F5B">
              <w:rPr>
                <w:rFonts w:ascii="標楷體" w:hAnsi="標楷體"/>
              </w:rPr>
              <w:t>欄位</w:t>
            </w:r>
            <w:r w:rsidR="00D940B1">
              <w:rPr>
                <w:rFonts w:ascii="標楷體" w:hAnsi="標楷體" w:hint="eastAsia"/>
              </w:rPr>
              <w:t>L</w:t>
            </w:r>
            <w:r w:rsidRPr="008F20B5">
              <w:rPr>
                <w:rFonts w:ascii="標楷體" w:hAnsi="標楷體" w:hint="eastAsia"/>
              </w:rPr>
              <w:t>2</w:t>
            </w:r>
            <w:r>
              <w:rPr>
                <w:rFonts w:ascii="標楷體" w:hAnsi="標楷體"/>
              </w:rPr>
              <w:t>411</w:t>
            </w:r>
            <w:r>
              <w:rPr>
                <w:rFonts w:ascii="標楷體" w:hAnsi="標楷體" w:hint="eastAsia"/>
              </w:rPr>
              <w:t>,L2415,L2153</w:t>
            </w:r>
            <w:r w:rsidR="00167D24">
              <w:rPr>
                <w:rFonts w:ascii="標楷體" w:hAnsi="標楷體" w:hint="eastAsia"/>
              </w:rPr>
              <w:t>,L2111</w:t>
            </w:r>
          </w:p>
          <w:p w14:paraId="26DC0525" w14:textId="7171D163" w:rsidR="00D940B1" w:rsidRPr="008F20B5" w:rsidRDefault="00D940B1" w:rsidP="0013259F">
            <w:pPr>
              <w:pStyle w:val="11"/>
              <w:rPr>
                <w:rFonts w:ascii="標楷體" w:hAnsi="標楷體"/>
              </w:rPr>
            </w:pPr>
            <w:r>
              <w:rPr>
                <w:rFonts w:ascii="標楷體" w:hAnsi="標楷體" w:hint="eastAsia"/>
              </w:rPr>
              <w:t>及</w:t>
            </w:r>
            <w:r w:rsidRPr="00614F5B">
              <w:rPr>
                <w:rFonts w:ascii="標楷體" w:hAnsi="標楷體" w:hint="eastAsia"/>
              </w:rPr>
              <w:t>下行共用區域</w:t>
            </w:r>
            <w:r w:rsidRPr="00614F5B">
              <w:rPr>
                <w:rFonts w:ascii="標楷體" w:hAnsi="標楷體"/>
              </w:rPr>
              <w:t>欄位</w:t>
            </w:r>
          </w:p>
        </w:tc>
        <w:tc>
          <w:tcPr>
            <w:tcW w:w="1134" w:type="dxa"/>
            <w:vAlign w:val="center"/>
          </w:tcPr>
          <w:p w14:paraId="61BE3561" w14:textId="0097EA22" w:rsidR="0013259F" w:rsidRPr="008F496E" w:rsidRDefault="0013259F" w:rsidP="0013259F">
            <w:pPr>
              <w:pStyle w:val="11"/>
              <w:rPr>
                <w:rFonts w:ascii="標楷體" w:hAnsi="標楷體"/>
                <w:lang w:eastAsia="zh-HK"/>
              </w:rPr>
            </w:pPr>
            <w:r w:rsidRPr="008F496E">
              <w:rPr>
                <w:rFonts w:ascii="標楷體" w:hAnsi="標楷體" w:hint="eastAsia"/>
                <w:lang w:eastAsia="zh-HK"/>
              </w:rPr>
              <w:t>陳綺萍</w:t>
            </w:r>
          </w:p>
        </w:tc>
        <w:tc>
          <w:tcPr>
            <w:tcW w:w="996" w:type="dxa"/>
          </w:tcPr>
          <w:p w14:paraId="5912BB61" w14:textId="77777777" w:rsidR="0013259F" w:rsidRPr="008F20B5" w:rsidRDefault="0013259F" w:rsidP="0013259F">
            <w:pPr>
              <w:pStyle w:val="11"/>
              <w:rPr>
                <w:rFonts w:ascii="標楷體" w:hAnsi="標楷體"/>
              </w:rPr>
            </w:pPr>
          </w:p>
        </w:tc>
        <w:tc>
          <w:tcPr>
            <w:tcW w:w="1440" w:type="dxa"/>
          </w:tcPr>
          <w:p w14:paraId="3EAB5CB8" w14:textId="77777777" w:rsidR="0013259F" w:rsidRPr="008F20B5" w:rsidRDefault="0013259F" w:rsidP="0013259F">
            <w:pPr>
              <w:pStyle w:val="11"/>
              <w:rPr>
                <w:rFonts w:ascii="標楷體" w:hAnsi="標楷體"/>
              </w:rPr>
            </w:pPr>
          </w:p>
        </w:tc>
      </w:tr>
      <w:tr w:rsidR="00427BE0" w:rsidRPr="008F20B5" w14:paraId="43243CB1" w14:textId="77777777" w:rsidTr="004A1C2C">
        <w:tc>
          <w:tcPr>
            <w:tcW w:w="1108" w:type="dxa"/>
            <w:vAlign w:val="center"/>
          </w:tcPr>
          <w:p w14:paraId="35FBE256" w14:textId="3523EFB2" w:rsidR="00427BE0" w:rsidRDefault="00427BE0" w:rsidP="00427BE0">
            <w:pPr>
              <w:pStyle w:val="11"/>
              <w:rPr>
                <w:rFonts w:ascii="標楷體" w:hAnsi="標楷體"/>
              </w:rPr>
            </w:pPr>
            <w:r>
              <w:rPr>
                <w:rFonts w:ascii="標楷體" w:hAnsi="標楷體"/>
              </w:rPr>
              <w:t>V1.</w:t>
            </w:r>
            <w:r>
              <w:rPr>
                <w:rFonts w:ascii="標楷體" w:hAnsi="標楷體" w:hint="eastAsia"/>
              </w:rPr>
              <w:t>10</w:t>
            </w:r>
          </w:p>
        </w:tc>
        <w:tc>
          <w:tcPr>
            <w:tcW w:w="1614" w:type="dxa"/>
            <w:vAlign w:val="center"/>
          </w:tcPr>
          <w:p w14:paraId="1B26D702" w14:textId="557520D2" w:rsidR="00427BE0" w:rsidRDefault="00427BE0" w:rsidP="00427BE0">
            <w:pPr>
              <w:pStyle w:val="11"/>
              <w:rPr>
                <w:rFonts w:ascii="標楷體" w:hAnsi="標楷體"/>
              </w:rPr>
            </w:pPr>
            <w:r>
              <w:rPr>
                <w:rFonts w:ascii="標楷體" w:hAnsi="標楷體"/>
              </w:rPr>
              <w:t>2020/12/02</w:t>
            </w:r>
          </w:p>
        </w:tc>
        <w:tc>
          <w:tcPr>
            <w:tcW w:w="3936" w:type="dxa"/>
            <w:vAlign w:val="center"/>
          </w:tcPr>
          <w:p w14:paraId="3C13326E" w14:textId="0D8239C4" w:rsidR="00427BE0" w:rsidRPr="00427BE0" w:rsidRDefault="00427BE0" w:rsidP="00427BE0">
            <w:pPr>
              <w:pStyle w:val="11"/>
              <w:rPr>
                <w:rFonts w:ascii="標楷體" w:hAnsi="標楷體"/>
              </w:rPr>
            </w:pPr>
            <w:r>
              <w:rPr>
                <w:rFonts w:ascii="標楷體" w:hAnsi="標楷體" w:hint="eastAsia"/>
              </w:rPr>
              <w:t>增加</w:t>
            </w:r>
            <w:r w:rsidRPr="008F20B5">
              <w:rPr>
                <w:rFonts w:ascii="標楷體" w:hAnsi="標楷體" w:hint="eastAsia"/>
              </w:rPr>
              <w:t>格式</w:t>
            </w:r>
            <w:hyperlink w:anchor="_L2306關係人資料建立" w:history="1">
              <w:r w:rsidRPr="00614F5B">
                <w:t>L2306</w:t>
              </w:r>
            </w:hyperlink>
          </w:p>
        </w:tc>
        <w:tc>
          <w:tcPr>
            <w:tcW w:w="1134" w:type="dxa"/>
            <w:vAlign w:val="center"/>
          </w:tcPr>
          <w:p w14:paraId="47828379" w14:textId="6C67EBF8" w:rsidR="00427BE0" w:rsidRPr="008F496E" w:rsidRDefault="00427BE0" w:rsidP="00427BE0">
            <w:pPr>
              <w:pStyle w:val="11"/>
              <w:rPr>
                <w:rFonts w:ascii="標楷體" w:hAnsi="標楷體"/>
                <w:lang w:eastAsia="zh-HK"/>
              </w:rPr>
            </w:pPr>
            <w:r w:rsidRPr="008F496E">
              <w:rPr>
                <w:rFonts w:ascii="標楷體" w:hAnsi="標楷體" w:hint="eastAsia"/>
                <w:lang w:eastAsia="zh-HK"/>
              </w:rPr>
              <w:t>陳綺萍</w:t>
            </w:r>
          </w:p>
        </w:tc>
        <w:tc>
          <w:tcPr>
            <w:tcW w:w="996" w:type="dxa"/>
          </w:tcPr>
          <w:p w14:paraId="74FA86CE" w14:textId="77777777" w:rsidR="00427BE0" w:rsidRPr="008F20B5" w:rsidRDefault="00427BE0" w:rsidP="00427BE0">
            <w:pPr>
              <w:pStyle w:val="11"/>
              <w:rPr>
                <w:rFonts w:ascii="標楷體" w:hAnsi="標楷體"/>
              </w:rPr>
            </w:pPr>
          </w:p>
        </w:tc>
        <w:tc>
          <w:tcPr>
            <w:tcW w:w="1440" w:type="dxa"/>
          </w:tcPr>
          <w:p w14:paraId="4A128279" w14:textId="77777777" w:rsidR="00427BE0" w:rsidRPr="008F20B5" w:rsidRDefault="00427BE0" w:rsidP="00427BE0">
            <w:pPr>
              <w:pStyle w:val="11"/>
              <w:rPr>
                <w:rFonts w:ascii="標楷體" w:hAnsi="標楷體"/>
              </w:rPr>
            </w:pPr>
          </w:p>
        </w:tc>
      </w:tr>
      <w:tr w:rsidR="005E3B86" w:rsidRPr="008F20B5" w14:paraId="6AD2A27D" w14:textId="77777777" w:rsidTr="004A1C2C">
        <w:tc>
          <w:tcPr>
            <w:tcW w:w="1108" w:type="dxa"/>
            <w:vAlign w:val="center"/>
          </w:tcPr>
          <w:p w14:paraId="4FFAA77A" w14:textId="7CE52C19" w:rsidR="005E3B86" w:rsidRDefault="005E3B86" w:rsidP="005E3B86">
            <w:pPr>
              <w:pStyle w:val="11"/>
              <w:rPr>
                <w:rFonts w:ascii="標楷體" w:hAnsi="標楷體"/>
              </w:rPr>
            </w:pPr>
            <w:r>
              <w:rPr>
                <w:rFonts w:ascii="標楷體" w:hAnsi="標楷體"/>
              </w:rPr>
              <w:t>V1.</w:t>
            </w:r>
            <w:r>
              <w:rPr>
                <w:rFonts w:ascii="標楷體" w:hAnsi="標楷體" w:hint="eastAsia"/>
              </w:rPr>
              <w:t>1</w:t>
            </w:r>
            <w:r>
              <w:rPr>
                <w:rFonts w:ascii="標楷體" w:hAnsi="標楷體"/>
              </w:rPr>
              <w:t>1</w:t>
            </w:r>
          </w:p>
        </w:tc>
        <w:tc>
          <w:tcPr>
            <w:tcW w:w="1614" w:type="dxa"/>
            <w:vAlign w:val="center"/>
          </w:tcPr>
          <w:p w14:paraId="5DF7D7F3" w14:textId="076E01C0" w:rsidR="005E3B86" w:rsidRDefault="005E3B86" w:rsidP="005E3B86">
            <w:pPr>
              <w:pStyle w:val="11"/>
              <w:rPr>
                <w:rFonts w:ascii="標楷體" w:hAnsi="標楷體"/>
              </w:rPr>
            </w:pPr>
            <w:r>
              <w:rPr>
                <w:rFonts w:ascii="標楷體" w:hAnsi="標楷體"/>
              </w:rPr>
              <w:t>2020/12/0</w:t>
            </w:r>
            <w:r w:rsidR="00D8000D">
              <w:rPr>
                <w:rFonts w:ascii="標楷體" w:hAnsi="標楷體"/>
              </w:rPr>
              <w:t>7</w:t>
            </w:r>
          </w:p>
        </w:tc>
        <w:tc>
          <w:tcPr>
            <w:tcW w:w="3936" w:type="dxa"/>
            <w:vAlign w:val="center"/>
          </w:tcPr>
          <w:p w14:paraId="4D6E2907" w14:textId="5CDC6585" w:rsidR="005E3B86" w:rsidRDefault="005E3B86" w:rsidP="005E3B86">
            <w:pPr>
              <w:pStyle w:val="11"/>
              <w:rPr>
                <w:rFonts w:ascii="標楷體" w:hAnsi="標楷體"/>
              </w:rPr>
            </w:pPr>
            <w:r>
              <w:rPr>
                <w:rFonts w:ascii="標楷體" w:hAnsi="標楷體" w:hint="eastAsia"/>
              </w:rPr>
              <w:t>增加</w:t>
            </w:r>
            <w:r w:rsidRPr="008F20B5">
              <w:rPr>
                <w:rFonts w:ascii="標楷體" w:hAnsi="標楷體" w:hint="eastAsia"/>
              </w:rPr>
              <w:t>格式</w:t>
            </w:r>
            <w:r>
              <w:rPr>
                <w:rFonts w:ascii="標楷體" w:hAnsi="標楷體" w:hint="eastAsia"/>
              </w:rPr>
              <w:t>:</w:t>
            </w:r>
            <w:r w:rsidR="00D8000D">
              <w:t xml:space="preserve"> </w:t>
            </w:r>
            <w:r w:rsidR="00D8000D" w:rsidRPr="00D8000D">
              <w:rPr>
                <w:rFonts w:ascii="標楷體" w:hAnsi="標楷體"/>
              </w:rPr>
              <w:t>L2418/L7911/L7912</w:t>
            </w:r>
          </w:p>
          <w:p w14:paraId="08245CF2" w14:textId="4E15040E" w:rsidR="005E3B86" w:rsidRPr="008F20B5" w:rsidRDefault="005E3B86" w:rsidP="005E3B86">
            <w:pPr>
              <w:pStyle w:val="11"/>
              <w:rPr>
                <w:rFonts w:ascii="標楷體" w:hAnsi="標楷體"/>
              </w:rPr>
            </w:pPr>
            <w:r w:rsidRPr="008F20B5">
              <w:rPr>
                <w:rFonts w:ascii="標楷體" w:hAnsi="標楷體" w:hint="eastAsia"/>
              </w:rPr>
              <w:t>更新格式</w:t>
            </w:r>
            <w:r>
              <w:rPr>
                <w:rFonts w:ascii="標楷體" w:hAnsi="標楷體" w:hint="eastAsia"/>
              </w:rPr>
              <w:t>:</w:t>
            </w:r>
            <w:r w:rsidR="00D8000D">
              <w:t xml:space="preserve"> </w:t>
            </w:r>
            <w:r w:rsidR="00D8000D" w:rsidRPr="00D8000D">
              <w:rPr>
                <w:rFonts w:ascii="標楷體" w:hAnsi="標楷體"/>
              </w:rPr>
              <w:t>L1101/L2153/L2411/L2416/L2101</w:t>
            </w:r>
          </w:p>
        </w:tc>
        <w:tc>
          <w:tcPr>
            <w:tcW w:w="1134" w:type="dxa"/>
            <w:vAlign w:val="center"/>
          </w:tcPr>
          <w:p w14:paraId="760E7751" w14:textId="75E47DB5" w:rsidR="005E3B86" w:rsidRPr="008F496E" w:rsidRDefault="005E3B86" w:rsidP="005E3B86">
            <w:pPr>
              <w:pStyle w:val="11"/>
              <w:rPr>
                <w:rFonts w:ascii="標楷體" w:hAnsi="標楷體"/>
                <w:lang w:eastAsia="zh-HK"/>
              </w:rPr>
            </w:pPr>
            <w:r w:rsidRPr="008F496E">
              <w:rPr>
                <w:rFonts w:ascii="標楷體" w:hAnsi="標楷體" w:hint="eastAsia"/>
                <w:lang w:eastAsia="zh-HK"/>
              </w:rPr>
              <w:t>陳綺萍</w:t>
            </w:r>
          </w:p>
        </w:tc>
        <w:tc>
          <w:tcPr>
            <w:tcW w:w="996" w:type="dxa"/>
          </w:tcPr>
          <w:p w14:paraId="2404629A" w14:textId="77777777" w:rsidR="005E3B86" w:rsidRPr="008F20B5" w:rsidRDefault="005E3B86" w:rsidP="005E3B86">
            <w:pPr>
              <w:pStyle w:val="11"/>
              <w:rPr>
                <w:rFonts w:ascii="標楷體" w:hAnsi="標楷體"/>
              </w:rPr>
            </w:pPr>
          </w:p>
        </w:tc>
        <w:tc>
          <w:tcPr>
            <w:tcW w:w="1440" w:type="dxa"/>
          </w:tcPr>
          <w:p w14:paraId="5747714E" w14:textId="77777777" w:rsidR="005E3B86" w:rsidRPr="008F20B5" w:rsidRDefault="005E3B86" w:rsidP="005E3B86">
            <w:pPr>
              <w:pStyle w:val="11"/>
              <w:rPr>
                <w:rFonts w:ascii="標楷體" w:hAnsi="標楷體"/>
              </w:rPr>
            </w:pPr>
          </w:p>
        </w:tc>
      </w:tr>
      <w:tr w:rsidR="005E3B86" w:rsidRPr="008F20B5" w14:paraId="576E90EE" w14:textId="77777777" w:rsidTr="004A1C2C">
        <w:tc>
          <w:tcPr>
            <w:tcW w:w="1108" w:type="dxa"/>
            <w:vAlign w:val="center"/>
          </w:tcPr>
          <w:p w14:paraId="18F034A1" w14:textId="642E3AE9" w:rsidR="005E3B86" w:rsidRDefault="00B24DBC" w:rsidP="005E3B86">
            <w:pPr>
              <w:pStyle w:val="11"/>
              <w:rPr>
                <w:rFonts w:ascii="標楷體" w:hAnsi="標楷體"/>
              </w:rPr>
            </w:pPr>
            <w:r>
              <w:rPr>
                <w:rFonts w:ascii="標楷體" w:hAnsi="標楷體"/>
              </w:rPr>
              <w:t>V1.</w:t>
            </w:r>
            <w:r>
              <w:rPr>
                <w:rFonts w:ascii="標楷體" w:hAnsi="標楷體" w:hint="eastAsia"/>
              </w:rPr>
              <w:t>1</w:t>
            </w:r>
            <w:r>
              <w:rPr>
                <w:rFonts w:ascii="標楷體" w:hAnsi="標楷體"/>
              </w:rPr>
              <w:t>2</w:t>
            </w:r>
          </w:p>
        </w:tc>
        <w:tc>
          <w:tcPr>
            <w:tcW w:w="1614" w:type="dxa"/>
            <w:vAlign w:val="center"/>
          </w:tcPr>
          <w:p w14:paraId="521FC3BA" w14:textId="77777777" w:rsidR="005E3B86" w:rsidRDefault="005E3B86" w:rsidP="005E3B86">
            <w:pPr>
              <w:pStyle w:val="11"/>
              <w:rPr>
                <w:rFonts w:ascii="標楷體" w:hAnsi="標楷體"/>
              </w:rPr>
            </w:pPr>
          </w:p>
        </w:tc>
        <w:tc>
          <w:tcPr>
            <w:tcW w:w="3936" w:type="dxa"/>
            <w:vAlign w:val="center"/>
          </w:tcPr>
          <w:p w14:paraId="27A49C1A" w14:textId="09F1C053" w:rsidR="005E3B86" w:rsidRPr="008F20B5" w:rsidRDefault="00B24DBC" w:rsidP="005E3B86">
            <w:pPr>
              <w:pStyle w:val="11"/>
              <w:rPr>
                <w:rFonts w:ascii="標楷體" w:hAnsi="標楷體"/>
              </w:rPr>
            </w:pPr>
            <w:r>
              <w:rPr>
                <w:rFonts w:ascii="標楷體" w:hAnsi="標楷體"/>
              </w:rPr>
              <w:t>Header</w:t>
            </w:r>
            <w:r>
              <w:rPr>
                <w:rFonts w:ascii="標楷體" w:hAnsi="標楷體" w:hint="eastAsia"/>
              </w:rPr>
              <w:t>欄位加預設值</w:t>
            </w:r>
          </w:p>
        </w:tc>
        <w:tc>
          <w:tcPr>
            <w:tcW w:w="1134" w:type="dxa"/>
            <w:vAlign w:val="center"/>
          </w:tcPr>
          <w:p w14:paraId="710549A4" w14:textId="77777777" w:rsidR="005E3B86" w:rsidRPr="008F496E" w:rsidRDefault="005E3B86" w:rsidP="005E3B86">
            <w:pPr>
              <w:pStyle w:val="11"/>
              <w:rPr>
                <w:rFonts w:ascii="標楷體" w:hAnsi="標楷體"/>
                <w:lang w:eastAsia="zh-HK"/>
              </w:rPr>
            </w:pPr>
          </w:p>
        </w:tc>
        <w:tc>
          <w:tcPr>
            <w:tcW w:w="996" w:type="dxa"/>
          </w:tcPr>
          <w:p w14:paraId="72E6FB42" w14:textId="77777777" w:rsidR="005E3B86" w:rsidRPr="008F20B5" w:rsidRDefault="005E3B86" w:rsidP="005E3B86">
            <w:pPr>
              <w:pStyle w:val="11"/>
              <w:rPr>
                <w:rFonts w:ascii="標楷體" w:hAnsi="標楷體"/>
              </w:rPr>
            </w:pPr>
          </w:p>
        </w:tc>
        <w:tc>
          <w:tcPr>
            <w:tcW w:w="1440" w:type="dxa"/>
          </w:tcPr>
          <w:p w14:paraId="2241F55C" w14:textId="77777777" w:rsidR="005E3B86" w:rsidRPr="008F20B5" w:rsidRDefault="005E3B86" w:rsidP="005E3B86">
            <w:pPr>
              <w:pStyle w:val="11"/>
              <w:rPr>
                <w:rFonts w:ascii="標楷體" w:hAnsi="標楷體"/>
              </w:rPr>
            </w:pPr>
          </w:p>
        </w:tc>
      </w:tr>
      <w:tr w:rsidR="005E3B86" w:rsidRPr="008F20B5" w14:paraId="03812ED1" w14:textId="77777777" w:rsidTr="004A1C2C">
        <w:tc>
          <w:tcPr>
            <w:tcW w:w="1108" w:type="dxa"/>
            <w:vAlign w:val="center"/>
          </w:tcPr>
          <w:p w14:paraId="37D8F370" w14:textId="2FA1A5A7" w:rsidR="005E3B86" w:rsidRDefault="003153AB" w:rsidP="005E3B86">
            <w:pPr>
              <w:pStyle w:val="11"/>
              <w:rPr>
                <w:rFonts w:ascii="標楷體" w:hAnsi="標楷體"/>
              </w:rPr>
            </w:pPr>
            <w:r>
              <w:rPr>
                <w:rFonts w:ascii="標楷體" w:hAnsi="標楷體"/>
              </w:rPr>
              <w:t>V1.13</w:t>
            </w:r>
          </w:p>
        </w:tc>
        <w:tc>
          <w:tcPr>
            <w:tcW w:w="1614" w:type="dxa"/>
            <w:vAlign w:val="center"/>
          </w:tcPr>
          <w:p w14:paraId="18FFD1B4" w14:textId="77777777" w:rsidR="005E3B86" w:rsidRDefault="005E3B86" w:rsidP="005E3B86">
            <w:pPr>
              <w:pStyle w:val="11"/>
              <w:rPr>
                <w:rFonts w:ascii="標楷體" w:hAnsi="標楷體"/>
              </w:rPr>
            </w:pPr>
          </w:p>
        </w:tc>
        <w:tc>
          <w:tcPr>
            <w:tcW w:w="3936" w:type="dxa"/>
            <w:vAlign w:val="center"/>
          </w:tcPr>
          <w:p w14:paraId="291C9AD8" w14:textId="17942F15" w:rsidR="005E3B86" w:rsidRPr="008F20B5" w:rsidRDefault="003153AB" w:rsidP="005E3B86">
            <w:pPr>
              <w:pStyle w:val="11"/>
              <w:rPr>
                <w:rFonts w:ascii="標楷體" w:hAnsi="標楷體"/>
              </w:rPr>
            </w:pPr>
            <w:r w:rsidRPr="008F20B5">
              <w:rPr>
                <w:rFonts w:ascii="標楷體" w:hAnsi="標楷體" w:hint="eastAsia"/>
              </w:rPr>
              <w:t>更新格式L2</w:t>
            </w:r>
            <w:r>
              <w:rPr>
                <w:rFonts w:ascii="標楷體" w:hAnsi="標楷體"/>
              </w:rPr>
              <w:t>416</w:t>
            </w:r>
          </w:p>
        </w:tc>
        <w:tc>
          <w:tcPr>
            <w:tcW w:w="1134" w:type="dxa"/>
            <w:vAlign w:val="center"/>
          </w:tcPr>
          <w:p w14:paraId="496D09A4" w14:textId="77777777" w:rsidR="005E3B86" w:rsidRPr="008F496E" w:rsidRDefault="005E3B86" w:rsidP="005E3B86">
            <w:pPr>
              <w:pStyle w:val="11"/>
              <w:rPr>
                <w:rFonts w:ascii="標楷體" w:hAnsi="標楷體"/>
                <w:lang w:eastAsia="zh-HK"/>
              </w:rPr>
            </w:pPr>
          </w:p>
        </w:tc>
        <w:tc>
          <w:tcPr>
            <w:tcW w:w="996" w:type="dxa"/>
          </w:tcPr>
          <w:p w14:paraId="7717A2C1" w14:textId="77777777" w:rsidR="005E3B86" w:rsidRPr="008F20B5" w:rsidRDefault="005E3B86" w:rsidP="005E3B86">
            <w:pPr>
              <w:pStyle w:val="11"/>
              <w:rPr>
                <w:rFonts w:ascii="標楷體" w:hAnsi="標楷體"/>
              </w:rPr>
            </w:pPr>
          </w:p>
        </w:tc>
        <w:tc>
          <w:tcPr>
            <w:tcW w:w="1440" w:type="dxa"/>
          </w:tcPr>
          <w:p w14:paraId="60CBBF92" w14:textId="77777777" w:rsidR="005E3B86" w:rsidRPr="008F20B5" w:rsidRDefault="005E3B86" w:rsidP="005E3B86">
            <w:pPr>
              <w:pStyle w:val="11"/>
              <w:rPr>
                <w:rFonts w:ascii="標楷體" w:hAnsi="標楷體"/>
              </w:rPr>
            </w:pPr>
          </w:p>
        </w:tc>
      </w:tr>
      <w:tr w:rsidR="005E3B86" w:rsidRPr="008F20B5" w14:paraId="109342DF" w14:textId="77777777" w:rsidTr="004A1C2C">
        <w:tc>
          <w:tcPr>
            <w:tcW w:w="1108" w:type="dxa"/>
            <w:vAlign w:val="center"/>
          </w:tcPr>
          <w:p w14:paraId="3D865712" w14:textId="03CC3202" w:rsidR="005E3B86" w:rsidRDefault="00B84015" w:rsidP="005E3B86">
            <w:pPr>
              <w:pStyle w:val="11"/>
              <w:rPr>
                <w:rFonts w:ascii="標楷體" w:hAnsi="標楷體"/>
              </w:rPr>
            </w:pPr>
            <w:r>
              <w:rPr>
                <w:rFonts w:ascii="標楷體" w:hAnsi="標楷體" w:hint="eastAsia"/>
              </w:rPr>
              <w:t>V1.14</w:t>
            </w:r>
          </w:p>
        </w:tc>
        <w:tc>
          <w:tcPr>
            <w:tcW w:w="1614" w:type="dxa"/>
            <w:vAlign w:val="center"/>
          </w:tcPr>
          <w:p w14:paraId="65C72820" w14:textId="11F86189" w:rsidR="005E3B86" w:rsidRDefault="00B84015" w:rsidP="005E3B86">
            <w:pPr>
              <w:pStyle w:val="11"/>
              <w:rPr>
                <w:rFonts w:ascii="標楷體" w:hAnsi="標楷體"/>
              </w:rPr>
            </w:pPr>
            <w:r>
              <w:rPr>
                <w:rFonts w:ascii="標楷體" w:hAnsi="標楷體" w:hint="eastAsia"/>
              </w:rPr>
              <w:t>2020/12/30</w:t>
            </w:r>
          </w:p>
        </w:tc>
        <w:tc>
          <w:tcPr>
            <w:tcW w:w="3936" w:type="dxa"/>
            <w:vAlign w:val="center"/>
          </w:tcPr>
          <w:p w14:paraId="245B449E" w14:textId="3236AB2A" w:rsidR="005E3B86" w:rsidRPr="008F20B5" w:rsidRDefault="00B84015" w:rsidP="005E3B86">
            <w:pPr>
              <w:pStyle w:val="11"/>
              <w:rPr>
                <w:rFonts w:ascii="標楷體" w:hAnsi="標楷體"/>
              </w:rPr>
            </w:pPr>
            <w:r>
              <w:rPr>
                <w:rFonts w:ascii="標楷體" w:hAnsi="標楷體" w:hint="eastAsia"/>
              </w:rPr>
              <w:t>更新金額</w:t>
            </w:r>
            <w:r w:rsidR="003F4579">
              <w:rPr>
                <w:rFonts w:ascii="標楷體" w:hAnsi="標楷體"/>
              </w:rPr>
              <w:t>,</w:t>
            </w:r>
            <w:r w:rsidR="003F4579">
              <w:rPr>
                <w:rFonts w:ascii="標楷體" w:hAnsi="標楷體" w:hint="eastAsia"/>
              </w:rPr>
              <w:t>數字欄位 X -&gt; 9 TYPE</w:t>
            </w:r>
          </w:p>
        </w:tc>
        <w:tc>
          <w:tcPr>
            <w:tcW w:w="1134" w:type="dxa"/>
            <w:vAlign w:val="center"/>
          </w:tcPr>
          <w:p w14:paraId="5C6437F0" w14:textId="77777777" w:rsidR="005E3B86" w:rsidRPr="008F496E" w:rsidRDefault="005E3B86" w:rsidP="005E3B86">
            <w:pPr>
              <w:pStyle w:val="11"/>
              <w:rPr>
                <w:rFonts w:ascii="標楷體" w:hAnsi="標楷體"/>
                <w:lang w:eastAsia="zh-HK"/>
              </w:rPr>
            </w:pPr>
          </w:p>
        </w:tc>
        <w:tc>
          <w:tcPr>
            <w:tcW w:w="996" w:type="dxa"/>
          </w:tcPr>
          <w:p w14:paraId="0BC2EA87" w14:textId="77777777" w:rsidR="005E3B86" w:rsidRPr="008F20B5" w:rsidRDefault="005E3B86" w:rsidP="005E3B86">
            <w:pPr>
              <w:pStyle w:val="11"/>
              <w:rPr>
                <w:rFonts w:ascii="標楷體" w:hAnsi="標楷體"/>
              </w:rPr>
            </w:pPr>
          </w:p>
        </w:tc>
        <w:tc>
          <w:tcPr>
            <w:tcW w:w="1440" w:type="dxa"/>
          </w:tcPr>
          <w:p w14:paraId="4FABE594" w14:textId="29CF393B" w:rsidR="005E3B86" w:rsidRPr="008F20B5" w:rsidRDefault="003F4579" w:rsidP="005E3B86">
            <w:pPr>
              <w:pStyle w:val="11"/>
              <w:rPr>
                <w:rFonts w:ascii="標楷體" w:hAnsi="標楷體"/>
              </w:rPr>
            </w:pPr>
            <w:r>
              <w:rPr>
                <w:rFonts w:ascii="標楷體" w:hAnsi="標楷體" w:hint="eastAsia"/>
              </w:rPr>
              <w:t>余家興</w:t>
            </w:r>
          </w:p>
        </w:tc>
      </w:tr>
      <w:tr w:rsidR="00200302" w:rsidRPr="008F20B5" w14:paraId="605F838B" w14:textId="77777777" w:rsidTr="008464F4">
        <w:tc>
          <w:tcPr>
            <w:tcW w:w="1108" w:type="dxa"/>
            <w:vAlign w:val="center"/>
          </w:tcPr>
          <w:p w14:paraId="5F0C248C" w14:textId="77777777" w:rsidR="00200302" w:rsidRDefault="00200302" w:rsidP="008464F4">
            <w:pPr>
              <w:pStyle w:val="11"/>
              <w:rPr>
                <w:rFonts w:ascii="標楷體" w:hAnsi="標楷體"/>
              </w:rPr>
            </w:pPr>
            <w:r>
              <w:rPr>
                <w:rFonts w:ascii="標楷體" w:hAnsi="標楷體" w:hint="eastAsia"/>
              </w:rPr>
              <w:t>V1.15</w:t>
            </w:r>
          </w:p>
        </w:tc>
        <w:tc>
          <w:tcPr>
            <w:tcW w:w="1614" w:type="dxa"/>
            <w:vAlign w:val="center"/>
          </w:tcPr>
          <w:p w14:paraId="6FE2F37C" w14:textId="77777777" w:rsidR="00200302" w:rsidRDefault="00200302" w:rsidP="008464F4">
            <w:pPr>
              <w:pStyle w:val="11"/>
              <w:rPr>
                <w:rFonts w:ascii="標楷體" w:hAnsi="標楷體"/>
              </w:rPr>
            </w:pPr>
            <w:r>
              <w:rPr>
                <w:rFonts w:ascii="標楷體" w:hAnsi="標楷體" w:hint="eastAsia"/>
              </w:rPr>
              <w:t>2021/01/08</w:t>
            </w:r>
          </w:p>
        </w:tc>
        <w:tc>
          <w:tcPr>
            <w:tcW w:w="3936" w:type="dxa"/>
            <w:vAlign w:val="center"/>
          </w:tcPr>
          <w:p w14:paraId="70A3DA13" w14:textId="46FAA079" w:rsidR="00200302" w:rsidRDefault="00200302" w:rsidP="008464F4">
            <w:pPr>
              <w:pStyle w:val="11"/>
              <w:rPr>
                <w:rFonts w:ascii="標楷體" w:hAnsi="標楷體"/>
              </w:rPr>
            </w:pPr>
            <w:r>
              <w:rPr>
                <w:rFonts w:ascii="標楷體" w:hAnsi="標楷體" w:hint="eastAsia"/>
              </w:rPr>
              <w:t>L1101 新增介紹人欄位</w:t>
            </w:r>
            <w:r>
              <w:rPr>
                <w:rFonts w:ascii="標楷體" w:hAnsi="標楷體"/>
              </w:rPr>
              <w:t>X,6,</w:t>
            </w:r>
          </w:p>
        </w:tc>
        <w:tc>
          <w:tcPr>
            <w:tcW w:w="1134" w:type="dxa"/>
            <w:vAlign w:val="center"/>
          </w:tcPr>
          <w:p w14:paraId="58F1F8D2" w14:textId="77777777" w:rsidR="00200302" w:rsidRPr="008F496E" w:rsidRDefault="00200302" w:rsidP="008464F4">
            <w:pPr>
              <w:pStyle w:val="11"/>
              <w:rPr>
                <w:rFonts w:ascii="標楷體" w:hAnsi="標楷體"/>
                <w:lang w:eastAsia="zh-HK"/>
              </w:rPr>
            </w:pPr>
          </w:p>
        </w:tc>
        <w:tc>
          <w:tcPr>
            <w:tcW w:w="996" w:type="dxa"/>
          </w:tcPr>
          <w:p w14:paraId="55E37C1C" w14:textId="77777777" w:rsidR="00200302" w:rsidRPr="008F20B5" w:rsidRDefault="00200302" w:rsidP="008464F4">
            <w:pPr>
              <w:pStyle w:val="11"/>
              <w:rPr>
                <w:rFonts w:ascii="標楷體" w:hAnsi="標楷體"/>
              </w:rPr>
            </w:pPr>
          </w:p>
        </w:tc>
        <w:tc>
          <w:tcPr>
            <w:tcW w:w="1440" w:type="dxa"/>
          </w:tcPr>
          <w:p w14:paraId="131D26A0" w14:textId="77777777" w:rsidR="00200302" w:rsidRDefault="00200302" w:rsidP="008464F4">
            <w:pPr>
              <w:pStyle w:val="11"/>
              <w:rPr>
                <w:rFonts w:ascii="標楷體" w:hAnsi="標楷體"/>
              </w:rPr>
            </w:pPr>
            <w:r>
              <w:rPr>
                <w:rFonts w:ascii="標楷體" w:hAnsi="標楷體" w:hint="eastAsia"/>
              </w:rPr>
              <w:t>余家興</w:t>
            </w:r>
          </w:p>
        </w:tc>
      </w:tr>
      <w:tr w:rsidR="001D0791" w:rsidRPr="008F20B5" w14:paraId="4AC80264" w14:textId="77777777" w:rsidTr="004A1C2C">
        <w:tc>
          <w:tcPr>
            <w:tcW w:w="1108" w:type="dxa"/>
            <w:vAlign w:val="center"/>
          </w:tcPr>
          <w:p w14:paraId="1E323906" w14:textId="0951C2FB" w:rsidR="001D0791" w:rsidRDefault="001D0791" w:rsidP="005E3B86">
            <w:pPr>
              <w:pStyle w:val="11"/>
              <w:rPr>
                <w:rFonts w:ascii="標楷體" w:hAnsi="標楷體"/>
              </w:rPr>
            </w:pPr>
            <w:r>
              <w:rPr>
                <w:rFonts w:ascii="標楷體" w:hAnsi="標楷體" w:hint="eastAsia"/>
              </w:rPr>
              <w:t>V1.1</w:t>
            </w:r>
            <w:r w:rsidR="00200302">
              <w:rPr>
                <w:rFonts w:ascii="標楷體" w:hAnsi="標楷體" w:hint="eastAsia"/>
              </w:rPr>
              <w:t>6</w:t>
            </w:r>
          </w:p>
        </w:tc>
        <w:tc>
          <w:tcPr>
            <w:tcW w:w="1614" w:type="dxa"/>
            <w:vAlign w:val="center"/>
          </w:tcPr>
          <w:p w14:paraId="07C26DE7" w14:textId="091F6573" w:rsidR="001D0791" w:rsidRDefault="001D0791" w:rsidP="005E3B86">
            <w:pPr>
              <w:pStyle w:val="11"/>
              <w:rPr>
                <w:rFonts w:ascii="標楷體" w:hAnsi="標楷體"/>
              </w:rPr>
            </w:pPr>
            <w:r>
              <w:rPr>
                <w:rFonts w:ascii="標楷體" w:hAnsi="標楷體" w:hint="eastAsia"/>
              </w:rPr>
              <w:t>2021/01/</w:t>
            </w:r>
            <w:r w:rsidR="00200302">
              <w:rPr>
                <w:rFonts w:ascii="標楷體" w:hAnsi="標楷體" w:hint="eastAsia"/>
              </w:rPr>
              <w:t>14</w:t>
            </w:r>
          </w:p>
        </w:tc>
        <w:tc>
          <w:tcPr>
            <w:tcW w:w="3936" w:type="dxa"/>
            <w:vAlign w:val="center"/>
          </w:tcPr>
          <w:p w14:paraId="48FEFEC6" w14:textId="7E892676" w:rsidR="001D0791" w:rsidRDefault="001D0791" w:rsidP="005E3B86">
            <w:pPr>
              <w:pStyle w:val="11"/>
              <w:rPr>
                <w:rFonts w:ascii="標楷體" w:hAnsi="標楷體"/>
              </w:rPr>
            </w:pPr>
            <w:r>
              <w:rPr>
                <w:rFonts w:ascii="標楷體" w:hAnsi="標楷體" w:hint="eastAsia"/>
              </w:rPr>
              <w:t>L1101</w:t>
            </w:r>
            <w:r w:rsidR="00200302">
              <w:rPr>
                <w:rFonts w:ascii="標楷體" w:hAnsi="標楷體" w:hint="eastAsia"/>
              </w:rPr>
              <w:t xml:space="preserve"> 郵遞區號改為3-3</w:t>
            </w:r>
          </w:p>
        </w:tc>
        <w:tc>
          <w:tcPr>
            <w:tcW w:w="1134" w:type="dxa"/>
            <w:vAlign w:val="center"/>
          </w:tcPr>
          <w:p w14:paraId="7980D32F" w14:textId="77777777" w:rsidR="001D0791" w:rsidRPr="008F496E" w:rsidRDefault="001D0791" w:rsidP="005E3B86">
            <w:pPr>
              <w:pStyle w:val="11"/>
              <w:rPr>
                <w:rFonts w:ascii="標楷體" w:hAnsi="標楷體"/>
                <w:lang w:eastAsia="zh-HK"/>
              </w:rPr>
            </w:pPr>
          </w:p>
        </w:tc>
        <w:tc>
          <w:tcPr>
            <w:tcW w:w="996" w:type="dxa"/>
          </w:tcPr>
          <w:p w14:paraId="5E32A96F" w14:textId="77777777" w:rsidR="001D0791" w:rsidRPr="008F20B5" w:rsidRDefault="001D0791" w:rsidP="005E3B86">
            <w:pPr>
              <w:pStyle w:val="11"/>
              <w:rPr>
                <w:rFonts w:ascii="標楷體" w:hAnsi="標楷體"/>
              </w:rPr>
            </w:pPr>
          </w:p>
        </w:tc>
        <w:tc>
          <w:tcPr>
            <w:tcW w:w="1440" w:type="dxa"/>
          </w:tcPr>
          <w:p w14:paraId="589AEECD" w14:textId="629754AD" w:rsidR="001D0791" w:rsidRDefault="001D0791" w:rsidP="005E3B86">
            <w:pPr>
              <w:pStyle w:val="11"/>
              <w:rPr>
                <w:rFonts w:ascii="標楷體" w:hAnsi="標楷體"/>
              </w:rPr>
            </w:pPr>
            <w:r>
              <w:rPr>
                <w:rFonts w:ascii="標楷體" w:hAnsi="標楷體" w:hint="eastAsia"/>
              </w:rPr>
              <w:t>余家興</w:t>
            </w:r>
          </w:p>
        </w:tc>
      </w:tr>
      <w:tr w:rsidR="004F394E" w:rsidRPr="008F20B5" w14:paraId="3ABDBFEE" w14:textId="77777777" w:rsidTr="004A1C2C">
        <w:tc>
          <w:tcPr>
            <w:tcW w:w="1108" w:type="dxa"/>
            <w:vAlign w:val="center"/>
          </w:tcPr>
          <w:p w14:paraId="51AD3150" w14:textId="0FFB6F94" w:rsidR="004F394E" w:rsidRDefault="004F394E" w:rsidP="005E3B86">
            <w:pPr>
              <w:pStyle w:val="11"/>
              <w:rPr>
                <w:rFonts w:ascii="標楷體" w:hAnsi="標楷體"/>
              </w:rPr>
            </w:pPr>
            <w:r>
              <w:rPr>
                <w:rFonts w:ascii="標楷體" w:hAnsi="標楷體" w:hint="eastAsia"/>
              </w:rPr>
              <w:t>V</w:t>
            </w:r>
            <w:r>
              <w:rPr>
                <w:rFonts w:ascii="標楷體" w:hAnsi="標楷體"/>
              </w:rPr>
              <w:t>1.17</w:t>
            </w:r>
          </w:p>
        </w:tc>
        <w:tc>
          <w:tcPr>
            <w:tcW w:w="1614" w:type="dxa"/>
            <w:vAlign w:val="center"/>
          </w:tcPr>
          <w:p w14:paraId="7C49ACD1" w14:textId="6AA1EB0F" w:rsidR="004F394E" w:rsidRDefault="004F394E" w:rsidP="005E3B86">
            <w:pPr>
              <w:pStyle w:val="11"/>
              <w:rPr>
                <w:rFonts w:ascii="標楷體" w:hAnsi="標楷體"/>
              </w:rPr>
            </w:pPr>
            <w:r>
              <w:rPr>
                <w:rFonts w:ascii="標楷體" w:hAnsi="標楷體" w:hint="eastAsia"/>
              </w:rPr>
              <w:t>2</w:t>
            </w:r>
            <w:r>
              <w:rPr>
                <w:rFonts w:ascii="標楷體" w:hAnsi="標楷體"/>
              </w:rPr>
              <w:t>021/01/21</w:t>
            </w:r>
          </w:p>
        </w:tc>
        <w:tc>
          <w:tcPr>
            <w:tcW w:w="3936" w:type="dxa"/>
            <w:vAlign w:val="center"/>
          </w:tcPr>
          <w:p w14:paraId="3177B734" w14:textId="52C02872" w:rsidR="004F394E" w:rsidRDefault="004F394E" w:rsidP="005E3B86">
            <w:pPr>
              <w:pStyle w:val="11"/>
              <w:rPr>
                <w:rFonts w:ascii="標楷體" w:hAnsi="標楷體"/>
              </w:rPr>
            </w:pPr>
            <w:r>
              <w:rPr>
                <w:rFonts w:ascii="標楷體" w:hAnsi="標楷體" w:hint="eastAsia"/>
              </w:rPr>
              <w:t>新增必填欄</w:t>
            </w:r>
          </w:p>
        </w:tc>
        <w:tc>
          <w:tcPr>
            <w:tcW w:w="1134" w:type="dxa"/>
            <w:vAlign w:val="center"/>
          </w:tcPr>
          <w:p w14:paraId="58BC014F" w14:textId="77777777" w:rsidR="004F394E" w:rsidRPr="008F496E" w:rsidRDefault="004F394E" w:rsidP="005E3B86">
            <w:pPr>
              <w:pStyle w:val="11"/>
              <w:rPr>
                <w:rFonts w:ascii="標楷體" w:hAnsi="標楷體"/>
                <w:lang w:eastAsia="zh-HK"/>
              </w:rPr>
            </w:pPr>
          </w:p>
        </w:tc>
        <w:tc>
          <w:tcPr>
            <w:tcW w:w="996" w:type="dxa"/>
          </w:tcPr>
          <w:p w14:paraId="3F8B0F1D" w14:textId="77777777" w:rsidR="004F394E" w:rsidRPr="008F20B5" w:rsidRDefault="004F394E" w:rsidP="005E3B86">
            <w:pPr>
              <w:pStyle w:val="11"/>
              <w:rPr>
                <w:rFonts w:ascii="標楷體" w:hAnsi="標楷體"/>
              </w:rPr>
            </w:pPr>
          </w:p>
        </w:tc>
        <w:tc>
          <w:tcPr>
            <w:tcW w:w="1440" w:type="dxa"/>
          </w:tcPr>
          <w:p w14:paraId="54CF9616" w14:textId="5AFF05C6" w:rsidR="004F394E" w:rsidRDefault="004F394E" w:rsidP="005E3B86">
            <w:pPr>
              <w:pStyle w:val="11"/>
              <w:rPr>
                <w:rFonts w:ascii="標楷體" w:hAnsi="標楷體"/>
              </w:rPr>
            </w:pPr>
            <w:r>
              <w:rPr>
                <w:rFonts w:ascii="標楷體" w:hAnsi="標楷體" w:hint="eastAsia"/>
              </w:rPr>
              <w:t>余家興</w:t>
            </w:r>
          </w:p>
        </w:tc>
      </w:tr>
      <w:tr w:rsidR="0033665D" w:rsidRPr="008F20B5" w14:paraId="2A58BF35" w14:textId="77777777" w:rsidTr="004A1C2C">
        <w:tc>
          <w:tcPr>
            <w:tcW w:w="1108" w:type="dxa"/>
            <w:vAlign w:val="center"/>
          </w:tcPr>
          <w:p w14:paraId="47DFF4F7" w14:textId="4B7EC27D" w:rsidR="0033665D" w:rsidRDefault="0033665D" w:rsidP="005E3B86">
            <w:pPr>
              <w:pStyle w:val="11"/>
              <w:rPr>
                <w:rFonts w:ascii="標楷體" w:hAnsi="標楷體"/>
              </w:rPr>
            </w:pPr>
            <w:r>
              <w:rPr>
                <w:rFonts w:ascii="標楷體" w:hAnsi="標楷體"/>
              </w:rPr>
              <w:t>V1.18</w:t>
            </w:r>
          </w:p>
        </w:tc>
        <w:tc>
          <w:tcPr>
            <w:tcW w:w="1614" w:type="dxa"/>
            <w:vAlign w:val="center"/>
          </w:tcPr>
          <w:p w14:paraId="75C595B9" w14:textId="4954BA1C" w:rsidR="0033665D" w:rsidRDefault="0033665D" w:rsidP="005E3B86">
            <w:pPr>
              <w:pStyle w:val="11"/>
              <w:rPr>
                <w:rFonts w:ascii="標楷體" w:hAnsi="標楷體"/>
              </w:rPr>
            </w:pPr>
            <w:r>
              <w:rPr>
                <w:rFonts w:ascii="標楷體" w:hAnsi="標楷體" w:hint="eastAsia"/>
              </w:rPr>
              <w:t>2</w:t>
            </w:r>
            <w:r>
              <w:rPr>
                <w:rFonts w:ascii="標楷體" w:hAnsi="標楷體"/>
              </w:rPr>
              <w:t>021/01/27</w:t>
            </w:r>
          </w:p>
        </w:tc>
        <w:tc>
          <w:tcPr>
            <w:tcW w:w="3936" w:type="dxa"/>
            <w:vAlign w:val="center"/>
          </w:tcPr>
          <w:p w14:paraId="380DCCEC" w14:textId="6B480EAC" w:rsidR="0033665D" w:rsidRDefault="0033665D" w:rsidP="005E3B86">
            <w:pPr>
              <w:pStyle w:val="11"/>
              <w:rPr>
                <w:rFonts w:ascii="標楷體" w:hAnsi="標楷體"/>
              </w:rPr>
            </w:pPr>
            <w:r>
              <w:rPr>
                <w:rFonts w:ascii="標楷體" w:hAnsi="標楷體" w:hint="eastAsia"/>
              </w:rPr>
              <w:t>新增L1109</w:t>
            </w:r>
          </w:p>
        </w:tc>
        <w:tc>
          <w:tcPr>
            <w:tcW w:w="1134" w:type="dxa"/>
            <w:vAlign w:val="center"/>
          </w:tcPr>
          <w:p w14:paraId="047B572D" w14:textId="77777777" w:rsidR="0033665D" w:rsidRPr="008F496E" w:rsidRDefault="0033665D" w:rsidP="005E3B86">
            <w:pPr>
              <w:pStyle w:val="11"/>
              <w:rPr>
                <w:rFonts w:ascii="標楷體" w:hAnsi="標楷體"/>
                <w:lang w:eastAsia="zh-HK"/>
              </w:rPr>
            </w:pPr>
          </w:p>
        </w:tc>
        <w:tc>
          <w:tcPr>
            <w:tcW w:w="996" w:type="dxa"/>
          </w:tcPr>
          <w:p w14:paraId="0ACBF9DF" w14:textId="77777777" w:rsidR="0033665D" w:rsidRPr="008F20B5" w:rsidRDefault="0033665D" w:rsidP="005E3B86">
            <w:pPr>
              <w:pStyle w:val="11"/>
              <w:rPr>
                <w:rFonts w:ascii="標楷體" w:hAnsi="標楷體"/>
              </w:rPr>
            </w:pPr>
          </w:p>
        </w:tc>
        <w:tc>
          <w:tcPr>
            <w:tcW w:w="1440" w:type="dxa"/>
          </w:tcPr>
          <w:p w14:paraId="4E3D8D0B" w14:textId="41A6966D" w:rsidR="0033665D" w:rsidRDefault="001E0AB3" w:rsidP="005E3B86">
            <w:pPr>
              <w:pStyle w:val="11"/>
              <w:rPr>
                <w:rFonts w:ascii="標楷體" w:hAnsi="標楷體"/>
              </w:rPr>
            </w:pPr>
            <w:r>
              <w:rPr>
                <w:rFonts w:ascii="標楷體" w:hAnsi="標楷體" w:hint="eastAsia"/>
              </w:rPr>
              <w:t>余家興</w:t>
            </w:r>
          </w:p>
        </w:tc>
      </w:tr>
      <w:tr w:rsidR="00E07801" w:rsidRPr="008F20B5" w14:paraId="1AD9F4FA" w14:textId="77777777" w:rsidTr="004A1C2C">
        <w:tc>
          <w:tcPr>
            <w:tcW w:w="1108" w:type="dxa"/>
            <w:vAlign w:val="center"/>
          </w:tcPr>
          <w:p w14:paraId="1039F6C5" w14:textId="39CD40A5" w:rsidR="00E07801" w:rsidRDefault="00E07801" w:rsidP="00E07801">
            <w:pPr>
              <w:pStyle w:val="11"/>
              <w:rPr>
                <w:rFonts w:ascii="標楷體" w:hAnsi="標楷體"/>
              </w:rPr>
            </w:pPr>
            <w:r>
              <w:rPr>
                <w:rFonts w:ascii="標楷體" w:hAnsi="標楷體" w:hint="eastAsia"/>
              </w:rPr>
              <w:t>V</w:t>
            </w:r>
            <w:r>
              <w:rPr>
                <w:rFonts w:ascii="標楷體" w:hAnsi="標楷體"/>
              </w:rPr>
              <w:t>1.19</w:t>
            </w:r>
          </w:p>
        </w:tc>
        <w:tc>
          <w:tcPr>
            <w:tcW w:w="1614" w:type="dxa"/>
            <w:vAlign w:val="center"/>
          </w:tcPr>
          <w:p w14:paraId="1ABCA4D5" w14:textId="2FCC9534" w:rsidR="00E07801" w:rsidRDefault="00E07801" w:rsidP="005E3B86">
            <w:pPr>
              <w:pStyle w:val="11"/>
              <w:rPr>
                <w:rFonts w:ascii="標楷體" w:hAnsi="標楷體"/>
              </w:rPr>
            </w:pPr>
            <w:r>
              <w:rPr>
                <w:rFonts w:ascii="標楷體" w:hAnsi="標楷體" w:hint="eastAsia"/>
              </w:rPr>
              <w:t>2</w:t>
            </w:r>
            <w:r>
              <w:rPr>
                <w:rFonts w:ascii="標楷體" w:hAnsi="標楷體"/>
              </w:rPr>
              <w:t>021/01/28</w:t>
            </w:r>
          </w:p>
        </w:tc>
        <w:tc>
          <w:tcPr>
            <w:tcW w:w="3936" w:type="dxa"/>
            <w:vAlign w:val="center"/>
          </w:tcPr>
          <w:p w14:paraId="520C3ADF" w14:textId="76581BF5" w:rsidR="00E07801" w:rsidRDefault="00E07801" w:rsidP="005E3B86">
            <w:pPr>
              <w:pStyle w:val="11"/>
              <w:rPr>
                <w:rFonts w:ascii="標楷體" w:hAnsi="標楷體"/>
              </w:rPr>
            </w:pPr>
            <w:r>
              <w:rPr>
                <w:rFonts w:ascii="標楷體" w:hAnsi="標楷體" w:hint="eastAsia"/>
              </w:rPr>
              <w:t>L</w:t>
            </w:r>
            <w:r>
              <w:rPr>
                <w:rFonts w:ascii="標楷體" w:hAnsi="標楷體"/>
              </w:rPr>
              <w:t xml:space="preserve">2101 </w:t>
            </w:r>
            <w:r>
              <w:rPr>
                <w:rFonts w:ascii="標楷體" w:hAnsi="標楷體" w:hint="eastAsia"/>
              </w:rPr>
              <w:t xml:space="preserve">變更欄位 </w:t>
            </w:r>
            <w:r w:rsidR="0061436C" w:rsidRPr="0061436C">
              <w:rPr>
                <w:rFonts w:ascii="標楷體" w:hAnsi="標楷體"/>
              </w:rPr>
              <w:t>Prohibit</w:t>
            </w:r>
            <w:r w:rsidR="0061436C">
              <w:rPr>
                <w:rFonts w:ascii="標楷體" w:hAnsi="標楷體"/>
              </w:rPr>
              <w:t>year</w:t>
            </w:r>
            <w:r>
              <w:rPr>
                <w:rFonts w:ascii="標楷體" w:hAnsi="標楷體" w:hint="eastAsia"/>
              </w:rPr>
              <w:t>限制清償期限</w:t>
            </w:r>
            <w:r w:rsidR="0061436C">
              <w:rPr>
                <w:rFonts w:ascii="標楷體" w:hAnsi="標楷體" w:hint="eastAsia"/>
              </w:rPr>
              <w:t>X</w:t>
            </w:r>
            <w:r w:rsidR="0061436C">
              <w:rPr>
                <w:rFonts w:ascii="標楷體" w:hAnsi="標楷體"/>
              </w:rPr>
              <w:t>,2</w:t>
            </w:r>
            <w:r>
              <w:rPr>
                <w:rFonts w:ascii="標楷體" w:hAnsi="標楷體" w:hint="eastAsia"/>
              </w:rPr>
              <w:t>&gt;</w:t>
            </w:r>
            <w:r w:rsidR="0061436C">
              <w:t xml:space="preserve"> </w:t>
            </w:r>
            <w:r w:rsidR="0061436C" w:rsidRPr="0061436C">
              <w:rPr>
                <w:rFonts w:ascii="標楷體" w:hAnsi="標楷體"/>
              </w:rPr>
              <w:t>ProhibitMonth</w:t>
            </w:r>
            <w:r>
              <w:rPr>
                <w:rFonts w:ascii="標楷體" w:hAnsi="標楷體" w:hint="eastAsia"/>
              </w:rPr>
              <w:t>限制清償期間</w:t>
            </w:r>
            <w:r w:rsidR="0061436C">
              <w:rPr>
                <w:rFonts w:ascii="標楷體" w:hAnsi="標楷體" w:hint="eastAsia"/>
              </w:rPr>
              <w:t xml:space="preserve"> </w:t>
            </w:r>
            <w:r w:rsidR="0061436C">
              <w:rPr>
                <w:rFonts w:ascii="標楷體" w:hAnsi="標楷體"/>
              </w:rPr>
              <w:t>X,3</w:t>
            </w:r>
          </w:p>
        </w:tc>
        <w:tc>
          <w:tcPr>
            <w:tcW w:w="1134" w:type="dxa"/>
            <w:vAlign w:val="center"/>
          </w:tcPr>
          <w:p w14:paraId="3A3B5F65" w14:textId="77777777" w:rsidR="00E07801" w:rsidRPr="008F496E" w:rsidRDefault="00E07801" w:rsidP="005E3B86">
            <w:pPr>
              <w:pStyle w:val="11"/>
              <w:rPr>
                <w:rFonts w:ascii="標楷體" w:hAnsi="標楷體"/>
                <w:lang w:eastAsia="zh-HK"/>
              </w:rPr>
            </w:pPr>
          </w:p>
        </w:tc>
        <w:tc>
          <w:tcPr>
            <w:tcW w:w="996" w:type="dxa"/>
          </w:tcPr>
          <w:p w14:paraId="12C76C21" w14:textId="77777777" w:rsidR="00E07801" w:rsidRPr="008F20B5" w:rsidRDefault="00E07801" w:rsidP="005E3B86">
            <w:pPr>
              <w:pStyle w:val="11"/>
              <w:rPr>
                <w:rFonts w:ascii="標楷體" w:hAnsi="標楷體"/>
              </w:rPr>
            </w:pPr>
          </w:p>
        </w:tc>
        <w:tc>
          <w:tcPr>
            <w:tcW w:w="1440" w:type="dxa"/>
          </w:tcPr>
          <w:p w14:paraId="078BD794" w14:textId="2E551F81" w:rsidR="00E07801" w:rsidRDefault="001E0AB3" w:rsidP="005E3B86">
            <w:pPr>
              <w:pStyle w:val="11"/>
              <w:rPr>
                <w:rFonts w:ascii="標楷體" w:hAnsi="標楷體"/>
              </w:rPr>
            </w:pPr>
            <w:r>
              <w:rPr>
                <w:rFonts w:ascii="標楷體" w:hAnsi="標楷體" w:hint="eastAsia"/>
              </w:rPr>
              <w:t>余家興</w:t>
            </w:r>
          </w:p>
        </w:tc>
      </w:tr>
      <w:tr w:rsidR="008055F0" w:rsidRPr="008F20B5" w14:paraId="3ED6E208" w14:textId="77777777" w:rsidTr="004A1C2C">
        <w:tc>
          <w:tcPr>
            <w:tcW w:w="1108" w:type="dxa"/>
            <w:vAlign w:val="center"/>
          </w:tcPr>
          <w:p w14:paraId="0137C3E0" w14:textId="2185B832" w:rsidR="008055F0" w:rsidRDefault="008055F0">
            <w:pPr>
              <w:pStyle w:val="11"/>
              <w:rPr>
                <w:rFonts w:ascii="標楷體" w:hAnsi="標楷體"/>
              </w:rPr>
            </w:pPr>
            <w:r>
              <w:rPr>
                <w:rFonts w:ascii="標楷體" w:hAnsi="標楷體" w:hint="eastAsia"/>
              </w:rPr>
              <w:t>V</w:t>
            </w:r>
            <w:r>
              <w:rPr>
                <w:rFonts w:ascii="標楷體" w:hAnsi="標楷體"/>
              </w:rPr>
              <w:t>1.20</w:t>
            </w:r>
          </w:p>
        </w:tc>
        <w:tc>
          <w:tcPr>
            <w:tcW w:w="1614" w:type="dxa"/>
            <w:vAlign w:val="center"/>
          </w:tcPr>
          <w:p w14:paraId="5362194D" w14:textId="10A27A33" w:rsidR="008055F0" w:rsidRDefault="008055F0" w:rsidP="005E3B86">
            <w:pPr>
              <w:pStyle w:val="11"/>
              <w:rPr>
                <w:rFonts w:ascii="標楷體" w:hAnsi="標楷體"/>
              </w:rPr>
            </w:pPr>
            <w:r>
              <w:rPr>
                <w:rFonts w:ascii="標楷體" w:hAnsi="標楷體" w:hint="eastAsia"/>
              </w:rPr>
              <w:t>2</w:t>
            </w:r>
            <w:r>
              <w:rPr>
                <w:rFonts w:ascii="標楷體" w:hAnsi="標楷體"/>
              </w:rPr>
              <w:t>021/2/22</w:t>
            </w:r>
          </w:p>
        </w:tc>
        <w:tc>
          <w:tcPr>
            <w:tcW w:w="3936" w:type="dxa"/>
            <w:vAlign w:val="center"/>
          </w:tcPr>
          <w:p w14:paraId="75719043" w14:textId="77777777" w:rsidR="008055F0" w:rsidRDefault="008055F0" w:rsidP="005E3B86">
            <w:pPr>
              <w:pStyle w:val="11"/>
              <w:rPr>
                <w:rFonts w:ascii="標楷體" w:hAnsi="標楷體"/>
              </w:rPr>
            </w:pPr>
          </w:p>
        </w:tc>
        <w:tc>
          <w:tcPr>
            <w:tcW w:w="1134" w:type="dxa"/>
            <w:vAlign w:val="center"/>
          </w:tcPr>
          <w:p w14:paraId="20B85839" w14:textId="77777777" w:rsidR="008055F0" w:rsidRPr="008F496E" w:rsidRDefault="008055F0" w:rsidP="005E3B86">
            <w:pPr>
              <w:pStyle w:val="11"/>
              <w:rPr>
                <w:rFonts w:ascii="標楷體" w:hAnsi="標楷體"/>
                <w:lang w:eastAsia="zh-HK"/>
              </w:rPr>
            </w:pPr>
          </w:p>
        </w:tc>
        <w:tc>
          <w:tcPr>
            <w:tcW w:w="996" w:type="dxa"/>
          </w:tcPr>
          <w:p w14:paraId="5B1D3C2D" w14:textId="77777777" w:rsidR="008055F0" w:rsidRPr="008F20B5" w:rsidRDefault="008055F0" w:rsidP="005E3B86">
            <w:pPr>
              <w:pStyle w:val="11"/>
              <w:rPr>
                <w:rFonts w:ascii="標楷體" w:hAnsi="標楷體"/>
              </w:rPr>
            </w:pPr>
          </w:p>
        </w:tc>
        <w:tc>
          <w:tcPr>
            <w:tcW w:w="1440" w:type="dxa"/>
          </w:tcPr>
          <w:p w14:paraId="0B9A7067" w14:textId="34A31857" w:rsidR="008055F0" w:rsidRDefault="008055F0" w:rsidP="005E3B86">
            <w:pPr>
              <w:pStyle w:val="11"/>
              <w:rPr>
                <w:rFonts w:ascii="標楷體" w:hAnsi="標楷體"/>
              </w:rPr>
            </w:pPr>
            <w:r>
              <w:rPr>
                <w:rFonts w:ascii="標楷體" w:hAnsi="標楷體" w:hint="eastAsia"/>
              </w:rPr>
              <w:t>余家興</w:t>
            </w:r>
          </w:p>
        </w:tc>
      </w:tr>
      <w:tr w:rsidR="004A1187" w:rsidRPr="008F20B5" w14:paraId="492BDBDB" w14:textId="77777777" w:rsidTr="004A1C2C">
        <w:tc>
          <w:tcPr>
            <w:tcW w:w="1108" w:type="dxa"/>
            <w:vAlign w:val="center"/>
          </w:tcPr>
          <w:p w14:paraId="27DCF27A" w14:textId="6FC9C512" w:rsidR="004A1187" w:rsidRDefault="004A1187">
            <w:pPr>
              <w:pStyle w:val="11"/>
              <w:rPr>
                <w:rFonts w:ascii="標楷體" w:hAnsi="標楷體"/>
              </w:rPr>
            </w:pPr>
            <w:r>
              <w:rPr>
                <w:rFonts w:ascii="標楷體" w:hAnsi="標楷體" w:hint="eastAsia"/>
              </w:rPr>
              <w:t>V</w:t>
            </w:r>
            <w:r>
              <w:rPr>
                <w:rFonts w:ascii="標楷體" w:hAnsi="標楷體"/>
              </w:rPr>
              <w:t>1.21</w:t>
            </w:r>
          </w:p>
        </w:tc>
        <w:tc>
          <w:tcPr>
            <w:tcW w:w="1614" w:type="dxa"/>
            <w:vAlign w:val="center"/>
          </w:tcPr>
          <w:p w14:paraId="624F0770" w14:textId="0C5997EA" w:rsidR="004A1187" w:rsidRDefault="004A1187" w:rsidP="005E3B86">
            <w:pPr>
              <w:pStyle w:val="11"/>
              <w:rPr>
                <w:rFonts w:ascii="標楷體" w:hAnsi="標楷體"/>
              </w:rPr>
            </w:pPr>
            <w:r>
              <w:rPr>
                <w:rFonts w:ascii="標楷體" w:hAnsi="標楷體" w:hint="eastAsia"/>
              </w:rPr>
              <w:t>2</w:t>
            </w:r>
            <w:r>
              <w:rPr>
                <w:rFonts w:ascii="標楷體" w:hAnsi="標楷體"/>
              </w:rPr>
              <w:t>021/3/16</w:t>
            </w:r>
          </w:p>
        </w:tc>
        <w:tc>
          <w:tcPr>
            <w:tcW w:w="3936" w:type="dxa"/>
            <w:vAlign w:val="center"/>
          </w:tcPr>
          <w:p w14:paraId="0CDD3AB8" w14:textId="3504E38E" w:rsidR="004A1187" w:rsidRDefault="004A1187" w:rsidP="005E3B86">
            <w:pPr>
              <w:pStyle w:val="11"/>
              <w:rPr>
                <w:rFonts w:ascii="標楷體" w:hAnsi="標楷體"/>
              </w:rPr>
            </w:pPr>
            <w:r>
              <w:rPr>
                <w:rFonts w:ascii="標楷體" w:hAnsi="標楷體" w:hint="eastAsia"/>
              </w:rPr>
              <w:t>L</w:t>
            </w:r>
            <w:r>
              <w:rPr>
                <w:rFonts w:ascii="標楷體" w:hAnsi="標楷體"/>
              </w:rPr>
              <w:t xml:space="preserve">7912 </w:t>
            </w:r>
            <w:r>
              <w:rPr>
                <w:rFonts w:ascii="標楷體" w:hAnsi="標楷體" w:hint="eastAsia"/>
              </w:rPr>
              <w:t>新增多筆式資料</w:t>
            </w:r>
          </w:p>
        </w:tc>
        <w:tc>
          <w:tcPr>
            <w:tcW w:w="1134" w:type="dxa"/>
            <w:vAlign w:val="center"/>
          </w:tcPr>
          <w:p w14:paraId="1E224EF5" w14:textId="77777777" w:rsidR="004A1187" w:rsidRPr="008F496E" w:rsidRDefault="004A1187" w:rsidP="005E3B86">
            <w:pPr>
              <w:pStyle w:val="11"/>
              <w:rPr>
                <w:rFonts w:ascii="標楷體" w:hAnsi="標楷體"/>
                <w:lang w:eastAsia="zh-HK"/>
              </w:rPr>
            </w:pPr>
          </w:p>
        </w:tc>
        <w:tc>
          <w:tcPr>
            <w:tcW w:w="996" w:type="dxa"/>
          </w:tcPr>
          <w:p w14:paraId="253BC3A1" w14:textId="77777777" w:rsidR="004A1187" w:rsidRPr="008F20B5" w:rsidRDefault="004A1187" w:rsidP="005E3B86">
            <w:pPr>
              <w:pStyle w:val="11"/>
              <w:rPr>
                <w:rFonts w:ascii="標楷體" w:hAnsi="標楷體"/>
              </w:rPr>
            </w:pPr>
          </w:p>
        </w:tc>
        <w:tc>
          <w:tcPr>
            <w:tcW w:w="1440" w:type="dxa"/>
          </w:tcPr>
          <w:p w14:paraId="00CCBAEE" w14:textId="7E396D82" w:rsidR="004A1187" w:rsidRDefault="004A1187" w:rsidP="005E3B86">
            <w:pPr>
              <w:pStyle w:val="11"/>
              <w:rPr>
                <w:rFonts w:ascii="標楷體" w:hAnsi="標楷體"/>
              </w:rPr>
            </w:pPr>
            <w:r>
              <w:rPr>
                <w:rFonts w:ascii="標楷體" w:hAnsi="標楷體" w:hint="eastAsia"/>
              </w:rPr>
              <w:t>余家興</w:t>
            </w:r>
          </w:p>
        </w:tc>
      </w:tr>
      <w:tr w:rsidR="00502E1F" w:rsidRPr="008F20B5" w14:paraId="2A98A993" w14:textId="77777777" w:rsidTr="004A1C2C">
        <w:tc>
          <w:tcPr>
            <w:tcW w:w="1108" w:type="dxa"/>
            <w:vAlign w:val="center"/>
          </w:tcPr>
          <w:p w14:paraId="7441425B" w14:textId="23363CAA" w:rsidR="00502E1F" w:rsidRDefault="00502E1F">
            <w:pPr>
              <w:pStyle w:val="11"/>
              <w:rPr>
                <w:rFonts w:ascii="標楷體" w:hAnsi="標楷體"/>
              </w:rPr>
            </w:pPr>
            <w:r>
              <w:rPr>
                <w:rFonts w:ascii="標楷體" w:hAnsi="標楷體" w:hint="eastAsia"/>
              </w:rPr>
              <w:lastRenderedPageBreak/>
              <w:t>V</w:t>
            </w:r>
            <w:r>
              <w:rPr>
                <w:rFonts w:ascii="標楷體" w:hAnsi="標楷體"/>
              </w:rPr>
              <w:t>1.22</w:t>
            </w:r>
          </w:p>
        </w:tc>
        <w:tc>
          <w:tcPr>
            <w:tcW w:w="1614" w:type="dxa"/>
            <w:vAlign w:val="center"/>
          </w:tcPr>
          <w:p w14:paraId="069B8D3B" w14:textId="7AB9195C" w:rsidR="00502E1F" w:rsidRDefault="00502E1F" w:rsidP="005E3B86">
            <w:pPr>
              <w:pStyle w:val="11"/>
              <w:rPr>
                <w:rFonts w:ascii="標楷體" w:hAnsi="標楷體"/>
              </w:rPr>
            </w:pPr>
            <w:r>
              <w:rPr>
                <w:rFonts w:ascii="標楷體" w:hAnsi="標楷體" w:hint="eastAsia"/>
              </w:rPr>
              <w:t>2</w:t>
            </w:r>
            <w:r>
              <w:rPr>
                <w:rFonts w:ascii="標楷體" w:hAnsi="標楷體"/>
              </w:rPr>
              <w:t>021/3/17</w:t>
            </w:r>
          </w:p>
        </w:tc>
        <w:tc>
          <w:tcPr>
            <w:tcW w:w="3936" w:type="dxa"/>
            <w:vAlign w:val="center"/>
          </w:tcPr>
          <w:p w14:paraId="1885C0C4" w14:textId="33C28CAD" w:rsidR="00502E1F" w:rsidRDefault="00502E1F" w:rsidP="005E3B86">
            <w:pPr>
              <w:pStyle w:val="11"/>
              <w:rPr>
                <w:rFonts w:ascii="標楷體" w:hAnsi="標楷體"/>
              </w:rPr>
            </w:pPr>
            <w:r>
              <w:rPr>
                <w:rFonts w:ascii="標楷體" w:hAnsi="標楷體" w:hint="eastAsia"/>
              </w:rPr>
              <w:t>新增欄位需前補零備註</w:t>
            </w:r>
          </w:p>
        </w:tc>
        <w:tc>
          <w:tcPr>
            <w:tcW w:w="1134" w:type="dxa"/>
            <w:vAlign w:val="center"/>
          </w:tcPr>
          <w:p w14:paraId="5E40D8BF" w14:textId="77777777" w:rsidR="00502E1F" w:rsidRPr="008F496E" w:rsidRDefault="00502E1F" w:rsidP="005E3B86">
            <w:pPr>
              <w:pStyle w:val="11"/>
              <w:rPr>
                <w:rFonts w:ascii="標楷體" w:hAnsi="標楷體"/>
                <w:lang w:eastAsia="zh-HK"/>
              </w:rPr>
            </w:pPr>
          </w:p>
        </w:tc>
        <w:tc>
          <w:tcPr>
            <w:tcW w:w="996" w:type="dxa"/>
          </w:tcPr>
          <w:p w14:paraId="78C80467" w14:textId="77777777" w:rsidR="00502E1F" w:rsidRPr="008F20B5" w:rsidRDefault="00502E1F" w:rsidP="005E3B86">
            <w:pPr>
              <w:pStyle w:val="11"/>
              <w:rPr>
                <w:rFonts w:ascii="標楷體" w:hAnsi="標楷體"/>
              </w:rPr>
            </w:pPr>
          </w:p>
        </w:tc>
        <w:tc>
          <w:tcPr>
            <w:tcW w:w="1440" w:type="dxa"/>
          </w:tcPr>
          <w:p w14:paraId="2C5DEEA3" w14:textId="28F6A0B3" w:rsidR="00502E1F" w:rsidRDefault="00502E1F" w:rsidP="005E3B86">
            <w:pPr>
              <w:pStyle w:val="11"/>
              <w:rPr>
                <w:rFonts w:ascii="標楷體" w:hAnsi="標楷體"/>
              </w:rPr>
            </w:pPr>
            <w:r>
              <w:rPr>
                <w:rFonts w:ascii="標楷體" w:hAnsi="標楷體" w:hint="eastAsia"/>
              </w:rPr>
              <w:t>余家興</w:t>
            </w:r>
          </w:p>
        </w:tc>
      </w:tr>
      <w:tr w:rsidR="00B22A8C" w:rsidRPr="008F20B5" w14:paraId="683DBFA9" w14:textId="77777777" w:rsidTr="0031331B">
        <w:tc>
          <w:tcPr>
            <w:tcW w:w="1108" w:type="dxa"/>
            <w:vAlign w:val="center"/>
          </w:tcPr>
          <w:p w14:paraId="28AB55C4" w14:textId="06827BF4" w:rsidR="00B22A8C" w:rsidRDefault="00B22A8C" w:rsidP="0031331B">
            <w:pPr>
              <w:pStyle w:val="11"/>
              <w:rPr>
                <w:rFonts w:ascii="標楷體" w:hAnsi="標楷體"/>
              </w:rPr>
            </w:pPr>
            <w:r>
              <w:rPr>
                <w:rFonts w:ascii="標楷體" w:hAnsi="標楷體" w:hint="eastAsia"/>
              </w:rPr>
              <w:t>V</w:t>
            </w:r>
            <w:r>
              <w:rPr>
                <w:rFonts w:ascii="標楷體" w:hAnsi="標楷體"/>
              </w:rPr>
              <w:t>1.2</w:t>
            </w:r>
            <w:r>
              <w:rPr>
                <w:rFonts w:ascii="標楷體" w:hAnsi="標楷體" w:hint="eastAsia"/>
              </w:rPr>
              <w:t>3</w:t>
            </w:r>
          </w:p>
        </w:tc>
        <w:tc>
          <w:tcPr>
            <w:tcW w:w="1614" w:type="dxa"/>
            <w:vAlign w:val="center"/>
          </w:tcPr>
          <w:p w14:paraId="500606A3" w14:textId="5AD83AA5" w:rsidR="00B22A8C" w:rsidRDefault="00B22A8C" w:rsidP="0031331B">
            <w:pPr>
              <w:pStyle w:val="11"/>
              <w:rPr>
                <w:rFonts w:ascii="標楷體" w:hAnsi="標楷體"/>
              </w:rPr>
            </w:pPr>
            <w:r>
              <w:rPr>
                <w:rFonts w:ascii="標楷體" w:hAnsi="標楷體" w:hint="eastAsia"/>
              </w:rPr>
              <w:t>2</w:t>
            </w:r>
            <w:r>
              <w:rPr>
                <w:rFonts w:ascii="標楷體" w:hAnsi="標楷體"/>
              </w:rPr>
              <w:t>021/3/1</w:t>
            </w:r>
            <w:r>
              <w:rPr>
                <w:rFonts w:ascii="標楷體" w:hAnsi="標楷體" w:hint="eastAsia"/>
              </w:rPr>
              <w:t>9</w:t>
            </w:r>
          </w:p>
        </w:tc>
        <w:tc>
          <w:tcPr>
            <w:tcW w:w="3936" w:type="dxa"/>
            <w:vAlign w:val="center"/>
          </w:tcPr>
          <w:p w14:paraId="123976AB" w14:textId="2E924ABF" w:rsidR="00B22A8C" w:rsidRDefault="00B22A8C">
            <w:pPr>
              <w:pStyle w:val="11"/>
              <w:rPr>
                <w:rFonts w:ascii="標楷體" w:hAnsi="標楷體"/>
              </w:rPr>
            </w:pPr>
            <w:r>
              <w:rPr>
                <w:rFonts w:ascii="標楷體" w:hAnsi="標楷體"/>
              </w:rPr>
              <w:t>E</w:t>
            </w:r>
            <w:r>
              <w:rPr>
                <w:rFonts w:ascii="標楷體" w:hAnsi="標楷體" w:hint="eastAsia"/>
              </w:rPr>
              <w:t>loan1-10</w:t>
            </w:r>
          </w:p>
        </w:tc>
        <w:tc>
          <w:tcPr>
            <w:tcW w:w="1134" w:type="dxa"/>
            <w:vAlign w:val="center"/>
          </w:tcPr>
          <w:p w14:paraId="418A3904" w14:textId="77777777" w:rsidR="00B22A8C" w:rsidRPr="008F496E" w:rsidRDefault="00B22A8C" w:rsidP="0031331B">
            <w:pPr>
              <w:pStyle w:val="11"/>
              <w:rPr>
                <w:rFonts w:ascii="標楷體" w:hAnsi="標楷體"/>
                <w:lang w:eastAsia="zh-HK"/>
              </w:rPr>
            </w:pPr>
          </w:p>
        </w:tc>
        <w:tc>
          <w:tcPr>
            <w:tcW w:w="996" w:type="dxa"/>
          </w:tcPr>
          <w:p w14:paraId="6EBA1F73" w14:textId="77777777" w:rsidR="00B22A8C" w:rsidRPr="008F20B5" w:rsidRDefault="00B22A8C" w:rsidP="0031331B">
            <w:pPr>
              <w:pStyle w:val="11"/>
              <w:rPr>
                <w:rFonts w:ascii="標楷體" w:hAnsi="標楷體"/>
              </w:rPr>
            </w:pPr>
          </w:p>
        </w:tc>
        <w:tc>
          <w:tcPr>
            <w:tcW w:w="1440" w:type="dxa"/>
          </w:tcPr>
          <w:p w14:paraId="7555662D" w14:textId="77777777" w:rsidR="00B22A8C" w:rsidRDefault="00B22A8C" w:rsidP="0031331B">
            <w:pPr>
              <w:pStyle w:val="11"/>
              <w:rPr>
                <w:rFonts w:ascii="標楷體" w:hAnsi="標楷體"/>
              </w:rPr>
            </w:pPr>
            <w:r>
              <w:rPr>
                <w:rFonts w:ascii="標楷體" w:hAnsi="標楷體" w:hint="eastAsia"/>
              </w:rPr>
              <w:t>余家興</w:t>
            </w:r>
          </w:p>
        </w:tc>
      </w:tr>
      <w:tr w:rsidR="00B22A8C" w:rsidRPr="008F20B5" w14:paraId="05C22050" w14:textId="77777777" w:rsidTr="004A1C2C">
        <w:tc>
          <w:tcPr>
            <w:tcW w:w="1108" w:type="dxa"/>
            <w:vAlign w:val="center"/>
          </w:tcPr>
          <w:p w14:paraId="586215EE" w14:textId="44F9BA5F" w:rsidR="00B22A8C" w:rsidRDefault="00614F5B">
            <w:pPr>
              <w:pStyle w:val="11"/>
              <w:rPr>
                <w:rFonts w:ascii="標楷體" w:hAnsi="標楷體"/>
              </w:rPr>
            </w:pPr>
            <w:r>
              <w:rPr>
                <w:rFonts w:ascii="標楷體" w:hAnsi="標楷體" w:hint="eastAsia"/>
              </w:rPr>
              <w:t>V</w:t>
            </w:r>
            <w:r>
              <w:rPr>
                <w:rFonts w:ascii="標楷體" w:hAnsi="標楷體"/>
              </w:rPr>
              <w:t>1.24</w:t>
            </w:r>
          </w:p>
        </w:tc>
        <w:tc>
          <w:tcPr>
            <w:tcW w:w="1614" w:type="dxa"/>
            <w:vAlign w:val="center"/>
          </w:tcPr>
          <w:p w14:paraId="45F02C7E" w14:textId="47EEF337" w:rsidR="00B22A8C" w:rsidRDefault="005B4B18" w:rsidP="005E3B86">
            <w:pPr>
              <w:pStyle w:val="11"/>
              <w:rPr>
                <w:rFonts w:ascii="標楷體" w:hAnsi="標楷體"/>
              </w:rPr>
            </w:pPr>
            <w:r>
              <w:rPr>
                <w:rFonts w:ascii="標楷體" w:hAnsi="標楷體" w:hint="eastAsia"/>
              </w:rPr>
              <w:t>2</w:t>
            </w:r>
            <w:r>
              <w:rPr>
                <w:rFonts w:ascii="標楷體" w:hAnsi="標楷體"/>
              </w:rPr>
              <w:t>021/4/26</w:t>
            </w:r>
          </w:p>
        </w:tc>
        <w:tc>
          <w:tcPr>
            <w:tcW w:w="3936" w:type="dxa"/>
            <w:vAlign w:val="center"/>
          </w:tcPr>
          <w:p w14:paraId="0195AC8F" w14:textId="6F15F2CD" w:rsidR="00614F5B" w:rsidRDefault="00614F5B" w:rsidP="005E3B86">
            <w:pPr>
              <w:pStyle w:val="11"/>
              <w:rPr>
                <w:rFonts w:ascii="標楷體" w:hAnsi="標楷體"/>
              </w:rPr>
            </w:pPr>
            <w:r>
              <w:rPr>
                <w:rFonts w:ascii="標楷體" w:hAnsi="標楷體" w:hint="eastAsia"/>
                <w:lang w:eastAsia="zh-HK"/>
              </w:rPr>
              <w:t>交付</w:t>
            </w:r>
            <w:r>
              <w:rPr>
                <w:rFonts w:ascii="標楷體" w:hAnsi="標楷體" w:hint="eastAsia"/>
              </w:rPr>
              <w:t>URS</w:t>
            </w:r>
          </w:p>
          <w:p w14:paraId="29E7C03B" w14:textId="77C5FD5C" w:rsidR="00B22A8C" w:rsidRDefault="005B4B18" w:rsidP="005E3B86">
            <w:pPr>
              <w:pStyle w:val="11"/>
              <w:rPr>
                <w:rFonts w:ascii="標楷體" w:hAnsi="標楷體"/>
              </w:rPr>
            </w:pPr>
            <w:r>
              <w:rPr>
                <w:rFonts w:ascii="標楷體" w:hAnsi="標楷體" w:hint="eastAsia"/>
              </w:rPr>
              <w:t>L7911、L7912</w:t>
            </w:r>
          </w:p>
        </w:tc>
        <w:tc>
          <w:tcPr>
            <w:tcW w:w="1134" w:type="dxa"/>
            <w:vAlign w:val="center"/>
          </w:tcPr>
          <w:p w14:paraId="3AC664D6" w14:textId="0F640C8B" w:rsidR="00B22A8C" w:rsidRPr="008F496E" w:rsidRDefault="00CC5E22" w:rsidP="005E3B86">
            <w:pPr>
              <w:pStyle w:val="11"/>
              <w:rPr>
                <w:rFonts w:ascii="標楷體" w:hAnsi="標楷體"/>
                <w:lang w:eastAsia="zh-HK"/>
              </w:rPr>
            </w:pPr>
            <w:r>
              <w:rPr>
                <w:rFonts w:ascii="標楷體" w:hAnsi="標楷體" w:hint="eastAsia"/>
              </w:rPr>
              <w:t>余家興</w:t>
            </w:r>
          </w:p>
        </w:tc>
        <w:tc>
          <w:tcPr>
            <w:tcW w:w="996" w:type="dxa"/>
          </w:tcPr>
          <w:p w14:paraId="68173191" w14:textId="77777777" w:rsidR="00B22A8C" w:rsidRPr="008F20B5" w:rsidRDefault="00B22A8C" w:rsidP="005E3B86">
            <w:pPr>
              <w:pStyle w:val="11"/>
              <w:rPr>
                <w:rFonts w:ascii="標楷體" w:hAnsi="標楷體"/>
              </w:rPr>
            </w:pPr>
          </w:p>
        </w:tc>
        <w:tc>
          <w:tcPr>
            <w:tcW w:w="1440" w:type="dxa"/>
          </w:tcPr>
          <w:p w14:paraId="5CD580FC" w14:textId="77777777" w:rsidR="00B22A8C" w:rsidRDefault="00B22A8C" w:rsidP="005E3B86">
            <w:pPr>
              <w:pStyle w:val="11"/>
              <w:rPr>
                <w:rFonts w:ascii="標楷體" w:hAnsi="標楷體"/>
              </w:rPr>
            </w:pPr>
          </w:p>
        </w:tc>
      </w:tr>
      <w:tr w:rsidR="00B72372" w:rsidRPr="008F20B5" w14:paraId="76B93D84" w14:textId="77777777" w:rsidTr="004A1C2C">
        <w:tc>
          <w:tcPr>
            <w:tcW w:w="1108" w:type="dxa"/>
            <w:vAlign w:val="center"/>
          </w:tcPr>
          <w:p w14:paraId="365029E1" w14:textId="434629CE" w:rsidR="00B72372" w:rsidRDefault="00B72372">
            <w:pPr>
              <w:pStyle w:val="11"/>
              <w:rPr>
                <w:rFonts w:ascii="標楷體" w:hAnsi="標楷體"/>
              </w:rPr>
            </w:pPr>
            <w:r>
              <w:rPr>
                <w:rFonts w:ascii="標楷體" w:hAnsi="標楷體"/>
              </w:rPr>
              <w:t>V1.3</w:t>
            </w:r>
          </w:p>
        </w:tc>
        <w:tc>
          <w:tcPr>
            <w:tcW w:w="1614" w:type="dxa"/>
            <w:vAlign w:val="center"/>
          </w:tcPr>
          <w:p w14:paraId="3C637561" w14:textId="760F68E6" w:rsidR="00B72372" w:rsidRDefault="00B72372" w:rsidP="005E3B86">
            <w:pPr>
              <w:pStyle w:val="11"/>
              <w:rPr>
                <w:rFonts w:ascii="標楷體" w:hAnsi="標楷體"/>
              </w:rPr>
            </w:pPr>
            <w:r>
              <w:rPr>
                <w:rFonts w:ascii="標楷體" w:hAnsi="標楷體" w:hint="eastAsia"/>
              </w:rPr>
              <w:t>2</w:t>
            </w:r>
            <w:r>
              <w:rPr>
                <w:rFonts w:ascii="標楷體" w:hAnsi="標楷體"/>
              </w:rPr>
              <w:t>021/6/4</w:t>
            </w:r>
          </w:p>
        </w:tc>
        <w:tc>
          <w:tcPr>
            <w:tcW w:w="3936" w:type="dxa"/>
            <w:vAlign w:val="center"/>
          </w:tcPr>
          <w:p w14:paraId="4E9ADF82" w14:textId="207C5346" w:rsidR="00B72372" w:rsidRDefault="00B72372" w:rsidP="005E3B86">
            <w:pPr>
              <w:pStyle w:val="11"/>
              <w:rPr>
                <w:rFonts w:ascii="標楷體" w:hAnsi="標楷體"/>
                <w:lang w:eastAsia="zh-HK"/>
              </w:rPr>
            </w:pPr>
            <w:r>
              <w:rPr>
                <w:rFonts w:ascii="標楷體" w:hAnsi="標楷體" w:hint="eastAsia"/>
                <w:lang w:eastAsia="zh-HK"/>
              </w:rPr>
              <w:t>交付</w:t>
            </w:r>
            <w:r>
              <w:rPr>
                <w:rFonts w:ascii="標楷體" w:hAnsi="標楷體" w:hint="eastAsia"/>
              </w:rPr>
              <w:t>YRS</w:t>
            </w:r>
            <w:r>
              <w:rPr>
                <w:rFonts w:ascii="標楷體" w:hAnsi="標楷體"/>
              </w:rPr>
              <w:br/>
            </w:r>
            <w:r>
              <w:rPr>
                <w:rFonts w:ascii="標楷體" w:hAnsi="標楷體" w:hint="eastAsia"/>
              </w:rPr>
              <w:t>L7911.L7912</w:t>
            </w:r>
          </w:p>
        </w:tc>
        <w:tc>
          <w:tcPr>
            <w:tcW w:w="1134" w:type="dxa"/>
            <w:vAlign w:val="center"/>
          </w:tcPr>
          <w:p w14:paraId="267D4CD4" w14:textId="65F655ED" w:rsidR="00B72372" w:rsidRDefault="00B72372" w:rsidP="005E3B86">
            <w:pPr>
              <w:pStyle w:val="11"/>
              <w:rPr>
                <w:rFonts w:ascii="標楷體" w:hAnsi="標楷體"/>
              </w:rPr>
            </w:pPr>
            <w:r>
              <w:rPr>
                <w:rFonts w:ascii="標楷體" w:hAnsi="標楷體" w:hint="eastAsia"/>
              </w:rPr>
              <w:t>余家興</w:t>
            </w:r>
          </w:p>
        </w:tc>
        <w:tc>
          <w:tcPr>
            <w:tcW w:w="996" w:type="dxa"/>
          </w:tcPr>
          <w:p w14:paraId="2FF9293F" w14:textId="77777777" w:rsidR="00B72372" w:rsidRPr="008F20B5" w:rsidRDefault="00B72372" w:rsidP="005E3B86">
            <w:pPr>
              <w:pStyle w:val="11"/>
              <w:rPr>
                <w:rFonts w:ascii="標楷體" w:hAnsi="標楷體"/>
              </w:rPr>
            </w:pPr>
          </w:p>
        </w:tc>
        <w:tc>
          <w:tcPr>
            <w:tcW w:w="1440" w:type="dxa"/>
          </w:tcPr>
          <w:p w14:paraId="04B033A0" w14:textId="77777777" w:rsidR="00B72372" w:rsidRDefault="00B72372" w:rsidP="005E3B86">
            <w:pPr>
              <w:pStyle w:val="11"/>
              <w:rPr>
                <w:rFonts w:ascii="標楷體" w:hAnsi="標楷體"/>
              </w:rPr>
            </w:pPr>
          </w:p>
        </w:tc>
      </w:tr>
      <w:tr w:rsidR="00012B35" w:rsidRPr="008F20B5" w14:paraId="3BC5A63F" w14:textId="77777777" w:rsidTr="004A1C2C">
        <w:tc>
          <w:tcPr>
            <w:tcW w:w="1108" w:type="dxa"/>
            <w:vAlign w:val="center"/>
          </w:tcPr>
          <w:p w14:paraId="2480B9B8" w14:textId="02AD93AE" w:rsidR="00012B35" w:rsidRDefault="00012B35">
            <w:pPr>
              <w:pStyle w:val="11"/>
              <w:rPr>
                <w:rFonts w:ascii="標楷體" w:hAnsi="標楷體"/>
              </w:rPr>
            </w:pPr>
            <w:r>
              <w:rPr>
                <w:rFonts w:ascii="標楷體" w:hAnsi="標楷體"/>
              </w:rPr>
              <w:t>V1.3</w:t>
            </w:r>
          </w:p>
        </w:tc>
        <w:tc>
          <w:tcPr>
            <w:tcW w:w="1614" w:type="dxa"/>
            <w:vAlign w:val="center"/>
          </w:tcPr>
          <w:p w14:paraId="79618D00" w14:textId="2F439AF3" w:rsidR="00012B35" w:rsidRDefault="00012B35" w:rsidP="005E3B86">
            <w:pPr>
              <w:pStyle w:val="11"/>
              <w:rPr>
                <w:rFonts w:ascii="標楷體" w:hAnsi="標楷體"/>
              </w:rPr>
            </w:pPr>
            <w:r>
              <w:rPr>
                <w:rFonts w:ascii="標楷體" w:hAnsi="標楷體" w:hint="eastAsia"/>
              </w:rPr>
              <w:t>2</w:t>
            </w:r>
            <w:r>
              <w:rPr>
                <w:rFonts w:ascii="標楷體" w:hAnsi="標楷體"/>
              </w:rPr>
              <w:t>021/6/23</w:t>
            </w:r>
          </w:p>
        </w:tc>
        <w:tc>
          <w:tcPr>
            <w:tcW w:w="3936" w:type="dxa"/>
            <w:vAlign w:val="center"/>
          </w:tcPr>
          <w:p w14:paraId="338D4F89" w14:textId="735B8037" w:rsidR="00012B35" w:rsidRDefault="00012B35" w:rsidP="005E3B86">
            <w:pPr>
              <w:pStyle w:val="11"/>
              <w:rPr>
                <w:rFonts w:ascii="標楷體" w:hAnsi="標楷體"/>
              </w:rPr>
            </w:pPr>
            <w:r>
              <w:rPr>
                <w:rFonts w:ascii="標楷體" w:hAnsi="標楷體" w:hint="eastAsia"/>
              </w:rPr>
              <w:t>修訂</w:t>
            </w:r>
          </w:p>
          <w:p w14:paraId="2E6B2BF1" w14:textId="585B9413" w:rsidR="00012B35" w:rsidRDefault="00012B35" w:rsidP="00012B35">
            <w:pPr>
              <w:pStyle w:val="11"/>
              <w:rPr>
                <w:rFonts w:ascii="標楷體" w:hAnsi="標楷體"/>
              </w:rPr>
            </w:pPr>
            <w:r w:rsidRPr="008F20B5">
              <w:rPr>
                <w:rFonts w:ascii="標楷體" w:hAnsi="標楷體"/>
              </w:rPr>
              <w:t>4.2</w:t>
            </w:r>
            <w:r>
              <w:rPr>
                <w:rFonts w:ascii="標楷體" w:hAnsi="標楷體"/>
              </w:rPr>
              <w:t>.1</w:t>
            </w:r>
            <w:r w:rsidRPr="00012B35">
              <w:rPr>
                <w:rFonts w:ascii="標楷體" w:hAnsi="標楷體" w:hint="eastAsia"/>
              </w:rPr>
              <w:t>規定管制代碼</w:t>
            </w:r>
            <w:r>
              <w:rPr>
                <w:rFonts w:ascii="標楷體" w:hAnsi="標楷體" w:hint="eastAsia"/>
              </w:rPr>
              <w:t>新舊對照表</w:t>
            </w:r>
          </w:p>
        </w:tc>
        <w:tc>
          <w:tcPr>
            <w:tcW w:w="1134" w:type="dxa"/>
            <w:vAlign w:val="center"/>
          </w:tcPr>
          <w:p w14:paraId="6081889A" w14:textId="64437B76" w:rsidR="00012B35" w:rsidRDefault="00012B35" w:rsidP="005E3B86">
            <w:pPr>
              <w:pStyle w:val="11"/>
              <w:rPr>
                <w:rFonts w:ascii="標楷體" w:hAnsi="標楷體"/>
              </w:rPr>
            </w:pPr>
            <w:r w:rsidRPr="00012B35">
              <w:rPr>
                <w:rFonts w:ascii="標楷體" w:hAnsi="標楷體" w:hint="eastAsia"/>
              </w:rPr>
              <w:t>余家興</w:t>
            </w:r>
          </w:p>
        </w:tc>
        <w:tc>
          <w:tcPr>
            <w:tcW w:w="996" w:type="dxa"/>
          </w:tcPr>
          <w:p w14:paraId="646263CB" w14:textId="77777777" w:rsidR="00012B35" w:rsidRPr="008F20B5" w:rsidRDefault="00012B35" w:rsidP="005E3B86">
            <w:pPr>
              <w:pStyle w:val="11"/>
              <w:rPr>
                <w:rFonts w:ascii="標楷體" w:hAnsi="標楷體"/>
              </w:rPr>
            </w:pPr>
          </w:p>
        </w:tc>
        <w:tc>
          <w:tcPr>
            <w:tcW w:w="1440" w:type="dxa"/>
          </w:tcPr>
          <w:p w14:paraId="2D9B5982" w14:textId="77777777" w:rsidR="00012B35" w:rsidRDefault="00012B35" w:rsidP="005E3B86">
            <w:pPr>
              <w:pStyle w:val="11"/>
              <w:rPr>
                <w:rFonts w:ascii="標楷體" w:hAnsi="標楷體"/>
              </w:rPr>
            </w:pPr>
          </w:p>
        </w:tc>
      </w:tr>
    </w:tbl>
    <w:p w14:paraId="03D71211" w14:textId="77777777" w:rsidR="00200D13" w:rsidRPr="008F20B5" w:rsidRDefault="00200D13" w:rsidP="00200D13">
      <w:pPr>
        <w:pStyle w:val="af8"/>
        <w:jc w:val="left"/>
        <w:rPr>
          <w:rFonts w:ascii="標楷體" w:hAnsi="標楷體"/>
        </w:rPr>
      </w:pPr>
      <w:r w:rsidRPr="008F20B5">
        <w:rPr>
          <w:rFonts w:ascii="標楷體" w:hAnsi="標楷體"/>
        </w:rPr>
        <w:br/>
      </w:r>
    </w:p>
    <w:p w14:paraId="6CDCDA82" w14:textId="77777777" w:rsidR="0011788D" w:rsidRPr="008F20B5" w:rsidRDefault="00D22C68" w:rsidP="00D22C68">
      <w:pPr>
        <w:pStyle w:val="af8"/>
        <w:rPr>
          <w:rFonts w:ascii="標楷體" w:hAnsi="標楷體"/>
        </w:rPr>
      </w:pPr>
      <w:r w:rsidRPr="008F20B5">
        <w:rPr>
          <w:rFonts w:ascii="標楷體" w:hAnsi="標楷體"/>
        </w:rPr>
        <w:br w:type="page"/>
      </w:r>
      <w:r w:rsidR="0011788D" w:rsidRPr="008F20B5">
        <w:rPr>
          <w:rFonts w:ascii="標楷體" w:hAnsi="標楷體"/>
        </w:rPr>
        <w:lastRenderedPageBreak/>
        <w:t>目　　錄</w:t>
      </w:r>
    </w:p>
    <w:p w14:paraId="0071A893" w14:textId="1C79DC00" w:rsidR="008F20B5" w:rsidRPr="004A1C2C" w:rsidRDefault="002B4D43">
      <w:pPr>
        <w:pStyle w:val="12"/>
        <w:rPr>
          <w:rFonts w:ascii="標楷體" w:hAnsi="標楷體" w:cstheme="minorBidi"/>
          <w:b w:val="0"/>
          <w:caps w:val="0"/>
          <w:sz w:val="24"/>
          <w:szCs w:val="22"/>
        </w:rPr>
      </w:pPr>
      <w:r w:rsidRPr="004A1C2C">
        <w:rPr>
          <w:rFonts w:ascii="標楷體" w:hAnsi="標楷體"/>
        </w:rPr>
        <w:fldChar w:fldCharType="begin"/>
      </w:r>
      <w:r w:rsidR="0011788D" w:rsidRPr="008F20B5">
        <w:rPr>
          <w:rFonts w:ascii="標楷體" w:hAnsi="標楷體"/>
        </w:rPr>
        <w:instrText xml:space="preserve"> TOC \o "1-2" \h \z </w:instrText>
      </w:r>
      <w:r w:rsidRPr="004A1C2C">
        <w:rPr>
          <w:rFonts w:ascii="標楷體" w:hAnsi="標楷體"/>
        </w:rPr>
        <w:fldChar w:fldCharType="separate"/>
      </w:r>
      <w:hyperlink w:anchor="_Toc55997524" w:history="1">
        <w:r w:rsidR="008F20B5" w:rsidRPr="008F20B5">
          <w:rPr>
            <w:rStyle w:val="a7"/>
            <w:rFonts w:ascii="標楷體" w:hAnsi="標楷體" w:hint="eastAsia"/>
          </w:rPr>
          <w:t>第</w:t>
        </w:r>
        <w:r w:rsidR="008F20B5" w:rsidRPr="008F20B5">
          <w:rPr>
            <w:rStyle w:val="a7"/>
            <w:rFonts w:ascii="標楷體" w:hAnsi="標楷體"/>
          </w:rPr>
          <w:t>1</w:t>
        </w:r>
        <w:r w:rsidR="008F20B5" w:rsidRPr="008F20B5">
          <w:rPr>
            <w:rStyle w:val="a7"/>
            <w:rFonts w:ascii="標楷體" w:hAnsi="標楷體" w:hint="eastAsia"/>
          </w:rPr>
          <w:t>章</w:t>
        </w:r>
        <w:r w:rsidR="008F20B5" w:rsidRPr="008F20B5">
          <w:rPr>
            <w:rStyle w:val="a7"/>
            <w:rFonts w:ascii="標楷體" w:hAnsi="標楷體"/>
          </w:rPr>
          <w:t xml:space="preserve"> </w:t>
        </w:r>
        <w:r w:rsidR="008F20B5" w:rsidRPr="008F20B5">
          <w:rPr>
            <w:rStyle w:val="a7"/>
            <w:rFonts w:ascii="標楷體" w:hAnsi="標楷體" w:hint="eastAsia"/>
          </w:rPr>
          <w:t>概述</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_Toc55997524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1</w:t>
        </w:r>
        <w:r w:rsidR="008F20B5" w:rsidRPr="004A1C2C">
          <w:rPr>
            <w:rFonts w:ascii="標楷體" w:hAnsi="標楷體"/>
            <w:webHidden/>
          </w:rPr>
          <w:fldChar w:fldCharType="end"/>
        </w:r>
      </w:hyperlink>
    </w:p>
    <w:p w14:paraId="235CB671" w14:textId="13B397CC" w:rsidR="008F20B5" w:rsidRPr="004A1C2C" w:rsidRDefault="004D479E">
      <w:pPr>
        <w:pStyle w:val="22"/>
        <w:rPr>
          <w:rFonts w:ascii="標楷體" w:hAnsi="標楷體" w:cstheme="minorBidi"/>
          <w:szCs w:val="22"/>
        </w:rPr>
      </w:pPr>
      <w:hyperlink w:anchor="_Toc55997525" w:history="1">
        <w:r w:rsidR="008F20B5" w:rsidRPr="008F20B5">
          <w:rPr>
            <w:rStyle w:val="a7"/>
            <w:rFonts w:ascii="標楷體" w:hAnsi="標楷體"/>
          </w:rPr>
          <w:t xml:space="preserve">1.1    </w:t>
        </w:r>
        <w:r w:rsidR="008F20B5" w:rsidRPr="008F20B5">
          <w:rPr>
            <w:rStyle w:val="a7"/>
            <w:rFonts w:ascii="標楷體" w:hAnsi="標楷體" w:hint="eastAsia"/>
          </w:rPr>
          <w:t>專案名稱</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_Toc55997525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1</w:t>
        </w:r>
        <w:r w:rsidR="008F20B5" w:rsidRPr="004A1C2C">
          <w:rPr>
            <w:rFonts w:ascii="標楷體" w:hAnsi="標楷體"/>
            <w:webHidden/>
          </w:rPr>
          <w:fldChar w:fldCharType="end"/>
        </w:r>
      </w:hyperlink>
    </w:p>
    <w:p w14:paraId="36CFD8E1" w14:textId="77E4B12F" w:rsidR="008F20B5" w:rsidRPr="004A1C2C" w:rsidRDefault="004D479E">
      <w:pPr>
        <w:pStyle w:val="22"/>
        <w:rPr>
          <w:rFonts w:ascii="標楷體" w:hAnsi="標楷體" w:cstheme="minorBidi"/>
          <w:szCs w:val="22"/>
        </w:rPr>
      </w:pPr>
      <w:hyperlink w:anchor="_Toc55997526" w:history="1">
        <w:r w:rsidR="008F20B5" w:rsidRPr="008F20B5">
          <w:rPr>
            <w:rStyle w:val="a7"/>
            <w:rFonts w:ascii="標楷體" w:hAnsi="標楷體"/>
          </w:rPr>
          <w:t xml:space="preserve">1.2    </w:t>
        </w:r>
        <w:r w:rsidR="008F20B5" w:rsidRPr="008F20B5">
          <w:rPr>
            <w:rStyle w:val="a7"/>
            <w:rFonts w:ascii="標楷體" w:hAnsi="標楷體" w:hint="eastAsia"/>
          </w:rPr>
          <w:t>專案目標</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_Toc55997526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1</w:t>
        </w:r>
        <w:r w:rsidR="008F20B5" w:rsidRPr="004A1C2C">
          <w:rPr>
            <w:rFonts w:ascii="標楷體" w:hAnsi="標楷體"/>
            <w:webHidden/>
          </w:rPr>
          <w:fldChar w:fldCharType="end"/>
        </w:r>
      </w:hyperlink>
    </w:p>
    <w:p w14:paraId="5EC00E2F" w14:textId="25AAB3C5" w:rsidR="008F20B5" w:rsidRPr="004A1C2C" w:rsidRDefault="004D479E">
      <w:pPr>
        <w:pStyle w:val="22"/>
        <w:rPr>
          <w:rFonts w:ascii="標楷體" w:hAnsi="標楷體" w:cstheme="minorBidi"/>
          <w:szCs w:val="22"/>
        </w:rPr>
      </w:pPr>
      <w:hyperlink w:anchor="_Toc55997527" w:history="1">
        <w:r w:rsidR="008F20B5" w:rsidRPr="008F20B5">
          <w:rPr>
            <w:rStyle w:val="a7"/>
            <w:rFonts w:ascii="標楷體" w:hAnsi="標楷體"/>
          </w:rPr>
          <w:t xml:space="preserve">1.3    </w:t>
        </w:r>
        <w:r w:rsidR="008F20B5" w:rsidRPr="008F20B5">
          <w:rPr>
            <w:rStyle w:val="a7"/>
            <w:rFonts w:ascii="標楷體" w:hAnsi="標楷體" w:hint="eastAsia"/>
          </w:rPr>
          <w:t>系統範圍</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_Toc55997527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2</w:t>
        </w:r>
        <w:r w:rsidR="008F20B5" w:rsidRPr="004A1C2C">
          <w:rPr>
            <w:rFonts w:ascii="標楷體" w:hAnsi="標楷體"/>
            <w:webHidden/>
          </w:rPr>
          <w:fldChar w:fldCharType="end"/>
        </w:r>
      </w:hyperlink>
    </w:p>
    <w:p w14:paraId="08ED0C86" w14:textId="27293AC2" w:rsidR="008F20B5" w:rsidRPr="004A1C2C" w:rsidRDefault="004D479E">
      <w:pPr>
        <w:pStyle w:val="12"/>
        <w:rPr>
          <w:rFonts w:ascii="標楷體" w:hAnsi="標楷體" w:cstheme="minorBidi"/>
          <w:b w:val="0"/>
          <w:caps w:val="0"/>
          <w:sz w:val="24"/>
          <w:szCs w:val="22"/>
        </w:rPr>
      </w:pPr>
      <w:hyperlink w:anchor="_Toc55997528" w:history="1">
        <w:r w:rsidR="008F20B5" w:rsidRPr="008F20B5">
          <w:rPr>
            <w:rStyle w:val="a7"/>
            <w:rFonts w:ascii="標楷體" w:hAnsi="標楷體" w:hint="eastAsia"/>
          </w:rPr>
          <w:t>第</w:t>
        </w:r>
        <w:r w:rsidR="008F20B5" w:rsidRPr="008F20B5">
          <w:rPr>
            <w:rStyle w:val="a7"/>
            <w:rFonts w:ascii="標楷體" w:hAnsi="標楷體"/>
          </w:rPr>
          <w:t>2</w:t>
        </w:r>
        <w:r w:rsidR="008F20B5" w:rsidRPr="008F20B5">
          <w:rPr>
            <w:rStyle w:val="a7"/>
            <w:rFonts w:ascii="標楷體" w:hAnsi="標楷體" w:hint="eastAsia"/>
          </w:rPr>
          <w:t>章</w:t>
        </w:r>
        <w:r w:rsidR="008F20B5" w:rsidRPr="008F20B5">
          <w:rPr>
            <w:rStyle w:val="a7"/>
            <w:rFonts w:ascii="標楷體" w:hAnsi="標楷體"/>
          </w:rPr>
          <w:t xml:space="preserve"> </w:t>
        </w:r>
        <w:r w:rsidR="008F20B5" w:rsidRPr="008F20B5">
          <w:rPr>
            <w:rStyle w:val="a7"/>
            <w:rFonts w:ascii="標楷體" w:hAnsi="標楷體" w:hint="eastAsia"/>
          </w:rPr>
          <w:t>需求說明</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_Toc55997528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3</w:t>
        </w:r>
        <w:r w:rsidR="008F20B5" w:rsidRPr="004A1C2C">
          <w:rPr>
            <w:rFonts w:ascii="標楷體" w:hAnsi="標楷體"/>
            <w:webHidden/>
          </w:rPr>
          <w:fldChar w:fldCharType="end"/>
        </w:r>
      </w:hyperlink>
    </w:p>
    <w:p w14:paraId="0906364B" w14:textId="36462412" w:rsidR="008F20B5" w:rsidRPr="004A1C2C" w:rsidRDefault="004D479E">
      <w:pPr>
        <w:pStyle w:val="22"/>
        <w:rPr>
          <w:rFonts w:ascii="標楷體" w:hAnsi="標楷體" w:cstheme="minorBidi"/>
          <w:szCs w:val="22"/>
        </w:rPr>
      </w:pPr>
      <w:hyperlink w:anchor="_Toc55997529" w:history="1">
        <w:r w:rsidR="008F20B5" w:rsidRPr="008F20B5">
          <w:rPr>
            <w:rStyle w:val="a7"/>
            <w:rFonts w:ascii="標楷體" w:hAnsi="標楷體"/>
          </w:rPr>
          <w:t xml:space="preserve">2.1    </w:t>
        </w:r>
        <w:r w:rsidR="008F20B5" w:rsidRPr="008F20B5">
          <w:rPr>
            <w:rStyle w:val="a7"/>
            <w:rFonts w:ascii="標楷體" w:hAnsi="標楷體" w:hint="eastAsia"/>
          </w:rPr>
          <w:t>功能性需求</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_Toc55997529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3</w:t>
        </w:r>
        <w:r w:rsidR="008F20B5" w:rsidRPr="004A1C2C">
          <w:rPr>
            <w:rFonts w:ascii="標楷體" w:hAnsi="標楷體"/>
            <w:webHidden/>
          </w:rPr>
          <w:fldChar w:fldCharType="end"/>
        </w:r>
      </w:hyperlink>
    </w:p>
    <w:p w14:paraId="4E5D84E8" w14:textId="43E858F1" w:rsidR="008F20B5" w:rsidRPr="004A1C2C" w:rsidRDefault="004D479E">
      <w:pPr>
        <w:pStyle w:val="22"/>
        <w:rPr>
          <w:rFonts w:ascii="標楷體" w:hAnsi="標楷體" w:cstheme="minorBidi"/>
          <w:szCs w:val="22"/>
        </w:rPr>
      </w:pPr>
      <w:hyperlink w:anchor="_Toc55997530" w:history="1">
        <w:r w:rsidR="008F20B5" w:rsidRPr="008F20B5">
          <w:rPr>
            <w:rStyle w:val="a7"/>
            <w:rFonts w:ascii="標楷體" w:hAnsi="標楷體"/>
          </w:rPr>
          <w:t xml:space="preserve">2.2    </w:t>
        </w:r>
        <w:r w:rsidR="008F20B5" w:rsidRPr="008F20B5">
          <w:rPr>
            <w:rStyle w:val="a7"/>
            <w:rFonts w:ascii="標楷體" w:hAnsi="標楷體" w:hint="eastAsia"/>
          </w:rPr>
          <w:t>非功能性需求</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_Toc55997530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8</w:t>
        </w:r>
        <w:r w:rsidR="008F20B5" w:rsidRPr="004A1C2C">
          <w:rPr>
            <w:rFonts w:ascii="標楷體" w:hAnsi="標楷體"/>
            <w:webHidden/>
          </w:rPr>
          <w:fldChar w:fldCharType="end"/>
        </w:r>
      </w:hyperlink>
    </w:p>
    <w:p w14:paraId="74C091D1" w14:textId="450C1F25" w:rsidR="008F20B5" w:rsidRPr="004A1C2C" w:rsidRDefault="004D479E">
      <w:pPr>
        <w:pStyle w:val="12"/>
        <w:rPr>
          <w:rFonts w:ascii="標楷體" w:hAnsi="標楷體" w:cstheme="minorBidi"/>
          <w:b w:val="0"/>
          <w:caps w:val="0"/>
          <w:sz w:val="24"/>
          <w:szCs w:val="22"/>
        </w:rPr>
      </w:pPr>
      <w:hyperlink w:anchor="_Toc55997531" w:history="1">
        <w:r w:rsidR="008F20B5" w:rsidRPr="008F20B5">
          <w:rPr>
            <w:rStyle w:val="a7"/>
            <w:rFonts w:ascii="標楷體" w:hAnsi="標楷體" w:hint="eastAsia"/>
          </w:rPr>
          <w:t>第</w:t>
        </w:r>
        <w:r w:rsidR="008F20B5" w:rsidRPr="008F20B5">
          <w:rPr>
            <w:rStyle w:val="a7"/>
            <w:rFonts w:ascii="標楷體" w:hAnsi="標楷體"/>
          </w:rPr>
          <w:t>3</w:t>
        </w:r>
        <w:r w:rsidR="008F20B5" w:rsidRPr="008F20B5">
          <w:rPr>
            <w:rStyle w:val="a7"/>
            <w:rFonts w:ascii="標楷體" w:hAnsi="標楷體" w:hint="eastAsia"/>
          </w:rPr>
          <w:t>章</w:t>
        </w:r>
        <w:r w:rsidR="008F20B5" w:rsidRPr="008F20B5">
          <w:rPr>
            <w:rStyle w:val="a7"/>
            <w:rFonts w:ascii="標楷體" w:hAnsi="標楷體"/>
          </w:rPr>
          <w:t xml:space="preserve"> </w:t>
        </w:r>
        <w:r w:rsidR="008F20B5" w:rsidRPr="008F20B5">
          <w:rPr>
            <w:rStyle w:val="a7"/>
            <w:rFonts w:ascii="標楷體" w:hAnsi="標楷體" w:hint="eastAsia"/>
          </w:rPr>
          <w:t>系統需求</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_Toc55997531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9</w:t>
        </w:r>
        <w:r w:rsidR="008F20B5" w:rsidRPr="004A1C2C">
          <w:rPr>
            <w:rFonts w:ascii="標楷體" w:hAnsi="標楷體"/>
            <w:webHidden/>
          </w:rPr>
          <w:fldChar w:fldCharType="end"/>
        </w:r>
      </w:hyperlink>
    </w:p>
    <w:p w14:paraId="1AA70174" w14:textId="563780D5" w:rsidR="008F20B5" w:rsidRPr="004A1C2C" w:rsidRDefault="004D479E">
      <w:pPr>
        <w:pStyle w:val="22"/>
        <w:rPr>
          <w:rFonts w:ascii="標楷體" w:hAnsi="標楷體" w:cstheme="minorBidi"/>
          <w:szCs w:val="22"/>
        </w:rPr>
      </w:pPr>
      <w:hyperlink w:anchor="_Toc55997532" w:history="1">
        <w:r w:rsidR="008F20B5" w:rsidRPr="008F20B5">
          <w:rPr>
            <w:rStyle w:val="a7"/>
            <w:rFonts w:ascii="標楷體" w:hAnsi="標楷體"/>
          </w:rPr>
          <w:t xml:space="preserve">3.1    </w:t>
        </w:r>
        <w:r w:rsidR="008F20B5" w:rsidRPr="008F20B5">
          <w:rPr>
            <w:rStyle w:val="a7"/>
            <w:rFonts w:ascii="標楷體" w:hAnsi="標楷體" w:hint="eastAsia"/>
          </w:rPr>
          <w:t>系統功能結構圖</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_Toc55997532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9</w:t>
        </w:r>
        <w:r w:rsidR="008F20B5" w:rsidRPr="004A1C2C">
          <w:rPr>
            <w:rFonts w:ascii="標楷體" w:hAnsi="標楷體"/>
            <w:webHidden/>
          </w:rPr>
          <w:fldChar w:fldCharType="end"/>
        </w:r>
      </w:hyperlink>
    </w:p>
    <w:p w14:paraId="13EF82CE" w14:textId="1EA3145F" w:rsidR="008F20B5" w:rsidRPr="004A1C2C" w:rsidRDefault="004D479E">
      <w:pPr>
        <w:pStyle w:val="22"/>
        <w:rPr>
          <w:rFonts w:ascii="標楷體" w:hAnsi="標楷體" w:cstheme="minorBidi"/>
          <w:szCs w:val="22"/>
        </w:rPr>
      </w:pPr>
      <w:hyperlink w:anchor="_Toc55997533" w:history="1">
        <w:r w:rsidR="008F20B5" w:rsidRPr="008F20B5">
          <w:rPr>
            <w:rStyle w:val="a7"/>
            <w:rFonts w:ascii="標楷體" w:hAnsi="標楷體"/>
          </w:rPr>
          <w:t>3.2</w:t>
        </w:r>
        <w:r w:rsidR="008F20B5" w:rsidRPr="004A1C2C">
          <w:rPr>
            <w:rFonts w:ascii="標楷體" w:hAnsi="標楷體" w:cstheme="minorBidi"/>
            <w:szCs w:val="22"/>
          </w:rPr>
          <w:tab/>
        </w:r>
        <w:r w:rsidR="008F20B5" w:rsidRPr="008F20B5">
          <w:rPr>
            <w:rStyle w:val="a7"/>
            <w:rFonts w:ascii="標楷體" w:hAnsi="標楷體" w:hint="eastAsia"/>
          </w:rPr>
          <w:t>系統功能說明</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_Toc55997533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10</w:t>
        </w:r>
        <w:r w:rsidR="008F20B5" w:rsidRPr="004A1C2C">
          <w:rPr>
            <w:rFonts w:ascii="標楷體" w:hAnsi="標楷體"/>
            <w:webHidden/>
          </w:rPr>
          <w:fldChar w:fldCharType="end"/>
        </w:r>
      </w:hyperlink>
    </w:p>
    <w:p w14:paraId="6679CD22" w14:textId="7BE42EB6" w:rsidR="008F20B5" w:rsidRPr="004A1C2C" w:rsidRDefault="004D479E">
      <w:pPr>
        <w:pStyle w:val="12"/>
        <w:rPr>
          <w:rFonts w:ascii="標楷體" w:hAnsi="標楷體" w:cstheme="minorBidi"/>
          <w:b w:val="0"/>
          <w:caps w:val="0"/>
          <w:sz w:val="24"/>
          <w:szCs w:val="22"/>
        </w:rPr>
      </w:pPr>
      <w:hyperlink w:anchor="_Toc55997534" w:history="1">
        <w:r w:rsidR="008F20B5" w:rsidRPr="008F20B5">
          <w:rPr>
            <w:rStyle w:val="a7"/>
            <w:rFonts w:ascii="標楷體" w:hAnsi="標楷體" w:hint="eastAsia"/>
          </w:rPr>
          <w:t>第</w:t>
        </w:r>
        <w:r w:rsidR="008F20B5" w:rsidRPr="008F20B5">
          <w:rPr>
            <w:rStyle w:val="a7"/>
            <w:rFonts w:ascii="標楷體" w:hAnsi="標楷體"/>
          </w:rPr>
          <w:t>4</w:t>
        </w:r>
        <w:r w:rsidR="008F20B5" w:rsidRPr="008F20B5">
          <w:rPr>
            <w:rStyle w:val="a7"/>
            <w:rFonts w:ascii="標楷體" w:hAnsi="標楷體" w:hint="eastAsia"/>
          </w:rPr>
          <w:t>章</w:t>
        </w:r>
        <w:r w:rsidR="008F20B5" w:rsidRPr="008F20B5">
          <w:rPr>
            <w:rStyle w:val="a7"/>
            <w:rFonts w:ascii="標楷體" w:hAnsi="標楷體"/>
          </w:rPr>
          <w:t xml:space="preserve"> </w:t>
        </w:r>
        <w:r w:rsidR="008F20B5" w:rsidRPr="008F20B5">
          <w:rPr>
            <w:rStyle w:val="a7"/>
            <w:rFonts w:ascii="標楷體" w:hAnsi="標楷體" w:hint="eastAsia"/>
          </w:rPr>
          <w:t>其他與附件</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_Toc55997534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62</w:t>
        </w:r>
        <w:r w:rsidR="008F20B5" w:rsidRPr="004A1C2C">
          <w:rPr>
            <w:rFonts w:ascii="標楷體" w:hAnsi="標楷體"/>
            <w:webHidden/>
          </w:rPr>
          <w:fldChar w:fldCharType="end"/>
        </w:r>
      </w:hyperlink>
    </w:p>
    <w:p w14:paraId="69BF894F" w14:textId="0EC8D4AB" w:rsidR="008F20B5" w:rsidRPr="004A1C2C" w:rsidRDefault="004D479E">
      <w:pPr>
        <w:pStyle w:val="22"/>
        <w:rPr>
          <w:rFonts w:ascii="標楷體" w:hAnsi="標楷體" w:cstheme="minorBidi"/>
          <w:szCs w:val="22"/>
        </w:rPr>
      </w:pPr>
      <w:hyperlink w:anchor="_Toc55997535" w:history="1">
        <w:r w:rsidR="008F20B5" w:rsidRPr="008F20B5">
          <w:rPr>
            <w:rStyle w:val="a7"/>
            <w:rFonts w:ascii="標楷體" w:hAnsi="標楷體"/>
          </w:rPr>
          <w:t xml:space="preserve">4.1    </w:t>
        </w:r>
        <w:r w:rsidR="008F20B5" w:rsidRPr="008F20B5">
          <w:rPr>
            <w:rStyle w:val="a7"/>
            <w:rFonts w:ascii="標楷體" w:hAnsi="標楷體" w:hint="eastAsia"/>
          </w:rPr>
          <w:t>其他</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_Toc55997535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62</w:t>
        </w:r>
        <w:r w:rsidR="008F20B5" w:rsidRPr="004A1C2C">
          <w:rPr>
            <w:rFonts w:ascii="標楷體" w:hAnsi="標楷體"/>
            <w:webHidden/>
          </w:rPr>
          <w:fldChar w:fldCharType="end"/>
        </w:r>
      </w:hyperlink>
    </w:p>
    <w:p w14:paraId="7403947B" w14:textId="432FA559" w:rsidR="008F20B5" w:rsidRPr="004A1C2C" w:rsidRDefault="004D479E">
      <w:pPr>
        <w:pStyle w:val="22"/>
        <w:rPr>
          <w:rFonts w:ascii="標楷體" w:hAnsi="標楷體" w:cstheme="minorBidi"/>
          <w:szCs w:val="22"/>
        </w:rPr>
      </w:pPr>
      <w:hyperlink w:anchor="_Toc55997536" w:history="1">
        <w:r w:rsidR="008F20B5" w:rsidRPr="008F20B5">
          <w:rPr>
            <w:rStyle w:val="a7"/>
            <w:rFonts w:ascii="標楷體" w:hAnsi="標楷體"/>
          </w:rPr>
          <w:t xml:space="preserve">4.2    </w:t>
        </w:r>
        <w:r w:rsidR="008F20B5" w:rsidRPr="008F20B5">
          <w:rPr>
            <w:rStyle w:val="a7"/>
            <w:rFonts w:ascii="標楷體" w:hAnsi="標楷體" w:hint="eastAsia"/>
          </w:rPr>
          <w:t>附件</w:t>
        </w:r>
        <w:r w:rsidR="008F20B5" w:rsidRPr="004A1C2C">
          <w:rPr>
            <w:rFonts w:ascii="標楷體" w:hAnsi="標楷體"/>
            <w:webHidden/>
          </w:rPr>
          <w:tab/>
        </w:r>
        <w:r w:rsidR="008F20B5" w:rsidRPr="004A1C2C">
          <w:rPr>
            <w:rFonts w:ascii="標楷體" w:hAnsi="標楷體"/>
            <w:webHidden/>
          </w:rPr>
          <w:fldChar w:fldCharType="begin"/>
        </w:r>
        <w:r w:rsidR="008F20B5" w:rsidRPr="004A1C2C">
          <w:rPr>
            <w:rFonts w:ascii="標楷體" w:hAnsi="標楷體"/>
            <w:webHidden/>
          </w:rPr>
          <w:instrText xml:space="preserve"> PAGEREF _Toc55997536 \h </w:instrText>
        </w:r>
        <w:r w:rsidR="008F20B5" w:rsidRPr="004A1C2C">
          <w:rPr>
            <w:rFonts w:ascii="標楷體" w:hAnsi="標楷體"/>
            <w:webHidden/>
          </w:rPr>
        </w:r>
        <w:r w:rsidR="008F20B5" w:rsidRPr="004A1C2C">
          <w:rPr>
            <w:rFonts w:ascii="標楷體" w:hAnsi="標楷體"/>
            <w:webHidden/>
          </w:rPr>
          <w:fldChar w:fldCharType="separate"/>
        </w:r>
        <w:r w:rsidR="008F20B5" w:rsidRPr="004A1C2C">
          <w:rPr>
            <w:rFonts w:ascii="標楷體" w:hAnsi="標楷體"/>
            <w:webHidden/>
          </w:rPr>
          <w:t>62</w:t>
        </w:r>
        <w:r w:rsidR="008F20B5" w:rsidRPr="004A1C2C">
          <w:rPr>
            <w:rFonts w:ascii="標楷體" w:hAnsi="標楷體"/>
            <w:webHidden/>
          </w:rPr>
          <w:fldChar w:fldCharType="end"/>
        </w:r>
      </w:hyperlink>
    </w:p>
    <w:p w14:paraId="587FF417" w14:textId="77777777" w:rsidR="00B51EDA" w:rsidRPr="008F20B5" w:rsidRDefault="002B4D43" w:rsidP="0011788D">
      <w:pPr>
        <w:tabs>
          <w:tab w:val="left" w:pos="2486"/>
        </w:tabs>
        <w:rPr>
          <w:rFonts w:ascii="標楷體" w:eastAsia="標楷體" w:hAnsi="標楷體"/>
          <w:color w:val="000000"/>
        </w:rPr>
      </w:pPr>
      <w:r w:rsidRPr="004A1C2C">
        <w:rPr>
          <w:rFonts w:ascii="標楷體" w:eastAsia="標楷體" w:hAnsi="標楷體"/>
        </w:rPr>
        <w:fldChar w:fldCharType="end"/>
      </w:r>
    </w:p>
    <w:p w14:paraId="3FC3F6DD" w14:textId="77777777" w:rsidR="00B51EDA" w:rsidRPr="008F20B5" w:rsidRDefault="00B51EDA">
      <w:pPr>
        <w:rPr>
          <w:rFonts w:ascii="標楷體" w:eastAsia="標楷體" w:hAnsi="標楷體"/>
          <w:color w:val="000000"/>
        </w:rPr>
      </w:pPr>
    </w:p>
    <w:p w14:paraId="5BE25453" w14:textId="77777777" w:rsidR="00B51EDA" w:rsidRPr="008F20B5" w:rsidRDefault="00B51EDA">
      <w:pPr>
        <w:rPr>
          <w:rFonts w:ascii="標楷體" w:eastAsia="標楷體" w:hAnsi="標楷體"/>
          <w:color w:val="000000"/>
        </w:rPr>
      </w:pPr>
    </w:p>
    <w:p w14:paraId="14C9DE67" w14:textId="77777777" w:rsidR="00B51EDA" w:rsidRPr="008F20B5" w:rsidRDefault="00B51EDA">
      <w:pPr>
        <w:rPr>
          <w:rFonts w:ascii="標楷體" w:eastAsia="標楷體" w:hAnsi="標楷體"/>
          <w:color w:val="000000"/>
        </w:rPr>
      </w:pPr>
    </w:p>
    <w:p w14:paraId="1F65DEA0" w14:textId="77777777" w:rsidR="00B51EDA" w:rsidRPr="008F20B5" w:rsidRDefault="00B51EDA">
      <w:pPr>
        <w:rPr>
          <w:rFonts w:ascii="標楷體" w:eastAsia="標楷體" w:hAnsi="標楷體"/>
          <w:color w:val="000000"/>
        </w:rPr>
      </w:pPr>
    </w:p>
    <w:p w14:paraId="221A655C" w14:textId="77777777" w:rsidR="00B51EDA" w:rsidRPr="008F20B5" w:rsidRDefault="00B51EDA">
      <w:pPr>
        <w:rPr>
          <w:rFonts w:ascii="標楷體" w:eastAsia="標楷體" w:hAnsi="標楷體"/>
          <w:color w:val="000000"/>
        </w:rPr>
      </w:pPr>
    </w:p>
    <w:p w14:paraId="69AF4DF7" w14:textId="77777777" w:rsidR="00B51EDA" w:rsidRPr="008F20B5" w:rsidRDefault="00B51EDA">
      <w:pPr>
        <w:rPr>
          <w:rFonts w:ascii="標楷體" w:eastAsia="標楷體" w:hAnsi="標楷體"/>
          <w:color w:val="000000"/>
        </w:rPr>
      </w:pPr>
    </w:p>
    <w:p w14:paraId="054EEAE1" w14:textId="77777777" w:rsidR="00B51EDA" w:rsidRPr="008F20B5" w:rsidRDefault="00B51EDA">
      <w:pPr>
        <w:rPr>
          <w:rFonts w:ascii="標楷體" w:eastAsia="標楷體" w:hAnsi="標楷體"/>
          <w:color w:val="000000"/>
        </w:rPr>
      </w:pPr>
    </w:p>
    <w:p w14:paraId="3F956DAA" w14:textId="77777777" w:rsidR="00B51EDA" w:rsidRPr="008F20B5" w:rsidRDefault="00B51EDA">
      <w:pPr>
        <w:rPr>
          <w:rFonts w:ascii="標楷體" w:eastAsia="標楷體" w:hAnsi="標楷體"/>
          <w:color w:val="000000"/>
        </w:rPr>
      </w:pPr>
    </w:p>
    <w:p w14:paraId="629CE7E0" w14:textId="77777777" w:rsidR="00B51EDA" w:rsidRPr="008F20B5" w:rsidRDefault="00B51EDA">
      <w:pPr>
        <w:rPr>
          <w:rFonts w:ascii="標楷體" w:eastAsia="標楷體" w:hAnsi="標楷體"/>
          <w:color w:val="000000"/>
        </w:rPr>
      </w:pPr>
    </w:p>
    <w:p w14:paraId="38786367" w14:textId="77777777" w:rsidR="00B51EDA" w:rsidRPr="008F20B5" w:rsidRDefault="00B51EDA">
      <w:pPr>
        <w:rPr>
          <w:rFonts w:ascii="標楷體" w:eastAsia="標楷體" w:hAnsi="標楷體"/>
          <w:color w:val="000000"/>
        </w:rPr>
      </w:pPr>
    </w:p>
    <w:p w14:paraId="7D8A36E3" w14:textId="77777777" w:rsidR="00B51EDA" w:rsidRPr="008F20B5" w:rsidRDefault="00B51EDA">
      <w:pPr>
        <w:rPr>
          <w:rFonts w:ascii="標楷體" w:eastAsia="標楷體" w:hAnsi="標楷體"/>
          <w:color w:val="000000"/>
        </w:rPr>
      </w:pPr>
    </w:p>
    <w:p w14:paraId="3A68A5D1" w14:textId="77777777" w:rsidR="00B51EDA" w:rsidRPr="008F20B5" w:rsidRDefault="00B51EDA">
      <w:pPr>
        <w:rPr>
          <w:rFonts w:ascii="標楷體" w:eastAsia="標楷體" w:hAnsi="標楷體"/>
          <w:color w:val="000000"/>
        </w:rPr>
      </w:pPr>
    </w:p>
    <w:p w14:paraId="5BAE066F" w14:textId="77777777" w:rsidR="0011788D" w:rsidRPr="008F20B5" w:rsidRDefault="0011788D">
      <w:pPr>
        <w:rPr>
          <w:rFonts w:ascii="標楷體" w:eastAsia="標楷體" w:hAnsi="標楷體"/>
          <w:color w:val="000000"/>
        </w:rPr>
      </w:pPr>
    </w:p>
    <w:p w14:paraId="3E39C36A" w14:textId="77777777" w:rsidR="0011788D" w:rsidRPr="008F20B5" w:rsidRDefault="0011788D">
      <w:pPr>
        <w:rPr>
          <w:rFonts w:ascii="標楷體" w:eastAsia="標楷體" w:hAnsi="標楷體"/>
          <w:color w:val="000000"/>
        </w:rPr>
      </w:pPr>
    </w:p>
    <w:p w14:paraId="490A9359" w14:textId="77777777" w:rsidR="0011788D" w:rsidRPr="008F20B5" w:rsidRDefault="0011788D">
      <w:pPr>
        <w:rPr>
          <w:rFonts w:ascii="標楷體" w:eastAsia="標楷體" w:hAnsi="標楷體"/>
          <w:color w:val="000000"/>
        </w:rPr>
      </w:pPr>
    </w:p>
    <w:p w14:paraId="35C38F01" w14:textId="77777777" w:rsidR="0011788D" w:rsidRPr="008F20B5" w:rsidRDefault="0011788D">
      <w:pPr>
        <w:rPr>
          <w:rFonts w:ascii="標楷體" w:eastAsia="標楷體" w:hAnsi="標楷體"/>
          <w:color w:val="000000"/>
        </w:rPr>
      </w:pPr>
    </w:p>
    <w:p w14:paraId="2A51F2C1" w14:textId="77777777" w:rsidR="0011788D" w:rsidRPr="008F20B5" w:rsidRDefault="0011788D">
      <w:pPr>
        <w:rPr>
          <w:rFonts w:ascii="標楷體" w:eastAsia="標楷體" w:hAnsi="標楷體"/>
          <w:color w:val="000000"/>
        </w:rPr>
      </w:pPr>
    </w:p>
    <w:p w14:paraId="24DAA457" w14:textId="77777777" w:rsidR="0011788D" w:rsidRPr="008F20B5" w:rsidRDefault="0011788D">
      <w:pPr>
        <w:rPr>
          <w:rFonts w:ascii="標楷體" w:eastAsia="標楷體" w:hAnsi="標楷體"/>
          <w:color w:val="000000"/>
        </w:rPr>
      </w:pPr>
    </w:p>
    <w:p w14:paraId="72DF695B" w14:textId="77777777" w:rsidR="0011788D" w:rsidRPr="008F20B5" w:rsidRDefault="0011788D">
      <w:pPr>
        <w:rPr>
          <w:rFonts w:ascii="標楷體" w:eastAsia="標楷體" w:hAnsi="標楷體"/>
          <w:color w:val="000000"/>
        </w:rPr>
      </w:pPr>
    </w:p>
    <w:p w14:paraId="7FD9BA65" w14:textId="77777777" w:rsidR="0011788D" w:rsidRPr="008F20B5" w:rsidRDefault="0011788D">
      <w:pPr>
        <w:rPr>
          <w:rFonts w:ascii="標楷體" w:eastAsia="標楷體" w:hAnsi="標楷體"/>
          <w:color w:val="000000"/>
        </w:rPr>
      </w:pPr>
    </w:p>
    <w:p w14:paraId="5ED0BC16" w14:textId="77777777" w:rsidR="0011788D" w:rsidRPr="008F20B5" w:rsidRDefault="0011788D">
      <w:pPr>
        <w:rPr>
          <w:rFonts w:ascii="標楷體" w:eastAsia="標楷體" w:hAnsi="標楷體"/>
          <w:color w:val="000000"/>
        </w:rPr>
      </w:pPr>
    </w:p>
    <w:p w14:paraId="08CC7A87" w14:textId="77777777" w:rsidR="00D22C68" w:rsidRPr="008F20B5" w:rsidRDefault="00D22C68">
      <w:pPr>
        <w:rPr>
          <w:rFonts w:ascii="標楷體" w:eastAsia="標楷體" w:hAnsi="標楷體"/>
          <w:color w:val="000000"/>
        </w:rPr>
        <w:sectPr w:rsidR="00D22C68" w:rsidRPr="008F20B5" w:rsidSect="00364C22">
          <w:pgSz w:w="11906" w:h="16838" w:code="9"/>
          <w:pgMar w:top="1418" w:right="851" w:bottom="737" w:left="851" w:header="567" w:footer="68" w:gutter="0"/>
          <w:pgNumType w:fmt="lowerRoman" w:start="1" w:chapSep="enDash"/>
          <w:cols w:space="425"/>
          <w:docGrid w:type="lines" w:linePitch="360"/>
        </w:sectPr>
      </w:pPr>
    </w:p>
    <w:p w14:paraId="27853B0D" w14:textId="77777777" w:rsidR="0011788D" w:rsidRPr="008F20B5" w:rsidRDefault="0011788D" w:rsidP="0011788D">
      <w:pPr>
        <w:pStyle w:val="1"/>
        <w:snapToGrid w:val="0"/>
        <w:rPr>
          <w:rFonts w:ascii="標楷體" w:hAnsi="標楷體"/>
        </w:rPr>
      </w:pPr>
      <w:bookmarkStart w:id="0" w:name="_Toc55997524"/>
      <w:r w:rsidRPr="008F20B5">
        <w:rPr>
          <w:rFonts w:ascii="標楷體" w:hAnsi="標楷體"/>
          <w:sz w:val="32"/>
          <w:szCs w:val="32"/>
        </w:rPr>
        <w:lastRenderedPageBreak/>
        <w:t>第1章</w:t>
      </w:r>
      <w:r w:rsidRPr="008F20B5">
        <w:rPr>
          <w:rFonts w:ascii="標楷體" w:hAnsi="標楷體"/>
          <w:szCs w:val="36"/>
        </w:rPr>
        <w:t xml:space="preserve"> 概述</w:t>
      </w:r>
      <w:bookmarkEnd w:id="0"/>
    </w:p>
    <w:p w14:paraId="3D37296E" w14:textId="77777777" w:rsidR="0011788D" w:rsidRPr="008F20B5" w:rsidRDefault="0011788D" w:rsidP="0011788D">
      <w:pPr>
        <w:pStyle w:val="20"/>
        <w:keepNext w:val="0"/>
        <w:rPr>
          <w:rFonts w:ascii="標楷體" w:hAnsi="標楷體"/>
        </w:rPr>
      </w:pPr>
      <w:bookmarkStart w:id="1" w:name="_Toc55997525"/>
      <w:r w:rsidRPr="008F20B5">
        <w:rPr>
          <w:rFonts w:ascii="標楷體" w:hAnsi="標楷體"/>
        </w:rPr>
        <w:t>1.1</w:t>
      </w:r>
      <w:r w:rsidR="00716905" w:rsidRPr="008F20B5">
        <w:rPr>
          <w:rFonts w:ascii="標楷體" w:hAnsi="標楷體"/>
        </w:rPr>
        <w:t xml:space="preserve">    </w:t>
      </w:r>
      <w:r w:rsidRPr="008F20B5">
        <w:rPr>
          <w:rFonts w:ascii="標楷體" w:hAnsi="標楷體"/>
        </w:rPr>
        <w:t>專案名稱</w:t>
      </w:r>
      <w:bookmarkEnd w:id="1"/>
    </w:p>
    <w:p w14:paraId="083D3449" w14:textId="77777777" w:rsidR="0011788D" w:rsidRPr="008F20B5" w:rsidRDefault="00E55F55" w:rsidP="0011788D">
      <w:pPr>
        <w:pStyle w:val="2TEXT"/>
        <w:rPr>
          <w:rFonts w:ascii="標楷體" w:hAnsi="標楷體"/>
        </w:rPr>
      </w:pPr>
      <w:r w:rsidRPr="008F20B5">
        <w:rPr>
          <w:rFonts w:ascii="標楷體" w:hAnsi="標楷體"/>
          <w:szCs w:val="22"/>
        </w:rPr>
        <w:t>新光人壽「</w:t>
      </w:r>
      <w:r w:rsidRPr="008F20B5">
        <w:rPr>
          <w:rFonts w:ascii="標楷體" w:hAnsi="標楷體" w:hint="eastAsia"/>
          <w:szCs w:val="22"/>
        </w:rPr>
        <w:t>放款</w:t>
      </w:r>
      <w:r w:rsidRPr="008F20B5">
        <w:rPr>
          <w:rFonts w:ascii="標楷體" w:hAnsi="標楷體" w:hint="eastAsia"/>
          <w:szCs w:val="22"/>
          <w:lang w:eastAsia="zh-HK"/>
        </w:rPr>
        <w:t>管</w:t>
      </w:r>
      <w:r w:rsidRPr="008F20B5">
        <w:rPr>
          <w:rFonts w:ascii="標楷體" w:hAnsi="標楷體" w:hint="eastAsia"/>
          <w:szCs w:val="22"/>
        </w:rPr>
        <w:t>理系統專案</w:t>
      </w:r>
      <w:r w:rsidRPr="008F20B5">
        <w:rPr>
          <w:rFonts w:ascii="標楷體" w:hAnsi="標楷體"/>
          <w:szCs w:val="22"/>
        </w:rPr>
        <w:t>」（以下簡稱本專案）。</w:t>
      </w:r>
    </w:p>
    <w:p w14:paraId="2F0B8766" w14:textId="77777777" w:rsidR="0011788D" w:rsidRPr="008F20B5" w:rsidRDefault="0011788D" w:rsidP="0011788D">
      <w:pPr>
        <w:pStyle w:val="20"/>
        <w:keepNext w:val="0"/>
        <w:rPr>
          <w:rFonts w:ascii="標楷體" w:hAnsi="標楷體"/>
        </w:rPr>
      </w:pPr>
      <w:bookmarkStart w:id="2" w:name="_Toc161455623"/>
      <w:bookmarkStart w:id="3" w:name="_Toc55997526"/>
      <w:r w:rsidRPr="008F20B5">
        <w:rPr>
          <w:rFonts w:ascii="標楷體" w:hAnsi="標楷體"/>
        </w:rPr>
        <w:t>1.2</w:t>
      </w:r>
      <w:r w:rsidR="00716905" w:rsidRPr="008F20B5">
        <w:rPr>
          <w:rFonts w:ascii="標楷體" w:hAnsi="標楷體"/>
        </w:rPr>
        <w:t xml:space="preserve">    </w:t>
      </w:r>
      <w:r w:rsidRPr="008F20B5">
        <w:rPr>
          <w:rFonts w:ascii="標楷體" w:hAnsi="標楷體"/>
        </w:rPr>
        <w:t>專案目標</w:t>
      </w:r>
      <w:bookmarkEnd w:id="2"/>
      <w:bookmarkEnd w:id="3"/>
    </w:p>
    <w:p w14:paraId="68561457" w14:textId="77777777" w:rsidR="00E55F55" w:rsidRPr="008F20B5" w:rsidRDefault="00E55F55" w:rsidP="00E55F55">
      <w:pPr>
        <w:pStyle w:val="2TEXT"/>
        <w:ind w:firstLineChars="200" w:firstLine="640"/>
        <w:rPr>
          <w:rFonts w:ascii="標楷體" w:hAnsi="標楷體"/>
          <w:szCs w:val="22"/>
        </w:rPr>
      </w:pPr>
      <w:r w:rsidRPr="008F20B5">
        <w:rPr>
          <w:rFonts w:ascii="標楷體" w:hAnsi="標楷體" w:hint="eastAsia"/>
          <w:szCs w:val="22"/>
        </w:rPr>
        <w:t>業務連動財務、帳務資訊即時處理，減少原有系統間等候轉檔時間落差，提升作業速度，各類交易操作介面單一化，減少操作複雜度，並整合貸前、貸中、貸後各系統資訊流。統一營運平台資訊，使帳務系統資訊清晰呈現，利於業務推展分析及風險控管，提升競爭力，並有效衡量客戶風險程度，符合外法內規。提升軟硬體規格，</w:t>
      </w:r>
      <w:r w:rsidRPr="008F20B5">
        <w:rPr>
          <w:rFonts w:ascii="標楷體" w:hAnsi="標楷體" w:hint="eastAsia"/>
          <w:szCs w:val="24"/>
        </w:rPr>
        <w:t>提升資料作業處理及</w:t>
      </w:r>
      <w:r w:rsidRPr="008F20B5">
        <w:rPr>
          <w:rFonts w:ascii="標楷體" w:hAnsi="標楷體" w:hint="eastAsia"/>
          <w:szCs w:val="22"/>
        </w:rPr>
        <w:t>系統效能，簡化需求開發的困難度。</w:t>
      </w:r>
    </w:p>
    <w:p w14:paraId="495747F7" w14:textId="77777777" w:rsidR="00E55F55" w:rsidRPr="008F20B5" w:rsidRDefault="00E55F55">
      <w:pPr>
        <w:widowControl/>
        <w:rPr>
          <w:rFonts w:ascii="標楷體" w:eastAsia="標楷體" w:hAnsi="標楷體"/>
          <w:sz w:val="32"/>
          <w:szCs w:val="20"/>
        </w:rPr>
      </w:pPr>
      <w:r w:rsidRPr="004A1C2C">
        <w:rPr>
          <w:rFonts w:ascii="標楷體" w:eastAsia="標楷體" w:hAnsi="標楷體"/>
        </w:rPr>
        <w:br w:type="page"/>
      </w:r>
    </w:p>
    <w:p w14:paraId="347099F6" w14:textId="77777777" w:rsidR="00E55F55" w:rsidRPr="004A1C2C" w:rsidRDefault="00E55F55" w:rsidP="00E55F55">
      <w:pPr>
        <w:rPr>
          <w:rFonts w:ascii="標楷體" w:eastAsia="標楷體" w:hAnsi="標楷體"/>
        </w:rPr>
      </w:pPr>
    </w:p>
    <w:p w14:paraId="5ECF33EE" w14:textId="77777777" w:rsidR="0011788D" w:rsidRPr="008F20B5" w:rsidRDefault="0011788D" w:rsidP="00E55F55">
      <w:pPr>
        <w:pStyle w:val="20"/>
        <w:keepNext w:val="0"/>
        <w:spacing w:before="0"/>
        <w:rPr>
          <w:rFonts w:ascii="標楷體" w:hAnsi="標楷體"/>
        </w:rPr>
      </w:pPr>
      <w:bookmarkStart w:id="4" w:name="_Toc55997527"/>
      <w:r w:rsidRPr="008F20B5">
        <w:rPr>
          <w:rFonts w:ascii="標楷體" w:hAnsi="標楷體"/>
        </w:rPr>
        <w:t>1.3</w:t>
      </w:r>
      <w:r w:rsidR="00716905" w:rsidRPr="008F20B5">
        <w:rPr>
          <w:rFonts w:ascii="標楷體" w:hAnsi="標楷體"/>
        </w:rPr>
        <w:t xml:space="preserve">    </w:t>
      </w:r>
      <w:r w:rsidRPr="008F20B5">
        <w:rPr>
          <w:rFonts w:ascii="標楷體" w:hAnsi="標楷體"/>
        </w:rPr>
        <w:t>系統範圍</w:t>
      </w:r>
      <w:bookmarkEnd w:id="4"/>
    </w:p>
    <w:p w14:paraId="4E0808D4" w14:textId="77777777" w:rsidR="0011788D" w:rsidRPr="008F20B5" w:rsidRDefault="0011788D" w:rsidP="0011788D">
      <w:pPr>
        <w:pStyle w:val="3"/>
        <w:rPr>
          <w:rFonts w:ascii="標楷體" w:hAnsi="標楷體"/>
        </w:rPr>
      </w:pPr>
      <w:r w:rsidRPr="008F20B5">
        <w:rPr>
          <w:rFonts w:ascii="標楷體" w:hAnsi="標楷體"/>
        </w:rPr>
        <w:t>1.3.1系統範圍</w:t>
      </w:r>
    </w:p>
    <w:p w14:paraId="25477EEA" w14:textId="77777777" w:rsidR="00E55F55" w:rsidRPr="004A1C2C" w:rsidRDefault="00E55F55" w:rsidP="00E3702A">
      <w:pPr>
        <w:ind w:leftChars="400" w:left="960"/>
        <w:rPr>
          <w:rFonts w:ascii="標楷體" w:eastAsia="標楷體" w:hAnsi="標楷體"/>
        </w:rPr>
      </w:pPr>
      <w:r w:rsidRPr="004A1C2C">
        <w:rPr>
          <w:rFonts w:ascii="標楷體" w:eastAsia="標楷體" w:hAnsi="標楷體"/>
        </w:rPr>
        <w:object w:dxaOrig="7897" w:dyaOrig="6409" w14:anchorId="086B6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18pt" o:ole="">
            <v:imagedata r:id="rId17" o:title=""/>
          </v:shape>
          <o:OLEObject Type="Embed" ProgID="Visio.Drawing.15" ShapeID="_x0000_i1025" DrawAspect="Content" ObjectID="_1687778956" r:id="rId18"/>
        </w:object>
      </w:r>
    </w:p>
    <w:p w14:paraId="42DC9EF0" w14:textId="77777777" w:rsidR="00E55F55" w:rsidRPr="004A1C2C" w:rsidRDefault="00E55F55" w:rsidP="00E55F55">
      <w:pPr>
        <w:rPr>
          <w:rFonts w:ascii="標楷體" w:eastAsia="標楷體" w:hAnsi="標楷體"/>
        </w:rPr>
      </w:pPr>
    </w:p>
    <w:p w14:paraId="24CA456A" w14:textId="77777777" w:rsidR="0011788D" w:rsidRPr="008F20B5" w:rsidRDefault="0011788D" w:rsidP="00E55F55">
      <w:pPr>
        <w:pStyle w:val="3"/>
        <w:spacing w:after="240"/>
        <w:rPr>
          <w:rFonts w:ascii="標楷體" w:hAnsi="標楷體"/>
        </w:rPr>
      </w:pPr>
      <w:r w:rsidRPr="008F20B5">
        <w:rPr>
          <w:rFonts w:ascii="標楷體" w:hAnsi="標楷體"/>
        </w:rPr>
        <w:t>1.3.2系統範圍說明</w:t>
      </w:r>
    </w:p>
    <w:p w14:paraId="7ED5C061" w14:textId="77777777" w:rsidR="00E55F55" w:rsidRPr="008F20B5" w:rsidRDefault="00E55F55" w:rsidP="00E55F55">
      <w:pPr>
        <w:pStyle w:val="2TEXT"/>
        <w:spacing w:line="276" w:lineRule="auto"/>
        <w:ind w:leftChars="172" w:left="413" w:firstLineChars="200" w:firstLine="640"/>
        <w:rPr>
          <w:rFonts w:ascii="標楷體" w:hAnsi="標楷體"/>
          <w:szCs w:val="22"/>
        </w:rPr>
      </w:pPr>
      <w:r w:rsidRPr="008F20B5">
        <w:rPr>
          <w:rFonts w:ascii="標楷體" w:hAnsi="標楷體" w:hint="eastAsia"/>
          <w:szCs w:val="22"/>
        </w:rPr>
        <w:t>放款管理系統提供</w:t>
      </w:r>
      <w:r w:rsidRPr="008F20B5">
        <w:rPr>
          <w:rFonts w:ascii="標楷體" w:hAnsi="標楷體"/>
          <w:szCs w:val="22"/>
        </w:rPr>
        <w:t>9項作業功能，並與Eloan</w:t>
      </w:r>
      <w:r w:rsidRPr="008F20B5">
        <w:rPr>
          <w:rFonts w:ascii="標楷體" w:hAnsi="標楷體" w:hint="eastAsia"/>
          <w:szCs w:val="22"/>
        </w:rPr>
        <w:t>、核心帳務、</w:t>
      </w:r>
      <w:r w:rsidRPr="008F20B5">
        <w:rPr>
          <w:rFonts w:ascii="標楷體" w:hAnsi="標楷體"/>
          <w:szCs w:val="22"/>
        </w:rPr>
        <w:t>及催收債協等前中後台相關資訊</w:t>
      </w:r>
      <w:r w:rsidRPr="008F20B5">
        <w:rPr>
          <w:rFonts w:ascii="標楷體" w:hAnsi="標楷體" w:hint="eastAsia"/>
          <w:szCs w:val="22"/>
        </w:rPr>
        <w:t>整合，使放款部能順利運作放款各項作業。</w:t>
      </w:r>
    </w:p>
    <w:p w14:paraId="69425760" w14:textId="77777777" w:rsidR="0011788D" w:rsidRPr="008F20B5" w:rsidRDefault="0011788D">
      <w:pPr>
        <w:rPr>
          <w:rFonts w:ascii="標楷體" w:eastAsia="標楷體" w:hAnsi="標楷體"/>
          <w:color w:val="000000"/>
        </w:rPr>
      </w:pPr>
    </w:p>
    <w:p w14:paraId="311EEDBF" w14:textId="77777777" w:rsidR="0011788D" w:rsidRPr="008F20B5" w:rsidRDefault="0011788D">
      <w:pPr>
        <w:rPr>
          <w:rFonts w:ascii="標楷體" w:eastAsia="標楷體" w:hAnsi="標楷體"/>
          <w:color w:val="000000"/>
        </w:rPr>
      </w:pPr>
    </w:p>
    <w:p w14:paraId="0A937322" w14:textId="77777777" w:rsidR="00FD0BA6" w:rsidRPr="008F20B5" w:rsidRDefault="00FD0BA6" w:rsidP="00FD0BA6">
      <w:pPr>
        <w:pStyle w:val="1"/>
        <w:snapToGrid w:val="0"/>
        <w:rPr>
          <w:rFonts w:ascii="標楷體" w:hAnsi="標楷體"/>
        </w:rPr>
      </w:pPr>
      <w:bookmarkStart w:id="5" w:name="_Toc55997528"/>
      <w:r w:rsidRPr="008F20B5">
        <w:rPr>
          <w:rFonts w:ascii="標楷體" w:hAnsi="標楷體"/>
          <w:sz w:val="32"/>
          <w:szCs w:val="32"/>
        </w:rPr>
        <w:lastRenderedPageBreak/>
        <w:t>第2章</w:t>
      </w:r>
      <w:r w:rsidR="00716905" w:rsidRPr="008F20B5">
        <w:rPr>
          <w:rFonts w:ascii="標楷體" w:hAnsi="標楷體"/>
          <w:sz w:val="32"/>
          <w:szCs w:val="32"/>
        </w:rPr>
        <w:t xml:space="preserve"> </w:t>
      </w:r>
      <w:r w:rsidRPr="008F20B5">
        <w:rPr>
          <w:rFonts w:ascii="標楷體" w:hAnsi="標楷體"/>
        </w:rPr>
        <w:t>需求說明</w:t>
      </w:r>
      <w:bookmarkEnd w:id="5"/>
    </w:p>
    <w:p w14:paraId="55B4A269" w14:textId="77777777" w:rsidR="00FD0BA6" w:rsidRPr="008F20B5" w:rsidRDefault="00FD0BA6" w:rsidP="00E3702A">
      <w:pPr>
        <w:pStyle w:val="20"/>
        <w:keepNext w:val="0"/>
        <w:spacing w:before="0" w:after="240"/>
        <w:rPr>
          <w:rFonts w:ascii="標楷體" w:hAnsi="標楷體"/>
        </w:rPr>
      </w:pPr>
      <w:bookmarkStart w:id="6" w:name="_Toc55997529"/>
      <w:r w:rsidRPr="008F20B5">
        <w:rPr>
          <w:rFonts w:ascii="標楷體" w:hAnsi="標楷體"/>
        </w:rPr>
        <w:t>2.1</w:t>
      </w:r>
      <w:r w:rsidR="00716905" w:rsidRPr="008F20B5">
        <w:rPr>
          <w:rFonts w:ascii="標楷體" w:hAnsi="標楷體"/>
        </w:rPr>
        <w:t xml:space="preserve">    </w:t>
      </w:r>
      <w:r w:rsidRPr="008F20B5">
        <w:rPr>
          <w:rFonts w:ascii="標楷體" w:hAnsi="標楷體"/>
        </w:rPr>
        <w:t>功能性需求</w:t>
      </w:r>
      <w:bookmarkEnd w:id="6"/>
    </w:p>
    <w:p w14:paraId="0DC785CB" w14:textId="77777777" w:rsidR="003C7003" w:rsidRPr="004A1C2C" w:rsidRDefault="003C7003" w:rsidP="00E3702A">
      <w:pPr>
        <w:pStyle w:val="3"/>
        <w:numPr>
          <w:ilvl w:val="0"/>
          <w:numId w:val="17"/>
        </w:numPr>
        <w:spacing w:after="240"/>
        <w:rPr>
          <w:rFonts w:ascii="標楷體" w:hAnsi="標楷體"/>
        </w:rPr>
      </w:pPr>
      <w:r w:rsidRPr="004A1C2C">
        <w:rPr>
          <w:rFonts w:ascii="標楷體" w:hAnsi="標楷體"/>
        </w:rPr>
        <w:t>IFRS 9</w:t>
      </w:r>
      <w:r w:rsidRPr="004A1C2C">
        <w:rPr>
          <w:rFonts w:ascii="標楷體" w:hAnsi="標楷體" w:cs="標楷體" w:hint="eastAsia"/>
        </w:rPr>
        <w:t>作業</w:t>
      </w:r>
      <w:r w:rsidRPr="004A1C2C">
        <w:rPr>
          <w:rFonts w:ascii="標楷體" w:hAnsi="標楷體" w:hint="eastAsia"/>
        </w:rPr>
        <w:t>流程</w:t>
      </w:r>
    </w:p>
    <w:p w14:paraId="3A646296" w14:textId="77777777" w:rsidR="00E3702A" w:rsidRPr="008F20B5" w:rsidRDefault="00E3702A" w:rsidP="00E3702A">
      <w:pPr>
        <w:widowControl/>
        <w:adjustRightInd w:val="0"/>
        <w:snapToGrid w:val="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lang w:eastAsia="zh-HK"/>
        </w:rPr>
        <w:t>一</w:t>
      </w:r>
      <w:r w:rsidRPr="008F20B5">
        <w:rPr>
          <w:rFonts w:ascii="標楷體" w:eastAsia="標楷體" w:hAnsi="標楷體" w:cs="標楷體"/>
          <w:kern w:val="0"/>
          <w:sz w:val="28"/>
          <w:szCs w:val="22"/>
        </w:rPr>
        <w:t>)</w:t>
      </w:r>
      <w:r w:rsidRPr="008F20B5">
        <w:rPr>
          <w:rFonts w:ascii="標楷體" w:eastAsia="標楷體" w:hAnsi="標楷體" w:hint="eastAsia"/>
          <w:sz w:val="28"/>
          <w:szCs w:val="28"/>
        </w:rPr>
        <w:t>評估項目</w:t>
      </w:r>
    </w:p>
    <w:p w14:paraId="3826E3EB"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1.本金餘額。</w:t>
      </w:r>
    </w:p>
    <w:p w14:paraId="47027687"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2.應收利息。</w:t>
      </w:r>
    </w:p>
    <w:p w14:paraId="4489EFCF"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3.代墊費用</w:t>
      </w:r>
    </w:p>
    <w:p w14:paraId="7AC1BF13" w14:textId="77777777" w:rsidR="00E3702A" w:rsidRPr="008F20B5" w:rsidRDefault="00E3702A" w:rsidP="00E3702A">
      <w:pPr>
        <w:pStyle w:val="af9"/>
        <w:spacing w:line="400" w:lineRule="exact"/>
        <w:ind w:leftChars="400" w:left="1240" w:hangingChars="100" w:hanging="280"/>
        <w:contextualSpacing/>
        <w:jc w:val="both"/>
        <w:rPr>
          <w:rFonts w:ascii="標楷體" w:eastAsia="標楷體" w:hAnsi="標楷體"/>
          <w:sz w:val="28"/>
          <w:szCs w:val="28"/>
        </w:rPr>
      </w:pPr>
      <w:r w:rsidRPr="008F20B5">
        <w:rPr>
          <w:rFonts w:ascii="標楷體" w:eastAsia="標楷體" w:hAnsi="標楷體"/>
          <w:sz w:val="28"/>
          <w:szCs w:val="28"/>
        </w:rPr>
        <w:t>(1)</w:t>
      </w:r>
      <w:r w:rsidRPr="008F20B5">
        <w:rPr>
          <w:rFonts w:ascii="標楷體" w:eastAsia="標楷體" w:hAnsi="標楷體" w:hint="eastAsia"/>
          <w:sz w:val="28"/>
          <w:szCs w:val="28"/>
        </w:rPr>
        <w:t>帳管費。</w:t>
      </w:r>
    </w:p>
    <w:p w14:paraId="75CC24CD" w14:textId="77777777" w:rsidR="00E3702A" w:rsidRPr="008F20B5" w:rsidRDefault="00E3702A" w:rsidP="00E3702A">
      <w:pPr>
        <w:pStyle w:val="af9"/>
        <w:spacing w:line="400" w:lineRule="exact"/>
        <w:ind w:leftChars="400" w:left="1240" w:hangingChars="100" w:hanging="280"/>
        <w:contextualSpacing/>
        <w:jc w:val="both"/>
        <w:rPr>
          <w:rFonts w:ascii="標楷體" w:eastAsia="標楷體" w:hAnsi="標楷體"/>
          <w:sz w:val="28"/>
          <w:szCs w:val="28"/>
        </w:rPr>
      </w:pPr>
      <w:r w:rsidRPr="008F20B5">
        <w:rPr>
          <w:rFonts w:ascii="標楷體" w:eastAsia="標楷體" w:hAnsi="標楷體"/>
          <w:sz w:val="28"/>
          <w:szCs w:val="28"/>
        </w:rPr>
        <w:t>(2)法拍。</w:t>
      </w:r>
    </w:p>
    <w:p w14:paraId="33ACB1B4" w14:textId="77777777" w:rsidR="00E3702A" w:rsidRPr="008F20B5" w:rsidRDefault="00E3702A" w:rsidP="00E3702A">
      <w:pPr>
        <w:pStyle w:val="af9"/>
        <w:spacing w:line="400" w:lineRule="exact"/>
        <w:ind w:leftChars="400" w:left="1240" w:hangingChars="100" w:hanging="280"/>
        <w:contextualSpacing/>
        <w:jc w:val="both"/>
        <w:rPr>
          <w:rFonts w:ascii="標楷體" w:eastAsia="標楷體" w:hAnsi="標楷體"/>
          <w:sz w:val="28"/>
          <w:szCs w:val="28"/>
        </w:rPr>
      </w:pPr>
      <w:r w:rsidRPr="008F20B5">
        <w:rPr>
          <w:rFonts w:ascii="標楷體" w:eastAsia="標楷體" w:hAnsi="標楷體"/>
          <w:sz w:val="28"/>
          <w:szCs w:val="28"/>
        </w:rPr>
        <w:t>(3)火險費用。</w:t>
      </w:r>
    </w:p>
    <w:p w14:paraId="032A0928"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4.不可撤銷約定融資餘額。</w:t>
      </w:r>
    </w:p>
    <w:p w14:paraId="7EADF0EF"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5.暫收款(溢收的部分)。</w:t>
      </w:r>
    </w:p>
    <w:p w14:paraId="720103E0" w14:textId="77777777" w:rsidR="00E3702A" w:rsidRPr="008F20B5" w:rsidRDefault="00E3702A" w:rsidP="00E3702A">
      <w:pPr>
        <w:widowControl/>
        <w:adjustRightInd w:val="0"/>
        <w:snapToGrid w:val="0"/>
        <w:spacing w:before="24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lang w:eastAsia="zh-HK"/>
        </w:rPr>
        <w:t>二</w:t>
      </w:r>
      <w:r w:rsidRPr="008F20B5">
        <w:rPr>
          <w:rFonts w:ascii="標楷體" w:eastAsia="標楷體" w:hAnsi="標楷體" w:cs="標楷體"/>
          <w:kern w:val="0"/>
          <w:sz w:val="28"/>
          <w:szCs w:val="22"/>
        </w:rPr>
        <w:t>)</w:t>
      </w:r>
      <w:r w:rsidRPr="008F20B5">
        <w:rPr>
          <w:rFonts w:ascii="標楷體" w:eastAsia="標楷體" w:hAnsi="標楷體"/>
          <w:sz w:val="28"/>
          <w:szCs w:val="28"/>
        </w:rPr>
        <w:t>LGD(違約損失率)</w:t>
      </w:r>
    </w:p>
    <w:p w14:paraId="2BFE8D4E" w14:textId="77777777" w:rsidR="00E3702A" w:rsidRPr="00614F5B" w:rsidRDefault="00E3702A" w:rsidP="00E3702A">
      <w:pPr>
        <w:autoSpaceDE w:val="0"/>
        <w:autoSpaceDN w:val="0"/>
        <w:spacing w:after="240" w:line="400" w:lineRule="exact"/>
        <w:ind w:leftChars="350" w:left="840"/>
        <w:rPr>
          <w:rFonts w:ascii="標楷體" w:eastAsia="標楷體" w:hAnsi="標楷體"/>
          <w:strike/>
          <w:sz w:val="28"/>
          <w:szCs w:val="28"/>
        </w:rPr>
      </w:pPr>
      <w:r w:rsidRPr="00614F5B">
        <w:rPr>
          <w:rFonts w:ascii="標楷體" w:eastAsia="標楷體" w:hAnsi="標楷體" w:hint="eastAsia"/>
          <w:strike/>
          <w:sz w:val="28"/>
          <w:szCs w:val="28"/>
        </w:rPr>
        <w:t>由人工登錄改為系統自動運算</w:t>
      </w:r>
      <w:r w:rsidRPr="00614F5B">
        <w:rPr>
          <w:rFonts w:ascii="標楷體" w:eastAsia="標楷體" w:hAnsi="標楷體"/>
          <w:strike/>
          <w:sz w:val="28"/>
          <w:szCs w:val="28"/>
        </w:rPr>
        <w:t>(依提供公式)。</w:t>
      </w:r>
    </w:p>
    <w:p w14:paraId="5F7FB696" w14:textId="77777777" w:rsidR="00E3702A" w:rsidRPr="008F20B5" w:rsidRDefault="00E3702A" w:rsidP="00E3702A">
      <w:pPr>
        <w:widowControl/>
        <w:adjustRightInd w:val="0"/>
        <w:snapToGrid w:val="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lang w:eastAsia="zh-HK"/>
        </w:rPr>
        <w:t>三</w:t>
      </w:r>
      <w:r w:rsidRPr="008F20B5">
        <w:rPr>
          <w:rFonts w:ascii="標楷體" w:eastAsia="標楷體" w:hAnsi="標楷體" w:cs="標楷體"/>
          <w:kern w:val="0"/>
          <w:sz w:val="28"/>
          <w:szCs w:val="22"/>
        </w:rPr>
        <w:t>)</w:t>
      </w:r>
      <w:r w:rsidRPr="008F20B5">
        <w:rPr>
          <w:rFonts w:ascii="標楷體" w:eastAsia="標楷體" w:hAnsi="標楷體" w:hint="eastAsia"/>
          <w:sz w:val="28"/>
          <w:szCs w:val="28"/>
        </w:rPr>
        <w:t>預期損失計算系統</w:t>
      </w:r>
      <w:r w:rsidRPr="008F20B5">
        <w:rPr>
          <w:rFonts w:ascii="標楷體" w:eastAsia="標楷體" w:hAnsi="標楷體"/>
          <w:sz w:val="28"/>
          <w:szCs w:val="28"/>
        </w:rPr>
        <w:t>(IFRS9系統)</w:t>
      </w:r>
    </w:p>
    <w:p w14:paraId="418C7CBF"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1.介面檔案規格同現行。</w:t>
      </w:r>
    </w:p>
    <w:p w14:paraId="459A8693" w14:textId="77777777" w:rsidR="00E3702A" w:rsidRPr="008F20B5" w:rsidRDefault="00E3702A" w:rsidP="00E3702A">
      <w:pPr>
        <w:autoSpaceDE w:val="0"/>
        <w:autoSpaceDN w:val="0"/>
        <w:spacing w:after="240" w:line="400" w:lineRule="exact"/>
        <w:ind w:leftChars="350" w:left="840"/>
        <w:rPr>
          <w:rFonts w:ascii="標楷體" w:eastAsia="標楷體" w:hAnsi="標楷體"/>
          <w:sz w:val="28"/>
          <w:szCs w:val="28"/>
        </w:rPr>
      </w:pPr>
      <w:r w:rsidRPr="008F20B5">
        <w:rPr>
          <w:rFonts w:ascii="標楷體" w:eastAsia="標楷體" w:hAnsi="標楷體"/>
          <w:sz w:val="28"/>
          <w:szCs w:val="28"/>
        </w:rPr>
        <w:t>2.月底批次產生IFRS9介面檔，由使用者人工上傳至IFRS9系統。</w:t>
      </w:r>
    </w:p>
    <w:p w14:paraId="5429916A" w14:textId="77777777" w:rsidR="00E3702A" w:rsidRPr="008F20B5" w:rsidRDefault="00E3702A" w:rsidP="00E3702A">
      <w:pPr>
        <w:widowControl/>
        <w:adjustRightInd w:val="0"/>
        <w:snapToGrid w:val="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rPr>
        <w:t>四</w:t>
      </w:r>
      <w:r w:rsidRPr="008F20B5">
        <w:rPr>
          <w:rFonts w:ascii="標楷體" w:eastAsia="標楷體" w:hAnsi="標楷體" w:cs="標楷體"/>
          <w:kern w:val="0"/>
          <w:sz w:val="28"/>
          <w:szCs w:val="22"/>
        </w:rPr>
        <w:t>)</w:t>
      </w:r>
      <w:r w:rsidRPr="008F20B5">
        <w:rPr>
          <w:rFonts w:ascii="標楷體" w:eastAsia="標楷體" w:hAnsi="標楷體" w:hint="eastAsia"/>
          <w:sz w:val="28"/>
          <w:szCs w:val="28"/>
        </w:rPr>
        <w:t>計算、出帳</w:t>
      </w:r>
    </w:p>
    <w:p w14:paraId="59BC6B72"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1.提供IFRS9系統之檔案內容，不處理個別評估（皆以正常件處理）。</w:t>
      </w:r>
    </w:p>
    <w:p w14:paraId="2C72C962"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2.Stage</w:t>
      </w:r>
      <w:r w:rsidRPr="008F20B5">
        <w:rPr>
          <w:rFonts w:ascii="標楷體" w:eastAsia="標楷體" w:hAnsi="標楷體" w:hint="eastAsia"/>
          <w:sz w:val="28"/>
          <w:szCs w:val="28"/>
        </w:rPr>
        <w:t>分類及</w:t>
      </w:r>
      <w:r w:rsidRPr="008F20B5">
        <w:rPr>
          <w:rFonts w:ascii="標楷體" w:eastAsia="標楷體" w:hAnsi="標楷體"/>
          <w:sz w:val="28"/>
          <w:szCs w:val="28"/>
        </w:rPr>
        <w:t>PD(違約率)皆由IFRS9系統處理。</w:t>
      </w:r>
    </w:p>
    <w:p w14:paraId="4AA48DB1" w14:textId="77777777" w:rsidR="00E3702A" w:rsidRPr="008F20B5" w:rsidRDefault="00E3702A" w:rsidP="00E3702A">
      <w:pPr>
        <w:autoSpaceDE w:val="0"/>
        <w:autoSpaceDN w:val="0"/>
        <w:spacing w:after="240" w:line="400" w:lineRule="exact"/>
        <w:ind w:leftChars="350" w:left="840"/>
        <w:rPr>
          <w:rFonts w:ascii="標楷體" w:eastAsia="標楷體" w:hAnsi="標楷體"/>
          <w:sz w:val="28"/>
          <w:szCs w:val="28"/>
        </w:rPr>
      </w:pPr>
      <w:r w:rsidRPr="008F20B5">
        <w:rPr>
          <w:rFonts w:ascii="標楷體" w:eastAsia="標楷體" w:hAnsi="標楷體"/>
          <w:sz w:val="28"/>
          <w:szCs w:val="28"/>
        </w:rPr>
        <w:t>3.比照現行作業提供介面檔，計算及</w:t>
      </w:r>
      <w:r w:rsidRPr="008F20B5">
        <w:rPr>
          <w:rFonts w:ascii="標楷體" w:eastAsia="標楷體" w:hAnsi="標楷體" w:hint="eastAsia"/>
          <w:sz w:val="28"/>
          <w:szCs w:val="28"/>
        </w:rPr>
        <w:t>出帳部分不由放款系統處理。</w:t>
      </w:r>
    </w:p>
    <w:p w14:paraId="25DC9805" w14:textId="77777777" w:rsidR="00E3702A" w:rsidRPr="008F20B5" w:rsidRDefault="00E3702A" w:rsidP="00E3702A">
      <w:pPr>
        <w:widowControl/>
        <w:adjustRightInd w:val="0"/>
        <w:snapToGrid w:val="0"/>
        <w:ind w:leftChars="118" w:left="283"/>
        <w:jc w:val="both"/>
        <w:rPr>
          <w:rFonts w:ascii="標楷體" w:eastAsia="標楷體" w:hAnsi="標楷體"/>
          <w:sz w:val="28"/>
          <w:szCs w:val="28"/>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rPr>
        <w:t>五</w:t>
      </w:r>
      <w:r w:rsidRPr="008F20B5">
        <w:rPr>
          <w:rFonts w:ascii="標楷體" w:eastAsia="標楷體" w:hAnsi="標楷體" w:cs="標楷體"/>
          <w:kern w:val="0"/>
          <w:sz w:val="28"/>
          <w:szCs w:val="22"/>
        </w:rPr>
        <w:t>)</w:t>
      </w:r>
      <w:r w:rsidRPr="008F20B5">
        <w:rPr>
          <w:rFonts w:ascii="標楷體" w:eastAsia="標楷體" w:hAnsi="標楷體" w:hint="eastAsia"/>
          <w:sz w:val="28"/>
          <w:szCs w:val="28"/>
        </w:rPr>
        <w:t>相關電腦操作</w:t>
      </w:r>
    </w:p>
    <w:p w14:paraId="1AC0ADB1"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1.JCIC擔保品類別資料設定。</w:t>
      </w:r>
    </w:p>
    <w:p w14:paraId="6CD429C7"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2.商品分類資料設定。</w:t>
      </w:r>
    </w:p>
    <w:p w14:paraId="2253A644"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3.特殊客觀減損狀況資料維護。</w:t>
      </w:r>
    </w:p>
    <w:p w14:paraId="7E1E32A0"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4.五類資產分類</w:t>
      </w:r>
      <w:r w:rsidRPr="008F20B5">
        <w:rPr>
          <w:rFonts w:ascii="標楷體" w:eastAsia="標楷體" w:hAnsi="標楷體" w:hint="eastAsia"/>
          <w:sz w:val="28"/>
          <w:szCs w:val="28"/>
        </w:rPr>
        <w:t>上傳轉檔作業。</w:t>
      </w:r>
    </w:p>
    <w:p w14:paraId="67891F9B"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5.協議件新舊對照</w:t>
      </w:r>
      <w:r w:rsidRPr="008F20B5">
        <w:rPr>
          <w:rFonts w:ascii="標楷體" w:eastAsia="標楷體" w:hAnsi="標楷體" w:hint="eastAsia"/>
          <w:sz w:val="28"/>
          <w:szCs w:val="28"/>
        </w:rPr>
        <w:t>檔維護。</w:t>
      </w:r>
    </w:p>
    <w:p w14:paraId="128E6457"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6.違約損失率維護(LGD為系統自動運算)。</w:t>
      </w:r>
    </w:p>
    <w:p w14:paraId="7BAC07B6"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p>
    <w:p w14:paraId="11B0D478" w14:textId="77777777" w:rsidR="00E3702A" w:rsidRPr="008F20B5" w:rsidRDefault="00E3702A">
      <w:pPr>
        <w:widowControl/>
        <w:rPr>
          <w:rFonts w:ascii="標楷體" w:eastAsia="標楷體" w:hAnsi="標楷體"/>
          <w:sz w:val="28"/>
          <w:szCs w:val="28"/>
        </w:rPr>
      </w:pPr>
      <w:r w:rsidRPr="008F20B5">
        <w:rPr>
          <w:rFonts w:ascii="標楷體" w:eastAsia="標楷體" w:hAnsi="標楷體"/>
          <w:sz w:val="28"/>
          <w:szCs w:val="28"/>
        </w:rPr>
        <w:br w:type="page"/>
      </w:r>
    </w:p>
    <w:p w14:paraId="47D3C31B"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p>
    <w:p w14:paraId="21F0AF8A"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7.IFRS9介面</w:t>
      </w:r>
      <w:r w:rsidRPr="008F20B5">
        <w:rPr>
          <w:rFonts w:ascii="標楷體" w:eastAsia="標楷體" w:hAnsi="標楷體" w:hint="eastAsia"/>
          <w:sz w:val="28"/>
          <w:szCs w:val="28"/>
        </w:rPr>
        <w:t>檔產生作業</w:t>
      </w:r>
      <w:r w:rsidRPr="008F20B5">
        <w:rPr>
          <w:rFonts w:ascii="標楷體" w:eastAsia="標楷體" w:hAnsi="標楷體"/>
          <w:sz w:val="28"/>
          <w:szCs w:val="28"/>
        </w:rPr>
        <w:t>(1~4、6~10)</w:t>
      </w:r>
    </w:p>
    <w:p w14:paraId="298AF49C" w14:textId="77777777" w:rsidR="00E3702A" w:rsidRPr="008F20B5" w:rsidRDefault="00E3702A" w:rsidP="00E3702A">
      <w:pPr>
        <w:pStyle w:val="af9"/>
        <w:spacing w:line="400" w:lineRule="exact"/>
        <w:ind w:leftChars="413" w:left="1414" w:hangingChars="151" w:hanging="423"/>
        <w:contextualSpacing/>
        <w:jc w:val="both"/>
        <w:rPr>
          <w:rFonts w:ascii="標楷體" w:eastAsia="標楷體" w:hAnsi="標楷體"/>
          <w:sz w:val="28"/>
          <w:szCs w:val="28"/>
        </w:rPr>
      </w:pPr>
      <w:r w:rsidRPr="008F20B5">
        <w:rPr>
          <w:rFonts w:ascii="標楷體" w:eastAsia="標楷體" w:hAnsi="標楷體"/>
          <w:sz w:val="28"/>
          <w:szCs w:val="28"/>
        </w:rPr>
        <w:t>(1)資料欄位清單1：(表內放款與應收帳款-資產基本資料與計算原始有效利率用)。</w:t>
      </w:r>
    </w:p>
    <w:p w14:paraId="52D6D658" w14:textId="77777777" w:rsidR="00E3702A" w:rsidRPr="008F20B5" w:rsidRDefault="00E3702A" w:rsidP="00E3702A">
      <w:pPr>
        <w:pStyle w:val="af9"/>
        <w:spacing w:line="400" w:lineRule="exact"/>
        <w:ind w:leftChars="413" w:left="1414" w:hangingChars="151" w:hanging="423"/>
        <w:contextualSpacing/>
        <w:jc w:val="both"/>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以攤銷後成本衡量已動撥之放款及應收款帳號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16E9C75C"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(2)資料欄位清單2：(台幣放款-計算原始有效利率用)。</w:t>
      </w:r>
    </w:p>
    <w:p w14:paraId="2191E2A6"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74B0C60E"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(3)資料欄位清單3：(台幣放款-計算原始有效利率用)。</w:t>
      </w:r>
    </w:p>
    <w:p w14:paraId="3CAAF96D"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062FABA2"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(4)資料欄位清單4：(放款與AR-估計</w:t>
      </w:r>
      <w:r w:rsidRPr="008F20B5">
        <w:rPr>
          <w:rFonts w:ascii="標楷體" w:eastAsia="標楷體" w:hAnsi="標楷體" w:hint="eastAsia"/>
          <w:sz w:val="28"/>
          <w:szCs w:val="28"/>
        </w:rPr>
        <w:t>回收率用</w:t>
      </w:r>
      <w:r w:rsidRPr="008F20B5">
        <w:rPr>
          <w:rFonts w:ascii="標楷體" w:eastAsia="標楷體" w:hAnsi="標楷體"/>
          <w:sz w:val="28"/>
          <w:szCs w:val="28"/>
        </w:rPr>
        <w:t>)。</w:t>
      </w:r>
    </w:p>
    <w:p w14:paraId="6DD821F1"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資料抓取對象：每月符合回收樣本定義者。</w:t>
      </w:r>
    </w:p>
    <w:p w14:paraId="179B0E51"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(5)資料欄位清單5：(會計帳)。</w:t>
      </w:r>
    </w:p>
    <w:p w14:paraId="32810554"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資料抓取對象：每月所有會計科目(此資料由會計部處理)。</w:t>
      </w:r>
    </w:p>
    <w:p w14:paraId="1AB6416F"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(6)資料欄位清單6：(放款與應收帳款-</w:t>
      </w:r>
      <w:r w:rsidRPr="008F20B5">
        <w:rPr>
          <w:rFonts w:ascii="標楷體" w:eastAsia="標楷體" w:hAnsi="標楷體" w:hint="eastAsia"/>
          <w:sz w:val="28"/>
          <w:szCs w:val="28"/>
        </w:rPr>
        <w:t>協商戶用</w:t>
      </w:r>
      <w:r w:rsidRPr="008F20B5">
        <w:rPr>
          <w:rFonts w:ascii="標楷體" w:eastAsia="標楷體" w:hAnsi="標楷體"/>
          <w:sz w:val="28"/>
          <w:szCs w:val="28"/>
        </w:rPr>
        <w:t>)。</w:t>
      </w:r>
    </w:p>
    <w:p w14:paraId="5CF8F19A"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55597636"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(7)資料欄位清單7：(放款與應收帳款-stage轉換用)。</w:t>
      </w:r>
    </w:p>
    <w:p w14:paraId="6418EA94"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以攤銷後成本衡量已動撥之放款及應收款帳號</w:t>
      </w:r>
      <w:r w:rsidRPr="008F20B5">
        <w:rPr>
          <w:rFonts w:ascii="標楷體" w:eastAsia="標楷體" w:hAnsi="標楷體"/>
          <w:sz w:val="28"/>
          <w:szCs w:val="28"/>
        </w:rPr>
        <w:t>(</w:t>
      </w:r>
      <w:r w:rsidRPr="008F20B5">
        <w:rPr>
          <w:rFonts w:ascii="標楷體" w:eastAsia="標楷體" w:hAnsi="標楷體" w:hint="eastAsia"/>
          <w:sz w:val="28"/>
          <w:szCs w:val="28"/>
        </w:rPr>
        <w:t>不含結清、銷戶與呆帳案件</w:t>
      </w:r>
      <w:r w:rsidRPr="008F20B5">
        <w:rPr>
          <w:rFonts w:ascii="標楷體" w:eastAsia="標楷體" w:hAnsi="標楷體"/>
          <w:sz w:val="28"/>
          <w:szCs w:val="28"/>
        </w:rPr>
        <w:t>)。</w:t>
      </w:r>
    </w:p>
    <w:p w14:paraId="2AEC1E5D" w14:textId="77777777" w:rsidR="00E3702A" w:rsidRPr="008F20B5" w:rsidRDefault="00E3702A" w:rsidP="00E3702A">
      <w:pPr>
        <w:spacing w:line="400" w:lineRule="exact"/>
        <w:ind w:leftChars="300" w:left="1560" w:hangingChars="300" w:hanging="840"/>
        <w:rPr>
          <w:rFonts w:ascii="標楷體" w:eastAsia="標楷體" w:hAnsi="標楷體"/>
          <w:sz w:val="28"/>
          <w:szCs w:val="28"/>
        </w:rPr>
      </w:pPr>
      <w:r w:rsidRPr="008F20B5">
        <w:rPr>
          <w:rFonts w:ascii="標楷體" w:eastAsia="標楷體" w:hAnsi="標楷體"/>
          <w:sz w:val="28"/>
          <w:szCs w:val="28"/>
        </w:rPr>
        <w:t xml:space="preserve">  (8)資料欄位清單8：(放款與應收帳款-風險參數用)。</w:t>
      </w:r>
    </w:p>
    <w:p w14:paraId="3F558D28"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以攤銷後成本衡量之放款及應收款額度編號</w:t>
      </w:r>
      <w:r w:rsidRPr="008F20B5">
        <w:rPr>
          <w:rFonts w:ascii="標楷體" w:eastAsia="標楷體" w:hAnsi="標楷體"/>
          <w:sz w:val="28"/>
          <w:szCs w:val="28"/>
        </w:rPr>
        <w:t>(</w:t>
      </w:r>
      <w:r w:rsidRPr="008F20B5">
        <w:rPr>
          <w:rFonts w:ascii="標楷體" w:eastAsia="標楷體" w:hAnsi="標楷體" w:hint="eastAsia"/>
          <w:sz w:val="28"/>
          <w:szCs w:val="28"/>
        </w:rPr>
        <w:t>含已核准已動撥與已核准未動撥，但排除結清、銷戶與呆帳案件</w:t>
      </w:r>
      <w:r w:rsidRPr="008F20B5">
        <w:rPr>
          <w:rFonts w:ascii="標楷體" w:eastAsia="標楷體" w:hAnsi="標楷體"/>
          <w:sz w:val="28"/>
          <w:szCs w:val="28"/>
        </w:rPr>
        <w:t>)。</w:t>
      </w:r>
    </w:p>
    <w:p w14:paraId="50151A49"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(9)資料欄位清單9：(表外放款與應收帳款-資產基本資料與計算原始有效利率用)。</w:t>
      </w:r>
    </w:p>
    <w:p w14:paraId="549E4BCB" w14:textId="77777777" w:rsidR="00E3702A" w:rsidRPr="008F20B5" w:rsidRDefault="00E3702A" w:rsidP="00E3702A">
      <w:pPr>
        <w:spacing w:line="400" w:lineRule="exact"/>
        <w:ind w:leftChars="303" w:left="1435" w:hangingChars="253" w:hanging="708"/>
        <w:rPr>
          <w:rFonts w:ascii="標楷體" w:eastAsia="標楷體" w:hAnsi="標楷體"/>
          <w:sz w:val="28"/>
          <w:szCs w:val="28"/>
        </w:rPr>
      </w:pPr>
      <w:r w:rsidRPr="008F20B5">
        <w:rPr>
          <w:rFonts w:ascii="標楷體" w:eastAsia="標楷體" w:hAnsi="標楷體"/>
          <w:sz w:val="28"/>
          <w:szCs w:val="28"/>
        </w:rPr>
        <w:t xml:space="preserve">     資料抓取對象：每月所有符合IFRS9</w:t>
      </w:r>
      <w:r w:rsidRPr="008F20B5">
        <w:rPr>
          <w:rFonts w:ascii="標楷體" w:eastAsia="標楷體" w:hAnsi="標楷體" w:hint="eastAsia"/>
          <w:sz w:val="28"/>
          <w:szCs w:val="28"/>
        </w:rPr>
        <w:t>以攤銷後成本衡量已核貸未曾動撥且仍可動撥之放款額度編號。</w:t>
      </w:r>
    </w:p>
    <w:p w14:paraId="57CE8C74" w14:textId="77777777" w:rsidR="00E3702A" w:rsidRPr="008F20B5" w:rsidRDefault="00E3702A" w:rsidP="00E3702A">
      <w:pPr>
        <w:spacing w:after="240" w:line="400" w:lineRule="exact"/>
        <w:ind w:leftChars="300" w:left="720"/>
        <w:rPr>
          <w:rFonts w:ascii="標楷體" w:eastAsia="標楷體" w:hAnsi="標楷體"/>
          <w:sz w:val="28"/>
          <w:szCs w:val="28"/>
        </w:rPr>
      </w:pPr>
      <w:r w:rsidRPr="008F20B5">
        <w:rPr>
          <w:rFonts w:ascii="標楷體" w:eastAsia="標楷體" w:hAnsi="標楷體"/>
          <w:sz w:val="28"/>
          <w:szCs w:val="28"/>
        </w:rPr>
        <w:t xml:space="preserve"> (10)資料欄位清單10：</w:t>
      </w:r>
      <w:r w:rsidRPr="008F20B5">
        <w:rPr>
          <w:rFonts w:ascii="標楷體" w:eastAsia="標楷體" w:hAnsi="標楷體" w:hint="eastAsia"/>
          <w:sz w:val="28"/>
          <w:szCs w:val="28"/>
          <w:lang w:eastAsia="zh-HK"/>
        </w:rPr>
        <w:t>借新還舊</w:t>
      </w:r>
      <w:r w:rsidRPr="008F20B5">
        <w:rPr>
          <w:rFonts w:ascii="標楷體" w:eastAsia="標楷體" w:hAnsi="標楷體" w:hint="eastAsia"/>
          <w:sz w:val="28"/>
          <w:szCs w:val="28"/>
        </w:rPr>
        <w:t>。</w:t>
      </w:r>
    </w:p>
    <w:p w14:paraId="29EF1296" w14:textId="77777777" w:rsidR="00E3702A" w:rsidRPr="008F20B5" w:rsidRDefault="00E3702A" w:rsidP="00E3702A">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8.IAS39</w:t>
      </w:r>
      <w:r w:rsidRPr="008F20B5">
        <w:rPr>
          <w:rFonts w:ascii="標楷體" w:eastAsia="標楷體" w:hAnsi="標楷體" w:hint="eastAsia"/>
          <w:sz w:val="28"/>
          <w:szCs w:val="28"/>
        </w:rPr>
        <w:t>利息法帳面資料上傳作業</w:t>
      </w:r>
    </w:p>
    <w:p w14:paraId="53A8D32B" w14:textId="77777777" w:rsidR="00E55F55" w:rsidRPr="004A1C2C" w:rsidRDefault="00E55F55">
      <w:pPr>
        <w:widowControl/>
        <w:rPr>
          <w:rFonts w:ascii="標楷體" w:eastAsia="標楷體" w:hAnsi="標楷體"/>
        </w:rPr>
      </w:pPr>
      <w:r w:rsidRPr="004A1C2C">
        <w:rPr>
          <w:rFonts w:ascii="標楷體" w:eastAsia="標楷體" w:hAnsi="標楷體"/>
        </w:rPr>
        <w:br w:type="page"/>
      </w:r>
    </w:p>
    <w:p w14:paraId="0EB9E7D3" w14:textId="77777777" w:rsidR="00430E60" w:rsidRPr="004A1C2C" w:rsidRDefault="00430E60" w:rsidP="00430E60">
      <w:pPr>
        <w:rPr>
          <w:rFonts w:ascii="標楷體" w:eastAsia="標楷體" w:hAnsi="標楷體"/>
        </w:rPr>
      </w:pPr>
      <w:bookmarkStart w:id="7" w:name="_Toc20300118"/>
      <w:bookmarkStart w:id="8" w:name="_Toc22721590"/>
    </w:p>
    <w:p w14:paraId="0CFF3CE8" w14:textId="77777777" w:rsidR="001F4582" w:rsidRPr="004A1C2C" w:rsidRDefault="001F4582" w:rsidP="00D6614F">
      <w:pPr>
        <w:pStyle w:val="3"/>
        <w:numPr>
          <w:ilvl w:val="0"/>
          <w:numId w:val="17"/>
        </w:numPr>
        <w:adjustRightInd w:val="0"/>
        <w:spacing w:before="0" w:after="240" w:line="360" w:lineRule="auto"/>
        <w:ind w:left="482" w:hanging="482"/>
        <w:rPr>
          <w:rFonts w:ascii="標楷體" w:hAnsi="標楷體"/>
        </w:rPr>
      </w:pPr>
      <w:r w:rsidRPr="004A1C2C">
        <w:rPr>
          <w:rFonts w:ascii="標楷體" w:hAnsi="標楷體" w:hint="eastAsia"/>
        </w:rPr>
        <w:t>輸出入介面</w:t>
      </w:r>
      <w:bookmarkEnd w:id="7"/>
      <w:bookmarkEnd w:id="8"/>
    </w:p>
    <w:tbl>
      <w:tblPr>
        <w:tblW w:w="5000" w:type="pct"/>
        <w:tblLayout w:type="fixed"/>
        <w:tblCellMar>
          <w:left w:w="28" w:type="dxa"/>
          <w:right w:w="28" w:type="dxa"/>
        </w:tblCellMar>
        <w:tblLook w:val="04A0" w:firstRow="1" w:lastRow="0" w:firstColumn="1" w:lastColumn="0" w:noHBand="0" w:noVBand="1"/>
      </w:tblPr>
      <w:tblGrid>
        <w:gridCol w:w="450"/>
        <w:gridCol w:w="2461"/>
        <w:gridCol w:w="1923"/>
        <w:gridCol w:w="1252"/>
        <w:gridCol w:w="4108"/>
      </w:tblGrid>
      <w:tr w:rsidR="001F4582" w:rsidRPr="008F20B5" w14:paraId="5D97F9E5" w14:textId="77777777" w:rsidTr="00AE6F6D">
        <w:trPr>
          <w:trHeight w:val="449"/>
          <w:tblHeader/>
        </w:trPr>
        <w:tc>
          <w:tcPr>
            <w:tcW w:w="22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6D04D0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序號</w:t>
            </w:r>
          </w:p>
        </w:tc>
        <w:tc>
          <w:tcPr>
            <w:tcW w:w="1207" w:type="pct"/>
            <w:tcBorders>
              <w:top w:val="single" w:sz="4" w:space="0" w:color="auto"/>
              <w:left w:val="nil"/>
              <w:bottom w:val="single" w:sz="4" w:space="0" w:color="auto"/>
              <w:right w:val="single" w:sz="4" w:space="0" w:color="auto"/>
            </w:tcBorders>
            <w:shd w:val="clear" w:color="000000" w:fill="FFFFFF"/>
            <w:vAlign w:val="center"/>
            <w:hideMark/>
          </w:tcPr>
          <w:p w14:paraId="7028AB1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介面名稱</w:t>
            </w:r>
          </w:p>
        </w:tc>
        <w:tc>
          <w:tcPr>
            <w:tcW w:w="943" w:type="pct"/>
            <w:tcBorders>
              <w:top w:val="single" w:sz="4" w:space="0" w:color="auto"/>
              <w:left w:val="nil"/>
              <w:bottom w:val="single" w:sz="4" w:space="0" w:color="auto"/>
              <w:right w:val="single" w:sz="4" w:space="0" w:color="auto"/>
            </w:tcBorders>
            <w:shd w:val="clear" w:color="000000" w:fill="FFFFFF"/>
            <w:vAlign w:val="center"/>
            <w:hideMark/>
          </w:tcPr>
          <w:p w14:paraId="633944A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來源</w:t>
            </w:r>
            <w:r w:rsidRPr="008F20B5">
              <w:rPr>
                <w:rFonts w:ascii="標楷體" w:eastAsia="標楷體" w:hAnsi="標楷體" w:cs="新細明體"/>
                <w:kern w:val="0"/>
              </w:rPr>
              <w:t>/去處</w:t>
            </w:r>
          </w:p>
        </w:tc>
        <w:tc>
          <w:tcPr>
            <w:tcW w:w="614" w:type="pct"/>
            <w:tcBorders>
              <w:top w:val="single" w:sz="4" w:space="0" w:color="auto"/>
              <w:left w:val="nil"/>
              <w:bottom w:val="single" w:sz="4" w:space="0" w:color="auto"/>
              <w:right w:val="single" w:sz="4" w:space="0" w:color="auto"/>
            </w:tcBorders>
            <w:shd w:val="clear" w:color="000000" w:fill="FFFFFF"/>
            <w:noWrap/>
            <w:vAlign w:val="center"/>
            <w:hideMark/>
          </w:tcPr>
          <w:p w14:paraId="270AF79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w:t>
            </w:r>
            <w:r w:rsidRPr="008F20B5">
              <w:rPr>
                <w:rFonts w:ascii="標楷體" w:eastAsia="標楷體" w:hAnsi="標楷體" w:cs="新細明體"/>
                <w:kern w:val="0"/>
              </w:rPr>
              <w:t>/輸出</w:t>
            </w:r>
          </w:p>
        </w:tc>
        <w:tc>
          <w:tcPr>
            <w:tcW w:w="2015" w:type="pct"/>
            <w:tcBorders>
              <w:top w:val="single" w:sz="4" w:space="0" w:color="auto"/>
              <w:left w:val="nil"/>
              <w:bottom w:val="single" w:sz="4" w:space="0" w:color="auto"/>
              <w:right w:val="single" w:sz="4" w:space="0" w:color="auto"/>
            </w:tcBorders>
            <w:shd w:val="clear" w:color="000000" w:fill="FFFFFF"/>
            <w:noWrap/>
            <w:vAlign w:val="center"/>
            <w:hideMark/>
          </w:tcPr>
          <w:p w14:paraId="6AC9DFB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說明</w:t>
            </w:r>
          </w:p>
        </w:tc>
      </w:tr>
      <w:tr w:rsidR="00AE6F6D" w:rsidRPr="008F20B5" w14:paraId="02878D01"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A5AA99F"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32A1406"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顧客主檔</w:t>
            </w:r>
          </w:p>
        </w:tc>
        <w:tc>
          <w:tcPr>
            <w:tcW w:w="943" w:type="pct"/>
            <w:vMerge w:val="restart"/>
            <w:tcBorders>
              <w:top w:val="nil"/>
              <w:left w:val="single" w:sz="4" w:space="0" w:color="auto"/>
              <w:right w:val="single" w:sz="4" w:space="0" w:color="auto"/>
            </w:tcBorders>
            <w:shd w:val="clear" w:color="auto" w:fill="auto"/>
            <w:noWrap/>
            <w:vAlign w:val="center"/>
            <w:hideMark/>
          </w:tcPr>
          <w:p w14:paraId="304F0D29"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kern w:val="0"/>
              </w:rPr>
              <w:t>eLoan</w:t>
            </w:r>
          </w:p>
        </w:tc>
        <w:tc>
          <w:tcPr>
            <w:tcW w:w="614" w:type="pct"/>
            <w:vMerge w:val="restart"/>
            <w:tcBorders>
              <w:top w:val="nil"/>
              <w:left w:val="single" w:sz="4" w:space="0" w:color="auto"/>
              <w:right w:val="single" w:sz="4" w:space="0" w:color="auto"/>
            </w:tcBorders>
            <w:shd w:val="clear" w:color="auto" w:fill="auto"/>
            <w:noWrap/>
            <w:vAlign w:val="center"/>
            <w:hideMark/>
          </w:tcPr>
          <w:p w14:paraId="63B8B5C9"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輸入電文</w:t>
            </w:r>
          </w:p>
        </w:tc>
        <w:tc>
          <w:tcPr>
            <w:tcW w:w="2015" w:type="pct"/>
            <w:vMerge w:val="restart"/>
            <w:tcBorders>
              <w:top w:val="nil"/>
              <w:left w:val="single" w:sz="4" w:space="0" w:color="auto"/>
              <w:right w:val="single" w:sz="4" w:space="0" w:color="auto"/>
            </w:tcBorders>
            <w:shd w:val="clear" w:color="auto" w:fill="auto"/>
            <w:vAlign w:val="center"/>
            <w:hideMark/>
          </w:tcPr>
          <w:p w14:paraId="4022BC55"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個人戶資料由</w:t>
            </w:r>
            <w:r w:rsidRPr="008F20B5">
              <w:rPr>
                <w:rFonts w:ascii="標楷體" w:eastAsia="標楷體" w:hAnsi="標楷體" w:cs="新細明體"/>
                <w:kern w:val="0"/>
              </w:rPr>
              <w:t>eLoan</w:t>
            </w:r>
            <w:r w:rsidRPr="008F20B5">
              <w:rPr>
                <w:rFonts w:ascii="標楷體" w:eastAsia="標楷體" w:hAnsi="標楷體" w:cs="新細明體" w:hint="eastAsia"/>
                <w:kern w:val="0"/>
              </w:rPr>
              <w:t>輸入，</w:t>
            </w:r>
          </w:p>
          <w:p w14:paraId="0F9FDA54"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企金戶由放款系統輸入</w:t>
            </w:r>
          </w:p>
        </w:tc>
      </w:tr>
      <w:tr w:rsidR="00AE6F6D" w:rsidRPr="008F20B5" w14:paraId="6AAD155C"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5391397"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19B1527D"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商品設定</w:t>
            </w:r>
          </w:p>
        </w:tc>
        <w:tc>
          <w:tcPr>
            <w:tcW w:w="943" w:type="pct"/>
            <w:vMerge/>
            <w:tcBorders>
              <w:left w:val="single" w:sz="4" w:space="0" w:color="auto"/>
              <w:right w:val="single" w:sz="4" w:space="0" w:color="auto"/>
            </w:tcBorders>
            <w:vAlign w:val="center"/>
            <w:hideMark/>
          </w:tcPr>
          <w:p w14:paraId="42B64C98"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66A52C1F"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699A9759" w14:textId="77777777" w:rsidR="00AE6F6D" w:rsidRPr="008F20B5" w:rsidRDefault="00AE6F6D" w:rsidP="00D6614F">
            <w:pPr>
              <w:widowControl/>
              <w:jc w:val="both"/>
              <w:rPr>
                <w:rFonts w:ascii="標楷體" w:eastAsia="標楷體" w:hAnsi="標楷體" w:cs="新細明體"/>
                <w:kern w:val="0"/>
              </w:rPr>
            </w:pPr>
          </w:p>
        </w:tc>
      </w:tr>
      <w:tr w:rsidR="00AE6F6D" w:rsidRPr="008F20B5" w14:paraId="70AEF4B2"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0D195712"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202E0F8E"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案件申請</w:t>
            </w:r>
          </w:p>
        </w:tc>
        <w:tc>
          <w:tcPr>
            <w:tcW w:w="943" w:type="pct"/>
            <w:vMerge/>
            <w:tcBorders>
              <w:left w:val="single" w:sz="4" w:space="0" w:color="auto"/>
              <w:right w:val="single" w:sz="4" w:space="0" w:color="auto"/>
            </w:tcBorders>
            <w:vAlign w:val="center"/>
            <w:hideMark/>
          </w:tcPr>
          <w:p w14:paraId="22176F0A"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780B8BCD"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6DFF2803" w14:textId="77777777" w:rsidR="00AE6F6D" w:rsidRPr="008F20B5" w:rsidRDefault="00AE6F6D" w:rsidP="00D6614F">
            <w:pPr>
              <w:widowControl/>
              <w:jc w:val="both"/>
              <w:rPr>
                <w:rFonts w:ascii="標楷體" w:eastAsia="標楷體" w:hAnsi="標楷體" w:cs="新細明體"/>
                <w:kern w:val="0"/>
              </w:rPr>
            </w:pPr>
          </w:p>
        </w:tc>
      </w:tr>
      <w:tr w:rsidR="00AE6F6D" w:rsidRPr="008F20B5" w14:paraId="5B9B1A65"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02EE4961"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A81B355"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額度建立</w:t>
            </w:r>
          </w:p>
        </w:tc>
        <w:tc>
          <w:tcPr>
            <w:tcW w:w="943" w:type="pct"/>
            <w:vMerge/>
            <w:tcBorders>
              <w:left w:val="single" w:sz="4" w:space="0" w:color="auto"/>
              <w:right w:val="single" w:sz="4" w:space="0" w:color="auto"/>
            </w:tcBorders>
            <w:vAlign w:val="center"/>
            <w:hideMark/>
          </w:tcPr>
          <w:p w14:paraId="2CC973FD"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47736C8B"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3217F191" w14:textId="77777777" w:rsidR="00AE6F6D" w:rsidRPr="008F20B5" w:rsidRDefault="00AE6F6D" w:rsidP="00D6614F">
            <w:pPr>
              <w:widowControl/>
              <w:jc w:val="both"/>
              <w:rPr>
                <w:rFonts w:ascii="標楷體" w:eastAsia="標楷體" w:hAnsi="標楷體" w:cs="新細明體"/>
                <w:kern w:val="0"/>
              </w:rPr>
            </w:pPr>
          </w:p>
        </w:tc>
      </w:tr>
      <w:tr w:rsidR="00AE6F6D" w:rsidRPr="008F20B5" w14:paraId="045BA95B"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685082E9"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3BB05E6"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押品登錄</w:t>
            </w:r>
          </w:p>
        </w:tc>
        <w:tc>
          <w:tcPr>
            <w:tcW w:w="943" w:type="pct"/>
            <w:vMerge/>
            <w:tcBorders>
              <w:left w:val="single" w:sz="4" w:space="0" w:color="auto"/>
              <w:right w:val="single" w:sz="4" w:space="0" w:color="auto"/>
            </w:tcBorders>
            <w:vAlign w:val="center"/>
            <w:hideMark/>
          </w:tcPr>
          <w:p w14:paraId="68DE3FEA"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3146DB7C"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065EF7F8" w14:textId="77777777" w:rsidR="00AE6F6D" w:rsidRPr="008F20B5" w:rsidRDefault="00AE6F6D" w:rsidP="00D6614F">
            <w:pPr>
              <w:widowControl/>
              <w:jc w:val="both"/>
              <w:rPr>
                <w:rFonts w:ascii="標楷體" w:eastAsia="標楷體" w:hAnsi="標楷體" w:cs="新細明體"/>
                <w:kern w:val="0"/>
              </w:rPr>
            </w:pPr>
          </w:p>
        </w:tc>
      </w:tr>
      <w:tr w:rsidR="00AE6F6D" w:rsidRPr="008F20B5" w14:paraId="52C090F9"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B7CCDBE"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DEDC905"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保證人</w:t>
            </w:r>
          </w:p>
        </w:tc>
        <w:tc>
          <w:tcPr>
            <w:tcW w:w="943" w:type="pct"/>
            <w:vMerge/>
            <w:tcBorders>
              <w:left w:val="single" w:sz="4" w:space="0" w:color="auto"/>
              <w:right w:val="single" w:sz="4" w:space="0" w:color="auto"/>
            </w:tcBorders>
            <w:vAlign w:val="center"/>
            <w:hideMark/>
          </w:tcPr>
          <w:p w14:paraId="764573DE"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617B0E8C"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48E9F749" w14:textId="77777777" w:rsidR="00AE6F6D" w:rsidRPr="008F20B5" w:rsidRDefault="00AE6F6D" w:rsidP="00D6614F">
            <w:pPr>
              <w:widowControl/>
              <w:jc w:val="both"/>
              <w:rPr>
                <w:rFonts w:ascii="標楷體" w:eastAsia="標楷體" w:hAnsi="標楷體" w:cs="新細明體"/>
                <w:kern w:val="0"/>
              </w:rPr>
            </w:pPr>
          </w:p>
        </w:tc>
      </w:tr>
      <w:tr w:rsidR="00AE6F6D" w:rsidRPr="008F20B5" w14:paraId="4EC99E78"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086780C"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1B84B2A"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關係人</w:t>
            </w:r>
          </w:p>
        </w:tc>
        <w:tc>
          <w:tcPr>
            <w:tcW w:w="943" w:type="pct"/>
            <w:vMerge/>
            <w:tcBorders>
              <w:left w:val="single" w:sz="4" w:space="0" w:color="auto"/>
              <w:right w:val="single" w:sz="4" w:space="0" w:color="auto"/>
            </w:tcBorders>
            <w:vAlign w:val="center"/>
            <w:hideMark/>
          </w:tcPr>
          <w:p w14:paraId="162845D4"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right w:val="single" w:sz="4" w:space="0" w:color="auto"/>
            </w:tcBorders>
            <w:vAlign w:val="center"/>
            <w:hideMark/>
          </w:tcPr>
          <w:p w14:paraId="220B9902"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right w:val="single" w:sz="4" w:space="0" w:color="auto"/>
            </w:tcBorders>
            <w:vAlign w:val="center"/>
            <w:hideMark/>
          </w:tcPr>
          <w:p w14:paraId="31F994AE" w14:textId="77777777" w:rsidR="00AE6F6D" w:rsidRPr="008F20B5" w:rsidRDefault="00AE6F6D" w:rsidP="00D6614F">
            <w:pPr>
              <w:widowControl/>
              <w:jc w:val="both"/>
              <w:rPr>
                <w:rFonts w:ascii="標楷體" w:eastAsia="標楷體" w:hAnsi="標楷體" w:cs="新細明體"/>
                <w:kern w:val="0"/>
              </w:rPr>
            </w:pPr>
          </w:p>
        </w:tc>
      </w:tr>
      <w:tr w:rsidR="00AE6F6D" w:rsidRPr="008F20B5" w14:paraId="726F319D" w14:textId="77777777" w:rsidTr="001A5A5A">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7D13178" w14:textId="77777777" w:rsidR="00AE6F6D" w:rsidRPr="008F20B5" w:rsidRDefault="00AE6F6D"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tcPr>
          <w:p w14:paraId="1F639433"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kern w:val="0"/>
              </w:rPr>
              <w:t>[保單分紅]、</w:t>
            </w:r>
          </w:p>
          <w:p w14:paraId="4A392691" w14:textId="77777777" w:rsidR="00AE6F6D" w:rsidRPr="008F20B5" w:rsidRDefault="00AE6F6D" w:rsidP="00D6614F">
            <w:pPr>
              <w:widowControl/>
              <w:jc w:val="both"/>
              <w:rPr>
                <w:rFonts w:ascii="標楷體" w:eastAsia="標楷體" w:hAnsi="標楷體" w:cs="新細明體"/>
                <w:kern w:val="0"/>
              </w:rPr>
            </w:pPr>
            <w:r w:rsidRPr="008F20B5">
              <w:rPr>
                <w:rFonts w:ascii="標楷體" w:eastAsia="標楷體" w:hAnsi="標楷體" w:cs="新細明體"/>
                <w:kern w:val="0"/>
              </w:rPr>
              <w:t>[郵局]指標利率</w:t>
            </w:r>
          </w:p>
        </w:tc>
        <w:tc>
          <w:tcPr>
            <w:tcW w:w="943" w:type="pct"/>
            <w:vMerge/>
            <w:tcBorders>
              <w:left w:val="single" w:sz="4" w:space="0" w:color="auto"/>
              <w:bottom w:val="single" w:sz="4" w:space="0" w:color="auto"/>
              <w:right w:val="single" w:sz="4" w:space="0" w:color="auto"/>
            </w:tcBorders>
            <w:vAlign w:val="center"/>
          </w:tcPr>
          <w:p w14:paraId="0D8971CE" w14:textId="77777777" w:rsidR="00AE6F6D" w:rsidRPr="008F20B5" w:rsidRDefault="00AE6F6D" w:rsidP="00D6614F">
            <w:pPr>
              <w:widowControl/>
              <w:jc w:val="both"/>
              <w:rPr>
                <w:rFonts w:ascii="標楷體" w:eastAsia="標楷體" w:hAnsi="標楷體" w:cs="新細明體"/>
                <w:kern w:val="0"/>
              </w:rPr>
            </w:pPr>
          </w:p>
        </w:tc>
        <w:tc>
          <w:tcPr>
            <w:tcW w:w="614" w:type="pct"/>
            <w:vMerge/>
            <w:tcBorders>
              <w:left w:val="single" w:sz="4" w:space="0" w:color="auto"/>
              <w:bottom w:val="single" w:sz="4" w:space="0" w:color="auto"/>
              <w:right w:val="single" w:sz="4" w:space="0" w:color="auto"/>
            </w:tcBorders>
            <w:vAlign w:val="center"/>
          </w:tcPr>
          <w:p w14:paraId="6CDF993D" w14:textId="77777777" w:rsidR="00AE6F6D" w:rsidRPr="008F20B5" w:rsidRDefault="00AE6F6D" w:rsidP="00D6614F">
            <w:pPr>
              <w:widowControl/>
              <w:jc w:val="both"/>
              <w:rPr>
                <w:rFonts w:ascii="標楷體" w:eastAsia="標楷體" w:hAnsi="標楷體" w:cs="新細明體"/>
                <w:kern w:val="0"/>
              </w:rPr>
            </w:pPr>
          </w:p>
        </w:tc>
        <w:tc>
          <w:tcPr>
            <w:tcW w:w="2015" w:type="pct"/>
            <w:vMerge/>
            <w:tcBorders>
              <w:left w:val="single" w:sz="4" w:space="0" w:color="auto"/>
              <w:bottom w:val="single" w:sz="4" w:space="0" w:color="auto"/>
              <w:right w:val="single" w:sz="4" w:space="0" w:color="auto"/>
            </w:tcBorders>
            <w:vAlign w:val="center"/>
          </w:tcPr>
          <w:p w14:paraId="5906BC35" w14:textId="77777777" w:rsidR="00AE6F6D" w:rsidRPr="008F20B5" w:rsidRDefault="00AE6F6D" w:rsidP="00D6614F">
            <w:pPr>
              <w:widowControl/>
              <w:jc w:val="both"/>
              <w:rPr>
                <w:rFonts w:ascii="標楷體" w:eastAsia="標楷體" w:hAnsi="標楷體" w:cs="新細明體"/>
                <w:kern w:val="0"/>
              </w:rPr>
            </w:pPr>
          </w:p>
        </w:tc>
      </w:tr>
      <w:tr w:rsidR="001F4582" w:rsidRPr="008F20B5" w14:paraId="6D998044" w14:textId="77777777" w:rsidTr="00AE6F6D">
        <w:trPr>
          <w:trHeight w:val="68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ECF579C"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360D40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關係人建檔</w:t>
            </w:r>
          </w:p>
        </w:tc>
        <w:tc>
          <w:tcPr>
            <w:tcW w:w="943" w:type="pct"/>
            <w:tcBorders>
              <w:top w:val="nil"/>
              <w:left w:val="nil"/>
              <w:bottom w:val="single" w:sz="4" w:space="0" w:color="auto"/>
              <w:right w:val="single" w:sz="4" w:space="0" w:color="auto"/>
            </w:tcBorders>
            <w:shd w:val="clear" w:color="auto" w:fill="auto"/>
            <w:noWrap/>
            <w:vAlign w:val="center"/>
            <w:hideMark/>
          </w:tcPr>
          <w:p w14:paraId="14B256D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利關人系統</w:t>
            </w:r>
          </w:p>
        </w:tc>
        <w:tc>
          <w:tcPr>
            <w:tcW w:w="614" w:type="pct"/>
            <w:tcBorders>
              <w:top w:val="nil"/>
              <w:left w:val="nil"/>
              <w:bottom w:val="single" w:sz="4" w:space="0" w:color="auto"/>
              <w:right w:val="single" w:sz="4" w:space="0" w:color="auto"/>
            </w:tcBorders>
            <w:shd w:val="clear" w:color="auto" w:fill="auto"/>
            <w:noWrap/>
            <w:vAlign w:val="center"/>
            <w:hideMark/>
          </w:tcPr>
          <w:p w14:paraId="18BAA1EB"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tcBorders>
              <w:top w:val="nil"/>
              <w:left w:val="nil"/>
              <w:bottom w:val="single" w:sz="4" w:space="0" w:color="auto"/>
              <w:right w:val="single" w:sz="4" w:space="0" w:color="auto"/>
            </w:tcBorders>
            <w:shd w:val="clear" w:color="auto" w:fill="auto"/>
            <w:noWrap/>
            <w:vAlign w:val="center"/>
            <w:hideMark/>
          </w:tcPr>
          <w:p w14:paraId="4AE27B1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公司利害關係人</w:t>
            </w:r>
          </w:p>
        </w:tc>
      </w:tr>
      <w:tr w:rsidR="001F4582" w:rsidRPr="008F20B5" w14:paraId="720CF12E"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4DA9927"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1324F1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匯款轉帳檔</w:t>
            </w:r>
          </w:p>
        </w:tc>
        <w:tc>
          <w:tcPr>
            <w:tcW w:w="943" w:type="pct"/>
            <w:tcBorders>
              <w:top w:val="nil"/>
              <w:left w:val="nil"/>
              <w:bottom w:val="single" w:sz="4" w:space="0" w:color="auto"/>
              <w:right w:val="single" w:sz="4" w:space="0" w:color="auto"/>
            </w:tcBorders>
            <w:shd w:val="clear" w:color="auto" w:fill="auto"/>
            <w:noWrap/>
            <w:vAlign w:val="center"/>
            <w:hideMark/>
          </w:tcPr>
          <w:p w14:paraId="42115B6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新光銀行</w:t>
            </w:r>
          </w:p>
        </w:tc>
        <w:tc>
          <w:tcPr>
            <w:tcW w:w="614" w:type="pct"/>
            <w:tcBorders>
              <w:top w:val="nil"/>
              <w:left w:val="nil"/>
              <w:bottom w:val="single" w:sz="4" w:space="0" w:color="auto"/>
              <w:right w:val="single" w:sz="4" w:space="0" w:color="auto"/>
            </w:tcBorders>
            <w:shd w:val="clear" w:color="auto" w:fill="auto"/>
            <w:noWrap/>
            <w:vAlign w:val="center"/>
            <w:hideMark/>
          </w:tcPr>
          <w:p w14:paraId="2EED73A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tcBorders>
              <w:top w:val="nil"/>
              <w:left w:val="nil"/>
              <w:bottom w:val="single" w:sz="4" w:space="0" w:color="auto"/>
              <w:right w:val="single" w:sz="4" w:space="0" w:color="auto"/>
            </w:tcBorders>
            <w:shd w:val="clear" w:color="auto" w:fill="auto"/>
            <w:noWrap/>
            <w:vAlign w:val="center"/>
            <w:hideMark/>
          </w:tcPr>
          <w:p w14:paraId="667A048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匯款轉帳還款作業</w:t>
            </w:r>
          </w:p>
        </w:tc>
      </w:tr>
      <w:tr w:rsidR="009E078E" w:rsidRPr="008F20B5" w14:paraId="587DA22B"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65BD4C2" w14:textId="77777777" w:rsidR="009E078E" w:rsidRPr="008F20B5" w:rsidRDefault="009E078E"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tcPr>
          <w:p w14:paraId="74A264DF" w14:textId="77777777"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整批匯款檔</w:t>
            </w:r>
          </w:p>
          <w:p w14:paraId="4BFDF3D6" w14:textId="31EBFE58"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整批匯款回應檔</w:t>
            </w:r>
          </w:p>
        </w:tc>
        <w:tc>
          <w:tcPr>
            <w:tcW w:w="943" w:type="pct"/>
            <w:tcBorders>
              <w:top w:val="nil"/>
              <w:left w:val="nil"/>
              <w:bottom w:val="single" w:sz="4" w:space="0" w:color="auto"/>
              <w:right w:val="single" w:sz="4" w:space="0" w:color="auto"/>
            </w:tcBorders>
            <w:shd w:val="clear" w:color="auto" w:fill="auto"/>
            <w:noWrap/>
            <w:vAlign w:val="center"/>
          </w:tcPr>
          <w:p w14:paraId="68803F04" w14:textId="22B6F249"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新光銀行</w:t>
            </w:r>
          </w:p>
        </w:tc>
        <w:tc>
          <w:tcPr>
            <w:tcW w:w="614" w:type="pct"/>
            <w:tcBorders>
              <w:top w:val="nil"/>
              <w:left w:val="nil"/>
              <w:bottom w:val="single" w:sz="4" w:space="0" w:color="auto"/>
              <w:right w:val="single" w:sz="4" w:space="0" w:color="auto"/>
            </w:tcBorders>
            <w:shd w:val="clear" w:color="auto" w:fill="auto"/>
            <w:noWrap/>
            <w:vAlign w:val="center"/>
          </w:tcPr>
          <w:p w14:paraId="1AFE7A56" w14:textId="21151AF8"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tcPr>
          <w:p w14:paraId="2FA7EEB7" w14:textId="0E89CAD2" w:rsidR="009E078E" w:rsidRPr="008F20B5" w:rsidRDefault="009E078E"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撥款匯款作業</w:t>
            </w:r>
          </w:p>
        </w:tc>
      </w:tr>
      <w:tr w:rsidR="001F4582" w:rsidRPr="008F20B5" w14:paraId="72E1A7F4"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758D63C0"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C38A84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銀行扣款媒體檔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49C521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新光銀行</w:t>
            </w:r>
          </w:p>
        </w:tc>
        <w:tc>
          <w:tcPr>
            <w:tcW w:w="614" w:type="pct"/>
            <w:tcBorders>
              <w:top w:val="nil"/>
              <w:left w:val="nil"/>
              <w:bottom w:val="single" w:sz="4" w:space="0" w:color="auto"/>
              <w:right w:val="single" w:sz="4" w:space="0" w:color="auto"/>
            </w:tcBorders>
            <w:shd w:val="clear" w:color="auto" w:fill="auto"/>
            <w:noWrap/>
            <w:vAlign w:val="center"/>
            <w:hideMark/>
          </w:tcPr>
          <w:p w14:paraId="6C05C27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34037E4B"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1.檔案分:新光銀、其他銀行</w:t>
            </w:r>
          </w:p>
          <w:p w14:paraId="0510DC5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2.含火險、期款、</w:t>
            </w:r>
            <w:r w:rsidRPr="008F20B5">
              <w:rPr>
                <w:rFonts w:ascii="標楷體" w:eastAsia="標楷體" w:hAnsi="標楷體" w:cs="新細明體" w:hint="eastAsia"/>
                <w:kern w:val="0"/>
              </w:rPr>
              <w:t>帳管費、手續費</w:t>
            </w:r>
          </w:p>
        </w:tc>
      </w:tr>
      <w:tr w:rsidR="001F4582" w:rsidRPr="008F20B5" w14:paraId="2190305A"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55F53E3D"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C619B1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銀行扣款回應檔</w:t>
            </w:r>
          </w:p>
        </w:tc>
        <w:tc>
          <w:tcPr>
            <w:tcW w:w="943" w:type="pct"/>
            <w:vMerge/>
            <w:tcBorders>
              <w:top w:val="nil"/>
              <w:left w:val="single" w:sz="4" w:space="0" w:color="auto"/>
              <w:bottom w:val="single" w:sz="4" w:space="0" w:color="auto"/>
              <w:right w:val="single" w:sz="4" w:space="0" w:color="auto"/>
            </w:tcBorders>
            <w:vAlign w:val="center"/>
            <w:hideMark/>
          </w:tcPr>
          <w:p w14:paraId="07871DD8"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6590973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77054E0D" w14:textId="77777777" w:rsidR="001F4582" w:rsidRPr="008F20B5" w:rsidRDefault="001F4582" w:rsidP="00D6614F">
            <w:pPr>
              <w:widowControl/>
              <w:jc w:val="both"/>
              <w:rPr>
                <w:rFonts w:ascii="標楷體" w:eastAsia="標楷體" w:hAnsi="標楷體" w:cs="新細明體"/>
                <w:kern w:val="0"/>
              </w:rPr>
            </w:pPr>
          </w:p>
        </w:tc>
      </w:tr>
      <w:tr w:rsidR="001F4582" w:rsidRPr="008F20B5" w14:paraId="5F12CD6D" w14:textId="77777777" w:rsidTr="00AE6F6D">
        <w:trPr>
          <w:trHeight w:val="511"/>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39BA844"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592FBB0"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郵局扣款媒體檔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2CE779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w:t>
            </w:r>
          </w:p>
        </w:tc>
        <w:tc>
          <w:tcPr>
            <w:tcW w:w="614" w:type="pct"/>
            <w:tcBorders>
              <w:top w:val="nil"/>
              <w:left w:val="nil"/>
              <w:bottom w:val="single" w:sz="4" w:space="0" w:color="auto"/>
              <w:right w:val="single" w:sz="4" w:space="0" w:color="auto"/>
            </w:tcBorders>
            <w:shd w:val="clear" w:color="auto" w:fill="auto"/>
            <w:noWrap/>
            <w:vAlign w:val="center"/>
            <w:hideMark/>
          </w:tcPr>
          <w:p w14:paraId="65CF926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67318257"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檔案區分</w:t>
            </w:r>
            <w:r w:rsidRPr="008F20B5">
              <w:rPr>
                <w:rFonts w:ascii="標楷體" w:eastAsia="標楷體" w:hAnsi="標楷體" w:cs="新細明體"/>
                <w:kern w:val="0"/>
              </w:rPr>
              <w:t xml:space="preserve">: </w:t>
            </w:r>
          </w:p>
          <w:p w14:paraId="7162318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1.期款、</w:t>
            </w:r>
            <w:r w:rsidRPr="008F20B5">
              <w:rPr>
                <w:rFonts w:ascii="標楷體" w:eastAsia="標楷體" w:hAnsi="標楷體" w:cs="新細明體" w:hint="eastAsia"/>
                <w:kern w:val="0"/>
              </w:rPr>
              <w:t>帳管費及契變手續費</w:t>
            </w:r>
            <w:r w:rsidR="00D6614F" w:rsidRPr="008F20B5">
              <w:rPr>
                <w:rFonts w:ascii="標楷體" w:eastAsia="標楷體" w:hAnsi="標楷體" w:cs="新細明體"/>
                <w:kern w:val="0"/>
              </w:rPr>
              <w:br/>
            </w:r>
            <w:r w:rsidRPr="008F20B5">
              <w:rPr>
                <w:rFonts w:ascii="標楷體" w:eastAsia="標楷體" w:hAnsi="標楷體" w:cs="新細明體"/>
                <w:kern w:val="0"/>
              </w:rPr>
              <w:t>2.火險費</w:t>
            </w:r>
          </w:p>
        </w:tc>
      </w:tr>
      <w:tr w:rsidR="001F4582" w:rsidRPr="008F20B5" w14:paraId="14E0F35F"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6F5FB03A"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4F894E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郵局扣款回應檔</w:t>
            </w:r>
          </w:p>
        </w:tc>
        <w:tc>
          <w:tcPr>
            <w:tcW w:w="943" w:type="pct"/>
            <w:vMerge/>
            <w:tcBorders>
              <w:top w:val="nil"/>
              <w:left w:val="single" w:sz="4" w:space="0" w:color="auto"/>
              <w:bottom w:val="single" w:sz="4" w:space="0" w:color="auto"/>
              <w:right w:val="single" w:sz="4" w:space="0" w:color="auto"/>
            </w:tcBorders>
            <w:vAlign w:val="center"/>
            <w:hideMark/>
          </w:tcPr>
          <w:p w14:paraId="0F758198"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29F95A9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5E16344A" w14:textId="77777777" w:rsidR="001F4582" w:rsidRPr="008F20B5" w:rsidRDefault="001F4582" w:rsidP="00D6614F">
            <w:pPr>
              <w:widowControl/>
              <w:jc w:val="both"/>
              <w:rPr>
                <w:rFonts w:ascii="標楷體" w:eastAsia="標楷體" w:hAnsi="標楷體" w:cs="新細明體"/>
                <w:kern w:val="0"/>
              </w:rPr>
            </w:pPr>
          </w:p>
        </w:tc>
      </w:tr>
      <w:tr w:rsidR="001F4582" w:rsidRPr="008F20B5" w14:paraId="76E21D7B"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4E539FD"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8EE546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銀行授權媒體檔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A290E2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新光銀行</w:t>
            </w:r>
          </w:p>
        </w:tc>
        <w:tc>
          <w:tcPr>
            <w:tcW w:w="614" w:type="pct"/>
            <w:tcBorders>
              <w:top w:val="nil"/>
              <w:left w:val="nil"/>
              <w:bottom w:val="single" w:sz="4" w:space="0" w:color="auto"/>
              <w:right w:val="single" w:sz="4" w:space="0" w:color="auto"/>
            </w:tcBorders>
            <w:shd w:val="clear" w:color="auto" w:fill="auto"/>
            <w:noWrap/>
            <w:vAlign w:val="center"/>
            <w:hideMark/>
          </w:tcPr>
          <w:p w14:paraId="04107EA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07D7A50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檔案區分</w:t>
            </w:r>
            <w:r w:rsidRPr="008F20B5">
              <w:rPr>
                <w:rFonts w:ascii="標楷體" w:eastAsia="標楷體" w:hAnsi="標楷體" w:cs="新細明體"/>
                <w:kern w:val="0"/>
              </w:rPr>
              <w:t>:新光銀、其他銀行</w:t>
            </w:r>
          </w:p>
        </w:tc>
      </w:tr>
      <w:tr w:rsidR="001F4582" w:rsidRPr="008F20B5" w14:paraId="476A4920"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5B91FD21"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AA8C82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銀行授權提回檔</w:t>
            </w:r>
          </w:p>
        </w:tc>
        <w:tc>
          <w:tcPr>
            <w:tcW w:w="943" w:type="pct"/>
            <w:vMerge/>
            <w:tcBorders>
              <w:top w:val="nil"/>
              <w:left w:val="single" w:sz="4" w:space="0" w:color="auto"/>
              <w:bottom w:val="single" w:sz="4" w:space="0" w:color="auto"/>
              <w:right w:val="single" w:sz="4" w:space="0" w:color="auto"/>
            </w:tcBorders>
            <w:vAlign w:val="center"/>
            <w:hideMark/>
          </w:tcPr>
          <w:p w14:paraId="08139953"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72EDC31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2663380E" w14:textId="77777777" w:rsidR="001F4582" w:rsidRPr="008F20B5" w:rsidRDefault="001F4582" w:rsidP="00D6614F">
            <w:pPr>
              <w:widowControl/>
              <w:jc w:val="both"/>
              <w:rPr>
                <w:rFonts w:ascii="標楷體" w:eastAsia="標楷體" w:hAnsi="標楷體" w:cs="新細明體"/>
                <w:kern w:val="0"/>
              </w:rPr>
            </w:pPr>
          </w:p>
        </w:tc>
      </w:tr>
      <w:tr w:rsidR="001F4582" w:rsidRPr="008F20B5" w14:paraId="7DCB5053" w14:textId="77777777" w:rsidTr="00AE6F6D">
        <w:trPr>
          <w:trHeight w:val="664"/>
        </w:trPr>
        <w:tc>
          <w:tcPr>
            <w:tcW w:w="221" w:type="pct"/>
            <w:tcBorders>
              <w:top w:val="nil"/>
              <w:left w:val="single" w:sz="4" w:space="0" w:color="auto"/>
              <w:bottom w:val="single" w:sz="4" w:space="0" w:color="auto"/>
              <w:right w:val="single" w:sz="4" w:space="0" w:color="auto"/>
            </w:tcBorders>
            <w:shd w:val="clear" w:color="auto" w:fill="auto"/>
            <w:noWrap/>
            <w:vAlign w:val="center"/>
          </w:tcPr>
          <w:p w14:paraId="53843ADF"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12D36C9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郵局授權媒體檔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3F9555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w:t>
            </w:r>
          </w:p>
        </w:tc>
        <w:tc>
          <w:tcPr>
            <w:tcW w:w="614" w:type="pct"/>
            <w:tcBorders>
              <w:top w:val="nil"/>
              <w:left w:val="nil"/>
              <w:bottom w:val="single" w:sz="4" w:space="0" w:color="auto"/>
              <w:right w:val="single" w:sz="4" w:space="0" w:color="auto"/>
            </w:tcBorders>
            <w:shd w:val="clear" w:color="auto" w:fill="auto"/>
            <w:noWrap/>
            <w:vAlign w:val="center"/>
            <w:hideMark/>
          </w:tcPr>
          <w:p w14:paraId="1F4CA45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5A4918A9"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檔案</w:t>
            </w:r>
            <w:r w:rsidR="00D6614F" w:rsidRPr="008F20B5">
              <w:rPr>
                <w:rFonts w:ascii="標楷體" w:eastAsia="標楷體" w:hAnsi="標楷體" w:cs="新細明體" w:hint="eastAsia"/>
                <w:kern w:val="0"/>
              </w:rPr>
              <w:t>區</w:t>
            </w:r>
            <w:r w:rsidRPr="008F20B5">
              <w:rPr>
                <w:rFonts w:ascii="標楷體" w:eastAsia="標楷體" w:hAnsi="標楷體" w:cs="新細明體" w:hint="eastAsia"/>
                <w:kern w:val="0"/>
              </w:rPr>
              <w:t>分</w:t>
            </w:r>
            <w:r w:rsidRPr="008F20B5">
              <w:rPr>
                <w:rFonts w:ascii="標楷體" w:eastAsia="標楷體" w:hAnsi="標楷體" w:cs="新細明體"/>
                <w:kern w:val="0"/>
              </w:rPr>
              <w:t>:</w:t>
            </w:r>
          </w:p>
          <w:p w14:paraId="4143E5AF"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A.1.期款、</w:t>
            </w:r>
            <w:r w:rsidRPr="008F20B5">
              <w:rPr>
                <w:rFonts w:ascii="標楷體" w:eastAsia="標楷體" w:hAnsi="標楷體" w:cs="新細明體" w:hint="eastAsia"/>
                <w:kern w:val="0"/>
              </w:rPr>
              <w:t>帳管費及契變手續費</w:t>
            </w:r>
            <w:r w:rsidRPr="008F20B5">
              <w:rPr>
                <w:rFonts w:ascii="標楷體" w:eastAsia="標楷體" w:hAnsi="標楷體" w:cs="新細明體"/>
                <w:kern w:val="0"/>
              </w:rPr>
              <w:t xml:space="preserve">  </w:t>
            </w:r>
          </w:p>
          <w:p w14:paraId="64CF3FB1" w14:textId="77777777" w:rsidR="001F4582" w:rsidRPr="008F20B5" w:rsidRDefault="001F4582" w:rsidP="00D6614F">
            <w:pPr>
              <w:widowControl/>
              <w:ind w:firstLineChars="100" w:firstLine="240"/>
              <w:jc w:val="both"/>
              <w:rPr>
                <w:rFonts w:ascii="標楷體" w:eastAsia="標楷體" w:hAnsi="標楷體" w:cs="新細明體"/>
                <w:kern w:val="0"/>
              </w:rPr>
            </w:pPr>
            <w:r w:rsidRPr="008F20B5">
              <w:rPr>
                <w:rFonts w:ascii="標楷體" w:eastAsia="標楷體" w:hAnsi="標楷體" w:cs="新細明體"/>
                <w:kern w:val="0"/>
              </w:rPr>
              <w:t>2.火險費</w:t>
            </w:r>
            <w:r w:rsidR="00D6614F" w:rsidRPr="008F20B5">
              <w:rPr>
                <w:rFonts w:ascii="標楷體" w:eastAsia="標楷體" w:hAnsi="標楷體" w:cs="新細明體"/>
                <w:kern w:val="0"/>
              </w:rPr>
              <w:br/>
            </w:r>
            <w:r w:rsidRPr="008F20B5">
              <w:rPr>
                <w:rFonts w:ascii="標楷體" w:eastAsia="標楷體" w:hAnsi="標楷體" w:cs="新細明體"/>
                <w:kern w:val="0"/>
              </w:rPr>
              <w:t>B.新授權、舊檔</w:t>
            </w:r>
          </w:p>
        </w:tc>
      </w:tr>
      <w:tr w:rsidR="001F4582" w:rsidRPr="008F20B5" w14:paraId="5BBFF0E3"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7BD576FC"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742A50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郵局授權提回檔</w:t>
            </w:r>
          </w:p>
        </w:tc>
        <w:tc>
          <w:tcPr>
            <w:tcW w:w="943" w:type="pct"/>
            <w:vMerge/>
            <w:tcBorders>
              <w:top w:val="nil"/>
              <w:left w:val="single" w:sz="4" w:space="0" w:color="auto"/>
              <w:bottom w:val="single" w:sz="4" w:space="0" w:color="auto"/>
              <w:right w:val="single" w:sz="4" w:space="0" w:color="auto"/>
            </w:tcBorders>
            <w:vAlign w:val="center"/>
            <w:hideMark/>
          </w:tcPr>
          <w:p w14:paraId="62C28ECE"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5CED5FA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197C972A" w14:textId="77777777" w:rsidR="001F4582" w:rsidRPr="008F20B5" w:rsidRDefault="001F4582" w:rsidP="00D6614F">
            <w:pPr>
              <w:widowControl/>
              <w:jc w:val="both"/>
              <w:rPr>
                <w:rFonts w:ascii="標楷體" w:eastAsia="標楷體" w:hAnsi="標楷體" w:cs="新細明體"/>
                <w:kern w:val="0"/>
              </w:rPr>
            </w:pPr>
          </w:p>
        </w:tc>
      </w:tr>
      <w:tr w:rsidR="001F4582" w:rsidRPr="008F20B5" w14:paraId="07C89BD1"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6D890B01"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D781DB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員工扣薪媒體檔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4182B1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tcBorders>
              <w:top w:val="nil"/>
              <w:left w:val="nil"/>
              <w:bottom w:val="single" w:sz="4" w:space="0" w:color="auto"/>
              <w:right w:val="single" w:sz="4" w:space="0" w:color="auto"/>
            </w:tcBorders>
            <w:shd w:val="clear" w:color="auto" w:fill="auto"/>
            <w:noWrap/>
            <w:vAlign w:val="center"/>
            <w:hideMark/>
          </w:tcPr>
          <w:p w14:paraId="6E3969F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vAlign w:val="center"/>
            <w:hideMark/>
          </w:tcPr>
          <w:p w14:paraId="2BA22DE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區分</w:t>
            </w:r>
            <w:r w:rsidRPr="008F20B5">
              <w:rPr>
                <w:rFonts w:ascii="標楷體" w:eastAsia="標楷體" w:hAnsi="標楷體" w:cs="新細明體"/>
                <w:kern w:val="0"/>
              </w:rPr>
              <w:t>15日薪、非15日薪</w:t>
            </w:r>
          </w:p>
        </w:tc>
      </w:tr>
      <w:tr w:rsidR="001F4582" w:rsidRPr="008F20B5" w14:paraId="42682DC5"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60E55AD"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5EF9A2E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員工扣薪回應檔</w:t>
            </w:r>
          </w:p>
        </w:tc>
        <w:tc>
          <w:tcPr>
            <w:tcW w:w="943" w:type="pct"/>
            <w:vMerge/>
            <w:tcBorders>
              <w:top w:val="nil"/>
              <w:left w:val="single" w:sz="4" w:space="0" w:color="auto"/>
              <w:bottom w:val="single" w:sz="4" w:space="0" w:color="auto"/>
              <w:right w:val="single" w:sz="4" w:space="0" w:color="auto"/>
            </w:tcBorders>
            <w:vAlign w:val="center"/>
            <w:hideMark/>
          </w:tcPr>
          <w:p w14:paraId="29EAE4E3"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335BAD0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5F0AF50F" w14:textId="77777777" w:rsidR="001F4582" w:rsidRPr="008F20B5" w:rsidRDefault="001F4582" w:rsidP="00D6614F">
            <w:pPr>
              <w:widowControl/>
              <w:jc w:val="both"/>
              <w:rPr>
                <w:rFonts w:ascii="標楷體" w:eastAsia="標楷體" w:hAnsi="標楷體" w:cs="新細明體"/>
                <w:kern w:val="0"/>
              </w:rPr>
            </w:pPr>
          </w:p>
        </w:tc>
      </w:tr>
      <w:tr w:rsidR="001F4582" w:rsidRPr="008F20B5" w14:paraId="5EE1C180"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1B0B8EE"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3B35E8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員工資料檔</w:t>
            </w:r>
          </w:p>
        </w:tc>
        <w:tc>
          <w:tcPr>
            <w:tcW w:w="943" w:type="pct"/>
            <w:tcBorders>
              <w:top w:val="nil"/>
              <w:left w:val="nil"/>
              <w:bottom w:val="single" w:sz="4" w:space="0" w:color="auto"/>
              <w:right w:val="single" w:sz="4" w:space="0" w:color="auto"/>
            </w:tcBorders>
            <w:shd w:val="clear" w:color="auto" w:fill="auto"/>
            <w:noWrap/>
            <w:vAlign w:val="center"/>
            <w:hideMark/>
          </w:tcPr>
          <w:p w14:paraId="733F03C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人事部門</w:t>
            </w:r>
          </w:p>
        </w:tc>
        <w:tc>
          <w:tcPr>
            <w:tcW w:w="614" w:type="pct"/>
            <w:tcBorders>
              <w:top w:val="nil"/>
              <w:left w:val="nil"/>
              <w:bottom w:val="single" w:sz="4" w:space="0" w:color="auto"/>
              <w:right w:val="single" w:sz="4" w:space="0" w:color="auto"/>
            </w:tcBorders>
            <w:shd w:val="clear" w:color="auto" w:fill="auto"/>
            <w:noWrap/>
            <w:vAlign w:val="center"/>
            <w:hideMark/>
          </w:tcPr>
          <w:p w14:paraId="5380470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tcBorders>
              <w:top w:val="nil"/>
              <w:left w:val="nil"/>
              <w:bottom w:val="single" w:sz="4" w:space="0" w:color="auto"/>
              <w:right w:val="single" w:sz="4" w:space="0" w:color="auto"/>
            </w:tcBorders>
            <w:shd w:val="clear" w:color="auto" w:fill="auto"/>
            <w:noWrap/>
            <w:vAlign w:val="center"/>
            <w:hideMark/>
          </w:tcPr>
          <w:p w14:paraId="7B32974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員工因身分變動</w:t>
            </w:r>
            <w:r w:rsidRPr="008F20B5">
              <w:rPr>
                <w:rFonts w:ascii="標楷體" w:eastAsia="標楷體" w:hAnsi="標楷體" w:cs="新細明體"/>
                <w:kern w:val="0"/>
              </w:rPr>
              <w:t>(含離職)的利率調整作業</w:t>
            </w:r>
          </w:p>
        </w:tc>
      </w:tr>
      <w:tr w:rsidR="001F4582" w:rsidRPr="008F20B5" w14:paraId="4E69DE57" w14:textId="77777777" w:rsidTr="00AE6F6D">
        <w:trPr>
          <w:trHeight w:val="437"/>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5C93587"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317305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銀行扣款前簡訊通知</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BA6719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簡訊系統</w:t>
            </w:r>
            <w:r w:rsidRPr="008F20B5">
              <w:rPr>
                <w:rFonts w:ascii="標楷體" w:eastAsia="標楷體" w:hAnsi="標楷體" w:cs="新細明體"/>
                <w:kern w:val="0"/>
              </w:rPr>
              <w:t>/email</w:t>
            </w:r>
          </w:p>
        </w:tc>
        <w:tc>
          <w:tcPr>
            <w:tcW w:w="614" w:type="pct"/>
            <w:tcBorders>
              <w:top w:val="nil"/>
              <w:left w:val="nil"/>
              <w:bottom w:val="single" w:sz="4" w:space="0" w:color="auto"/>
              <w:right w:val="single" w:sz="4" w:space="0" w:color="auto"/>
            </w:tcBorders>
            <w:shd w:val="clear" w:color="auto" w:fill="auto"/>
            <w:noWrap/>
            <w:vAlign w:val="center"/>
            <w:hideMark/>
          </w:tcPr>
          <w:p w14:paraId="0B5F9A1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DA7836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銀行扣款作業</w:t>
            </w:r>
          </w:p>
        </w:tc>
      </w:tr>
      <w:tr w:rsidR="001F4582" w:rsidRPr="008F20B5" w14:paraId="0D3A6046" w14:textId="77777777" w:rsidTr="00AE6F6D">
        <w:trPr>
          <w:trHeight w:val="287"/>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E837F41"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25B5BDA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扣款不成功簡訊通知</w:t>
            </w:r>
          </w:p>
        </w:tc>
        <w:tc>
          <w:tcPr>
            <w:tcW w:w="943" w:type="pct"/>
            <w:vMerge/>
            <w:tcBorders>
              <w:top w:val="nil"/>
              <w:left w:val="single" w:sz="4" w:space="0" w:color="auto"/>
              <w:bottom w:val="single" w:sz="4" w:space="0" w:color="auto"/>
              <w:right w:val="single" w:sz="4" w:space="0" w:color="auto"/>
            </w:tcBorders>
            <w:vAlign w:val="center"/>
            <w:hideMark/>
          </w:tcPr>
          <w:p w14:paraId="483A6040"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028B5F4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tcBorders>
              <w:top w:val="nil"/>
              <w:left w:val="single" w:sz="4" w:space="0" w:color="auto"/>
              <w:bottom w:val="single" w:sz="4" w:space="0" w:color="auto"/>
              <w:right w:val="single" w:sz="4" w:space="0" w:color="auto"/>
            </w:tcBorders>
            <w:vAlign w:val="center"/>
            <w:hideMark/>
          </w:tcPr>
          <w:p w14:paraId="37D1F896" w14:textId="77777777" w:rsidR="001F4582" w:rsidRPr="008F20B5" w:rsidRDefault="001F4582" w:rsidP="00D6614F">
            <w:pPr>
              <w:widowControl/>
              <w:jc w:val="both"/>
              <w:rPr>
                <w:rFonts w:ascii="標楷體" w:eastAsia="標楷體" w:hAnsi="標楷體" w:cs="新細明體"/>
                <w:kern w:val="0"/>
              </w:rPr>
            </w:pPr>
          </w:p>
        </w:tc>
      </w:tr>
      <w:tr w:rsidR="001F4582" w:rsidRPr="008F20B5" w14:paraId="5F72F720"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38C1661"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0433C8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核心傳票媒體檔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E754D0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519AEE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558EC6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支票繳款作業</w:t>
            </w:r>
            <w:r w:rsidRPr="008F20B5">
              <w:rPr>
                <w:rFonts w:ascii="標楷體" w:eastAsia="標楷體" w:hAnsi="標楷體" w:cs="新細明體"/>
                <w:kern w:val="0"/>
              </w:rPr>
              <w:t>-轉出納票據資料</w:t>
            </w:r>
          </w:p>
        </w:tc>
      </w:tr>
      <w:tr w:rsidR="001F4582" w:rsidRPr="008F20B5" w14:paraId="6F2C1E6D"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587F652F"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2A599EC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票據媒體檔</w:t>
            </w:r>
          </w:p>
        </w:tc>
        <w:tc>
          <w:tcPr>
            <w:tcW w:w="943" w:type="pct"/>
            <w:vMerge/>
            <w:tcBorders>
              <w:top w:val="nil"/>
              <w:left w:val="single" w:sz="4" w:space="0" w:color="auto"/>
              <w:bottom w:val="single" w:sz="4" w:space="0" w:color="auto"/>
              <w:right w:val="single" w:sz="4" w:space="0" w:color="auto"/>
            </w:tcBorders>
            <w:vAlign w:val="center"/>
            <w:hideMark/>
          </w:tcPr>
          <w:p w14:paraId="4B2C346B" w14:textId="77777777" w:rsidR="001F4582" w:rsidRPr="008F20B5" w:rsidRDefault="001F4582" w:rsidP="00D6614F">
            <w:pPr>
              <w:widowControl/>
              <w:jc w:val="both"/>
              <w:rPr>
                <w:rFonts w:ascii="標楷體" w:eastAsia="標楷體" w:hAnsi="標楷體" w:cs="新細明體"/>
                <w:kern w:val="0"/>
              </w:rPr>
            </w:pPr>
          </w:p>
        </w:tc>
        <w:tc>
          <w:tcPr>
            <w:tcW w:w="614" w:type="pct"/>
            <w:vMerge/>
            <w:tcBorders>
              <w:top w:val="nil"/>
              <w:left w:val="single" w:sz="4" w:space="0" w:color="auto"/>
              <w:bottom w:val="single" w:sz="4" w:space="0" w:color="auto"/>
              <w:right w:val="single" w:sz="4" w:space="0" w:color="auto"/>
            </w:tcBorders>
            <w:vAlign w:val="center"/>
            <w:hideMark/>
          </w:tcPr>
          <w:p w14:paraId="79E3D2B2" w14:textId="77777777" w:rsidR="001F4582" w:rsidRPr="008F20B5" w:rsidRDefault="001F4582" w:rsidP="00D6614F">
            <w:pPr>
              <w:widowControl/>
              <w:jc w:val="both"/>
              <w:rPr>
                <w:rFonts w:ascii="標楷體" w:eastAsia="標楷體" w:hAnsi="標楷體" w:cs="新細明體"/>
                <w:kern w:val="0"/>
              </w:rPr>
            </w:pPr>
          </w:p>
        </w:tc>
        <w:tc>
          <w:tcPr>
            <w:tcW w:w="2015" w:type="pct"/>
            <w:vMerge/>
            <w:tcBorders>
              <w:top w:val="nil"/>
              <w:left w:val="single" w:sz="4" w:space="0" w:color="auto"/>
              <w:bottom w:val="single" w:sz="4" w:space="0" w:color="auto"/>
              <w:right w:val="single" w:sz="4" w:space="0" w:color="auto"/>
            </w:tcBorders>
            <w:vAlign w:val="center"/>
            <w:hideMark/>
          </w:tcPr>
          <w:p w14:paraId="3416F119" w14:textId="77777777" w:rsidR="001F4582" w:rsidRPr="008F20B5" w:rsidRDefault="001F4582" w:rsidP="00D6614F">
            <w:pPr>
              <w:widowControl/>
              <w:jc w:val="both"/>
              <w:rPr>
                <w:rFonts w:ascii="標楷體" w:eastAsia="標楷體" w:hAnsi="標楷體" w:cs="新細明體"/>
                <w:kern w:val="0"/>
              </w:rPr>
            </w:pPr>
          </w:p>
        </w:tc>
      </w:tr>
      <w:tr w:rsidR="001F4582" w:rsidRPr="008F20B5" w14:paraId="18F01745"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0A982D58"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B10324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支票兌現檔</w:t>
            </w:r>
          </w:p>
        </w:tc>
        <w:tc>
          <w:tcPr>
            <w:tcW w:w="943" w:type="pct"/>
            <w:tcBorders>
              <w:top w:val="nil"/>
              <w:left w:val="nil"/>
              <w:bottom w:val="single" w:sz="4" w:space="0" w:color="auto"/>
              <w:right w:val="single" w:sz="4" w:space="0" w:color="auto"/>
            </w:tcBorders>
            <w:shd w:val="clear" w:color="auto" w:fill="auto"/>
            <w:noWrap/>
            <w:vAlign w:val="center"/>
            <w:hideMark/>
          </w:tcPr>
          <w:p w14:paraId="0764C4AE"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共通平台</w:t>
            </w:r>
          </w:p>
          <w:p w14:paraId="3FD9EB40"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管理系統</w:t>
            </w:r>
          </w:p>
        </w:tc>
        <w:tc>
          <w:tcPr>
            <w:tcW w:w="614" w:type="pct"/>
            <w:tcBorders>
              <w:top w:val="nil"/>
              <w:left w:val="nil"/>
              <w:bottom w:val="single" w:sz="4" w:space="0" w:color="auto"/>
              <w:right w:val="single" w:sz="4" w:space="0" w:color="auto"/>
            </w:tcBorders>
            <w:shd w:val="clear" w:color="auto" w:fill="auto"/>
            <w:noWrap/>
            <w:vAlign w:val="center"/>
            <w:hideMark/>
          </w:tcPr>
          <w:p w14:paraId="2622DE4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tcBorders>
              <w:top w:val="nil"/>
              <w:left w:val="nil"/>
              <w:bottom w:val="single" w:sz="4" w:space="0" w:color="auto"/>
              <w:right w:val="single" w:sz="4" w:space="0" w:color="auto"/>
            </w:tcBorders>
            <w:shd w:val="clear" w:color="auto" w:fill="auto"/>
            <w:noWrap/>
            <w:vAlign w:val="center"/>
            <w:hideMark/>
          </w:tcPr>
          <w:p w14:paraId="22B51B9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支票兌現作業</w:t>
            </w:r>
          </w:p>
        </w:tc>
      </w:tr>
      <w:tr w:rsidR="001F4582" w:rsidRPr="008F20B5" w14:paraId="671D727E"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4DB97A5F"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5F98733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核心傳票媒體</w:t>
            </w:r>
          </w:p>
        </w:tc>
        <w:tc>
          <w:tcPr>
            <w:tcW w:w="943" w:type="pct"/>
            <w:tcBorders>
              <w:top w:val="nil"/>
              <w:left w:val="nil"/>
              <w:bottom w:val="single" w:sz="4" w:space="0" w:color="auto"/>
              <w:right w:val="single" w:sz="4" w:space="0" w:color="auto"/>
            </w:tcBorders>
            <w:shd w:val="clear" w:color="auto" w:fill="auto"/>
            <w:noWrap/>
            <w:vAlign w:val="center"/>
            <w:hideMark/>
          </w:tcPr>
          <w:p w14:paraId="7688E39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tcBorders>
              <w:top w:val="nil"/>
              <w:left w:val="nil"/>
              <w:bottom w:val="single" w:sz="4" w:space="0" w:color="auto"/>
              <w:right w:val="single" w:sz="4" w:space="0" w:color="auto"/>
            </w:tcBorders>
            <w:shd w:val="clear" w:color="auto" w:fill="auto"/>
            <w:noWrap/>
            <w:vAlign w:val="center"/>
            <w:hideMark/>
          </w:tcPr>
          <w:p w14:paraId="7C90E7A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hideMark/>
          </w:tcPr>
          <w:p w14:paraId="5E1502E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會計關帳作業</w:t>
            </w:r>
          </w:p>
        </w:tc>
      </w:tr>
      <w:tr w:rsidR="001F4582" w:rsidRPr="008F20B5" w14:paraId="3F7FC3BC"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6FBE4169"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0E039B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火險到期檔</w:t>
            </w:r>
          </w:p>
        </w:tc>
        <w:tc>
          <w:tcPr>
            <w:tcW w:w="9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51373A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新光產險</w:t>
            </w:r>
          </w:p>
        </w:tc>
        <w:tc>
          <w:tcPr>
            <w:tcW w:w="614" w:type="pct"/>
            <w:tcBorders>
              <w:top w:val="nil"/>
              <w:left w:val="nil"/>
              <w:bottom w:val="single" w:sz="4" w:space="0" w:color="auto"/>
              <w:right w:val="single" w:sz="4" w:space="0" w:color="auto"/>
            </w:tcBorders>
            <w:shd w:val="clear" w:color="auto" w:fill="auto"/>
            <w:noWrap/>
            <w:vAlign w:val="center"/>
            <w:hideMark/>
          </w:tcPr>
          <w:p w14:paraId="3648BAD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F34968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火險作業</w:t>
            </w:r>
          </w:p>
        </w:tc>
      </w:tr>
      <w:tr w:rsidR="001F4582" w:rsidRPr="008F20B5" w14:paraId="66E36505"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384E574"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C636B0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火險詢價檔</w:t>
            </w:r>
          </w:p>
        </w:tc>
        <w:tc>
          <w:tcPr>
            <w:tcW w:w="943" w:type="pct"/>
            <w:vMerge/>
            <w:tcBorders>
              <w:top w:val="nil"/>
              <w:left w:val="single" w:sz="4" w:space="0" w:color="auto"/>
              <w:bottom w:val="single" w:sz="4" w:space="0" w:color="auto"/>
              <w:right w:val="single" w:sz="4" w:space="0" w:color="auto"/>
            </w:tcBorders>
            <w:vAlign w:val="center"/>
            <w:hideMark/>
          </w:tcPr>
          <w:p w14:paraId="4D0DEE38"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2A78ABCB"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72634F3A" w14:textId="77777777" w:rsidR="001F4582" w:rsidRPr="008F20B5" w:rsidRDefault="001F4582" w:rsidP="00D6614F">
            <w:pPr>
              <w:widowControl/>
              <w:jc w:val="both"/>
              <w:rPr>
                <w:rFonts w:ascii="標楷體" w:eastAsia="標楷體" w:hAnsi="標楷體" w:cs="新細明體"/>
                <w:kern w:val="0"/>
              </w:rPr>
            </w:pPr>
          </w:p>
        </w:tc>
      </w:tr>
      <w:tr w:rsidR="001F4582" w:rsidRPr="008F20B5" w14:paraId="5F5DC14B"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CA761E2"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C62F89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火險最終保單檔</w:t>
            </w:r>
          </w:p>
        </w:tc>
        <w:tc>
          <w:tcPr>
            <w:tcW w:w="943" w:type="pct"/>
            <w:vMerge/>
            <w:tcBorders>
              <w:top w:val="nil"/>
              <w:left w:val="single" w:sz="4" w:space="0" w:color="auto"/>
              <w:bottom w:val="single" w:sz="4" w:space="0" w:color="auto"/>
              <w:right w:val="single" w:sz="4" w:space="0" w:color="auto"/>
            </w:tcBorders>
            <w:vAlign w:val="center"/>
            <w:hideMark/>
          </w:tcPr>
          <w:p w14:paraId="7BE86CE2"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1EA60FD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63B98630" w14:textId="77777777" w:rsidR="001F4582" w:rsidRPr="008F20B5" w:rsidRDefault="001F4582" w:rsidP="00D6614F">
            <w:pPr>
              <w:widowControl/>
              <w:jc w:val="both"/>
              <w:rPr>
                <w:rFonts w:ascii="標楷體" w:eastAsia="標楷體" w:hAnsi="標楷體" w:cs="新細明體"/>
                <w:kern w:val="0"/>
              </w:rPr>
            </w:pPr>
          </w:p>
        </w:tc>
      </w:tr>
      <w:tr w:rsidR="001F4582" w:rsidRPr="008F20B5" w14:paraId="6A1320C7"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ACD3CA1"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1E9BB2E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火險佣金媒體檔</w:t>
            </w:r>
          </w:p>
        </w:tc>
        <w:tc>
          <w:tcPr>
            <w:tcW w:w="943" w:type="pct"/>
            <w:vMerge/>
            <w:tcBorders>
              <w:top w:val="nil"/>
              <w:left w:val="single" w:sz="4" w:space="0" w:color="auto"/>
              <w:bottom w:val="single" w:sz="4" w:space="0" w:color="auto"/>
              <w:right w:val="single" w:sz="4" w:space="0" w:color="auto"/>
            </w:tcBorders>
            <w:vAlign w:val="center"/>
            <w:hideMark/>
          </w:tcPr>
          <w:p w14:paraId="562BD7AF" w14:textId="77777777" w:rsidR="001F4582" w:rsidRPr="008F20B5" w:rsidRDefault="001F4582" w:rsidP="00D6614F">
            <w:pPr>
              <w:widowControl/>
              <w:jc w:val="both"/>
              <w:rPr>
                <w:rFonts w:ascii="標楷體" w:eastAsia="標楷體" w:hAnsi="標楷體" w:cs="新細明體"/>
                <w:kern w:val="0"/>
              </w:rPr>
            </w:pPr>
          </w:p>
        </w:tc>
        <w:tc>
          <w:tcPr>
            <w:tcW w:w="614" w:type="pct"/>
            <w:tcBorders>
              <w:top w:val="nil"/>
              <w:left w:val="nil"/>
              <w:bottom w:val="single" w:sz="4" w:space="0" w:color="auto"/>
              <w:right w:val="single" w:sz="4" w:space="0" w:color="auto"/>
            </w:tcBorders>
            <w:shd w:val="clear" w:color="auto" w:fill="auto"/>
            <w:noWrap/>
            <w:vAlign w:val="center"/>
            <w:hideMark/>
          </w:tcPr>
          <w:p w14:paraId="6AFE272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333096BA" w14:textId="77777777" w:rsidR="001F4582" w:rsidRPr="008F20B5" w:rsidRDefault="001F4582" w:rsidP="00D6614F">
            <w:pPr>
              <w:widowControl/>
              <w:jc w:val="both"/>
              <w:rPr>
                <w:rFonts w:ascii="標楷體" w:eastAsia="標楷體" w:hAnsi="標楷體" w:cs="新細明體"/>
                <w:kern w:val="0"/>
              </w:rPr>
            </w:pPr>
          </w:p>
        </w:tc>
      </w:tr>
      <w:tr w:rsidR="001F4582" w:rsidRPr="008F20B5" w14:paraId="6B17630E"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7ADD6FDF"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1C19A85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火險佣金發放媒體檔</w:t>
            </w:r>
          </w:p>
        </w:tc>
        <w:tc>
          <w:tcPr>
            <w:tcW w:w="943" w:type="pct"/>
            <w:tcBorders>
              <w:top w:val="nil"/>
              <w:left w:val="nil"/>
              <w:bottom w:val="single" w:sz="4" w:space="0" w:color="auto"/>
              <w:right w:val="single" w:sz="4" w:space="0" w:color="auto"/>
            </w:tcBorders>
            <w:shd w:val="clear" w:color="auto" w:fill="auto"/>
            <w:noWrap/>
            <w:vAlign w:val="center"/>
            <w:hideMark/>
          </w:tcPr>
          <w:p w14:paraId="1F5BBB7E"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新壽保經</w:t>
            </w:r>
          </w:p>
        </w:tc>
        <w:tc>
          <w:tcPr>
            <w:tcW w:w="614" w:type="pct"/>
            <w:tcBorders>
              <w:top w:val="nil"/>
              <w:left w:val="nil"/>
              <w:bottom w:val="single" w:sz="4" w:space="0" w:color="auto"/>
              <w:right w:val="single" w:sz="4" w:space="0" w:color="auto"/>
            </w:tcBorders>
            <w:shd w:val="clear" w:color="auto" w:fill="auto"/>
            <w:noWrap/>
            <w:vAlign w:val="center"/>
            <w:hideMark/>
          </w:tcPr>
          <w:p w14:paraId="1D3498DB"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tcBorders>
              <w:top w:val="nil"/>
              <w:left w:val="single" w:sz="4" w:space="0" w:color="auto"/>
              <w:bottom w:val="single" w:sz="4" w:space="0" w:color="auto"/>
              <w:right w:val="single" w:sz="4" w:space="0" w:color="auto"/>
            </w:tcBorders>
            <w:vAlign w:val="center"/>
            <w:hideMark/>
          </w:tcPr>
          <w:p w14:paraId="05D8D95C" w14:textId="77777777" w:rsidR="001F4582" w:rsidRPr="008F20B5" w:rsidRDefault="001F4582" w:rsidP="00D6614F">
            <w:pPr>
              <w:widowControl/>
              <w:jc w:val="both"/>
              <w:rPr>
                <w:rFonts w:ascii="標楷體" w:eastAsia="標楷體" w:hAnsi="標楷體" w:cs="新細明體"/>
                <w:kern w:val="0"/>
              </w:rPr>
            </w:pPr>
          </w:p>
        </w:tc>
      </w:tr>
      <w:tr w:rsidR="001F4582" w:rsidRPr="008F20B5" w14:paraId="0B9FF2A7"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7B3FF89C"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031617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獎勵金發放媒體檔</w:t>
            </w:r>
          </w:p>
        </w:tc>
        <w:tc>
          <w:tcPr>
            <w:tcW w:w="943" w:type="pct"/>
            <w:tcBorders>
              <w:top w:val="nil"/>
              <w:left w:val="nil"/>
              <w:bottom w:val="single" w:sz="4" w:space="0" w:color="auto"/>
              <w:right w:val="single" w:sz="4" w:space="0" w:color="auto"/>
            </w:tcBorders>
            <w:shd w:val="clear" w:color="auto" w:fill="auto"/>
            <w:noWrap/>
            <w:vAlign w:val="center"/>
            <w:hideMark/>
          </w:tcPr>
          <w:p w14:paraId="6176237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tcBorders>
              <w:top w:val="nil"/>
              <w:left w:val="nil"/>
              <w:bottom w:val="single" w:sz="4" w:space="0" w:color="auto"/>
              <w:right w:val="single" w:sz="4" w:space="0" w:color="auto"/>
            </w:tcBorders>
            <w:shd w:val="clear" w:color="auto" w:fill="auto"/>
            <w:noWrap/>
            <w:vAlign w:val="center"/>
            <w:hideMark/>
          </w:tcPr>
          <w:p w14:paraId="0C3BA6B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hideMark/>
          </w:tcPr>
          <w:p w14:paraId="6778429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獎勵金作業</w:t>
            </w:r>
          </w:p>
        </w:tc>
      </w:tr>
      <w:tr w:rsidR="001F4582" w:rsidRPr="008F20B5" w14:paraId="08F1D159"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22CA8F1"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5659E8D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五類資產分類檔</w:t>
            </w:r>
          </w:p>
        </w:tc>
        <w:tc>
          <w:tcPr>
            <w:tcW w:w="943" w:type="pct"/>
            <w:tcBorders>
              <w:top w:val="nil"/>
              <w:left w:val="nil"/>
              <w:bottom w:val="single" w:sz="4" w:space="0" w:color="auto"/>
              <w:right w:val="single" w:sz="4" w:space="0" w:color="auto"/>
            </w:tcBorders>
            <w:shd w:val="clear" w:color="auto" w:fill="auto"/>
            <w:noWrap/>
            <w:vAlign w:val="center"/>
            <w:hideMark/>
          </w:tcPr>
          <w:p w14:paraId="524637ED"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放款部</w:t>
            </w:r>
          </w:p>
        </w:tc>
        <w:tc>
          <w:tcPr>
            <w:tcW w:w="614" w:type="pct"/>
            <w:tcBorders>
              <w:top w:val="nil"/>
              <w:left w:val="nil"/>
              <w:bottom w:val="single" w:sz="4" w:space="0" w:color="auto"/>
              <w:right w:val="single" w:sz="4" w:space="0" w:color="auto"/>
            </w:tcBorders>
            <w:shd w:val="clear" w:color="auto" w:fill="auto"/>
            <w:noWrap/>
            <w:vAlign w:val="center"/>
            <w:hideMark/>
          </w:tcPr>
          <w:p w14:paraId="6ADC654C"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4270B8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Ifrs9作業</w:t>
            </w:r>
          </w:p>
        </w:tc>
      </w:tr>
      <w:tr w:rsidR="001F4582" w:rsidRPr="008F20B5" w14:paraId="380E104F"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FF9099D"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4FF2B46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利息法帳面資料檔</w:t>
            </w:r>
          </w:p>
        </w:tc>
        <w:tc>
          <w:tcPr>
            <w:tcW w:w="943" w:type="pct"/>
            <w:tcBorders>
              <w:top w:val="nil"/>
              <w:left w:val="nil"/>
              <w:bottom w:val="single" w:sz="4" w:space="0" w:color="auto"/>
              <w:right w:val="single" w:sz="4" w:space="0" w:color="auto"/>
            </w:tcBorders>
            <w:shd w:val="clear" w:color="auto" w:fill="auto"/>
            <w:noWrap/>
            <w:vAlign w:val="center"/>
            <w:hideMark/>
          </w:tcPr>
          <w:p w14:paraId="2CFFFAF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放款部</w:t>
            </w:r>
          </w:p>
        </w:tc>
        <w:tc>
          <w:tcPr>
            <w:tcW w:w="614" w:type="pct"/>
            <w:tcBorders>
              <w:top w:val="nil"/>
              <w:left w:val="nil"/>
              <w:bottom w:val="single" w:sz="4" w:space="0" w:color="auto"/>
              <w:right w:val="single" w:sz="4" w:space="0" w:color="auto"/>
            </w:tcBorders>
            <w:shd w:val="clear" w:color="auto" w:fill="auto"/>
            <w:noWrap/>
            <w:vAlign w:val="center"/>
            <w:hideMark/>
          </w:tcPr>
          <w:p w14:paraId="734B688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輸入檔案</w:t>
            </w:r>
          </w:p>
        </w:tc>
        <w:tc>
          <w:tcPr>
            <w:tcW w:w="2015" w:type="pct"/>
            <w:vMerge/>
            <w:tcBorders>
              <w:top w:val="nil"/>
              <w:left w:val="single" w:sz="4" w:space="0" w:color="auto"/>
              <w:bottom w:val="single" w:sz="4" w:space="0" w:color="auto"/>
              <w:right w:val="single" w:sz="4" w:space="0" w:color="auto"/>
            </w:tcBorders>
            <w:vAlign w:val="center"/>
            <w:hideMark/>
          </w:tcPr>
          <w:p w14:paraId="2EF64050" w14:textId="77777777" w:rsidR="001F4582" w:rsidRPr="008F20B5" w:rsidRDefault="001F4582" w:rsidP="00D6614F">
            <w:pPr>
              <w:widowControl/>
              <w:jc w:val="both"/>
              <w:rPr>
                <w:rFonts w:ascii="標楷體" w:eastAsia="標楷體" w:hAnsi="標楷體" w:cs="新細明體"/>
                <w:kern w:val="0"/>
              </w:rPr>
            </w:pPr>
          </w:p>
        </w:tc>
      </w:tr>
      <w:tr w:rsidR="001F4582" w:rsidRPr="008F20B5" w14:paraId="600B11ED"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0E9478F9"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0F1ACDD"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Ifrs9</w:t>
            </w:r>
          </w:p>
          <w:p w14:paraId="02819446"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資料欄位清單</w:t>
            </w:r>
            <w:r w:rsidRPr="008F20B5">
              <w:rPr>
                <w:rFonts w:ascii="標楷體" w:eastAsia="標楷體" w:hAnsi="標楷體" w:cs="新細明體"/>
                <w:kern w:val="0"/>
              </w:rPr>
              <w:t>1~10</w:t>
            </w:r>
          </w:p>
        </w:tc>
        <w:tc>
          <w:tcPr>
            <w:tcW w:w="943" w:type="pct"/>
            <w:tcBorders>
              <w:top w:val="nil"/>
              <w:left w:val="nil"/>
              <w:bottom w:val="single" w:sz="4" w:space="0" w:color="auto"/>
              <w:right w:val="single" w:sz="4" w:space="0" w:color="auto"/>
            </w:tcBorders>
            <w:shd w:val="clear" w:color="auto" w:fill="auto"/>
            <w:noWrap/>
            <w:vAlign w:val="center"/>
            <w:hideMark/>
          </w:tcPr>
          <w:p w14:paraId="4021E9D1"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預期損失</w:t>
            </w:r>
          </w:p>
          <w:p w14:paraId="7013CD18"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計算系統</w:t>
            </w:r>
          </w:p>
        </w:tc>
        <w:tc>
          <w:tcPr>
            <w:tcW w:w="614" w:type="pct"/>
            <w:tcBorders>
              <w:top w:val="nil"/>
              <w:left w:val="nil"/>
              <w:bottom w:val="single" w:sz="4" w:space="0" w:color="auto"/>
              <w:right w:val="single" w:sz="4" w:space="0" w:color="auto"/>
            </w:tcBorders>
            <w:shd w:val="clear" w:color="auto" w:fill="auto"/>
            <w:noWrap/>
            <w:vAlign w:val="center"/>
            <w:hideMark/>
          </w:tcPr>
          <w:p w14:paraId="42AFFE3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tcBorders>
              <w:top w:val="nil"/>
              <w:left w:val="single" w:sz="4" w:space="0" w:color="auto"/>
              <w:bottom w:val="single" w:sz="4" w:space="0" w:color="auto"/>
              <w:right w:val="single" w:sz="4" w:space="0" w:color="auto"/>
            </w:tcBorders>
            <w:vAlign w:val="center"/>
            <w:hideMark/>
          </w:tcPr>
          <w:p w14:paraId="74B85E6B" w14:textId="77777777" w:rsidR="001F4582" w:rsidRPr="008F20B5" w:rsidRDefault="001F4582" w:rsidP="00D6614F">
            <w:pPr>
              <w:widowControl/>
              <w:jc w:val="both"/>
              <w:rPr>
                <w:rFonts w:ascii="標楷體" w:eastAsia="標楷體" w:hAnsi="標楷體" w:cs="新細明體"/>
                <w:kern w:val="0"/>
              </w:rPr>
            </w:pPr>
          </w:p>
        </w:tc>
      </w:tr>
      <w:tr w:rsidR="001F4582" w:rsidRPr="008F20B5" w14:paraId="3496E498"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23BB9009"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6D916210"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放款承諾傳票媒體檔</w:t>
            </w:r>
          </w:p>
        </w:tc>
        <w:tc>
          <w:tcPr>
            <w:tcW w:w="943" w:type="pct"/>
            <w:tcBorders>
              <w:top w:val="nil"/>
              <w:left w:val="nil"/>
              <w:bottom w:val="single" w:sz="4" w:space="0" w:color="auto"/>
              <w:right w:val="single" w:sz="4" w:space="0" w:color="auto"/>
            </w:tcBorders>
            <w:shd w:val="clear" w:color="auto" w:fill="auto"/>
            <w:noWrap/>
            <w:vAlign w:val="center"/>
            <w:hideMark/>
          </w:tcPr>
          <w:p w14:paraId="7D6BF3DF"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核心系統</w:t>
            </w:r>
          </w:p>
        </w:tc>
        <w:tc>
          <w:tcPr>
            <w:tcW w:w="614" w:type="pct"/>
            <w:tcBorders>
              <w:top w:val="nil"/>
              <w:left w:val="nil"/>
              <w:bottom w:val="single" w:sz="4" w:space="0" w:color="auto"/>
              <w:right w:val="single" w:sz="4" w:space="0" w:color="auto"/>
            </w:tcBorders>
            <w:shd w:val="clear" w:color="auto" w:fill="auto"/>
            <w:noWrap/>
            <w:vAlign w:val="center"/>
            <w:hideMark/>
          </w:tcPr>
          <w:p w14:paraId="3177C027"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vMerge/>
            <w:tcBorders>
              <w:top w:val="nil"/>
              <w:left w:val="single" w:sz="4" w:space="0" w:color="auto"/>
              <w:bottom w:val="single" w:sz="4" w:space="0" w:color="auto"/>
              <w:right w:val="single" w:sz="4" w:space="0" w:color="auto"/>
            </w:tcBorders>
            <w:vAlign w:val="center"/>
            <w:hideMark/>
          </w:tcPr>
          <w:p w14:paraId="5A1361AC" w14:textId="77777777" w:rsidR="001F4582" w:rsidRPr="008F20B5" w:rsidRDefault="001F4582" w:rsidP="00D6614F">
            <w:pPr>
              <w:widowControl/>
              <w:jc w:val="both"/>
              <w:rPr>
                <w:rFonts w:ascii="標楷體" w:eastAsia="標楷體" w:hAnsi="標楷體" w:cs="新細明體"/>
                <w:kern w:val="0"/>
              </w:rPr>
            </w:pPr>
          </w:p>
        </w:tc>
      </w:tr>
      <w:tr w:rsidR="001F4582" w:rsidRPr="008F20B5" w14:paraId="255DE456"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BCC5E48"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A49B97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『折溢價攤銷入帳數』</w:t>
            </w:r>
          </w:p>
        </w:tc>
        <w:tc>
          <w:tcPr>
            <w:tcW w:w="943" w:type="pct"/>
            <w:tcBorders>
              <w:top w:val="nil"/>
              <w:left w:val="nil"/>
              <w:bottom w:val="single" w:sz="4" w:space="0" w:color="auto"/>
              <w:right w:val="single" w:sz="4" w:space="0" w:color="auto"/>
            </w:tcBorders>
            <w:shd w:val="clear" w:color="auto" w:fill="auto"/>
            <w:noWrap/>
            <w:vAlign w:val="center"/>
            <w:hideMark/>
          </w:tcPr>
          <w:p w14:paraId="495BC9E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IAS39</w:t>
            </w:r>
          </w:p>
        </w:tc>
        <w:tc>
          <w:tcPr>
            <w:tcW w:w="614" w:type="pct"/>
            <w:tcBorders>
              <w:top w:val="nil"/>
              <w:left w:val="nil"/>
              <w:bottom w:val="single" w:sz="4" w:space="0" w:color="auto"/>
              <w:right w:val="single" w:sz="4" w:space="0" w:color="auto"/>
            </w:tcBorders>
            <w:shd w:val="clear" w:color="auto" w:fill="auto"/>
            <w:noWrap/>
            <w:vAlign w:val="center"/>
            <w:hideMark/>
          </w:tcPr>
          <w:p w14:paraId="615CFF40" w14:textId="77777777" w:rsidR="001F4582" w:rsidRPr="008F20B5" w:rsidRDefault="00D6614F"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hideMark/>
          </w:tcPr>
          <w:p w14:paraId="47B928C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IAS39利息法</w:t>
            </w:r>
            <w:r w:rsidRPr="008F20B5">
              <w:rPr>
                <w:rFonts w:ascii="標楷體" w:eastAsia="標楷體" w:hAnsi="標楷體" w:cs="新細明體" w:hint="eastAsia"/>
                <w:kern w:val="0"/>
              </w:rPr>
              <w:t>帳面資料上傳作業</w:t>
            </w:r>
          </w:p>
        </w:tc>
      </w:tr>
      <w:tr w:rsidR="001F4582" w:rsidRPr="008F20B5" w14:paraId="00B8668A"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E0D77C2"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05B81004"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姓名檢核</w:t>
            </w:r>
          </w:p>
        </w:tc>
        <w:tc>
          <w:tcPr>
            <w:tcW w:w="943" w:type="pct"/>
            <w:tcBorders>
              <w:top w:val="nil"/>
              <w:left w:val="nil"/>
              <w:bottom w:val="single" w:sz="4" w:space="0" w:color="auto"/>
              <w:right w:val="single" w:sz="4" w:space="0" w:color="auto"/>
            </w:tcBorders>
            <w:shd w:val="clear" w:color="auto" w:fill="auto"/>
            <w:noWrap/>
            <w:vAlign w:val="center"/>
            <w:hideMark/>
          </w:tcPr>
          <w:p w14:paraId="014B2852"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AML</w:t>
            </w:r>
          </w:p>
        </w:tc>
        <w:tc>
          <w:tcPr>
            <w:tcW w:w="614" w:type="pct"/>
            <w:tcBorders>
              <w:top w:val="nil"/>
              <w:left w:val="nil"/>
              <w:bottom w:val="single" w:sz="4" w:space="0" w:color="auto"/>
              <w:right w:val="single" w:sz="4" w:space="0" w:color="auto"/>
            </w:tcBorders>
            <w:shd w:val="clear" w:color="auto" w:fill="auto"/>
            <w:noWrap/>
            <w:vAlign w:val="center"/>
            <w:hideMark/>
          </w:tcPr>
          <w:p w14:paraId="3B56947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輸出電文</w:t>
            </w:r>
          </w:p>
        </w:tc>
        <w:tc>
          <w:tcPr>
            <w:tcW w:w="2015" w:type="pct"/>
            <w:tcBorders>
              <w:top w:val="nil"/>
              <w:left w:val="nil"/>
              <w:bottom w:val="single" w:sz="4" w:space="0" w:color="auto"/>
              <w:right w:val="single" w:sz="4" w:space="0" w:color="auto"/>
            </w:tcBorders>
            <w:shd w:val="clear" w:color="auto" w:fill="auto"/>
            <w:noWrap/>
            <w:vAlign w:val="center"/>
            <w:hideMark/>
          </w:tcPr>
          <w:p w14:paraId="038AD921"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見</w:t>
            </w:r>
            <w:r w:rsidRPr="008F20B5">
              <w:rPr>
                <w:rFonts w:ascii="標楷體" w:eastAsia="標楷體" w:hAnsi="標楷體" w:cs="新細明體"/>
                <w:kern w:val="0"/>
              </w:rPr>
              <w:t>[遵循法令作業]說明</w:t>
            </w:r>
          </w:p>
        </w:tc>
      </w:tr>
      <w:tr w:rsidR="001F4582" w:rsidRPr="008F20B5" w14:paraId="2A36F3CE" w14:textId="77777777" w:rsidTr="00AE6F6D">
        <w:trPr>
          <w:trHeight w:val="34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3D425B4E"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35B5886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放款各類資料庫</w:t>
            </w:r>
          </w:p>
        </w:tc>
        <w:tc>
          <w:tcPr>
            <w:tcW w:w="943" w:type="pct"/>
            <w:tcBorders>
              <w:top w:val="nil"/>
              <w:left w:val="nil"/>
              <w:bottom w:val="single" w:sz="4" w:space="0" w:color="auto"/>
              <w:right w:val="single" w:sz="4" w:space="0" w:color="auto"/>
            </w:tcBorders>
            <w:shd w:val="clear" w:color="auto" w:fill="auto"/>
            <w:noWrap/>
            <w:vAlign w:val="center"/>
            <w:hideMark/>
          </w:tcPr>
          <w:p w14:paraId="103E4D7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資料倉儲</w:t>
            </w:r>
          </w:p>
        </w:tc>
        <w:tc>
          <w:tcPr>
            <w:tcW w:w="614" w:type="pct"/>
            <w:tcBorders>
              <w:top w:val="nil"/>
              <w:left w:val="nil"/>
              <w:bottom w:val="single" w:sz="4" w:space="0" w:color="auto"/>
              <w:right w:val="single" w:sz="4" w:space="0" w:color="auto"/>
            </w:tcBorders>
            <w:shd w:val="clear" w:color="auto" w:fill="auto"/>
            <w:noWrap/>
            <w:vAlign w:val="center"/>
            <w:hideMark/>
          </w:tcPr>
          <w:p w14:paraId="412E2EE9"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輸出檔案</w:t>
            </w:r>
          </w:p>
        </w:tc>
        <w:tc>
          <w:tcPr>
            <w:tcW w:w="2015" w:type="pct"/>
            <w:tcBorders>
              <w:top w:val="nil"/>
              <w:left w:val="nil"/>
              <w:bottom w:val="single" w:sz="4" w:space="0" w:color="auto"/>
              <w:right w:val="single" w:sz="4" w:space="0" w:color="auto"/>
            </w:tcBorders>
            <w:shd w:val="clear" w:color="auto" w:fill="auto"/>
            <w:noWrap/>
            <w:vAlign w:val="center"/>
            <w:hideMark/>
          </w:tcPr>
          <w:p w14:paraId="23CA7D55"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kern w:val="0"/>
              </w:rPr>
              <w:t>Informatica方式</w:t>
            </w:r>
          </w:p>
        </w:tc>
      </w:tr>
      <w:tr w:rsidR="001F4582" w:rsidRPr="008F20B5" w14:paraId="703342D1" w14:textId="77777777" w:rsidTr="00AE6F6D">
        <w:trPr>
          <w:trHeight w:val="680"/>
        </w:trPr>
        <w:tc>
          <w:tcPr>
            <w:tcW w:w="221" w:type="pct"/>
            <w:tcBorders>
              <w:top w:val="nil"/>
              <w:left w:val="single" w:sz="4" w:space="0" w:color="auto"/>
              <w:bottom w:val="single" w:sz="4" w:space="0" w:color="auto"/>
              <w:right w:val="single" w:sz="4" w:space="0" w:color="auto"/>
            </w:tcBorders>
            <w:shd w:val="clear" w:color="auto" w:fill="auto"/>
            <w:noWrap/>
            <w:vAlign w:val="center"/>
          </w:tcPr>
          <w:p w14:paraId="1933FC15" w14:textId="77777777" w:rsidR="001F4582" w:rsidRPr="008F20B5" w:rsidRDefault="001F4582" w:rsidP="00AE6F6D">
            <w:pPr>
              <w:pStyle w:val="af9"/>
              <w:widowControl/>
              <w:numPr>
                <w:ilvl w:val="0"/>
                <w:numId w:val="32"/>
              </w:numPr>
              <w:ind w:leftChars="0"/>
              <w:jc w:val="both"/>
              <w:rPr>
                <w:rFonts w:ascii="標楷體" w:eastAsia="標楷體" w:hAnsi="標楷體" w:cs="新細明體"/>
                <w:kern w:val="0"/>
              </w:rPr>
            </w:pPr>
          </w:p>
        </w:tc>
        <w:tc>
          <w:tcPr>
            <w:tcW w:w="1207" w:type="pct"/>
            <w:tcBorders>
              <w:top w:val="nil"/>
              <w:left w:val="nil"/>
              <w:bottom w:val="single" w:sz="4" w:space="0" w:color="auto"/>
              <w:right w:val="single" w:sz="4" w:space="0" w:color="auto"/>
            </w:tcBorders>
            <w:shd w:val="clear" w:color="auto" w:fill="auto"/>
            <w:noWrap/>
            <w:vAlign w:val="center"/>
            <w:hideMark/>
          </w:tcPr>
          <w:p w14:paraId="7A5A67B9" w14:textId="77777777" w:rsidR="00D6614F"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查詢繳息狀況及</w:t>
            </w:r>
          </w:p>
          <w:p w14:paraId="794A29F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貸款餘額</w:t>
            </w:r>
          </w:p>
        </w:tc>
        <w:tc>
          <w:tcPr>
            <w:tcW w:w="943" w:type="pct"/>
            <w:tcBorders>
              <w:top w:val="nil"/>
              <w:left w:val="nil"/>
              <w:bottom w:val="single" w:sz="4" w:space="0" w:color="auto"/>
              <w:right w:val="single" w:sz="4" w:space="0" w:color="auto"/>
            </w:tcBorders>
            <w:shd w:val="clear" w:color="auto" w:fill="auto"/>
            <w:noWrap/>
            <w:vAlign w:val="center"/>
            <w:hideMark/>
          </w:tcPr>
          <w:p w14:paraId="2D385853"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新光人壽官網</w:t>
            </w:r>
          </w:p>
        </w:tc>
        <w:tc>
          <w:tcPr>
            <w:tcW w:w="614" w:type="pct"/>
            <w:tcBorders>
              <w:top w:val="nil"/>
              <w:left w:val="nil"/>
              <w:bottom w:val="single" w:sz="4" w:space="0" w:color="auto"/>
              <w:right w:val="single" w:sz="4" w:space="0" w:color="auto"/>
            </w:tcBorders>
            <w:shd w:val="clear" w:color="auto" w:fill="auto"/>
            <w:noWrap/>
            <w:vAlign w:val="center"/>
            <w:hideMark/>
          </w:tcPr>
          <w:p w14:paraId="65A1242B"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輸入電文</w:t>
            </w:r>
          </w:p>
        </w:tc>
        <w:tc>
          <w:tcPr>
            <w:tcW w:w="2015" w:type="pct"/>
            <w:tcBorders>
              <w:top w:val="nil"/>
              <w:left w:val="nil"/>
              <w:bottom w:val="single" w:sz="4" w:space="0" w:color="auto"/>
              <w:right w:val="single" w:sz="4" w:space="0" w:color="auto"/>
            </w:tcBorders>
            <w:shd w:val="clear" w:color="auto" w:fill="auto"/>
            <w:vAlign w:val="center"/>
            <w:hideMark/>
          </w:tcPr>
          <w:p w14:paraId="71F5726A" w14:textId="77777777" w:rsidR="001F4582" w:rsidRPr="008F20B5" w:rsidRDefault="001F4582" w:rsidP="00D6614F">
            <w:pPr>
              <w:widowControl/>
              <w:jc w:val="both"/>
              <w:rPr>
                <w:rFonts w:ascii="標楷體" w:eastAsia="標楷體" w:hAnsi="標楷體" w:cs="新細明體"/>
                <w:kern w:val="0"/>
              </w:rPr>
            </w:pPr>
            <w:r w:rsidRPr="008F20B5">
              <w:rPr>
                <w:rFonts w:ascii="標楷體" w:eastAsia="標楷體" w:hAnsi="標楷體" w:cs="新細明體" w:hint="eastAsia"/>
                <w:kern w:val="0"/>
              </w:rPr>
              <w:t xml:space="preserve">　</w:t>
            </w:r>
          </w:p>
        </w:tc>
      </w:tr>
    </w:tbl>
    <w:p w14:paraId="799744EF" w14:textId="77777777" w:rsidR="001F4582" w:rsidRPr="004A1C2C" w:rsidRDefault="001F4582">
      <w:pPr>
        <w:widowControl/>
        <w:rPr>
          <w:rFonts w:ascii="標楷體" w:eastAsia="標楷體" w:hAnsi="標楷體"/>
        </w:rPr>
      </w:pPr>
    </w:p>
    <w:p w14:paraId="3B3C6C27" w14:textId="77777777" w:rsidR="00430E60" w:rsidRPr="004A1C2C" w:rsidRDefault="00430E60">
      <w:pPr>
        <w:widowControl/>
        <w:rPr>
          <w:rFonts w:ascii="標楷體" w:eastAsia="標楷體" w:hAnsi="標楷體"/>
        </w:rPr>
      </w:pPr>
      <w:r w:rsidRPr="004A1C2C">
        <w:rPr>
          <w:rFonts w:ascii="標楷體" w:eastAsia="標楷體" w:hAnsi="標楷體"/>
        </w:rPr>
        <w:br w:type="page"/>
      </w:r>
    </w:p>
    <w:p w14:paraId="180DDA3B" w14:textId="77777777" w:rsidR="00430E60" w:rsidRPr="004A1C2C" w:rsidRDefault="00430E60">
      <w:pPr>
        <w:widowControl/>
        <w:rPr>
          <w:rFonts w:ascii="標楷體" w:eastAsia="標楷體" w:hAnsi="標楷體"/>
        </w:rPr>
      </w:pPr>
    </w:p>
    <w:p w14:paraId="6679B68A" w14:textId="77777777" w:rsidR="00430E60" w:rsidRPr="004A1C2C" w:rsidRDefault="00430E60" w:rsidP="00430E60">
      <w:pPr>
        <w:pStyle w:val="3"/>
        <w:numPr>
          <w:ilvl w:val="0"/>
          <w:numId w:val="17"/>
        </w:numPr>
        <w:spacing w:before="0" w:after="240"/>
        <w:rPr>
          <w:rFonts w:ascii="標楷體" w:hAnsi="標楷體"/>
        </w:rPr>
      </w:pPr>
      <w:r w:rsidRPr="004A1C2C">
        <w:rPr>
          <w:rFonts w:ascii="標楷體" w:hAnsi="標楷體"/>
        </w:rPr>
        <w:t>Eloan</w:t>
      </w:r>
      <w:r w:rsidRPr="004A1C2C">
        <w:rPr>
          <w:rFonts w:ascii="標楷體" w:hAnsi="標楷體" w:hint="eastAsia"/>
        </w:rPr>
        <w:t>介面</w:t>
      </w:r>
    </w:p>
    <w:p w14:paraId="665CB34F" w14:textId="77777777" w:rsidR="00430E60" w:rsidRPr="008F20B5" w:rsidRDefault="00430E60" w:rsidP="00430E60">
      <w:pPr>
        <w:widowControl/>
        <w:adjustRightInd w:val="0"/>
        <w:snapToGrid w:val="0"/>
        <w:ind w:leftChars="118" w:left="283"/>
        <w:jc w:val="both"/>
        <w:rPr>
          <w:rFonts w:ascii="標楷體" w:eastAsia="標楷體" w:hAnsi="標楷體" w:cs="標楷體"/>
          <w:kern w:val="0"/>
          <w:sz w:val="28"/>
          <w:szCs w:val="22"/>
        </w:rPr>
      </w:pPr>
      <w:r w:rsidRPr="008F20B5">
        <w:rPr>
          <w:rFonts w:ascii="標楷體" w:eastAsia="標楷體" w:hAnsi="標楷體" w:cs="標楷體"/>
          <w:kern w:val="0"/>
          <w:sz w:val="28"/>
          <w:szCs w:val="22"/>
        </w:rPr>
        <w:t>(</w:t>
      </w:r>
      <w:r w:rsidRPr="008F20B5">
        <w:rPr>
          <w:rFonts w:ascii="標楷體" w:eastAsia="標楷體" w:hAnsi="標楷體" w:cs="標楷體" w:hint="eastAsia"/>
          <w:kern w:val="0"/>
          <w:sz w:val="28"/>
          <w:szCs w:val="22"/>
          <w:lang w:eastAsia="zh-HK"/>
        </w:rPr>
        <w:t>一</w:t>
      </w:r>
      <w:r w:rsidRPr="008F20B5">
        <w:rPr>
          <w:rFonts w:ascii="標楷體" w:eastAsia="標楷體" w:hAnsi="標楷體" w:cs="標楷體"/>
          <w:kern w:val="0"/>
          <w:sz w:val="28"/>
          <w:szCs w:val="22"/>
        </w:rPr>
        <w:t>)新案件採用電文方式</w:t>
      </w:r>
    </w:p>
    <w:p w14:paraId="0D57BC1D" w14:textId="77777777" w:rsidR="00430E60" w:rsidRPr="008F20B5" w:rsidRDefault="00430E60" w:rsidP="00430E60">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1.通訊</w:t>
      </w:r>
      <w:r w:rsidRPr="008F20B5">
        <w:rPr>
          <w:rFonts w:ascii="標楷體" w:eastAsia="標楷體" w:hAnsi="標楷體" w:hint="eastAsia"/>
          <w:sz w:val="28"/>
          <w:szCs w:val="28"/>
        </w:rPr>
        <w:t>採</w:t>
      </w:r>
      <w:r w:rsidRPr="008F20B5">
        <w:rPr>
          <w:rFonts w:ascii="標楷體" w:eastAsia="標楷體" w:hAnsi="標楷體"/>
          <w:sz w:val="28"/>
          <w:szCs w:val="28"/>
        </w:rPr>
        <w:t>socket方式。</w:t>
      </w:r>
    </w:p>
    <w:p w14:paraId="79D852EA" w14:textId="77777777" w:rsidR="00430E60" w:rsidRPr="008F20B5" w:rsidRDefault="00430E60" w:rsidP="00430E60">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2.主管覆核後整批傳送。</w:t>
      </w:r>
    </w:p>
    <w:p w14:paraId="7AF1C58D" w14:textId="77777777" w:rsidR="00430E60" w:rsidRPr="008F20B5" w:rsidRDefault="00430E60" w:rsidP="00430E60">
      <w:pPr>
        <w:autoSpaceDE w:val="0"/>
        <w:autoSpaceDN w:val="0"/>
        <w:spacing w:line="400" w:lineRule="exact"/>
        <w:ind w:leftChars="350" w:left="1120" w:hangingChars="100" w:hanging="280"/>
        <w:rPr>
          <w:rFonts w:ascii="標楷體" w:eastAsia="標楷體" w:hAnsi="標楷體"/>
          <w:sz w:val="28"/>
          <w:szCs w:val="28"/>
        </w:rPr>
      </w:pPr>
      <w:r w:rsidRPr="008F20B5">
        <w:rPr>
          <w:rFonts w:ascii="標楷體" w:eastAsia="標楷體" w:hAnsi="標楷體"/>
          <w:sz w:val="28"/>
          <w:szCs w:val="28"/>
        </w:rPr>
        <w:t>3.依客戶</w:t>
      </w:r>
      <w:r w:rsidRPr="008F20B5">
        <w:rPr>
          <w:rFonts w:ascii="標楷體" w:eastAsia="標楷體" w:hAnsi="標楷體" w:hint="eastAsia"/>
          <w:sz w:val="28"/>
          <w:szCs w:val="28"/>
        </w:rPr>
        <w:t>戶號為傳送單位，包含客戶、額度、擔保品</w:t>
      </w:r>
      <w:r w:rsidRPr="008F20B5">
        <w:rPr>
          <w:rFonts w:ascii="標楷體" w:eastAsia="標楷體" w:hAnsi="標楷體" w:hint="eastAsia"/>
          <w:sz w:val="28"/>
          <w:szCs w:val="28"/>
          <w:lang w:eastAsia="zh-HK"/>
        </w:rPr>
        <w:t>等</w:t>
      </w:r>
      <w:r w:rsidRPr="008F20B5">
        <w:rPr>
          <w:rFonts w:ascii="標楷體" w:eastAsia="標楷體" w:hAnsi="標楷體" w:hint="eastAsia"/>
          <w:sz w:val="28"/>
          <w:szCs w:val="28"/>
        </w:rPr>
        <w:t>，以交易陣列方式組電文上送，同時成功同時失敗。</w:t>
      </w:r>
    </w:p>
    <w:p w14:paraId="2834BDD1" w14:textId="77777777" w:rsidR="00430E60" w:rsidRPr="008F20B5" w:rsidRDefault="00430E60" w:rsidP="00430E60">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4.Timeout/error</w:t>
      </w:r>
      <w:r w:rsidRPr="008F20B5">
        <w:rPr>
          <w:rFonts w:ascii="標楷體" w:eastAsia="標楷體" w:hAnsi="標楷體" w:hint="eastAsia"/>
          <w:sz w:val="28"/>
          <w:szCs w:val="28"/>
        </w:rPr>
        <w:t>人工處理。</w:t>
      </w:r>
    </w:p>
    <w:p w14:paraId="0A62BDB1" w14:textId="77777777" w:rsidR="00430E60" w:rsidRPr="008F20B5" w:rsidRDefault="00430E60" w:rsidP="00430E60">
      <w:pPr>
        <w:autoSpaceDE w:val="0"/>
        <w:autoSpaceDN w:val="0"/>
        <w:spacing w:line="400" w:lineRule="exact"/>
        <w:ind w:leftChars="350" w:left="840"/>
        <w:rPr>
          <w:rFonts w:ascii="標楷體" w:eastAsia="標楷體" w:hAnsi="標楷體"/>
          <w:sz w:val="28"/>
          <w:szCs w:val="28"/>
        </w:rPr>
      </w:pPr>
      <w:r w:rsidRPr="008F20B5">
        <w:rPr>
          <w:rFonts w:ascii="標楷體" w:eastAsia="標楷體" w:hAnsi="標楷體"/>
          <w:sz w:val="28"/>
          <w:szCs w:val="28"/>
        </w:rPr>
        <w:t>5.上送成功後，不提供變更功能(變更需申請DB</w:t>
      </w:r>
      <w:r w:rsidRPr="008F20B5">
        <w:rPr>
          <w:rFonts w:ascii="標楷體" w:eastAsia="標楷體" w:hAnsi="標楷體" w:hint="eastAsia"/>
          <w:sz w:val="28"/>
          <w:szCs w:val="28"/>
        </w:rPr>
        <w:t>異動單</w:t>
      </w:r>
      <w:r w:rsidRPr="008F20B5">
        <w:rPr>
          <w:rFonts w:ascii="標楷體" w:eastAsia="標楷體" w:hAnsi="標楷體"/>
          <w:sz w:val="28"/>
          <w:szCs w:val="28"/>
        </w:rPr>
        <w:t>)。</w:t>
      </w:r>
    </w:p>
    <w:p w14:paraId="0913DCB6" w14:textId="77777777" w:rsidR="00430E60" w:rsidRPr="004A1C2C" w:rsidRDefault="00430E60">
      <w:pPr>
        <w:widowControl/>
        <w:rPr>
          <w:rFonts w:ascii="標楷體" w:eastAsia="標楷體" w:hAnsi="標楷體"/>
        </w:rPr>
      </w:pPr>
    </w:p>
    <w:p w14:paraId="5A06E870" w14:textId="77777777" w:rsidR="00430E60" w:rsidRPr="004A1C2C" w:rsidRDefault="00430E60">
      <w:pPr>
        <w:widowControl/>
        <w:rPr>
          <w:rFonts w:ascii="標楷體" w:eastAsia="標楷體" w:hAnsi="標楷體"/>
        </w:rPr>
      </w:pPr>
    </w:p>
    <w:p w14:paraId="561004FA" w14:textId="77777777" w:rsidR="001F4582" w:rsidRPr="004A1C2C" w:rsidRDefault="001F4582">
      <w:pPr>
        <w:widowControl/>
        <w:rPr>
          <w:rFonts w:ascii="標楷體" w:eastAsia="標楷體" w:hAnsi="標楷體"/>
        </w:rPr>
      </w:pPr>
      <w:r w:rsidRPr="004A1C2C">
        <w:rPr>
          <w:rFonts w:ascii="標楷體" w:eastAsia="標楷體" w:hAnsi="標楷體"/>
        </w:rPr>
        <w:br w:type="page"/>
      </w:r>
    </w:p>
    <w:p w14:paraId="3F9BC110" w14:textId="77777777" w:rsidR="001F4582" w:rsidRPr="008F20B5" w:rsidRDefault="001F4582">
      <w:pPr>
        <w:widowControl/>
        <w:rPr>
          <w:rFonts w:ascii="標楷體" w:eastAsia="標楷體" w:hAnsi="標楷體"/>
          <w:sz w:val="32"/>
          <w:szCs w:val="20"/>
        </w:rPr>
      </w:pPr>
    </w:p>
    <w:p w14:paraId="554A5F46" w14:textId="77777777" w:rsidR="00FD0BA6" w:rsidRPr="008F20B5" w:rsidRDefault="00FD0BA6" w:rsidP="001F4582">
      <w:pPr>
        <w:pStyle w:val="20"/>
        <w:keepNext w:val="0"/>
        <w:spacing w:before="0"/>
        <w:ind w:left="1134" w:hanging="1134"/>
        <w:rPr>
          <w:rFonts w:ascii="標楷體" w:hAnsi="標楷體"/>
        </w:rPr>
      </w:pPr>
      <w:bookmarkStart w:id="9" w:name="_Toc55997530"/>
      <w:r w:rsidRPr="008F20B5">
        <w:rPr>
          <w:rFonts w:ascii="標楷體" w:hAnsi="標楷體"/>
        </w:rPr>
        <w:t>2.2</w:t>
      </w:r>
      <w:r w:rsidR="00716905" w:rsidRPr="008F20B5">
        <w:rPr>
          <w:rFonts w:ascii="標楷體" w:hAnsi="標楷體"/>
        </w:rPr>
        <w:t xml:space="preserve">    </w:t>
      </w:r>
      <w:r w:rsidRPr="008F20B5">
        <w:rPr>
          <w:rFonts w:ascii="標楷體" w:hAnsi="標楷體"/>
        </w:rPr>
        <w:t>非功能性需求</w:t>
      </w:r>
      <w:bookmarkEnd w:id="9"/>
    </w:p>
    <w:p w14:paraId="2135DFD1" w14:textId="77777777" w:rsidR="00FD0BA6" w:rsidRPr="008F20B5" w:rsidRDefault="00FD0BA6" w:rsidP="00FD0BA6">
      <w:pPr>
        <w:tabs>
          <w:tab w:val="left" w:pos="788"/>
        </w:tabs>
        <w:rPr>
          <w:rFonts w:ascii="標楷體" w:eastAsia="標楷體" w:hAnsi="標楷體"/>
        </w:rPr>
      </w:pPr>
    </w:p>
    <w:p w14:paraId="2AD8112B" w14:textId="77777777" w:rsidR="00E55F55" w:rsidRPr="008F20B5" w:rsidRDefault="00E55F55" w:rsidP="00E55F55">
      <w:pPr>
        <w:tabs>
          <w:tab w:val="left" w:pos="788"/>
        </w:tabs>
        <w:ind w:leftChars="500" w:left="1200"/>
        <w:rPr>
          <w:rFonts w:ascii="標楷體" w:eastAsia="標楷體" w:hAnsi="標楷體"/>
          <w:sz w:val="32"/>
          <w:szCs w:val="32"/>
        </w:rPr>
      </w:pPr>
      <w:r w:rsidRPr="008F20B5">
        <w:rPr>
          <w:rFonts w:ascii="標楷體" w:eastAsia="標楷體" w:hAnsi="標楷體"/>
          <w:sz w:val="32"/>
          <w:szCs w:val="32"/>
        </w:rPr>
        <w:t>N/A</w:t>
      </w:r>
    </w:p>
    <w:p w14:paraId="3E1779F6" w14:textId="77777777" w:rsidR="00FD0BA6" w:rsidRPr="008F20B5" w:rsidRDefault="00FD0BA6" w:rsidP="00FD0BA6">
      <w:pPr>
        <w:tabs>
          <w:tab w:val="left" w:pos="788"/>
        </w:tabs>
        <w:rPr>
          <w:rFonts w:ascii="標楷體" w:eastAsia="標楷體" w:hAnsi="標楷體"/>
        </w:rPr>
      </w:pPr>
    </w:p>
    <w:p w14:paraId="25AE95F4" w14:textId="77777777" w:rsidR="00FD0BA6" w:rsidRPr="008F20B5" w:rsidRDefault="00FD0BA6" w:rsidP="00FD0BA6">
      <w:pPr>
        <w:tabs>
          <w:tab w:val="left" w:pos="788"/>
        </w:tabs>
        <w:rPr>
          <w:rFonts w:ascii="標楷體" w:eastAsia="標楷體" w:hAnsi="標楷體"/>
        </w:rPr>
      </w:pPr>
    </w:p>
    <w:p w14:paraId="35BB8556" w14:textId="77777777" w:rsidR="00FD0BA6" w:rsidRPr="008F20B5" w:rsidRDefault="00FD0BA6" w:rsidP="00FD0BA6">
      <w:pPr>
        <w:tabs>
          <w:tab w:val="left" w:pos="788"/>
        </w:tabs>
        <w:rPr>
          <w:rFonts w:ascii="標楷體" w:eastAsia="標楷體" w:hAnsi="標楷體"/>
        </w:rPr>
      </w:pPr>
    </w:p>
    <w:p w14:paraId="75F709F5" w14:textId="77777777" w:rsidR="00FD0BA6" w:rsidRPr="008F20B5" w:rsidRDefault="00FD0BA6" w:rsidP="00FD0BA6">
      <w:pPr>
        <w:pStyle w:val="1"/>
        <w:snapToGrid w:val="0"/>
        <w:rPr>
          <w:rFonts w:ascii="標楷體" w:hAnsi="標楷體"/>
        </w:rPr>
      </w:pPr>
      <w:bookmarkStart w:id="10" w:name="_Toc55997531"/>
      <w:r w:rsidRPr="008F20B5">
        <w:rPr>
          <w:rFonts w:ascii="標楷體" w:hAnsi="標楷體"/>
          <w:sz w:val="32"/>
          <w:szCs w:val="32"/>
        </w:rPr>
        <w:lastRenderedPageBreak/>
        <w:t>第3章</w:t>
      </w:r>
      <w:r w:rsidR="00441668" w:rsidRPr="008F20B5">
        <w:rPr>
          <w:rFonts w:ascii="標楷體" w:hAnsi="標楷體"/>
          <w:sz w:val="32"/>
          <w:szCs w:val="32"/>
        </w:rPr>
        <w:t xml:space="preserve"> </w:t>
      </w:r>
      <w:r w:rsidRPr="008F20B5">
        <w:rPr>
          <w:rFonts w:ascii="標楷體" w:hAnsi="標楷體"/>
          <w:sz w:val="32"/>
          <w:szCs w:val="32"/>
        </w:rPr>
        <w:t>系統需求</w:t>
      </w:r>
      <w:bookmarkEnd w:id="10"/>
    </w:p>
    <w:p w14:paraId="2145F46A" w14:textId="77777777" w:rsidR="00FD0BA6" w:rsidRPr="008F20B5" w:rsidRDefault="00716905" w:rsidP="00E55F55">
      <w:pPr>
        <w:pStyle w:val="20"/>
        <w:keepNext w:val="0"/>
        <w:spacing w:before="0"/>
        <w:rPr>
          <w:rFonts w:ascii="標楷體" w:hAnsi="標楷體"/>
        </w:rPr>
      </w:pPr>
      <w:bookmarkStart w:id="11" w:name="_Toc55997532"/>
      <w:r w:rsidRPr="008F20B5">
        <w:rPr>
          <w:rFonts w:ascii="標楷體" w:hAnsi="標楷體"/>
        </w:rPr>
        <w:t xml:space="preserve">3.1    </w:t>
      </w:r>
      <w:r w:rsidR="00FD0BA6" w:rsidRPr="008F20B5">
        <w:rPr>
          <w:rFonts w:ascii="標楷體" w:hAnsi="標楷體"/>
        </w:rPr>
        <w:t>系統功能結構圖</w:t>
      </w:r>
      <w:bookmarkEnd w:id="11"/>
    </w:p>
    <w:p w14:paraId="13BE5C74" w14:textId="3A37B6D2" w:rsidR="00E55F55" w:rsidRDefault="00CE6187" w:rsidP="00E55F55">
      <w:pPr>
        <w:rPr>
          <w:rFonts w:ascii="標楷體" w:eastAsia="標楷體" w:hAnsi="標楷體"/>
        </w:rPr>
      </w:pPr>
      <w:r>
        <w:rPr>
          <w:rFonts w:ascii="標楷體" w:eastAsia="標楷體" w:hAnsi="標楷體" w:hint="eastAsia"/>
        </w:rPr>
        <w:t>ELOAN系統交易流程：</w:t>
      </w:r>
    </w:p>
    <w:p w14:paraId="0DD73411" w14:textId="77777777" w:rsidR="00CE6187" w:rsidRPr="004A1C2C" w:rsidRDefault="00CE6187" w:rsidP="00E55F55">
      <w:pPr>
        <w:rPr>
          <w:rFonts w:ascii="標楷體" w:eastAsia="標楷體" w:hAnsi="標楷體"/>
        </w:rPr>
      </w:pPr>
      <w:r>
        <w:rPr>
          <w:rFonts w:ascii="標楷體" w:eastAsia="標楷體" w:hAnsi="標楷體"/>
        </w:rPr>
        <w:tab/>
      </w:r>
      <w:r>
        <w:rPr>
          <w:rFonts w:ascii="標楷體" w:eastAsia="標楷體" w:hAnsi="標楷體" w:hint="eastAsia"/>
        </w:rPr>
        <w:t>對保：</w:t>
      </w:r>
    </w:p>
    <w:tbl>
      <w:tblPr>
        <w:tblW w:w="4710" w:type="pct"/>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03"/>
      </w:tblGrid>
      <w:tr w:rsidR="00CE6187" w:rsidRPr="008F20B5" w14:paraId="3F9641A2" w14:textId="77777777" w:rsidTr="00614F5B">
        <w:trPr>
          <w:trHeight w:val="340"/>
        </w:trPr>
        <w:tc>
          <w:tcPr>
            <w:tcW w:w="5000" w:type="pct"/>
            <w:shd w:val="clear" w:color="auto" w:fill="auto"/>
            <w:vAlign w:val="center"/>
            <w:hideMark/>
          </w:tcPr>
          <w:p w14:paraId="13F52B99"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顧客基本資料維護</w:t>
            </w:r>
          </w:p>
        </w:tc>
      </w:tr>
      <w:tr w:rsidR="00CE6187" w:rsidRPr="008F20B5" w14:paraId="520F9B5B" w14:textId="77777777" w:rsidTr="00614F5B">
        <w:trPr>
          <w:trHeight w:val="340"/>
        </w:trPr>
        <w:tc>
          <w:tcPr>
            <w:tcW w:w="5000" w:type="pct"/>
            <w:shd w:val="clear" w:color="auto" w:fill="auto"/>
            <w:vAlign w:val="center"/>
            <w:hideMark/>
          </w:tcPr>
          <w:p w14:paraId="0260AE69"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案件申請登錄</w:t>
            </w:r>
          </w:p>
        </w:tc>
      </w:tr>
      <w:tr w:rsidR="00CE6187" w:rsidRPr="008F20B5" w14:paraId="7A5665B1" w14:textId="77777777" w:rsidTr="00614F5B">
        <w:trPr>
          <w:trHeight w:val="340"/>
        </w:trPr>
        <w:tc>
          <w:tcPr>
            <w:tcW w:w="5000" w:type="pct"/>
            <w:shd w:val="clear" w:color="auto" w:fill="auto"/>
            <w:vAlign w:val="center"/>
            <w:hideMark/>
          </w:tcPr>
          <w:p w14:paraId="3BC7C827"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核准額度登錄</w:t>
            </w:r>
          </w:p>
        </w:tc>
      </w:tr>
      <w:tr w:rsidR="00CE6187" w:rsidRPr="008F20B5" w14:paraId="3BCC9346" w14:textId="77777777" w:rsidTr="00614F5B">
        <w:trPr>
          <w:trHeight w:val="340"/>
        </w:trPr>
        <w:tc>
          <w:tcPr>
            <w:tcW w:w="5000" w:type="pct"/>
            <w:shd w:val="clear" w:color="auto" w:fill="auto"/>
          </w:tcPr>
          <w:p w14:paraId="15A6D1D5" w14:textId="486CAD88" w:rsidR="00CE6187" w:rsidRPr="008F20B5" w:rsidRDefault="00583560" w:rsidP="00896635">
            <w:pPr>
              <w:widowControl/>
              <w:rPr>
                <w:rFonts w:ascii="標楷體" w:eastAsia="標楷體" w:hAnsi="標楷體"/>
              </w:rPr>
            </w:pPr>
            <w:r w:rsidRPr="00583560">
              <w:rPr>
                <w:rFonts w:eastAsia="標楷體" w:hint="eastAsia"/>
              </w:rPr>
              <w:t>關係人資料建立</w:t>
            </w:r>
          </w:p>
        </w:tc>
      </w:tr>
      <w:tr w:rsidR="00CE6187" w:rsidRPr="008F20B5" w14:paraId="114EFE00" w14:textId="77777777" w:rsidTr="00614F5B">
        <w:trPr>
          <w:trHeight w:val="340"/>
        </w:trPr>
        <w:tc>
          <w:tcPr>
            <w:tcW w:w="5000" w:type="pct"/>
            <w:shd w:val="clear" w:color="auto" w:fill="auto"/>
          </w:tcPr>
          <w:p w14:paraId="323AB56E" w14:textId="54A55DE3" w:rsidR="00CE6187" w:rsidRPr="00CD2F18" w:rsidRDefault="00CE6187" w:rsidP="00896635">
            <w:pPr>
              <w:widowControl/>
              <w:rPr>
                <w:rFonts w:ascii="標楷體" w:eastAsia="標楷體" w:hAnsi="標楷體"/>
              </w:rPr>
            </w:pPr>
            <w:r w:rsidRPr="004A1C2C">
              <w:rPr>
                <w:rFonts w:ascii="標楷體" w:eastAsia="標楷體" w:hAnsi="標楷體" w:hint="eastAsia"/>
              </w:rPr>
              <w:t>保證人資料登錄</w:t>
            </w:r>
          </w:p>
        </w:tc>
      </w:tr>
    </w:tbl>
    <w:p w14:paraId="066D571B" w14:textId="5DF65F8B" w:rsidR="00CE6187" w:rsidRDefault="00CE6187" w:rsidP="00614F5B">
      <w:pPr>
        <w:ind w:firstLine="480"/>
        <w:rPr>
          <w:rFonts w:ascii="標楷體" w:eastAsia="標楷體" w:hAnsi="標楷體"/>
        </w:rPr>
      </w:pPr>
      <w:r>
        <w:rPr>
          <w:rFonts w:ascii="標楷體" w:eastAsia="標楷體" w:hAnsi="標楷體" w:hint="eastAsia"/>
        </w:rPr>
        <w:t>擔保品：</w:t>
      </w:r>
    </w:p>
    <w:tbl>
      <w:tblPr>
        <w:tblW w:w="4710" w:type="pct"/>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03"/>
      </w:tblGrid>
      <w:tr w:rsidR="00CE6187" w:rsidRPr="008F20B5" w14:paraId="5004008B" w14:textId="77777777" w:rsidTr="00614F5B">
        <w:trPr>
          <w:trHeight w:val="340"/>
        </w:trPr>
        <w:tc>
          <w:tcPr>
            <w:tcW w:w="5000" w:type="pct"/>
            <w:shd w:val="clear" w:color="auto" w:fill="auto"/>
            <w:vAlign w:val="center"/>
            <w:hideMark/>
          </w:tcPr>
          <w:p w14:paraId="1BB37E61"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不動產擔保品資料登錄</w:t>
            </w:r>
          </w:p>
        </w:tc>
      </w:tr>
      <w:tr w:rsidR="00CE6187" w:rsidRPr="008F20B5" w14:paraId="3C95F331" w14:textId="77777777" w:rsidTr="00614F5B">
        <w:trPr>
          <w:trHeight w:val="340"/>
        </w:trPr>
        <w:tc>
          <w:tcPr>
            <w:tcW w:w="5000" w:type="pct"/>
            <w:shd w:val="clear" w:color="auto" w:fill="auto"/>
            <w:vAlign w:val="center"/>
            <w:hideMark/>
          </w:tcPr>
          <w:p w14:paraId="4495A98A"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不動產土地擔保品資料登錄</w:t>
            </w:r>
          </w:p>
        </w:tc>
      </w:tr>
      <w:tr w:rsidR="00CE6187" w:rsidRPr="008F20B5" w14:paraId="031AC64F" w14:textId="77777777" w:rsidTr="00614F5B">
        <w:trPr>
          <w:trHeight w:val="340"/>
        </w:trPr>
        <w:tc>
          <w:tcPr>
            <w:tcW w:w="5000" w:type="pct"/>
            <w:shd w:val="clear" w:color="auto" w:fill="auto"/>
            <w:vAlign w:val="center"/>
            <w:hideMark/>
          </w:tcPr>
          <w:p w14:paraId="5F9F7365"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不動產建物擔保品資料查詢</w:t>
            </w:r>
          </w:p>
        </w:tc>
      </w:tr>
      <w:tr w:rsidR="00CE6187" w:rsidRPr="008F20B5" w14:paraId="02D8C89E" w14:textId="77777777" w:rsidTr="00614F5B">
        <w:trPr>
          <w:trHeight w:val="340"/>
        </w:trPr>
        <w:tc>
          <w:tcPr>
            <w:tcW w:w="5000" w:type="pct"/>
            <w:shd w:val="clear" w:color="auto" w:fill="auto"/>
            <w:vAlign w:val="center"/>
            <w:hideMark/>
          </w:tcPr>
          <w:p w14:paraId="3536654B"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動產擔保品資料登錄</w:t>
            </w:r>
          </w:p>
        </w:tc>
      </w:tr>
      <w:tr w:rsidR="00CE6187" w:rsidRPr="008F20B5" w14:paraId="5B8B41AE" w14:textId="77777777" w:rsidTr="00614F5B">
        <w:trPr>
          <w:trHeight w:val="340"/>
        </w:trPr>
        <w:tc>
          <w:tcPr>
            <w:tcW w:w="5000" w:type="pct"/>
            <w:shd w:val="clear" w:color="auto" w:fill="auto"/>
            <w:vAlign w:val="center"/>
            <w:hideMark/>
          </w:tcPr>
          <w:p w14:paraId="5194FBC3"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股票擔保品資料查詢</w:t>
            </w:r>
          </w:p>
        </w:tc>
      </w:tr>
      <w:tr w:rsidR="00CE6187" w:rsidRPr="008F20B5" w14:paraId="6FED0CC9" w14:textId="77777777" w:rsidTr="00614F5B">
        <w:trPr>
          <w:trHeight w:val="340"/>
        </w:trPr>
        <w:tc>
          <w:tcPr>
            <w:tcW w:w="5000" w:type="pct"/>
            <w:shd w:val="clear" w:color="auto" w:fill="auto"/>
            <w:vAlign w:val="center"/>
            <w:hideMark/>
          </w:tcPr>
          <w:p w14:paraId="086398E4" w14:textId="77777777"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其他擔保品資料登錄</w:t>
            </w:r>
          </w:p>
        </w:tc>
      </w:tr>
      <w:tr w:rsidR="00CE6187" w:rsidRPr="008F20B5" w14:paraId="35B61E14" w14:textId="77777777" w:rsidTr="00614F5B">
        <w:trPr>
          <w:trHeight w:val="340"/>
        </w:trPr>
        <w:tc>
          <w:tcPr>
            <w:tcW w:w="5000" w:type="pct"/>
            <w:shd w:val="clear" w:color="auto" w:fill="auto"/>
            <w:vAlign w:val="center"/>
            <w:hideMark/>
          </w:tcPr>
          <w:p w14:paraId="7410706E" w14:textId="77777777" w:rsidR="00CE6187" w:rsidRPr="008F20B5" w:rsidRDefault="00CE6187" w:rsidP="00896635">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保險單明細資料登錄</w:t>
            </w:r>
          </w:p>
        </w:tc>
      </w:tr>
      <w:tr w:rsidR="00CE6187" w:rsidRPr="008F20B5" w14:paraId="4A1B5847" w14:textId="77777777" w:rsidTr="00614F5B">
        <w:trPr>
          <w:trHeight w:val="340"/>
        </w:trPr>
        <w:tc>
          <w:tcPr>
            <w:tcW w:w="5000" w:type="pct"/>
            <w:shd w:val="clear" w:color="auto" w:fill="auto"/>
            <w:vAlign w:val="center"/>
          </w:tcPr>
          <w:p w14:paraId="26ACB152" w14:textId="1A32D9A2" w:rsidR="00CE6187" w:rsidRPr="008F20B5" w:rsidRDefault="00CE6187" w:rsidP="00896635">
            <w:pPr>
              <w:widowControl/>
              <w:rPr>
                <w:rFonts w:ascii="標楷體" w:eastAsia="標楷體" w:hAnsi="標楷體" w:cs="新細明體"/>
                <w:color w:val="000000"/>
                <w:kern w:val="0"/>
              </w:rPr>
            </w:pPr>
            <w:r w:rsidRPr="008F20B5">
              <w:rPr>
                <w:rFonts w:ascii="標楷體" w:eastAsia="標楷體" w:hAnsi="標楷體" w:hint="eastAsia"/>
              </w:rPr>
              <w:t>他項</w:t>
            </w:r>
            <w:r>
              <w:rPr>
                <w:rFonts w:ascii="標楷體" w:eastAsia="標楷體" w:hAnsi="標楷體" w:hint="eastAsia"/>
              </w:rPr>
              <w:t>權</w:t>
            </w:r>
            <w:r w:rsidRPr="008F20B5">
              <w:rPr>
                <w:rFonts w:ascii="標楷體" w:eastAsia="標楷體" w:hAnsi="標楷體" w:hint="eastAsia"/>
              </w:rPr>
              <w:t>利資料登錄</w:t>
            </w:r>
          </w:p>
        </w:tc>
      </w:tr>
      <w:tr w:rsidR="00CE6187" w:rsidRPr="008F20B5" w14:paraId="754169D1" w14:textId="77777777" w:rsidTr="00614F5B">
        <w:trPr>
          <w:trHeight w:val="340"/>
        </w:trPr>
        <w:tc>
          <w:tcPr>
            <w:tcW w:w="5000" w:type="pct"/>
            <w:shd w:val="clear" w:color="auto" w:fill="auto"/>
            <w:vAlign w:val="center"/>
          </w:tcPr>
          <w:p w14:paraId="16166C32" w14:textId="136610D7" w:rsidR="00CE6187" w:rsidRPr="008F20B5" w:rsidRDefault="00CE6187" w:rsidP="00896635">
            <w:pPr>
              <w:widowControl/>
              <w:rPr>
                <w:rFonts w:ascii="標楷體" w:eastAsia="標楷體" w:hAnsi="標楷體" w:cs="新細明體"/>
                <w:color w:val="000000"/>
                <w:kern w:val="0"/>
              </w:rPr>
            </w:pPr>
            <w:r w:rsidRPr="004A1C2C">
              <w:rPr>
                <w:rFonts w:ascii="標楷體" w:eastAsia="標楷體" w:hAnsi="標楷體" w:hint="eastAsia"/>
              </w:rPr>
              <w:t>額度與擔保品關聯登錄</w:t>
            </w:r>
          </w:p>
        </w:tc>
      </w:tr>
    </w:tbl>
    <w:p w14:paraId="4A3A0F7A" w14:textId="04B27166" w:rsidR="00CE6187" w:rsidRDefault="00CE6187" w:rsidP="00E55F55">
      <w:pPr>
        <w:rPr>
          <w:rFonts w:ascii="標楷體" w:eastAsia="標楷體" w:hAnsi="標楷體"/>
        </w:rPr>
      </w:pPr>
    </w:p>
    <w:p w14:paraId="4CB50602" w14:textId="77777777" w:rsidR="00CE6187" w:rsidRPr="00CD2F18" w:rsidRDefault="00CE6187" w:rsidP="00E55F55">
      <w:pPr>
        <w:rPr>
          <w:rFonts w:ascii="標楷體" w:eastAsia="標楷體" w:hAnsi="標楷體"/>
        </w:rPr>
      </w:pPr>
    </w:p>
    <w:p w14:paraId="08ED8EBC" w14:textId="77777777" w:rsidR="00E55F55" w:rsidRPr="004A1C2C" w:rsidRDefault="00A73E2B" w:rsidP="00E55F55">
      <w:pPr>
        <w:rPr>
          <w:rFonts w:ascii="標楷體" w:eastAsia="標楷體" w:hAnsi="標楷體"/>
        </w:rPr>
      </w:pPr>
      <w:r w:rsidRPr="004A1C2C">
        <w:rPr>
          <w:rFonts w:ascii="標楷體" w:eastAsia="標楷體" w:hAnsi="標楷體"/>
        </w:rPr>
        <w:object w:dxaOrig="11234" w:dyaOrig="12691" w14:anchorId="1BD2DFC3">
          <v:shape id="_x0000_i1026" type="#_x0000_t75" style="width:510pt;height:8in" o:ole="">
            <v:imagedata r:id="rId19" o:title=""/>
          </v:shape>
          <o:OLEObject Type="Embed" ProgID="Visio.Drawing.11" ShapeID="_x0000_i1026" DrawAspect="Content" ObjectID="_1687778957" r:id="rId20"/>
        </w:object>
      </w:r>
    </w:p>
    <w:p w14:paraId="1C896571" w14:textId="77777777" w:rsidR="00E55F55" w:rsidRPr="008F20B5" w:rsidRDefault="00E55F55">
      <w:pPr>
        <w:widowControl/>
        <w:rPr>
          <w:rFonts w:ascii="標楷體" w:eastAsia="標楷體" w:hAnsi="標楷體"/>
          <w:b/>
          <w:snapToGrid w:val="0"/>
          <w:kern w:val="0"/>
          <w:sz w:val="32"/>
          <w:szCs w:val="20"/>
        </w:rPr>
      </w:pPr>
      <w:r w:rsidRPr="004A1C2C">
        <w:rPr>
          <w:rFonts w:ascii="標楷體" w:eastAsia="標楷體" w:hAnsi="標楷體"/>
        </w:rPr>
        <w:br w:type="page"/>
      </w:r>
    </w:p>
    <w:p w14:paraId="5E055ACB" w14:textId="77777777" w:rsidR="00645DC6" w:rsidRPr="008F20B5" w:rsidRDefault="00FD0BA6" w:rsidP="00945D52">
      <w:pPr>
        <w:pStyle w:val="20"/>
        <w:keepNext w:val="0"/>
        <w:numPr>
          <w:ilvl w:val="1"/>
          <w:numId w:val="30"/>
        </w:numPr>
        <w:rPr>
          <w:rFonts w:ascii="標楷體" w:hAnsi="標楷體"/>
        </w:rPr>
      </w:pPr>
      <w:bookmarkStart w:id="12" w:name="_Toc55997533"/>
      <w:r w:rsidRPr="008F20B5">
        <w:rPr>
          <w:rFonts w:ascii="標楷體" w:hAnsi="標楷體"/>
        </w:rPr>
        <w:lastRenderedPageBreak/>
        <w:t>系統功能說明</w:t>
      </w:r>
      <w:bookmarkEnd w:id="12"/>
    </w:p>
    <w:p w14:paraId="0E79072C" w14:textId="77777777" w:rsidR="00945D52" w:rsidRPr="004A1C2C" w:rsidRDefault="00945D52" w:rsidP="00945D52">
      <w:pPr>
        <w:pStyle w:val="3"/>
        <w:spacing w:after="240"/>
        <w:ind w:leftChars="100" w:left="240"/>
        <w:rPr>
          <w:rFonts w:ascii="標楷體" w:hAnsi="標楷體"/>
        </w:rPr>
      </w:pPr>
      <w:r w:rsidRPr="004A1C2C">
        <w:rPr>
          <w:rFonts w:ascii="標楷體" w:hAnsi="標楷體" w:hint="eastAsia"/>
        </w:rPr>
        <w:t>一、</w:t>
      </w:r>
      <w:r w:rsidRPr="004A1C2C">
        <w:rPr>
          <w:rFonts w:ascii="標楷體" w:hAnsi="標楷體"/>
        </w:rPr>
        <w:t>IFRS 9</w:t>
      </w:r>
      <w:r w:rsidRPr="004A1C2C">
        <w:rPr>
          <w:rFonts w:ascii="標楷體" w:hAnsi="標楷體" w:cs="標楷體" w:hint="eastAsia"/>
        </w:rPr>
        <w:t>作業</w:t>
      </w:r>
    </w:p>
    <w:p w14:paraId="5414EC43" w14:textId="77777777" w:rsidR="00945D52" w:rsidRPr="004A1C2C" w:rsidRDefault="00945D52" w:rsidP="00945D52">
      <w:pPr>
        <w:pStyle w:val="3"/>
        <w:numPr>
          <w:ilvl w:val="2"/>
          <w:numId w:val="1"/>
        </w:numPr>
        <w:rPr>
          <w:rFonts w:ascii="標楷體" w:hAnsi="標楷體"/>
        </w:rPr>
      </w:pPr>
      <w:r w:rsidRPr="004A1C2C">
        <w:rPr>
          <w:rFonts w:ascii="標楷體" w:hAnsi="標楷體"/>
        </w:rPr>
        <w:t>L</w:t>
      </w:r>
      <w:r w:rsidR="00195689" w:rsidRPr="004A1C2C">
        <w:rPr>
          <w:rFonts w:ascii="標楷體" w:hAnsi="標楷體"/>
        </w:rPr>
        <w:t>7201</w:t>
      </w:r>
      <w:r w:rsidRPr="004A1C2C">
        <w:rPr>
          <w:rFonts w:ascii="標楷體" w:hAnsi="標楷體" w:hint="eastAsia"/>
        </w:rPr>
        <w:t>表外放款承諾資料產出</w:t>
      </w:r>
    </w:p>
    <w:p w14:paraId="41B8B8E8" w14:textId="77777777" w:rsidR="00945D52" w:rsidRPr="004A1C2C" w:rsidRDefault="00945D52" w:rsidP="00945D52">
      <w:pPr>
        <w:pStyle w:val="a"/>
        <w:tabs>
          <w:tab w:val="clear" w:pos="1559"/>
        </w:tabs>
        <w:ind w:left="2400" w:rightChars="100" w:right="240" w:hanging="480"/>
        <w:rPr>
          <w:rFonts w:ascii="標楷體" w:hAnsi="標楷體"/>
        </w:rPr>
      </w:pPr>
      <w:r w:rsidRPr="004A1C2C">
        <w:rPr>
          <w:rFonts w:ascii="標楷體" w:hAnsi="標楷體" w:hint="eastAsia"/>
        </w:rPr>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945D52" w:rsidRPr="008F20B5" w14:paraId="4A35AF69" w14:textId="77777777" w:rsidTr="001A5A5A">
        <w:trPr>
          <w:trHeight w:val="277"/>
        </w:trPr>
        <w:tc>
          <w:tcPr>
            <w:tcW w:w="1548" w:type="dxa"/>
            <w:tcBorders>
              <w:top w:val="single" w:sz="8" w:space="0" w:color="000000"/>
              <w:bottom w:val="single" w:sz="8" w:space="0" w:color="000000"/>
              <w:right w:val="single" w:sz="8" w:space="0" w:color="000000"/>
            </w:tcBorders>
            <w:shd w:val="clear" w:color="auto" w:fill="F3F3F3"/>
          </w:tcPr>
          <w:p w14:paraId="669A6BB4" w14:textId="77777777" w:rsidR="00945D52" w:rsidRPr="004A1C2C" w:rsidRDefault="00945D52" w:rsidP="001A5A5A">
            <w:pPr>
              <w:rPr>
                <w:rFonts w:ascii="標楷體" w:eastAsia="標楷體" w:hAnsi="標楷體"/>
              </w:rPr>
            </w:pPr>
            <w:r w:rsidRPr="004A1C2C">
              <w:rPr>
                <w:rFonts w:ascii="標楷體" w:eastAsia="標楷體" w:hAnsi="標楷體" w:hint="eastAsia"/>
              </w:rPr>
              <w:t>功能名稱</w:t>
            </w:r>
            <w:r w:rsidRPr="004A1C2C">
              <w:rPr>
                <w:rFonts w:ascii="標楷體" w:eastAsia="標楷體" w:hAnsi="標楷體"/>
              </w:rPr>
              <w:t xml:space="preserve"> </w:t>
            </w:r>
          </w:p>
        </w:tc>
        <w:tc>
          <w:tcPr>
            <w:tcW w:w="6318" w:type="dxa"/>
            <w:tcBorders>
              <w:top w:val="single" w:sz="8" w:space="0" w:color="000000"/>
              <w:left w:val="single" w:sz="8" w:space="0" w:color="000000"/>
              <w:bottom w:val="single" w:sz="8" w:space="0" w:color="000000"/>
            </w:tcBorders>
          </w:tcPr>
          <w:p w14:paraId="4D22C6E9" w14:textId="77777777" w:rsidR="00945D52" w:rsidRPr="008F20B5" w:rsidRDefault="00945D52" w:rsidP="001A5A5A">
            <w:pPr>
              <w:rPr>
                <w:rFonts w:ascii="標楷體" w:eastAsia="標楷體" w:hAnsi="標楷體"/>
              </w:rPr>
            </w:pPr>
          </w:p>
        </w:tc>
      </w:tr>
      <w:tr w:rsidR="00945D52" w:rsidRPr="008F20B5" w14:paraId="21A5BFB6" w14:textId="77777777" w:rsidTr="001A5A5A">
        <w:trPr>
          <w:trHeight w:val="277"/>
        </w:trPr>
        <w:tc>
          <w:tcPr>
            <w:tcW w:w="1548" w:type="dxa"/>
            <w:tcBorders>
              <w:top w:val="single" w:sz="8" w:space="0" w:color="000000"/>
              <w:bottom w:val="single" w:sz="8" w:space="0" w:color="000000"/>
              <w:right w:val="single" w:sz="8" w:space="0" w:color="000000"/>
            </w:tcBorders>
            <w:shd w:val="clear" w:color="auto" w:fill="F3F3F3"/>
          </w:tcPr>
          <w:p w14:paraId="08973606" w14:textId="77777777" w:rsidR="00945D52" w:rsidRPr="004A1C2C" w:rsidRDefault="00945D52" w:rsidP="001A5A5A">
            <w:pPr>
              <w:rPr>
                <w:rFonts w:ascii="標楷體" w:eastAsia="標楷體" w:hAnsi="標楷體"/>
              </w:rPr>
            </w:pPr>
            <w:r w:rsidRPr="004A1C2C">
              <w:rPr>
                <w:rFonts w:ascii="標楷體" w:eastAsia="標楷體" w:hAnsi="標楷體" w:hint="eastAsia"/>
              </w:rPr>
              <w:t>進入條件</w:t>
            </w:r>
          </w:p>
        </w:tc>
        <w:tc>
          <w:tcPr>
            <w:tcW w:w="6318" w:type="dxa"/>
            <w:tcBorders>
              <w:top w:val="single" w:sz="8" w:space="0" w:color="000000"/>
              <w:left w:val="single" w:sz="8" w:space="0" w:color="000000"/>
              <w:bottom w:val="single" w:sz="8" w:space="0" w:color="000000"/>
            </w:tcBorders>
          </w:tcPr>
          <w:p w14:paraId="2C0046B8" w14:textId="77777777" w:rsidR="00945D52" w:rsidRPr="004A1C2C" w:rsidRDefault="00945D52" w:rsidP="001A5A5A">
            <w:pPr>
              <w:rPr>
                <w:rFonts w:ascii="標楷體" w:eastAsia="標楷體" w:hAnsi="標楷體"/>
              </w:rPr>
            </w:pPr>
          </w:p>
        </w:tc>
      </w:tr>
      <w:tr w:rsidR="00945D52" w:rsidRPr="008F20B5" w14:paraId="602F7018" w14:textId="77777777" w:rsidTr="001A5A5A">
        <w:trPr>
          <w:trHeight w:val="773"/>
        </w:trPr>
        <w:tc>
          <w:tcPr>
            <w:tcW w:w="1548" w:type="dxa"/>
            <w:tcBorders>
              <w:top w:val="single" w:sz="8" w:space="0" w:color="000000"/>
              <w:bottom w:val="single" w:sz="8" w:space="0" w:color="000000"/>
              <w:right w:val="single" w:sz="8" w:space="0" w:color="000000"/>
            </w:tcBorders>
            <w:shd w:val="clear" w:color="auto" w:fill="F3F3F3"/>
          </w:tcPr>
          <w:p w14:paraId="6EB86BCD" w14:textId="77777777" w:rsidR="00945D52" w:rsidRPr="004A1C2C" w:rsidRDefault="00945D52" w:rsidP="001A5A5A">
            <w:pPr>
              <w:rPr>
                <w:rFonts w:ascii="標楷體" w:eastAsia="標楷體" w:hAnsi="標楷體"/>
              </w:rPr>
            </w:pPr>
            <w:r w:rsidRPr="004A1C2C">
              <w:rPr>
                <w:rFonts w:ascii="標楷體" w:eastAsia="標楷體" w:hAnsi="標楷體" w:hint="eastAsia"/>
              </w:rPr>
              <w:t>基本流程</w:t>
            </w:r>
            <w:r w:rsidRPr="004A1C2C">
              <w:rPr>
                <w:rFonts w:ascii="標楷體" w:eastAsia="標楷體" w:hAnsi="標楷體"/>
              </w:rPr>
              <w:t xml:space="preserve"> </w:t>
            </w:r>
          </w:p>
        </w:tc>
        <w:tc>
          <w:tcPr>
            <w:tcW w:w="6318" w:type="dxa"/>
            <w:tcBorders>
              <w:top w:val="single" w:sz="8" w:space="0" w:color="000000"/>
              <w:left w:val="single" w:sz="8" w:space="0" w:color="000000"/>
              <w:bottom w:val="single" w:sz="8" w:space="0" w:color="000000"/>
            </w:tcBorders>
          </w:tcPr>
          <w:p w14:paraId="340C8AA3" w14:textId="77777777" w:rsidR="00945D52" w:rsidRPr="004A1C2C" w:rsidRDefault="00945D52" w:rsidP="001A5A5A">
            <w:pPr>
              <w:rPr>
                <w:rFonts w:ascii="標楷體" w:eastAsia="標楷體" w:hAnsi="標楷體"/>
              </w:rPr>
            </w:pPr>
          </w:p>
        </w:tc>
      </w:tr>
      <w:tr w:rsidR="00945D52" w:rsidRPr="008F20B5" w14:paraId="35BCABEF" w14:textId="77777777" w:rsidTr="001A5A5A">
        <w:trPr>
          <w:trHeight w:val="321"/>
        </w:trPr>
        <w:tc>
          <w:tcPr>
            <w:tcW w:w="1548" w:type="dxa"/>
            <w:tcBorders>
              <w:top w:val="single" w:sz="8" w:space="0" w:color="000000"/>
              <w:bottom w:val="single" w:sz="8" w:space="0" w:color="000000"/>
              <w:right w:val="single" w:sz="8" w:space="0" w:color="000000"/>
            </w:tcBorders>
            <w:shd w:val="clear" w:color="auto" w:fill="F3F3F3"/>
          </w:tcPr>
          <w:p w14:paraId="16EC439B" w14:textId="77777777" w:rsidR="00945D52" w:rsidRPr="004A1C2C" w:rsidRDefault="00945D52" w:rsidP="001A5A5A">
            <w:pPr>
              <w:rPr>
                <w:rFonts w:ascii="標楷體" w:eastAsia="標楷體" w:hAnsi="標楷體"/>
              </w:rPr>
            </w:pPr>
            <w:r w:rsidRPr="004A1C2C">
              <w:rPr>
                <w:rFonts w:ascii="標楷體" w:eastAsia="標楷體" w:hAnsi="標楷體" w:hint="eastAsia"/>
              </w:rPr>
              <w:t>選用流程</w:t>
            </w:r>
          </w:p>
        </w:tc>
        <w:tc>
          <w:tcPr>
            <w:tcW w:w="6318" w:type="dxa"/>
            <w:tcBorders>
              <w:top w:val="single" w:sz="8" w:space="0" w:color="000000"/>
              <w:left w:val="single" w:sz="8" w:space="0" w:color="000000"/>
              <w:bottom w:val="single" w:sz="8" w:space="0" w:color="000000"/>
            </w:tcBorders>
          </w:tcPr>
          <w:p w14:paraId="00EA4098" w14:textId="77777777" w:rsidR="00945D52" w:rsidRPr="004A1C2C" w:rsidRDefault="00945D52" w:rsidP="001A5A5A">
            <w:pPr>
              <w:rPr>
                <w:rFonts w:ascii="標楷體" w:eastAsia="標楷體" w:hAnsi="標楷體"/>
              </w:rPr>
            </w:pPr>
          </w:p>
        </w:tc>
      </w:tr>
      <w:tr w:rsidR="00945D52" w:rsidRPr="008F20B5" w14:paraId="056C0559" w14:textId="77777777" w:rsidTr="001A5A5A">
        <w:trPr>
          <w:trHeight w:val="1311"/>
        </w:trPr>
        <w:tc>
          <w:tcPr>
            <w:tcW w:w="1548" w:type="dxa"/>
            <w:tcBorders>
              <w:top w:val="single" w:sz="8" w:space="0" w:color="000000"/>
              <w:bottom w:val="single" w:sz="8" w:space="0" w:color="000000"/>
              <w:right w:val="single" w:sz="8" w:space="0" w:color="000000"/>
            </w:tcBorders>
            <w:shd w:val="clear" w:color="auto" w:fill="F3F3F3"/>
          </w:tcPr>
          <w:p w14:paraId="221CC9D1" w14:textId="77777777" w:rsidR="00945D52" w:rsidRPr="004A1C2C" w:rsidRDefault="00945D52" w:rsidP="001A5A5A">
            <w:pPr>
              <w:rPr>
                <w:rFonts w:ascii="標楷體" w:eastAsia="標楷體" w:hAnsi="標楷體"/>
              </w:rPr>
            </w:pPr>
            <w:r w:rsidRPr="004A1C2C">
              <w:rPr>
                <w:rFonts w:ascii="標楷體" w:eastAsia="標楷體" w:hAnsi="標楷體" w:hint="eastAsia"/>
              </w:rPr>
              <w:t>例外流程</w:t>
            </w:r>
          </w:p>
        </w:tc>
        <w:tc>
          <w:tcPr>
            <w:tcW w:w="6318" w:type="dxa"/>
            <w:tcBorders>
              <w:top w:val="single" w:sz="8" w:space="0" w:color="000000"/>
              <w:left w:val="single" w:sz="8" w:space="0" w:color="000000"/>
              <w:bottom w:val="single" w:sz="8" w:space="0" w:color="000000"/>
            </w:tcBorders>
          </w:tcPr>
          <w:p w14:paraId="45771BA3" w14:textId="77777777" w:rsidR="00945D52" w:rsidRPr="004A1C2C" w:rsidRDefault="00945D52" w:rsidP="001A5A5A">
            <w:pPr>
              <w:rPr>
                <w:rFonts w:ascii="標楷體" w:eastAsia="標楷體" w:hAnsi="標楷體"/>
              </w:rPr>
            </w:pPr>
          </w:p>
        </w:tc>
      </w:tr>
      <w:tr w:rsidR="00945D52" w:rsidRPr="008F20B5" w14:paraId="5894BCA8" w14:textId="77777777" w:rsidTr="001A5A5A">
        <w:trPr>
          <w:trHeight w:val="278"/>
        </w:trPr>
        <w:tc>
          <w:tcPr>
            <w:tcW w:w="1548" w:type="dxa"/>
            <w:tcBorders>
              <w:top w:val="single" w:sz="8" w:space="0" w:color="000000"/>
              <w:bottom w:val="single" w:sz="8" w:space="0" w:color="000000"/>
              <w:right w:val="single" w:sz="8" w:space="0" w:color="000000"/>
            </w:tcBorders>
            <w:shd w:val="clear" w:color="auto" w:fill="F3F3F3"/>
          </w:tcPr>
          <w:p w14:paraId="1C15E59A" w14:textId="77777777" w:rsidR="00945D52" w:rsidRPr="004A1C2C" w:rsidRDefault="00945D52" w:rsidP="001A5A5A">
            <w:pPr>
              <w:rPr>
                <w:rFonts w:ascii="標楷體" w:eastAsia="標楷體" w:hAnsi="標楷體"/>
              </w:rPr>
            </w:pPr>
            <w:r w:rsidRPr="004A1C2C">
              <w:rPr>
                <w:rFonts w:ascii="標楷體" w:eastAsia="標楷體" w:hAnsi="標楷體" w:hint="eastAsia"/>
              </w:rPr>
              <w:t>執行後狀況</w:t>
            </w:r>
            <w:r w:rsidRPr="004A1C2C">
              <w:rPr>
                <w:rFonts w:ascii="標楷體" w:eastAsia="標楷體" w:hAnsi="標楷體"/>
              </w:rPr>
              <w:t xml:space="preserve"> </w:t>
            </w:r>
          </w:p>
        </w:tc>
        <w:tc>
          <w:tcPr>
            <w:tcW w:w="6318" w:type="dxa"/>
            <w:tcBorders>
              <w:top w:val="single" w:sz="8" w:space="0" w:color="000000"/>
              <w:left w:val="single" w:sz="8" w:space="0" w:color="000000"/>
              <w:bottom w:val="single" w:sz="8" w:space="0" w:color="000000"/>
            </w:tcBorders>
          </w:tcPr>
          <w:p w14:paraId="0F15F640" w14:textId="77777777" w:rsidR="00945D52" w:rsidRPr="004A1C2C" w:rsidRDefault="00945D52" w:rsidP="001A5A5A">
            <w:pPr>
              <w:rPr>
                <w:rFonts w:ascii="標楷體" w:eastAsia="標楷體" w:hAnsi="標楷體"/>
              </w:rPr>
            </w:pPr>
          </w:p>
        </w:tc>
      </w:tr>
      <w:tr w:rsidR="00945D52" w:rsidRPr="008F20B5" w14:paraId="6B7F2D2B" w14:textId="77777777" w:rsidTr="001A5A5A">
        <w:trPr>
          <w:trHeight w:val="358"/>
        </w:trPr>
        <w:tc>
          <w:tcPr>
            <w:tcW w:w="1548" w:type="dxa"/>
            <w:tcBorders>
              <w:top w:val="single" w:sz="8" w:space="0" w:color="000000"/>
              <w:bottom w:val="single" w:sz="8" w:space="0" w:color="000000"/>
              <w:right w:val="single" w:sz="8" w:space="0" w:color="000000"/>
            </w:tcBorders>
            <w:shd w:val="clear" w:color="auto" w:fill="F3F3F3"/>
          </w:tcPr>
          <w:p w14:paraId="5D1656D7" w14:textId="77777777" w:rsidR="00945D52" w:rsidRPr="004A1C2C" w:rsidRDefault="00945D52" w:rsidP="001A5A5A">
            <w:pPr>
              <w:rPr>
                <w:rFonts w:ascii="標楷體" w:eastAsia="標楷體" w:hAnsi="標楷體"/>
              </w:rPr>
            </w:pPr>
            <w:r w:rsidRPr="004A1C2C">
              <w:rPr>
                <w:rFonts w:ascii="標楷體" w:eastAsia="標楷體" w:hAnsi="標楷體" w:hint="eastAsia"/>
              </w:rPr>
              <w:t>特別需求</w:t>
            </w:r>
          </w:p>
        </w:tc>
        <w:tc>
          <w:tcPr>
            <w:tcW w:w="6318" w:type="dxa"/>
            <w:tcBorders>
              <w:top w:val="single" w:sz="8" w:space="0" w:color="000000"/>
              <w:left w:val="single" w:sz="8" w:space="0" w:color="000000"/>
              <w:bottom w:val="single" w:sz="8" w:space="0" w:color="000000"/>
            </w:tcBorders>
          </w:tcPr>
          <w:p w14:paraId="3D0E5FD4" w14:textId="77777777" w:rsidR="00945D52" w:rsidRPr="004A1C2C" w:rsidRDefault="00945D52" w:rsidP="001A5A5A">
            <w:pPr>
              <w:rPr>
                <w:rFonts w:ascii="標楷體" w:eastAsia="標楷體" w:hAnsi="標楷體"/>
              </w:rPr>
            </w:pPr>
          </w:p>
        </w:tc>
      </w:tr>
      <w:tr w:rsidR="00945D52" w:rsidRPr="008F20B5" w14:paraId="5FA32B5D" w14:textId="77777777" w:rsidTr="001A5A5A">
        <w:trPr>
          <w:trHeight w:val="278"/>
        </w:trPr>
        <w:tc>
          <w:tcPr>
            <w:tcW w:w="1548" w:type="dxa"/>
            <w:tcBorders>
              <w:top w:val="single" w:sz="8" w:space="0" w:color="000000"/>
              <w:bottom w:val="single" w:sz="8" w:space="0" w:color="000000"/>
              <w:right w:val="single" w:sz="8" w:space="0" w:color="000000"/>
            </w:tcBorders>
            <w:shd w:val="clear" w:color="auto" w:fill="F3F3F3"/>
          </w:tcPr>
          <w:p w14:paraId="08F4ACB5" w14:textId="77777777" w:rsidR="00945D52" w:rsidRPr="004A1C2C" w:rsidRDefault="00945D52" w:rsidP="001A5A5A">
            <w:pPr>
              <w:rPr>
                <w:rFonts w:ascii="標楷體" w:eastAsia="標楷體" w:hAnsi="標楷體"/>
              </w:rPr>
            </w:pPr>
            <w:r w:rsidRPr="004A1C2C">
              <w:rPr>
                <w:rFonts w:ascii="標楷體" w:eastAsia="標楷體" w:hAnsi="標楷體" w:hint="eastAsia"/>
              </w:rPr>
              <w:t>參考</w:t>
            </w:r>
            <w:r w:rsidRPr="004A1C2C">
              <w:rPr>
                <w:rFonts w:ascii="標楷體" w:eastAsia="標楷體" w:hAnsi="標楷體"/>
              </w:rPr>
              <w:t xml:space="preserve"> </w:t>
            </w:r>
          </w:p>
        </w:tc>
        <w:tc>
          <w:tcPr>
            <w:tcW w:w="6318" w:type="dxa"/>
            <w:tcBorders>
              <w:top w:val="single" w:sz="8" w:space="0" w:color="000000"/>
              <w:left w:val="single" w:sz="8" w:space="0" w:color="000000"/>
              <w:bottom w:val="single" w:sz="8" w:space="0" w:color="000000"/>
            </w:tcBorders>
          </w:tcPr>
          <w:p w14:paraId="2D924664" w14:textId="77777777" w:rsidR="00945D52" w:rsidRPr="004A1C2C" w:rsidRDefault="00945D52" w:rsidP="001A5A5A">
            <w:pPr>
              <w:rPr>
                <w:rFonts w:ascii="標楷體" w:eastAsia="標楷體" w:hAnsi="標楷體"/>
              </w:rPr>
            </w:pPr>
          </w:p>
        </w:tc>
      </w:tr>
    </w:tbl>
    <w:p w14:paraId="11C3821A" w14:textId="77777777" w:rsidR="00945D52" w:rsidRPr="004A1C2C" w:rsidRDefault="00945D52" w:rsidP="00945D52">
      <w:pPr>
        <w:rPr>
          <w:rFonts w:ascii="標楷體" w:eastAsia="標楷體" w:hAnsi="標楷體"/>
        </w:rPr>
      </w:pPr>
    </w:p>
    <w:p w14:paraId="1462E7D4" w14:textId="77777777" w:rsidR="00945D52" w:rsidRPr="004A1C2C" w:rsidRDefault="00945D52" w:rsidP="00945D52">
      <w:pPr>
        <w:pStyle w:val="a"/>
        <w:tabs>
          <w:tab w:val="clear" w:pos="1559"/>
        </w:tabs>
        <w:ind w:left="2400" w:rightChars="100" w:right="240" w:hanging="480"/>
        <w:rPr>
          <w:rFonts w:ascii="標楷體" w:hAnsi="標楷體"/>
        </w:rPr>
      </w:pPr>
      <w:r w:rsidRPr="004A1C2C">
        <w:rPr>
          <w:rFonts w:ascii="標楷體" w:hAnsi="標楷體"/>
        </w:rPr>
        <w:t>UI</w:t>
      </w:r>
      <w:r w:rsidRPr="004A1C2C">
        <w:rPr>
          <w:rFonts w:ascii="標楷體" w:hAnsi="標楷體" w:hint="eastAsia"/>
        </w:rPr>
        <w:t>畫面</w:t>
      </w:r>
    </w:p>
    <w:p w14:paraId="31647553" w14:textId="77777777" w:rsidR="00945D52" w:rsidRPr="004A1C2C" w:rsidRDefault="00945D52" w:rsidP="00945D52">
      <w:pPr>
        <w:pStyle w:val="42"/>
        <w:spacing w:after="72"/>
        <w:ind w:left="1133"/>
        <w:rPr>
          <w:rFonts w:ascii="標楷體" w:hAnsi="標楷體"/>
        </w:rPr>
      </w:pPr>
      <w:r w:rsidRPr="004A1C2C">
        <w:rPr>
          <w:rFonts w:ascii="標楷體" w:hAnsi="標楷體" w:hint="eastAsia"/>
        </w:rPr>
        <w:t>輸入畫面：</w:t>
      </w:r>
    </w:p>
    <w:p w14:paraId="75F5CBAA" w14:textId="77777777" w:rsidR="00945D52" w:rsidRPr="008F20B5" w:rsidRDefault="00C3408F" w:rsidP="00945D52">
      <w:pPr>
        <w:pBdr>
          <w:top w:val="single" w:sz="6" w:space="1" w:color="auto"/>
          <w:left w:val="single" w:sz="6" w:space="4" w:color="auto"/>
          <w:bottom w:val="single" w:sz="6" w:space="1" w:color="auto"/>
          <w:right w:val="single" w:sz="6" w:space="0" w:color="auto"/>
        </w:pBdr>
        <w:tabs>
          <w:tab w:val="left" w:pos="4320"/>
        </w:tabs>
        <w:rPr>
          <w:rFonts w:ascii="標楷體" w:eastAsia="標楷體" w:hAnsi="標楷體"/>
          <w:sz w:val="20"/>
        </w:rPr>
      </w:pPr>
      <w:r w:rsidRPr="004A1C2C">
        <w:rPr>
          <w:rFonts w:ascii="標楷體" w:eastAsia="標楷體" w:hAnsi="標楷體"/>
          <w:noProof/>
          <w:sz w:val="20"/>
        </w:rPr>
        <w:drawing>
          <wp:inline distT="0" distB="0" distL="0" distR="0" wp14:anchorId="03DEEDAC" wp14:editId="1A508AF2">
            <wp:extent cx="6479540" cy="939005"/>
            <wp:effectExtent l="1905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6479540" cy="939005"/>
                    </a:xfrm>
                    <a:prstGeom prst="rect">
                      <a:avLst/>
                    </a:prstGeom>
                    <a:noFill/>
                    <a:ln w="9525">
                      <a:noFill/>
                      <a:miter lim="800000"/>
                      <a:headEnd/>
                      <a:tailEnd/>
                    </a:ln>
                  </pic:spPr>
                </pic:pic>
              </a:graphicData>
            </a:graphic>
          </wp:inline>
        </w:drawing>
      </w:r>
    </w:p>
    <w:p w14:paraId="719322C7" w14:textId="77777777" w:rsidR="00945D52" w:rsidRPr="004A1C2C" w:rsidRDefault="00945D52" w:rsidP="00945D52">
      <w:pPr>
        <w:pStyle w:val="1text"/>
        <w:rPr>
          <w:rFonts w:ascii="標楷體" w:hAnsi="標楷體"/>
        </w:rPr>
      </w:pPr>
    </w:p>
    <w:tbl>
      <w:tblPr>
        <w:tblW w:w="10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8"/>
        <w:gridCol w:w="1596"/>
        <w:gridCol w:w="1481"/>
        <w:gridCol w:w="1275"/>
        <w:gridCol w:w="709"/>
        <w:gridCol w:w="709"/>
        <w:gridCol w:w="3905"/>
      </w:tblGrid>
      <w:tr w:rsidR="00945D52" w:rsidRPr="008F20B5" w14:paraId="2165E3C1" w14:textId="77777777" w:rsidTr="001A5A5A">
        <w:trPr>
          <w:trHeight w:val="388"/>
          <w:jc w:val="center"/>
        </w:trPr>
        <w:tc>
          <w:tcPr>
            <w:tcW w:w="718" w:type="dxa"/>
            <w:vMerge w:val="restart"/>
          </w:tcPr>
          <w:p w14:paraId="34AA2D65" w14:textId="77777777" w:rsidR="00945D52" w:rsidRPr="008F20B5" w:rsidRDefault="00945D52" w:rsidP="001A5A5A">
            <w:pPr>
              <w:rPr>
                <w:rFonts w:ascii="標楷體" w:eastAsia="標楷體" w:hAnsi="標楷體"/>
              </w:rPr>
            </w:pPr>
            <w:r w:rsidRPr="008F20B5">
              <w:rPr>
                <w:rFonts w:ascii="標楷體" w:eastAsia="標楷體" w:hAnsi="標楷體"/>
              </w:rPr>
              <w:t>序號</w:t>
            </w:r>
          </w:p>
        </w:tc>
        <w:tc>
          <w:tcPr>
            <w:tcW w:w="1596" w:type="dxa"/>
            <w:vMerge w:val="restart"/>
          </w:tcPr>
          <w:p w14:paraId="7F9C5454" w14:textId="77777777" w:rsidR="00945D52" w:rsidRPr="008F20B5" w:rsidRDefault="00945D52" w:rsidP="001A5A5A">
            <w:pPr>
              <w:rPr>
                <w:rFonts w:ascii="標楷體" w:eastAsia="標楷體" w:hAnsi="標楷體"/>
              </w:rPr>
            </w:pPr>
            <w:r w:rsidRPr="008F20B5">
              <w:rPr>
                <w:rFonts w:ascii="標楷體" w:eastAsia="標楷體" w:hAnsi="標楷體"/>
              </w:rPr>
              <w:t>欄位</w:t>
            </w:r>
          </w:p>
        </w:tc>
        <w:tc>
          <w:tcPr>
            <w:tcW w:w="4174" w:type="dxa"/>
            <w:gridSpan w:val="4"/>
          </w:tcPr>
          <w:p w14:paraId="2B5C1626" w14:textId="77777777" w:rsidR="00945D52" w:rsidRPr="008F20B5" w:rsidRDefault="00945D52" w:rsidP="001A5A5A">
            <w:pPr>
              <w:rPr>
                <w:rFonts w:ascii="標楷體" w:eastAsia="標楷體" w:hAnsi="標楷體"/>
              </w:rPr>
            </w:pPr>
            <w:r w:rsidRPr="008F20B5">
              <w:rPr>
                <w:rFonts w:ascii="標楷體" w:eastAsia="標楷體" w:hAnsi="標楷體"/>
              </w:rPr>
              <w:t>說明</w:t>
            </w:r>
          </w:p>
        </w:tc>
        <w:tc>
          <w:tcPr>
            <w:tcW w:w="3905" w:type="dxa"/>
            <w:vMerge w:val="restart"/>
          </w:tcPr>
          <w:p w14:paraId="06CA7E8F" w14:textId="77777777" w:rsidR="00945D52" w:rsidRPr="008F20B5" w:rsidRDefault="00945D52" w:rsidP="001A5A5A">
            <w:pPr>
              <w:rPr>
                <w:rFonts w:ascii="標楷體" w:eastAsia="標楷體" w:hAnsi="標楷體"/>
              </w:rPr>
            </w:pPr>
            <w:r w:rsidRPr="008F20B5">
              <w:rPr>
                <w:rFonts w:ascii="標楷體" w:eastAsia="標楷體" w:hAnsi="標楷體"/>
              </w:rPr>
              <w:t>處理邏輯及注意事項</w:t>
            </w:r>
          </w:p>
        </w:tc>
      </w:tr>
      <w:tr w:rsidR="00945D52" w:rsidRPr="008F20B5" w14:paraId="4BAFF708" w14:textId="77777777" w:rsidTr="001A5A5A">
        <w:trPr>
          <w:trHeight w:val="244"/>
          <w:jc w:val="center"/>
        </w:trPr>
        <w:tc>
          <w:tcPr>
            <w:tcW w:w="718" w:type="dxa"/>
            <w:vMerge/>
          </w:tcPr>
          <w:p w14:paraId="5CDF389B" w14:textId="77777777" w:rsidR="00945D52" w:rsidRPr="008F20B5" w:rsidRDefault="00945D52" w:rsidP="001A5A5A">
            <w:pPr>
              <w:rPr>
                <w:rFonts w:ascii="標楷體" w:eastAsia="標楷體" w:hAnsi="標楷體"/>
              </w:rPr>
            </w:pPr>
          </w:p>
        </w:tc>
        <w:tc>
          <w:tcPr>
            <w:tcW w:w="1596" w:type="dxa"/>
            <w:vMerge/>
          </w:tcPr>
          <w:p w14:paraId="7A8B75CF" w14:textId="77777777" w:rsidR="00945D52" w:rsidRPr="008F20B5" w:rsidRDefault="00945D52" w:rsidP="001A5A5A">
            <w:pPr>
              <w:rPr>
                <w:rFonts w:ascii="標楷體" w:eastAsia="標楷體" w:hAnsi="標楷體"/>
              </w:rPr>
            </w:pPr>
          </w:p>
        </w:tc>
        <w:tc>
          <w:tcPr>
            <w:tcW w:w="1481" w:type="dxa"/>
          </w:tcPr>
          <w:p w14:paraId="53338ECB" w14:textId="77777777" w:rsidR="00945D52" w:rsidRPr="008F20B5" w:rsidRDefault="00945D52" w:rsidP="001A5A5A">
            <w:pPr>
              <w:rPr>
                <w:rFonts w:ascii="標楷體" w:eastAsia="標楷體" w:hAnsi="標楷體"/>
              </w:rPr>
            </w:pPr>
            <w:r w:rsidRPr="008F20B5">
              <w:rPr>
                <w:rFonts w:ascii="標楷體" w:eastAsia="標楷體" w:hAnsi="標楷體"/>
              </w:rPr>
              <w:t>預設值</w:t>
            </w:r>
          </w:p>
        </w:tc>
        <w:tc>
          <w:tcPr>
            <w:tcW w:w="1275" w:type="dxa"/>
          </w:tcPr>
          <w:p w14:paraId="7BF9E0AD" w14:textId="77777777" w:rsidR="00945D52" w:rsidRPr="008F20B5" w:rsidRDefault="00945D52" w:rsidP="001A5A5A">
            <w:pPr>
              <w:rPr>
                <w:rFonts w:ascii="標楷體" w:eastAsia="標楷體" w:hAnsi="標楷體"/>
              </w:rPr>
            </w:pPr>
            <w:r w:rsidRPr="008F20B5">
              <w:rPr>
                <w:rFonts w:ascii="標楷體" w:eastAsia="標楷體" w:hAnsi="標楷體"/>
              </w:rPr>
              <w:t>選單內容</w:t>
            </w:r>
          </w:p>
        </w:tc>
        <w:tc>
          <w:tcPr>
            <w:tcW w:w="709" w:type="dxa"/>
          </w:tcPr>
          <w:p w14:paraId="3C2D525F" w14:textId="77777777" w:rsidR="00945D52" w:rsidRPr="008F20B5" w:rsidRDefault="00945D52" w:rsidP="001A5A5A">
            <w:pPr>
              <w:rPr>
                <w:rFonts w:ascii="標楷體" w:eastAsia="標楷體" w:hAnsi="標楷體"/>
              </w:rPr>
            </w:pPr>
            <w:r w:rsidRPr="008F20B5">
              <w:rPr>
                <w:rFonts w:ascii="標楷體" w:eastAsia="標楷體" w:hAnsi="標楷體"/>
              </w:rPr>
              <w:t>必填</w:t>
            </w:r>
          </w:p>
        </w:tc>
        <w:tc>
          <w:tcPr>
            <w:tcW w:w="709" w:type="dxa"/>
          </w:tcPr>
          <w:p w14:paraId="31BDD45D" w14:textId="77777777" w:rsidR="00945D52" w:rsidRPr="008F20B5" w:rsidRDefault="00945D52" w:rsidP="001A5A5A">
            <w:pPr>
              <w:rPr>
                <w:rFonts w:ascii="標楷體" w:eastAsia="標楷體" w:hAnsi="標楷體"/>
              </w:rPr>
            </w:pPr>
            <w:r w:rsidRPr="008F20B5">
              <w:rPr>
                <w:rFonts w:ascii="標楷體" w:eastAsia="標楷體" w:hAnsi="標楷體"/>
              </w:rPr>
              <w:t>R/W</w:t>
            </w:r>
          </w:p>
        </w:tc>
        <w:tc>
          <w:tcPr>
            <w:tcW w:w="3905" w:type="dxa"/>
            <w:vMerge/>
          </w:tcPr>
          <w:p w14:paraId="5A88C30F" w14:textId="77777777" w:rsidR="00945D52" w:rsidRPr="008F20B5" w:rsidRDefault="00945D52" w:rsidP="001A5A5A">
            <w:pPr>
              <w:rPr>
                <w:rFonts w:ascii="標楷體" w:eastAsia="標楷體" w:hAnsi="標楷體"/>
              </w:rPr>
            </w:pPr>
          </w:p>
        </w:tc>
      </w:tr>
      <w:tr w:rsidR="00945D52" w:rsidRPr="008F20B5" w14:paraId="0E1E6CF9" w14:textId="77777777" w:rsidTr="001A5A5A">
        <w:trPr>
          <w:trHeight w:val="291"/>
          <w:jc w:val="center"/>
        </w:trPr>
        <w:tc>
          <w:tcPr>
            <w:tcW w:w="718" w:type="dxa"/>
          </w:tcPr>
          <w:p w14:paraId="38A4CCEB" w14:textId="77777777" w:rsidR="00945D52" w:rsidRPr="008F20B5" w:rsidRDefault="00945D52" w:rsidP="001A5A5A">
            <w:pPr>
              <w:rPr>
                <w:rFonts w:ascii="標楷體" w:eastAsia="標楷體" w:hAnsi="標楷體"/>
              </w:rPr>
            </w:pPr>
            <w:r w:rsidRPr="008F20B5">
              <w:rPr>
                <w:rFonts w:ascii="標楷體" w:eastAsia="標楷體" w:hAnsi="標楷體"/>
              </w:rPr>
              <w:t>1</w:t>
            </w:r>
          </w:p>
        </w:tc>
        <w:tc>
          <w:tcPr>
            <w:tcW w:w="1596" w:type="dxa"/>
          </w:tcPr>
          <w:p w14:paraId="25561323" w14:textId="77777777" w:rsidR="00945D52" w:rsidRPr="008F20B5" w:rsidRDefault="00945D52" w:rsidP="001A5A5A">
            <w:pPr>
              <w:rPr>
                <w:rFonts w:ascii="標楷體" w:eastAsia="標楷體" w:hAnsi="標楷體"/>
              </w:rPr>
            </w:pPr>
            <w:r w:rsidRPr="008F20B5">
              <w:rPr>
                <w:rFonts w:ascii="標楷體" w:eastAsia="標楷體" w:hAnsi="標楷體" w:hint="eastAsia"/>
              </w:rPr>
              <w:t>年月份</w:t>
            </w:r>
          </w:p>
        </w:tc>
        <w:tc>
          <w:tcPr>
            <w:tcW w:w="1481" w:type="dxa"/>
          </w:tcPr>
          <w:p w14:paraId="7228EF4B" w14:textId="77777777" w:rsidR="00945D52" w:rsidRPr="008F20B5" w:rsidRDefault="00945D52" w:rsidP="001A5A5A">
            <w:pPr>
              <w:rPr>
                <w:rFonts w:ascii="標楷體" w:eastAsia="標楷體" w:hAnsi="標楷體"/>
              </w:rPr>
            </w:pPr>
            <w:r w:rsidRPr="008F20B5">
              <w:rPr>
                <w:rFonts w:ascii="標楷體" w:eastAsia="標楷體" w:hAnsi="標楷體" w:hint="eastAsia"/>
              </w:rPr>
              <w:t>前一月份</w:t>
            </w:r>
          </w:p>
        </w:tc>
        <w:tc>
          <w:tcPr>
            <w:tcW w:w="1275" w:type="dxa"/>
          </w:tcPr>
          <w:p w14:paraId="2770F853" w14:textId="77777777" w:rsidR="00945D52" w:rsidRPr="008F20B5" w:rsidRDefault="00945D52" w:rsidP="001A5A5A">
            <w:pPr>
              <w:rPr>
                <w:rFonts w:ascii="標楷體" w:eastAsia="標楷體" w:hAnsi="標楷體"/>
              </w:rPr>
            </w:pPr>
          </w:p>
        </w:tc>
        <w:tc>
          <w:tcPr>
            <w:tcW w:w="709" w:type="dxa"/>
          </w:tcPr>
          <w:p w14:paraId="33F3472B" w14:textId="77777777" w:rsidR="00945D52" w:rsidRPr="008F20B5" w:rsidRDefault="00632263" w:rsidP="001A5A5A">
            <w:pPr>
              <w:rPr>
                <w:rFonts w:ascii="標楷體" w:eastAsia="標楷體" w:hAnsi="標楷體"/>
              </w:rPr>
            </w:pPr>
            <w:r w:rsidRPr="008F20B5">
              <w:rPr>
                <w:rFonts w:ascii="標楷體" w:eastAsia="標楷體" w:hAnsi="標楷體"/>
              </w:rPr>
              <w:t>V</w:t>
            </w:r>
          </w:p>
        </w:tc>
        <w:tc>
          <w:tcPr>
            <w:tcW w:w="709" w:type="dxa"/>
          </w:tcPr>
          <w:p w14:paraId="16FE0D3F" w14:textId="77777777" w:rsidR="00945D52" w:rsidRPr="008F20B5" w:rsidRDefault="00945D52" w:rsidP="001A5A5A">
            <w:pPr>
              <w:rPr>
                <w:rFonts w:ascii="標楷體" w:eastAsia="標楷體" w:hAnsi="標楷體"/>
              </w:rPr>
            </w:pPr>
          </w:p>
        </w:tc>
        <w:tc>
          <w:tcPr>
            <w:tcW w:w="3905" w:type="dxa"/>
          </w:tcPr>
          <w:p w14:paraId="2B4EEE73" w14:textId="77777777" w:rsidR="00945D52" w:rsidRPr="008F20B5" w:rsidRDefault="00632263" w:rsidP="001A5A5A">
            <w:pPr>
              <w:rPr>
                <w:rFonts w:ascii="標楷體" w:eastAsia="標楷體" w:hAnsi="標楷體"/>
              </w:rPr>
            </w:pPr>
            <w:r w:rsidRPr="008F20B5">
              <w:rPr>
                <w:rFonts w:ascii="標楷體" w:eastAsia="標楷體" w:hAnsi="標楷體" w:hint="eastAsia"/>
                <w:lang w:eastAsia="zh-HK"/>
              </w:rPr>
              <w:t>必須輸入</w:t>
            </w:r>
          </w:p>
        </w:tc>
      </w:tr>
    </w:tbl>
    <w:p w14:paraId="404752F7" w14:textId="77777777" w:rsidR="00945D52" w:rsidRPr="004A1C2C" w:rsidRDefault="00945D52" w:rsidP="00945D52">
      <w:pPr>
        <w:pStyle w:val="42"/>
        <w:spacing w:after="72"/>
        <w:ind w:leftChars="0" w:left="0"/>
        <w:rPr>
          <w:rFonts w:ascii="標楷體" w:hAnsi="標楷體"/>
        </w:rPr>
      </w:pPr>
    </w:p>
    <w:p w14:paraId="0B46A4A7" w14:textId="77777777" w:rsidR="004739DE" w:rsidRPr="004A1C2C" w:rsidRDefault="004739DE">
      <w:pPr>
        <w:widowControl/>
        <w:rPr>
          <w:rFonts w:ascii="標楷體" w:eastAsia="標楷體" w:hAnsi="標楷體" w:cs="標楷體"/>
          <w:kern w:val="0"/>
          <w:szCs w:val="28"/>
        </w:rPr>
      </w:pPr>
      <w:r w:rsidRPr="004A1C2C">
        <w:rPr>
          <w:rFonts w:ascii="標楷體" w:eastAsia="標楷體" w:hAnsi="標楷體"/>
        </w:rPr>
        <w:br w:type="page"/>
      </w:r>
    </w:p>
    <w:p w14:paraId="302742C2" w14:textId="77777777" w:rsidR="004739DE" w:rsidRPr="004A1C2C" w:rsidRDefault="004739DE" w:rsidP="00945D52">
      <w:pPr>
        <w:pStyle w:val="42"/>
        <w:spacing w:after="72"/>
        <w:ind w:leftChars="0" w:left="0"/>
        <w:rPr>
          <w:rFonts w:ascii="標楷體" w:hAnsi="標楷體"/>
        </w:rPr>
      </w:pPr>
    </w:p>
    <w:p w14:paraId="6D38C6C5" w14:textId="77777777" w:rsidR="00945D52" w:rsidRPr="004A1C2C" w:rsidRDefault="00945D52" w:rsidP="00945D52">
      <w:pPr>
        <w:pStyle w:val="3"/>
        <w:spacing w:after="240"/>
        <w:ind w:leftChars="100" w:left="240"/>
        <w:rPr>
          <w:rFonts w:ascii="標楷體" w:hAnsi="標楷體"/>
        </w:rPr>
      </w:pPr>
      <w:r w:rsidRPr="004A1C2C">
        <w:rPr>
          <w:rFonts w:ascii="標楷體" w:hAnsi="標楷體" w:hint="eastAsia"/>
        </w:rPr>
        <w:t>二、</w:t>
      </w:r>
      <w:r w:rsidR="004739DE" w:rsidRPr="008F20B5">
        <w:rPr>
          <w:rFonts w:ascii="標楷體" w:hAnsi="標楷體"/>
          <w:b/>
          <w:szCs w:val="32"/>
        </w:rPr>
        <w:t>E-LOAN</w:t>
      </w:r>
      <w:r w:rsidRPr="004A1C2C">
        <w:rPr>
          <w:rFonts w:ascii="標楷體" w:hAnsi="標楷體" w:cs="標楷體" w:hint="eastAsia"/>
        </w:rPr>
        <w:t>作業</w:t>
      </w:r>
    </w:p>
    <w:p w14:paraId="362E598B" w14:textId="77777777" w:rsidR="00756408" w:rsidRPr="008F20B5" w:rsidRDefault="00361479" w:rsidP="00945D52">
      <w:pPr>
        <w:pStyle w:val="3"/>
        <w:numPr>
          <w:ilvl w:val="2"/>
          <w:numId w:val="31"/>
        </w:numPr>
        <w:rPr>
          <w:rFonts w:ascii="標楷體" w:hAnsi="標楷體"/>
          <w:b/>
          <w:szCs w:val="32"/>
        </w:rPr>
      </w:pPr>
      <w:bookmarkStart w:id="13" w:name="_E-LOAN上行共用區域TITA-Header欄位"/>
      <w:bookmarkStart w:id="14" w:name="_Toc22036600"/>
      <w:bookmarkEnd w:id="13"/>
      <w:r w:rsidRPr="008F20B5">
        <w:rPr>
          <w:rFonts w:ascii="標楷體" w:hAnsi="標楷體"/>
          <w:b/>
          <w:szCs w:val="32"/>
        </w:rPr>
        <w:t>E-LOAN</w:t>
      </w:r>
      <w:bookmarkStart w:id="15" w:name="_Toc22036601"/>
      <w:r w:rsidRPr="008F20B5">
        <w:rPr>
          <w:rFonts w:ascii="標楷體" w:hAnsi="標楷體" w:hint="eastAsia"/>
          <w:b/>
          <w:szCs w:val="32"/>
        </w:rPr>
        <w:t>上行</w:t>
      </w:r>
      <w:bookmarkEnd w:id="15"/>
      <w:r w:rsidRPr="008F20B5">
        <w:rPr>
          <w:rFonts w:ascii="標楷體" w:hAnsi="標楷體" w:hint="eastAsia"/>
          <w:b/>
          <w:szCs w:val="32"/>
        </w:rPr>
        <w:t>共用區域</w:t>
      </w:r>
      <w:r w:rsidRPr="008F20B5">
        <w:rPr>
          <w:rFonts w:ascii="標楷體" w:hAnsi="標楷體"/>
          <w:b/>
          <w:szCs w:val="32"/>
        </w:rPr>
        <w:t>TITA-Header欄位</w:t>
      </w:r>
      <w:bookmarkEnd w:id="14"/>
    </w:p>
    <w:p w14:paraId="56AC6CE8" w14:textId="1C1EE6F0" w:rsidR="00FA55E6" w:rsidRDefault="00361479" w:rsidP="004A1C2C">
      <w:pPr>
        <w:pStyle w:val="af9"/>
        <w:widowControl/>
        <w:ind w:leftChars="0" w:left="840" w:firstLineChars="100" w:firstLine="240"/>
        <w:rPr>
          <w:rFonts w:ascii="標楷體" w:eastAsia="標楷體" w:hAnsi="標楷體"/>
        </w:rPr>
      </w:pPr>
      <w:r w:rsidRPr="008F20B5">
        <w:rPr>
          <w:rFonts w:ascii="標楷體" w:eastAsia="標楷體" w:hAnsi="標楷體"/>
        </w:rPr>
        <w:t>1.</w:t>
      </w:r>
      <w:r w:rsidRPr="008F20B5">
        <w:rPr>
          <w:rFonts w:ascii="標楷體" w:eastAsia="標楷體" w:hAnsi="標楷體" w:hint="eastAsia"/>
        </w:rPr>
        <w:t>型態</w:t>
      </w:r>
      <w:r w:rsidRPr="008F20B5">
        <w:rPr>
          <w:rFonts w:ascii="標楷體" w:eastAsia="標楷體" w:hAnsi="標楷體"/>
        </w:rPr>
        <w:t>X：字串，</w:t>
      </w:r>
      <w:r w:rsidR="00DF1560">
        <w:rPr>
          <w:rFonts w:ascii="標楷體" w:eastAsia="標楷體" w:hAnsi="標楷體" w:hint="eastAsia"/>
        </w:rPr>
        <w:t>若無欄位說明，則</w:t>
      </w:r>
      <w:r w:rsidR="00FA55E6">
        <w:rPr>
          <w:rFonts w:ascii="標楷體" w:eastAsia="標楷體" w:hAnsi="標楷體" w:hint="eastAsia"/>
        </w:rPr>
        <w:t>預設</w:t>
      </w:r>
      <w:r w:rsidR="005862C2">
        <w:rPr>
          <w:rFonts w:ascii="標楷體" w:eastAsia="標楷體" w:hAnsi="標楷體" w:hint="eastAsia"/>
        </w:rPr>
        <w:t>值為空字串</w:t>
      </w:r>
    </w:p>
    <w:p w14:paraId="207EFDB1" w14:textId="0152905B" w:rsidR="00361479" w:rsidRDefault="005862C2" w:rsidP="004A1C2C">
      <w:pPr>
        <w:pStyle w:val="af9"/>
        <w:widowControl/>
        <w:ind w:leftChars="0" w:left="840" w:firstLineChars="100" w:firstLine="240"/>
        <w:rPr>
          <w:rFonts w:ascii="標楷體" w:eastAsia="標楷體" w:hAnsi="標楷體"/>
        </w:rPr>
      </w:pPr>
      <w:r>
        <w:rPr>
          <w:rFonts w:ascii="標楷體" w:eastAsia="標楷體" w:hAnsi="標楷體" w:hint="eastAsia"/>
        </w:rPr>
        <w:t>2</w:t>
      </w:r>
      <w:r>
        <w:rPr>
          <w:rFonts w:ascii="標楷體" w:eastAsia="標楷體" w:hAnsi="標楷體"/>
        </w:rPr>
        <w:t>.</w:t>
      </w:r>
      <w:r w:rsidRPr="008F20B5">
        <w:rPr>
          <w:rFonts w:ascii="標楷體" w:eastAsia="標楷體" w:hAnsi="標楷體" w:hint="eastAsia"/>
        </w:rPr>
        <w:t>型態</w:t>
      </w:r>
      <w:r w:rsidR="00361479" w:rsidRPr="008F20B5">
        <w:rPr>
          <w:rFonts w:ascii="標楷體" w:eastAsia="標楷體" w:hAnsi="標楷體"/>
        </w:rPr>
        <w:t>9：</w:t>
      </w:r>
      <w:r w:rsidRPr="008F20B5">
        <w:rPr>
          <w:rFonts w:ascii="標楷體" w:eastAsia="標楷體" w:hAnsi="標楷體" w:hint="eastAsia"/>
          <w:lang w:eastAsia="zh-HK"/>
        </w:rPr>
        <w:t>數字</w:t>
      </w:r>
      <w:r>
        <w:rPr>
          <w:rFonts w:ascii="標楷體" w:eastAsia="標楷體" w:hAnsi="標楷體" w:hint="eastAsia"/>
          <w:lang w:eastAsia="zh-HK"/>
        </w:rPr>
        <w:t>，</w:t>
      </w:r>
      <w:r w:rsidR="00DF1560">
        <w:rPr>
          <w:rFonts w:ascii="標楷體" w:eastAsia="標楷體" w:hAnsi="標楷體" w:hint="eastAsia"/>
        </w:rPr>
        <w:t>若無欄位說明，則預設</w:t>
      </w:r>
      <w:r>
        <w:rPr>
          <w:rFonts w:ascii="標楷體" w:eastAsia="標楷體" w:hAnsi="標楷體" w:hint="eastAsia"/>
        </w:rPr>
        <w:t>值為0</w:t>
      </w:r>
    </w:p>
    <w:p w14:paraId="035E7982" w14:textId="7A0C7E2F" w:rsidR="005862C2" w:rsidRDefault="005862C2" w:rsidP="004A1C2C">
      <w:pPr>
        <w:pStyle w:val="af9"/>
        <w:widowControl/>
        <w:ind w:leftChars="0" w:left="840" w:firstLineChars="100" w:firstLine="240"/>
        <w:rPr>
          <w:rFonts w:ascii="標楷體" w:eastAsia="標楷體" w:hAnsi="標楷體"/>
          <w:b/>
        </w:rPr>
      </w:pPr>
      <w:r>
        <w:rPr>
          <w:rFonts w:ascii="標楷體" w:eastAsia="標楷體" w:hAnsi="標楷體" w:hint="eastAsia"/>
        </w:rPr>
        <w:t>3</w:t>
      </w:r>
      <w:r>
        <w:rPr>
          <w:rFonts w:ascii="標楷體" w:eastAsia="標楷體" w:hAnsi="標楷體"/>
        </w:rPr>
        <w:t>.</w:t>
      </w:r>
      <w:r>
        <w:rPr>
          <w:rFonts w:ascii="標楷體" w:eastAsia="標楷體" w:hAnsi="標楷體" w:hint="eastAsia"/>
        </w:rPr>
        <w:t>日期</w:t>
      </w:r>
      <w:r w:rsidRPr="00614F5B">
        <w:rPr>
          <w:rFonts w:ascii="標楷體" w:eastAsia="標楷體" w:hAnsi="標楷體" w:hint="eastAsia"/>
        </w:rPr>
        <w:t>欄</w:t>
      </w:r>
      <w:r w:rsidRPr="008F20B5">
        <w:rPr>
          <w:rFonts w:ascii="標楷體" w:eastAsia="標楷體" w:hAnsi="標楷體"/>
        </w:rPr>
        <w:t>：</w:t>
      </w:r>
      <w:r>
        <w:rPr>
          <w:rFonts w:ascii="標楷體" w:eastAsia="標楷體" w:hAnsi="標楷體" w:hint="eastAsia"/>
        </w:rPr>
        <w:t xml:space="preserve"> YYYMM:民國年，</w:t>
      </w:r>
      <w:r w:rsidRPr="004A1C2C">
        <w:rPr>
          <w:rFonts w:ascii="標楷體" w:eastAsia="標楷體" w:hAnsi="標楷體"/>
          <w:color w:val="000000" w:themeColor="text1"/>
        </w:rPr>
        <w:t>Yyyymmdd</w:t>
      </w:r>
      <w:r>
        <w:rPr>
          <w:rFonts w:ascii="標楷體" w:eastAsia="標楷體" w:hAnsi="標楷體" w:hint="eastAsia"/>
          <w:color w:val="000000" w:themeColor="text1"/>
        </w:rPr>
        <w:t>:</w:t>
      </w:r>
      <w:r>
        <w:rPr>
          <w:rFonts w:ascii="標楷體" w:eastAsia="標楷體" w:hAnsi="標楷體" w:hint="eastAsia"/>
        </w:rPr>
        <w:t>西元年(</w:t>
      </w:r>
      <w:r w:rsidRPr="00614F5B">
        <w:rPr>
          <w:rFonts w:ascii="標楷體" w:eastAsia="標楷體" w:hAnsi="標楷體" w:hint="eastAsia"/>
        </w:rPr>
        <w:t>欄位說明</w:t>
      </w:r>
      <w:r w:rsidR="004C258A">
        <w:rPr>
          <w:rFonts w:ascii="標楷體" w:eastAsia="標楷體" w:hAnsi="標楷體" w:hint="eastAsia"/>
        </w:rPr>
        <w:t>內</w:t>
      </w:r>
      <w:r w:rsidRPr="00614F5B">
        <w:rPr>
          <w:rFonts w:ascii="標楷體" w:eastAsia="標楷體" w:hAnsi="標楷體" w:hint="eastAsia"/>
        </w:rPr>
        <w:t>會標示</w:t>
      </w:r>
      <w:r w:rsidR="004C258A">
        <w:rPr>
          <w:rFonts w:ascii="標楷體" w:eastAsia="標楷體" w:hAnsi="標楷體" w:hint="eastAsia"/>
        </w:rPr>
        <w:t>該欄為</w:t>
      </w:r>
      <w:r>
        <w:rPr>
          <w:rFonts w:ascii="標楷體" w:eastAsia="標楷體" w:hAnsi="標楷體" w:hint="eastAsia"/>
        </w:rPr>
        <w:t>西元年</w:t>
      </w:r>
      <w:r>
        <w:rPr>
          <w:rFonts w:ascii="標楷體" w:eastAsia="標楷體" w:hAnsi="標楷體" w:hint="eastAsia"/>
          <w:b/>
        </w:rPr>
        <w:t>)</w:t>
      </w:r>
      <w:r w:rsidR="007C5613">
        <w:rPr>
          <w:rFonts w:ascii="標楷體" w:eastAsia="標楷體" w:hAnsi="標楷體" w:hint="eastAsia"/>
          <w:b/>
        </w:rPr>
        <w:t>，</w:t>
      </w:r>
    </w:p>
    <w:p w14:paraId="4C51D94B" w14:textId="4FDD65AE" w:rsidR="007C5613" w:rsidRPr="007C5613" w:rsidRDefault="007C5613" w:rsidP="004A1C2C">
      <w:pPr>
        <w:pStyle w:val="af9"/>
        <w:widowControl/>
        <w:ind w:leftChars="0" w:left="840" w:firstLineChars="100" w:firstLine="240"/>
        <w:rPr>
          <w:rFonts w:ascii="標楷體" w:eastAsia="標楷體" w:hAnsi="標楷體"/>
        </w:rPr>
      </w:pPr>
      <w:r>
        <w:rPr>
          <w:rFonts w:ascii="標楷體" w:eastAsia="標楷體" w:hAnsi="標楷體" w:hint="eastAsia"/>
          <w:b/>
        </w:rPr>
        <w:t xml:space="preserve">           其</w:t>
      </w:r>
      <w:r>
        <w:rPr>
          <w:rFonts w:ascii="標楷體" w:eastAsia="標楷體" w:hAnsi="標楷體" w:hint="eastAsia"/>
        </w:rPr>
        <w:t>預設值</w:t>
      </w:r>
      <w:r>
        <w:rPr>
          <w:rFonts w:ascii="標楷體" w:eastAsia="標楷體" w:hAnsi="標楷體" w:hint="eastAsia"/>
          <w:b/>
        </w:rPr>
        <w:t>依</w:t>
      </w:r>
      <w:r w:rsidRPr="008F20B5">
        <w:rPr>
          <w:rFonts w:ascii="標楷體" w:eastAsia="標楷體" w:hAnsi="標楷體" w:hint="eastAsia"/>
        </w:rPr>
        <w:t>型態</w:t>
      </w:r>
      <w:r>
        <w:rPr>
          <w:rFonts w:ascii="標楷體" w:eastAsia="標楷體" w:hAnsi="標楷體" w:hint="eastAsia"/>
        </w:rPr>
        <w:t>為X</w:t>
      </w:r>
      <w:r>
        <w:rPr>
          <w:rFonts w:ascii="標楷體" w:eastAsia="標楷體" w:hAnsi="標楷體"/>
        </w:rPr>
        <w:t>:</w:t>
      </w:r>
      <w:r>
        <w:rPr>
          <w:rFonts w:ascii="標楷體" w:eastAsia="標楷體" w:hAnsi="標楷體" w:hint="eastAsia"/>
        </w:rPr>
        <w:t>空字串、</w:t>
      </w:r>
      <w:r w:rsidRPr="008F20B5">
        <w:rPr>
          <w:rFonts w:ascii="標楷體" w:eastAsia="標楷體" w:hAnsi="標楷體"/>
        </w:rPr>
        <w:t>9</w:t>
      </w:r>
      <w:r>
        <w:rPr>
          <w:rFonts w:ascii="標楷體" w:eastAsia="標楷體" w:hAnsi="標楷體" w:hint="eastAsia"/>
        </w:rPr>
        <w:t>:0</w:t>
      </w:r>
    </w:p>
    <w:tbl>
      <w:tblPr>
        <w:tblW w:w="11057" w:type="dxa"/>
        <w:tblInd w:w="2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567"/>
        <w:gridCol w:w="1985"/>
        <w:gridCol w:w="2268"/>
        <w:gridCol w:w="992"/>
        <w:gridCol w:w="851"/>
        <w:gridCol w:w="851"/>
        <w:gridCol w:w="3543"/>
      </w:tblGrid>
      <w:tr w:rsidR="005862C2" w:rsidRPr="008F20B5" w14:paraId="493AA1B4" w14:textId="77777777" w:rsidTr="00614F5B">
        <w:trPr>
          <w:cantSplit/>
          <w:trHeight w:val="316"/>
          <w:tblHeader/>
        </w:trPr>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42D7295F"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序</w:t>
            </w:r>
          </w:p>
          <w:p w14:paraId="535AF295"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號</w:t>
            </w:r>
          </w:p>
        </w:tc>
        <w:tc>
          <w:tcPr>
            <w:tcW w:w="198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63192C7F"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英文名稱</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57CCF354"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中文名稱</w:t>
            </w:r>
          </w:p>
        </w:tc>
        <w:tc>
          <w:tcPr>
            <w:tcW w:w="99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6C9FCCA2" w14:textId="77777777"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型態</w:t>
            </w:r>
          </w:p>
        </w:tc>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710481B" w14:textId="77777777" w:rsidR="005862C2" w:rsidRPr="008F20B5" w:rsidRDefault="005862C2" w:rsidP="00C95E73">
            <w:pPr>
              <w:widowControl/>
              <w:jc w:val="center"/>
              <w:rPr>
                <w:rFonts w:ascii="標楷體" w:eastAsia="標楷體" w:hAnsi="標楷體"/>
                <w:b/>
              </w:rPr>
            </w:pPr>
          </w:p>
        </w:tc>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497A4B00" w14:textId="04E883AD" w:rsidR="005862C2" w:rsidRPr="008F20B5" w:rsidRDefault="005862C2" w:rsidP="00C95E73">
            <w:pPr>
              <w:widowControl/>
              <w:jc w:val="center"/>
              <w:rPr>
                <w:rFonts w:ascii="標楷體" w:eastAsia="標楷體" w:hAnsi="標楷體"/>
                <w:b/>
              </w:rPr>
            </w:pPr>
            <w:r w:rsidRPr="008F20B5">
              <w:rPr>
                <w:rFonts w:ascii="標楷體" w:eastAsia="標楷體" w:hAnsi="標楷體" w:hint="eastAsia"/>
                <w:b/>
              </w:rPr>
              <w:t>長度</w:t>
            </w:r>
          </w:p>
        </w:tc>
        <w:tc>
          <w:tcPr>
            <w:tcW w:w="3543"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739C2B6B" w14:textId="77777777" w:rsidR="005862C2" w:rsidRPr="008F20B5" w:rsidRDefault="005862C2" w:rsidP="00C95E73">
            <w:pPr>
              <w:spacing w:line="140" w:lineRule="atLeast"/>
              <w:ind w:rightChars="-11" w:right="-26"/>
              <w:jc w:val="center"/>
              <w:rPr>
                <w:rFonts w:ascii="標楷體" w:eastAsia="標楷體" w:hAnsi="標楷體"/>
              </w:rPr>
            </w:pPr>
            <w:r w:rsidRPr="008F20B5">
              <w:rPr>
                <w:rFonts w:ascii="標楷體" w:eastAsia="標楷體" w:hAnsi="標楷體" w:hint="eastAsia"/>
                <w:b/>
              </w:rPr>
              <w:t>欄位說明</w:t>
            </w:r>
          </w:p>
        </w:tc>
      </w:tr>
      <w:tr w:rsidR="005862C2" w:rsidRPr="008F20B5" w14:paraId="651BE087"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4A08D68" w14:textId="1856F7CA"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w:t>
            </w:r>
          </w:p>
        </w:tc>
        <w:tc>
          <w:tcPr>
            <w:tcW w:w="1985" w:type="dxa"/>
            <w:tcBorders>
              <w:top w:val="single" w:sz="6" w:space="0" w:color="000000"/>
              <w:left w:val="single" w:sz="6" w:space="0" w:color="000000"/>
              <w:bottom w:val="single" w:sz="6" w:space="0" w:color="000000"/>
              <w:right w:val="single" w:sz="6" w:space="0" w:color="000000"/>
            </w:tcBorders>
            <w:vAlign w:val="center"/>
          </w:tcPr>
          <w:p w14:paraId="0E5D9524" w14:textId="77777777" w:rsidR="005862C2" w:rsidRPr="004A1C2C" w:rsidRDefault="005862C2" w:rsidP="004A1C2C">
            <w:pPr>
              <w:spacing w:line="140" w:lineRule="atLeast"/>
              <w:rPr>
                <w:rFonts w:ascii="標楷體" w:eastAsia="標楷體" w:hAnsi="標楷體"/>
                <w:color w:val="000000" w:themeColor="text1"/>
              </w:rPr>
            </w:pPr>
            <w:r w:rsidRPr="004A1C2C">
              <w:rPr>
                <w:rFonts w:ascii="標楷體" w:eastAsia="標楷體" w:hAnsi="標楷體"/>
                <w:color w:val="000000" w:themeColor="text1"/>
              </w:rPr>
              <w:t>KINBR</w:t>
            </w:r>
          </w:p>
        </w:tc>
        <w:tc>
          <w:tcPr>
            <w:tcW w:w="2268" w:type="dxa"/>
            <w:tcBorders>
              <w:top w:val="single" w:sz="6" w:space="0" w:color="000000"/>
              <w:left w:val="single" w:sz="6" w:space="0" w:color="000000"/>
              <w:bottom w:val="single" w:sz="6" w:space="0" w:color="000000"/>
              <w:right w:val="single" w:sz="6" w:space="0" w:color="000000"/>
            </w:tcBorders>
            <w:vAlign w:val="center"/>
          </w:tcPr>
          <w:p w14:paraId="372F4F0F" w14:textId="35D799A8" w:rsidR="005862C2" w:rsidRPr="004A1C2C" w:rsidRDefault="005862C2" w:rsidP="00C95E73">
            <w:pPr>
              <w:spacing w:line="140" w:lineRule="atLeast"/>
              <w:rPr>
                <w:rFonts w:ascii="標楷體" w:eastAsia="標楷體" w:hAnsi="標楷體"/>
                <w:color w:val="000000" w:themeColor="text1"/>
              </w:rPr>
            </w:pPr>
            <w:r w:rsidRPr="008F20B5">
              <w:rPr>
                <w:rFonts w:ascii="標楷體" w:eastAsia="標楷體" w:hAnsi="標楷體" w:hint="eastAsia"/>
                <w:color w:val="000000" w:themeColor="text1"/>
                <w:lang w:eastAsia="zh-HK"/>
              </w:rPr>
              <w:t>交易序號－</w:t>
            </w:r>
            <w:r w:rsidRPr="004A1C2C">
              <w:rPr>
                <w:rFonts w:ascii="標楷體" w:eastAsia="標楷體" w:hAnsi="標楷體" w:hint="eastAsia"/>
                <w:color w:val="000000" w:themeColor="text1"/>
                <w:lang w:eastAsia="zh-HK"/>
              </w:rPr>
              <w:t>單</w:t>
            </w:r>
            <w:r w:rsidRPr="004A1C2C">
              <w:rPr>
                <w:rFonts w:ascii="標楷體" w:eastAsia="標楷體" w:hAnsi="標楷體" w:hint="eastAsia"/>
                <w:color w:val="000000" w:themeColor="text1"/>
              </w:rPr>
              <w:t>位</w:t>
            </w:r>
            <w:r w:rsidRPr="004A1C2C">
              <w:rPr>
                <w:rFonts w:ascii="標楷體" w:eastAsia="標楷體" w:hAnsi="標楷體" w:hint="eastAsia"/>
                <w:color w:val="000000" w:themeColor="text1"/>
                <w:lang w:eastAsia="zh-HK"/>
              </w:rPr>
              <w:t>別</w:t>
            </w:r>
          </w:p>
        </w:tc>
        <w:tc>
          <w:tcPr>
            <w:tcW w:w="992" w:type="dxa"/>
            <w:tcBorders>
              <w:top w:val="single" w:sz="6" w:space="0" w:color="000000"/>
              <w:left w:val="single" w:sz="6" w:space="0" w:color="000000"/>
              <w:bottom w:val="single" w:sz="6" w:space="0" w:color="000000"/>
              <w:right w:val="single" w:sz="6" w:space="0" w:color="000000"/>
            </w:tcBorders>
            <w:vAlign w:val="center"/>
          </w:tcPr>
          <w:p w14:paraId="2CF8C925" w14:textId="77777777"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1FAAF9BC" w14:textId="77777777" w:rsidR="005862C2" w:rsidRPr="004A1C2C" w:rsidRDefault="005862C2" w:rsidP="00C95E73">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F4949FC" w14:textId="76AB2B59"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vAlign w:val="center"/>
          </w:tcPr>
          <w:p w14:paraId="19A83592" w14:textId="0FA83E5E" w:rsidR="005862C2" w:rsidRPr="004A1C2C" w:rsidRDefault="005862C2" w:rsidP="00C95E73">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w:t>
            </w:r>
            <w:r w:rsidRPr="008F20B5">
              <w:rPr>
                <w:rFonts w:ascii="標楷體" w:eastAsia="標楷體" w:hAnsi="標楷體"/>
                <w:color w:val="000000" w:themeColor="text1"/>
              </w:rPr>
              <w:t>0000</w:t>
            </w:r>
            <w:r w:rsidRPr="004A1C2C">
              <w:rPr>
                <w:rFonts w:ascii="標楷體" w:eastAsia="標楷體" w:hAnsi="標楷體"/>
                <w:color w:val="000000" w:themeColor="text1"/>
              </w:rPr>
              <w:t>'</w:t>
            </w:r>
          </w:p>
        </w:tc>
      </w:tr>
      <w:tr w:rsidR="005862C2" w:rsidRPr="008F20B5" w14:paraId="3F6EC8E0"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981879C" w14:textId="27DE9376"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2</w:t>
            </w:r>
          </w:p>
        </w:tc>
        <w:tc>
          <w:tcPr>
            <w:tcW w:w="1985" w:type="dxa"/>
            <w:tcBorders>
              <w:top w:val="single" w:sz="6" w:space="0" w:color="000000"/>
              <w:left w:val="single" w:sz="6" w:space="0" w:color="000000"/>
              <w:bottom w:val="single" w:sz="6" w:space="0" w:color="000000"/>
              <w:right w:val="single" w:sz="6" w:space="0" w:color="000000"/>
            </w:tcBorders>
            <w:vAlign w:val="center"/>
          </w:tcPr>
          <w:p w14:paraId="793C7370" w14:textId="77777777" w:rsidR="005862C2" w:rsidRPr="004A1C2C" w:rsidRDefault="005862C2" w:rsidP="004A1C2C">
            <w:pPr>
              <w:spacing w:line="140" w:lineRule="atLeast"/>
              <w:rPr>
                <w:rFonts w:ascii="標楷體" w:eastAsia="標楷體" w:hAnsi="標楷體"/>
                <w:color w:val="000000" w:themeColor="text1"/>
              </w:rPr>
            </w:pPr>
            <w:r w:rsidRPr="004A1C2C">
              <w:rPr>
                <w:rFonts w:ascii="標楷體" w:eastAsia="標楷體" w:hAnsi="標楷體"/>
                <w:color w:val="000000" w:themeColor="text1"/>
              </w:rPr>
              <w:t>TLRNO</w:t>
            </w:r>
          </w:p>
        </w:tc>
        <w:tc>
          <w:tcPr>
            <w:tcW w:w="2268" w:type="dxa"/>
            <w:tcBorders>
              <w:top w:val="single" w:sz="6" w:space="0" w:color="000000"/>
              <w:left w:val="single" w:sz="6" w:space="0" w:color="000000"/>
              <w:bottom w:val="single" w:sz="6" w:space="0" w:color="000000"/>
              <w:right w:val="single" w:sz="6" w:space="0" w:color="000000"/>
            </w:tcBorders>
            <w:vAlign w:val="center"/>
          </w:tcPr>
          <w:p w14:paraId="1F2594FD" w14:textId="6B84F750" w:rsidR="005862C2" w:rsidRPr="004A1C2C" w:rsidRDefault="005862C2" w:rsidP="00C95E73">
            <w:pPr>
              <w:spacing w:line="140" w:lineRule="atLeast"/>
              <w:rPr>
                <w:rFonts w:ascii="標楷體" w:eastAsia="標楷體" w:hAnsi="標楷體"/>
                <w:color w:val="000000" w:themeColor="text1"/>
              </w:rPr>
            </w:pPr>
            <w:r w:rsidRPr="008F20B5">
              <w:rPr>
                <w:rFonts w:ascii="標楷體" w:eastAsia="標楷體" w:hAnsi="標楷體" w:hint="eastAsia"/>
                <w:color w:val="000000" w:themeColor="text1"/>
                <w:lang w:eastAsia="zh-HK"/>
              </w:rPr>
              <w:t>交易序號－</w:t>
            </w:r>
            <w:r w:rsidRPr="004A1C2C">
              <w:rPr>
                <w:rFonts w:ascii="標楷體" w:eastAsia="標楷體" w:hAnsi="標楷體" w:hint="eastAsia"/>
                <w:color w:val="000000" w:themeColor="text1"/>
              </w:rPr>
              <w:t>經辦</w:t>
            </w:r>
          </w:p>
        </w:tc>
        <w:tc>
          <w:tcPr>
            <w:tcW w:w="992" w:type="dxa"/>
            <w:tcBorders>
              <w:top w:val="single" w:sz="6" w:space="0" w:color="000000"/>
              <w:left w:val="single" w:sz="6" w:space="0" w:color="000000"/>
              <w:bottom w:val="single" w:sz="6" w:space="0" w:color="000000"/>
              <w:right w:val="single" w:sz="6" w:space="0" w:color="000000"/>
            </w:tcBorders>
            <w:vAlign w:val="center"/>
          </w:tcPr>
          <w:p w14:paraId="7FD166C7" w14:textId="77777777"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67F68430" w14:textId="77777777" w:rsidR="005862C2" w:rsidRPr="004A1C2C" w:rsidRDefault="005862C2" w:rsidP="00C95E73">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F60DB54" w14:textId="7D3B5345"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61CAE2E1" w14:textId="77777777" w:rsidR="005862C2" w:rsidRPr="004A1C2C" w:rsidRDefault="005862C2" w:rsidP="00C95E73">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'E-LOAN'</w:t>
            </w:r>
          </w:p>
        </w:tc>
      </w:tr>
      <w:tr w:rsidR="005862C2" w:rsidRPr="008F20B5" w14:paraId="3474DD43"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81D0BE0" w14:textId="0E1CF0FF"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3</w:t>
            </w:r>
          </w:p>
        </w:tc>
        <w:tc>
          <w:tcPr>
            <w:tcW w:w="1985" w:type="dxa"/>
            <w:tcBorders>
              <w:top w:val="single" w:sz="6" w:space="0" w:color="000000"/>
              <w:left w:val="single" w:sz="6" w:space="0" w:color="000000"/>
              <w:bottom w:val="single" w:sz="6" w:space="0" w:color="000000"/>
              <w:right w:val="single" w:sz="6" w:space="0" w:color="000000"/>
            </w:tcBorders>
            <w:vAlign w:val="center"/>
          </w:tcPr>
          <w:p w14:paraId="2D5D4354" w14:textId="77777777" w:rsidR="005862C2" w:rsidRPr="004A1C2C" w:rsidRDefault="005862C2" w:rsidP="004A1C2C">
            <w:pPr>
              <w:spacing w:line="140" w:lineRule="atLeast"/>
              <w:rPr>
                <w:rFonts w:ascii="標楷體" w:eastAsia="標楷體" w:hAnsi="標楷體"/>
                <w:color w:val="000000" w:themeColor="text1"/>
              </w:rPr>
            </w:pPr>
            <w:r w:rsidRPr="004A1C2C">
              <w:rPr>
                <w:rFonts w:ascii="標楷體" w:eastAsia="標楷體" w:hAnsi="標楷體"/>
                <w:color w:val="000000" w:themeColor="text1"/>
              </w:rPr>
              <w:t>TXTNO</w:t>
            </w:r>
          </w:p>
        </w:tc>
        <w:tc>
          <w:tcPr>
            <w:tcW w:w="2268" w:type="dxa"/>
            <w:tcBorders>
              <w:top w:val="single" w:sz="6" w:space="0" w:color="000000"/>
              <w:left w:val="single" w:sz="6" w:space="0" w:color="000000"/>
              <w:bottom w:val="single" w:sz="6" w:space="0" w:color="000000"/>
              <w:right w:val="single" w:sz="6" w:space="0" w:color="000000"/>
            </w:tcBorders>
            <w:vAlign w:val="center"/>
          </w:tcPr>
          <w:p w14:paraId="6DECB4C5" w14:textId="7142D131" w:rsidR="005862C2" w:rsidRPr="004A1C2C" w:rsidRDefault="005862C2" w:rsidP="00C95E73">
            <w:pPr>
              <w:spacing w:line="140" w:lineRule="atLeast"/>
              <w:rPr>
                <w:rFonts w:ascii="標楷體" w:eastAsia="標楷體" w:hAnsi="標楷體"/>
                <w:color w:val="000000" w:themeColor="text1"/>
              </w:rPr>
            </w:pPr>
            <w:r w:rsidRPr="008F20B5">
              <w:rPr>
                <w:rFonts w:ascii="標楷體" w:eastAsia="標楷體" w:hAnsi="標楷體" w:hint="eastAsia"/>
                <w:color w:val="000000" w:themeColor="text1"/>
                <w:lang w:eastAsia="zh-HK"/>
              </w:rPr>
              <w:t>交易序號－</w:t>
            </w:r>
            <w:r w:rsidRPr="004A1C2C">
              <w:rPr>
                <w:rFonts w:ascii="標楷體" w:eastAsia="標楷體" w:hAnsi="標楷體" w:hint="eastAsia"/>
                <w:color w:val="000000" w:themeColor="text1"/>
              </w:rPr>
              <w:t>傳輸序號</w:t>
            </w:r>
          </w:p>
        </w:tc>
        <w:tc>
          <w:tcPr>
            <w:tcW w:w="992" w:type="dxa"/>
            <w:tcBorders>
              <w:top w:val="single" w:sz="6" w:space="0" w:color="000000"/>
              <w:left w:val="single" w:sz="6" w:space="0" w:color="000000"/>
              <w:bottom w:val="single" w:sz="6" w:space="0" w:color="000000"/>
              <w:right w:val="single" w:sz="6" w:space="0" w:color="000000"/>
            </w:tcBorders>
            <w:vAlign w:val="center"/>
          </w:tcPr>
          <w:p w14:paraId="2CDFDFCE" w14:textId="446D5791" w:rsidR="005862C2" w:rsidRPr="004A1C2C" w:rsidRDefault="005862C2" w:rsidP="00C95E73">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07D20F28" w14:textId="77777777" w:rsidR="005862C2" w:rsidRPr="004A1C2C" w:rsidRDefault="005862C2" w:rsidP="00C95E73">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2399AD97" w14:textId="773A04AB"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tcPr>
          <w:p w14:paraId="59A545D5" w14:textId="77777777" w:rsidR="005862C2" w:rsidRPr="004A1C2C" w:rsidRDefault="005862C2" w:rsidP="00C95E73">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4DE6B505"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025927DD" w14:textId="31C53117"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4</w:t>
            </w:r>
          </w:p>
        </w:tc>
        <w:tc>
          <w:tcPr>
            <w:tcW w:w="1985" w:type="dxa"/>
            <w:tcBorders>
              <w:top w:val="single" w:sz="6" w:space="0" w:color="000000"/>
              <w:left w:val="single" w:sz="6" w:space="0" w:color="000000"/>
              <w:bottom w:val="single" w:sz="6" w:space="0" w:color="000000"/>
              <w:right w:val="single" w:sz="6" w:space="0" w:color="000000"/>
            </w:tcBorders>
            <w:vAlign w:val="center"/>
          </w:tcPr>
          <w:p w14:paraId="315AF891" w14:textId="77777777" w:rsidR="005862C2" w:rsidRPr="004A1C2C" w:rsidRDefault="005862C2" w:rsidP="00C95E73">
            <w:pPr>
              <w:spacing w:line="140" w:lineRule="atLeast"/>
              <w:rPr>
                <w:rFonts w:ascii="標楷體" w:eastAsia="標楷體" w:hAnsi="標楷體"/>
                <w:color w:val="000000" w:themeColor="text1"/>
              </w:rPr>
            </w:pPr>
            <w:r w:rsidRPr="004A1C2C">
              <w:rPr>
                <w:rFonts w:ascii="標楷體" w:eastAsia="標楷體" w:hAnsi="標楷體"/>
                <w:color w:val="000000" w:themeColor="text1"/>
              </w:rPr>
              <w:t>ENTDY</w:t>
            </w:r>
          </w:p>
        </w:tc>
        <w:tc>
          <w:tcPr>
            <w:tcW w:w="2268" w:type="dxa"/>
            <w:tcBorders>
              <w:top w:val="single" w:sz="6" w:space="0" w:color="000000"/>
              <w:left w:val="single" w:sz="6" w:space="0" w:color="000000"/>
              <w:bottom w:val="single" w:sz="6" w:space="0" w:color="000000"/>
              <w:right w:val="single" w:sz="6" w:space="0" w:color="000000"/>
            </w:tcBorders>
            <w:vAlign w:val="center"/>
          </w:tcPr>
          <w:p w14:paraId="09FE9DC3" w14:textId="77777777" w:rsidR="005862C2" w:rsidRPr="004A1C2C" w:rsidRDefault="005862C2" w:rsidP="00C95E73">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帳務日</w:t>
            </w:r>
          </w:p>
        </w:tc>
        <w:tc>
          <w:tcPr>
            <w:tcW w:w="992" w:type="dxa"/>
            <w:tcBorders>
              <w:top w:val="single" w:sz="6" w:space="0" w:color="000000"/>
              <w:left w:val="single" w:sz="6" w:space="0" w:color="000000"/>
              <w:bottom w:val="single" w:sz="6" w:space="0" w:color="000000"/>
              <w:right w:val="single" w:sz="6" w:space="0" w:color="000000"/>
            </w:tcBorders>
            <w:vAlign w:val="center"/>
          </w:tcPr>
          <w:p w14:paraId="07F6E61C" w14:textId="74F909E8" w:rsidR="005862C2" w:rsidRPr="004A1C2C" w:rsidRDefault="005862C2" w:rsidP="00C95E73">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22BFFE54" w14:textId="77777777" w:rsidR="005862C2" w:rsidRPr="004A1C2C" w:rsidRDefault="005862C2" w:rsidP="00C95E73">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25E6705A" w14:textId="209C2EE6" w:rsidR="005862C2" w:rsidRPr="004A1C2C" w:rsidRDefault="005862C2" w:rsidP="00C95E73">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vAlign w:val="center"/>
          </w:tcPr>
          <w:p w14:paraId="1470FEAB" w14:textId="77777777" w:rsidR="005862C2" w:rsidRPr="004A1C2C" w:rsidRDefault="005862C2" w:rsidP="00C95E73">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4618E1A2"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D99E3AC" w14:textId="0C99B865"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5</w:t>
            </w:r>
          </w:p>
        </w:tc>
        <w:tc>
          <w:tcPr>
            <w:tcW w:w="1985" w:type="dxa"/>
            <w:tcBorders>
              <w:top w:val="single" w:sz="6" w:space="0" w:color="000000"/>
              <w:left w:val="single" w:sz="6" w:space="0" w:color="000000"/>
              <w:bottom w:val="single" w:sz="6" w:space="0" w:color="000000"/>
              <w:right w:val="single" w:sz="6" w:space="0" w:color="000000"/>
            </w:tcBorders>
          </w:tcPr>
          <w:p w14:paraId="33C00112" w14:textId="5B004BAE" w:rsidR="005862C2" w:rsidRPr="008F20B5" w:rsidRDefault="005862C2">
            <w:pPr>
              <w:spacing w:line="140" w:lineRule="atLeast"/>
              <w:rPr>
                <w:rFonts w:ascii="標楷體" w:eastAsia="標楷體" w:hAnsi="標楷體"/>
                <w:color w:val="FF0000"/>
              </w:rPr>
            </w:pPr>
            <w:r w:rsidRPr="004A1C2C">
              <w:rPr>
                <w:rFonts w:ascii="標楷體" w:eastAsia="標楷體" w:hAnsi="標楷體"/>
              </w:rPr>
              <w:t>ORGKIN</w:t>
            </w:r>
          </w:p>
        </w:tc>
        <w:tc>
          <w:tcPr>
            <w:tcW w:w="2268" w:type="dxa"/>
            <w:tcBorders>
              <w:top w:val="single" w:sz="6" w:space="0" w:color="000000"/>
              <w:left w:val="single" w:sz="6" w:space="0" w:color="000000"/>
              <w:bottom w:val="single" w:sz="6" w:space="0" w:color="000000"/>
              <w:right w:val="single" w:sz="6" w:space="0" w:color="000000"/>
            </w:tcBorders>
            <w:vAlign w:val="center"/>
          </w:tcPr>
          <w:p w14:paraId="67F5E33B" w14:textId="32A0FAE8" w:rsidR="005862C2" w:rsidRPr="008F20B5" w:rsidRDefault="005862C2" w:rsidP="00EE2BAC">
            <w:pPr>
              <w:spacing w:line="140" w:lineRule="atLeast"/>
              <w:rPr>
                <w:rFonts w:ascii="標楷體" w:eastAsia="標楷體" w:hAnsi="標楷體"/>
                <w:color w:val="FF0000"/>
              </w:rPr>
            </w:pPr>
            <w:r w:rsidRPr="008F20B5">
              <w:rPr>
                <w:rFonts w:ascii="標楷體" w:eastAsia="標楷體" w:hAnsi="標楷體" w:hint="eastAsia"/>
                <w:color w:val="000000" w:themeColor="text1"/>
                <w:lang w:eastAsia="zh-HK"/>
              </w:rPr>
              <w:t>原交易序號－單</w:t>
            </w:r>
            <w:r w:rsidRPr="008F20B5">
              <w:rPr>
                <w:rFonts w:ascii="標楷體" w:eastAsia="標楷體" w:hAnsi="標楷體" w:hint="eastAsia"/>
                <w:color w:val="000000" w:themeColor="text1"/>
              </w:rPr>
              <w:t>位</w:t>
            </w:r>
            <w:r w:rsidRPr="008F20B5">
              <w:rPr>
                <w:rFonts w:ascii="標楷體" w:eastAsia="標楷體" w:hAnsi="標楷體" w:hint="eastAsia"/>
                <w:color w:val="000000" w:themeColor="text1"/>
                <w:lang w:eastAsia="zh-HK"/>
              </w:rPr>
              <w:t>別</w:t>
            </w:r>
          </w:p>
        </w:tc>
        <w:tc>
          <w:tcPr>
            <w:tcW w:w="992" w:type="dxa"/>
            <w:tcBorders>
              <w:top w:val="single" w:sz="6" w:space="0" w:color="000000"/>
              <w:left w:val="single" w:sz="6" w:space="0" w:color="000000"/>
              <w:bottom w:val="single" w:sz="6" w:space="0" w:color="000000"/>
              <w:right w:val="single" w:sz="6" w:space="0" w:color="000000"/>
            </w:tcBorders>
            <w:vAlign w:val="center"/>
          </w:tcPr>
          <w:p w14:paraId="5F1B4A83" w14:textId="35A0BAE8" w:rsidR="005862C2" w:rsidRPr="004A1C2C" w:rsidRDefault="005862C2">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4222DF68" w14:textId="77777777" w:rsidR="005862C2" w:rsidRPr="008F20B5"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5067C00" w14:textId="3A8CAF03"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vAlign w:val="center"/>
          </w:tcPr>
          <w:p w14:paraId="54CFE1DE" w14:textId="190F6BCC" w:rsidR="005862C2" w:rsidRPr="008F20B5" w:rsidRDefault="005862C2" w:rsidP="00EE2BAC">
            <w:pPr>
              <w:spacing w:line="140" w:lineRule="atLeast"/>
              <w:ind w:rightChars="343" w:right="823"/>
              <w:rPr>
                <w:rFonts w:ascii="標楷體" w:eastAsia="標楷體" w:hAnsi="標楷體"/>
                <w:color w:val="FF0000"/>
              </w:rPr>
            </w:pPr>
            <w:r w:rsidRPr="008F20B5">
              <w:rPr>
                <w:rFonts w:ascii="標楷體" w:eastAsia="標楷體" w:hAnsi="標楷體"/>
                <w:color w:val="000000" w:themeColor="text1"/>
              </w:rPr>
              <w:t>SPACE</w:t>
            </w:r>
          </w:p>
        </w:tc>
      </w:tr>
      <w:tr w:rsidR="005862C2" w:rsidRPr="008F20B5" w14:paraId="119533A8"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0C2A001B" w14:textId="2E82C7BC"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6</w:t>
            </w:r>
          </w:p>
        </w:tc>
        <w:tc>
          <w:tcPr>
            <w:tcW w:w="1985" w:type="dxa"/>
            <w:tcBorders>
              <w:top w:val="single" w:sz="6" w:space="0" w:color="000000"/>
              <w:left w:val="single" w:sz="6" w:space="0" w:color="000000"/>
              <w:bottom w:val="single" w:sz="6" w:space="0" w:color="000000"/>
              <w:right w:val="single" w:sz="6" w:space="0" w:color="000000"/>
            </w:tcBorders>
          </w:tcPr>
          <w:p w14:paraId="4252D3F7" w14:textId="3564448D" w:rsidR="005862C2" w:rsidRPr="008F20B5" w:rsidRDefault="005862C2">
            <w:pPr>
              <w:spacing w:line="140" w:lineRule="atLeast"/>
              <w:rPr>
                <w:rFonts w:ascii="標楷體" w:eastAsia="標楷體" w:hAnsi="標楷體"/>
                <w:color w:val="FF0000"/>
              </w:rPr>
            </w:pPr>
            <w:r w:rsidRPr="004A1C2C">
              <w:rPr>
                <w:rFonts w:ascii="標楷體" w:eastAsia="標楷體" w:hAnsi="標楷體"/>
              </w:rPr>
              <w:t>ORGTLR</w:t>
            </w:r>
          </w:p>
        </w:tc>
        <w:tc>
          <w:tcPr>
            <w:tcW w:w="2268" w:type="dxa"/>
            <w:tcBorders>
              <w:top w:val="single" w:sz="6" w:space="0" w:color="000000"/>
              <w:left w:val="single" w:sz="6" w:space="0" w:color="000000"/>
              <w:bottom w:val="single" w:sz="6" w:space="0" w:color="000000"/>
              <w:right w:val="single" w:sz="6" w:space="0" w:color="000000"/>
            </w:tcBorders>
            <w:vAlign w:val="center"/>
          </w:tcPr>
          <w:p w14:paraId="7E9A817E" w14:textId="1F6C78B8" w:rsidR="005862C2" w:rsidRPr="008F20B5" w:rsidRDefault="005862C2" w:rsidP="00EE2BAC">
            <w:pPr>
              <w:spacing w:line="140" w:lineRule="atLeast"/>
              <w:rPr>
                <w:rFonts w:ascii="標楷體" w:eastAsia="標楷體" w:hAnsi="標楷體"/>
                <w:color w:val="FF0000"/>
              </w:rPr>
            </w:pPr>
            <w:r w:rsidRPr="008F20B5">
              <w:rPr>
                <w:rFonts w:ascii="標楷體" w:eastAsia="標楷體" w:hAnsi="標楷體" w:hint="eastAsia"/>
                <w:color w:val="000000" w:themeColor="text1"/>
                <w:lang w:eastAsia="zh-HK"/>
              </w:rPr>
              <w:t>原交易序號－</w:t>
            </w:r>
            <w:r w:rsidRPr="008F20B5">
              <w:rPr>
                <w:rFonts w:ascii="標楷體" w:eastAsia="標楷體" w:hAnsi="標楷體" w:hint="eastAsia"/>
                <w:color w:val="000000" w:themeColor="text1"/>
              </w:rPr>
              <w:t>經辦</w:t>
            </w:r>
          </w:p>
        </w:tc>
        <w:tc>
          <w:tcPr>
            <w:tcW w:w="992" w:type="dxa"/>
            <w:tcBorders>
              <w:top w:val="single" w:sz="6" w:space="0" w:color="000000"/>
              <w:left w:val="single" w:sz="6" w:space="0" w:color="000000"/>
              <w:bottom w:val="single" w:sz="6" w:space="0" w:color="000000"/>
              <w:right w:val="single" w:sz="6" w:space="0" w:color="000000"/>
            </w:tcBorders>
            <w:vAlign w:val="center"/>
          </w:tcPr>
          <w:p w14:paraId="0866CC04" w14:textId="2590B281"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372E2F82" w14:textId="77777777" w:rsidR="005862C2" w:rsidRPr="008F20B5"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AAD7810" w14:textId="4EE1600A"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1BE3EA03" w14:textId="48D86FE7" w:rsidR="005862C2" w:rsidRPr="008F20B5" w:rsidRDefault="005862C2" w:rsidP="00EE2BAC">
            <w:pPr>
              <w:spacing w:line="140" w:lineRule="atLeast"/>
              <w:ind w:rightChars="343" w:right="823"/>
              <w:rPr>
                <w:rFonts w:ascii="標楷體" w:eastAsia="標楷體" w:hAnsi="標楷體"/>
                <w:color w:val="FF0000"/>
              </w:rPr>
            </w:pPr>
            <w:r w:rsidRPr="008F20B5">
              <w:rPr>
                <w:rFonts w:ascii="標楷體" w:eastAsia="標楷體" w:hAnsi="標楷體"/>
                <w:color w:val="000000" w:themeColor="text1"/>
              </w:rPr>
              <w:t>SPACE</w:t>
            </w:r>
          </w:p>
        </w:tc>
      </w:tr>
      <w:tr w:rsidR="005862C2" w:rsidRPr="008F20B5" w14:paraId="429DC75C"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F8867DF" w14:textId="465E9600"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7</w:t>
            </w:r>
          </w:p>
        </w:tc>
        <w:tc>
          <w:tcPr>
            <w:tcW w:w="1985" w:type="dxa"/>
            <w:tcBorders>
              <w:top w:val="single" w:sz="6" w:space="0" w:color="000000"/>
              <w:left w:val="single" w:sz="6" w:space="0" w:color="000000"/>
              <w:bottom w:val="single" w:sz="6" w:space="0" w:color="000000"/>
              <w:right w:val="single" w:sz="6" w:space="0" w:color="000000"/>
            </w:tcBorders>
          </w:tcPr>
          <w:p w14:paraId="5F05C175" w14:textId="62A6B61A" w:rsidR="005862C2" w:rsidRPr="008F20B5" w:rsidRDefault="005862C2">
            <w:pPr>
              <w:spacing w:line="140" w:lineRule="atLeast"/>
              <w:rPr>
                <w:rFonts w:ascii="標楷體" w:eastAsia="標楷體" w:hAnsi="標楷體"/>
                <w:color w:val="FF0000"/>
              </w:rPr>
            </w:pPr>
            <w:r w:rsidRPr="004A1C2C">
              <w:rPr>
                <w:rFonts w:ascii="標楷體" w:eastAsia="標楷體" w:hAnsi="標楷體"/>
              </w:rPr>
              <w:t>ORGTNO</w:t>
            </w:r>
          </w:p>
        </w:tc>
        <w:tc>
          <w:tcPr>
            <w:tcW w:w="2268" w:type="dxa"/>
            <w:tcBorders>
              <w:top w:val="single" w:sz="6" w:space="0" w:color="000000"/>
              <w:left w:val="single" w:sz="6" w:space="0" w:color="000000"/>
              <w:bottom w:val="single" w:sz="6" w:space="0" w:color="000000"/>
              <w:right w:val="single" w:sz="6" w:space="0" w:color="000000"/>
            </w:tcBorders>
            <w:vAlign w:val="center"/>
          </w:tcPr>
          <w:p w14:paraId="7ADB919F" w14:textId="0469C125" w:rsidR="005862C2" w:rsidRPr="008F20B5" w:rsidRDefault="005862C2" w:rsidP="00EE2BAC">
            <w:pPr>
              <w:spacing w:line="140" w:lineRule="atLeast"/>
              <w:rPr>
                <w:rFonts w:ascii="標楷體" w:eastAsia="標楷體" w:hAnsi="標楷體"/>
                <w:color w:val="FF0000"/>
              </w:rPr>
            </w:pPr>
            <w:r w:rsidRPr="008F20B5">
              <w:rPr>
                <w:rFonts w:ascii="標楷體" w:eastAsia="標楷體" w:hAnsi="標楷體" w:hint="eastAsia"/>
                <w:color w:val="000000" w:themeColor="text1"/>
                <w:lang w:eastAsia="zh-HK"/>
              </w:rPr>
              <w:t>原交易序號－</w:t>
            </w:r>
            <w:r w:rsidRPr="008F20B5">
              <w:rPr>
                <w:rFonts w:ascii="標楷體" w:eastAsia="標楷體" w:hAnsi="標楷體" w:hint="eastAsia"/>
                <w:color w:val="000000" w:themeColor="text1"/>
              </w:rPr>
              <w:t>傳輸序號</w:t>
            </w:r>
          </w:p>
        </w:tc>
        <w:tc>
          <w:tcPr>
            <w:tcW w:w="992" w:type="dxa"/>
            <w:tcBorders>
              <w:top w:val="single" w:sz="6" w:space="0" w:color="000000"/>
              <w:left w:val="single" w:sz="6" w:space="0" w:color="000000"/>
              <w:bottom w:val="single" w:sz="6" w:space="0" w:color="000000"/>
              <w:right w:val="single" w:sz="6" w:space="0" w:color="000000"/>
            </w:tcBorders>
            <w:vAlign w:val="center"/>
          </w:tcPr>
          <w:p w14:paraId="546E8516" w14:textId="55F5B331"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3D3FFE6C" w14:textId="77777777" w:rsidR="005862C2" w:rsidRPr="008F20B5"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2EF46E71" w14:textId="01E159D5" w:rsidR="005862C2" w:rsidRPr="008F20B5" w:rsidRDefault="005862C2" w:rsidP="00EE2BAC">
            <w:pPr>
              <w:spacing w:line="140" w:lineRule="atLeast"/>
              <w:jc w:val="center"/>
              <w:rPr>
                <w:rFonts w:ascii="標楷體" w:eastAsia="標楷體" w:hAnsi="標楷體"/>
                <w:color w:val="FF0000"/>
              </w:rPr>
            </w:pPr>
            <w:r w:rsidRPr="008F20B5">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vAlign w:val="center"/>
          </w:tcPr>
          <w:p w14:paraId="723DA988" w14:textId="4225BE63" w:rsidR="005862C2" w:rsidRPr="008F20B5" w:rsidRDefault="005862C2" w:rsidP="00EE2BAC">
            <w:pPr>
              <w:spacing w:line="140" w:lineRule="atLeast"/>
              <w:ind w:rightChars="343" w:right="823"/>
              <w:rPr>
                <w:rFonts w:ascii="標楷體" w:eastAsia="標楷體" w:hAnsi="標楷體"/>
                <w:color w:val="FF0000"/>
              </w:rPr>
            </w:pPr>
            <w:r w:rsidRPr="008F20B5">
              <w:rPr>
                <w:rFonts w:ascii="標楷體" w:eastAsia="標楷體" w:hAnsi="標楷體"/>
                <w:color w:val="FF0000"/>
              </w:rPr>
              <w:t>0</w:t>
            </w:r>
          </w:p>
        </w:tc>
      </w:tr>
      <w:tr w:rsidR="005862C2" w:rsidRPr="008F20B5" w14:paraId="10E8BF53"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039FE98" w14:textId="10FDFF39"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8</w:t>
            </w:r>
          </w:p>
        </w:tc>
        <w:tc>
          <w:tcPr>
            <w:tcW w:w="1985" w:type="dxa"/>
            <w:tcBorders>
              <w:top w:val="single" w:sz="6" w:space="0" w:color="000000"/>
              <w:left w:val="single" w:sz="6" w:space="0" w:color="000000"/>
              <w:bottom w:val="single" w:sz="6" w:space="0" w:color="000000"/>
              <w:right w:val="single" w:sz="6" w:space="0" w:color="000000"/>
            </w:tcBorders>
            <w:vAlign w:val="center"/>
          </w:tcPr>
          <w:p w14:paraId="5BE8DF90" w14:textId="7B34DD95"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ORGDD</w:t>
            </w:r>
          </w:p>
        </w:tc>
        <w:tc>
          <w:tcPr>
            <w:tcW w:w="2268" w:type="dxa"/>
            <w:tcBorders>
              <w:top w:val="single" w:sz="6" w:space="0" w:color="000000"/>
              <w:left w:val="single" w:sz="6" w:space="0" w:color="000000"/>
              <w:bottom w:val="single" w:sz="6" w:space="0" w:color="000000"/>
              <w:right w:val="single" w:sz="6" w:space="0" w:color="000000"/>
            </w:tcBorders>
            <w:vAlign w:val="center"/>
          </w:tcPr>
          <w:p w14:paraId="0FD5890F"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原帳務日</w:t>
            </w:r>
          </w:p>
        </w:tc>
        <w:tc>
          <w:tcPr>
            <w:tcW w:w="992" w:type="dxa"/>
            <w:tcBorders>
              <w:top w:val="single" w:sz="6" w:space="0" w:color="000000"/>
              <w:left w:val="single" w:sz="6" w:space="0" w:color="000000"/>
              <w:bottom w:val="single" w:sz="6" w:space="0" w:color="000000"/>
              <w:right w:val="single" w:sz="6" w:space="0" w:color="000000"/>
            </w:tcBorders>
            <w:vAlign w:val="center"/>
          </w:tcPr>
          <w:p w14:paraId="0DF7AD97" w14:textId="36259FF4" w:rsidR="005862C2" w:rsidRPr="004A1C2C" w:rsidRDefault="005862C2" w:rsidP="00EE2BA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8411C6A"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71CB229D" w14:textId="5B1037FF"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18FBDA0C" w14:textId="4F60347A"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03F323DD"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C009923" w14:textId="3D960F87"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1985" w:type="dxa"/>
            <w:tcBorders>
              <w:top w:val="single" w:sz="6" w:space="0" w:color="000000"/>
              <w:left w:val="single" w:sz="6" w:space="0" w:color="000000"/>
              <w:bottom w:val="single" w:sz="6" w:space="0" w:color="000000"/>
              <w:right w:val="single" w:sz="6" w:space="0" w:color="000000"/>
            </w:tcBorders>
            <w:vAlign w:val="center"/>
          </w:tcPr>
          <w:p w14:paraId="4DFFA037"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TRMTYP</w:t>
            </w:r>
          </w:p>
        </w:tc>
        <w:tc>
          <w:tcPr>
            <w:tcW w:w="2268" w:type="dxa"/>
            <w:tcBorders>
              <w:top w:val="single" w:sz="6" w:space="0" w:color="000000"/>
              <w:left w:val="single" w:sz="6" w:space="0" w:color="000000"/>
              <w:bottom w:val="single" w:sz="6" w:space="0" w:color="000000"/>
              <w:right w:val="single" w:sz="6" w:space="0" w:color="000000"/>
            </w:tcBorders>
            <w:vAlign w:val="center"/>
          </w:tcPr>
          <w:p w14:paraId="62B24947"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前置系統種類</w:t>
            </w:r>
          </w:p>
        </w:tc>
        <w:tc>
          <w:tcPr>
            <w:tcW w:w="992" w:type="dxa"/>
            <w:tcBorders>
              <w:top w:val="single" w:sz="6" w:space="0" w:color="000000"/>
              <w:left w:val="single" w:sz="6" w:space="0" w:color="000000"/>
              <w:bottom w:val="single" w:sz="6" w:space="0" w:color="000000"/>
              <w:right w:val="single" w:sz="6" w:space="0" w:color="000000"/>
            </w:tcBorders>
            <w:vAlign w:val="center"/>
          </w:tcPr>
          <w:p w14:paraId="6CB206D3"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328F1CF4"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04BCCB49" w14:textId="14EBBBC4"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59CF6218" w14:textId="77777777"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'EL'</w:t>
            </w:r>
          </w:p>
        </w:tc>
      </w:tr>
      <w:tr w:rsidR="005862C2" w:rsidRPr="008F20B5" w14:paraId="1939404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21B39367" w14:textId="40DE8124"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10</w:t>
            </w:r>
          </w:p>
        </w:tc>
        <w:tc>
          <w:tcPr>
            <w:tcW w:w="1985" w:type="dxa"/>
            <w:tcBorders>
              <w:top w:val="single" w:sz="6" w:space="0" w:color="000000"/>
              <w:left w:val="single" w:sz="6" w:space="0" w:color="000000"/>
              <w:bottom w:val="single" w:sz="6" w:space="0" w:color="000000"/>
              <w:right w:val="single" w:sz="6" w:space="0" w:color="000000"/>
            </w:tcBorders>
            <w:vAlign w:val="center"/>
          </w:tcPr>
          <w:p w14:paraId="012AA027"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TXCD</w:t>
            </w:r>
          </w:p>
        </w:tc>
        <w:tc>
          <w:tcPr>
            <w:tcW w:w="2268" w:type="dxa"/>
            <w:tcBorders>
              <w:top w:val="single" w:sz="6" w:space="0" w:color="000000"/>
              <w:left w:val="single" w:sz="6" w:space="0" w:color="000000"/>
              <w:bottom w:val="single" w:sz="6" w:space="0" w:color="000000"/>
              <w:right w:val="single" w:sz="6" w:space="0" w:color="000000"/>
            </w:tcBorders>
            <w:vAlign w:val="center"/>
          </w:tcPr>
          <w:p w14:paraId="5B4EA174"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交易代號</w:t>
            </w:r>
          </w:p>
        </w:tc>
        <w:tc>
          <w:tcPr>
            <w:tcW w:w="992" w:type="dxa"/>
            <w:tcBorders>
              <w:top w:val="single" w:sz="6" w:space="0" w:color="000000"/>
              <w:left w:val="single" w:sz="6" w:space="0" w:color="000000"/>
              <w:bottom w:val="single" w:sz="6" w:space="0" w:color="000000"/>
              <w:right w:val="single" w:sz="6" w:space="0" w:color="000000"/>
            </w:tcBorders>
            <w:vAlign w:val="center"/>
          </w:tcPr>
          <w:p w14:paraId="7294BC33"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F4AE4B2"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4F04ECC2" w14:textId="375692CF"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5</w:t>
            </w:r>
          </w:p>
        </w:tc>
        <w:tc>
          <w:tcPr>
            <w:tcW w:w="3543" w:type="dxa"/>
            <w:tcBorders>
              <w:top w:val="single" w:sz="6" w:space="0" w:color="000000"/>
              <w:left w:val="single" w:sz="6" w:space="0" w:color="000000"/>
              <w:bottom w:val="single" w:sz="6" w:space="0" w:color="000000"/>
              <w:right w:val="single" w:sz="6" w:space="0" w:color="000000"/>
            </w:tcBorders>
            <w:vAlign w:val="center"/>
          </w:tcPr>
          <w:p w14:paraId="7466723B" w14:textId="20D233A7" w:rsidR="005862C2" w:rsidRPr="004A1C2C" w:rsidRDefault="005862C2" w:rsidP="004A1C2C">
            <w:pPr>
              <w:spacing w:line="140" w:lineRule="atLeast"/>
              <w:ind w:rightChars="46" w:right="110"/>
              <w:rPr>
                <w:rFonts w:ascii="標楷體" w:eastAsia="標楷體" w:hAnsi="標楷體"/>
                <w:color w:val="000000" w:themeColor="text1"/>
              </w:rPr>
            </w:pPr>
            <w:r w:rsidRPr="004A1C2C">
              <w:rPr>
                <w:rFonts w:ascii="標楷體" w:eastAsia="標楷體" w:hAnsi="標楷體"/>
                <w:color w:val="000000" w:themeColor="text1"/>
              </w:rPr>
              <w:t>'L7100'</w:t>
            </w:r>
            <w:r w:rsidRPr="004A1C2C">
              <w:rPr>
                <w:rFonts w:ascii="標楷體" w:eastAsia="標楷體" w:hAnsi="標楷體" w:hint="eastAsia"/>
                <w:color w:val="000000" w:themeColor="text1"/>
              </w:rPr>
              <w:t>：</w:t>
            </w:r>
            <w:r w:rsidRPr="004A1C2C">
              <w:rPr>
                <w:rFonts w:ascii="標楷體" w:eastAsia="標楷體" w:hAnsi="標楷體"/>
                <w:color w:val="000000" w:themeColor="text1"/>
              </w:rPr>
              <w:t>E-LOAN案件資料上送</w:t>
            </w:r>
          </w:p>
        </w:tc>
      </w:tr>
      <w:tr w:rsidR="005862C2" w:rsidRPr="008F20B5" w14:paraId="6362FDAF"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483BB3D" w14:textId="20EF53C6" w:rsidR="005862C2" w:rsidRPr="008F20B5" w:rsidRDefault="005862C2" w:rsidP="00363C89">
            <w:pPr>
              <w:spacing w:line="140" w:lineRule="atLeast"/>
              <w:jc w:val="center"/>
              <w:rPr>
                <w:rFonts w:ascii="標楷體" w:eastAsia="標楷體" w:hAnsi="標楷體"/>
              </w:rPr>
            </w:pPr>
            <w:r w:rsidRPr="008F20B5">
              <w:rPr>
                <w:rFonts w:ascii="標楷體" w:eastAsia="標楷體" w:hAnsi="標楷體"/>
              </w:rPr>
              <w:t>11</w:t>
            </w:r>
          </w:p>
        </w:tc>
        <w:tc>
          <w:tcPr>
            <w:tcW w:w="1985" w:type="dxa"/>
            <w:tcBorders>
              <w:top w:val="single" w:sz="6" w:space="0" w:color="000000"/>
              <w:left w:val="single" w:sz="6" w:space="0" w:color="000000"/>
              <w:bottom w:val="single" w:sz="6" w:space="0" w:color="000000"/>
              <w:right w:val="single" w:sz="6" w:space="0" w:color="000000"/>
            </w:tcBorders>
            <w:vAlign w:val="center"/>
          </w:tcPr>
          <w:p w14:paraId="5CB2F610" w14:textId="532E9EBB" w:rsidR="005862C2" w:rsidRPr="008F20B5" w:rsidRDefault="005862C2" w:rsidP="00EE2BAC">
            <w:pPr>
              <w:spacing w:line="140" w:lineRule="atLeast"/>
              <w:rPr>
                <w:rFonts w:ascii="標楷體" w:eastAsia="標楷體" w:hAnsi="標楷體"/>
                <w:color w:val="000000" w:themeColor="text1"/>
              </w:rPr>
            </w:pPr>
            <w:r w:rsidRPr="008F20B5">
              <w:rPr>
                <w:rFonts w:ascii="標楷體" w:eastAsia="標楷體" w:hAnsi="標楷體"/>
                <w:color w:val="000000" w:themeColor="text1"/>
              </w:rPr>
              <w:t>MRKEY</w:t>
            </w:r>
          </w:p>
        </w:tc>
        <w:tc>
          <w:tcPr>
            <w:tcW w:w="2268" w:type="dxa"/>
            <w:tcBorders>
              <w:top w:val="single" w:sz="6" w:space="0" w:color="000000"/>
              <w:left w:val="single" w:sz="6" w:space="0" w:color="000000"/>
              <w:bottom w:val="single" w:sz="6" w:space="0" w:color="000000"/>
              <w:right w:val="single" w:sz="6" w:space="0" w:color="000000"/>
            </w:tcBorders>
            <w:vAlign w:val="center"/>
          </w:tcPr>
          <w:p w14:paraId="5896BB06" w14:textId="1F6C78D7" w:rsidR="005862C2" w:rsidRPr="008F20B5" w:rsidRDefault="005862C2" w:rsidP="00EE2BAC">
            <w:pPr>
              <w:spacing w:line="140" w:lineRule="atLeast"/>
              <w:rPr>
                <w:rFonts w:ascii="標楷體" w:eastAsia="標楷體" w:hAnsi="標楷體"/>
                <w:color w:val="000000" w:themeColor="text1"/>
              </w:rPr>
            </w:pPr>
            <w:r w:rsidRPr="008F20B5">
              <w:rPr>
                <w:rFonts w:ascii="標楷體" w:eastAsia="標楷體" w:hAnsi="標楷體" w:hint="eastAsia"/>
                <w:color w:val="000000" w:themeColor="text1"/>
              </w:rPr>
              <w:t>戶號</w:t>
            </w:r>
          </w:p>
        </w:tc>
        <w:tc>
          <w:tcPr>
            <w:tcW w:w="992" w:type="dxa"/>
            <w:tcBorders>
              <w:top w:val="single" w:sz="6" w:space="0" w:color="000000"/>
              <w:left w:val="single" w:sz="6" w:space="0" w:color="000000"/>
              <w:bottom w:val="single" w:sz="6" w:space="0" w:color="000000"/>
              <w:right w:val="single" w:sz="6" w:space="0" w:color="000000"/>
            </w:tcBorders>
            <w:vAlign w:val="center"/>
          </w:tcPr>
          <w:p w14:paraId="2991AEA5" w14:textId="1A117401" w:rsidR="005862C2" w:rsidRPr="008F20B5" w:rsidRDefault="005862C2" w:rsidP="00EE2BA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3A33EA11" w14:textId="77777777" w:rsidR="005862C2" w:rsidRPr="008F20B5"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4E5C522" w14:textId="47343DCE" w:rsidR="005862C2" w:rsidRPr="008F20B5" w:rsidRDefault="005862C2" w:rsidP="00EE2BA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20</w:t>
            </w:r>
          </w:p>
        </w:tc>
        <w:tc>
          <w:tcPr>
            <w:tcW w:w="3543" w:type="dxa"/>
            <w:tcBorders>
              <w:top w:val="single" w:sz="6" w:space="0" w:color="000000"/>
              <w:left w:val="single" w:sz="6" w:space="0" w:color="000000"/>
              <w:bottom w:val="single" w:sz="6" w:space="0" w:color="000000"/>
              <w:right w:val="single" w:sz="6" w:space="0" w:color="000000"/>
            </w:tcBorders>
            <w:vAlign w:val="center"/>
          </w:tcPr>
          <w:p w14:paraId="0DC8975A" w14:textId="76B69321" w:rsidR="005862C2" w:rsidRPr="008F20B5" w:rsidRDefault="005862C2" w:rsidP="006F25D3">
            <w:pPr>
              <w:spacing w:line="140" w:lineRule="atLeast"/>
              <w:ind w:rightChars="46" w:right="110"/>
              <w:rPr>
                <w:rFonts w:ascii="標楷體" w:eastAsia="標楷體" w:hAnsi="標楷體"/>
                <w:color w:val="000000" w:themeColor="text1"/>
              </w:rPr>
            </w:pPr>
            <w:r w:rsidRPr="008F20B5">
              <w:rPr>
                <w:rFonts w:ascii="標楷體" w:eastAsia="標楷體" w:hAnsi="標楷體"/>
                <w:color w:val="000000" w:themeColor="text1"/>
              </w:rPr>
              <w:t>TXCD='L7100'放空白</w:t>
            </w:r>
          </w:p>
        </w:tc>
      </w:tr>
      <w:tr w:rsidR="005862C2" w:rsidRPr="008F20B5" w14:paraId="7774A820"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0EF1E9C" w14:textId="55373F44" w:rsidR="005862C2" w:rsidRPr="008F20B5" w:rsidRDefault="005862C2" w:rsidP="004A1C2C">
            <w:pPr>
              <w:spacing w:line="140" w:lineRule="atLeast"/>
              <w:jc w:val="center"/>
              <w:rPr>
                <w:rFonts w:ascii="標楷體" w:eastAsia="標楷體" w:hAnsi="標楷體"/>
              </w:rPr>
            </w:pPr>
            <w:r w:rsidRPr="004A1C2C">
              <w:rPr>
                <w:rFonts w:ascii="標楷體" w:eastAsia="標楷體" w:hAnsi="標楷體"/>
              </w:rPr>
              <w:t>12</w:t>
            </w:r>
          </w:p>
        </w:tc>
        <w:tc>
          <w:tcPr>
            <w:tcW w:w="1985" w:type="dxa"/>
            <w:tcBorders>
              <w:top w:val="single" w:sz="6" w:space="0" w:color="000000"/>
              <w:left w:val="single" w:sz="6" w:space="0" w:color="000000"/>
              <w:bottom w:val="single" w:sz="6" w:space="0" w:color="000000"/>
              <w:right w:val="single" w:sz="6" w:space="0" w:color="000000"/>
            </w:tcBorders>
            <w:vAlign w:val="center"/>
          </w:tcPr>
          <w:p w14:paraId="60762202" w14:textId="4382EB4B" w:rsidR="005862C2" w:rsidRPr="008F20B5" w:rsidRDefault="005862C2">
            <w:pPr>
              <w:spacing w:line="140" w:lineRule="atLeast"/>
              <w:rPr>
                <w:rFonts w:ascii="標楷體" w:eastAsia="標楷體" w:hAnsi="標楷體"/>
              </w:rPr>
            </w:pPr>
            <w:r w:rsidRPr="004A1C2C">
              <w:rPr>
                <w:rFonts w:ascii="標楷體" w:eastAsia="標楷體" w:hAnsi="標楷體"/>
              </w:rPr>
              <w:t>CIFKEY</w:t>
            </w:r>
          </w:p>
        </w:tc>
        <w:tc>
          <w:tcPr>
            <w:tcW w:w="2268" w:type="dxa"/>
            <w:tcBorders>
              <w:top w:val="single" w:sz="6" w:space="0" w:color="000000"/>
              <w:left w:val="single" w:sz="6" w:space="0" w:color="000000"/>
              <w:bottom w:val="single" w:sz="6" w:space="0" w:color="000000"/>
              <w:right w:val="single" w:sz="6" w:space="0" w:color="000000"/>
            </w:tcBorders>
            <w:vAlign w:val="center"/>
          </w:tcPr>
          <w:p w14:paraId="2F0390AD" w14:textId="77777777" w:rsidR="005862C2" w:rsidRPr="008F20B5" w:rsidRDefault="005862C2">
            <w:pPr>
              <w:spacing w:line="140" w:lineRule="atLeast"/>
              <w:rPr>
                <w:rFonts w:ascii="標楷體" w:eastAsia="標楷體" w:hAnsi="標楷體"/>
              </w:rPr>
            </w:pPr>
            <w:r w:rsidRPr="008F20B5">
              <w:rPr>
                <w:rFonts w:ascii="標楷體" w:eastAsia="標楷體" w:hAnsi="標楷體" w:hint="eastAsia"/>
              </w:rPr>
              <w:t>統一編號</w:t>
            </w:r>
          </w:p>
        </w:tc>
        <w:tc>
          <w:tcPr>
            <w:tcW w:w="992" w:type="dxa"/>
            <w:tcBorders>
              <w:top w:val="single" w:sz="6" w:space="0" w:color="000000"/>
              <w:left w:val="single" w:sz="6" w:space="0" w:color="000000"/>
              <w:bottom w:val="single" w:sz="6" w:space="0" w:color="000000"/>
              <w:right w:val="single" w:sz="6" w:space="0" w:color="000000"/>
            </w:tcBorders>
            <w:vAlign w:val="center"/>
          </w:tcPr>
          <w:p w14:paraId="36D2108B" w14:textId="77777777" w:rsidR="005862C2" w:rsidRPr="008F20B5" w:rsidRDefault="005862C2" w:rsidP="00EE2BAC">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tcPr>
          <w:p w14:paraId="560ECA76" w14:textId="77777777" w:rsidR="005862C2" w:rsidRPr="008F20B5" w:rsidRDefault="005862C2" w:rsidP="00EE2BAC">
            <w:pPr>
              <w:spacing w:line="140" w:lineRule="atLeast"/>
              <w:jc w:val="center"/>
              <w:rPr>
                <w:rFonts w:ascii="標楷體" w:eastAsia="標楷體" w:hAnsi="標楷體"/>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3D17A37" w14:textId="74A76D08" w:rsidR="005862C2" w:rsidRPr="008F20B5" w:rsidRDefault="005862C2" w:rsidP="00EE2BAC">
            <w:pPr>
              <w:spacing w:line="140" w:lineRule="atLeast"/>
              <w:jc w:val="center"/>
              <w:rPr>
                <w:rFonts w:ascii="標楷體" w:eastAsia="標楷體" w:hAnsi="標楷體"/>
              </w:rPr>
            </w:pPr>
            <w:r w:rsidRPr="008F20B5">
              <w:rPr>
                <w:rFonts w:ascii="標楷體" w:eastAsia="標楷體" w:hAnsi="標楷體"/>
              </w:rPr>
              <w:t>1</w:t>
            </w:r>
            <w:r w:rsidRPr="004A1C2C">
              <w:rPr>
                <w:rFonts w:ascii="標楷體" w:eastAsia="標楷體" w:hAnsi="標楷體"/>
              </w:rPr>
              <w:t>0</w:t>
            </w:r>
          </w:p>
        </w:tc>
        <w:tc>
          <w:tcPr>
            <w:tcW w:w="3543" w:type="dxa"/>
            <w:tcBorders>
              <w:top w:val="single" w:sz="6" w:space="0" w:color="000000"/>
              <w:left w:val="single" w:sz="6" w:space="0" w:color="000000"/>
              <w:bottom w:val="single" w:sz="6" w:space="0" w:color="000000"/>
              <w:right w:val="single" w:sz="6" w:space="0" w:color="000000"/>
            </w:tcBorders>
          </w:tcPr>
          <w:p w14:paraId="6E9F7C69" w14:textId="20C53A4A" w:rsidR="005862C2" w:rsidRPr="008F20B5" w:rsidRDefault="005862C2" w:rsidP="004A1C2C">
            <w:pPr>
              <w:spacing w:line="140" w:lineRule="atLeast"/>
              <w:rPr>
                <w:rFonts w:ascii="標楷體" w:eastAsia="標楷體" w:hAnsi="標楷體"/>
              </w:rPr>
            </w:pPr>
            <w:r w:rsidRPr="004A1C2C">
              <w:rPr>
                <w:rFonts w:ascii="標楷體" w:eastAsia="標楷體" w:hAnsi="標楷體"/>
              </w:rPr>
              <w:t>TXCD='L7100'</w:t>
            </w:r>
            <w:r w:rsidRPr="004A1C2C">
              <w:rPr>
                <w:rFonts w:ascii="標楷體" w:eastAsia="標楷體" w:hAnsi="標楷體" w:hint="eastAsia"/>
              </w:rPr>
              <w:t>放統一編號</w:t>
            </w:r>
          </w:p>
        </w:tc>
      </w:tr>
      <w:tr w:rsidR="005862C2" w:rsidRPr="008F20B5" w14:paraId="49E4992D"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34BEA01" w14:textId="0849832B"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13</w:t>
            </w:r>
          </w:p>
        </w:tc>
        <w:tc>
          <w:tcPr>
            <w:tcW w:w="1985" w:type="dxa"/>
            <w:tcBorders>
              <w:top w:val="single" w:sz="6" w:space="0" w:color="000000"/>
              <w:left w:val="single" w:sz="6" w:space="0" w:color="000000"/>
              <w:bottom w:val="single" w:sz="6" w:space="0" w:color="000000"/>
              <w:right w:val="single" w:sz="6" w:space="0" w:color="000000"/>
            </w:tcBorders>
            <w:vAlign w:val="center"/>
          </w:tcPr>
          <w:p w14:paraId="625CDD56" w14:textId="6F08A428"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CIFERR</w:t>
            </w:r>
          </w:p>
        </w:tc>
        <w:tc>
          <w:tcPr>
            <w:tcW w:w="2268" w:type="dxa"/>
            <w:tcBorders>
              <w:top w:val="single" w:sz="6" w:space="0" w:color="000000"/>
              <w:left w:val="single" w:sz="6" w:space="0" w:color="000000"/>
              <w:bottom w:val="single" w:sz="6" w:space="0" w:color="000000"/>
              <w:right w:val="single" w:sz="6" w:space="0" w:color="000000"/>
            </w:tcBorders>
            <w:vAlign w:val="center"/>
          </w:tcPr>
          <w:p w14:paraId="1FA41631" w14:textId="18E6B3CE"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統一編號錯誤註記</w:t>
            </w:r>
          </w:p>
        </w:tc>
        <w:tc>
          <w:tcPr>
            <w:tcW w:w="992" w:type="dxa"/>
            <w:tcBorders>
              <w:top w:val="single" w:sz="6" w:space="0" w:color="000000"/>
              <w:left w:val="single" w:sz="6" w:space="0" w:color="000000"/>
              <w:bottom w:val="single" w:sz="6" w:space="0" w:color="000000"/>
              <w:right w:val="single" w:sz="6" w:space="0" w:color="000000"/>
            </w:tcBorders>
            <w:vAlign w:val="center"/>
          </w:tcPr>
          <w:p w14:paraId="74F4297E" w14:textId="6F04CFAA"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2EFD4123"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5E8C2DB" w14:textId="1079E2C4"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tcPr>
          <w:p w14:paraId="5D881D9B" w14:textId="77777777" w:rsidR="005862C2" w:rsidRPr="004A1C2C" w:rsidRDefault="005862C2" w:rsidP="00EE2BAC">
            <w:pPr>
              <w:spacing w:line="140" w:lineRule="atLeast"/>
              <w:ind w:rightChars="46" w:right="110"/>
              <w:rPr>
                <w:rFonts w:ascii="標楷體" w:eastAsia="標楷體" w:hAnsi="標楷體"/>
                <w:color w:val="000000" w:themeColor="text1"/>
              </w:rPr>
            </w:pPr>
          </w:p>
        </w:tc>
      </w:tr>
      <w:tr w:rsidR="005862C2" w:rsidRPr="008F20B5" w14:paraId="4CFEB8D6"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162C7B0" w14:textId="4959FD07"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14</w:t>
            </w:r>
          </w:p>
        </w:tc>
        <w:tc>
          <w:tcPr>
            <w:tcW w:w="1985" w:type="dxa"/>
            <w:tcBorders>
              <w:top w:val="single" w:sz="6" w:space="0" w:color="000000"/>
              <w:left w:val="single" w:sz="6" w:space="0" w:color="000000"/>
              <w:bottom w:val="single" w:sz="6" w:space="0" w:color="000000"/>
              <w:right w:val="single" w:sz="6" w:space="0" w:color="000000"/>
            </w:tcBorders>
            <w:vAlign w:val="center"/>
          </w:tcPr>
          <w:p w14:paraId="559392B6"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HCODE</w:t>
            </w:r>
          </w:p>
        </w:tc>
        <w:tc>
          <w:tcPr>
            <w:tcW w:w="2268" w:type="dxa"/>
            <w:tcBorders>
              <w:top w:val="single" w:sz="6" w:space="0" w:color="000000"/>
              <w:left w:val="single" w:sz="6" w:space="0" w:color="000000"/>
              <w:bottom w:val="single" w:sz="6" w:space="0" w:color="000000"/>
              <w:right w:val="single" w:sz="6" w:space="0" w:color="000000"/>
            </w:tcBorders>
            <w:vAlign w:val="center"/>
          </w:tcPr>
          <w:p w14:paraId="19703FEA"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訂正記號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0250A7CA"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798203A4"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B419133" w14:textId="44B89D94"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4D6C40CC" w14:textId="77777777"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14EC741E"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305C4B4" w14:textId="1C4CCEB6"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15</w:t>
            </w:r>
          </w:p>
        </w:tc>
        <w:tc>
          <w:tcPr>
            <w:tcW w:w="1985" w:type="dxa"/>
            <w:tcBorders>
              <w:top w:val="single" w:sz="6" w:space="0" w:color="000000"/>
              <w:left w:val="single" w:sz="6" w:space="0" w:color="000000"/>
              <w:bottom w:val="single" w:sz="6" w:space="0" w:color="000000"/>
              <w:right w:val="single" w:sz="6" w:space="0" w:color="000000"/>
            </w:tcBorders>
            <w:vAlign w:val="center"/>
          </w:tcPr>
          <w:p w14:paraId="6F581ADC"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CRDB</w:t>
            </w:r>
          </w:p>
        </w:tc>
        <w:tc>
          <w:tcPr>
            <w:tcW w:w="2268" w:type="dxa"/>
            <w:tcBorders>
              <w:top w:val="single" w:sz="6" w:space="0" w:color="000000"/>
              <w:left w:val="single" w:sz="6" w:space="0" w:color="000000"/>
              <w:bottom w:val="single" w:sz="6" w:space="0" w:color="000000"/>
              <w:right w:val="single" w:sz="6" w:space="0" w:color="000000"/>
            </w:tcBorders>
            <w:vAlign w:val="center"/>
          </w:tcPr>
          <w:p w14:paraId="220B5239"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借貸別</w:t>
            </w:r>
          </w:p>
        </w:tc>
        <w:tc>
          <w:tcPr>
            <w:tcW w:w="992" w:type="dxa"/>
            <w:tcBorders>
              <w:top w:val="single" w:sz="6" w:space="0" w:color="000000"/>
              <w:left w:val="single" w:sz="6" w:space="0" w:color="000000"/>
              <w:bottom w:val="single" w:sz="6" w:space="0" w:color="000000"/>
              <w:right w:val="single" w:sz="6" w:space="0" w:color="000000"/>
            </w:tcBorders>
            <w:vAlign w:val="center"/>
          </w:tcPr>
          <w:p w14:paraId="275E288E"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28457691"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2468CE0" w14:textId="0BD2925B"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47975D8B" w14:textId="77777777"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5F8775C4"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E2F5579" w14:textId="49A2D570"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16</w:t>
            </w:r>
          </w:p>
        </w:tc>
        <w:tc>
          <w:tcPr>
            <w:tcW w:w="1985" w:type="dxa"/>
            <w:tcBorders>
              <w:top w:val="single" w:sz="6" w:space="0" w:color="000000"/>
              <w:left w:val="single" w:sz="6" w:space="0" w:color="000000"/>
              <w:bottom w:val="single" w:sz="6" w:space="0" w:color="000000"/>
              <w:right w:val="single" w:sz="6" w:space="0" w:color="000000"/>
            </w:tcBorders>
            <w:vAlign w:val="center"/>
          </w:tcPr>
          <w:p w14:paraId="08EEF41A"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color w:val="000000" w:themeColor="text1"/>
              </w:rPr>
              <w:t>HSUPCD</w:t>
            </w:r>
          </w:p>
        </w:tc>
        <w:tc>
          <w:tcPr>
            <w:tcW w:w="2268" w:type="dxa"/>
            <w:tcBorders>
              <w:top w:val="single" w:sz="6" w:space="0" w:color="000000"/>
              <w:left w:val="single" w:sz="6" w:space="0" w:color="000000"/>
              <w:bottom w:val="single" w:sz="6" w:space="0" w:color="000000"/>
              <w:right w:val="single" w:sz="6" w:space="0" w:color="000000"/>
            </w:tcBorders>
            <w:vAlign w:val="center"/>
          </w:tcPr>
          <w:p w14:paraId="5217478F" w14:textId="77777777" w:rsidR="005862C2" w:rsidRPr="004A1C2C" w:rsidRDefault="005862C2" w:rsidP="00EE2BAC">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中心</w:t>
            </w:r>
            <w:r w:rsidRPr="004A1C2C">
              <w:rPr>
                <w:rFonts w:ascii="標楷體" w:eastAsia="標楷體" w:hAnsi="標楷體"/>
                <w:color w:val="000000" w:themeColor="text1"/>
              </w:rPr>
              <w:t>AP要求端末主管授權記號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6221290A" w14:textId="77777777"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04A7194D" w14:textId="77777777" w:rsidR="005862C2" w:rsidRPr="004A1C2C" w:rsidRDefault="005862C2" w:rsidP="00EE2BAC">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2D305AA5" w14:textId="0BE2536C" w:rsidR="005862C2" w:rsidRPr="004A1C2C" w:rsidRDefault="005862C2" w:rsidP="00EE2BAC">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33124901" w14:textId="77777777" w:rsidR="005862C2" w:rsidRPr="004A1C2C" w:rsidRDefault="005862C2" w:rsidP="00EE2BAC">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07F3057E"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8D6DCD0" w14:textId="33585F0F"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17</w:t>
            </w:r>
          </w:p>
        </w:tc>
        <w:tc>
          <w:tcPr>
            <w:tcW w:w="1985" w:type="dxa"/>
            <w:tcBorders>
              <w:top w:val="single" w:sz="6" w:space="0" w:color="000000"/>
              <w:left w:val="single" w:sz="6" w:space="0" w:color="000000"/>
              <w:bottom w:val="single" w:sz="6" w:space="0" w:color="000000"/>
              <w:right w:val="single" w:sz="6" w:space="0" w:color="000000"/>
            </w:tcBorders>
            <w:vAlign w:val="center"/>
          </w:tcPr>
          <w:p w14:paraId="65E216F0" w14:textId="6F0F96F1"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CURCD</w:t>
            </w:r>
          </w:p>
        </w:tc>
        <w:tc>
          <w:tcPr>
            <w:tcW w:w="2268" w:type="dxa"/>
            <w:tcBorders>
              <w:top w:val="single" w:sz="6" w:space="0" w:color="000000"/>
              <w:left w:val="single" w:sz="6" w:space="0" w:color="000000"/>
              <w:bottom w:val="single" w:sz="6" w:space="0" w:color="000000"/>
              <w:right w:val="single" w:sz="6" w:space="0" w:color="000000"/>
            </w:tcBorders>
            <w:vAlign w:val="center"/>
          </w:tcPr>
          <w:p w14:paraId="2D96ED4D" w14:textId="6750F7C9" w:rsidR="005862C2" w:rsidRPr="008F20B5"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幣別代碼</w:t>
            </w:r>
          </w:p>
        </w:tc>
        <w:tc>
          <w:tcPr>
            <w:tcW w:w="992" w:type="dxa"/>
            <w:tcBorders>
              <w:top w:val="single" w:sz="6" w:space="0" w:color="000000"/>
              <w:left w:val="single" w:sz="6" w:space="0" w:color="000000"/>
              <w:bottom w:val="single" w:sz="6" w:space="0" w:color="000000"/>
              <w:right w:val="single" w:sz="6" w:space="0" w:color="000000"/>
            </w:tcBorders>
            <w:vAlign w:val="center"/>
          </w:tcPr>
          <w:p w14:paraId="121A5CF8" w14:textId="5938FF70" w:rsidR="005862C2" w:rsidRPr="008F20B5"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35269408"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86D6033" w14:textId="198241E4" w:rsidR="005862C2" w:rsidRPr="008F20B5"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371050A8" w14:textId="1E4EE71E" w:rsidR="005862C2" w:rsidRPr="00614F5B" w:rsidRDefault="005862C2" w:rsidP="00363C89">
            <w:pPr>
              <w:spacing w:line="140" w:lineRule="atLeast"/>
              <w:ind w:rightChars="449" w:right="1078"/>
              <w:rPr>
                <w:rFonts w:ascii="標楷體" w:eastAsia="標楷體" w:hAnsi="標楷體"/>
                <w:color w:val="000000" w:themeColor="text1"/>
                <w:highlight w:val="yellow"/>
              </w:rPr>
            </w:pPr>
            <w:r w:rsidRPr="00614F5B">
              <w:rPr>
                <w:rFonts w:ascii="標楷體" w:eastAsia="標楷體" w:hAnsi="標楷體"/>
                <w:color w:val="000000" w:themeColor="text1"/>
                <w:highlight w:val="yellow"/>
              </w:rPr>
              <w:t>0</w:t>
            </w:r>
          </w:p>
        </w:tc>
      </w:tr>
      <w:tr w:rsidR="005862C2" w:rsidRPr="008F20B5" w14:paraId="098C0084"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ABDC834" w14:textId="06E301CF"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18</w:t>
            </w:r>
          </w:p>
        </w:tc>
        <w:tc>
          <w:tcPr>
            <w:tcW w:w="1985" w:type="dxa"/>
            <w:tcBorders>
              <w:top w:val="single" w:sz="6" w:space="0" w:color="000000"/>
              <w:left w:val="single" w:sz="6" w:space="0" w:color="000000"/>
              <w:bottom w:val="single" w:sz="6" w:space="0" w:color="000000"/>
              <w:right w:val="single" w:sz="6" w:space="0" w:color="000000"/>
            </w:tcBorders>
            <w:vAlign w:val="center"/>
          </w:tcPr>
          <w:p w14:paraId="0DB6513B" w14:textId="4DC906B0" w:rsidR="005862C2" w:rsidRPr="004A1C2C"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CURNM</w:t>
            </w:r>
          </w:p>
        </w:tc>
        <w:tc>
          <w:tcPr>
            <w:tcW w:w="2268" w:type="dxa"/>
            <w:tcBorders>
              <w:top w:val="single" w:sz="6" w:space="0" w:color="000000"/>
              <w:left w:val="single" w:sz="6" w:space="0" w:color="000000"/>
              <w:bottom w:val="single" w:sz="6" w:space="0" w:color="000000"/>
              <w:right w:val="single" w:sz="6" w:space="0" w:color="000000"/>
            </w:tcBorders>
            <w:vAlign w:val="center"/>
          </w:tcPr>
          <w:p w14:paraId="2656EBD9"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幣別</w:t>
            </w:r>
          </w:p>
        </w:tc>
        <w:tc>
          <w:tcPr>
            <w:tcW w:w="992" w:type="dxa"/>
            <w:tcBorders>
              <w:top w:val="single" w:sz="6" w:space="0" w:color="000000"/>
              <w:left w:val="single" w:sz="6" w:space="0" w:color="000000"/>
              <w:bottom w:val="single" w:sz="6" w:space="0" w:color="000000"/>
              <w:right w:val="single" w:sz="6" w:space="0" w:color="000000"/>
            </w:tcBorders>
            <w:vAlign w:val="center"/>
          </w:tcPr>
          <w:p w14:paraId="6FA2AC23" w14:textId="34127963" w:rsidR="005862C2" w:rsidRPr="004A1C2C" w:rsidRDefault="005862C2">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260A730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4EB29F6B" w14:textId="2409C655"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3</w:t>
            </w:r>
          </w:p>
        </w:tc>
        <w:tc>
          <w:tcPr>
            <w:tcW w:w="3543" w:type="dxa"/>
            <w:tcBorders>
              <w:top w:val="single" w:sz="6" w:space="0" w:color="000000"/>
              <w:left w:val="single" w:sz="6" w:space="0" w:color="000000"/>
              <w:bottom w:val="single" w:sz="6" w:space="0" w:color="000000"/>
              <w:right w:val="single" w:sz="6" w:space="0" w:color="000000"/>
            </w:tcBorders>
            <w:vAlign w:val="center"/>
          </w:tcPr>
          <w:p w14:paraId="359AAA82"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'TWD'</w:t>
            </w:r>
          </w:p>
        </w:tc>
      </w:tr>
      <w:tr w:rsidR="005862C2" w:rsidRPr="008F20B5" w14:paraId="5D9E0A7C"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AFC7FC6" w14:textId="5A02276D"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19</w:t>
            </w:r>
          </w:p>
        </w:tc>
        <w:tc>
          <w:tcPr>
            <w:tcW w:w="1985" w:type="dxa"/>
            <w:tcBorders>
              <w:top w:val="single" w:sz="6" w:space="0" w:color="000000"/>
              <w:left w:val="single" w:sz="6" w:space="0" w:color="000000"/>
              <w:bottom w:val="single" w:sz="6" w:space="0" w:color="000000"/>
              <w:right w:val="single" w:sz="6" w:space="0" w:color="000000"/>
            </w:tcBorders>
            <w:vAlign w:val="center"/>
          </w:tcPr>
          <w:p w14:paraId="23BEB522"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TXAMT</w:t>
            </w:r>
          </w:p>
        </w:tc>
        <w:tc>
          <w:tcPr>
            <w:tcW w:w="2268" w:type="dxa"/>
            <w:tcBorders>
              <w:top w:val="single" w:sz="6" w:space="0" w:color="000000"/>
              <w:left w:val="single" w:sz="6" w:space="0" w:color="000000"/>
              <w:bottom w:val="single" w:sz="6" w:space="0" w:color="000000"/>
              <w:right w:val="single" w:sz="6" w:space="0" w:color="000000"/>
            </w:tcBorders>
            <w:vAlign w:val="center"/>
          </w:tcPr>
          <w:p w14:paraId="6637A9E6"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交易金額</w:t>
            </w:r>
          </w:p>
        </w:tc>
        <w:tc>
          <w:tcPr>
            <w:tcW w:w="992" w:type="dxa"/>
            <w:tcBorders>
              <w:top w:val="single" w:sz="6" w:space="0" w:color="000000"/>
              <w:left w:val="single" w:sz="6" w:space="0" w:color="000000"/>
              <w:bottom w:val="single" w:sz="6" w:space="0" w:color="000000"/>
              <w:right w:val="single" w:sz="6" w:space="0" w:color="000000"/>
            </w:tcBorders>
            <w:vAlign w:val="center"/>
          </w:tcPr>
          <w:p w14:paraId="007DC083"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6C70FB25"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734F20E7" w14:textId="79EBF709"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12.2</w:t>
            </w:r>
          </w:p>
        </w:tc>
        <w:tc>
          <w:tcPr>
            <w:tcW w:w="3543" w:type="dxa"/>
            <w:tcBorders>
              <w:top w:val="single" w:sz="6" w:space="0" w:color="000000"/>
              <w:left w:val="single" w:sz="6" w:space="0" w:color="000000"/>
              <w:bottom w:val="single" w:sz="6" w:space="0" w:color="000000"/>
              <w:right w:val="single" w:sz="6" w:space="0" w:color="000000"/>
            </w:tcBorders>
            <w:vAlign w:val="center"/>
          </w:tcPr>
          <w:p w14:paraId="3DAE2A6A" w14:textId="2521CCE1" w:rsidR="005862C2" w:rsidRPr="004A1C2C" w:rsidRDefault="005862C2" w:rsidP="00363C89">
            <w:pPr>
              <w:spacing w:line="140" w:lineRule="atLeast"/>
              <w:ind w:rightChars="225" w:right="540"/>
              <w:rPr>
                <w:rFonts w:ascii="標楷體" w:eastAsia="標楷體" w:hAnsi="標楷體"/>
                <w:color w:val="000000" w:themeColor="text1"/>
              </w:rPr>
            </w:pPr>
            <w:r w:rsidRPr="004A1C2C">
              <w:rPr>
                <w:rFonts w:ascii="標楷體" w:eastAsia="標楷體" w:hAnsi="標楷體"/>
                <w:color w:val="000000" w:themeColor="text1"/>
              </w:rPr>
              <w:t>'000000000000.00'</w:t>
            </w:r>
          </w:p>
        </w:tc>
      </w:tr>
      <w:tr w:rsidR="005862C2" w:rsidRPr="008F20B5" w14:paraId="25155924"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305190E" w14:textId="1CBD9740"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20</w:t>
            </w:r>
          </w:p>
        </w:tc>
        <w:tc>
          <w:tcPr>
            <w:tcW w:w="1985" w:type="dxa"/>
            <w:tcBorders>
              <w:top w:val="single" w:sz="6" w:space="0" w:color="000000"/>
              <w:left w:val="single" w:sz="6" w:space="0" w:color="000000"/>
              <w:bottom w:val="single" w:sz="6" w:space="0" w:color="000000"/>
              <w:right w:val="single" w:sz="6" w:space="0" w:color="000000"/>
            </w:tcBorders>
            <w:vAlign w:val="center"/>
          </w:tcPr>
          <w:p w14:paraId="459EF80A"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EMPNOT</w:t>
            </w:r>
          </w:p>
        </w:tc>
        <w:tc>
          <w:tcPr>
            <w:tcW w:w="2268" w:type="dxa"/>
            <w:tcBorders>
              <w:top w:val="single" w:sz="6" w:space="0" w:color="000000"/>
              <w:left w:val="single" w:sz="6" w:space="0" w:color="000000"/>
              <w:bottom w:val="single" w:sz="6" w:space="0" w:color="000000"/>
              <w:right w:val="single" w:sz="6" w:space="0" w:color="000000"/>
            </w:tcBorders>
            <w:vAlign w:val="center"/>
          </w:tcPr>
          <w:p w14:paraId="7E9E7C2F"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經辦員工代號</w:t>
            </w:r>
          </w:p>
        </w:tc>
        <w:tc>
          <w:tcPr>
            <w:tcW w:w="992" w:type="dxa"/>
            <w:tcBorders>
              <w:top w:val="single" w:sz="6" w:space="0" w:color="000000"/>
              <w:left w:val="single" w:sz="6" w:space="0" w:color="000000"/>
              <w:bottom w:val="single" w:sz="6" w:space="0" w:color="000000"/>
              <w:right w:val="single" w:sz="6" w:space="0" w:color="000000"/>
            </w:tcBorders>
            <w:vAlign w:val="center"/>
          </w:tcPr>
          <w:p w14:paraId="210F0E23"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10D05C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99E2051" w14:textId="455FA36A"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224AA7D5"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經辦員工代號</w:t>
            </w:r>
          </w:p>
        </w:tc>
      </w:tr>
      <w:tr w:rsidR="005862C2" w:rsidRPr="008F20B5" w14:paraId="35C0E772"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F098DD9" w14:textId="30603EFA"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21</w:t>
            </w:r>
          </w:p>
        </w:tc>
        <w:tc>
          <w:tcPr>
            <w:tcW w:w="1985" w:type="dxa"/>
            <w:tcBorders>
              <w:top w:val="single" w:sz="6" w:space="0" w:color="000000"/>
              <w:left w:val="single" w:sz="6" w:space="0" w:color="000000"/>
              <w:bottom w:val="single" w:sz="6" w:space="0" w:color="000000"/>
              <w:right w:val="single" w:sz="6" w:space="0" w:color="000000"/>
            </w:tcBorders>
            <w:vAlign w:val="center"/>
          </w:tcPr>
          <w:p w14:paraId="6C939A84"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EMPNOS</w:t>
            </w:r>
          </w:p>
        </w:tc>
        <w:tc>
          <w:tcPr>
            <w:tcW w:w="2268" w:type="dxa"/>
            <w:tcBorders>
              <w:top w:val="single" w:sz="6" w:space="0" w:color="000000"/>
              <w:left w:val="single" w:sz="6" w:space="0" w:color="000000"/>
              <w:bottom w:val="single" w:sz="6" w:space="0" w:color="000000"/>
              <w:right w:val="single" w:sz="6" w:space="0" w:color="000000"/>
            </w:tcBorders>
            <w:vAlign w:val="center"/>
          </w:tcPr>
          <w:p w14:paraId="759BAE3D"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主管員工代號</w:t>
            </w:r>
          </w:p>
        </w:tc>
        <w:tc>
          <w:tcPr>
            <w:tcW w:w="992" w:type="dxa"/>
            <w:tcBorders>
              <w:top w:val="single" w:sz="6" w:space="0" w:color="000000"/>
              <w:left w:val="single" w:sz="6" w:space="0" w:color="000000"/>
              <w:bottom w:val="single" w:sz="6" w:space="0" w:color="000000"/>
              <w:right w:val="single" w:sz="6" w:space="0" w:color="000000"/>
            </w:tcBorders>
            <w:vAlign w:val="center"/>
          </w:tcPr>
          <w:p w14:paraId="707856C3"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7CB913DB"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3A579BD" w14:textId="6BA38F30"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0E3C2E17"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主管員工代號</w:t>
            </w:r>
          </w:p>
        </w:tc>
      </w:tr>
      <w:tr w:rsidR="005862C2" w:rsidRPr="008F20B5" w14:paraId="409983D5"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47BD801" w14:textId="775CD6A8" w:rsidR="005862C2" w:rsidRPr="008F20B5" w:rsidRDefault="005862C2" w:rsidP="004A1C2C">
            <w:pPr>
              <w:spacing w:line="140" w:lineRule="atLeast"/>
              <w:jc w:val="center"/>
              <w:rPr>
                <w:rFonts w:ascii="標楷體" w:eastAsia="標楷體" w:hAnsi="標楷體"/>
              </w:rPr>
            </w:pPr>
            <w:r w:rsidRPr="008F20B5">
              <w:rPr>
                <w:rFonts w:ascii="標楷體" w:eastAsia="標楷體" w:hAnsi="標楷體"/>
              </w:rPr>
              <w:t>22</w:t>
            </w:r>
          </w:p>
        </w:tc>
        <w:tc>
          <w:tcPr>
            <w:tcW w:w="1985" w:type="dxa"/>
            <w:tcBorders>
              <w:top w:val="single" w:sz="6" w:space="0" w:color="000000"/>
              <w:left w:val="single" w:sz="6" w:space="0" w:color="000000"/>
              <w:bottom w:val="single" w:sz="6" w:space="0" w:color="000000"/>
              <w:right w:val="single" w:sz="6" w:space="0" w:color="000000"/>
            </w:tcBorders>
            <w:vAlign w:val="center"/>
          </w:tcPr>
          <w:p w14:paraId="5E1A852A"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CALDY</w:t>
            </w:r>
          </w:p>
        </w:tc>
        <w:tc>
          <w:tcPr>
            <w:tcW w:w="2268" w:type="dxa"/>
            <w:tcBorders>
              <w:top w:val="single" w:sz="6" w:space="0" w:color="000000"/>
              <w:left w:val="single" w:sz="6" w:space="0" w:color="000000"/>
              <w:bottom w:val="single" w:sz="6" w:space="0" w:color="000000"/>
              <w:right w:val="single" w:sz="6" w:space="0" w:color="000000"/>
            </w:tcBorders>
            <w:vAlign w:val="center"/>
          </w:tcPr>
          <w:p w14:paraId="3A737E31" w14:textId="20619859"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交易日期</w:t>
            </w:r>
            <w:r w:rsidRPr="004A1C2C">
              <w:rPr>
                <w:rFonts w:ascii="標楷體" w:eastAsia="標楷體" w:hAnsi="標楷體"/>
                <w:color w:val="000000" w:themeColor="text1"/>
              </w:rPr>
              <w:t>(日曆日)</w:t>
            </w:r>
          </w:p>
        </w:tc>
        <w:tc>
          <w:tcPr>
            <w:tcW w:w="992" w:type="dxa"/>
            <w:tcBorders>
              <w:top w:val="single" w:sz="6" w:space="0" w:color="000000"/>
              <w:left w:val="single" w:sz="6" w:space="0" w:color="000000"/>
              <w:bottom w:val="single" w:sz="6" w:space="0" w:color="000000"/>
              <w:right w:val="single" w:sz="6" w:space="0" w:color="000000"/>
            </w:tcBorders>
            <w:vAlign w:val="center"/>
          </w:tcPr>
          <w:p w14:paraId="7BBCE0C9"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01BC4A2A"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80867B2" w14:textId="633BA1D5"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vAlign w:val="center"/>
          </w:tcPr>
          <w:p w14:paraId="157EE811" w14:textId="1802265D"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Yyyymmdd</w:t>
            </w:r>
            <w:r>
              <w:rPr>
                <w:rFonts w:ascii="標楷體" w:eastAsia="標楷體" w:hAnsi="標楷體" w:hint="eastAsia"/>
                <w:color w:val="000000" w:themeColor="text1"/>
              </w:rPr>
              <w:t>(西元)</w:t>
            </w:r>
          </w:p>
        </w:tc>
      </w:tr>
      <w:tr w:rsidR="005862C2" w:rsidRPr="008F20B5" w14:paraId="25C56407"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C6349EF" w14:textId="3FA3E311"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23</w:t>
            </w:r>
          </w:p>
        </w:tc>
        <w:tc>
          <w:tcPr>
            <w:tcW w:w="1985" w:type="dxa"/>
            <w:tcBorders>
              <w:top w:val="single" w:sz="6" w:space="0" w:color="000000"/>
              <w:left w:val="single" w:sz="6" w:space="0" w:color="000000"/>
              <w:bottom w:val="single" w:sz="6" w:space="0" w:color="000000"/>
              <w:right w:val="single" w:sz="6" w:space="0" w:color="000000"/>
            </w:tcBorders>
            <w:vAlign w:val="center"/>
          </w:tcPr>
          <w:p w14:paraId="68184192"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CALTM</w:t>
            </w:r>
          </w:p>
        </w:tc>
        <w:tc>
          <w:tcPr>
            <w:tcW w:w="2268" w:type="dxa"/>
            <w:tcBorders>
              <w:top w:val="single" w:sz="6" w:space="0" w:color="000000"/>
              <w:left w:val="single" w:sz="6" w:space="0" w:color="000000"/>
              <w:bottom w:val="single" w:sz="6" w:space="0" w:color="000000"/>
              <w:right w:val="single" w:sz="6" w:space="0" w:color="000000"/>
            </w:tcBorders>
            <w:vAlign w:val="center"/>
          </w:tcPr>
          <w:p w14:paraId="05985F86"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交易時間</w:t>
            </w:r>
          </w:p>
        </w:tc>
        <w:tc>
          <w:tcPr>
            <w:tcW w:w="992" w:type="dxa"/>
            <w:tcBorders>
              <w:top w:val="single" w:sz="6" w:space="0" w:color="000000"/>
              <w:left w:val="single" w:sz="6" w:space="0" w:color="000000"/>
              <w:bottom w:val="single" w:sz="6" w:space="0" w:color="000000"/>
              <w:right w:val="single" w:sz="6" w:space="0" w:color="000000"/>
            </w:tcBorders>
            <w:vAlign w:val="center"/>
          </w:tcPr>
          <w:p w14:paraId="41955738"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5877BB41"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93FDA62" w14:textId="2F75E24F"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8</w:t>
            </w:r>
          </w:p>
        </w:tc>
        <w:tc>
          <w:tcPr>
            <w:tcW w:w="3543" w:type="dxa"/>
            <w:tcBorders>
              <w:top w:val="single" w:sz="6" w:space="0" w:color="000000"/>
              <w:left w:val="single" w:sz="6" w:space="0" w:color="000000"/>
              <w:bottom w:val="single" w:sz="6" w:space="0" w:color="000000"/>
              <w:right w:val="single" w:sz="6" w:space="0" w:color="000000"/>
            </w:tcBorders>
            <w:vAlign w:val="center"/>
          </w:tcPr>
          <w:p w14:paraId="41A9AFAD"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hhmmssss</w:t>
            </w:r>
          </w:p>
        </w:tc>
      </w:tr>
      <w:tr w:rsidR="005862C2" w:rsidRPr="008F20B5" w14:paraId="5EDF7074"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209B34C4" w14:textId="0D4ADCB8"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24</w:t>
            </w:r>
          </w:p>
        </w:tc>
        <w:tc>
          <w:tcPr>
            <w:tcW w:w="1985" w:type="dxa"/>
            <w:tcBorders>
              <w:top w:val="single" w:sz="6" w:space="0" w:color="000000"/>
              <w:left w:val="single" w:sz="6" w:space="0" w:color="000000"/>
              <w:bottom w:val="single" w:sz="6" w:space="0" w:color="000000"/>
              <w:right w:val="single" w:sz="6" w:space="0" w:color="000000"/>
            </w:tcBorders>
            <w:vAlign w:val="center"/>
          </w:tcPr>
          <w:p w14:paraId="7D43FCF8"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MTTPSEQ</w:t>
            </w:r>
          </w:p>
        </w:tc>
        <w:tc>
          <w:tcPr>
            <w:tcW w:w="2268" w:type="dxa"/>
            <w:tcBorders>
              <w:top w:val="single" w:sz="6" w:space="0" w:color="000000"/>
              <w:left w:val="single" w:sz="6" w:space="0" w:color="000000"/>
              <w:bottom w:val="single" w:sz="6" w:space="0" w:color="000000"/>
              <w:right w:val="single" w:sz="6" w:space="0" w:color="000000"/>
            </w:tcBorders>
            <w:vAlign w:val="center"/>
          </w:tcPr>
          <w:p w14:paraId="344CB805"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hint="eastAsia"/>
                <w:color w:val="000000" w:themeColor="text1"/>
              </w:rPr>
              <w:t>連動次數</w:t>
            </w:r>
          </w:p>
        </w:tc>
        <w:tc>
          <w:tcPr>
            <w:tcW w:w="992" w:type="dxa"/>
            <w:tcBorders>
              <w:top w:val="single" w:sz="6" w:space="0" w:color="000000"/>
              <w:left w:val="single" w:sz="6" w:space="0" w:color="000000"/>
              <w:bottom w:val="single" w:sz="6" w:space="0" w:color="000000"/>
              <w:right w:val="single" w:sz="6" w:space="0" w:color="000000"/>
            </w:tcBorders>
            <w:vAlign w:val="center"/>
          </w:tcPr>
          <w:p w14:paraId="7E3C7074"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2EB68BD4"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FB30DC5" w14:textId="04579332"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432433AE"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66D3009B"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CE9EE9A" w14:textId="0C0234A5"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25</w:t>
            </w:r>
          </w:p>
        </w:tc>
        <w:tc>
          <w:tcPr>
            <w:tcW w:w="1985" w:type="dxa"/>
            <w:tcBorders>
              <w:top w:val="single" w:sz="6" w:space="0" w:color="000000"/>
              <w:left w:val="single" w:sz="6" w:space="0" w:color="000000"/>
              <w:bottom w:val="single" w:sz="6" w:space="0" w:color="000000"/>
              <w:right w:val="single" w:sz="6" w:space="0" w:color="000000"/>
            </w:tcBorders>
            <w:vAlign w:val="center"/>
          </w:tcPr>
          <w:p w14:paraId="75736953"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TOTAFG</w:t>
            </w:r>
          </w:p>
        </w:tc>
        <w:tc>
          <w:tcPr>
            <w:tcW w:w="2268" w:type="dxa"/>
            <w:tcBorders>
              <w:top w:val="single" w:sz="6" w:space="0" w:color="000000"/>
              <w:left w:val="single" w:sz="6" w:space="0" w:color="000000"/>
              <w:bottom w:val="single" w:sz="6" w:space="0" w:color="000000"/>
              <w:right w:val="single" w:sz="6" w:space="0" w:color="000000"/>
            </w:tcBorders>
            <w:vAlign w:val="center"/>
          </w:tcPr>
          <w:p w14:paraId="679C9E1F"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下送電文處理方式</w:t>
            </w:r>
          </w:p>
          <w:p w14:paraId="7E6AE699"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color w:val="000000" w:themeColor="text1"/>
              </w:rPr>
              <w:lastRenderedPageBreak/>
              <w:t>0：多筆(不串接)</w:t>
            </w:r>
          </w:p>
          <w:p w14:paraId="661D6587"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color w:val="000000" w:themeColor="text1"/>
              </w:rPr>
              <w:t>1：多筆(串接)</w:t>
            </w:r>
          </w:p>
        </w:tc>
        <w:tc>
          <w:tcPr>
            <w:tcW w:w="992" w:type="dxa"/>
            <w:tcBorders>
              <w:top w:val="single" w:sz="6" w:space="0" w:color="000000"/>
              <w:left w:val="single" w:sz="6" w:space="0" w:color="000000"/>
              <w:bottom w:val="single" w:sz="6" w:space="0" w:color="000000"/>
              <w:right w:val="single" w:sz="6" w:space="0" w:color="000000"/>
            </w:tcBorders>
            <w:vAlign w:val="center"/>
          </w:tcPr>
          <w:p w14:paraId="10CCE641"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lastRenderedPageBreak/>
              <w:t>9</w:t>
            </w:r>
          </w:p>
        </w:tc>
        <w:tc>
          <w:tcPr>
            <w:tcW w:w="851" w:type="dxa"/>
            <w:tcBorders>
              <w:top w:val="single" w:sz="6" w:space="0" w:color="000000"/>
              <w:left w:val="single" w:sz="6" w:space="0" w:color="000000"/>
              <w:bottom w:val="single" w:sz="6" w:space="0" w:color="000000"/>
              <w:right w:val="single" w:sz="6" w:space="0" w:color="000000"/>
            </w:tcBorders>
          </w:tcPr>
          <w:p w14:paraId="3F36BE56"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1FAA08E8" w14:textId="2C1F135E"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59247616"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138F2520"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6F843DD" w14:textId="198DDDD0" w:rsidR="005862C2" w:rsidRPr="008F20B5"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26</w:t>
            </w:r>
          </w:p>
        </w:tc>
        <w:tc>
          <w:tcPr>
            <w:tcW w:w="1985" w:type="dxa"/>
            <w:tcBorders>
              <w:top w:val="single" w:sz="6" w:space="0" w:color="000000"/>
              <w:left w:val="single" w:sz="6" w:space="0" w:color="000000"/>
              <w:bottom w:val="single" w:sz="6" w:space="0" w:color="000000"/>
              <w:right w:val="single" w:sz="6" w:space="0" w:color="000000"/>
            </w:tcBorders>
            <w:vAlign w:val="center"/>
          </w:tcPr>
          <w:p w14:paraId="4D50344D" w14:textId="3FB30BBC"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OBUFG</w:t>
            </w:r>
          </w:p>
        </w:tc>
        <w:tc>
          <w:tcPr>
            <w:tcW w:w="2268" w:type="dxa"/>
            <w:tcBorders>
              <w:top w:val="single" w:sz="6" w:space="0" w:color="000000"/>
              <w:left w:val="single" w:sz="6" w:space="0" w:color="000000"/>
              <w:bottom w:val="single" w:sz="6" w:space="0" w:color="000000"/>
              <w:right w:val="single" w:sz="6" w:space="0" w:color="000000"/>
            </w:tcBorders>
            <w:vAlign w:val="center"/>
          </w:tcPr>
          <w:p w14:paraId="18F33E99" w14:textId="4D1FA6C9" w:rsidR="005862C2" w:rsidRPr="008F20B5" w:rsidRDefault="005862C2" w:rsidP="00363C89">
            <w:pPr>
              <w:ind w:leftChars="20" w:left="48"/>
              <w:rPr>
                <w:rFonts w:ascii="標楷體" w:eastAsia="標楷體" w:hAnsi="標楷體"/>
                <w:color w:val="000000" w:themeColor="text1"/>
              </w:rPr>
            </w:pPr>
            <w:r w:rsidRPr="008F20B5">
              <w:rPr>
                <w:rFonts w:ascii="標楷體" w:eastAsia="標楷體" w:hAnsi="標楷體"/>
                <w:color w:val="000000" w:themeColor="text1"/>
              </w:rPr>
              <w:t>OBU</w:t>
            </w:r>
            <w:r w:rsidRPr="008F20B5">
              <w:rPr>
                <w:rFonts w:ascii="標楷體" w:eastAsia="標楷體" w:hAnsi="標楷體" w:hint="eastAsia"/>
                <w:color w:val="000000" w:themeColor="text1"/>
              </w:rPr>
              <w:t>註記</w:t>
            </w:r>
          </w:p>
        </w:tc>
        <w:tc>
          <w:tcPr>
            <w:tcW w:w="992" w:type="dxa"/>
            <w:tcBorders>
              <w:top w:val="single" w:sz="6" w:space="0" w:color="000000"/>
              <w:left w:val="single" w:sz="6" w:space="0" w:color="000000"/>
              <w:bottom w:val="single" w:sz="6" w:space="0" w:color="000000"/>
              <w:right w:val="single" w:sz="6" w:space="0" w:color="000000"/>
            </w:tcBorders>
            <w:vAlign w:val="center"/>
          </w:tcPr>
          <w:p w14:paraId="46B53824" w14:textId="569FC572"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3E10C7E" w14:textId="77777777" w:rsidR="005862C2" w:rsidRPr="008F20B5"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1379EA3" w14:textId="3230C422"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3DCD99B9" w14:textId="1787845B" w:rsidR="005862C2" w:rsidRPr="008F20B5"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0</w:t>
            </w:r>
          </w:p>
        </w:tc>
      </w:tr>
      <w:tr w:rsidR="005862C2" w:rsidRPr="008F20B5" w14:paraId="534C2D2F"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7CB399D" w14:textId="4BAA6174"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27</w:t>
            </w:r>
          </w:p>
        </w:tc>
        <w:tc>
          <w:tcPr>
            <w:tcW w:w="1985" w:type="dxa"/>
            <w:tcBorders>
              <w:top w:val="single" w:sz="6" w:space="0" w:color="000000"/>
              <w:left w:val="single" w:sz="6" w:space="0" w:color="000000"/>
              <w:bottom w:val="single" w:sz="6" w:space="0" w:color="000000"/>
              <w:right w:val="single" w:sz="6" w:space="0" w:color="000000"/>
            </w:tcBorders>
            <w:vAlign w:val="center"/>
          </w:tcPr>
          <w:p w14:paraId="5A6E06D0"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ACBRNO</w:t>
            </w:r>
          </w:p>
        </w:tc>
        <w:tc>
          <w:tcPr>
            <w:tcW w:w="2268" w:type="dxa"/>
            <w:tcBorders>
              <w:top w:val="single" w:sz="6" w:space="0" w:color="000000"/>
              <w:left w:val="single" w:sz="6" w:space="0" w:color="000000"/>
              <w:bottom w:val="single" w:sz="6" w:space="0" w:color="000000"/>
              <w:right w:val="single" w:sz="6" w:space="0" w:color="000000"/>
            </w:tcBorders>
            <w:vAlign w:val="center"/>
          </w:tcPr>
          <w:p w14:paraId="4A083E0B"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掛帳</w:t>
            </w:r>
            <w:r w:rsidRPr="004A1C2C">
              <w:rPr>
                <w:rFonts w:ascii="標楷體" w:eastAsia="標楷體" w:hAnsi="標楷體" w:hint="eastAsia"/>
                <w:color w:val="000000" w:themeColor="text1"/>
                <w:lang w:eastAsia="zh-HK"/>
              </w:rPr>
              <w:t>單</w:t>
            </w:r>
            <w:r w:rsidRPr="004A1C2C">
              <w:rPr>
                <w:rFonts w:ascii="標楷體" w:eastAsia="標楷體" w:hAnsi="標楷體" w:hint="eastAsia"/>
                <w:color w:val="000000" w:themeColor="text1"/>
              </w:rPr>
              <w:t>位</w:t>
            </w:r>
          </w:p>
        </w:tc>
        <w:tc>
          <w:tcPr>
            <w:tcW w:w="992" w:type="dxa"/>
            <w:tcBorders>
              <w:top w:val="single" w:sz="6" w:space="0" w:color="000000"/>
              <w:left w:val="single" w:sz="6" w:space="0" w:color="000000"/>
              <w:bottom w:val="single" w:sz="6" w:space="0" w:color="000000"/>
              <w:right w:val="single" w:sz="6" w:space="0" w:color="000000"/>
            </w:tcBorders>
            <w:vAlign w:val="center"/>
          </w:tcPr>
          <w:p w14:paraId="3940F5BA"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5E04D5D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0C1FB039" w14:textId="3BA903D5"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tcPr>
          <w:p w14:paraId="36B83168" w14:textId="015BFD7E" w:rsidR="005862C2" w:rsidRPr="004A1C2C" w:rsidRDefault="005862C2" w:rsidP="00363C89">
            <w:pPr>
              <w:rPr>
                <w:rFonts w:ascii="標楷體" w:eastAsia="標楷體" w:hAnsi="標楷體"/>
                <w:color w:val="000000" w:themeColor="text1"/>
              </w:rPr>
            </w:pPr>
            <w:r w:rsidRPr="004A1C2C">
              <w:rPr>
                <w:rFonts w:ascii="標楷體" w:eastAsia="標楷體" w:hAnsi="標楷體"/>
                <w:color w:val="000000" w:themeColor="text1"/>
              </w:rPr>
              <w:t>'</w:t>
            </w:r>
            <w:r w:rsidRPr="008F20B5">
              <w:rPr>
                <w:rFonts w:ascii="標楷體" w:eastAsia="標楷體" w:hAnsi="標楷體"/>
                <w:color w:val="000000" w:themeColor="text1"/>
              </w:rPr>
              <w:t>0000</w:t>
            </w:r>
            <w:r w:rsidRPr="004A1C2C">
              <w:rPr>
                <w:rFonts w:ascii="標楷體" w:eastAsia="標楷體" w:hAnsi="標楷體"/>
                <w:color w:val="000000" w:themeColor="text1"/>
              </w:rPr>
              <w:t>'</w:t>
            </w:r>
          </w:p>
        </w:tc>
      </w:tr>
      <w:tr w:rsidR="005862C2" w:rsidRPr="008F20B5" w14:paraId="15C9114B"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2C6E4C14" w14:textId="41187615"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28</w:t>
            </w:r>
          </w:p>
        </w:tc>
        <w:tc>
          <w:tcPr>
            <w:tcW w:w="1985" w:type="dxa"/>
            <w:tcBorders>
              <w:top w:val="single" w:sz="6" w:space="0" w:color="000000"/>
              <w:left w:val="single" w:sz="6" w:space="0" w:color="000000"/>
              <w:bottom w:val="single" w:sz="6" w:space="0" w:color="000000"/>
              <w:right w:val="single" w:sz="6" w:space="0" w:color="000000"/>
            </w:tcBorders>
            <w:vAlign w:val="center"/>
          </w:tcPr>
          <w:p w14:paraId="1E69533D"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RBRNO</w:t>
            </w:r>
          </w:p>
        </w:tc>
        <w:tc>
          <w:tcPr>
            <w:tcW w:w="2268" w:type="dxa"/>
            <w:tcBorders>
              <w:top w:val="single" w:sz="6" w:space="0" w:color="000000"/>
              <w:left w:val="single" w:sz="6" w:space="0" w:color="000000"/>
              <w:bottom w:val="single" w:sz="6" w:space="0" w:color="000000"/>
              <w:right w:val="single" w:sz="6" w:space="0" w:color="000000"/>
            </w:tcBorders>
            <w:vAlign w:val="center"/>
          </w:tcPr>
          <w:p w14:paraId="49AB18EF" w14:textId="6276DD05" w:rsidR="005862C2" w:rsidRPr="004A1C2C" w:rsidRDefault="005862C2" w:rsidP="00363C89">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收件</w:t>
            </w:r>
            <w:r w:rsidRPr="004A1C2C">
              <w:rPr>
                <w:rFonts w:ascii="標楷體" w:eastAsia="標楷體" w:hAnsi="標楷體" w:hint="eastAsia"/>
                <w:color w:val="000000" w:themeColor="text1"/>
                <w:lang w:eastAsia="zh-HK"/>
              </w:rPr>
              <w:t>單</w:t>
            </w:r>
            <w:r w:rsidRPr="004A1C2C">
              <w:rPr>
                <w:rFonts w:ascii="標楷體" w:eastAsia="標楷體" w:hAnsi="標楷體" w:hint="eastAsia"/>
                <w:color w:val="000000" w:themeColor="text1"/>
              </w:rPr>
              <w:t>位</w:t>
            </w:r>
          </w:p>
        </w:tc>
        <w:tc>
          <w:tcPr>
            <w:tcW w:w="992" w:type="dxa"/>
            <w:tcBorders>
              <w:top w:val="single" w:sz="6" w:space="0" w:color="000000"/>
              <w:left w:val="single" w:sz="6" w:space="0" w:color="000000"/>
              <w:bottom w:val="single" w:sz="6" w:space="0" w:color="000000"/>
              <w:right w:val="single" w:sz="6" w:space="0" w:color="000000"/>
            </w:tcBorders>
            <w:vAlign w:val="center"/>
          </w:tcPr>
          <w:p w14:paraId="43E8777E"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6A1A424"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483D017A" w14:textId="7A8CCD01"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tcPr>
          <w:p w14:paraId="676E83F4" w14:textId="674358F6" w:rsidR="005862C2" w:rsidRPr="004A1C2C" w:rsidRDefault="005862C2" w:rsidP="00363C89">
            <w:pPr>
              <w:rPr>
                <w:rFonts w:ascii="標楷體" w:eastAsia="標楷體" w:hAnsi="標楷體"/>
                <w:color w:val="000000" w:themeColor="text1"/>
              </w:rPr>
            </w:pPr>
            <w:r w:rsidRPr="004A1C2C">
              <w:rPr>
                <w:rFonts w:ascii="標楷體" w:eastAsia="標楷體" w:hAnsi="標楷體"/>
                <w:color w:val="000000" w:themeColor="text1"/>
              </w:rPr>
              <w:t>'</w:t>
            </w:r>
            <w:r w:rsidRPr="008F20B5">
              <w:rPr>
                <w:rFonts w:ascii="標楷體" w:eastAsia="標楷體" w:hAnsi="標楷體"/>
                <w:color w:val="000000" w:themeColor="text1"/>
              </w:rPr>
              <w:t>0000</w:t>
            </w:r>
            <w:r w:rsidRPr="004A1C2C">
              <w:rPr>
                <w:rFonts w:ascii="標楷體" w:eastAsia="標楷體" w:hAnsi="標楷體"/>
                <w:color w:val="000000" w:themeColor="text1"/>
              </w:rPr>
              <w:t>'</w:t>
            </w:r>
          </w:p>
        </w:tc>
      </w:tr>
      <w:tr w:rsidR="005862C2" w:rsidRPr="008F20B5" w14:paraId="7B07046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DA92211" w14:textId="1DB8B700"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29</w:t>
            </w:r>
          </w:p>
        </w:tc>
        <w:tc>
          <w:tcPr>
            <w:tcW w:w="1985" w:type="dxa"/>
            <w:tcBorders>
              <w:top w:val="single" w:sz="6" w:space="0" w:color="000000"/>
              <w:left w:val="single" w:sz="6" w:space="0" w:color="000000"/>
              <w:bottom w:val="single" w:sz="6" w:space="0" w:color="000000"/>
              <w:right w:val="single" w:sz="6" w:space="0" w:color="000000"/>
            </w:tcBorders>
            <w:vAlign w:val="center"/>
          </w:tcPr>
          <w:p w14:paraId="3C8CCC61"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FBRNO</w:t>
            </w:r>
          </w:p>
        </w:tc>
        <w:tc>
          <w:tcPr>
            <w:tcW w:w="2268" w:type="dxa"/>
            <w:tcBorders>
              <w:top w:val="single" w:sz="6" w:space="0" w:color="000000"/>
              <w:left w:val="single" w:sz="6" w:space="0" w:color="000000"/>
              <w:bottom w:val="single" w:sz="6" w:space="0" w:color="000000"/>
              <w:right w:val="single" w:sz="6" w:space="0" w:color="000000"/>
            </w:tcBorders>
            <w:vAlign w:val="center"/>
          </w:tcPr>
          <w:p w14:paraId="008975CA"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審核</w:t>
            </w:r>
            <w:r w:rsidRPr="004A1C2C">
              <w:rPr>
                <w:rFonts w:ascii="標楷體" w:eastAsia="標楷體" w:hAnsi="標楷體" w:hint="eastAsia"/>
                <w:color w:val="000000" w:themeColor="text1"/>
                <w:lang w:eastAsia="zh-HK"/>
              </w:rPr>
              <w:t>單</w:t>
            </w:r>
            <w:r w:rsidRPr="004A1C2C">
              <w:rPr>
                <w:rFonts w:ascii="標楷體" w:eastAsia="標楷體" w:hAnsi="標楷體" w:hint="eastAsia"/>
                <w:color w:val="000000" w:themeColor="text1"/>
              </w:rPr>
              <w:t>位</w:t>
            </w:r>
          </w:p>
        </w:tc>
        <w:tc>
          <w:tcPr>
            <w:tcW w:w="992" w:type="dxa"/>
            <w:tcBorders>
              <w:top w:val="single" w:sz="6" w:space="0" w:color="000000"/>
              <w:left w:val="single" w:sz="6" w:space="0" w:color="000000"/>
              <w:bottom w:val="single" w:sz="6" w:space="0" w:color="000000"/>
              <w:right w:val="single" w:sz="6" w:space="0" w:color="000000"/>
            </w:tcBorders>
            <w:vAlign w:val="center"/>
          </w:tcPr>
          <w:p w14:paraId="347883FA"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67F1E0E"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0E6BCD24" w14:textId="0222A776"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tcPr>
          <w:p w14:paraId="58A98959" w14:textId="1356431E" w:rsidR="005862C2" w:rsidRPr="004A1C2C" w:rsidRDefault="005862C2" w:rsidP="00363C89">
            <w:pPr>
              <w:rPr>
                <w:rFonts w:ascii="標楷體" w:eastAsia="標楷體" w:hAnsi="標楷體"/>
                <w:color w:val="000000" w:themeColor="text1"/>
              </w:rPr>
            </w:pPr>
            <w:r w:rsidRPr="004A1C2C">
              <w:rPr>
                <w:rFonts w:ascii="標楷體" w:eastAsia="標楷體" w:hAnsi="標楷體"/>
                <w:color w:val="000000" w:themeColor="text1"/>
              </w:rPr>
              <w:t>'</w:t>
            </w:r>
            <w:r w:rsidRPr="008F20B5">
              <w:rPr>
                <w:rFonts w:ascii="標楷體" w:eastAsia="標楷體" w:hAnsi="標楷體"/>
                <w:color w:val="000000" w:themeColor="text1"/>
              </w:rPr>
              <w:t>0000</w:t>
            </w:r>
            <w:r w:rsidRPr="004A1C2C">
              <w:rPr>
                <w:rFonts w:ascii="標楷體" w:eastAsia="標楷體" w:hAnsi="標楷體"/>
                <w:color w:val="000000" w:themeColor="text1"/>
              </w:rPr>
              <w:t>'</w:t>
            </w:r>
          </w:p>
        </w:tc>
      </w:tr>
      <w:tr w:rsidR="005862C2" w:rsidRPr="008F20B5" w14:paraId="201C3061"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7416060" w14:textId="6F59A4B8"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30</w:t>
            </w:r>
          </w:p>
        </w:tc>
        <w:tc>
          <w:tcPr>
            <w:tcW w:w="1985" w:type="dxa"/>
            <w:tcBorders>
              <w:top w:val="single" w:sz="6" w:space="0" w:color="000000"/>
              <w:left w:val="single" w:sz="6" w:space="0" w:color="000000"/>
              <w:bottom w:val="single" w:sz="6" w:space="0" w:color="000000"/>
              <w:right w:val="single" w:sz="6" w:space="0" w:color="000000"/>
            </w:tcBorders>
            <w:vAlign w:val="center"/>
          </w:tcPr>
          <w:p w14:paraId="021B251C"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RELCD</w:t>
            </w:r>
          </w:p>
        </w:tc>
        <w:tc>
          <w:tcPr>
            <w:tcW w:w="2268" w:type="dxa"/>
            <w:tcBorders>
              <w:top w:val="single" w:sz="6" w:space="0" w:color="000000"/>
              <w:left w:val="single" w:sz="6" w:space="0" w:color="000000"/>
              <w:bottom w:val="single" w:sz="6" w:space="0" w:color="000000"/>
              <w:right w:val="single" w:sz="6" w:space="0" w:color="000000"/>
            </w:tcBorders>
            <w:vAlign w:val="center"/>
          </w:tcPr>
          <w:p w14:paraId="666B5BAA"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一／二／三段式交易記號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3FA88750"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786E5393"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F5BF0E3" w14:textId="55B0BDCD"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453512BA"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1</w:t>
            </w:r>
          </w:p>
        </w:tc>
      </w:tr>
      <w:tr w:rsidR="005862C2" w:rsidRPr="008F20B5" w14:paraId="47A260EB"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478C5AA" w14:textId="5D112A57"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31</w:t>
            </w:r>
          </w:p>
        </w:tc>
        <w:tc>
          <w:tcPr>
            <w:tcW w:w="1985" w:type="dxa"/>
            <w:tcBorders>
              <w:top w:val="single" w:sz="6" w:space="0" w:color="000000"/>
              <w:left w:val="single" w:sz="6" w:space="0" w:color="000000"/>
              <w:bottom w:val="single" w:sz="6" w:space="0" w:color="000000"/>
              <w:right w:val="single" w:sz="6" w:space="0" w:color="000000"/>
            </w:tcBorders>
            <w:vAlign w:val="center"/>
          </w:tcPr>
          <w:p w14:paraId="5843EF16"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ACTFG</w:t>
            </w:r>
          </w:p>
        </w:tc>
        <w:tc>
          <w:tcPr>
            <w:tcW w:w="2268" w:type="dxa"/>
            <w:tcBorders>
              <w:top w:val="single" w:sz="6" w:space="0" w:color="000000"/>
              <w:left w:val="single" w:sz="6" w:space="0" w:color="000000"/>
              <w:bottom w:val="single" w:sz="6" w:space="0" w:color="000000"/>
              <w:right w:val="single" w:sz="6" w:space="0" w:color="000000"/>
            </w:tcBorders>
            <w:vAlign w:val="center"/>
          </w:tcPr>
          <w:p w14:paraId="41380139"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交易進行記號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1C93C692"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A2F523A"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6C3580DD" w14:textId="3B8937D2"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5B9D9678"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1785DCAC"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B6D03B8" w14:textId="7692436A"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32</w:t>
            </w:r>
          </w:p>
        </w:tc>
        <w:tc>
          <w:tcPr>
            <w:tcW w:w="1985" w:type="dxa"/>
            <w:tcBorders>
              <w:top w:val="single" w:sz="6" w:space="0" w:color="000000"/>
              <w:left w:val="single" w:sz="6" w:space="0" w:color="000000"/>
              <w:bottom w:val="single" w:sz="6" w:space="0" w:color="000000"/>
              <w:right w:val="single" w:sz="6" w:space="0" w:color="000000"/>
            </w:tcBorders>
            <w:vAlign w:val="center"/>
          </w:tcPr>
          <w:p w14:paraId="60347658"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SECNO</w:t>
            </w:r>
          </w:p>
        </w:tc>
        <w:tc>
          <w:tcPr>
            <w:tcW w:w="2268" w:type="dxa"/>
            <w:tcBorders>
              <w:top w:val="single" w:sz="6" w:space="0" w:color="000000"/>
              <w:left w:val="single" w:sz="6" w:space="0" w:color="000000"/>
              <w:bottom w:val="single" w:sz="6" w:space="0" w:color="000000"/>
              <w:right w:val="single" w:sz="6" w:space="0" w:color="000000"/>
            </w:tcBorders>
            <w:vAlign w:val="center"/>
          </w:tcPr>
          <w:p w14:paraId="57ACF944"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結帳業務別</w:t>
            </w:r>
          </w:p>
        </w:tc>
        <w:tc>
          <w:tcPr>
            <w:tcW w:w="992" w:type="dxa"/>
            <w:tcBorders>
              <w:top w:val="single" w:sz="6" w:space="0" w:color="000000"/>
              <w:left w:val="single" w:sz="6" w:space="0" w:color="000000"/>
              <w:bottom w:val="single" w:sz="6" w:space="0" w:color="000000"/>
              <w:right w:val="single" w:sz="6" w:space="0" w:color="000000"/>
            </w:tcBorders>
            <w:vAlign w:val="center"/>
          </w:tcPr>
          <w:p w14:paraId="21E383BE"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4C3C995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041C1ED" w14:textId="247233DE"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65B979E3"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SPACE</w:t>
            </w:r>
          </w:p>
        </w:tc>
      </w:tr>
      <w:tr w:rsidR="005862C2" w:rsidRPr="008F20B5" w14:paraId="5FC70431"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056F78D9" w14:textId="6431245B"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33</w:t>
            </w:r>
          </w:p>
        </w:tc>
        <w:tc>
          <w:tcPr>
            <w:tcW w:w="1985" w:type="dxa"/>
            <w:tcBorders>
              <w:top w:val="single" w:sz="6" w:space="0" w:color="000000"/>
              <w:left w:val="single" w:sz="6" w:space="0" w:color="000000"/>
              <w:bottom w:val="single" w:sz="6" w:space="0" w:color="000000"/>
              <w:right w:val="single" w:sz="6" w:space="0" w:color="000000"/>
            </w:tcBorders>
            <w:vAlign w:val="center"/>
          </w:tcPr>
          <w:p w14:paraId="207BBF73"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MCNT</w:t>
            </w:r>
          </w:p>
        </w:tc>
        <w:tc>
          <w:tcPr>
            <w:tcW w:w="2268" w:type="dxa"/>
            <w:tcBorders>
              <w:top w:val="single" w:sz="6" w:space="0" w:color="000000"/>
              <w:left w:val="single" w:sz="6" w:space="0" w:color="000000"/>
              <w:bottom w:val="single" w:sz="6" w:space="0" w:color="000000"/>
              <w:right w:val="single" w:sz="6" w:space="0" w:color="000000"/>
            </w:tcBorders>
            <w:vAlign w:val="center"/>
          </w:tcPr>
          <w:p w14:paraId="466C7578"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修正次數</w:t>
            </w:r>
          </w:p>
        </w:tc>
        <w:tc>
          <w:tcPr>
            <w:tcW w:w="992" w:type="dxa"/>
            <w:tcBorders>
              <w:top w:val="single" w:sz="6" w:space="0" w:color="000000"/>
              <w:left w:val="single" w:sz="6" w:space="0" w:color="000000"/>
              <w:bottom w:val="single" w:sz="6" w:space="0" w:color="000000"/>
              <w:right w:val="single" w:sz="6" w:space="0" w:color="000000"/>
            </w:tcBorders>
            <w:vAlign w:val="center"/>
          </w:tcPr>
          <w:p w14:paraId="49E35C80" w14:textId="4C4C91CC"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853C2BC"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32608786" w14:textId="4BD3D308"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2</w:t>
            </w:r>
          </w:p>
        </w:tc>
        <w:tc>
          <w:tcPr>
            <w:tcW w:w="3543" w:type="dxa"/>
            <w:tcBorders>
              <w:top w:val="single" w:sz="6" w:space="0" w:color="000000"/>
              <w:left w:val="single" w:sz="6" w:space="0" w:color="000000"/>
              <w:bottom w:val="single" w:sz="6" w:space="0" w:color="000000"/>
              <w:right w:val="single" w:sz="6" w:space="0" w:color="000000"/>
            </w:tcBorders>
            <w:vAlign w:val="center"/>
          </w:tcPr>
          <w:p w14:paraId="3C3BDE2C" w14:textId="308217AD"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0EB51C3C"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0F8AD34" w14:textId="09D31627"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34</w:t>
            </w:r>
          </w:p>
        </w:tc>
        <w:tc>
          <w:tcPr>
            <w:tcW w:w="1985" w:type="dxa"/>
            <w:tcBorders>
              <w:top w:val="single" w:sz="6" w:space="0" w:color="000000"/>
              <w:left w:val="single" w:sz="6" w:space="0" w:color="000000"/>
              <w:bottom w:val="single" w:sz="6" w:space="0" w:color="000000"/>
              <w:right w:val="single" w:sz="6" w:space="0" w:color="000000"/>
            </w:tcBorders>
            <w:vAlign w:val="center"/>
          </w:tcPr>
          <w:p w14:paraId="0F19A931"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TITFCD</w:t>
            </w:r>
          </w:p>
        </w:tc>
        <w:tc>
          <w:tcPr>
            <w:tcW w:w="2268" w:type="dxa"/>
            <w:tcBorders>
              <w:top w:val="single" w:sz="6" w:space="0" w:color="000000"/>
              <w:left w:val="single" w:sz="6" w:space="0" w:color="000000"/>
              <w:bottom w:val="single" w:sz="6" w:space="0" w:color="000000"/>
              <w:right w:val="single" w:sz="6" w:space="0" w:color="000000"/>
            </w:tcBorders>
            <w:vAlign w:val="center"/>
          </w:tcPr>
          <w:p w14:paraId="667C75AB"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有無</w:t>
            </w:r>
            <w:r w:rsidRPr="004A1C2C">
              <w:rPr>
                <w:rFonts w:ascii="標楷體" w:eastAsia="標楷體" w:hAnsi="標楷體"/>
                <w:color w:val="000000" w:themeColor="text1"/>
              </w:rPr>
              <w:t xml:space="preserve"> TITF </w:t>
            </w:r>
            <w:r w:rsidRPr="004A1C2C">
              <w:rPr>
                <w:rFonts w:ascii="標楷體" w:eastAsia="標楷體" w:hAnsi="標楷體" w:hint="eastAsia"/>
                <w:color w:val="000000" w:themeColor="text1"/>
              </w:rPr>
              <w:t>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4FBB1C27"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38C46AF9"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5833E7BF" w14:textId="60625E31"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5A4E7396"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3E76C175"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508DBFF" w14:textId="02058288"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35</w:t>
            </w:r>
          </w:p>
        </w:tc>
        <w:tc>
          <w:tcPr>
            <w:tcW w:w="1985" w:type="dxa"/>
            <w:tcBorders>
              <w:top w:val="single" w:sz="6" w:space="0" w:color="000000"/>
              <w:left w:val="single" w:sz="6" w:space="0" w:color="000000"/>
              <w:bottom w:val="single" w:sz="6" w:space="0" w:color="000000"/>
              <w:right w:val="single" w:sz="6" w:space="0" w:color="000000"/>
            </w:tcBorders>
            <w:vAlign w:val="center"/>
          </w:tcPr>
          <w:p w14:paraId="4FECBA4D" w14:textId="77777777"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RELOAD</w:t>
            </w:r>
          </w:p>
        </w:tc>
        <w:tc>
          <w:tcPr>
            <w:tcW w:w="2268" w:type="dxa"/>
            <w:tcBorders>
              <w:top w:val="single" w:sz="6" w:space="0" w:color="000000"/>
              <w:left w:val="single" w:sz="6" w:space="0" w:color="000000"/>
              <w:bottom w:val="single" w:sz="6" w:space="0" w:color="000000"/>
              <w:right w:val="single" w:sz="6" w:space="0" w:color="000000"/>
            </w:tcBorders>
            <w:vAlign w:val="center"/>
          </w:tcPr>
          <w:p w14:paraId="47B3EEB1" w14:textId="77777777" w:rsidR="005862C2" w:rsidRPr="004A1C2C" w:rsidRDefault="005862C2" w:rsidP="00363C89">
            <w:pPr>
              <w:ind w:leftChars="20" w:left="48"/>
              <w:rPr>
                <w:rFonts w:ascii="標楷體" w:eastAsia="標楷體" w:hAnsi="標楷體"/>
                <w:color w:val="000000" w:themeColor="text1"/>
              </w:rPr>
            </w:pPr>
            <w:r w:rsidRPr="004A1C2C">
              <w:rPr>
                <w:rFonts w:ascii="標楷體" w:eastAsia="標楷體" w:hAnsi="標楷體" w:hint="eastAsia"/>
                <w:color w:val="000000" w:themeColor="text1"/>
              </w:rPr>
              <w:t>更正重登記號</w:t>
            </w:r>
          </w:p>
        </w:tc>
        <w:tc>
          <w:tcPr>
            <w:tcW w:w="992" w:type="dxa"/>
            <w:tcBorders>
              <w:top w:val="single" w:sz="6" w:space="0" w:color="000000"/>
              <w:left w:val="single" w:sz="6" w:space="0" w:color="000000"/>
              <w:bottom w:val="single" w:sz="6" w:space="0" w:color="000000"/>
              <w:right w:val="single" w:sz="6" w:space="0" w:color="000000"/>
            </w:tcBorders>
            <w:vAlign w:val="center"/>
          </w:tcPr>
          <w:p w14:paraId="5CD8EA85" w14:textId="7777777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704286F"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vAlign w:val="center"/>
          </w:tcPr>
          <w:p w14:paraId="08A9D194" w14:textId="62489EE2"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75D9C566"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5A0A6BE1"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CE87274" w14:textId="286D3CE7"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36</w:t>
            </w:r>
          </w:p>
        </w:tc>
        <w:tc>
          <w:tcPr>
            <w:tcW w:w="1985" w:type="dxa"/>
            <w:tcBorders>
              <w:top w:val="single" w:sz="6" w:space="0" w:color="000000"/>
              <w:left w:val="single" w:sz="6" w:space="0" w:color="000000"/>
              <w:bottom w:val="single" w:sz="6" w:space="0" w:color="000000"/>
              <w:right w:val="single" w:sz="6" w:space="0" w:color="000000"/>
            </w:tcBorders>
          </w:tcPr>
          <w:p w14:paraId="2C7BBAE3" w14:textId="01C624D1" w:rsidR="005862C2" w:rsidRPr="004A1C2C" w:rsidRDefault="005862C2" w:rsidP="00363C89">
            <w:pPr>
              <w:spacing w:line="140" w:lineRule="atLeast"/>
              <w:rPr>
                <w:rFonts w:ascii="標楷體" w:eastAsia="標楷體" w:hAnsi="標楷體"/>
                <w:color w:val="000000" w:themeColor="text1"/>
              </w:rPr>
            </w:pPr>
            <w:r w:rsidRPr="004A1C2C">
              <w:rPr>
                <w:rFonts w:ascii="標楷體" w:eastAsia="標楷體" w:hAnsi="標楷體"/>
                <w:color w:val="000000" w:themeColor="text1"/>
              </w:rPr>
              <w:t>BATCHNO</w:t>
            </w:r>
          </w:p>
        </w:tc>
        <w:tc>
          <w:tcPr>
            <w:tcW w:w="2268" w:type="dxa"/>
            <w:tcBorders>
              <w:top w:val="single" w:sz="6" w:space="0" w:color="000000"/>
              <w:left w:val="single" w:sz="6" w:space="0" w:color="000000"/>
              <w:bottom w:val="single" w:sz="6" w:space="0" w:color="000000"/>
              <w:right w:val="single" w:sz="6" w:space="0" w:color="000000"/>
            </w:tcBorders>
            <w:vAlign w:val="center"/>
          </w:tcPr>
          <w:p w14:paraId="21BD5BED" w14:textId="297F2791" w:rsidR="005862C2" w:rsidRPr="004A1C2C" w:rsidRDefault="005862C2" w:rsidP="00363C89">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787C552E" w14:textId="0E1D9DA7"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4C7BE4CA"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54DCCDDB" w14:textId="158FE61F"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35D2260C" w14:textId="77777777" w:rsidR="005862C2" w:rsidRPr="004A1C2C" w:rsidRDefault="005862C2" w:rsidP="00363C89">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SPACE</w:t>
            </w:r>
          </w:p>
        </w:tc>
      </w:tr>
      <w:tr w:rsidR="005862C2" w:rsidRPr="008F20B5" w14:paraId="550E7D67"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69D8F94" w14:textId="7173D2C1"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37</w:t>
            </w:r>
          </w:p>
        </w:tc>
        <w:tc>
          <w:tcPr>
            <w:tcW w:w="1985" w:type="dxa"/>
            <w:tcBorders>
              <w:top w:val="single" w:sz="6" w:space="0" w:color="000000"/>
              <w:left w:val="single" w:sz="6" w:space="0" w:color="000000"/>
              <w:bottom w:val="single" w:sz="6" w:space="0" w:color="000000"/>
              <w:right w:val="single" w:sz="6" w:space="0" w:color="000000"/>
            </w:tcBorders>
          </w:tcPr>
          <w:p w14:paraId="459A1C53" w14:textId="51825FFD" w:rsidR="005862C2" w:rsidRPr="004A1C2C" w:rsidRDefault="005862C2" w:rsidP="004262F8">
            <w:pPr>
              <w:spacing w:line="140" w:lineRule="atLeast"/>
              <w:rPr>
                <w:rFonts w:ascii="標楷體" w:eastAsia="標楷體" w:hAnsi="標楷體"/>
                <w:color w:val="000000" w:themeColor="text1"/>
              </w:rPr>
            </w:pPr>
            <w:r w:rsidRPr="004A1C2C">
              <w:rPr>
                <w:rFonts w:ascii="標楷體" w:eastAsia="標楷體" w:hAnsi="標楷體"/>
                <w:color w:val="000000" w:themeColor="text1"/>
              </w:rPr>
              <w:t>DELAY</w:t>
            </w:r>
          </w:p>
        </w:tc>
        <w:tc>
          <w:tcPr>
            <w:tcW w:w="2268" w:type="dxa"/>
            <w:tcBorders>
              <w:top w:val="single" w:sz="6" w:space="0" w:color="000000"/>
              <w:left w:val="single" w:sz="6" w:space="0" w:color="000000"/>
              <w:bottom w:val="single" w:sz="6" w:space="0" w:color="000000"/>
              <w:right w:val="single" w:sz="6" w:space="0" w:color="000000"/>
            </w:tcBorders>
          </w:tcPr>
          <w:p w14:paraId="443D63C9" w14:textId="1837C9A0" w:rsidR="005862C2" w:rsidRPr="004A1C2C" w:rsidRDefault="005862C2" w:rsidP="004262F8">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0229E260" w14:textId="014B60D5" w:rsidR="005862C2" w:rsidRPr="004A1C2C" w:rsidRDefault="005862C2" w:rsidP="004262F8">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01527F1E" w14:textId="77777777" w:rsidR="005862C2" w:rsidRPr="004A1C2C" w:rsidRDefault="005862C2" w:rsidP="004262F8">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1BDE33E0" w14:textId="4804F5B2"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3678D84B" w14:textId="33890CDC" w:rsidR="005862C2" w:rsidRPr="004A1C2C" w:rsidRDefault="005862C2" w:rsidP="004262F8">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631B46E2"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179DA5BE" w14:textId="49A9F210"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38</w:t>
            </w:r>
          </w:p>
        </w:tc>
        <w:tc>
          <w:tcPr>
            <w:tcW w:w="1985" w:type="dxa"/>
            <w:tcBorders>
              <w:top w:val="single" w:sz="6" w:space="0" w:color="000000"/>
              <w:left w:val="single" w:sz="6" w:space="0" w:color="000000"/>
              <w:bottom w:val="single" w:sz="6" w:space="0" w:color="000000"/>
              <w:right w:val="single" w:sz="6" w:space="0" w:color="000000"/>
            </w:tcBorders>
          </w:tcPr>
          <w:p w14:paraId="15EC2C6A" w14:textId="11A9488D" w:rsidR="005862C2" w:rsidRPr="004A1C2C" w:rsidRDefault="005862C2" w:rsidP="004262F8">
            <w:pPr>
              <w:spacing w:line="140" w:lineRule="atLeast"/>
              <w:rPr>
                <w:rFonts w:ascii="標楷體" w:eastAsia="標楷體" w:hAnsi="標楷體"/>
                <w:color w:val="000000" w:themeColor="text1"/>
              </w:rPr>
            </w:pPr>
            <w:r w:rsidRPr="004A1C2C">
              <w:rPr>
                <w:rFonts w:ascii="標楷體" w:eastAsia="標楷體" w:hAnsi="標楷體"/>
                <w:color w:val="000000" w:themeColor="text1"/>
              </w:rPr>
              <w:t>FMTCHK</w:t>
            </w:r>
          </w:p>
        </w:tc>
        <w:tc>
          <w:tcPr>
            <w:tcW w:w="2268" w:type="dxa"/>
            <w:tcBorders>
              <w:top w:val="single" w:sz="6" w:space="0" w:color="000000"/>
              <w:left w:val="single" w:sz="6" w:space="0" w:color="000000"/>
              <w:bottom w:val="single" w:sz="6" w:space="0" w:color="000000"/>
              <w:right w:val="single" w:sz="6" w:space="0" w:color="000000"/>
            </w:tcBorders>
          </w:tcPr>
          <w:p w14:paraId="20708F70" w14:textId="2F3ECFC0" w:rsidR="005862C2" w:rsidRPr="004A1C2C" w:rsidRDefault="005862C2" w:rsidP="004262F8">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193B869E" w14:textId="12D85506"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2D1BDA68" w14:textId="77777777" w:rsidR="005862C2" w:rsidRPr="004A1C2C" w:rsidRDefault="005862C2" w:rsidP="004262F8">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1BA82774" w14:textId="54E34005"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1CFE4EA1" w14:textId="55EA1CD2" w:rsidR="005862C2" w:rsidRPr="004A1C2C" w:rsidRDefault="005862C2" w:rsidP="004262F8">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SPACE</w:t>
            </w:r>
          </w:p>
        </w:tc>
      </w:tr>
      <w:tr w:rsidR="005862C2" w:rsidRPr="008F20B5" w14:paraId="77132086"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532EEDC0" w14:textId="7A64CFAC"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39</w:t>
            </w:r>
          </w:p>
        </w:tc>
        <w:tc>
          <w:tcPr>
            <w:tcW w:w="1985" w:type="dxa"/>
            <w:tcBorders>
              <w:top w:val="single" w:sz="6" w:space="0" w:color="000000"/>
              <w:left w:val="single" w:sz="6" w:space="0" w:color="000000"/>
              <w:bottom w:val="single" w:sz="6" w:space="0" w:color="000000"/>
              <w:right w:val="single" w:sz="6" w:space="0" w:color="000000"/>
            </w:tcBorders>
          </w:tcPr>
          <w:p w14:paraId="4A63C254" w14:textId="26510252" w:rsidR="005862C2" w:rsidRPr="004A1C2C" w:rsidRDefault="005862C2" w:rsidP="004262F8">
            <w:pPr>
              <w:spacing w:line="140" w:lineRule="atLeast"/>
              <w:rPr>
                <w:rFonts w:ascii="標楷體" w:eastAsia="標楷體" w:hAnsi="標楷體"/>
                <w:color w:val="000000" w:themeColor="text1"/>
              </w:rPr>
            </w:pPr>
            <w:r w:rsidRPr="004A1C2C">
              <w:rPr>
                <w:rFonts w:ascii="標楷體" w:eastAsia="標楷體" w:hAnsi="標楷體"/>
                <w:color w:val="000000" w:themeColor="text1"/>
              </w:rPr>
              <w:t>FROMMQ</w:t>
            </w:r>
          </w:p>
        </w:tc>
        <w:tc>
          <w:tcPr>
            <w:tcW w:w="2268" w:type="dxa"/>
            <w:tcBorders>
              <w:top w:val="single" w:sz="6" w:space="0" w:color="000000"/>
              <w:left w:val="single" w:sz="6" w:space="0" w:color="000000"/>
              <w:bottom w:val="single" w:sz="6" w:space="0" w:color="000000"/>
              <w:right w:val="single" w:sz="6" w:space="0" w:color="000000"/>
            </w:tcBorders>
          </w:tcPr>
          <w:p w14:paraId="7022F9B6" w14:textId="17B4BD50" w:rsidR="005862C2" w:rsidRPr="004A1C2C" w:rsidRDefault="005862C2" w:rsidP="004262F8">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08D2BC39" w14:textId="1042830D"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4D3368E6" w14:textId="77777777" w:rsidR="005862C2" w:rsidRPr="004A1C2C" w:rsidRDefault="005862C2" w:rsidP="004262F8">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178B88FD" w14:textId="20969DE0"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4</w:t>
            </w:r>
          </w:p>
        </w:tc>
        <w:tc>
          <w:tcPr>
            <w:tcW w:w="3543" w:type="dxa"/>
            <w:tcBorders>
              <w:top w:val="single" w:sz="6" w:space="0" w:color="000000"/>
              <w:left w:val="single" w:sz="6" w:space="0" w:color="000000"/>
              <w:bottom w:val="single" w:sz="6" w:space="0" w:color="000000"/>
              <w:right w:val="single" w:sz="6" w:space="0" w:color="000000"/>
            </w:tcBorders>
            <w:vAlign w:val="center"/>
          </w:tcPr>
          <w:p w14:paraId="5F1300D0" w14:textId="4343A125" w:rsidR="005862C2" w:rsidRPr="004A1C2C" w:rsidRDefault="005862C2" w:rsidP="004262F8">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SPACE</w:t>
            </w:r>
          </w:p>
        </w:tc>
      </w:tr>
      <w:tr w:rsidR="005862C2" w:rsidRPr="008F20B5" w14:paraId="71BFA10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4E1DC72A" w14:textId="5E095F34"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40</w:t>
            </w:r>
          </w:p>
        </w:tc>
        <w:tc>
          <w:tcPr>
            <w:tcW w:w="1985" w:type="dxa"/>
            <w:tcBorders>
              <w:top w:val="single" w:sz="6" w:space="0" w:color="000000"/>
              <w:left w:val="single" w:sz="6" w:space="0" w:color="000000"/>
              <w:bottom w:val="single" w:sz="6" w:space="0" w:color="000000"/>
              <w:right w:val="single" w:sz="6" w:space="0" w:color="000000"/>
            </w:tcBorders>
          </w:tcPr>
          <w:p w14:paraId="676E6B60" w14:textId="0CD2C701" w:rsidR="005862C2" w:rsidRPr="004A1C2C" w:rsidRDefault="005862C2" w:rsidP="004262F8">
            <w:pPr>
              <w:spacing w:line="140" w:lineRule="atLeast"/>
              <w:rPr>
                <w:rFonts w:ascii="標楷體" w:eastAsia="標楷體" w:hAnsi="標楷體"/>
                <w:color w:val="000000" w:themeColor="text1"/>
              </w:rPr>
            </w:pPr>
            <w:r w:rsidRPr="004A1C2C">
              <w:rPr>
                <w:rFonts w:ascii="標楷體" w:eastAsia="標楷體" w:hAnsi="標楷體"/>
                <w:color w:val="000000" w:themeColor="text1"/>
              </w:rPr>
              <w:t>FUNCIND</w:t>
            </w:r>
          </w:p>
        </w:tc>
        <w:tc>
          <w:tcPr>
            <w:tcW w:w="2268" w:type="dxa"/>
            <w:tcBorders>
              <w:top w:val="single" w:sz="6" w:space="0" w:color="000000"/>
              <w:left w:val="single" w:sz="6" w:space="0" w:color="000000"/>
              <w:bottom w:val="single" w:sz="6" w:space="0" w:color="000000"/>
              <w:right w:val="single" w:sz="6" w:space="0" w:color="000000"/>
            </w:tcBorders>
          </w:tcPr>
          <w:p w14:paraId="121A28E8" w14:textId="0BCF6142" w:rsidR="005862C2" w:rsidRPr="004A1C2C" w:rsidRDefault="005862C2" w:rsidP="004262F8">
            <w:pPr>
              <w:ind w:leftChars="20" w:left="48"/>
              <w:rPr>
                <w:rFonts w:ascii="標楷體" w:eastAsia="標楷體" w:hAnsi="標楷體"/>
                <w:color w:val="000000" w:themeColor="text1"/>
              </w:rPr>
            </w:pPr>
            <w:r w:rsidRPr="008F20B5">
              <w:rPr>
                <w:rFonts w:ascii="標楷體" w:eastAsia="標楷體" w:hAnsi="標楷體" w:hint="eastAsia"/>
                <w:color w:val="000000" w:themeColor="text1"/>
              </w:rPr>
              <w:t>系統參數</w:t>
            </w:r>
            <w:r w:rsidRPr="008F20B5">
              <w:rPr>
                <w:rFonts w:ascii="標楷體" w:eastAsia="標楷體" w:hAnsi="標楷體"/>
                <w:color w:val="000000" w:themeColor="text1"/>
              </w:rPr>
              <w:t>-保留</w:t>
            </w:r>
          </w:p>
        </w:tc>
        <w:tc>
          <w:tcPr>
            <w:tcW w:w="992" w:type="dxa"/>
            <w:tcBorders>
              <w:top w:val="single" w:sz="6" w:space="0" w:color="000000"/>
              <w:left w:val="single" w:sz="6" w:space="0" w:color="000000"/>
              <w:bottom w:val="single" w:sz="6" w:space="0" w:color="000000"/>
              <w:right w:val="single" w:sz="6" w:space="0" w:color="000000"/>
            </w:tcBorders>
          </w:tcPr>
          <w:p w14:paraId="109FF665" w14:textId="34962583" w:rsidR="005862C2" w:rsidRPr="004A1C2C" w:rsidRDefault="005862C2" w:rsidP="004262F8">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2C87F192" w14:textId="77777777" w:rsidR="005862C2" w:rsidRPr="004A1C2C" w:rsidRDefault="005862C2" w:rsidP="004262F8">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63BC3750" w14:textId="484C272E" w:rsidR="005862C2" w:rsidRPr="004A1C2C" w:rsidRDefault="005862C2" w:rsidP="004262F8">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46A2E1DC" w14:textId="56118073" w:rsidR="005862C2" w:rsidRPr="004A1C2C" w:rsidRDefault="005862C2" w:rsidP="004262F8">
            <w:pPr>
              <w:spacing w:line="140" w:lineRule="atLeast"/>
              <w:ind w:rightChars="449" w:right="1078"/>
              <w:rPr>
                <w:rFonts w:ascii="標楷體" w:eastAsia="標楷體" w:hAnsi="標楷體"/>
                <w:color w:val="000000" w:themeColor="text1"/>
              </w:rPr>
            </w:pPr>
            <w:r w:rsidRPr="004A1C2C">
              <w:rPr>
                <w:rFonts w:ascii="標楷體" w:eastAsia="標楷體" w:hAnsi="標楷體"/>
                <w:color w:val="000000" w:themeColor="text1"/>
              </w:rPr>
              <w:t>0</w:t>
            </w:r>
          </w:p>
        </w:tc>
      </w:tr>
      <w:tr w:rsidR="005862C2" w:rsidRPr="008F20B5" w14:paraId="7FAF0E99"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6A9E596C" w14:textId="605366C5" w:rsidR="005862C2" w:rsidRPr="004A1C2C" w:rsidRDefault="005862C2" w:rsidP="004A1C2C">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41</w:t>
            </w:r>
          </w:p>
        </w:tc>
        <w:tc>
          <w:tcPr>
            <w:tcW w:w="1985" w:type="dxa"/>
            <w:tcBorders>
              <w:top w:val="single" w:sz="6" w:space="0" w:color="000000"/>
              <w:left w:val="single" w:sz="6" w:space="0" w:color="000000"/>
              <w:bottom w:val="single" w:sz="6" w:space="0" w:color="000000"/>
              <w:right w:val="single" w:sz="6" w:space="0" w:color="000000"/>
            </w:tcBorders>
          </w:tcPr>
          <w:p w14:paraId="57D96D48" w14:textId="282FE13C" w:rsidR="005862C2" w:rsidRPr="004A1C2C"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LockNo</w:t>
            </w:r>
          </w:p>
        </w:tc>
        <w:tc>
          <w:tcPr>
            <w:tcW w:w="2268" w:type="dxa"/>
            <w:tcBorders>
              <w:top w:val="single" w:sz="6" w:space="0" w:color="000000"/>
              <w:left w:val="single" w:sz="6" w:space="0" w:color="000000"/>
              <w:bottom w:val="single" w:sz="6" w:space="0" w:color="000000"/>
              <w:right w:val="single" w:sz="6" w:space="0" w:color="000000"/>
            </w:tcBorders>
          </w:tcPr>
          <w:p w14:paraId="4B425652" w14:textId="4FE079F6" w:rsidR="005862C2" w:rsidRPr="004A1C2C" w:rsidRDefault="005862C2" w:rsidP="004A1C2C">
            <w:pPr>
              <w:tabs>
                <w:tab w:val="left" w:pos="1470"/>
              </w:tabs>
              <w:ind w:leftChars="20" w:left="48"/>
              <w:rPr>
                <w:rFonts w:ascii="標楷體" w:eastAsia="標楷體" w:hAnsi="標楷體"/>
                <w:color w:val="000000" w:themeColor="text1"/>
              </w:rPr>
            </w:pPr>
            <w:r w:rsidRPr="008F20B5">
              <w:rPr>
                <w:rFonts w:ascii="標楷體" w:eastAsia="標楷體" w:hAnsi="標楷體" w:hint="eastAsia"/>
                <w:color w:val="000000" w:themeColor="text1"/>
              </w:rPr>
              <w:t>鎖定序號</w:t>
            </w:r>
          </w:p>
        </w:tc>
        <w:tc>
          <w:tcPr>
            <w:tcW w:w="992" w:type="dxa"/>
            <w:tcBorders>
              <w:top w:val="single" w:sz="6" w:space="0" w:color="000000"/>
              <w:left w:val="single" w:sz="6" w:space="0" w:color="000000"/>
              <w:bottom w:val="single" w:sz="6" w:space="0" w:color="000000"/>
              <w:right w:val="single" w:sz="6" w:space="0" w:color="000000"/>
            </w:tcBorders>
          </w:tcPr>
          <w:p w14:paraId="4AF66899" w14:textId="71B3B0ED" w:rsidR="005862C2" w:rsidRPr="004A1C2C"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3C9947E2" w14:textId="77777777" w:rsidR="005862C2" w:rsidRPr="004A1C2C"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6A178321" w14:textId="764B2A0E" w:rsidR="005862C2" w:rsidRPr="004A1C2C" w:rsidRDefault="005862C2" w:rsidP="00363C89">
            <w:pPr>
              <w:spacing w:line="140" w:lineRule="atLeast"/>
              <w:jc w:val="center"/>
              <w:rPr>
                <w:rFonts w:ascii="標楷體" w:eastAsia="標楷體" w:hAnsi="標楷體"/>
                <w:color w:val="000000" w:themeColor="text1"/>
              </w:rPr>
            </w:pPr>
            <w:r w:rsidRPr="004A1C2C">
              <w:rPr>
                <w:rFonts w:ascii="標楷體" w:eastAsia="標楷體" w:hAnsi="標楷體"/>
                <w:color w:val="000000" w:themeColor="text1"/>
              </w:rPr>
              <w:t>1</w:t>
            </w:r>
            <w:r w:rsidRPr="008F20B5">
              <w:rPr>
                <w:rFonts w:ascii="標楷體" w:eastAsia="標楷體" w:hAnsi="標楷體"/>
                <w:color w:val="000000" w:themeColor="text1"/>
              </w:rPr>
              <w:t>1</w:t>
            </w:r>
          </w:p>
        </w:tc>
        <w:tc>
          <w:tcPr>
            <w:tcW w:w="3543" w:type="dxa"/>
            <w:tcBorders>
              <w:top w:val="single" w:sz="6" w:space="0" w:color="000000"/>
              <w:left w:val="single" w:sz="6" w:space="0" w:color="000000"/>
              <w:bottom w:val="single" w:sz="6" w:space="0" w:color="000000"/>
              <w:right w:val="single" w:sz="6" w:space="0" w:color="000000"/>
            </w:tcBorders>
            <w:vAlign w:val="center"/>
          </w:tcPr>
          <w:p w14:paraId="230E891E" w14:textId="69E8F2AC" w:rsidR="005862C2" w:rsidRPr="004A1C2C"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0</w:t>
            </w:r>
          </w:p>
        </w:tc>
      </w:tr>
      <w:tr w:rsidR="005862C2" w:rsidRPr="008F20B5" w14:paraId="51CB5DC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D94E1BC" w14:textId="7FB0213E" w:rsidR="005862C2" w:rsidRPr="008F20B5" w:rsidRDefault="005862C2">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42</w:t>
            </w:r>
          </w:p>
        </w:tc>
        <w:tc>
          <w:tcPr>
            <w:tcW w:w="1985" w:type="dxa"/>
            <w:tcBorders>
              <w:top w:val="single" w:sz="6" w:space="0" w:color="000000"/>
              <w:left w:val="single" w:sz="6" w:space="0" w:color="000000"/>
              <w:bottom w:val="single" w:sz="6" w:space="0" w:color="000000"/>
              <w:right w:val="single" w:sz="6" w:space="0" w:color="000000"/>
            </w:tcBorders>
          </w:tcPr>
          <w:p w14:paraId="53A4E30E" w14:textId="7165E527"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LockCustNo</w:t>
            </w:r>
          </w:p>
        </w:tc>
        <w:tc>
          <w:tcPr>
            <w:tcW w:w="2268" w:type="dxa"/>
            <w:tcBorders>
              <w:top w:val="single" w:sz="6" w:space="0" w:color="000000"/>
              <w:left w:val="single" w:sz="6" w:space="0" w:color="000000"/>
              <w:bottom w:val="single" w:sz="6" w:space="0" w:color="000000"/>
              <w:right w:val="single" w:sz="6" w:space="0" w:color="000000"/>
            </w:tcBorders>
          </w:tcPr>
          <w:p w14:paraId="77A7705E" w14:textId="6DD232FB" w:rsidR="005862C2" w:rsidRPr="008F20B5" w:rsidRDefault="005862C2" w:rsidP="00F27F9D">
            <w:pPr>
              <w:tabs>
                <w:tab w:val="left" w:pos="1470"/>
              </w:tabs>
              <w:ind w:leftChars="20" w:left="48"/>
              <w:rPr>
                <w:rFonts w:ascii="標楷體" w:eastAsia="標楷體" w:hAnsi="標楷體"/>
                <w:color w:val="000000" w:themeColor="text1"/>
              </w:rPr>
            </w:pPr>
            <w:r w:rsidRPr="008F20B5">
              <w:rPr>
                <w:rFonts w:ascii="標楷體" w:eastAsia="標楷體" w:hAnsi="標楷體" w:hint="eastAsia"/>
                <w:color w:val="000000" w:themeColor="text1"/>
              </w:rPr>
              <w:t>鎖定戶號</w:t>
            </w:r>
          </w:p>
        </w:tc>
        <w:tc>
          <w:tcPr>
            <w:tcW w:w="992" w:type="dxa"/>
            <w:tcBorders>
              <w:top w:val="single" w:sz="6" w:space="0" w:color="000000"/>
              <w:left w:val="single" w:sz="6" w:space="0" w:color="000000"/>
              <w:bottom w:val="single" w:sz="6" w:space="0" w:color="000000"/>
              <w:right w:val="single" w:sz="6" w:space="0" w:color="000000"/>
            </w:tcBorders>
          </w:tcPr>
          <w:p w14:paraId="6D8EAFA5" w14:textId="5202ED9D"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9</w:t>
            </w:r>
          </w:p>
        </w:tc>
        <w:tc>
          <w:tcPr>
            <w:tcW w:w="851" w:type="dxa"/>
            <w:tcBorders>
              <w:top w:val="single" w:sz="6" w:space="0" w:color="000000"/>
              <w:left w:val="single" w:sz="6" w:space="0" w:color="000000"/>
              <w:bottom w:val="single" w:sz="6" w:space="0" w:color="000000"/>
              <w:right w:val="single" w:sz="6" w:space="0" w:color="000000"/>
            </w:tcBorders>
          </w:tcPr>
          <w:p w14:paraId="1F9BBA4C" w14:textId="77777777" w:rsidR="005862C2" w:rsidRPr="008F20B5"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15F5438E" w14:textId="5F67790C"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7</w:t>
            </w:r>
          </w:p>
        </w:tc>
        <w:tc>
          <w:tcPr>
            <w:tcW w:w="3543" w:type="dxa"/>
            <w:tcBorders>
              <w:top w:val="single" w:sz="6" w:space="0" w:color="000000"/>
              <w:left w:val="single" w:sz="6" w:space="0" w:color="000000"/>
              <w:bottom w:val="single" w:sz="6" w:space="0" w:color="000000"/>
              <w:right w:val="single" w:sz="6" w:space="0" w:color="000000"/>
            </w:tcBorders>
            <w:vAlign w:val="center"/>
          </w:tcPr>
          <w:p w14:paraId="7D2D66BD" w14:textId="4208C22E" w:rsidR="005862C2" w:rsidRPr="008F20B5"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0</w:t>
            </w:r>
          </w:p>
        </w:tc>
      </w:tr>
      <w:tr w:rsidR="005862C2" w:rsidRPr="008F20B5" w14:paraId="5329CB9E"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32DE19D6" w14:textId="3AE077D8" w:rsidR="005862C2" w:rsidRPr="008F20B5" w:rsidRDefault="005862C2">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43</w:t>
            </w:r>
          </w:p>
        </w:tc>
        <w:tc>
          <w:tcPr>
            <w:tcW w:w="1985" w:type="dxa"/>
            <w:tcBorders>
              <w:top w:val="single" w:sz="6" w:space="0" w:color="000000"/>
              <w:left w:val="single" w:sz="6" w:space="0" w:color="000000"/>
              <w:bottom w:val="single" w:sz="6" w:space="0" w:color="000000"/>
              <w:right w:val="single" w:sz="6" w:space="0" w:color="000000"/>
            </w:tcBorders>
          </w:tcPr>
          <w:p w14:paraId="0D91EDA1" w14:textId="465C064C"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AUTHNO</w:t>
            </w:r>
          </w:p>
        </w:tc>
        <w:tc>
          <w:tcPr>
            <w:tcW w:w="2268" w:type="dxa"/>
            <w:tcBorders>
              <w:top w:val="single" w:sz="6" w:space="0" w:color="000000"/>
              <w:left w:val="single" w:sz="6" w:space="0" w:color="000000"/>
              <w:bottom w:val="single" w:sz="6" w:space="0" w:color="000000"/>
              <w:right w:val="single" w:sz="6" w:space="0" w:color="000000"/>
            </w:tcBorders>
          </w:tcPr>
          <w:p w14:paraId="3255E685" w14:textId="28B7F56B" w:rsidR="005862C2" w:rsidRPr="008F20B5" w:rsidRDefault="005862C2" w:rsidP="00F27F9D">
            <w:pPr>
              <w:tabs>
                <w:tab w:val="left" w:pos="1470"/>
              </w:tabs>
              <w:ind w:leftChars="20" w:left="48"/>
              <w:rPr>
                <w:rFonts w:ascii="標楷體" w:eastAsia="標楷體" w:hAnsi="標楷體"/>
                <w:color w:val="000000" w:themeColor="text1"/>
              </w:rPr>
            </w:pPr>
            <w:r w:rsidRPr="008F20B5">
              <w:rPr>
                <w:rFonts w:ascii="標楷體" w:eastAsia="標楷體" w:hAnsi="標楷體" w:hint="eastAsia"/>
                <w:color w:val="000000" w:themeColor="text1"/>
              </w:rPr>
              <w:t>權限群組</w:t>
            </w:r>
          </w:p>
        </w:tc>
        <w:tc>
          <w:tcPr>
            <w:tcW w:w="992" w:type="dxa"/>
            <w:tcBorders>
              <w:top w:val="single" w:sz="6" w:space="0" w:color="000000"/>
              <w:left w:val="single" w:sz="6" w:space="0" w:color="000000"/>
              <w:bottom w:val="single" w:sz="6" w:space="0" w:color="000000"/>
              <w:right w:val="single" w:sz="6" w:space="0" w:color="000000"/>
            </w:tcBorders>
          </w:tcPr>
          <w:p w14:paraId="24795C87" w14:textId="4BD7EDC4"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16C8B78B" w14:textId="77777777" w:rsidR="005862C2" w:rsidRPr="008F20B5"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5EDF6335" w14:textId="3446AF88"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3AEDE2FD" w14:textId="1341B092" w:rsidR="005862C2" w:rsidRPr="008F20B5"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T1000</w:t>
            </w:r>
          </w:p>
        </w:tc>
      </w:tr>
      <w:tr w:rsidR="005862C2" w:rsidRPr="008F20B5" w14:paraId="5D27DF2A" w14:textId="77777777" w:rsidTr="00614F5B">
        <w:tc>
          <w:tcPr>
            <w:tcW w:w="567" w:type="dxa"/>
            <w:tcBorders>
              <w:top w:val="single" w:sz="6" w:space="0" w:color="000000"/>
              <w:left w:val="single" w:sz="6" w:space="0" w:color="000000"/>
              <w:bottom w:val="single" w:sz="6" w:space="0" w:color="000000"/>
              <w:right w:val="single" w:sz="6" w:space="0" w:color="000000"/>
            </w:tcBorders>
            <w:vAlign w:val="center"/>
          </w:tcPr>
          <w:p w14:paraId="717BC76B" w14:textId="14F5D057" w:rsidR="005862C2" w:rsidRPr="008F20B5" w:rsidRDefault="005862C2">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44</w:t>
            </w:r>
          </w:p>
        </w:tc>
        <w:tc>
          <w:tcPr>
            <w:tcW w:w="1985" w:type="dxa"/>
            <w:tcBorders>
              <w:top w:val="single" w:sz="6" w:space="0" w:color="000000"/>
              <w:left w:val="single" w:sz="6" w:space="0" w:color="000000"/>
              <w:bottom w:val="single" w:sz="6" w:space="0" w:color="000000"/>
              <w:right w:val="single" w:sz="6" w:space="0" w:color="000000"/>
            </w:tcBorders>
          </w:tcPr>
          <w:p w14:paraId="349E42FE" w14:textId="347DB786" w:rsidR="005862C2" w:rsidRPr="008F20B5" w:rsidRDefault="005862C2" w:rsidP="00363C89">
            <w:pPr>
              <w:spacing w:line="140" w:lineRule="atLeast"/>
              <w:rPr>
                <w:rFonts w:ascii="標楷體" w:eastAsia="標楷體" w:hAnsi="標楷體"/>
                <w:color w:val="000000" w:themeColor="text1"/>
              </w:rPr>
            </w:pPr>
            <w:r w:rsidRPr="008F20B5">
              <w:rPr>
                <w:rFonts w:ascii="標楷體" w:eastAsia="標楷體" w:hAnsi="標楷體"/>
                <w:color w:val="000000" w:themeColor="text1"/>
              </w:rPr>
              <w:t>AGENT</w:t>
            </w:r>
          </w:p>
        </w:tc>
        <w:tc>
          <w:tcPr>
            <w:tcW w:w="2268" w:type="dxa"/>
            <w:tcBorders>
              <w:top w:val="single" w:sz="6" w:space="0" w:color="000000"/>
              <w:left w:val="single" w:sz="6" w:space="0" w:color="000000"/>
              <w:bottom w:val="single" w:sz="6" w:space="0" w:color="000000"/>
              <w:right w:val="single" w:sz="6" w:space="0" w:color="000000"/>
            </w:tcBorders>
          </w:tcPr>
          <w:p w14:paraId="367CCC23" w14:textId="504ADFDC" w:rsidR="005862C2" w:rsidRPr="008F20B5" w:rsidRDefault="005862C2" w:rsidP="00F27F9D">
            <w:pPr>
              <w:tabs>
                <w:tab w:val="left" w:pos="1470"/>
              </w:tabs>
              <w:ind w:leftChars="20" w:left="48"/>
              <w:rPr>
                <w:rFonts w:ascii="標楷體" w:eastAsia="標楷體" w:hAnsi="標楷體"/>
                <w:color w:val="000000" w:themeColor="text1"/>
              </w:rPr>
            </w:pPr>
            <w:r w:rsidRPr="008F20B5">
              <w:rPr>
                <w:rFonts w:ascii="標楷體" w:eastAsia="標楷體" w:hAnsi="標楷體" w:hint="eastAsia"/>
                <w:color w:val="000000" w:themeColor="text1"/>
              </w:rPr>
              <w:t>被代理人員</w:t>
            </w:r>
          </w:p>
        </w:tc>
        <w:tc>
          <w:tcPr>
            <w:tcW w:w="992" w:type="dxa"/>
            <w:tcBorders>
              <w:top w:val="single" w:sz="6" w:space="0" w:color="000000"/>
              <w:left w:val="single" w:sz="6" w:space="0" w:color="000000"/>
              <w:bottom w:val="single" w:sz="6" w:space="0" w:color="000000"/>
              <w:right w:val="single" w:sz="6" w:space="0" w:color="000000"/>
            </w:tcBorders>
          </w:tcPr>
          <w:p w14:paraId="6CB02797" w14:textId="47201D9C"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X</w:t>
            </w:r>
          </w:p>
        </w:tc>
        <w:tc>
          <w:tcPr>
            <w:tcW w:w="851" w:type="dxa"/>
            <w:tcBorders>
              <w:top w:val="single" w:sz="6" w:space="0" w:color="000000"/>
              <w:left w:val="single" w:sz="6" w:space="0" w:color="000000"/>
              <w:bottom w:val="single" w:sz="6" w:space="0" w:color="000000"/>
              <w:right w:val="single" w:sz="6" w:space="0" w:color="000000"/>
            </w:tcBorders>
          </w:tcPr>
          <w:p w14:paraId="106CAA79" w14:textId="77777777" w:rsidR="005862C2" w:rsidRPr="008F20B5" w:rsidRDefault="005862C2" w:rsidP="00363C89">
            <w:pPr>
              <w:spacing w:line="140" w:lineRule="atLeast"/>
              <w:jc w:val="center"/>
              <w:rPr>
                <w:rFonts w:ascii="標楷體" w:eastAsia="標楷體" w:hAnsi="標楷體"/>
                <w:color w:val="000000" w:themeColor="text1"/>
              </w:rPr>
            </w:pPr>
          </w:p>
        </w:tc>
        <w:tc>
          <w:tcPr>
            <w:tcW w:w="851" w:type="dxa"/>
            <w:tcBorders>
              <w:top w:val="single" w:sz="6" w:space="0" w:color="000000"/>
              <w:left w:val="single" w:sz="6" w:space="0" w:color="000000"/>
              <w:bottom w:val="single" w:sz="6" w:space="0" w:color="000000"/>
              <w:right w:val="single" w:sz="6" w:space="0" w:color="000000"/>
            </w:tcBorders>
          </w:tcPr>
          <w:p w14:paraId="3CEBB3A2" w14:textId="2D361FBF" w:rsidR="005862C2" w:rsidRPr="008F20B5" w:rsidRDefault="005862C2" w:rsidP="00363C89">
            <w:pPr>
              <w:spacing w:line="140" w:lineRule="atLeast"/>
              <w:jc w:val="center"/>
              <w:rPr>
                <w:rFonts w:ascii="標楷體" w:eastAsia="標楷體" w:hAnsi="標楷體"/>
                <w:color w:val="000000" w:themeColor="text1"/>
              </w:rPr>
            </w:pPr>
            <w:r w:rsidRPr="008F20B5">
              <w:rPr>
                <w:rFonts w:ascii="標楷體" w:eastAsia="標楷體" w:hAnsi="標楷體"/>
                <w:color w:val="000000" w:themeColor="text1"/>
              </w:rPr>
              <w:t>6</w:t>
            </w:r>
          </w:p>
        </w:tc>
        <w:tc>
          <w:tcPr>
            <w:tcW w:w="3543" w:type="dxa"/>
            <w:tcBorders>
              <w:top w:val="single" w:sz="6" w:space="0" w:color="000000"/>
              <w:left w:val="single" w:sz="6" w:space="0" w:color="000000"/>
              <w:bottom w:val="single" w:sz="6" w:space="0" w:color="000000"/>
              <w:right w:val="single" w:sz="6" w:space="0" w:color="000000"/>
            </w:tcBorders>
            <w:vAlign w:val="center"/>
          </w:tcPr>
          <w:p w14:paraId="3957175B" w14:textId="56CAFD43" w:rsidR="005862C2" w:rsidRPr="008F20B5" w:rsidRDefault="005862C2" w:rsidP="00363C89">
            <w:pPr>
              <w:spacing w:line="140" w:lineRule="atLeast"/>
              <w:ind w:rightChars="449" w:right="1078"/>
              <w:rPr>
                <w:rFonts w:ascii="標楷體" w:eastAsia="標楷體" w:hAnsi="標楷體"/>
                <w:color w:val="000000" w:themeColor="text1"/>
              </w:rPr>
            </w:pPr>
            <w:r w:rsidRPr="008F20B5">
              <w:rPr>
                <w:rFonts w:ascii="標楷體" w:eastAsia="標楷體" w:hAnsi="標楷體"/>
                <w:color w:val="000000" w:themeColor="text1"/>
              </w:rPr>
              <w:t>SPACE</w:t>
            </w:r>
          </w:p>
        </w:tc>
      </w:tr>
    </w:tbl>
    <w:p w14:paraId="5CD9888E" w14:textId="77777777" w:rsidR="00361479" w:rsidRPr="008F20B5" w:rsidRDefault="00361479" w:rsidP="00361479">
      <w:pPr>
        <w:rPr>
          <w:rFonts w:ascii="標楷體" w:eastAsia="標楷體" w:hAnsi="標楷體"/>
        </w:rPr>
      </w:pPr>
      <w:bookmarkStart w:id="16" w:name="_Toc459985192"/>
    </w:p>
    <w:p w14:paraId="2058860E" w14:textId="77777777" w:rsidR="00361479" w:rsidRPr="008F20B5" w:rsidRDefault="00361479" w:rsidP="00361479">
      <w:pPr>
        <w:widowControl/>
        <w:rPr>
          <w:rFonts w:ascii="標楷體" w:eastAsia="標楷體" w:hAnsi="標楷體"/>
        </w:rPr>
      </w:pPr>
      <w:r w:rsidRPr="008F20B5">
        <w:rPr>
          <w:rFonts w:ascii="標楷體" w:eastAsia="標楷體" w:hAnsi="標楷體"/>
        </w:rPr>
        <w:br w:type="page"/>
      </w:r>
    </w:p>
    <w:p w14:paraId="7F1B9216" w14:textId="77777777" w:rsidR="00B26C57" w:rsidRPr="004A1C2C" w:rsidRDefault="00B26C57" w:rsidP="00B26C57">
      <w:pPr>
        <w:rPr>
          <w:rFonts w:ascii="標楷體" w:eastAsia="標楷體" w:hAnsi="標楷體"/>
        </w:rPr>
      </w:pPr>
      <w:bookmarkStart w:id="17" w:name="_Toc22036602"/>
    </w:p>
    <w:p w14:paraId="5FC04F60" w14:textId="77777777" w:rsidR="00361479" w:rsidRPr="008F20B5" w:rsidRDefault="00361479" w:rsidP="00945D52">
      <w:pPr>
        <w:pStyle w:val="3"/>
        <w:numPr>
          <w:ilvl w:val="2"/>
          <w:numId w:val="31"/>
        </w:numPr>
        <w:spacing w:before="0"/>
        <w:rPr>
          <w:rFonts w:ascii="標楷體" w:hAnsi="標楷體"/>
          <w:b/>
          <w:szCs w:val="32"/>
        </w:rPr>
      </w:pPr>
      <w:r w:rsidRPr="008F20B5">
        <w:rPr>
          <w:rFonts w:ascii="標楷體" w:hAnsi="標楷體"/>
          <w:b/>
          <w:szCs w:val="32"/>
        </w:rPr>
        <w:t>E-LOAN</w:t>
      </w:r>
      <w:r w:rsidRPr="008F20B5">
        <w:rPr>
          <w:rFonts w:ascii="標楷體" w:hAnsi="標楷體" w:hint="eastAsia"/>
          <w:b/>
          <w:szCs w:val="32"/>
        </w:rPr>
        <w:t>下行共用區域</w:t>
      </w:r>
      <w:r w:rsidRPr="008F20B5">
        <w:rPr>
          <w:rFonts w:ascii="標楷體" w:hAnsi="標楷體"/>
          <w:b/>
          <w:szCs w:val="32"/>
        </w:rPr>
        <w:t>TOTA-Header欄位</w:t>
      </w:r>
    </w:p>
    <w:bookmarkEnd w:id="16"/>
    <w:bookmarkEnd w:id="17"/>
    <w:p w14:paraId="19C18015" w14:textId="50FA4F5D" w:rsidR="00B26C57" w:rsidRPr="008F20B5" w:rsidRDefault="00361479" w:rsidP="004A1C2C">
      <w:pPr>
        <w:pStyle w:val="af9"/>
        <w:widowControl/>
        <w:ind w:leftChars="0" w:left="840" w:firstLineChars="100" w:firstLine="240"/>
        <w:rPr>
          <w:rFonts w:ascii="標楷體" w:eastAsia="標楷體" w:hAnsi="標楷體"/>
        </w:rPr>
      </w:pPr>
      <w:r w:rsidRPr="008F20B5">
        <w:rPr>
          <w:rFonts w:ascii="標楷體" w:eastAsia="標楷體" w:hAnsi="標楷體"/>
        </w:rPr>
        <w:t>1.</w:t>
      </w:r>
      <w:r w:rsidR="00B26C57" w:rsidRPr="008F20B5">
        <w:rPr>
          <w:rFonts w:ascii="標楷體" w:eastAsia="標楷體" w:hAnsi="標楷體" w:hint="eastAsia"/>
        </w:rPr>
        <w:t>型態</w:t>
      </w:r>
      <w:r w:rsidR="00B26C57" w:rsidRPr="008F20B5">
        <w:rPr>
          <w:rFonts w:ascii="標楷體" w:eastAsia="標楷體" w:hAnsi="標楷體"/>
        </w:rPr>
        <w:t>X：字串，9：</w:t>
      </w:r>
      <w:r w:rsidR="00B26C57" w:rsidRPr="008F20B5">
        <w:rPr>
          <w:rFonts w:ascii="標楷體" w:eastAsia="標楷體" w:hAnsi="標楷體" w:hint="eastAsia"/>
        </w:rPr>
        <w:t>數字左補</w:t>
      </w:r>
      <w:r w:rsidR="00B26C57" w:rsidRPr="008F20B5">
        <w:rPr>
          <w:rFonts w:ascii="標楷體" w:eastAsia="標楷體" w:hAnsi="標楷體"/>
        </w:rPr>
        <w:t>0</w:t>
      </w:r>
    </w:p>
    <w:tbl>
      <w:tblPr>
        <w:tblW w:w="105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426"/>
        <w:gridCol w:w="2012"/>
        <w:gridCol w:w="2524"/>
        <w:gridCol w:w="709"/>
        <w:gridCol w:w="851"/>
        <w:gridCol w:w="3996"/>
      </w:tblGrid>
      <w:tr w:rsidR="00361479" w:rsidRPr="008F20B5" w14:paraId="46E6D1A2"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2F5B7847"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序</w:t>
            </w:r>
          </w:p>
          <w:p w14:paraId="6321FCAE"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號</w:t>
            </w:r>
          </w:p>
        </w:tc>
        <w:tc>
          <w:tcPr>
            <w:tcW w:w="2012" w:type="dxa"/>
            <w:tcBorders>
              <w:top w:val="single" w:sz="6" w:space="0" w:color="000000"/>
              <w:left w:val="single" w:sz="6" w:space="0" w:color="000000"/>
              <w:bottom w:val="single" w:sz="6" w:space="0" w:color="000000"/>
              <w:right w:val="single" w:sz="6" w:space="0" w:color="000000"/>
            </w:tcBorders>
            <w:vAlign w:val="center"/>
          </w:tcPr>
          <w:p w14:paraId="29E78497"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英文名稱</w:t>
            </w:r>
          </w:p>
        </w:tc>
        <w:tc>
          <w:tcPr>
            <w:tcW w:w="2524" w:type="dxa"/>
            <w:tcBorders>
              <w:top w:val="single" w:sz="6" w:space="0" w:color="000000"/>
              <w:left w:val="single" w:sz="6" w:space="0" w:color="000000"/>
              <w:bottom w:val="single" w:sz="6" w:space="0" w:color="000000"/>
              <w:right w:val="single" w:sz="6" w:space="0" w:color="000000"/>
            </w:tcBorders>
            <w:vAlign w:val="center"/>
          </w:tcPr>
          <w:p w14:paraId="31D6657B"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中文名稱</w:t>
            </w:r>
          </w:p>
        </w:tc>
        <w:tc>
          <w:tcPr>
            <w:tcW w:w="709" w:type="dxa"/>
            <w:tcBorders>
              <w:top w:val="single" w:sz="6" w:space="0" w:color="000000"/>
              <w:left w:val="single" w:sz="6" w:space="0" w:color="000000"/>
              <w:bottom w:val="single" w:sz="6" w:space="0" w:color="000000"/>
              <w:right w:val="single" w:sz="6" w:space="0" w:color="000000"/>
            </w:tcBorders>
            <w:vAlign w:val="center"/>
          </w:tcPr>
          <w:p w14:paraId="08FFE43F"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型態</w:t>
            </w:r>
          </w:p>
        </w:tc>
        <w:tc>
          <w:tcPr>
            <w:tcW w:w="851" w:type="dxa"/>
            <w:tcBorders>
              <w:top w:val="single" w:sz="6" w:space="0" w:color="000000"/>
              <w:left w:val="single" w:sz="6" w:space="0" w:color="000000"/>
              <w:bottom w:val="single" w:sz="6" w:space="0" w:color="000000"/>
              <w:right w:val="single" w:sz="6" w:space="0" w:color="000000"/>
            </w:tcBorders>
            <w:vAlign w:val="center"/>
          </w:tcPr>
          <w:p w14:paraId="5BE40014" w14:textId="77777777" w:rsidR="00361479" w:rsidRPr="008F20B5" w:rsidRDefault="00361479" w:rsidP="00C95E73">
            <w:pPr>
              <w:widowControl/>
              <w:jc w:val="center"/>
              <w:rPr>
                <w:rFonts w:ascii="標楷體" w:eastAsia="標楷體" w:hAnsi="標楷體"/>
                <w:b/>
              </w:rPr>
            </w:pPr>
            <w:r w:rsidRPr="008F20B5">
              <w:rPr>
                <w:rFonts w:ascii="標楷體" w:eastAsia="標楷體" w:hAnsi="標楷體" w:hint="eastAsia"/>
                <w:b/>
              </w:rPr>
              <w:t>長度</w:t>
            </w:r>
          </w:p>
        </w:tc>
        <w:tc>
          <w:tcPr>
            <w:tcW w:w="3996" w:type="dxa"/>
            <w:tcBorders>
              <w:top w:val="single" w:sz="6" w:space="0" w:color="000000"/>
              <w:left w:val="single" w:sz="6" w:space="0" w:color="000000"/>
              <w:bottom w:val="single" w:sz="6" w:space="0" w:color="000000"/>
              <w:right w:val="single" w:sz="6" w:space="0" w:color="000000"/>
            </w:tcBorders>
            <w:vAlign w:val="center"/>
          </w:tcPr>
          <w:p w14:paraId="54E3EC23" w14:textId="77777777" w:rsidR="00361479" w:rsidRPr="008F20B5" w:rsidRDefault="00361479" w:rsidP="00C95E73">
            <w:pPr>
              <w:spacing w:line="140" w:lineRule="atLeast"/>
              <w:jc w:val="center"/>
              <w:rPr>
                <w:rFonts w:ascii="標楷體" w:eastAsia="標楷體" w:hAnsi="標楷體"/>
              </w:rPr>
            </w:pPr>
            <w:r w:rsidRPr="008F20B5">
              <w:rPr>
                <w:rFonts w:ascii="標楷體" w:eastAsia="標楷體" w:hAnsi="標楷體" w:hint="eastAsia"/>
                <w:b/>
              </w:rPr>
              <w:t>欄位說明</w:t>
            </w:r>
          </w:p>
        </w:tc>
      </w:tr>
      <w:tr w:rsidR="00361479" w:rsidRPr="008F20B5" w14:paraId="7F606741"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2005024E" w14:textId="77777777" w:rsidR="00361479" w:rsidRPr="008F20B5" w:rsidRDefault="00361479" w:rsidP="00C95E73">
            <w:pPr>
              <w:spacing w:line="140" w:lineRule="atLeast"/>
              <w:rPr>
                <w:rFonts w:ascii="標楷體" w:eastAsia="標楷體" w:hAnsi="標楷體"/>
              </w:rPr>
            </w:pPr>
            <w:r w:rsidRPr="008F20B5">
              <w:rPr>
                <w:rFonts w:ascii="標楷體" w:eastAsia="標楷體" w:hAnsi="標楷體"/>
              </w:rPr>
              <w:t>1</w:t>
            </w:r>
          </w:p>
        </w:tc>
        <w:tc>
          <w:tcPr>
            <w:tcW w:w="2012" w:type="dxa"/>
            <w:tcBorders>
              <w:top w:val="single" w:sz="6" w:space="0" w:color="000000"/>
              <w:left w:val="single" w:sz="6" w:space="0" w:color="000000"/>
              <w:bottom w:val="single" w:sz="6" w:space="0" w:color="000000"/>
              <w:right w:val="single" w:sz="6" w:space="0" w:color="000000"/>
            </w:tcBorders>
            <w:vAlign w:val="center"/>
          </w:tcPr>
          <w:p w14:paraId="7B3624A0" w14:textId="77777777" w:rsidR="00361479" w:rsidRPr="008F20B5" w:rsidRDefault="00361479" w:rsidP="00C95E73">
            <w:pPr>
              <w:spacing w:line="140" w:lineRule="atLeast"/>
              <w:rPr>
                <w:rFonts w:ascii="標楷體" w:eastAsia="標楷體" w:hAnsi="標楷體"/>
              </w:rPr>
            </w:pPr>
            <w:r w:rsidRPr="008F20B5">
              <w:rPr>
                <w:rFonts w:ascii="標楷體" w:eastAsia="標楷體" w:hAnsi="標楷體"/>
              </w:rPr>
              <w:t>MSGLNG</w:t>
            </w:r>
          </w:p>
        </w:tc>
        <w:tc>
          <w:tcPr>
            <w:tcW w:w="2524" w:type="dxa"/>
            <w:tcBorders>
              <w:top w:val="single" w:sz="6" w:space="0" w:color="000000"/>
              <w:left w:val="single" w:sz="6" w:space="0" w:color="000000"/>
              <w:bottom w:val="single" w:sz="6" w:space="0" w:color="000000"/>
              <w:right w:val="single" w:sz="6" w:space="0" w:color="000000"/>
            </w:tcBorders>
            <w:vAlign w:val="center"/>
          </w:tcPr>
          <w:p w14:paraId="67281A77" w14:textId="77777777" w:rsidR="00361479" w:rsidRPr="008F20B5" w:rsidRDefault="00361479" w:rsidP="00C95E73">
            <w:pPr>
              <w:spacing w:line="140" w:lineRule="atLeast"/>
              <w:rPr>
                <w:rFonts w:ascii="標楷體" w:eastAsia="標楷體" w:hAnsi="標楷體"/>
              </w:rPr>
            </w:pPr>
            <w:r w:rsidRPr="008F20B5">
              <w:rPr>
                <w:rFonts w:ascii="標楷體" w:eastAsia="標楷體" w:hAnsi="標楷體" w:hint="eastAsia"/>
              </w:rPr>
              <w:t>下行電文長度</w:t>
            </w:r>
          </w:p>
        </w:tc>
        <w:tc>
          <w:tcPr>
            <w:tcW w:w="709" w:type="dxa"/>
            <w:tcBorders>
              <w:top w:val="single" w:sz="6" w:space="0" w:color="000000"/>
              <w:left w:val="single" w:sz="6" w:space="0" w:color="000000"/>
              <w:bottom w:val="single" w:sz="6" w:space="0" w:color="000000"/>
              <w:right w:val="single" w:sz="6" w:space="0" w:color="000000"/>
            </w:tcBorders>
            <w:vAlign w:val="center"/>
          </w:tcPr>
          <w:p w14:paraId="088C2951" w14:textId="77777777" w:rsidR="00361479" w:rsidRPr="008F20B5" w:rsidRDefault="00361479" w:rsidP="00C95E73">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0419B2FD" w14:textId="77777777" w:rsidR="00361479" w:rsidRPr="008F20B5" w:rsidRDefault="00361479" w:rsidP="00C95E73">
            <w:pPr>
              <w:spacing w:line="140" w:lineRule="atLeast"/>
              <w:jc w:val="center"/>
              <w:rPr>
                <w:rFonts w:ascii="標楷體" w:eastAsia="標楷體" w:hAnsi="標楷體"/>
              </w:rPr>
            </w:pPr>
            <w:r w:rsidRPr="008F20B5">
              <w:rPr>
                <w:rFonts w:ascii="標楷體" w:eastAsia="標楷體" w:hAnsi="標楷體"/>
              </w:rPr>
              <w:t>5</w:t>
            </w:r>
          </w:p>
        </w:tc>
        <w:tc>
          <w:tcPr>
            <w:tcW w:w="3996" w:type="dxa"/>
            <w:tcBorders>
              <w:top w:val="single" w:sz="6" w:space="0" w:color="000000"/>
              <w:left w:val="single" w:sz="6" w:space="0" w:color="000000"/>
              <w:bottom w:val="single" w:sz="6" w:space="0" w:color="000000"/>
              <w:right w:val="single" w:sz="6" w:space="0" w:color="000000"/>
            </w:tcBorders>
            <w:vAlign w:val="center"/>
          </w:tcPr>
          <w:p w14:paraId="68F44DFA" w14:textId="77777777" w:rsidR="00361479" w:rsidRPr="008F20B5" w:rsidRDefault="00361479" w:rsidP="00C95E73">
            <w:pPr>
              <w:spacing w:line="140" w:lineRule="atLeast"/>
              <w:rPr>
                <w:rFonts w:ascii="標楷體" w:eastAsia="標楷體" w:hAnsi="標楷體"/>
              </w:rPr>
            </w:pPr>
          </w:p>
        </w:tc>
      </w:tr>
      <w:tr w:rsidR="009C3DAA" w:rsidRPr="008F20B5" w14:paraId="2A221F2C"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01F809BA" w14:textId="2FE89226" w:rsidR="009C3DAA" w:rsidRPr="008F20B5" w:rsidRDefault="009C3DAA" w:rsidP="009C3DAA">
            <w:pPr>
              <w:spacing w:line="140" w:lineRule="atLeast"/>
              <w:rPr>
                <w:rFonts w:ascii="標楷體" w:eastAsia="標楷體" w:hAnsi="標楷體"/>
              </w:rPr>
            </w:pPr>
            <w:r w:rsidRPr="008F20B5">
              <w:rPr>
                <w:rFonts w:ascii="標楷體" w:eastAsia="標楷體" w:hAnsi="標楷體"/>
              </w:rPr>
              <w:t>2</w:t>
            </w:r>
          </w:p>
        </w:tc>
        <w:tc>
          <w:tcPr>
            <w:tcW w:w="2012" w:type="dxa"/>
            <w:tcBorders>
              <w:top w:val="single" w:sz="6" w:space="0" w:color="000000"/>
              <w:left w:val="single" w:sz="6" w:space="0" w:color="000000"/>
              <w:bottom w:val="single" w:sz="6" w:space="0" w:color="000000"/>
              <w:right w:val="single" w:sz="6" w:space="0" w:color="000000"/>
            </w:tcBorders>
            <w:vAlign w:val="center"/>
          </w:tcPr>
          <w:p w14:paraId="2399D5CD" w14:textId="4F463CE5" w:rsidR="009C3DAA" w:rsidRPr="008F20B5" w:rsidRDefault="009C3DAA" w:rsidP="009C3DAA">
            <w:pPr>
              <w:spacing w:line="140" w:lineRule="atLeast"/>
              <w:rPr>
                <w:rFonts w:ascii="標楷體" w:eastAsia="標楷體" w:hAnsi="標楷體"/>
              </w:rPr>
            </w:pPr>
            <w:r w:rsidRPr="008F20B5">
              <w:rPr>
                <w:rFonts w:ascii="標楷體" w:eastAsia="標楷體" w:hAnsi="標楷體"/>
              </w:rPr>
              <w:t>TXRSEQ</w:t>
            </w:r>
          </w:p>
        </w:tc>
        <w:tc>
          <w:tcPr>
            <w:tcW w:w="2524" w:type="dxa"/>
            <w:tcBorders>
              <w:top w:val="single" w:sz="6" w:space="0" w:color="000000"/>
              <w:left w:val="single" w:sz="6" w:space="0" w:color="000000"/>
              <w:bottom w:val="single" w:sz="6" w:space="0" w:color="000000"/>
              <w:right w:val="single" w:sz="6" w:space="0" w:color="000000"/>
            </w:tcBorders>
            <w:vAlign w:val="center"/>
          </w:tcPr>
          <w:p w14:paraId="5FABD9E9" w14:textId="614DACEA"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交易序號</w:t>
            </w:r>
          </w:p>
        </w:tc>
        <w:tc>
          <w:tcPr>
            <w:tcW w:w="709" w:type="dxa"/>
            <w:tcBorders>
              <w:top w:val="single" w:sz="6" w:space="0" w:color="000000"/>
              <w:left w:val="single" w:sz="6" w:space="0" w:color="000000"/>
              <w:bottom w:val="single" w:sz="6" w:space="0" w:color="000000"/>
              <w:right w:val="single" w:sz="6" w:space="0" w:color="000000"/>
            </w:tcBorders>
            <w:vAlign w:val="center"/>
          </w:tcPr>
          <w:p w14:paraId="5ED3B894" w14:textId="14B1BD73"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7B5CE60C" w14:textId="6B1F408A"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18</w:t>
            </w:r>
          </w:p>
        </w:tc>
        <w:tc>
          <w:tcPr>
            <w:tcW w:w="3996" w:type="dxa"/>
            <w:tcBorders>
              <w:top w:val="single" w:sz="6" w:space="0" w:color="000000"/>
              <w:left w:val="single" w:sz="6" w:space="0" w:color="000000"/>
              <w:bottom w:val="single" w:sz="6" w:space="0" w:color="000000"/>
              <w:right w:val="single" w:sz="6" w:space="0" w:color="000000"/>
            </w:tcBorders>
            <w:vAlign w:val="center"/>
          </w:tcPr>
          <w:p w14:paraId="35F243DC" w14:textId="2D478233" w:rsidR="009C3DAA" w:rsidRPr="008F20B5" w:rsidRDefault="009C3DAA" w:rsidP="009C3DAA">
            <w:pPr>
              <w:spacing w:line="140" w:lineRule="atLeast"/>
              <w:rPr>
                <w:rFonts w:ascii="標楷體" w:eastAsia="標楷體" w:hAnsi="標楷體"/>
              </w:rPr>
            </w:pPr>
            <w:r w:rsidRPr="008F20B5">
              <w:rPr>
                <w:rFonts w:ascii="標楷體" w:eastAsia="標楷體" w:hAnsi="標楷體"/>
              </w:rPr>
              <w:t>0000E-LOANnnnnnnnn</w:t>
            </w:r>
          </w:p>
        </w:tc>
      </w:tr>
      <w:tr w:rsidR="009C3DAA" w:rsidRPr="008F20B5" w14:paraId="02A772CE"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306616FC" w14:textId="2DC38BC3" w:rsidR="009C3DAA" w:rsidRPr="008F20B5" w:rsidRDefault="009C3DAA" w:rsidP="009C3DAA">
            <w:pPr>
              <w:spacing w:line="140" w:lineRule="atLeast"/>
              <w:rPr>
                <w:rFonts w:ascii="標楷體" w:eastAsia="標楷體" w:hAnsi="標楷體"/>
              </w:rPr>
            </w:pPr>
            <w:r w:rsidRPr="008F20B5">
              <w:rPr>
                <w:rFonts w:ascii="標楷體" w:eastAsia="標楷體" w:hAnsi="標楷體"/>
              </w:rPr>
              <w:t>3</w:t>
            </w:r>
          </w:p>
        </w:tc>
        <w:tc>
          <w:tcPr>
            <w:tcW w:w="2012" w:type="dxa"/>
            <w:tcBorders>
              <w:top w:val="single" w:sz="6" w:space="0" w:color="000000"/>
              <w:left w:val="single" w:sz="6" w:space="0" w:color="000000"/>
              <w:bottom w:val="single" w:sz="6" w:space="0" w:color="000000"/>
              <w:right w:val="single" w:sz="6" w:space="0" w:color="000000"/>
            </w:tcBorders>
            <w:vAlign w:val="center"/>
          </w:tcPr>
          <w:p w14:paraId="578C8A73" w14:textId="41D57DAC" w:rsidR="009C3DAA" w:rsidRPr="008F20B5" w:rsidRDefault="009C3DAA" w:rsidP="009C3DAA">
            <w:pPr>
              <w:spacing w:line="140" w:lineRule="atLeast"/>
              <w:rPr>
                <w:rFonts w:ascii="標楷體" w:eastAsia="標楷體" w:hAnsi="標楷體"/>
              </w:rPr>
            </w:pPr>
            <w:r w:rsidRPr="008F20B5">
              <w:rPr>
                <w:rFonts w:ascii="標楷體" w:eastAsia="標楷體" w:hAnsi="標楷體"/>
              </w:rPr>
              <w:t>BRNO</w:t>
            </w:r>
          </w:p>
        </w:tc>
        <w:tc>
          <w:tcPr>
            <w:tcW w:w="2524" w:type="dxa"/>
            <w:tcBorders>
              <w:top w:val="single" w:sz="6" w:space="0" w:color="000000"/>
              <w:left w:val="single" w:sz="6" w:space="0" w:color="000000"/>
              <w:bottom w:val="single" w:sz="6" w:space="0" w:color="000000"/>
              <w:right w:val="single" w:sz="6" w:space="0" w:color="000000"/>
            </w:tcBorders>
            <w:vAlign w:val="center"/>
          </w:tcPr>
          <w:p w14:paraId="45A853DD"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lang w:eastAsia="zh-HK"/>
              </w:rPr>
              <w:t>單</w:t>
            </w:r>
            <w:r w:rsidRPr="008F20B5">
              <w:rPr>
                <w:rFonts w:ascii="標楷體" w:eastAsia="標楷體" w:hAnsi="標楷體" w:hint="eastAsia"/>
              </w:rPr>
              <w:t>位</w:t>
            </w:r>
            <w:r w:rsidRPr="008F20B5">
              <w:rPr>
                <w:rFonts w:ascii="標楷體" w:eastAsia="標楷體" w:hAnsi="標楷體" w:hint="eastAsia"/>
                <w:lang w:eastAsia="zh-HK"/>
              </w:rPr>
              <w:t>別</w:t>
            </w:r>
          </w:p>
        </w:tc>
        <w:tc>
          <w:tcPr>
            <w:tcW w:w="709" w:type="dxa"/>
            <w:tcBorders>
              <w:top w:val="single" w:sz="6" w:space="0" w:color="000000"/>
              <w:left w:val="single" w:sz="6" w:space="0" w:color="000000"/>
              <w:bottom w:val="single" w:sz="6" w:space="0" w:color="000000"/>
              <w:right w:val="single" w:sz="6" w:space="0" w:color="000000"/>
            </w:tcBorders>
            <w:vAlign w:val="center"/>
          </w:tcPr>
          <w:p w14:paraId="65A62950" w14:textId="3643146A"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328BCEB6" w14:textId="4672F3AF"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4</w:t>
            </w:r>
          </w:p>
        </w:tc>
        <w:tc>
          <w:tcPr>
            <w:tcW w:w="3996" w:type="dxa"/>
            <w:tcBorders>
              <w:top w:val="single" w:sz="6" w:space="0" w:color="000000"/>
              <w:left w:val="single" w:sz="6" w:space="0" w:color="000000"/>
              <w:bottom w:val="single" w:sz="6" w:space="0" w:color="000000"/>
              <w:right w:val="single" w:sz="6" w:space="0" w:color="000000"/>
            </w:tcBorders>
            <w:vAlign w:val="center"/>
          </w:tcPr>
          <w:p w14:paraId="3885DE21" w14:textId="42FB5DDC" w:rsidR="009C3DAA" w:rsidRPr="008F20B5" w:rsidRDefault="009C3DAA" w:rsidP="009C3DAA">
            <w:pPr>
              <w:spacing w:line="140" w:lineRule="atLeast"/>
              <w:ind w:rightChars="449" w:right="1078"/>
              <w:rPr>
                <w:rFonts w:ascii="標楷體" w:eastAsia="標楷體" w:hAnsi="標楷體"/>
              </w:rPr>
            </w:pPr>
            <w:r w:rsidRPr="008F20B5">
              <w:rPr>
                <w:rFonts w:ascii="標楷體" w:eastAsia="標楷體" w:hAnsi="標楷體"/>
              </w:rPr>
              <w:t>'0000'</w:t>
            </w:r>
          </w:p>
        </w:tc>
      </w:tr>
      <w:tr w:rsidR="009C3DAA" w:rsidRPr="008F20B5" w14:paraId="651BD572"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6CEC0201" w14:textId="404CA03B" w:rsidR="009C3DAA" w:rsidRPr="008F20B5" w:rsidRDefault="009C3DAA" w:rsidP="009C3DAA">
            <w:pPr>
              <w:spacing w:line="140" w:lineRule="atLeast"/>
              <w:rPr>
                <w:rFonts w:ascii="標楷體" w:eastAsia="標楷體" w:hAnsi="標楷體"/>
              </w:rPr>
            </w:pPr>
            <w:r w:rsidRPr="008F20B5">
              <w:rPr>
                <w:rFonts w:ascii="標楷體" w:eastAsia="標楷體" w:hAnsi="標楷體"/>
              </w:rPr>
              <w:t>4</w:t>
            </w:r>
          </w:p>
        </w:tc>
        <w:tc>
          <w:tcPr>
            <w:tcW w:w="2012" w:type="dxa"/>
            <w:tcBorders>
              <w:top w:val="single" w:sz="6" w:space="0" w:color="000000"/>
              <w:left w:val="single" w:sz="6" w:space="0" w:color="000000"/>
              <w:bottom w:val="single" w:sz="6" w:space="0" w:color="000000"/>
              <w:right w:val="single" w:sz="6" w:space="0" w:color="000000"/>
            </w:tcBorders>
            <w:vAlign w:val="center"/>
          </w:tcPr>
          <w:p w14:paraId="3515D0E9"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TLRNO</w:t>
            </w:r>
          </w:p>
        </w:tc>
        <w:tc>
          <w:tcPr>
            <w:tcW w:w="2524" w:type="dxa"/>
            <w:tcBorders>
              <w:top w:val="single" w:sz="6" w:space="0" w:color="000000"/>
              <w:left w:val="single" w:sz="6" w:space="0" w:color="000000"/>
              <w:bottom w:val="single" w:sz="6" w:space="0" w:color="000000"/>
              <w:right w:val="single" w:sz="6" w:space="0" w:color="000000"/>
            </w:tcBorders>
            <w:vAlign w:val="center"/>
          </w:tcPr>
          <w:p w14:paraId="20FC3E75"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經辦</w:t>
            </w:r>
          </w:p>
        </w:tc>
        <w:tc>
          <w:tcPr>
            <w:tcW w:w="709" w:type="dxa"/>
            <w:tcBorders>
              <w:top w:val="single" w:sz="6" w:space="0" w:color="000000"/>
              <w:left w:val="single" w:sz="6" w:space="0" w:color="000000"/>
              <w:bottom w:val="single" w:sz="6" w:space="0" w:color="000000"/>
              <w:right w:val="single" w:sz="6" w:space="0" w:color="000000"/>
            </w:tcBorders>
            <w:vAlign w:val="center"/>
          </w:tcPr>
          <w:p w14:paraId="07F4D0BF"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55F8D261"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6</w:t>
            </w:r>
          </w:p>
        </w:tc>
        <w:tc>
          <w:tcPr>
            <w:tcW w:w="3996" w:type="dxa"/>
            <w:tcBorders>
              <w:top w:val="single" w:sz="6" w:space="0" w:color="000000"/>
              <w:left w:val="single" w:sz="6" w:space="0" w:color="000000"/>
              <w:bottom w:val="single" w:sz="6" w:space="0" w:color="000000"/>
              <w:right w:val="single" w:sz="6" w:space="0" w:color="000000"/>
            </w:tcBorders>
            <w:vAlign w:val="center"/>
          </w:tcPr>
          <w:p w14:paraId="45ABA669" w14:textId="77777777" w:rsidR="009C3DAA" w:rsidRPr="008F20B5" w:rsidRDefault="009C3DAA" w:rsidP="009C3DAA">
            <w:pPr>
              <w:spacing w:line="140" w:lineRule="atLeast"/>
              <w:ind w:rightChars="449" w:right="1078"/>
              <w:rPr>
                <w:rFonts w:ascii="標楷體" w:eastAsia="標楷體" w:hAnsi="標楷體"/>
              </w:rPr>
            </w:pPr>
            <w:r w:rsidRPr="008F20B5">
              <w:rPr>
                <w:rFonts w:ascii="標楷體" w:eastAsia="標楷體" w:hAnsi="標楷體"/>
              </w:rPr>
              <w:t>'E-LOAN'</w:t>
            </w:r>
          </w:p>
        </w:tc>
      </w:tr>
      <w:tr w:rsidR="009C3DAA" w:rsidRPr="008F20B5" w14:paraId="3F575150"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77D8654E" w14:textId="56ABD312" w:rsidR="009C3DAA" w:rsidRPr="008F20B5" w:rsidRDefault="009C3DAA" w:rsidP="009C3DAA">
            <w:pPr>
              <w:spacing w:line="140" w:lineRule="atLeast"/>
              <w:rPr>
                <w:rFonts w:ascii="標楷體" w:eastAsia="標楷體" w:hAnsi="標楷體"/>
              </w:rPr>
            </w:pPr>
            <w:r w:rsidRPr="008F20B5">
              <w:rPr>
                <w:rFonts w:ascii="標楷體" w:eastAsia="標楷體" w:hAnsi="標楷體"/>
              </w:rPr>
              <w:t>5</w:t>
            </w:r>
          </w:p>
        </w:tc>
        <w:tc>
          <w:tcPr>
            <w:tcW w:w="2012" w:type="dxa"/>
            <w:tcBorders>
              <w:top w:val="single" w:sz="6" w:space="0" w:color="000000"/>
              <w:left w:val="single" w:sz="6" w:space="0" w:color="000000"/>
              <w:bottom w:val="single" w:sz="6" w:space="0" w:color="000000"/>
              <w:right w:val="single" w:sz="6" w:space="0" w:color="000000"/>
            </w:tcBorders>
            <w:vAlign w:val="center"/>
          </w:tcPr>
          <w:p w14:paraId="43B35AF2"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TXTNO</w:t>
            </w:r>
          </w:p>
        </w:tc>
        <w:tc>
          <w:tcPr>
            <w:tcW w:w="2524" w:type="dxa"/>
            <w:tcBorders>
              <w:top w:val="single" w:sz="6" w:space="0" w:color="000000"/>
              <w:left w:val="single" w:sz="6" w:space="0" w:color="000000"/>
              <w:bottom w:val="single" w:sz="6" w:space="0" w:color="000000"/>
              <w:right w:val="single" w:sz="6" w:space="0" w:color="000000"/>
            </w:tcBorders>
            <w:vAlign w:val="center"/>
          </w:tcPr>
          <w:p w14:paraId="52B4C842"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傳輸編號</w:t>
            </w:r>
          </w:p>
        </w:tc>
        <w:tc>
          <w:tcPr>
            <w:tcW w:w="709" w:type="dxa"/>
            <w:tcBorders>
              <w:top w:val="single" w:sz="6" w:space="0" w:color="000000"/>
              <w:left w:val="single" w:sz="6" w:space="0" w:color="000000"/>
              <w:bottom w:val="single" w:sz="6" w:space="0" w:color="000000"/>
              <w:right w:val="single" w:sz="6" w:space="0" w:color="000000"/>
            </w:tcBorders>
            <w:vAlign w:val="center"/>
          </w:tcPr>
          <w:p w14:paraId="7C737DB7" w14:textId="18CD3900"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75AACB57"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8</w:t>
            </w:r>
          </w:p>
        </w:tc>
        <w:tc>
          <w:tcPr>
            <w:tcW w:w="3996" w:type="dxa"/>
            <w:tcBorders>
              <w:top w:val="single" w:sz="6" w:space="0" w:color="000000"/>
              <w:left w:val="single" w:sz="6" w:space="0" w:color="000000"/>
              <w:bottom w:val="single" w:sz="6" w:space="0" w:color="000000"/>
              <w:right w:val="single" w:sz="6" w:space="0" w:color="000000"/>
            </w:tcBorders>
            <w:vAlign w:val="center"/>
          </w:tcPr>
          <w:p w14:paraId="3447BE2B"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lang w:eastAsia="zh-HK"/>
              </w:rPr>
              <w:t>自</w:t>
            </w:r>
            <w:r w:rsidRPr="008F20B5">
              <w:rPr>
                <w:rFonts w:ascii="標楷體" w:eastAsia="標楷體" w:hAnsi="標楷體" w:hint="eastAsia"/>
              </w:rPr>
              <w:t>動</w:t>
            </w:r>
            <w:r w:rsidRPr="008F20B5">
              <w:rPr>
                <w:rFonts w:ascii="標楷體" w:eastAsia="標楷體" w:hAnsi="標楷體" w:hint="eastAsia"/>
                <w:lang w:eastAsia="zh-HK"/>
              </w:rPr>
              <w:t>編</w:t>
            </w:r>
            <w:r w:rsidRPr="008F20B5">
              <w:rPr>
                <w:rFonts w:ascii="標楷體" w:eastAsia="標楷體" w:hAnsi="標楷體" w:hint="eastAsia"/>
              </w:rPr>
              <w:t>號</w:t>
            </w:r>
          </w:p>
        </w:tc>
      </w:tr>
      <w:tr w:rsidR="009C3DAA" w:rsidRPr="008F20B5" w14:paraId="77645620"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13D72DCD" w14:textId="14107837" w:rsidR="009C3DAA" w:rsidRPr="008F20B5" w:rsidRDefault="009C3DAA" w:rsidP="009C3DAA">
            <w:pPr>
              <w:spacing w:line="140" w:lineRule="atLeast"/>
              <w:rPr>
                <w:rFonts w:ascii="標楷體" w:eastAsia="標楷體" w:hAnsi="標楷體"/>
              </w:rPr>
            </w:pPr>
            <w:r w:rsidRPr="008F20B5">
              <w:rPr>
                <w:rFonts w:ascii="標楷體" w:eastAsia="標楷體" w:hAnsi="標楷體"/>
              </w:rPr>
              <w:t>6</w:t>
            </w:r>
          </w:p>
        </w:tc>
        <w:tc>
          <w:tcPr>
            <w:tcW w:w="2012" w:type="dxa"/>
            <w:tcBorders>
              <w:top w:val="single" w:sz="6" w:space="0" w:color="000000"/>
              <w:left w:val="single" w:sz="6" w:space="0" w:color="000000"/>
              <w:bottom w:val="single" w:sz="6" w:space="0" w:color="000000"/>
              <w:right w:val="single" w:sz="6" w:space="0" w:color="000000"/>
            </w:tcBorders>
            <w:vAlign w:val="center"/>
          </w:tcPr>
          <w:p w14:paraId="4104CCBE"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CALDY</w:t>
            </w:r>
          </w:p>
        </w:tc>
        <w:tc>
          <w:tcPr>
            <w:tcW w:w="2524" w:type="dxa"/>
            <w:tcBorders>
              <w:top w:val="single" w:sz="6" w:space="0" w:color="000000"/>
              <w:left w:val="single" w:sz="6" w:space="0" w:color="000000"/>
              <w:bottom w:val="single" w:sz="6" w:space="0" w:color="000000"/>
              <w:right w:val="single" w:sz="6" w:space="0" w:color="000000"/>
            </w:tcBorders>
            <w:vAlign w:val="center"/>
          </w:tcPr>
          <w:p w14:paraId="702F627F"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交易日期</w:t>
            </w:r>
          </w:p>
        </w:tc>
        <w:tc>
          <w:tcPr>
            <w:tcW w:w="709" w:type="dxa"/>
            <w:tcBorders>
              <w:top w:val="single" w:sz="6" w:space="0" w:color="000000"/>
              <w:left w:val="single" w:sz="6" w:space="0" w:color="000000"/>
              <w:bottom w:val="single" w:sz="6" w:space="0" w:color="000000"/>
              <w:right w:val="single" w:sz="6" w:space="0" w:color="000000"/>
            </w:tcBorders>
            <w:vAlign w:val="center"/>
          </w:tcPr>
          <w:p w14:paraId="64E29B4B"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646C8182"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8</w:t>
            </w:r>
          </w:p>
        </w:tc>
        <w:tc>
          <w:tcPr>
            <w:tcW w:w="3996" w:type="dxa"/>
            <w:tcBorders>
              <w:top w:val="single" w:sz="6" w:space="0" w:color="000000"/>
              <w:left w:val="single" w:sz="6" w:space="0" w:color="000000"/>
              <w:bottom w:val="single" w:sz="6" w:space="0" w:color="000000"/>
              <w:right w:val="single" w:sz="6" w:space="0" w:color="000000"/>
            </w:tcBorders>
            <w:vAlign w:val="center"/>
          </w:tcPr>
          <w:p w14:paraId="31B13C55" w14:textId="272F9841" w:rsidR="009C3DAA" w:rsidRPr="008F20B5" w:rsidRDefault="00FA55E6" w:rsidP="009C3DAA">
            <w:pPr>
              <w:spacing w:line="140" w:lineRule="atLeast"/>
              <w:ind w:rightChars="449" w:right="1078"/>
              <w:rPr>
                <w:rFonts w:ascii="標楷體" w:eastAsia="標楷體" w:hAnsi="標楷體"/>
              </w:rPr>
            </w:pPr>
            <w:r w:rsidRPr="008F20B5">
              <w:rPr>
                <w:rFonts w:ascii="標楷體" w:eastAsia="標楷體" w:hAnsi="標楷體"/>
              </w:rPr>
              <w:t>Y</w:t>
            </w:r>
            <w:r w:rsidR="009C3DAA" w:rsidRPr="008F20B5">
              <w:rPr>
                <w:rFonts w:ascii="標楷體" w:eastAsia="標楷體" w:hAnsi="標楷體"/>
              </w:rPr>
              <w:t>yyymmdd</w:t>
            </w:r>
            <w:r>
              <w:rPr>
                <w:rFonts w:ascii="標楷體" w:eastAsia="標楷體" w:hAnsi="標楷體" w:hint="eastAsia"/>
              </w:rPr>
              <w:t>(西元)</w:t>
            </w:r>
          </w:p>
        </w:tc>
      </w:tr>
      <w:tr w:rsidR="009C3DAA" w:rsidRPr="008F20B5" w14:paraId="306F6312"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5F49143E" w14:textId="56E086D5" w:rsidR="009C3DAA" w:rsidRPr="008F20B5" w:rsidRDefault="009C3DAA" w:rsidP="009C3DAA">
            <w:pPr>
              <w:spacing w:line="140" w:lineRule="atLeast"/>
              <w:rPr>
                <w:rFonts w:ascii="標楷體" w:eastAsia="標楷體" w:hAnsi="標楷體"/>
              </w:rPr>
            </w:pPr>
            <w:r w:rsidRPr="008F20B5">
              <w:rPr>
                <w:rFonts w:ascii="標楷體" w:eastAsia="標楷體" w:hAnsi="標楷體"/>
              </w:rPr>
              <w:t>7</w:t>
            </w:r>
          </w:p>
        </w:tc>
        <w:tc>
          <w:tcPr>
            <w:tcW w:w="2012" w:type="dxa"/>
            <w:tcBorders>
              <w:top w:val="single" w:sz="6" w:space="0" w:color="000000"/>
              <w:left w:val="single" w:sz="6" w:space="0" w:color="000000"/>
              <w:bottom w:val="single" w:sz="6" w:space="0" w:color="000000"/>
              <w:right w:val="single" w:sz="6" w:space="0" w:color="000000"/>
            </w:tcBorders>
            <w:vAlign w:val="center"/>
          </w:tcPr>
          <w:p w14:paraId="119A69DD"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CALTM</w:t>
            </w:r>
          </w:p>
        </w:tc>
        <w:tc>
          <w:tcPr>
            <w:tcW w:w="2524" w:type="dxa"/>
            <w:tcBorders>
              <w:top w:val="single" w:sz="6" w:space="0" w:color="000000"/>
              <w:left w:val="single" w:sz="6" w:space="0" w:color="000000"/>
              <w:bottom w:val="single" w:sz="6" w:space="0" w:color="000000"/>
              <w:right w:val="single" w:sz="6" w:space="0" w:color="000000"/>
            </w:tcBorders>
            <w:vAlign w:val="center"/>
          </w:tcPr>
          <w:p w14:paraId="6BDC06DE"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交易時間</w:t>
            </w:r>
          </w:p>
        </w:tc>
        <w:tc>
          <w:tcPr>
            <w:tcW w:w="709" w:type="dxa"/>
            <w:tcBorders>
              <w:top w:val="single" w:sz="6" w:space="0" w:color="000000"/>
              <w:left w:val="single" w:sz="6" w:space="0" w:color="000000"/>
              <w:bottom w:val="single" w:sz="6" w:space="0" w:color="000000"/>
              <w:right w:val="single" w:sz="6" w:space="0" w:color="000000"/>
            </w:tcBorders>
            <w:vAlign w:val="center"/>
          </w:tcPr>
          <w:p w14:paraId="73006CB4"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7257318B"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8</w:t>
            </w:r>
          </w:p>
        </w:tc>
        <w:tc>
          <w:tcPr>
            <w:tcW w:w="3996" w:type="dxa"/>
            <w:tcBorders>
              <w:top w:val="single" w:sz="6" w:space="0" w:color="000000"/>
              <w:left w:val="single" w:sz="6" w:space="0" w:color="000000"/>
              <w:bottom w:val="single" w:sz="6" w:space="0" w:color="000000"/>
              <w:right w:val="single" w:sz="6" w:space="0" w:color="000000"/>
            </w:tcBorders>
            <w:vAlign w:val="center"/>
          </w:tcPr>
          <w:p w14:paraId="1614A0F4" w14:textId="77777777" w:rsidR="009C3DAA" w:rsidRPr="008F20B5" w:rsidRDefault="009C3DAA" w:rsidP="009C3DAA">
            <w:pPr>
              <w:spacing w:line="140" w:lineRule="atLeast"/>
              <w:ind w:rightChars="449" w:right="1078"/>
              <w:rPr>
                <w:rFonts w:ascii="標楷體" w:eastAsia="標楷體" w:hAnsi="標楷體"/>
              </w:rPr>
            </w:pPr>
            <w:r w:rsidRPr="008F20B5">
              <w:rPr>
                <w:rFonts w:ascii="標楷體" w:eastAsia="標楷體" w:hAnsi="標楷體"/>
              </w:rPr>
              <w:t>hhmmssss</w:t>
            </w:r>
          </w:p>
        </w:tc>
      </w:tr>
      <w:tr w:rsidR="009C3DAA" w:rsidRPr="008F20B5" w14:paraId="29E12562"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3C386662" w14:textId="7EA183B3" w:rsidR="009C3DAA" w:rsidRPr="008F20B5" w:rsidRDefault="009C3DAA" w:rsidP="009C3DAA">
            <w:pPr>
              <w:spacing w:line="140" w:lineRule="atLeast"/>
              <w:rPr>
                <w:rFonts w:ascii="標楷體" w:eastAsia="標楷體" w:hAnsi="標楷體"/>
              </w:rPr>
            </w:pPr>
            <w:r w:rsidRPr="008F20B5">
              <w:rPr>
                <w:rFonts w:ascii="標楷體" w:eastAsia="標楷體" w:hAnsi="標楷體"/>
              </w:rPr>
              <w:t>8</w:t>
            </w:r>
          </w:p>
        </w:tc>
        <w:tc>
          <w:tcPr>
            <w:tcW w:w="2012" w:type="dxa"/>
            <w:tcBorders>
              <w:top w:val="single" w:sz="6" w:space="0" w:color="000000"/>
              <w:left w:val="single" w:sz="6" w:space="0" w:color="000000"/>
              <w:bottom w:val="single" w:sz="6" w:space="0" w:color="000000"/>
              <w:right w:val="single" w:sz="6" w:space="0" w:color="000000"/>
            </w:tcBorders>
            <w:vAlign w:val="center"/>
          </w:tcPr>
          <w:p w14:paraId="5ABC83F5"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MSGEND</w:t>
            </w:r>
          </w:p>
        </w:tc>
        <w:tc>
          <w:tcPr>
            <w:tcW w:w="2524" w:type="dxa"/>
            <w:tcBorders>
              <w:top w:val="single" w:sz="6" w:space="0" w:color="000000"/>
              <w:left w:val="single" w:sz="6" w:space="0" w:color="000000"/>
              <w:bottom w:val="single" w:sz="6" w:space="0" w:color="000000"/>
              <w:right w:val="single" w:sz="6" w:space="0" w:color="000000"/>
            </w:tcBorders>
            <w:vAlign w:val="center"/>
          </w:tcPr>
          <w:p w14:paraId="0D1F3D5A" w14:textId="77777777"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結束記號</w:t>
            </w:r>
          </w:p>
          <w:p w14:paraId="187FAD05" w14:textId="6FFADFAB" w:rsidR="009C3DAA" w:rsidRPr="008F20B5" w:rsidRDefault="009C3DAA" w:rsidP="009C3DAA">
            <w:pPr>
              <w:ind w:leftChars="20" w:left="48"/>
              <w:rPr>
                <w:rFonts w:ascii="標楷體" w:eastAsia="標楷體" w:hAnsi="標楷體"/>
              </w:rPr>
            </w:pPr>
            <w:r w:rsidRPr="008F20B5">
              <w:rPr>
                <w:rFonts w:ascii="標楷體" w:eastAsia="標楷體" w:hAnsi="標楷體"/>
              </w:rPr>
              <w:t>1：結束</w:t>
            </w:r>
          </w:p>
        </w:tc>
        <w:tc>
          <w:tcPr>
            <w:tcW w:w="709" w:type="dxa"/>
            <w:tcBorders>
              <w:top w:val="single" w:sz="6" w:space="0" w:color="000000"/>
              <w:left w:val="single" w:sz="6" w:space="0" w:color="000000"/>
              <w:bottom w:val="single" w:sz="6" w:space="0" w:color="000000"/>
              <w:right w:val="single" w:sz="6" w:space="0" w:color="000000"/>
            </w:tcBorders>
            <w:vAlign w:val="center"/>
          </w:tcPr>
          <w:p w14:paraId="751D47F2"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7F5DF26A"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w:t>
            </w:r>
          </w:p>
        </w:tc>
        <w:tc>
          <w:tcPr>
            <w:tcW w:w="3996" w:type="dxa"/>
            <w:tcBorders>
              <w:top w:val="single" w:sz="6" w:space="0" w:color="000000"/>
              <w:left w:val="single" w:sz="6" w:space="0" w:color="000000"/>
              <w:bottom w:val="single" w:sz="6" w:space="0" w:color="000000"/>
              <w:right w:val="single" w:sz="6" w:space="0" w:color="000000"/>
            </w:tcBorders>
            <w:vAlign w:val="center"/>
          </w:tcPr>
          <w:p w14:paraId="5229D51A" w14:textId="77777777" w:rsidR="009C3DAA" w:rsidRPr="008F20B5" w:rsidRDefault="009C3DAA" w:rsidP="009C3DAA">
            <w:pPr>
              <w:rPr>
                <w:rFonts w:ascii="標楷體" w:eastAsia="標楷體" w:hAnsi="標楷體"/>
              </w:rPr>
            </w:pPr>
            <w:r w:rsidRPr="008F20B5">
              <w:rPr>
                <w:rFonts w:ascii="標楷體" w:eastAsia="標楷體" w:hAnsi="標楷體"/>
              </w:rPr>
              <w:t>1</w:t>
            </w:r>
          </w:p>
        </w:tc>
      </w:tr>
      <w:tr w:rsidR="009C3DAA" w:rsidRPr="008F20B5" w14:paraId="5F16B2A1"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3D63D966" w14:textId="06639970" w:rsidR="009C3DAA" w:rsidRPr="008F20B5" w:rsidRDefault="009C3DAA" w:rsidP="009C3DAA">
            <w:pPr>
              <w:spacing w:line="140" w:lineRule="atLeast"/>
              <w:rPr>
                <w:rFonts w:ascii="標楷體" w:eastAsia="標楷體" w:hAnsi="標楷體"/>
              </w:rPr>
            </w:pPr>
            <w:r w:rsidRPr="008F20B5">
              <w:rPr>
                <w:rFonts w:ascii="標楷體" w:eastAsia="標楷體" w:hAnsi="標楷體"/>
              </w:rPr>
              <w:t>9</w:t>
            </w:r>
          </w:p>
        </w:tc>
        <w:tc>
          <w:tcPr>
            <w:tcW w:w="2012" w:type="dxa"/>
            <w:tcBorders>
              <w:top w:val="single" w:sz="6" w:space="0" w:color="000000"/>
              <w:left w:val="single" w:sz="6" w:space="0" w:color="000000"/>
              <w:bottom w:val="single" w:sz="6" w:space="0" w:color="000000"/>
              <w:right w:val="single" w:sz="6" w:space="0" w:color="000000"/>
            </w:tcBorders>
            <w:vAlign w:val="center"/>
          </w:tcPr>
          <w:p w14:paraId="3A97EBC2"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TXRSUT</w:t>
            </w:r>
          </w:p>
        </w:tc>
        <w:tc>
          <w:tcPr>
            <w:tcW w:w="2524" w:type="dxa"/>
            <w:tcBorders>
              <w:top w:val="single" w:sz="6" w:space="0" w:color="000000"/>
              <w:left w:val="single" w:sz="6" w:space="0" w:color="000000"/>
              <w:bottom w:val="single" w:sz="6" w:space="0" w:color="000000"/>
              <w:right w:val="single" w:sz="6" w:space="0" w:color="000000"/>
            </w:tcBorders>
            <w:vAlign w:val="center"/>
          </w:tcPr>
          <w:p w14:paraId="713C32D0" w14:textId="77777777"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訊息種類</w:t>
            </w:r>
          </w:p>
          <w:p w14:paraId="2D763E63" w14:textId="77777777" w:rsidR="009C3DAA" w:rsidRPr="008F20B5" w:rsidRDefault="009C3DAA" w:rsidP="009C3DAA">
            <w:pPr>
              <w:ind w:leftChars="20" w:left="48"/>
              <w:rPr>
                <w:rFonts w:ascii="標楷體" w:eastAsia="標楷體" w:hAnsi="標楷體"/>
              </w:rPr>
            </w:pPr>
            <w:r w:rsidRPr="008F20B5">
              <w:rPr>
                <w:rFonts w:ascii="標楷體" w:eastAsia="標楷體" w:hAnsi="標楷體"/>
              </w:rPr>
              <w:t>S：成功</w:t>
            </w:r>
          </w:p>
          <w:p w14:paraId="507D69BF" w14:textId="77777777" w:rsidR="009C3DAA" w:rsidRPr="008F20B5" w:rsidRDefault="009C3DAA" w:rsidP="009C3DAA">
            <w:pPr>
              <w:ind w:leftChars="20" w:left="48"/>
              <w:rPr>
                <w:rFonts w:ascii="標楷體" w:eastAsia="標楷體" w:hAnsi="標楷體"/>
              </w:rPr>
            </w:pPr>
            <w:r w:rsidRPr="008F20B5">
              <w:rPr>
                <w:rFonts w:ascii="標楷體" w:eastAsia="標楷體" w:hAnsi="標楷體"/>
              </w:rPr>
              <w:t>E：失敗</w:t>
            </w:r>
          </w:p>
        </w:tc>
        <w:tc>
          <w:tcPr>
            <w:tcW w:w="709" w:type="dxa"/>
            <w:tcBorders>
              <w:top w:val="single" w:sz="6" w:space="0" w:color="000000"/>
              <w:left w:val="single" w:sz="6" w:space="0" w:color="000000"/>
              <w:bottom w:val="single" w:sz="6" w:space="0" w:color="000000"/>
              <w:right w:val="single" w:sz="6" w:space="0" w:color="000000"/>
            </w:tcBorders>
            <w:vAlign w:val="center"/>
          </w:tcPr>
          <w:p w14:paraId="764EB30E"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443804CA"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w:t>
            </w:r>
          </w:p>
        </w:tc>
        <w:tc>
          <w:tcPr>
            <w:tcW w:w="3996" w:type="dxa"/>
            <w:tcBorders>
              <w:top w:val="single" w:sz="6" w:space="0" w:color="000000"/>
              <w:left w:val="single" w:sz="6" w:space="0" w:color="000000"/>
              <w:bottom w:val="single" w:sz="6" w:space="0" w:color="000000"/>
              <w:right w:val="single" w:sz="6" w:space="0" w:color="000000"/>
            </w:tcBorders>
            <w:vAlign w:val="center"/>
          </w:tcPr>
          <w:p w14:paraId="341C9805" w14:textId="77777777" w:rsidR="009C3DAA" w:rsidRPr="008F20B5" w:rsidRDefault="009C3DAA" w:rsidP="009C3DAA">
            <w:pPr>
              <w:ind w:leftChars="20" w:left="48"/>
              <w:rPr>
                <w:rFonts w:ascii="標楷體" w:eastAsia="標楷體" w:hAnsi="標楷體"/>
              </w:rPr>
            </w:pPr>
            <w:r w:rsidRPr="008F20B5">
              <w:rPr>
                <w:rFonts w:ascii="標楷體" w:eastAsia="標楷體" w:hAnsi="標楷體"/>
              </w:rPr>
              <w:t>S：成功</w:t>
            </w:r>
          </w:p>
          <w:p w14:paraId="4800BB1A" w14:textId="77777777" w:rsidR="009C3DAA" w:rsidRPr="008F20B5" w:rsidRDefault="009C3DAA" w:rsidP="009C3DAA">
            <w:pPr>
              <w:ind w:leftChars="20" w:left="48"/>
              <w:rPr>
                <w:rFonts w:ascii="標楷體" w:eastAsia="標楷體" w:hAnsi="標楷體"/>
              </w:rPr>
            </w:pPr>
            <w:r w:rsidRPr="008F20B5">
              <w:rPr>
                <w:rFonts w:ascii="標楷體" w:eastAsia="標楷體" w:hAnsi="標楷體"/>
              </w:rPr>
              <w:t>E：失敗</w:t>
            </w:r>
          </w:p>
        </w:tc>
      </w:tr>
      <w:tr w:rsidR="009C3DAA" w:rsidRPr="008F20B5" w14:paraId="4EAB7E71"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0D69018C" w14:textId="6CA6033F" w:rsidR="009C3DAA" w:rsidRPr="008F20B5" w:rsidRDefault="009C3DAA" w:rsidP="009C3DAA">
            <w:pPr>
              <w:spacing w:line="140" w:lineRule="atLeast"/>
              <w:rPr>
                <w:rFonts w:ascii="標楷體" w:eastAsia="標楷體" w:hAnsi="標楷體"/>
              </w:rPr>
            </w:pPr>
            <w:r w:rsidRPr="008F20B5">
              <w:rPr>
                <w:rFonts w:ascii="標楷體" w:eastAsia="標楷體" w:hAnsi="標楷體"/>
              </w:rPr>
              <w:t>10</w:t>
            </w:r>
          </w:p>
        </w:tc>
        <w:tc>
          <w:tcPr>
            <w:tcW w:w="2012" w:type="dxa"/>
            <w:tcBorders>
              <w:top w:val="single" w:sz="6" w:space="0" w:color="000000"/>
              <w:left w:val="single" w:sz="6" w:space="0" w:color="000000"/>
              <w:bottom w:val="single" w:sz="6" w:space="0" w:color="000000"/>
              <w:right w:val="single" w:sz="6" w:space="0" w:color="000000"/>
            </w:tcBorders>
            <w:vAlign w:val="center"/>
          </w:tcPr>
          <w:p w14:paraId="106D0DE3" w14:textId="2F65B592" w:rsidR="009C3DAA" w:rsidRPr="008F20B5" w:rsidRDefault="009C3DAA" w:rsidP="009C3DAA">
            <w:pPr>
              <w:spacing w:line="140" w:lineRule="atLeast"/>
              <w:rPr>
                <w:rFonts w:ascii="標楷體" w:eastAsia="標楷體" w:hAnsi="標楷體"/>
              </w:rPr>
            </w:pPr>
            <w:r w:rsidRPr="008F20B5">
              <w:rPr>
                <w:rFonts w:ascii="標楷體" w:eastAsia="標楷體" w:hAnsi="標楷體"/>
              </w:rPr>
              <w:t>TXCD</w:t>
            </w:r>
          </w:p>
        </w:tc>
        <w:tc>
          <w:tcPr>
            <w:tcW w:w="2524" w:type="dxa"/>
            <w:tcBorders>
              <w:top w:val="single" w:sz="6" w:space="0" w:color="000000"/>
              <w:left w:val="single" w:sz="6" w:space="0" w:color="000000"/>
              <w:bottom w:val="single" w:sz="6" w:space="0" w:color="000000"/>
              <w:right w:val="single" w:sz="6" w:space="0" w:color="000000"/>
            </w:tcBorders>
            <w:vAlign w:val="center"/>
          </w:tcPr>
          <w:p w14:paraId="42BA6F84" w14:textId="5E005AB6"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交易代號</w:t>
            </w:r>
          </w:p>
        </w:tc>
        <w:tc>
          <w:tcPr>
            <w:tcW w:w="709" w:type="dxa"/>
            <w:tcBorders>
              <w:top w:val="single" w:sz="6" w:space="0" w:color="000000"/>
              <w:left w:val="single" w:sz="6" w:space="0" w:color="000000"/>
              <w:bottom w:val="single" w:sz="6" w:space="0" w:color="000000"/>
              <w:right w:val="single" w:sz="6" w:space="0" w:color="000000"/>
            </w:tcBorders>
            <w:vAlign w:val="center"/>
          </w:tcPr>
          <w:p w14:paraId="055501AF" w14:textId="587F0BA2"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292E4B2D" w14:textId="1CEE36C5"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5</w:t>
            </w:r>
          </w:p>
        </w:tc>
        <w:tc>
          <w:tcPr>
            <w:tcW w:w="3996" w:type="dxa"/>
            <w:tcBorders>
              <w:top w:val="single" w:sz="6" w:space="0" w:color="000000"/>
              <w:left w:val="single" w:sz="6" w:space="0" w:color="000000"/>
              <w:bottom w:val="single" w:sz="6" w:space="0" w:color="000000"/>
              <w:right w:val="single" w:sz="6" w:space="0" w:color="000000"/>
            </w:tcBorders>
            <w:vAlign w:val="center"/>
          </w:tcPr>
          <w:p w14:paraId="7006C474" w14:textId="4FC1CFEA" w:rsidR="009C3DAA" w:rsidRPr="008F20B5" w:rsidRDefault="009C3DAA" w:rsidP="009C3DAA">
            <w:pPr>
              <w:ind w:leftChars="20" w:left="48"/>
              <w:rPr>
                <w:rFonts w:ascii="標楷體" w:eastAsia="標楷體" w:hAnsi="標楷體"/>
              </w:rPr>
            </w:pPr>
            <w:r w:rsidRPr="008F20B5">
              <w:rPr>
                <w:rFonts w:ascii="標楷體" w:eastAsia="標楷體" w:hAnsi="標楷體"/>
              </w:rPr>
              <w:t>L7100</w:t>
            </w:r>
          </w:p>
        </w:tc>
      </w:tr>
      <w:tr w:rsidR="009C3DAA" w:rsidRPr="008F20B5" w14:paraId="7DA22E01"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04CFB0B2" w14:textId="0A0E535A" w:rsidR="009C3DAA" w:rsidRPr="008F20B5" w:rsidRDefault="009C3DAA" w:rsidP="009C3DAA">
            <w:pPr>
              <w:spacing w:line="140" w:lineRule="atLeast"/>
              <w:rPr>
                <w:rFonts w:ascii="標楷體" w:eastAsia="標楷體" w:hAnsi="標楷體"/>
              </w:rPr>
            </w:pPr>
            <w:r w:rsidRPr="008F20B5">
              <w:rPr>
                <w:rFonts w:ascii="標楷體" w:eastAsia="標楷體" w:hAnsi="標楷體"/>
              </w:rPr>
              <w:t>11</w:t>
            </w:r>
          </w:p>
        </w:tc>
        <w:tc>
          <w:tcPr>
            <w:tcW w:w="2012" w:type="dxa"/>
            <w:tcBorders>
              <w:top w:val="single" w:sz="6" w:space="0" w:color="000000"/>
              <w:left w:val="single" w:sz="6" w:space="0" w:color="000000"/>
              <w:bottom w:val="single" w:sz="6" w:space="0" w:color="000000"/>
              <w:right w:val="single" w:sz="6" w:space="0" w:color="000000"/>
            </w:tcBorders>
            <w:vAlign w:val="center"/>
          </w:tcPr>
          <w:p w14:paraId="2EBA46DA"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MSGID</w:t>
            </w:r>
          </w:p>
        </w:tc>
        <w:tc>
          <w:tcPr>
            <w:tcW w:w="2524" w:type="dxa"/>
            <w:tcBorders>
              <w:top w:val="single" w:sz="6" w:space="0" w:color="000000"/>
              <w:left w:val="single" w:sz="6" w:space="0" w:color="000000"/>
              <w:bottom w:val="single" w:sz="6" w:space="0" w:color="000000"/>
              <w:right w:val="single" w:sz="6" w:space="0" w:color="000000"/>
            </w:tcBorders>
            <w:vAlign w:val="center"/>
          </w:tcPr>
          <w:p w14:paraId="3B3CD6C9" w14:textId="77777777"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訊息代號</w:t>
            </w:r>
          </w:p>
        </w:tc>
        <w:tc>
          <w:tcPr>
            <w:tcW w:w="709" w:type="dxa"/>
            <w:tcBorders>
              <w:top w:val="single" w:sz="6" w:space="0" w:color="000000"/>
              <w:left w:val="single" w:sz="6" w:space="0" w:color="000000"/>
              <w:bottom w:val="single" w:sz="6" w:space="0" w:color="000000"/>
              <w:right w:val="single" w:sz="6" w:space="0" w:color="000000"/>
            </w:tcBorders>
            <w:vAlign w:val="center"/>
          </w:tcPr>
          <w:p w14:paraId="2808C2B3"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73221328"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5</w:t>
            </w:r>
          </w:p>
        </w:tc>
        <w:tc>
          <w:tcPr>
            <w:tcW w:w="3996" w:type="dxa"/>
            <w:tcBorders>
              <w:top w:val="single" w:sz="6" w:space="0" w:color="000000"/>
              <w:left w:val="single" w:sz="6" w:space="0" w:color="000000"/>
              <w:bottom w:val="single" w:sz="6" w:space="0" w:color="000000"/>
              <w:right w:val="single" w:sz="6" w:space="0" w:color="000000"/>
            </w:tcBorders>
            <w:vAlign w:val="center"/>
          </w:tcPr>
          <w:p w14:paraId="7D45E654" w14:textId="77777777" w:rsidR="009C3DAA" w:rsidRPr="008F20B5" w:rsidRDefault="009C3DAA" w:rsidP="009C3DAA">
            <w:pPr>
              <w:ind w:leftChars="20" w:left="48"/>
              <w:rPr>
                <w:rFonts w:ascii="標楷體" w:eastAsia="標楷體" w:hAnsi="標楷體"/>
              </w:rPr>
            </w:pPr>
          </w:p>
        </w:tc>
      </w:tr>
      <w:tr w:rsidR="009C3DAA" w:rsidRPr="008F20B5" w14:paraId="1B95E2D9"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16AB00D2" w14:textId="62A04DF4" w:rsidR="009C3DAA" w:rsidRPr="008F20B5" w:rsidRDefault="009C3DAA" w:rsidP="009C3DAA">
            <w:pPr>
              <w:spacing w:line="140" w:lineRule="atLeast"/>
              <w:rPr>
                <w:rFonts w:ascii="標楷體" w:eastAsia="標楷體" w:hAnsi="標楷體"/>
              </w:rPr>
            </w:pPr>
            <w:r w:rsidRPr="008F20B5">
              <w:rPr>
                <w:rFonts w:ascii="標楷體" w:eastAsia="標楷體" w:hAnsi="標楷體"/>
              </w:rPr>
              <w:t>12</w:t>
            </w:r>
          </w:p>
        </w:tc>
        <w:tc>
          <w:tcPr>
            <w:tcW w:w="2012" w:type="dxa"/>
            <w:tcBorders>
              <w:top w:val="single" w:sz="6" w:space="0" w:color="000000"/>
              <w:left w:val="single" w:sz="6" w:space="0" w:color="000000"/>
              <w:bottom w:val="single" w:sz="6" w:space="0" w:color="000000"/>
              <w:right w:val="single" w:sz="6" w:space="0" w:color="000000"/>
            </w:tcBorders>
            <w:vAlign w:val="center"/>
          </w:tcPr>
          <w:p w14:paraId="394B3E93" w14:textId="7EF97B96" w:rsidR="009C3DAA" w:rsidRPr="008F20B5" w:rsidRDefault="009C3DAA" w:rsidP="009C3DAA">
            <w:pPr>
              <w:spacing w:line="140" w:lineRule="atLeast"/>
              <w:rPr>
                <w:rFonts w:ascii="標楷體" w:eastAsia="標楷體" w:hAnsi="標楷體"/>
              </w:rPr>
            </w:pPr>
            <w:r w:rsidRPr="008F20B5">
              <w:rPr>
                <w:rFonts w:ascii="標楷體" w:eastAsia="標楷體" w:hAnsi="標楷體"/>
              </w:rPr>
              <w:t>MLDRY</w:t>
            </w:r>
          </w:p>
        </w:tc>
        <w:tc>
          <w:tcPr>
            <w:tcW w:w="2524" w:type="dxa"/>
            <w:tcBorders>
              <w:top w:val="single" w:sz="6" w:space="0" w:color="000000"/>
              <w:left w:val="single" w:sz="6" w:space="0" w:color="000000"/>
              <w:bottom w:val="single" w:sz="6" w:space="0" w:color="000000"/>
              <w:right w:val="single" w:sz="6" w:space="0" w:color="000000"/>
            </w:tcBorders>
            <w:vAlign w:val="center"/>
          </w:tcPr>
          <w:p w14:paraId="16AC4F6B" w14:textId="24B7533B" w:rsidR="009C3DAA" w:rsidRPr="008F20B5" w:rsidRDefault="009C3DAA" w:rsidP="009C3DAA">
            <w:pPr>
              <w:ind w:leftChars="20" w:left="48"/>
              <w:rPr>
                <w:rFonts w:ascii="標楷體" w:eastAsia="標楷體" w:hAnsi="標楷體"/>
              </w:rPr>
            </w:pPr>
            <w:r w:rsidRPr="008F20B5">
              <w:rPr>
                <w:rFonts w:ascii="標楷體" w:eastAsia="標楷體" w:hAnsi="標楷體" w:hint="eastAsia"/>
              </w:rPr>
              <w:t>保留</w:t>
            </w:r>
          </w:p>
        </w:tc>
        <w:tc>
          <w:tcPr>
            <w:tcW w:w="709" w:type="dxa"/>
            <w:tcBorders>
              <w:top w:val="single" w:sz="6" w:space="0" w:color="000000"/>
              <w:left w:val="single" w:sz="6" w:space="0" w:color="000000"/>
              <w:bottom w:val="single" w:sz="6" w:space="0" w:color="000000"/>
              <w:right w:val="single" w:sz="6" w:space="0" w:color="000000"/>
            </w:tcBorders>
            <w:vAlign w:val="center"/>
          </w:tcPr>
          <w:p w14:paraId="6B6F7052" w14:textId="0BB0CE8F"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9</w:t>
            </w:r>
          </w:p>
        </w:tc>
        <w:tc>
          <w:tcPr>
            <w:tcW w:w="851" w:type="dxa"/>
            <w:tcBorders>
              <w:top w:val="single" w:sz="6" w:space="0" w:color="000000"/>
              <w:left w:val="single" w:sz="6" w:space="0" w:color="000000"/>
              <w:bottom w:val="single" w:sz="6" w:space="0" w:color="000000"/>
              <w:right w:val="single" w:sz="6" w:space="0" w:color="000000"/>
            </w:tcBorders>
            <w:vAlign w:val="center"/>
          </w:tcPr>
          <w:p w14:paraId="2D34D953" w14:textId="24A5D706"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w:t>
            </w:r>
          </w:p>
        </w:tc>
        <w:tc>
          <w:tcPr>
            <w:tcW w:w="3996" w:type="dxa"/>
            <w:tcBorders>
              <w:top w:val="single" w:sz="6" w:space="0" w:color="000000"/>
              <w:left w:val="single" w:sz="6" w:space="0" w:color="000000"/>
              <w:bottom w:val="single" w:sz="6" w:space="0" w:color="000000"/>
              <w:right w:val="single" w:sz="6" w:space="0" w:color="000000"/>
            </w:tcBorders>
            <w:vAlign w:val="center"/>
          </w:tcPr>
          <w:p w14:paraId="5F820F68" w14:textId="77777777" w:rsidR="009C3DAA" w:rsidRPr="008F20B5" w:rsidRDefault="009C3DAA" w:rsidP="009C3DAA">
            <w:pPr>
              <w:ind w:leftChars="20" w:left="48"/>
              <w:rPr>
                <w:rFonts w:ascii="標楷體" w:eastAsia="標楷體" w:hAnsi="標楷體"/>
              </w:rPr>
            </w:pPr>
          </w:p>
        </w:tc>
      </w:tr>
      <w:tr w:rsidR="009C3DAA" w:rsidRPr="008F20B5" w14:paraId="5F1AD826"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51CBE88E" w14:textId="3ADB7490" w:rsidR="009C3DAA" w:rsidRPr="008F20B5" w:rsidRDefault="009C3DAA" w:rsidP="009C3DAA">
            <w:pPr>
              <w:spacing w:line="140" w:lineRule="atLeast"/>
              <w:rPr>
                <w:rFonts w:ascii="標楷體" w:eastAsia="標楷體" w:hAnsi="標楷體"/>
              </w:rPr>
            </w:pPr>
            <w:r w:rsidRPr="008F20B5">
              <w:rPr>
                <w:rFonts w:ascii="標楷體" w:eastAsia="標楷體" w:hAnsi="標楷體"/>
              </w:rPr>
              <w:t>13</w:t>
            </w:r>
          </w:p>
        </w:tc>
        <w:tc>
          <w:tcPr>
            <w:tcW w:w="2012" w:type="dxa"/>
            <w:tcBorders>
              <w:top w:val="single" w:sz="6" w:space="0" w:color="000000"/>
              <w:left w:val="single" w:sz="6" w:space="0" w:color="000000"/>
              <w:bottom w:val="single" w:sz="6" w:space="0" w:color="000000"/>
              <w:right w:val="single" w:sz="6" w:space="0" w:color="000000"/>
            </w:tcBorders>
            <w:vAlign w:val="center"/>
          </w:tcPr>
          <w:p w14:paraId="16A563BC"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rPr>
              <w:t>MRKEY</w:t>
            </w:r>
          </w:p>
        </w:tc>
        <w:tc>
          <w:tcPr>
            <w:tcW w:w="2524" w:type="dxa"/>
            <w:tcBorders>
              <w:top w:val="single" w:sz="6" w:space="0" w:color="000000"/>
              <w:left w:val="single" w:sz="6" w:space="0" w:color="000000"/>
              <w:bottom w:val="single" w:sz="6" w:space="0" w:color="000000"/>
              <w:right w:val="single" w:sz="6" w:space="0" w:color="000000"/>
            </w:tcBorders>
            <w:vAlign w:val="center"/>
          </w:tcPr>
          <w:p w14:paraId="61EFD619" w14:textId="77777777" w:rsidR="009C3DAA" w:rsidRPr="008F20B5" w:rsidRDefault="009C3DAA" w:rsidP="009C3DAA">
            <w:pPr>
              <w:spacing w:line="140" w:lineRule="atLeast"/>
              <w:rPr>
                <w:rFonts w:ascii="標楷體" w:eastAsia="標楷體" w:hAnsi="標楷體"/>
              </w:rPr>
            </w:pPr>
            <w:r w:rsidRPr="008F20B5">
              <w:rPr>
                <w:rFonts w:ascii="標楷體" w:eastAsia="標楷體" w:hAnsi="標楷體" w:hint="eastAsia"/>
              </w:rPr>
              <w:t>戶號</w:t>
            </w:r>
          </w:p>
        </w:tc>
        <w:tc>
          <w:tcPr>
            <w:tcW w:w="709" w:type="dxa"/>
            <w:tcBorders>
              <w:top w:val="single" w:sz="6" w:space="0" w:color="000000"/>
              <w:left w:val="single" w:sz="6" w:space="0" w:color="000000"/>
              <w:bottom w:val="single" w:sz="6" w:space="0" w:color="000000"/>
              <w:right w:val="single" w:sz="6" w:space="0" w:color="000000"/>
            </w:tcBorders>
            <w:vAlign w:val="center"/>
          </w:tcPr>
          <w:p w14:paraId="48F55CC4"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07F4A353" w14:textId="77777777" w:rsidR="009C3DAA" w:rsidRPr="008F20B5" w:rsidRDefault="009C3DAA" w:rsidP="009C3DAA">
            <w:pPr>
              <w:spacing w:line="140" w:lineRule="atLeast"/>
              <w:jc w:val="center"/>
              <w:rPr>
                <w:rFonts w:ascii="標楷體" w:eastAsia="標楷體" w:hAnsi="標楷體"/>
              </w:rPr>
            </w:pPr>
            <w:r w:rsidRPr="008F20B5">
              <w:rPr>
                <w:rFonts w:ascii="標楷體" w:eastAsia="標楷體" w:hAnsi="標楷體"/>
              </w:rPr>
              <w:t>16</w:t>
            </w:r>
          </w:p>
        </w:tc>
        <w:tc>
          <w:tcPr>
            <w:tcW w:w="3996" w:type="dxa"/>
            <w:tcBorders>
              <w:top w:val="single" w:sz="6" w:space="0" w:color="000000"/>
              <w:left w:val="single" w:sz="6" w:space="0" w:color="000000"/>
              <w:bottom w:val="single" w:sz="6" w:space="0" w:color="000000"/>
              <w:right w:val="single" w:sz="6" w:space="0" w:color="000000"/>
            </w:tcBorders>
            <w:vAlign w:val="center"/>
          </w:tcPr>
          <w:p w14:paraId="24A4BE07" w14:textId="6FC5795F" w:rsidR="009C3DAA" w:rsidRPr="008F20B5" w:rsidRDefault="009C3DAA" w:rsidP="009C3DAA">
            <w:pPr>
              <w:spacing w:line="140" w:lineRule="atLeast"/>
              <w:rPr>
                <w:rFonts w:ascii="標楷體" w:eastAsia="標楷體" w:hAnsi="標楷體"/>
              </w:rPr>
            </w:pPr>
          </w:p>
        </w:tc>
      </w:tr>
      <w:tr w:rsidR="00E95689" w:rsidRPr="008F20B5" w14:paraId="5D3ADC05"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3DA78659" w14:textId="533077C7" w:rsidR="00E95689" w:rsidRPr="008F20B5" w:rsidRDefault="00E95689" w:rsidP="009C3DAA">
            <w:pPr>
              <w:spacing w:line="140" w:lineRule="atLeast"/>
              <w:rPr>
                <w:rFonts w:ascii="標楷體" w:eastAsia="標楷體" w:hAnsi="標楷體"/>
              </w:rPr>
            </w:pPr>
            <w:r w:rsidRPr="008F20B5">
              <w:rPr>
                <w:rFonts w:ascii="標楷體" w:eastAsia="標楷體" w:hAnsi="標楷體"/>
              </w:rPr>
              <w:t>14</w:t>
            </w:r>
          </w:p>
        </w:tc>
        <w:tc>
          <w:tcPr>
            <w:tcW w:w="2012" w:type="dxa"/>
            <w:tcBorders>
              <w:top w:val="single" w:sz="6" w:space="0" w:color="000000"/>
              <w:left w:val="single" w:sz="6" w:space="0" w:color="000000"/>
              <w:bottom w:val="single" w:sz="6" w:space="0" w:color="000000"/>
              <w:right w:val="single" w:sz="6" w:space="0" w:color="000000"/>
            </w:tcBorders>
            <w:vAlign w:val="center"/>
          </w:tcPr>
          <w:p w14:paraId="5ED9EAC2" w14:textId="18D4E862" w:rsidR="00E95689" w:rsidRPr="00614F5B" w:rsidRDefault="00E95689" w:rsidP="009C3DAA">
            <w:pPr>
              <w:spacing w:line="140" w:lineRule="atLeast"/>
              <w:rPr>
                <w:rFonts w:ascii="標楷體" w:eastAsia="標楷體" w:hAnsi="標楷體"/>
                <w:color w:val="FF0000"/>
              </w:rPr>
            </w:pPr>
            <w:r w:rsidRPr="00614F5B">
              <w:rPr>
                <w:rFonts w:ascii="標楷體" w:eastAsia="標楷體" w:hAnsi="標楷體"/>
                <w:color w:val="FF0000"/>
              </w:rPr>
              <w:t>FILLER</w:t>
            </w:r>
          </w:p>
        </w:tc>
        <w:tc>
          <w:tcPr>
            <w:tcW w:w="2524" w:type="dxa"/>
            <w:tcBorders>
              <w:top w:val="single" w:sz="6" w:space="0" w:color="000000"/>
              <w:left w:val="single" w:sz="6" w:space="0" w:color="000000"/>
              <w:bottom w:val="single" w:sz="6" w:space="0" w:color="000000"/>
              <w:right w:val="single" w:sz="6" w:space="0" w:color="000000"/>
            </w:tcBorders>
            <w:vAlign w:val="center"/>
          </w:tcPr>
          <w:p w14:paraId="690FF9ED" w14:textId="3CC8FC21" w:rsidR="00E95689" w:rsidRPr="00614F5B" w:rsidRDefault="00E95689" w:rsidP="009C3DAA">
            <w:pPr>
              <w:spacing w:line="140" w:lineRule="atLeast"/>
              <w:rPr>
                <w:rFonts w:ascii="標楷體" w:eastAsia="標楷體" w:hAnsi="標楷體"/>
                <w:color w:val="FF0000"/>
              </w:rPr>
            </w:pPr>
            <w:r w:rsidRPr="00614F5B">
              <w:rPr>
                <w:rFonts w:ascii="標楷體" w:eastAsia="標楷體" w:hAnsi="標楷體" w:hint="eastAsia"/>
                <w:color w:val="FF0000"/>
              </w:rPr>
              <w:t>保留</w:t>
            </w:r>
            <w:r w:rsidRPr="00614F5B">
              <w:rPr>
                <w:rFonts w:ascii="標楷體" w:eastAsia="標楷體" w:hAnsi="標楷體"/>
                <w:color w:val="FF0000"/>
              </w:rPr>
              <w:t>/</w:t>
            </w:r>
            <w:r w:rsidRPr="00614F5B">
              <w:rPr>
                <w:rFonts w:ascii="標楷體" w:eastAsia="標楷體" w:hAnsi="標楷體" w:hint="eastAsia"/>
                <w:color w:val="FF0000"/>
              </w:rPr>
              <w:t>下行</w:t>
            </w:r>
            <w:r w:rsidRPr="00614F5B">
              <w:rPr>
                <w:rFonts w:ascii="標楷體" w:eastAsia="標楷體" w:hAnsi="標楷體"/>
                <w:color w:val="FF0000"/>
              </w:rPr>
              <w:t>欄位</w:t>
            </w:r>
          </w:p>
        </w:tc>
        <w:tc>
          <w:tcPr>
            <w:tcW w:w="709" w:type="dxa"/>
            <w:tcBorders>
              <w:top w:val="single" w:sz="6" w:space="0" w:color="000000"/>
              <w:left w:val="single" w:sz="6" w:space="0" w:color="000000"/>
              <w:bottom w:val="single" w:sz="6" w:space="0" w:color="000000"/>
              <w:right w:val="single" w:sz="6" w:space="0" w:color="000000"/>
            </w:tcBorders>
            <w:vAlign w:val="center"/>
          </w:tcPr>
          <w:p w14:paraId="24F3F70E" w14:textId="41BE4D9F" w:rsidR="00E95689" w:rsidRPr="00614F5B" w:rsidRDefault="00E95689" w:rsidP="009C3DAA">
            <w:pPr>
              <w:spacing w:line="140" w:lineRule="atLeast"/>
              <w:jc w:val="center"/>
              <w:rPr>
                <w:rFonts w:ascii="標楷體" w:eastAsia="標楷體" w:hAnsi="標楷體"/>
                <w:color w:val="FF0000"/>
              </w:rPr>
            </w:pPr>
            <w:r w:rsidRPr="00614F5B">
              <w:rPr>
                <w:rFonts w:ascii="標楷體" w:eastAsia="標楷體" w:hAnsi="標楷體"/>
                <w:color w:val="FF0000"/>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3E599486" w14:textId="77777777" w:rsidR="00E95689" w:rsidRPr="008F20B5" w:rsidRDefault="00E95689" w:rsidP="009C3DAA">
            <w:pPr>
              <w:spacing w:line="140" w:lineRule="atLeast"/>
              <w:jc w:val="center"/>
              <w:rPr>
                <w:rFonts w:ascii="標楷體" w:eastAsia="標楷體" w:hAnsi="標楷體"/>
              </w:rPr>
            </w:pPr>
          </w:p>
        </w:tc>
        <w:tc>
          <w:tcPr>
            <w:tcW w:w="3996" w:type="dxa"/>
            <w:tcBorders>
              <w:top w:val="single" w:sz="6" w:space="0" w:color="000000"/>
              <w:left w:val="single" w:sz="6" w:space="0" w:color="000000"/>
              <w:bottom w:val="single" w:sz="6" w:space="0" w:color="000000"/>
              <w:right w:val="single" w:sz="6" w:space="0" w:color="000000"/>
            </w:tcBorders>
            <w:vAlign w:val="center"/>
          </w:tcPr>
          <w:p w14:paraId="0DA3BA9D" w14:textId="77777777" w:rsidR="00E95689" w:rsidRPr="008F20B5" w:rsidRDefault="00E95689" w:rsidP="009C3DAA">
            <w:pPr>
              <w:spacing w:line="140" w:lineRule="atLeast"/>
              <w:rPr>
                <w:rFonts w:ascii="標楷體" w:eastAsia="標楷體" w:hAnsi="標楷體"/>
              </w:rPr>
            </w:pPr>
          </w:p>
        </w:tc>
      </w:tr>
      <w:tr w:rsidR="009C3DAA" w:rsidRPr="008F20B5" w14:paraId="2E8F6E35" w14:textId="77777777" w:rsidTr="00C95E73">
        <w:tc>
          <w:tcPr>
            <w:tcW w:w="426" w:type="dxa"/>
            <w:tcBorders>
              <w:top w:val="single" w:sz="6" w:space="0" w:color="000000"/>
              <w:left w:val="single" w:sz="6" w:space="0" w:color="000000"/>
              <w:bottom w:val="single" w:sz="6" w:space="0" w:color="000000"/>
              <w:right w:val="single" w:sz="6" w:space="0" w:color="000000"/>
            </w:tcBorders>
            <w:vAlign w:val="center"/>
          </w:tcPr>
          <w:p w14:paraId="23E32032" w14:textId="3A619BA1" w:rsidR="009C3DAA" w:rsidRPr="008F20B5" w:rsidRDefault="009C3DAA" w:rsidP="009C3DAA">
            <w:pPr>
              <w:spacing w:line="140" w:lineRule="atLeast"/>
              <w:rPr>
                <w:rFonts w:ascii="標楷體" w:eastAsia="標楷體" w:hAnsi="標楷體"/>
              </w:rPr>
            </w:pPr>
            <w:r w:rsidRPr="008F20B5">
              <w:rPr>
                <w:rFonts w:ascii="標楷體" w:eastAsia="標楷體" w:hAnsi="標楷體"/>
              </w:rPr>
              <w:t>1</w:t>
            </w:r>
            <w:r w:rsidR="00E95689">
              <w:rPr>
                <w:rFonts w:ascii="標楷體" w:eastAsia="標楷體" w:hAnsi="標楷體" w:hint="eastAsia"/>
              </w:rPr>
              <w:t>5</w:t>
            </w:r>
          </w:p>
        </w:tc>
        <w:tc>
          <w:tcPr>
            <w:tcW w:w="2012" w:type="dxa"/>
            <w:tcBorders>
              <w:top w:val="single" w:sz="6" w:space="0" w:color="000000"/>
              <w:left w:val="single" w:sz="6" w:space="0" w:color="000000"/>
              <w:bottom w:val="single" w:sz="6" w:space="0" w:color="000000"/>
              <w:right w:val="single" w:sz="6" w:space="0" w:color="000000"/>
            </w:tcBorders>
            <w:vAlign w:val="center"/>
          </w:tcPr>
          <w:p w14:paraId="5B56D157" w14:textId="4D9C3638" w:rsidR="009C3DAA" w:rsidRPr="00614F5B" w:rsidRDefault="000A14EF" w:rsidP="009C3DAA">
            <w:pPr>
              <w:spacing w:line="140" w:lineRule="atLeast"/>
              <w:rPr>
                <w:rFonts w:ascii="標楷體" w:eastAsia="標楷體" w:hAnsi="標楷體"/>
                <w:color w:val="0070C0"/>
              </w:rPr>
            </w:pPr>
            <w:r w:rsidRPr="00614F5B">
              <w:rPr>
                <w:rFonts w:ascii="標楷體" w:eastAsia="標楷體" w:hAnsi="標楷體"/>
                <w:color w:val="0070C0"/>
              </w:rPr>
              <w:t>ErrMsg</w:t>
            </w:r>
          </w:p>
        </w:tc>
        <w:tc>
          <w:tcPr>
            <w:tcW w:w="2524" w:type="dxa"/>
            <w:tcBorders>
              <w:top w:val="single" w:sz="6" w:space="0" w:color="000000"/>
              <w:left w:val="single" w:sz="6" w:space="0" w:color="000000"/>
              <w:bottom w:val="single" w:sz="6" w:space="0" w:color="000000"/>
              <w:right w:val="single" w:sz="6" w:space="0" w:color="000000"/>
            </w:tcBorders>
            <w:vAlign w:val="center"/>
          </w:tcPr>
          <w:p w14:paraId="2CA9D2C5" w14:textId="7CD8EE2A" w:rsidR="009C3DAA" w:rsidRPr="00614F5B" w:rsidRDefault="007B01DA" w:rsidP="009C3DAA">
            <w:pPr>
              <w:spacing w:line="140" w:lineRule="atLeast"/>
              <w:rPr>
                <w:rFonts w:ascii="標楷體" w:eastAsia="標楷體" w:hAnsi="標楷體"/>
                <w:color w:val="0070C0"/>
              </w:rPr>
            </w:pPr>
            <w:r w:rsidRPr="00614F5B">
              <w:rPr>
                <w:rFonts w:ascii="標楷體" w:eastAsia="標楷體" w:hAnsi="標楷體" w:hint="eastAsia"/>
                <w:color w:val="0070C0"/>
              </w:rPr>
              <w:t>錯誤</w:t>
            </w:r>
            <w:r w:rsidR="000A14EF" w:rsidRPr="00614F5B">
              <w:rPr>
                <w:rFonts w:ascii="標楷體" w:eastAsia="標楷體" w:hAnsi="標楷體" w:hint="eastAsia"/>
                <w:color w:val="0070C0"/>
              </w:rPr>
              <w:t>訊息</w:t>
            </w:r>
          </w:p>
        </w:tc>
        <w:tc>
          <w:tcPr>
            <w:tcW w:w="709" w:type="dxa"/>
            <w:tcBorders>
              <w:top w:val="single" w:sz="6" w:space="0" w:color="000000"/>
              <w:left w:val="single" w:sz="6" w:space="0" w:color="000000"/>
              <w:bottom w:val="single" w:sz="6" w:space="0" w:color="000000"/>
              <w:right w:val="single" w:sz="6" w:space="0" w:color="000000"/>
            </w:tcBorders>
            <w:vAlign w:val="center"/>
          </w:tcPr>
          <w:p w14:paraId="0A079315" w14:textId="77777777" w:rsidR="009C3DAA" w:rsidRPr="00614F5B" w:rsidRDefault="009C3DAA" w:rsidP="009C3DAA">
            <w:pPr>
              <w:spacing w:line="140" w:lineRule="atLeast"/>
              <w:jc w:val="center"/>
              <w:rPr>
                <w:rFonts w:ascii="標楷體" w:eastAsia="標楷體" w:hAnsi="標楷體"/>
                <w:color w:val="0070C0"/>
              </w:rPr>
            </w:pPr>
            <w:r w:rsidRPr="00614F5B">
              <w:rPr>
                <w:rFonts w:ascii="標楷體" w:eastAsia="標楷體" w:hAnsi="標楷體"/>
                <w:color w:val="0070C0"/>
              </w:rPr>
              <w:t>X</w:t>
            </w:r>
          </w:p>
        </w:tc>
        <w:tc>
          <w:tcPr>
            <w:tcW w:w="851" w:type="dxa"/>
            <w:tcBorders>
              <w:top w:val="single" w:sz="6" w:space="0" w:color="000000"/>
              <w:left w:val="single" w:sz="6" w:space="0" w:color="000000"/>
              <w:bottom w:val="single" w:sz="6" w:space="0" w:color="000000"/>
              <w:right w:val="single" w:sz="6" w:space="0" w:color="000000"/>
            </w:tcBorders>
            <w:vAlign w:val="center"/>
          </w:tcPr>
          <w:p w14:paraId="5FA232FE" w14:textId="2935A9B6" w:rsidR="009C3DAA" w:rsidRPr="00614F5B" w:rsidRDefault="009C3DAA" w:rsidP="009C3DAA">
            <w:pPr>
              <w:spacing w:line="140" w:lineRule="atLeast"/>
              <w:jc w:val="center"/>
              <w:rPr>
                <w:rFonts w:ascii="標楷體" w:eastAsia="標楷體" w:hAnsi="標楷體"/>
                <w:color w:val="0070C0"/>
              </w:rPr>
            </w:pPr>
          </w:p>
        </w:tc>
        <w:tc>
          <w:tcPr>
            <w:tcW w:w="3996" w:type="dxa"/>
            <w:tcBorders>
              <w:top w:val="single" w:sz="6" w:space="0" w:color="000000"/>
              <w:left w:val="single" w:sz="6" w:space="0" w:color="000000"/>
              <w:bottom w:val="single" w:sz="6" w:space="0" w:color="000000"/>
              <w:right w:val="single" w:sz="6" w:space="0" w:color="000000"/>
            </w:tcBorders>
            <w:vAlign w:val="center"/>
          </w:tcPr>
          <w:p w14:paraId="6C8B141C" w14:textId="61FECF9D" w:rsidR="009C3DAA" w:rsidRPr="008F20B5" w:rsidRDefault="009C3DAA" w:rsidP="009C3DAA">
            <w:pPr>
              <w:spacing w:line="140" w:lineRule="atLeast"/>
              <w:rPr>
                <w:rFonts w:ascii="標楷體" w:eastAsia="標楷體" w:hAnsi="標楷體"/>
              </w:rPr>
            </w:pPr>
          </w:p>
        </w:tc>
      </w:tr>
    </w:tbl>
    <w:p w14:paraId="4F83C0CB" w14:textId="77777777" w:rsidR="00361479" w:rsidRPr="008F20B5" w:rsidRDefault="00361479" w:rsidP="00361479">
      <w:pPr>
        <w:pStyle w:val="af9"/>
        <w:widowControl/>
        <w:ind w:leftChars="0"/>
        <w:rPr>
          <w:rFonts w:ascii="標楷體" w:eastAsia="標楷體" w:hAnsi="標楷體"/>
        </w:rPr>
      </w:pPr>
    </w:p>
    <w:p w14:paraId="0C8807E9" w14:textId="77777777" w:rsidR="00361479" w:rsidRPr="008F20B5" w:rsidRDefault="00361479" w:rsidP="00361479">
      <w:pPr>
        <w:widowControl/>
        <w:rPr>
          <w:rFonts w:ascii="標楷體" w:eastAsia="標楷體" w:hAnsi="標楷體"/>
        </w:rPr>
      </w:pPr>
      <w:r w:rsidRPr="008F20B5">
        <w:rPr>
          <w:rFonts w:ascii="標楷體" w:eastAsia="標楷體" w:hAnsi="標楷體"/>
        </w:rPr>
        <w:br w:type="page"/>
      </w:r>
    </w:p>
    <w:p w14:paraId="0C318043" w14:textId="77777777" w:rsidR="00B26C57" w:rsidRPr="008F20B5" w:rsidRDefault="00B26C57" w:rsidP="00945D52">
      <w:pPr>
        <w:pStyle w:val="3"/>
        <w:numPr>
          <w:ilvl w:val="2"/>
          <w:numId w:val="31"/>
        </w:numPr>
        <w:spacing w:before="0"/>
        <w:rPr>
          <w:rFonts w:ascii="標楷體" w:hAnsi="標楷體"/>
          <w:b/>
          <w:szCs w:val="32"/>
        </w:rPr>
      </w:pPr>
      <w:bookmarkStart w:id="18" w:name="_JSON_傳輸格式"/>
      <w:bookmarkStart w:id="19" w:name="_Toc22036603"/>
      <w:bookmarkEnd w:id="18"/>
      <w:r w:rsidRPr="008F20B5">
        <w:rPr>
          <w:rFonts w:ascii="標楷體" w:hAnsi="標楷體"/>
          <w:b/>
          <w:szCs w:val="32"/>
        </w:rPr>
        <w:lastRenderedPageBreak/>
        <w:t xml:space="preserve">JSON </w:t>
      </w:r>
      <w:r w:rsidRPr="008F20B5">
        <w:rPr>
          <w:rFonts w:ascii="標楷體" w:hAnsi="標楷體" w:hint="eastAsia"/>
          <w:b/>
        </w:rPr>
        <w:t>傳輸格式</w:t>
      </w:r>
    </w:p>
    <w:p w14:paraId="62123DD0" w14:textId="77777777" w:rsidR="00B26C57" w:rsidRPr="008F20B5" w:rsidRDefault="00B26C57" w:rsidP="00B26C57">
      <w:pPr>
        <w:pStyle w:val="af9"/>
        <w:widowControl/>
        <w:ind w:leftChars="0" w:left="840" w:firstLineChars="100" w:firstLine="240"/>
        <w:rPr>
          <w:rFonts w:ascii="標楷體" w:eastAsia="標楷體" w:hAnsi="標楷體"/>
        </w:rPr>
      </w:pPr>
      <w:r w:rsidRPr="008F20B5">
        <w:rPr>
          <w:rFonts w:ascii="標楷體" w:eastAsia="標楷體" w:hAnsi="標楷體"/>
        </w:rPr>
        <w:t>1. Json格式，全為字串</w:t>
      </w:r>
    </w:p>
    <w:bookmarkEnd w:id="19"/>
    <w:p w14:paraId="5042D63C" w14:textId="77777777" w:rsidR="00B271B5" w:rsidRPr="008F20B5" w:rsidRDefault="00B271B5" w:rsidP="00361479">
      <w:pPr>
        <w:widowControl/>
        <w:ind w:leftChars="300" w:left="720" w:firstLine="480"/>
        <w:rPr>
          <w:rFonts w:ascii="標楷體" w:eastAsia="標楷體" w:hAnsi="標楷體"/>
        </w:rPr>
      </w:pPr>
    </w:p>
    <w:p w14:paraId="01B962FA" w14:textId="282E352F" w:rsidR="009B7240" w:rsidRPr="008F20B5" w:rsidRDefault="00B271B5" w:rsidP="00361479">
      <w:pPr>
        <w:widowControl/>
        <w:ind w:leftChars="300" w:left="720" w:firstLine="480"/>
        <w:rPr>
          <w:rFonts w:ascii="標楷體" w:eastAsia="標楷體" w:hAnsi="標楷體"/>
        </w:rPr>
      </w:pPr>
      <w:r w:rsidRPr="008F20B5">
        <w:rPr>
          <w:rFonts w:ascii="標楷體" w:eastAsia="標楷體" w:hAnsi="標楷體" w:hint="eastAsia"/>
          <w:lang w:eastAsia="zh-HK"/>
        </w:rPr>
        <w:t>範例</w:t>
      </w:r>
      <w:r w:rsidR="009B7240" w:rsidRPr="008F20B5">
        <w:rPr>
          <w:rFonts w:ascii="標楷體" w:eastAsia="標楷體" w:hAnsi="標楷體" w:hint="eastAsia"/>
          <w:lang w:eastAsia="zh-HK"/>
        </w:rPr>
        <w:t>：</w:t>
      </w:r>
    </w:p>
    <w:p w14:paraId="128B6026" w14:textId="77777777" w:rsidR="00B271B5" w:rsidRPr="008F20B5" w:rsidRDefault="00B271B5" w:rsidP="00B271B5">
      <w:pPr>
        <w:widowControl/>
        <w:ind w:leftChars="300" w:left="720" w:firstLine="480"/>
        <w:rPr>
          <w:rFonts w:ascii="標楷體" w:eastAsia="標楷體" w:hAnsi="標楷體"/>
        </w:rPr>
      </w:pPr>
      <w:r w:rsidRPr="008F20B5">
        <w:rPr>
          <w:rFonts w:ascii="標楷體" w:eastAsia="標楷體" w:hAnsi="標楷體"/>
        </w:rPr>
        <w:t>[輸入電文]</w:t>
      </w:r>
    </w:p>
    <w:p w14:paraId="07F45A1D" w14:textId="77777777" w:rsidR="00B271B5" w:rsidRPr="008F20B5" w:rsidRDefault="00B271B5" w:rsidP="00B271B5">
      <w:pPr>
        <w:widowControl/>
        <w:ind w:leftChars="300" w:left="720" w:firstLine="480"/>
        <w:rPr>
          <w:rFonts w:ascii="標楷體" w:eastAsia="標楷體" w:hAnsi="標楷體"/>
        </w:rPr>
      </w:pPr>
    </w:p>
    <w:p w14:paraId="4431C8E0" w14:textId="77777777" w:rsidR="00B271B5" w:rsidRPr="008F20B5" w:rsidRDefault="00B271B5" w:rsidP="004A1C2C">
      <w:pPr>
        <w:ind w:leftChars="500" w:left="1200"/>
        <w:rPr>
          <w:rFonts w:ascii="標楷體" w:eastAsia="標楷體" w:hAnsi="標楷體"/>
        </w:rPr>
      </w:pPr>
      <w:r w:rsidRPr="008F20B5">
        <w:rPr>
          <w:rFonts w:ascii="標楷體" w:eastAsia="標楷體" w:hAnsi="標楷體"/>
        </w:rPr>
        <w:t>"{\"KINBR\":\"0000\",\"TLRNO\":\"E-LOAN\",\"TXTNO\":\"00000000\",\"ENTDY\":\"1090520\",\"ORGKIN\":\"\",\"ORGTLR\":\"\",\"ORGTNO\":\"00000000\",\"ORGDD\":\"00\",\"TRMTYP\":\"EL\",\"TXCD\":\"L7100\",\"MRKEY\":\"\",\"CIFKEY\":\"F222222222\",\"CIFERR\":\"\",\"HCODE\":\"0\",\"CRDB\":\"0\",\"HSUPCD\":\"0\",\"CURCD\":\"00\",\"CURNM\":\"TWD\",\"TXAMT\":\"000000000000.00\",\"EMPNOT\":\"CU3178\",\"EMPNOS\":\"CU3178\",\"CALDY\":\"20201007\",\"CALTM\":\"09100000\",\"MTTPSEQ\":\"0\",\"TOTAFG\":\"0\",\"OBUFG\":\"0\",\"ACBRNO\":\"0000\",\"RBRNO\":\"0000\",\"FBRNO\":\"0000\",\"RELCD\":\"1\",\"ACTFG\":\"0\",\"SECNO\":\"\",\"MCNT\":\"0\",\"TITFCD\":\"0\",\"RELOAD\":\"0\",\"BATCHNO\":\"\",\"DELAY\":\"0\",\"FMTCHK\":\"\",\"FROMMQ\":\"\",\"FUNCIND\":\"0\",\"LockNo\": \"00000000000\", \"LockCustNo\": \"0000000\",\"AUTHNO\": \"      \",\"AGENT\": \"      \",\"BODY\":[{\"TranCode\":\"L1105\",\"FunCd\":\"1\",\"CustId\":\"F222222222\",\"CustTelSeq\":\"1\",\"TelTypeCode\":\"01\",\"TelArea\":\"02   \",\"TelNo\":\"23895858  \",\"TelExt\":\"1142 \",\"Mobile\":\"\",\"TelChgRsnCode\":\"01\",\"RelationCode\":\"\",\"LiaisonName\":\"\",\"Rmk\":\"\",\"Enable\":\"Y\",\"StopReason\":\"1\",\"TelNoUKey\":\"1\"}]}"</w:t>
      </w:r>
    </w:p>
    <w:p w14:paraId="44F41802" w14:textId="77777777" w:rsidR="00B271B5" w:rsidRPr="008F20B5" w:rsidRDefault="00B271B5" w:rsidP="00B271B5">
      <w:pPr>
        <w:widowControl/>
        <w:ind w:leftChars="300" w:left="720" w:firstLine="480"/>
        <w:rPr>
          <w:rFonts w:ascii="標楷體" w:eastAsia="標楷體" w:hAnsi="標楷體"/>
        </w:rPr>
      </w:pPr>
    </w:p>
    <w:p w14:paraId="6349EE60" w14:textId="0DDC8D9B" w:rsidR="00B271B5" w:rsidRDefault="00B271B5" w:rsidP="00B271B5">
      <w:pPr>
        <w:widowControl/>
        <w:ind w:leftChars="300" w:left="720" w:firstLine="480"/>
        <w:rPr>
          <w:rFonts w:ascii="標楷體" w:eastAsia="標楷體" w:hAnsi="標楷體"/>
        </w:rPr>
      </w:pPr>
      <w:r w:rsidRPr="008F20B5">
        <w:rPr>
          <w:rFonts w:ascii="標楷體" w:eastAsia="標楷體" w:hAnsi="標楷體"/>
        </w:rPr>
        <w:t>[輸出電文]</w:t>
      </w:r>
    </w:p>
    <w:p w14:paraId="61312E5A" w14:textId="77777777" w:rsidR="00E95689" w:rsidRPr="008F20B5" w:rsidRDefault="00E95689" w:rsidP="00B271B5">
      <w:pPr>
        <w:widowControl/>
        <w:ind w:leftChars="300" w:left="720" w:firstLine="480"/>
        <w:rPr>
          <w:rFonts w:ascii="標楷體" w:eastAsia="標楷體" w:hAnsi="標楷體"/>
        </w:rPr>
      </w:pPr>
    </w:p>
    <w:p w14:paraId="293754C0" w14:textId="078C0FE2" w:rsidR="00E95689" w:rsidRPr="00614F5B" w:rsidRDefault="00E95689" w:rsidP="00E95689">
      <w:pPr>
        <w:ind w:leftChars="500" w:left="1200"/>
        <w:rPr>
          <w:rFonts w:ascii="標楷體" w:eastAsia="標楷體" w:hAnsi="標楷體"/>
          <w:color w:val="FF0000"/>
        </w:rPr>
      </w:pPr>
      <w:r w:rsidRPr="00614F5B">
        <w:rPr>
          <w:rFonts w:ascii="標楷體" w:eastAsia="標楷體" w:hAnsi="標楷體"/>
          <w:color w:val="FF0000"/>
        </w:rPr>
        <w:t>[</w:t>
      </w:r>
      <w:r w:rsidRPr="00614F5B">
        <w:rPr>
          <w:rFonts w:ascii="標楷體" w:eastAsia="標楷體" w:hAnsi="標楷體" w:hint="eastAsia"/>
          <w:color w:val="FF0000"/>
        </w:rPr>
        <w:t>範例</w:t>
      </w:r>
      <w:r w:rsidRPr="00614F5B">
        <w:rPr>
          <w:rFonts w:ascii="標楷體" w:eastAsia="標楷體" w:hAnsi="標楷體"/>
          <w:color w:val="FF0000"/>
        </w:rPr>
        <w:t>1:</w:t>
      </w:r>
      <w:r w:rsidRPr="00614F5B">
        <w:rPr>
          <w:rFonts w:ascii="標楷體" w:eastAsia="標楷體" w:hAnsi="標楷體" w:hint="eastAsia"/>
          <w:color w:val="FF0000"/>
        </w:rPr>
        <w:t>失敗</w:t>
      </w:r>
      <w:r w:rsidRPr="00614F5B">
        <w:rPr>
          <w:rFonts w:ascii="標楷體" w:eastAsia="標楷體" w:hAnsi="標楷體"/>
          <w:color w:val="FF0000"/>
        </w:rPr>
        <w:t>]</w:t>
      </w:r>
    </w:p>
    <w:p w14:paraId="4ABB0744" w14:textId="77777777" w:rsidR="00E95689" w:rsidRPr="001D64B6" w:rsidRDefault="00E95689" w:rsidP="00E95689">
      <w:pPr>
        <w:ind w:leftChars="500" w:left="1200"/>
        <w:rPr>
          <w:rFonts w:ascii="標楷體" w:eastAsia="標楷體" w:hAnsi="標楷體"/>
          <w:color w:val="FF0000"/>
        </w:rPr>
      </w:pPr>
      <w:r w:rsidRPr="001D64B6">
        <w:rPr>
          <w:rFonts w:ascii="標楷體" w:eastAsia="標楷體" w:hAnsi="標楷體"/>
          <w:color w:val="FF0000"/>
        </w:rPr>
        <w:t>{"Status":"E", "ErrMeg":"商品代碼 = XX021 key Duplicate"}</w:t>
      </w:r>
    </w:p>
    <w:p w14:paraId="264AB710" w14:textId="0BF2534E" w:rsidR="00B271B5" w:rsidRDefault="00B271B5" w:rsidP="00B271B5">
      <w:pPr>
        <w:widowControl/>
        <w:ind w:leftChars="300" w:left="720" w:firstLine="480"/>
        <w:rPr>
          <w:rFonts w:ascii="標楷體" w:eastAsia="標楷體" w:hAnsi="標楷體"/>
        </w:rPr>
      </w:pPr>
    </w:p>
    <w:p w14:paraId="17783C43" w14:textId="14285B29" w:rsidR="00E95689" w:rsidRPr="001D64B6" w:rsidRDefault="00E95689" w:rsidP="00E95689">
      <w:pPr>
        <w:ind w:leftChars="500" w:left="1200"/>
        <w:rPr>
          <w:rFonts w:ascii="標楷體" w:eastAsia="標楷體" w:hAnsi="標楷體"/>
          <w:color w:val="FF0000"/>
        </w:rPr>
      </w:pPr>
      <w:r w:rsidRPr="001D64B6">
        <w:rPr>
          <w:rFonts w:ascii="標楷體" w:eastAsia="標楷體" w:hAnsi="標楷體" w:hint="eastAsia"/>
          <w:color w:val="FF0000"/>
        </w:rPr>
        <w:t>[範例</w:t>
      </w:r>
      <w:r>
        <w:rPr>
          <w:rFonts w:ascii="標楷體" w:eastAsia="標楷體" w:hAnsi="標楷體" w:hint="eastAsia"/>
          <w:color w:val="FF0000"/>
        </w:rPr>
        <w:t>2</w:t>
      </w:r>
      <w:r w:rsidRPr="001D64B6">
        <w:rPr>
          <w:rFonts w:ascii="標楷體" w:eastAsia="標楷體" w:hAnsi="標楷體" w:hint="eastAsia"/>
          <w:color w:val="FF0000"/>
        </w:rPr>
        <w:t>:</w:t>
      </w:r>
      <w:r>
        <w:rPr>
          <w:rFonts w:ascii="標楷體" w:eastAsia="標楷體" w:hAnsi="標楷體" w:hint="eastAsia"/>
          <w:color w:val="FF0000"/>
        </w:rPr>
        <w:t>成功</w:t>
      </w:r>
      <w:r>
        <w:rPr>
          <w:rFonts w:ascii="標楷體" w:eastAsia="標楷體" w:hAnsi="標楷體"/>
          <w:color w:val="FF0000"/>
        </w:rPr>
        <w:t xml:space="preserve"> </w:t>
      </w:r>
      <w:r>
        <w:rPr>
          <w:rFonts w:ascii="標楷體" w:eastAsia="標楷體" w:hAnsi="標楷體" w:hint="eastAsia"/>
          <w:color w:val="FF0000"/>
        </w:rPr>
        <w:t>-</w:t>
      </w:r>
      <w:r>
        <w:rPr>
          <w:rFonts w:ascii="標楷體" w:eastAsia="標楷體" w:hAnsi="標楷體"/>
          <w:color w:val="FF0000"/>
        </w:rPr>
        <w:t xml:space="preserve"> </w:t>
      </w:r>
      <w:r>
        <w:rPr>
          <w:rFonts w:ascii="標楷體" w:eastAsia="標楷體" w:hAnsi="標楷體" w:hint="eastAsia"/>
          <w:color w:val="FF0000"/>
        </w:rPr>
        <w:t>含一個</w:t>
      </w:r>
      <w:r w:rsidRPr="001D64B6">
        <w:rPr>
          <w:rFonts w:ascii="標楷體" w:eastAsia="標楷體" w:hAnsi="標楷體" w:hint="eastAsia"/>
          <w:color w:val="FF0000"/>
        </w:rPr>
        <w:t>下行</w:t>
      </w:r>
      <w:r w:rsidRPr="001D64B6">
        <w:rPr>
          <w:rFonts w:ascii="標楷體" w:eastAsia="標楷體" w:hAnsi="標楷體"/>
          <w:color w:val="FF0000"/>
        </w:rPr>
        <w:t>欄位</w:t>
      </w:r>
      <w:r w:rsidRPr="001D64B6">
        <w:rPr>
          <w:rFonts w:ascii="標楷體" w:eastAsia="標楷體" w:hAnsi="標楷體" w:hint="eastAsia"/>
          <w:color w:val="FF0000"/>
        </w:rPr>
        <w:t>]</w:t>
      </w:r>
    </w:p>
    <w:p w14:paraId="1461F16F" w14:textId="59D99B2E" w:rsidR="00E95689" w:rsidRDefault="00E95689" w:rsidP="00E95689">
      <w:pPr>
        <w:widowControl/>
        <w:ind w:leftChars="500" w:left="1200"/>
        <w:rPr>
          <w:rFonts w:ascii="標楷體" w:eastAsia="標楷體" w:hAnsi="標楷體"/>
          <w:color w:val="FF0000"/>
        </w:rPr>
      </w:pPr>
      <w:r w:rsidRPr="00614F5B">
        <w:rPr>
          <w:rFonts w:ascii="標楷體" w:eastAsia="標楷體" w:hAnsi="標楷體"/>
          <w:color w:val="FF0000"/>
        </w:rPr>
        <w:t>{"sendTo": "iFX","MSGLEN": "","TXRSEQ": "0000E-LOAN00095611","BRNO": "0000","TLRNO": "E-LOAN","TXTNO": "00095611","CALDY": "20201203","CALTM": "20133591","MSGEND": "1","TXRSUT": "S","TXCD": "L7100","MSGID": "L7100","MLDRY": "","MRKEY": "","FILLER": "","occursList": [],"OApplNo": "900099","statuts": "S","ErrMsg":""}</w:t>
      </w:r>
    </w:p>
    <w:p w14:paraId="0C23253B" w14:textId="77777777" w:rsidR="00776AC8" w:rsidRPr="00614F5B" w:rsidRDefault="00776AC8" w:rsidP="00614F5B">
      <w:pPr>
        <w:widowControl/>
        <w:ind w:leftChars="500" w:left="1200"/>
        <w:rPr>
          <w:rFonts w:ascii="標楷體" w:eastAsia="標楷體" w:hAnsi="標楷體"/>
          <w:color w:val="FF0000"/>
        </w:rPr>
      </w:pPr>
    </w:p>
    <w:p w14:paraId="6DB8E105" w14:textId="05724B9A" w:rsidR="00776AC8" w:rsidRDefault="00776AC8">
      <w:pPr>
        <w:widowControl/>
        <w:rPr>
          <w:rFonts w:ascii="標楷體" w:eastAsia="標楷體" w:hAnsi="標楷體"/>
        </w:rPr>
      </w:pPr>
      <w:r>
        <w:rPr>
          <w:rFonts w:ascii="標楷體" w:eastAsia="標楷體" w:hAnsi="標楷體"/>
        </w:rPr>
        <w:br w:type="page"/>
      </w:r>
    </w:p>
    <w:p w14:paraId="0CCB15B6" w14:textId="77777777" w:rsidR="00776AC8" w:rsidRDefault="00776AC8" w:rsidP="00776AC8">
      <w:pPr>
        <w:widowControl/>
        <w:ind w:leftChars="300" w:left="720" w:firstLine="480"/>
        <w:rPr>
          <w:rFonts w:ascii="標楷體" w:eastAsia="標楷體" w:hAnsi="標楷體"/>
        </w:rPr>
      </w:pPr>
    </w:p>
    <w:p w14:paraId="689D6890" w14:textId="36E40C1A" w:rsidR="00776AC8" w:rsidRPr="001D64B6" w:rsidRDefault="00776AC8" w:rsidP="00776AC8">
      <w:pPr>
        <w:ind w:leftChars="500" w:left="1200"/>
        <w:rPr>
          <w:rFonts w:ascii="標楷體" w:eastAsia="標楷體" w:hAnsi="標楷體"/>
          <w:color w:val="FF0000"/>
        </w:rPr>
      </w:pPr>
      <w:r w:rsidRPr="001D64B6">
        <w:rPr>
          <w:rFonts w:ascii="標楷體" w:eastAsia="標楷體" w:hAnsi="標楷體" w:hint="eastAsia"/>
          <w:color w:val="FF0000"/>
        </w:rPr>
        <w:t>[範例</w:t>
      </w:r>
      <w:r>
        <w:rPr>
          <w:rFonts w:ascii="標楷體" w:eastAsia="標楷體" w:hAnsi="標楷體" w:hint="eastAsia"/>
          <w:color w:val="FF0000"/>
        </w:rPr>
        <w:t>3</w:t>
      </w:r>
      <w:r w:rsidRPr="001D64B6">
        <w:rPr>
          <w:rFonts w:ascii="標楷體" w:eastAsia="標楷體" w:hAnsi="標楷體" w:hint="eastAsia"/>
          <w:color w:val="FF0000"/>
        </w:rPr>
        <w:t>:</w:t>
      </w:r>
      <w:r>
        <w:rPr>
          <w:rFonts w:ascii="標楷體" w:eastAsia="標楷體" w:hAnsi="標楷體" w:hint="eastAsia"/>
          <w:color w:val="FF0000"/>
        </w:rPr>
        <w:t>成功</w:t>
      </w:r>
      <w:r>
        <w:rPr>
          <w:rFonts w:ascii="標楷體" w:eastAsia="標楷體" w:hAnsi="標楷體"/>
          <w:color w:val="FF0000"/>
        </w:rPr>
        <w:t xml:space="preserve"> </w:t>
      </w:r>
      <w:r>
        <w:rPr>
          <w:rFonts w:ascii="標楷體" w:eastAsia="標楷體" w:hAnsi="標楷體" w:hint="eastAsia"/>
          <w:color w:val="FF0000"/>
        </w:rPr>
        <w:t>-</w:t>
      </w:r>
      <w:r>
        <w:rPr>
          <w:rFonts w:ascii="標楷體" w:eastAsia="標楷體" w:hAnsi="標楷體"/>
          <w:color w:val="FF0000"/>
        </w:rPr>
        <w:t xml:space="preserve"> </w:t>
      </w:r>
      <w:r>
        <w:rPr>
          <w:rFonts w:ascii="標楷體" w:eastAsia="標楷體" w:hAnsi="標楷體" w:hint="eastAsia"/>
          <w:color w:val="FF0000"/>
        </w:rPr>
        <w:t>含二個</w:t>
      </w:r>
      <w:r w:rsidRPr="001D64B6">
        <w:rPr>
          <w:rFonts w:ascii="標楷體" w:eastAsia="標楷體" w:hAnsi="標楷體" w:hint="eastAsia"/>
          <w:color w:val="FF0000"/>
        </w:rPr>
        <w:t>下行</w:t>
      </w:r>
      <w:r w:rsidRPr="001D64B6">
        <w:rPr>
          <w:rFonts w:ascii="標楷體" w:eastAsia="標楷體" w:hAnsi="標楷體"/>
          <w:color w:val="FF0000"/>
        </w:rPr>
        <w:t>欄位</w:t>
      </w:r>
      <w:r w:rsidRPr="001D64B6">
        <w:rPr>
          <w:rFonts w:ascii="標楷體" w:eastAsia="標楷體" w:hAnsi="標楷體" w:hint="eastAsia"/>
          <w:color w:val="FF0000"/>
        </w:rPr>
        <w:t>]</w:t>
      </w:r>
    </w:p>
    <w:p w14:paraId="0200B2AF" w14:textId="78BC30EC" w:rsidR="00E95689" w:rsidRPr="00614F5B" w:rsidRDefault="00E95689" w:rsidP="00B271B5">
      <w:pPr>
        <w:ind w:leftChars="500" w:left="1200"/>
        <w:rPr>
          <w:rFonts w:ascii="標楷體" w:eastAsia="標楷體" w:hAnsi="標楷體"/>
          <w:color w:val="FF0000"/>
        </w:rPr>
      </w:pPr>
    </w:p>
    <w:p w14:paraId="1D506DD7" w14:textId="5983171E" w:rsidR="00E95689" w:rsidRPr="00614F5B" w:rsidRDefault="00776AC8" w:rsidP="00B271B5">
      <w:pPr>
        <w:ind w:leftChars="500" w:left="1200"/>
        <w:rPr>
          <w:rFonts w:ascii="標楷體" w:eastAsia="標楷體" w:hAnsi="標楷體"/>
          <w:color w:val="FF0000"/>
        </w:rPr>
      </w:pPr>
      <w:r w:rsidRPr="00614F5B">
        <w:rPr>
          <w:rFonts w:ascii="標楷體" w:eastAsia="標楷體" w:hAnsi="標楷體"/>
          <w:color w:val="FF0000"/>
        </w:rPr>
        <w:t>{"sendTo": "iFX","MSGLEN": "","TXRSEQ": "0000E-LOAN00095612","BRNO": "0000","TLRNO": "E-LOAN","TXTNO": "00095612","CALDY": "20201203","CALTM": "20155225","MSGEND": "1","TXRSUT": "S","TXCD": "L7100","MSGID": "L7100","MLDRY": "","MRKEY": "","FILLER": "","occursList": [],"OCustNo": "24","OFacmNo": "3""statuts": "S","ErrMsg":""}</w:t>
      </w:r>
    </w:p>
    <w:p w14:paraId="7783328A" w14:textId="66ADB668" w:rsidR="00B271B5" w:rsidRPr="008F20B5" w:rsidRDefault="00B271B5">
      <w:pPr>
        <w:widowControl/>
        <w:rPr>
          <w:rFonts w:ascii="標楷體" w:eastAsia="標楷體" w:hAnsi="標楷體"/>
        </w:rPr>
      </w:pPr>
    </w:p>
    <w:p w14:paraId="5901F1F1" w14:textId="77777777" w:rsidR="00756408" w:rsidRPr="008F20B5" w:rsidRDefault="00756408" w:rsidP="00BB1296">
      <w:pPr>
        <w:ind w:leftChars="500" w:left="1200"/>
        <w:rPr>
          <w:rFonts w:ascii="標楷體" w:eastAsia="標楷體" w:hAnsi="標楷體"/>
        </w:rPr>
      </w:pPr>
    </w:p>
    <w:p w14:paraId="6D7A9959" w14:textId="3740A7CF" w:rsidR="000274CC" w:rsidRPr="008F20B5" w:rsidRDefault="000274CC" w:rsidP="000274CC">
      <w:pPr>
        <w:pStyle w:val="af9"/>
        <w:widowControl/>
        <w:ind w:leftChars="0" w:left="840" w:firstLineChars="100" w:firstLine="240"/>
        <w:rPr>
          <w:rFonts w:ascii="標楷體" w:eastAsia="標楷體" w:hAnsi="標楷體"/>
        </w:rPr>
      </w:pPr>
      <w:r w:rsidRPr="008F20B5">
        <w:rPr>
          <w:rFonts w:ascii="標楷體" w:eastAsia="標楷體" w:hAnsi="標楷體"/>
        </w:rPr>
        <w:t xml:space="preserve">2. </w:t>
      </w:r>
      <w:r w:rsidR="00D05C3A" w:rsidRPr="008F20B5">
        <w:rPr>
          <w:rFonts w:ascii="標楷體" w:eastAsia="標楷體" w:hAnsi="標楷體" w:hint="eastAsia"/>
        </w:rPr>
        <w:t>交易可輸</w:t>
      </w:r>
      <w:r w:rsidRPr="008F20B5">
        <w:rPr>
          <w:rFonts w:ascii="標楷體" w:eastAsia="標楷體" w:hAnsi="標楷體" w:hint="eastAsia"/>
        </w:rPr>
        <w:t>入多組</w:t>
      </w:r>
      <w:r w:rsidR="00D05C3A" w:rsidRPr="008F20B5">
        <w:rPr>
          <w:rFonts w:ascii="標楷體" w:eastAsia="標楷體" w:hAnsi="標楷體" w:hint="eastAsia"/>
        </w:rPr>
        <w:t>資料</w:t>
      </w:r>
      <w:r w:rsidR="00B271B5" w:rsidRPr="008F20B5">
        <w:rPr>
          <w:rFonts w:ascii="標楷體" w:eastAsia="標楷體" w:hAnsi="標楷體"/>
        </w:rPr>
        <w:t xml:space="preserve"> (</w:t>
      </w:r>
      <w:r w:rsidR="00B271B5" w:rsidRPr="008F20B5">
        <w:rPr>
          <w:rFonts w:ascii="標楷體" w:eastAsia="標楷體" w:hAnsi="標楷體" w:hint="eastAsia"/>
          <w:lang w:eastAsia="zh-HK"/>
        </w:rPr>
        <w:t>展開後範例</w:t>
      </w:r>
      <w:r w:rsidR="00B271B5" w:rsidRPr="008F20B5">
        <w:rPr>
          <w:rFonts w:ascii="標楷體" w:eastAsia="標楷體" w:hAnsi="標楷體"/>
        </w:rPr>
        <w:t>)</w:t>
      </w:r>
    </w:p>
    <w:p w14:paraId="1359EB16" w14:textId="42CBA2F6" w:rsidR="000274CC" w:rsidRPr="008F20B5" w:rsidRDefault="000274CC" w:rsidP="000274CC">
      <w:pPr>
        <w:widowControl/>
        <w:ind w:leftChars="300" w:left="720" w:firstLine="480"/>
        <w:rPr>
          <w:rFonts w:ascii="標楷體" w:eastAsia="標楷體" w:hAnsi="標楷體"/>
          <w:lang w:eastAsia="zh-HK"/>
        </w:rPr>
      </w:pPr>
      <w:r w:rsidRPr="008F20B5">
        <w:rPr>
          <w:rFonts w:ascii="標楷體" w:eastAsia="標楷體" w:hAnsi="標楷體" w:hint="eastAsia"/>
          <w:lang w:eastAsia="zh-HK"/>
        </w:rPr>
        <w:t>例：</w:t>
      </w:r>
    </w:p>
    <w:p w14:paraId="4B82787C" w14:textId="5ABDD311" w:rsidR="00D05C3A" w:rsidRPr="00614F5B" w:rsidRDefault="00D05C3A" w:rsidP="00D05C3A">
      <w:pPr>
        <w:widowControl/>
        <w:ind w:leftChars="300" w:left="720" w:firstLine="480"/>
        <w:rPr>
          <w:rFonts w:ascii="標楷體" w:eastAsia="標楷體" w:hAnsi="標楷體"/>
          <w:highlight w:val="yellow"/>
        </w:rPr>
      </w:pPr>
      <w:r w:rsidRPr="008F20B5">
        <w:rPr>
          <w:rFonts w:ascii="標楷體" w:eastAsia="標楷體" w:hAnsi="標楷體"/>
        </w:rPr>
        <w:t xml:space="preserve">  </w:t>
      </w:r>
      <w:r w:rsidRPr="00614F5B">
        <w:rPr>
          <w:rFonts w:ascii="標楷體" w:eastAsia="標楷體" w:hAnsi="標楷體"/>
          <w:highlight w:val="yellow"/>
        </w:rPr>
        <w:t>"</w:t>
      </w:r>
      <w:r w:rsidR="00F837E9" w:rsidRPr="00614F5B">
        <w:rPr>
          <w:rFonts w:ascii="標楷體" w:eastAsia="標楷體" w:hAnsi="標楷體"/>
          <w:highlight w:val="yellow"/>
        </w:rPr>
        <w:t xml:space="preserve"> L2153BreachaOccurs</w:t>
      </w:r>
      <w:r w:rsidRPr="00614F5B">
        <w:rPr>
          <w:rFonts w:ascii="標楷體" w:eastAsia="標楷體" w:hAnsi="標楷體"/>
          <w:highlight w:val="yellow"/>
        </w:rPr>
        <w:t>": [</w:t>
      </w:r>
    </w:p>
    <w:p w14:paraId="67551C63" w14:textId="77777777"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
    <w:p w14:paraId="472EFF05" w14:textId="41EC907F"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r w:rsidR="00F837E9" w:rsidRPr="00614F5B">
        <w:rPr>
          <w:rFonts w:ascii="標楷體" w:eastAsia="標楷體" w:hAnsi="標楷體" w:cs="新細明體"/>
          <w:color w:val="000000"/>
          <w:kern w:val="0"/>
          <w:highlight w:val="yellow"/>
        </w:rPr>
        <w:t>BreachaYyA</w:t>
      </w:r>
      <w:r w:rsidRPr="00614F5B">
        <w:rPr>
          <w:rFonts w:ascii="標楷體" w:eastAsia="標楷體" w:hAnsi="標楷體"/>
          <w:highlight w:val="yellow"/>
        </w:rPr>
        <w:t>": "0",</w:t>
      </w:r>
    </w:p>
    <w:p w14:paraId="70FA42B9" w14:textId="7D468CBE"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r w:rsidR="00F837E9" w:rsidRPr="00614F5B">
        <w:rPr>
          <w:rFonts w:ascii="標楷體" w:eastAsia="標楷體" w:hAnsi="標楷體" w:cs="新細明體"/>
          <w:color w:val="000000"/>
          <w:kern w:val="0"/>
          <w:highlight w:val="yellow"/>
        </w:rPr>
        <w:t>BreachaYyB</w:t>
      </w:r>
      <w:r w:rsidRPr="00614F5B">
        <w:rPr>
          <w:rFonts w:ascii="標楷體" w:eastAsia="標楷體" w:hAnsi="標楷體"/>
          <w:highlight w:val="yellow"/>
        </w:rPr>
        <w:t>": "</w:t>
      </w:r>
      <w:r w:rsidR="00F837E9" w:rsidRPr="00614F5B">
        <w:rPr>
          <w:rFonts w:ascii="標楷體" w:eastAsia="標楷體" w:hAnsi="標楷體"/>
          <w:highlight w:val="yellow"/>
        </w:rPr>
        <w:t>1</w:t>
      </w:r>
      <w:r w:rsidRPr="00614F5B">
        <w:rPr>
          <w:rFonts w:ascii="標楷體" w:eastAsia="標楷體" w:hAnsi="標楷體"/>
          <w:highlight w:val="yellow"/>
        </w:rPr>
        <w:t>",</w:t>
      </w:r>
    </w:p>
    <w:p w14:paraId="4BDEA03A" w14:textId="0BA69B30"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r w:rsidR="00F837E9" w:rsidRPr="00614F5B">
        <w:rPr>
          <w:rFonts w:ascii="標楷體" w:eastAsia="標楷體" w:hAnsi="標楷體" w:cs="新細明體"/>
          <w:color w:val="000000"/>
          <w:kern w:val="0"/>
          <w:highlight w:val="yellow"/>
        </w:rPr>
        <w:t>BreachaPercent</w:t>
      </w:r>
      <w:r w:rsidR="00F837E9" w:rsidRPr="00614F5B">
        <w:rPr>
          <w:rFonts w:ascii="標楷體" w:eastAsia="標楷體" w:hAnsi="標楷體"/>
          <w:highlight w:val="yellow"/>
        </w:rPr>
        <w:t xml:space="preserve"> </w:t>
      </w:r>
      <w:r w:rsidRPr="00614F5B">
        <w:rPr>
          <w:rFonts w:ascii="標楷體" w:eastAsia="標楷體" w:hAnsi="標楷體"/>
          <w:highlight w:val="yellow"/>
        </w:rPr>
        <w:t>": "</w:t>
      </w:r>
      <w:r w:rsidR="00F837E9" w:rsidRPr="00614F5B">
        <w:rPr>
          <w:rFonts w:ascii="標楷體" w:eastAsia="標楷體" w:hAnsi="標楷體"/>
          <w:highlight w:val="yellow"/>
        </w:rPr>
        <w:t>1.00</w:t>
      </w:r>
      <w:r w:rsidRPr="00614F5B">
        <w:rPr>
          <w:rFonts w:ascii="標楷體" w:eastAsia="標楷體" w:hAnsi="標楷體"/>
          <w:highlight w:val="yellow"/>
        </w:rPr>
        <w:t>",</w:t>
      </w:r>
    </w:p>
    <w:p w14:paraId="3B31FAA2" w14:textId="2CF2085B"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
    <w:p w14:paraId="5C37467A" w14:textId="3B58500E" w:rsidR="00F837E9" w:rsidRPr="00614F5B" w:rsidRDefault="00F837E9"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w:t>
      </w:r>
    </w:p>
    <w:p w14:paraId="6107F867" w14:textId="77777777"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
    <w:p w14:paraId="2EE9E18C" w14:textId="6A16744F" w:rsidR="00F837E9" w:rsidRPr="00614F5B" w:rsidRDefault="00F837E9" w:rsidP="00F837E9">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r w:rsidRPr="00614F5B">
        <w:rPr>
          <w:rFonts w:ascii="標楷體" w:eastAsia="標楷體" w:hAnsi="標楷體" w:cs="新細明體"/>
          <w:color w:val="000000"/>
          <w:kern w:val="0"/>
          <w:highlight w:val="yellow"/>
        </w:rPr>
        <w:t>BreachaYyA</w:t>
      </w:r>
      <w:r w:rsidRPr="00614F5B">
        <w:rPr>
          <w:rFonts w:ascii="標楷體" w:eastAsia="標楷體" w:hAnsi="標楷體"/>
          <w:highlight w:val="yellow"/>
        </w:rPr>
        <w:t>": "1",</w:t>
      </w:r>
    </w:p>
    <w:p w14:paraId="5D7E7107" w14:textId="2AC505DE" w:rsidR="00F837E9" w:rsidRPr="00614F5B" w:rsidRDefault="00F837E9" w:rsidP="00F837E9">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r w:rsidRPr="00614F5B">
        <w:rPr>
          <w:rFonts w:ascii="標楷體" w:eastAsia="標楷體" w:hAnsi="標楷體" w:cs="新細明體"/>
          <w:color w:val="000000"/>
          <w:kern w:val="0"/>
          <w:highlight w:val="yellow"/>
        </w:rPr>
        <w:t>BreachaYyB</w:t>
      </w:r>
      <w:r w:rsidRPr="00614F5B">
        <w:rPr>
          <w:rFonts w:ascii="標楷體" w:eastAsia="標楷體" w:hAnsi="標楷體"/>
          <w:highlight w:val="yellow"/>
        </w:rPr>
        <w:t>": "2",</w:t>
      </w:r>
    </w:p>
    <w:p w14:paraId="56C30A16" w14:textId="05A74F7B" w:rsidR="00F837E9" w:rsidRPr="00614F5B" w:rsidRDefault="00F837E9" w:rsidP="00F837E9">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r w:rsidRPr="00614F5B">
        <w:rPr>
          <w:rFonts w:ascii="標楷體" w:eastAsia="標楷體" w:hAnsi="標楷體" w:cs="新細明體"/>
          <w:color w:val="000000"/>
          <w:kern w:val="0"/>
          <w:highlight w:val="yellow"/>
        </w:rPr>
        <w:t>BreachaPercent</w:t>
      </w:r>
      <w:r w:rsidRPr="00614F5B">
        <w:rPr>
          <w:rFonts w:ascii="標楷體" w:eastAsia="標楷體" w:hAnsi="標楷體"/>
          <w:highlight w:val="yellow"/>
        </w:rPr>
        <w:t xml:space="preserve"> ": "0.90",</w:t>
      </w:r>
    </w:p>
    <w:p w14:paraId="3C78B13C" w14:textId="77777777" w:rsidR="00D05C3A" w:rsidRPr="00614F5B" w:rsidRDefault="00D05C3A" w:rsidP="00D05C3A">
      <w:pPr>
        <w:widowControl/>
        <w:ind w:leftChars="300" w:left="720" w:firstLine="480"/>
        <w:rPr>
          <w:rFonts w:ascii="標楷體" w:eastAsia="標楷體" w:hAnsi="標楷體"/>
          <w:highlight w:val="yellow"/>
        </w:rPr>
      </w:pPr>
      <w:r w:rsidRPr="00614F5B">
        <w:rPr>
          <w:rFonts w:ascii="標楷體" w:eastAsia="標楷體" w:hAnsi="標楷體"/>
          <w:highlight w:val="yellow"/>
        </w:rPr>
        <w:t xml:space="preserve">    }</w:t>
      </w:r>
    </w:p>
    <w:p w14:paraId="7D342AC7" w14:textId="77777777" w:rsidR="00D05C3A" w:rsidRPr="008F20B5" w:rsidRDefault="00D05C3A" w:rsidP="00D05C3A">
      <w:pPr>
        <w:widowControl/>
        <w:ind w:leftChars="300" w:left="720" w:firstLine="480"/>
        <w:rPr>
          <w:rFonts w:ascii="標楷體" w:eastAsia="標楷體" w:hAnsi="標楷體"/>
        </w:rPr>
      </w:pPr>
      <w:r w:rsidRPr="00614F5B">
        <w:rPr>
          <w:rFonts w:ascii="標楷體" w:eastAsia="標楷體" w:hAnsi="標楷體"/>
          <w:highlight w:val="yellow"/>
        </w:rPr>
        <w:t xml:space="preserve">  ]</w:t>
      </w:r>
    </w:p>
    <w:p w14:paraId="1A5A24D5" w14:textId="240A5D6D" w:rsidR="009B7240" w:rsidRDefault="009B7240" w:rsidP="004A1C2C">
      <w:pPr>
        <w:widowControl/>
        <w:rPr>
          <w:rFonts w:ascii="標楷體" w:eastAsia="標楷體" w:hAnsi="標楷體"/>
        </w:rPr>
      </w:pPr>
    </w:p>
    <w:p w14:paraId="3CAEE747" w14:textId="316EC513" w:rsidR="00776AC8" w:rsidRDefault="00776AC8" w:rsidP="004A1C2C">
      <w:pPr>
        <w:widowControl/>
        <w:rPr>
          <w:rFonts w:ascii="標楷體" w:eastAsia="標楷體" w:hAnsi="標楷體"/>
        </w:rPr>
      </w:pPr>
    </w:p>
    <w:p w14:paraId="018B42EC" w14:textId="58C2AF81" w:rsidR="00776AC8" w:rsidRDefault="00776AC8">
      <w:pPr>
        <w:widowControl/>
        <w:rPr>
          <w:rFonts w:ascii="標楷體" w:eastAsia="標楷體" w:hAnsi="標楷體"/>
        </w:rPr>
      </w:pPr>
      <w:r>
        <w:rPr>
          <w:rFonts w:ascii="標楷體" w:eastAsia="標楷體" w:hAnsi="標楷體"/>
        </w:rPr>
        <w:br w:type="page"/>
      </w:r>
    </w:p>
    <w:p w14:paraId="3FD3C7EC" w14:textId="77777777" w:rsidR="00776AC8" w:rsidRPr="004A1C2C" w:rsidRDefault="00776AC8" w:rsidP="004A1C2C">
      <w:pPr>
        <w:widowControl/>
        <w:rPr>
          <w:rFonts w:ascii="標楷體" w:eastAsia="標楷體" w:hAnsi="標楷體"/>
        </w:rPr>
      </w:pPr>
    </w:p>
    <w:p w14:paraId="0F43BDB9" w14:textId="77777777" w:rsidR="009B7240" w:rsidRPr="008F20B5" w:rsidRDefault="009B7240" w:rsidP="00945D52">
      <w:pPr>
        <w:pStyle w:val="3"/>
        <w:numPr>
          <w:ilvl w:val="2"/>
          <w:numId w:val="31"/>
        </w:numPr>
        <w:spacing w:before="0"/>
        <w:rPr>
          <w:rFonts w:ascii="標楷體" w:hAnsi="標楷體"/>
          <w:b/>
          <w:szCs w:val="32"/>
        </w:rPr>
      </w:pPr>
      <w:r w:rsidRPr="008F20B5">
        <w:rPr>
          <w:rFonts w:ascii="標楷體" w:hAnsi="標楷體"/>
          <w:b/>
          <w:szCs w:val="32"/>
        </w:rPr>
        <w:t xml:space="preserve">L7100 </w:t>
      </w:r>
      <w:r w:rsidRPr="008F20B5">
        <w:rPr>
          <w:rFonts w:ascii="標楷體" w:hAnsi="標楷體"/>
          <w:b/>
        </w:rPr>
        <w:t>E-LOAN案件資料上送</w:t>
      </w:r>
    </w:p>
    <w:p w14:paraId="34D21A7B" w14:textId="77777777" w:rsidR="009B7240" w:rsidRPr="008F20B5" w:rsidRDefault="009B7240" w:rsidP="00C95E73">
      <w:pPr>
        <w:pStyle w:val="af9"/>
        <w:widowControl/>
        <w:ind w:leftChars="0" w:left="840" w:firstLineChars="100" w:firstLine="240"/>
        <w:rPr>
          <w:rFonts w:ascii="標楷體" w:eastAsia="標楷體" w:hAnsi="標楷體"/>
          <w:sz w:val="28"/>
          <w:szCs w:val="28"/>
        </w:rPr>
      </w:pPr>
      <w:r w:rsidRPr="008F20B5">
        <w:rPr>
          <w:rFonts w:ascii="標楷體" w:eastAsia="標楷體" w:hAnsi="標楷體"/>
        </w:rPr>
        <w:t>1.</w:t>
      </w:r>
      <w:r w:rsidR="00C95E73" w:rsidRPr="008F20B5">
        <w:rPr>
          <w:rFonts w:ascii="標楷體" w:eastAsia="標楷體" w:hAnsi="標楷體" w:hint="eastAsia"/>
          <w:sz w:val="28"/>
          <w:szCs w:val="28"/>
        </w:rPr>
        <w:t>依客戶戶號為傳送單位，以交易陣列方式組電文上送。</w:t>
      </w:r>
    </w:p>
    <w:p w14:paraId="7B4EA3F7" w14:textId="41955075" w:rsidR="00C95E73" w:rsidRPr="008F20B5" w:rsidRDefault="00C95E73" w:rsidP="00C95E73">
      <w:pPr>
        <w:pStyle w:val="af9"/>
        <w:widowControl/>
        <w:spacing w:after="240"/>
        <w:ind w:leftChars="0" w:left="840" w:firstLineChars="100" w:firstLine="240"/>
        <w:rPr>
          <w:rFonts w:ascii="標楷體" w:eastAsia="標楷體" w:hAnsi="標楷體"/>
        </w:rPr>
      </w:pPr>
      <w:r w:rsidRPr="008F20B5">
        <w:rPr>
          <w:rFonts w:ascii="標楷體" w:eastAsia="標楷體" w:hAnsi="標楷體"/>
        </w:rPr>
        <w:t>2.</w:t>
      </w:r>
      <w:r w:rsidRPr="008F20B5">
        <w:rPr>
          <w:rFonts w:ascii="標楷體" w:eastAsia="標楷體" w:hAnsi="標楷體" w:hint="eastAsia"/>
        </w:rPr>
        <w:t>見</w:t>
      </w:r>
      <w:hyperlink w:anchor="_JSON_傳輸格式" w:history="1">
        <w:r w:rsidRPr="008F20B5">
          <w:rPr>
            <w:rStyle w:val="a7"/>
            <w:rFonts w:ascii="標楷體" w:eastAsia="標楷體" w:hAnsi="標楷體"/>
          </w:rPr>
          <w:t xml:space="preserve">JSON </w:t>
        </w:r>
        <w:r w:rsidRPr="008F20B5">
          <w:rPr>
            <w:rStyle w:val="a7"/>
            <w:rFonts w:ascii="標楷體" w:eastAsia="標楷體" w:hAnsi="標楷體" w:hint="eastAsia"/>
          </w:rPr>
          <w:t>傳輸格式</w:t>
        </w:r>
      </w:hyperlink>
      <w:r w:rsidRPr="008F20B5">
        <w:rPr>
          <w:rFonts w:ascii="標楷體" w:eastAsia="標楷體" w:hAnsi="標楷體" w:hint="eastAsia"/>
        </w:rPr>
        <w:t>範例。</w:t>
      </w:r>
    </w:p>
    <w:tbl>
      <w:tblPr>
        <w:tblW w:w="5059" w:type="pct"/>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63"/>
        <w:gridCol w:w="1555"/>
        <w:gridCol w:w="4088"/>
        <w:gridCol w:w="611"/>
        <w:gridCol w:w="611"/>
        <w:gridCol w:w="623"/>
        <w:gridCol w:w="2263"/>
      </w:tblGrid>
      <w:tr w:rsidR="0095355E" w:rsidRPr="00583560" w14:paraId="02ECC574" w14:textId="77777777" w:rsidTr="00614F5B">
        <w:trPr>
          <w:trHeight w:val="350"/>
        </w:trPr>
        <w:tc>
          <w:tcPr>
            <w:tcW w:w="273" w:type="pct"/>
            <w:shd w:val="clear" w:color="auto" w:fill="auto"/>
            <w:hideMark/>
          </w:tcPr>
          <w:p w14:paraId="12F53F48" w14:textId="77777777" w:rsidR="0095355E" w:rsidRPr="00583560" w:rsidRDefault="0095355E" w:rsidP="009B7240">
            <w:pPr>
              <w:widowControl/>
              <w:jc w:val="center"/>
              <w:rPr>
                <w:rFonts w:ascii="標楷體" w:eastAsia="標楷體" w:hAnsi="標楷體" w:cs="新細明體"/>
                <w:color w:val="000000"/>
                <w:kern w:val="0"/>
              </w:rPr>
            </w:pPr>
            <w:bookmarkStart w:id="20" w:name="RANGE!A3"/>
            <w:r w:rsidRPr="00583560">
              <w:rPr>
                <w:rFonts w:ascii="標楷體" w:eastAsia="標楷體" w:hAnsi="標楷體" w:cs="新細明體" w:hint="eastAsia"/>
                <w:color w:val="000000"/>
                <w:kern w:val="0"/>
              </w:rPr>
              <w:t>序號</w:t>
            </w:r>
            <w:bookmarkEnd w:id="20"/>
          </w:p>
        </w:tc>
        <w:tc>
          <w:tcPr>
            <w:tcW w:w="754" w:type="pct"/>
            <w:shd w:val="clear" w:color="auto" w:fill="auto"/>
            <w:hideMark/>
          </w:tcPr>
          <w:p w14:paraId="65896D11"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hint="eastAsia"/>
                <w:color w:val="000000"/>
                <w:kern w:val="0"/>
              </w:rPr>
              <w:t>英文名稱</w:t>
            </w:r>
          </w:p>
        </w:tc>
        <w:tc>
          <w:tcPr>
            <w:tcW w:w="1982" w:type="pct"/>
            <w:shd w:val="clear" w:color="auto" w:fill="auto"/>
            <w:hideMark/>
          </w:tcPr>
          <w:p w14:paraId="642A230E"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hint="eastAsia"/>
                <w:color w:val="000000"/>
                <w:kern w:val="0"/>
              </w:rPr>
              <w:t>中文名稱</w:t>
            </w:r>
          </w:p>
        </w:tc>
        <w:tc>
          <w:tcPr>
            <w:tcW w:w="296" w:type="pct"/>
            <w:shd w:val="clear" w:color="auto" w:fill="auto"/>
            <w:hideMark/>
          </w:tcPr>
          <w:p w14:paraId="3F8FAFEB"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hint="eastAsia"/>
                <w:color w:val="000000"/>
                <w:kern w:val="0"/>
              </w:rPr>
              <w:t>型態</w:t>
            </w:r>
          </w:p>
        </w:tc>
        <w:tc>
          <w:tcPr>
            <w:tcW w:w="296" w:type="pct"/>
            <w:shd w:val="clear" w:color="auto" w:fill="auto"/>
            <w:hideMark/>
          </w:tcPr>
          <w:p w14:paraId="065CB06D"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hint="eastAsia"/>
                <w:color w:val="000000"/>
                <w:kern w:val="0"/>
              </w:rPr>
              <w:t>長度</w:t>
            </w:r>
          </w:p>
        </w:tc>
        <w:tc>
          <w:tcPr>
            <w:tcW w:w="302" w:type="pct"/>
          </w:tcPr>
          <w:p w14:paraId="2CAF9479" w14:textId="4008DDC7" w:rsidR="0095355E" w:rsidRPr="00583560" w:rsidRDefault="0095355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099" w:type="pct"/>
            <w:shd w:val="clear" w:color="auto" w:fill="auto"/>
            <w:hideMark/>
          </w:tcPr>
          <w:p w14:paraId="2CE90836" w14:textId="7F63A4A0"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欄位說明</w:t>
            </w:r>
          </w:p>
        </w:tc>
      </w:tr>
      <w:tr w:rsidR="0095355E" w:rsidRPr="00583560" w14:paraId="0DF30741" w14:textId="77777777" w:rsidTr="00614F5B">
        <w:trPr>
          <w:trHeight w:val="340"/>
        </w:trPr>
        <w:tc>
          <w:tcPr>
            <w:tcW w:w="273" w:type="pct"/>
            <w:shd w:val="clear" w:color="auto" w:fill="auto"/>
            <w:hideMark/>
          </w:tcPr>
          <w:p w14:paraId="505FB1B5"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w:t>
            </w:r>
          </w:p>
        </w:tc>
        <w:tc>
          <w:tcPr>
            <w:tcW w:w="754" w:type="pct"/>
            <w:shd w:val="clear" w:color="auto" w:fill="auto"/>
            <w:hideMark/>
          </w:tcPr>
          <w:p w14:paraId="023139F0" w14:textId="77777777" w:rsidR="0095355E" w:rsidRPr="00583560" w:rsidRDefault="004D479E" w:rsidP="009B7240">
            <w:pPr>
              <w:widowControl/>
              <w:rPr>
                <w:rFonts w:ascii="標楷體" w:eastAsia="標楷體" w:hAnsi="標楷體" w:cs="新細明體"/>
                <w:kern w:val="0"/>
              </w:rPr>
            </w:pPr>
            <w:hyperlink w:anchor="_E-LOAN上行共用區域TITA-Header欄位" w:history="1">
              <w:r w:rsidR="0095355E" w:rsidRPr="00583560">
                <w:rPr>
                  <w:rStyle w:val="a7"/>
                  <w:rFonts w:ascii="標楷體" w:eastAsia="標楷體" w:hAnsi="標楷體"/>
                </w:rPr>
                <w:t>TITA-HEADER</w:t>
              </w:r>
            </w:hyperlink>
          </w:p>
        </w:tc>
        <w:tc>
          <w:tcPr>
            <w:tcW w:w="1982" w:type="pct"/>
            <w:shd w:val="clear" w:color="auto" w:fill="auto"/>
            <w:hideMark/>
          </w:tcPr>
          <w:p w14:paraId="358853C0"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 xml:space="preserve">　</w:t>
            </w:r>
          </w:p>
        </w:tc>
        <w:tc>
          <w:tcPr>
            <w:tcW w:w="296" w:type="pct"/>
            <w:shd w:val="clear" w:color="auto" w:fill="auto"/>
          </w:tcPr>
          <w:p w14:paraId="4A01C2FF" w14:textId="183C5DED"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hideMark/>
          </w:tcPr>
          <w:p w14:paraId="40A27DBD" w14:textId="5EEC1EEB" w:rsidR="0095355E" w:rsidRPr="00583560" w:rsidRDefault="0095355E" w:rsidP="009B7240">
            <w:pPr>
              <w:widowControl/>
              <w:jc w:val="center"/>
              <w:rPr>
                <w:rFonts w:ascii="標楷體" w:eastAsia="標楷體" w:hAnsi="標楷體" w:cs="新細明體"/>
                <w:color w:val="000000"/>
                <w:kern w:val="0"/>
              </w:rPr>
            </w:pPr>
          </w:p>
        </w:tc>
        <w:tc>
          <w:tcPr>
            <w:tcW w:w="302" w:type="pct"/>
          </w:tcPr>
          <w:p w14:paraId="2EFC1BB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34BE91FB" w14:textId="66DFB3A8" w:rsidR="0095355E" w:rsidRPr="00583560" w:rsidRDefault="0095355E" w:rsidP="009B7240">
            <w:pPr>
              <w:widowControl/>
              <w:rPr>
                <w:rFonts w:ascii="標楷體" w:eastAsia="標楷體" w:hAnsi="標楷體" w:cs="新細明體"/>
                <w:color w:val="000000"/>
                <w:kern w:val="0"/>
              </w:rPr>
            </w:pPr>
          </w:p>
        </w:tc>
      </w:tr>
      <w:tr w:rsidR="0095355E" w:rsidRPr="00583560" w14:paraId="6882592A" w14:textId="77777777" w:rsidTr="00614F5B">
        <w:trPr>
          <w:trHeight w:val="340"/>
        </w:trPr>
        <w:tc>
          <w:tcPr>
            <w:tcW w:w="273" w:type="pct"/>
            <w:shd w:val="clear" w:color="auto" w:fill="auto"/>
            <w:hideMark/>
          </w:tcPr>
          <w:p w14:paraId="3F69FD83"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2</w:t>
            </w:r>
          </w:p>
        </w:tc>
        <w:tc>
          <w:tcPr>
            <w:tcW w:w="754" w:type="pct"/>
            <w:shd w:val="clear" w:color="auto" w:fill="auto"/>
            <w:vAlign w:val="center"/>
            <w:hideMark/>
          </w:tcPr>
          <w:p w14:paraId="602F6D92"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color w:val="000000"/>
                <w:kern w:val="0"/>
              </w:rPr>
              <w:t>BODY</w:t>
            </w:r>
          </w:p>
        </w:tc>
        <w:tc>
          <w:tcPr>
            <w:tcW w:w="1982" w:type="pct"/>
            <w:shd w:val="clear" w:color="auto" w:fill="auto"/>
            <w:vAlign w:val="center"/>
            <w:hideMark/>
          </w:tcPr>
          <w:p w14:paraId="168B51DC"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 xml:space="preserve">　</w:t>
            </w:r>
          </w:p>
        </w:tc>
        <w:tc>
          <w:tcPr>
            <w:tcW w:w="296" w:type="pct"/>
            <w:shd w:val="clear" w:color="auto" w:fill="auto"/>
            <w:vAlign w:val="center"/>
          </w:tcPr>
          <w:p w14:paraId="79D013E6" w14:textId="5BA00D02"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3E985A7D" w14:textId="261FF898" w:rsidR="0095355E" w:rsidRPr="00583560" w:rsidRDefault="0095355E" w:rsidP="009B7240">
            <w:pPr>
              <w:widowControl/>
              <w:jc w:val="center"/>
              <w:rPr>
                <w:rFonts w:ascii="標楷體" w:eastAsia="標楷體" w:hAnsi="標楷體" w:cs="新細明體"/>
                <w:color w:val="000000"/>
                <w:kern w:val="0"/>
              </w:rPr>
            </w:pPr>
          </w:p>
        </w:tc>
        <w:tc>
          <w:tcPr>
            <w:tcW w:w="302" w:type="pct"/>
          </w:tcPr>
          <w:p w14:paraId="353C99BD"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75D431AB" w14:textId="18C0BDC3" w:rsidR="0095355E" w:rsidRPr="00583560" w:rsidRDefault="0095355E" w:rsidP="009B7240">
            <w:pPr>
              <w:widowControl/>
              <w:rPr>
                <w:rFonts w:ascii="標楷體" w:eastAsia="標楷體" w:hAnsi="標楷體" w:cs="新細明體"/>
                <w:color w:val="000000"/>
                <w:kern w:val="0"/>
              </w:rPr>
            </w:pPr>
          </w:p>
        </w:tc>
      </w:tr>
      <w:tr w:rsidR="0095355E" w:rsidRPr="00583560" w14:paraId="481E8D26" w14:textId="77777777" w:rsidTr="00614F5B">
        <w:trPr>
          <w:trHeight w:val="340"/>
        </w:trPr>
        <w:tc>
          <w:tcPr>
            <w:tcW w:w="273" w:type="pct"/>
            <w:shd w:val="clear" w:color="auto" w:fill="auto"/>
            <w:hideMark/>
          </w:tcPr>
          <w:p w14:paraId="6BA39DC3"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3</w:t>
            </w:r>
          </w:p>
        </w:tc>
        <w:tc>
          <w:tcPr>
            <w:tcW w:w="754" w:type="pct"/>
            <w:shd w:val="clear" w:color="auto" w:fill="auto"/>
            <w:vAlign w:val="center"/>
            <w:hideMark/>
          </w:tcPr>
          <w:p w14:paraId="7EE82531" w14:textId="77777777" w:rsidR="0095355E" w:rsidRPr="00583560" w:rsidRDefault="004D479E" w:rsidP="009B7240">
            <w:pPr>
              <w:widowControl/>
              <w:rPr>
                <w:rStyle w:val="a7"/>
                <w:rFonts w:ascii="標楷體" w:eastAsia="標楷體" w:hAnsi="標楷體"/>
              </w:rPr>
            </w:pPr>
            <w:hyperlink w:anchor="_L1101顧客基本資料維護" w:history="1">
              <w:r w:rsidR="0095355E" w:rsidRPr="00583560">
                <w:rPr>
                  <w:rStyle w:val="a7"/>
                  <w:rFonts w:ascii="標楷體" w:eastAsia="標楷體" w:hAnsi="標楷體"/>
                  <w:u w:val="none"/>
                </w:rPr>
                <w:t xml:space="preserve"> </w:t>
              </w:r>
              <w:r w:rsidR="0095355E" w:rsidRPr="00583560">
                <w:rPr>
                  <w:rStyle w:val="a7"/>
                  <w:rFonts w:ascii="標楷體" w:eastAsia="標楷體" w:hAnsi="標楷體"/>
                </w:rPr>
                <w:t>L1101</w:t>
              </w:r>
            </w:hyperlink>
          </w:p>
        </w:tc>
        <w:tc>
          <w:tcPr>
            <w:tcW w:w="1982" w:type="pct"/>
            <w:shd w:val="clear" w:color="auto" w:fill="auto"/>
            <w:vAlign w:val="center"/>
            <w:hideMark/>
          </w:tcPr>
          <w:p w14:paraId="2AE7C39C"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顧客基本資料維護</w:t>
            </w:r>
          </w:p>
        </w:tc>
        <w:tc>
          <w:tcPr>
            <w:tcW w:w="296" w:type="pct"/>
            <w:shd w:val="clear" w:color="auto" w:fill="auto"/>
            <w:vAlign w:val="center"/>
          </w:tcPr>
          <w:p w14:paraId="1848066D" w14:textId="4EF64A34"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1E2B3368" w14:textId="59898528" w:rsidR="0095355E" w:rsidRPr="00583560" w:rsidRDefault="0095355E" w:rsidP="009B7240">
            <w:pPr>
              <w:widowControl/>
              <w:jc w:val="center"/>
              <w:rPr>
                <w:rFonts w:ascii="標楷體" w:eastAsia="標楷體" w:hAnsi="標楷體" w:cs="新細明體"/>
                <w:color w:val="000000"/>
                <w:kern w:val="0"/>
              </w:rPr>
            </w:pPr>
          </w:p>
        </w:tc>
        <w:tc>
          <w:tcPr>
            <w:tcW w:w="302" w:type="pct"/>
          </w:tcPr>
          <w:p w14:paraId="434BFE05"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7A5FCBE8" w14:textId="78103CEE"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color w:val="000000"/>
                <w:kern w:val="0"/>
              </w:rPr>
              <w:t>V</w:t>
            </w:r>
          </w:p>
        </w:tc>
      </w:tr>
      <w:tr w:rsidR="0095355E" w:rsidRPr="00583560" w14:paraId="1BED3D88" w14:textId="77777777" w:rsidTr="00614F5B">
        <w:trPr>
          <w:trHeight w:val="340"/>
        </w:trPr>
        <w:tc>
          <w:tcPr>
            <w:tcW w:w="273" w:type="pct"/>
            <w:shd w:val="clear" w:color="auto" w:fill="auto"/>
            <w:hideMark/>
          </w:tcPr>
          <w:p w14:paraId="5719CD09"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4</w:t>
            </w:r>
          </w:p>
        </w:tc>
        <w:tc>
          <w:tcPr>
            <w:tcW w:w="754" w:type="pct"/>
            <w:shd w:val="clear" w:color="auto" w:fill="auto"/>
            <w:vAlign w:val="center"/>
            <w:hideMark/>
          </w:tcPr>
          <w:p w14:paraId="13DBB122" w14:textId="77777777" w:rsidR="0095355E" w:rsidRPr="00583560" w:rsidRDefault="004D479E" w:rsidP="009B7240">
            <w:pPr>
              <w:widowControl/>
              <w:rPr>
                <w:rStyle w:val="a7"/>
                <w:rFonts w:ascii="標楷體" w:eastAsia="標楷體" w:hAnsi="標楷體"/>
              </w:rPr>
            </w:pPr>
            <w:hyperlink w:anchor="_L2111案件申請登錄" w:history="1">
              <w:r w:rsidR="0095355E" w:rsidRPr="00583560">
                <w:rPr>
                  <w:rStyle w:val="a7"/>
                  <w:rFonts w:ascii="標楷體" w:eastAsia="標楷體" w:hAnsi="標楷體"/>
                  <w:u w:val="none"/>
                </w:rPr>
                <w:t xml:space="preserve"> </w:t>
              </w:r>
              <w:r w:rsidR="0095355E" w:rsidRPr="00583560">
                <w:rPr>
                  <w:rStyle w:val="a7"/>
                  <w:rFonts w:ascii="標楷體" w:eastAsia="標楷體" w:hAnsi="標楷體"/>
                </w:rPr>
                <w:t>L2111</w:t>
              </w:r>
            </w:hyperlink>
          </w:p>
        </w:tc>
        <w:tc>
          <w:tcPr>
            <w:tcW w:w="1982" w:type="pct"/>
            <w:shd w:val="clear" w:color="auto" w:fill="auto"/>
            <w:vAlign w:val="center"/>
            <w:hideMark/>
          </w:tcPr>
          <w:p w14:paraId="6E27172D"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案件申請登錄</w:t>
            </w:r>
          </w:p>
        </w:tc>
        <w:tc>
          <w:tcPr>
            <w:tcW w:w="296" w:type="pct"/>
            <w:shd w:val="clear" w:color="auto" w:fill="auto"/>
            <w:vAlign w:val="center"/>
          </w:tcPr>
          <w:p w14:paraId="6CB11188" w14:textId="4C05B4FE"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5FFA75BB" w14:textId="11FD60FF" w:rsidR="0095355E" w:rsidRPr="00583560" w:rsidRDefault="0095355E" w:rsidP="009B7240">
            <w:pPr>
              <w:widowControl/>
              <w:jc w:val="center"/>
              <w:rPr>
                <w:rFonts w:ascii="標楷體" w:eastAsia="標楷體" w:hAnsi="標楷體" w:cs="新細明體"/>
                <w:color w:val="000000"/>
                <w:kern w:val="0"/>
              </w:rPr>
            </w:pPr>
          </w:p>
        </w:tc>
        <w:tc>
          <w:tcPr>
            <w:tcW w:w="302" w:type="pct"/>
          </w:tcPr>
          <w:p w14:paraId="688F6F98"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2683735B" w14:textId="077C5030"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color w:val="000000"/>
                <w:kern w:val="0"/>
              </w:rPr>
              <w:t>V</w:t>
            </w:r>
          </w:p>
        </w:tc>
      </w:tr>
      <w:tr w:rsidR="0095355E" w:rsidRPr="00583560" w14:paraId="3C729F16" w14:textId="77777777" w:rsidTr="00614F5B">
        <w:trPr>
          <w:trHeight w:val="340"/>
        </w:trPr>
        <w:tc>
          <w:tcPr>
            <w:tcW w:w="273" w:type="pct"/>
            <w:shd w:val="clear" w:color="auto" w:fill="auto"/>
            <w:hideMark/>
          </w:tcPr>
          <w:p w14:paraId="775E4B37"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5</w:t>
            </w:r>
          </w:p>
        </w:tc>
        <w:tc>
          <w:tcPr>
            <w:tcW w:w="754" w:type="pct"/>
            <w:shd w:val="clear" w:color="auto" w:fill="auto"/>
            <w:vAlign w:val="center"/>
            <w:hideMark/>
          </w:tcPr>
          <w:p w14:paraId="777881C0"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153核准額度登錄" w:history="1">
              <w:r w:rsidRPr="00583560">
                <w:rPr>
                  <w:rStyle w:val="a7"/>
                  <w:rFonts w:ascii="標楷體" w:eastAsia="標楷體" w:hAnsi="標楷體" w:cs="新細明體"/>
                  <w:kern w:val="0"/>
                </w:rPr>
                <w:t>L2153</w:t>
              </w:r>
            </w:hyperlink>
          </w:p>
        </w:tc>
        <w:tc>
          <w:tcPr>
            <w:tcW w:w="1982" w:type="pct"/>
            <w:shd w:val="clear" w:color="auto" w:fill="auto"/>
            <w:vAlign w:val="center"/>
            <w:hideMark/>
          </w:tcPr>
          <w:p w14:paraId="65169DDB"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核准額度登錄</w:t>
            </w:r>
          </w:p>
        </w:tc>
        <w:tc>
          <w:tcPr>
            <w:tcW w:w="296" w:type="pct"/>
            <w:shd w:val="clear" w:color="auto" w:fill="auto"/>
            <w:vAlign w:val="center"/>
          </w:tcPr>
          <w:p w14:paraId="2FB2C52F" w14:textId="5E55871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784361C1" w14:textId="122C5D44" w:rsidR="0095355E" w:rsidRPr="00583560" w:rsidRDefault="0095355E" w:rsidP="009B7240">
            <w:pPr>
              <w:widowControl/>
              <w:jc w:val="center"/>
              <w:rPr>
                <w:rFonts w:ascii="標楷體" w:eastAsia="標楷體" w:hAnsi="標楷體" w:cs="新細明體"/>
                <w:color w:val="000000"/>
                <w:kern w:val="0"/>
              </w:rPr>
            </w:pPr>
          </w:p>
        </w:tc>
        <w:tc>
          <w:tcPr>
            <w:tcW w:w="302" w:type="pct"/>
          </w:tcPr>
          <w:p w14:paraId="14ECB646"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4C0A2678" w14:textId="4F88F0BE"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2CB9A8F9" w14:textId="77777777" w:rsidTr="00614F5B">
        <w:trPr>
          <w:trHeight w:val="340"/>
        </w:trPr>
        <w:tc>
          <w:tcPr>
            <w:tcW w:w="273" w:type="pct"/>
            <w:shd w:val="clear" w:color="auto" w:fill="auto"/>
            <w:hideMark/>
          </w:tcPr>
          <w:p w14:paraId="144DF280"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6</w:t>
            </w:r>
          </w:p>
        </w:tc>
        <w:tc>
          <w:tcPr>
            <w:tcW w:w="754" w:type="pct"/>
            <w:shd w:val="clear" w:color="auto" w:fill="auto"/>
            <w:vAlign w:val="center"/>
            <w:hideMark/>
          </w:tcPr>
          <w:p w14:paraId="0D5CD45F"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1不動產擔保品資料登錄" w:history="1">
              <w:r w:rsidRPr="00583560">
                <w:rPr>
                  <w:rStyle w:val="a7"/>
                  <w:rFonts w:ascii="標楷體" w:eastAsia="標楷體" w:hAnsi="標楷體" w:cs="新細明體"/>
                  <w:kern w:val="0"/>
                </w:rPr>
                <w:t>L2411</w:t>
              </w:r>
            </w:hyperlink>
          </w:p>
        </w:tc>
        <w:tc>
          <w:tcPr>
            <w:tcW w:w="1982" w:type="pct"/>
            <w:shd w:val="clear" w:color="auto" w:fill="auto"/>
            <w:vAlign w:val="center"/>
            <w:hideMark/>
          </w:tcPr>
          <w:p w14:paraId="3D4BF902"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不動產擔保品資料登錄</w:t>
            </w:r>
          </w:p>
        </w:tc>
        <w:tc>
          <w:tcPr>
            <w:tcW w:w="296" w:type="pct"/>
            <w:shd w:val="clear" w:color="auto" w:fill="auto"/>
            <w:vAlign w:val="center"/>
          </w:tcPr>
          <w:p w14:paraId="269C99EB" w14:textId="439A6E4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60C99E31" w14:textId="16856001" w:rsidR="0095355E" w:rsidRPr="00583560" w:rsidRDefault="0095355E" w:rsidP="009B7240">
            <w:pPr>
              <w:widowControl/>
              <w:jc w:val="center"/>
              <w:rPr>
                <w:rFonts w:ascii="標楷體" w:eastAsia="標楷體" w:hAnsi="標楷體" w:cs="新細明體"/>
                <w:color w:val="000000"/>
                <w:kern w:val="0"/>
              </w:rPr>
            </w:pPr>
          </w:p>
        </w:tc>
        <w:tc>
          <w:tcPr>
            <w:tcW w:w="302" w:type="pct"/>
          </w:tcPr>
          <w:p w14:paraId="5CB2FA70"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31C6A521" w14:textId="3CA123B2"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72CAD044" w14:textId="77777777" w:rsidTr="00614F5B">
        <w:trPr>
          <w:trHeight w:val="340"/>
        </w:trPr>
        <w:tc>
          <w:tcPr>
            <w:tcW w:w="273" w:type="pct"/>
            <w:shd w:val="clear" w:color="auto" w:fill="auto"/>
            <w:hideMark/>
          </w:tcPr>
          <w:p w14:paraId="699424F5"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7</w:t>
            </w:r>
          </w:p>
        </w:tc>
        <w:tc>
          <w:tcPr>
            <w:tcW w:w="754" w:type="pct"/>
            <w:shd w:val="clear" w:color="auto" w:fill="auto"/>
            <w:vAlign w:val="center"/>
            <w:hideMark/>
          </w:tcPr>
          <w:p w14:paraId="735AB64C"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6不動產土地擔保品資料登錄" w:history="1">
              <w:r w:rsidRPr="00583560">
                <w:rPr>
                  <w:rStyle w:val="a7"/>
                  <w:rFonts w:ascii="標楷體" w:eastAsia="標楷體" w:hAnsi="標楷體" w:cs="新細明體"/>
                  <w:kern w:val="0"/>
                </w:rPr>
                <w:t>L2416</w:t>
              </w:r>
            </w:hyperlink>
          </w:p>
        </w:tc>
        <w:tc>
          <w:tcPr>
            <w:tcW w:w="1982" w:type="pct"/>
            <w:shd w:val="clear" w:color="auto" w:fill="auto"/>
            <w:vAlign w:val="center"/>
            <w:hideMark/>
          </w:tcPr>
          <w:p w14:paraId="7A108601"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不動產土地擔保品資料登錄</w:t>
            </w:r>
          </w:p>
        </w:tc>
        <w:tc>
          <w:tcPr>
            <w:tcW w:w="296" w:type="pct"/>
            <w:shd w:val="clear" w:color="auto" w:fill="auto"/>
            <w:vAlign w:val="center"/>
          </w:tcPr>
          <w:p w14:paraId="66F1D311" w14:textId="1EC891B8"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663B1302" w14:textId="0F8AF8A5" w:rsidR="0095355E" w:rsidRPr="00583560" w:rsidRDefault="0095355E" w:rsidP="009B7240">
            <w:pPr>
              <w:widowControl/>
              <w:jc w:val="center"/>
              <w:rPr>
                <w:rFonts w:ascii="標楷體" w:eastAsia="標楷體" w:hAnsi="標楷體" w:cs="新細明體"/>
                <w:color w:val="000000"/>
                <w:kern w:val="0"/>
              </w:rPr>
            </w:pPr>
          </w:p>
        </w:tc>
        <w:tc>
          <w:tcPr>
            <w:tcW w:w="302" w:type="pct"/>
          </w:tcPr>
          <w:p w14:paraId="4C25EF6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035519C8" w14:textId="18AAAA31"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352B1541" w14:textId="77777777" w:rsidTr="00614F5B">
        <w:trPr>
          <w:trHeight w:val="340"/>
        </w:trPr>
        <w:tc>
          <w:tcPr>
            <w:tcW w:w="273" w:type="pct"/>
            <w:shd w:val="clear" w:color="auto" w:fill="auto"/>
            <w:hideMark/>
          </w:tcPr>
          <w:p w14:paraId="69A4ACE6"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8</w:t>
            </w:r>
          </w:p>
        </w:tc>
        <w:tc>
          <w:tcPr>
            <w:tcW w:w="754" w:type="pct"/>
            <w:shd w:val="clear" w:color="auto" w:fill="auto"/>
            <w:vAlign w:val="center"/>
            <w:hideMark/>
          </w:tcPr>
          <w:p w14:paraId="6D89EF8F"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5不動產建物擔保品資料登錄" w:history="1">
              <w:r w:rsidRPr="00583560">
                <w:rPr>
                  <w:rStyle w:val="a7"/>
                  <w:rFonts w:ascii="標楷體" w:eastAsia="標楷體" w:hAnsi="標楷體" w:cs="新細明體"/>
                  <w:kern w:val="0"/>
                </w:rPr>
                <w:t>L2415</w:t>
              </w:r>
            </w:hyperlink>
          </w:p>
        </w:tc>
        <w:tc>
          <w:tcPr>
            <w:tcW w:w="1982" w:type="pct"/>
            <w:shd w:val="clear" w:color="auto" w:fill="auto"/>
            <w:vAlign w:val="center"/>
            <w:hideMark/>
          </w:tcPr>
          <w:p w14:paraId="5FB83264"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不動產建物擔保品資料查詢</w:t>
            </w:r>
          </w:p>
        </w:tc>
        <w:tc>
          <w:tcPr>
            <w:tcW w:w="296" w:type="pct"/>
            <w:shd w:val="clear" w:color="auto" w:fill="auto"/>
            <w:vAlign w:val="center"/>
          </w:tcPr>
          <w:p w14:paraId="38720078" w14:textId="5946807E"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0888C2C8" w14:textId="00BC4A9A" w:rsidR="0095355E" w:rsidRPr="00583560" w:rsidRDefault="0095355E" w:rsidP="009B7240">
            <w:pPr>
              <w:widowControl/>
              <w:jc w:val="center"/>
              <w:rPr>
                <w:rFonts w:ascii="標楷體" w:eastAsia="標楷體" w:hAnsi="標楷體" w:cs="新細明體"/>
                <w:color w:val="000000"/>
                <w:kern w:val="0"/>
              </w:rPr>
            </w:pPr>
          </w:p>
        </w:tc>
        <w:tc>
          <w:tcPr>
            <w:tcW w:w="302" w:type="pct"/>
          </w:tcPr>
          <w:p w14:paraId="5FAF1C43"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01A51534" w14:textId="122287BC"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321E321B" w14:textId="77777777" w:rsidTr="00614F5B">
        <w:trPr>
          <w:trHeight w:val="340"/>
        </w:trPr>
        <w:tc>
          <w:tcPr>
            <w:tcW w:w="273" w:type="pct"/>
            <w:shd w:val="clear" w:color="auto" w:fill="auto"/>
            <w:hideMark/>
          </w:tcPr>
          <w:p w14:paraId="50DB1C48"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9</w:t>
            </w:r>
          </w:p>
        </w:tc>
        <w:tc>
          <w:tcPr>
            <w:tcW w:w="754" w:type="pct"/>
            <w:shd w:val="clear" w:color="auto" w:fill="auto"/>
            <w:vAlign w:val="center"/>
            <w:hideMark/>
          </w:tcPr>
          <w:p w14:paraId="00D8C7F2"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2動產擔保品資料登錄" w:history="1">
              <w:r w:rsidRPr="00583560">
                <w:rPr>
                  <w:rStyle w:val="a7"/>
                  <w:rFonts w:ascii="標楷體" w:eastAsia="標楷體" w:hAnsi="標楷體" w:cs="新細明體"/>
                  <w:kern w:val="0"/>
                </w:rPr>
                <w:t>L2412</w:t>
              </w:r>
            </w:hyperlink>
          </w:p>
        </w:tc>
        <w:tc>
          <w:tcPr>
            <w:tcW w:w="1982" w:type="pct"/>
            <w:shd w:val="clear" w:color="auto" w:fill="auto"/>
            <w:vAlign w:val="center"/>
            <w:hideMark/>
          </w:tcPr>
          <w:p w14:paraId="177B392D"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動產擔保品資料登錄</w:t>
            </w:r>
          </w:p>
        </w:tc>
        <w:tc>
          <w:tcPr>
            <w:tcW w:w="296" w:type="pct"/>
            <w:shd w:val="clear" w:color="auto" w:fill="auto"/>
            <w:vAlign w:val="center"/>
          </w:tcPr>
          <w:p w14:paraId="6D4D37E8" w14:textId="13C7FE48"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4666AC57" w14:textId="7A72C1AE" w:rsidR="0095355E" w:rsidRPr="00583560" w:rsidRDefault="0095355E" w:rsidP="009B7240">
            <w:pPr>
              <w:widowControl/>
              <w:jc w:val="center"/>
              <w:rPr>
                <w:rFonts w:ascii="標楷體" w:eastAsia="標楷體" w:hAnsi="標楷體" w:cs="新細明體"/>
                <w:color w:val="000000"/>
                <w:kern w:val="0"/>
              </w:rPr>
            </w:pPr>
          </w:p>
        </w:tc>
        <w:tc>
          <w:tcPr>
            <w:tcW w:w="302" w:type="pct"/>
          </w:tcPr>
          <w:p w14:paraId="2881970D"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6BEE5ACC" w14:textId="5BDC2B9A" w:rsidR="0095355E" w:rsidRPr="00583560" w:rsidRDefault="0095355E" w:rsidP="009B7240">
            <w:pPr>
              <w:widowControl/>
              <w:rPr>
                <w:rFonts w:ascii="標楷體" w:eastAsia="標楷體" w:hAnsi="標楷體" w:cs="新細明體"/>
                <w:color w:val="000000"/>
                <w:kern w:val="0"/>
              </w:rPr>
            </w:pPr>
          </w:p>
        </w:tc>
      </w:tr>
      <w:tr w:rsidR="0095355E" w:rsidRPr="00583560" w14:paraId="059F53A9" w14:textId="77777777" w:rsidTr="00614F5B">
        <w:trPr>
          <w:trHeight w:val="340"/>
        </w:trPr>
        <w:tc>
          <w:tcPr>
            <w:tcW w:w="273" w:type="pct"/>
            <w:shd w:val="clear" w:color="auto" w:fill="auto"/>
            <w:hideMark/>
          </w:tcPr>
          <w:p w14:paraId="4B750229"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10</w:t>
            </w:r>
          </w:p>
        </w:tc>
        <w:tc>
          <w:tcPr>
            <w:tcW w:w="754" w:type="pct"/>
            <w:shd w:val="clear" w:color="auto" w:fill="auto"/>
            <w:vAlign w:val="center"/>
            <w:hideMark/>
          </w:tcPr>
          <w:p w14:paraId="62E0BC41"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3股票擔保品資料登錄" w:history="1">
              <w:r w:rsidRPr="00583560">
                <w:rPr>
                  <w:rStyle w:val="a7"/>
                  <w:rFonts w:ascii="標楷體" w:eastAsia="標楷體" w:hAnsi="標楷體" w:cs="新細明體"/>
                  <w:kern w:val="0"/>
                </w:rPr>
                <w:t>L2413</w:t>
              </w:r>
            </w:hyperlink>
          </w:p>
        </w:tc>
        <w:tc>
          <w:tcPr>
            <w:tcW w:w="1982" w:type="pct"/>
            <w:shd w:val="clear" w:color="auto" w:fill="auto"/>
            <w:vAlign w:val="center"/>
            <w:hideMark/>
          </w:tcPr>
          <w:p w14:paraId="62A2EFE3"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股票擔保品資料查詢</w:t>
            </w:r>
          </w:p>
        </w:tc>
        <w:tc>
          <w:tcPr>
            <w:tcW w:w="296" w:type="pct"/>
            <w:shd w:val="clear" w:color="auto" w:fill="auto"/>
            <w:vAlign w:val="center"/>
          </w:tcPr>
          <w:p w14:paraId="1FD9D559" w14:textId="2115FFEA"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02DA70CE" w14:textId="6407787E" w:rsidR="0095355E" w:rsidRPr="00583560" w:rsidRDefault="0095355E" w:rsidP="009B7240">
            <w:pPr>
              <w:widowControl/>
              <w:jc w:val="center"/>
              <w:rPr>
                <w:rFonts w:ascii="標楷體" w:eastAsia="標楷體" w:hAnsi="標楷體" w:cs="新細明體"/>
                <w:color w:val="000000"/>
                <w:kern w:val="0"/>
              </w:rPr>
            </w:pPr>
          </w:p>
        </w:tc>
        <w:tc>
          <w:tcPr>
            <w:tcW w:w="302" w:type="pct"/>
          </w:tcPr>
          <w:p w14:paraId="432226B6"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11264E87" w14:textId="0E8C9AFA" w:rsidR="0095355E" w:rsidRPr="00583560" w:rsidRDefault="0095355E" w:rsidP="009B7240">
            <w:pPr>
              <w:widowControl/>
              <w:rPr>
                <w:rFonts w:ascii="標楷體" w:eastAsia="標楷體" w:hAnsi="標楷體" w:cs="新細明體"/>
                <w:color w:val="000000"/>
                <w:kern w:val="0"/>
              </w:rPr>
            </w:pPr>
          </w:p>
        </w:tc>
      </w:tr>
      <w:tr w:rsidR="0095355E" w:rsidRPr="00583560" w14:paraId="59E6B95A" w14:textId="77777777" w:rsidTr="00614F5B">
        <w:trPr>
          <w:trHeight w:val="340"/>
        </w:trPr>
        <w:tc>
          <w:tcPr>
            <w:tcW w:w="273" w:type="pct"/>
            <w:shd w:val="clear" w:color="auto" w:fill="auto"/>
            <w:hideMark/>
          </w:tcPr>
          <w:p w14:paraId="4C5930DE"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11</w:t>
            </w:r>
          </w:p>
        </w:tc>
        <w:tc>
          <w:tcPr>
            <w:tcW w:w="754" w:type="pct"/>
            <w:shd w:val="clear" w:color="auto" w:fill="auto"/>
            <w:vAlign w:val="center"/>
            <w:hideMark/>
          </w:tcPr>
          <w:p w14:paraId="14B49083"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414其他擔保品資料登錄" w:history="1">
              <w:r w:rsidRPr="00583560">
                <w:rPr>
                  <w:rStyle w:val="a7"/>
                  <w:rFonts w:ascii="標楷體" w:eastAsia="標楷體" w:hAnsi="標楷體" w:cs="新細明體"/>
                  <w:kern w:val="0"/>
                </w:rPr>
                <w:t>L2414</w:t>
              </w:r>
            </w:hyperlink>
          </w:p>
        </w:tc>
        <w:tc>
          <w:tcPr>
            <w:tcW w:w="1982" w:type="pct"/>
            <w:shd w:val="clear" w:color="auto" w:fill="auto"/>
            <w:vAlign w:val="center"/>
            <w:hideMark/>
          </w:tcPr>
          <w:p w14:paraId="6E18BF96"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其他擔保品資料登錄</w:t>
            </w:r>
          </w:p>
        </w:tc>
        <w:tc>
          <w:tcPr>
            <w:tcW w:w="296" w:type="pct"/>
            <w:shd w:val="clear" w:color="auto" w:fill="auto"/>
            <w:vAlign w:val="center"/>
          </w:tcPr>
          <w:p w14:paraId="467AE111" w14:textId="40FF3E6A"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73192183" w14:textId="1B0A3F0D" w:rsidR="0095355E" w:rsidRPr="00583560" w:rsidRDefault="0095355E" w:rsidP="009B7240">
            <w:pPr>
              <w:widowControl/>
              <w:jc w:val="center"/>
              <w:rPr>
                <w:rFonts w:ascii="標楷體" w:eastAsia="標楷體" w:hAnsi="標楷體" w:cs="新細明體"/>
                <w:color w:val="000000"/>
                <w:kern w:val="0"/>
              </w:rPr>
            </w:pPr>
          </w:p>
        </w:tc>
        <w:tc>
          <w:tcPr>
            <w:tcW w:w="302" w:type="pct"/>
          </w:tcPr>
          <w:p w14:paraId="33705F59"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2627A4B7" w14:textId="1033EF4F" w:rsidR="0095355E" w:rsidRPr="00583560" w:rsidRDefault="0095355E" w:rsidP="009B7240">
            <w:pPr>
              <w:widowControl/>
              <w:rPr>
                <w:rFonts w:ascii="標楷體" w:eastAsia="標楷體" w:hAnsi="標楷體" w:cs="新細明體"/>
                <w:color w:val="000000"/>
                <w:kern w:val="0"/>
              </w:rPr>
            </w:pPr>
          </w:p>
        </w:tc>
      </w:tr>
      <w:tr w:rsidR="0095355E" w:rsidRPr="00583560" w14:paraId="3F4E2DF8" w14:textId="77777777" w:rsidTr="00614F5B">
        <w:trPr>
          <w:trHeight w:val="340"/>
        </w:trPr>
        <w:tc>
          <w:tcPr>
            <w:tcW w:w="273" w:type="pct"/>
            <w:shd w:val="clear" w:color="auto" w:fill="auto"/>
            <w:hideMark/>
          </w:tcPr>
          <w:p w14:paraId="0361865E" w14:textId="77777777" w:rsidR="0095355E" w:rsidRPr="00583560" w:rsidRDefault="0095355E" w:rsidP="009B724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12</w:t>
            </w:r>
          </w:p>
        </w:tc>
        <w:tc>
          <w:tcPr>
            <w:tcW w:w="754" w:type="pct"/>
            <w:shd w:val="clear" w:color="auto" w:fill="auto"/>
            <w:vAlign w:val="center"/>
            <w:hideMark/>
          </w:tcPr>
          <w:p w14:paraId="4F6C815D" w14:textId="6D2B2690"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4611續約保單資料維護" w:history="1">
              <w:r w:rsidRPr="00583560">
                <w:rPr>
                  <w:rStyle w:val="a7"/>
                  <w:rFonts w:ascii="標楷體" w:eastAsia="標楷體" w:hAnsi="標楷體" w:cs="新細明體"/>
                  <w:kern w:val="0"/>
                </w:rPr>
                <w:t>L4610</w:t>
              </w:r>
            </w:hyperlink>
          </w:p>
        </w:tc>
        <w:tc>
          <w:tcPr>
            <w:tcW w:w="1982" w:type="pct"/>
            <w:shd w:val="clear" w:color="auto" w:fill="auto"/>
            <w:vAlign w:val="center"/>
            <w:hideMark/>
          </w:tcPr>
          <w:p w14:paraId="10ABB5FD" w14:textId="2B73467E"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保險單明細資料登錄</w:t>
            </w:r>
          </w:p>
        </w:tc>
        <w:tc>
          <w:tcPr>
            <w:tcW w:w="296" w:type="pct"/>
            <w:shd w:val="clear" w:color="auto" w:fill="auto"/>
            <w:vAlign w:val="center"/>
          </w:tcPr>
          <w:p w14:paraId="26715F49" w14:textId="00642412"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66614C15" w14:textId="1CC88748" w:rsidR="0095355E" w:rsidRPr="00583560" w:rsidRDefault="0095355E" w:rsidP="009B7240">
            <w:pPr>
              <w:widowControl/>
              <w:jc w:val="center"/>
              <w:rPr>
                <w:rFonts w:ascii="標楷體" w:eastAsia="標楷體" w:hAnsi="標楷體" w:cs="新細明體"/>
                <w:color w:val="000000"/>
                <w:kern w:val="0"/>
              </w:rPr>
            </w:pPr>
          </w:p>
        </w:tc>
        <w:tc>
          <w:tcPr>
            <w:tcW w:w="302" w:type="pct"/>
          </w:tcPr>
          <w:p w14:paraId="1164ED0A"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3DB0B64B" w14:textId="7906B544" w:rsidR="0095355E" w:rsidRPr="00583560" w:rsidRDefault="0095355E" w:rsidP="009B7240">
            <w:pPr>
              <w:widowControl/>
              <w:rPr>
                <w:rFonts w:ascii="標楷體" w:eastAsia="標楷體" w:hAnsi="標楷體" w:cs="新細明體"/>
                <w:color w:val="000000"/>
                <w:kern w:val="0"/>
              </w:rPr>
            </w:pPr>
          </w:p>
        </w:tc>
      </w:tr>
      <w:tr w:rsidR="0095355E" w:rsidRPr="00583560" w14:paraId="63EB2684" w14:textId="77777777" w:rsidTr="00614F5B">
        <w:trPr>
          <w:trHeight w:val="340"/>
        </w:trPr>
        <w:tc>
          <w:tcPr>
            <w:tcW w:w="273" w:type="pct"/>
            <w:shd w:val="clear" w:color="auto" w:fill="auto"/>
            <w:hideMark/>
          </w:tcPr>
          <w:p w14:paraId="35464AF3" w14:textId="77777777" w:rsidR="0095355E" w:rsidRPr="00583560" w:rsidRDefault="0095355E" w:rsidP="00A855FB">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13</w:t>
            </w:r>
          </w:p>
        </w:tc>
        <w:tc>
          <w:tcPr>
            <w:tcW w:w="754" w:type="pct"/>
            <w:shd w:val="clear" w:color="auto" w:fill="auto"/>
            <w:vAlign w:val="center"/>
            <w:hideMark/>
          </w:tcPr>
          <w:p w14:paraId="64B62D88" w14:textId="77777777" w:rsidR="0095355E" w:rsidRPr="00583560" w:rsidRDefault="0095355E" w:rsidP="009B7240">
            <w:pPr>
              <w:widowControl/>
              <w:rPr>
                <w:rFonts w:ascii="標楷體" w:eastAsia="標楷體" w:hAnsi="標楷體" w:cs="新細明體"/>
                <w:kern w:val="0"/>
              </w:rPr>
            </w:pPr>
            <w:r w:rsidRPr="00583560">
              <w:rPr>
                <w:rFonts w:ascii="標楷體" w:eastAsia="標楷體" w:hAnsi="標楷體" w:cs="新細明體"/>
                <w:kern w:val="0"/>
              </w:rPr>
              <w:t xml:space="preserve"> </w:t>
            </w:r>
            <w:hyperlink w:anchor="_L2101商品參數維護" w:history="1">
              <w:r w:rsidRPr="00583560">
                <w:rPr>
                  <w:rStyle w:val="a7"/>
                  <w:rFonts w:ascii="標楷體" w:eastAsia="標楷體" w:hAnsi="標楷體" w:cs="新細明體"/>
                  <w:kern w:val="0"/>
                </w:rPr>
                <w:t>L2101</w:t>
              </w:r>
            </w:hyperlink>
          </w:p>
        </w:tc>
        <w:tc>
          <w:tcPr>
            <w:tcW w:w="1982" w:type="pct"/>
            <w:shd w:val="clear" w:color="auto" w:fill="auto"/>
            <w:vAlign w:val="center"/>
            <w:hideMark/>
          </w:tcPr>
          <w:p w14:paraId="3BFDB1C5"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cs="新細明體" w:hint="eastAsia"/>
                <w:color w:val="000000"/>
                <w:kern w:val="0"/>
              </w:rPr>
              <w:t>商品參數維護</w:t>
            </w:r>
          </w:p>
        </w:tc>
        <w:tc>
          <w:tcPr>
            <w:tcW w:w="296" w:type="pct"/>
            <w:shd w:val="clear" w:color="auto" w:fill="auto"/>
            <w:vAlign w:val="center"/>
          </w:tcPr>
          <w:p w14:paraId="0E99939C" w14:textId="4CFC930C"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34C06E43" w14:textId="10A218BE" w:rsidR="0095355E" w:rsidRPr="00583560" w:rsidRDefault="0095355E" w:rsidP="009B7240">
            <w:pPr>
              <w:widowControl/>
              <w:jc w:val="center"/>
              <w:rPr>
                <w:rFonts w:ascii="標楷體" w:eastAsia="標楷體" w:hAnsi="標楷體" w:cs="新細明體"/>
                <w:color w:val="000000"/>
                <w:kern w:val="0"/>
              </w:rPr>
            </w:pPr>
          </w:p>
        </w:tc>
        <w:tc>
          <w:tcPr>
            <w:tcW w:w="302" w:type="pct"/>
          </w:tcPr>
          <w:p w14:paraId="08EBA0E2"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5552C8B8" w14:textId="59D62346"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4395509B" w14:textId="77777777" w:rsidTr="00614F5B">
        <w:trPr>
          <w:trHeight w:val="340"/>
        </w:trPr>
        <w:tc>
          <w:tcPr>
            <w:tcW w:w="273" w:type="pct"/>
            <w:shd w:val="clear" w:color="auto" w:fill="auto"/>
          </w:tcPr>
          <w:p w14:paraId="268B125E" w14:textId="37384414" w:rsidR="0095355E" w:rsidRPr="00583560" w:rsidRDefault="0095355E" w:rsidP="00A855FB">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14</w:t>
            </w:r>
          </w:p>
        </w:tc>
        <w:tc>
          <w:tcPr>
            <w:tcW w:w="754" w:type="pct"/>
            <w:shd w:val="clear" w:color="auto" w:fill="auto"/>
            <w:vAlign w:val="center"/>
          </w:tcPr>
          <w:p w14:paraId="404C6F46" w14:textId="77777777" w:rsidR="0095355E" w:rsidRPr="00583560" w:rsidRDefault="004D479E" w:rsidP="002C5589">
            <w:pPr>
              <w:widowControl/>
              <w:ind w:firstLineChars="50" w:firstLine="120"/>
              <w:rPr>
                <w:rFonts w:ascii="標楷體" w:eastAsia="標楷體" w:hAnsi="標楷體" w:cs="新細明體"/>
                <w:kern w:val="0"/>
              </w:rPr>
            </w:pPr>
            <w:hyperlink w:anchor="_L6302指標利率登錄/維護" w:history="1">
              <w:r w:rsidR="0095355E" w:rsidRPr="00583560">
                <w:rPr>
                  <w:rStyle w:val="a7"/>
                  <w:rFonts w:ascii="標楷體" w:eastAsia="標楷體" w:hAnsi="標楷體" w:cs="新細明體"/>
                  <w:kern w:val="0"/>
                </w:rPr>
                <w:t>L6302</w:t>
              </w:r>
            </w:hyperlink>
          </w:p>
        </w:tc>
        <w:tc>
          <w:tcPr>
            <w:tcW w:w="1982" w:type="pct"/>
            <w:shd w:val="clear" w:color="auto" w:fill="auto"/>
            <w:vAlign w:val="center"/>
          </w:tcPr>
          <w:p w14:paraId="4F55A313" w14:textId="77777777" w:rsidR="0095355E" w:rsidRPr="00583560" w:rsidRDefault="0095355E" w:rsidP="009B7240">
            <w:pPr>
              <w:widowControl/>
              <w:rPr>
                <w:rFonts w:ascii="標楷體" w:eastAsia="標楷體" w:hAnsi="標楷體" w:cs="新細明體"/>
                <w:color w:val="000000"/>
                <w:kern w:val="0"/>
              </w:rPr>
            </w:pPr>
            <w:r w:rsidRPr="00583560">
              <w:rPr>
                <w:rFonts w:ascii="標楷體" w:eastAsia="標楷體" w:hAnsi="標楷體" w:hint="eastAsia"/>
                <w:lang w:eastAsia="zh-HK"/>
              </w:rPr>
              <w:t>指標</w:t>
            </w:r>
            <w:r w:rsidRPr="00583560">
              <w:rPr>
                <w:rFonts w:ascii="標楷體" w:eastAsia="標楷體" w:hAnsi="標楷體" w:hint="eastAsia"/>
              </w:rPr>
              <w:t>利率登錄</w:t>
            </w:r>
            <w:r w:rsidRPr="00583560">
              <w:rPr>
                <w:rFonts w:ascii="標楷體" w:eastAsia="標楷體" w:hAnsi="標楷體"/>
              </w:rPr>
              <w:t>/維護</w:t>
            </w:r>
          </w:p>
        </w:tc>
        <w:tc>
          <w:tcPr>
            <w:tcW w:w="296" w:type="pct"/>
            <w:shd w:val="clear" w:color="auto" w:fill="auto"/>
            <w:vAlign w:val="center"/>
          </w:tcPr>
          <w:p w14:paraId="235DF728" w14:textId="7777777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66DF788B" w14:textId="77777777" w:rsidR="0095355E" w:rsidRPr="00583560" w:rsidRDefault="0095355E" w:rsidP="009B7240">
            <w:pPr>
              <w:widowControl/>
              <w:jc w:val="center"/>
              <w:rPr>
                <w:rFonts w:ascii="標楷體" w:eastAsia="標楷體" w:hAnsi="標楷體" w:cs="新細明體"/>
                <w:color w:val="000000"/>
                <w:kern w:val="0"/>
              </w:rPr>
            </w:pPr>
          </w:p>
        </w:tc>
        <w:tc>
          <w:tcPr>
            <w:tcW w:w="302" w:type="pct"/>
          </w:tcPr>
          <w:p w14:paraId="39D41687"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2620637C" w14:textId="5287ABBB" w:rsidR="0095355E" w:rsidRPr="00583560" w:rsidRDefault="0095355E" w:rsidP="009B7240">
            <w:pPr>
              <w:widowControl/>
              <w:rPr>
                <w:rFonts w:ascii="標楷體" w:eastAsia="標楷體" w:hAnsi="標楷體" w:cs="新細明體"/>
                <w:color w:val="000000"/>
                <w:kern w:val="0"/>
              </w:rPr>
            </w:pPr>
          </w:p>
        </w:tc>
      </w:tr>
      <w:tr w:rsidR="0095355E" w:rsidRPr="00583560" w14:paraId="06BEBFDF" w14:textId="77777777" w:rsidTr="00614F5B">
        <w:trPr>
          <w:trHeight w:val="340"/>
        </w:trPr>
        <w:tc>
          <w:tcPr>
            <w:tcW w:w="273" w:type="pct"/>
            <w:shd w:val="clear" w:color="auto" w:fill="auto"/>
          </w:tcPr>
          <w:p w14:paraId="52422BDD" w14:textId="049894D4" w:rsidR="0095355E" w:rsidRPr="00583560" w:rsidRDefault="0095355E" w:rsidP="00A855FB">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15</w:t>
            </w:r>
          </w:p>
        </w:tc>
        <w:tc>
          <w:tcPr>
            <w:tcW w:w="754" w:type="pct"/>
            <w:shd w:val="clear" w:color="auto" w:fill="auto"/>
          </w:tcPr>
          <w:p w14:paraId="4F99AA28" w14:textId="77777777" w:rsidR="0095355E" w:rsidRPr="00583560" w:rsidRDefault="004D479E" w:rsidP="00E112C0">
            <w:pPr>
              <w:widowControl/>
              <w:ind w:firstLineChars="50" w:firstLine="120"/>
              <w:rPr>
                <w:rFonts w:ascii="標楷體" w:eastAsia="標楷體" w:hAnsi="標楷體" w:cs="新細明體"/>
                <w:kern w:val="0"/>
              </w:rPr>
            </w:pPr>
            <w:hyperlink w:anchor="_L1105顧客聯絡電話維護" w:history="1">
              <w:r w:rsidR="0095355E" w:rsidRPr="00583560">
                <w:rPr>
                  <w:rStyle w:val="a7"/>
                  <w:rFonts w:ascii="標楷體" w:eastAsia="標楷體" w:hAnsi="標楷體"/>
                </w:rPr>
                <w:t>L1105</w:t>
              </w:r>
            </w:hyperlink>
          </w:p>
        </w:tc>
        <w:tc>
          <w:tcPr>
            <w:tcW w:w="1982" w:type="pct"/>
            <w:shd w:val="clear" w:color="auto" w:fill="auto"/>
          </w:tcPr>
          <w:p w14:paraId="55219772" w14:textId="77777777" w:rsidR="0095355E" w:rsidRPr="00583560" w:rsidRDefault="0095355E" w:rsidP="009B7240">
            <w:pPr>
              <w:widowControl/>
              <w:rPr>
                <w:rFonts w:ascii="標楷體" w:eastAsia="標楷體" w:hAnsi="標楷體"/>
                <w:lang w:eastAsia="zh-HK"/>
              </w:rPr>
            </w:pPr>
            <w:r w:rsidRPr="00583560">
              <w:rPr>
                <w:rFonts w:ascii="標楷體" w:eastAsia="標楷體" w:hAnsi="標楷體" w:hint="eastAsia"/>
              </w:rPr>
              <w:t>顧客聯絡電話維護</w:t>
            </w:r>
          </w:p>
        </w:tc>
        <w:tc>
          <w:tcPr>
            <w:tcW w:w="296" w:type="pct"/>
            <w:shd w:val="clear" w:color="auto" w:fill="auto"/>
            <w:vAlign w:val="center"/>
          </w:tcPr>
          <w:p w14:paraId="04BBE53B" w14:textId="7777777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3755C2BB" w14:textId="77777777" w:rsidR="0095355E" w:rsidRPr="00583560" w:rsidRDefault="0095355E" w:rsidP="009B7240">
            <w:pPr>
              <w:widowControl/>
              <w:jc w:val="center"/>
              <w:rPr>
                <w:rFonts w:ascii="標楷體" w:eastAsia="標楷體" w:hAnsi="標楷體" w:cs="新細明體"/>
                <w:color w:val="000000"/>
                <w:kern w:val="0"/>
              </w:rPr>
            </w:pPr>
          </w:p>
        </w:tc>
        <w:tc>
          <w:tcPr>
            <w:tcW w:w="302" w:type="pct"/>
          </w:tcPr>
          <w:p w14:paraId="414AE3AD"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701C3F8C" w14:textId="1870FA9C" w:rsidR="0095355E" w:rsidRPr="00583560" w:rsidRDefault="0095355E" w:rsidP="009B7240">
            <w:pPr>
              <w:widowControl/>
              <w:rPr>
                <w:rFonts w:ascii="標楷體" w:eastAsia="標楷體" w:hAnsi="標楷體" w:cs="新細明體"/>
                <w:color w:val="000000"/>
                <w:kern w:val="0"/>
              </w:rPr>
            </w:pPr>
          </w:p>
        </w:tc>
      </w:tr>
      <w:tr w:rsidR="0095355E" w:rsidRPr="00583560" w14:paraId="764B1134" w14:textId="77777777" w:rsidTr="00614F5B">
        <w:trPr>
          <w:trHeight w:val="340"/>
        </w:trPr>
        <w:tc>
          <w:tcPr>
            <w:tcW w:w="273" w:type="pct"/>
            <w:shd w:val="clear" w:color="auto" w:fill="auto"/>
          </w:tcPr>
          <w:p w14:paraId="30F20C1C" w14:textId="500EEB03" w:rsidR="0095355E" w:rsidRPr="00583560" w:rsidRDefault="0095355E">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16</w:t>
            </w:r>
          </w:p>
        </w:tc>
        <w:tc>
          <w:tcPr>
            <w:tcW w:w="754" w:type="pct"/>
            <w:shd w:val="clear" w:color="auto" w:fill="auto"/>
          </w:tcPr>
          <w:p w14:paraId="50C7598D" w14:textId="41730963" w:rsidR="0095355E" w:rsidRPr="00583560" w:rsidRDefault="004D479E">
            <w:pPr>
              <w:widowControl/>
              <w:ind w:firstLineChars="50" w:firstLine="120"/>
              <w:rPr>
                <w:rFonts w:ascii="標楷體" w:eastAsia="標楷體" w:hAnsi="標楷體"/>
              </w:rPr>
            </w:pPr>
            <w:hyperlink w:anchor="_L2250保證人資料登錄" w:history="1">
              <w:r w:rsidR="0095355E" w:rsidRPr="00614F5B">
                <w:rPr>
                  <w:rStyle w:val="a7"/>
                  <w:rFonts w:ascii="標楷體" w:eastAsia="標楷體" w:hAnsi="標楷體"/>
                </w:rPr>
                <w:t>L2250</w:t>
              </w:r>
            </w:hyperlink>
          </w:p>
        </w:tc>
        <w:tc>
          <w:tcPr>
            <w:tcW w:w="1982" w:type="pct"/>
            <w:shd w:val="clear" w:color="auto" w:fill="auto"/>
          </w:tcPr>
          <w:p w14:paraId="0AC345BA" w14:textId="1255B820" w:rsidR="0095355E" w:rsidRPr="00583560" w:rsidRDefault="0095355E">
            <w:pPr>
              <w:widowControl/>
              <w:rPr>
                <w:rFonts w:ascii="標楷體" w:eastAsia="標楷體" w:hAnsi="標楷體"/>
              </w:rPr>
            </w:pPr>
            <w:r w:rsidRPr="00583560">
              <w:rPr>
                <w:rFonts w:ascii="標楷體" w:eastAsia="標楷體" w:hAnsi="標楷體" w:hint="eastAsia"/>
              </w:rPr>
              <w:t>保證人資料登錄</w:t>
            </w:r>
          </w:p>
        </w:tc>
        <w:tc>
          <w:tcPr>
            <w:tcW w:w="296" w:type="pct"/>
            <w:shd w:val="clear" w:color="auto" w:fill="auto"/>
            <w:vAlign w:val="center"/>
          </w:tcPr>
          <w:p w14:paraId="00569956" w14:textId="7777777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15452487" w14:textId="77777777" w:rsidR="0095355E" w:rsidRPr="00583560" w:rsidRDefault="0095355E" w:rsidP="009B7240">
            <w:pPr>
              <w:widowControl/>
              <w:jc w:val="center"/>
              <w:rPr>
                <w:rFonts w:ascii="標楷體" w:eastAsia="標楷體" w:hAnsi="標楷體" w:cs="新細明體"/>
                <w:color w:val="000000"/>
                <w:kern w:val="0"/>
              </w:rPr>
            </w:pPr>
          </w:p>
        </w:tc>
        <w:tc>
          <w:tcPr>
            <w:tcW w:w="302" w:type="pct"/>
          </w:tcPr>
          <w:p w14:paraId="22D3A852"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18970FEF" w14:textId="05706C0F"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31664384" w14:textId="77777777" w:rsidTr="00614F5B">
        <w:trPr>
          <w:trHeight w:val="340"/>
        </w:trPr>
        <w:tc>
          <w:tcPr>
            <w:tcW w:w="273" w:type="pct"/>
            <w:shd w:val="clear" w:color="auto" w:fill="auto"/>
          </w:tcPr>
          <w:p w14:paraId="5A3B6D54" w14:textId="10D21D68" w:rsidR="0095355E" w:rsidRPr="00583560" w:rsidRDefault="0095355E">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17</w:t>
            </w:r>
          </w:p>
        </w:tc>
        <w:tc>
          <w:tcPr>
            <w:tcW w:w="754" w:type="pct"/>
            <w:shd w:val="clear" w:color="auto" w:fill="auto"/>
          </w:tcPr>
          <w:p w14:paraId="34DE0EC0" w14:textId="3D9FD6AB" w:rsidR="0095355E" w:rsidRPr="00583560" w:rsidRDefault="004D479E">
            <w:pPr>
              <w:widowControl/>
              <w:ind w:firstLineChars="50" w:firstLine="120"/>
              <w:rPr>
                <w:rFonts w:ascii="標楷體" w:eastAsia="標楷體" w:hAnsi="標楷體"/>
              </w:rPr>
            </w:pPr>
            <w:hyperlink w:anchor="_L2417額度與擔保品關聯登錄" w:history="1">
              <w:r w:rsidR="0095355E" w:rsidRPr="00614F5B">
                <w:rPr>
                  <w:rStyle w:val="a7"/>
                  <w:rFonts w:ascii="標楷體" w:eastAsia="標楷體" w:hAnsi="標楷體"/>
                </w:rPr>
                <w:t>L2417</w:t>
              </w:r>
            </w:hyperlink>
          </w:p>
        </w:tc>
        <w:tc>
          <w:tcPr>
            <w:tcW w:w="1982" w:type="pct"/>
            <w:shd w:val="clear" w:color="auto" w:fill="auto"/>
          </w:tcPr>
          <w:p w14:paraId="45E8B06B" w14:textId="552D47CD" w:rsidR="0095355E" w:rsidRPr="00583560" w:rsidRDefault="0095355E">
            <w:pPr>
              <w:widowControl/>
              <w:rPr>
                <w:rFonts w:ascii="標楷體" w:eastAsia="標楷體" w:hAnsi="標楷體"/>
              </w:rPr>
            </w:pPr>
            <w:r w:rsidRPr="00583560">
              <w:rPr>
                <w:rFonts w:ascii="標楷體" w:eastAsia="標楷體" w:hAnsi="標楷體" w:hint="eastAsia"/>
              </w:rPr>
              <w:t>額度與擔保品關聯登錄</w:t>
            </w:r>
          </w:p>
        </w:tc>
        <w:tc>
          <w:tcPr>
            <w:tcW w:w="296" w:type="pct"/>
            <w:shd w:val="clear" w:color="auto" w:fill="auto"/>
            <w:vAlign w:val="center"/>
          </w:tcPr>
          <w:p w14:paraId="0AC4DC74" w14:textId="77777777" w:rsidR="0095355E" w:rsidRPr="00583560" w:rsidRDefault="0095355E" w:rsidP="009B7240">
            <w:pPr>
              <w:widowControl/>
              <w:jc w:val="center"/>
              <w:rPr>
                <w:rFonts w:ascii="標楷體" w:eastAsia="標楷體" w:hAnsi="標楷體" w:cs="新細明體"/>
                <w:color w:val="000000"/>
                <w:kern w:val="0"/>
              </w:rPr>
            </w:pPr>
          </w:p>
        </w:tc>
        <w:tc>
          <w:tcPr>
            <w:tcW w:w="296" w:type="pct"/>
            <w:shd w:val="clear" w:color="auto" w:fill="auto"/>
            <w:vAlign w:val="center"/>
          </w:tcPr>
          <w:p w14:paraId="3D4A10FA" w14:textId="77777777" w:rsidR="0095355E" w:rsidRPr="00583560" w:rsidRDefault="0095355E" w:rsidP="009B7240">
            <w:pPr>
              <w:widowControl/>
              <w:jc w:val="center"/>
              <w:rPr>
                <w:rFonts w:ascii="標楷體" w:eastAsia="標楷體" w:hAnsi="標楷體" w:cs="新細明體"/>
                <w:color w:val="000000"/>
                <w:kern w:val="0"/>
              </w:rPr>
            </w:pPr>
          </w:p>
        </w:tc>
        <w:tc>
          <w:tcPr>
            <w:tcW w:w="302" w:type="pct"/>
          </w:tcPr>
          <w:p w14:paraId="1E17BA8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5D7A218F" w14:textId="3778D72C" w:rsidR="0095355E" w:rsidRPr="00583560" w:rsidRDefault="0040714E" w:rsidP="009B724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077F2A9E" w14:textId="77777777" w:rsidTr="00614F5B">
        <w:trPr>
          <w:trHeight w:val="340"/>
        </w:trPr>
        <w:tc>
          <w:tcPr>
            <w:tcW w:w="273" w:type="pct"/>
            <w:shd w:val="clear" w:color="auto" w:fill="auto"/>
          </w:tcPr>
          <w:p w14:paraId="25098630" w14:textId="69029A3B" w:rsidR="0095355E" w:rsidRPr="00583560" w:rsidRDefault="0095355E" w:rsidP="00583560">
            <w:pPr>
              <w:widowControl/>
              <w:jc w:val="center"/>
              <w:rPr>
                <w:rFonts w:ascii="標楷體" w:eastAsia="標楷體" w:hAnsi="標楷體" w:cs="新細明體"/>
                <w:color w:val="000000"/>
                <w:kern w:val="0"/>
              </w:rPr>
            </w:pPr>
            <w:r w:rsidRPr="003568E1">
              <w:rPr>
                <w:rFonts w:ascii="標楷體" w:eastAsia="標楷體" w:hAnsi="標楷體" w:cs="新細明體" w:hint="eastAsia"/>
                <w:color w:val="000000"/>
                <w:kern w:val="0"/>
              </w:rPr>
              <w:t>1</w:t>
            </w:r>
            <w:r>
              <w:rPr>
                <w:rFonts w:ascii="標楷體" w:eastAsia="標楷體" w:hAnsi="標楷體" w:cs="新細明體" w:hint="eastAsia"/>
                <w:color w:val="000000"/>
                <w:kern w:val="0"/>
              </w:rPr>
              <w:t>8</w:t>
            </w:r>
          </w:p>
        </w:tc>
        <w:tc>
          <w:tcPr>
            <w:tcW w:w="754" w:type="pct"/>
            <w:shd w:val="clear" w:color="auto" w:fill="auto"/>
          </w:tcPr>
          <w:p w14:paraId="796DB800" w14:textId="71EDC629" w:rsidR="0095355E" w:rsidRPr="00583560" w:rsidRDefault="004D479E" w:rsidP="00583560">
            <w:pPr>
              <w:widowControl/>
              <w:ind w:firstLineChars="50" w:firstLine="120"/>
              <w:rPr>
                <w:rFonts w:ascii="標楷體" w:eastAsia="標楷體" w:hAnsi="標楷體"/>
              </w:rPr>
            </w:pPr>
            <w:hyperlink w:anchor="_L2306關係人資料建立" w:history="1">
              <w:r w:rsidR="0095355E" w:rsidRPr="00583560">
                <w:rPr>
                  <w:rStyle w:val="a7"/>
                  <w:rFonts w:ascii="標楷體" w:eastAsia="標楷體" w:hAnsi="標楷體" w:cs="Calibri" w:hint="eastAsia"/>
                </w:rPr>
                <w:t>L2306</w:t>
              </w:r>
            </w:hyperlink>
          </w:p>
        </w:tc>
        <w:tc>
          <w:tcPr>
            <w:tcW w:w="1982" w:type="pct"/>
            <w:shd w:val="clear" w:color="auto" w:fill="auto"/>
          </w:tcPr>
          <w:p w14:paraId="0138CCAB" w14:textId="6FF4233E" w:rsidR="0095355E" w:rsidRPr="00583560" w:rsidRDefault="0095355E" w:rsidP="00583560">
            <w:pPr>
              <w:widowControl/>
              <w:rPr>
                <w:rFonts w:ascii="標楷體" w:eastAsia="標楷體" w:hAnsi="標楷體"/>
              </w:rPr>
            </w:pPr>
            <w:r w:rsidRPr="003568E1">
              <w:rPr>
                <w:rFonts w:ascii="標楷體" w:eastAsia="標楷體" w:hAnsi="標楷體" w:hint="eastAsia"/>
                <w:color w:val="FF0000"/>
              </w:rPr>
              <w:t>關係人資料建立</w:t>
            </w:r>
          </w:p>
        </w:tc>
        <w:tc>
          <w:tcPr>
            <w:tcW w:w="296" w:type="pct"/>
            <w:shd w:val="clear" w:color="auto" w:fill="auto"/>
            <w:vAlign w:val="center"/>
          </w:tcPr>
          <w:p w14:paraId="7B10688D" w14:textId="77777777" w:rsidR="0095355E" w:rsidRPr="00583560" w:rsidRDefault="0095355E" w:rsidP="00583560">
            <w:pPr>
              <w:widowControl/>
              <w:jc w:val="center"/>
              <w:rPr>
                <w:rFonts w:ascii="標楷體" w:eastAsia="標楷體" w:hAnsi="標楷體" w:cs="新細明體"/>
                <w:color w:val="000000"/>
                <w:kern w:val="0"/>
              </w:rPr>
            </w:pPr>
          </w:p>
        </w:tc>
        <w:tc>
          <w:tcPr>
            <w:tcW w:w="296" w:type="pct"/>
            <w:shd w:val="clear" w:color="auto" w:fill="auto"/>
            <w:vAlign w:val="center"/>
          </w:tcPr>
          <w:p w14:paraId="3F87DE69" w14:textId="77777777" w:rsidR="0095355E" w:rsidRPr="00583560" w:rsidRDefault="0095355E" w:rsidP="00583560">
            <w:pPr>
              <w:widowControl/>
              <w:jc w:val="center"/>
              <w:rPr>
                <w:rFonts w:ascii="標楷體" w:eastAsia="標楷體" w:hAnsi="標楷體" w:cs="新細明體"/>
                <w:color w:val="000000"/>
                <w:kern w:val="0"/>
              </w:rPr>
            </w:pPr>
          </w:p>
        </w:tc>
        <w:tc>
          <w:tcPr>
            <w:tcW w:w="302" w:type="pct"/>
          </w:tcPr>
          <w:p w14:paraId="63339CD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5A6C4AD1" w14:textId="0F5C4E46" w:rsidR="0095355E" w:rsidRPr="00583560" w:rsidRDefault="0095355E" w:rsidP="00583560">
            <w:pPr>
              <w:widowControl/>
              <w:rPr>
                <w:rFonts w:ascii="標楷體" w:eastAsia="標楷體" w:hAnsi="標楷體" w:cs="新細明體"/>
                <w:color w:val="000000"/>
                <w:kern w:val="0"/>
              </w:rPr>
            </w:pPr>
          </w:p>
        </w:tc>
      </w:tr>
      <w:tr w:rsidR="0095355E" w:rsidRPr="00583560" w14:paraId="3B7A22E9" w14:textId="77777777" w:rsidTr="00614F5B">
        <w:trPr>
          <w:trHeight w:val="340"/>
        </w:trPr>
        <w:tc>
          <w:tcPr>
            <w:tcW w:w="273" w:type="pct"/>
            <w:shd w:val="clear" w:color="auto" w:fill="auto"/>
          </w:tcPr>
          <w:p w14:paraId="512F3C8E" w14:textId="313BAA8B" w:rsidR="0095355E" w:rsidRPr="00583560" w:rsidRDefault="0095355E" w:rsidP="00583560">
            <w:pPr>
              <w:widowControl/>
              <w:jc w:val="center"/>
              <w:rPr>
                <w:rFonts w:ascii="標楷體" w:eastAsia="標楷體" w:hAnsi="標楷體" w:cs="新細明體"/>
                <w:color w:val="000000"/>
                <w:kern w:val="0"/>
              </w:rPr>
            </w:pPr>
            <w:r w:rsidRPr="00583560">
              <w:rPr>
                <w:rFonts w:ascii="標楷體" w:eastAsia="標楷體" w:hAnsi="標楷體" w:cs="新細明體"/>
                <w:color w:val="000000"/>
                <w:kern w:val="0"/>
              </w:rPr>
              <w:t>1</w:t>
            </w:r>
            <w:r>
              <w:rPr>
                <w:rFonts w:ascii="標楷體" w:eastAsia="標楷體" w:hAnsi="標楷體" w:cs="新細明體" w:hint="eastAsia"/>
                <w:color w:val="000000"/>
                <w:kern w:val="0"/>
              </w:rPr>
              <w:t>9</w:t>
            </w:r>
          </w:p>
        </w:tc>
        <w:tc>
          <w:tcPr>
            <w:tcW w:w="754" w:type="pct"/>
            <w:shd w:val="clear" w:color="auto" w:fill="auto"/>
          </w:tcPr>
          <w:p w14:paraId="1C32F7D8" w14:textId="63B3412D" w:rsidR="0095355E" w:rsidRPr="00583560" w:rsidRDefault="004D479E" w:rsidP="00583560">
            <w:pPr>
              <w:widowControl/>
              <w:ind w:firstLineChars="50" w:firstLine="120"/>
              <w:rPr>
                <w:rFonts w:ascii="標楷體" w:eastAsia="標楷體" w:hAnsi="標楷體"/>
              </w:rPr>
            </w:pPr>
            <w:hyperlink w:anchor="_L2418他項權利資料登錄" w:history="1">
              <w:r w:rsidR="0095355E" w:rsidRPr="00A06F6A">
                <w:rPr>
                  <w:rStyle w:val="a7"/>
                  <w:rFonts w:ascii="標楷體" w:eastAsia="標楷體" w:hAnsi="標楷體"/>
                </w:rPr>
                <w:t>L2418</w:t>
              </w:r>
            </w:hyperlink>
          </w:p>
        </w:tc>
        <w:tc>
          <w:tcPr>
            <w:tcW w:w="1982" w:type="pct"/>
            <w:shd w:val="clear" w:color="auto" w:fill="auto"/>
          </w:tcPr>
          <w:p w14:paraId="6A5ACE4A" w14:textId="590A6C83" w:rsidR="0095355E" w:rsidRPr="00583560" w:rsidRDefault="0095355E" w:rsidP="00583560">
            <w:pPr>
              <w:widowControl/>
              <w:rPr>
                <w:rFonts w:ascii="標楷體" w:eastAsia="標楷體" w:hAnsi="標楷體"/>
              </w:rPr>
            </w:pPr>
            <w:r w:rsidRPr="00614F5B">
              <w:rPr>
                <w:rFonts w:ascii="標楷體" w:eastAsia="標楷體" w:hAnsi="標楷體" w:hint="eastAsia"/>
                <w:color w:val="FF0000"/>
              </w:rPr>
              <w:t>他項權利資料登錄</w:t>
            </w:r>
          </w:p>
        </w:tc>
        <w:tc>
          <w:tcPr>
            <w:tcW w:w="296" w:type="pct"/>
            <w:shd w:val="clear" w:color="auto" w:fill="auto"/>
            <w:vAlign w:val="center"/>
          </w:tcPr>
          <w:p w14:paraId="38A8EF42" w14:textId="77777777" w:rsidR="0095355E" w:rsidRPr="00583560" w:rsidRDefault="0095355E" w:rsidP="00583560">
            <w:pPr>
              <w:widowControl/>
              <w:jc w:val="center"/>
              <w:rPr>
                <w:rFonts w:ascii="標楷體" w:eastAsia="標楷體" w:hAnsi="標楷體" w:cs="新細明體"/>
                <w:color w:val="000000"/>
                <w:kern w:val="0"/>
              </w:rPr>
            </w:pPr>
          </w:p>
        </w:tc>
        <w:tc>
          <w:tcPr>
            <w:tcW w:w="296" w:type="pct"/>
            <w:shd w:val="clear" w:color="auto" w:fill="auto"/>
            <w:vAlign w:val="center"/>
          </w:tcPr>
          <w:p w14:paraId="43EF92EA" w14:textId="77777777" w:rsidR="0095355E" w:rsidRPr="00583560" w:rsidRDefault="0095355E" w:rsidP="00583560">
            <w:pPr>
              <w:widowControl/>
              <w:jc w:val="center"/>
              <w:rPr>
                <w:rFonts w:ascii="標楷體" w:eastAsia="標楷體" w:hAnsi="標楷體" w:cs="新細明體"/>
                <w:color w:val="000000"/>
                <w:kern w:val="0"/>
              </w:rPr>
            </w:pPr>
          </w:p>
        </w:tc>
        <w:tc>
          <w:tcPr>
            <w:tcW w:w="302" w:type="pct"/>
          </w:tcPr>
          <w:p w14:paraId="2991F2FF"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58E3EFFA" w14:textId="4E157E0F" w:rsidR="0095355E" w:rsidRPr="00583560" w:rsidRDefault="0095355E" w:rsidP="00583560">
            <w:pPr>
              <w:widowControl/>
              <w:rPr>
                <w:rFonts w:ascii="標楷體" w:eastAsia="標楷體" w:hAnsi="標楷體" w:cs="新細明體"/>
                <w:color w:val="000000"/>
                <w:kern w:val="0"/>
              </w:rPr>
            </w:pPr>
          </w:p>
        </w:tc>
      </w:tr>
      <w:tr w:rsidR="0095355E" w:rsidRPr="00583560" w14:paraId="15DC7078" w14:textId="77777777" w:rsidTr="00614F5B">
        <w:trPr>
          <w:trHeight w:val="340"/>
        </w:trPr>
        <w:tc>
          <w:tcPr>
            <w:tcW w:w="273" w:type="pct"/>
            <w:shd w:val="clear" w:color="auto" w:fill="auto"/>
          </w:tcPr>
          <w:p w14:paraId="5DF89215" w14:textId="7BF1D79C" w:rsidR="0095355E" w:rsidRPr="00583560" w:rsidRDefault="0095355E" w:rsidP="00583560">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20</w:t>
            </w:r>
          </w:p>
        </w:tc>
        <w:tc>
          <w:tcPr>
            <w:tcW w:w="754" w:type="pct"/>
            <w:shd w:val="clear" w:color="auto" w:fill="auto"/>
          </w:tcPr>
          <w:p w14:paraId="240906C6" w14:textId="4271D36C" w:rsidR="0095355E" w:rsidRDefault="004D479E" w:rsidP="00583560">
            <w:pPr>
              <w:widowControl/>
              <w:ind w:firstLineChars="50" w:firstLine="120"/>
              <w:rPr>
                <w:rFonts w:ascii="標楷體" w:eastAsia="標楷體" w:hAnsi="標楷體"/>
              </w:rPr>
            </w:pPr>
            <w:hyperlink w:anchor="_L7911_戶號查詢" w:history="1">
              <w:r w:rsidR="0095355E" w:rsidRPr="00273EAC">
                <w:rPr>
                  <w:rStyle w:val="a7"/>
                  <w:rFonts w:ascii="標楷體" w:eastAsia="標楷體" w:hAnsi="標楷體" w:hint="eastAsia"/>
                </w:rPr>
                <w:t>L7911</w:t>
              </w:r>
            </w:hyperlink>
          </w:p>
        </w:tc>
        <w:tc>
          <w:tcPr>
            <w:tcW w:w="1982" w:type="pct"/>
            <w:shd w:val="clear" w:color="auto" w:fill="auto"/>
          </w:tcPr>
          <w:p w14:paraId="095596ED" w14:textId="54A808F3" w:rsidR="0095355E" w:rsidRPr="00A06F6A" w:rsidRDefault="0095355E" w:rsidP="00583560">
            <w:pPr>
              <w:widowControl/>
              <w:rPr>
                <w:rFonts w:ascii="標楷體" w:eastAsia="標楷體" w:hAnsi="標楷體"/>
                <w:color w:val="FF0000"/>
              </w:rPr>
            </w:pPr>
            <w:r w:rsidRPr="00273EAC">
              <w:rPr>
                <w:rFonts w:ascii="標楷體" w:eastAsia="標楷體" w:hAnsi="標楷體" w:hint="eastAsia"/>
                <w:color w:val="FF0000"/>
              </w:rPr>
              <w:t>戶號查詢</w:t>
            </w:r>
          </w:p>
        </w:tc>
        <w:tc>
          <w:tcPr>
            <w:tcW w:w="296" w:type="pct"/>
            <w:shd w:val="clear" w:color="auto" w:fill="auto"/>
            <w:vAlign w:val="center"/>
          </w:tcPr>
          <w:p w14:paraId="338BB008" w14:textId="77777777" w:rsidR="0095355E" w:rsidRPr="00583560" w:rsidRDefault="0095355E" w:rsidP="00583560">
            <w:pPr>
              <w:widowControl/>
              <w:jc w:val="center"/>
              <w:rPr>
                <w:rFonts w:ascii="標楷體" w:eastAsia="標楷體" w:hAnsi="標楷體" w:cs="新細明體"/>
                <w:color w:val="000000"/>
                <w:kern w:val="0"/>
              </w:rPr>
            </w:pPr>
          </w:p>
        </w:tc>
        <w:tc>
          <w:tcPr>
            <w:tcW w:w="296" w:type="pct"/>
            <w:shd w:val="clear" w:color="auto" w:fill="auto"/>
            <w:vAlign w:val="center"/>
          </w:tcPr>
          <w:p w14:paraId="10ECE3A6" w14:textId="77777777" w:rsidR="0095355E" w:rsidRPr="00583560" w:rsidRDefault="0095355E" w:rsidP="00583560">
            <w:pPr>
              <w:widowControl/>
              <w:jc w:val="center"/>
              <w:rPr>
                <w:rFonts w:ascii="標楷體" w:eastAsia="標楷體" w:hAnsi="標楷體" w:cs="新細明體"/>
                <w:color w:val="000000"/>
                <w:kern w:val="0"/>
              </w:rPr>
            </w:pPr>
          </w:p>
        </w:tc>
        <w:tc>
          <w:tcPr>
            <w:tcW w:w="302" w:type="pct"/>
          </w:tcPr>
          <w:p w14:paraId="7FC34937"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6AE60861" w14:textId="73D110A0" w:rsidR="0095355E" w:rsidRPr="00583560" w:rsidRDefault="0040714E" w:rsidP="0058356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r w:rsidR="0095355E" w:rsidRPr="00583560" w14:paraId="0A58166A" w14:textId="77777777" w:rsidTr="00614F5B">
        <w:trPr>
          <w:trHeight w:val="340"/>
        </w:trPr>
        <w:tc>
          <w:tcPr>
            <w:tcW w:w="273" w:type="pct"/>
            <w:shd w:val="clear" w:color="auto" w:fill="auto"/>
          </w:tcPr>
          <w:p w14:paraId="4C64891D" w14:textId="7A1925F8" w:rsidR="0095355E" w:rsidRPr="00583560" w:rsidRDefault="0095355E" w:rsidP="00583560">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21</w:t>
            </w:r>
          </w:p>
        </w:tc>
        <w:tc>
          <w:tcPr>
            <w:tcW w:w="754" w:type="pct"/>
            <w:shd w:val="clear" w:color="auto" w:fill="auto"/>
          </w:tcPr>
          <w:p w14:paraId="47ECEAF0" w14:textId="31D2A317" w:rsidR="0095355E" w:rsidRPr="00614F5B" w:rsidRDefault="004D479E" w:rsidP="00583560">
            <w:pPr>
              <w:widowControl/>
              <w:ind w:firstLineChars="50" w:firstLine="120"/>
              <w:rPr>
                <w:rFonts w:ascii="標楷體" w:eastAsia="標楷體" w:hAnsi="標楷體"/>
                <w:color w:val="FF0000"/>
              </w:rPr>
            </w:pPr>
            <w:hyperlink w:anchor="_L7912_額度資料查詢" w:history="1">
              <w:r w:rsidR="0095355E" w:rsidRPr="00614F5B">
                <w:rPr>
                  <w:rStyle w:val="a7"/>
                </w:rPr>
                <w:t>L7912</w:t>
              </w:r>
            </w:hyperlink>
          </w:p>
        </w:tc>
        <w:tc>
          <w:tcPr>
            <w:tcW w:w="1982" w:type="pct"/>
            <w:shd w:val="clear" w:color="auto" w:fill="auto"/>
          </w:tcPr>
          <w:p w14:paraId="66FDC503" w14:textId="2D88A337" w:rsidR="0095355E" w:rsidRPr="00614F5B" w:rsidRDefault="0095355E" w:rsidP="00583560">
            <w:pPr>
              <w:widowControl/>
              <w:rPr>
                <w:rFonts w:ascii="標楷體" w:eastAsia="標楷體" w:hAnsi="標楷體"/>
                <w:color w:val="FF0000"/>
              </w:rPr>
            </w:pPr>
            <w:r w:rsidRPr="00614F5B">
              <w:rPr>
                <w:rFonts w:ascii="標楷體" w:eastAsia="標楷體" w:hAnsi="標楷體" w:hint="eastAsia"/>
                <w:color w:val="FF0000"/>
              </w:rPr>
              <w:t>額度資料查詢</w:t>
            </w:r>
          </w:p>
        </w:tc>
        <w:tc>
          <w:tcPr>
            <w:tcW w:w="296" w:type="pct"/>
            <w:shd w:val="clear" w:color="auto" w:fill="auto"/>
            <w:vAlign w:val="center"/>
          </w:tcPr>
          <w:p w14:paraId="307BFD66" w14:textId="77777777" w:rsidR="0095355E" w:rsidRPr="00583560" w:rsidRDefault="0095355E" w:rsidP="00583560">
            <w:pPr>
              <w:widowControl/>
              <w:jc w:val="center"/>
              <w:rPr>
                <w:rFonts w:ascii="標楷體" w:eastAsia="標楷體" w:hAnsi="標楷體" w:cs="新細明體"/>
                <w:color w:val="000000"/>
                <w:kern w:val="0"/>
              </w:rPr>
            </w:pPr>
          </w:p>
        </w:tc>
        <w:tc>
          <w:tcPr>
            <w:tcW w:w="296" w:type="pct"/>
            <w:shd w:val="clear" w:color="auto" w:fill="auto"/>
            <w:vAlign w:val="center"/>
          </w:tcPr>
          <w:p w14:paraId="1FB50ED1" w14:textId="77777777" w:rsidR="0095355E" w:rsidRPr="00583560" w:rsidRDefault="0095355E" w:rsidP="00583560">
            <w:pPr>
              <w:widowControl/>
              <w:jc w:val="center"/>
              <w:rPr>
                <w:rFonts w:ascii="標楷體" w:eastAsia="標楷體" w:hAnsi="標楷體" w:cs="新細明體"/>
                <w:color w:val="000000"/>
                <w:kern w:val="0"/>
              </w:rPr>
            </w:pPr>
          </w:p>
        </w:tc>
        <w:tc>
          <w:tcPr>
            <w:tcW w:w="302" w:type="pct"/>
          </w:tcPr>
          <w:p w14:paraId="0EBFA23C" w14:textId="77777777" w:rsidR="0095355E" w:rsidRPr="00583560" w:rsidRDefault="0095355E" w:rsidP="00614F5B">
            <w:pPr>
              <w:widowControl/>
              <w:jc w:val="center"/>
              <w:rPr>
                <w:rFonts w:ascii="標楷體" w:eastAsia="標楷體" w:hAnsi="標楷體" w:cs="新細明體"/>
                <w:color w:val="000000"/>
                <w:kern w:val="0"/>
              </w:rPr>
            </w:pPr>
          </w:p>
        </w:tc>
        <w:tc>
          <w:tcPr>
            <w:tcW w:w="1099" w:type="pct"/>
            <w:shd w:val="clear" w:color="auto" w:fill="auto"/>
            <w:vAlign w:val="center"/>
          </w:tcPr>
          <w:p w14:paraId="00063CD3" w14:textId="0B7562A3" w:rsidR="0095355E" w:rsidRPr="00583560" w:rsidRDefault="0040714E" w:rsidP="00583560">
            <w:pPr>
              <w:widowControl/>
              <w:rPr>
                <w:rFonts w:ascii="標楷體" w:eastAsia="標楷體" w:hAnsi="標楷體" w:cs="新細明體"/>
                <w:color w:val="000000"/>
                <w:kern w:val="0"/>
              </w:rPr>
            </w:pPr>
            <w:r>
              <w:rPr>
                <w:rFonts w:ascii="標楷體" w:eastAsia="標楷體" w:hAnsi="標楷體" w:cs="新細明體" w:hint="eastAsia"/>
                <w:color w:val="000000"/>
                <w:kern w:val="0"/>
              </w:rPr>
              <w:t>v</w:t>
            </w:r>
          </w:p>
        </w:tc>
      </w:tr>
    </w:tbl>
    <w:p w14:paraId="5ED3719A" w14:textId="77777777" w:rsidR="009B7240" w:rsidRPr="008F20B5" w:rsidRDefault="009B7240" w:rsidP="00BB1296">
      <w:pPr>
        <w:ind w:leftChars="500" w:left="1200"/>
        <w:rPr>
          <w:rFonts w:ascii="標楷體" w:eastAsia="標楷體" w:hAnsi="標楷體"/>
        </w:rPr>
      </w:pPr>
    </w:p>
    <w:p w14:paraId="70BA057F" w14:textId="77777777" w:rsidR="00C95E73" w:rsidRPr="008F20B5" w:rsidRDefault="00C95E73">
      <w:pPr>
        <w:widowControl/>
        <w:rPr>
          <w:rFonts w:ascii="標楷體" w:eastAsia="標楷體" w:hAnsi="標楷體"/>
        </w:rPr>
      </w:pPr>
      <w:r w:rsidRPr="008F20B5">
        <w:rPr>
          <w:rFonts w:ascii="標楷體" w:eastAsia="標楷體" w:hAnsi="標楷體"/>
        </w:rPr>
        <w:br w:type="page"/>
      </w:r>
    </w:p>
    <w:p w14:paraId="2B71D033" w14:textId="77777777" w:rsidR="00C95E73" w:rsidRPr="004A1C2C" w:rsidRDefault="00C95E73" w:rsidP="00C95E73">
      <w:pPr>
        <w:rPr>
          <w:rFonts w:ascii="標楷體" w:eastAsia="標楷體" w:hAnsi="標楷體"/>
        </w:rPr>
      </w:pPr>
    </w:p>
    <w:p w14:paraId="0C1E708F" w14:textId="357AE61E" w:rsidR="001F27A4" w:rsidRPr="00614F5B" w:rsidRDefault="001F27A4" w:rsidP="00614F5B">
      <w:pPr>
        <w:pStyle w:val="3"/>
        <w:numPr>
          <w:ilvl w:val="2"/>
          <w:numId w:val="31"/>
        </w:numPr>
        <w:spacing w:before="0" w:after="240"/>
      </w:pPr>
      <w:bookmarkStart w:id="21" w:name="_L1101顧客基本資料維護"/>
      <w:bookmarkEnd w:id="21"/>
      <w:r w:rsidRPr="001F27A4">
        <w:t>L110</w:t>
      </w:r>
      <w:r w:rsidRPr="001F27A4">
        <w:rPr>
          <w:rFonts w:hint="eastAsia"/>
        </w:rPr>
        <w:t>9</w:t>
      </w:r>
      <w:r w:rsidR="00CD71A0">
        <w:rPr>
          <w:rFonts w:hint="eastAsia"/>
        </w:rPr>
        <w:t>交互</w:t>
      </w:r>
      <w:r w:rsidRPr="001F27A4">
        <w:rPr>
          <w:rFonts w:hint="eastAsia"/>
        </w:rPr>
        <w:t>運用</w:t>
      </w:r>
    </w:p>
    <w:p w14:paraId="434DED40" w14:textId="57D286D2" w:rsidR="001F27A4" w:rsidRDefault="00E358EA">
      <w:pPr>
        <w:widowControl/>
        <w:rPr>
          <w:rFonts w:ascii="標楷體" w:eastAsia="標楷體" w:hAnsi="標楷體"/>
          <w:b/>
          <w:sz w:val="32"/>
          <w:szCs w:val="32"/>
        </w:rPr>
      </w:pPr>
      <w:r>
        <w:rPr>
          <w:rFonts w:ascii="標楷體" w:eastAsia="標楷體" w:hAnsi="標楷體" w:hint="eastAsia"/>
        </w:rPr>
        <w:t>當客戶有簽同意書時,才需送此電文</w:t>
      </w:r>
      <w:bookmarkStart w:id="22" w:name="_L2111案件申請登錄"/>
      <w:bookmarkEnd w:id="22"/>
    </w:p>
    <w:tbl>
      <w:tblPr>
        <w:tblW w:w="5075"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18"/>
        <w:gridCol w:w="1252"/>
        <w:gridCol w:w="4023"/>
        <w:gridCol w:w="575"/>
        <w:gridCol w:w="575"/>
        <w:gridCol w:w="575"/>
        <w:gridCol w:w="2529"/>
      </w:tblGrid>
      <w:tr w:rsidR="001F27A4" w:rsidRPr="008F20B5" w14:paraId="656EF86B" w14:textId="77777777" w:rsidTr="00614F5B">
        <w:trPr>
          <w:trHeight w:val="350"/>
          <w:tblHeader/>
        </w:trPr>
        <w:tc>
          <w:tcPr>
            <w:tcW w:w="395" w:type="pct"/>
            <w:shd w:val="clear" w:color="auto" w:fill="auto"/>
            <w:hideMark/>
          </w:tcPr>
          <w:p w14:paraId="1F939B40" w14:textId="09CE53D1"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序</w:t>
            </w:r>
            <w:r w:rsidRPr="008F20B5">
              <w:rPr>
                <w:rFonts w:ascii="標楷體" w:eastAsia="標楷體" w:hAnsi="標楷體" w:cs="新細明體" w:hint="eastAsia"/>
                <w:color w:val="000000"/>
                <w:kern w:val="0"/>
              </w:rPr>
              <w:t>號</w:t>
            </w:r>
          </w:p>
        </w:tc>
        <w:tc>
          <w:tcPr>
            <w:tcW w:w="605" w:type="pct"/>
            <w:shd w:val="clear" w:color="auto" w:fill="auto"/>
            <w:hideMark/>
          </w:tcPr>
          <w:p w14:paraId="7CB7A869"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44" w:type="pct"/>
            <w:shd w:val="clear" w:color="auto" w:fill="auto"/>
            <w:hideMark/>
          </w:tcPr>
          <w:p w14:paraId="2CC4ACE5"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8" w:type="pct"/>
            <w:shd w:val="clear" w:color="auto" w:fill="auto"/>
            <w:hideMark/>
          </w:tcPr>
          <w:p w14:paraId="1029A4A3"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78" w:type="pct"/>
            <w:shd w:val="clear" w:color="auto" w:fill="auto"/>
            <w:hideMark/>
          </w:tcPr>
          <w:p w14:paraId="289DB3B8"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78" w:type="pct"/>
          </w:tcPr>
          <w:p w14:paraId="45045DA7" w14:textId="77777777"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22" w:type="pct"/>
            <w:shd w:val="clear" w:color="auto" w:fill="auto"/>
            <w:hideMark/>
          </w:tcPr>
          <w:p w14:paraId="5389B844"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1F27A4" w:rsidRPr="008F20B5" w14:paraId="71A1A574" w14:textId="77777777" w:rsidTr="00614F5B">
        <w:trPr>
          <w:trHeight w:val="340"/>
        </w:trPr>
        <w:tc>
          <w:tcPr>
            <w:tcW w:w="395" w:type="pct"/>
            <w:shd w:val="clear" w:color="auto" w:fill="auto"/>
            <w:hideMark/>
          </w:tcPr>
          <w:p w14:paraId="6D3D1A67"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605" w:type="pct"/>
            <w:shd w:val="clear" w:color="auto" w:fill="auto"/>
            <w:hideMark/>
          </w:tcPr>
          <w:p w14:paraId="5C2AD315"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944" w:type="pct"/>
            <w:shd w:val="clear" w:color="auto" w:fill="auto"/>
            <w:hideMark/>
          </w:tcPr>
          <w:p w14:paraId="71F0BB98"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8" w:type="pct"/>
            <w:shd w:val="clear" w:color="auto" w:fill="auto"/>
            <w:hideMark/>
          </w:tcPr>
          <w:p w14:paraId="3B59B6CC"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7BC67E42"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08E69521" w14:textId="77777777"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hideMark/>
          </w:tcPr>
          <w:p w14:paraId="10F3BCE0" w14:textId="5E6BADB3"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color w:val="000000"/>
                <w:kern w:val="0"/>
              </w:rPr>
              <w:t>L110</w:t>
            </w:r>
            <w:r w:rsidR="000C2763">
              <w:rPr>
                <w:rFonts w:ascii="標楷體" w:eastAsia="標楷體" w:hAnsi="標楷體" w:cs="新細明體" w:hint="eastAsia"/>
                <w:color w:val="000000"/>
                <w:kern w:val="0"/>
              </w:rPr>
              <w:t>9</w:t>
            </w:r>
          </w:p>
        </w:tc>
      </w:tr>
      <w:tr w:rsidR="001F27A4" w:rsidRPr="008F20B5" w14:paraId="111B222E" w14:textId="77777777" w:rsidTr="00614F5B">
        <w:trPr>
          <w:trHeight w:val="340"/>
        </w:trPr>
        <w:tc>
          <w:tcPr>
            <w:tcW w:w="395" w:type="pct"/>
            <w:shd w:val="clear" w:color="auto" w:fill="auto"/>
          </w:tcPr>
          <w:p w14:paraId="6155494D"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605" w:type="pct"/>
            <w:shd w:val="clear" w:color="auto" w:fill="auto"/>
          </w:tcPr>
          <w:p w14:paraId="1FE9FA0C"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944" w:type="pct"/>
            <w:shd w:val="clear" w:color="auto" w:fill="auto"/>
          </w:tcPr>
          <w:p w14:paraId="6E2A677D"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8" w:type="pct"/>
            <w:shd w:val="clear" w:color="auto" w:fill="auto"/>
          </w:tcPr>
          <w:p w14:paraId="6BD10B09"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4DA15660"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417B6F53" w14:textId="77777777"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376AA3D0" w14:textId="1EB432C1" w:rsidR="001F27A4" w:rsidRPr="008F20B5" w:rsidRDefault="002F10E3" w:rsidP="00E07801">
            <w:pPr>
              <w:widowControl/>
              <w:rPr>
                <w:rFonts w:ascii="標楷體" w:eastAsia="標楷體" w:hAnsi="標楷體" w:cs="新細明體"/>
                <w:color w:val="000000"/>
                <w:kern w:val="0"/>
              </w:rPr>
            </w:pPr>
            <w:r>
              <w:rPr>
                <w:rFonts w:ascii="標楷體" w:eastAsia="標楷體" w:hAnsi="標楷體" w:cs="新細明體" w:hint="eastAsia"/>
                <w:color w:val="000000"/>
                <w:kern w:val="0"/>
              </w:rPr>
              <w:t>2</w:t>
            </w:r>
            <w:r w:rsidR="001F27A4" w:rsidRPr="008F20B5">
              <w:rPr>
                <w:rFonts w:ascii="標楷體" w:eastAsia="標楷體" w:hAnsi="標楷體" w:cs="新細明體"/>
                <w:color w:val="000000"/>
                <w:kern w:val="0"/>
              </w:rPr>
              <w:t xml:space="preserve">: </w:t>
            </w:r>
            <w:r w:rsidR="000C2763">
              <w:rPr>
                <w:rFonts w:ascii="標楷體" w:eastAsia="標楷體" w:hAnsi="標楷體" w:cs="新細明體" w:hint="eastAsia"/>
                <w:color w:val="000000"/>
                <w:kern w:val="0"/>
              </w:rPr>
              <w:t>修改</w:t>
            </w:r>
          </w:p>
        </w:tc>
      </w:tr>
      <w:tr w:rsidR="001F27A4" w:rsidRPr="008F20B5" w14:paraId="54F25BD5" w14:textId="77777777" w:rsidTr="00614F5B">
        <w:trPr>
          <w:trHeight w:val="340"/>
        </w:trPr>
        <w:tc>
          <w:tcPr>
            <w:tcW w:w="395" w:type="pct"/>
            <w:shd w:val="clear" w:color="auto" w:fill="auto"/>
            <w:hideMark/>
          </w:tcPr>
          <w:p w14:paraId="58FAFA5A"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605" w:type="pct"/>
            <w:shd w:val="clear" w:color="auto" w:fill="auto"/>
            <w:hideMark/>
          </w:tcPr>
          <w:p w14:paraId="2F633F04"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CustId</w:t>
            </w:r>
          </w:p>
        </w:tc>
        <w:tc>
          <w:tcPr>
            <w:tcW w:w="1944" w:type="pct"/>
            <w:shd w:val="clear" w:color="auto" w:fill="auto"/>
            <w:hideMark/>
          </w:tcPr>
          <w:p w14:paraId="0D753AA6" w14:textId="77777777" w:rsidR="001F27A4" w:rsidRPr="008F20B5" w:rsidRDefault="001F27A4" w:rsidP="00E0780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身分證字號</w:t>
            </w:r>
          </w:p>
        </w:tc>
        <w:tc>
          <w:tcPr>
            <w:tcW w:w="278" w:type="pct"/>
            <w:shd w:val="clear" w:color="auto" w:fill="auto"/>
            <w:hideMark/>
          </w:tcPr>
          <w:p w14:paraId="65579CA3"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6D210B1A" w14:textId="77777777" w:rsidR="001F27A4" w:rsidRPr="008F20B5" w:rsidRDefault="001F27A4" w:rsidP="00E0780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8" w:type="pct"/>
          </w:tcPr>
          <w:p w14:paraId="27B3E83F" w14:textId="77777777" w:rsidR="001F27A4" w:rsidRPr="008F20B5" w:rsidRDefault="001F27A4"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hideMark/>
          </w:tcPr>
          <w:p w14:paraId="3BE17FD8" w14:textId="77777777" w:rsidR="001F27A4" w:rsidRPr="008F20B5" w:rsidRDefault="001F27A4" w:rsidP="00E07801">
            <w:pPr>
              <w:widowControl/>
              <w:rPr>
                <w:rFonts w:ascii="標楷體" w:eastAsia="標楷體" w:hAnsi="標楷體" w:cs="新細明體"/>
                <w:color w:val="000000"/>
                <w:kern w:val="0"/>
              </w:rPr>
            </w:pPr>
          </w:p>
        </w:tc>
      </w:tr>
      <w:tr w:rsidR="000C2763" w:rsidRPr="008F20B5" w14:paraId="45351FBA" w14:textId="77777777" w:rsidTr="001F27A4">
        <w:trPr>
          <w:trHeight w:val="340"/>
        </w:trPr>
        <w:tc>
          <w:tcPr>
            <w:tcW w:w="395" w:type="pct"/>
            <w:shd w:val="clear" w:color="auto" w:fill="auto"/>
          </w:tcPr>
          <w:p w14:paraId="6C53D5C8" w14:textId="776F06DF" w:rsidR="000C2763" w:rsidRPr="008F20B5" w:rsidRDefault="000C2763"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4</w:t>
            </w:r>
          </w:p>
        </w:tc>
        <w:tc>
          <w:tcPr>
            <w:tcW w:w="605" w:type="pct"/>
            <w:shd w:val="clear" w:color="auto" w:fill="auto"/>
          </w:tcPr>
          <w:p w14:paraId="673D4C5F" w14:textId="085C1C2E" w:rsidR="000C2763" w:rsidRPr="008F20B5" w:rsidRDefault="000C2763" w:rsidP="00E07801">
            <w:pPr>
              <w:widowControl/>
              <w:rPr>
                <w:rFonts w:ascii="標楷體" w:eastAsia="標楷體" w:hAnsi="標楷體" w:cs="新細明體"/>
                <w:color w:val="000000"/>
                <w:kern w:val="0"/>
              </w:rPr>
            </w:pPr>
            <w:r>
              <w:rPr>
                <w:rFonts w:ascii="標楷體" w:eastAsia="標楷體" w:hAnsi="標楷體" w:cs="新細明體" w:hint="eastAsia"/>
                <w:color w:val="000000"/>
                <w:kern w:val="0"/>
              </w:rPr>
              <w:t>C</w:t>
            </w:r>
            <w:r>
              <w:rPr>
                <w:rFonts w:ascii="標楷體" w:eastAsia="標楷體" w:hAnsi="標楷體" w:cs="新細明體"/>
                <w:color w:val="000000"/>
                <w:kern w:val="0"/>
              </w:rPr>
              <w:t>ustNo</w:t>
            </w:r>
          </w:p>
        </w:tc>
        <w:tc>
          <w:tcPr>
            <w:tcW w:w="1944" w:type="pct"/>
            <w:shd w:val="clear" w:color="auto" w:fill="auto"/>
          </w:tcPr>
          <w:p w14:paraId="35A7B5F3" w14:textId="75832411" w:rsidR="000C2763" w:rsidRPr="008F20B5" w:rsidRDefault="000C2763" w:rsidP="00E07801">
            <w:pPr>
              <w:widowControl/>
              <w:rPr>
                <w:rFonts w:ascii="標楷體" w:eastAsia="標楷體" w:hAnsi="標楷體" w:cs="新細明體"/>
                <w:color w:val="000000"/>
                <w:kern w:val="0"/>
              </w:rPr>
            </w:pPr>
            <w:r>
              <w:rPr>
                <w:rFonts w:ascii="標楷體" w:eastAsia="標楷體" w:hAnsi="標楷體" w:cs="新細明體" w:hint="eastAsia"/>
                <w:color w:val="000000"/>
                <w:kern w:val="0"/>
              </w:rPr>
              <w:t>戶號</w:t>
            </w:r>
          </w:p>
        </w:tc>
        <w:tc>
          <w:tcPr>
            <w:tcW w:w="278" w:type="pct"/>
            <w:shd w:val="clear" w:color="auto" w:fill="auto"/>
          </w:tcPr>
          <w:p w14:paraId="7DFBF228" w14:textId="48354E57" w:rsidR="000C2763" w:rsidRPr="008F20B5" w:rsidRDefault="000C2763"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A</w:t>
            </w:r>
          </w:p>
        </w:tc>
        <w:tc>
          <w:tcPr>
            <w:tcW w:w="278" w:type="pct"/>
            <w:shd w:val="clear" w:color="auto" w:fill="auto"/>
          </w:tcPr>
          <w:p w14:paraId="4585E24A" w14:textId="112E9D0B" w:rsidR="000C2763" w:rsidRPr="008F20B5" w:rsidRDefault="000C2763" w:rsidP="00E0780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7</w:t>
            </w:r>
          </w:p>
        </w:tc>
        <w:tc>
          <w:tcPr>
            <w:tcW w:w="278" w:type="pct"/>
          </w:tcPr>
          <w:p w14:paraId="3C47112B" w14:textId="77777777" w:rsidR="000C2763" w:rsidRDefault="000C2763" w:rsidP="00E07801">
            <w:pPr>
              <w:widowControl/>
              <w:jc w:val="center"/>
              <w:rPr>
                <w:rFonts w:ascii="標楷體" w:eastAsia="標楷體" w:hAnsi="標楷體" w:cs="新細明體"/>
                <w:color w:val="000000"/>
                <w:kern w:val="0"/>
              </w:rPr>
            </w:pPr>
          </w:p>
        </w:tc>
        <w:tc>
          <w:tcPr>
            <w:tcW w:w="1222" w:type="pct"/>
            <w:shd w:val="clear" w:color="auto" w:fill="auto"/>
          </w:tcPr>
          <w:p w14:paraId="0D6A61C3" w14:textId="77777777" w:rsidR="000C2763" w:rsidRPr="008F20B5" w:rsidRDefault="000C2763" w:rsidP="00E07801">
            <w:pPr>
              <w:widowControl/>
              <w:rPr>
                <w:rFonts w:ascii="標楷體" w:eastAsia="標楷體" w:hAnsi="標楷體" w:cs="新細明體"/>
                <w:color w:val="000000"/>
                <w:kern w:val="0"/>
              </w:rPr>
            </w:pPr>
          </w:p>
        </w:tc>
      </w:tr>
      <w:tr w:rsidR="001F27A4" w:rsidRPr="008F20B5" w14:paraId="518221B1" w14:textId="77777777" w:rsidTr="00614F5B">
        <w:trPr>
          <w:trHeight w:val="340"/>
        </w:trPr>
        <w:tc>
          <w:tcPr>
            <w:tcW w:w="395" w:type="pct"/>
            <w:shd w:val="clear" w:color="auto" w:fill="auto"/>
          </w:tcPr>
          <w:p w14:paraId="70B9D677" w14:textId="56641CA3" w:rsidR="001F27A4" w:rsidRPr="00614F5B" w:rsidRDefault="001F27A4" w:rsidP="00614F5B">
            <w:pPr>
              <w:pStyle w:val="af9"/>
              <w:widowControl/>
              <w:ind w:leftChars="0" w:left="1134"/>
              <w:rPr>
                <w:rFonts w:ascii="標楷體" w:eastAsia="標楷體" w:hAnsi="標楷體" w:cs="新細明體"/>
                <w:color w:val="000000"/>
                <w:kern w:val="0"/>
              </w:rPr>
            </w:pPr>
          </w:p>
        </w:tc>
        <w:tc>
          <w:tcPr>
            <w:tcW w:w="605" w:type="pct"/>
            <w:shd w:val="clear" w:color="auto" w:fill="auto"/>
          </w:tcPr>
          <w:p w14:paraId="24657623" w14:textId="77777777" w:rsidR="001F27A4" w:rsidRPr="00CB1CF5" w:rsidRDefault="001F27A4" w:rsidP="00E07801">
            <w:pPr>
              <w:widowControl/>
              <w:rPr>
                <w:rFonts w:ascii="標楷體" w:eastAsia="標楷體" w:hAnsi="標楷體" w:cs="新細明體"/>
                <w:color w:val="FF0000"/>
                <w:kern w:val="0"/>
                <w:highlight w:val="yellow"/>
              </w:rPr>
            </w:pPr>
            <w:r w:rsidRPr="00CB1CF5">
              <w:rPr>
                <w:rFonts w:ascii="標楷體" w:eastAsia="標楷體" w:hAnsi="標楷體" w:cs="新細明體"/>
                <w:color w:val="FF0000"/>
                <w:kern w:val="0"/>
                <w:highlight w:val="yellow"/>
              </w:rPr>
              <w:t>BranchNo</w:t>
            </w:r>
          </w:p>
        </w:tc>
        <w:tc>
          <w:tcPr>
            <w:tcW w:w="1944" w:type="pct"/>
            <w:shd w:val="clear" w:color="auto" w:fill="auto"/>
          </w:tcPr>
          <w:p w14:paraId="6371ED90" w14:textId="77777777" w:rsidR="001F27A4" w:rsidRPr="00CB1CF5" w:rsidRDefault="001F27A4" w:rsidP="00E07801">
            <w:pPr>
              <w:widowControl/>
              <w:rPr>
                <w:rFonts w:ascii="標楷體" w:eastAsia="標楷體" w:hAnsi="標楷體" w:cs="新細明體"/>
                <w:color w:val="FF0000"/>
                <w:kern w:val="0"/>
                <w:highlight w:val="yellow"/>
              </w:rPr>
            </w:pPr>
            <w:r w:rsidRPr="00CB1CF5">
              <w:rPr>
                <w:rFonts w:ascii="標楷體" w:eastAsia="標楷體" w:hAnsi="標楷體" w:cs="新細明體" w:hint="eastAsia"/>
                <w:color w:val="FF0000"/>
                <w:kern w:val="0"/>
                <w:highlight w:val="yellow"/>
              </w:rPr>
              <w:t>單位</w:t>
            </w:r>
          </w:p>
        </w:tc>
        <w:tc>
          <w:tcPr>
            <w:tcW w:w="278" w:type="pct"/>
            <w:shd w:val="clear" w:color="auto" w:fill="auto"/>
          </w:tcPr>
          <w:p w14:paraId="24B386C7" w14:textId="77777777" w:rsidR="001F27A4" w:rsidRPr="00CB1CF5" w:rsidRDefault="001F27A4" w:rsidP="00E07801">
            <w:pPr>
              <w:widowControl/>
              <w:jc w:val="center"/>
              <w:rPr>
                <w:rFonts w:ascii="標楷體" w:eastAsia="標楷體" w:hAnsi="標楷體" w:cs="新細明體"/>
                <w:color w:val="FF0000"/>
                <w:kern w:val="0"/>
                <w:highlight w:val="yellow"/>
              </w:rPr>
            </w:pPr>
            <w:r w:rsidRPr="00CB1CF5">
              <w:rPr>
                <w:rFonts w:ascii="標楷體" w:eastAsia="標楷體" w:hAnsi="標楷體" w:cs="新細明體"/>
                <w:color w:val="FF0000"/>
                <w:kern w:val="0"/>
                <w:highlight w:val="yellow"/>
              </w:rPr>
              <w:t>X</w:t>
            </w:r>
          </w:p>
        </w:tc>
        <w:tc>
          <w:tcPr>
            <w:tcW w:w="278" w:type="pct"/>
            <w:shd w:val="clear" w:color="auto" w:fill="auto"/>
          </w:tcPr>
          <w:p w14:paraId="1646557D" w14:textId="77777777" w:rsidR="001F27A4" w:rsidRPr="00CB1CF5" w:rsidRDefault="001F27A4" w:rsidP="00E07801">
            <w:pPr>
              <w:widowControl/>
              <w:jc w:val="center"/>
              <w:rPr>
                <w:rFonts w:ascii="標楷體" w:eastAsia="標楷體" w:hAnsi="標楷體" w:cs="新細明體"/>
                <w:color w:val="FF0000"/>
                <w:kern w:val="0"/>
                <w:highlight w:val="yellow"/>
              </w:rPr>
            </w:pPr>
            <w:r w:rsidRPr="00CB1CF5">
              <w:rPr>
                <w:rFonts w:ascii="標楷體" w:eastAsia="標楷體" w:hAnsi="標楷體" w:cs="新細明體"/>
                <w:color w:val="FF0000"/>
                <w:kern w:val="0"/>
                <w:highlight w:val="yellow"/>
              </w:rPr>
              <w:t>4</w:t>
            </w:r>
          </w:p>
        </w:tc>
        <w:tc>
          <w:tcPr>
            <w:tcW w:w="278" w:type="pct"/>
          </w:tcPr>
          <w:p w14:paraId="234A640B" w14:textId="77777777" w:rsidR="001F27A4" w:rsidRPr="000A40C7" w:rsidRDefault="001F27A4" w:rsidP="00E07801">
            <w:pPr>
              <w:widowControl/>
              <w:jc w:val="center"/>
              <w:rPr>
                <w:rFonts w:ascii="標楷體" w:eastAsia="標楷體" w:hAnsi="標楷體" w:cs="新細明體"/>
                <w:color w:val="FF0000"/>
                <w:kern w:val="0"/>
                <w:highlight w:val="yellow"/>
              </w:rPr>
            </w:pPr>
            <w:r>
              <w:rPr>
                <w:rFonts w:ascii="標楷體" w:eastAsia="標楷體" w:hAnsi="標楷體" w:cs="新細明體" w:hint="eastAsia"/>
                <w:color w:val="000000"/>
                <w:kern w:val="0"/>
              </w:rPr>
              <w:t>V</w:t>
            </w:r>
          </w:p>
        </w:tc>
        <w:tc>
          <w:tcPr>
            <w:tcW w:w="1222" w:type="pct"/>
            <w:shd w:val="clear" w:color="auto" w:fill="auto"/>
          </w:tcPr>
          <w:p w14:paraId="77ECC658" w14:textId="77777777" w:rsidR="001F27A4" w:rsidRPr="00CB1CF5" w:rsidRDefault="001F27A4" w:rsidP="00E07801">
            <w:pPr>
              <w:widowControl/>
              <w:rPr>
                <w:rFonts w:ascii="標楷體" w:eastAsia="標楷體" w:hAnsi="標楷體" w:cs="新細明體"/>
                <w:color w:val="FF0000"/>
                <w:kern w:val="0"/>
                <w:highlight w:val="yellow"/>
              </w:rPr>
            </w:pPr>
            <w:r w:rsidRPr="00CB1CF5">
              <w:rPr>
                <w:rFonts w:ascii="標楷體" w:eastAsia="標楷體" w:hAnsi="標楷體" w:cs="新細明體" w:hint="eastAsia"/>
                <w:color w:val="FF0000"/>
                <w:kern w:val="0"/>
                <w:highlight w:val="yellow"/>
              </w:rPr>
              <w:t>固定</w:t>
            </w:r>
            <w:r w:rsidRPr="00CB1CF5">
              <w:rPr>
                <w:rFonts w:ascii="標楷體" w:eastAsia="標楷體" w:hAnsi="標楷體" w:cs="新細明體"/>
                <w:color w:val="FF0000"/>
                <w:kern w:val="0"/>
                <w:highlight w:val="yellow"/>
              </w:rPr>
              <w:t>0000</w:t>
            </w:r>
          </w:p>
        </w:tc>
      </w:tr>
      <w:tr w:rsidR="001F27A4" w:rsidRPr="008F20B5" w14:paraId="27B0FCE7" w14:textId="77777777" w:rsidTr="00614F5B">
        <w:trPr>
          <w:trHeight w:val="340"/>
        </w:trPr>
        <w:tc>
          <w:tcPr>
            <w:tcW w:w="395" w:type="pct"/>
            <w:shd w:val="clear" w:color="auto" w:fill="auto"/>
          </w:tcPr>
          <w:p w14:paraId="350CA3C0" w14:textId="21C5CEE5" w:rsidR="001F27A4" w:rsidRPr="008F20B5" w:rsidRDefault="001F27A4" w:rsidP="00E07801">
            <w:pPr>
              <w:widowControl/>
              <w:jc w:val="center"/>
              <w:rPr>
                <w:rFonts w:ascii="標楷體" w:eastAsia="標楷體" w:hAnsi="標楷體" w:cs="新細明體"/>
                <w:color w:val="000000"/>
                <w:kern w:val="0"/>
              </w:rPr>
            </w:pPr>
          </w:p>
        </w:tc>
        <w:tc>
          <w:tcPr>
            <w:tcW w:w="605" w:type="pct"/>
            <w:shd w:val="clear" w:color="auto" w:fill="auto"/>
          </w:tcPr>
          <w:p w14:paraId="40F2DE4F" w14:textId="4EE7F174" w:rsidR="001F27A4" w:rsidRPr="008F20B5" w:rsidRDefault="002247CA" w:rsidP="00E07801">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L</w:t>
            </w:r>
            <w:r>
              <w:rPr>
                <w:rFonts w:ascii="標楷體" w:eastAsia="標楷體" w:hAnsi="標楷體" w:cs="新細明體"/>
                <w:color w:val="000000"/>
                <w:kern w:val="0"/>
              </w:rPr>
              <w:t>1109</w:t>
            </w:r>
            <w:r w:rsidRPr="002247CA">
              <w:rPr>
                <w:rFonts w:ascii="標楷體" w:eastAsia="標楷體" w:hAnsi="標楷體" w:cs="新細明體" w:hint="eastAsia"/>
                <w:color w:val="000000"/>
                <w:kern w:val="0"/>
              </w:rPr>
              <w:t>Occurs</w:t>
            </w:r>
            <w:r w:rsidRPr="002247CA">
              <w:rPr>
                <w:rFonts w:ascii="標楷體" w:eastAsia="標楷體" w:hAnsi="標楷體" w:cs="新細明體" w:hint="eastAsia"/>
                <w:color w:val="000000"/>
                <w:kern w:val="0"/>
              </w:rPr>
              <w:tab/>
            </w:r>
            <w:r w:rsidRPr="002247CA">
              <w:rPr>
                <w:rFonts w:ascii="標楷體" w:eastAsia="標楷體" w:hAnsi="標楷體" w:cs="新細明體" w:hint="eastAsia"/>
                <w:color w:val="000000"/>
                <w:kern w:val="0"/>
              </w:rPr>
              <w:tab/>
            </w:r>
            <w:r w:rsidRPr="002247CA">
              <w:rPr>
                <w:rFonts w:ascii="標楷體" w:eastAsia="標楷體" w:hAnsi="標楷體" w:cs="新細明體" w:hint="eastAsia"/>
                <w:color w:val="000000"/>
                <w:kern w:val="0"/>
              </w:rPr>
              <w:tab/>
            </w:r>
            <w:r w:rsidRPr="002247CA">
              <w:rPr>
                <w:rFonts w:ascii="標楷體" w:eastAsia="標楷體" w:hAnsi="標楷體" w:cs="新細明體" w:hint="eastAsia"/>
                <w:color w:val="000000"/>
                <w:kern w:val="0"/>
              </w:rPr>
              <w:tab/>
            </w:r>
            <w:r w:rsidRPr="002247CA">
              <w:rPr>
                <w:rFonts w:ascii="標楷體" w:eastAsia="標楷體" w:hAnsi="標楷體" w:cs="新細明體" w:hint="eastAsia"/>
                <w:color w:val="000000"/>
                <w:kern w:val="0"/>
              </w:rPr>
              <w:tab/>
            </w:r>
          </w:p>
        </w:tc>
        <w:tc>
          <w:tcPr>
            <w:tcW w:w="1944" w:type="pct"/>
            <w:shd w:val="clear" w:color="auto" w:fill="auto"/>
          </w:tcPr>
          <w:p w14:paraId="40474335" w14:textId="042DCFEB" w:rsidR="001F27A4" w:rsidRPr="008F20B5" w:rsidRDefault="001F27A4" w:rsidP="00E07801">
            <w:pPr>
              <w:widowControl/>
              <w:rPr>
                <w:rFonts w:ascii="標楷體" w:eastAsia="標楷體" w:hAnsi="標楷體" w:cs="新細明體"/>
                <w:color w:val="000000"/>
                <w:kern w:val="0"/>
              </w:rPr>
            </w:pPr>
          </w:p>
        </w:tc>
        <w:tc>
          <w:tcPr>
            <w:tcW w:w="278" w:type="pct"/>
            <w:shd w:val="clear" w:color="auto" w:fill="auto"/>
          </w:tcPr>
          <w:p w14:paraId="08EA1F2D" w14:textId="21097DDA" w:rsidR="001F27A4" w:rsidRPr="008F20B5" w:rsidRDefault="001F27A4" w:rsidP="00E07801">
            <w:pPr>
              <w:widowControl/>
              <w:jc w:val="center"/>
              <w:rPr>
                <w:rFonts w:ascii="標楷體" w:eastAsia="標楷體" w:hAnsi="標楷體" w:cs="新細明體"/>
                <w:color w:val="000000"/>
                <w:kern w:val="0"/>
              </w:rPr>
            </w:pPr>
          </w:p>
        </w:tc>
        <w:tc>
          <w:tcPr>
            <w:tcW w:w="278" w:type="pct"/>
            <w:shd w:val="clear" w:color="auto" w:fill="auto"/>
          </w:tcPr>
          <w:p w14:paraId="18BAA970" w14:textId="3501CC5B" w:rsidR="001F27A4" w:rsidRPr="008F20B5" w:rsidRDefault="001F27A4" w:rsidP="00E07801">
            <w:pPr>
              <w:widowControl/>
              <w:jc w:val="center"/>
              <w:rPr>
                <w:rFonts w:ascii="標楷體" w:eastAsia="標楷體" w:hAnsi="標楷體" w:cs="新細明體"/>
                <w:color w:val="000000"/>
                <w:kern w:val="0"/>
              </w:rPr>
            </w:pPr>
          </w:p>
        </w:tc>
        <w:tc>
          <w:tcPr>
            <w:tcW w:w="278" w:type="pct"/>
          </w:tcPr>
          <w:p w14:paraId="4C02E7FB" w14:textId="2182E116" w:rsidR="001F27A4" w:rsidRPr="008F20B5" w:rsidRDefault="001F27A4" w:rsidP="00E07801">
            <w:pPr>
              <w:widowControl/>
              <w:jc w:val="center"/>
              <w:rPr>
                <w:rFonts w:ascii="標楷體" w:eastAsia="標楷體" w:hAnsi="標楷體" w:cs="新細明體"/>
                <w:color w:val="000000"/>
                <w:kern w:val="0"/>
              </w:rPr>
            </w:pPr>
          </w:p>
        </w:tc>
        <w:tc>
          <w:tcPr>
            <w:tcW w:w="1222" w:type="pct"/>
            <w:shd w:val="clear" w:color="auto" w:fill="auto"/>
            <w:noWrap/>
            <w:vAlign w:val="center"/>
          </w:tcPr>
          <w:p w14:paraId="5251B906" w14:textId="754A17AF" w:rsidR="00E358EA" w:rsidRDefault="00E358EA" w:rsidP="00E358EA">
            <w:pPr>
              <w:widowControl/>
              <w:rPr>
                <w:rFonts w:ascii="標楷體" w:eastAsia="標楷體" w:hAnsi="標楷體" w:cs="新細明體"/>
                <w:color w:val="000000"/>
                <w:kern w:val="0"/>
              </w:rPr>
            </w:pPr>
            <w:r>
              <w:rPr>
                <w:rFonts w:ascii="標楷體" w:eastAsia="標楷體" w:hAnsi="標楷體" w:cs="新細明體"/>
                <w:color w:val="000000"/>
                <w:kern w:val="0"/>
              </w:rPr>
              <w:t>O</w:t>
            </w:r>
            <w:r>
              <w:rPr>
                <w:rFonts w:ascii="標楷體" w:eastAsia="標楷體" w:hAnsi="標楷體" w:cs="新細明體" w:hint="eastAsia"/>
                <w:color w:val="000000"/>
                <w:kern w:val="0"/>
              </w:rPr>
              <w:t>ccurs</w:t>
            </w:r>
            <w:r>
              <w:rPr>
                <w:rFonts w:ascii="標楷體" w:eastAsia="標楷體" w:hAnsi="標楷體" w:cs="新細明體"/>
                <w:color w:val="000000"/>
                <w:kern w:val="0"/>
              </w:rPr>
              <w:t xml:space="preserve"> </w:t>
            </w:r>
            <w:r>
              <w:rPr>
                <w:rFonts w:ascii="標楷體" w:eastAsia="標楷體" w:hAnsi="標楷體" w:cs="新細明體" w:hint="eastAsia"/>
                <w:color w:val="000000"/>
                <w:kern w:val="0"/>
              </w:rPr>
              <w:t>1</w:t>
            </w:r>
            <w:r>
              <w:rPr>
                <w:rFonts w:ascii="標楷體" w:eastAsia="標楷體" w:hAnsi="標楷體" w:cs="新細明體"/>
                <w:color w:val="000000"/>
                <w:kern w:val="0"/>
              </w:rPr>
              <w:t>-6</w:t>
            </w:r>
          </w:p>
          <w:p w14:paraId="1164529E" w14:textId="572ED4B2" w:rsidR="00E358EA" w:rsidRPr="002247CA"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1: 新光金控</w:t>
            </w:r>
          </w:p>
          <w:p w14:paraId="50C21FC9" w14:textId="55D1FA80" w:rsidR="00E358EA" w:rsidRPr="002247CA"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2: 新光人壽</w:t>
            </w:r>
          </w:p>
          <w:p w14:paraId="424A3830" w14:textId="4597EF4C" w:rsidR="00E358EA" w:rsidRPr="002247CA"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3: 新光銀行</w:t>
            </w:r>
          </w:p>
          <w:p w14:paraId="345A5EEF" w14:textId="59B352EF" w:rsidR="00E358EA" w:rsidRPr="002247CA"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4: 新光信託</w:t>
            </w:r>
          </w:p>
          <w:p w14:paraId="09F8B3F8" w14:textId="41CB0AF7" w:rsidR="00E358EA" w:rsidRPr="002247CA"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5: 保險經紀人</w:t>
            </w:r>
          </w:p>
          <w:p w14:paraId="268A6E2A" w14:textId="07FC5971" w:rsidR="001F27A4" w:rsidRPr="008F20B5"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6: 元富證券"</w:t>
            </w:r>
          </w:p>
        </w:tc>
      </w:tr>
      <w:tr w:rsidR="00E358EA" w:rsidRPr="008F20B5" w14:paraId="6BC2E65C" w14:textId="77777777" w:rsidTr="00614F5B">
        <w:trPr>
          <w:trHeight w:val="340"/>
        </w:trPr>
        <w:tc>
          <w:tcPr>
            <w:tcW w:w="395" w:type="pct"/>
            <w:shd w:val="clear" w:color="auto" w:fill="auto"/>
          </w:tcPr>
          <w:p w14:paraId="4BE2F3DF" w14:textId="1410D5C0" w:rsidR="00E358EA" w:rsidRPr="008F20B5" w:rsidRDefault="00E358EA" w:rsidP="00E358EA">
            <w:pPr>
              <w:widowControl/>
              <w:jc w:val="center"/>
              <w:rPr>
                <w:rFonts w:ascii="標楷體" w:eastAsia="標楷體" w:hAnsi="標楷體" w:cs="新細明體"/>
                <w:color w:val="000000"/>
                <w:kern w:val="0"/>
              </w:rPr>
            </w:pPr>
          </w:p>
        </w:tc>
        <w:tc>
          <w:tcPr>
            <w:tcW w:w="605" w:type="pct"/>
            <w:shd w:val="clear" w:color="auto" w:fill="auto"/>
          </w:tcPr>
          <w:p w14:paraId="5CB29690" w14:textId="31AF3B2E" w:rsidR="00E358EA" w:rsidRPr="008F20B5" w:rsidRDefault="00E358EA" w:rsidP="00E358EA">
            <w:pPr>
              <w:widowControl/>
              <w:rPr>
                <w:rFonts w:ascii="標楷體" w:eastAsia="標楷體" w:hAnsi="標楷體" w:cs="新細明體"/>
                <w:color w:val="000000"/>
                <w:kern w:val="0"/>
              </w:rPr>
            </w:pPr>
            <w:r w:rsidRPr="00E358EA">
              <w:rPr>
                <w:rFonts w:ascii="標楷體" w:eastAsia="標楷體" w:hAnsi="標楷體" w:cs="新細明體"/>
                <w:color w:val="000000"/>
                <w:kern w:val="0"/>
              </w:rPr>
              <w:t>Enable</w:t>
            </w:r>
          </w:p>
        </w:tc>
        <w:tc>
          <w:tcPr>
            <w:tcW w:w="1944" w:type="pct"/>
            <w:shd w:val="clear" w:color="auto" w:fill="auto"/>
          </w:tcPr>
          <w:p w14:paraId="4A470960" w14:textId="17141C70" w:rsidR="00E358EA" w:rsidRPr="008F20B5" w:rsidRDefault="00E358EA" w:rsidP="00E358EA">
            <w:pPr>
              <w:widowControl/>
              <w:rPr>
                <w:rFonts w:ascii="標楷體" w:eastAsia="標楷體" w:hAnsi="標楷體" w:cs="新細明體"/>
                <w:color w:val="000000"/>
                <w:kern w:val="0"/>
              </w:rPr>
            </w:pPr>
            <w:r>
              <w:rPr>
                <w:rFonts w:ascii="標楷體" w:eastAsia="標楷體" w:hAnsi="標楷體" w:cs="新細明體" w:hint="eastAsia"/>
                <w:color w:val="000000"/>
                <w:kern w:val="0"/>
              </w:rPr>
              <w:t>是否同意</w:t>
            </w:r>
          </w:p>
        </w:tc>
        <w:tc>
          <w:tcPr>
            <w:tcW w:w="278" w:type="pct"/>
            <w:shd w:val="clear" w:color="auto" w:fill="auto"/>
          </w:tcPr>
          <w:p w14:paraId="223F7368" w14:textId="4CD463AE" w:rsidR="00E358EA" w:rsidRPr="008F20B5" w:rsidRDefault="00E358EA" w:rsidP="00E358EA">
            <w:pPr>
              <w:widowControl/>
              <w:jc w:val="center"/>
              <w:rPr>
                <w:rFonts w:ascii="標楷體" w:eastAsia="標楷體" w:hAnsi="標楷體" w:cs="新細明體"/>
                <w:color w:val="000000"/>
                <w:kern w:val="0"/>
              </w:rPr>
            </w:pPr>
            <w:r>
              <w:rPr>
                <w:rFonts w:ascii="標楷體" w:eastAsia="標楷體" w:hAnsi="標楷體" w:cs="新細明體" w:hint="eastAsia"/>
                <w:kern w:val="0"/>
              </w:rPr>
              <w:t>X</w:t>
            </w:r>
          </w:p>
        </w:tc>
        <w:tc>
          <w:tcPr>
            <w:tcW w:w="278" w:type="pct"/>
            <w:shd w:val="clear" w:color="auto" w:fill="auto"/>
          </w:tcPr>
          <w:p w14:paraId="773B13DA" w14:textId="0B00F716" w:rsidR="00E358EA" w:rsidRPr="008F20B5" w:rsidRDefault="00E358EA" w:rsidP="00E358EA">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1</w:t>
            </w:r>
          </w:p>
        </w:tc>
        <w:tc>
          <w:tcPr>
            <w:tcW w:w="278" w:type="pct"/>
          </w:tcPr>
          <w:p w14:paraId="30757F71" w14:textId="7BACC76C" w:rsidR="00E358EA" w:rsidRPr="008F20B5" w:rsidRDefault="00E358EA" w:rsidP="00E358EA">
            <w:pPr>
              <w:widowControl/>
              <w:jc w:val="center"/>
              <w:rPr>
                <w:rFonts w:ascii="標楷體" w:eastAsia="標楷體" w:hAnsi="標楷體" w:cs="新細明體"/>
                <w:color w:val="000000"/>
                <w:kern w:val="0"/>
              </w:rPr>
            </w:pPr>
          </w:p>
        </w:tc>
        <w:tc>
          <w:tcPr>
            <w:tcW w:w="1222" w:type="pct"/>
            <w:shd w:val="clear" w:color="auto" w:fill="auto"/>
            <w:noWrap/>
            <w:vAlign w:val="center"/>
          </w:tcPr>
          <w:p w14:paraId="3DA7155B" w14:textId="77777777" w:rsidR="00E358EA" w:rsidRPr="002247CA" w:rsidRDefault="00E358EA" w:rsidP="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Y: 同意使用</w:t>
            </w:r>
          </w:p>
          <w:p w14:paraId="26A6E599" w14:textId="4DEB1B0D" w:rsidR="00E358EA" w:rsidRPr="008F20B5" w:rsidRDefault="00E358EA">
            <w:pPr>
              <w:widowControl/>
              <w:rPr>
                <w:rFonts w:ascii="標楷體" w:eastAsia="標楷體" w:hAnsi="標楷體" w:cs="新細明體"/>
                <w:color w:val="000000"/>
                <w:kern w:val="0"/>
              </w:rPr>
            </w:pPr>
            <w:r w:rsidRPr="002247CA">
              <w:rPr>
                <w:rFonts w:ascii="標楷體" w:eastAsia="標楷體" w:hAnsi="標楷體" w:cs="新細明體" w:hint="eastAsia"/>
                <w:color w:val="000000"/>
                <w:kern w:val="0"/>
              </w:rPr>
              <w:t>N: 不同意使用"</w:t>
            </w:r>
          </w:p>
        </w:tc>
      </w:tr>
      <w:tr w:rsidR="00E358EA" w:rsidRPr="008F20B5" w14:paraId="4F5850B3" w14:textId="77777777" w:rsidTr="00614F5B">
        <w:trPr>
          <w:trHeight w:val="2720"/>
        </w:trPr>
        <w:tc>
          <w:tcPr>
            <w:tcW w:w="395" w:type="pct"/>
            <w:shd w:val="clear" w:color="auto" w:fill="auto"/>
          </w:tcPr>
          <w:p w14:paraId="2F0C5813" w14:textId="1CCAFF5E" w:rsidR="00E358EA" w:rsidRPr="008F20B5" w:rsidRDefault="00E358EA" w:rsidP="00E358EA">
            <w:pPr>
              <w:widowControl/>
              <w:jc w:val="center"/>
              <w:rPr>
                <w:rFonts w:ascii="標楷體" w:eastAsia="標楷體" w:hAnsi="標楷體" w:cs="新細明體"/>
                <w:color w:val="000000"/>
                <w:kern w:val="0"/>
              </w:rPr>
            </w:pPr>
          </w:p>
        </w:tc>
        <w:tc>
          <w:tcPr>
            <w:tcW w:w="605" w:type="pct"/>
            <w:shd w:val="clear" w:color="auto" w:fill="auto"/>
          </w:tcPr>
          <w:p w14:paraId="079BA619" w14:textId="2888A267" w:rsidR="00E358EA" w:rsidRPr="008F20B5" w:rsidRDefault="00E358EA" w:rsidP="00E358EA">
            <w:pPr>
              <w:widowControl/>
              <w:rPr>
                <w:rFonts w:ascii="標楷體" w:eastAsia="標楷體" w:hAnsi="標楷體" w:cs="新細明體"/>
                <w:color w:val="000000"/>
                <w:kern w:val="0"/>
              </w:rPr>
            </w:pPr>
          </w:p>
        </w:tc>
        <w:tc>
          <w:tcPr>
            <w:tcW w:w="1944" w:type="pct"/>
            <w:shd w:val="clear" w:color="auto" w:fill="auto"/>
          </w:tcPr>
          <w:p w14:paraId="793FD4B6" w14:textId="678D0869" w:rsidR="00E358EA" w:rsidRPr="008F20B5" w:rsidRDefault="00E358EA" w:rsidP="00E358EA">
            <w:pPr>
              <w:widowControl/>
              <w:rPr>
                <w:rFonts w:ascii="標楷體" w:eastAsia="標楷體" w:hAnsi="標楷體" w:cs="新細明體"/>
                <w:color w:val="000000"/>
                <w:kern w:val="0"/>
              </w:rPr>
            </w:pPr>
          </w:p>
        </w:tc>
        <w:tc>
          <w:tcPr>
            <w:tcW w:w="278" w:type="pct"/>
            <w:shd w:val="clear" w:color="auto" w:fill="auto"/>
          </w:tcPr>
          <w:p w14:paraId="20D03CD6" w14:textId="5B7103F9" w:rsidR="00E358EA" w:rsidRPr="008F20B5" w:rsidRDefault="00E358EA" w:rsidP="00E358EA">
            <w:pPr>
              <w:widowControl/>
              <w:jc w:val="center"/>
              <w:rPr>
                <w:rFonts w:ascii="標楷體" w:eastAsia="標楷體" w:hAnsi="標楷體" w:cs="新細明體"/>
                <w:kern w:val="0"/>
              </w:rPr>
            </w:pPr>
          </w:p>
        </w:tc>
        <w:tc>
          <w:tcPr>
            <w:tcW w:w="278" w:type="pct"/>
            <w:shd w:val="clear" w:color="auto" w:fill="auto"/>
          </w:tcPr>
          <w:p w14:paraId="6FBA94D0" w14:textId="7BCF515B" w:rsidR="00E358EA" w:rsidRPr="008F20B5" w:rsidRDefault="00E358EA" w:rsidP="00E358EA">
            <w:pPr>
              <w:widowControl/>
              <w:jc w:val="center"/>
              <w:rPr>
                <w:rFonts w:ascii="標楷體" w:eastAsia="標楷體" w:hAnsi="標楷體" w:cs="新細明體"/>
                <w:color w:val="000000"/>
                <w:kern w:val="0"/>
              </w:rPr>
            </w:pPr>
          </w:p>
        </w:tc>
        <w:tc>
          <w:tcPr>
            <w:tcW w:w="278" w:type="pct"/>
          </w:tcPr>
          <w:p w14:paraId="63EBDCCE" w14:textId="6DB32FF6" w:rsidR="00E358EA" w:rsidRPr="008F20B5" w:rsidRDefault="00E358EA" w:rsidP="00E358EA">
            <w:pPr>
              <w:jc w:val="center"/>
              <w:rPr>
                <w:rFonts w:ascii="標楷體" w:eastAsia="標楷體" w:hAnsi="標楷體"/>
              </w:rPr>
            </w:pPr>
          </w:p>
        </w:tc>
        <w:tc>
          <w:tcPr>
            <w:tcW w:w="1222" w:type="pct"/>
            <w:shd w:val="clear" w:color="auto" w:fill="auto"/>
            <w:vAlign w:val="center"/>
          </w:tcPr>
          <w:p w14:paraId="139B7EB3" w14:textId="6AFA6346" w:rsidR="00E358EA" w:rsidRPr="008F20B5" w:rsidRDefault="00E358EA" w:rsidP="00E358EA">
            <w:pPr>
              <w:widowControl/>
              <w:rPr>
                <w:rFonts w:ascii="標楷體" w:eastAsia="標楷體" w:hAnsi="標楷體" w:cs="新細明體"/>
                <w:color w:val="000000"/>
                <w:kern w:val="0"/>
              </w:rPr>
            </w:pPr>
          </w:p>
        </w:tc>
      </w:tr>
    </w:tbl>
    <w:p w14:paraId="001D0A68" w14:textId="4D2F84E6" w:rsidR="001F27A4" w:rsidRDefault="001F27A4">
      <w:pPr>
        <w:widowControl/>
        <w:rPr>
          <w:rFonts w:ascii="標楷體" w:eastAsia="標楷體" w:hAnsi="標楷體"/>
          <w:b/>
          <w:sz w:val="32"/>
          <w:szCs w:val="32"/>
        </w:rPr>
      </w:pPr>
    </w:p>
    <w:p w14:paraId="330A4DA3" w14:textId="77777777" w:rsidR="001F27A4" w:rsidRDefault="001F27A4">
      <w:pPr>
        <w:widowControl/>
        <w:rPr>
          <w:rFonts w:ascii="標楷體" w:eastAsia="標楷體" w:hAnsi="標楷體"/>
          <w:b/>
          <w:sz w:val="32"/>
          <w:szCs w:val="32"/>
        </w:rPr>
      </w:pPr>
      <w:r>
        <w:rPr>
          <w:rFonts w:ascii="標楷體" w:eastAsia="標楷體" w:hAnsi="標楷體"/>
          <w:b/>
          <w:sz w:val="32"/>
          <w:szCs w:val="32"/>
        </w:rPr>
        <w:br w:type="page"/>
      </w:r>
    </w:p>
    <w:p w14:paraId="32E9C4CC" w14:textId="77777777" w:rsidR="001F27A4" w:rsidRPr="001F27A4" w:rsidRDefault="001F27A4">
      <w:pPr>
        <w:widowControl/>
        <w:rPr>
          <w:rFonts w:ascii="標楷體" w:eastAsia="標楷體" w:hAnsi="標楷體"/>
          <w:b/>
          <w:sz w:val="32"/>
          <w:szCs w:val="32"/>
        </w:rPr>
      </w:pPr>
    </w:p>
    <w:p w14:paraId="6E7F767D" w14:textId="7E899B70" w:rsidR="00E068B7" w:rsidRPr="008F20B5" w:rsidRDefault="00E068B7" w:rsidP="00614F5B">
      <w:pPr>
        <w:pStyle w:val="3"/>
        <w:numPr>
          <w:ilvl w:val="2"/>
          <w:numId w:val="31"/>
        </w:numPr>
        <w:spacing w:before="0" w:after="240"/>
        <w:rPr>
          <w:rFonts w:ascii="標楷體" w:hAnsi="標楷體"/>
          <w:b/>
          <w:szCs w:val="32"/>
        </w:rPr>
      </w:pPr>
      <w:r w:rsidRPr="008F20B5">
        <w:rPr>
          <w:rFonts w:ascii="標楷體" w:hAnsi="標楷體"/>
          <w:b/>
          <w:szCs w:val="32"/>
        </w:rPr>
        <w:t>L2111</w:t>
      </w:r>
      <w:r w:rsidRPr="008F20B5">
        <w:rPr>
          <w:rFonts w:ascii="標楷體" w:hAnsi="標楷體" w:hint="eastAsia"/>
          <w:b/>
        </w:rPr>
        <w:t>案件申請登錄</w:t>
      </w:r>
    </w:p>
    <w:tbl>
      <w:tblPr>
        <w:tblW w:w="5059"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52"/>
        <w:gridCol w:w="1616"/>
        <w:gridCol w:w="3989"/>
        <w:gridCol w:w="553"/>
        <w:gridCol w:w="553"/>
        <w:gridCol w:w="553"/>
        <w:gridCol w:w="2498"/>
      </w:tblGrid>
      <w:tr w:rsidR="008464F4" w:rsidRPr="008F20B5" w14:paraId="0F7C82F6" w14:textId="77777777" w:rsidTr="00614F5B">
        <w:trPr>
          <w:trHeight w:val="20"/>
          <w:tblHeader/>
        </w:trPr>
        <w:tc>
          <w:tcPr>
            <w:tcW w:w="268" w:type="pct"/>
            <w:shd w:val="clear" w:color="auto" w:fill="auto"/>
            <w:hideMark/>
          </w:tcPr>
          <w:p w14:paraId="2AF188FB" w14:textId="77777777" w:rsidR="008464F4" w:rsidRPr="008F20B5" w:rsidRDefault="008464F4">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783" w:type="pct"/>
            <w:shd w:val="clear" w:color="auto" w:fill="auto"/>
            <w:hideMark/>
          </w:tcPr>
          <w:p w14:paraId="0F20CA7F"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34" w:type="pct"/>
            <w:shd w:val="clear" w:color="auto" w:fill="auto"/>
            <w:hideMark/>
          </w:tcPr>
          <w:p w14:paraId="78051E49"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68" w:type="pct"/>
            <w:shd w:val="clear" w:color="auto" w:fill="auto"/>
            <w:hideMark/>
          </w:tcPr>
          <w:p w14:paraId="7767C08A"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68" w:type="pct"/>
            <w:shd w:val="clear" w:color="auto" w:fill="auto"/>
            <w:hideMark/>
          </w:tcPr>
          <w:p w14:paraId="62526F3C"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68" w:type="pct"/>
          </w:tcPr>
          <w:p w14:paraId="7BC7D512" w14:textId="043F059F"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11" w:type="pct"/>
            <w:shd w:val="clear" w:color="auto" w:fill="auto"/>
            <w:hideMark/>
          </w:tcPr>
          <w:p w14:paraId="0F822971" w14:textId="0DAE88EE"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8464F4" w:rsidRPr="008F20B5" w14:paraId="0CBDC02D" w14:textId="77777777" w:rsidTr="00614F5B">
        <w:trPr>
          <w:trHeight w:val="20"/>
          <w:tblHeader/>
        </w:trPr>
        <w:tc>
          <w:tcPr>
            <w:tcW w:w="268" w:type="pct"/>
            <w:shd w:val="clear" w:color="auto" w:fill="auto"/>
          </w:tcPr>
          <w:p w14:paraId="36B8BF9B" w14:textId="5F435A49"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hideMark/>
          </w:tcPr>
          <w:p w14:paraId="689B658A" w14:textId="35EB97EF"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934" w:type="pct"/>
            <w:shd w:val="clear" w:color="auto" w:fill="auto"/>
            <w:hideMark/>
          </w:tcPr>
          <w:p w14:paraId="2C933CDF"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68" w:type="pct"/>
            <w:shd w:val="clear" w:color="auto" w:fill="auto"/>
            <w:hideMark/>
          </w:tcPr>
          <w:p w14:paraId="2792F368"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hideMark/>
          </w:tcPr>
          <w:p w14:paraId="4B909FB1"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68" w:type="pct"/>
          </w:tcPr>
          <w:p w14:paraId="6470B439" w14:textId="1F891734"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hideMark/>
          </w:tcPr>
          <w:p w14:paraId="064B2B03" w14:textId="3C45FFBC"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L2111</w:t>
            </w:r>
          </w:p>
        </w:tc>
      </w:tr>
      <w:tr w:rsidR="008464F4" w:rsidRPr="008F20B5" w14:paraId="119009B5" w14:textId="77777777" w:rsidTr="00614F5B">
        <w:trPr>
          <w:trHeight w:val="20"/>
          <w:tblHeader/>
        </w:trPr>
        <w:tc>
          <w:tcPr>
            <w:tcW w:w="268" w:type="pct"/>
            <w:shd w:val="clear" w:color="auto" w:fill="auto"/>
          </w:tcPr>
          <w:p w14:paraId="1F107ADD" w14:textId="2A307781"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tcPr>
          <w:p w14:paraId="5646360B" w14:textId="20DF1CB2"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FuncCode</w:t>
            </w:r>
          </w:p>
        </w:tc>
        <w:tc>
          <w:tcPr>
            <w:tcW w:w="1934" w:type="pct"/>
            <w:shd w:val="clear" w:color="auto" w:fill="auto"/>
          </w:tcPr>
          <w:p w14:paraId="5E9421F4" w14:textId="5DAD2286"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68" w:type="pct"/>
            <w:shd w:val="clear" w:color="auto" w:fill="auto"/>
          </w:tcPr>
          <w:p w14:paraId="73E7854C" w14:textId="4D6BCD1A"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tcPr>
          <w:p w14:paraId="13F1B7E3" w14:textId="27D4F71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8" w:type="pct"/>
          </w:tcPr>
          <w:p w14:paraId="7FFA682B" w14:textId="3689A670"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tcPr>
          <w:p w14:paraId="3B283BEF" w14:textId="52BEE23F"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1:新增;2:修改;4:刪除;5:查詢</w:t>
            </w:r>
          </w:p>
        </w:tc>
      </w:tr>
      <w:tr w:rsidR="008464F4" w:rsidRPr="008F20B5" w14:paraId="10847D68" w14:textId="77777777" w:rsidTr="00614F5B">
        <w:trPr>
          <w:trHeight w:val="20"/>
          <w:tblHeader/>
        </w:trPr>
        <w:tc>
          <w:tcPr>
            <w:tcW w:w="268" w:type="pct"/>
            <w:shd w:val="clear" w:color="auto" w:fill="auto"/>
          </w:tcPr>
          <w:p w14:paraId="587E0FA3" w14:textId="206554E0"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772AC045"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CustId</w:t>
            </w:r>
          </w:p>
        </w:tc>
        <w:tc>
          <w:tcPr>
            <w:tcW w:w="1934" w:type="pct"/>
            <w:shd w:val="clear" w:color="auto" w:fill="auto"/>
            <w:vAlign w:val="center"/>
            <w:hideMark/>
          </w:tcPr>
          <w:p w14:paraId="3E1F1206"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統一編號</w:t>
            </w:r>
          </w:p>
        </w:tc>
        <w:tc>
          <w:tcPr>
            <w:tcW w:w="268" w:type="pct"/>
            <w:shd w:val="clear" w:color="auto" w:fill="auto"/>
            <w:vAlign w:val="center"/>
            <w:hideMark/>
          </w:tcPr>
          <w:p w14:paraId="49034CDE"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1EA8AE94"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8" w:type="pct"/>
          </w:tcPr>
          <w:p w14:paraId="4737FBE2" w14:textId="40C06E36"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tcPr>
          <w:p w14:paraId="483E13A5" w14:textId="447B3F4B" w:rsidR="008464F4" w:rsidRPr="008F20B5" w:rsidRDefault="008464F4" w:rsidP="004C742C">
            <w:pPr>
              <w:widowControl/>
              <w:rPr>
                <w:rFonts w:ascii="標楷體" w:eastAsia="標楷體" w:hAnsi="標楷體" w:cs="新細明體"/>
                <w:color w:val="000000"/>
                <w:kern w:val="0"/>
              </w:rPr>
            </w:pPr>
          </w:p>
        </w:tc>
      </w:tr>
      <w:tr w:rsidR="008464F4" w:rsidRPr="008F20B5" w14:paraId="5A907ED6" w14:textId="77777777" w:rsidTr="00614F5B">
        <w:trPr>
          <w:trHeight w:val="20"/>
          <w:tblHeader/>
        </w:trPr>
        <w:tc>
          <w:tcPr>
            <w:tcW w:w="268" w:type="pct"/>
            <w:shd w:val="clear" w:color="auto" w:fill="auto"/>
          </w:tcPr>
          <w:p w14:paraId="668226A8" w14:textId="45537199"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2A11F098" w14:textId="2D39D3C0"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ApplNo</w:t>
            </w:r>
          </w:p>
        </w:tc>
        <w:tc>
          <w:tcPr>
            <w:tcW w:w="1934" w:type="pct"/>
            <w:shd w:val="clear" w:color="auto" w:fill="auto"/>
            <w:vAlign w:val="center"/>
            <w:hideMark/>
          </w:tcPr>
          <w:p w14:paraId="0D47D0D6"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申請號碼</w:t>
            </w:r>
          </w:p>
        </w:tc>
        <w:tc>
          <w:tcPr>
            <w:tcW w:w="268" w:type="pct"/>
            <w:shd w:val="clear" w:color="auto" w:fill="auto"/>
            <w:vAlign w:val="center"/>
            <w:hideMark/>
          </w:tcPr>
          <w:p w14:paraId="17235E83" w14:textId="1E7D2613"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42ED86FB"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8" w:type="pct"/>
          </w:tcPr>
          <w:p w14:paraId="6F6E1385" w14:textId="6076C1ED"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hideMark/>
          </w:tcPr>
          <w:p w14:paraId="2D601849" w14:textId="49C6EC8F"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8464F4" w:rsidRPr="008F20B5" w14:paraId="7D6BE395" w14:textId="77777777" w:rsidTr="00614F5B">
        <w:trPr>
          <w:trHeight w:val="20"/>
          <w:tblHeader/>
        </w:trPr>
        <w:tc>
          <w:tcPr>
            <w:tcW w:w="268" w:type="pct"/>
            <w:shd w:val="clear" w:color="auto" w:fill="auto"/>
          </w:tcPr>
          <w:p w14:paraId="65458CF7" w14:textId="78DA9C8C" w:rsidR="008464F4" w:rsidRPr="004A1C2C" w:rsidRDefault="008464F4">
            <w:pPr>
              <w:pStyle w:val="af9"/>
              <w:numPr>
                <w:ilvl w:val="0"/>
                <w:numId w:val="41"/>
              </w:numPr>
              <w:ind w:leftChars="0"/>
              <w:jc w:val="center"/>
              <w:rPr>
                <w:rFonts w:ascii="標楷體" w:eastAsia="標楷體" w:hAnsi="標楷體"/>
              </w:rPr>
            </w:pPr>
          </w:p>
        </w:tc>
        <w:tc>
          <w:tcPr>
            <w:tcW w:w="783" w:type="pct"/>
            <w:shd w:val="clear" w:color="auto" w:fill="auto"/>
            <w:vAlign w:val="center"/>
            <w:hideMark/>
          </w:tcPr>
          <w:p w14:paraId="383DD478" w14:textId="75B492FA"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ApplDate</w:t>
            </w:r>
          </w:p>
        </w:tc>
        <w:tc>
          <w:tcPr>
            <w:tcW w:w="1934" w:type="pct"/>
            <w:shd w:val="clear" w:color="auto" w:fill="auto"/>
            <w:vAlign w:val="center"/>
            <w:hideMark/>
          </w:tcPr>
          <w:p w14:paraId="370CD949"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申請日期</w:t>
            </w:r>
          </w:p>
        </w:tc>
        <w:tc>
          <w:tcPr>
            <w:tcW w:w="268" w:type="pct"/>
            <w:shd w:val="clear" w:color="auto" w:fill="auto"/>
            <w:vAlign w:val="center"/>
            <w:hideMark/>
          </w:tcPr>
          <w:p w14:paraId="02F88942"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shd w:val="clear" w:color="auto" w:fill="auto"/>
            <w:vAlign w:val="center"/>
            <w:hideMark/>
          </w:tcPr>
          <w:p w14:paraId="13B6643F" w14:textId="2B778538"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8" w:type="pct"/>
          </w:tcPr>
          <w:p w14:paraId="477A8584" w14:textId="75EA2993"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noWrap/>
            <w:vAlign w:val="center"/>
            <w:hideMark/>
          </w:tcPr>
          <w:p w14:paraId="5730925D" w14:textId="6CEFD2E5"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464F4" w:rsidRPr="008F20B5" w14:paraId="42176CE7" w14:textId="77777777" w:rsidTr="00614F5B">
        <w:trPr>
          <w:trHeight w:val="20"/>
          <w:tblHeader/>
        </w:trPr>
        <w:tc>
          <w:tcPr>
            <w:tcW w:w="268" w:type="pct"/>
            <w:shd w:val="clear" w:color="auto" w:fill="auto"/>
          </w:tcPr>
          <w:p w14:paraId="61384004" w14:textId="31CE5255"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45FCD6F5"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ProdNo</w:t>
            </w:r>
          </w:p>
        </w:tc>
        <w:tc>
          <w:tcPr>
            <w:tcW w:w="1934" w:type="pct"/>
            <w:shd w:val="clear" w:color="auto" w:fill="auto"/>
            <w:vAlign w:val="center"/>
            <w:hideMark/>
          </w:tcPr>
          <w:p w14:paraId="0FCF585D"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申請商品代碼</w:t>
            </w:r>
          </w:p>
        </w:tc>
        <w:tc>
          <w:tcPr>
            <w:tcW w:w="268" w:type="pct"/>
            <w:shd w:val="clear" w:color="auto" w:fill="auto"/>
            <w:vAlign w:val="center"/>
            <w:hideMark/>
          </w:tcPr>
          <w:p w14:paraId="207D95B8"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0CE57496" w14:textId="3AAD80E9"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68" w:type="pct"/>
          </w:tcPr>
          <w:p w14:paraId="1ADF37F9" w14:textId="4FE0C1B5"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hideMark/>
          </w:tcPr>
          <w:p w14:paraId="59B64F92" w14:textId="4260E934" w:rsidR="008464F4" w:rsidRPr="008F20B5" w:rsidRDefault="008464F4" w:rsidP="004C742C">
            <w:pPr>
              <w:widowControl/>
              <w:rPr>
                <w:rFonts w:ascii="標楷體" w:eastAsia="標楷體" w:hAnsi="標楷體" w:cs="新細明體"/>
                <w:color w:val="000000"/>
                <w:kern w:val="0"/>
              </w:rPr>
            </w:pPr>
          </w:p>
        </w:tc>
      </w:tr>
      <w:tr w:rsidR="008464F4" w:rsidRPr="008F20B5" w14:paraId="16880D10" w14:textId="77777777" w:rsidTr="00614F5B">
        <w:trPr>
          <w:trHeight w:val="20"/>
          <w:tblHeader/>
        </w:trPr>
        <w:tc>
          <w:tcPr>
            <w:tcW w:w="268" w:type="pct"/>
            <w:shd w:val="clear" w:color="auto" w:fill="auto"/>
          </w:tcPr>
          <w:p w14:paraId="2F06B740" w14:textId="4ED458CF"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2FB0F049" w14:textId="435FCD86"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CurrencyCode</w:t>
            </w:r>
          </w:p>
        </w:tc>
        <w:tc>
          <w:tcPr>
            <w:tcW w:w="1934" w:type="pct"/>
            <w:shd w:val="clear" w:color="auto" w:fill="auto"/>
            <w:vAlign w:val="center"/>
            <w:hideMark/>
          </w:tcPr>
          <w:p w14:paraId="31FEF8C9"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申請幣別</w:t>
            </w:r>
          </w:p>
        </w:tc>
        <w:tc>
          <w:tcPr>
            <w:tcW w:w="268" w:type="pct"/>
            <w:shd w:val="clear" w:color="auto" w:fill="auto"/>
            <w:vAlign w:val="center"/>
            <w:hideMark/>
          </w:tcPr>
          <w:p w14:paraId="1D9B0FD0"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60BA5B67" w14:textId="77777777" w:rsidR="008464F4" w:rsidRPr="008F20B5" w:rsidRDefault="008464F4" w:rsidP="00E068B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68" w:type="pct"/>
          </w:tcPr>
          <w:p w14:paraId="61426660" w14:textId="4B7C383D"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tcPr>
          <w:p w14:paraId="68516B23" w14:textId="499E8433" w:rsidR="008464F4" w:rsidRPr="008F20B5" w:rsidRDefault="008464F4" w:rsidP="00E068B7">
            <w:pPr>
              <w:widowControl/>
              <w:rPr>
                <w:rFonts w:ascii="標楷體" w:eastAsia="標楷體" w:hAnsi="標楷體" w:cs="新細明體"/>
                <w:color w:val="000000"/>
                <w:kern w:val="0"/>
              </w:rPr>
            </w:pPr>
          </w:p>
        </w:tc>
      </w:tr>
      <w:tr w:rsidR="004F05D7" w:rsidRPr="00CE3BEB" w14:paraId="4E346566" w14:textId="77777777" w:rsidTr="00614F5B">
        <w:trPr>
          <w:trHeight w:val="20"/>
          <w:tblHeader/>
        </w:trPr>
        <w:tc>
          <w:tcPr>
            <w:tcW w:w="268" w:type="pct"/>
            <w:shd w:val="clear" w:color="auto" w:fill="auto"/>
          </w:tcPr>
          <w:p w14:paraId="20A6E2FD" w14:textId="77777777" w:rsidR="004F05D7" w:rsidRPr="004A1C2C" w:rsidRDefault="004F05D7" w:rsidP="004F05D7">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tcPr>
          <w:p w14:paraId="3D5ED0B6" w14:textId="02FE792F"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IsLimit</w:t>
            </w:r>
          </w:p>
        </w:tc>
        <w:tc>
          <w:tcPr>
            <w:tcW w:w="1934" w:type="pct"/>
            <w:shd w:val="clear" w:color="auto" w:fill="auto"/>
            <w:vAlign w:val="center"/>
          </w:tcPr>
          <w:p w14:paraId="7979B6EC" w14:textId="6E2308DB"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hint="eastAsia"/>
                <w:color w:val="000000"/>
                <w:kern w:val="0"/>
                <w:highlight w:val="yellow"/>
              </w:rPr>
              <w:t>是否為授信限制對象</w:t>
            </w:r>
          </w:p>
        </w:tc>
        <w:tc>
          <w:tcPr>
            <w:tcW w:w="268" w:type="pct"/>
            <w:shd w:val="clear" w:color="auto" w:fill="auto"/>
            <w:vAlign w:val="center"/>
          </w:tcPr>
          <w:p w14:paraId="4D6B6FA6" w14:textId="71622AEB" w:rsidR="004F05D7" w:rsidRPr="00614F5B" w:rsidRDefault="004F05D7" w:rsidP="004F05D7">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X</w:t>
            </w:r>
          </w:p>
        </w:tc>
        <w:tc>
          <w:tcPr>
            <w:tcW w:w="268" w:type="pct"/>
            <w:shd w:val="clear" w:color="auto" w:fill="auto"/>
            <w:vAlign w:val="center"/>
          </w:tcPr>
          <w:p w14:paraId="2DA70D25" w14:textId="4E29D598" w:rsidR="004F05D7" w:rsidRPr="00614F5B" w:rsidRDefault="004F05D7" w:rsidP="004F05D7">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1</w:t>
            </w:r>
          </w:p>
        </w:tc>
        <w:tc>
          <w:tcPr>
            <w:tcW w:w="268" w:type="pct"/>
          </w:tcPr>
          <w:p w14:paraId="7CB0161C" w14:textId="77777777" w:rsidR="004F05D7" w:rsidRPr="00614F5B" w:rsidRDefault="004F05D7" w:rsidP="004F05D7">
            <w:pPr>
              <w:widowControl/>
              <w:jc w:val="center"/>
              <w:rPr>
                <w:rFonts w:ascii="標楷體" w:eastAsia="標楷體" w:hAnsi="標楷體" w:cs="新細明體"/>
                <w:color w:val="000000"/>
                <w:kern w:val="0"/>
                <w:highlight w:val="yellow"/>
              </w:rPr>
            </w:pPr>
          </w:p>
        </w:tc>
        <w:tc>
          <w:tcPr>
            <w:tcW w:w="1211" w:type="pct"/>
            <w:shd w:val="clear" w:color="auto" w:fill="auto"/>
          </w:tcPr>
          <w:p w14:paraId="0A4D2FEE" w14:textId="21EB9893" w:rsidR="004F05D7" w:rsidRPr="00CE3BEB" w:rsidRDefault="004F05D7" w:rsidP="004F05D7">
            <w:pPr>
              <w:widowControl/>
              <w:rPr>
                <w:rFonts w:ascii="標楷體" w:eastAsia="標楷體" w:hAnsi="標楷體" w:cs="新細明體"/>
                <w:color w:val="000000"/>
                <w:kern w:val="0"/>
              </w:rPr>
            </w:pPr>
            <w:r w:rsidRPr="00614F5B">
              <w:rPr>
                <w:rFonts w:ascii="標楷體" w:eastAsia="標楷體" w:hAnsi="標楷體" w:cs="新細明體"/>
                <w:color w:val="000000"/>
                <w:kern w:val="0"/>
                <w:highlight w:val="yellow"/>
              </w:rPr>
              <w:t xml:space="preserve">Y: </w:t>
            </w:r>
            <w:r w:rsidRPr="00614F5B">
              <w:rPr>
                <w:rFonts w:ascii="標楷體" w:eastAsia="標楷體" w:hAnsi="標楷體" w:cs="新細明體" w:hint="eastAsia"/>
                <w:color w:val="000000"/>
                <w:kern w:val="0"/>
                <w:highlight w:val="yellow"/>
              </w:rPr>
              <w:t>是</w:t>
            </w:r>
            <w:r w:rsidRPr="00614F5B">
              <w:rPr>
                <w:rFonts w:ascii="標楷體" w:eastAsia="標楷體" w:hAnsi="標楷體" w:cs="新細明體"/>
                <w:color w:val="000000"/>
                <w:kern w:val="0"/>
                <w:highlight w:val="yellow"/>
              </w:rPr>
              <w:t xml:space="preserve">;N: </w:t>
            </w:r>
            <w:r w:rsidRPr="00614F5B">
              <w:rPr>
                <w:rFonts w:ascii="標楷體" w:eastAsia="標楷體" w:hAnsi="標楷體" w:cs="新細明體" w:hint="eastAsia"/>
                <w:color w:val="000000"/>
                <w:kern w:val="0"/>
                <w:highlight w:val="yellow"/>
              </w:rPr>
              <w:t>否</w:t>
            </w:r>
          </w:p>
        </w:tc>
      </w:tr>
      <w:tr w:rsidR="004F05D7" w:rsidRPr="00CE3BEB" w14:paraId="6263EE1D" w14:textId="77777777" w:rsidTr="00614F5B">
        <w:trPr>
          <w:trHeight w:val="20"/>
          <w:tblHeader/>
        </w:trPr>
        <w:tc>
          <w:tcPr>
            <w:tcW w:w="268" w:type="pct"/>
            <w:shd w:val="clear" w:color="auto" w:fill="auto"/>
          </w:tcPr>
          <w:p w14:paraId="29814EB5" w14:textId="77777777" w:rsidR="004F05D7" w:rsidRPr="00614F5B" w:rsidRDefault="004F05D7" w:rsidP="004F05D7">
            <w:pPr>
              <w:pStyle w:val="af9"/>
              <w:widowControl/>
              <w:numPr>
                <w:ilvl w:val="0"/>
                <w:numId w:val="41"/>
              </w:numPr>
              <w:ind w:leftChars="0"/>
              <w:jc w:val="center"/>
              <w:rPr>
                <w:rFonts w:ascii="標楷體" w:eastAsia="標楷體" w:hAnsi="標楷體" w:cs="新細明體"/>
                <w:color w:val="000000"/>
                <w:kern w:val="0"/>
                <w:highlight w:val="yellow"/>
              </w:rPr>
            </w:pPr>
          </w:p>
        </w:tc>
        <w:tc>
          <w:tcPr>
            <w:tcW w:w="783" w:type="pct"/>
            <w:shd w:val="clear" w:color="auto" w:fill="auto"/>
            <w:vAlign w:val="center"/>
          </w:tcPr>
          <w:p w14:paraId="60B54015" w14:textId="77BA84B3"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IsRelated</w:t>
            </w:r>
          </w:p>
        </w:tc>
        <w:tc>
          <w:tcPr>
            <w:tcW w:w="1934" w:type="pct"/>
            <w:shd w:val="clear" w:color="auto" w:fill="auto"/>
            <w:vAlign w:val="center"/>
          </w:tcPr>
          <w:p w14:paraId="246846AA" w14:textId="4E140553"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hint="eastAsia"/>
                <w:color w:val="000000"/>
                <w:kern w:val="0"/>
                <w:highlight w:val="yellow"/>
              </w:rPr>
              <w:t>是否為利害關係人</w:t>
            </w:r>
          </w:p>
        </w:tc>
        <w:tc>
          <w:tcPr>
            <w:tcW w:w="268" w:type="pct"/>
            <w:shd w:val="clear" w:color="auto" w:fill="auto"/>
            <w:vAlign w:val="center"/>
          </w:tcPr>
          <w:p w14:paraId="4F6BA3DA" w14:textId="5BF05996" w:rsidR="004F05D7" w:rsidRPr="00614F5B" w:rsidRDefault="004F05D7" w:rsidP="004F05D7">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X</w:t>
            </w:r>
          </w:p>
        </w:tc>
        <w:tc>
          <w:tcPr>
            <w:tcW w:w="268" w:type="pct"/>
            <w:shd w:val="clear" w:color="auto" w:fill="auto"/>
            <w:vAlign w:val="center"/>
          </w:tcPr>
          <w:p w14:paraId="6F79AF98" w14:textId="77FCA1CE" w:rsidR="004F05D7" w:rsidRPr="00614F5B" w:rsidRDefault="004F05D7" w:rsidP="004F05D7">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1</w:t>
            </w:r>
          </w:p>
        </w:tc>
        <w:tc>
          <w:tcPr>
            <w:tcW w:w="268" w:type="pct"/>
          </w:tcPr>
          <w:p w14:paraId="2A524C69" w14:textId="77777777" w:rsidR="004F05D7" w:rsidRPr="00614F5B" w:rsidRDefault="004F05D7" w:rsidP="004F05D7">
            <w:pPr>
              <w:widowControl/>
              <w:jc w:val="center"/>
              <w:rPr>
                <w:rFonts w:ascii="標楷體" w:eastAsia="標楷體" w:hAnsi="標楷體" w:cs="新細明體"/>
                <w:color w:val="000000"/>
                <w:kern w:val="0"/>
                <w:highlight w:val="yellow"/>
              </w:rPr>
            </w:pPr>
          </w:p>
        </w:tc>
        <w:tc>
          <w:tcPr>
            <w:tcW w:w="1211" w:type="pct"/>
            <w:shd w:val="clear" w:color="auto" w:fill="auto"/>
          </w:tcPr>
          <w:p w14:paraId="324A2B17" w14:textId="6649004A"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 xml:space="preserve">Y: </w:t>
            </w:r>
            <w:r w:rsidRPr="00614F5B">
              <w:rPr>
                <w:rFonts w:ascii="標楷體" w:eastAsia="標楷體" w:hAnsi="標楷體" w:cs="新細明體" w:hint="eastAsia"/>
                <w:color w:val="000000"/>
                <w:kern w:val="0"/>
                <w:highlight w:val="yellow"/>
              </w:rPr>
              <w:t>是</w:t>
            </w:r>
            <w:r w:rsidRPr="00614F5B">
              <w:rPr>
                <w:rFonts w:ascii="標楷體" w:eastAsia="標楷體" w:hAnsi="標楷體" w:cs="新細明體"/>
                <w:color w:val="000000"/>
                <w:kern w:val="0"/>
                <w:highlight w:val="yellow"/>
              </w:rPr>
              <w:t xml:space="preserve">;N: </w:t>
            </w:r>
            <w:r w:rsidRPr="00614F5B">
              <w:rPr>
                <w:rFonts w:ascii="標楷體" w:eastAsia="標楷體" w:hAnsi="標楷體" w:cs="新細明體" w:hint="eastAsia"/>
                <w:color w:val="000000"/>
                <w:kern w:val="0"/>
                <w:highlight w:val="yellow"/>
              </w:rPr>
              <w:t>否</w:t>
            </w:r>
          </w:p>
        </w:tc>
      </w:tr>
      <w:tr w:rsidR="004F05D7" w:rsidRPr="008F20B5" w14:paraId="43DEA744" w14:textId="77777777" w:rsidTr="00614F5B">
        <w:trPr>
          <w:trHeight w:val="20"/>
          <w:tblHeader/>
        </w:trPr>
        <w:tc>
          <w:tcPr>
            <w:tcW w:w="268" w:type="pct"/>
            <w:shd w:val="clear" w:color="auto" w:fill="auto"/>
          </w:tcPr>
          <w:p w14:paraId="6A4F8389" w14:textId="77777777" w:rsidR="004F05D7" w:rsidRPr="00614F5B" w:rsidRDefault="004F05D7" w:rsidP="004F05D7">
            <w:pPr>
              <w:pStyle w:val="af9"/>
              <w:widowControl/>
              <w:numPr>
                <w:ilvl w:val="0"/>
                <w:numId w:val="41"/>
              </w:numPr>
              <w:ind w:leftChars="0"/>
              <w:jc w:val="center"/>
              <w:rPr>
                <w:rFonts w:ascii="標楷體" w:eastAsia="標楷體" w:hAnsi="標楷體" w:cs="新細明體"/>
                <w:color w:val="000000"/>
                <w:kern w:val="0"/>
                <w:highlight w:val="yellow"/>
              </w:rPr>
            </w:pPr>
          </w:p>
        </w:tc>
        <w:tc>
          <w:tcPr>
            <w:tcW w:w="783" w:type="pct"/>
            <w:shd w:val="clear" w:color="auto" w:fill="auto"/>
            <w:vAlign w:val="center"/>
          </w:tcPr>
          <w:p w14:paraId="07760427" w14:textId="392F1B52"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IsLnrelNear</w:t>
            </w:r>
          </w:p>
        </w:tc>
        <w:tc>
          <w:tcPr>
            <w:tcW w:w="1934" w:type="pct"/>
            <w:shd w:val="clear" w:color="auto" w:fill="auto"/>
            <w:vAlign w:val="center"/>
          </w:tcPr>
          <w:p w14:paraId="5589F66D" w14:textId="16291244" w:rsidR="004F05D7" w:rsidRPr="00614F5B" w:rsidRDefault="004F05D7" w:rsidP="004F05D7">
            <w:pPr>
              <w:widowControl/>
              <w:rPr>
                <w:rFonts w:ascii="標楷體" w:eastAsia="標楷體" w:hAnsi="標楷體" w:cs="新細明體"/>
                <w:color w:val="000000"/>
                <w:kern w:val="0"/>
                <w:highlight w:val="yellow"/>
              </w:rPr>
            </w:pPr>
            <w:r w:rsidRPr="00614F5B">
              <w:rPr>
                <w:rFonts w:ascii="標楷體" w:eastAsia="標楷體" w:hAnsi="標楷體" w:cs="新細明體" w:hint="eastAsia"/>
                <w:color w:val="000000"/>
                <w:kern w:val="0"/>
                <w:highlight w:val="yellow"/>
              </w:rPr>
              <w:t>是否為準利害關係人</w:t>
            </w:r>
          </w:p>
        </w:tc>
        <w:tc>
          <w:tcPr>
            <w:tcW w:w="268" w:type="pct"/>
            <w:shd w:val="clear" w:color="auto" w:fill="auto"/>
            <w:vAlign w:val="center"/>
          </w:tcPr>
          <w:p w14:paraId="28BF9E86" w14:textId="2BEE391F" w:rsidR="004F05D7" w:rsidRPr="00614F5B" w:rsidRDefault="004F05D7" w:rsidP="004F05D7">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X</w:t>
            </w:r>
          </w:p>
        </w:tc>
        <w:tc>
          <w:tcPr>
            <w:tcW w:w="268" w:type="pct"/>
            <w:shd w:val="clear" w:color="auto" w:fill="auto"/>
            <w:vAlign w:val="center"/>
          </w:tcPr>
          <w:p w14:paraId="5A3135DF" w14:textId="2B7E83FA" w:rsidR="004F05D7" w:rsidRPr="00614F5B" w:rsidRDefault="004F05D7" w:rsidP="004F05D7">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1</w:t>
            </w:r>
          </w:p>
        </w:tc>
        <w:tc>
          <w:tcPr>
            <w:tcW w:w="268" w:type="pct"/>
          </w:tcPr>
          <w:p w14:paraId="2CEC98E2" w14:textId="77777777" w:rsidR="004F05D7" w:rsidRPr="00614F5B" w:rsidRDefault="004F05D7" w:rsidP="004F05D7">
            <w:pPr>
              <w:widowControl/>
              <w:jc w:val="center"/>
              <w:rPr>
                <w:rFonts w:ascii="標楷體" w:eastAsia="標楷體" w:hAnsi="標楷體" w:cs="新細明體"/>
                <w:color w:val="000000"/>
                <w:kern w:val="0"/>
                <w:highlight w:val="yellow"/>
              </w:rPr>
            </w:pPr>
          </w:p>
        </w:tc>
        <w:tc>
          <w:tcPr>
            <w:tcW w:w="1211" w:type="pct"/>
            <w:shd w:val="clear" w:color="auto" w:fill="auto"/>
          </w:tcPr>
          <w:p w14:paraId="0BB1ED06" w14:textId="199CFC43" w:rsidR="004F05D7" w:rsidRPr="008F20B5" w:rsidRDefault="004F05D7" w:rsidP="004F05D7">
            <w:pPr>
              <w:widowControl/>
              <w:rPr>
                <w:rFonts w:ascii="標楷體" w:eastAsia="標楷體" w:hAnsi="標楷體" w:cs="新細明體"/>
                <w:color w:val="000000"/>
                <w:kern w:val="0"/>
              </w:rPr>
            </w:pPr>
            <w:r w:rsidRPr="00614F5B">
              <w:rPr>
                <w:rFonts w:ascii="標楷體" w:eastAsia="標楷體" w:hAnsi="標楷體" w:cs="新細明體"/>
                <w:color w:val="000000"/>
                <w:kern w:val="0"/>
                <w:highlight w:val="yellow"/>
              </w:rPr>
              <w:t xml:space="preserve">Y: </w:t>
            </w:r>
            <w:r w:rsidRPr="00614F5B">
              <w:rPr>
                <w:rFonts w:ascii="標楷體" w:eastAsia="標楷體" w:hAnsi="標楷體" w:cs="新細明體" w:hint="eastAsia"/>
                <w:color w:val="000000"/>
                <w:kern w:val="0"/>
                <w:highlight w:val="yellow"/>
              </w:rPr>
              <w:t>是</w:t>
            </w:r>
            <w:r w:rsidRPr="00614F5B">
              <w:rPr>
                <w:rFonts w:ascii="標楷體" w:eastAsia="標楷體" w:hAnsi="標楷體" w:cs="新細明體"/>
                <w:color w:val="000000"/>
                <w:kern w:val="0"/>
                <w:highlight w:val="yellow"/>
              </w:rPr>
              <w:t xml:space="preserve">;N: </w:t>
            </w:r>
            <w:r w:rsidRPr="00614F5B">
              <w:rPr>
                <w:rFonts w:ascii="標楷體" w:eastAsia="標楷體" w:hAnsi="標楷體" w:cs="新細明體" w:hint="eastAsia"/>
                <w:color w:val="000000"/>
                <w:kern w:val="0"/>
                <w:highlight w:val="yellow"/>
              </w:rPr>
              <w:t>否</w:t>
            </w:r>
          </w:p>
        </w:tc>
      </w:tr>
      <w:tr w:rsidR="008464F4" w:rsidRPr="008F20B5" w14:paraId="1280276C" w14:textId="77777777" w:rsidTr="00614F5B">
        <w:trPr>
          <w:trHeight w:val="20"/>
          <w:tblHeader/>
        </w:trPr>
        <w:tc>
          <w:tcPr>
            <w:tcW w:w="268" w:type="pct"/>
            <w:shd w:val="clear" w:color="auto" w:fill="auto"/>
          </w:tcPr>
          <w:p w14:paraId="7C69CF23" w14:textId="196E750C"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023C77FE" w14:textId="3D8D0C13"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color w:val="000000"/>
                <w:kern w:val="0"/>
              </w:rPr>
              <w:t>TimApplAmt</w:t>
            </w:r>
          </w:p>
        </w:tc>
        <w:tc>
          <w:tcPr>
            <w:tcW w:w="1934" w:type="pct"/>
            <w:shd w:val="clear" w:color="auto" w:fill="auto"/>
            <w:vAlign w:val="center"/>
            <w:hideMark/>
          </w:tcPr>
          <w:p w14:paraId="64D3EB91" w14:textId="77777777" w:rsidR="008464F4" w:rsidRPr="008F20B5" w:rsidRDefault="008464F4" w:rsidP="00E068B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申請金額</w:t>
            </w:r>
          </w:p>
        </w:tc>
        <w:tc>
          <w:tcPr>
            <w:tcW w:w="268" w:type="pct"/>
            <w:shd w:val="clear" w:color="auto" w:fill="auto"/>
            <w:vAlign w:val="center"/>
            <w:hideMark/>
          </w:tcPr>
          <w:p w14:paraId="3100FE88" w14:textId="428B108A" w:rsidR="008464F4" w:rsidRPr="008F20B5" w:rsidRDefault="008464F4" w:rsidP="00E068B7">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shd w:val="clear" w:color="auto" w:fill="auto"/>
            <w:vAlign w:val="center"/>
            <w:hideMark/>
          </w:tcPr>
          <w:p w14:paraId="0E31849F" w14:textId="13E76760"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68" w:type="pct"/>
          </w:tcPr>
          <w:p w14:paraId="7F8F902B" w14:textId="3265734E" w:rsidR="008464F4" w:rsidRPr="008F20B5" w:rsidDel="004444BD"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vAlign w:val="center"/>
            <w:hideMark/>
          </w:tcPr>
          <w:p w14:paraId="1CB979BE" w14:textId="6C064756"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464F4" w:rsidRPr="008F20B5" w14:paraId="0F726162" w14:textId="77777777" w:rsidTr="00614F5B">
        <w:trPr>
          <w:trHeight w:val="20"/>
          <w:tblHeader/>
        </w:trPr>
        <w:tc>
          <w:tcPr>
            <w:tcW w:w="268" w:type="pct"/>
            <w:shd w:val="clear" w:color="auto" w:fill="auto"/>
          </w:tcPr>
          <w:p w14:paraId="10B31063" w14:textId="2E143E80" w:rsidR="008464F4" w:rsidRPr="004A1C2C" w:rsidRDefault="008464F4">
            <w:pPr>
              <w:pStyle w:val="af9"/>
              <w:numPr>
                <w:ilvl w:val="0"/>
                <w:numId w:val="41"/>
              </w:numPr>
              <w:ind w:leftChars="0"/>
              <w:jc w:val="center"/>
              <w:rPr>
                <w:rFonts w:ascii="標楷體" w:eastAsia="標楷體" w:hAnsi="標楷體"/>
              </w:rPr>
            </w:pPr>
          </w:p>
        </w:tc>
        <w:tc>
          <w:tcPr>
            <w:tcW w:w="783" w:type="pct"/>
            <w:shd w:val="clear" w:color="auto" w:fill="auto"/>
            <w:vAlign w:val="center"/>
            <w:hideMark/>
          </w:tcPr>
          <w:p w14:paraId="40885DA3" w14:textId="279F8AC0"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Estimate</w:t>
            </w:r>
          </w:p>
        </w:tc>
        <w:tc>
          <w:tcPr>
            <w:tcW w:w="1934" w:type="pct"/>
            <w:shd w:val="clear" w:color="auto" w:fill="auto"/>
            <w:vAlign w:val="center"/>
            <w:hideMark/>
          </w:tcPr>
          <w:p w14:paraId="4A7D0E7B"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估價</w:t>
            </w:r>
          </w:p>
        </w:tc>
        <w:tc>
          <w:tcPr>
            <w:tcW w:w="268" w:type="pct"/>
            <w:shd w:val="clear" w:color="auto" w:fill="auto"/>
            <w:vAlign w:val="center"/>
            <w:hideMark/>
          </w:tcPr>
          <w:p w14:paraId="3AA15D79"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5B8BCE29"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69D0E466" w14:textId="77777777" w:rsidR="008464F4" w:rsidRPr="008F20B5" w:rsidRDefault="008464F4" w:rsidP="00614F5B">
            <w:pPr>
              <w:widowControl/>
              <w:jc w:val="center"/>
              <w:rPr>
                <w:rFonts w:ascii="標楷體" w:eastAsia="標楷體" w:hAnsi="標楷體" w:cs="新細明體"/>
                <w:color w:val="000000"/>
                <w:kern w:val="0"/>
              </w:rPr>
            </w:pPr>
          </w:p>
        </w:tc>
        <w:tc>
          <w:tcPr>
            <w:tcW w:w="1211" w:type="pct"/>
            <w:shd w:val="clear" w:color="auto" w:fill="auto"/>
            <w:vAlign w:val="center"/>
          </w:tcPr>
          <w:p w14:paraId="1D70E79E" w14:textId="419AC6FE" w:rsidR="008464F4" w:rsidRPr="008F20B5" w:rsidRDefault="008464F4" w:rsidP="004C742C">
            <w:pPr>
              <w:widowControl/>
              <w:rPr>
                <w:rFonts w:ascii="標楷體" w:eastAsia="標楷體" w:hAnsi="標楷體" w:cs="新細明體"/>
                <w:color w:val="000000"/>
                <w:kern w:val="0"/>
              </w:rPr>
            </w:pPr>
          </w:p>
        </w:tc>
      </w:tr>
      <w:tr w:rsidR="008464F4" w:rsidRPr="008F20B5" w14:paraId="46F4747E" w14:textId="77777777" w:rsidTr="00614F5B">
        <w:trPr>
          <w:trHeight w:val="20"/>
          <w:tblHeader/>
        </w:trPr>
        <w:tc>
          <w:tcPr>
            <w:tcW w:w="268" w:type="pct"/>
            <w:shd w:val="clear" w:color="auto" w:fill="auto"/>
          </w:tcPr>
          <w:p w14:paraId="79ECDF5D" w14:textId="59AE6E32"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vAlign w:val="center"/>
            <w:hideMark/>
          </w:tcPr>
          <w:p w14:paraId="0F41FCCE"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PieceCode</w:t>
            </w:r>
          </w:p>
        </w:tc>
        <w:tc>
          <w:tcPr>
            <w:tcW w:w="1934" w:type="pct"/>
            <w:shd w:val="clear" w:color="auto" w:fill="auto"/>
            <w:vAlign w:val="center"/>
            <w:hideMark/>
          </w:tcPr>
          <w:p w14:paraId="718C34CA"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計件代碼</w:t>
            </w:r>
          </w:p>
        </w:tc>
        <w:tc>
          <w:tcPr>
            <w:tcW w:w="268" w:type="pct"/>
            <w:shd w:val="clear" w:color="auto" w:fill="auto"/>
            <w:vAlign w:val="center"/>
            <w:hideMark/>
          </w:tcPr>
          <w:p w14:paraId="2AD20DF0"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vAlign w:val="center"/>
            <w:hideMark/>
          </w:tcPr>
          <w:p w14:paraId="576D8109"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8" w:type="pct"/>
            <w:shd w:val="clear" w:color="auto" w:fill="auto"/>
          </w:tcPr>
          <w:p w14:paraId="0E1A7AB7" w14:textId="2C3D6BBE" w:rsidR="008464F4" w:rsidRPr="008F20B5" w:rsidRDefault="008464F4" w:rsidP="00614F5B">
            <w:pPr>
              <w:widowControl/>
              <w:spacing w:line="240" w:lineRule="exact"/>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vAlign w:val="center"/>
          </w:tcPr>
          <w:p w14:paraId="09C49A14" w14:textId="79E3B481"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A</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新貸件</w:t>
            </w:r>
          </w:p>
          <w:p w14:paraId="5657B1B4"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B</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其他額度</w:t>
            </w:r>
          </w:p>
          <w:p w14:paraId="7D492852"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C</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原額度</w:t>
            </w:r>
          </w:p>
          <w:p w14:paraId="7A9CBB23"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D</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新增額度</w:t>
            </w:r>
          </w:p>
          <w:p w14:paraId="69C4168A"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E</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展期</w:t>
            </w:r>
          </w:p>
          <w:p w14:paraId="22A18A78"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新貸件</w:t>
            </w:r>
          </w:p>
          <w:p w14:paraId="2A49EB5F"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其他額度</w:t>
            </w:r>
          </w:p>
          <w:p w14:paraId="70D763D1"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原額度</w:t>
            </w:r>
          </w:p>
          <w:p w14:paraId="121D2DA2"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新增額度</w:t>
            </w:r>
          </w:p>
          <w:p w14:paraId="046C5820"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展期件</w:t>
            </w:r>
          </w:p>
          <w:p w14:paraId="4B7D86E9"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六個月動支</w:t>
            </w:r>
          </w:p>
          <w:p w14:paraId="29AD76D5"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服務件</w:t>
            </w:r>
          </w:p>
          <w:p w14:paraId="7EB48937" w14:textId="77777777"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特殊件</w:t>
            </w:r>
          </w:p>
          <w:p w14:paraId="1EFC0FBC" w14:textId="6F00F9E4" w:rsidR="008464F4" w:rsidRPr="008F20B5" w:rsidRDefault="008464F4" w:rsidP="00614F5B">
            <w:pPr>
              <w:widowControl/>
              <w:spacing w:line="240" w:lineRule="exact"/>
              <w:rPr>
                <w:rFonts w:ascii="標楷體" w:eastAsia="標楷體" w:hAnsi="標楷體" w:cs="新細明體"/>
                <w:color w:val="000000"/>
                <w:kern w:val="0"/>
              </w:rPr>
            </w:pPr>
            <w:r w:rsidRPr="008F20B5">
              <w:rPr>
                <w:rFonts w:ascii="標楷體" w:eastAsia="標楷體" w:hAnsi="標楷體" w:cs="新細明體"/>
                <w:color w:val="000000"/>
                <w:kern w:val="0"/>
              </w:rPr>
              <w:t>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固特利契轉</w:t>
            </w:r>
          </w:p>
        </w:tc>
      </w:tr>
      <w:tr w:rsidR="008464F4" w:rsidRPr="008F20B5" w14:paraId="0DB71904" w14:textId="77777777" w:rsidTr="00614F5B">
        <w:trPr>
          <w:trHeight w:val="20"/>
          <w:tblHeader/>
        </w:trPr>
        <w:tc>
          <w:tcPr>
            <w:tcW w:w="268" w:type="pct"/>
            <w:shd w:val="clear" w:color="auto" w:fill="auto"/>
          </w:tcPr>
          <w:p w14:paraId="761478B9" w14:textId="13C648C3"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0A6835D7"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CreditOfficer</w:t>
            </w:r>
          </w:p>
        </w:tc>
        <w:tc>
          <w:tcPr>
            <w:tcW w:w="1934" w:type="pct"/>
            <w:shd w:val="clear" w:color="auto" w:fill="auto"/>
            <w:noWrap/>
            <w:vAlign w:val="center"/>
            <w:hideMark/>
          </w:tcPr>
          <w:p w14:paraId="5AE62A7B" w14:textId="3B0E4585"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授信人員</w:t>
            </w:r>
          </w:p>
        </w:tc>
        <w:tc>
          <w:tcPr>
            <w:tcW w:w="268" w:type="pct"/>
            <w:shd w:val="clear" w:color="auto" w:fill="auto"/>
            <w:noWrap/>
            <w:vAlign w:val="center"/>
            <w:hideMark/>
          </w:tcPr>
          <w:p w14:paraId="4AF8A56C"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3FEEF9ED"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13F261E4" w14:textId="22BBD910"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noWrap/>
            <w:vAlign w:val="center"/>
          </w:tcPr>
          <w:p w14:paraId="4DF6BCD5" w14:textId="28E27D6C" w:rsidR="008464F4" w:rsidRPr="008F20B5" w:rsidRDefault="008464F4" w:rsidP="004C742C">
            <w:pPr>
              <w:widowControl/>
              <w:rPr>
                <w:rFonts w:ascii="標楷體" w:eastAsia="標楷體" w:hAnsi="標楷體" w:cs="新細明體"/>
                <w:color w:val="000000"/>
                <w:kern w:val="0"/>
              </w:rPr>
            </w:pPr>
          </w:p>
        </w:tc>
      </w:tr>
      <w:tr w:rsidR="008464F4" w:rsidRPr="008F20B5" w14:paraId="669FAD84" w14:textId="77777777" w:rsidTr="00614F5B">
        <w:trPr>
          <w:trHeight w:val="20"/>
          <w:tblHeader/>
        </w:trPr>
        <w:tc>
          <w:tcPr>
            <w:tcW w:w="268" w:type="pct"/>
            <w:shd w:val="clear" w:color="auto" w:fill="auto"/>
          </w:tcPr>
          <w:p w14:paraId="22EB1535" w14:textId="38E21717"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2F995AF0"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LoanOfficer</w:t>
            </w:r>
          </w:p>
        </w:tc>
        <w:tc>
          <w:tcPr>
            <w:tcW w:w="1934" w:type="pct"/>
            <w:shd w:val="clear" w:color="auto" w:fill="auto"/>
            <w:noWrap/>
            <w:vAlign w:val="center"/>
            <w:hideMark/>
          </w:tcPr>
          <w:p w14:paraId="29426402"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放款專員</w:t>
            </w:r>
          </w:p>
        </w:tc>
        <w:tc>
          <w:tcPr>
            <w:tcW w:w="268" w:type="pct"/>
            <w:shd w:val="clear" w:color="auto" w:fill="auto"/>
            <w:noWrap/>
            <w:vAlign w:val="center"/>
            <w:hideMark/>
          </w:tcPr>
          <w:p w14:paraId="73036AC1"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652359A2"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6D2BCC68" w14:textId="77777777" w:rsidR="008464F4" w:rsidRPr="008F20B5" w:rsidRDefault="008464F4" w:rsidP="00614F5B">
            <w:pPr>
              <w:widowControl/>
              <w:jc w:val="center"/>
              <w:rPr>
                <w:rFonts w:ascii="標楷體" w:eastAsia="標楷體" w:hAnsi="標楷體" w:cs="新細明體"/>
                <w:color w:val="000000"/>
                <w:kern w:val="0"/>
              </w:rPr>
            </w:pPr>
          </w:p>
        </w:tc>
        <w:tc>
          <w:tcPr>
            <w:tcW w:w="1211" w:type="pct"/>
            <w:shd w:val="clear" w:color="auto" w:fill="auto"/>
            <w:noWrap/>
            <w:vAlign w:val="center"/>
          </w:tcPr>
          <w:p w14:paraId="18328EDF" w14:textId="54A23082" w:rsidR="008464F4" w:rsidRPr="008F20B5" w:rsidRDefault="008464F4" w:rsidP="004C742C">
            <w:pPr>
              <w:widowControl/>
              <w:rPr>
                <w:rFonts w:ascii="標楷體" w:eastAsia="標楷體" w:hAnsi="標楷體" w:cs="新細明體"/>
                <w:color w:val="000000"/>
                <w:kern w:val="0"/>
              </w:rPr>
            </w:pPr>
          </w:p>
        </w:tc>
      </w:tr>
      <w:tr w:rsidR="008464F4" w:rsidRPr="008F20B5" w14:paraId="08D32424" w14:textId="77777777" w:rsidTr="00614F5B">
        <w:trPr>
          <w:trHeight w:val="20"/>
          <w:tblHeader/>
        </w:trPr>
        <w:tc>
          <w:tcPr>
            <w:tcW w:w="268" w:type="pct"/>
            <w:shd w:val="clear" w:color="auto" w:fill="auto"/>
          </w:tcPr>
          <w:p w14:paraId="760A9B20" w14:textId="549C9450"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0FEE19A2" w14:textId="6B761320"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color w:val="000000"/>
                <w:kern w:val="0"/>
              </w:rPr>
              <w:t>Introducer</w:t>
            </w:r>
          </w:p>
        </w:tc>
        <w:tc>
          <w:tcPr>
            <w:tcW w:w="1934" w:type="pct"/>
            <w:shd w:val="clear" w:color="auto" w:fill="auto"/>
            <w:noWrap/>
            <w:vAlign w:val="center"/>
            <w:hideMark/>
          </w:tcPr>
          <w:p w14:paraId="3C5A0AD5" w14:textId="77777777" w:rsidR="008464F4" w:rsidRPr="008F20B5" w:rsidRDefault="008464F4" w:rsidP="004C74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介紹人</w:t>
            </w:r>
          </w:p>
        </w:tc>
        <w:tc>
          <w:tcPr>
            <w:tcW w:w="268" w:type="pct"/>
            <w:shd w:val="clear" w:color="auto" w:fill="auto"/>
            <w:noWrap/>
            <w:vAlign w:val="center"/>
            <w:hideMark/>
          </w:tcPr>
          <w:p w14:paraId="655E62F2"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7106C862" w14:textId="77777777" w:rsidR="008464F4" w:rsidRPr="008F20B5" w:rsidRDefault="008464F4" w:rsidP="004C742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71535D81" w14:textId="77777777" w:rsidR="008464F4" w:rsidRPr="008F20B5" w:rsidRDefault="008464F4" w:rsidP="00614F5B">
            <w:pPr>
              <w:widowControl/>
              <w:jc w:val="center"/>
              <w:rPr>
                <w:rFonts w:ascii="標楷體" w:eastAsia="標楷體" w:hAnsi="標楷體" w:cs="新細明體"/>
                <w:color w:val="000000"/>
                <w:kern w:val="0"/>
              </w:rPr>
            </w:pPr>
          </w:p>
        </w:tc>
        <w:tc>
          <w:tcPr>
            <w:tcW w:w="1211" w:type="pct"/>
            <w:shd w:val="clear" w:color="auto" w:fill="auto"/>
            <w:noWrap/>
            <w:vAlign w:val="center"/>
          </w:tcPr>
          <w:p w14:paraId="2C425C14" w14:textId="444DA22C" w:rsidR="008464F4" w:rsidRPr="008F20B5" w:rsidRDefault="008464F4" w:rsidP="004C742C">
            <w:pPr>
              <w:widowControl/>
              <w:rPr>
                <w:rFonts w:ascii="標楷體" w:eastAsia="標楷體" w:hAnsi="標楷體" w:cs="新細明體"/>
                <w:color w:val="000000"/>
                <w:kern w:val="0"/>
              </w:rPr>
            </w:pPr>
          </w:p>
        </w:tc>
      </w:tr>
      <w:tr w:rsidR="008464F4" w:rsidRPr="008F20B5" w14:paraId="27C2DA8C" w14:textId="77777777" w:rsidTr="00614F5B">
        <w:trPr>
          <w:trHeight w:val="20"/>
          <w:tblHeader/>
        </w:trPr>
        <w:tc>
          <w:tcPr>
            <w:tcW w:w="268" w:type="pct"/>
            <w:shd w:val="clear" w:color="auto" w:fill="auto"/>
          </w:tcPr>
          <w:p w14:paraId="6D9ABB72" w14:textId="30BCB6CC"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64160118" w14:textId="52BD87B3" w:rsidR="008464F4" w:rsidRPr="008F20B5" w:rsidRDefault="008464F4" w:rsidP="00A2263F">
            <w:pPr>
              <w:widowControl/>
              <w:rPr>
                <w:rFonts w:ascii="標楷體" w:eastAsia="標楷體" w:hAnsi="標楷體" w:cs="新細明體"/>
                <w:color w:val="000000"/>
                <w:kern w:val="0"/>
              </w:rPr>
            </w:pPr>
            <w:r w:rsidRPr="008F20B5">
              <w:rPr>
                <w:rFonts w:ascii="標楷體" w:eastAsia="標楷體" w:hAnsi="標楷體" w:cs="新細明體"/>
                <w:color w:val="000000"/>
                <w:kern w:val="0"/>
              </w:rPr>
              <w:t>Supervisor</w:t>
            </w:r>
          </w:p>
        </w:tc>
        <w:tc>
          <w:tcPr>
            <w:tcW w:w="1934" w:type="pct"/>
            <w:shd w:val="clear" w:color="auto" w:fill="auto"/>
            <w:noWrap/>
            <w:vAlign w:val="center"/>
            <w:hideMark/>
          </w:tcPr>
          <w:p w14:paraId="3B34D926" w14:textId="4C0BC4D4" w:rsidR="008464F4" w:rsidRPr="008F20B5" w:rsidRDefault="008464F4" w:rsidP="00A2263F">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核決主管</w:t>
            </w:r>
          </w:p>
        </w:tc>
        <w:tc>
          <w:tcPr>
            <w:tcW w:w="268" w:type="pct"/>
            <w:shd w:val="clear" w:color="auto" w:fill="auto"/>
            <w:noWrap/>
            <w:vAlign w:val="center"/>
            <w:hideMark/>
          </w:tcPr>
          <w:p w14:paraId="757B6210" w14:textId="77777777" w:rsidR="008464F4" w:rsidRPr="008F20B5" w:rsidRDefault="008464F4" w:rsidP="00A2263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196E0929" w14:textId="77777777" w:rsidR="008464F4" w:rsidRPr="008F20B5" w:rsidRDefault="008464F4" w:rsidP="00A2263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4D8A79D3" w14:textId="77777777" w:rsidR="008464F4" w:rsidRPr="008F20B5" w:rsidRDefault="008464F4" w:rsidP="00614F5B">
            <w:pPr>
              <w:widowControl/>
              <w:jc w:val="center"/>
              <w:rPr>
                <w:rFonts w:ascii="標楷體" w:eastAsia="標楷體" w:hAnsi="標楷體" w:cs="新細明體"/>
                <w:color w:val="000000"/>
                <w:kern w:val="0"/>
              </w:rPr>
            </w:pPr>
          </w:p>
        </w:tc>
        <w:tc>
          <w:tcPr>
            <w:tcW w:w="1211" w:type="pct"/>
            <w:shd w:val="clear" w:color="auto" w:fill="auto"/>
            <w:noWrap/>
            <w:vAlign w:val="center"/>
          </w:tcPr>
          <w:p w14:paraId="2D621B6C" w14:textId="0D533E52" w:rsidR="008464F4" w:rsidRPr="008F20B5" w:rsidRDefault="008464F4" w:rsidP="00A2263F">
            <w:pPr>
              <w:widowControl/>
              <w:rPr>
                <w:rFonts w:ascii="標楷體" w:eastAsia="標楷體" w:hAnsi="標楷體" w:cs="新細明體"/>
                <w:color w:val="000000"/>
                <w:kern w:val="0"/>
              </w:rPr>
            </w:pPr>
          </w:p>
        </w:tc>
      </w:tr>
      <w:tr w:rsidR="008464F4" w:rsidRPr="008F20B5" w14:paraId="64F9113D" w14:textId="77777777" w:rsidTr="00614F5B">
        <w:trPr>
          <w:trHeight w:val="20"/>
          <w:tblHeader/>
        </w:trPr>
        <w:tc>
          <w:tcPr>
            <w:tcW w:w="268" w:type="pct"/>
            <w:shd w:val="clear" w:color="auto" w:fill="auto"/>
          </w:tcPr>
          <w:p w14:paraId="7FF2E7DA" w14:textId="77777777" w:rsidR="008464F4" w:rsidRPr="008F20B5" w:rsidDel="00B24897"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noWrap/>
          </w:tcPr>
          <w:p w14:paraId="24B58CBC" w14:textId="00A2E3A0" w:rsidR="008464F4" w:rsidRPr="008F20B5" w:rsidRDefault="008464F4" w:rsidP="000141AD">
            <w:pPr>
              <w:widowControl/>
              <w:rPr>
                <w:rFonts w:ascii="標楷體" w:eastAsia="標楷體" w:hAnsi="標楷體" w:cs="新細明體"/>
                <w:color w:val="000000"/>
                <w:kern w:val="0"/>
              </w:rPr>
            </w:pPr>
            <w:r w:rsidRPr="004A1C2C">
              <w:rPr>
                <w:rFonts w:ascii="標楷體" w:eastAsia="標楷體" w:hAnsi="標楷體" w:cs="新細明體"/>
                <w:color w:val="000000"/>
                <w:kern w:val="0"/>
              </w:rPr>
              <w:t>Coorgnizer</w:t>
            </w:r>
          </w:p>
        </w:tc>
        <w:tc>
          <w:tcPr>
            <w:tcW w:w="1934" w:type="pct"/>
            <w:shd w:val="clear" w:color="auto" w:fill="auto"/>
            <w:noWrap/>
          </w:tcPr>
          <w:p w14:paraId="63E4C98F" w14:textId="04033098" w:rsidR="008464F4" w:rsidRPr="008F20B5" w:rsidRDefault="008464F4" w:rsidP="000141AD">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協辦人</w:t>
            </w:r>
          </w:p>
        </w:tc>
        <w:tc>
          <w:tcPr>
            <w:tcW w:w="268" w:type="pct"/>
            <w:shd w:val="clear" w:color="auto" w:fill="auto"/>
            <w:noWrap/>
            <w:vAlign w:val="center"/>
          </w:tcPr>
          <w:p w14:paraId="5B1554CE" w14:textId="096BE4EE"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tcPr>
          <w:p w14:paraId="5C634537" w14:textId="0B3A35CB"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68" w:type="pct"/>
          </w:tcPr>
          <w:p w14:paraId="7792B30A" w14:textId="77777777" w:rsidR="008464F4" w:rsidRPr="008F20B5" w:rsidDel="004C742C" w:rsidRDefault="008464F4" w:rsidP="00614F5B">
            <w:pPr>
              <w:widowControl/>
              <w:jc w:val="center"/>
              <w:rPr>
                <w:rFonts w:ascii="標楷體" w:eastAsia="標楷體" w:hAnsi="標楷體" w:cs="新細明體"/>
                <w:color w:val="000000"/>
                <w:kern w:val="0"/>
              </w:rPr>
            </w:pPr>
          </w:p>
        </w:tc>
        <w:tc>
          <w:tcPr>
            <w:tcW w:w="1211" w:type="pct"/>
            <w:shd w:val="clear" w:color="auto" w:fill="auto"/>
            <w:noWrap/>
            <w:vAlign w:val="center"/>
          </w:tcPr>
          <w:p w14:paraId="67633BC6" w14:textId="547069AB" w:rsidR="008464F4" w:rsidRPr="008F20B5" w:rsidDel="004C742C" w:rsidRDefault="008464F4" w:rsidP="000141AD">
            <w:pPr>
              <w:widowControl/>
              <w:rPr>
                <w:rFonts w:ascii="標楷體" w:eastAsia="標楷體" w:hAnsi="標楷體" w:cs="新細明體"/>
                <w:color w:val="000000"/>
                <w:kern w:val="0"/>
              </w:rPr>
            </w:pPr>
          </w:p>
        </w:tc>
      </w:tr>
      <w:tr w:rsidR="008464F4" w:rsidRPr="008F20B5" w14:paraId="68F323E4" w14:textId="77777777" w:rsidTr="00614F5B">
        <w:trPr>
          <w:trHeight w:val="20"/>
          <w:tblHeader/>
        </w:trPr>
        <w:tc>
          <w:tcPr>
            <w:tcW w:w="268" w:type="pct"/>
            <w:shd w:val="clear" w:color="auto" w:fill="auto"/>
          </w:tcPr>
          <w:p w14:paraId="39806861" w14:textId="5AB6DCE0" w:rsidR="008464F4" w:rsidRPr="004A1C2C" w:rsidRDefault="008464F4">
            <w:pPr>
              <w:pStyle w:val="af9"/>
              <w:numPr>
                <w:ilvl w:val="0"/>
                <w:numId w:val="41"/>
              </w:numPr>
              <w:ind w:leftChars="0"/>
              <w:jc w:val="center"/>
              <w:rPr>
                <w:rFonts w:ascii="標楷體" w:eastAsia="標楷體" w:hAnsi="標楷體"/>
              </w:rPr>
            </w:pPr>
          </w:p>
        </w:tc>
        <w:tc>
          <w:tcPr>
            <w:tcW w:w="783" w:type="pct"/>
            <w:shd w:val="clear" w:color="auto" w:fill="auto"/>
            <w:noWrap/>
            <w:vAlign w:val="center"/>
            <w:hideMark/>
          </w:tcPr>
          <w:p w14:paraId="0E31253C" w14:textId="77777777" w:rsidR="008464F4" w:rsidRPr="008F20B5" w:rsidRDefault="008464F4" w:rsidP="000141AD">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ProcessCode</w:t>
            </w:r>
          </w:p>
        </w:tc>
        <w:tc>
          <w:tcPr>
            <w:tcW w:w="1934" w:type="pct"/>
            <w:shd w:val="clear" w:color="auto" w:fill="auto"/>
            <w:noWrap/>
            <w:vAlign w:val="center"/>
            <w:hideMark/>
          </w:tcPr>
          <w:p w14:paraId="0E6E3A07" w14:textId="77777777" w:rsidR="008464F4" w:rsidRPr="008F20B5" w:rsidRDefault="008464F4" w:rsidP="000141A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處理情形</w:t>
            </w:r>
          </w:p>
        </w:tc>
        <w:tc>
          <w:tcPr>
            <w:tcW w:w="268" w:type="pct"/>
            <w:shd w:val="clear" w:color="auto" w:fill="auto"/>
            <w:noWrap/>
            <w:vAlign w:val="center"/>
            <w:hideMark/>
          </w:tcPr>
          <w:p w14:paraId="35B4E01B" w14:textId="1BE91D1C"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7706432C" w14:textId="77777777"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8" w:type="pct"/>
          </w:tcPr>
          <w:p w14:paraId="508FD4DF" w14:textId="5F62CF9D" w:rsidR="008464F4" w:rsidRPr="000C62BF"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11" w:type="pct"/>
            <w:shd w:val="clear" w:color="auto" w:fill="auto"/>
            <w:noWrap/>
            <w:vAlign w:val="center"/>
            <w:hideMark/>
          </w:tcPr>
          <w:p w14:paraId="464BE73F" w14:textId="51EB7261" w:rsidR="008464F4" w:rsidRPr="008F20B5" w:rsidRDefault="008464F4" w:rsidP="000141AD">
            <w:pPr>
              <w:widowControl/>
              <w:rPr>
                <w:rFonts w:ascii="標楷體" w:eastAsia="標楷體" w:hAnsi="標楷體" w:cs="新細明體"/>
                <w:color w:val="000000"/>
                <w:kern w:val="0"/>
              </w:rPr>
            </w:pPr>
            <w:r w:rsidRPr="000C62BF">
              <w:rPr>
                <w:rFonts w:ascii="標楷體" w:eastAsia="標楷體" w:hAnsi="標楷體" w:cs="新細明體" w:hint="eastAsia"/>
                <w:color w:val="000000"/>
                <w:kern w:val="0"/>
              </w:rPr>
              <w:t>0:受理中</w:t>
            </w:r>
          </w:p>
        </w:tc>
      </w:tr>
      <w:tr w:rsidR="008464F4" w:rsidRPr="008F20B5" w14:paraId="324E4121" w14:textId="77777777" w:rsidTr="00614F5B">
        <w:trPr>
          <w:trHeight w:val="20"/>
          <w:tblHeader/>
        </w:trPr>
        <w:tc>
          <w:tcPr>
            <w:tcW w:w="268" w:type="pct"/>
            <w:shd w:val="clear" w:color="auto" w:fill="auto"/>
          </w:tcPr>
          <w:p w14:paraId="018D5E32" w14:textId="1A0FB39C" w:rsidR="008464F4" w:rsidRPr="004A1C2C" w:rsidRDefault="008464F4">
            <w:pPr>
              <w:pStyle w:val="af9"/>
              <w:widowControl/>
              <w:numPr>
                <w:ilvl w:val="0"/>
                <w:numId w:val="41"/>
              </w:numPr>
              <w:ind w:leftChars="0"/>
              <w:jc w:val="center"/>
              <w:rPr>
                <w:rFonts w:ascii="標楷體" w:eastAsia="標楷體" w:hAnsi="標楷體" w:cs="新細明體"/>
                <w:color w:val="000000"/>
                <w:kern w:val="0"/>
              </w:rPr>
            </w:pPr>
          </w:p>
        </w:tc>
        <w:tc>
          <w:tcPr>
            <w:tcW w:w="783" w:type="pct"/>
            <w:shd w:val="clear" w:color="auto" w:fill="auto"/>
            <w:noWrap/>
            <w:vAlign w:val="center"/>
            <w:hideMark/>
          </w:tcPr>
          <w:p w14:paraId="27636700" w14:textId="77777777" w:rsidR="008464F4" w:rsidRPr="008F20B5" w:rsidRDefault="008464F4" w:rsidP="000141AD">
            <w:pPr>
              <w:widowControl/>
              <w:rPr>
                <w:rFonts w:ascii="標楷體" w:eastAsia="標楷體" w:hAnsi="標楷體" w:cs="新細明體"/>
                <w:color w:val="000000"/>
                <w:kern w:val="0"/>
              </w:rPr>
            </w:pPr>
            <w:r w:rsidRPr="008F20B5">
              <w:rPr>
                <w:rFonts w:ascii="標楷體" w:eastAsia="標楷體" w:hAnsi="標楷體" w:cs="新細明體"/>
                <w:color w:val="000000"/>
                <w:kern w:val="0"/>
              </w:rPr>
              <w:t>GroupId</w:t>
            </w:r>
          </w:p>
        </w:tc>
        <w:tc>
          <w:tcPr>
            <w:tcW w:w="1934" w:type="pct"/>
            <w:shd w:val="clear" w:color="auto" w:fill="auto"/>
            <w:noWrap/>
            <w:vAlign w:val="center"/>
            <w:hideMark/>
          </w:tcPr>
          <w:p w14:paraId="2B7345BE" w14:textId="77777777" w:rsidR="008464F4" w:rsidRPr="008F20B5" w:rsidRDefault="008464F4" w:rsidP="000141A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團體戶統編</w:t>
            </w:r>
          </w:p>
        </w:tc>
        <w:tc>
          <w:tcPr>
            <w:tcW w:w="268" w:type="pct"/>
            <w:shd w:val="clear" w:color="auto" w:fill="auto"/>
            <w:noWrap/>
            <w:vAlign w:val="center"/>
            <w:hideMark/>
          </w:tcPr>
          <w:p w14:paraId="004747BB" w14:textId="77777777"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shd w:val="clear" w:color="auto" w:fill="auto"/>
            <w:noWrap/>
            <w:vAlign w:val="center"/>
            <w:hideMark/>
          </w:tcPr>
          <w:p w14:paraId="49978785" w14:textId="77777777"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8" w:type="pct"/>
          </w:tcPr>
          <w:p w14:paraId="73AB5A34" w14:textId="77777777" w:rsidR="008464F4" w:rsidRPr="008F20B5" w:rsidRDefault="008464F4" w:rsidP="00614F5B">
            <w:pPr>
              <w:widowControl/>
              <w:jc w:val="center"/>
              <w:rPr>
                <w:rFonts w:ascii="標楷體" w:eastAsia="標楷體" w:hAnsi="標楷體" w:cs="新細明體"/>
                <w:color w:val="000000"/>
                <w:kern w:val="0"/>
              </w:rPr>
            </w:pPr>
          </w:p>
        </w:tc>
        <w:tc>
          <w:tcPr>
            <w:tcW w:w="1211" w:type="pct"/>
            <w:shd w:val="clear" w:color="auto" w:fill="auto"/>
            <w:noWrap/>
            <w:vAlign w:val="center"/>
            <w:hideMark/>
          </w:tcPr>
          <w:p w14:paraId="5536CC73" w14:textId="38E63C7D" w:rsidR="008464F4" w:rsidRPr="008F20B5" w:rsidRDefault="008464F4" w:rsidP="000141AD">
            <w:pPr>
              <w:widowControl/>
              <w:rPr>
                <w:rFonts w:ascii="標楷體" w:eastAsia="標楷體" w:hAnsi="標楷體" w:cs="新細明體"/>
                <w:color w:val="000000"/>
                <w:kern w:val="0"/>
              </w:rPr>
            </w:pPr>
          </w:p>
        </w:tc>
      </w:tr>
    </w:tbl>
    <w:p w14:paraId="3560320E" w14:textId="77777777" w:rsidR="00167D24" w:rsidRDefault="00167D24" w:rsidP="00167D24">
      <w:pPr>
        <w:ind w:leftChars="500" w:left="1200"/>
        <w:rPr>
          <w:rFonts w:ascii="標楷體" w:eastAsia="標楷體" w:hAnsi="標楷體"/>
        </w:rPr>
      </w:pPr>
    </w:p>
    <w:p w14:paraId="466D1DF9" w14:textId="77777777" w:rsidR="00167D24" w:rsidRPr="000028F1" w:rsidRDefault="00167D24" w:rsidP="00167D24">
      <w:pPr>
        <w:spacing w:line="140" w:lineRule="atLeast"/>
        <w:ind w:leftChars="200" w:left="480"/>
        <w:rPr>
          <w:rFonts w:ascii="標楷體" w:eastAsia="標楷體" w:hAnsi="標楷體" w:cs="新細明體"/>
          <w:b/>
          <w:bCs/>
          <w:color w:val="0070C0"/>
          <w:kern w:val="0"/>
          <w:sz w:val="28"/>
          <w:szCs w:val="28"/>
        </w:rPr>
      </w:pPr>
      <w:r w:rsidRPr="000028F1">
        <w:rPr>
          <w:rFonts w:ascii="標楷體" w:eastAsia="標楷體" w:hAnsi="標楷體" w:cs="新細明體" w:hint="eastAsia"/>
          <w:b/>
          <w:bCs/>
          <w:color w:val="0070C0"/>
          <w:kern w:val="0"/>
          <w:sz w:val="28"/>
          <w:szCs w:val="28"/>
        </w:rPr>
        <w:t>下行</w:t>
      </w:r>
      <w:r w:rsidRPr="000028F1">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167D24" w:rsidRPr="00D940B1" w14:paraId="6CD00D40" w14:textId="77777777" w:rsidTr="00167D24">
        <w:tc>
          <w:tcPr>
            <w:tcW w:w="708" w:type="dxa"/>
            <w:tcBorders>
              <w:top w:val="single" w:sz="6" w:space="0" w:color="000000"/>
              <w:left w:val="single" w:sz="6" w:space="0" w:color="000000"/>
              <w:bottom w:val="single" w:sz="6" w:space="0" w:color="000000"/>
              <w:right w:val="single" w:sz="6" w:space="0" w:color="000000"/>
            </w:tcBorders>
            <w:vAlign w:val="center"/>
          </w:tcPr>
          <w:p w14:paraId="6323BFF5"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序</w:t>
            </w:r>
          </w:p>
          <w:p w14:paraId="6D88066C"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166B5712"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2EF80E81"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7D5130D8"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2ECBC156" w14:textId="77777777" w:rsidR="00167D24" w:rsidRPr="000028F1" w:rsidRDefault="00167D24" w:rsidP="00167D24">
            <w:pPr>
              <w:widowControl/>
              <w:jc w:val="center"/>
              <w:rPr>
                <w:rFonts w:ascii="標楷體" w:eastAsia="標楷體" w:hAnsi="標楷體"/>
                <w:bCs/>
                <w:color w:val="0070C0"/>
              </w:rPr>
            </w:pPr>
            <w:r w:rsidRPr="000028F1">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59C4C540" w14:textId="77777777" w:rsidR="00167D24" w:rsidRPr="000028F1" w:rsidRDefault="00167D24" w:rsidP="00167D24">
            <w:pPr>
              <w:spacing w:line="140" w:lineRule="atLeast"/>
              <w:jc w:val="center"/>
              <w:rPr>
                <w:rFonts w:ascii="標楷體" w:eastAsia="標楷體" w:hAnsi="標楷體"/>
                <w:bCs/>
                <w:color w:val="0070C0"/>
              </w:rPr>
            </w:pPr>
            <w:r w:rsidRPr="000028F1">
              <w:rPr>
                <w:rFonts w:ascii="標楷體" w:eastAsia="標楷體" w:hAnsi="標楷體" w:hint="eastAsia"/>
                <w:bCs/>
                <w:color w:val="0070C0"/>
              </w:rPr>
              <w:t>欄位說明</w:t>
            </w:r>
          </w:p>
        </w:tc>
      </w:tr>
      <w:tr w:rsidR="00167D24" w:rsidRPr="00D940B1" w14:paraId="2AAB5ABE" w14:textId="77777777" w:rsidTr="00167D24">
        <w:tc>
          <w:tcPr>
            <w:tcW w:w="708" w:type="dxa"/>
            <w:tcBorders>
              <w:top w:val="single" w:sz="6" w:space="0" w:color="000000"/>
              <w:left w:val="single" w:sz="6" w:space="0" w:color="000000"/>
              <w:bottom w:val="single" w:sz="6" w:space="0" w:color="000000"/>
              <w:right w:val="single" w:sz="6" w:space="0" w:color="000000"/>
            </w:tcBorders>
            <w:vAlign w:val="center"/>
          </w:tcPr>
          <w:p w14:paraId="04994AC3" w14:textId="77777777" w:rsidR="00167D24" w:rsidRPr="000028F1" w:rsidRDefault="00167D24" w:rsidP="00167D24">
            <w:pPr>
              <w:spacing w:line="140" w:lineRule="atLeast"/>
              <w:rPr>
                <w:rFonts w:ascii="標楷體" w:eastAsia="標楷體" w:hAnsi="標楷體"/>
                <w:color w:val="0070C0"/>
              </w:rPr>
            </w:pPr>
            <w:r w:rsidRPr="000028F1">
              <w:rPr>
                <w:rFonts w:ascii="標楷體" w:eastAsia="標楷體" w:hAnsi="標楷體"/>
                <w:color w:val="0070C0"/>
              </w:rPr>
              <w:lastRenderedPageBreak/>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07D5CDB8" w14:textId="750AF148" w:rsidR="00167D24" w:rsidRPr="000028F1" w:rsidRDefault="00167D24" w:rsidP="00167D24">
            <w:pPr>
              <w:spacing w:line="140" w:lineRule="atLeast"/>
              <w:rPr>
                <w:rFonts w:ascii="標楷體" w:eastAsia="標楷體" w:hAnsi="標楷體"/>
                <w:color w:val="0070C0"/>
              </w:rPr>
            </w:pPr>
            <w:r w:rsidRPr="00167D24">
              <w:rPr>
                <w:rFonts w:ascii="標楷體" w:eastAsia="標楷體" w:hAnsi="標楷體"/>
                <w:color w:val="0070C0"/>
              </w:rPr>
              <w:t>OApplNo</w:t>
            </w:r>
          </w:p>
        </w:tc>
        <w:tc>
          <w:tcPr>
            <w:tcW w:w="2410" w:type="dxa"/>
            <w:tcBorders>
              <w:top w:val="single" w:sz="6" w:space="0" w:color="000000"/>
              <w:left w:val="single" w:sz="6" w:space="0" w:color="000000"/>
              <w:bottom w:val="single" w:sz="6" w:space="0" w:color="000000"/>
              <w:right w:val="single" w:sz="6" w:space="0" w:color="000000"/>
            </w:tcBorders>
            <w:vAlign w:val="center"/>
          </w:tcPr>
          <w:p w14:paraId="3041CC22" w14:textId="4C3335E0" w:rsidR="00167D24" w:rsidRPr="000028F1" w:rsidRDefault="00167D24" w:rsidP="00167D24">
            <w:pPr>
              <w:spacing w:line="140" w:lineRule="atLeast"/>
              <w:rPr>
                <w:rFonts w:ascii="標楷體" w:eastAsia="標楷體" w:hAnsi="標楷體"/>
                <w:color w:val="0070C0"/>
              </w:rPr>
            </w:pPr>
            <w:r w:rsidRPr="00614F5B">
              <w:rPr>
                <w:rFonts w:ascii="標楷體" w:eastAsia="標楷體" w:hAnsi="標楷體" w:cs="新細明體" w:hint="eastAsia"/>
                <w:color w:val="0070C0"/>
                <w:kern w:val="0"/>
              </w:rPr>
              <w:t>申請號碼</w:t>
            </w:r>
          </w:p>
        </w:tc>
        <w:tc>
          <w:tcPr>
            <w:tcW w:w="567" w:type="dxa"/>
            <w:tcBorders>
              <w:top w:val="single" w:sz="6" w:space="0" w:color="000000"/>
              <w:left w:val="single" w:sz="6" w:space="0" w:color="000000"/>
              <w:bottom w:val="single" w:sz="6" w:space="0" w:color="000000"/>
              <w:right w:val="single" w:sz="6" w:space="0" w:color="000000"/>
            </w:tcBorders>
            <w:vAlign w:val="center"/>
          </w:tcPr>
          <w:p w14:paraId="67410858" w14:textId="77777777" w:rsidR="00167D24" w:rsidRPr="000028F1" w:rsidRDefault="00167D24" w:rsidP="00167D24">
            <w:pPr>
              <w:spacing w:line="140" w:lineRule="atLeast"/>
              <w:jc w:val="center"/>
              <w:rPr>
                <w:rFonts w:ascii="標楷體" w:eastAsia="標楷體" w:hAnsi="標楷體"/>
                <w:color w:val="0070C0"/>
              </w:rPr>
            </w:pPr>
            <w:r w:rsidRPr="000028F1">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44EA098F" w14:textId="77777777" w:rsidR="00167D24" w:rsidRPr="000028F1" w:rsidRDefault="00167D24" w:rsidP="00167D24">
            <w:pPr>
              <w:spacing w:line="140" w:lineRule="atLeast"/>
              <w:jc w:val="center"/>
              <w:rPr>
                <w:rFonts w:ascii="標楷體" w:eastAsia="標楷體" w:hAnsi="標楷體"/>
                <w:color w:val="0070C0"/>
              </w:rPr>
            </w:pPr>
            <w:r w:rsidRPr="000028F1">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617D9ADF" w14:textId="77777777" w:rsidR="00167D24" w:rsidRPr="000028F1" w:rsidRDefault="00167D24" w:rsidP="00167D24">
            <w:pPr>
              <w:spacing w:line="140" w:lineRule="atLeast"/>
              <w:rPr>
                <w:rFonts w:ascii="標楷體" w:eastAsia="標楷體" w:hAnsi="標楷體"/>
                <w:color w:val="0070C0"/>
              </w:rPr>
            </w:pPr>
          </w:p>
        </w:tc>
      </w:tr>
    </w:tbl>
    <w:p w14:paraId="68CA6F01" w14:textId="77777777" w:rsidR="009C1DD1" w:rsidRPr="004A1C2C" w:rsidRDefault="009C1DD1">
      <w:pPr>
        <w:widowControl/>
        <w:rPr>
          <w:rFonts w:ascii="標楷體" w:eastAsia="標楷體" w:hAnsi="標楷體"/>
        </w:rPr>
      </w:pPr>
      <w:r w:rsidRPr="004A1C2C">
        <w:rPr>
          <w:rFonts w:ascii="標楷體" w:eastAsia="標楷體" w:hAnsi="標楷體"/>
        </w:rPr>
        <w:br w:type="page"/>
      </w:r>
    </w:p>
    <w:p w14:paraId="39116170" w14:textId="77777777" w:rsidR="009C1DD1" w:rsidRPr="004A1C2C" w:rsidRDefault="009C1DD1" w:rsidP="009C1DD1">
      <w:pPr>
        <w:rPr>
          <w:rFonts w:ascii="標楷體" w:eastAsia="標楷體" w:hAnsi="標楷體"/>
        </w:rPr>
      </w:pPr>
    </w:p>
    <w:p w14:paraId="613630BE" w14:textId="77777777" w:rsidR="00A92C7B" w:rsidRPr="008F20B5" w:rsidRDefault="00A92C7B" w:rsidP="00A92C7B">
      <w:pPr>
        <w:pStyle w:val="3"/>
        <w:numPr>
          <w:ilvl w:val="2"/>
          <w:numId w:val="63"/>
        </w:numPr>
        <w:spacing w:before="0" w:after="240"/>
        <w:rPr>
          <w:rFonts w:ascii="標楷體" w:hAnsi="標楷體"/>
          <w:b/>
        </w:rPr>
      </w:pPr>
      <w:bookmarkStart w:id="23" w:name="_L2153核准額度登錄"/>
      <w:bookmarkEnd w:id="23"/>
      <w:r w:rsidRPr="008F20B5">
        <w:rPr>
          <w:rFonts w:ascii="標楷體" w:hAnsi="標楷體"/>
          <w:b/>
          <w:szCs w:val="32"/>
        </w:rPr>
        <w:t>L1101</w:t>
      </w:r>
      <w:r w:rsidRPr="008F20B5">
        <w:rPr>
          <w:rFonts w:ascii="標楷體" w:hAnsi="標楷體" w:hint="eastAsia"/>
          <w:b/>
        </w:rPr>
        <w:t>顧客基本資料維護</w:t>
      </w:r>
    </w:p>
    <w:tbl>
      <w:tblPr>
        <w:tblW w:w="5075"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76"/>
        <w:gridCol w:w="1494"/>
        <w:gridCol w:w="4023"/>
        <w:gridCol w:w="575"/>
        <w:gridCol w:w="575"/>
        <w:gridCol w:w="575"/>
        <w:gridCol w:w="2529"/>
      </w:tblGrid>
      <w:tr w:rsidR="00A92C7B" w:rsidRPr="008F20B5" w14:paraId="571D38C1" w14:textId="77777777" w:rsidTr="0031331B">
        <w:trPr>
          <w:trHeight w:val="350"/>
          <w:tblHeader/>
        </w:trPr>
        <w:tc>
          <w:tcPr>
            <w:tcW w:w="278" w:type="pct"/>
            <w:shd w:val="clear" w:color="auto" w:fill="auto"/>
            <w:hideMark/>
          </w:tcPr>
          <w:p w14:paraId="76F8D61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722" w:type="pct"/>
            <w:shd w:val="clear" w:color="auto" w:fill="auto"/>
            <w:hideMark/>
          </w:tcPr>
          <w:p w14:paraId="433B28B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44" w:type="pct"/>
            <w:shd w:val="clear" w:color="auto" w:fill="auto"/>
            <w:hideMark/>
          </w:tcPr>
          <w:p w14:paraId="4F96035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8" w:type="pct"/>
            <w:shd w:val="clear" w:color="auto" w:fill="auto"/>
            <w:hideMark/>
          </w:tcPr>
          <w:p w14:paraId="490C15E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78" w:type="pct"/>
            <w:shd w:val="clear" w:color="auto" w:fill="auto"/>
            <w:hideMark/>
          </w:tcPr>
          <w:p w14:paraId="6FB0EFD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78" w:type="pct"/>
          </w:tcPr>
          <w:p w14:paraId="71EE22C2"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22" w:type="pct"/>
            <w:shd w:val="clear" w:color="auto" w:fill="auto"/>
            <w:hideMark/>
          </w:tcPr>
          <w:p w14:paraId="57B85EE4"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A92C7B" w:rsidRPr="008F20B5" w14:paraId="455AF429" w14:textId="77777777" w:rsidTr="0031331B">
        <w:trPr>
          <w:trHeight w:val="340"/>
        </w:trPr>
        <w:tc>
          <w:tcPr>
            <w:tcW w:w="278" w:type="pct"/>
            <w:shd w:val="clear" w:color="auto" w:fill="auto"/>
            <w:hideMark/>
          </w:tcPr>
          <w:p w14:paraId="17171B7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722" w:type="pct"/>
            <w:shd w:val="clear" w:color="auto" w:fill="auto"/>
            <w:hideMark/>
          </w:tcPr>
          <w:p w14:paraId="6C860F94"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944" w:type="pct"/>
            <w:shd w:val="clear" w:color="auto" w:fill="auto"/>
            <w:hideMark/>
          </w:tcPr>
          <w:p w14:paraId="6E108F0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8" w:type="pct"/>
            <w:shd w:val="clear" w:color="auto" w:fill="auto"/>
            <w:hideMark/>
          </w:tcPr>
          <w:p w14:paraId="0C4D1AA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05052BC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326E1FDB"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hideMark/>
          </w:tcPr>
          <w:p w14:paraId="45C8D9D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L1101</w:t>
            </w:r>
          </w:p>
        </w:tc>
      </w:tr>
      <w:tr w:rsidR="00A92C7B" w:rsidRPr="008F20B5" w14:paraId="75094996" w14:textId="77777777" w:rsidTr="0031331B">
        <w:trPr>
          <w:trHeight w:val="340"/>
        </w:trPr>
        <w:tc>
          <w:tcPr>
            <w:tcW w:w="278" w:type="pct"/>
            <w:shd w:val="clear" w:color="auto" w:fill="auto"/>
          </w:tcPr>
          <w:p w14:paraId="4D55B2E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722" w:type="pct"/>
            <w:shd w:val="clear" w:color="auto" w:fill="auto"/>
          </w:tcPr>
          <w:p w14:paraId="6BBDBC08"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944" w:type="pct"/>
            <w:shd w:val="clear" w:color="auto" w:fill="auto"/>
          </w:tcPr>
          <w:p w14:paraId="68E376D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8" w:type="pct"/>
            <w:shd w:val="clear" w:color="auto" w:fill="auto"/>
          </w:tcPr>
          <w:p w14:paraId="7953F52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4F065C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357C8AB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05E31E2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p>
        </w:tc>
      </w:tr>
      <w:tr w:rsidR="00A92C7B" w:rsidRPr="008F20B5" w14:paraId="640F0162" w14:textId="77777777" w:rsidTr="0031331B">
        <w:trPr>
          <w:trHeight w:val="340"/>
        </w:trPr>
        <w:tc>
          <w:tcPr>
            <w:tcW w:w="278" w:type="pct"/>
            <w:shd w:val="clear" w:color="auto" w:fill="auto"/>
            <w:hideMark/>
          </w:tcPr>
          <w:p w14:paraId="0058E3E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722" w:type="pct"/>
            <w:shd w:val="clear" w:color="auto" w:fill="auto"/>
            <w:hideMark/>
          </w:tcPr>
          <w:p w14:paraId="6D2BB15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CustId</w:t>
            </w:r>
          </w:p>
        </w:tc>
        <w:tc>
          <w:tcPr>
            <w:tcW w:w="1944" w:type="pct"/>
            <w:shd w:val="clear" w:color="auto" w:fill="auto"/>
            <w:hideMark/>
          </w:tcPr>
          <w:p w14:paraId="403E443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身分證字號</w:t>
            </w:r>
          </w:p>
        </w:tc>
        <w:tc>
          <w:tcPr>
            <w:tcW w:w="278" w:type="pct"/>
            <w:shd w:val="clear" w:color="auto" w:fill="auto"/>
            <w:hideMark/>
          </w:tcPr>
          <w:p w14:paraId="2FCB1D3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1E2D764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8" w:type="pct"/>
          </w:tcPr>
          <w:p w14:paraId="511FD983"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hideMark/>
          </w:tcPr>
          <w:p w14:paraId="4DE84E41"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771431E" w14:textId="77777777" w:rsidTr="0031331B">
        <w:trPr>
          <w:trHeight w:val="340"/>
        </w:trPr>
        <w:tc>
          <w:tcPr>
            <w:tcW w:w="278" w:type="pct"/>
            <w:shd w:val="clear" w:color="auto" w:fill="auto"/>
          </w:tcPr>
          <w:p w14:paraId="2EB4EA6A" w14:textId="77777777" w:rsidR="00A92C7B" w:rsidRPr="008F20B5" w:rsidRDefault="00A92C7B" w:rsidP="0031331B">
            <w:pPr>
              <w:widowControl/>
              <w:jc w:val="center"/>
              <w:rPr>
                <w:rFonts w:ascii="標楷體" w:eastAsia="標楷體" w:hAnsi="標楷體" w:cs="新細明體"/>
                <w:color w:val="000000"/>
                <w:kern w:val="0"/>
              </w:rPr>
            </w:pPr>
          </w:p>
        </w:tc>
        <w:tc>
          <w:tcPr>
            <w:tcW w:w="722" w:type="pct"/>
            <w:shd w:val="clear" w:color="auto" w:fill="auto"/>
          </w:tcPr>
          <w:p w14:paraId="6D91A7DE" w14:textId="77777777" w:rsidR="00A92C7B" w:rsidRPr="007B14FD" w:rsidRDefault="00A92C7B" w:rsidP="0031331B">
            <w:pPr>
              <w:widowControl/>
              <w:rPr>
                <w:rFonts w:ascii="標楷體" w:eastAsia="標楷體" w:hAnsi="標楷體" w:cs="新細明體"/>
                <w:color w:val="FF0000"/>
                <w:kern w:val="0"/>
                <w:highlight w:val="yellow"/>
              </w:rPr>
            </w:pPr>
            <w:r w:rsidRPr="007B14FD">
              <w:rPr>
                <w:rFonts w:ascii="標楷體" w:eastAsia="標楷體" w:hAnsi="標楷體" w:cs="新細明體"/>
                <w:color w:val="FF0000"/>
                <w:kern w:val="0"/>
                <w:highlight w:val="yellow"/>
              </w:rPr>
              <w:t>BranchNo</w:t>
            </w:r>
          </w:p>
        </w:tc>
        <w:tc>
          <w:tcPr>
            <w:tcW w:w="1944" w:type="pct"/>
            <w:shd w:val="clear" w:color="auto" w:fill="auto"/>
          </w:tcPr>
          <w:p w14:paraId="07E1D4CE" w14:textId="77777777" w:rsidR="00A92C7B" w:rsidRPr="007B14FD" w:rsidRDefault="00A92C7B" w:rsidP="0031331B">
            <w:pPr>
              <w:widowControl/>
              <w:rPr>
                <w:rFonts w:ascii="標楷體" w:eastAsia="標楷體" w:hAnsi="標楷體" w:cs="新細明體"/>
                <w:color w:val="FF0000"/>
                <w:kern w:val="0"/>
                <w:highlight w:val="yellow"/>
              </w:rPr>
            </w:pPr>
            <w:r w:rsidRPr="007B14FD">
              <w:rPr>
                <w:rFonts w:ascii="標楷體" w:eastAsia="標楷體" w:hAnsi="標楷體" w:cs="新細明體" w:hint="eastAsia"/>
                <w:color w:val="FF0000"/>
                <w:kern w:val="0"/>
                <w:highlight w:val="yellow"/>
              </w:rPr>
              <w:t>單位</w:t>
            </w:r>
          </w:p>
        </w:tc>
        <w:tc>
          <w:tcPr>
            <w:tcW w:w="278" w:type="pct"/>
            <w:shd w:val="clear" w:color="auto" w:fill="auto"/>
          </w:tcPr>
          <w:p w14:paraId="7DAD9EB3" w14:textId="77777777" w:rsidR="00A92C7B" w:rsidRPr="007B14FD" w:rsidRDefault="00A92C7B" w:rsidP="0031331B">
            <w:pPr>
              <w:widowControl/>
              <w:jc w:val="center"/>
              <w:rPr>
                <w:rFonts w:ascii="標楷體" w:eastAsia="標楷體" w:hAnsi="標楷體" w:cs="新細明體"/>
                <w:color w:val="FF0000"/>
                <w:kern w:val="0"/>
                <w:highlight w:val="yellow"/>
              </w:rPr>
            </w:pPr>
            <w:r w:rsidRPr="007B14FD">
              <w:rPr>
                <w:rFonts w:ascii="標楷體" w:eastAsia="標楷體" w:hAnsi="標楷體" w:cs="新細明體"/>
                <w:color w:val="FF0000"/>
                <w:kern w:val="0"/>
                <w:highlight w:val="yellow"/>
              </w:rPr>
              <w:t>X</w:t>
            </w:r>
          </w:p>
        </w:tc>
        <w:tc>
          <w:tcPr>
            <w:tcW w:w="278" w:type="pct"/>
            <w:shd w:val="clear" w:color="auto" w:fill="auto"/>
          </w:tcPr>
          <w:p w14:paraId="08AE3E41" w14:textId="77777777" w:rsidR="00A92C7B" w:rsidRPr="007B14FD" w:rsidRDefault="00A92C7B" w:rsidP="0031331B">
            <w:pPr>
              <w:widowControl/>
              <w:jc w:val="center"/>
              <w:rPr>
                <w:rFonts w:ascii="標楷體" w:eastAsia="標楷體" w:hAnsi="標楷體" w:cs="新細明體"/>
                <w:color w:val="FF0000"/>
                <w:kern w:val="0"/>
                <w:highlight w:val="yellow"/>
              </w:rPr>
            </w:pPr>
            <w:r w:rsidRPr="007B14FD">
              <w:rPr>
                <w:rFonts w:ascii="標楷體" w:eastAsia="標楷體" w:hAnsi="標楷體" w:cs="新細明體"/>
                <w:color w:val="FF0000"/>
                <w:kern w:val="0"/>
                <w:highlight w:val="yellow"/>
              </w:rPr>
              <w:t>4</w:t>
            </w:r>
          </w:p>
        </w:tc>
        <w:tc>
          <w:tcPr>
            <w:tcW w:w="278" w:type="pct"/>
          </w:tcPr>
          <w:p w14:paraId="1F96F598" w14:textId="77777777" w:rsidR="00A92C7B" w:rsidRPr="000A40C7" w:rsidRDefault="00A92C7B" w:rsidP="0031331B">
            <w:pPr>
              <w:widowControl/>
              <w:jc w:val="center"/>
              <w:rPr>
                <w:rFonts w:ascii="標楷體" w:eastAsia="標楷體" w:hAnsi="標楷體" w:cs="新細明體"/>
                <w:color w:val="FF0000"/>
                <w:kern w:val="0"/>
                <w:highlight w:val="yellow"/>
              </w:rPr>
            </w:pPr>
            <w:r>
              <w:rPr>
                <w:rFonts w:ascii="標楷體" w:eastAsia="標楷體" w:hAnsi="標楷體" w:cs="新細明體" w:hint="eastAsia"/>
                <w:color w:val="000000"/>
                <w:kern w:val="0"/>
              </w:rPr>
              <w:t>V</w:t>
            </w:r>
          </w:p>
        </w:tc>
        <w:tc>
          <w:tcPr>
            <w:tcW w:w="1222" w:type="pct"/>
            <w:shd w:val="clear" w:color="auto" w:fill="auto"/>
          </w:tcPr>
          <w:p w14:paraId="7D58819C" w14:textId="77777777" w:rsidR="00A92C7B" w:rsidRPr="007B14FD" w:rsidRDefault="00A92C7B" w:rsidP="0031331B">
            <w:pPr>
              <w:widowControl/>
              <w:rPr>
                <w:rFonts w:ascii="標楷體" w:eastAsia="標楷體" w:hAnsi="標楷體" w:cs="新細明體"/>
                <w:color w:val="FF0000"/>
                <w:kern w:val="0"/>
                <w:highlight w:val="yellow"/>
              </w:rPr>
            </w:pPr>
            <w:r w:rsidRPr="007B14FD">
              <w:rPr>
                <w:rFonts w:ascii="標楷體" w:eastAsia="標楷體" w:hAnsi="標楷體" w:cs="新細明體" w:hint="eastAsia"/>
                <w:color w:val="FF0000"/>
                <w:kern w:val="0"/>
                <w:highlight w:val="yellow"/>
              </w:rPr>
              <w:t>固定</w:t>
            </w:r>
            <w:r w:rsidRPr="007B14FD">
              <w:rPr>
                <w:rFonts w:ascii="標楷體" w:eastAsia="標楷體" w:hAnsi="標楷體" w:cs="新細明體"/>
                <w:color w:val="FF0000"/>
                <w:kern w:val="0"/>
                <w:highlight w:val="yellow"/>
              </w:rPr>
              <w:t>0000</w:t>
            </w:r>
          </w:p>
        </w:tc>
      </w:tr>
      <w:tr w:rsidR="00A92C7B" w:rsidRPr="008F20B5" w14:paraId="0343893E" w14:textId="77777777" w:rsidTr="0031331B">
        <w:trPr>
          <w:trHeight w:val="340"/>
        </w:trPr>
        <w:tc>
          <w:tcPr>
            <w:tcW w:w="278" w:type="pct"/>
            <w:shd w:val="clear" w:color="auto" w:fill="auto"/>
            <w:hideMark/>
          </w:tcPr>
          <w:p w14:paraId="5F28C31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722" w:type="pct"/>
            <w:shd w:val="clear" w:color="auto" w:fill="auto"/>
            <w:hideMark/>
          </w:tcPr>
          <w:p w14:paraId="39D055F7"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CustName</w:t>
            </w:r>
          </w:p>
        </w:tc>
        <w:tc>
          <w:tcPr>
            <w:tcW w:w="1944" w:type="pct"/>
            <w:shd w:val="clear" w:color="auto" w:fill="auto"/>
            <w:hideMark/>
          </w:tcPr>
          <w:p w14:paraId="087EC91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戶名</w:t>
            </w:r>
          </w:p>
        </w:tc>
        <w:tc>
          <w:tcPr>
            <w:tcW w:w="278" w:type="pct"/>
            <w:shd w:val="clear" w:color="auto" w:fill="auto"/>
            <w:hideMark/>
          </w:tcPr>
          <w:p w14:paraId="02F4269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6B79E03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8" w:type="pct"/>
          </w:tcPr>
          <w:p w14:paraId="3D9AE0D8"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hideMark/>
          </w:tcPr>
          <w:p w14:paraId="79B080A1"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36D7ECC" w14:textId="77777777" w:rsidTr="0031331B">
        <w:trPr>
          <w:trHeight w:val="340"/>
        </w:trPr>
        <w:tc>
          <w:tcPr>
            <w:tcW w:w="278" w:type="pct"/>
            <w:shd w:val="clear" w:color="auto" w:fill="auto"/>
            <w:hideMark/>
          </w:tcPr>
          <w:p w14:paraId="50F4C09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722" w:type="pct"/>
            <w:shd w:val="clear" w:color="auto" w:fill="auto"/>
            <w:hideMark/>
          </w:tcPr>
          <w:p w14:paraId="588DACD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Birthday</w:t>
            </w:r>
          </w:p>
        </w:tc>
        <w:tc>
          <w:tcPr>
            <w:tcW w:w="1944" w:type="pct"/>
            <w:shd w:val="clear" w:color="auto" w:fill="auto"/>
            <w:hideMark/>
          </w:tcPr>
          <w:p w14:paraId="4E2B826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出生年月日</w:t>
            </w:r>
          </w:p>
        </w:tc>
        <w:tc>
          <w:tcPr>
            <w:tcW w:w="278" w:type="pct"/>
            <w:shd w:val="clear" w:color="auto" w:fill="auto"/>
            <w:hideMark/>
          </w:tcPr>
          <w:p w14:paraId="76357C6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8" w:type="pct"/>
            <w:shd w:val="clear" w:color="auto" w:fill="auto"/>
            <w:hideMark/>
          </w:tcPr>
          <w:p w14:paraId="7CF2925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8" w:type="pct"/>
          </w:tcPr>
          <w:p w14:paraId="00E44D67"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hideMark/>
          </w:tcPr>
          <w:p w14:paraId="517A146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A92C7B" w:rsidRPr="008F20B5" w14:paraId="70B3B563" w14:textId="77777777" w:rsidTr="0031331B">
        <w:trPr>
          <w:trHeight w:val="340"/>
        </w:trPr>
        <w:tc>
          <w:tcPr>
            <w:tcW w:w="278" w:type="pct"/>
            <w:shd w:val="clear" w:color="auto" w:fill="auto"/>
            <w:hideMark/>
          </w:tcPr>
          <w:p w14:paraId="2AA6331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722" w:type="pct"/>
            <w:shd w:val="clear" w:color="auto" w:fill="auto"/>
            <w:hideMark/>
          </w:tcPr>
          <w:p w14:paraId="4502270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Sex</w:t>
            </w:r>
          </w:p>
        </w:tc>
        <w:tc>
          <w:tcPr>
            <w:tcW w:w="1944" w:type="pct"/>
            <w:shd w:val="clear" w:color="auto" w:fill="auto"/>
            <w:hideMark/>
          </w:tcPr>
          <w:p w14:paraId="7E9F600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性別</w:t>
            </w:r>
          </w:p>
        </w:tc>
        <w:tc>
          <w:tcPr>
            <w:tcW w:w="278" w:type="pct"/>
            <w:shd w:val="clear" w:color="auto" w:fill="auto"/>
            <w:hideMark/>
          </w:tcPr>
          <w:p w14:paraId="4333C06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336879B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4A117270"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hideMark/>
          </w:tcPr>
          <w:p w14:paraId="1A60053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1:男;2:女</w:t>
            </w:r>
          </w:p>
        </w:tc>
      </w:tr>
      <w:tr w:rsidR="00A92C7B" w:rsidRPr="008F20B5" w14:paraId="488E8598" w14:textId="77777777" w:rsidTr="0031331B">
        <w:trPr>
          <w:trHeight w:val="2720"/>
        </w:trPr>
        <w:tc>
          <w:tcPr>
            <w:tcW w:w="278" w:type="pct"/>
            <w:shd w:val="clear" w:color="auto" w:fill="auto"/>
            <w:hideMark/>
          </w:tcPr>
          <w:p w14:paraId="3942849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722" w:type="pct"/>
            <w:shd w:val="clear" w:color="auto" w:fill="auto"/>
            <w:hideMark/>
          </w:tcPr>
          <w:p w14:paraId="47E53E71"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CustTypeCode</w:t>
            </w:r>
          </w:p>
        </w:tc>
        <w:tc>
          <w:tcPr>
            <w:tcW w:w="1944" w:type="pct"/>
            <w:shd w:val="clear" w:color="auto" w:fill="auto"/>
            <w:hideMark/>
          </w:tcPr>
          <w:p w14:paraId="4099479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客戶別</w:t>
            </w:r>
          </w:p>
        </w:tc>
        <w:tc>
          <w:tcPr>
            <w:tcW w:w="278" w:type="pct"/>
            <w:shd w:val="clear" w:color="auto" w:fill="auto"/>
            <w:hideMark/>
          </w:tcPr>
          <w:p w14:paraId="535D7F0B" w14:textId="77777777" w:rsidR="00A92C7B" w:rsidRPr="008F20B5" w:rsidRDefault="00A92C7B" w:rsidP="0031331B">
            <w:pPr>
              <w:widowControl/>
              <w:jc w:val="center"/>
              <w:rPr>
                <w:rFonts w:ascii="標楷體" w:eastAsia="標楷體" w:hAnsi="標楷體" w:cs="新細明體"/>
                <w:kern w:val="0"/>
              </w:rPr>
            </w:pPr>
            <w:r w:rsidRPr="008F20B5">
              <w:rPr>
                <w:rFonts w:ascii="標楷體" w:eastAsia="標楷體" w:hAnsi="標楷體"/>
              </w:rPr>
              <w:t>X</w:t>
            </w:r>
          </w:p>
        </w:tc>
        <w:tc>
          <w:tcPr>
            <w:tcW w:w="278" w:type="pct"/>
            <w:shd w:val="clear" w:color="auto" w:fill="auto"/>
            <w:hideMark/>
          </w:tcPr>
          <w:p w14:paraId="44DFB27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54CF8262" w14:textId="77777777" w:rsidR="00A92C7B" w:rsidRPr="008F20B5" w:rsidRDefault="00A92C7B" w:rsidP="0031331B">
            <w:pPr>
              <w:jc w:val="center"/>
              <w:rPr>
                <w:rFonts w:ascii="標楷體" w:eastAsia="標楷體" w:hAnsi="標楷體"/>
              </w:rPr>
            </w:pPr>
            <w:r>
              <w:rPr>
                <w:rFonts w:ascii="標楷體" w:eastAsia="標楷體" w:hAnsi="標楷體" w:cs="新細明體" w:hint="eastAsia"/>
                <w:color w:val="000000"/>
                <w:kern w:val="0"/>
              </w:rPr>
              <w:t>V</w:t>
            </w:r>
          </w:p>
        </w:tc>
        <w:tc>
          <w:tcPr>
            <w:tcW w:w="1222" w:type="pct"/>
            <w:shd w:val="clear" w:color="auto" w:fill="auto"/>
            <w:vAlign w:val="center"/>
            <w:hideMark/>
          </w:tcPr>
          <w:p w14:paraId="37C9D80C"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p>
          <w:p w14:paraId="55721428" w14:textId="77777777" w:rsidR="00A92C7B" w:rsidRPr="008F20B5" w:rsidRDefault="00A92C7B" w:rsidP="0031331B">
            <w:pPr>
              <w:rPr>
                <w:rFonts w:ascii="標楷體" w:eastAsia="標楷體" w:hAnsi="標楷體"/>
              </w:rPr>
            </w:pPr>
            <w:r w:rsidRPr="008F20B5">
              <w:rPr>
                <w:rFonts w:ascii="標楷體" w:eastAsia="標楷體" w:hAnsi="標楷體"/>
              </w:rPr>
              <w:t xml:space="preserve">00: </w:t>
            </w:r>
            <w:r w:rsidRPr="008F20B5">
              <w:rPr>
                <w:rFonts w:ascii="標楷體" w:eastAsia="標楷體" w:hAnsi="標楷體" w:hint="eastAsia"/>
              </w:rPr>
              <w:t>一般</w:t>
            </w:r>
          </w:p>
          <w:p w14:paraId="147C2D88" w14:textId="77777777" w:rsidR="00A92C7B" w:rsidRPr="008F20B5" w:rsidRDefault="00A92C7B" w:rsidP="0031331B">
            <w:pPr>
              <w:rPr>
                <w:rFonts w:ascii="標楷體" w:eastAsia="標楷體" w:hAnsi="標楷體"/>
              </w:rPr>
            </w:pPr>
            <w:r w:rsidRPr="008F20B5">
              <w:rPr>
                <w:rFonts w:ascii="標楷體" w:eastAsia="標楷體" w:hAnsi="標楷體"/>
              </w:rPr>
              <w:t xml:space="preserve">01: </w:t>
            </w:r>
            <w:r w:rsidRPr="008F20B5">
              <w:rPr>
                <w:rFonts w:ascii="標楷體" w:eastAsia="標楷體" w:hAnsi="標楷體" w:hint="eastAsia"/>
              </w:rPr>
              <w:t>員工</w:t>
            </w:r>
          </w:p>
          <w:p w14:paraId="7AEB7C91" w14:textId="77777777" w:rsidR="00A92C7B" w:rsidRPr="008F20B5" w:rsidRDefault="00A92C7B" w:rsidP="0031331B">
            <w:pPr>
              <w:rPr>
                <w:rFonts w:ascii="標楷體" w:eastAsia="標楷體" w:hAnsi="標楷體"/>
              </w:rPr>
            </w:pPr>
            <w:r w:rsidRPr="008F20B5">
              <w:rPr>
                <w:rFonts w:ascii="標楷體" w:eastAsia="標楷體" w:hAnsi="標楷體"/>
              </w:rPr>
              <w:t xml:space="preserve">02: </w:t>
            </w:r>
            <w:r w:rsidRPr="008F20B5">
              <w:rPr>
                <w:rFonts w:ascii="標楷體" w:eastAsia="標楷體" w:hAnsi="標楷體" w:hint="eastAsia"/>
              </w:rPr>
              <w:t>首購</w:t>
            </w:r>
          </w:p>
          <w:p w14:paraId="3716AF6D" w14:textId="77777777" w:rsidR="00A92C7B" w:rsidRPr="008F20B5" w:rsidRDefault="00A92C7B" w:rsidP="0031331B">
            <w:pPr>
              <w:rPr>
                <w:rFonts w:ascii="標楷體" w:eastAsia="標楷體" w:hAnsi="標楷體"/>
              </w:rPr>
            </w:pPr>
            <w:r w:rsidRPr="008F20B5">
              <w:rPr>
                <w:rFonts w:ascii="標楷體" w:eastAsia="標楷體" w:hAnsi="標楷體"/>
              </w:rPr>
              <w:t xml:space="preserve">03: </w:t>
            </w:r>
            <w:r w:rsidRPr="008F20B5">
              <w:rPr>
                <w:rFonts w:ascii="標楷體" w:eastAsia="標楷體" w:hAnsi="標楷體" w:hint="eastAsia"/>
              </w:rPr>
              <w:t>關企公司</w:t>
            </w:r>
          </w:p>
          <w:p w14:paraId="7C54C009" w14:textId="77777777" w:rsidR="00A92C7B" w:rsidRPr="008F20B5" w:rsidRDefault="00A92C7B" w:rsidP="0031331B">
            <w:pPr>
              <w:rPr>
                <w:rFonts w:ascii="標楷體" w:eastAsia="標楷體" w:hAnsi="標楷體"/>
              </w:rPr>
            </w:pPr>
            <w:r w:rsidRPr="008F20B5">
              <w:rPr>
                <w:rFonts w:ascii="標楷體" w:eastAsia="標楷體" w:hAnsi="標楷體"/>
              </w:rPr>
              <w:t xml:space="preserve">04: </w:t>
            </w:r>
            <w:r w:rsidRPr="008F20B5">
              <w:rPr>
                <w:rFonts w:ascii="標楷體" w:eastAsia="標楷體" w:hAnsi="標楷體" w:hint="eastAsia"/>
              </w:rPr>
              <w:t>關企員工</w:t>
            </w:r>
          </w:p>
          <w:p w14:paraId="5A58187F" w14:textId="77777777" w:rsidR="00A92C7B" w:rsidRPr="008F20B5" w:rsidRDefault="00A92C7B" w:rsidP="0031331B">
            <w:pPr>
              <w:rPr>
                <w:rFonts w:ascii="標楷體" w:eastAsia="標楷體" w:hAnsi="標楷體"/>
              </w:rPr>
            </w:pPr>
            <w:r w:rsidRPr="008F20B5">
              <w:rPr>
                <w:rFonts w:ascii="標楷體" w:eastAsia="標楷體" w:hAnsi="標楷體"/>
              </w:rPr>
              <w:t xml:space="preserve">05: </w:t>
            </w:r>
            <w:r w:rsidRPr="008F20B5">
              <w:rPr>
                <w:rFonts w:ascii="標楷體" w:eastAsia="標楷體" w:hAnsi="標楷體" w:hint="eastAsia"/>
              </w:rPr>
              <w:t>保戶</w:t>
            </w:r>
          </w:p>
          <w:p w14:paraId="00B0AA77" w14:textId="77777777" w:rsidR="00A92C7B" w:rsidRPr="008F20B5" w:rsidRDefault="00A92C7B" w:rsidP="0031331B">
            <w:pPr>
              <w:rPr>
                <w:rFonts w:ascii="標楷體" w:eastAsia="標楷體" w:hAnsi="標楷體"/>
              </w:rPr>
            </w:pPr>
            <w:r w:rsidRPr="008F20B5">
              <w:rPr>
                <w:rFonts w:ascii="標楷體" w:eastAsia="標楷體" w:hAnsi="標楷體"/>
              </w:rPr>
              <w:t xml:space="preserve">06: </w:t>
            </w:r>
            <w:r w:rsidRPr="008F20B5">
              <w:rPr>
                <w:rFonts w:ascii="標楷體" w:eastAsia="標楷體" w:hAnsi="標楷體" w:hint="eastAsia"/>
              </w:rPr>
              <w:t>團體戶</w:t>
            </w:r>
          </w:p>
          <w:p w14:paraId="1488410B" w14:textId="77777777" w:rsidR="00A92C7B" w:rsidRPr="008F20B5" w:rsidRDefault="00A92C7B" w:rsidP="0031331B">
            <w:pPr>
              <w:rPr>
                <w:rFonts w:ascii="標楷體" w:eastAsia="標楷體" w:hAnsi="標楷體"/>
              </w:rPr>
            </w:pPr>
            <w:r w:rsidRPr="008F20B5">
              <w:rPr>
                <w:rFonts w:ascii="標楷體" w:eastAsia="標楷體" w:hAnsi="標楷體"/>
              </w:rPr>
              <w:t xml:space="preserve">07: </w:t>
            </w:r>
            <w:r w:rsidRPr="008F20B5">
              <w:rPr>
                <w:rFonts w:ascii="標楷體" w:eastAsia="標楷體" w:hAnsi="標楷體" w:hint="eastAsia"/>
              </w:rPr>
              <w:t>員工二親等</w:t>
            </w:r>
          </w:p>
          <w:p w14:paraId="4A34041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rPr>
              <w:t xml:space="preserve">09: </w:t>
            </w:r>
            <w:r w:rsidRPr="008F20B5">
              <w:rPr>
                <w:rFonts w:ascii="標楷體" w:eastAsia="標楷體" w:hAnsi="標楷體" w:hint="eastAsia"/>
              </w:rPr>
              <w:t>新二階員工</w:t>
            </w:r>
          </w:p>
        </w:tc>
      </w:tr>
      <w:tr w:rsidR="00A92C7B" w:rsidRPr="008F20B5" w14:paraId="0BD0A4F6" w14:textId="77777777" w:rsidTr="0031331B">
        <w:trPr>
          <w:trHeight w:val="340"/>
        </w:trPr>
        <w:tc>
          <w:tcPr>
            <w:tcW w:w="278" w:type="pct"/>
            <w:shd w:val="clear" w:color="auto" w:fill="auto"/>
            <w:hideMark/>
          </w:tcPr>
          <w:p w14:paraId="1EA7EB1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8</w:t>
            </w:r>
          </w:p>
        </w:tc>
        <w:tc>
          <w:tcPr>
            <w:tcW w:w="722" w:type="pct"/>
            <w:shd w:val="clear" w:color="auto" w:fill="auto"/>
            <w:hideMark/>
          </w:tcPr>
          <w:p w14:paraId="2AF2A72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IndustryCode</w:t>
            </w:r>
          </w:p>
        </w:tc>
        <w:tc>
          <w:tcPr>
            <w:tcW w:w="1944" w:type="pct"/>
            <w:shd w:val="clear" w:color="auto" w:fill="auto"/>
            <w:hideMark/>
          </w:tcPr>
          <w:p w14:paraId="3A0335D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行業別</w:t>
            </w:r>
          </w:p>
        </w:tc>
        <w:tc>
          <w:tcPr>
            <w:tcW w:w="278" w:type="pct"/>
            <w:shd w:val="clear" w:color="auto" w:fill="auto"/>
            <w:hideMark/>
          </w:tcPr>
          <w:p w14:paraId="28348B0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02C6B8A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8" w:type="pct"/>
          </w:tcPr>
          <w:p w14:paraId="1CA5C298"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1E270D5A"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p>
          <w:p w14:paraId="5B37EECA"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w:t>
            </w:r>
            <w:r>
              <w:rPr>
                <w:rFonts w:ascii="標楷體" w:eastAsia="標楷體" w:hAnsi="標楷體" w:cs="新細明體" w:hint="eastAsia"/>
                <w:color w:val="000000"/>
                <w:kern w:val="0"/>
              </w:rPr>
              <w:t xml:space="preserve"> ex:060000</w:t>
            </w:r>
          </w:p>
        </w:tc>
      </w:tr>
      <w:tr w:rsidR="00A92C7B" w:rsidRPr="008F20B5" w14:paraId="12AA6511" w14:textId="77777777" w:rsidTr="0031331B">
        <w:trPr>
          <w:trHeight w:val="340"/>
        </w:trPr>
        <w:tc>
          <w:tcPr>
            <w:tcW w:w="278" w:type="pct"/>
            <w:shd w:val="clear" w:color="auto" w:fill="auto"/>
            <w:hideMark/>
          </w:tcPr>
          <w:p w14:paraId="5E55223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722" w:type="pct"/>
            <w:shd w:val="clear" w:color="auto" w:fill="auto"/>
            <w:hideMark/>
          </w:tcPr>
          <w:p w14:paraId="030EA8A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NationalityCode</w:t>
            </w:r>
          </w:p>
        </w:tc>
        <w:tc>
          <w:tcPr>
            <w:tcW w:w="1944" w:type="pct"/>
            <w:shd w:val="clear" w:color="auto" w:fill="auto"/>
            <w:hideMark/>
          </w:tcPr>
          <w:p w14:paraId="6469784B"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國籍</w:t>
            </w:r>
          </w:p>
        </w:tc>
        <w:tc>
          <w:tcPr>
            <w:tcW w:w="278" w:type="pct"/>
            <w:shd w:val="clear" w:color="auto" w:fill="auto"/>
            <w:hideMark/>
          </w:tcPr>
          <w:p w14:paraId="3D38BCB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44ACF02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3985038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3EE5D85E"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06C1A06D" w14:textId="77777777" w:rsidTr="0031331B">
        <w:trPr>
          <w:trHeight w:val="340"/>
        </w:trPr>
        <w:tc>
          <w:tcPr>
            <w:tcW w:w="278" w:type="pct"/>
            <w:shd w:val="clear" w:color="auto" w:fill="auto"/>
            <w:hideMark/>
          </w:tcPr>
          <w:p w14:paraId="2DF40BA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722" w:type="pct"/>
            <w:shd w:val="clear" w:color="auto" w:fill="auto"/>
            <w:hideMark/>
          </w:tcPr>
          <w:p w14:paraId="066ED9C9"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SpouseId</w:t>
            </w:r>
          </w:p>
        </w:tc>
        <w:tc>
          <w:tcPr>
            <w:tcW w:w="1944" w:type="pct"/>
            <w:shd w:val="clear" w:color="auto" w:fill="auto"/>
            <w:hideMark/>
          </w:tcPr>
          <w:p w14:paraId="65A5B3A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配偶身分證字號</w:t>
            </w:r>
          </w:p>
        </w:tc>
        <w:tc>
          <w:tcPr>
            <w:tcW w:w="278" w:type="pct"/>
            <w:shd w:val="clear" w:color="auto" w:fill="auto"/>
            <w:hideMark/>
          </w:tcPr>
          <w:p w14:paraId="20E92FD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2CDDD4E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8" w:type="pct"/>
          </w:tcPr>
          <w:p w14:paraId="553C79EE"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0C1E702A"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D9B3F50" w14:textId="77777777" w:rsidTr="0031331B">
        <w:trPr>
          <w:trHeight w:val="340"/>
        </w:trPr>
        <w:tc>
          <w:tcPr>
            <w:tcW w:w="278" w:type="pct"/>
            <w:shd w:val="clear" w:color="auto" w:fill="auto"/>
          </w:tcPr>
          <w:p w14:paraId="4D342CA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11</w:t>
            </w:r>
          </w:p>
        </w:tc>
        <w:tc>
          <w:tcPr>
            <w:tcW w:w="722" w:type="pct"/>
            <w:shd w:val="clear" w:color="auto" w:fill="auto"/>
            <w:hideMark/>
          </w:tcPr>
          <w:p w14:paraId="65A2895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SpouseName</w:t>
            </w:r>
          </w:p>
        </w:tc>
        <w:tc>
          <w:tcPr>
            <w:tcW w:w="1944" w:type="pct"/>
            <w:shd w:val="clear" w:color="auto" w:fill="auto"/>
            <w:hideMark/>
          </w:tcPr>
          <w:p w14:paraId="277CAE8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配偶姓名</w:t>
            </w:r>
          </w:p>
        </w:tc>
        <w:tc>
          <w:tcPr>
            <w:tcW w:w="278" w:type="pct"/>
            <w:shd w:val="clear" w:color="auto" w:fill="auto"/>
            <w:hideMark/>
          </w:tcPr>
          <w:p w14:paraId="7540EAB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5678DDE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8" w:type="pct"/>
          </w:tcPr>
          <w:p w14:paraId="75E67B2D"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26106263"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1ACD3328" w14:textId="77777777" w:rsidTr="0031331B">
        <w:trPr>
          <w:trHeight w:val="340"/>
        </w:trPr>
        <w:tc>
          <w:tcPr>
            <w:tcW w:w="278" w:type="pct"/>
            <w:shd w:val="clear" w:color="auto" w:fill="auto"/>
          </w:tcPr>
          <w:p w14:paraId="27D8C79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12</w:t>
            </w:r>
          </w:p>
        </w:tc>
        <w:tc>
          <w:tcPr>
            <w:tcW w:w="722" w:type="pct"/>
            <w:shd w:val="clear" w:color="auto" w:fill="auto"/>
            <w:hideMark/>
          </w:tcPr>
          <w:p w14:paraId="426EACE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RegZip3</w:t>
            </w:r>
          </w:p>
        </w:tc>
        <w:tc>
          <w:tcPr>
            <w:tcW w:w="1944" w:type="pct"/>
            <w:shd w:val="clear" w:color="auto" w:fill="auto"/>
            <w:hideMark/>
          </w:tcPr>
          <w:p w14:paraId="2AECC03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-郵遞區號前三碼</w:t>
            </w:r>
          </w:p>
        </w:tc>
        <w:tc>
          <w:tcPr>
            <w:tcW w:w="278" w:type="pct"/>
            <w:shd w:val="clear" w:color="auto" w:fill="auto"/>
            <w:hideMark/>
          </w:tcPr>
          <w:p w14:paraId="5797AA3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7069F9D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2CA187BE"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4BE13C25"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5C5F3A8" w14:textId="77777777" w:rsidTr="0031331B">
        <w:trPr>
          <w:trHeight w:val="340"/>
        </w:trPr>
        <w:tc>
          <w:tcPr>
            <w:tcW w:w="278" w:type="pct"/>
            <w:shd w:val="clear" w:color="auto" w:fill="auto"/>
          </w:tcPr>
          <w:p w14:paraId="4D30459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13</w:t>
            </w:r>
          </w:p>
        </w:tc>
        <w:tc>
          <w:tcPr>
            <w:tcW w:w="722" w:type="pct"/>
            <w:shd w:val="clear" w:color="auto" w:fill="auto"/>
          </w:tcPr>
          <w:p w14:paraId="4FEABDA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RegZip2</w:t>
            </w:r>
          </w:p>
        </w:tc>
        <w:tc>
          <w:tcPr>
            <w:tcW w:w="1944" w:type="pct"/>
            <w:shd w:val="clear" w:color="auto" w:fill="auto"/>
          </w:tcPr>
          <w:p w14:paraId="7B7B471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-郵遞區號後兩碼</w:t>
            </w:r>
          </w:p>
        </w:tc>
        <w:tc>
          <w:tcPr>
            <w:tcW w:w="278" w:type="pct"/>
            <w:shd w:val="clear" w:color="auto" w:fill="auto"/>
          </w:tcPr>
          <w:p w14:paraId="43628AB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66FFD53"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3</w:t>
            </w:r>
          </w:p>
        </w:tc>
        <w:tc>
          <w:tcPr>
            <w:tcW w:w="278" w:type="pct"/>
          </w:tcPr>
          <w:p w14:paraId="01561C24"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5F825363"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7B0615D" w14:textId="77777777" w:rsidTr="0031331B">
        <w:trPr>
          <w:trHeight w:val="340"/>
        </w:trPr>
        <w:tc>
          <w:tcPr>
            <w:tcW w:w="278" w:type="pct"/>
            <w:shd w:val="clear" w:color="auto" w:fill="auto"/>
          </w:tcPr>
          <w:p w14:paraId="3621282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722" w:type="pct"/>
            <w:shd w:val="clear" w:color="auto" w:fill="auto"/>
            <w:hideMark/>
          </w:tcPr>
          <w:p w14:paraId="310F56B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RegCityCode</w:t>
            </w:r>
          </w:p>
        </w:tc>
        <w:tc>
          <w:tcPr>
            <w:tcW w:w="1944" w:type="pct"/>
            <w:shd w:val="clear" w:color="auto" w:fill="auto"/>
            <w:hideMark/>
          </w:tcPr>
          <w:p w14:paraId="347F44F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-縣市代碼</w:t>
            </w:r>
          </w:p>
        </w:tc>
        <w:tc>
          <w:tcPr>
            <w:tcW w:w="278" w:type="pct"/>
            <w:shd w:val="clear" w:color="auto" w:fill="auto"/>
            <w:hideMark/>
          </w:tcPr>
          <w:p w14:paraId="118562F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45327027"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3B055A84" w14:textId="77777777" w:rsidR="00A92C7B"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576E4554"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p>
          <w:p w14:paraId="3C669D61" w14:textId="77777777" w:rsidR="00A92C7B" w:rsidRPr="008F20B5" w:rsidRDefault="00A92C7B" w:rsidP="0031331B">
            <w:pPr>
              <w:widowControl/>
              <w:rPr>
                <w:rFonts w:ascii="標楷體" w:eastAsia="標楷體" w:hAnsi="標楷體" w:cs="新細明體"/>
                <w:color w:val="000000"/>
                <w:kern w:val="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1101</w:t>
            </w:r>
            <w:r>
              <w:rPr>
                <w:rFonts w:ascii="標楷體" w:eastAsia="標楷體" w:hAnsi="標楷體" w:cs="新細明體" w:hint="eastAsia"/>
                <w:color w:val="000000"/>
                <w:kern w:val="0"/>
              </w:rPr>
              <w:t>轉換為新代碼)</w:t>
            </w:r>
          </w:p>
        </w:tc>
      </w:tr>
      <w:tr w:rsidR="00A92C7B" w:rsidRPr="008F20B5" w14:paraId="0F83C276" w14:textId="77777777" w:rsidTr="0031331B">
        <w:trPr>
          <w:trHeight w:val="340"/>
        </w:trPr>
        <w:tc>
          <w:tcPr>
            <w:tcW w:w="278" w:type="pct"/>
            <w:shd w:val="clear" w:color="auto" w:fill="auto"/>
          </w:tcPr>
          <w:p w14:paraId="5493FF6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15</w:t>
            </w:r>
          </w:p>
        </w:tc>
        <w:tc>
          <w:tcPr>
            <w:tcW w:w="722" w:type="pct"/>
            <w:shd w:val="clear" w:color="auto" w:fill="auto"/>
            <w:hideMark/>
          </w:tcPr>
          <w:p w14:paraId="4CBB063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RegAreaCode</w:t>
            </w:r>
          </w:p>
        </w:tc>
        <w:tc>
          <w:tcPr>
            <w:tcW w:w="1944" w:type="pct"/>
            <w:shd w:val="clear" w:color="auto" w:fill="auto"/>
            <w:hideMark/>
          </w:tcPr>
          <w:p w14:paraId="3DEA2AF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-鄉鎮市區代碼</w:t>
            </w:r>
          </w:p>
        </w:tc>
        <w:tc>
          <w:tcPr>
            <w:tcW w:w="278" w:type="pct"/>
            <w:shd w:val="clear" w:color="auto" w:fill="auto"/>
            <w:hideMark/>
          </w:tcPr>
          <w:p w14:paraId="5B80494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638753E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59AA801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7D019F0A"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r>
              <w:rPr>
                <w:rFonts w:ascii="標楷體" w:eastAsia="標楷體" w:hAnsi="標楷體" w:hint="eastAsia"/>
              </w:rPr>
              <w:t>滿兩位</w:t>
            </w:r>
          </w:p>
          <w:p w14:paraId="423F3FEA"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93330D4" w14:textId="77777777" w:rsidTr="0031331B">
        <w:trPr>
          <w:trHeight w:val="340"/>
        </w:trPr>
        <w:tc>
          <w:tcPr>
            <w:tcW w:w="278" w:type="pct"/>
            <w:shd w:val="clear" w:color="auto" w:fill="auto"/>
          </w:tcPr>
          <w:p w14:paraId="4CC7E329"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16</w:t>
            </w:r>
          </w:p>
        </w:tc>
        <w:tc>
          <w:tcPr>
            <w:tcW w:w="722" w:type="pct"/>
            <w:shd w:val="clear" w:color="auto" w:fill="auto"/>
          </w:tcPr>
          <w:p w14:paraId="2B6281E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RegRoad</w:t>
            </w:r>
          </w:p>
        </w:tc>
        <w:tc>
          <w:tcPr>
            <w:tcW w:w="1944" w:type="pct"/>
            <w:shd w:val="clear" w:color="auto" w:fill="auto"/>
          </w:tcPr>
          <w:p w14:paraId="7D1D2A04"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-路名</w:t>
            </w:r>
          </w:p>
        </w:tc>
        <w:tc>
          <w:tcPr>
            <w:tcW w:w="278" w:type="pct"/>
            <w:shd w:val="clear" w:color="auto" w:fill="auto"/>
          </w:tcPr>
          <w:p w14:paraId="62E1CBC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B532933"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40</w:t>
            </w:r>
          </w:p>
        </w:tc>
        <w:tc>
          <w:tcPr>
            <w:tcW w:w="278" w:type="pct"/>
          </w:tcPr>
          <w:p w14:paraId="10603AD5"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6BDC4C9" w14:textId="77777777" w:rsidR="00A92C7B" w:rsidRPr="008F20B5" w:rsidRDefault="00A92C7B" w:rsidP="0031331B">
            <w:pPr>
              <w:widowControl/>
              <w:rPr>
                <w:rFonts w:ascii="標楷體" w:eastAsia="標楷體" w:hAnsi="標楷體" w:cs="新細明體"/>
                <w:color w:val="000000"/>
                <w:kern w:val="0"/>
              </w:rPr>
            </w:pPr>
            <w:r>
              <w:rPr>
                <w:rFonts w:ascii="標楷體" w:eastAsia="標楷體" w:hAnsi="標楷體" w:cs="新細明體" w:hint="eastAsia"/>
                <w:color w:val="000000"/>
                <w:kern w:val="0"/>
              </w:rPr>
              <w:t>如不規則門牌,輸入這裡</w:t>
            </w:r>
          </w:p>
        </w:tc>
      </w:tr>
      <w:tr w:rsidR="00A92C7B" w:rsidRPr="008F20B5" w14:paraId="703DA65D" w14:textId="77777777" w:rsidTr="0031331B">
        <w:trPr>
          <w:trHeight w:val="340"/>
        </w:trPr>
        <w:tc>
          <w:tcPr>
            <w:tcW w:w="278" w:type="pct"/>
            <w:shd w:val="clear" w:color="auto" w:fill="auto"/>
          </w:tcPr>
          <w:p w14:paraId="4BE51EB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17</w:t>
            </w:r>
          </w:p>
        </w:tc>
        <w:tc>
          <w:tcPr>
            <w:tcW w:w="722" w:type="pct"/>
            <w:shd w:val="clear" w:color="auto" w:fill="auto"/>
          </w:tcPr>
          <w:p w14:paraId="2FD91DD1"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RegSection</w:t>
            </w:r>
          </w:p>
        </w:tc>
        <w:tc>
          <w:tcPr>
            <w:tcW w:w="1944" w:type="pct"/>
            <w:shd w:val="clear" w:color="auto" w:fill="auto"/>
          </w:tcPr>
          <w:p w14:paraId="375996A5"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-段</w:t>
            </w:r>
          </w:p>
        </w:tc>
        <w:tc>
          <w:tcPr>
            <w:tcW w:w="278" w:type="pct"/>
            <w:shd w:val="clear" w:color="auto" w:fill="auto"/>
          </w:tcPr>
          <w:p w14:paraId="02F508D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D61E6B9"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7FDCF1EA"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A39A361"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1AABF0E5" w14:textId="77777777" w:rsidTr="0031331B">
        <w:trPr>
          <w:trHeight w:val="340"/>
        </w:trPr>
        <w:tc>
          <w:tcPr>
            <w:tcW w:w="278" w:type="pct"/>
            <w:shd w:val="clear" w:color="auto" w:fill="auto"/>
          </w:tcPr>
          <w:p w14:paraId="08242DB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18</w:t>
            </w:r>
          </w:p>
        </w:tc>
        <w:tc>
          <w:tcPr>
            <w:tcW w:w="722" w:type="pct"/>
            <w:shd w:val="clear" w:color="auto" w:fill="auto"/>
          </w:tcPr>
          <w:p w14:paraId="6EFB20CB"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RegAlley</w:t>
            </w:r>
          </w:p>
        </w:tc>
        <w:tc>
          <w:tcPr>
            <w:tcW w:w="1944" w:type="pct"/>
            <w:shd w:val="clear" w:color="auto" w:fill="auto"/>
          </w:tcPr>
          <w:p w14:paraId="3325FEF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-巷</w:t>
            </w:r>
          </w:p>
        </w:tc>
        <w:tc>
          <w:tcPr>
            <w:tcW w:w="278" w:type="pct"/>
            <w:shd w:val="clear" w:color="auto" w:fill="auto"/>
          </w:tcPr>
          <w:p w14:paraId="53B3F179"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9438653"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6E84F00C"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7CF9EAA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FD0C5A8" w14:textId="77777777" w:rsidTr="0031331B">
        <w:trPr>
          <w:trHeight w:val="340"/>
        </w:trPr>
        <w:tc>
          <w:tcPr>
            <w:tcW w:w="278" w:type="pct"/>
            <w:shd w:val="clear" w:color="auto" w:fill="auto"/>
          </w:tcPr>
          <w:p w14:paraId="51454E2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19</w:t>
            </w:r>
          </w:p>
        </w:tc>
        <w:tc>
          <w:tcPr>
            <w:tcW w:w="722" w:type="pct"/>
            <w:shd w:val="clear" w:color="auto" w:fill="auto"/>
          </w:tcPr>
          <w:p w14:paraId="6AD3A9D2"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RegLane</w:t>
            </w:r>
          </w:p>
        </w:tc>
        <w:tc>
          <w:tcPr>
            <w:tcW w:w="1944" w:type="pct"/>
            <w:shd w:val="clear" w:color="auto" w:fill="auto"/>
          </w:tcPr>
          <w:p w14:paraId="5526C8F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-弄</w:t>
            </w:r>
          </w:p>
        </w:tc>
        <w:tc>
          <w:tcPr>
            <w:tcW w:w="278" w:type="pct"/>
            <w:shd w:val="clear" w:color="auto" w:fill="auto"/>
          </w:tcPr>
          <w:p w14:paraId="4BF85FF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128604A3"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3A6C9165"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7212A1A9"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2A4AB17" w14:textId="77777777" w:rsidTr="0031331B">
        <w:trPr>
          <w:trHeight w:val="340"/>
        </w:trPr>
        <w:tc>
          <w:tcPr>
            <w:tcW w:w="278" w:type="pct"/>
            <w:shd w:val="clear" w:color="auto" w:fill="auto"/>
          </w:tcPr>
          <w:p w14:paraId="173BA237"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20</w:t>
            </w:r>
          </w:p>
        </w:tc>
        <w:tc>
          <w:tcPr>
            <w:tcW w:w="722" w:type="pct"/>
            <w:shd w:val="clear" w:color="auto" w:fill="auto"/>
          </w:tcPr>
          <w:p w14:paraId="65CAC5D6"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RegNum</w:t>
            </w:r>
          </w:p>
        </w:tc>
        <w:tc>
          <w:tcPr>
            <w:tcW w:w="1944" w:type="pct"/>
            <w:shd w:val="clear" w:color="auto" w:fill="auto"/>
          </w:tcPr>
          <w:p w14:paraId="2F1482E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-號</w:t>
            </w:r>
          </w:p>
        </w:tc>
        <w:tc>
          <w:tcPr>
            <w:tcW w:w="278" w:type="pct"/>
            <w:shd w:val="clear" w:color="auto" w:fill="auto"/>
          </w:tcPr>
          <w:p w14:paraId="40EDA6F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782A1DAD"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02C1638C"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014A256"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3850DC3F" w14:textId="77777777" w:rsidTr="0031331B">
        <w:trPr>
          <w:trHeight w:val="340"/>
        </w:trPr>
        <w:tc>
          <w:tcPr>
            <w:tcW w:w="278" w:type="pct"/>
            <w:shd w:val="clear" w:color="auto" w:fill="auto"/>
          </w:tcPr>
          <w:p w14:paraId="424466C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21</w:t>
            </w:r>
          </w:p>
        </w:tc>
        <w:tc>
          <w:tcPr>
            <w:tcW w:w="722" w:type="pct"/>
            <w:shd w:val="clear" w:color="auto" w:fill="auto"/>
          </w:tcPr>
          <w:p w14:paraId="5527967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RegNumDash</w:t>
            </w:r>
          </w:p>
        </w:tc>
        <w:tc>
          <w:tcPr>
            <w:tcW w:w="1944" w:type="pct"/>
            <w:shd w:val="clear" w:color="auto" w:fill="auto"/>
          </w:tcPr>
          <w:p w14:paraId="6AC43995"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-號之</w:t>
            </w:r>
          </w:p>
        </w:tc>
        <w:tc>
          <w:tcPr>
            <w:tcW w:w="278" w:type="pct"/>
            <w:shd w:val="clear" w:color="auto" w:fill="auto"/>
          </w:tcPr>
          <w:p w14:paraId="04E1E79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97F4DD2"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53D95EAF"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51240E8"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D052D0D" w14:textId="77777777" w:rsidTr="0031331B">
        <w:trPr>
          <w:trHeight w:val="340"/>
        </w:trPr>
        <w:tc>
          <w:tcPr>
            <w:tcW w:w="278" w:type="pct"/>
            <w:shd w:val="clear" w:color="auto" w:fill="auto"/>
          </w:tcPr>
          <w:p w14:paraId="111E402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22</w:t>
            </w:r>
          </w:p>
        </w:tc>
        <w:tc>
          <w:tcPr>
            <w:tcW w:w="722" w:type="pct"/>
            <w:shd w:val="clear" w:color="auto" w:fill="auto"/>
          </w:tcPr>
          <w:p w14:paraId="50907EF2"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RegFloor</w:t>
            </w:r>
          </w:p>
        </w:tc>
        <w:tc>
          <w:tcPr>
            <w:tcW w:w="1944" w:type="pct"/>
            <w:shd w:val="clear" w:color="auto" w:fill="auto"/>
          </w:tcPr>
          <w:p w14:paraId="5262F52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-樓</w:t>
            </w:r>
          </w:p>
        </w:tc>
        <w:tc>
          <w:tcPr>
            <w:tcW w:w="278" w:type="pct"/>
            <w:shd w:val="clear" w:color="auto" w:fill="auto"/>
          </w:tcPr>
          <w:p w14:paraId="396316C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96DD30B"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75462569"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1F1613E0"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5E3A54B" w14:textId="77777777" w:rsidTr="0031331B">
        <w:trPr>
          <w:trHeight w:val="340"/>
        </w:trPr>
        <w:tc>
          <w:tcPr>
            <w:tcW w:w="278" w:type="pct"/>
            <w:shd w:val="clear" w:color="auto" w:fill="auto"/>
          </w:tcPr>
          <w:p w14:paraId="3A9E19C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23</w:t>
            </w:r>
          </w:p>
        </w:tc>
        <w:tc>
          <w:tcPr>
            <w:tcW w:w="722" w:type="pct"/>
            <w:shd w:val="clear" w:color="auto" w:fill="auto"/>
          </w:tcPr>
          <w:p w14:paraId="5E508B49"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RegFloorDash</w:t>
            </w:r>
          </w:p>
        </w:tc>
        <w:tc>
          <w:tcPr>
            <w:tcW w:w="1944" w:type="pct"/>
            <w:shd w:val="clear" w:color="auto" w:fill="auto"/>
          </w:tcPr>
          <w:p w14:paraId="52FC6A1A"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戶籍</w:t>
            </w:r>
            <w:r w:rsidRPr="008F20B5">
              <w:rPr>
                <w:rFonts w:ascii="標楷體" w:eastAsia="標楷體" w:hAnsi="標楷體" w:cs="新細明體"/>
                <w:color w:val="000000"/>
                <w:kern w:val="0"/>
              </w:rPr>
              <w:t>-樓之</w:t>
            </w:r>
          </w:p>
        </w:tc>
        <w:tc>
          <w:tcPr>
            <w:tcW w:w="278" w:type="pct"/>
            <w:shd w:val="clear" w:color="auto" w:fill="auto"/>
          </w:tcPr>
          <w:p w14:paraId="387F479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5E9D455"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76837301"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2BDFDB0F"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16C230D" w14:textId="77777777" w:rsidTr="0031331B">
        <w:trPr>
          <w:trHeight w:val="340"/>
        </w:trPr>
        <w:tc>
          <w:tcPr>
            <w:tcW w:w="278" w:type="pct"/>
            <w:shd w:val="clear" w:color="auto" w:fill="auto"/>
          </w:tcPr>
          <w:p w14:paraId="4948F5B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24</w:t>
            </w:r>
          </w:p>
        </w:tc>
        <w:tc>
          <w:tcPr>
            <w:tcW w:w="722" w:type="pct"/>
            <w:shd w:val="clear" w:color="auto" w:fill="auto"/>
            <w:hideMark/>
          </w:tcPr>
          <w:p w14:paraId="0F07C55A"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CurrZip3</w:t>
            </w:r>
          </w:p>
        </w:tc>
        <w:tc>
          <w:tcPr>
            <w:tcW w:w="1944" w:type="pct"/>
            <w:shd w:val="clear" w:color="auto" w:fill="auto"/>
            <w:hideMark/>
          </w:tcPr>
          <w:p w14:paraId="382ACCF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-郵遞區號前三碼</w:t>
            </w:r>
          </w:p>
        </w:tc>
        <w:tc>
          <w:tcPr>
            <w:tcW w:w="278" w:type="pct"/>
            <w:shd w:val="clear" w:color="auto" w:fill="auto"/>
            <w:hideMark/>
          </w:tcPr>
          <w:p w14:paraId="5D04D25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1D06A54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22FE914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hideMark/>
          </w:tcPr>
          <w:p w14:paraId="1B18CC8E"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31A738EC" w14:textId="77777777" w:rsidTr="0031331B">
        <w:trPr>
          <w:trHeight w:val="340"/>
        </w:trPr>
        <w:tc>
          <w:tcPr>
            <w:tcW w:w="278" w:type="pct"/>
            <w:shd w:val="clear" w:color="auto" w:fill="auto"/>
          </w:tcPr>
          <w:p w14:paraId="4C897DC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25</w:t>
            </w:r>
          </w:p>
        </w:tc>
        <w:tc>
          <w:tcPr>
            <w:tcW w:w="722" w:type="pct"/>
            <w:shd w:val="clear" w:color="auto" w:fill="auto"/>
          </w:tcPr>
          <w:p w14:paraId="51ABA6F1"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CurrZip2</w:t>
            </w:r>
          </w:p>
        </w:tc>
        <w:tc>
          <w:tcPr>
            <w:tcW w:w="1944" w:type="pct"/>
            <w:shd w:val="clear" w:color="auto" w:fill="auto"/>
          </w:tcPr>
          <w:p w14:paraId="41304F5B"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-郵遞區號後兩碼</w:t>
            </w:r>
          </w:p>
        </w:tc>
        <w:tc>
          <w:tcPr>
            <w:tcW w:w="278" w:type="pct"/>
            <w:shd w:val="clear" w:color="auto" w:fill="auto"/>
          </w:tcPr>
          <w:p w14:paraId="75612DC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C26DFD9"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3</w:t>
            </w:r>
          </w:p>
        </w:tc>
        <w:tc>
          <w:tcPr>
            <w:tcW w:w="278" w:type="pct"/>
          </w:tcPr>
          <w:p w14:paraId="6A6661AB"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hideMark/>
          </w:tcPr>
          <w:p w14:paraId="74BDD527"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 xml:space="preserve">　</w:t>
            </w:r>
          </w:p>
        </w:tc>
      </w:tr>
      <w:tr w:rsidR="00A92C7B" w:rsidRPr="008F20B5" w14:paraId="1D60DB03" w14:textId="77777777" w:rsidTr="0031331B">
        <w:trPr>
          <w:trHeight w:val="340"/>
        </w:trPr>
        <w:tc>
          <w:tcPr>
            <w:tcW w:w="278" w:type="pct"/>
            <w:shd w:val="clear" w:color="auto" w:fill="auto"/>
          </w:tcPr>
          <w:p w14:paraId="773F840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26</w:t>
            </w:r>
          </w:p>
        </w:tc>
        <w:tc>
          <w:tcPr>
            <w:tcW w:w="722" w:type="pct"/>
            <w:shd w:val="clear" w:color="auto" w:fill="auto"/>
            <w:hideMark/>
          </w:tcPr>
          <w:p w14:paraId="5AB91FF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CurrCityCode</w:t>
            </w:r>
          </w:p>
        </w:tc>
        <w:tc>
          <w:tcPr>
            <w:tcW w:w="1944" w:type="pct"/>
            <w:shd w:val="clear" w:color="auto" w:fill="auto"/>
            <w:hideMark/>
          </w:tcPr>
          <w:p w14:paraId="0B0D1B2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-縣市代碼</w:t>
            </w:r>
          </w:p>
        </w:tc>
        <w:tc>
          <w:tcPr>
            <w:tcW w:w="278" w:type="pct"/>
            <w:shd w:val="clear" w:color="auto" w:fill="auto"/>
            <w:hideMark/>
          </w:tcPr>
          <w:p w14:paraId="10D6A24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151B1BE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4C099481" w14:textId="77777777" w:rsidR="00A92C7B"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2692E5D1"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p>
          <w:p w14:paraId="6C874B4E" w14:textId="77777777" w:rsidR="00A92C7B" w:rsidRPr="008F20B5" w:rsidRDefault="00A92C7B" w:rsidP="0031331B">
            <w:pPr>
              <w:widowControl/>
              <w:rPr>
                <w:rFonts w:ascii="標楷體" w:eastAsia="標楷體" w:hAnsi="標楷體" w:cs="新細明體"/>
                <w:color w:val="000000"/>
                <w:kern w:val="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1101</w:t>
            </w:r>
            <w:r>
              <w:rPr>
                <w:rFonts w:ascii="標楷體" w:eastAsia="標楷體" w:hAnsi="標楷體" w:cs="新細明體" w:hint="eastAsia"/>
                <w:color w:val="000000"/>
                <w:kern w:val="0"/>
              </w:rPr>
              <w:t>轉換為新代碼)</w:t>
            </w:r>
          </w:p>
        </w:tc>
      </w:tr>
      <w:tr w:rsidR="00A92C7B" w:rsidRPr="008F20B5" w14:paraId="0578F556" w14:textId="77777777" w:rsidTr="0031331B">
        <w:trPr>
          <w:trHeight w:val="340"/>
        </w:trPr>
        <w:tc>
          <w:tcPr>
            <w:tcW w:w="278" w:type="pct"/>
            <w:shd w:val="clear" w:color="auto" w:fill="auto"/>
          </w:tcPr>
          <w:p w14:paraId="27BEB65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27</w:t>
            </w:r>
          </w:p>
        </w:tc>
        <w:tc>
          <w:tcPr>
            <w:tcW w:w="722" w:type="pct"/>
            <w:shd w:val="clear" w:color="auto" w:fill="auto"/>
            <w:hideMark/>
          </w:tcPr>
          <w:p w14:paraId="5A650C0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CurrAreaCode</w:t>
            </w:r>
          </w:p>
        </w:tc>
        <w:tc>
          <w:tcPr>
            <w:tcW w:w="1944" w:type="pct"/>
            <w:shd w:val="clear" w:color="auto" w:fill="auto"/>
            <w:hideMark/>
          </w:tcPr>
          <w:p w14:paraId="718C4BA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-鄉鎮市區代碼</w:t>
            </w:r>
          </w:p>
        </w:tc>
        <w:tc>
          <w:tcPr>
            <w:tcW w:w="278" w:type="pct"/>
            <w:shd w:val="clear" w:color="auto" w:fill="auto"/>
            <w:hideMark/>
          </w:tcPr>
          <w:p w14:paraId="2E3E317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22FC4AE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43D2E50C"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vAlign w:val="center"/>
          </w:tcPr>
          <w:p w14:paraId="0CA9E8BC" w14:textId="77777777" w:rsidR="00A92C7B" w:rsidRDefault="00A92C7B" w:rsidP="0031331B">
            <w:pPr>
              <w:rPr>
                <w:rFonts w:ascii="標楷體" w:eastAsia="標楷體" w:hAnsi="標楷體"/>
              </w:rPr>
            </w:pPr>
            <w:r>
              <w:rPr>
                <w:rFonts w:ascii="標楷體" w:eastAsia="標楷體" w:hAnsi="標楷體" w:hint="eastAsia"/>
              </w:rPr>
              <w:t>需</w:t>
            </w:r>
            <w:r w:rsidRPr="00A92ECC">
              <w:rPr>
                <w:rFonts w:ascii="標楷體" w:eastAsia="標楷體" w:hAnsi="標楷體" w:hint="eastAsia"/>
              </w:rPr>
              <w:t>數字左補0</w:t>
            </w:r>
            <w:r>
              <w:rPr>
                <w:rFonts w:ascii="標楷體" w:eastAsia="標楷體" w:hAnsi="標楷體" w:hint="eastAsia"/>
              </w:rPr>
              <w:t>滿兩位</w:t>
            </w:r>
          </w:p>
          <w:p w14:paraId="6D5232EF"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0D9001E" w14:textId="77777777" w:rsidTr="0031331B">
        <w:trPr>
          <w:trHeight w:val="340"/>
        </w:trPr>
        <w:tc>
          <w:tcPr>
            <w:tcW w:w="278" w:type="pct"/>
            <w:shd w:val="clear" w:color="auto" w:fill="auto"/>
          </w:tcPr>
          <w:p w14:paraId="0C68971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28</w:t>
            </w:r>
          </w:p>
        </w:tc>
        <w:tc>
          <w:tcPr>
            <w:tcW w:w="722" w:type="pct"/>
            <w:shd w:val="clear" w:color="auto" w:fill="auto"/>
          </w:tcPr>
          <w:p w14:paraId="237A408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CurrRoad</w:t>
            </w:r>
          </w:p>
        </w:tc>
        <w:tc>
          <w:tcPr>
            <w:tcW w:w="1944" w:type="pct"/>
            <w:shd w:val="clear" w:color="auto" w:fill="auto"/>
          </w:tcPr>
          <w:p w14:paraId="240B3538"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-路名</w:t>
            </w:r>
          </w:p>
        </w:tc>
        <w:tc>
          <w:tcPr>
            <w:tcW w:w="278" w:type="pct"/>
            <w:shd w:val="clear" w:color="auto" w:fill="auto"/>
          </w:tcPr>
          <w:p w14:paraId="5D05709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4BC78F7"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40</w:t>
            </w:r>
          </w:p>
        </w:tc>
        <w:tc>
          <w:tcPr>
            <w:tcW w:w="278" w:type="pct"/>
          </w:tcPr>
          <w:p w14:paraId="3D797319"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774157FA" w14:textId="77777777" w:rsidR="00A92C7B" w:rsidRPr="008F20B5" w:rsidRDefault="00A92C7B" w:rsidP="0031331B">
            <w:pPr>
              <w:widowControl/>
              <w:rPr>
                <w:rFonts w:ascii="標楷體" w:eastAsia="標楷體" w:hAnsi="標楷體" w:cs="新細明體"/>
                <w:color w:val="000000"/>
                <w:kern w:val="0"/>
              </w:rPr>
            </w:pPr>
            <w:r>
              <w:rPr>
                <w:rFonts w:ascii="標楷體" w:eastAsia="標楷體" w:hAnsi="標楷體" w:cs="新細明體" w:hint="eastAsia"/>
                <w:color w:val="000000"/>
                <w:kern w:val="0"/>
              </w:rPr>
              <w:t>如不規則門牌,輸入這裡</w:t>
            </w:r>
          </w:p>
        </w:tc>
      </w:tr>
      <w:tr w:rsidR="00A92C7B" w:rsidRPr="008F20B5" w14:paraId="03C077E4" w14:textId="77777777" w:rsidTr="0031331B">
        <w:trPr>
          <w:trHeight w:val="340"/>
        </w:trPr>
        <w:tc>
          <w:tcPr>
            <w:tcW w:w="278" w:type="pct"/>
            <w:shd w:val="clear" w:color="auto" w:fill="auto"/>
          </w:tcPr>
          <w:p w14:paraId="3FE640C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29</w:t>
            </w:r>
          </w:p>
        </w:tc>
        <w:tc>
          <w:tcPr>
            <w:tcW w:w="722" w:type="pct"/>
            <w:shd w:val="clear" w:color="auto" w:fill="auto"/>
          </w:tcPr>
          <w:p w14:paraId="7F4F45B6"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CurrSection</w:t>
            </w:r>
          </w:p>
        </w:tc>
        <w:tc>
          <w:tcPr>
            <w:tcW w:w="1944" w:type="pct"/>
            <w:shd w:val="clear" w:color="auto" w:fill="auto"/>
          </w:tcPr>
          <w:p w14:paraId="1F32654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-段</w:t>
            </w:r>
          </w:p>
        </w:tc>
        <w:tc>
          <w:tcPr>
            <w:tcW w:w="278" w:type="pct"/>
            <w:shd w:val="clear" w:color="auto" w:fill="auto"/>
          </w:tcPr>
          <w:p w14:paraId="6B635E7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5E2C75CA"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6AAFAFCE"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70F8617A"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7A8854E" w14:textId="77777777" w:rsidTr="0031331B">
        <w:trPr>
          <w:trHeight w:val="340"/>
        </w:trPr>
        <w:tc>
          <w:tcPr>
            <w:tcW w:w="278" w:type="pct"/>
            <w:shd w:val="clear" w:color="auto" w:fill="auto"/>
          </w:tcPr>
          <w:p w14:paraId="09C40EF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30</w:t>
            </w:r>
          </w:p>
        </w:tc>
        <w:tc>
          <w:tcPr>
            <w:tcW w:w="722" w:type="pct"/>
            <w:shd w:val="clear" w:color="auto" w:fill="auto"/>
          </w:tcPr>
          <w:p w14:paraId="417EE8DB"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CurrAlley</w:t>
            </w:r>
          </w:p>
        </w:tc>
        <w:tc>
          <w:tcPr>
            <w:tcW w:w="1944" w:type="pct"/>
            <w:shd w:val="clear" w:color="auto" w:fill="auto"/>
          </w:tcPr>
          <w:p w14:paraId="3CB7EC34"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-巷</w:t>
            </w:r>
          </w:p>
        </w:tc>
        <w:tc>
          <w:tcPr>
            <w:tcW w:w="278" w:type="pct"/>
            <w:shd w:val="clear" w:color="auto" w:fill="auto"/>
          </w:tcPr>
          <w:p w14:paraId="76ED6E2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DA74076"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64609933"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68E22B6B"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4AB2C6E" w14:textId="77777777" w:rsidTr="0031331B">
        <w:trPr>
          <w:trHeight w:val="340"/>
        </w:trPr>
        <w:tc>
          <w:tcPr>
            <w:tcW w:w="278" w:type="pct"/>
            <w:shd w:val="clear" w:color="auto" w:fill="auto"/>
          </w:tcPr>
          <w:p w14:paraId="270EEE9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31</w:t>
            </w:r>
          </w:p>
        </w:tc>
        <w:tc>
          <w:tcPr>
            <w:tcW w:w="722" w:type="pct"/>
            <w:shd w:val="clear" w:color="auto" w:fill="auto"/>
          </w:tcPr>
          <w:p w14:paraId="02E39D8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CurrLane</w:t>
            </w:r>
          </w:p>
        </w:tc>
        <w:tc>
          <w:tcPr>
            <w:tcW w:w="1944" w:type="pct"/>
            <w:shd w:val="clear" w:color="auto" w:fill="auto"/>
          </w:tcPr>
          <w:p w14:paraId="711EFDE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-弄</w:t>
            </w:r>
          </w:p>
        </w:tc>
        <w:tc>
          <w:tcPr>
            <w:tcW w:w="278" w:type="pct"/>
            <w:shd w:val="clear" w:color="auto" w:fill="auto"/>
          </w:tcPr>
          <w:p w14:paraId="4CFECFF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67E5502"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179012BC"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0D2B6415"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3A838D77" w14:textId="77777777" w:rsidTr="0031331B">
        <w:trPr>
          <w:trHeight w:val="340"/>
        </w:trPr>
        <w:tc>
          <w:tcPr>
            <w:tcW w:w="278" w:type="pct"/>
            <w:shd w:val="clear" w:color="auto" w:fill="auto"/>
          </w:tcPr>
          <w:p w14:paraId="45D457A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722" w:type="pct"/>
            <w:shd w:val="clear" w:color="auto" w:fill="auto"/>
          </w:tcPr>
          <w:p w14:paraId="7E332D0E"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CurrNum</w:t>
            </w:r>
          </w:p>
        </w:tc>
        <w:tc>
          <w:tcPr>
            <w:tcW w:w="1944" w:type="pct"/>
            <w:shd w:val="clear" w:color="auto" w:fill="auto"/>
          </w:tcPr>
          <w:p w14:paraId="0C54634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-號</w:t>
            </w:r>
          </w:p>
        </w:tc>
        <w:tc>
          <w:tcPr>
            <w:tcW w:w="278" w:type="pct"/>
            <w:shd w:val="clear" w:color="auto" w:fill="auto"/>
          </w:tcPr>
          <w:p w14:paraId="1C726C7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CB910B6"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12C30863"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5F25719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41469CD" w14:textId="77777777" w:rsidTr="0031331B">
        <w:trPr>
          <w:trHeight w:val="340"/>
        </w:trPr>
        <w:tc>
          <w:tcPr>
            <w:tcW w:w="278" w:type="pct"/>
            <w:shd w:val="clear" w:color="auto" w:fill="auto"/>
          </w:tcPr>
          <w:p w14:paraId="63D6DF6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33</w:t>
            </w:r>
          </w:p>
        </w:tc>
        <w:tc>
          <w:tcPr>
            <w:tcW w:w="722" w:type="pct"/>
            <w:shd w:val="clear" w:color="auto" w:fill="auto"/>
          </w:tcPr>
          <w:p w14:paraId="45445B36"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CurrNumDash</w:t>
            </w:r>
          </w:p>
        </w:tc>
        <w:tc>
          <w:tcPr>
            <w:tcW w:w="1944" w:type="pct"/>
            <w:shd w:val="clear" w:color="auto" w:fill="auto"/>
          </w:tcPr>
          <w:p w14:paraId="6A6C11B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-號之</w:t>
            </w:r>
          </w:p>
        </w:tc>
        <w:tc>
          <w:tcPr>
            <w:tcW w:w="278" w:type="pct"/>
            <w:shd w:val="clear" w:color="auto" w:fill="auto"/>
          </w:tcPr>
          <w:p w14:paraId="4EEF7C6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54856C97"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1DA3B486"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2C514016"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32131AAB" w14:textId="77777777" w:rsidTr="0031331B">
        <w:trPr>
          <w:trHeight w:val="340"/>
        </w:trPr>
        <w:tc>
          <w:tcPr>
            <w:tcW w:w="278" w:type="pct"/>
            <w:shd w:val="clear" w:color="auto" w:fill="auto"/>
          </w:tcPr>
          <w:p w14:paraId="5E2BC73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34</w:t>
            </w:r>
          </w:p>
        </w:tc>
        <w:tc>
          <w:tcPr>
            <w:tcW w:w="722" w:type="pct"/>
            <w:shd w:val="clear" w:color="auto" w:fill="auto"/>
          </w:tcPr>
          <w:p w14:paraId="5085AE51"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CurrFloor</w:t>
            </w:r>
          </w:p>
        </w:tc>
        <w:tc>
          <w:tcPr>
            <w:tcW w:w="1944" w:type="pct"/>
            <w:shd w:val="clear" w:color="auto" w:fill="auto"/>
          </w:tcPr>
          <w:p w14:paraId="337D3B8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-樓</w:t>
            </w:r>
          </w:p>
        </w:tc>
        <w:tc>
          <w:tcPr>
            <w:tcW w:w="278" w:type="pct"/>
            <w:shd w:val="clear" w:color="auto" w:fill="auto"/>
          </w:tcPr>
          <w:p w14:paraId="6660BB2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7F8813D"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0382D23D"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4CC80FCD"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AA597C4" w14:textId="77777777" w:rsidTr="0031331B">
        <w:trPr>
          <w:trHeight w:val="340"/>
        </w:trPr>
        <w:tc>
          <w:tcPr>
            <w:tcW w:w="278" w:type="pct"/>
            <w:shd w:val="clear" w:color="auto" w:fill="auto"/>
          </w:tcPr>
          <w:p w14:paraId="21F2DAE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35</w:t>
            </w:r>
          </w:p>
        </w:tc>
        <w:tc>
          <w:tcPr>
            <w:tcW w:w="722" w:type="pct"/>
            <w:shd w:val="clear" w:color="auto" w:fill="auto"/>
          </w:tcPr>
          <w:p w14:paraId="7CC3AB86"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rPr>
              <w:t>CurrFloorDash</w:t>
            </w:r>
          </w:p>
        </w:tc>
        <w:tc>
          <w:tcPr>
            <w:tcW w:w="1944" w:type="pct"/>
            <w:shd w:val="clear" w:color="auto" w:fill="auto"/>
          </w:tcPr>
          <w:p w14:paraId="79981FF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通訊</w:t>
            </w:r>
            <w:r w:rsidRPr="008F20B5">
              <w:rPr>
                <w:rFonts w:ascii="標楷體" w:eastAsia="標楷體" w:hAnsi="標楷體" w:cs="新細明體"/>
                <w:color w:val="000000"/>
                <w:kern w:val="0"/>
              </w:rPr>
              <w:t>-樓之</w:t>
            </w:r>
          </w:p>
        </w:tc>
        <w:tc>
          <w:tcPr>
            <w:tcW w:w="278" w:type="pct"/>
            <w:shd w:val="clear" w:color="auto" w:fill="auto"/>
          </w:tcPr>
          <w:p w14:paraId="5C0E993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719FC59" w14:textId="77777777" w:rsidR="00A92C7B" w:rsidRPr="008F20B5" w:rsidDel="00286FD8"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8" w:type="pct"/>
          </w:tcPr>
          <w:p w14:paraId="7AF2C2D6"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vAlign w:val="center"/>
          </w:tcPr>
          <w:p w14:paraId="4E298A25"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1A27143B" w14:textId="77777777" w:rsidTr="0031331B">
        <w:trPr>
          <w:trHeight w:val="340"/>
        </w:trPr>
        <w:tc>
          <w:tcPr>
            <w:tcW w:w="278" w:type="pct"/>
            <w:shd w:val="clear" w:color="auto" w:fill="auto"/>
          </w:tcPr>
          <w:p w14:paraId="2DBC0A6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36</w:t>
            </w:r>
          </w:p>
        </w:tc>
        <w:tc>
          <w:tcPr>
            <w:tcW w:w="722" w:type="pct"/>
            <w:shd w:val="clear" w:color="auto" w:fill="auto"/>
          </w:tcPr>
          <w:p w14:paraId="21E6EC5A" w14:textId="77777777" w:rsidR="00A92C7B" w:rsidRPr="004A1C2C" w:rsidRDefault="00A92C7B" w:rsidP="0031331B">
            <w:pPr>
              <w:widowControl/>
              <w:rPr>
                <w:rFonts w:ascii="標楷體" w:eastAsia="標楷體" w:hAnsi="標楷體"/>
              </w:rPr>
            </w:pPr>
            <w:r w:rsidRPr="004A1C2C">
              <w:rPr>
                <w:rFonts w:ascii="標楷體" w:eastAsia="標楷體" w:hAnsi="標楷體"/>
              </w:rPr>
              <w:t>Email</w:t>
            </w:r>
          </w:p>
        </w:tc>
        <w:tc>
          <w:tcPr>
            <w:tcW w:w="1944" w:type="pct"/>
            <w:shd w:val="clear" w:color="auto" w:fill="auto"/>
          </w:tcPr>
          <w:p w14:paraId="33060C9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電子信箱</w:t>
            </w:r>
          </w:p>
        </w:tc>
        <w:tc>
          <w:tcPr>
            <w:tcW w:w="278" w:type="pct"/>
            <w:shd w:val="clear" w:color="auto" w:fill="auto"/>
          </w:tcPr>
          <w:p w14:paraId="0A1ECDA9"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5AC4921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50</w:t>
            </w:r>
          </w:p>
        </w:tc>
        <w:tc>
          <w:tcPr>
            <w:tcW w:w="278" w:type="pct"/>
          </w:tcPr>
          <w:p w14:paraId="4224E042"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1BBC1966"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4BFDBAD" w14:textId="77777777" w:rsidTr="0031331B">
        <w:trPr>
          <w:trHeight w:val="340"/>
        </w:trPr>
        <w:tc>
          <w:tcPr>
            <w:tcW w:w="278" w:type="pct"/>
            <w:shd w:val="clear" w:color="auto" w:fill="auto"/>
          </w:tcPr>
          <w:p w14:paraId="683FDB6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40</w:t>
            </w:r>
          </w:p>
        </w:tc>
        <w:tc>
          <w:tcPr>
            <w:tcW w:w="722" w:type="pct"/>
            <w:shd w:val="clear" w:color="auto" w:fill="auto"/>
          </w:tcPr>
          <w:p w14:paraId="74D19CB7" w14:textId="77777777" w:rsidR="00A92C7B" w:rsidRPr="004A1C2C" w:rsidRDefault="00A92C7B" w:rsidP="0031331B">
            <w:pPr>
              <w:widowControl/>
              <w:rPr>
                <w:rFonts w:ascii="標楷體" w:eastAsia="標楷體" w:hAnsi="標楷體"/>
              </w:rPr>
            </w:pPr>
            <w:r w:rsidRPr="004A1C2C">
              <w:rPr>
                <w:rFonts w:ascii="標楷體" w:eastAsia="標楷體" w:hAnsi="標楷體"/>
              </w:rPr>
              <w:t>EntCode</w:t>
            </w:r>
          </w:p>
        </w:tc>
        <w:tc>
          <w:tcPr>
            <w:tcW w:w="1944" w:type="pct"/>
            <w:shd w:val="clear" w:color="auto" w:fill="auto"/>
          </w:tcPr>
          <w:p w14:paraId="28761A8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企金別</w:t>
            </w:r>
          </w:p>
        </w:tc>
        <w:tc>
          <w:tcPr>
            <w:tcW w:w="278" w:type="pct"/>
            <w:shd w:val="clear" w:color="auto" w:fill="auto"/>
          </w:tcPr>
          <w:p w14:paraId="55E5A00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538788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42754416" w14:textId="77777777" w:rsidR="00A92C7B" w:rsidRPr="008F20B5" w:rsidRDefault="00A92C7B" w:rsidP="0031331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22" w:type="pct"/>
            <w:shd w:val="clear" w:color="auto" w:fill="auto"/>
            <w:noWrap/>
            <w:vAlign w:val="center"/>
          </w:tcPr>
          <w:p w14:paraId="27C1E6CC"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r w:rsidRPr="008F20B5">
              <w:rPr>
                <w:rFonts w:ascii="標楷體" w:eastAsia="標楷體" w:hAnsi="標楷體" w:cs="新細明體" w:hint="eastAsia"/>
                <w:color w:val="000000"/>
                <w:kern w:val="0"/>
              </w:rPr>
              <w:t>個金</w:t>
            </w:r>
            <w:r w:rsidRPr="008F20B5">
              <w:rPr>
                <w:rFonts w:ascii="標楷體" w:eastAsia="標楷體" w:hAnsi="標楷體" w:cs="新細明體"/>
                <w:color w:val="000000"/>
                <w:kern w:val="0"/>
              </w:rPr>
              <w:t xml:space="preserve"> 1:</w:t>
            </w:r>
            <w:r w:rsidRPr="008F20B5">
              <w:rPr>
                <w:rFonts w:ascii="標楷體" w:eastAsia="標楷體" w:hAnsi="標楷體" w:cs="新細明體" w:hint="eastAsia"/>
                <w:color w:val="000000"/>
                <w:kern w:val="0"/>
              </w:rPr>
              <w:t>企金</w:t>
            </w:r>
            <w:r w:rsidRPr="008F20B5">
              <w:rPr>
                <w:rFonts w:ascii="標楷體" w:eastAsia="標楷體" w:hAnsi="標楷體" w:cs="新細明體"/>
                <w:color w:val="000000"/>
                <w:kern w:val="0"/>
              </w:rPr>
              <w:t xml:space="preserve"> 2:</w:t>
            </w:r>
            <w:r w:rsidRPr="008F20B5">
              <w:rPr>
                <w:rFonts w:ascii="標楷體" w:eastAsia="標楷體" w:hAnsi="標楷體" w:cs="新細明體" w:hint="eastAsia"/>
                <w:color w:val="000000"/>
                <w:kern w:val="0"/>
              </w:rPr>
              <w:t>企金自然人</w:t>
            </w:r>
          </w:p>
        </w:tc>
      </w:tr>
      <w:tr w:rsidR="00A92C7B" w:rsidRPr="008F20B5" w14:paraId="158C57EE" w14:textId="77777777" w:rsidTr="0031331B">
        <w:trPr>
          <w:trHeight w:val="340"/>
        </w:trPr>
        <w:tc>
          <w:tcPr>
            <w:tcW w:w="278" w:type="pct"/>
            <w:shd w:val="clear" w:color="auto" w:fill="auto"/>
          </w:tcPr>
          <w:p w14:paraId="5F5B653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41</w:t>
            </w:r>
          </w:p>
        </w:tc>
        <w:tc>
          <w:tcPr>
            <w:tcW w:w="722" w:type="pct"/>
            <w:shd w:val="clear" w:color="auto" w:fill="auto"/>
          </w:tcPr>
          <w:p w14:paraId="504617D7" w14:textId="77777777" w:rsidR="00A92C7B" w:rsidRPr="004A1C2C" w:rsidRDefault="00A92C7B" w:rsidP="0031331B">
            <w:pPr>
              <w:widowControl/>
              <w:rPr>
                <w:rFonts w:ascii="標楷體" w:eastAsia="標楷體" w:hAnsi="標楷體"/>
              </w:rPr>
            </w:pPr>
            <w:r w:rsidRPr="004A1C2C">
              <w:rPr>
                <w:rFonts w:ascii="標楷體" w:eastAsia="標楷體" w:hAnsi="標楷體"/>
              </w:rPr>
              <w:t>EmpNo</w:t>
            </w:r>
          </w:p>
        </w:tc>
        <w:tc>
          <w:tcPr>
            <w:tcW w:w="1944" w:type="pct"/>
            <w:shd w:val="clear" w:color="auto" w:fill="auto"/>
          </w:tcPr>
          <w:p w14:paraId="2C0D636E"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員工代號</w:t>
            </w:r>
          </w:p>
        </w:tc>
        <w:tc>
          <w:tcPr>
            <w:tcW w:w="278" w:type="pct"/>
            <w:shd w:val="clear" w:color="auto" w:fill="auto"/>
          </w:tcPr>
          <w:p w14:paraId="18AC420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236D38C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8" w:type="pct"/>
          </w:tcPr>
          <w:p w14:paraId="3027A294"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7B94C66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7180173" w14:textId="77777777" w:rsidTr="0031331B">
        <w:trPr>
          <w:trHeight w:val="340"/>
        </w:trPr>
        <w:tc>
          <w:tcPr>
            <w:tcW w:w="278" w:type="pct"/>
            <w:shd w:val="clear" w:color="auto" w:fill="auto"/>
          </w:tcPr>
          <w:p w14:paraId="4415F85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42</w:t>
            </w:r>
          </w:p>
        </w:tc>
        <w:tc>
          <w:tcPr>
            <w:tcW w:w="722" w:type="pct"/>
            <w:shd w:val="clear" w:color="auto" w:fill="auto"/>
          </w:tcPr>
          <w:p w14:paraId="19E4E1E6" w14:textId="77777777" w:rsidR="00A92C7B" w:rsidRPr="004A1C2C" w:rsidRDefault="00A92C7B" w:rsidP="0031331B">
            <w:pPr>
              <w:widowControl/>
              <w:rPr>
                <w:rFonts w:ascii="標楷體" w:eastAsia="標楷體" w:hAnsi="標楷體"/>
              </w:rPr>
            </w:pPr>
            <w:r w:rsidRPr="004A1C2C">
              <w:rPr>
                <w:rFonts w:ascii="標楷體" w:eastAsia="標楷體" w:hAnsi="標楷體"/>
              </w:rPr>
              <w:t>EName</w:t>
            </w:r>
          </w:p>
        </w:tc>
        <w:tc>
          <w:tcPr>
            <w:tcW w:w="1944" w:type="pct"/>
            <w:shd w:val="clear" w:color="auto" w:fill="auto"/>
          </w:tcPr>
          <w:p w14:paraId="7CBAE22F"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英文姓名</w:t>
            </w:r>
          </w:p>
        </w:tc>
        <w:tc>
          <w:tcPr>
            <w:tcW w:w="278" w:type="pct"/>
            <w:shd w:val="clear" w:color="auto" w:fill="auto"/>
          </w:tcPr>
          <w:p w14:paraId="288416A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6E665FA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78" w:type="pct"/>
          </w:tcPr>
          <w:p w14:paraId="687193F0" w14:textId="77777777" w:rsidR="00A92C7B" w:rsidRPr="008F20B5" w:rsidDel="00726597"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68455698" w14:textId="77777777" w:rsidR="00A92C7B" w:rsidRPr="008F20B5" w:rsidDel="00726597" w:rsidRDefault="00A92C7B" w:rsidP="0031331B">
            <w:pPr>
              <w:widowControl/>
              <w:rPr>
                <w:rFonts w:ascii="標楷體" w:eastAsia="標楷體" w:hAnsi="標楷體" w:cs="新細明體"/>
                <w:color w:val="000000"/>
                <w:kern w:val="0"/>
              </w:rPr>
            </w:pPr>
          </w:p>
        </w:tc>
      </w:tr>
      <w:tr w:rsidR="00A92C7B" w:rsidRPr="008F20B5" w14:paraId="76EAE0EF" w14:textId="77777777" w:rsidTr="0031331B">
        <w:trPr>
          <w:trHeight w:val="340"/>
        </w:trPr>
        <w:tc>
          <w:tcPr>
            <w:tcW w:w="278" w:type="pct"/>
            <w:shd w:val="clear" w:color="auto" w:fill="auto"/>
          </w:tcPr>
          <w:p w14:paraId="7EFC78C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43</w:t>
            </w:r>
          </w:p>
        </w:tc>
        <w:tc>
          <w:tcPr>
            <w:tcW w:w="722" w:type="pct"/>
            <w:shd w:val="clear" w:color="auto" w:fill="auto"/>
            <w:hideMark/>
          </w:tcPr>
          <w:p w14:paraId="36B19E7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EduCode</w:t>
            </w:r>
          </w:p>
        </w:tc>
        <w:tc>
          <w:tcPr>
            <w:tcW w:w="1944" w:type="pct"/>
            <w:shd w:val="clear" w:color="auto" w:fill="auto"/>
            <w:hideMark/>
          </w:tcPr>
          <w:p w14:paraId="57191BF6"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教育程度代號</w:t>
            </w:r>
          </w:p>
        </w:tc>
        <w:tc>
          <w:tcPr>
            <w:tcW w:w="278" w:type="pct"/>
            <w:shd w:val="clear" w:color="auto" w:fill="auto"/>
            <w:hideMark/>
          </w:tcPr>
          <w:p w14:paraId="7952994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70D06FF2"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076387AF"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hideMark/>
          </w:tcPr>
          <w:p w14:paraId="1059064A"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小學以下</w:t>
            </w:r>
          </w:p>
          <w:p w14:paraId="425303D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國中</w:t>
            </w:r>
          </w:p>
          <w:p w14:paraId="05C67F50"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高中職</w:t>
            </w:r>
          </w:p>
          <w:p w14:paraId="2B0EC262"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專科學校</w:t>
            </w:r>
          </w:p>
          <w:p w14:paraId="7043E46B"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大學</w:t>
            </w:r>
          </w:p>
          <w:p w14:paraId="779ECD43"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6: </w:t>
            </w:r>
            <w:r w:rsidRPr="008F20B5">
              <w:rPr>
                <w:rFonts w:ascii="標楷體" w:eastAsia="標楷體" w:hAnsi="標楷體" w:cs="新細明體" w:hint="eastAsia"/>
                <w:color w:val="000000"/>
                <w:kern w:val="0"/>
              </w:rPr>
              <w:t>研究所</w:t>
            </w:r>
          </w:p>
          <w:p w14:paraId="22356EDD"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7: </w:t>
            </w:r>
            <w:r w:rsidRPr="008F20B5">
              <w:rPr>
                <w:rFonts w:ascii="標楷體" w:eastAsia="標楷體" w:hAnsi="標楷體" w:cs="新細明體" w:hint="eastAsia"/>
                <w:color w:val="000000"/>
                <w:kern w:val="0"/>
              </w:rPr>
              <w:t>博士</w:t>
            </w:r>
          </w:p>
        </w:tc>
      </w:tr>
      <w:tr w:rsidR="00A92C7B" w:rsidRPr="008F20B5" w14:paraId="50210A71" w14:textId="77777777" w:rsidTr="0031331B">
        <w:trPr>
          <w:trHeight w:val="340"/>
        </w:trPr>
        <w:tc>
          <w:tcPr>
            <w:tcW w:w="278" w:type="pct"/>
            <w:shd w:val="clear" w:color="auto" w:fill="auto"/>
          </w:tcPr>
          <w:p w14:paraId="2BC42A0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44</w:t>
            </w:r>
          </w:p>
        </w:tc>
        <w:tc>
          <w:tcPr>
            <w:tcW w:w="722" w:type="pct"/>
            <w:shd w:val="clear" w:color="auto" w:fill="auto"/>
            <w:hideMark/>
          </w:tcPr>
          <w:p w14:paraId="1F8E5765"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OwnedHome</w:t>
            </w:r>
          </w:p>
        </w:tc>
        <w:tc>
          <w:tcPr>
            <w:tcW w:w="1944" w:type="pct"/>
            <w:shd w:val="clear" w:color="auto" w:fill="auto"/>
            <w:hideMark/>
          </w:tcPr>
          <w:p w14:paraId="32BB7E48"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自有住宅有無</w:t>
            </w:r>
          </w:p>
        </w:tc>
        <w:tc>
          <w:tcPr>
            <w:tcW w:w="278" w:type="pct"/>
            <w:shd w:val="clear" w:color="auto" w:fill="auto"/>
            <w:hideMark/>
          </w:tcPr>
          <w:p w14:paraId="5DE859A9"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35C4898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8" w:type="pct"/>
          </w:tcPr>
          <w:p w14:paraId="4FDBDCEC"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hideMark/>
          </w:tcPr>
          <w:p w14:paraId="40B73961" w14:textId="77777777" w:rsidR="00A92C7B" w:rsidRPr="008F20B5" w:rsidRDefault="00A92C7B" w:rsidP="0031331B">
            <w:pPr>
              <w:widowControl/>
              <w:rPr>
                <w:rFonts w:ascii="標楷體" w:eastAsia="標楷體" w:hAnsi="標楷體" w:cs="新細明體"/>
                <w:color w:val="000000"/>
                <w:kern w:val="0"/>
              </w:rPr>
            </w:pPr>
            <w:r w:rsidRPr="008F20B5">
              <w:rPr>
                <w:rFonts w:ascii="標楷體" w:eastAsia="標楷體" w:hAnsi="標楷體" w:cs="新細明體"/>
                <w:color w:val="000000"/>
                <w:kern w:val="0"/>
              </w:rPr>
              <w:t>Y:是;N:</w:t>
            </w:r>
            <w:r w:rsidRPr="008F20B5">
              <w:rPr>
                <w:rFonts w:ascii="標楷體" w:eastAsia="標楷體" w:hAnsi="標楷體" w:cs="新細明體" w:hint="eastAsia"/>
                <w:color w:val="000000"/>
                <w:kern w:val="0"/>
              </w:rPr>
              <w:t>否</w:t>
            </w:r>
          </w:p>
        </w:tc>
      </w:tr>
      <w:tr w:rsidR="00A92C7B" w:rsidRPr="008F20B5" w14:paraId="381469CC" w14:textId="77777777" w:rsidTr="0031331B">
        <w:trPr>
          <w:trHeight w:val="340"/>
        </w:trPr>
        <w:tc>
          <w:tcPr>
            <w:tcW w:w="278" w:type="pct"/>
            <w:shd w:val="clear" w:color="auto" w:fill="auto"/>
          </w:tcPr>
          <w:p w14:paraId="1E9A607A"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45</w:t>
            </w:r>
          </w:p>
        </w:tc>
        <w:tc>
          <w:tcPr>
            <w:tcW w:w="722" w:type="pct"/>
            <w:shd w:val="clear" w:color="auto" w:fill="auto"/>
            <w:hideMark/>
          </w:tcPr>
          <w:p w14:paraId="2373F07A"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CurrCompName</w:t>
            </w:r>
          </w:p>
        </w:tc>
        <w:tc>
          <w:tcPr>
            <w:tcW w:w="1944" w:type="pct"/>
            <w:shd w:val="clear" w:color="auto" w:fill="auto"/>
            <w:hideMark/>
          </w:tcPr>
          <w:p w14:paraId="31DD4F1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任職機構名稱</w:t>
            </w:r>
          </w:p>
        </w:tc>
        <w:tc>
          <w:tcPr>
            <w:tcW w:w="278" w:type="pct"/>
            <w:shd w:val="clear" w:color="auto" w:fill="auto"/>
            <w:hideMark/>
          </w:tcPr>
          <w:p w14:paraId="122FE5D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hideMark/>
          </w:tcPr>
          <w:p w14:paraId="52925E8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78" w:type="pct"/>
          </w:tcPr>
          <w:p w14:paraId="54420616"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hideMark/>
          </w:tcPr>
          <w:p w14:paraId="03F0630C"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0398905D" w14:textId="77777777" w:rsidTr="0031331B">
        <w:trPr>
          <w:trHeight w:val="340"/>
        </w:trPr>
        <w:tc>
          <w:tcPr>
            <w:tcW w:w="278" w:type="pct"/>
            <w:shd w:val="clear" w:color="auto" w:fill="auto"/>
          </w:tcPr>
          <w:p w14:paraId="022B97E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46</w:t>
            </w:r>
          </w:p>
        </w:tc>
        <w:tc>
          <w:tcPr>
            <w:tcW w:w="722" w:type="pct"/>
            <w:shd w:val="clear" w:color="auto" w:fill="auto"/>
          </w:tcPr>
          <w:p w14:paraId="5D6FDFEC"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CurrCompId</w:t>
            </w:r>
          </w:p>
        </w:tc>
        <w:tc>
          <w:tcPr>
            <w:tcW w:w="1944" w:type="pct"/>
            <w:shd w:val="clear" w:color="auto" w:fill="auto"/>
          </w:tcPr>
          <w:p w14:paraId="27EE3A81"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任職機構統編</w:t>
            </w:r>
          </w:p>
        </w:tc>
        <w:tc>
          <w:tcPr>
            <w:tcW w:w="278" w:type="pct"/>
            <w:shd w:val="clear" w:color="auto" w:fill="auto"/>
          </w:tcPr>
          <w:p w14:paraId="7947223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8F81FB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8</w:t>
            </w:r>
          </w:p>
        </w:tc>
        <w:tc>
          <w:tcPr>
            <w:tcW w:w="278" w:type="pct"/>
          </w:tcPr>
          <w:p w14:paraId="21E4E4C7"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65297C75"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0759F1FC" w14:textId="77777777" w:rsidTr="0031331B">
        <w:trPr>
          <w:trHeight w:val="340"/>
        </w:trPr>
        <w:tc>
          <w:tcPr>
            <w:tcW w:w="278" w:type="pct"/>
            <w:shd w:val="clear" w:color="auto" w:fill="auto"/>
          </w:tcPr>
          <w:p w14:paraId="0EE6FCEE"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47</w:t>
            </w:r>
          </w:p>
        </w:tc>
        <w:tc>
          <w:tcPr>
            <w:tcW w:w="722" w:type="pct"/>
            <w:shd w:val="clear" w:color="auto" w:fill="auto"/>
          </w:tcPr>
          <w:p w14:paraId="4E81F254"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CurrCompTel</w:t>
            </w:r>
          </w:p>
        </w:tc>
        <w:tc>
          <w:tcPr>
            <w:tcW w:w="1944" w:type="pct"/>
            <w:shd w:val="clear" w:color="auto" w:fill="auto"/>
          </w:tcPr>
          <w:p w14:paraId="6A3A5F5F"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任職機構電話</w:t>
            </w:r>
          </w:p>
        </w:tc>
        <w:tc>
          <w:tcPr>
            <w:tcW w:w="278" w:type="pct"/>
            <w:shd w:val="clear" w:color="auto" w:fill="auto"/>
          </w:tcPr>
          <w:p w14:paraId="5C69BE1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5FAD63FF"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16</w:t>
            </w:r>
          </w:p>
        </w:tc>
        <w:tc>
          <w:tcPr>
            <w:tcW w:w="278" w:type="pct"/>
          </w:tcPr>
          <w:p w14:paraId="19E214F7"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114B0DB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7CA4181" w14:textId="77777777" w:rsidTr="0031331B">
        <w:trPr>
          <w:trHeight w:val="340"/>
        </w:trPr>
        <w:tc>
          <w:tcPr>
            <w:tcW w:w="278" w:type="pct"/>
            <w:shd w:val="clear" w:color="auto" w:fill="auto"/>
          </w:tcPr>
          <w:p w14:paraId="20A5157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48</w:t>
            </w:r>
          </w:p>
        </w:tc>
        <w:tc>
          <w:tcPr>
            <w:tcW w:w="722" w:type="pct"/>
            <w:shd w:val="clear" w:color="auto" w:fill="auto"/>
          </w:tcPr>
          <w:p w14:paraId="7835EDB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JobTitle</w:t>
            </w:r>
          </w:p>
        </w:tc>
        <w:tc>
          <w:tcPr>
            <w:tcW w:w="1944" w:type="pct"/>
            <w:shd w:val="clear" w:color="auto" w:fill="auto"/>
          </w:tcPr>
          <w:p w14:paraId="47ED841C"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職位名稱</w:t>
            </w:r>
          </w:p>
        </w:tc>
        <w:tc>
          <w:tcPr>
            <w:tcW w:w="278" w:type="pct"/>
            <w:shd w:val="clear" w:color="auto" w:fill="auto"/>
          </w:tcPr>
          <w:p w14:paraId="7DF1FF1C"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47D4C65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78" w:type="pct"/>
          </w:tcPr>
          <w:p w14:paraId="48C8CFB1"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5AD490F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645FDBC3" w14:textId="77777777" w:rsidTr="0031331B">
        <w:trPr>
          <w:trHeight w:val="340"/>
        </w:trPr>
        <w:tc>
          <w:tcPr>
            <w:tcW w:w="278" w:type="pct"/>
            <w:shd w:val="clear" w:color="auto" w:fill="auto"/>
          </w:tcPr>
          <w:p w14:paraId="153FA95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49</w:t>
            </w:r>
          </w:p>
        </w:tc>
        <w:tc>
          <w:tcPr>
            <w:tcW w:w="722" w:type="pct"/>
            <w:shd w:val="clear" w:color="auto" w:fill="auto"/>
          </w:tcPr>
          <w:p w14:paraId="464F256C"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JobTenure</w:t>
            </w:r>
          </w:p>
        </w:tc>
        <w:tc>
          <w:tcPr>
            <w:tcW w:w="1944" w:type="pct"/>
            <w:shd w:val="clear" w:color="auto" w:fill="auto"/>
          </w:tcPr>
          <w:p w14:paraId="655B8563"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服務年資</w:t>
            </w:r>
          </w:p>
        </w:tc>
        <w:tc>
          <w:tcPr>
            <w:tcW w:w="278" w:type="pct"/>
            <w:shd w:val="clear" w:color="auto" w:fill="auto"/>
          </w:tcPr>
          <w:p w14:paraId="0319090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727CE247"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8" w:type="pct"/>
          </w:tcPr>
          <w:p w14:paraId="3C01C498"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2ADFBCEF"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219E7DF6" w14:textId="77777777" w:rsidTr="0031331B">
        <w:trPr>
          <w:trHeight w:val="340"/>
        </w:trPr>
        <w:tc>
          <w:tcPr>
            <w:tcW w:w="278" w:type="pct"/>
            <w:shd w:val="clear" w:color="auto" w:fill="auto"/>
          </w:tcPr>
          <w:p w14:paraId="4C7EB7D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50</w:t>
            </w:r>
          </w:p>
        </w:tc>
        <w:tc>
          <w:tcPr>
            <w:tcW w:w="722" w:type="pct"/>
            <w:shd w:val="clear" w:color="auto" w:fill="auto"/>
          </w:tcPr>
          <w:p w14:paraId="34603B9A"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IncomeOfYearly</w:t>
            </w:r>
          </w:p>
        </w:tc>
        <w:tc>
          <w:tcPr>
            <w:tcW w:w="1944" w:type="pct"/>
            <w:shd w:val="clear" w:color="auto" w:fill="auto"/>
          </w:tcPr>
          <w:p w14:paraId="6ADB6420"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年收入</w:t>
            </w:r>
          </w:p>
        </w:tc>
        <w:tc>
          <w:tcPr>
            <w:tcW w:w="278" w:type="pct"/>
            <w:shd w:val="clear" w:color="auto" w:fill="auto"/>
          </w:tcPr>
          <w:p w14:paraId="7D9D1004"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8" w:type="pct"/>
            <w:shd w:val="clear" w:color="auto" w:fill="auto"/>
          </w:tcPr>
          <w:p w14:paraId="0D7C54F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8" w:type="pct"/>
          </w:tcPr>
          <w:p w14:paraId="75D4C778"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7EF53FD3"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529F3697" w14:textId="77777777" w:rsidTr="0031331B">
        <w:trPr>
          <w:trHeight w:val="340"/>
        </w:trPr>
        <w:tc>
          <w:tcPr>
            <w:tcW w:w="278" w:type="pct"/>
            <w:shd w:val="clear" w:color="auto" w:fill="auto"/>
          </w:tcPr>
          <w:p w14:paraId="58530707"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51</w:t>
            </w:r>
          </w:p>
        </w:tc>
        <w:tc>
          <w:tcPr>
            <w:tcW w:w="722" w:type="pct"/>
            <w:shd w:val="clear" w:color="auto" w:fill="auto"/>
          </w:tcPr>
          <w:p w14:paraId="04418E62" w14:textId="77777777" w:rsidR="00A92C7B" w:rsidRPr="007B14FD" w:rsidRDefault="00A92C7B" w:rsidP="0031331B">
            <w:pPr>
              <w:widowControl/>
              <w:rPr>
                <w:rFonts w:ascii="標楷體" w:eastAsia="標楷體" w:hAnsi="標楷體" w:cs="新細明體"/>
                <w:color w:val="FF0000"/>
                <w:kern w:val="0"/>
              </w:rPr>
            </w:pPr>
            <w:r w:rsidRPr="007B14FD">
              <w:rPr>
                <w:rFonts w:ascii="標楷體" w:eastAsia="標楷體" w:hAnsi="標楷體" w:cs="新細明體"/>
                <w:color w:val="FF0000"/>
                <w:kern w:val="0"/>
              </w:rPr>
              <w:t>IncomeDataDate</w:t>
            </w:r>
          </w:p>
        </w:tc>
        <w:tc>
          <w:tcPr>
            <w:tcW w:w="1944" w:type="pct"/>
            <w:shd w:val="clear" w:color="auto" w:fill="auto"/>
          </w:tcPr>
          <w:p w14:paraId="61FFFC39" w14:textId="77777777" w:rsidR="00A92C7B" w:rsidRPr="007B14FD" w:rsidRDefault="00A92C7B" w:rsidP="0031331B">
            <w:pPr>
              <w:widowControl/>
              <w:rPr>
                <w:rFonts w:ascii="標楷體" w:eastAsia="標楷體" w:hAnsi="標楷體" w:cs="新細明體"/>
                <w:color w:val="FF0000"/>
                <w:kern w:val="0"/>
              </w:rPr>
            </w:pPr>
            <w:r w:rsidRPr="007B14FD">
              <w:rPr>
                <w:rFonts w:ascii="標楷體" w:eastAsia="標楷體" w:hAnsi="標楷體" w:cs="新細明體" w:hint="eastAsia"/>
                <w:color w:val="FF0000"/>
                <w:kern w:val="0"/>
              </w:rPr>
              <w:t>年收入資料年月</w:t>
            </w:r>
          </w:p>
        </w:tc>
        <w:tc>
          <w:tcPr>
            <w:tcW w:w="278" w:type="pct"/>
            <w:shd w:val="clear" w:color="auto" w:fill="auto"/>
          </w:tcPr>
          <w:p w14:paraId="347C0082" w14:textId="77777777" w:rsidR="00A92C7B" w:rsidRPr="007B14FD" w:rsidRDefault="00A92C7B" w:rsidP="0031331B">
            <w:pPr>
              <w:widowControl/>
              <w:jc w:val="center"/>
              <w:rPr>
                <w:rFonts w:ascii="標楷體" w:eastAsia="標楷體" w:hAnsi="標楷體" w:cs="新細明體"/>
                <w:color w:val="FF0000"/>
                <w:kern w:val="0"/>
              </w:rPr>
            </w:pPr>
            <w:r w:rsidRPr="007B14FD">
              <w:rPr>
                <w:rFonts w:ascii="標楷體" w:eastAsia="標楷體" w:hAnsi="標楷體" w:cs="新細明體"/>
                <w:color w:val="FF0000"/>
                <w:kern w:val="0"/>
              </w:rPr>
              <w:t>X</w:t>
            </w:r>
          </w:p>
        </w:tc>
        <w:tc>
          <w:tcPr>
            <w:tcW w:w="278" w:type="pct"/>
            <w:shd w:val="clear" w:color="auto" w:fill="auto"/>
          </w:tcPr>
          <w:p w14:paraId="142C40FD" w14:textId="77777777" w:rsidR="00A92C7B" w:rsidRPr="007B14FD" w:rsidRDefault="00A92C7B" w:rsidP="0031331B">
            <w:pPr>
              <w:widowControl/>
              <w:jc w:val="center"/>
              <w:rPr>
                <w:rFonts w:ascii="標楷體" w:eastAsia="標楷體" w:hAnsi="標楷體" w:cs="新細明體"/>
                <w:color w:val="FF0000"/>
                <w:kern w:val="0"/>
              </w:rPr>
            </w:pPr>
            <w:r w:rsidRPr="007B14FD">
              <w:rPr>
                <w:rFonts w:ascii="標楷體" w:eastAsia="標楷體" w:hAnsi="標楷體" w:cs="新細明體"/>
                <w:color w:val="FF0000"/>
                <w:kern w:val="0"/>
              </w:rPr>
              <w:t>5</w:t>
            </w:r>
          </w:p>
        </w:tc>
        <w:tc>
          <w:tcPr>
            <w:tcW w:w="278" w:type="pct"/>
          </w:tcPr>
          <w:p w14:paraId="00C5E183" w14:textId="77777777" w:rsidR="00A92C7B" w:rsidRDefault="00A92C7B" w:rsidP="0031331B">
            <w:pPr>
              <w:widowControl/>
              <w:jc w:val="center"/>
              <w:rPr>
                <w:rFonts w:ascii="標楷體" w:eastAsia="標楷體" w:hAnsi="標楷體" w:cs="新細明體"/>
                <w:color w:val="FF0000"/>
                <w:kern w:val="0"/>
              </w:rPr>
            </w:pPr>
          </w:p>
        </w:tc>
        <w:tc>
          <w:tcPr>
            <w:tcW w:w="1222" w:type="pct"/>
            <w:shd w:val="clear" w:color="auto" w:fill="auto"/>
            <w:noWrap/>
            <w:vAlign w:val="center"/>
          </w:tcPr>
          <w:p w14:paraId="42690986" w14:textId="77777777" w:rsidR="00A92C7B" w:rsidRPr="007B14FD" w:rsidRDefault="00A92C7B" w:rsidP="0031331B">
            <w:pPr>
              <w:widowControl/>
              <w:rPr>
                <w:rFonts w:ascii="標楷體" w:eastAsia="標楷體" w:hAnsi="標楷體" w:cs="新細明體"/>
                <w:color w:val="FF0000"/>
                <w:kern w:val="0"/>
              </w:rPr>
            </w:pPr>
            <w:r>
              <w:rPr>
                <w:rFonts w:ascii="標楷體" w:eastAsia="標楷體" w:hAnsi="標楷體" w:cs="新細明體"/>
                <w:color w:val="FF0000"/>
                <w:kern w:val="0"/>
              </w:rPr>
              <w:t>YYYMM ex.</w:t>
            </w:r>
            <w:r w:rsidRPr="007B14FD">
              <w:rPr>
                <w:rFonts w:ascii="標楷體" w:eastAsia="標楷體" w:hAnsi="標楷體" w:cs="新細明體"/>
                <w:color w:val="FF0000"/>
                <w:kern w:val="0"/>
              </w:rPr>
              <w:t>10912</w:t>
            </w:r>
          </w:p>
        </w:tc>
      </w:tr>
      <w:tr w:rsidR="00A92C7B" w:rsidRPr="008F20B5" w14:paraId="0FAC88F5" w14:textId="77777777" w:rsidTr="0031331B">
        <w:trPr>
          <w:trHeight w:val="340"/>
        </w:trPr>
        <w:tc>
          <w:tcPr>
            <w:tcW w:w="278" w:type="pct"/>
            <w:shd w:val="clear" w:color="auto" w:fill="auto"/>
          </w:tcPr>
          <w:p w14:paraId="40FE2D26"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52</w:t>
            </w:r>
          </w:p>
        </w:tc>
        <w:tc>
          <w:tcPr>
            <w:tcW w:w="722" w:type="pct"/>
            <w:shd w:val="clear" w:color="auto" w:fill="auto"/>
          </w:tcPr>
          <w:p w14:paraId="7216F30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PassportNo</w:t>
            </w:r>
          </w:p>
        </w:tc>
        <w:tc>
          <w:tcPr>
            <w:tcW w:w="1944" w:type="pct"/>
            <w:shd w:val="clear" w:color="auto" w:fill="auto"/>
          </w:tcPr>
          <w:p w14:paraId="757646C8"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護照號碼</w:t>
            </w:r>
          </w:p>
        </w:tc>
        <w:tc>
          <w:tcPr>
            <w:tcW w:w="278" w:type="pct"/>
            <w:shd w:val="clear" w:color="auto" w:fill="auto"/>
          </w:tcPr>
          <w:p w14:paraId="55864E9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1C818193"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78" w:type="pct"/>
          </w:tcPr>
          <w:p w14:paraId="2F5496E8"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5B2E0617" w14:textId="77777777" w:rsidR="00A92C7B" w:rsidRPr="008F20B5" w:rsidRDefault="00A92C7B" w:rsidP="0031331B">
            <w:pPr>
              <w:widowControl/>
              <w:rPr>
                <w:rFonts w:ascii="標楷體" w:eastAsia="標楷體" w:hAnsi="標楷體" w:cs="新細明體"/>
                <w:color w:val="000000"/>
                <w:kern w:val="0"/>
              </w:rPr>
            </w:pPr>
          </w:p>
        </w:tc>
      </w:tr>
      <w:tr w:rsidR="00A92C7B" w:rsidRPr="008F20B5" w14:paraId="46D3D09D" w14:textId="77777777" w:rsidTr="0031331B">
        <w:trPr>
          <w:trHeight w:val="340"/>
        </w:trPr>
        <w:tc>
          <w:tcPr>
            <w:tcW w:w="278" w:type="pct"/>
            <w:shd w:val="clear" w:color="auto" w:fill="auto"/>
          </w:tcPr>
          <w:p w14:paraId="690EE85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53</w:t>
            </w:r>
          </w:p>
        </w:tc>
        <w:tc>
          <w:tcPr>
            <w:tcW w:w="722" w:type="pct"/>
            <w:shd w:val="clear" w:color="auto" w:fill="auto"/>
          </w:tcPr>
          <w:p w14:paraId="7BF4E497"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AMLJobCode</w:t>
            </w:r>
          </w:p>
        </w:tc>
        <w:tc>
          <w:tcPr>
            <w:tcW w:w="1944" w:type="pct"/>
            <w:shd w:val="clear" w:color="auto" w:fill="auto"/>
          </w:tcPr>
          <w:p w14:paraId="7CF26685"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AML</w:t>
            </w:r>
            <w:r w:rsidRPr="004A1C2C">
              <w:rPr>
                <w:rFonts w:ascii="標楷體" w:eastAsia="標楷體" w:hAnsi="標楷體" w:cs="新細明體" w:hint="eastAsia"/>
                <w:color w:val="000000"/>
                <w:kern w:val="0"/>
              </w:rPr>
              <w:t>職業別</w:t>
            </w:r>
          </w:p>
        </w:tc>
        <w:tc>
          <w:tcPr>
            <w:tcW w:w="278" w:type="pct"/>
            <w:shd w:val="clear" w:color="auto" w:fill="auto"/>
          </w:tcPr>
          <w:p w14:paraId="7A53EB48"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007629D0"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502EBF64"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2C714D53"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001 博弈業</w:t>
            </w:r>
          </w:p>
          <w:p w14:paraId="11B040F9"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002 珠寶業</w:t>
            </w:r>
          </w:p>
          <w:p w14:paraId="31B93F70"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003 古董商</w:t>
            </w:r>
          </w:p>
          <w:p w14:paraId="2AC38142"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004 拍賣交易所</w:t>
            </w:r>
          </w:p>
          <w:p w14:paraId="29428517"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005 不動產經營</w:t>
            </w:r>
          </w:p>
          <w:p w14:paraId="77F87B19"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006 民間融資（舊：當鋪）</w:t>
            </w:r>
          </w:p>
          <w:p w14:paraId="129773AF"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007 銀樓</w:t>
            </w:r>
          </w:p>
          <w:p w14:paraId="573DAEF4"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008 特種行業</w:t>
            </w:r>
          </w:p>
          <w:p w14:paraId="746DB130"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009 奢侈品或高價買賣業</w:t>
            </w:r>
          </w:p>
          <w:p w14:paraId="2F336384"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010 會計服務相關</w:t>
            </w:r>
          </w:p>
          <w:p w14:paraId="617D9A24"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011 法律服務相關</w:t>
            </w:r>
          </w:p>
          <w:p w14:paraId="2A8F3317"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012 金融服務相關</w:t>
            </w:r>
          </w:p>
          <w:p w14:paraId="52A7D54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013 其他</w:t>
            </w:r>
          </w:p>
          <w:p w14:paraId="0BAE7338"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014 營建工程業</w:t>
            </w:r>
          </w:p>
          <w:p w14:paraId="3E86DE12"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015 貨運報關業</w:t>
            </w:r>
          </w:p>
          <w:p w14:paraId="57023141"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016 武器製造及進出口業</w:t>
            </w:r>
          </w:p>
          <w:p w14:paraId="0A2866D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017 天然資源開採及進口業</w:t>
            </w:r>
          </w:p>
          <w:p w14:paraId="4AFE83AC"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018 地政士</w:t>
            </w:r>
          </w:p>
          <w:p w14:paraId="210E4C75"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019 公證人</w:t>
            </w:r>
          </w:p>
          <w:p w14:paraId="3C97D85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020 宗教團體</w:t>
            </w:r>
          </w:p>
          <w:p w14:paraId="2853E936"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021 社會福利慈善團體</w:t>
            </w:r>
          </w:p>
          <w:p w14:paraId="36268167"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022 非金融機構之外匯經紀及交易業</w:t>
            </w:r>
          </w:p>
          <w:p w14:paraId="7E3F1C83"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023 財務或管理顧問業</w:t>
            </w:r>
          </w:p>
          <w:p w14:paraId="5635D476"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024 融資租賃業</w:t>
            </w:r>
          </w:p>
          <w:p w14:paraId="6A248AE8"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lastRenderedPageBreak/>
              <w:t>025 記帳士與記帳及報稅代理人</w:t>
            </w:r>
          </w:p>
          <w:p w14:paraId="16F1D088"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026 第三方、電子支付機構</w:t>
            </w:r>
          </w:p>
          <w:p w14:paraId="55D9BA9C"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999 無法取得</w:t>
            </w:r>
          </w:p>
          <w:p w14:paraId="1CD8DE45" w14:textId="77777777" w:rsidR="00A92C7B" w:rsidRPr="007B14FD" w:rsidRDefault="00A92C7B" w:rsidP="0031331B">
            <w:pPr>
              <w:widowControl/>
              <w:rPr>
                <w:rFonts w:ascii="標楷體" w:eastAsia="標楷體" w:hAnsi="標楷體" w:cs="新細明體"/>
                <w:color w:val="000000"/>
                <w:kern w:val="0"/>
              </w:rPr>
            </w:pPr>
          </w:p>
        </w:tc>
      </w:tr>
      <w:tr w:rsidR="00A92C7B" w:rsidRPr="008F20B5" w14:paraId="062483FE" w14:textId="77777777" w:rsidTr="0031331B">
        <w:trPr>
          <w:trHeight w:val="340"/>
        </w:trPr>
        <w:tc>
          <w:tcPr>
            <w:tcW w:w="278" w:type="pct"/>
            <w:shd w:val="clear" w:color="auto" w:fill="auto"/>
          </w:tcPr>
          <w:p w14:paraId="46F6DED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54</w:t>
            </w:r>
          </w:p>
        </w:tc>
        <w:tc>
          <w:tcPr>
            <w:tcW w:w="722" w:type="pct"/>
            <w:shd w:val="clear" w:color="auto" w:fill="auto"/>
          </w:tcPr>
          <w:p w14:paraId="07CED238"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AMLGroup</w:t>
            </w:r>
          </w:p>
        </w:tc>
        <w:tc>
          <w:tcPr>
            <w:tcW w:w="1944" w:type="pct"/>
            <w:shd w:val="clear" w:color="auto" w:fill="auto"/>
          </w:tcPr>
          <w:p w14:paraId="24635D1A"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AML</w:t>
            </w:r>
            <w:r w:rsidRPr="004A1C2C">
              <w:rPr>
                <w:rFonts w:ascii="標楷體" w:eastAsia="標楷體" w:hAnsi="標楷體" w:cs="新細明體" w:hint="eastAsia"/>
                <w:color w:val="000000"/>
                <w:kern w:val="0"/>
              </w:rPr>
              <w:t>組織</w:t>
            </w:r>
          </w:p>
        </w:tc>
        <w:tc>
          <w:tcPr>
            <w:tcW w:w="278" w:type="pct"/>
            <w:shd w:val="clear" w:color="auto" w:fill="auto"/>
          </w:tcPr>
          <w:p w14:paraId="12F76F1D"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396E55A5"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8" w:type="pct"/>
          </w:tcPr>
          <w:p w14:paraId="58D877ED"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037DA8E7"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001個人</w:t>
            </w:r>
          </w:p>
          <w:p w14:paraId="06C54551"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002營利組織＿非公開發行公司</w:t>
            </w:r>
          </w:p>
          <w:p w14:paraId="5900EC05"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003營利組織＿公開發行公司</w:t>
            </w:r>
          </w:p>
          <w:p w14:paraId="136B737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004社團法人或其他組織</w:t>
            </w:r>
          </w:p>
          <w:p w14:paraId="1C39EC3C"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005政府機關</w:t>
            </w:r>
          </w:p>
          <w:p w14:paraId="75287643"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006社會福利慈善財團法人／團體</w:t>
            </w:r>
          </w:p>
          <w:p w14:paraId="2C4DD895"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007宗教財團法人／團體</w:t>
            </w:r>
          </w:p>
          <w:p w14:paraId="417AA9DD"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008其他財團法人</w:t>
            </w:r>
          </w:p>
          <w:p w14:paraId="19D3660B" w14:textId="77777777" w:rsidR="00A92C7B" w:rsidRPr="00A45B3F"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009人民團體</w:t>
            </w:r>
          </w:p>
          <w:p w14:paraId="5DFE76E8" w14:textId="77777777" w:rsidR="00A92C7B" w:rsidRPr="008F20B5" w:rsidRDefault="00A92C7B" w:rsidP="0031331B">
            <w:pPr>
              <w:widowControl/>
              <w:rPr>
                <w:rFonts w:ascii="標楷體" w:eastAsia="標楷體" w:hAnsi="標楷體" w:cs="新細明體"/>
                <w:color w:val="000000"/>
                <w:kern w:val="0"/>
              </w:rPr>
            </w:pPr>
            <w:r w:rsidRPr="00A45B3F">
              <w:rPr>
                <w:rFonts w:ascii="標楷體" w:eastAsia="標楷體" w:hAnsi="標楷體" w:cs="新細明體" w:hint="eastAsia"/>
                <w:color w:val="000000"/>
                <w:kern w:val="0"/>
              </w:rPr>
              <w:t>999無法取得</w:t>
            </w:r>
          </w:p>
        </w:tc>
      </w:tr>
      <w:tr w:rsidR="00A92C7B" w:rsidRPr="008F20B5" w14:paraId="79983CB0" w14:textId="77777777" w:rsidTr="0031331B">
        <w:trPr>
          <w:trHeight w:val="340"/>
        </w:trPr>
        <w:tc>
          <w:tcPr>
            <w:tcW w:w="278" w:type="pct"/>
            <w:shd w:val="clear" w:color="auto" w:fill="auto"/>
          </w:tcPr>
          <w:p w14:paraId="41E8555B"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55</w:t>
            </w:r>
          </w:p>
        </w:tc>
        <w:tc>
          <w:tcPr>
            <w:tcW w:w="722" w:type="pct"/>
            <w:shd w:val="clear" w:color="auto" w:fill="auto"/>
          </w:tcPr>
          <w:p w14:paraId="091F52BD"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color w:val="000000"/>
                <w:kern w:val="0"/>
              </w:rPr>
              <w:t>IndigenousName</w:t>
            </w:r>
          </w:p>
        </w:tc>
        <w:tc>
          <w:tcPr>
            <w:tcW w:w="1944" w:type="pct"/>
            <w:shd w:val="clear" w:color="auto" w:fill="auto"/>
          </w:tcPr>
          <w:p w14:paraId="11B5C580" w14:textId="77777777" w:rsidR="00A92C7B" w:rsidRPr="008F20B5" w:rsidRDefault="00A92C7B" w:rsidP="0031331B">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原住民姓名</w:t>
            </w:r>
          </w:p>
        </w:tc>
        <w:tc>
          <w:tcPr>
            <w:tcW w:w="278" w:type="pct"/>
            <w:shd w:val="clear" w:color="auto" w:fill="auto"/>
          </w:tcPr>
          <w:p w14:paraId="056672C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8" w:type="pct"/>
            <w:shd w:val="clear" w:color="auto" w:fill="auto"/>
          </w:tcPr>
          <w:p w14:paraId="464D12E1" w14:textId="77777777" w:rsidR="00A92C7B" w:rsidRPr="008F20B5" w:rsidRDefault="00A92C7B" w:rsidP="0031331B">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8" w:type="pct"/>
          </w:tcPr>
          <w:p w14:paraId="15DA277E" w14:textId="77777777" w:rsidR="00A92C7B" w:rsidRPr="008F20B5" w:rsidRDefault="00A92C7B" w:rsidP="0031331B">
            <w:pPr>
              <w:widowControl/>
              <w:jc w:val="center"/>
              <w:rPr>
                <w:rFonts w:ascii="標楷體" w:eastAsia="標楷體" w:hAnsi="標楷體" w:cs="新細明體"/>
                <w:color w:val="000000"/>
                <w:kern w:val="0"/>
              </w:rPr>
            </w:pPr>
          </w:p>
        </w:tc>
        <w:tc>
          <w:tcPr>
            <w:tcW w:w="1222" w:type="pct"/>
            <w:shd w:val="clear" w:color="auto" w:fill="auto"/>
            <w:noWrap/>
            <w:vAlign w:val="center"/>
          </w:tcPr>
          <w:p w14:paraId="6D29D9DF" w14:textId="77777777" w:rsidR="00A92C7B" w:rsidRPr="008F20B5" w:rsidRDefault="00A92C7B" w:rsidP="0031331B">
            <w:pPr>
              <w:widowControl/>
              <w:rPr>
                <w:rFonts w:ascii="標楷體" w:eastAsia="標楷體" w:hAnsi="標楷體" w:cs="新細明體"/>
                <w:color w:val="000000"/>
                <w:kern w:val="0"/>
              </w:rPr>
            </w:pPr>
          </w:p>
        </w:tc>
      </w:tr>
    </w:tbl>
    <w:p w14:paraId="605D35BB" w14:textId="77777777" w:rsidR="00A92C7B" w:rsidRPr="008F20B5" w:rsidRDefault="00A92C7B" w:rsidP="00A92C7B">
      <w:pPr>
        <w:rPr>
          <w:rFonts w:ascii="標楷體" w:eastAsia="標楷體" w:hAnsi="標楷體"/>
        </w:rPr>
      </w:pPr>
    </w:p>
    <w:p w14:paraId="6AD3EAFD" w14:textId="72E32245" w:rsidR="009C1DD1" w:rsidRPr="008F20B5" w:rsidRDefault="00A92C7B" w:rsidP="00614F5B">
      <w:pPr>
        <w:pStyle w:val="3"/>
        <w:numPr>
          <w:ilvl w:val="2"/>
          <w:numId w:val="63"/>
        </w:numPr>
        <w:spacing w:before="0" w:after="240"/>
        <w:rPr>
          <w:rFonts w:ascii="標楷體" w:hAnsi="標楷體"/>
          <w:b/>
          <w:szCs w:val="32"/>
        </w:rPr>
      </w:pPr>
      <w:r w:rsidRPr="008F20B5">
        <w:br w:type="page"/>
      </w:r>
      <w:r w:rsidR="009C1DD1" w:rsidRPr="008F20B5">
        <w:rPr>
          <w:rFonts w:ascii="標楷體" w:hAnsi="標楷體"/>
          <w:b/>
          <w:szCs w:val="32"/>
        </w:rPr>
        <w:lastRenderedPageBreak/>
        <w:t>L2153</w:t>
      </w:r>
      <w:r w:rsidR="009C1DD1" w:rsidRPr="008F20B5">
        <w:rPr>
          <w:rFonts w:ascii="標楷體" w:hAnsi="標楷體" w:hint="eastAsia"/>
          <w:b/>
        </w:rPr>
        <w:t>核准額度登錄</w:t>
      </w:r>
    </w:p>
    <w:tbl>
      <w:tblPr>
        <w:tblW w:w="5050"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5"/>
        <w:gridCol w:w="1470"/>
        <w:gridCol w:w="3960"/>
        <w:gridCol w:w="566"/>
        <w:gridCol w:w="566"/>
        <w:gridCol w:w="566"/>
        <w:gridCol w:w="2603"/>
      </w:tblGrid>
      <w:tr w:rsidR="008464F4" w:rsidRPr="008F20B5" w14:paraId="7B6FD2EA" w14:textId="77777777" w:rsidTr="00614F5B">
        <w:trPr>
          <w:trHeight w:val="350"/>
          <w:tblHeader/>
        </w:trPr>
        <w:tc>
          <w:tcPr>
            <w:tcW w:w="274" w:type="pct"/>
            <w:shd w:val="clear" w:color="auto" w:fill="auto"/>
            <w:hideMark/>
          </w:tcPr>
          <w:p w14:paraId="74401E77"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p w14:paraId="5EEADBED" w14:textId="0301B9C3" w:rsidR="008464F4" w:rsidRPr="008F20B5" w:rsidRDefault="008464F4" w:rsidP="009C1DD1">
            <w:pPr>
              <w:widowControl/>
              <w:jc w:val="center"/>
              <w:rPr>
                <w:rFonts w:ascii="標楷體" w:eastAsia="標楷體" w:hAnsi="標楷體" w:cs="新細明體"/>
                <w:color w:val="000000"/>
                <w:kern w:val="0"/>
              </w:rPr>
            </w:pPr>
          </w:p>
        </w:tc>
        <w:tc>
          <w:tcPr>
            <w:tcW w:w="714" w:type="pct"/>
            <w:shd w:val="clear" w:color="auto" w:fill="auto"/>
            <w:hideMark/>
          </w:tcPr>
          <w:p w14:paraId="73040237"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23" w:type="pct"/>
            <w:shd w:val="clear" w:color="auto" w:fill="auto"/>
            <w:hideMark/>
          </w:tcPr>
          <w:p w14:paraId="7BD5E021"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5" w:type="pct"/>
            <w:shd w:val="clear" w:color="auto" w:fill="auto"/>
            <w:hideMark/>
          </w:tcPr>
          <w:p w14:paraId="57043E69"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75" w:type="pct"/>
            <w:shd w:val="clear" w:color="auto" w:fill="auto"/>
            <w:hideMark/>
          </w:tcPr>
          <w:p w14:paraId="58DB15B0"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75" w:type="pct"/>
          </w:tcPr>
          <w:p w14:paraId="42B2F9C5" w14:textId="1AD96D07"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64" w:type="pct"/>
            <w:shd w:val="clear" w:color="auto" w:fill="auto"/>
            <w:hideMark/>
          </w:tcPr>
          <w:p w14:paraId="67DBEF14" w14:textId="43D44DA1"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8464F4" w:rsidRPr="008F20B5" w14:paraId="326D86DD" w14:textId="77777777" w:rsidTr="00614F5B">
        <w:trPr>
          <w:trHeight w:val="340"/>
        </w:trPr>
        <w:tc>
          <w:tcPr>
            <w:tcW w:w="274" w:type="pct"/>
            <w:shd w:val="clear" w:color="auto" w:fill="auto"/>
          </w:tcPr>
          <w:p w14:paraId="0BFB567E" w14:textId="676A2B1B"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hideMark/>
          </w:tcPr>
          <w:p w14:paraId="4431E070" w14:textId="6F0496ED"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923" w:type="pct"/>
            <w:shd w:val="clear" w:color="auto" w:fill="auto"/>
            <w:hideMark/>
          </w:tcPr>
          <w:p w14:paraId="487BF929" w14:textId="77777777"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5" w:type="pct"/>
            <w:shd w:val="clear" w:color="auto" w:fill="auto"/>
            <w:hideMark/>
          </w:tcPr>
          <w:p w14:paraId="571276E1"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hideMark/>
          </w:tcPr>
          <w:p w14:paraId="7A677F89"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5" w:type="pct"/>
          </w:tcPr>
          <w:p w14:paraId="0D4E306D" w14:textId="2999C190"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6F9496E3" w14:textId="6724E410"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L2153</w:t>
            </w:r>
          </w:p>
        </w:tc>
      </w:tr>
      <w:tr w:rsidR="008464F4" w:rsidRPr="008F20B5" w14:paraId="0BADDC7F" w14:textId="77777777" w:rsidTr="00614F5B">
        <w:trPr>
          <w:trHeight w:val="340"/>
        </w:trPr>
        <w:tc>
          <w:tcPr>
            <w:tcW w:w="274" w:type="pct"/>
            <w:shd w:val="clear" w:color="auto" w:fill="auto"/>
            <w:vAlign w:val="center"/>
          </w:tcPr>
          <w:p w14:paraId="5D04202C" w14:textId="27462EAF"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025323BC" w14:textId="4A79B40F"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CustId</w:t>
            </w:r>
          </w:p>
        </w:tc>
        <w:tc>
          <w:tcPr>
            <w:tcW w:w="1923" w:type="pct"/>
            <w:shd w:val="clear" w:color="auto" w:fill="auto"/>
            <w:vAlign w:val="center"/>
            <w:hideMark/>
          </w:tcPr>
          <w:p w14:paraId="4A8E9E6A"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借款人統一編號</w:t>
            </w:r>
          </w:p>
        </w:tc>
        <w:tc>
          <w:tcPr>
            <w:tcW w:w="275" w:type="pct"/>
            <w:shd w:val="clear" w:color="auto" w:fill="auto"/>
            <w:vAlign w:val="center"/>
            <w:hideMark/>
          </w:tcPr>
          <w:p w14:paraId="5C602E69"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70E1642F"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42DC1C02" w14:textId="74588654"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tcPr>
          <w:p w14:paraId="11CD4A73" w14:textId="0BA48DAF" w:rsidR="008464F4" w:rsidRPr="008F20B5" w:rsidRDefault="008464F4" w:rsidP="001B2196">
            <w:pPr>
              <w:widowControl/>
              <w:rPr>
                <w:rFonts w:ascii="標楷體" w:eastAsia="標楷體" w:hAnsi="標楷體" w:cs="新細明體"/>
                <w:color w:val="000000"/>
                <w:kern w:val="0"/>
              </w:rPr>
            </w:pPr>
          </w:p>
        </w:tc>
      </w:tr>
      <w:tr w:rsidR="008464F4" w:rsidRPr="008F20B5" w14:paraId="0DB5C316" w14:textId="77777777" w:rsidTr="00614F5B">
        <w:trPr>
          <w:trHeight w:val="340"/>
        </w:trPr>
        <w:tc>
          <w:tcPr>
            <w:tcW w:w="274" w:type="pct"/>
            <w:shd w:val="clear" w:color="auto" w:fill="auto"/>
            <w:vAlign w:val="center"/>
          </w:tcPr>
          <w:p w14:paraId="04DAA8D6" w14:textId="4CD91043"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538BD370" w14:textId="3E51B0E2"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ApplNo</w:t>
            </w:r>
          </w:p>
        </w:tc>
        <w:tc>
          <w:tcPr>
            <w:tcW w:w="1923" w:type="pct"/>
            <w:shd w:val="clear" w:color="auto" w:fill="auto"/>
            <w:vAlign w:val="center"/>
            <w:hideMark/>
          </w:tcPr>
          <w:p w14:paraId="363B4448"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申請號碼</w:t>
            </w:r>
          </w:p>
        </w:tc>
        <w:tc>
          <w:tcPr>
            <w:tcW w:w="275" w:type="pct"/>
            <w:shd w:val="clear" w:color="auto" w:fill="auto"/>
            <w:vAlign w:val="center"/>
            <w:hideMark/>
          </w:tcPr>
          <w:p w14:paraId="1AB75AC5" w14:textId="47EB99D7" w:rsidR="008464F4" w:rsidRPr="008F20B5" w:rsidRDefault="008464F4" w:rsidP="001B2196">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vAlign w:val="center"/>
            <w:hideMark/>
          </w:tcPr>
          <w:p w14:paraId="0721FE87"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489D98BB" w14:textId="57333CBD" w:rsidR="008464F4" w:rsidRPr="008F20B5" w:rsidDel="004444BD"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3E2E350B" w14:textId="3479A0A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464F4" w:rsidRPr="008F20B5" w14:paraId="67413E48" w14:textId="77777777" w:rsidTr="00614F5B">
        <w:trPr>
          <w:trHeight w:val="340"/>
        </w:trPr>
        <w:tc>
          <w:tcPr>
            <w:tcW w:w="274" w:type="pct"/>
            <w:shd w:val="clear" w:color="auto" w:fill="auto"/>
            <w:vAlign w:val="center"/>
          </w:tcPr>
          <w:p w14:paraId="2EDBA4A1" w14:textId="7B55E793"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3B476DE2" w14:textId="29A1E605"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CustNo</w:t>
            </w:r>
          </w:p>
        </w:tc>
        <w:tc>
          <w:tcPr>
            <w:tcW w:w="1923" w:type="pct"/>
            <w:shd w:val="clear" w:color="auto" w:fill="auto"/>
            <w:vAlign w:val="center"/>
            <w:hideMark/>
          </w:tcPr>
          <w:p w14:paraId="3E4F5630" w14:textId="77777777"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借款人戶號</w:t>
            </w:r>
          </w:p>
        </w:tc>
        <w:tc>
          <w:tcPr>
            <w:tcW w:w="275" w:type="pct"/>
            <w:shd w:val="clear" w:color="auto" w:fill="auto"/>
            <w:vAlign w:val="center"/>
            <w:hideMark/>
          </w:tcPr>
          <w:p w14:paraId="04AA362C" w14:textId="3914EE73" w:rsidR="008464F4" w:rsidRPr="008F20B5" w:rsidRDefault="008464F4" w:rsidP="009C1DD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vAlign w:val="center"/>
            <w:hideMark/>
          </w:tcPr>
          <w:p w14:paraId="10ECFB72"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514DDEDD" w14:textId="342FE787" w:rsidR="008464F4" w:rsidRPr="008F20B5" w:rsidDel="004444BD"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6E770680" w14:textId="730C8C10"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464F4" w:rsidRPr="008F20B5" w14:paraId="0DB38FA5" w14:textId="77777777" w:rsidTr="00614F5B">
        <w:trPr>
          <w:trHeight w:val="340"/>
        </w:trPr>
        <w:tc>
          <w:tcPr>
            <w:tcW w:w="274" w:type="pct"/>
            <w:shd w:val="clear" w:color="auto" w:fill="auto"/>
            <w:vAlign w:val="center"/>
          </w:tcPr>
          <w:p w14:paraId="4CFF2BA5" w14:textId="18C6B674"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743A2A76" w14:textId="1A525197"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FacmNo</w:t>
            </w:r>
          </w:p>
        </w:tc>
        <w:tc>
          <w:tcPr>
            <w:tcW w:w="1923" w:type="pct"/>
            <w:shd w:val="clear" w:color="auto" w:fill="auto"/>
            <w:vAlign w:val="center"/>
            <w:hideMark/>
          </w:tcPr>
          <w:p w14:paraId="767BE2AE" w14:textId="77777777"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額度編號</w:t>
            </w:r>
          </w:p>
        </w:tc>
        <w:tc>
          <w:tcPr>
            <w:tcW w:w="275" w:type="pct"/>
            <w:shd w:val="clear" w:color="auto" w:fill="auto"/>
            <w:vAlign w:val="center"/>
            <w:hideMark/>
          </w:tcPr>
          <w:p w14:paraId="09B42A1F" w14:textId="43663D4B" w:rsidR="008464F4" w:rsidRPr="008F20B5" w:rsidRDefault="008464F4" w:rsidP="009C1DD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vAlign w:val="center"/>
            <w:hideMark/>
          </w:tcPr>
          <w:p w14:paraId="5FC092F1" w14:textId="77777777" w:rsidR="008464F4" w:rsidRPr="008F20B5" w:rsidRDefault="008464F4" w:rsidP="009C1DD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4621BAD1" w14:textId="77777777" w:rsidR="008464F4" w:rsidRPr="008F20B5" w:rsidDel="004444BD" w:rsidRDefault="008464F4" w:rsidP="00614F5B">
            <w:pPr>
              <w:widowControl/>
              <w:jc w:val="center"/>
              <w:rPr>
                <w:rFonts w:ascii="標楷體" w:eastAsia="標楷體" w:hAnsi="標楷體" w:cs="新細明體"/>
                <w:color w:val="000000"/>
                <w:kern w:val="0"/>
              </w:rPr>
            </w:pPr>
          </w:p>
        </w:tc>
        <w:tc>
          <w:tcPr>
            <w:tcW w:w="1264" w:type="pct"/>
            <w:shd w:val="clear" w:color="auto" w:fill="auto"/>
            <w:vAlign w:val="center"/>
            <w:hideMark/>
          </w:tcPr>
          <w:p w14:paraId="79D223C7" w14:textId="444A4D46" w:rsidR="008464F4" w:rsidRPr="008F20B5" w:rsidRDefault="008464F4" w:rsidP="009C1DD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464F4" w:rsidRPr="0065056F" w14:paraId="206B85E8" w14:textId="77777777" w:rsidTr="00614F5B">
        <w:trPr>
          <w:trHeight w:val="340"/>
        </w:trPr>
        <w:tc>
          <w:tcPr>
            <w:tcW w:w="274" w:type="pct"/>
            <w:shd w:val="clear" w:color="auto" w:fill="auto"/>
            <w:vAlign w:val="center"/>
          </w:tcPr>
          <w:p w14:paraId="35643D65" w14:textId="77777777" w:rsidR="008464F4" w:rsidRPr="00614F5B" w:rsidRDefault="008464F4" w:rsidP="004A1C2C">
            <w:pPr>
              <w:pStyle w:val="af9"/>
              <w:widowControl/>
              <w:numPr>
                <w:ilvl w:val="0"/>
                <w:numId w:val="35"/>
              </w:numPr>
              <w:ind w:leftChars="0"/>
              <w:jc w:val="center"/>
              <w:rPr>
                <w:rFonts w:ascii="標楷體" w:eastAsia="標楷體" w:hAnsi="標楷體" w:cs="新細明體"/>
                <w:color w:val="FF0000"/>
                <w:kern w:val="0"/>
              </w:rPr>
            </w:pPr>
          </w:p>
        </w:tc>
        <w:tc>
          <w:tcPr>
            <w:tcW w:w="714" w:type="pct"/>
            <w:shd w:val="clear" w:color="auto" w:fill="auto"/>
            <w:vAlign w:val="center"/>
          </w:tcPr>
          <w:p w14:paraId="61941651" w14:textId="49F0197A" w:rsidR="008464F4" w:rsidRPr="00614F5B" w:rsidRDefault="008464F4" w:rsidP="001B2196">
            <w:pPr>
              <w:widowControl/>
              <w:rPr>
                <w:rFonts w:ascii="標楷體" w:eastAsia="標楷體" w:hAnsi="標楷體" w:cs="新細明體"/>
                <w:color w:val="FF0000"/>
                <w:kern w:val="0"/>
              </w:rPr>
            </w:pPr>
            <w:r w:rsidRPr="0065056F">
              <w:rPr>
                <w:rFonts w:ascii="標楷體" w:eastAsia="標楷體" w:hAnsi="標楷體" w:cs="新細明體"/>
                <w:color w:val="FF0000"/>
                <w:kern w:val="0"/>
              </w:rPr>
              <w:t>CreditSysNo</w:t>
            </w:r>
          </w:p>
        </w:tc>
        <w:tc>
          <w:tcPr>
            <w:tcW w:w="1923" w:type="pct"/>
            <w:shd w:val="clear" w:color="auto" w:fill="auto"/>
            <w:vAlign w:val="center"/>
          </w:tcPr>
          <w:p w14:paraId="09291E56" w14:textId="3C4A8782" w:rsidR="008464F4" w:rsidRPr="00614F5B" w:rsidRDefault="008464F4" w:rsidP="001B2196">
            <w:pPr>
              <w:widowControl/>
              <w:rPr>
                <w:rFonts w:ascii="標楷體" w:eastAsia="標楷體" w:hAnsi="標楷體" w:cs="新細明體"/>
                <w:color w:val="FF0000"/>
                <w:kern w:val="0"/>
              </w:rPr>
            </w:pPr>
            <w:r w:rsidRPr="006D125D">
              <w:rPr>
                <w:rFonts w:ascii="標楷體" w:eastAsia="標楷體" w:hAnsi="標楷體" w:cs="新細明體" w:hint="eastAsia"/>
                <w:color w:val="FF0000"/>
                <w:kern w:val="0"/>
              </w:rPr>
              <w:t>徵審系統案號</w:t>
            </w:r>
          </w:p>
        </w:tc>
        <w:tc>
          <w:tcPr>
            <w:tcW w:w="275" w:type="pct"/>
            <w:shd w:val="clear" w:color="auto" w:fill="auto"/>
            <w:vAlign w:val="center"/>
          </w:tcPr>
          <w:p w14:paraId="097D74DB" w14:textId="43AF3C9A" w:rsidR="008464F4" w:rsidRPr="00614F5B" w:rsidRDefault="008464F4" w:rsidP="001B2196">
            <w:pPr>
              <w:widowControl/>
              <w:jc w:val="center"/>
              <w:rPr>
                <w:rFonts w:ascii="標楷體" w:eastAsia="標楷體" w:hAnsi="標楷體" w:cs="新細明體"/>
                <w:color w:val="FF0000"/>
                <w:kern w:val="0"/>
              </w:rPr>
            </w:pPr>
            <w:r>
              <w:rPr>
                <w:rFonts w:ascii="標楷體" w:eastAsia="標楷體" w:hAnsi="標楷體" w:cs="新細明體" w:hint="eastAsia"/>
                <w:color w:val="FF0000"/>
                <w:kern w:val="0"/>
              </w:rPr>
              <w:t>X</w:t>
            </w:r>
          </w:p>
        </w:tc>
        <w:tc>
          <w:tcPr>
            <w:tcW w:w="275" w:type="pct"/>
            <w:shd w:val="clear" w:color="auto" w:fill="auto"/>
            <w:vAlign w:val="center"/>
          </w:tcPr>
          <w:p w14:paraId="2CF89E19" w14:textId="41FDB3CB" w:rsidR="008464F4" w:rsidRPr="00614F5B" w:rsidRDefault="008464F4" w:rsidP="001B2196">
            <w:pPr>
              <w:widowControl/>
              <w:jc w:val="center"/>
              <w:rPr>
                <w:rFonts w:ascii="標楷體" w:eastAsia="標楷體" w:hAnsi="標楷體" w:cs="新細明體"/>
                <w:color w:val="FF0000"/>
                <w:kern w:val="0"/>
              </w:rPr>
            </w:pPr>
            <w:r>
              <w:rPr>
                <w:rFonts w:ascii="標楷體" w:eastAsia="標楷體" w:hAnsi="標楷體" w:cs="新細明體" w:hint="eastAsia"/>
                <w:color w:val="FF0000"/>
                <w:kern w:val="0"/>
              </w:rPr>
              <w:t>7</w:t>
            </w:r>
          </w:p>
        </w:tc>
        <w:tc>
          <w:tcPr>
            <w:tcW w:w="275" w:type="pct"/>
          </w:tcPr>
          <w:p w14:paraId="477E61B1" w14:textId="77777777" w:rsidR="008464F4" w:rsidRPr="0065056F" w:rsidRDefault="008464F4" w:rsidP="00614F5B">
            <w:pPr>
              <w:widowControl/>
              <w:jc w:val="center"/>
              <w:rPr>
                <w:rFonts w:ascii="標楷體" w:eastAsia="標楷體" w:hAnsi="標楷體" w:cs="新細明體"/>
                <w:color w:val="FF0000"/>
                <w:kern w:val="0"/>
              </w:rPr>
            </w:pPr>
          </w:p>
        </w:tc>
        <w:tc>
          <w:tcPr>
            <w:tcW w:w="1264" w:type="pct"/>
            <w:shd w:val="clear" w:color="auto" w:fill="auto"/>
            <w:vAlign w:val="center"/>
          </w:tcPr>
          <w:p w14:paraId="58D5E2D2" w14:textId="1708CBC7" w:rsidR="008464F4" w:rsidRPr="00614F5B" w:rsidRDefault="008464F4" w:rsidP="001B2196">
            <w:pPr>
              <w:widowControl/>
              <w:rPr>
                <w:rFonts w:ascii="標楷體" w:eastAsia="標楷體" w:hAnsi="標楷體" w:cs="新細明體"/>
                <w:color w:val="FF0000"/>
                <w:kern w:val="0"/>
              </w:rPr>
            </w:pPr>
          </w:p>
        </w:tc>
      </w:tr>
      <w:tr w:rsidR="008464F4" w:rsidRPr="008F20B5" w14:paraId="5931B28C" w14:textId="77777777" w:rsidTr="00614F5B">
        <w:trPr>
          <w:trHeight w:val="340"/>
        </w:trPr>
        <w:tc>
          <w:tcPr>
            <w:tcW w:w="274" w:type="pct"/>
            <w:shd w:val="clear" w:color="auto" w:fill="auto"/>
            <w:vAlign w:val="center"/>
          </w:tcPr>
          <w:p w14:paraId="4C364AC7" w14:textId="1E45884A"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vAlign w:val="center"/>
            <w:hideMark/>
          </w:tcPr>
          <w:p w14:paraId="59DF7F25" w14:textId="6C8A50DA"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ProdNo</w:t>
            </w:r>
          </w:p>
        </w:tc>
        <w:tc>
          <w:tcPr>
            <w:tcW w:w="1923" w:type="pct"/>
            <w:shd w:val="clear" w:color="auto" w:fill="auto"/>
            <w:vAlign w:val="center"/>
            <w:hideMark/>
          </w:tcPr>
          <w:p w14:paraId="6E1D99E3"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商品代碼</w:t>
            </w:r>
          </w:p>
        </w:tc>
        <w:tc>
          <w:tcPr>
            <w:tcW w:w="275" w:type="pct"/>
            <w:shd w:val="clear" w:color="auto" w:fill="auto"/>
            <w:vAlign w:val="center"/>
            <w:hideMark/>
          </w:tcPr>
          <w:p w14:paraId="00A58571"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68FCE9C9" w14:textId="114CB076"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5" w:type="pct"/>
          </w:tcPr>
          <w:p w14:paraId="1EE4A659" w14:textId="54F42A98"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tcPr>
          <w:p w14:paraId="49A1A487" w14:textId="56769951" w:rsidR="008464F4" w:rsidRPr="008F20B5" w:rsidRDefault="008464F4" w:rsidP="001B2196">
            <w:pPr>
              <w:widowControl/>
              <w:rPr>
                <w:rFonts w:ascii="標楷體" w:eastAsia="標楷體" w:hAnsi="標楷體" w:cs="新細明體"/>
                <w:color w:val="000000"/>
                <w:kern w:val="0"/>
              </w:rPr>
            </w:pPr>
          </w:p>
        </w:tc>
      </w:tr>
      <w:tr w:rsidR="008464F4" w:rsidRPr="008F20B5" w14:paraId="567B05A3" w14:textId="77777777" w:rsidTr="00614F5B">
        <w:trPr>
          <w:trHeight w:val="340"/>
        </w:trPr>
        <w:tc>
          <w:tcPr>
            <w:tcW w:w="274" w:type="pct"/>
            <w:shd w:val="clear" w:color="auto" w:fill="auto"/>
            <w:vAlign w:val="center"/>
          </w:tcPr>
          <w:p w14:paraId="11FB7F75" w14:textId="7C6279CA"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8556472" w14:textId="68E740E0"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BaseRateCode</w:t>
            </w:r>
          </w:p>
        </w:tc>
        <w:tc>
          <w:tcPr>
            <w:tcW w:w="1923" w:type="pct"/>
            <w:shd w:val="clear" w:color="auto" w:fill="auto"/>
            <w:noWrap/>
            <w:vAlign w:val="center"/>
            <w:hideMark/>
          </w:tcPr>
          <w:p w14:paraId="7EFB6B69" w14:textId="0AB0D361"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指標利率代碼</w:t>
            </w:r>
          </w:p>
        </w:tc>
        <w:tc>
          <w:tcPr>
            <w:tcW w:w="275" w:type="pct"/>
            <w:shd w:val="clear" w:color="auto" w:fill="auto"/>
            <w:noWrap/>
            <w:vAlign w:val="center"/>
            <w:hideMark/>
          </w:tcPr>
          <w:p w14:paraId="0E54A10B" w14:textId="3CA9E956"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5FB2ED40"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3DBA72F6" w14:textId="0E405E1C"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6E448A50" w14:textId="44CE69B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00</w:t>
            </w:r>
          </w:p>
        </w:tc>
      </w:tr>
      <w:tr w:rsidR="008464F4" w:rsidRPr="008F20B5" w14:paraId="084DD1F6" w14:textId="77777777" w:rsidTr="00614F5B">
        <w:trPr>
          <w:trHeight w:val="340"/>
        </w:trPr>
        <w:tc>
          <w:tcPr>
            <w:tcW w:w="274" w:type="pct"/>
            <w:shd w:val="clear" w:color="auto" w:fill="auto"/>
            <w:vAlign w:val="center"/>
          </w:tcPr>
          <w:p w14:paraId="6A0CFA86" w14:textId="7A962561" w:rsidR="008464F4" w:rsidRPr="004A1C2C" w:rsidRDefault="008464F4" w:rsidP="004A1C2C">
            <w:pPr>
              <w:pStyle w:val="af9"/>
              <w:widowControl/>
              <w:numPr>
                <w:ilvl w:val="0"/>
                <w:numId w:val="35"/>
              </w:numPr>
              <w:ind w:leftChars="0"/>
              <w:jc w:val="center"/>
              <w:rPr>
                <w:rFonts w:ascii="標楷體" w:eastAsia="標楷體" w:hAnsi="標楷體" w:cs="新細明體"/>
                <w:color w:val="000000" w:themeColor="text1"/>
                <w:kern w:val="0"/>
              </w:rPr>
            </w:pPr>
          </w:p>
        </w:tc>
        <w:tc>
          <w:tcPr>
            <w:tcW w:w="714" w:type="pct"/>
            <w:shd w:val="clear" w:color="auto" w:fill="auto"/>
            <w:noWrap/>
            <w:vAlign w:val="center"/>
            <w:hideMark/>
          </w:tcPr>
          <w:p w14:paraId="0EF3E982" w14:textId="6D24F0C6" w:rsidR="008464F4" w:rsidRPr="004A1C2C" w:rsidRDefault="008464F4" w:rsidP="001B2196">
            <w:pPr>
              <w:widowControl/>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RateIncr</w:t>
            </w:r>
          </w:p>
        </w:tc>
        <w:tc>
          <w:tcPr>
            <w:tcW w:w="1923" w:type="pct"/>
            <w:shd w:val="clear" w:color="auto" w:fill="auto"/>
            <w:noWrap/>
            <w:vAlign w:val="center"/>
            <w:hideMark/>
          </w:tcPr>
          <w:p w14:paraId="3E51D93F" w14:textId="3D35C38E" w:rsidR="008464F4" w:rsidRPr="004A1C2C" w:rsidRDefault="008464F4" w:rsidP="001B2196">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加碼利率</w:t>
            </w:r>
          </w:p>
        </w:tc>
        <w:tc>
          <w:tcPr>
            <w:tcW w:w="275" w:type="pct"/>
            <w:shd w:val="clear" w:color="auto" w:fill="auto"/>
            <w:noWrap/>
            <w:vAlign w:val="center"/>
            <w:hideMark/>
          </w:tcPr>
          <w:p w14:paraId="6508287E" w14:textId="77777777" w:rsidR="008464F4" w:rsidRPr="004A1C2C" w:rsidRDefault="008464F4" w:rsidP="001B2196">
            <w:pPr>
              <w:widowControl/>
              <w:jc w:val="center"/>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X</w:t>
            </w:r>
          </w:p>
        </w:tc>
        <w:tc>
          <w:tcPr>
            <w:tcW w:w="275" w:type="pct"/>
            <w:shd w:val="clear" w:color="auto" w:fill="auto"/>
            <w:noWrap/>
            <w:vAlign w:val="center"/>
            <w:hideMark/>
          </w:tcPr>
          <w:p w14:paraId="0506451D" w14:textId="77777777" w:rsidR="008464F4" w:rsidRPr="004A1C2C" w:rsidRDefault="008464F4" w:rsidP="001B2196">
            <w:pPr>
              <w:widowControl/>
              <w:jc w:val="center"/>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2.4</w:t>
            </w:r>
          </w:p>
        </w:tc>
        <w:tc>
          <w:tcPr>
            <w:tcW w:w="275" w:type="pct"/>
          </w:tcPr>
          <w:p w14:paraId="0AAA8B1C" w14:textId="313038D6" w:rsidR="008464F4" w:rsidRPr="004A1C2C" w:rsidRDefault="008464F4" w:rsidP="00614F5B">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V</w:t>
            </w:r>
          </w:p>
        </w:tc>
        <w:tc>
          <w:tcPr>
            <w:tcW w:w="1264" w:type="pct"/>
            <w:shd w:val="clear" w:color="auto" w:fill="auto"/>
            <w:noWrap/>
            <w:vAlign w:val="center"/>
            <w:hideMark/>
          </w:tcPr>
          <w:p w14:paraId="5C962D1E" w14:textId="34D92D45" w:rsidR="008464F4" w:rsidRPr="004A1C2C" w:rsidRDefault="008464F4" w:rsidP="001B2196">
            <w:pPr>
              <w:widowControl/>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00.0000 or -00.0000</w:t>
            </w:r>
          </w:p>
        </w:tc>
      </w:tr>
      <w:tr w:rsidR="008464F4" w:rsidRPr="008F20B5" w14:paraId="39FD89D9" w14:textId="77777777" w:rsidTr="00614F5B">
        <w:trPr>
          <w:trHeight w:val="340"/>
        </w:trPr>
        <w:tc>
          <w:tcPr>
            <w:tcW w:w="274" w:type="pct"/>
            <w:shd w:val="clear" w:color="auto" w:fill="auto"/>
            <w:vAlign w:val="center"/>
          </w:tcPr>
          <w:p w14:paraId="2C7C79B9" w14:textId="45CCB14D"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E568041" w14:textId="58BABFA5"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ApproveRate</w:t>
            </w:r>
          </w:p>
        </w:tc>
        <w:tc>
          <w:tcPr>
            <w:tcW w:w="1923" w:type="pct"/>
            <w:shd w:val="clear" w:color="auto" w:fill="auto"/>
            <w:noWrap/>
            <w:vAlign w:val="center"/>
            <w:hideMark/>
          </w:tcPr>
          <w:p w14:paraId="1783137C"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核准利率</w:t>
            </w:r>
          </w:p>
        </w:tc>
        <w:tc>
          <w:tcPr>
            <w:tcW w:w="275" w:type="pct"/>
            <w:shd w:val="clear" w:color="auto" w:fill="auto"/>
            <w:noWrap/>
            <w:vAlign w:val="center"/>
            <w:hideMark/>
          </w:tcPr>
          <w:p w14:paraId="1A8F35AB"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30AAEC0"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2.4</w:t>
            </w:r>
          </w:p>
        </w:tc>
        <w:tc>
          <w:tcPr>
            <w:tcW w:w="275" w:type="pct"/>
          </w:tcPr>
          <w:p w14:paraId="6E09BA47" w14:textId="400A2512"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4BDEB61E" w14:textId="4BA758E2"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w:t>
            </w:r>
          </w:p>
        </w:tc>
      </w:tr>
      <w:tr w:rsidR="008464F4" w:rsidRPr="008F20B5" w14:paraId="0B829F56" w14:textId="77777777" w:rsidTr="00614F5B">
        <w:trPr>
          <w:trHeight w:val="340"/>
        </w:trPr>
        <w:tc>
          <w:tcPr>
            <w:tcW w:w="274" w:type="pct"/>
            <w:shd w:val="clear" w:color="auto" w:fill="auto"/>
            <w:vAlign w:val="center"/>
          </w:tcPr>
          <w:p w14:paraId="569C3C23" w14:textId="1A98D68A"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2BBFA49" w14:textId="746B37CF"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RateCode</w:t>
            </w:r>
          </w:p>
        </w:tc>
        <w:tc>
          <w:tcPr>
            <w:tcW w:w="1923" w:type="pct"/>
            <w:shd w:val="clear" w:color="auto" w:fill="auto"/>
            <w:noWrap/>
            <w:vAlign w:val="center"/>
            <w:hideMark/>
          </w:tcPr>
          <w:p w14:paraId="407D87C1"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利率區分</w:t>
            </w:r>
          </w:p>
        </w:tc>
        <w:tc>
          <w:tcPr>
            <w:tcW w:w="275" w:type="pct"/>
            <w:shd w:val="clear" w:color="auto" w:fill="auto"/>
            <w:noWrap/>
            <w:vAlign w:val="center"/>
            <w:hideMark/>
          </w:tcPr>
          <w:p w14:paraId="2ACDCAA9" w14:textId="7AFC5E55"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3E47D2D"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4E18B302" w14:textId="10032919"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58B80467" w14:textId="063C3061"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機動</w:t>
            </w:r>
          </w:p>
          <w:p w14:paraId="268DC31A"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固動</w:t>
            </w:r>
          </w:p>
          <w:p w14:paraId="5FA301A2" w14:textId="27829490"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定期機動</w:t>
            </w:r>
          </w:p>
        </w:tc>
      </w:tr>
      <w:tr w:rsidR="008464F4" w:rsidRPr="008F20B5" w14:paraId="376CC225" w14:textId="77777777" w:rsidTr="00614F5B">
        <w:trPr>
          <w:trHeight w:val="340"/>
        </w:trPr>
        <w:tc>
          <w:tcPr>
            <w:tcW w:w="274" w:type="pct"/>
            <w:shd w:val="clear" w:color="auto" w:fill="auto"/>
            <w:vAlign w:val="center"/>
          </w:tcPr>
          <w:p w14:paraId="7BCE68DB" w14:textId="53D6CB03"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89999B0" w14:textId="72370721"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FirstRateAdjFreq</w:t>
            </w:r>
          </w:p>
        </w:tc>
        <w:tc>
          <w:tcPr>
            <w:tcW w:w="1923" w:type="pct"/>
            <w:shd w:val="clear" w:color="auto" w:fill="auto"/>
            <w:noWrap/>
            <w:vAlign w:val="center"/>
            <w:hideMark/>
          </w:tcPr>
          <w:p w14:paraId="77A9BFCA" w14:textId="44198369"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首次利率調整週期</w:t>
            </w:r>
          </w:p>
        </w:tc>
        <w:tc>
          <w:tcPr>
            <w:tcW w:w="275" w:type="pct"/>
            <w:shd w:val="clear" w:color="auto" w:fill="auto"/>
            <w:noWrap/>
            <w:vAlign w:val="center"/>
            <w:hideMark/>
          </w:tcPr>
          <w:p w14:paraId="462F93D4"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2A471824"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D5B025F" w14:textId="2233AF96"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0475D4AE" w14:textId="24982F4A" w:rsidR="008464F4" w:rsidRPr="008F20B5" w:rsidRDefault="008464F4" w:rsidP="001B2196">
            <w:pPr>
              <w:widowControl/>
              <w:rPr>
                <w:rFonts w:ascii="標楷體" w:eastAsia="標楷體" w:hAnsi="標楷體" w:cs="新細明體"/>
                <w:color w:val="000000"/>
                <w:kern w:val="0"/>
              </w:rPr>
            </w:pPr>
          </w:p>
        </w:tc>
      </w:tr>
      <w:tr w:rsidR="008464F4" w:rsidRPr="008F20B5" w14:paraId="136E1C9D" w14:textId="77777777" w:rsidTr="00614F5B">
        <w:trPr>
          <w:trHeight w:val="340"/>
        </w:trPr>
        <w:tc>
          <w:tcPr>
            <w:tcW w:w="274" w:type="pct"/>
            <w:shd w:val="clear" w:color="auto" w:fill="auto"/>
            <w:vAlign w:val="center"/>
          </w:tcPr>
          <w:p w14:paraId="6260E25A" w14:textId="3CAE1A03"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9D87987" w14:textId="7E28CA2A"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RateAdjFreq</w:t>
            </w:r>
          </w:p>
        </w:tc>
        <w:tc>
          <w:tcPr>
            <w:tcW w:w="1923" w:type="pct"/>
            <w:shd w:val="clear" w:color="auto" w:fill="auto"/>
            <w:noWrap/>
            <w:vAlign w:val="center"/>
            <w:hideMark/>
          </w:tcPr>
          <w:p w14:paraId="40BAF9EC"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利率調整週期</w:t>
            </w:r>
          </w:p>
        </w:tc>
        <w:tc>
          <w:tcPr>
            <w:tcW w:w="275" w:type="pct"/>
            <w:shd w:val="clear" w:color="auto" w:fill="auto"/>
            <w:noWrap/>
            <w:vAlign w:val="center"/>
            <w:hideMark/>
          </w:tcPr>
          <w:p w14:paraId="6012B051"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48030E9C"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171D9C19" w14:textId="7792B2BD" w:rsidR="008464F4" w:rsidRPr="008F20B5" w:rsidRDefault="008464F4"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385441D3" w14:textId="2776E435" w:rsidR="008464F4" w:rsidRPr="008F20B5" w:rsidRDefault="008464F4" w:rsidP="001B2196">
            <w:pPr>
              <w:widowControl/>
              <w:rPr>
                <w:rFonts w:ascii="標楷體" w:eastAsia="標楷體" w:hAnsi="標楷體" w:cs="新細明體"/>
                <w:color w:val="000000"/>
                <w:kern w:val="0"/>
              </w:rPr>
            </w:pPr>
          </w:p>
        </w:tc>
      </w:tr>
      <w:tr w:rsidR="008464F4" w:rsidRPr="008F20B5" w14:paraId="713DCF5E" w14:textId="77777777" w:rsidTr="00614F5B">
        <w:trPr>
          <w:trHeight w:val="340"/>
        </w:trPr>
        <w:tc>
          <w:tcPr>
            <w:tcW w:w="274" w:type="pct"/>
            <w:shd w:val="clear" w:color="auto" w:fill="auto"/>
            <w:vAlign w:val="center"/>
          </w:tcPr>
          <w:p w14:paraId="65377FEE" w14:textId="2F9C3758"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1D33A9ED" w14:textId="1703E4BE"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CurrencyCode</w:t>
            </w:r>
          </w:p>
        </w:tc>
        <w:tc>
          <w:tcPr>
            <w:tcW w:w="1923" w:type="pct"/>
            <w:shd w:val="clear" w:color="auto" w:fill="auto"/>
            <w:noWrap/>
            <w:vAlign w:val="center"/>
            <w:hideMark/>
          </w:tcPr>
          <w:p w14:paraId="620AB91F" w14:textId="77777777" w:rsidR="008464F4" w:rsidRPr="008F20B5" w:rsidRDefault="008464F4" w:rsidP="001B219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核准幣別</w:t>
            </w:r>
          </w:p>
        </w:tc>
        <w:tc>
          <w:tcPr>
            <w:tcW w:w="275" w:type="pct"/>
            <w:shd w:val="clear" w:color="auto" w:fill="auto"/>
            <w:noWrap/>
            <w:vAlign w:val="center"/>
            <w:hideMark/>
          </w:tcPr>
          <w:p w14:paraId="506CB3CD"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753A9BA2" w14:textId="77777777" w:rsidR="008464F4" w:rsidRPr="008F20B5" w:rsidRDefault="008464F4" w:rsidP="001B2196">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4A72A317" w14:textId="53FDEF5F"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64717FB9" w14:textId="65FA3290" w:rsidR="008464F4" w:rsidRPr="008F20B5" w:rsidRDefault="008464F4" w:rsidP="001B2196">
            <w:pPr>
              <w:widowControl/>
              <w:rPr>
                <w:rFonts w:ascii="標楷體" w:eastAsia="標楷體" w:hAnsi="標楷體" w:cs="新細明體"/>
                <w:color w:val="000000"/>
                <w:kern w:val="0"/>
              </w:rPr>
            </w:pPr>
          </w:p>
        </w:tc>
      </w:tr>
      <w:tr w:rsidR="008464F4" w:rsidRPr="008F20B5" w14:paraId="43B14B40" w14:textId="77777777" w:rsidTr="00614F5B">
        <w:trPr>
          <w:trHeight w:val="340"/>
        </w:trPr>
        <w:tc>
          <w:tcPr>
            <w:tcW w:w="274" w:type="pct"/>
            <w:shd w:val="clear" w:color="auto" w:fill="auto"/>
            <w:vAlign w:val="center"/>
          </w:tcPr>
          <w:p w14:paraId="04A341B6" w14:textId="0B6B023A" w:rsidR="008464F4" w:rsidRPr="004A1C2C" w:rsidRDefault="008464F4" w:rsidP="004A1C2C">
            <w:pPr>
              <w:pStyle w:val="af9"/>
              <w:widowControl/>
              <w:numPr>
                <w:ilvl w:val="0"/>
                <w:numId w:val="35"/>
              </w:numPr>
              <w:ind w:leftChars="0"/>
              <w:jc w:val="center"/>
              <w:rPr>
                <w:rFonts w:ascii="標楷體" w:eastAsia="標楷體" w:hAnsi="標楷體" w:cs="新細明體"/>
                <w:color w:val="000000" w:themeColor="text1"/>
                <w:kern w:val="0"/>
              </w:rPr>
            </w:pPr>
          </w:p>
        </w:tc>
        <w:tc>
          <w:tcPr>
            <w:tcW w:w="714" w:type="pct"/>
            <w:shd w:val="clear" w:color="auto" w:fill="auto"/>
            <w:noWrap/>
            <w:vAlign w:val="center"/>
          </w:tcPr>
          <w:p w14:paraId="061C9BD7" w14:textId="1CA41021" w:rsidR="008464F4" w:rsidRPr="004A1C2C" w:rsidRDefault="008464F4" w:rsidP="0034386A">
            <w:pPr>
              <w:widowControl/>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TimApplAmt</w:t>
            </w:r>
          </w:p>
        </w:tc>
        <w:tc>
          <w:tcPr>
            <w:tcW w:w="1923" w:type="pct"/>
            <w:shd w:val="clear" w:color="auto" w:fill="auto"/>
            <w:noWrap/>
            <w:vAlign w:val="center"/>
          </w:tcPr>
          <w:p w14:paraId="12934DD7" w14:textId="279DB10D" w:rsidR="008464F4" w:rsidRPr="004A1C2C" w:rsidRDefault="008464F4" w:rsidP="0034386A">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核准額度</w:t>
            </w:r>
          </w:p>
        </w:tc>
        <w:tc>
          <w:tcPr>
            <w:tcW w:w="275" w:type="pct"/>
            <w:shd w:val="clear" w:color="auto" w:fill="auto"/>
            <w:noWrap/>
            <w:vAlign w:val="center"/>
          </w:tcPr>
          <w:p w14:paraId="381DF691" w14:textId="718346E6" w:rsidR="008464F4" w:rsidRPr="004A1C2C" w:rsidRDefault="008464F4" w:rsidP="0034386A">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9</w:t>
            </w:r>
          </w:p>
        </w:tc>
        <w:tc>
          <w:tcPr>
            <w:tcW w:w="275" w:type="pct"/>
            <w:shd w:val="clear" w:color="auto" w:fill="auto"/>
            <w:noWrap/>
            <w:vAlign w:val="center"/>
          </w:tcPr>
          <w:p w14:paraId="7088DAC3" w14:textId="693BA569" w:rsidR="008464F4" w:rsidRPr="004A1C2C" w:rsidRDefault="008464F4" w:rsidP="0034386A">
            <w:pPr>
              <w:widowControl/>
              <w:jc w:val="center"/>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14.2</w:t>
            </w:r>
          </w:p>
        </w:tc>
        <w:tc>
          <w:tcPr>
            <w:tcW w:w="275" w:type="pct"/>
          </w:tcPr>
          <w:p w14:paraId="10643289" w14:textId="53B95E76" w:rsidR="008464F4" w:rsidRPr="004A1C2C" w:rsidDel="004444BD" w:rsidRDefault="00867B63" w:rsidP="00614F5B">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V</w:t>
            </w:r>
          </w:p>
        </w:tc>
        <w:tc>
          <w:tcPr>
            <w:tcW w:w="1264" w:type="pct"/>
            <w:shd w:val="clear" w:color="auto" w:fill="auto"/>
            <w:noWrap/>
            <w:vAlign w:val="center"/>
          </w:tcPr>
          <w:p w14:paraId="4D3D4C9F" w14:textId="5443E8E7" w:rsidR="008464F4" w:rsidRPr="004A1C2C" w:rsidRDefault="008464F4" w:rsidP="0034386A">
            <w:pPr>
              <w:widowControl/>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0.00</w:t>
            </w:r>
          </w:p>
        </w:tc>
      </w:tr>
      <w:tr w:rsidR="008464F4" w:rsidRPr="008F20B5" w14:paraId="081053C8" w14:textId="77777777" w:rsidTr="00614F5B">
        <w:trPr>
          <w:trHeight w:val="340"/>
        </w:trPr>
        <w:tc>
          <w:tcPr>
            <w:tcW w:w="274" w:type="pct"/>
            <w:shd w:val="clear" w:color="auto" w:fill="auto"/>
            <w:vAlign w:val="center"/>
          </w:tcPr>
          <w:p w14:paraId="3663DEF2" w14:textId="1409F4DD" w:rsidR="008464F4" w:rsidRPr="004A1C2C" w:rsidRDefault="008464F4" w:rsidP="004A1C2C">
            <w:pPr>
              <w:pStyle w:val="af9"/>
              <w:widowControl/>
              <w:numPr>
                <w:ilvl w:val="0"/>
                <w:numId w:val="35"/>
              </w:numPr>
              <w:ind w:leftChars="0"/>
              <w:jc w:val="center"/>
              <w:rPr>
                <w:rFonts w:ascii="標楷體" w:eastAsia="標楷體" w:hAnsi="標楷體"/>
                <w:color w:val="000000"/>
              </w:rPr>
            </w:pPr>
          </w:p>
        </w:tc>
        <w:tc>
          <w:tcPr>
            <w:tcW w:w="714" w:type="pct"/>
            <w:shd w:val="clear" w:color="auto" w:fill="auto"/>
            <w:vAlign w:val="center"/>
            <w:hideMark/>
          </w:tcPr>
          <w:p w14:paraId="306CB944" w14:textId="5D0372C3"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AcctCode</w:t>
            </w:r>
          </w:p>
        </w:tc>
        <w:tc>
          <w:tcPr>
            <w:tcW w:w="1923" w:type="pct"/>
            <w:shd w:val="clear" w:color="auto" w:fill="auto"/>
            <w:vAlign w:val="center"/>
            <w:hideMark/>
          </w:tcPr>
          <w:p w14:paraId="560C26E4"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核准科目</w:t>
            </w:r>
          </w:p>
        </w:tc>
        <w:tc>
          <w:tcPr>
            <w:tcW w:w="275" w:type="pct"/>
            <w:shd w:val="clear" w:color="auto" w:fill="auto"/>
            <w:vAlign w:val="center"/>
            <w:hideMark/>
          </w:tcPr>
          <w:p w14:paraId="2B3CD3B8" w14:textId="685690AF"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5792F9FB"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0B350B6A" w14:textId="24F6DF2D"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3C8CFE9B" w14:textId="6EF369F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464F4" w:rsidRPr="008F20B5" w14:paraId="04E68B85" w14:textId="77777777" w:rsidTr="00614F5B">
        <w:trPr>
          <w:trHeight w:val="340"/>
        </w:trPr>
        <w:tc>
          <w:tcPr>
            <w:tcW w:w="274" w:type="pct"/>
            <w:shd w:val="clear" w:color="auto" w:fill="auto"/>
            <w:vAlign w:val="center"/>
          </w:tcPr>
          <w:p w14:paraId="13E7CE46" w14:textId="4D474123"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EE0FF1D" w14:textId="419ABA46"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ApproveDate</w:t>
            </w:r>
          </w:p>
        </w:tc>
        <w:tc>
          <w:tcPr>
            <w:tcW w:w="1923" w:type="pct"/>
            <w:shd w:val="clear" w:color="auto" w:fill="auto"/>
            <w:noWrap/>
            <w:vAlign w:val="center"/>
            <w:hideMark/>
          </w:tcPr>
          <w:p w14:paraId="58A7D167"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准駁日期</w:t>
            </w:r>
          </w:p>
        </w:tc>
        <w:tc>
          <w:tcPr>
            <w:tcW w:w="275" w:type="pct"/>
            <w:shd w:val="clear" w:color="auto" w:fill="auto"/>
            <w:noWrap/>
            <w:vAlign w:val="center"/>
            <w:hideMark/>
          </w:tcPr>
          <w:p w14:paraId="39193C67"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182F090C" w14:textId="67E8F21C"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5EBF0A79" w14:textId="315B4336"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5BE99E4F" w14:textId="749DE69C" w:rsidR="008464F4" w:rsidRDefault="005451EB"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Y</w:t>
            </w:r>
            <w:r w:rsidR="008464F4" w:rsidRPr="008F20B5">
              <w:rPr>
                <w:rFonts w:ascii="標楷體" w:eastAsia="標楷體" w:hAnsi="標楷體" w:cs="新細明體"/>
                <w:color w:val="000000"/>
                <w:kern w:val="0"/>
              </w:rPr>
              <w:t>yymmdd</w:t>
            </w:r>
          </w:p>
          <w:p w14:paraId="5F7ACBBA" w14:textId="1597B12E" w:rsidR="005451EB" w:rsidRPr="008F20B5" w:rsidRDefault="005451EB" w:rsidP="0034386A">
            <w:pPr>
              <w:widowControl/>
              <w:rPr>
                <w:rFonts w:ascii="標楷體" w:eastAsia="標楷體" w:hAnsi="標楷體" w:cs="新細明體"/>
                <w:color w:val="000000"/>
                <w:kern w:val="0"/>
              </w:rPr>
            </w:pPr>
            <w:r>
              <w:rPr>
                <w:rFonts w:ascii="標楷體" w:eastAsia="標楷體" w:hAnsi="標楷體" w:cs="新細明體" w:hint="eastAsia"/>
                <w:color w:val="000000"/>
                <w:kern w:val="0"/>
              </w:rPr>
              <w:t>自動顯示系統日</w:t>
            </w:r>
          </w:p>
        </w:tc>
      </w:tr>
      <w:tr w:rsidR="008464F4" w:rsidRPr="008F20B5" w14:paraId="548EA411" w14:textId="77777777" w:rsidTr="00614F5B">
        <w:trPr>
          <w:trHeight w:val="340"/>
        </w:trPr>
        <w:tc>
          <w:tcPr>
            <w:tcW w:w="274" w:type="pct"/>
            <w:shd w:val="clear" w:color="auto" w:fill="auto"/>
            <w:vAlign w:val="center"/>
          </w:tcPr>
          <w:p w14:paraId="5B0F1B11" w14:textId="17DB7427"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6D8E35B0" w14:textId="49EEDA46"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LoanTermYy</w:t>
            </w:r>
          </w:p>
        </w:tc>
        <w:tc>
          <w:tcPr>
            <w:tcW w:w="1923" w:type="pct"/>
            <w:shd w:val="clear" w:color="auto" w:fill="auto"/>
            <w:noWrap/>
            <w:vAlign w:val="center"/>
          </w:tcPr>
          <w:p w14:paraId="03AE8AF7" w14:textId="27DAE234"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貸款期間</w:t>
            </w:r>
            <w:r w:rsidRPr="008F20B5">
              <w:rPr>
                <w:rFonts w:ascii="標楷體" w:eastAsia="標楷體" w:hAnsi="標楷體" w:cs="新細明體"/>
                <w:color w:val="000000"/>
                <w:kern w:val="0"/>
              </w:rPr>
              <w:t>-年</w:t>
            </w:r>
          </w:p>
        </w:tc>
        <w:tc>
          <w:tcPr>
            <w:tcW w:w="275" w:type="pct"/>
            <w:shd w:val="clear" w:color="auto" w:fill="auto"/>
            <w:noWrap/>
            <w:vAlign w:val="center"/>
          </w:tcPr>
          <w:p w14:paraId="5A15DA1B" w14:textId="20A4BA79"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35D1660" w14:textId="259B6A10"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753BBA2" w14:textId="1C46EAD2"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75302F2C" w14:textId="6201BA44"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00</w:t>
            </w:r>
          </w:p>
        </w:tc>
      </w:tr>
      <w:tr w:rsidR="008464F4" w:rsidRPr="008F20B5" w14:paraId="6ADB579B" w14:textId="77777777" w:rsidTr="00614F5B">
        <w:trPr>
          <w:trHeight w:val="340"/>
        </w:trPr>
        <w:tc>
          <w:tcPr>
            <w:tcW w:w="274" w:type="pct"/>
            <w:shd w:val="clear" w:color="auto" w:fill="auto"/>
            <w:vAlign w:val="center"/>
          </w:tcPr>
          <w:p w14:paraId="5DAF256C" w14:textId="5903A9F3"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233B8BAF" w14:textId="7BB221C6"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LoanTermMm</w:t>
            </w:r>
          </w:p>
        </w:tc>
        <w:tc>
          <w:tcPr>
            <w:tcW w:w="1923" w:type="pct"/>
            <w:shd w:val="clear" w:color="auto" w:fill="auto"/>
            <w:noWrap/>
            <w:vAlign w:val="center"/>
          </w:tcPr>
          <w:p w14:paraId="3E6A7E2F" w14:textId="31F4FA26"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貸款期間</w:t>
            </w:r>
            <w:r w:rsidRPr="008F20B5">
              <w:rPr>
                <w:rFonts w:ascii="標楷體" w:eastAsia="標楷體" w:hAnsi="標楷體" w:cs="新細明體"/>
                <w:color w:val="000000"/>
                <w:kern w:val="0"/>
              </w:rPr>
              <w:t>-月</w:t>
            </w:r>
          </w:p>
        </w:tc>
        <w:tc>
          <w:tcPr>
            <w:tcW w:w="275" w:type="pct"/>
            <w:shd w:val="clear" w:color="auto" w:fill="auto"/>
            <w:noWrap/>
            <w:vAlign w:val="center"/>
          </w:tcPr>
          <w:p w14:paraId="1677A11A" w14:textId="657244BA"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066C15A0" w14:textId="2A3B3DE6"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07E7BDB7" w14:textId="07F2C9A7"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7B8650EC" w14:textId="62523C7F"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00</w:t>
            </w:r>
          </w:p>
        </w:tc>
      </w:tr>
      <w:tr w:rsidR="008464F4" w:rsidRPr="008F20B5" w14:paraId="7A793C56" w14:textId="77777777" w:rsidTr="00614F5B">
        <w:trPr>
          <w:trHeight w:val="340"/>
        </w:trPr>
        <w:tc>
          <w:tcPr>
            <w:tcW w:w="274" w:type="pct"/>
            <w:shd w:val="clear" w:color="auto" w:fill="auto"/>
            <w:vAlign w:val="center"/>
          </w:tcPr>
          <w:p w14:paraId="727CB4D8" w14:textId="7C9BA870"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3532A526" w14:textId="1FFD0996"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LoanTermDd</w:t>
            </w:r>
          </w:p>
        </w:tc>
        <w:tc>
          <w:tcPr>
            <w:tcW w:w="1923" w:type="pct"/>
            <w:shd w:val="clear" w:color="auto" w:fill="auto"/>
            <w:noWrap/>
            <w:vAlign w:val="center"/>
          </w:tcPr>
          <w:p w14:paraId="72F6852F" w14:textId="30441288"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貸款期間</w:t>
            </w:r>
            <w:r w:rsidRPr="008F20B5">
              <w:rPr>
                <w:rFonts w:ascii="標楷體" w:eastAsia="標楷體" w:hAnsi="標楷體" w:cs="新細明體"/>
                <w:color w:val="000000"/>
                <w:kern w:val="0"/>
              </w:rPr>
              <w:t>-日</w:t>
            </w:r>
          </w:p>
        </w:tc>
        <w:tc>
          <w:tcPr>
            <w:tcW w:w="275" w:type="pct"/>
            <w:shd w:val="clear" w:color="auto" w:fill="auto"/>
            <w:noWrap/>
            <w:vAlign w:val="center"/>
          </w:tcPr>
          <w:p w14:paraId="766048DE" w14:textId="5210734D"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66D862F5" w14:textId="07808669"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3B769534" w14:textId="4FFCB99C"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16594A04" w14:textId="6065C655"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464F4" w:rsidRPr="008F20B5" w14:paraId="4AD9B2E9" w14:textId="77777777" w:rsidTr="00614F5B">
        <w:trPr>
          <w:trHeight w:val="340"/>
        </w:trPr>
        <w:tc>
          <w:tcPr>
            <w:tcW w:w="274" w:type="pct"/>
            <w:shd w:val="clear" w:color="auto" w:fill="auto"/>
            <w:vAlign w:val="center"/>
          </w:tcPr>
          <w:p w14:paraId="1E366118" w14:textId="7ACFC27C"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7379183" w14:textId="0F65074F"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AmortizedCode</w:t>
            </w:r>
          </w:p>
        </w:tc>
        <w:tc>
          <w:tcPr>
            <w:tcW w:w="1923" w:type="pct"/>
            <w:shd w:val="clear" w:color="auto" w:fill="auto"/>
            <w:noWrap/>
            <w:vAlign w:val="center"/>
            <w:hideMark/>
          </w:tcPr>
          <w:p w14:paraId="19D6267C"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攤還方式</w:t>
            </w:r>
          </w:p>
        </w:tc>
        <w:tc>
          <w:tcPr>
            <w:tcW w:w="275" w:type="pct"/>
            <w:shd w:val="clear" w:color="auto" w:fill="auto"/>
            <w:noWrap/>
            <w:vAlign w:val="center"/>
            <w:hideMark/>
          </w:tcPr>
          <w:p w14:paraId="478F18FF" w14:textId="31D629B5"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57BEC015"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67A99949" w14:textId="1E851636"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28D33177" w14:textId="4F46BC10"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按月繳息</w:t>
            </w:r>
          </w:p>
          <w:p w14:paraId="491D7699"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到期取息</w:t>
            </w:r>
          </w:p>
          <w:p w14:paraId="0A5BB9A8"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本息平均法</w:t>
            </w:r>
          </w:p>
          <w:p w14:paraId="4BDBD07A" w14:textId="000ACD97" w:rsidR="008464F4" w:rsidRPr="008F20B5" w:rsidRDefault="008464F4">
            <w:pPr>
              <w:widowControl/>
              <w:rPr>
                <w:rFonts w:ascii="標楷體" w:eastAsia="標楷體" w:hAnsi="標楷體" w:cs="新細明體"/>
                <w:color w:val="000000"/>
                <w:kern w:val="0"/>
              </w:rPr>
            </w:pPr>
            <w:r w:rsidRPr="008F20B5">
              <w:rPr>
                <w:rFonts w:ascii="標楷體" w:eastAsia="標楷體" w:hAnsi="標楷體" w:cs="新細明體"/>
                <w:color w:val="000000"/>
                <w:kern w:val="0"/>
              </w:rPr>
              <w:t>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本金平均法</w:t>
            </w:r>
          </w:p>
        </w:tc>
      </w:tr>
      <w:tr w:rsidR="008464F4" w:rsidRPr="008F20B5" w14:paraId="13019768" w14:textId="77777777" w:rsidTr="00614F5B">
        <w:trPr>
          <w:trHeight w:val="340"/>
        </w:trPr>
        <w:tc>
          <w:tcPr>
            <w:tcW w:w="274" w:type="pct"/>
            <w:shd w:val="clear" w:color="auto" w:fill="auto"/>
            <w:vAlign w:val="center"/>
          </w:tcPr>
          <w:p w14:paraId="30116877" w14:textId="397DBC40"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26E171AD" w14:textId="186F0508"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FreqBase</w:t>
            </w:r>
          </w:p>
        </w:tc>
        <w:tc>
          <w:tcPr>
            <w:tcW w:w="1923" w:type="pct"/>
            <w:shd w:val="clear" w:color="auto" w:fill="auto"/>
            <w:noWrap/>
            <w:vAlign w:val="center"/>
          </w:tcPr>
          <w:p w14:paraId="31D2C886" w14:textId="1B332914"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週期基準</w:t>
            </w:r>
          </w:p>
        </w:tc>
        <w:tc>
          <w:tcPr>
            <w:tcW w:w="275" w:type="pct"/>
            <w:shd w:val="clear" w:color="auto" w:fill="auto"/>
            <w:noWrap/>
            <w:vAlign w:val="center"/>
          </w:tcPr>
          <w:p w14:paraId="7E638BE0" w14:textId="3E8C9F61"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4BFA105A" w14:textId="0A10316B"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40B5C619" w14:textId="6C83EA7C"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53522FD3" w14:textId="706A7FCD" w:rsidR="008464F4" w:rsidRPr="008F20B5" w:rsidRDefault="008464F4">
            <w:pPr>
              <w:widowControl/>
              <w:rPr>
                <w:rFonts w:ascii="標楷體" w:eastAsia="標楷體" w:hAnsi="標楷體" w:cs="新細明體"/>
                <w:color w:val="000000"/>
                <w:kern w:val="0"/>
              </w:rPr>
            </w:pPr>
            <w:r w:rsidRPr="008F20B5">
              <w:rPr>
                <w:rFonts w:ascii="標楷體" w:eastAsia="標楷體" w:hAnsi="標楷體" w:cs="新細明體"/>
                <w:color w:val="000000"/>
                <w:kern w:val="0"/>
              </w:rPr>
              <w:t>1:日 2:月 3:週</w:t>
            </w:r>
          </w:p>
        </w:tc>
      </w:tr>
      <w:tr w:rsidR="008464F4" w:rsidRPr="008F20B5" w14:paraId="4703BBEB" w14:textId="77777777" w:rsidTr="00614F5B">
        <w:trPr>
          <w:trHeight w:val="340"/>
        </w:trPr>
        <w:tc>
          <w:tcPr>
            <w:tcW w:w="274" w:type="pct"/>
            <w:shd w:val="clear" w:color="auto" w:fill="auto"/>
            <w:vAlign w:val="center"/>
          </w:tcPr>
          <w:p w14:paraId="31FA7EE3" w14:textId="7EE7442D"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1E2AA25" w14:textId="092F607F"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PayIntFreq</w:t>
            </w:r>
          </w:p>
        </w:tc>
        <w:tc>
          <w:tcPr>
            <w:tcW w:w="1923" w:type="pct"/>
            <w:shd w:val="clear" w:color="auto" w:fill="auto"/>
            <w:noWrap/>
            <w:vAlign w:val="center"/>
            <w:hideMark/>
          </w:tcPr>
          <w:p w14:paraId="1FA64BEC"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繳息週期</w:t>
            </w:r>
          </w:p>
        </w:tc>
        <w:tc>
          <w:tcPr>
            <w:tcW w:w="275" w:type="pct"/>
            <w:shd w:val="clear" w:color="auto" w:fill="auto"/>
            <w:noWrap/>
            <w:vAlign w:val="center"/>
            <w:hideMark/>
          </w:tcPr>
          <w:p w14:paraId="49BB6796"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3581D0F1"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1FAB8011" w14:textId="161E11F0"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50397329" w14:textId="187D72D8" w:rsidR="008464F4" w:rsidRPr="008F20B5" w:rsidRDefault="008464F4" w:rsidP="0034386A">
            <w:pPr>
              <w:widowControl/>
              <w:rPr>
                <w:rFonts w:ascii="標楷體" w:eastAsia="標楷體" w:hAnsi="標楷體" w:cs="新細明體"/>
                <w:color w:val="000000"/>
                <w:kern w:val="0"/>
              </w:rPr>
            </w:pPr>
          </w:p>
        </w:tc>
      </w:tr>
      <w:tr w:rsidR="008464F4" w:rsidRPr="008F20B5" w14:paraId="75837B82" w14:textId="77777777" w:rsidTr="00614F5B">
        <w:trPr>
          <w:trHeight w:val="340"/>
        </w:trPr>
        <w:tc>
          <w:tcPr>
            <w:tcW w:w="274" w:type="pct"/>
            <w:shd w:val="clear" w:color="auto" w:fill="auto"/>
            <w:vAlign w:val="center"/>
          </w:tcPr>
          <w:p w14:paraId="754CFFE8" w14:textId="7B96A6AB"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60269CF" w14:textId="5D84F36B"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RepayFreq</w:t>
            </w:r>
          </w:p>
        </w:tc>
        <w:tc>
          <w:tcPr>
            <w:tcW w:w="1923" w:type="pct"/>
            <w:shd w:val="clear" w:color="auto" w:fill="auto"/>
            <w:noWrap/>
            <w:vAlign w:val="center"/>
            <w:hideMark/>
          </w:tcPr>
          <w:p w14:paraId="45A1EDDC"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還本週期</w:t>
            </w:r>
          </w:p>
        </w:tc>
        <w:tc>
          <w:tcPr>
            <w:tcW w:w="275" w:type="pct"/>
            <w:shd w:val="clear" w:color="auto" w:fill="auto"/>
            <w:noWrap/>
            <w:vAlign w:val="center"/>
            <w:hideMark/>
          </w:tcPr>
          <w:p w14:paraId="702EEB95"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5310AB17"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32A947DF" w14:textId="73BB9521"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418063DA" w14:textId="115CDD7A" w:rsidR="008464F4" w:rsidRPr="008F20B5" w:rsidRDefault="008464F4" w:rsidP="0034386A">
            <w:pPr>
              <w:widowControl/>
              <w:rPr>
                <w:rFonts w:ascii="標楷體" w:eastAsia="標楷體" w:hAnsi="標楷體" w:cs="新細明體"/>
                <w:color w:val="000000"/>
                <w:kern w:val="0"/>
              </w:rPr>
            </w:pPr>
          </w:p>
        </w:tc>
      </w:tr>
      <w:tr w:rsidR="008464F4" w:rsidRPr="008F20B5" w14:paraId="0C2DA282" w14:textId="77777777" w:rsidTr="00614F5B">
        <w:trPr>
          <w:trHeight w:val="340"/>
        </w:trPr>
        <w:tc>
          <w:tcPr>
            <w:tcW w:w="274" w:type="pct"/>
            <w:shd w:val="clear" w:color="auto" w:fill="auto"/>
            <w:vAlign w:val="center"/>
          </w:tcPr>
          <w:p w14:paraId="48F4C363" w14:textId="20CAF37B"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0F88321" w14:textId="24EB72E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UtilDeadline</w:t>
            </w:r>
          </w:p>
        </w:tc>
        <w:tc>
          <w:tcPr>
            <w:tcW w:w="1923" w:type="pct"/>
            <w:shd w:val="clear" w:color="auto" w:fill="auto"/>
            <w:noWrap/>
            <w:vAlign w:val="center"/>
            <w:hideMark/>
          </w:tcPr>
          <w:p w14:paraId="08CB84D9" w14:textId="77777777" w:rsidR="008464F4" w:rsidRPr="008F20B5" w:rsidRDefault="008464F4" w:rsidP="0034386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動支期限</w:t>
            </w:r>
          </w:p>
        </w:tc>
        <w:tc>
          <w:tcPr>
            <w:tcW w:w="275" w:type="pct"/>
            <w:shd w:val="clear" w:color="auto" w:fill="auto"/>
            <w:noWrap/>
            <w:vAlign w:val="center"/>
            <w:hideMark/>
          </w:tcPr>
          <w:p w14:paraId="02B4360D" w14:textId="77777777"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568A538F" w14:textId="77A3CAC0" w:rsidR="008464F4" w:rsidRPr="008F20B5" w:rsidRDefault="008464F4" w:rsidP="0034386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0E012291" w14:textId="0FB0E90A"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0750AB89" w14:textId="3C4C7A40" w:rsidR="008464F4" w:rsidRDefault="005451EB" w:rsidP="0034386A">
            <w:pPr>
              <w:widowControl/>
              <w:rPr>
                <w:rFonts w:ascii="標楷體" w:eastAsia="標楷體" w:hAnsi="標楷體" w:cs="新細明體"/>
                <w:color w:val="000000"/>
                <w:kern w:val="0"/>
              </w:rPr>
            </w:pPr>
            <w:r w:rsidRPr="008F20B5">
              <w:rPr>
                <w:rFonts w:ascii="標楷體" w:eastAsia="標楷體" w:hAnsi="標楷體" w:cs="新細明體"/>
                <w:color w:val="000000"/>
                <w:kern w:val="0"/>
              </w:rPr>
              <w:t>Y</w:t>
            </w:r>
            <w:r w:rsidR="008464F4" w:rsidRPr="008F20B5">
              <w:rPr>
                <w:rFonts w:ascii="標楷體" w:eastAsia="標楷體" w:hAnsi="標楷體" w:cs="新細明體"/>
                <w:color w:val="000000"/>
                <w:kern w:val="0"/>
              </w:rPr>
              <w:t>yymmdd</w:t>
            </w:r>
          </w:p>
          <w:p w14:paraId="13B46FB1" w14:textId="3DEB8237" w:rsidR="005451EB" w:rsidRPr="008F20B5" w:rsidRDefault="005451EB" w:rsidP="0034386A">
            <w:pPr>
              <w:widowControl/>
              <w:rPr>
                <w:rFonts w:ascii="標楷體" w:eastAsia="標楷體" w:hAnsi="標楷體" w:cs="新細明體"/>
                <w:color w:val="000000"/>
                <w:kern w:val="0"/>
              </w:rPr>
            </w:pPr>
            <w:r>
              <w:rPr>
                <w:rFonts w:ascii="標楷體" w:eastAsia="標楷體" w:hAnsi="標楷體" w:cs="新細明體" w:hint="eastAsia"/>
                <w:color w:val="000000"/>
                <w:kern w:val="0"/>
              </w:rPr>
              <w:t>需大於准駁日期</w:t>
            </w:r>
          </w:p>
        </w:tc>
      </w:tr>
      <w:tr w:rsidR="008464F4" w:rsidRPr="008F20B5" w14:paraId="5FD41F26" w14:textId="77777777" w:rsidTr="00614F5B">
        <w:trPr>
          <w:trHeight w:val="340"/>
        </w:trPr>
        <w:tc>
          <w:tcPr>
            <w:tcW w:w="274" w:type="pct"/>
            <w:shd w:val="clear" w:color="auto" w:fill="auto"/>
            <w:vAlign w:val="center"/>
          </w:tcPr>
          <w:p w14:paraId="5113B9E6" w14:textId="77777777" w:rsidR="008464F4" w:rsidRPr="008F20B5" w:rsidDel="00453EB9" w:rsidRDefault="008464F4" w:rsidP="000141AD">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7CCF93A7" w14:textId="41D6A5E3" w:rsidR="008464F4" w:rsidRPr="008F20B5" w:rsidRDefault="008464F4" w:rsidP="000141AD">
            <w:pPr>
              <w:widowControl/>
              <w:rPr>
                <w:rFonts w:ascii="標楷體" w:eastAsia="標楷體" w:hAnsi="標楷體" w:cs="新細明體"/>
                <w:color w:val="000000"/>
                <w:kern w:val="0"/>
              </w:rPr>
            </w:pPr>
            <w:r w:rsidRPr="008F20B5">
              <w:rPr>
                <w:rFonts w:ascii="標楷體" w:eastAsia="標楷體" w:hAnsi="標楷體" w:cs="新細明體"/>
                <w:color w:val="000000"/>
                <w:kern w:val="0"/>
              </w:rPr>
              <w:t>GracePeriod</w:t>
            </w:r>
          </w:p>
        </w:tc>
        <w:tc>
          <w:tcPr>
            <w:tcW w:w="1923" w:type="pct"/>
            <w:shd w:val="clear" w:color="auto" w:fill="auto"/>
            <w:noWrap/>
            <w:vAlign w:val="center"/>
          </w:tcPr>
          <w:p w14:paraId="42606B79" w14:textId="62A6C124" w:rsidR="008464F4" w:rsidRPr="008F20B5" w:rsidRDefault="008464F4" w:rsidP="000141A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寬限總月數</w:t>
            </w:r>
          </w:p>
        </w:tc>
        <w:tc>
          <w:tcPr>
            <w:tcW w:w="275" w:type="pct"/>
            <w:shd w:val="clear" w:color="auto" w:fill="auto"/>
            <w:noWrap/>
            <w:vAlign w:val="center"/>
          </w:tcPr>
          <w:p w14:paraId="0807D9E7" w14:textId="324C6D74"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tcPr>
          <w:p w14:paraId="303F1756" w14:textId="390FB9C8" w:rsidR="008464F4" w:rsidRPr="008F20B5" w:rsidRDefault="008464F4" w:rsidP="000141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46760B60" w14:textId="5D617360" w:rsidR="008464F4" w:rsidRPr="008F20B5" w:rsidDel="00061FD0"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7F6EFC5B" w14:textId="5C97CBE6" w:rsidR="008464F4" w:rsidRPr="008F20B5" w:rsidDel="00061FD0" w:rsidRDefault="008464F4" w:rsidP="000141AD">
            <w:pPr>
              <w:widowControl/>
              <w:rPr>
                <w:rFonts w:ascii="標楷體" w:eastAsia="標楷體" w:hAnsi="標楷體" w:cs="新細明體"/>
                <w:color w:val="000000"/>
                <w:kern w:val="0"/>
              </w:rPr>
            </w:pPr>
          </w:p>
        </w:tc>
      </w:tr>
      <w:tr w:rsidR="008464F4" w:rsidRPr="008F20B5" w14:paraId="6845C1C3" w14:textId="77777777" w:rsidTr="00614F5B">
        <w:trPr>
          <w:trHeight w:val="340"/>
        </w:trPr>
        <w:tc>
          <w:tcPr>
            <w:tcW w:w="274" w:type="pct"/>
            <w:shd w:val="clear" w:color="auto" w:fill="auto"/>
            <w:vAlign w:val="center"/>
          </w:tcPr>
          <w:p w14:paraId="52591DFE" w14:textId="77777777" w:rsidR="008464F4" w:rsidRPr="008F20B5" w:rsidDel="00453EB9" w:rsidRDefault="008464F4" w:rsidP="00B36E6E">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3FE068C6" w14:textId="759A6CE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themeColor="text1"/>
                <w:kern w:val="0"/>
              </w:rPr>
              <w:t>TimAcctFee</w:t>
            </w:r>
          </w:p>
        </w:tc>
        <w:tc>
          <w:tcPr>
            <w:tcW w:w="1923" w:type="pct"/>
            <w:shd w:val="clear" w:color="auto" w:fill="auto"/>
            <w:noWrap/>
            <w:vAlign w:val="center"/>
          </w:tcPr>
          <w:p w14:paraId="1F20430E" w14:textId="40521592"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themeColor="text1"/>
                <w:kern w:val="0"/>
              </w:rPr>
              <w:t>帳管費</w:t>
            </w:r>
          </w:p>
        </w:tc>
        <w:tc>
          <w:tcPr>
            <w:tcW w:w="275" w:type="pct"/>
            <w:shd w:val="clear" w:color="auto" w:fill="auto"/>
            <w:noWrap/>
            <w:vAlign w:val="center"/>
          </w:tcPr>
          <w:p w14:paraId="33B942BC" w14:textId="4C4ACFCB" w:rsidR="008464F4" w:rsidRPr="008F20B5" w:rsidRDefault="008464F4" w:rsidP="00B36E6E">
            <w:pPr>
              <w:widowControl/>
              <w:jc w:val="center"/>
              <w:rPr>
                <w:rFonts w:ascii="標楷體" w:eastAsia="標楷體" w:hAnsi="標楷體" w:cs="新細明體"/>
                <w:color w:val="000000"/>
                <w:kern w:val="0"/>
              </w:rPr>
            </w:pPr>
            <w:r>
              <w:rPr>
                <w:rFonts w:ascii="標楷體" w:eastAsia="標楷體" w:hAnsi="標楷體" w:cs="新細明體" w:hint="eastAsia"/>
                <w:color w:val="000000" w:themeColor="text1"/>
                <w:kern w:val="0"/>
              </w:rPr>
              <w:t>9</w:t>
            </w:r>
          </w:p>
        </w:tc>
        <w:tc>
          <w:tcPr>
            <w:tcW w:w="275" w:type="pct"/>
            <w:shd w:val="clear" w:color="auto" w:fill="auto"/>
            <w:noWrap/>
            <w:vAlign w:val="center"/>
          </w:tcPr>
          <w:p w14:paraId="6541E72F" w14:textId="6075F9C6"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themeColor="text1"/>
                <w:kern w:val="0"/>
              </w:rPr>
              <w:t>14.2</w:t>
            </w:r>
          </w:p>
        </w:tc>
        <w:tc>
          <w:tcPr>
            <w:tcW w:w="275" w:type="pct"/>
          </w:tcPr>
          <w:p w14:paraId="2A8F4680" w14:textId="352755B0" w:rsidR="008464F4" w:rsidRPr="008F20B5" w:rsidDel="004444BD" w:rsidRDefault="00867B63" w:rsidP="00614F5B">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V</w:t>
            </w:r>
          </w:p>
        </w:tc>
        <w:tc>
          <w:tcPr>
            <w:tcW w:w="1264" w:type="pct"/>
            <w:shd w:val="clear" w:color="auto" w:fill="auto"/>
            <w:noWrap/>
            <w:vAlign w:val="center"/>
          </w:tcPr>
          <w:p w14:paraId="2C4EDB74" w14:textId="6D126B78" w:rsidR="008464F4" w:rsidRPr="008F20B5" w:rsidDel="00061FD0"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themeColor="text1"/>
                <w:kern w:val="0"/>
              </w:rPr>
              <w:t>0.00</w:t>
            </w:r>
          </w:p>
        </w:tc>
      </w:tr>
      <w:tr w:rsidR="00867B63" w:rsidRPr="008F20B5" w14:paraId="290ABD8E" w14:textId="77777777" w:rsidTr="00614F5B">
        <w:trPr>
          <w:trHeight w:val="340"/>
        </w:trPr>
        <w:tc>
          <w:tcPr>
            <w:tcW w:w="274" w:type="pct"/>
            <w:shd w:val="clear" w:color="auto" w:fill="auto"/>
            <w:vAlign w:val="center"/>
          </w:tcPr>
          <w:p w14:paraId="3ACD3DAC" w14:textId="77777777" w:rsidR="00867B63" w:rsidRPr="008F20B5" w:rsidDel="00453EB9" w:rsidRDefault="00867B63" w:rsidP="00623535">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6EC3CFEA" w14:textId="77777777" w:rsidR="00867B63" w:rsidRPr="008F20B5" w:rsidRDefault="00867B63" w:rsidP="00623535">
            <w:pPr>
              <w:widowControl/>
              <w:rPr>
                <w:rFonts w:ascii="標楷體" w:eastAsia="標楷體" w:hAnsi="標楷體" w:cs="新細明體"/>
                <w:color w:val="000000"/>
                <w:kern w:val="0"/>
              </w:rPr>
            </w:pPr>
            <w:r w:rsidRPr="008F20B5">
              <w:rPr>
                <w:rFonts w:ascii="標楷體" w:eastAsia="標楷體" w:hAnsi="標楷體" w:cs="新細明體"/>
                <w:color w:val="000000"/>
                <w:kern w:val="0"/>
              </w:rPr>
              <w:t>ExtraRepayCode</w:t>
            </w:r>
          </w:p>
        </w:tc>
        <w:tc>
          <w:tcPr>
            <w:tcW w:w="1923" w:type="pct"/>
            <w:shd w:val="clear" w:color="auto" w:fill="auto"/>
            <w:noWrap/>
            <w:vAlign w:val="center"/>
          </w:tcPr>
          <w:p w14:paraId="690C3B71" w14:textId="77777777" w:rsidR="00867B63" w:rsidRPr="008F20B5" w:rsidRDefault="00867B63" w:rsidP="006235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攤還額異動碼</w:t>
            </w:r>
          </w:p>
        </w:tc>
        <w:tc>
          <w:tcPr>
            <w:tcW w:w="275" w:type="pct"/>
            <w:shd w:val="clear" w:color="auto" w:fill="auto"/>
            <w:noWrap/>
            <w:vAlign w:val="center"/>
          </w:tcPr>
          <w:p w14:paraId="15514C93" w14:textId="77777777" w:rsidR="00867B63" w:rsidRPr="008F20B5" w:rsidRDefault="00867B63" w:rsidP="00623535">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6AF353CE" w14:textId="77777777" w:rsidR="00867B63" w:rsidRPr="008F20B5" w:rsidRDefault="00867B63" w:rsidP="00623535">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13E2ECB7" w14:textId="0370BAAE" w:rsidR="00867B63" w:rsidRPr="008F20B5" w:rsidRDefault="00867B63" w:rsidP="00623535">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2CCBE7A5" w14:textId="77777777" w:rsidR="00867B63" w:rsidRDefault="00867B63" w:rsidP="00623535">
            <w:pPr>
              <w:widowControl/>
              <w:rPr>
                <w:rFonts w:ascii="標楷體" w:eastAsia="標楷體" w:hAnsi="標楷體" w:cs="新細明體"/>
                <w:color w:val="000000"/>
                <w:kern w:val="0"/>
              </w:rPr>
            </w:pPr>
            <w:r>
              <w:rPr>
                <w:rFonts w:ascii="標楷體" w:eastAsia="標楷體" w:hAnsi="標楷體" w:cs="新細明體" w:hint="eastAsia"/>
                <w:color w:val="000000"/>
                <w:kern w:val="0"/>
              </w:rPr>
              <w:t>0 :不變</w:t>
            </w:r>
          </w:p>
          <w:p w14:paraId="039FEB19" w14:textId="5E5EC24E" w:rsidR="00867B63" w:rsidRPr="008F20B5" w:rsidRDefault="00867B63" w:rsidP="00623535">
            <w:pPr>
              <w:widowControl/>
              <w:rPr>
                <w:rFonts w:ascii="標楷體" w:eastAsia="標楷體" w:hAnsi="標楷體" w:cs="新細明體"/>
                <w:color w:val="000000"/>
                <w:kern w:val="0"/>
              </w:rPr>
            </w:pPr>
            <w:r>
              <w:rPr>
                <w:rFonts w:ascii="標楷體" w:eastAsia="標楷體" w:hAnsi="標楷體" w:cs="新細明體" w:hint="eastAsia"/>
                <w:color w:val="000000"/>
                <w:kern w:val="0"/>
              </w:rPr>
              <w:t>1 :變</w:t>
            </w:r>
          </w:p>
        </w:tc>
      </w:tr>
      <w:tr w:rsidR="008464F4" w:rsidRPr="008F20B5" w14:paraId="33004CC0" w14:textId="77777777" w:rsidTr="00614F5B">
        <w:trPr>
          <w:trHeight w:val="340"/>
        </w:trPr>
        <w:tc>
          <w:tcPr>
            <w:tcW w:w="274" w:type="pct"/>
            <w:shd w:val="clear" w:color="auto" w:fill="auto"/>
            <w:vAlign w:val="center"/>
          </w:tcPr>
          <w:p w14:paraId="48029AEC" w14:textId="77777777" w:rsidR="008464F4" w:rsidRPr="008F20B5" w:rsidDel="00453EB9" w:rsidRDefault="008464F4" w:rsidP="00B36E6E">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26FE3E1B" w14:textId="186FF635" w:rsidR="008464F4" w:rsidRPr="008F20B5" w:rsidRDefault="008464F4" w:rsidP="00B36E6E">
            <w:pPr>
              <w:widowControl/>
              <w:rPr>
                <w:rFonts w:ascii="標楷體" w:eastAsia="標楷體" w:hAnsi="標楷體" w:cs="新細明體"/>
                <w:color w:val="000000" w:themeColor="text1"/>
                <w:kern w:val="0"/>
              </w:rPr>
            </w:pPr>
            <w:r w:rsidRPr="008F20B5">
              <w:rPr>
                <w:rFonts w:ascii="標楷體" w:eastAsia="標楷體" w:hAnsi="標楷體" w:cs="新細明體"/>
                <w:color w:val="000000" w:themeColor="text1"/>
                <w:kern w:val="0"/>
              </w:rPr>
              <w:t>IntCalcCode</w:t>
            </w:r>
          </w:p>
        </w:tc>
        <w:tc>
          <w:tcPr>
            <w:tcW w:w="1923" w:type="pct"/>
            <w:shd w:val="clear" w:color="auto" w:fill="auto"/>
            <w:noWrap/>
            <w:vAlign w:val="center"/>
          </w:tcPr>
          <w:p w14:paraId="02A15AA5" w14:textId="729B7889" w:rsidR="008464F4" w:rsidRPr="008F20B5" w:rsidRDefault="008464F4" w:rsidP="00B36E6E">
            <w:pPr>
              <w:widowControl/>
              <w:rPr>
                <w:rFonts w:ascii="標楷體" w:eastAsia="標楷體" w:hAnsi="標楷體" w:cs="新細明體"/>
                <w:color w:val="000000" w:themeColor="text1"/>
                <w:kern w:val="0"/>
              </w:rPr>
            </w:pPr>
            <w:r w:rsidRPr="008F20B5">
              <w:rPr>
                <w:rFonts w:ascii="標楷體" w:eastAsia="標楷體" w:hAnsi="標楷體" w:cs="新細明體" w:hint="eastAsia"/>
                <w:color w:val="000000" w:themeColor="text1"/>
                <w:kern w:val="0"/>
              </w:rPr>
              <w:t>計息方式</w:t>
            </w:r>
          </w:p>
        </w:tc>
        <w:tc>
          <w:tcPr>
            <w:tcW w:w="275" w:type="pct"/>
            <w:shd w:val="clear" w:color="auto" w:fill="auto"/>
            <w:noWrap/>
            <w:vAlign w:val="center"/>
          </w:tcPr>
          <w:p w14:paraId="031F0E56" w14:textId="2903A2CE" w:rsidR="008464F4" w:rsidRPr="008F20B5" w:rsidRDefault="008464F4" w:rsidP="00B36E6E">
            <w:pPr>
              <w:widowControl/>
              <w:jc w:val="center"/>
              <w:rPr>
                <w:rFonts w:ascii="標楷體" w:eastAsia="標楷體" w:hAnsi="標楷體" w:cs="新細明體"/>
                <w:color w:val="000000" w:themeColor="text1"/>
                <w:kern w:val="0"/>
              </w:rPr>
            </w:pPr>
            <w:r w:rsidRPr="008F20B5">
              <w:rPr>
                <w:rFonts w:ascii="標楷體" w:eastAsia="標楷體" w:hAnsi="標楷體" w:cs="新細明體"/>
                <w:color w:val="000000" w:themeColor="text1"/>
                <w:kern w:val="0"/>
              </w:rPr>
              <w:t>X</w:t>
            </w:r>
          </w:p>
        </w:tc>
        <w:tc>
          <w:tcPr>
            <w:tcW w:w="275" w:type="pct"/>
            <w:shd w:val="clear" w:color="auto" w:fill="auto"/>
            <w:noWrap/>
            <w:vAlign w:val="center"/>
          </w:tcPr>
          <w:p w14:paraId="5975BB08" w14:textId="53862B67" w:rsidR="008464F4" w:rsidRPr="008F20B5" w:rsidRDefault="008464F4" w:rsidP="00B36E6E">
            <w:pPr>
              <w:widowControl/>
              <w:jc w:val="center"/>
              <w:rPr>
                <w:rFonts w:ascii="標楷體" w:eastAsia="標楷體" w:hAnsi="標楷體" w:cs="新細明體"/>
                <w:color w:val="000000" w:themeColor="text1"/>
                <w:kern w:val="0"/>
              </w:rPr>
            </w:pPr>
            <w:r w:rsidRPr="008F20B5">
              <w:rPr>
                <w:rFonts w:ascii="標楷體" w:eastAsia="標楷體" w:hAnsi="標楷體" w:cs="新細明體"/>
                <w:color w:val="000000" w:themeColor="text1"/>
                <w:kern w:val="0"/>
              </w:rPr>
              <w:t>1</w:t>
            </w:r>
          </w:p>
        </w:tc>
        <w:tc>
          <w:tcPr>
            <w:tcW w:w="275" w:type="pct"/>
          </w:tcPr>
          <w:p w14:paraId="2257F66F" w14:textId="606D9DD3" w:rsidR="008464F4" w:rsidRPr="008F20B5" w:rsidRDefault="00867B63" w:rsidP="00614F5B">
            <w:pPr>
              <w:widowControl/>
              <w:jc w:val="center"/>
              <w:rPr>
                <w:rFonts w:ascii="標楷體" w:eastAsia="標楷體" w:hAnsi="標楷體" w:cs="新細明體"/>
                <w:color w:val="000000" w:themeColor="text1"/>
                <w:kern w:val="0"/>
              </w:rPr>
            </w:pPr>
            <w:r>
              <w:rPr>
                <w:rFonts w:ascii="標楷體" w:eastAsia="標楷體" w:hAnsi="標楷體" w:cs="新細明體" w:hint="eastAsia"/>
                <w:color w:val="000000" w:themeColor="text1"/>
                <w:kern w:val="0"/>
              </w:rPr>
              <w:t>V</w:t>
            </w:r>
          </w:p>
        </w:tc>
        <w:tc>
          <w:tcPr>
            <w:tcW w:w="1264" w:type="pct"/>
            <w:shd w:val="clear" w:color="auto" w:fill="auto"/>
            <w:noWrap/>
            <w:vAlign w:val="center"/>
          </w:tcPr>
          <w:p w14:paraId="1494FED1" w14:textId="559077FD" w:rsidR="008464F4" w:rsidRPr="008F20B5" w:rsidRDefault="008464F4" w:rsidP="00B36E6E">
            <w:pPr>
              <w:widowControl/>
              <w:rPr>
                <w:rFonts w:ascii="標楷體" w:eastAsia="標楷體" w:hAnsi="標楷體" w:cs="新細明體"/>
                <w:color w:val="000000" w:themeColor="text1"/>
                <w:kern w:val="0"/>
              </w:rPr>
            </w:pPr>
            <w:r w:rsidRPr="008F20B5">
              <w:rPr>
                <w:rFonts w:ascii="標楷體" w:eastAsia="標楷體" w:hAnsi="標楷體" w:cs="新細明體"/>
                <w:color w:val="000000" w:themeColor="text1"/>
                <w:kern w:val="0"/>
              </w:rPr>
              <w:t>1:</w:t>
            </w:r>
            <w:r w:rsidRPr="008F20B5">
              <w:rPr>
                <w:rFonts w:ascii="標楷體" w:eastAsia="標楷體" w:hAnsi="標楷體" w:cs="新細明體" w:hint="eastAsia"/>
                <w:color w:val="000000" w:themeColor="text1"/>
                <w:kern w:val="0"/>
              </w:rPr>
              <w:t>按日計息</w:t>
            </w:r>
            <w:r w:rsidRPr="008F20B5">
              <w:rPr>
                <w:rFonts w:ascii="標楷體" w:eastAsia="標楷體" w:hAnsi="標楷體" w:cs="新細明體"/>
                <w:color w:val="000000" w:themeColor="text1"/>
                <w:kern w:val="0"/>
              </w:rPr>
              <w:t>; 2:</w:t>
            </w:r>
            <w:r w:rsidRPr="008F20B5">
              <w:rPr>
                <w:rFonts w:ascii="標楷體" w:eastAsia="標楷體" w:hAnsi="標楷體" w:cs="新細明體" w:hint="eastAsia"/>
                <w:color w:val="000000" w:themeColor="text1"/>
                <w:kern w:val="0"/>
              </w:rPr>
              <w:t>按月計息</w:t>
            </w:r>
          </w:p>
        </w:tc>
      </w:tr>
      <w:tr w:rsidR="008464F4" w:rsidRPr="008F20B5" w14:paraId="78722128" w14:textId="77777777" w:rsidTr="00614F5B">
        <w:trPr>
          <w:trHeight w:val="340"/>
        </w:trPr>
        <w:tc>
          <w:tcPr>
            <w:tcW w:w="274" w:type="pct"/>
            <w:shd w:val="clear" w:color="auto" w:fill="auto"/>
            <w:vAlign w:val="center"/>
          </w:tcPr>
          <w:p w14:paraId="031D84EA" w14:textId="6B24E602"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1E80B2CB" w14:textId="5E64819B"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CustTypeCode</w:t>
            </w:r>
          </w:p>
        </w:tc>
        <w:tc>
          <w:tcPr>
            <w:tcW w:w="1923" w:type="pct"/>
            <w:shd w:val="clear" w:color="auto" w:fill="auto"/>
            <w:noWrap/>
            <w:vAlign w:val="center"/>
            <w:hideMark/>
          </w:tcPr>
          <w:p w14:paraId="4A57C88D"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客戶別</w:t>
            </w:r>
          </w:p>
        </w:tc>
        <w:tc>
          <w:tcPr>
            <w:tcW w:w="275" w:type="pct"/>
            <w:shd w:val="clear" w:color="auto" w:fill="auto"/>
            <w:noWrap/>
            <w:vAlign w:val="center"/>
            <w:hideMark/>
          </w:tcPr>
          <w:p w14:paraId="24B5998C" w14:textId="50CCFC03" w:rsidR="008464F4" w:rsidRPr="008F20B5" w:rsidRDefault="008464F4" w:rsidP="00B36E6E">
            <w:pPr>
              <w:widowControl/>
              <w:jc w:val="center"/>
              <w:rPr>
                <w:rFonts w:ascii="標楷體" w:eastAsia="標楷體" w:hAnsi="標楷體" w:cs="新細明體"/>
                <w:kern w:val="0"/>
              </w:rPr>
            </w:pPr>
            <w:r w:rsidRPr="008F20B5">
              <w:rPr>
                <w:rFonts w:ascii="標楷體" w:eastAsia="標楷體" w:hAnsi="標楷體"/>
              </w:rPr>
              <w:t>X</w:t>
            </w:r>
          </w:p>
        </w:tc>
        <w:tc>
          <w:tcPr>
            <w:tcW w:w="275" w:type="pct"/>
            <w:shd w:val="clear" w:color="auto" w:fill="auto"/>
            <w:noWrap/>
            <w:vAlign w:val="center"/>
            <w:hideMark/>
          </w:tcPr>
          <w:p w14:paraId="65D05EE8" w14:textId="62ECE930"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44B767C3" w14:textId="2FAD88ED" w:rsidR="008464F4" w:rsidRPr="008F20B5" w:rsidRDefault="00867B63" w:rsidP="00614F5B">
            <w:pPr>
              <w:jc w:val="center"/>
              <w:rPr>
                <w:rFonts w:ascii="標楷體" w:eastAsia="標楷體" w:hAnsi="標楷體"/>
              </w:rPr>
            </w:pPr>
            <w:r>
              <w:rPr>
                <w:rFonts w:ascii="標楷體" w:eastAsia="標楷體" w:hAnsi="標楷體" w:hint="eastAsia"/>
              </w:rPr>
              <w:t>V</w:t>
            </w:r>
          </w:p>
        </w:tc>
        <w:tc>
          <w:tcPr>
            <w:tcW w:w="1264" w:type="pct"/>
            <w:shd w:val="clear" w:color="auto" w:fill="auto"/>
            <w:noWrap/>
            <w:vAlign w:val="center"/>
            <w:hideMark/>
          </w:tcPr>
          <w:p w14:paraId="0AC583D9" w14:textId="2395CBC7" w:rsidR="008464F4" w:rsidRPr="008F20B5" w:rsidRDefault="008464F4" w:rsidP="00B36E6E">
            <w:pPr>
              <w:rPr>
                <w:rFonts w:ascii="標楷體" w:eastAsia="標楷體" w:hAnsi="標楷體"/>
              </w:rPr>
            </w:pPr>
            <w:r w:rsidRPr="008F20B5">
              <w:rPr>
                <w:rFonts w:ascii="標楷體" w:eastAsia="標楷體" w:hAnsi="標楷體"/>
              </w:rPr>
              <w:t xml:space="preserve">00: </w:t>
            </w:r>
            <w:r w:rsidRPr="008F20B5">
              <w:rPr>
                <w:rFonts w:ascii="標楷體" w:eastAsia="標楷體" w:hAnsi="標楷體" w:hint="eastAsia"/>
              </w:rPr>
              <w:t>一般</w:t>
            </w:r>
          </w:p>
          <w:p w14:paraId="565FCDA9" w14:textId="77777777" w:rsidR="008464F4" w:rsidRPr="008F20B5" w:rsidRDefault="008464F4" w:rsidP="00B36E6E">
            <w:pPr>
              <w:rPr>
                <w:rFonts w:ascii="標楷體" w:eastAsia="標楷體" w:hAnsi="標楷體"/>
              </w:rPr>
            </w:pPr>
            <w:r w:rsidRPr="008F20B5">
              <w:rPr>
                <w:rFonts w:ascii="標楷體" w:eastAsia="標楷體" w:hAnsi="標楷體"/>
              </w:rPr>
              <w:t xml:space="preserve">01: </w:t>
            </w:r>
            <w:r w:rsidRPr="008F20B5">
              <w:rPr>
                <w:rFonts w:ascii="標楷體" w:eastAsia="標楷體" w:hAnsi="標楷體" w:hint="eastAsia"/>
              </w:rPr>
              <w:t>員工</w:t>
            </w:r>
          </w:p>
          <w:p w14:paraId="34619E38" w14:textId="77777777" w:rsidR="008464F4" w:rsidRPr="008F20B5" w:rsidRDefault="008464F4" w:rsidP="00B36E6E">
            <w:pPr>
              <w:rPr>
                <w:rFonts w:ascii="標楷體" w:eastAsia="標楷體" w:hAnsi="標楷體"/>
              </w:rPr>
            </w:pPr>
            <w:r w:rsidRPr="008F20B5">
              <w:rPr>
                <w:rFonts w:ascii="標楷體" w:eastAsia="標楷體" w:hAnsi="標楷體"/>
              </w:rPr>
              <w:t xml:space="preserve">02: </w:t>
            </w:r>
            <w:r w:rsidRPr="008F20B5">
              <w:rPr>
                <w:rFonts w:ascii="標楷體" w:eastAsia="標楷體" w:hAnsi="標楷體" w:hint="eastAsia"/>
              </w:rPr>
              <w:t>首購</w:t>
            </w:r>
          </w:p>
          <w:p w14:paraId="1FFF8B4F" w14:textId="77777777" w:rsidR="008464F4" w:rsidRPr="008F20B5" w:rsidRDefault="008464F4" w:rsidP="00B36E6E">
            <w:pPr>
              <w:rPr>
                <w:rFonts w:ascii="標楷體" w:eastAsia="標楷體" w:hAnsi="標楷體"/>
              </w:rPr>
            </w:pPr>
            <w:r w:rsidRPr="008F20B5">
              <w:rPr>
                <w:rFonts w:ascii="標楷體" w:eastAsia="標楷體" w:hAnsi="標楷體"/>
              </w:rPr>
              <w:t xml:space="preserve">03: </w:t>
            </w:r>
            <w:r w:rsidRPr="008F20B5">
              <w:rPr>
                <w:rFonts w:ascii="標楷體" w:eastAsia="標楷體" w:hAnsi="標楷體" w:hint="eastAsia"/>
              </w:rPr>
              <w:t>關企公司</w:t>
            </w:r>
          </w:p>
          <w:p w14:paraId="29901BAF" w14:textId="77777777" w:rsidR="008464F4" w:rsidRPr="008F20B5" w:rsidRDefault="008464F4" w:rsidP="00B36E6E">
            <w:pPr>
              <w:rPr>
                <w:rFonts w:ascii="標楷體" w:eastAsia="標楷體" w:hAnsi="標楷體"/>
              </w:rPr>
            </w:pPr>
            <w:r w:rsidRPr="008F20B5">
              <w:rPr>
                <w:rFonts w:ascii="標楷體" w:eastAsia="標楷體" w:hAnsi="標楷體"/>
              </w:rPr>
              <w:t xml:space="preserve">04: </w:t>
            </w:r>
            <w:r w:rsidRPr="008F20B5">
              <w:rPr>
                <w:rFonts w:ascii="標楷體" w:eastAsia="標楷體" w:hAnsi="標楷體" w:hint="eastAsia"/>
              </w:rPr>
              <w:t>關企員工</w:t>
            </w:r>
          </w:p>
          <w:p w14:paraId="1882D514" w14:textId="77777777" w:rsidR="008464F4" w:rsidRPr="008F20B5" w:rsidRDefault="008464F4" w:rsidP="00B36E6E">
            <w:pPr>
              <w:rPr>
                <w:rFonts w:ascii="標楷體" w:eastAsia="標楷體" w:hAnsi="標楷體"/>
              </w:rPr>
            </w:pPr>
            <w:r w:rsidRPr="008F20B5">
              <w:rPr>
                <w:rFonts w:ascii="標楷體" w:eastAsia="標楷體" w:hAnsi="標楷體"/>
              </w:rPr>
              <w:t xml:space="preserve">05: </w:t>
            </w:r>
            <w:r w:rsidRPr="008F20B5">
              <w:rPr>
                <w:rFonts w:ascii="標楷體" w:eastAsia="標楷體" w:hAnsi="標楷體" w:hint="eastAsia"/>
              </w:rPr>
              <w:t>保戶</w:t>
            </w:r>
          </w:p>
          <w:p w14:paraId="6E352532" w14:textId="77777777" w:rsidR="008464F4" w:rsidRPr="008F20B5" w:rsidRDefault="008464F4" w:rsidP="00B36E6E">
            <w:pPr>
              <w:rPr>
                <w:rFonts w:ascii="標楷體" w:eastAsia="標楷體" w:hAnsi="標楷體"/>
              </w:rPr>
            </w:pPr>
            <w:r w:rsidRPr="008F20B5">
              <w:rPr>
                <w:rFonts w:ascii="標楷體" w:eastAsia="標楷體" w:hAnsi="標楷體"/>
              </w:rPr>
              <w:t xml:space="preserve">06: </w:t>
            </w:r>
            <w:r w:rsidRPr="008F20B5">
              <w:rPr>
                <w:rFonts w:ascii="標楷體" w:eastAsia="標楷體" w:hAnsi="標楷體" w:hint="eastAsia"/>
              </w:rPr>
              <w:t>團體戶</w:t>
            </w:r>
          </w:p>
          <w:p w14:paraId="07E0F391" w14:textId="77777777" w:rsidR="008464F4" w:rsidRPr="008F20B5" w:rsidRDefault="008464F4" w:rsidP="00B36E6E">
            <w:pPr>
              <w:rPr>
                <w:rFonts w:ascii="標楷體" w:eastAsia="標楷體" w:hAnsi="標楷體"/>
              </w:rPr>
            </w:pPr>
            <w:r w:rsidRPr="008F20B5">
              <w:rPr>
                <w:rFonts w:ascii="標楷體" w:eastAsia="標楷體" w:hAnsi="標楷體"/>
              </w:rPr>
              <w:t xml:space="preserve">07: </w:t>
            </w:r>
            <w:r w:rsidRPr="008F20B5">
              <w:rPr>
                <w:rFonts w:ascii="標楷體" w:eastAsia="標楷體" w:hAnsi="標楷體" w:hint="eastAsia"/>
              </w:rPr>
              <w:t>員工二親等</w:t>
            </w:r>
          </w:p>
          <w:p w14:paraId="05D5DC53" w14:textId="6C0A4E7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rPr>
              <w:t xml:space="preserve">09: </w:t>
            </w:r>
            <w:r w:rsidRPr="008F20B5">
              <w:rPr>
                <w:rFonts w:ascii="標楷體" w:eastAsia="標楷體" w:hAnsi="標楷體" w:hint="eastAsia"/>
              </w:rPr>
              <w:t>新二階員工</w:t>
            </w:r>
          </w:p>
        </w:tc>
      </w:tr>
      <w:tr w:rsidR="008464F4" w:rsidRPr="008F20B5" w14:paraId="4115DAE7" w14:textId="77777777" w:rsidTr="00614F5B">
        <w:trPr>
          <w:trHeight w:val="340"/>
        </w:trPr>
        <w:tc>
          <w:tcPr>
            <w:tcW w:w="274" w:type="pct"/>
            <w:shd w:val="clear" w:color="auto" w:fill="auto"/>
            <w:vAlign w:val="center"/>
          </w:tcPr>
          <w:p w14:paraId="4CC928CA" w14:textId="495DC6B3" w:rsidR="008464F4" w:rsidRPr="008F20B5"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5C2EA8B8" w14:textId="62723D25"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RuleCode</w:t>
            </w:r>
          </w:p>
        </w:tc>
        <w:tc>
          <w:tcPr>
            <w:tcW w:w="1923" w:type="pct"/>
            <w:shd w:val="clear" w:color="auto" w:fill="auto"/>
            <w:noWrap/>
            <w:vAlign w:val="center"/>
          </w:tcPr>
          <w:p w14:paraId="050B84CC" w14:textId="7EDE2320"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規定管制代碼</w:t>
            </w:r>
          </w:p>
        </w:tc>
        <w:tc>
          <w:tcPr>
            <w:tcW w:w="275" w:type="pct"/>
            <w:shd w:val="clear" w:color="auto" w:fill="auto"/>
            <w:noWrap/>
            <w:vAlign w:val="center"/>
          </w:tcPr>
          <w:p w14:paraId="25F23371" w14:textId="48F5B4CC" w:rsidR="008464F4" w:rsidRPr="008F20B5" w:rsidDel="003021E4"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tcPr>
          <w:p w14:paraId="57AC4BC5" w14:textId="2EE2F444"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69ED277D" w14:textId="7D9A9FC1" w:rsidR="008464F4" w:rsidRPr="008F20B5" w:rsidRDefault="00867B63" w:rsidP="00614F5B">
            <w:pPr>
              <w:jc w:val="center"/>
              <w:rPr>
                <w:rFonts w:ascii="標楷體" w:eastAsia="標楷體" w:hAnsi="標楷體"/>
              </w:rPr>
            </w:pPr>
            <w:r>
              <w:rPr>
                <w:rFonts w:ascii="標楷體" w:eastAsia="標楷體" w:hAnsi="標楷體" w:hint="eastAsia"/>
              </w:rPr>
              <w:t>V</w:t>
            </w:r>
          </w:p>
        </w:tc>
        <w:tc>
          <w:tcPr>
            <w:tcW w:w="1264" w:type="pct"/>
            <w:shd w:val="clear" w:color="auto" w:fill="auto"/>
            <w:noWrap/>
            <w:vAlign w:val="center"/>
          </w:tcPr>
          <w:p w14:paraId="57E161ED" w14:textId="77777777" w:rsidR="000E1D67" w:rsidRPr="00BF62E5" w:rsidRDefault="000E1D67" w:rsidP="000E1D67">
            <w:pPr>
              <w:rPr>
                <w:rFonts w:ascii="標楷體" w:eastAsia="標楷體" w:hAnsi="標楷體"/>
              </w:rPr>
            </w:pPr>
            <w:r w:rsidRPr="00BF62E5">
              <w:rPr>
                <w:rFonts w:ascii="標楷體" w:eastAsia="標楷體" w:hAnsi="標楷體" w:hint="eastAsia"/>
              </w:rPr>
              <w:t>01</w:t>
            </w:r>
            <w:r>
              <w:rPr>
                <w:rFonts w:ascii="標楷體" w:eastAsia="標楷體" w:hAnsi="標楷體" w:hint="eastAsia"/>
              </w:rPr>
              <w:t>:</w:t>
            </w:r>
            <w:r w:rsidRPr="00BF62E5">
              <w:rPr>
                <w:rFonts w:ascii="標楷體" w:eastAsia="標楷體" w:hAnsi="標楷體" w:hint="eastAsia"/>
              </w:rPr>
              <w:t>自然人第三戶(央行管制)</w:t>
            </w:r>
          </w:p>
          <w:p w14:paraId="7C76B78E" w14:textId="77777777" w:rsidR="000E1D67" w:rsidRPr="00BF62E5" w:rsidRDefault="000E1D67" w:rsidP="000E1D67">
            <w:pPr>
              <w:rPr>
                <w:rFonts w:ascii="標楷體" w:eastAsia="標楷體" w:hAnsi="標楷體"/>
              </w:rPr>
            </w:pPr>
            <w:r w:rsidRPr="00BF62E5">
              <w:rPr>
                <w:rFonts w:ascii="標楷體" w:eastAsia="標楷體" w:hAnsi="標楷體" w:hint="eastAsia"/>
              </w:rPr>
              <w:t>02</w:t>
            </w:r>
            <w:r>
              <w:rPr>
                <w:rFonts w:ascii="標楷體" w:eastAsia="標楷體" w:hAnsi="標楷體" w:hint="eastAsia"/>
              </w:rPr>
              <w:t>:</w:t>
            </w:r>
            <w:r w:rsidRPr="00BF62E5">
              <w:rPr>
                <w:rFonts w:ascii="標楷體" w:eastAsia="標楷體" w:hAnsi="標楷體" w:hint="eastAsia"/>
              </w:rPr>
              <w:t>自然人第三戶且為高價住宅(央行管制)</w:t>
            </w:r>
          </w:p>
          <w:p w14:paraId="716CC974" w14:textId="77777777" w:rsidR="000E1D67" w:rsidRPr="00BF62E5" w:rsidRDefault="000E1D67" w:rsidP="000E1D67">
            <w:pPr>
              <w:rPr>
                <w:rFonts w:ascii="標楷體" w:eastAsia="標楷體" w:hAnsi="標楷體"/>
              </w:rPr>
            </w:pPr>
            <w:r w:rsidRPr="00BF62E5">
              <w:rPr>
                <w:rFonts w:ascii="標楷體" w:eastAsia="標楷體" w:hAnsi="標楷體" w:hint="eastAsia"/>
              </w:rPr>
              <w:t>03</w:t>
            </w:r>
            <w:r>
              <w:rPr>
                <w:rFonts w:ascii="標楷體" w:eastAsia="標楷體" w:hAnsi="標楷體" w:hint="eastAsia"/>
              </w:rPr>
              <w:t>:</w:t>
            </w:r>
            <w:r w:rsidRPr="00BF62E5">
              <w:rPr>
                <w:rFonts w:ascii="標楷體" w:eastAsia="標楷體" w:hAnsi="標楷體" w:hint="eastAsia"/>
              </w:rPr>
              <w:t>自然人第四戶以上(央行管制)</w:t>
            </w:r>
          </w:p>
          <w:p w14:paraId="7579658B" w14:textId="77777777" w:rsidR="000E1D67" w:rsidRPr="00BF62E5" w:rsidRDefault="000E1D67" w:rsidP="000E1D67">
            <w:pPr>
              <w:rPr>
                <w:rFonts w:ascii="標楷體" w:eastAsia="標楷體" w:hAnsi="標楷體"/>
              </w:rPr>
            </w:pPr>
            <w:r w:rsidRPr="00BF62E5">
              <w:rPr>
                <w:rFonts w:ascii="標楷體" w:eastAsia="標楷體" w:hAnsi="標楷體" w:hint="eastAsia"/>
              </w:rPr>
              <w:t>04</w:t>
            </w:r>
            <w:r>
              <w:rPr>
                <w:rFonts w:ascii="標楷體" w:eastAsia="標楷體" w:hAnsi="標楷體" w:hint="eastAsia"/>
              </w:rPr>
              <w:t>:</w:t>
            </w:r>
            <w:r w:rsidRPr="00BF62E5">
              <w:rPr>
                <w:rFonts w:ascii="標楷體" w:eastAsia="標楷體" w:hAnsi="標楷體" w:hint="eastAsia"/>
              </w:rPr>
              <w:t>自然人第四戶以上且為高價住宅(央行管制)</w:t>
            </w:r>
          </w:p>
          <w:p w14:paraId="4D396FD2" w14:textId="77777777" w:rsidR="000E1D67" w:rsidRPr="00BF62E5" w:rsidRDefault="000E1D67" w:rsidP="000E1D67">
            <w:pPr>
              <w:rPr>
                <w:rFonts w:ascii="標楷體" w:eastAsia="標楷體" w:hAnsi="標楷體"/>
              </w:rPr>
            </w:pPr>
            <w:r w:rsidRPr="00BF62E5">
              <w:rPr>
                <w:rFonts w:ascii="標楷體" w:eastAsia="標楷體" w:hAnsi="標楷體" w:hint="eastAsia"/>
              </w:rPr>
              <w:t>05</w:t>
            </w:r>
            <w:r>
              <w:rPr>
                <w:rFonts w:ascii="標楷體" w:eastAsia="標楷體" w:hAnsi="標楷體" w:hint="eastAsia"/>
              </w:rPr>
              <w:t>:</w:t>
            </w:r>
            <w:r w:rsidRPr="00BF62E5">
              <w:rPr>
                <w:rFonts w:ascii="標楷體" w:eastAsia="標楷體" w:hAnsi="標楷體" w:hint="eastAsia"/>
              </w:rPr>
              <w:t>自然人購置高價住宅(央行管制)</w:t>
            </w:r>
          </w:p>
          <w:p w14:paraId="2F839B8A" w14:textId="77777777" w:rsidR="000E1D67" w:rsidRPr="00BF62E5" w:rsidRDefault="000E1D67" w:rsidP="000E1D67">
            <w:pPr>
              <w:rPr>
                <w:rFonts w:ascii="標楷體" w:eastAsia="標楷體" w:hAnsi="標楷體"/>
              </w:rPr>
            </w:pPr>
            <w:r w:rsidRPr="00BF62E5">
              <w:rPr>
                <w:rFonts w:ascii="標楷體" w:eastAsia="標楷體" w:hAnsi="標楷體" w:hint="eastAsia"/>
              </w:rPr>
              <w:t>06</w:t>
            </w:r>
            <w:r>
              <w:rPr>
                <w:rFonts w:ascii="標楷體" w:eastAsia="標楷體" w:hAnsi="標楷體" w:hint="eastAsia"/>
              </w:rPr>
              <w:t>:</w:t>
            </w:r>
            <w:r w:rsidRPr="00BF62E5">
              <w:rPr>
                <w:rFonts w:ascii="標楷體" w:eastAsia="標楷體" w:hAnsi="標楷體" w:hint="eastAsia"/>
              </w:rPr>
              <w:t>法人購置住宅第一戶(央行管制)</w:t>
            </w:r>
          </w:p>
          <w:p w14:paraId="66F2C536" w14:textId="77777777" w:rsidR="000E1D67" w:rsidRPr="00BF62E5" w:rsidRDefault="000E1D67" w:rsidP="000E1D67">
            <w:pPr>
              <w:rPr>
                <w:rFonts w:ascii="標楷體" w:eastAsia="標楷體" w:hAnsi="標楷體"/>
              </w:rPr>
            </w:pPr>
            <w:r w:rsidRPr="00BF62E5">
              <w:rPr>
                <w:rFonts w:ascii="標楷體" w:eastAsia="標楷體" w:hAnsi="標楷體" w:hint="eastAsia"/>
              </w:rPr>
              <w:t>07</w:t>
            </w:r>
            <w:r>
              <w:rPr>
                <w:rFonts w:ascii="標楷體" w:eastAsia="標楷體" w:hAnsi="標楷體" w:hint="eastAsia"/>
              </w:rPr>
              <w:t>:</w:t>
            </w:r>
            <w:r w:rsidRPr="00BF62E5">
              <w:rPr>
                <w:rFonts w:ascii="標楷體" w:eastAsia="標楷體" w:hAnsi="標楷體" w:hint="eastAsia"/>
              </w:rPr>
              <w:t>法人購置住宅第二戶以上(央行管制)</w:t>
            </w:r>
          </w:p>
          <w:p w14:paraId="0A849EC8" w14:textId="77777777" w:rsidR="000E1D67" w:rsidRPr="00BF62E5" w:rsidRDefault="000E1D67" w:rsidP="000E1D67">
            <w:pPr>
              <w:rPr>
                <w:rFonts w:ascii="標楷體" w:eastAsia="標楷體" w:hAnsi="標楷體"/>
              </w:rPr>
            </w:pPr>
            <w:r w:rsidRPr="00BF62E5">
              <w:rPr>
                <w:rFonts w:ascii="標楷體" w:eastAsia="標楷體" w:hAnsi="標楷體" w:hint="eastAsia"/>
              </w:rPr>
              <w:t>08</w:t>
            </w:r>
            <w:r>
              <w:rPr>
                <w:rFonts w:ascii="標楷體" w:eastAsia="標楷體" w:hAnsi="標楷體" w:hint="eastAsia"/>
              </w:rPr>
              <w:t>:</w:t>
            </w:r>
            <w:r w:rsidRPr="00BF62E5">
              <w:rPr>
                <w:rFonts w:ascii="標楷體" w:eastAsia="標楷體" w:hAnsi="標楷體" w:hint="eastAsia"/>
              </w:rPr>
              <w:t>購地貸款(央行管制)</w:t>
            </w:r>
          </w:p>
          <w:p w14:paraId="1CCC234B" w14:textId="77777777" w:rsidR="000E1D67" w:rsidRPr="00BF62E5" w:rsidRDefault="000E1D67" w:rsidP="000E1D67">
            <w:pPr>
              <w:rPr>
                <w:rFonts w:ascii="標楷體" w:eastAsia="標楷體" w:hAnsi="標楷體"/>
              </w:rPr>
            </w:pPr>
            <w:r w:rsidRPr="00BF62E5">
              <w:rPr>
                <w:rFonts w:ascii="標楷體" w:eastAsia="標楷體" w:hAnsi="標楷體" w:hint="eastAsia"/>
              </w:rPr>
              <w:t>09</w:t>
            </w:r>
            <w:r>
              <w:rPr>
                <w:rFonts w:ascii="標楷體" w:eastAsia="標楷體" w:hAnsi="標楷體" w:hint="eastAsia"/>
              </w:rPr>
              <w:t>:</w:t>
            </w:r>
            <w:r w:rsidRPr="00BF62E5">
              <w:rPr>
                <w:rFonts w:ascii="標楷體" w:eastAsia="標楷體" w:hAnsi="標楷體" w:hint="eastAsia"/>
              </w:rPr>
              <w:t>餘屋貸款(央行管制)</w:t>
            </w:r>
          </w:p>
          <w:p w14:paraId="5E72B668" w14:textId="77777777" w:rsidR="000E1D67" w:rsidRPr="00BF62E5" w:rsidRDefault="000E1D67" w:rsidP="000E1D67">
            <w:pPr>
              <w:rPr>
                <w:rFonts w:ascii="標楷體" w:eastAsia="標楷體" w:hAnsi="標楷體"/>
              </w:rPr>
            </w:pPr>
            <w:r w:rsidRPr="00BF62E5">
              <w:rPr>
                <w:rFonts w:ascii="標楷體" w:eastAsia="標楷體" w:hAnsi="標楷體" w:hint="eastAsia"/>
              </w:rPr>
              <w:t>10</w:t>
            </w:r>
            <w:r>
              <w:rPr>
                <w:rFonts w:ascii="標楷體" w:eastAsia="標楷體" w:hAnsi="標楷體" w:hint="eastAsia"/>
              </w:rPr>
              <w:t>:</w:t>
            </w:r>
            <w:r w:rsidRPr="00BF62E5">
              <w:rPr>
                <w:rFonts w:ascii="標楷體" w:eastAsia="標楷體" w:hAnsi="標楷體" w:hint="eastAsia"/>
              </w:rPr>
              <w:t>工業區閒置土地抵押貸款(央行管制)</w:t>
            </w:r>
          </w:p>
          <w:p w14:paraId="71CC9C87" w14:textId="77777777" w:rsidR="000E1D67" w:rsidRPr="00BF62E5" w:rsidRDefault="000E1D67" w:rsidP="000E1D67">
            <w:pPr>
              <w:rPr>
                <w:rFonts w:ascii="標楷體" w:eastAsia="標楷體" w:hAnsi="標楷體"/>
              </w:rPr>
            </w:pPr>
            <w:r w:rsidRPr="00BF62E5">
              <w:rPr>
                <w:rFonts w:ascii="標楷體" w:eastAsia="標楷體" w:hAnsi="標楷體" w:hint="eastAsia"/>
              </w:rPr>
              <w:t>11</w:t>
            </w:r>
            <w:r>
              <w:rPr>
                <w:rFonts w:ascii="標楷體" w:eastAsia="標楷體" w:hAnsi="標楷體" w:hint="eastAsia"/>
              </w:rPr>
              <w:t>:</w:t>
            </w:r>
            <w:r w:rsidRPr="00BF62E5">
              <w:rPr>
                <w:rFonts w:ascii="標楷體" w:eastAsia="標楷體" w:hAnsi="標楷體" w:hint="eastAsia"/>
              </w:rPr>
              <w:t>增貸管制戶(舊央行管制)</w:t>
            </w:r>
          </w:p>
          <w:p w14:paraId="519DE4B2" w14:textId="77777777" w:rsidR="000E1D67" w:rsidRPr="00BF62E5" w:rsidRDefault="000E1D67" w:rsidP="000E1D67">
            <w:pPr>
              <w:rPr>
                <w:rFonts w:ascii="標楷體" w:eastAsia="標楷體" w:hAnsi="標楷體"/>
              </w:rPr>
            </w:pPr>
            <w:r w:rsidRPr="00BF62E5">
              <w:rPr>
                <w:rFonts w:ascii="標楷體" w:eastAsia="標楷體" w:hAnsi="標楷體" w:hint="eastAsia"/>
              </w:rPr>
              <w:t>12</w:t>
            </w:r>
            <w:r>
              <w:rPr>
                <w:rFonts w:ascii="標楷體" w:eastAsia="標楷體" w:hAnsi="標楷體" w:hint="eastAsia"/>
              </w:rPr>
              <w:t>:</w:t>
            </w:r>
            <w:r w:rsidRPr="00BF62E5">
              <w:rPr>
                <w:rFonts w:ascii="標楷體" w:eastAsia="標楷體" w:hAnsi="標楷體" w:hint="eastAsia"/>
              </w:rPr>
              <w:t>自然人特定地區第2戶購屋貸款(舊央行管制)</w:t>
            </w:r>
          </w:p>
          <w:p w14:paraId="315B7208" w14:textId="77777777" w:rsidR="000E1D67" w:rsidRPr="00BF62E5" w:rsidRDefault="000E1D67" w:rsidP="000E1D67">
            <w:pPr>
              <w:rPr>
                <w:rFonts w:ascii="標楷體" w:eastAsia="標楷體" w:hAnsi="標楷體"/>
              </w:rPr>
            </w:pPr>
            <w:r w:rsidRPr="00BF62E5">
              <w:rPr>
                <w:rFonts w:ascii="標楷體" w:eastAsia="標楷體" w:hAnsi="標楷體" w:hint="eastAsia"/>
              </w:rPr>
              <w:t>13</w:t>
            </w:r>
            <w:r>
              <w:rPr>
                <w:rFonts w:ascii="標楷體" w:eastAsia="標楷體" w:hAnsi="標楷體" w:hint="eastAsia"/>
              </w:rPr>
              <w:t>:</w:t>
            </w:r>
            <w:r w:rsidRPr="00BF62E5">
              <w:rPr>
                <w:rFonts w:ascii="標楷體" w:eastAsia="標楷體" w:hAnsi="標楷體" w:hint="eastAsia"/>
              </w:rPr>
              <w:t>投資戶(內部規範)</w:t>
            </w:r>
          </w:p>
          <w:p w14:paraId="07E3969E" w14:textId="1C326FEE" w:rsidR="008464F4" w:rsidRPr="008F20B5" w:rsidRDefault="000E1D67" w:rsidP="000E1D67">
            <w:pPr>
              <w:widowControl/>
              <w:rPr>
                <w:rFonts w:ascii="標楷體" w:eastAsia="標楷體" w:hAnsi="標楷體" w:cs="新細明體"/>
                <w:color w:val="000000"/>
                <w:kern w:val="0"/>
              </w:rPr>
            </w:pPr>
            <w:r w:rsidRPr="00BF62E5">
              <w:rPr>
                <w:rFonts w:ascii="標楷體" w:eastAsia="標楷體" w:hAnsi="標楷體" w:hint="eastAsia"/>
              </w:rPr>
              <w:lastRenderedPageBreak/>
              <w:t>00</w:t>
            </w:r>
            <w:r>
              <w:rPr>
                <w:rFonts w:ascii="標楷體" w:eastAsia="標楷體" w:hAnsi="標楷體" w:hint="eastAsia"/>
              </w:rPr>
              <w:t>:</w:t>
            </w:r>
            <w:r w:rsidRPr="00BF62E5">
              <w:rPr>
                <w:rFonts w:ascii="標楷體" w:eastAsia="標楷體" w:hAnsi="標楷體" w:hint="eastAsia"/>
              </w:rPr>
              <w:t>一般</w:t>
            </w:r>
          </w:p>
        </w:tc>
      </w:tr>
      <w:tr w:rsidR="008464F4" w:rsidRPr="008F20B5" w14:paraId="399D964B" w14:textId="77777777" w:rsidTr="00614F5B">
        <w:trPr>
          <w:trHeight w:val="340"/>
        </w:trPr>
        <w:tc>
          <w:tcPr>
            <w:tcW w:w="274" w:type="pct"/>
            <w:shd w:val="clear" w:color="auto" w:fill="auto"/>
            <w:vAlign w:val="center"/>
          </w:tcPr>
          <w:p w14:paraId="7561BE10" w14:textId="3CC34179"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1C56DBD" w14:textId="29B3A443"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RecycleCode</w:t>
            </w:r>
          </w:p>
        </w:tc>
        <w:tc>
          <w:tcPr>
            <w:tcW w:w="1923" w:type="pct"/>
            <w:shd w:val="clear" w:color="auto" w:fill="auto"/>
            <w:noWrap/>
            <w:vAlign w:val="center"/>
            <w:hideMark/>
          </w:tcPr>
          <w:p w14:paraId="4E0FC44D"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循環動用</w:t>
            </w:r>
          </w:p>
        </w:tc>
        <w:tc>
          <w:tcPr>
            <w:tcW w:w="275" w:type="pct"/>
            <w:shd w:val="clear" w:color="auto" w:fill="auto"/>
            <w:noWrap/>
            <w:vAlign w:val="center"/>
            <w:hideMark/>
          </w:tcPr>
          <w:p w14:paraId="4DEA933E" w14:textId="6BB167FE"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B1F8020"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12797DB" w14:textId="05ADFCAB"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6778128C" w14:textId="4A10CA24"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非循環動用</w:t>
            </w:r>
          </w:p>
          <w:p w14:paraId="428313DB" w14:textId="0FEF6A52"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循環動用</w:t>
            </w:r>
          </w:p>
        </w:tc>
      </w:tr>
      <w:tr w:rsidR="008464F4" w:rsidRPr="008F20B5" w14:paraId="02DD8118" w14:textId="77777777" w:rsidTr="00614F5B">
        <w:trPr>
          <w:trHeight w:val="340"/>
        </w:trPr>
        <w:tc>
          <w:tcPr>
            <w:tcW w:w="274" w:type="pct"/>
            <w:shd w:val="clear" w:color="auto" w:fill="auto"/>
            <w:vAlign w:val="center"/>
          </w:tcPr>
          <w:p w14:paraId="6D9B9E00" w14:textId="25290A7C"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6094F47" w14:textId="3283EBF3"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RecycleDeadline</w:t>
            </w:r>
          </w:p>
        </w:tc>
        <w:tc>
          <w:tcPr>
            <w:tcW w:w="1923" w:type="pct"/>
            <w:shd w:val="clear" w:color="auto" w:fill="auto"/>
            <w:noWrap/>
            <w:vAlign w:val="center"/>
            <w:hideMark/>
          </w:tcPr>
          <w:p w14:paraId="2E331236"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循環動用期限</w:t>
            </w:r>
          </w:p>
        </w:tc>
        <w:tc>
          <w:tcPr>
            <w:tcW w:w="275" w:type="pct"/>
            <w:shd w:val="clear" w:color="auto" w:fill="auto"/>
            <w:noWrap/>
            <w:vAlign w:val="center"/>
            <w:hideMark/>
          </w:tcPr>
          <w:p w14:paraId="784E7D07"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761F6675" w14:textId="09FF85E6"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06CC579F" w14:textId="26C0F770"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hideMark/>
          </w:tcPr>
          <w:p w14:paraId="5218012C" w14:textId="77777777" w:rsidR="00867B63" w:rsidRDefault="00867B63" w:rsidP="00B36E6E">
            <w:pPr>
              <w:widowControl/>
              <w:rPr>
                <w:rFonts w:ascii="標楷體" w:eastAsia="標楷體" w:hAnsi="標楷體" w:cs="新細明體"/>
                <w:color w:val="000000"/>
                <w:kern w:val="0"/>
              </w:rPr>
            </w:pPr>
            <w:r>
              <w:rPr>
                <w:rFonts w:ascii="標楷體" w:eastAsia="標楷體" w:hAnsi="標楷體" w:cs="新細明體" w:hint="eastAsia"/>
                <w:color w:val="000000"/>
                <w:kern w:val="0"/>
              </w:rPr>
              <w:t>循環動用時必填</w:t>
            </w:r>
          </w:p>
          <w:p w14:paraId="2DAA8C84" w14:textId="2F9A6B6D"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464F4" w:rsidRPr="008F20B5" w14:paraId="3350ED95" w14:textId="77777777" w:rsidTr="00614F5B">
        <w:trPr>
          <w:trHeight w:val="340"/>
        </w:trPr>
        <w:tc>
          <w:tcPr>
            <w:tcW w:w="274" w:type="pct"/>
            <w:shd w:val="clear" w:color="auto" w:fill="auto"/>
            <w:vAlign w:val="center"/>
          </w:tcPr>
          <w:p w14:paraId="0736AB4D" w14:textId="1312AC1C"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57566510" w14:textId="26070DC2"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UsageCode</w:t>
            </w:r>
          </w:p>
        </w:tc>
        <w:tc>
          <w:tcPr>
            <w:tcW w:w="1923" w:type="pct"/>
            <w:shd w:val="clear" w:color="auto" w:fill="auto"/>
            <w:noWrap/>
            <w:vAlign w:val="center"/>
          </w:tcPr>
          <w:p w14:paraId="28700A94" w14:textId="59BCD4A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資金用途別</w:t>
            </w:r>
          </w:p>
        </w:tc>
        <w:tc>
          <w:tcPr>
            <w:tcW w:w="275" w:type="pct"/>
            <w:shd w:val="clear" w:color="auto" w:fill="auto"/>
            <w:noWrap/>
            <w:vAlign w:val="center"/>
          </w:tcPr>
          <w:p w14:paraId="6D529B97" w14:textId="72C959E9"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527E92B" w14:textId="3D63A1B8"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DFF3C1D" w14:textId="60020371"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6FD8F6BB" w14:textId="684A1B1E"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週轉金</w:t>
            </w:r>
          </w:p>
          <w:p w14:paraId="717E6063"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購置不動產</w:t>
            </w:r>
          </w:p>
          <w:p w14:paraId="1844AAEE"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營業用資產</w:t>
            </w:r>
          </w:p>
          <w:p w14:paraId="1D5E34C5"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固定資產</w:t>
            </w:r>
          </w:p>
          <w:p w14:paraId="421B27E8"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企業投資</w:t>
            </w:r>
          </w:p>
          <w:p w14:paraId="26D6CDEB" w14:textId="751B087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購置動產</w:t>
            </w:r>
          </w:p>
          <w:p w14:paraId="3728CD18" w14:textId="19A673A9"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w:t>
            </w:r>
          </w:p>
        </w:tc>
      </w:tr>
      <w:tr w:rsidR="008464F4" w:rsidRPr="008F20B5" w14:paraId="03FC3697" w14:textId="77777777" w:rsidTr="00614F5B">
        <w:trPr>
          <w:trHeight w:val="340"/>
        </w:trPr>
        <w:tc>
          <w:tcPr>
            <w:tcW w:w="274" w:type="pct"/>
            <w:shd w:val="clear" w:color="auto" w:fill="auto"/>
            <w:vAlign w:val="center"/>
          </w:tcPr>
          <w:p w14:paraId="0FE3AE95" w14:textId="7F4B99EF"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CAD525C" w14:textId="125D60DC"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DepartmentCode</w:t>
            </w:r>
          </w:p>
        </w:tc>
        <w:tc>
          <w:tcPr>
            <w:tcW w:w="1923" w:type="pct"/>
            <w:shd w:val="clear" w:color="auto" w:fill="auto"/>
            <w:noWrap/>
            <w:vAlign w:val="center"/>
            <w:hideMark/>
          </w:tcPr>
          <w:p w14:paraId="103D7129"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案件隸屬單位</w:t>
            </w:r>
          </w:p>
        </w:tc>
        <w:tc>
          <w:tcPr>
            <w:tcW w:w="275" w:type="pct"/>
            <w:shd w:val="clear" w:color="auto" w:fill="auto"/>
            <w:noWrap/>
            <w:vAlign w:val="center"/>
            <w:hideMark/>
          </w:tcPr>
          <w:p w14:paraId="202AEE4A"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2A044FCC" w14:textId="2359954A"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2554CBAE" w14:textId="3C6455A4"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230EDB8D" w14:textId="43B22C28"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非企金單位</w:t>
            </w:r>
          </w:p>
          <w:p w14:paraId="02760075" w14:textId="3EC108A8"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企金推展課</w:t>
            </w:r>
          </w:p>
        </w:tc>
      </w:tr>
      <w:tr w:rsidR="008464F4" w:rsidRPr="008F20B5" w14:paraId="41BA5E3D" w14:textId="77777777" w:rsidTr="00614F5B">
        <w:trPr>
          <w:trHeight w:val="340"/>
        </w:trPr>
        <w:tc>
          <w:tcPr>
            <w:tcW w:w="274" w:type="pct"/>
            <w:shd w:val="clear" w:color="auto" w:fill="auto"/>
            <w:vAlign w:val="center"/>
          </w:tcPr>
          <w:p w14:paraId="1B5F4D72" w14:textId="1E3433AE"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22ADB4B" w14:textId="53AF6A15"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IncomeTaxFlag</w:t>
            </w:r>
          </w:p>
        </w:tc>
        <w:tc>
          <w:tcPr>
            <w:tcW w:w="1923" w:type="pct"/>
            <w:shd w:val="clear" w:color="auto" w:fill="auto"/>
            <w:noWrap/>
            <w:vAlign w:val="center"/>
            <w:hideMark/>
          </w:tcPr>
          <w:p w14:paraId="312B8DA9"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代繳所得稅</w:t>
            </w:r>
          </w:p>
        </w:tc>
        <w:tc>
          <w:tcPr>
            <w:tcW w:w="275" w:type="pct"/>
            <w:shd w:val="clear" w:color="auto" w:fill="auto"/>
            <w:noWrap/>
            <w:vAlign w:val="center"/>
            <w:hideMark/>
          </w:tcPr>
          <w:p w14:paraId="6EE655D2" w14:textId="0B859999"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57759CB"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1C327326" w14:textId="1887DFCB"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1EBC8801" w14:textId="1F6240A0"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N</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否</w:t>
            </w:r>
          </w:p>
        </w:tc>
      </w:tr>
      <w:tr w:rsidR="008464F4" w:rsidRPr="008F20B5" w14:paraId="333DEEE6" w14:textId="77777777" w:rsidTr="00614F5B">
        <w:trPr>
          <w:trHeight w:val="340"/>
        </w:trPr>
        <w:tc>
          <w:tcPr>
            <w:tcW w:w="274" w:type="pct"/>
            <w:shd w:val="clear" w:color="auto" w:fill="auto"/>
            <w:vAlign w:val="center"/>
          </w:tcPr>
          <w:p w14:paraId="25BE15C4" w14:textId="40B92E7C"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855BE3F" w14:textId="1B3918FA"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CompensateFlag</w:t>
            </w:r>
          </w:p>
        </w:tc>
        <w:tc>
          <w:tcPr>
            <w:tcW w:w="1923" w:type="pct"/>
            <w:shd w:val="clear" w:color="auto" w:fill="auto"/>
            <w:noWrap/>
            <w:vAlign w:val="center"/>
            <w:hideMark/>
          </w:tcPr>
          <w:p w14:paraId="5C7039A5"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代償碼</w:t>
            </w:r>
          </w:p>
        </w:tc>
        <w:tc>
          <w:tcPr>
            <w:tcW w:w="275" w:type="pct"/>
            <w:shd w:val="clear" w:color="auto" w:fill="auto"/>
            <w:noWrap/>
            <w:vAlign w:val="center"/>
            <w:hideMark/>
          </w:tcPr>
          <w:p w14:paraId="58606913" w14:textId="35C480DD"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5ABDA98" w14:textId="023919EC"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5E865274" w14:textId="746DC3F4"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2991ABDB" w14:textId="567841E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Y</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是</w:t>
            </w:r>
          </w:p>
          <w:p w14:paraId="2CEDA0C8" w14:textId="547ABDA9"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N</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否</w:t>
            </w:r>
          </w:p>
        </w:tc>
      </w:tr>
      <w:tr w:rsidR="008464F4" w:rsidRPr="008F20B5" w14:paraId="339A0EB8" w14:textId="77777777" w:rsidTr="00614F5B">
        <w:trPr>
          <w:trHeight w:val="340"/>
        </w:trPr>
        <w:tc>
          <w:tcPr>
            <w:tcW w:w="274" w:type="pct"/>
            <w:shd w:val="clear" w:color="auto" w:fill="auto"/>
            <w:vAlign w:val="center"/>
          </w:tcPr>
          <w:p w14:paraId="2065BE08" w14:textId="3444684C"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A37FED0" w14:textId="3F620D2B"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IrrevocableFlag</w:t>
            </w:r>
          </w:p>
        </w:tc>
        <w:tc>
          <w:tcPr>
            <w:tcW w:w="1923" w:type="pct"/>
            <w:shd w:val="clear" w:color="auto" w:fill="auto"/>
            <w:noWrap/>
            <w:vAlign w:val="center"/>
            <w:hideMark/>
          </w:tcPr>
          <w:p w14:paraId="51375D75"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不可撤銷</w:t>
            </w:r>
          </w:p>
        </w:tc>
        <w:tc>
          <w:tcPr>
            <w:tcW w:w="275" w:type="pct"/>
            <w:shd w:val="clear" w:color="auto" w:fill="auto"/>
            <w:noWrap/>
            <w:vAlign w:val="center"/>
            <w:hideMark/>
          </w:tcPr>
          <w:p w14:paraId="540940EC" w14:textId="2F9FF121"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20C7B66"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19CE39C" w14:textId="2EBCD2E9"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6E037F98" w14:textId="621603CE"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Y</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是</w:t>
            </w:r>
          </w:p>
          <w:p w14:paraId="33E6AD7B" w14:textId="1742D658"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N</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否</w:t>
            </w:r>
          </w:p>
        </w:tc>
      </w:tr>
      <w:tr w:rsidR="008464F4" w:rsidRPr="008F20B5" w14:paraId="55BA67CF" w14:textId="77777777" w:rsidTr="00614F5B">
        <w:trPr>
          <w:trHeight w:val="340"/>
        </w:trPr>
        <w:tc>
          <w:tcPr>
            <w:tcW w:w="274" w:type="pct"/>
            <w:shd w:val="clear" w:color="auto" w:fill="auto"/>
            <w:vAlign w:val="center"/>
          </w:tcPr>
          <w:p w14:paraId="4158D278" w14:textId="41904794"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078F0C2E" w14:textId="6DE7DAE1"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RateAdjNoticeCode</w:t>
            </w:r>
          </w:p>
        </w:tc>
        <w:tc>
          <w:tcPr>
            <w:tcW w:w="1923" w:type="pct"/>
            <w:shd w:val="clear" w:color="auto" w:fill="auto"/>
            <w:noWrap/>
            <w:vAlign w:val="center"/>
          </w:tcPr>
          <w:p w14:paraId="15D2F83C" w14:textId="79830ADC"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利率調整通知</w:t>
            </w:r>
          </w:p>
        </w:tc>
        <w:tc>
          <w:tcPr>
            <w:tcW w:w="275" w:type="pct"/>
            <w:shd w:val="clear" w:color="auto" w:fill="auto"/>
            <w:noWrap/>
            <w:vAlign w:val="center"/>
          </w:tcPr>
          <w:p w14:paraId="5989E020" w14:textId="4726A5AC"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9680CA9" w14:textId="515EFA78"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47835BA0" w14:textId="711CA3FB"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4403AD36" w14:textId="7AD48F1E"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電子郵件</w:t>
            </w:r>
          </w:p>
          <w:p w14:paraId="5C18B6F9"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書面通知</w:t>
            </w:r>
          </w:p>
          <w:p w14:paraId="47BA6B7D" w14:textId="3B305DCD"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簡訊通知</w:t>
            </w:r>
          </w:p>
        </w:tc>
      </w:tr>
      <w:tr w:rsidR="008464F4" w:rsidRPr="008F20B5" w14:paraId="48F27598" w14:textId="77777777" w:rsidTr="00614F5B">
        <w:trPr>
          <w:trHeight w:val="340"/>
        </w:trPr>
        <w:tc>
          <w:tcPr>
            <w:tcW w:w="274" w:type="pct"/>
            <w:shd w:val="clear" w:color="auto" w:fill="auto"/>
            <w:vAlign w:val="center"/>
          </w:tcPr>
          <w:p w14:paraId="062C6B09" w14:textId="76070179"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112F269" w14:textId="05D085A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RepayCode</w:t>
            </w:r>
          </w:p>
        </w:tc>
        <w:tc>
          <w:tcPr>
            <w:tcW w:w="1923" w:type="pct"/>
            <w:shd w:val="clear" w:color="auto" w:fill="auto"/>
            <w:noWrap/>
            <w:vAlign w:val="center"/>
            <w:hideMark/>
          </w:tcPr>
          <w:p w14:paraId="7EEAA48C"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繳款方式</w:t>
            </w:r>
          </w:p>
        </w:tc>
        <w:tc>
          <w:tcPr>
            <w:tcW w:w="275" w:type="pct"/>
            <w:shd w:val="clear" w:color="auto" w:fill="auto"/>
            <w:noWrap/>
            <w:vAlign w:val="center"/>
            <w:hideMark/>
          </w:tcPr>
          <w:p w14:paraId="0AB77930" w14:textId="2BA52E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BB0D053" w14:textId="7AF4654A"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1E5CA0A" w14:textId="4FF9001C" w:rsidR="008464F4" w:rsidRPr="008F20B5" w:rsidRDefault="00867B6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60EA0A92" w14:textId="155ED388"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匯款轉帳</w:t>
            </w:r>
          </w:p>
          <w:p w14:paraId="0DA47F6C"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銀行扣款</w:t>
            </w:r>
          </w:p>
          <w:p w14:paraId="7AB919CA"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員工扣薪</w:t>
            </w:r>
          </w:p>
          <w:p w14:paraId="2A1F4622"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支票</w:t>
            </w:r>
          </w:p>
          <w:p w14:paraId="0CD241A0"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特約金</w:t>
            </w:r>
          </w:p>
          <w:p w14:paraId="792C3E3C"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人事特約金</w:t>
            </w:r>
          </w:p>
          <w:p w14:paraId="315C7CF5"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定存特約</w:t>
            </w:r>
          </w:p>
          <w:p w14:paraId="443291E7" w14:textId="77777777"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劃撥存款</w:t>
            </w:r>
          </w:p>
          <w:p w14:paraId="0934C83D" w14:textId="0CDED4D4"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w:t>
            </w:r>
          </w:p>
        </w:tc>
      </w:tr>
      <w:tr w:rsidR="008464F4" w:rsidRPr="008F20B5" w14:paraId="4D836F15" w14:textId="77777777" w:rsidTr="00614F5B">
        <w:trPr>
          <w:trHeight w:val="340"/>
        </w:trPr>
        <w:tc>
          <w:tcPr>
            <w:tcW w:w="274" w:type="pct"/>
            <w:shd w:val="clear" w:color="auto" w:fill="auto"/>
            <w:vAlign w:val="center"/>
          </w:tcPr>
          <w:p w14:paraId="18963338" w14:textId="33EE0064"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537AD81" w14:textId="4C91D79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RepayBank</w:t>
            </w:r>
          </w:p>
        </w:tc>
        <w:tc>
          <w:tcPr>
            <w:tcW w:w="1923" w:type="pct"/>
            <w:shd w:val="clear" w:color="auto" w:fill="auto"/>
            <w:noWrap/>
            <w:vAlign w:val="center"/>
            <w:hideMark/>
          </w:tcPr>
          <w:p w14:paraId="5408169D"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扣款銀行</w:t>
            </w:r>
          </w:p>
        </w:tc>
        <w:tc>
          <w:tcPr>
            <w:tcW w:w="275" w:type="pct"/>
            <w:shd w:val="clear" w:color="auto" w:fill="auto"/>
            <w:noWrap/>
            <w:vAlign w:val="center"/>
            <w:hideMark/>
          </w:tcPr>
          <w:p w14:paraId="55585C53" w14:textId="12089ED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9DACD72" w14:textId="6FC24F8E"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608518BA" w14:textId="7AC26FAD"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1A085A78" w14:textId="2E24ED90" w:rsidR="008464F4" w:rsidRPr="008F20B5" w:rsidRDefault="00FD0FD5" w:rsidP="00B36E6E">
            <w:pPr>
              <w:widowControl/>
              <w:rPr>
                <w:rFonts w:ascii="標楷體" w:eastAsia="標楷體" w:hAnsi="標楷體" w:cs="新細明體"/>
                <w:color w:val="000000"/>
                <w:kern w:val="0"/>
              </w:rPr>
            </w:pPr>
            <w:r>
              <w:rPr>
                <w:rFonts w:ascii="標楷體" w:eastAsia="標楷體" w:hAnsi="標楷體" w:cs="新細明體" w:hint="eastAsia"/>
                <w:color w:val="000000"/>
                <w:kern w:val="0"/>
              </w:rPr>
              <w:t>繳款方式為02時必填</w:t>
            </w:r>
          </w:p>
        </w:tc>
      </w:tr>
      <w:tr w:rsidR="008464F4" w:rsidRPr="008F20B5" w14:paraId="0021E261" w14:textId="77777777" w:rsidTr="00614F5B">
        <w:trPr>
          <w:trHeight w:val="340"/>
        </w:trPr>
        <w:tc>
          <w:tcPr>
            <w:tcW w:w="274" w:type="pct"/>
            <w:shd w:val="clear" w:color="auto" w:fill="auto"/>
            <w:vAlign w:val="center"/>
          </w:tcPr>
          <w:p w14:paraId="46494907" w14:textId="357AA5E8"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4836791" w14:textId="3D3B8F45"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RepayAcctNo</w:t>
            </w:r>
          </w:p>
        </w:tc>
        <w:tc>
          <w:tcPr>
            <w:tcW w:w="1923" w:type="pct"/>
            <w:shd w:val="clear" w:color="auto" w:fill="auto"/>
            <w:noWrap/>
            <w:vAlign w:val="center"/>
            <w:hideMark/>
          </w:tcPr>
          <w:p w14:paraId="4028C6DF"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扣款帳號</w:t>
            </w:r>
          </w:p>
        </w:tc>
        <w:tc>
          <w:tcPr>
            <w:tcW w:w="275" w:type="pct"/>
            <w:shd w:val="clear" w:color="auto" w:fill="auto"/>
            <w:noWrap/>
            <w:vAlign w:val="center"/>
            <w:hideMark/>
          </w:tcPr>
          <w:p w14:paraId="77621E64" w14:textId="30F429AD"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A34EA2D"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75" w:type="pct"/>
          </w:tcPr>
          <w:p w14:paraId="7BC00AD5" w14:textId="63A6A4D4"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hideMark/>
          </w:tcPr>
          <w:p w14:paraId="1E9E7E01" w14:textId="2DC276FC"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00000000000000</w:t>
            </w:r>
          </w:p>
          <w:p w14:paraId="2B087FF7" w14:textId="21EFA2FF"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繳款方式為銀行扣款時，須輸入扣款帳號</w:t>
            </w:r>
            <w:r w:rsidRPr="008F20B5">
              <w:rPr>
                <w:rFonts w:ascii="標楷體" w:eastAsia="標楷體" w:hAnsi="標楷體" w:cs="新細明體"/>
                <w:color w:val="000000"/>
                <w:kern w:val="0"/>
              </w:rPr>
              <w:t>,其他則不必輸入</w:t>
            </w:r>
          </w:p>
        </w:tc>
      </w:tr>
      <w:tr w:rsidR="008464F4" w:rsidRPr="008F20B5" w14:paraId="54DB9638" w14:textId="77777777" w:rsidTr="00614F5B">
        <w:trPr>
          <w:trHeight w:val="340"/>
        </w:trPr>
        <w:tc>
          <w:tcPr>
            <w:tcW w:w="274" w:type="pct"/>
            <w:shd w:val="clear" w:color="auto" w:fill="auto"/>
            <w:vAlign w:val="center"/>
          </w:tcPr>
          <w:p w14:paraId="2EF646D5" w14:textId="0178BE86"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9081792" w14:textId="1031BE20"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PostCode</w:t>
            </w:r>
          </w:p>
        </w:tc>
        <w:tc>
          <w:tcPr>
            <w:tcW w:w="1923" w:type="pct"/>
            <w:shd w:val="clear" w:color="auto" w:fill="auto"/>
            <w:noWrap/>
            <w:vAlign w:val="center"/>
            <w:hideMark/>
          </w:tcPr>
          <w:p w14:paraId="067D1B20"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郵局存款別</w:t>
            </w:r>
          </w:p>
        </w:tc>
        <w:tc>
          <w:tcPr>
            <w:tcW w:w="275" w:type="pct"/>
            <w:shd w:val="clear" w:color="auto" w:fill="auto"/>
            <w:noWrap/>
            <w:vAlign w:val="center"/>
            <w:hideMark/>
          </w:tcPr>
          <w:p w14:paraId="0886615C"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2651CBE2"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D4995D4" w14:textId="4F8F9108"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hideMark/>
          </w:tcPr>
          <w:p w14:paraId="00E675B0" w14:textId="3ED8EAF9" w:rsidR="00FD0FD5" w:rsidRDefault="00FD0FD5" w:rsidP="004A1C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繳款方式為銀行扣款</w:t>
            </w:r>
            <w:r>
              <w:rPr>
                <w:rFonts w:ascii="標楷體" w:eastAsia="標楷體" w:hAnsi="標楷體" w:cs="新細明體" w:hint="eastAsia"/>
                <w:color w:val="000000"/>
                <w:kern w:val="0"/>
              </w:rPr>
              <w:t>,扣款銀行代號為700時必填</w:t>
            </w:r>
          </w:p>
          <w:p w14:paraId="63749645" w14:textId="653016C5" w:rsidR="008464F4" w:rsidRPr="008F20B5" w:rsidRDefault="008464F4"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G</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劃撥</w:t>
            </w:r>
          </w:p>
          <w:p w14:paraId="2B075F31" w14:textId="5F5781E1"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P</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存簿</w:t>
            </w:r>
          </w:p>
        </w:tc>
      </w:tr>
      <w:tr w:rsidR="008464F4" w:rsidRPr="008F20B5" w14:paraId="3388464D" w14:textId="77777777" w:rsidTr="00614F5B">
        <w:trPr>
          <w:trHeight w:val="340"/>
        </w:trPr>
        <w:tc>
          <w:tcPr>
            <w:tcW w:w="274" w:type="pct"/>
            <w:shd w:val="clear" w:color="auto" w:fill="auto"/>
            <w:vAlign w:val="center"/>
          </w:tcPr>
          <w:p w14:paraId="3E047488" w14:textId="1B1BB32E"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BF76012" w14:textId="67385C9B"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Introducer</w:t>
            </w:r>
          </w:p>
        </w:tc>
        <w:tc>
          <w:tcPr>
            <w:tcW w:w="1923" w:type="pct"/>
            <w:shd w:val="clear" w:color="auto" w:fill="auto"/>
            <w:noWrap/>
            <w:vAlign w:val="center"/>
            <w:hideMark/>
          </w:tcPr>
          <w:p w14:paraId="6C2D6422"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介紹人</w:t>
            </w:r>
          </w:p>
        </w:tc>
        <w:tc>
          <w:tcPr>
            <w:tcW w:w="275" w:type="pct"/>
            <w:shd w:val="clear" w:color="auto" w:fill="auto"/>
            <w:noWrap/>
            <w:vAlign w:val="center"/>
            <w:hideMark/>
          </w:tcPr>
          <w:p w14:paraId="24676523"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2D9FC210"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7EDBBF97"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64E4AB30" w14:textId="5B058C14" w:rsidR="008464F4" w:rsidRPr="008F20B5" w:rsidRDefault="008464F4" w:rsidP="00B36E6E">
            <w:pPr>
              <w:widowControl/>
              <w:rPr>
                <w:rFonts w:ascii="標楷體" w:eastAsia="標楷體" w:hAnsi="標楷體" w:cs="新細明體"/>
                <w:color w:val="000000"/>
                <w:kern w:val="0"/>
              </w:rPr>
            </w:pPr>
          </w:p>
        </w:tc>
      </w:tr>
      <w:tr w:rsidR="008464F4" w:rsidRPr="008F20B5" w14:paraId="448E2F79" w14:textId="77777777" w:rsidTr="00614F5B">
        <w:trPr>
          <w:trHeight w:val="340"/>
        </w:trPr>
        <w:tc>
          <w:tcPr>
            <w:tcW w:w="274" w:type="pct"/>
            <w:shd w:val="clear" w:color="auto" w:fill="auto"/>
            <w:vAlign w:val="center"/>
          </w:tcPr>
          <w:p w14:paraId="0DFDC71A" w14:textId="21F68E21"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BCBDCBA" w14:textId="47E6DC83"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District</w:t>
            </w:r>
          </w:p>
        </w:tc>
        <w:tc>
          <w:tcPr>
            <w:tcW w:w="1923" w:type="pct"/>
            <w:shd w:val="clear" w:color="auto" w:fill="auto"/>
            <w:noWrap/>
            <w:vAlign w:val="center"/>
            <w:hideMark/>
          </w:tcPr>
          <w:p w14:paraId="36DFB2D3"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區部</w:t>
            </w:r>
          </w:p>
        </w:tc>
        <w:tc>
          <w:tcPr>
            <w:tcW w:w="275" w:type="pct"/>
            <w:shd w:val="clear" w:color="auto" w:fill="auto"/>
            <w:noWrap/>
            <w:vAlign w:val="center"/>
            <w:hideMark/>
          </w:tcPr>
          <w:p w14:paraId="3EDC07AB"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A1EFBBF"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19B196EB"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1AC92F3" w14:textId="4F520C60" w:rsidR="008464F4" w:rsidRPr="008F20B5" w:rsidRDefault="008464F4" w:rsidP="00B36E6E">
            <w:pPr>
              <w:widowControl/>
              <w:rPr>
                <w:rFonts w:ascii="標楷體" w:eastAsia="標楷體" w:hAnsi="標楷體" w:cs="新細明體"/>
                <w:color w:val="000000"/>
                <w:kern w:val="0"/>
              </w:rPr>
            </w:pPr>
          </w:p>
        </w:tc>
      </w:tr>
      <w:tr w:rsidR="008464F4" w:rsidRPr="008F20B5" w14:paraId="54AC9251" w14:textId="77777777" w:rsidTr="00614F5B">
        <w:trPr>
          <w:trHeight w:val="340"/>
        </w:trPr>
        <w:tc>
          <w:tcPr>
            <w:tcW w:w="274" w:type="pct"/>
            <w:shd w:val="clear" w:color="auto" w:fill="auto"/>
            <w:vAlign w:val="center"/>
          </w:tcPr>
          <w:p w14:paraId="1DBFFB78" w14:textId="362B6AF8"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691EDB25" w14:textId="62A2108C"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FireOfficer</w:t>
            </w:r>
          </w:p>
        </w:tc>
        <w:tc>
          <w:tcPr>
            <w:tcW w:w="1923" w:type="pct"/>
            <w:shd w:val="clear" w:color="auto" w:fill="auto"/>
            <w:noWrap/>
            <w:vAlign w:val="center"/>
            <w:hideMark/>
          </w:tcPr>
          <w:p w14:paraId="5FCA0F41"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火險服務</w:t>
            </w:r>
          </w:p>
        </w:tc>
        <w:tc>
          <w:tcPr>
            <w:tcW w:w="275" w:type="pct"/>
            <w:shd w:val="clear" w:color="auto" w:fill="auto"/>
            <w:noWrap/>
            <w:vAlign w:val="center"/>
            <w:hideMark/>
          </w:tcPr>
          <w:p w14:paraId="65B81145"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617B6A0B"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4CF3A22E"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6A00A00" w14:textId="4CF77941" w:rsidR="008464F4" w:rsidRPr="008F20B5" w:rsidRDefault="008464F4" w:rsidP="00B36E6E">
            <w:pPr>
              <w:widowControl/>
              <w:rPr>
                <w:rFonts w:ascii="標楷體" w:eastAsia="標楷體" w:hAnsi="標楷體" w:cs="新細明體"/>
                <w:color w:val="000000"/>
                <w:kern w:val="0"/>
              </w:rPr>
            </w:pPr>
          </w:p>
        </w:tc>
      </w:tr>
      <w:tr w:rsidR="008464F4" w:rsidRPr="008F20B5" w14:paraId="73A77372" w14:textId="77777777" w:rsidTr="00614F5B">
        <w:trPr>
          <w:trHeight w:val="340"/>
        </w:trPr>
        <w:tc>
          <w:tcPr>
            <w:tcW w:w="274" w:type="pct"/>
            <w:shd w:val="clear" w:color="auto" w:fill="auto"/>
            <w:vAlign w:val="center"/>
          </w:tcPr>
          <w:p w14:paraId="2F324B98" w14:textId="1043603F"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78AC5FC" w14:textId="29A16344"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Estimate</w:t>
            </w:r>
          </w:p>
        </w:tc>
        <w:tc>
          <w:tcPr>
            <w:tcW w:w="1923" w:type="pct"/>
            <w:shd w:val="clear" w:color="auto" w:fill="auto"/>
            <w:noWrap/>
            <w:vAlign w:val="center"/>
            <w:hideMark/>
          </w:tcPr>
          <w:p w14:paraId="61DA1E20"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估價</w:t>
            </w:r>
          </w:p>
        </w:tc>
        <w:tc>
          <w:tcPr>
            <w:tcW w:w="275" w:type="pct"/>
            <w:shd w:val="clear" w:color="auto" w:fill="auto"/>
            <w:noWrap/>
            <w:vAlign w:val="center"/>
            <w:hideMark/>
          </w:tcPr>
          <w:p w14:paraId="07C299B4"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4F8F4D54"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0A0F6C3F"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47967F89" w14:textId="39A1AA4F" w:rsidR="008464F4" w:rsidRPr="008F20B5" w:rsidRDefault="008464F4" w:rsidP="00B36E6E">
            <w:pPr>
              <w:widowControl/>
              <w:rPr>
                <w:rFonts w:ascii="標楷體" w:eastAsia="標楷體" w:hAnsi="標楷體" w:cs="新細明體"/>
                <w:color w:val="000000"/>
                <w:kern w:val="0"/>
              </w:rPr>
            </w:pPr>
          </w:p>
        </w:tc>
      </w:tr>
      <w:tr w:rsidR="008464F4" w:rsidRPr="008F20B5" w14:paraId="7C9E7CF4" w14:textId="77777777" w:rsidTr="00614F5B">
        <w:trPr>
          <w:trHeight w:val="340"/>
        </w:trPr>
        <w:tc>
          <w:tcPr>
            <w:tcW w:w="274" w:type="pct"/>
            <w:shd w:val="clear" w:color="auto" w:fill="auto"/>
            <w:vAlign w:val="center"/>
          </w:tcPr>
          <w:p w14:paraId="7A04E3F5" w14:textId="5F2A2B1C"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8AA1E79" w14:textId="74D0A73A"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CreditOfficer</w:t>
            </w:r>
          </w:p>
        </w:tc>
        <w:tc>
          <w:tcPr>
            <w:tcW w:w="1923" w:type="pct"/>
            <w:shd w:val="clear" w:color="auto" w:fill="auto"/>
            <w:noWrap/>
            <w:vAlign w:val="center"/>
            <w:hideMark/>
          </w:tcPr>
          <w:p w14:paraId="215FD429" w14:textId="44B24FC3"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授信人</w:t>
            </w:r>
          </w:p>
        </w:tc>
        <w:tc>
          <w:tcPr>
            <w:tcW w:w="275" w:type="pct"/>
            <w:shd w:val="clear" w:color="auto" w:fill="auto"/>
            <w:noWrap/>
            <w:vAlign w:val="center"/>
            <w:hideMark/>
          </w:tcPr>
          <w:p w14:paraId="745AF851"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60F529F1"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1B609E6A" w14:textId="7482CEB7"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3856FFC2" w14:textId="0CB874AC" w:rsidR="008464F4" w:rsidRPr="008F20B5" w:rsidRDefault="008464F4" w:rsidP="00B36E6E">
            <w:pPr>
              <w:widowControl/>
              <w:rPr>
                <w:rFonts w:ascii="標楷體" w:eastAsia="標楷體" w:hAnsi="標楷體" w:cs="新細明體"/>
                <w:color w:val="000000"/>
                <w:kern w:val="0"/>
              </w:rPr>
            </w:pPr>
          </w:p>
        </w:tc>
      </w:tr>
      <w:tr w:rsidR="008464F4" w:rsidRPr="008F20B5" w14:paraId="4EE10DF3" w14:textId="77777777" w:rsidTr="00614F5B">
        <w:trPr>
          <w:trHeight w:val="340"/>
        </w:trPr>
        <w:tc>
          <w:tcPr>
            <w:tcW w:w="274" w:type="pct"/>
            <w:shd w:val="clear" w:color="auto" w:fill="auto"/>
            <w:vAlign w:val="center"/>
          </w:tcPr>
          <w:p w14:paraId="551EFDAA" w14:textId="734C9724"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0F6339C" w14:textId="5C4F339E"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BusinessOfficer</w:t>
            </w:r>
          </w:p>
        </w:tc>
        <w:tc>
          <w:tcPr>
            <w:tcW w:w="1923" w:type="pct"/>
            <w:shd w:val="clear" w:color="auto" w:fill="auto"/>
            <w:noWrap/>
            <w:vAlign w:val="center"/>
            <w:hideMark/>
          </w:tcPr>
          <w:p w14:paraId="20269AC6" w14:textId="77777777"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放款業務專員</w:t>
            </w:r>
          </w:p>
        </w:tc>
        <w:tc>
          <w:tcPr>
            <w:tcW w:w="275" w:type="pct"/>
            <w:shd w:val="clear" w:color="auto" w:fill="auto"/>
            <w:noWrap/>
            <w:vAlign w:val="center"/>
            <w:hideMark/>
          </w:tcPr>
          <w:p w14:paraId="040C7321"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6CA95A41"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677FAC5D"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7F86254" w14:textId="64A9F743" w:rsidR="008464F4" w:rsidRPr="008F20B5" w:rsidRDefault="008464F4" w:rsidP="00B36E6E">
            <w:pPr>
              <w:widowControl/>
              <w:rPr>
                <w:rFonts w:ascii="標楷體" w:eastAsia="標楷體" w:hAnsi="標楷體" w:cs="新細明體"/>
                <w:color w:val="000000"/>
                <w:kern w:val="0"/>
              </w:rPr>
            </w:pPr>
          </w:p>
        </w:tc>
      </w:tr>
      <w:tr w:rsidR="008464F4" w:rsidRPr="008F20B5" w14:paraId="042F94F3" w14:textId="77777777" w:rsidTr="00614F5B">
        <w:trPr>
          <w:trHeight w:val="340"/>
        </w:trPr>
        <w:tc>
          <w:tcPr>
            <w:tcW w:w="274" w:type="pct"/>
            <w:shd w:val="clear" w:color="auto" w:fill="auto"/>
            <w:vAlign w:val="center"/>
          </w:tcPr>
          <w:p w14:paraId="6305120D" w14:textId="18759E86" w:rsidR="008464F4" w:rsidRPr="004A1C2C" w:rsidRDefault="008464F4" w:rsidP="004A1C2C">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49263AC" w14:textId="00DFEB90"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Supervisor</w:t>
            </w:r>
          </w:p>
        </w:tc>
        <w:tc>
          <w:tcPr>
            <w:tcW w:w="1923" w:type="pct"/>
            <w:shd w:val="clear" w:color="auto" w:fill="auto"/>
            <w:noWrap/>
            <w:vAlign w:val="center"/>
            <w:hideMark/>
          </w:tcPr>
          <w:p w14:paraId="0F06AD5B" w14:textId="703731E9"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核決主管</w:t>
            </w:r>
          </w:p>
        </w:tc>
        <w:tc>
          <w:tcPr>
            <w:tcW w:w="275" w:type="pct"/>
            <w:shd w:val="clear" w:color="auto" w:fill="auto"/>
            <w:noWrap/>
            <w:vAlign w:val="center"/>
            <w:hideMark/>
          </w:tcPr>
          <w:p w14:paraId="0E3536CE"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2A843FE6" w14:textId="77777777"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4B484ABF"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2E9423D6" w14:textId="280462A0" w:rsidR="008464F4" w:rsidRPr="008F20B5" w:rsidRDefault="008464F4" w:rsidP="00B36E6E">
            <w:pPr>
              <w:widowControl/>
              <w:rPr>
                <w:rFonts w:ascii="標楷體" w:eastAsia="標楷體" w:hAnsi="標楷體" w:cs="新細明體"/>
                <w:color w:val="000000"/>
                <w:kern w:val="0"/>
              </w:rPr>
            </w:pPr>
          </w:p>
        </w:tc>
      </w:tr>
      <w:tr w:rsidR="008464F4" w:rsidRPr="008F20B5" w14:paraId="6DA49EEF" w14:textId="77777777" w:rsidTr="00614F5B">
        <w:trPr>
          <w:trHeight w:val="340"/>
        </w:trPr>
        <w:tc>
          <w:tcPr>
            <w:tcW w:w="274" w:type="pct"/>
            <w:shd w:val="clear" w:color="auto" w:fill="auto"/>
            <w:vAlign w:val="center"/>
          </w:tcPr>
          <w:p w14:paraId="67A96970" w14:textId="77777777" w:rsidR="008464F4" w:rsidRPr="008F20B5" w:rsidDel="00453EB9" w:rsidRDefault="008464F4" w:rsidP="00B36E6E">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693ED862" w14:textId="6B940280"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color w:val="000000"/>
                <w:kern w:val="0"/>
              </w:rPr>
              <w:t>Coorgnizer</w:t>
            </w:r>
          </w:p>
        </w:tc>
        <w:tc>
          <w:tcPr>
            <w:tcW w:w="1923" w:type="pct"/>
            <w:shd w:val="clear" w:color="auto" w:fill="auto"/>
            <w:noWrap/>
            <w:vAlign w:val="center"/>
          </w:tcPr>
          <w:p w14:paraId="2B001A9E" w14:textId="2179F0A1" w:rsidR="008464F4" w:rsidRPr="008F20B5" w:rsidRDefault="008464F4" w:rsidP="00B36E6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協辦人</w:t>
            </w:r>
          </w:p>
        </w:tc>
        <w:tc>
          <w:tcPr>
            <w:tcW w:w="275" w:type="pct"/>
            <w:shd w:val="clear" w:color="auto" w:fill="auto"/>
            <w:noWrap/>
            <w:vAlign w:val="center"/>
          </w:tcPr>
          <w:p w14:paraId="3E09F245" w14:textId="61CA43BE"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EA016DD" w14:textId="04BAF8D2" w:rsidR="008464F4" w:rsidRPr="008F20B5" w:rsidRDefault="008464F4" w:rsidP="00B36E6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53E4D632"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7E99CEEF" w14:textId="2F686B30" w:rsidR="008464F4" w:rsidRPr="008F20B5" w:rsidRDefault="008464F4" w:rsidP="00B36E6E">
            <w:pPr>
              <w:widowControl/>
              <w:rPr>
                <w:rFonts w:ascii="標楷體" w:eastAsia="標楷體" w:hAnsi="標楷體" w:cs="新細明體"/>
                <w:color w:val="000000"/>
                <w:kern w:val="0"/>
              </w:rPr>
            </w:pPr>
          </w:p>
        </w:tc>
      </w:tr>
      <w:tr w:rsidR="008464F4" w:rsidRPr="008F20B5" w14:paraId="0C20EBAE" w14:textId="77777777" w:rsidTr="00614F5B">
        <w:trPr>
          <w:trHeight w:val="340"/>
        </w:trPr>
        <w:tc>
          <w:tcPr>
            <w:tcW w:w="274" w:type="pct"/>
            <w:shd w:val="clear" w:color="auto" w:fill="auto"/>
            <w:vAlign w:val="center"/>
          </w:tcPr>
          <w:p w14:paraId="78C89623" w14:textId="4670CA37"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234AE88"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GroupId</w:t>
            </w:r>
          </w:p>
        </w:tc>
        <w:tc>
          <w:tcPr>
            <w:tcW w:w="1923" w:type="pct"/>
            <w:shd w:val="clear" w:color="auto" w:fill="auto"/>
            <w:noWrap/>
            <w:vAlign w:val="center"/>
            <w:hideMark/>
          </w:tcPr>
          <w:p w14:paraId="7A186DF2"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團體戶統編</w:t>
            </w:r>
          </w:p>
        </w:tc>
        <w:tc>
          <w:tcPr>
            <w:tcW w:w="275" w:type="pct"/>
            <w:shd w:val="clear" w:color="auto" w:fill="auto"/>
            <w:noWrap/>
            <w:vAlign w:val="center"/>
            <w:hideMark/>
          </w:tcPr>
          <w:p w14:paraId="163ED540"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387C74E"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742E3CF1" w14:textId="77777777" w:rsidR="008464F4" w:rsidRPr="008F20B5" w:rsidRDefault="008464F4"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0AF5A0A7" w14:textId="45B96396" w:rsidR="008464F4" w:rsidRPr="008F20B5" w:rsidRDefault="008464F4" w:rsidP="007D08C0">
            <w:pPr>
              <w:widowControl/>
              <w:rPr>
                <w:rFonts w:ascii="標楷體" w:eastAsia="標楷體" w:hAnsi="標楷體" w:cs="新細明體"/>
                <w:color w:val="000000"/>
                <w:kern w:val="0"/>
              </w:rPr>
            </w:pPr>
          </w:p>
        </w:tc>
      </w:tr>
      <w:tr w:rsidR="008464F4" w:rsidRPr="008F20B5" w14:paraId="570BA198" w14:textId="77777777" w:rsidTr="00614F5B">
        <w:trPr>
          <w:trHeight w:val="340"/>
        </w:trPr>
        <w:tc>
          <w:tcPr>
            <w:tcW w:w="274" w:type="pct"/>
            <w:shd w:val="clear" w:color="auto" w:fill="auto"/>
            <w:vAlign w:val="center"/>
          </w:tcPr>
          <w:p w14:paraId="6E352963" w14:textId="4C06E9C0"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881A5AB" w14:textId="504972F0" w:rsidR="008464F4" w:rsidRPr="00614F5B" w:rsidRDefault="008464F4" w:rsidP="007D08C0">
            <w:pPr>
              <w:widowControl/>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CreditScore</w:t>
            </w:r>
          </w:p>
        </w:tc>
        <w:tc>
          <w:tcPr>
            <w:tcW w:w="1923" w:type="pct"/>
            <w:shd w:val="clear" w:color="auto" w:fill="auto"/>
            <w:noWrap/>
            <w:vAlign w:val="center"/>
            <w:hideMark/>
          </w:tcPr>
          <w:p w14:paraId="70BD3768" w14:textId="77777777" w:rsidR="008464F4" w:rsidRPr="00614F5B" w:rsidRDefault="008464F4" w:rsidP="007D08C0">
            <w:pPr>
              <w:widowControl/>
              <w:rPr>
                <w:rFonts w:ascii="標楷體" w:eastAsia="標楷體" w:hAnsi="標楷體" w:cs="新細明體"/>
                <w:color w:val="000000"/>
                <w:kern w:val="0"/>
                <w:highlight w:val="yellow"/>
              </w:rPr>
            </w:pPr>
            <w:r w:rsidRPr="00614F5B">
              <w:rPr>
                <w:rFonts w:ascii="標楷體" w:eastAsia="標楷體" w:hAnsi="標楷體" w:cs="新細明體" w:hint="eastAsia"/>
                <w:color w:val="000000"/>
                <w:kern w:val="0"/>
                <w:highlight w:val="yellow"/>
              </w:rPr>
              <w:t>信用評分</w:t>
            </w:r>
          </w:p>
        </w:tc>
        <w:tc>
          <w:tcPr>
            <w:tcW w:w="275" w:type="pct"/>
            <w:shd w:val="clear" w:color="auto" w:fill="auto"/>
            <w:noWrap/>
            <w:vAlign w:val="center"/>
            <w:hideMark/>
          </w:tcPr>
          <w:p w14:paraId="26038A04" w14:textId="4FFD2050" w:rsidR="008464F4" w:rsidRPr="00614F5B" w:rsidRDefault="008464F4" w:rsidP="007D08C0">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9</w:t>
            </w:r>
          </w:p>
        </w:tc>
        <w:tc>
          <w:tcPr>
            <w:tcW w:w="275" w:type="pct"/>
            <w:shd w:val="clear" w:color="auto" w:fill="auto"/>
            <w:noWrap/>
            <w:vAlign w:val="center"/>
            <w:hideMark/>
          </w:tcPr>
          <w:p w14:paraId="70D29165" w14:textId="77777777" w:rsidR="008464F4" w:rsidRPr="00614F5B" w:rsidRDefault="008464F4" w:rsidP="007D08C0">
            <w:pPr>
              <w:widowControl/>
              <w:jc w:val="center"/>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3</w:t>
            </w:r>
          </w:p>
        </w:tc>
        <w:tc>
          <w:tcPr>
            <w:tcW w:w="275" w:type="pct"/>
          </w:tcPr>
          <w:p w14:paraId="0B7A4F08" w14:textId="77777777" w:rsidR="008464F4" w:rsidRPr="0078147E" w:rsidRDefault="008464F4" w:rsidP="00614F5B">
            <w:pPr>
              <w:widowControl/>
              <w:jc w:val="center"/>
              <w:rPr>
                <w:rFonts w:ascii="標楷體" w:eastAsia="標楷體" w:hAnsi="標楷體" w:cs="新細明體"/>
                <w:color w:val="000000"/>
                <w:kern w:val="0"/>
                <w:highlight w:val="yellow"/>
              </w:rPr>
            </w:pPr>
          </w:p>
        </w:tc>
        <w:tc>
          <w:tcPr>
            <w:tcW w:w="1264" w:type="pct"/>
            <w:shd w:val="clear" w:color="auto" w:fill="auto"/>
            <w:noWrap/>
            <w:vAlign w:val="center"/>
          </w:tcPr>
          <w:p w14:paraId="5920B6A4" w14:textId="5FC7B512" w:rsidR="008464F4" w:rsidRPr="00614F5B" w:rsidRDefault="008464F4" w:rsidP="007D08C0">
            <w:pPr>
              <w:widowControl/>
              <w:rPr>
                <w:rFonts w:ascii="標楷體" w:eastAsia="標楷體" w:hAnsi="標楷體" w:cs="新細明體"/>
                <w:color w:val="000000"/>
                <w:kern w:val="0"/>
                <w:highlight w:val="yellow"/>
              </w:rPr>
            </w:pPr>
            <w:r w:rsidRPr="00614F5B">
              <w:rPr>
                <w:rFonts w:ascii="標楷體" w:eastAsia="標楷體" w:hAnsi="標楷體" w:cs="新細明體"/>
                <w:color w:val="000000"/>
                <w:kern w:val="0"/>
                <w:highlight w:val="yellow"/>
              </w:rPr>
              <w:t>000</w:t>
            </w:r>
          </w:p>
        </w:tc>
      </w:tr>
      <w:tr w:rsidR="008464F4" w:rsidRPr="008F20B5" w14:paraId="37296AF1" w14:textId="77777777" w:rsidTr="00614F5B">
        <w:trPr>
          <w:trHeight w:val="340"/>
        </w:trPr>
        <w:tc>
          <w:tcPr>
            <w:tcW w:w="274" w:type="pct"/>
            <w:shd w:val="clear" w:color="auto" w:fill="auto"/>
            <w:vAlign w:val="center"/>
          </w:tcPr>
          <w:p w14:paraId="74433342" w14:textId="4C84418A"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1127285" w14:textId="0C151D3E"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GuaranteeDate</w:t>
            </w:r>
          </w:p>
        </w:tc>
        <w:tc>
          <w:tcPr>
            <w:tcW w:w="1923" w:type="pct"/>
            <w:shd w:val="clear" w:color="auto" w:fill="auto"/>
            <w:noWrap/>
            <w:vAlign w:val="center"/>
            <w:hideMark/>
          </w:tcPr>
          <w:p w14:paraId="4BC048C9"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對保日期</w:t>
            </w:r>
          </w:p>
        </w:tc>
        <w:tc>
          <w:tcPr>
            <w:tcW w:w="275" w:type="pct"/>
            <w:shd w:val="clear" w:color="auto" w:fill="auto"/>
            <w:noWrap/>
            <w:vAlign w:val="center"/>
            <w:hideMark/>
          </w:tcPr>
          <w:p w14:paraId="2AB51326"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7FAC6142" w14:textId="0AA64A92"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3E6804A1" w14:textId="60136393"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hideMark/>
          </w:tcPr>
          <w:p w14:paraId="131C139F" w14:textId="6E369110"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464F4" w:rsidRPr="008F20B5" w14:paraId="216EDEB9" w14:textId="77777777" w:rsidTr="00614F5B">
        <w:trPr>
          <w:trHeight w:val="340"/>
        </w:trPr>
        <w:tc>
          <w:tcPr>
            <w:tcW w:w="274" w:type="pct"/>
            <w:shd w:val="clear" w:color="auto" w:fill="auto"/>
            <w:vAlign w:val="center"/>
          </w:tcPr>
          <w:p w14:paraId="1DA661F7" w14:textId="5CF5180A"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1308F2C9" w14:textId="1BB9F2BA"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RelationCode</w:t>
            </w:r>
          </w:p>
        </w:tc>
        <w:tc>
          <w:tcPr>
            <w:tcW w:w="1923" w:type="pct"/>
            <w:shd w:val="clear" w:color="auto" w:fill="auto"/>
            <w:noWrap/>
            <w:vAlign w:val="center"/>
            <w:hideMark/>
          </w:tcPr>
          <w:p w14:paraId="5956C962"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與借款人關係</w:t>
            </w:r>
          </w:p>
        </w:tc>
        <w:tc>
          <w:tcPr>
            <w:tcW w:w="275" w:type="pct"/>
            <w:shd w:val="clear" w:color="auto" w:fill="auto"/>
            <w:noWrap/>
            <w:vAlign w:val="center"/>
            <w:hideMark/>
          </w:tcPr>
          <w:p w14:paraId="71788F90"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92874C9"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401D3A52" w14:textId="6FCB0C6F"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614B3693" w14:textId="432B5CD1" w:rsidR="00FD0FD5" w:rsidRDefault="00FD0FD5"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繳款方式為銀行扣款時</w:t>
            </w:r>
            <w:r>
              <w:rPr>
                <w:rFonts w:ascii="標楷體" w:eastAsia="標楷體" w:hAnsi="標楷體" w:cs="新細明體" w:hint="eastAsia"/>
                <w:color w:val="000000"/>
                <w:kern w:val="0"/>
              </w:rPr>
              <w:t>必填</w:t>
            </w:r>
          </w:p>
          <w:p w14:paraId="3A68F331" w14:textId="0340A01D"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本人</w:t>
            </w:r>
          </w:p>
          <w:p w14:paraId="67467651"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夫</w:t>
            </w:r>
          </w:p>
          <w:p w14:paraId="1535E143"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妻</w:t>
            </w:r>
          </w:p>
          <w:p w14:paraId="4F0F8707"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父</w:t>
            </w:r>
          </w:p>
          <w:p w14:paraId="21BC0085"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母</w:t>
            </w:r>
          </w:p>
          <w:p w14:paraId="446CB426"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子</w:t>
            </w:r>
          </w:p>
          <w:p w14:paraId="1947FABC"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女</w:t>
            </w:r>
          </w:p>
          <w:p w14:paraId="796ACB78"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兄</w:t>
            </w:r>
          </w:p>
          <w:p w14:paraId="110CBE3F"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弟</w:t>
            </w:r>
          </w:p>
          <w:p w14:paraId="30EB2FE9"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姊</w:t>
            </w:r>
          </w:p>
          <w:p w14:paraId="4999B9E3"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妹</w:t>
            </w:r>
          </w:p>
          <w:p w14:paraId="297D14CE"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姪子</w:t>
            </w:r>
          </w:p>
          <w:p w14:paraId="60150508" w14:textId="3E93E66C"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99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w:t>
            </w:r>
          </w:p>
        </w:tc>
      </w:tr>
      <w:tr w:rsidR="008464F4" w:rsidRPr="008F20B5" w14:paraId="14C21714" w14:textId="77777777" w:rsidTr="00614F5B">
        <w:trPr>
          <w:trHeight w:val="340"/>
        </w:trPr>
        <w:tc>
          <w:tcPr>
            <w:tcW w:w="274" w:type="pct"/>
            <w:shd w:val="clear" w:color="auto" w:fill="auto"/>
            <w:vAlign w:val="center"/>
          </w:tcPr>
          <w:p w14:paraId="35631861" w14:textId="41A8172B"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5AB0B6B" w14:textId="1B4DA580"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RelationName</w:t>
            </w:r>
          </w:p>
        </w:tc>
        <w:tc>
          <w:tcPr>
            <w:tcW w:w="1923" w:type="pct"/>
            <w:shd w:val="clear" w:color="auto" w:fill="auto"/>
            <w:noWrap/>
            <w:vAlign w:val="center"/>
            <w:hideMark/>
          </w:tcPr>
          <w:p w14:paraId="7DE1DAF7"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帳戶戶名</w:t>
            </w:r>
          </w:p>
        </w:tc>
        <w:tc>
          <w:tcPr>
            <w:tcW w:w="275" w:type="pct"/>
            <w:shd w:val="clear" w:color="auto" w:fill="auto"/>
            <w:noWrap/>
            <w:vAlign w:val="center"/>
            <w:hideMark/>
          </w:tcPr>
          <w:p w14:paraId="5C9A206D"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FDAE89D" w14:textId="4250EF1A"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5" w:type="pct"/>
          </w:tcPr>
          <w:p w14:paraId="5D5A48E3" w14:textId="34EE0DAC"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2C1AA1E8" w14:textId="36DF98C0" w:rsidR="008464F4" w:rsidRPr="008F20B5" w:rsidRDefault="00FD0FD5" w:rsidP="007D08C0">
            <w:pPr>
              <w:widowControl/>
              <w:rPr>
                <w:rFonts w:ascii="標楷體" w:eastAsia="標楷體" w:hAnsi="標楷體" w:cs="新細明體"/>
                <w:color w:val="000000"/>
                <w:kern w:val="0"/>
              </w:rPr>
            </w:pPr>
            <w:r>
              <w:rPr>
                <w:rFonts w:ascii="標楷體" w:eastAsia="標楷體" w:hAnsi="標楷體" w:cs="新細明體" w:hint="eastAsia"/>
                <w:color w:val="000000"/>
                <w:kern w:val="0"/>
              </w:rPr>
              <w:t>與借款人關係為01.02.03.04.05.06.07.08.09.10.11.99時必填</w:t>
            </w:r>
          </w:p>
        </w:tc>
      </w:tr>
      <w:tr w:rsidR="008464F4" w:rsidRPr="008F20B5" w14:paraId="089A2941" w14:textId="77777777" w:rsidTr="00614F5B">
        <w:trPr>
          <w:trHeight w:val="340"/>
        </w:trPr>
        <w:tc>
          <w:tcPr>
            <w:tcW w:w="274" w:type="pct"/>
            <w:shd w:val="clear" w:color="auto" w:fill="auto"/>
            <w:vAlign w:val="center"/>
          </w:tcPr>
          <w:p w14:paraId="74FC0CEA" w14:textId="688D96CC"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0488651F" w14:textId="7EB3E073"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RelationId</w:t>
            </w:r>
          </w:p>
        </w:tc>
        <w:tc>
          <w:tcPr>
            <w:tcW w:w="1923" w:type="pct"/>
            <w:shd w:val="clear" w:color="auto" w:fill="auto"/>
            <w:noWrap/>
            <w:vAlign w:val="center"/>
            <w:hideMark/>
          </w:tcPr>
          <w:p w14:paraId="7F9C1054" w14:textId="77777777"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身分證字號</w:t>
            </w:r>
          </w:p>
        </w:tc>
        <w:tc>
          <w:tcPr>
            <w:tcW w:w="275" w:type="pct"/>
            <w:shd w:val="clear" w:color="auto" w:fill="auto"/>
            <w:noWrap/>
            <w:vAlign w:val="center"/>
            <w:hideMark/>
          </w:tcPr>
          <w:p w14:paraId="212B5DF4"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7C021CD" w14:textId="77777777" w:rsidR="008464F4" w:rsidRPr="008F20B5"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1B516DAF" w14:textId="665F5F22"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40DD65E0" w14:textId="196DB875" w:rsidR="008464F4" w:rsidRPr="008F20B5" w:rsidRDefault="00FD0FD5" w:rsidP="007D08C0">
            <w:pPr>
              <w:widowControl/>
              <w:rPr>
                <w:rFonts w:ascii="標楷體" w:eastAsia="標楷體" w:hAnsi="標楷體" w:cs="新細明體"/>
                <w:color w:val="000000"/>
                <w:kern w:val="0"/>
              </w:rPr>
            </w:pPr>
            <w:r>
              <w:rPr>
                <w:rFonts w:ascii="標楷體" w:eastAsia="標楷體" w:hAnsi="標楷體" w:cs="新細明體" w:hint="eastAsia"/>
                <w:color w:val="000000"/>
                <w:kern w:val="0"/>
              </w:rPr>
              <w:t>與借款人關係為01.02.03.04.05.06.07.08.09.10.11.99時必填</w:t>
            </w:r>
          </w:p>
        </w:tc>
      </w:tr>
      <w:tr w:rsidR="008464F4" w:rsidRPr="008F20B5" w14:paraId="32B35E57" w14:textId="77777777" w:rsidTr="00614F5B">
        <w:trPr>
          <w:trHeight w:val="340"/>
        </w:trPr>
        <w:tc>
          <w:tcPr>
            <w:tcW w:w="274" w:type="pct"/>
            <w:shd w:val="clear" w:color="auto" w:fill="auto"/>
            <w:vAlign w:val="center"/>
          </w:tcPr>
          <w:p w14:paraId="489A6982" w14:textId="797EEA5F"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66CE7B30" w14:textId="5BDE646C" w:rsidR="008464F4" w:rsidRPr="004A1C2C"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RelationBirthday</w:t>
            </w:r>
          </w:p>
        </w:tc>
        <w:tc>
          <w:tcPr>
            <w:tcW w:w="1923" w:type="pct"/>
            <w:shd w:val="clear" w:color="auto" w:fill="auto"/>
            <w:noWrap/>
            <w:vAlign w:val="center"/>
          </w:tcPr>
          <w:p w14:paraId="1A58CDE9" w14:textId="6EF56D96" w:rsidR="008464F4" w:rsidRPr="004A1C2C" w:rsidRDefault="008464F4" w:rsidP="007D08C0">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出生日期</w:t>
            </w:r>
          </w:p>
        </w:tc>
        <w:tc>
          <w:tcPr>
            <w:tcW w:w="275" w:type="pct"/>
            <w:shd w:val="clear" w:color="auto" w:fill="auto"/>
            <w:noWrap/>
            <w:vAlign w:val="center"/>
          </w:tcPr>
          <w:p w14:paraId="5BE02594" w14:textId="1AC64684" w:rsidR="008464F4" w:rsidRPr="004A1C2C"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tcPr>
          <w:p w14:paraId="410E98F9" w14:textId="00C88BC1" w:rsidR="008464F4" w:rsidRPr="004A1C2C"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2318EEC7" w14:textId="4B60BC63"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57A39E72" w14:textId="307FCA39" w:rsidR="00FD0FD5" w:rsidRDefault="00FD0FD5" w:rsidP="007D08C0">
            <w:pPr>
              <w:widowControl/>
              <w:rPr>
                <w:rFonts w:ascii="標楷體" w:eastAsia="標楷體" w:hAnsi="標楷體" w:cs="新細明體"/>
                <w:color w:val="000000"/>
                <w:kern w:val="0"/>
              </w:rPr>
            </w:pPr>
            <w:r>
              <w:rPr>
                <w:rFonts w:ascii="標楷體" w:eastAsia="標楷體" w:hAnsi="標楷體" w:cs="新細明體" w:hint="eastAsia"/>
                <w:color w:val="000000"/>
                <w:kern w:val="0"/>
              </w:rPr>
              <w:t>與借款人關係為01.02.03.04.05.06.07.08.09.10.11.99時必填</w:t>
            </w:r>
          </w:p>
          <w:p w14:paraId="680F6C1C" w14:textId="2890D762" w:rsidR="008464F4" w:rsidRPr="004A1C2C"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464F4" w:rsidRPr="008F20B5" w14:paraId="2CD36001" w14:textId="77777777" w:rsidTr="00614F5B">
        <w:trPr>
          <w:trHeight w:val="340"/>
        </w:trPr>
        <w:tc>
          <w:tcPr>
            <w:tcW w:w="274" w:type="pct"/>
            <w:shd w:val="clear" w:color="auto" w:fill="auto"/>
            <w:vAlign w:val="center"/>
          </w:tcPr>
          <w:p w14:paraId="45B9A22C" w14:textId="2A62DAFD" w:rsidR="008464F4" w:rsidRPr="004A1C2C" w:rsidRDefault="008464F4" w:rsidP="007D08C0">
            <w:pPr>
              <w:pStyle w:val="af9"/>
              <w:widowControl/>
              <w:numPr>
                <w:ilvl w:val="0"/>
                <w:numId w:val="35"/>
              </w:numPr>
              <w:ind w:leftChars="0"/>
              <w:jc w:val="center"/>
              <w:rPr>
                <w:rFonts w:ascii="標楷體" w:eastAsia="標楷體" w:hAnsi="標楷體" w:cs="新細明體"/>
                <w:color w:val="000000"/>
                <w:kern w:val="0"/>
              </w:rPr>
            </w:pPr>
          </w:p>
        </w:tc>
        <w:tc>
          <w:tcPr>
            <w:tcW w:w="714" w:type="pct"/>
            <w:shd w:val="clear" w:color="auto" w:fill="auto"/>
            <w:noWrap/>
            <w:vAlign w:val="center"/>
          </w:tcPr>
          <w:p w14:paraId="7D8F46BA" w14:textId="00FF066B" w:rsidR="008464F4" w:rsidRPr="004A1C2C"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RelationGender</w:t>
            </w:r>
          </w:p>
        </w:tc>
        <w:tc>
          <w:tcPr>
            <w:tcW w:w="1923" w:type="pct"/>
            <w:shd w:val="clear" w:color="auto" w:fill="auto"/>
            <w:noWrap/>
            <w:vAlign w:val="center"/>
          </w:tcPr>
          <w:p w14:paraId="7C99381D" w14:textId="2A167843" w:rsidR="008464F4" w:rsidRPr="004A1C2C" w:rsidRDefault="008464F4" w:rsidP="007D08C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性別</w:t>
            </w:r>
          </w:p>
        </w:tc>
        <w:tc>
          <w:tcPr>
            <w:tcW w:w="275" w:type="pct"/>
            <w:shd w:val="clear" w:color="auto" w:fill="auto"/>
            <w:noWrap/>
            <w:vAlign w:val="center"/>
          </w:tcPr>
          <w:p w14:paraId="1D0ABC21" w14:textId="7CF8BB44" w:rsidR="008464F4" w:rsidRPr="004A1C2C"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3FE000C0" w14:textId="678A979C" w:rsidR="008464F4" w:rsidRPr="004A1C2C" w:rsidRDefault="008464F4" w:rsidP="007D08C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5186C788" w14:textId="4B787A64" w:rsidR="008464F4"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264" w:type="pct"/>
            <w:shd w:val="clear" w:color="auto" w:fill="auto"/>
            <w:noWrap/>
            <w:vAlign w:val="center"/>
          </w:tcPr>
          <w:p w14:paraId="585F37D0" w14:textId="77777777" w:rsidR="00FD0FD5" w:rsidRDefault="00FD0FD5" w:rsidP="007D08C0">
            <w:pPr>
              <w:widowControl/>
              <w:rPr>
                <w:rFonts w:ascii="標楷體" w:eastAsia="標楷體" w:hAnsi="標楷體" w:cs="新細明體"/>
                <w:color w:val="000000"/>
                <w:kern w:val="0"/>
              </w:rPr>
            </w:pPr>
            <w:r>
              <w:rPr>
                <w:rFonts w:ascii="標楷體" w:eastAsia="標楷體" w:hAnsi="標楷體" w:cs="新細明體" w:hint="eastAsia"/>
                <w:color w:val="000000"/>
                <w:kern w:val="0"/>
              </w:rPr>
              <w:t>與借款人關係為01.02.03.04.05.06.07.08.09.10.11.99時必填</w:t>
            </w:r>
          </w:p>
          <w:p w14:paraId="39F43C2A" w14:textId="0B5BB5EF" w:rsidR="008464F4" w:rsidRPr="008F20B5"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男</w:t>
            </w:r>
          </w:p>
          <w:p w14:paraId="0F899986" w14:textId="69B4F511" w:rsidR="008464F4" w:rsidRPr="004A1C2C" w:rsidRDefault="008464F4" w:rsidP="007D08C0">
            <w:pPr>
              <w:widowControl/>
              <w:rPr>
                <w:rFonts w:ascii="標楷體" w:eastAsia="標楷體" w:hAnsi="標楷體" w:cs="新細明體"/>
                <w:color w:val="000000"/>
                <w:kern w:val="0"/>
              </w:rPr>
            </w:pPr>
            <w:r w:rsidRPr="008F20B5">
              <w:rPr>
                <w:rFonts w:ascii="標楷體" w:eastAsia="標楷體" w:hAnsi="標楷體" w:cs="新細明體"/>
                <w:color w:val="000000"/>
                <w:kern w:val="0"/>
              </w:rPr>
              <w:t>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女</w:t>
            </w:r>
          </w:p>
        </w:tc>
      </w:tr>
      <w:tr w:rsidR="008464F4" w:rsidRPr="000F4A4A" w14:paraId="29151AFB" w14:textId="77777777" w:rsidTr="00614F5B">
        <w:trPr>
          <w:trHeight w:val="340"/>
        </w:trPr>
        <w:tc>
          <w:tcPr>
            <w:tcW w:w="274" w:type="pct"/>
            <w:shd w:val="clear" w:color="auto" w:fill="auto"/>
            <w:vAlign w:val="center"/>
          </w:tcPr>
          <w:p w14:paraId="6435D886" w14:textId="77777777" w:rsidR="008464F4" w:rsidRPr="000F4A4A" w:rsidRDefault="008464F4" w:rsidP="007D08C0">
            <w:pPr>
              <w:pStyle w:val="af9"/>
              <w:widowControl/>
              <w:numPr>
                <w:ilvl w:val="0"/>
                <w:numId w:val="35"/>
              </w:numPr>
              <w:ind w:leftChars="0"/>
              <w:jc w:val="center"/>
              <w:rPr>
                <w:rFonts w:ascii="標楷體" w:eastAsia="標楷體" w:hAnsi="標楷體" w:cs="新細明體"/>
                <w:color w:val="FF0000"/>
                <w:kern w:val="0"/>
              </w:rPr>
            </w:pPr>
          </w:p>
        </w:tc>
        <w:tc>
          <w:tcPr>
            <w:tcW w:w="714" w:type="pct"/>
            <w:tcBorders>
              <w:top w:val="nil"/>
              <w:left w:val="nil"/>
              <w:bottom w:val="single" w:sz="4" w:space="0" w:color="auto"/>
              <w:right w:val="single" w:sz="4" w:space="0" w:color="auto"/>
            </w:tcBorders>
            <w:shd w:val="clear" w:color="auto" w:fill="auto"/>
            <w:noWrap/>
          </w:tcPr>
          <w:p w14:paraId="00C076B5" w14:textId="6E4D4447" w:rsidR="008464F4" w:rsidRPr="00487EDD" w:rsidRDefault="008464F4" w:rsidP="007D08C0">
            <w:pPr>
              <w:widowControl/>
              <w:rPr>
                <w:rFonts w:ascii="標楷體" w:eastAsia="標楷體" w:hAnsi="標楷體" w:cs="新細明體"/>
                <w:color w:val="FF0000"/>
                <w:kern w:val="0"/>
              </w:rPr>
            </w:pPr>
            <w:r>
              <w:rPr>
                <w:rFonts w:ascii="標楷體" w:eastAsia="標楷體" w:hAnsi="標楷體"/>
                <w:color w:val="FF0000"/>
              </w:rPr>
              <w:t>L2153</w:t>
            </w:r>
            <w:r w:rsidRPr="00614F5B">
              <w:rPr>
                <w:rFonts w:ascii="標楷體" w:eastAsia="標楷體" w:hAnsi="標楷體" w:cs="新細明體"/>
                <w:color w:val="FF0000"/>
                <w:kern w:val="0"/>
              </w:rPr>
              <w:t>StepOccurs</w:t>
            </w:r>
          </w:p>
        </w:tc>
        <w:tc>
          <w:tcPr>
            <w:tcW w:w="1923" w:type="pct"/>
            <w:tcBorders>
              <w:top w:val="nil"/>
              <w:left w:val="nil"/>
              <w:bottom w:val="single" w:sz="4" w:space="0" w:color="auto"/>
              <w:right w:val="single" w:sz="4" w:space="0" w:color="auto"/>
            </w:tcBorders>
            <w:shd w:val="clear" w:color="auto" w:fill="auto"/>
            <w:noWrap/>
          </w:tcPr>
          <w:p w14:paraId="7296B20D" w14:textId="77777777" w:rsidR="008464F4" w:rsidRPr="00487EDD" w:rsidRDefault="008464F4" w:rsidP="007D08C0">
            <w:pPr>
              <w:widowControl/>
              <w:rPr>
                <w:rFonts w:ascii="標楷體" w:eastAsia="標楷體" w:hAnsi="標楷體" w:cs="新細明體"/>
                <w:color w:val="FF0000"/>
                <w:kern w:val="0"/>
              </w:rPr>
            </w:pPr>
          </w:p>
        </w:tc>
        <w:tc>
          <w:tcPr>
            <w:tcW w:w="275" w:type="pct"/>
            <w:tcBorders>
              <w:top w:val="nil"/>
              <w:left w:val="nil"/>
              <w:bottom w:val="single" w:sz="4" w:space="0" w:color="auto"/>
              <w:right w:val="single" w:sz="4" w:space="0" w:color="auto"/>
            </w:tcBorders>
            <w:shd w:val="clear" w:color="auto" w:fill="auto"/>
            <w:noWrap/>
          </w:tcPr>
          <w:p w14:paraId="1A3994B0" w14:textId="77777777" w:rsidR="008464F4" w:rsidRPr="00487EDD" w:rsidRDefault="008464F4" w:rsidP="007D08C0">
            <w:pPr>
              <w:widowControl/>
              <w:jc w:val="center"/>
              <w:rPr>
                <w:rFonts w:ascii="標楷體" w:eastAsia="標楷體" w:hAnsi="標楷體" w:cs="新細明體"/>
                <w:color w:val="FF0000"/>
                <w:kern w:val="0"/>
              </w:rPr>
            </w:pPr>
          </w:p>
        </w:tc>
        <w:tc>
          <w:tcPr>
            <w:tcW w:w="275" w:type="pct"/>
            <w:tcBorders>
              <w:top w:val="nil"/>
              <w:left w:val="nil"/>
              <w:bottom w:val="single" w:sz="4" w:space="0" w:color="auto"/>
              <w:right w:val="single" w:sz="4" w:space="0" w:color="auto"/>
            </w:tcBorders>
            <w:shd w:val="clear" w:color="auto" w:fill="auto"/>
            <w:noWrap/>
          </w:tcPr>
          <w:p w14:paraId="2E09DB9C" w14:textId="77777777" w:rsidR="008464F4" w:rsidRPr="00487EDD" w:rsidRDefault="008464F4" w:rsidP="007D08C0">
            <w:pPr>
              <w:widowControl/>
              <w:jc w:val="center"/>
              <w:rPr>
                <w:rFonts w:ascii="標楷體" w:eastAsia="標楷體" w:hAnsi="標楷體" w:cs="新細明體"/>
                <w:color w:val="FF0000"/>
                <w:kern w:val="0"/>
              </w:rPr>
            </w:pPr>
          </w:p>
        </w:tc>
        <w:tc>
          <w:tcPr>
            <w:tcW w:w="275" w:type="pct"/>
            <w:tcBorders>
              <w:top w:val="nil"/>
              <w:left w:val="nil"/>
              <w:bottom w:val="single" w:sz="4" w:space="0" w:color="auto"/>
              <w:right w:val="nil"/>
            </w:tcBorders>
            <w:shd w:val="clear" w:color="auto" w:fill="auto"/>
          </w:tcPr>
          <w:p w14:paraId="0E15DE57" w14:textId="77777777" w:rsidR="008464F4" w:rsidRPr="00487EDD" w:rsidRDefault="008464F4" w:rsidP="00614F5B">
            <w:pPr>
              <w:widowControl/>
              <w:jc w:val="center"/>
              <w:rPr>
                <w:rFonts w:ascii="標楷體" w:eastAsia="標楷體" w:hAnsi="標楷體" w:cs="新細明體"/>
                <w:color w:val="FF0000"/>
                <w:kern w:val="0"/>
              </w:rPr>
            </w:pPr>
          </w:p>
        </w:tc>
        <w:tc>
          <w:tcPr>
            <w:tcW w:w="1264" w:type="pct"/>
            <w:tcBorders>
              <w:top w:val="nil"/>
              <w:left w:val="nil"/>
              <w:bottom w:val="single" w:sz="4" w:space="0" w:color="auto"/>
              <w:right w:val="single" w:sz="4" w:space="0" w:color="auto"/>
            </w:tcBorders>
            <w:noWrap/>
          </w:tcPr>
          <w:p w14:paraId="4B3AC7F0" w14:textId="1EB12CF1" w:rsidR="008464F4" w:rsidRPr="00487EDD" w:rsidRDefault="008464F4" w:rsidP="007D08C0">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可輸入多</w:t>
            </w:r>
            <w:r w:rsidRPr="00614F5B">
              <w:rPr>
                <w:rFonts w:ascii="標楷體" w:eastAsia="標楷體" w:hAnsi="標楷體" w:hint="eastAsia"/>
                <w:color w:val="FF0000"/>
              </w:rPr>
              <w:t>組</w:t>
            </w:r>
          </w:p>
        </w:tc>
      </w:tr>
      <w:tr w:rsidR="008464F4" w:rsidRPr="000F4A4A" w14:paraId="36DDE2ED" w14:textId="77777777" w:rsidTr="00614F5B">
        <w:trPr>
          <w:trHeight w:val="340"/>
        </w:trPr>
        <w:tc>
          <w:tcPr>
            <w:tcW w:w="274" w:type="pct"/>
            <w:shd w:val="clear" w:color="auto" w:fill="auto"/>
            <w:vAlign w:val="center"/>
          </w:tcPr>
          <w:p w14:paraId="1599AB39" w14:textId="77777777" w:rsidR="008464F4" w:rsidRPr="000F4A4A" w:rsidRDefault="008464F4" w:rsidP="007D08C0">
            <w:pPr>
              <w:pStyle w:val="af9"/>
              <w:widowControl/>
              <w:numPr>
                <w:ilvl w:val="0"/>
                <w:numId w:val="35"/>
              </w:numPr>
              <w:ind w:leftChars="0"/>
              <w:jc w:val="center"/>
              <w:rPr>
                <w:rFonts w:ascii="標楷體" w:eastAsia="標楷體" w:hAnsi="標楷體" w:cs="新細明體"/>
                <w:color w:val="FF0000"/>
                <w:kern w:val="0"/>
              </w:rPr>
            </w:pPr>
          </w:p>
        </w:tc>
        <w:tc>
          <w:tcPr>
            <w:tcW w:w="714" w:type="pct"/>
            <w:tcBorders>
              <w:top w:val="nil"/>
              <w:left w:val="nil"/>
              <w:bottom w:val="single" w:sz="4" w:space="0" w:color="auto"/>
              <w:right w:val="single" w:sz="4" w:space="0" w:color="auto"/>
            </w:tcBorders>
            <w:shd w:val="clear" w:color="auto" w:fill="auto"/>
            <w:noWrap/>
          </w:tcPr>
          <w:p w14:paraId="434A6CFE" w14:textId="3CCD8118" w:rsidR="008464F4" w:rsidRPr="00487EDD" w:rsidRDefault="008464F4" w:rsidP="00614F5B">
            <w:pPr>
              <w:widowControl/>
              <w:ind w:firstLineChars="100" w:firstLine="240"/>
              <w:rPr>
                <w:rFonts w:ascii="標楷體" w:eastAsia="標楷體" w:hAnsi="標楷體" w:cs="新細明體"/>
                <w:color w:val="FF0000"/>
                <w:kern w:val="0"/>
              </w:rPr>
            </w:pPr>
            <w:r w:rsidRPr="00614F5B">
              <w:rPr>
                <w:rFonts w:ascii="標楷體" w:eastAsia="標楷體" w:hAnsi="標楷體" w:cs="新細明體"/>
                <w:color w:val="FF0000"/>
                <w:kern w:val="0"/>
              </w:rPr>
              <w:t>StepMonth</w:t>
            </w:r>
            <w:r>
              <w:rPr>
                <w:rFonts w:ascii="標楷體" w:eastAsia="標楷體" w:hAnsi="標楷體" w:cs="新細明體"/>
                <w:color w:val="FF0000"/>
                <w:kern w:val="0"/>
              </w:rPr>
              <w:t>S</w:t>
            </w:r>
          </w:p>
        </w:tc>
        <w:tc>
          <w:tcPr>
            <w:tcW w:w="1923" w:type="pct"/>
            <w:tcBorders>
              <w:top w:val="nil"/>
              <w:left w:val="nil"/>
              <w:bottom w:val="single" w:sz="4" w:space="0" w:color="auto"/>
              <w:right w:val="single" w:sz="4" w:space="0" w:color="auto"/>
            </w:tcBorders>
            <w:shd w:val="clear" w:color="auto" w:fill="auto"/>
            <w:noWrap/>
          </w:tcPr>
          <w:p w14:paraId="19442A76" w14:textId="1EDF985C" w:rsidR="008464F4" w:rsidRPr="00487EDD" w:rsidRDefault="008464F4" w:rsidP="007D08C0">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階梯式利率－月數</w:t>
            </w:r>
            <w:r w:rsidRPr="00614F5B">
              <w:rPr>
                <w:rFonts w:ascii="標楷體" w:eastAsia="標楷體" w:hAnsi="標楷體" w:cs="新細明體"/>
                <w:color w:val="FF0000"/>
                <w:kern w:val="0"/>
              </w:rPr>
              <w:t>-起</w:t>
            </w:r>
          </w:p>
        </w:tc>
        <w:tc>
          <w:tcPr>
            <w:tcW w:w="275" w:type="pct"/>
            <w:tcBorders>
              <w:top w:val="nil"/>
              <w:left w:val="nil"/>
              <w:bottom w:val="single" w:sz="4" w:space="0" w:color="auto"/>
              <w:right w:val="single" w:sz="4" w:space="0" w:color="auto"/>
            </w:tcBorders>
            <w:shd w:val="clear" w:color="auto" w:fill="auto"/>
            <w:noWrap/>
          </w:tcPr>
          <w:p w14:paraId="671DB0B4" w14:textId="02E4D007" w:rsidR="008464F4" w:rsidRPr="00487EDD" w:rsidRDefault="008464F4" w:rsidP="007D08C0">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75" w:type="pct"/>
            <w:tcBorders>
              <w:top w:val="nil"/>
              <w:left w:val="nil"/>
              <w:bottom w:val="single" w:sz="4" w:space="0" w:color="auto"/>
              <w:right w:val="single" w:sz="4" w:space="0" w:color="auto"/>
            </w:tcBorders>
            <w:shd w:val="clear" w:color="auto" w:fill="auto"/>
            <w:noWrap/>
          </w:tcPr>
          <w:p w14:paraId="7910E04C" w14:textId="1F0D3E6A" w:rsidR="008464F4" w:rsidRPr="00487EDD" w:rsidRDefault="008464F4" w:rsidP="007D08C0">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3</w:t>
            </w:r>
          </w:p>
        </w:tc>
        <w:tc>
          <w:tcPr>
            <w:tcW w:w="275" w:type="pct"/>
            <w:tcBorders>
              <w:top w:val="nil"/>
              <w:left w:val="nil"/>
              <w:bottom w:val="single" w:sz="4" w:space="0" w:color="auto"/>
              <w:right w:val="nil"/>
            </w:tcBorders>
            <w:shd w:val="clear" w:color="auto" w:fill="auto"/>
          </w:tcPr>
          <w:p w14:paraId="1A133F1E" w14:textId="77777777" w:rsidR="008464F4" w:rsidRPr="00487EDD" w:rsidRDefault="008464F4" w:rsidP="00614F5B">
            <w:pPr>
              <w:widowControl/>
              <w:jc w:val="center"/>
              <w:rPr>
                <w:rFonts w:ascii="標楷體" w:eastAsia="標楷體" w:hAnsi="標楷體" w:cs="新細明體"/>
                <w:color w:val="FF0000"/>
                <w:kern w:val="0"/>
              </w:rPr>
            </w:pPr>
          </w:p>
        </w:tc>
        <w:tc>
          <w:tcPr>
            <w:tcW w:w="1264" w:type="pct"/>
            <w:tcBorders>
              <w:top w:val="nil"/>
              <w:left w:val="nil"/>
              <w:bottom w:val="single" w:sz="4" w:space="0" w:color="auto"/>
              <w:right w:val="single" w:sz="4" w:space="0" w:color="auto"/>
            </w:tcBorders>
            <w:noWrap/>
          </w:tcPr>
          <w:p w14:paraId="1779CDEE" w14:textId="77FF5956" w:rsidR="008464F4" w:rsidRPr="00487EDD" w:rsidRDefault="008464F4" w:rsidP="007D08C0">
            <w:pPr>
              <w:widowControl/>
              <w:rPr>
                <w:rFonts w:ascii="標楷體" w:eastAsia="標楷體" w:hAnsi="標楷體" w:cs="新細明體"/>
                <w:color w:val="FF0000"/>
                <w:kern w:val="0"/>
              </w:rPr>
            </w:pPr>
          </w:p>
        </w:tc>
      </w:tr>
      <w:tr w:rsidR="008464F4" w:rsidRPr="000F4A4A" w14:paraId="6211C320" w14:textId="77777777" w:rsidTr="00614F5B">
        <w:trPr>
          <w:trHeight w:val="340"/>
        </w:trPr>
        <w:tc>
          <w:tcPr>
            <w:tcW w:w="274" w:type="pct"/>
            <w:shd w:val="clear" w:color="auto" w:fill="auto"/>
            <w:vAlign w:val="center"/>
          </w:tcPr>
          <w:p w14:paraId="75CCEEC2" w14:textId="77777777" w:rsidR="008464F4" w:rsidRPr="000F4A4A" w:rsidRDefault="008464F4" w:rsidP="007D08C0">
            <w:pPr>
              <w:pStyle w:val="af9"/>
              <w:widowControl/>
              <w:numPr>
                <w:ilvl w:val="0"/>
                <w:numId w:val="35"/>
              </w:numPr>
              <w:ind w:leftChars="0"/>
              <w:jc w:val="center"/>
              <w:rPr>
                <w:rFonts w:ascii="標楷體" w:eastAsia="標楷體" w:hAnsi="標楷體" w:cs="新細明體"/>
                <w:color w:val="FF0000"/>
                <w:kern w:val="0"/>
              </w:rPr>
            </w:pPr>
          </w:p>
        </w:tc>
        <w:tc>
          <w:tcPr>
            <w:tcW w:w="714" w:type="pct"/>
            <w:tcBorders>
              <w:top w:val="nil"/>
              <w:left w:val="nil"/>
              <w:bottom w:val="single" w:sz="4" w:space="0" w:color="auto"/>
              <w:right w:val="single" w:sz="4" w:space="0" w:color="auto"/>
            </w:tcBorders>
            <w:shd w:val="clear" w:color="auto" w:fill="auto"/>
            <w:noWrap/>
          </w:tcPr>
          <w:p w14:paraId="51F08A40" w14:textId="5A201FE2" w:rsidR="008464F4" w:rsidRPr="00487EDD" w:rsidRDefault="008464F4" w:rsidP="00614F5B">
            <w:pPr>
              <w:widowControl/>
              <w:ind w:firstLineChars="100" w:firstLine="240"/>
              <w:rPr>
                <w:rFonts w:ascii="標楷體" w:eastAsia="標楷體" w:hAnsi="標楷體" w:cs="新細明體"/>
                <w:color w:val="FF0000"/>
                <w:kern w:val="0"/>
              </w:rPr>
            </w:pPr>
            <w:r w:rsidRPr="00614F5B">
              <w:rPr>
                <w:rFonts w:ascii="標楷體" w:eastAsia="標楷體" w:hAnsi="標楷體" w:cs="新細明體"/>
                <w:color w:val="FF0000"/>
                <w:kern w:val="0"/>
              </w:rPr>
              <w:t>StepMonthE</w:t>
            </w:r>
          </w:p>
        </w:tc>
        <w:tc>
          <w:tcPr>
            <w:tcW w:w="1923" w:type="pct"/>
            <w:tcBorders>
              <w:top w:val="nil"/>
              <w:left w:val="nil"/>
              <w:bottom w:val="single" w:sz="4" w:space="0" w:color="auto"/>
              <w:right w:val="single" w:sz="4" w:space="0" w:color="auto"/>
            </w:tcBorders>
            <w:shd w:val="clear" w:color="auto" w:fill="auto"/>
            <w:noWrap/>
          </w:tcPr>
          <w:p w14:paraId="13F4AA2C" w14:textId="1D73F480" w:rsidR="008464F4" w:rsidRPr="00487EDD" w:rsidRDefault="008464F4" w:rsidP="007D08C0">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階梯式利率－月數</w:t>
            </w:r>
            <w:r w:rsidRPr="00614F5B">
              <w:rPr>
                <w:rFonts w:ascii="標楷體" w:eastAsia="標楷體" w:hAnsi="標楷體" w:cs="新細明體"/>
                <w:color w:val="FF0000"/>
                <w:kern w:val="0"/>
              </w:rPr>
              <w:t>-止</w:t>
            </w:r>
          </w:p>
        </w:tc>
        <w:tc>
          <w:tcPr>
            <w:tcW w:w="275" w:type="pct"/>
            <w:tcBorders>
              <w:top w:val="nil"/>
              <w:left w:val="nil"/>
              <w:bottom w:val="single" w:sz="4" w:space="0" w:color="auto"/>
              <w:right w:val="single" w:sz="4" w:space="0" w:color="auto"/>
            </w:tcBorders>
            <w:shd w:val="clear" w:color="auto" w:fill="auto"/>
            <w:noWrap/>
          </w:tcPr>
          <w:p w14:paraId="2C310332" w14:textId="04778C59" w:rsidR="008464F4" w:rsidRPr="00487EDD" w:rsidRDefault="008464F4" w:rsidP="007D08C0">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75" w:type="pct"/>
            <w:tcBorders>
              <w:top w:val="nil"/>
              <w:left w:val="nil"/>
              <w:bottom w:val="single" w:sz="4" w:space="0" w:color="auto"/>
              <w:right w:val="single" w:sz="4" w:space="0" w:color="auto"/>
            </w:tcBorders>
            <w:shd w:val="clear" w:color="auto" w:fill="auto"/>
            <w:noWrap/>
          </w:tcPr>
          <w:p w14:paraId="6F546B41" w14:textId="794FEE7F" w:rsidR="008464F4" w:rsidRPr="00487EDD" w:rsidRDefault="008464F4" w:rsidP="007D08C0">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3</w:t>
            </w:r>
          </w:p>
        </w:tc>
        <w:tc>
          <w:tcPr>
            <w:tcW w:w="275" w:type="pct"/>
            <w:tcBorders>
              <w:top w:val="nil"/>
              <w:left w:val="nil"/>
              <w:bottom w:val="single" w:sz="4" w:space="0" w:color="auto"/>
              <w:right w:val="nil"/>
            </w:tcBorders>
            <w:shd w:val="clear" w:color="auto" w:fill="auto"/>
          </w:tcPr>
          <w:p w14:paraId="2D20D8A7" w14:textId="77777777" w:rsidR="008464F4" w:rsidRPr="00487EDD" w:rsidRDefault="008464F4" w:rsidP="00614F5B">
            <w:pPr>
              <w:widowControl/>
              <w:jc w:val="center"/>
              <w:rPr>
                <w:rFonts w:ascii="標楷體" w:eastAsia="標楷體" w:hAnsi="標楷體" w:cs="新細明體"/>
                <w:color w:val="FF0000"/>
                <w:kern w:val="0"/>
              </w:rPr>
            </w:pPr>
          </w:p>
        </w:tc>
        <w:tc>
          <w:tcPr>
            <w:tcW w:w="1264" w:type="pct"/>
            <w:tcBorders>
              <w:top w:val="nil"/>
              <w:left w:val="nil"/>
              <w:bottom w:val="single" w:sz="4" w:space="0" w:color="auto"/>
              <w:right w:val="single" w:sz="4" w:space="0" w:color="auto"/>
            </w:tcBorders>
            <w:noWrap/>
          </w:tcPr>
          <w:p w14:paraId="14A39181" w14:textId="6F691393" w:rsidR="008464F4" w:rsidRPr="00487EDD" w:rsidRDefault="008464F4" w:rsidP="007D08C0">
            <w:pPr>
              <w:widowControl/>
              <w:rPr>
                <w:rFonts w:ascii="標楷體" w:eastAsia="標楷體" w:hAnsi="標楷體" w:cs="新細明體"/>
                <w:color w:val="FF0000"/>
                <w:kern w:val="0"/>
              </w:rPr>
            </w:pPr>
          </w:p>
        </w:tc>
      </w:tr>
      <w:tr w:rsidR="008464F4" w:rsidRPr="000F4A4A" w14:paraId="2D4CDD93" w14:textId="77777777" w:rsidTr="00614F5B">
        <w:trPr>
          <w:trHeight w:val="340"/>
        </w:trPr>
        <w:tc>
          <w:tcPr>
            <w:tcW w:w="274" w:type="pct"/>
            <w:shd w:val="clear" w:color="auto" w:fill="auto"/>
            <w:vAlign w:val="center"/>
          </w:tcPr>
          <w:p w14:paraId="0DFD46DE" w14:textId="77777777" w:rsidR="008464F4" w:rsidRPr="000F4A4A" w:rsidRDefault="008464F4" w:rsidP="007D08C0">
            <w:pPr>
              <w:pStyle w:val="af9"/>
              <w:widowControl/>
              <w:numPr>
                <w:ilvl w:val="0"/>
                <w:numId w:val="35"/>
              </w:numPr>
              <w:ind w:leftChars="0"/>
              <w:jc w:val="center"/>
              <w:rPr>
                <w:rFonts w:ascii="標楷體" w:eastAsia="標楷體" w:hAnsi="標楷體" w:cs="新細明體"/>
                <w:color w:val="FF0000"/>
                <w:kern w:val="0"/>
              </w:rPr>
            </w:pPr>
          </w:p>
        </w:tc>
        <w:tc>
          <w:tcPr>
            <w:tcW w:w="714" w:type="pct"/>
            <w:tcBorders>
              <w:top w:val="nil"/>
              <w:left w:val="nil"/>
              <w:bottom w:val="single" w:sz="4" w:space="0" w:color="auto"/>
              <w:right w:val="single" w:sz="4" w:space="0" w:color="auto"/>
            </w:tcBorders>
            <w:shd w:val="clear" w:color="auto" w:fill="auto"/>
            <w:noWrap/>
          </w:tcPr>
          <w:p w14:paraId="48945E1B" w14:textId="32DE3C01" w:rsidR="008464F4" w:rsidRPr="00614F5B" w:rsidRDefault="008464F4" w:rsidP="00614F5B">
            <w:pPr>
              <w:widowControl/>
              <w:ind w:firstLineChars="100" w:firstLine="240"/>
              <w:rPr>
                <w:rFonts w:ascii="標楷體" w:eastAsia="標楷體" w:hAnsi="標楷體" w:cs="新細明體"/>
                <w:color w:val="FF0000"/>
                <w:kern w:val="0"/>
                <w:highlight w:val="yellow"/>
              </w:rPr>
            </w:pPr>
            <w:r w:rsidRPr="00614F5B">
              <w:rPr>
                <w:rFonts w:ascii="標楷體" w:eastAsia="標楷體" w:hAnsi="標楷體" w:cs="新細明體"/>
                <w:color w:val="FF0000"/>
                <w:kern w:val="0"/>
                <w:highlight w:val="yellow"/>
              </w:rPr>
              <w:t>StepRateType</w:t>
            </w:r>
          </w:p>
        </w:tc>
        <w:tc>
          <w:tcPr>
            <w:tcW w:w="1923" w:type="pct"/>
            <w:tcBorders>
              <w:top w:val="nil"/>
              <w:left w:val="nil"/>
              <w:bottom w:val="single" w:sz="4" w:space="0" w:color="auto"/>
              <w:right w:val="single" w:sz="4" w:space="0" w:color="auto"/>
            </w:tcBorders>
            <w:shd w:val="clear" w:color="auto" w:fill="auto"/>
            <w:noWrap/>
          </w:tcPr>
          <w:p w14:paraId="7EEB1922" w14:textId="12B0B461" w:rsidR="008464F4" w:rsidRPr="00614F5B" w:rsidRDefault="008464F4" w:rsidP="007D08C0">
            <w:pPr>
              <w:widowControl/>
              <w:rPr>
                <w:rFonts w:ascii="標楷體" w:eastAsia="標楷體" w:hAnsi="標楷體" w:cs="新細明體"/>
                <w:color w:val="FF0000"/>
                <w:kern w:val="0"/>
                <w:highlight w:val="yellow"/>
              </w:rPr>
            </w:pPr>
            <w:r w:rsidRPr="00614F5B">
              <w:rPr>
                <w:rFonts w:ascii="標楷體" w:eastAsia="標楷體" w:hAnsi="標楷體" w:cs="新細明體" w:hint="eastAsia"/>
                <w:color w:val="FF0000"/>
                <w:kern w:val="0"/>
                <w:highlight w:val="yellow"/>
              </w:rPr>
              <w:t>階梯式利率－利率種類</w:t>
            </w:r>
          </w:p>
        </w:tc>
        <w:tc>
          <w:tcPr>
            <w:tcW w:w="275" w:type="pct"/>
            <w:tcBorders>
              <w:top w:val="nil"/>
              <w:left w:val="nil"/>
              <w:bottom w:val="single" w:sz="4" w:space="0" w:color="auto"/>
              <w:right w:val="single" w:sz="4" w:space="0" w:color="auto"/>
            </w:tcBorders>
            <w:shd w:val="clear" w:color="auto" w:fill="auto"/>
            <w:noWrap/>
          </w:tcPr>
          <w:p w14:paraId="1C3019B3" w14:textId="3C7D87E8" w:rsidR="008464F4" w:rsidRPr="00614F5B" w:rsidRDefault="008464F4" w:rsidP="007D08C0">
            <w:pPr>
              <w:widowControl/>
              <w:jc w:val="center"/>
              <w:rPr>
                <w:rFonts w:ascii="標楷體" w:eastAsia="標楷體" w:hAnsi="標楷體" w:cs="新細明體"/>
                <w:color w:val="FF0000"/>
                <w:kern w:val="0"/>
                <w:highlight w:val="yellow"/>
              </w:rPr>
            </w:pPr>
            <w:r w:rsidRPr="00614F5B">
              <w:rPr>
                <w:rFonts w:ascii="標楷體" w:eastAsia="標楷體" w:hAnsi="標楷體" w:cs="新細明體"/>
                <w:color w:val="FF0000"/>
                <w:kern w:val="0"/>
                <w:highlight w:val="yellow"/>
              </w:rPr>
              <w:t>X</w:t>
            </w:r>
          </w:p>
        </w:tc>
        <w:tc>
          <w:tcPr>
            <w:tcW w:w="275" w:type="pct"/>
            <w:tcBorders>
              <w:top w:val="nil"/>
              <w:left w:val="nil"/>
              <w:bottom w:val="single" w:sz="4" w:space="0" w:color="auto"/>
              <w:right w:val="single" w:sz="4" w:space="0" w:color="auto"/>
            </w:tcBorders>
            <w:shd w:val="clear" w:color="auto" w:fill="auto"/>
            <w:noWrap/>
          </w:tcPr>
          <w:p w14:paraId="7C56B4AD" w14:textId="36D3A048" w:rsidR="008464F4" w:rsidRPr="00614F5B" w:rsidRDefault="008464F4" w:rsidP="007D08C0">
            <w:pPr>
              <w:widowControl/>
              <w:jc w:val="center"/>
              <w:rPr>
                <w:rFonts w:ascii="標楷體" w:eastAsia="標楷體" w:hAnsi="標楷體" w:cs="新細明體"/>
                <w:color w:val="FF0000"/>
                <w:kern w:val="0"/>
                <w:highlight w:val="yellow"/>
              </w:rPr>
            </w:pPr>
            <w:r w:rsidRPr="00614F5B">
              <w:rPr>
                <w:rFonts w:ascii="標楷體" w:eastAsia="標楷體" w:hAnsi="標楷體" w:cs="新細明體"/>
                <w:color w:val="FF0000"/>
                <w:kern w:val="0"/>
                <w:highlight w:val="yellow"/>
              </w:rPr>
              <w:t>1</w:t>
            </w:r>
          </w:p>
        </w:tc>
        <w:tc>
          <w:tcPr>
            <w:tcW w:w="275" w:type="pct"/>
            <w:tcBorders>
              <w:top w:val="nil"/>
              <w:left w:val="nil"/>
              <w:bottom w:val="single" w:sz="4" w:space="0" w:color="auto"/>
              <w:right w:val="nil"/>
            </w:tcBorders>
            <w:shd w:val="clear" w:color="auto" w:fill="auto"/>
          </w:tcPr>
          <w:p w14:paraId="6AEBE159" w14:textId="77777777" w:rsidR="008464F4" w:rsidRPr="00F41EFA" w:rsidRDefault="008464F4" w:rsidP="00614F5B">
            <w:pPr>
              <w:widowControl/>
              <w:jc w:val="center"/>
              <w:rPr>
                <w:rFonts w:ascii="標楷體" w:eastAsia="標楷體" w:hAnsi="標楷體" w:cs="新細明體"/>
                <w:color w:val="FF0000"/>
                <w:kern w:val="0"/>
                <w:highlight w:val="yellow"/>
              </w:rPr>
            </w:pPr>
          </w:p>
        </w:tc>
        <w:tc>
          <w:tcPr>
            <w:tcW w:w="1264" w:type="pct"/>
            <w:tcBorders>
              <w:top w:val="nil"/>
              <w:left w:val="nil"/>
              <w:bottom w:val="single" w:sz="4" w:space="0" w:color="auto"/>
              <w:right w:val="single" w:sz="4" w:space="0" w:color="auto"/>
            </w:tcBorders>
            <w:noWrap/>
          </w:tcPr>
          <w:p w14:paraId="6FB8AB31" w14:textId="2004A1B1" w:rsidR="008464F4" w:rsidRPr="00614F5B" w:rsidRDefault="008464F4" w:rsidP="007D08C0">
            <w:pPr>
              <w:widowControl/>
              <w:rPr>
                <w:rFonts w:ascii="標楷體" w:eastAsia="標楷體" w:hAnsi="標楷體" w:cs="新細明體"/>
                <w:color w:val="FF0000"/>
                <w:kern w:val="0"/>
                <w:highlight w:val="yellow"/>
              </w:rPr>
            </w:pPr>
            <w:r w:rsidRPr="00614F5B">
              <w:rPr>
                <w:rFonts w:ascii="標楷體" w:eastAsia="標楷體" w:hAnsi="標楷體" w:cs="新細明體"/>
                <w:color w:val="FF0000"/>
                <w:kern w:val="0"/>
                <w:highlight w:val="yellow"/>
              </w:rPr>
              <w:t>1</w:t>
            </w:r>
            <w:r w:rsidRPr="00614F5B">
              <w:rPr>
                <w:rFonts w:ascii="標楷體" w:eastAsia="標楷體" w:hAnsi="標楷體" w:cs="新細明體"/>
                <w:color w:val="FF0000"/>
                <w:kern w:val="0"/>
                <w:highlight w:val="yellow"/>
              </w:rPr>
              <w:tab/>
            </w:r>
            <w:r w:rsidRPr="00614F5B">
              <w:rPr>
                <w:rFonts w:ascii="標楷體" w:eastAsia="標楷體" w:hAnsi="標楷體" w:cs="新細明體" w:hint="eastAsia"/>
                <w:color w:val="FF0000"/>
                <w:kern w:val="0"/>
                <w:highlight w:val="yellow"/>
              </w:rPr>
              <w:t>固定利率</w:t>
            </w:r>
          </w:p>
          <w:p w14:paraId="255E4A15" w14:textId="1155D4B7" w:rsidR="008464F4" w:rsidRPr="00614F5B" w:rsidRDefault="008464F4" w:rsidP="007D08C0">
            <w:pPr>
              <w:widowControl/>
              <w:rPr>
                <w:rFonts w:ascii="標楷體" w:eastAsia="標楷體" w:hAnsi="標楷體" w:cs="新細明體"/>
                <w:color w:val="FF0000"/>
                <w:kern w:val="0"/>
                <w:highlight w:val="yellow"/>
              </w:rPr>
            </w:pPr>
            <w:r w:rsidRPr="00614F5B">
              <w:rPr>
                <w:rFonts w:ascii="標楷體" w:eastAsia="標楷體" w:hAnsi="標楷體" w:cs="新細明體"/>
                <w:color w:val="FF0000"/>
                <w:kern w:val="0"/>
                <w:highlight w:val="yellow"/>
              </w:rPr>
              <w:t>2</w:t>
            </w:r>
            <w:r w:rsidRPr="00614F5B">
              <w:rPr>
                <w:rFonts w:ascii="標楷體" w:eastAsia="標楷體" w:hAnsi="標楷體" w:cs="新細明體"/>
                <w:color w:val="FF0000"/>
                <w:kern w:val="0"/>
                <w:highlight w:val="yellow"/>
              </w:rPr>
              <w:tab/>
            </w:r>
            <w:r w:rsidRPr="00614F5B">
              <w:rPr>
                <w:rFonts w:ascii="標楷體" w:eastAsia="標楷體" w:hAnsi="標楷體" w:cs="新細明體" w:hint="eastAsia"/>
                <w:color w:val="FF0000"/>
                <w:kern w:val="0"/>
                <w:highlight w:val="yellow"/>
              </w:rPr>
              <w:t>加碼利率</w:t>
            </w:r>
          </w:p>
        </w:tc>
      </w:tr>
      <w:tr w:rsidR="008464F4" w:rsidRPr="000F4A4A" w14:paraId="4CE7A76E" w14:textId="77777777" w:rsidTr="00614F5B">
        <w:trPr>
          <w:trHeight w:val="340"/>
        </w:trPr>
        <w:tc>
          <w:tcPr>
            <w:tcW w:w="274" w:type="pct"/>
            <w:shd w:val="clear" w:color="auto" w:fill="auto"/>
            <w:vAlign w:val="center"/>
          </w:tcPr>
          <w:p w14:paraId="2F7440C2" w14:textId="77777777" w:rsidR="008464F4" w:rsidRPr="000F4A4A" w:rsidRDefault="008464F4" w:rsidP="007D08C0">
            <w:pPr>
              <w:pStyle w:val="af9"/>
              <w:widowControl/>
              <w:numPr>
                <w:ilvl w:val="0"/>
                <w:numId w:val="35"/>
              </w:numPr>
              <w:ind w:leftChars="0"/>
              <w:jc w:val="center"/>
              <w:rPr>
                <w:rFonts w:ascii="標楷體" w:eastAsia="標楷體" w:hAnsi="標楷體" w:cs="新細明體"/>
                <w:color w:val="FF0000"/>
                <w:kern w:val="0"/>
              </w:rPr>
            </w:pPr>
          </w:p>
        </w:tc>
        <w:tc>
          <w:tcPr>
            <w:tcW w:w="714" w:type="pct"/>
            <w:tcBorders>
              <w:top w:val="nil"/>
              <w:left w:val="nil"/>
              <w:bottom w:val="single" w:sz="4" w:space="0" w:color="auto"/>
              <w:right w:val="single" w:sz="4" w:space="0" w:color="auto"/>
            </w:tcBorders>
            <w:shd w:val="clear" w:color="auto" w:fill="auto"/>
            <w:noWrap/>
          </w:tcPr>
          <w:p w14:paraId="19E51324" w14:textId="196C7457" w:rsidR="008464F4" w:rsidRPr="00487EDD" w:rsidRDefault="008464F4" w:rsidP="00614F5B">
            <w:pPr>
              <w:widowControl/>
              <w:ind w:firstLineChars="100" w:firstLine="240"/>
              <w:rPr>
                <w:rFonts w:ascii="標楷體" w:eastAsia="標楷體" w:hAnsi="標楷體" w:cs="新細明體"/>
                <w:color w:val="FF0000"/>
                <w:kern w:val="0"/>
              </w:rPr>
            </w:pPr>
            <w:r w:rsidRPr="00614F5B">
              <w:rPr>
                <w:rFonts w:ascii="標楷體" w:eastAsia="標楷體" w:hAnsi="標楷體" w:cs="新細明體"/>
                <w:color w:val="FF0000"/>
                <w:kern w:val="0"/>
              </w:rPr>
              <w:t>StepRateIncr</w:t>
            </w:r>
          </w:p>
        </w:tc>
        <w:tc>
          <w:tcPr>
            <w:tcW w:w="1923" w:type="pct"/>
            <w:tcBorders>
              <w:top w:val="nil"/>
              <w:left w:val="nil"/>
              <w:bottom w:val="single" w:sz="4" w:space="0" w:color="auto"/>
              <w:right w:val="single" w:sz="4" w:space="0" w:color="auto"/>
            </w:tcBorders>
            <w:shd w:val="clear" w:color="auto" w:fill="auto"/>
            <w:noWrap/>
          </w:tcPr>
          <w:p w14:paraId="041C1C8E" w14:textId="70B7DDA2" w:rsidR="008464F4" w:rsidRPr="00487EDD" w:rsidRDefault="008464F4" w:rsidP="007D08C0">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階梯式利率－加碼利率</w:t>
            </w:r>
          </w:p>
        </w:tc>
        <w:tc>
          <w:tcPr>
            <w:tcW w:w="275" w:type="pct"/>
            <w:tcBorders>
              <w:top w:val="nil"/>
              <w:left w:val="nil"/>
              <w:bottom w:val="single" w:sz="4" w:space="0" w:color="auto"/>
              <w:right w:val="single" w:sz="4" w:space="0" w:color="auto"/>
            </w:tcBorders>
            <w:shd w:val="clear" w:color="auto" w:fill="auto"/>
            <w:noWrap/>
          </w:tcPr>
          <w:p w14:paraId="45802A35" w14:textId="58BE7A40" w:rsidR="008464F4" w:rsidRPr="00487EDD" w:rsidRDefault="008464F4" w:rsidP="007D08C0">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75" w:type="pct"/>
            <w:tcBorders>
              <w:top w:val="nil"/>
              <w:left w:val="nil"/>
              <w:bottom w:val="single" w:sz="4" w:space="0" w:color="auto"/>
              <w:right w:val="single" w:sz="4" w:space="0" w:color="auto"/>
            </w:tcBorders>
            <w:shd w:val="clear" w:color="auto" w:fill="auto"/>
            <w:noWrap/>
          </w:tcPr>
          <w:p w14:paraId="60E01D0D" w14:textId="1E64C065" w:rsidR="008464F4" w:rsidRPr="00487EDD" w:rsidRDefault="008464F4" w:rsidP="007D08C0">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2.4</w:t>
            </w:r>
          </w:p>
        </w:tc>
        <w:tc>
          <w:tcPr>
            <w:tcW w:w="275" w:type="pct"/>
            <w:tcBorders>
              <w:top w:val="nil"/>
              <w:left w:val="nil"/>
              <w:bottom w:val="single" w:sz="4" w:space="0" w:color="auto"/>
              <w:right w:val="nil"/>
            </w:tcBorders>
            <w:shd w:val="clear" w:color="auto" w:fill="auto"/>
          </w:tcPr>
          <w:p w14:paraId="5199999B" w14:textId="77777777" w:rsidR="008464F4" w:rsidRPr="00487EDD" w:rsidRDefault="008464F4" w:rsidP="00614F5B">
            <w:pPr>
              <w:widowControl/>
              <w:jc w:val="center"/>
              <w:rPr>
                <w:rFonts w:ascii="標楷體" w:eastAsia="標楷體" w:hAnsi="標楷體" w:cs="新細明體"/>
                <w:color w:val="FF0000"/>
                <w:kern w:val="0"/>
              </w:rPr>
            </w:pPr>
          </w:p>
        </w:tc>
        <w:tc>
          <w:tcPr>
            <w:tcW w:w="1264" w:type="pct"/>
            <w:tcBorders>
              <w:top w:val="nil"/>
              <w:left w:val="nil"/>
              <w:bottom w:val="single" w:sz="4" w:space="0" w:color="auto"/>
              <w:right w:val="single" w:sz="4" w:space="0" w:color="auto"/>
            </w:tcBorders>
            <w:noWrap/>
          </w:tcPr>
          <w:p w14:paraId="10C767D9" w14:textId="763104FF" w:rsidR="008464F4" w:rsidRPr="00487EDD" w:rsidRDefault="008464F4" w:rsidP="007D08C0">
            <w:pPr>
              <w:widowControl/>
              <w:rPr>
                <w:rFonts w:ascii="標楷體" w:eastAsia="標楷體" w:hAnsi="標楷體" w:cs="新細明體"/>
                <w:color w:val="FF0000"/>
                <w:kern w:val="0"/>
              </w:rPr>
            </w:pPr>
            <w:r w:rsidRPr="00614F5B">
              <w:rPr>
                <w:rFonts w:ascii="標楷體" w:eastAsia="標楷體" w:hAnsi="標楷體" w:cs="新細明體"/>
                <w:color w:val="FF0000"/>
                <w:kern w:val="0"/>
              </w:rPr>
              <w:t>00.0000 or -00.0000</w:t>
            </w:r>
          </w:p>
        </w:tc>
      </w:tr>
    </w:tbl>
    <w:p w14:paraId="5FB3BA53" w14:textId="7C48B563" w:rsidR="00E068B7" w:rsidRDefault="00E068B7" w:rsidP="004A1C2C">
      <w:pPr>
        <w:rPr>
          <w:rFonts w:ascii="標楷體" w:eastAsia="標楷體" w:hAnsi="標楷體"/>
        </w:rPr>
      </w:pPr>
    </w:p>
    <w:p w14:paraId="4B964286" w14:textId="77777777" w:rsidR="00D940B1" w:rsidRDefault="00D940B1" w:rsidP="00D940B1">
      <w:pPr>
        <w:ind w:leftChars="500" w:left="1200"/>
        <w:rPr>
          <w:rFonts w:ascii="標楷體" w:eastAsia="標楷體" w:hAnsi="標楷體"/>
        </w:rPr>
      </w:pPr>
    </w:p>
    <w:p w14:paraId="5E82DEA0" w14:textId="77777777" w:rsidR="00D940B1" w:rsidRPr="000028F1" w:rsidRDefault="00D940B1" w:rsidP="00D940B1">
      <w:pPr>
        <w:spacing w:line="140" w:lineRule="atLeast"/>
        <w:ind w:leftChars="200" w:left="480"/>
        <w:rPr>
          <w:rFonts w:ascii="標楷體" w:eastAsia="標楷體" w:hAnsi="標楷體" w:cs="新細明體"/>
          <w:b/>
          <w:bCs/>
          <w:color w:val="0070C0"/>
          <w:kern w:val="0"/>
          <w:sz w:val="28"/>
          <w:szCs w:val="28"/>
        </w:rPr>
      </w:pPr>
      <w:r w:rsidRPr="000028F1">
        <w:rPr>
          <w:rFonts w:ascii="標楷體" w:eastAsia="標楷體" w:hAnsi="標楷體" w:cs="新細明體" w:hint="eastAsia"/>
          <w:b/>
          <w:bCs/>
          <w:color w:val="0070C0"/>
          <w:kern w:val="0"/>
          <w:sz w:val="28"/>
          <w:szCs w:val="28"/>
        </w:rPr>
        <w:t>下行</w:t>
      </w:r>
      <w:r w:rsidRPr="000028F1">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D940B1" w:rsidRPr="000028F1" w14:paraId="33E89AA1" w14:textId="77777777" w:rsidTr="00167D24">
        <w:tc>
          <w:tcPr>
            <w:tcW w:w="708" w:type="dxa"/>
            <w:tcBorders>
              <w:top w:val="single" w:sz="6" w:space="0" w:color="000000"/>
              <w:left w:val="single" w:sz="6" w:space="0" w:color="000000"/>
              <w:bottom w:val="single" w:sz="6" w:space="0" w:color="000000"/>
              <w:right w:val="single" w:sz="6" w:space="0" w:color="000000"/>
            </w:tcBorders>
            <w:vAlign w:val="center"/>
          </w:tcPr>
          <w:p w14:paraId="5DA3990F"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序</w:t>
            </w:r>
          </w:p>
          <w:p w14:paraId="6833B4BB"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22A9536F"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54F29992"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79FA647B"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15EDB8D9" w14:textId="77777777" w:rsidR="00D940B1" w:rsidRPr="000028F1" w:rsidRDefault="00D940B1" w:rsidP="00167D24">
            <w:pPr>
              <w:widowControl/>
              <w:jc w:val="center"/>
              <w:rPr>
                <w:rFonts w:ascii="標楷體" w:eastAsia="標楷體" w:hAnsi="標楷體"/>
                <w:bCs/>
                <w:color w:val="0070C0"/>
              </w:rPr>
            </w:pPr>
            <w:r w:rsidRPr="000028F1">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5BD9218A" w14:textId="77777777" w:rsidR="00D940B1" w:rsidRPr="000028F1" w:rsidRDefault="00D940B1" w:rsidP="00167D24">
            <w:pPr>
              <w:spacing w:line="140" w:lineRule="atLeast"/>
              <w:jc w:val="center"/>
              <w:rPr>
                <w:rFonts w:ascii="標楷體" w:eastAsia="標楷體" w:hAnsi="標楷體"/>
                <w:bCs/>
                <w:color w:val="0070C0"/>
              </w:rPr>
            </w:pPr>
            <w:r w:rsidRPr="000028F1">
              <w:rPr>
                <w:rFonts w:ascii="標楷體" w:eastAsia="標楷體" w:hAnsi="標楷體" w:hint="eastAsia"/>
                <w:bCs/>
                <w:color w:val="0070C0"/>
              </w:rPr>
              <w:t>欄位說明</w:t>
            </w:r>
          </w:p>
        </w:tc>
      </w:tr>
      <w:tr w:rsidR="00D940B1" w:rsidRPr="000028F1" w14:paraId="610F85FF" w14:textId="77777777" w:rsidTr="00614F5B">
        <w:tc>
          <w:tcPr>
            <w:tcW w:w="708" w:type="dxa"/>
            <w:tcBorders>
              <w:top w:val="single" w:sz="6" w:space="0" w:color="000000"/>
              <w:left w:val="single" w:sz="6" w:space="0" w:color="000000"/>
              <w:bottom w:val="single" w:sz="6" w:space="0" w:color="000000"/>
              <w:right w:val="single" w:sz="6" w:space="0" w:color="000000"/>
            </w:tcBorders>
            <w:vAlign w:val="center"/>
          </w:tcPr>
          <w:p w14:paraId="7D80D0C0" w14:textId="77777777" w:rsidR="00D940B1" w:rsidRPr="000028F1" w:rsidRDefault="00D940B1" w:rsidP="00D940B1">
            <w:pPr>
              <w:spacing w:line="140" w:lineRule="atLeast"/>
              <w:rPr>
                <w:rFonts w:ascii="標楷體" w:eastAsia="標楷體" w:hAnsi="標楷體"/>
                <w:color w:val="0070C0"/>
              </w:rPr>
            </w:pPr>
            <w:r w:rsidRPr="000028F1">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tcPr>
          <w:p w14:paraId="51D553C7" w14:textId="05F9F573" w:rsidR="00D940B1" w:rsidRPr="00614F5B" w:rsidRDefault="00D940B1" w:rsidP="00D940B1">
            <w:pPr>
              <w:spacing w:line="140" w:lineRule="atLeast"/>
              <w:rPr>
                <w:rFonts w:ascii="標楷體" w:eastAsia="標楷體" w:hAnsi="標楷體" w:cs="新細明體"/>
                <w:color w:val="0070C0"/>
                <w:kern w:val="0"/>
              </w:rPr>
            </w:pPr>
            <w:r w:rsidRPr="00614F5B">
              <w:rPr>
                <w:rFonts w:ascii="標楷體" w:eastAsia="標楷體" w:hAnsi="標楷體" w:cs="新細明體"/>
                <w:color w:val="0070C0"/>
                <w:kern w:val="0"/>
              </w:rPr>
              <w:t>OCustNo</w:t>
            </w:r>
          </w:p>
        </w:tc>
        <w:tc>
          <w:tcPr>
            <w:tcW w:w="2410" w:type="dxa"/>
            <w:tcBorders>
              <w:top w:val="single" w:sz="6" w:space="0" w:color="000000"/>
              <w:left w:val="single" w:sz="6" w:space="0" w:color="000000"/>
              <w:bottom w:val="single" w:sz="6" w:space="0" w:color="000000"/>
              <w:right w:val="single" w:sz="6" w:space="0" w:color="000000"/>
            </w:tcBorders>
            <w:vAlign w:val="center"/>
          </w:tcPr>
          <w:p w14:paraId="7FFBE736" w14:textId="0C283B99" w:rsidR="00D940B1" w:rsidRPr="000028F1" w:rsidRDefault="00D940B1" w:rsidP="00D940B1">
            <w:pPr>
              <w:spacing w:line="140" w:lineRule="atLeast"/>
              <w:rPr>
                <w:rFonts w:ascii="標楷體" w:eastAsia="標楷體" w:hAnsi="標楷體"/>
                <w:color w:val="0070C0"/>
              </w:rPr>
            </w:pPr>
            <w:r w:rsidRPr="00D940B1">
              <w:rPr>
                <w:rFonts w:ascii="標楷體" w:eastAsia="標楷體" w:hAnsi="標楷體" w:cs="新細明體" w:hint="eastAsia"/>
                <w:color w:val="0070C0"/>
                <w:kern w:val="0"/>
              </w:rPr>
              <w:t>借款人戶號</w:t>
            </w:r>
          </w:p>
        </w:tc>
        <w:tc>
          <w:tcPr>
            <w:tcW w:w="567" w:type="dxa"/>
            <w:tcBorders>
              <w:top w:val="single" w:sz="6" w:space="0" w:color="000000"/>
              <w:left w:val="single" w:sz="6" w:space="0" w:color="000000"/>
              <w:bottom w:val="single" w:sz="6" w:space="0" w:color="000000"/>
              <w:right w:val="single" w:sz="6" w:space="0" w:color="000000"/>
            </w:tcBorders>
            <w:vAlign w:val="center"/>
          </w:tcPr>
          <w:p w14:paraId="7DE1EE5C" w14:textId="77777777" w:rsidR="00D940B1" w:rsidRPr="000028F1" w:rsidRDefault="00D940B1" w:rsidP="00D940B1">
            <w:pPr>
              <w:spacing w:line="140" w:lineRule="atLeast"/>
              <w:jc w:val="center"/>
              <w:rPr>
                <w:rFonts w:ascii="標楷體" w:eastAsia="標楷體" w:hAnsi="標楷體"/>
                <w:color w:val="0070C0"/>
              </w:rPr>
            </w:pPr>
            <w:r w:rsidRPr="000028F1">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5F82476A" w14:textId="77777777" w:rsidR="00D940B1" w:rsidRPr="000028F1" w:rsidRDefault="00D940B1" w:rsidP="00D940B1">
            <w:pPr>
              <w:spacing w:line="140" w:lineRule="atLeast"/>
              <w:jc w:val="center"/>
              <w:rPr>
                <w:rFonts w:ascii="標楷體" w:eastAsia="標楷體" w:hAnsi="標楷體"/>
                <w:color w:val="0070C0"/>
              </w:rPr>
            </w:pPr>
            <w:r w:rsidRPr="000028F1">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23FAA16D" w14:textId="77777777" w:rsidR="00D940B1" w:rsidRPr="000028F1" w:rsidRDefault="00D940B1" w:rsidP="00D940B1">
            <w:pPr>
              <w:spacing w:line="140" w:lineRule="atLeast"/>
              <w:rPr>
                <w:rFonts w:ascii="標楷體" w:eastAsia="標楷體" w:hAnsi="標楷體"/>
                <w:color w:val="0070C0"/>
              </w:rPr>
            </w:pPr>
          </w:p>
        </w:tc>
      </w:tr>
      <w:tr w:rsidR="00D940B1" w:rsidRPr="000028F1" w14:paraId="4657D892" w14:textId="77777777" w:rsidTr="00614F5B">
        <w:tc>
          <w:tcPr>
            <w:tcW w:w="708" w:type="dxa"/>
            <w:tcBorders>
              <w:top w:val="single" w:sz="6" w:space="0" w:color="000000"/>
              <w:left w:val="single" w:sz="6" w:space="0" w:color="000000"/>
              <w:bottom w:val="single" w:sz="6" w:space="0" w:color="000000"/>
              <w:right w:val="single" w:sz="6" w:space="0" w:color="000000"/>
            </w:tcBorders>
            <w:vAlign w:val="center"/>
          </w:tcPr>
          <w:p w14:paraId="648C9ED8" w14:textId="1305EC00" w:rsidR="00D940B1" w:rsidRPr="000028F1" w:rsidRDefault="00D940B1" w:rsidP="00D940B1">
            <w:pPr>
              <w:spacing w:line="140" w:lineRule="atLeast"/>
              <w:rPr>
                <w:rFonts w:ascii="標楷體" w:eastAsia="標楷體" w:hAnsi="標楷體"/>
                <w:color w:val="0070C0"/>
              </w:rPr>
            </w:pPr>
            <w:r>
              <w:rPr>
                <w:rFonts w:ascii="標楷體" w:eastAsia="標楷體" w:hAnsi="標楷體" w:hint="eastAsia"/>
                <w:color w:val="0070C0"/>
              </w:rPr>
              <w:t>2</w:t>
            </w:r>
          </w:p>
        </w:tc>
        <w:tc>
          <w:tcPr>
            <w:tcW w:w="2268" w:type="dxa"/>
            <w:tcBorders>
              <w:top w:val="single" w:sz="6" w:space="0" w:color="000000"/>
              <w:left w:val="single" w:sz="6" w:space="0" w:color="000000"/>
              <w:bottom w:val="single" w:sz="6" w:space="0" w:color="000000"/>
              <w:right w:val="single" w:sz="6" w:space="0" w:color="000000"/>
            </w:tcBorders>
          </w:tcPr>
          <w:p w14:paraId="01B6A8BA" w14:textId="6149FC04" w:rsidR="00D940B1" w:rsidRPr="00614F5B" w:rsidRDefault="00D940B1" w:rsidP="00D940B1">
            <w:pPr>
              <w:spacing w:line="140" w:lineRule="atLeast"/>
              <w:rPr>
                <w:rFonts w:ascii="標楷體" w:eastAsia="標楷體" w:hAnsi="標楷體" w:cs="新細明體"/>
                <w:color w:val="0070C0"/>
                <w:kern w:val="0"/>
              </w:rPr>
            </w:pPr>
            <w:r w:rsidRPr="00614F5B">
              <w:rPr>
                <w:rFonts w:ascii="標楷體" w:eastAsia="標楷體" w:hAnsi="標楷體" w:cs="新細明體"/>
                <w:color w:val="0070C0"/>
                <w:kern w:val="0"/>
              </w:rPr>
              <w:t>OFacmNo</w:t>
            </w:r>
          </w:p>
        </w:tc>
        <w:tc>
          <w:tcPr>
            <w:tcW w:w="2410" w:type="dxa"/>
            <w:tcBorders>
              <w:top w:val="single" w:sz="6" w:space="0" w:color="000000"/>
              <w:left w:val="single" w:sz="6" w:space="0" w:color="000000"/>
              <w:bottom w:val="single" w:sz="6" w:space="0" w:color="000000"/>
              <w:right w:val="single" w:sz="6" w:space="0" w:color="000000"/>
            </w:tcBorders>
            <w:vAlign w:val="center"/>
          </w:tcPr>
          <w:p w14:paraId="57739C65" w14:textId="745871CB" w:rsidR="00D940B1" w:rsidRPr="000028F1" w:rsidRDefault="00D940B1" w:rsidP="00D940B1">
            <w:pPr>
              <w:spacing w:line="140" w:lineRule="atLeast"/>
              <w:rPr>
                <w:rFonts w:ascii="標楷體" w:eastAsia="標楷體" w:hAnsi="標楷體" w:cs="新細明體"/>
                <w:color w:val="0070C0"/>
                <w:kern w:val="0"/>
              </w:rPr>
            </w:pPr>
            <w:r w:rsidRPr="00D940B1">
              <w:rPr>
                <w:rFonts w:ascii="標楷體" w:eastAsia="標楷體" w:hAnsi="標楷體" w:cs="新細明體" w:hint="eastAsia"/>
                <w:color w:val="0070C0"/>
                <w:kern w:val="0"/>
              </w:rPr>
              <w:t>額度編號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0943AAB6" w14:textId="3987DEF9" w:rsidR="00D940B1" w:rsidRPr="000028F1" w:rsidRDefault="00D940B1" w:rsidP="00D940B1">
            <w:pPr>
              <w:spacing w:line="140" w:lineRule="atLeast"/>
              <w:jc w:val="center"/>
              <w:rPr>
                <w:rFonts w:ascii="標楷體" w:eastAsia="標楷體" w:hAnsi="標楷體" w:cs="新細明體"/>
                <w:color w:val="0070C0"/>
                <w:kern w:val="0"/>
              </w:rPr>
            </w:pPr>
            <w:r w:rsidRPr="000028F1">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03F8AE56" w14:textId="537D6A18" w:rsidR="00D940B1" w:rsidRPr="000028F1" w:rsidRDefault="00D940B1" w:rsidP="00D940B1">
            <w:pPr>
              <w:spacing w:line="140" w:lineRule="atLeast"/>
              <w:jc w:val="center"/>
              <w:rPr>
                <w:rFonts w:ascii="標楷體" w:eastAsia="標楷體" w:hAnsi="標楷體" w:cs="新細明體"/>
                <w:color w:val="0070C0"/>
                <w:kern w:val="0"/>
              </w:rPr>
            </w:pPr>
            <w:r>
              <w:rPr>
                <w:rFonts w:ascii="標楷體" w:eastAsia="標楷體" w:hAnsi="標楷體" w:cs="新細明體" w:hint="eastAsia"/>
                <w:color w:val="0070C0"/>
                <w:kern w:val="0"/>
              </w:rPr>
              <w:t>3</w:t>
            </w:r>
          </w:p>
        </w:tc>
        <w:tc>
          <w:tcPr>
            <w:tcW w:w="2977" w:type="dxa"/>
            <w:tcBorders>
              <w:top w:val="single" w:sz="6" w:space="0" w:color="000000"/>
              <w:left w:val="single" w:sz="6" w:space="0" w:color="000000"/>
              <w:bottom w:val="single" w:sz="6" w:space="0" w:color="000000"/>
              <w:right w:val="single" w:sz="6" w:space="0" w:color="000000"/>
            </w:tcBorders>
            <w:vAlign w:val="center"/>
          </w:tcPr>
          <w:p w14:paraId="7644BEC7" w14:textId="77777777" w:rsidR="00D940B1" w:rsidRPr="000028F1" w:rsidRDefault="00D940B1" w:rsidP="00D940B1">
            <w:pPr>
              <w:spacing w:line="140" w:lineRule="atLeast"/>
              <w:rPr>
                <w:rFonts w:ascii="標楷體" w:eastAsia="標楷體" w:hAnsi="標楷體"/>
                <w:color w:val="0070C0"/>
              </w:rPr>
            </w:pPr>
          </w:p>
        </w:tc>
      </w:tr>
    </w:tbl>
    <w:p w14:paraId="2B9478B5" w14:textId="77777777" w:rsidR="00D940B1" w:rsidRDefault="00D940B1" w:rsidP="00D940B1">
      <w:pPr>
        <w:ind w:leftChars="500" w:left="1200"/>
        <w:rPr>
          <w:rFonts w:ascii="標楷體" w:eastAsia="標楷體" w:hAnsi="標楷體"/>
        </w:rPr>
      </w:pPr>
    </w:p>
    <w:p w14:paraId="0C638F61" w14:textId="3BE6F379" w:rsidR="00D940B1" w:rsidRDefault="00D940B1" w:rsidP="004A1C2C">
      <w:pPr>
        <w:rPr>
          <w:rFonts w:ascii="標楷體" w:eastAsia="標楷體" w:hAnsi="標楷體"/>
        </w:rPr>
      </w:pPr>
    </w:p>
    <w:p w14:paraId="26172F3E" w14:textId="1437CDB3" w:rsidR="00D940B1" w:rsidRDefault="00D940B1" w:rsidP="004A1C2C">
      <w:pPr>
        <w:rPr>
          <w:rFonts w:ascii="標楷體" w:eastAsia="標楷體" w:hAnsi="標楷體"/>
        </w:rPr>
      </w:pPr>
    </w:p>
    <w:p w14:paraId="3BDAFADC" w14:textId="77777777" w:rsidR="00D940B1" w:rsidRPr="008F20B5" w:rsidRDefault="00D940B1" w:rsidP="004A1C2C">
      <w:pPr>
        <w:rPr>
          <w:rFonts w:ascii="標楷體" w:eastAsia="標楷體" w:hAnsi="標楷體"/>
        </w:rPr>
      </w:pPr>
    </w:p>
    <w:p w14:paraId="0CFFFC84" w14:textId="77777777" w:rsidR="009C1DD1" w:rsidRPr="004A1C2C" w:rsidRDefault="009C1DD1">
      <w:pPr>
        <w:widowControl/>
        <w:rPr>
          <w:rFonts w:ascii="標楷體" w:eastAsia="標楷體" w:hAnsi="標楷體"/>
        </w:rPr>
      </w:pPr>
      <w:r w:rsidRPr="004A1C2C">
        <w:rPr>
          <w:rFonts w:ascii="標楷體" w:eastAsia="標楷體" w:hAnsi="標楷體"/>
        </w:rPr>
        <w:br w:type="page"/>
      </w:r>
    </w:p>
    <w:p w14:paraId="5386F8D1" w14:textId="77777777" w:rsidR="009C1DD1" w:rsidRPr="004A1C2C" w:rsidRDefault="009C1DD1" w:rsidP="009C1DD1">
      <w:pPr>
        <w:rPr>
          <w:rFonts w:ascii="標楷體" w:eastAsia="標楷體" w:hAnsi="標楷體"/>
        </w:rPr>
      </w:pPr>
    </w:p>
    <w:p w14:paraId="7C0451D9" w14:textId="79004CB7" w:rsidR="009C1DD1" w:rsidRPr="008F20B5" w:rsidRDefault="009C1DD1" w:rsidP="00614F5B">
      <w:pPr>
        <w:pStyle w:val="3"/>
        <w:numPr>
          <w:ilvl w:val="2"/>
          <w:numId w:val="63"/>
        </w:numPr>
        <w:spacing w:before="0" w:after="240"/>
        <w:rPr>
          <w:rFonts w:ascii="標楷體" w:hAnsi="標楷體"/>
          <w:b/>
          <w:szCs w:val="32"/>
        </w:rPr>
      </w:pPr>
      <w:bookmarkStart w:id="24" w:name="_L2410不動產擔保品資料登錄"/>
      <w:bookmarkStart w:id="25" w:name="_L2411不動產擔保品資料登錄"/>
      <w:bookmarkEnd w:id="24"/>
      <w:bookmarkEnd w:id="25"/>
      <w:r w:rsidRPr="008F20B5">
        <w:rPr>
          <w:rFonts w:ascii="標楷體" w:hAnsi="標楷體"/>
          <w:b/>
          <w:szCs w:val="32"/>
        </w:rPr>
        <w:t>L241</w:t>
      </w:r>
      <w:r w:rsidR="001F34F2" w:rsidRPr="008F20B5">
        <w:rPr>
          <w:rFonts w:ascii="標楷體" w:hAnsi="標楷體"/>
          <w:b/>
          <w:szCs w:val="32"/>
        </w:rPr>
        <w:t>1</w:t>
      </w:r>
      <w:r w:rsidRPr="008F20B5">
        <w:rPr>
          <w:rFonts w:ascii="標楷體" w:hAnsi="標楷體" w:hint="eastAsia"/>
          <w:b/>
          <w:szCs w:val="32"/>
        </w:rPr>
        <w:t>不動產擔保品資料登錄</w:t>
      </w:r>
    </w:p>
    <w:tbl>
      <w:tblPr>
        <w:tblW w:w="5050"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5"/>
        <w:gridCol w:w="1470"/>
        <w:gridCol w:w="3960"/>
        <w:gridCol w:w="566"/>
        <w:gridCol w:w="566"/>
        <w:gridCol w:w="566"/>
        <w:gridCol w:w="2603"/>
      </w:tblGrid>
      <w:tr w:rsidR="00FD0FD5" w:rsidRPr="008F20B5" w14:paraId="4D82BBD7" w14:textId="77777777" w:rsidTr="00614F5B">
        <w:trPr>
          <w:trHeight w:val="350"/>
          <w:tblHeader/>
        </w:trPr>
        <w:tc>
          <w:tcPr>
            <w:tcW w:w="250" w:type="pct"/>
            <w:shd w:val="clear" w:color="auto" w:fill="auto"/>
            <w:hideMark/>
          </w:tcPr>
          <w:p w14:paraId="4CC4EF90" w14:textId="77777777" w:rsidR="00FD0FD5" w:rsidRPr="008F20B5" w:rsidRDefault="00FD0FD5">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shd w:val="clear" w:color="auto" w:fill="auto"/>
            <w:hideMark/>
          </w:tcPr>
          <w:p w14:paraId="3A27395C"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shd w:val="clear" w:color="auto" w:fill="auto"/>
            <w:hideMark/>
          </w:tcPr>
          <w:p w14:paraId="0DD0544B"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50" w:type="pct"/>
            <w:shd w:val="clear" w:color="auto" w:fill="auto"/>
            <w:hideMark/>
          </w:tcPr>
          <w:p w14:paraId="0C3E7ADF"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50" w:type="pct"/>
            <w:shd w:val="clear" w:color="auto" w:fill="auto"/>
            <w:hideMark/>
          </w:tcPr>
          <w:p w14:paraId="53FC6446"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3CAA4484" w14:textId="5B6D64A4"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149FB22A" w14:textId="35BA06F9"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FD0FD5" w:rsidRPr="008F20B5" w14:paraId="46574838" w14:textId="77777777" w:rsidTr="00614F5B">
        <w:trPr>
          <w:trHeight w:val="340"/>
        </w:trPr>
        <w:tc>
          <w:tcPr>
            <w:tcW w:w="250" w:type="pct"/>
            <w:shd w:val="clear" w:color="auto" w:fill="auto"/>
          </w:tcPr>
          <w:p w14:paraId="2B6D04FE" w14:textId="50C527BA"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hideMark/>
          </w:tcPr>
          <w:p w14:paraId="10654E9B" w14:textId="3691E65C"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750" w:type="pct"/>
            <w:shd w:val="clear" w:color="auto" w:fill="auto"/>
            <w:hideMark/>
          </w:tcPr>
          <w:p w14:paraId="19854AFB" w14:textId="77777777"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50" w:type="pct"/>
            <w:shd w:val="clear" w:color="auto" w:fill="auto"/>
            <w:hideMark/>
          </w:tcPr>
          <w:p w14:paraId="299A3B47"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hideMark/>
          </w:tcPr>
          <w:p w14:paraId="1CE0E032"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5EDAC969" w14:textId="488DDA9E"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7A05A9FD" w14:textId="6B134F6C"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L2411</w:t>
            </w:r>
          </w:p>
        </w:tc>
      </w:tr>
      <w:tr w:rsidR="00FD0FD5" w:rsidRPr="008F20B5" w14:paraId="60E6F707" w14:textId="77777777" w:rsidTr="00614F5B">
        <w:trPr>
          <w:trHeight w:val="340"/>
        </w:trPr>
        <w:tc>
          <w:tcPr>
            <w:tcW w:w="250" w:type="pct"/>
            <w:shd w:val="clear" w:color="auto" w:fill="auto"/>
          </w:tcPr>
          <w:p w14:paraId="334F0666" w14:textId="163F1E75"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tcPr>
          <w:p w14:paraId="79B54C65" w14:textId="2F426F56"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750" w:type="pct"/>
            <w:shd w:val="clear" w:color="auto" w:fill="auto"/>
          </w:tcPr>
          <w:p w14:paraId="3B40BAA0" w14:textId="776703DE"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50" w:type="pct"/>
            <w:shd w:val="clear" w:color="auto" w:fill="auto"/>
          </w:tcPr>
          <w:p w14:paraId="3D445063" w14:textId="6A2B5AF3"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00CCABA7" w14:textId="3A98A859"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A91BF34" w14:textId="2A813E88"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01DA7FCE" w14:textId="0A6D9FA2"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p>
          <w:p w14:paraId="084AC1B3" w14:textId="77777777"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p>
          <w:p w14:paraId="46E1D64C" w14:textId="1E4039A7"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FD0FD5" w:rsidRPr="008F20B5" w14:paraId="5CEEC486" w14:textId="77777777" w:rsidTr="00614F5B">
        <w:trPr>
          <w:trHeight w:val="340"/>
        </w:trPr>
        <w:tc>
          <w:tcPr>
            <w:tcW w:w="250" w:type="pct"/>
            <w:shd w:val="clear" w:color="auto" w:fill="auto"/>
            <w:vAlign w:val="center"/>
          </w:tcPr>
          <w:p w14:paraId="557FE133" w14:textId="77777777"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tcPr>
          <w:p w14:paraId="25EF3A2B" w14:textId="0F117150" w:rsidR="00FD0FD5" w:rsidRPr="008F20B5" w:rsidRDefault="00FD0FD5" w:rsidP="00573DD7">
            <w:pPr>
              <w:widowControl/>
              <w:rPr>
                <w:rFonts w:ascii="標楷體" w:eastAsia="標楷體" w:hAnsi="標楷體" w:cs="新細明體"/>
                <w:color w:val="000000"/>
                <w:kern w:val="0"/>
              </w:rPr>
            </w:pPr>
            <w:r w:rsidRPr="004A1C2C">
              <w:rPr>
                <w:rFonts w:ascii="標楷體" w:eastAsia="標楷體" w:hAnsi="標楷體"/>
              </w:rPr>
              <w:t>CustId</w:t>
            </w:r>
          </w:p>
        </w:tc>
        <w:tc>
          <w:tcPr>
            <w:tcW w:w="1750" w:type="pct"/>
            <w:shd w:val="clear" w:color="auto" w:fill="auto"/>
            <w:vAlign w:val="center"/>
          </w:tcPr>
          <w:p w14:paraId="659758E3" w14:textId="56212A13"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統一編號</w:t>
            </w:r>
          </w:p>
        </w:tc>
        <w:tc>
          <w:tcPr>
            <w:tcW w:w="250" w:type="pct"/>
            <w:shd w:val="clear" w:color="auto" w:fill="auto"/>
            <w:vAlign w:val="center"/>
          </w:tcPr>
          <w:p w14:paraId="7A39F16D" w14:textId="6F914BC6"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tcPr>
          <w:p w14:paraId="1BEFD132" w14:textId="52A546B8"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05958F19" w14:textId="3E97EF26"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5A392289" w14:textId="02BCE7F3" w:rsidR="00FD0FD5" w:rsidRPr="008F20B5" w:rsidRDefault="00FD0FD5">
            <w:pPr>
              <w:widowControl/>
              <w:rPr>
                <w:rFonts w:ascii="標楷體" w:eastAsia="標楷體" w:hAnsi="標楷體" w:cs="新細明體"/>
                <w:color w:val="000000"/>
                <w:kern w:val="0"/>
              </w:rPr>
            </w:pPr>
          </w:p>
        </w:tc>
      </w:tr>
      <w:tr w:rsidR="00FD0FD5" w:rsidRPr="008F20B5" w14:paraId="53B42E21" w14:textId="77777777" w:rsidTr="00614F5B">
        <w:trPr>
          <w:trHeight w:val="340"/>
        </w:trPr>
        <w:tc>
          <w:tcPr>
            <w:tcW w:w="250" w:type="pct"/>
            <w:shd w:val="clear" w:color="auto" w:fill="auto"/>
            <w:vAlign w:val="center"/>
          </w:tcPr>
          <w:p w14:paraId="4EF631F4" w14:textId="77777777"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tcPr>
          <w:p w14:paraId="55E73F59" w14:textId="2B34D345" w:rsidR="00FD0FD5" w:rsidRPr="008F20B5" w:rsidRDefault="00FD0FD5" w:rsidP="00573DD7">
            <w:pPr>
              <w:widowControl/>
              <w:rPr>
                <w:rFonts w:ascii="標楷體" w:eastAsia="標楷體" w:hAnsi="標楷體" w:cs="新細明體"/>
                <w:color w:val="000000"/>
                <w:kern w:val="0"/>
              </w:rPr>
            </w:pPr>
            <w:r w:rsidRPr="004A1C2C">
              <w:rPr>
                <w:rFonts w:ascii="標楷體" w:eastAsia="標楷體" w:hAnsi="標楷體"/>
              </w:rPr>
              <w:t>CustNo</w:t>
            </w:r>
          </w:p>
        </w:tc>
        <w:tc>
          <w:tcPr>
            <w:tcW w:w="1750" w:type="pct"/>
            <w:shd w:val="clear" w:color="auto" w:fill="auto"/>
            <w:vAlign w:val="center"/>
          </w:tcPr>
          <w:p w14:paraId="23760DC7" w14:textId="650FC7CC"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戶號</w:t>
            </w:r>
          </w:p>
        </w:tc>
        <w:tc>
          <w:tcPr>
            <w:tcW w:w="250" w:type="pct"/>
            <w:shd w:val="clear" w:color="auto" w:fill="auto"/>
            <w:vAlign w:val="center"/>
          </w:tcPr>
          <w:p w14:paraId="02FB59F9" w14:textId="0E80297A"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tcPr>
          <w:p w14:paraId="7FB74E4A" w14:textId="1DD0143E"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EB1B480" w14:textId="655314D8"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36436CDD" w14:textId="559F634F" w:rsidR="00FD0FD5" w:rsidRPr="008F20B5" w:rsidRDefault="00FD0FD5">
            <w:pPr>
              <w:widowControl/>
              <w:rPr>
                <w:rFonts w:ascii="標楷體" w:eastAsia="標楷體" w:hAnsi="標楷體" w:cs="新細明體"/>
                <w:color w:val="000000"/>
                <w:kern w:val="0"/>
              </w:rPr>
            </w:pPr>
          </w:p>
        </w:tc>
      </w:tr>
      <w:tr w:rsidR="00FD0FD5" w:rsidRPr="008F20B5" w14:paraId="48C28937" w14:textId="77777777" w:rsidTr="00614F5B">
        <w:trPr>
          <w:trHeight w:val="340"/>
        </w:trPr>
        <w:tc>
          <w:tcPr>
            <w:tcW w:w="250" w:type="pct"/>
            <w:shd w:val="clear" w:color="auto" w:fill="auto"/>
            <w:vAlign w:val="center"/>
          </w:tcPr>
          <w:p w14:paraId="1D7A692F" w14:textId="264BE704"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vAlign w:val="center"/>
            <w:hideMark/>
          </w:tcPr>
          <w:p w14:paraId="7C21E592" w14:textId="60502A84"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ClCode1</w:t>
            </w:r>
          </w:p>
        </w:tc>
        <w:tc>
          <w:tcPr>
            <w:tcW w:w="1750" w:type="pct"/>
            <w:shd w:val="clear" w:color="auto" w:fill="auto"/>
            <w:vAlign w:val="center"/>
            <w:hideMark/>
          </w:tcPr>
          <w:p w14:paraId="3B710667" w14:textId="7E7BE104"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50" w:type="pct"/>
            <w:shd w:val="clear" w:color="auto" w:fill="auto"/>
            <w:vAlign w:val="center"/>
            <w:hideMark/>
          </w:tcPr>
          <w:p w14:paraId="7A0F7AB3" w14:textId="71745933"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hideMark/>
          </w:tcPr>
          <w:p w14:paraId="3EE32AB3"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F8D8950" w14:textId="7C9E101B"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2BE9F0AB" w14:textId="6266746E"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1:房地;2:土地</w:t>
            </w:r>
          </w:p>
        </w:tc>
      </w:tr>
      <w:tr w:rsidR="00FD0FD5" w:rsidRPr="008F20B5" w14:paraId="2398D931" w14:textId="77777777" w:rsidTr="00614F5B">
        <w:trPr>
          <w:trHeight w:val="340"/>
        </w:trPr>
        <w:tc>
          <w:tcPr>
            <w:tcW w:w="250" w:type="pct"/>
            <w:shd w:val="clear" w:color="auto" w:fill="auto"/>
            <w:vAlign w:val="center"/>
          </w:tcPr>
          <w:p w14:paraId="6A16EC8D" w14:textId="1C0A1D8A"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vAlign w:val="center"/>
            <w:hideMark/>
          </w:tcPr>
          <w:p w14:paraId="0C7DDACE" w14:textId="0B6598EE"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ClCode2</w:t>
            </w:r>
          </w:p>
        </w:tc>
        <w:tc>
          <w:tcPr>
            <w:tcW w:w="1750" w:type="pct"/>
            <w:shd w:val="clear" w:color="auto" w:fill="auto"/>
            <w:vAlign w:val="center"/>
            <w:hideMark/>
          </w:tcPr>
          <w:p w14:paraId="533FD4CC" w14:textId="53A89E2E"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2 </w:t>
            </w:r>
          </w:p>
        </w:tc>
        <w:tc>
          <w:tcPr>
            <w:tcW w:w="250" w:type="pct"/>
            <w:shd w:val="clear" w:color="auto" w:fill="auto"/>
            <w:vAlign w:val="center"/>
            <w:hideMark/>
          </w:tcPr>
          <w:p w14:paraId="52D36648" w14:textId="06C91BA3"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hideMark/>
          </w:tcPr>
          <w:p w14:paraId="1307BFA3"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0AB82734" w14:textId="5C775F42"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73509049" w14:textId="43D98460"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sidRPr="008F20B5">
              <w:rPr>
                <w:rFonts w:ascii="標楷體" w:eastAsia="標楷體" w:hAnsi="標楷體" w:cs="新細明體" w:hint="eastAsia"/>
                <w:color w:val="000000"/>
                <w:kern w:val="0"/>
              </w:rPr>
              <w:t>為</w:t>
            </w:r>
            <w:r w:rsidRPr="008F20B5">
              <w:rPr>
                <w:rFonts w:ascii="標楷體" w:eastAsia="標楷體" w:hAnsi="標楷體" w:cs="新細明體"/>
                <w:color w:val="000000"/>
                <w:kern w:val="0"/>
              </w:rPr>
              <w:t xml:space="preserve">1:房地 </w:t>
            </w:r>
            <w:r w:rsidRPr="008F20B5">
              <w:rPr>
                <w:rFonts w:ascii="標楷體" w:eastAsia="標楷體" w:hAnsi="標楷體" w:cs="新細明體" w:hint="eastAsia"/>
                <w:color w:val="000000"/>
                <w:kern w:val="0"/>
              </w:rPr>
              <w:t>時</w:t>
            </w:r>
          </w:p>
          <w:p w14:paraId="74BC3016"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-住宅</w:t>
            </w:r>
          </w:p>
          <w:p w14:paraId="728DA7A9"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-辦公</w:t>
            </w:r>
          </w:p>
          <w:p w14:paraId="3F65FF59"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-商場</w:t>
            </w:r>
          </w:p>
          <w:p w14:paraId="4701C409"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-廠房</w:t>
            </w:r>
          </w:p>
          <w:p w14:paraId="29CA6AC8"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-停車位</w:t>
            </w:r>
          </w:p>
          <w:p w14:paraId="556F4881"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99: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-其他</w:t>
            </w:r>
          </w:p>
          <w:p w14:paraId="01A21412" w14:textId="77777777" w:rsidR="00FD0FD5" w:rsidRPr="008F20B5" w:rsidRDefault="00FD0FD5" w:rsidP="00702C02">
            <w:pPr>
              <w:widowControl/>
              <w:rPr>
                <w:rFonts w:ascii="標楷體" w:eastAsia="標楷體" w:hAnsi="標楷體" w:cs="新細明體"/>
                <w:color w:val="000000"/>
                <w:kern w:val="0"/>
              </w:rPr>
            </w:pPr>
          </w:p>
          <w:p w14:paraId="293D7281" w14:textId="12F4552E"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sidRPr="008F20B5">
              <w:rPr>
                <w:rFonts w:ascii="標楷體" w:eastAsia="標楷體" w:hAnsi="標楷體" w:cs="新細明體" w:hint="eastAsia"/>
                <w:color w:val="000000"/>
                <w:kern w:val="0"/>
              </w:rPr>
              <w:t>為</w:t>
            </w:r>
            <w:r w:rsidRPr="008F20B5">
              <w:rPr>
                <w:rFonts w:ascii="標楷體" w:eastAsia="標楷體" w:hAnsi="標楷體" w:cs="新細明體"/>
                <w:color w:val="000000"/>
                <w:kern w:val="0"/>
              </w:rPr>
              <w:t xml:space="preserve">2:土地 </w:t>
            </w:r>
            <w:r w:rsidRPr="008F20B5">
              <w:rPr>
                <w:rFonts w:ascii="標楷體" w:eastAsia="標楷體" w:hAnsi="標楷體" w:cs="新細明體" w:hint="eastAsia"/>
                <w:color w:val="000000"/>
                <w:kern w:val="0"/>
              </w:rPr>
              <w:t>時</w:t>
            </w:r>
          </w:p>
          <w:p w14:paraId="355E7915"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-住宅區</w:t>
            </w:r>
          </w:p>
          <w:p w14:paraId="0457F9A4"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-商業區</w:t>
            </w:r>
          </w:p>
          <w:p w14:paraId="3E10C858"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-工業區</w:t>
            </w:r>
          </w:p>
          <w:p w14:paraId="24E2A18D"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-其他分區</w:t>
            </w:r>
          </w:p>
          <w:p w14:paraId="255C5FF0"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-甲種建地</w:t>
            </w:r>
          </w:p>
          <w:p w14:paraId="63D93920"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-乙種建地</w:t>
            </w:r>
          </w:p>
          <w:p w14:paraId="1F7170A5"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-丙種建地</w:t>
            </w:r>
          </w:p>
          <w:p w14:paraId="5DFB329F" w14:textId="77777777" w:rsidR="00FD0FD5" w:rsidRPr="008F20B5" w:rsidRDefault="00FD0FD5"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-丁種建地</w:t>
            </w:r>
          </w:p>
          <w:p w14:paraId="2B4F7DC6" w14:textId="6C35F648"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-其他用地</w:t>
            </w:r>
          </w:p>
        </w:tc>
      </w:tr>
      <w:tr w:rsidR="00FD0FD5" w:rsidRPr="008F20B5" w14:paraId="750DC487" w14:textId="77777777" w:rsidTr="00614F5B">
        <w:trPr>
          <w:trHeight w:val="340"/>
        </w:trPr>
        <w:tc>
          <w:tcPr>
            <w:tcW w:w="250" w:type="pct"/>
            <w:shd w:val="clear" w:color="auto" w:fill="auto"/>
            <w:vAlign w:val="center"/>
          </w:tcPr>
          <w:p w14:paraId="39D0F27C" w14:textId="5066D260" w:rsidR="00FD0FD5" w:rsidRPr="004A1C2C" w:rsidRDefault="00FD0FD5" w:rsidP="004A1C2C">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1FF3560A" w14:textId="3646F154"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ClNo</w:t>
            </w:r>
          </w:p>
        </w:tc>
        <w:tc>
          <w:tcPr>
            <w:tcW w:w="1750" w:type="pct"/>
            <w:shd w:val="clear" w:color="auto" w:fill="auto"/>
            <w:noWrap/>
            <w:vAlign w:val="center"/>
            <w:hideMark/>
          </w:tcPr>
          <w:p w14:paraId="5538930D" w14:textId="77777777"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50" w:type="pct"/>
            <w:shd w:val="clear" w:color="auto" w:fill="auto"/>
            <w:noWrap/>
            <w:vAlign w:val="center"/>
            <w:hideMark/>
          </w:tcPr>
          <w:p w14:paraId="766E3642" w14:textId="24CE3BDC" w:rsidR="00FD0FD5" w:rsidRPr="008F20B5" w:rsidRDefault="00FD0FD5" w:rsidP="00573DD7">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7D246853"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73045F71" w14:textId="77777777" w:rsidR="00FD0FD5" w:rsidRPr="008F20B5" w:rsidDel="004444BD"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hideMark/>
          </w:tcPr>
          <w:p w14:paraId="78C33D26" w14:textId="16DB366C" w:rsidR="00FD0FD5" w:rsidRPr="008F20B5" w:rsidRDefault="00FD0FD5">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2554D4C0" w14:textId="77777777" w:rsidTr="00614F5B">
        <w:trPr>
          <w:trHeight w:val="325"/>
        </w:trPr>
        <w:tc>
          <w:tcPr>
            <w:tcW w:w="250" w:type="pct"/>
            <w:shd w:val="clear" w:color="auto" w:fill="auto"/>
            <w:vAlign w:val="center"/>
          </w:tcPr>
          <w:p w14:paraId="5AF6CAB5" w14:textId="603B9C2A" w:rsidR="00FD0FD5" w:rsidRPr="004A1C2C" w:rsidRDefault="00FD0FD5" w:rsidP="004A1C2C">
            <w:pPr>
              <w:pStyle w:val="af9"/>
              <w:numPr>
                <w:ilvl w:val="0"/>
                <w:numId w:val="36"/>
              </w:numPr>
              <w:ind w:leftChars="0"/>
              <w:rPr>
                <w:rFonts w:ascii="標楷體" w:eastAsia="標楷體" w:hAnsi="標楷體"/>
              </w:rPr>
            </w:pPr>
          </w:p>
        </w:tc>
        <w:tc>
          <w:tcPr>
            <w:tcW w:w="650" w:type="pct"/>
            <w:shd w:val="clear" w:color="auto" w:fill="auto"/>
            <w:noWrap/>
            <w:vAlign w:val="center"/>
            <w:hideMark/>
          </w:tcPr>
          <w:p w14:paraId="48CB652F" w14:textId="69E2F104"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ClTypeCode</w:t>
            </w:r>
          </w:p>
        </w:tc>
        <w:tc>
          <w:tcPr>
            <w:tcW w:w="1750" w:type="pct"/>
            <w:shd w:val="clear" w:color="auto" w:fill="auto"/>
            <w:noWrap/>
            <w:vAlign w:val="center"/>
            <w:hideMark/>
          </w:tcPr>
          <w:p w14:paraId="3DF59756" w14:textId="77777777" w:rsidR="00FD0FD5" w:rsidRPr="008F20B5" w:rsidRDefault="00FD0FD5"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擔保品類別</w:t>
            </w:r>
          </w:p>
        </w:tc>
        <w:tc>
          <w:tcPr>
            <w:tcW w:w="250" w:type="pct"/>
            <w:shd w:val="clear" w:color="auto" w:fill="auto"/>
            <w:noWrap/>
            <w:vAlign w:val="center"/>
            <w:hideMark/>
          </w:tcPr>
          <w:p w14:paraId="11BBA13A"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624DF85" w14:textId="77777777" w:rsidR="00FD0FD5" w:rsidRPr="008F20B5" w:rsidRDefault="00FD0FD5"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4CE2DD50" w14:textId="0CF651F0" w:rsidR="00FD0FD5" w:rsidRPr="008F20B5" w:rsidRDefault="00FD0FD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50D5AF52" w14:textId="09CE5D6D" w:rsidR="00FD0FD5" w:rsidRPr="008F20B5" w:rsidRDefault="00FD0FD5" w:rsidP="001F257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1為1:房地 </w:t>
            </w:r>
            <w:r w:rsidRPr="008F20B5">
              <w:rPr>
                <w:rFonts w:ascii="標楷體" w:eastAsia="標楷體" w:hAnsi="標楷體" w:cs="新細明體" w:hint="eastAsia"/>
                <w:color w:val="000000"/>
                <w:kern w:val="0"/>
              </w:rPr>
              <w:t>時</w:t>
            </w:r>
          </w:p>
          <w:p w14:paraId="1BDAB63D"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250: </w:t>
            </w:r>
            <w:r w:rsidRPr="004A1C2C">
              <w:rPr>
                <w:rFonts w:ascii="標楷體" w:eastAsia="標楷體" w:hAnsi="標楷體" w:cs="新細明體" w:hint="eastAsia"/>
                <w:color w:val="000000"/>
                <w:kern w:val="0"/>
                <w:sz w:val="20"/>
                <w:szCs w:val="20"/>
              </w:rPr>
              <w:t>土地及建物－住宅用</w:t>
            </w:r>
          </w:p>
          <w:p w14:paraId="308E0B71"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260: </w:t>
            </w:r>
            <w:r w:rsidRPr="004A1C2C">
              <w:rPr>
                <w:rFonts w:ascii="標楷體" w:eastAsia="標楷體" w:hAnsi="標楷體" w:cs="新細明體" w:hint="eastAsia"/>
                <w:color w:val="000000"/>
                <w:kern w:val="0"/>
                <w:sz w:val="20"/>
                <w:szCs w:val="20"/>
              </w:rPr>
              <w:t>土地及廠房</w:t>
            </w:r>
          </w:p>
          <w:p w14:paraId="5459BA40"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270: </w:t>
            </w:r>
            <w:r w:rsidRPr="004A1C2C">
              <w:rPr>
                <w:rFonts w:ascii="標楷體" w:eastAsia="標楷體" w:hAnsi="標楷體" w:cs="新細明體" w:hint="eastAsia"/>
                <w:color w:val="000000"/>
                <w:kern w:val="0"/>
                <w:sz w:val="20"/>
                <w:szCs w:val="20"/>
              </w:rPr>
              <w:t>建物（不含土地）－住宅用</w:t>
            </w:r>
          </w:p>
          <w:p w14:paraId="114B1F0A"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280: </w:t>
            </w:r>
            <w:r w:rsidRPr="004A1C2C">
              <w:rPr>
                <w:rFonts w:ascii="標楷體" w:eastAsia="標楷體" w:hAnsi="標楷體" w:cs="新細明體" w:hint="eastAsia"/>
                <w:color w:val="000000"/>
                <w:kern w:val="0"/>
                <w:sz w:val="20"/>
                <w:szCs w:val="20"/>
              </w:rPr>
              <w:t>廠房（不含土地）</w:t>
            </w:r>
          </w:p>
          <w:p w14:paraId="09F28ACB"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lastRenderedPageBreak/>
              <w:t xml:space="preserve">2A0: </w:t>
            </w:r>
            <w:r w:rsidRPr="004A1C2C">
              <w:rPr>
                <w:rFonts w:ascii="標楷體" w:eastAsia="標楷體" w:hAnsi="標楷體" w:cs="新細明體" w:hint="eastAsia"/>
                <w:color w:val="000000"/>
                <w:kern w:val="0"/>
                <w:sz w:val="20"/>
                <w:szCs w:val="20"/>
              </w:rPr>
              <w:t>土地及建物商業用</w:t>
            </w:r>
          </w:p>
          <w:p w14:paraId="38C33E27"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2A1: </w:t>
            </w:r>
            <w:r w:rsidRPr="004A1C2C">
              <w:rPr>
                <w:rFonts w:ascii="標楷體" w:eastAsia="標楷體" w:hAnsi="標楷體" w:cs="新細明體" w:hint="eastAsia"/>
                <w:color w:val="000000"/>
                <w:kern w:val="0"/>
                <w:sz w:val="20"/>
                <w:szCs w:val="20"/>
              </w:rPr>
              <w:t>觀光飯店</w:t>
            </w:r>
          </w:p>
          <w:p w14:paraId="35341EAF"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2A2: </w:t>
            </w:r>
            <w:r w:rsidRPr="004A1C2C">
              <w:rPr>
                <w:rFonts w:ascii="標楷體" w:eastAsia="標楷體" w:hAnsi="標楷體" w:cs="新細明體" w:hint="eastAsia"/>
                <w:color w:val="000000"/>
                <w:kern w:val="0"/>
                <w:sz w:val="20"/>
                <w:szCs w:val="20"/>
              </w:rPr>
              <w:t>醫院</w:t>
            </w:r>
          </w:p>
          <w:p w14:paraId="2B89E21D"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2B0: </w:t>
            </w:r>
            <w:r w:rsidRPr="004A1C2C">
              <w:rPr>
                <w:rFonts w:ascii="標楷體" w:eastAsia="標楷體" w:hAnsi="標楷體" w:cs="新細明體" w:hint="eastAsia"/>
                <w:color w:val="000000"/>
                <w:kern w:val="0"/>
                <w:sz w:val="20"/>
                <w:szCs w:val="20"/>
              </w:rPr>
              <w:t>建物（不含土地）－商業用</w:t>
            </w:r>
          </w:p>
          <w:p w14:paraId="63B43166" w14:textId="118A03A4" w:rsidR="00FD0FD5" w:rsidRPr="008F20B5" w:rsidRDefault="00FD0FD5" w:rsidP="001F2576">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2X0: </w:t>
            </w:r>
            <w:r w:rsidRPr="004A1C2C">
              <w:rPr>
                <w:rFonts w:ascii="標楷體" w:eastAsia="標楷體" w:hAnsi="標楷體" w:cs="新細明體" w:hint="eastAsia"/>
                <w:color w:val="000000"/>
                <w:kern w:val="0"/>
                <w:sz w:val="20"/>
                <w:szCs w:val="20"/>
              </w:rPr>
              <w:t>其他不動產</w:t>
            </w:r>
          </w:p>
          <w:p w14:paraId="76BA6D30" w14:textId="77777777" w:rsidR="00FD0FD5" w:rsidRPr="004A1C2C" w:rsidRDefault="00FD0FD5" w:rsidP="004A1C2C">
            <w:pPr>
              <w:widowControl/>
              <w:rPr>
                <w:rFonts w:ascii="標楷體" w:eastAsia="標楷體" w:hAnsi="標楷體" w:cs="新細明體"/>
                <w:color w:val="000000"/>
                <w:kern w:val="0"/>
                <w:sz w:val="20"/>
                <w:szCs w:val="20"/>
              </w:rPr>
            </w:pPr>
          </w:p>
          <w:p w14:paraId="35EA6FF1" w14:textId="77777777" w:rsidR="00FD0FD5" w:rsidRPr="008F20B5" w:rsidRDefault="00FD0FD5" w:rsidP="001F2576">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1為2:土地 </w:t>
            </w:r>
            <w:r w:rsidRPr="008F20B5">
              <w:rPr>
                <w:rFonts w:ascii="標楷體" w:eastAsia="標楷體" w:hAnsi="標楷體" w:cs="新細明體" w:hint="eastAsia"/>
                <w:color w:val="000000"/>
                <w:kern w:val="0"/>
              </w:rPr>
              <w:t>時</w:t>
            </w:r>
          </w:p>
          <w:p w14:paraId="12D7FF1B"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200: </w:t>
            </w:r>
            <w:r w:rsidRPr="004A1C2C">
              <w:rPr>
                <w:rFonts w:ascii="標楷體" w:eastAsia="標楷體" w:hAnsi="標楷體" w:cs="新細明體" w:hint="eastAsia"/>
                <w:color w:val="000000"/>
                <w:kern w:val="0"/>
                <w:sz w:val="20"/>
                <w:szCs w:val="20"/>
              </w:rPr>
              <w:t>房地建地（不含建物）</w:t>
            </w:r>
          </w:p>
          <w:p w14:paraId="03627B9D"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210: </w:t>
            </w:r>
            <w:r w:rsidRPr="004A1C2C">
              <w:rPr>
                <w:rFonts w:ascii="標楷體" w:eastAsia="標楷體" w:hAnsi="標楷體" w:cs="新細明體" w:hint="eastAsia"/>
                <w:color w:val="000000"/>
                <w:kern w:val="0"/>
                <w:sz w:val="20"/>
                <w:szCs w:val="20"/>
              </w:rPr>
              <w:t>空地</w:t>
            </w:r>
          </w:p>
          <w:p w14:paraId="742CF07A"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220: </w:t>
            </w:r>
            <w:r w:rsidRPr="004A1C2C">
              <w:rPr>
                <w:rFonts w:ascii="標楷體" w:eastAsia="標楷體" w:hAnsi="標楷體" w:cs="新細明體" w:hint="eastAsia"/>
                <w:color w:val="000000"/>
                <w:kern w:val="0"/>
                <w:sz w:val="20"/>
                <w:szCs w:val="20"/>
              </w:rPr>
              <w:t>農地</w:t>
            </w:r>
          </w:p>
          <w:p w14:paraId="7B126C3B"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230: </w:t>
            </w:r>
            <w:r w:rsidRPr="004A1C2C">
              <w:rPr>
                <w:rFonts w:ascii="標楷體" w:eastAsia="標楷體" w:hAnsi="標楷體" w:cs="新細明體" w:hint="eastAsia"/>
                <w:color w:val="000000"/>
                <w:kern w:val="0"/>
                <w:sz w:val="20"/>
                <w:szCs w:val="20"/>
              </w:rPr>
              <w:t>林地</w:t>
            </w:r>
          </w:p>
          <w:p w14:paraId="0CCF13A4" w14:textId="77777777" w:rsidR="00FD0FD5" w:rsidRPr="004A1C2C" w:rsidRDefault="00FD0FD5" w:rsidP="004A1C2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240: </w:t>
            </w:r>
            <w:r w:rsidRPr="004A1C2C">
              <w:rPr>
                <w:rFonts w:ascii="標楷體" w:eastAsia="標楷體" w:hAnsi="標楷體" w:cs="新細明體" w:hint="eastAsia"/>
                <w:color w:val="000000"/>
                <w:kern w:val="0"/>
                <w:sz w:val="20"/>
                <w:szCs w:val="20"/>
              </w:rPr>
              <w:t>養殖地</w:t>
            </w:r>
          </w:p>
          <w:p w14:paraId="2F9FED06" w14:textId="424506A9" w:rsidR="00FD0FD5" w:rsidRPr="008F20B5" w:rsidRDefault="00FD0FD5">
            <w:pPr>
              <w:widowControl/>
              <w:rPr>
                <w:rFonts w:ascii="標楷體" w:eastAsia="標楷體" w:hAnsi="標楷體" w:cs="新細明體"/>
                <w:color w:val="000000"/>
                <w:kern w:val="0"/>
              </w:rPr>
            </w:pPr>
            <w:r w:rsidRPr="004A1C2C">
              <w:rPr>
                <w:rFonts w:ascii="標楷體" w:eastAsia="標楷體" w:hAnsi="標楷體" w:cs="新細明體"/>
                <w:color w:val="000000"/>
                <w:kern w:val="0"/>
                <w:sz w:val="20"/>
                <w:szCs w:val="20"/>
              </w:rPr>
              <w:t xml:space="preserve">290: </w:t>
            </w:r>
            <w:r w:rsidRPr="004A1C2C">
              <w:rPr>
                <w:rFonts w:ascii="標楷體" w:eastAsia="標楷體" w:hAnsi="標楷體" w:cs="新細明體" w:hint="eastAsia"/>
                <w:color w:val="000000"/>
                <w:kern w:val="0"/>
                <w:sz w:val="20"/>
                <w:szCs w:val="20"/>
              </w:rPr>
              <w:t>高爾夫球場</w:t>
            </w:r>
          </w:p>
        </w:tc>
      </w:tr>
      <w:tr w:rsidR="00FD0FD5" w:rsidRPr="008F20B5" w14:paraId="2BC86675" w14:textId="77777777" w:rsidTr="00614F5B">
        <w:trPr>
          <w:trHeight w:val="340"/>
        </w:trPr>
        <w:tc>
          <w:tcPr>
            <w:tcW w:w="250" w:type="pct"/>
            <w:shd w:val="clear" w:color="auto" w:fill="auto"/>
            <w:vAlign w:val="center"/>
          </w:tcPr>
          <w:p w14:paraId="0B45AEDD"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0B521D92" w14:textId="3A8B9607"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CityCode</w:t>
            </w:r>
          </w:p>
        </w:tc>
        <w:tc>
          <w:tcPr>
            <w:tcW w:w="1750" w:type="pct"/>
            <w:shd w:val="clear" w:color="auto" w:fill="auto"/>
            <w:noWrap/>
          </w:tcPr>
          <w:p w14:paraId="68450FE0" w14:textId="6BE854B2"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建物門牌（縣／市）</w:t>
            </w:r>
          </w:p>
        </w:tc>
        <w:tc>
          <w:tcPr>
            <w:tcW w:w="250" w:type="pct"/>
            <w:shd w:val="clear" w:color="auto" w:fill="auto"/>
            <w:noWrap/>
            <w:vAlign w:val="center"/>
          </w:tcPr>
          <w:p w14:paraId="3C7EFA2A" w14:textId="4814A064"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6E4FE569" w14:textId="4A032D3F"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2</w:t>
            </w:r>
          </w:p>
        </w:tc>
        <w:tc>
          <w:tcPr>
            <w:tcW w:w="250" w:type="pct"/>
          </w:tcPr>
          <w:p w14:paraId="61729064" w14:textId="12F151DA" w:rsidR="00FD0FD5"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55FE6B2" w14:textId="6366679A" w:rsidR="004F394E" w:rsidRDefault="004F394E" w:rsidP="00910C6F">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為1時必填</w:t>
            </w:r>
          </w:p>
          <w:p w14:paraId="3B3ACF9D" w14:textId="4E2AA745" w:rsidR="00FD0FD5" w:rsidRDefault="00FD0FD5" w:rsidP="00910C6F">
            <w:pPr>
              <w:widowControl/>
              <w:rPr>
                <w:rFonts w:ascii="標楷體" w:eastAsia="標楷體" w:hAnsi="標楷體" w:cs="新細明體"/>
                <w:color w:val="000000"/>
                <w:kern w:val="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w:t>
            </w:r>
          </w:p>
          <w:p w14:paraId="0A20EA47" w14:textId="20556C73" w:rsidR="00FD0FD5" w:rsidRPr="00614F5B" w:rsidRDefault="00FD0FD5" w:rsidP="00910C6F">
            <w:pPr>
              <w:widowControl/>
              <w:rPr>
                <w:rFonts w:ascii="標楷體" w:eastAsia="標楷體" w:hAnsi="標楷體" w:cs="新細明體"/>
                <w:color w:val="FF0000"/>
                <w:kern w:val="0"/>
              </w:rPr>
            </w:pPr>
            <w:r>
              <w:rPr>
                <w:rFonts w:ascii="標楷體" w:eastAsia="標楷體" w:hAnsi="標楷體" w:cs="新細明體" w:hint="eastAsia"/>
                <w:color w:val="000000"/>
                <w:kern w:val="0"/>
              </w:rPr>
              <w:t>(L2</w:t>
            </w:r>
            <w:r>
              <w:rPr>
                <w:rFonts w:ascii="標楷體" w:eastAsia="標楷體" w:hAnsi="標楷體" w:cs="新細明體"/>
                <w:color w:val="000000"/>
                <w:kern w:val="0"/>
              </w:rPr>
              <w:t>411</w:t>
            </w:r>
            <w:r>
              <w:rPr>
                <w:rFonts w:ascii="標楷體" w:eastAsia="標楷體" w:hAnsi="標楷體" w:cs="新細明體" w:hint="eastAsia"/>
                <w:color w:val="000000"/>
                <w:kern w:val="0"/>
              </w:rPr>
              <w:t>轉換為新代碼)</w:t>
            </w:r>
          </w:p>
        </w:tc>
      </w:tr>
      <w:tr w:rsidR="00FD0FD5" w:rsidRPr="008F20B5" w14:paraId="78AB9EEF" w14:textId="77777777" w:rsidTr="00614F5B">
        <w:trPr>
          <w:trHeight w:val="340"/>
        </w:trPr>
        <w:tc>
          <w:tcPr>
            <w:tcW w:w="250" w:type="pct"/>
            <w:shd w:val="clear" w:color="auto" w:fill="auto"/>
            <w:vAlign w:val="center"/>
          </w:tcPr>
          <w:p w14:paraId="07F09A51"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45CDB43" w14:textId="4AE631DE"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AreaCode</w:t>
            </w:r>
          </w:p>
        </w:tc>
        <w:tc>
          <w:tcPr>
            <w:tcW w:w="1750" w:type="pct"/>
            <w:shd w:val="clear" w:color="auto" w:fill="auto"/>
            <w:noWrap/>
          </w:tcPr>
          <w:p w14:paraId="695457E7" w14:textId="2593D12F"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建物門牌（鄉／鎮／市／區）</w:t>
            </w:r>
          </w:p>
        </w:tc>
        <w:tc>
          <w:tcPr>
            <w:tcW w:w="250" w:type="pct"/>
            <w:shd w:val="clear" w:color="auto" w:fill="auto"/>
            <w:noWrap/>
            <w:vAlign w:val="center"/>
          </w:tcPr>
          <w:p w14:paraId="63BD2C75" w14:textId="749866F5"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6B5F61CA" w14:textId="0261C0C0"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3</w:t>
            </w:r>
          </w:p>
        </w:tc>
        <w:tc>
          <w:tcPr>
            <w:tcW w:w="250" w:type="pct"/>
          </w:tcPr>
          <w:p w14:paraId="1E25A690" w14:textId="43C4D92A" w:rsidR="00FD0FD5" w:rsidRPr="00910C6F" w:rsidRDefault="004F394E" w:rsidP="00614F5B">
            <w:pPr>
              <w:widowControl/>
              <w:jc w:val="center"/>
              <w:rPr>
                <w:rFonts w:ascii="標楷體" w:eastAsia="標楷體" w:hAnsi="標楷體" w:cs="新細明體"/>
                <w:color w:val="FF0000"/>
                <w:kern w:val="0"/>
              </w:rPr>
            </w:pPr>
            <w:r>
              <w:rPr>
                <w:rFonts w:ascii="標楷體" w:eastAsia="標楷體" w:hAnsi="標楷體" w:cs="新細明體"/>
                <w:color w:val="FF0000"/>
                <w:kern w:val="0"/>
              </w:rPr>
              <w:t>O</w:t>
            </w:r>
          </w:p>
        </w:tc>
        <w:tc>
          <w:tcPr>
            <w:tcW w:w="1150" w:type="pct"/>
            <w:shd w:val="clear" w:color="auto" w:fill="auto"/>
            <w:noWrap/>
            <w:vAlign w:val="center"/>
          </w:tcPr>
          <w:p w14:paraId="1699E587" w14:textId="77777777" w:rsidR="004F394E" w:rsidRDefault="004F394E" w:rsidP="004F39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為1時必填</w:t>
            </w:r>
          </w:p>
          <w:p w14:paraId="453761B1" w14:textId="031A2C64" w:rsidR="00FD0FD5" w:rsidRPr="00614F5B" w:rsidRDefault="00FD0FD5" w:rsidP="00910C6F">
            <w:pPr>
              <w:widowControl/>
              <w:rPr>
                <w:rFonts w:ascii="標楷體" w:eastAsia="標楷體" w:hAnsi="標楷體" w:cs="新細明體"/>
                <w:color w:val="FF0000"/>
                <w:kern w:val="0"/>
              </w:rPr>
            </w:pPr>
          </w:p>
        </w:tc>
      </w:tr>
      <w:tr w:rsidR="00FD0FD5" w:rsidRPr="008F20B5" w14:paraId="3FB82A1F" w14:textId="77777777" w:rsidTr="00614F5B">
        <w:trPr>
          <w:trHeight w:val="340"/>
        </w:trPr>
        <w:tc>
          <w:tcPr>
            <w:tcW w:w="250" w:type="pct"/>
            <w:shd w:val="clear" w:color="auto" w:fill="auto"/>
            <w:vAlign w:val="center"/>
          </w:tcPr>
          <w:p w14:paraId="38259166"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1447BBBE" w14:textId="6C8D815E"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IrCode</w:t>
            </w:r>
          </w:p>
        </w:tc>
        <w:tc>
          <w:tcPr>
            <w:tcW w:w="1750" w:type="pct"/>
            <w:shd w:val="clear" w:color="auto" w:fill="auto"/>
            <w:noWrap/>
          </w:tcPr>
          <w:p w14:paraId="1EFA18A7" w14:textId="6B92552E"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建物門牌（地段）</w:t>
            </w:r>
          </w:p>
        </w:tc>
        <w:tc>
          <w:tcPr>
            <w:tcW w:w="250" w:type="pct"/>
            <w:shd w:val="clear" w:color="auto" w:fill="auto"/>
            <w:noWrap/>
            <w:vAlign w:val="center"/>
          </w:tcPr>
          <w:p w14:paraId="7B909415" w14:textId="4EA556A7"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748DEC87" w14:textId="1414B483"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5EB0AA45" w14:textId="7DB6AB36" w:rsidR="00FD0FD5" w:rsidRPr="00910C6F" w:rsidRDefault="004F394E" w:rsidP="00614F5B">
            <w:pPr>
              <w:widowControl/>
              <w:jc w:val="center"/>
              <w:rPr>
                <w:rFonts w:ascii="標楷體" w:eastAsia="標楷體" w:hAnsi="標楷體" w:cs="新細明體"/>
                <w:color w:val="FF0000"/>
                <w:kern w:val="0"/>
              </w:rPr>
            </w:pPr>
            <w:r>
              <w:rPr>
                <w:rFonts w:ascii="標楷體" w:eastAsia="標楷體" w:hAnsi="標楷體" w:cs="新細明體"/>
                <w:color w:val="FF0000"/>
                <w:kern w:val="0"/>
              </w:rPr>
              <w:t>O</w:t>
            </w:r>
          </w:p>
        </w:tc>
        <w:tc>
          <w:tcPr>
            <w:tcW w:w="1150" w:type="pct"/>
            <w:shd w:val="clear" w:color="auto" w:fill="auto"/>
            <w:noWrap/>
            <w:vAlign w:val="center"/>
          </w:tcPr>
          <w:p w14:paraId="5EF9D44A" w14:textId="77777777" w:rsidR="004F394E" w:rsidRDefault="004F394E" w:rsidP="004F39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為1時必填</w:t>
            </w:r>
          </w:p>
          <w:p w14:paraId="03B7DD79" w14:textId="25739891" w:rsidR="00FD0FD5" w:rsidRPr="00614F5B" w:rsidRDefault="00FD0FD5" w:rsidP="00910C6F">
            <w:pPr>
              <w:widowControl/>
              <w:rPr>
                <w:rFonts w:ascii="標楷體" w:eastAsia="標楷體" w:hAnsi="標楷體" w:cs="新細明體"/>
                <w:color w:val="FF0000"/>
                <w:kern w:val="0"/>
              </w:rPr>
            </w:pPr>
          </w:p>
        </w:tc>
      </w:tr>
      <w:tr w:rsidR="00FD0FD5" w:rsidRPr="008F20B5" w14:paraId="2A82C55E" w14:textId="77777777" w:rsidTr="00614F5B">
        <w:trPr>
          <w:trHeight w:val="340"/>
        </w:trPr>
        <w:tc>
          <w:tcPr>
            <w:tcW w:w="250" w:type="pct"/>
            <w:shd w:val="clear" w:color="auto" w:fill="auto"/>
            <w:vAlign w:val="center"/>
          </w:tcPr>
          <w:p w14:paraId="17650AB0"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1A57C60D" w14:textId="795DAF3F"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Road</w:t>
            </w:r>
          </w:p>
        </w:tc>
        <w:tc>
          <w:tcPr>
            <w:tcW w:w="1750" w:type="pct"/>
            <w:shd w:val="clear" w:color="auto" w:fill="auto"/>
            <w:noWrap/>
          </w:tcPr>
          <w:p w14:paraId="34559878" w14:textId="1A1903CB"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建物門牌（路／街／村）</w:t>
            </w:r>
          </w:p>
        </w:tc>
        <w:tc>
          <w:tcPr>
            <w:tcW w:w="250" w:type="pct"/>
            <w:shd w:val="clear" w:color="auto" w:fill="auto"/>
            <w:noWrap/>
            <w:vAlign w:val="center"/>
          </w:tcPr>
          <w:p w14:paraId="52C712D4" w14:textId="4CB3389E"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3A2A23AF" w14:textId="128FF63E"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20</w:t>
            </w:r>
          </w:p>
        </w:tc>
        <w:tc>
          <w:tcPr>
            <w:tcW w:w="250" w:type="pct"/>
          </w:tcPr>
          <w:p w14:paraId="046B8C7C" w14:textId="7FF612D4"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7DA7D427" w14:textId="3A8110BA" w:rsidR="00FD0FD5" w:rsidRPr="008F20B5" w:rsidRDefault="00FD0FD5" w:rsidP="00910C6F">
            <w:pPr>
              <w:widowControl/>
              <w:rPr>
                <w:rFonts w:ascii="標楷體" w:eastAsia="標楷體" w:hAnsi="標楷體" w:cs="新細明體"/>
                <w:color w:val="000000"/>
                <w:kern w:val="0"/>
              </w:rPr>
            </w:pPr>
          </w:p>
        </w:tc>
      </w:tr>
      <w:tr w:rsidR="00FD0FD5" w:rsidRPr="008F20B5" w14:paraId="294DD48F" w14:textId="77777777" w:rsidTr="00614F5B">
        <w:trPr>
          <w:trHeight w:val="340"/>
        </w:trPr>
        <w:tc>
          <w:tcPr>
            <w:tcW w:w="250" w:type="pct"/>
            <w:shd w:val="clear" w:color="auto" w:fill="auto"/>
            <w:vAlign w:val="center"/>
          </w:tcPr>
          <w:p w14:paraId="010C803F"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57A09C7F" w14:textId="37E67121"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Section</w:t>
            </w:r>
          </w:p>
        </w:tc>
        <w:tc>
          <w:tcPr>
            <w:tcW w:w="1750" w:type="pct"/>
            <w:shd w:val="clear" w:color="auto" w:fill="auto"/>
            <w:noWrap/>
          </w:tcPr>
          <w:p w14:paraId="47A09A08" w14:textId="1E8ED934"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建物門牌－段</w:t>
            </w:r>
          </w:p>
        </w:tc>
        <w:tc>
          <w:tcPr>
            <w:tcW w:w="250" w:type="pct"/>
            <w:shd w:val="clear" w:color="auto" w:fill="auto"/>
            <w:noWrap/>
            <w:vAlign w:val="center"/>
          </w:tcPr>
          <w:p w14:paraId="77421333" w14:textId="692F6E0A"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3CE773C1" w14:textId="5B9D60C7"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6E53EAD4"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6508011" w14:textId="2CF92D84" w:rsidR="00FD0FD5" w:rsidRPr="008F20B5" w:rsidRDefault="00FD0FD5" w:rsidP="00910C6F">
            <w:pPr>
              <w:widowControl/>
              <w:rPr>
                <w:rFonts w:ascii="標楷體" w:eastAsia="標楷體" w:hAnsi="標楷體" w:cs="新細明體"/>
                <w:color w:val="000000"/>
                <w:kern w:val="0"/>
              </w:rPr>
            </w:pPr>
          </w:p>
        </w:tc>
      </w:tr>
      <w:tr w:rsidR="00FD0FD5" w:rsidRPr="008F20B5" w14:paraId="6A8A24DE" w14:textId="77777777" w:rsidTr="00614F5B">
        <w:trPr>
          <w:trHeight w:val="340"/>
        </w:trPr>
        <w:tc>
          <w:tcPr>
            <w:tcW w:w="250" w:type="pct"/>
            <w:shd w:val="clear" w:color="auto" w:fill="auto"/>
            <w:vAlign w:val="center"/>
          </w:tcPr>
          <w:p w14:paraId="557DE935"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5A687363" w14:textId="3F96A8C1"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Alley</w:t>
            </w:r>
          </w:p>
        </w:tc>
        <w:tc>
          <w:tcPr>
            <w:tcW w:w="1750" w:type="pct"/>
            <w:shd w:val="clear" w:color="auto" w:fill="auto"/>
            <w:noWrap/>
          </w:tcPr>
          <w:p w14:paraId="741F94B3" w14:textId="11D4D4A0"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建物門牌－巷</w:t>
            </w:r>
          </w:p>
        </w:tc>
        <w:tc>
          <w:tcPr>
            <w:tcW w:w="250" w:type="pct"/>
            <w:shd w:val="clear" w:color="auto" w:fill="auto"/>
            <w:noWrap/>
            <w:vAlign w:val="center"/>
          </w:tcPr>
          <w:p w14:paraId="7A987AE7" w14:textId="2CEDAFCE"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46AFF511" w14:textId="357E35B9"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49CB3AA0"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67595E79" w14:textId="2464CAF7" w:rsidR="00FD0FD5" w:rsidRPr="008F20B5" w:rsidRDefault="00FD0FD5" w:rsidP="00910C6F">
            <w:pPr>
              <w:widowControl/>
              <w:rPr>
                <w:rFonts w:ascii="標楷體" w:eastAsia="標楷體" w:hAnsi="標楷體" w:cs="新細明體"/>
                <w:color w:val="000000"/>
                <w:kern w:val="0"/>
              </w:rPr>
            </w:pPr>
          </w:p>
        </w:tc>
      </w:tr>
      <w:tr w:rsidR="00FD0FD5" w:rsidRPr="008F20B5" w14:paraId="68544886" w14:textId="77777777" w:rsidTr="00614F5B">
        <w:trPr>
          <w:trHeight w:val="340"/>
        </w:trPr>
        <w:tc>
          <w:tcPr>
            <w:tcW w:w="250" w:type="pct"/>
            <w:shd w:val="clear" w:color="auto" w:fill="auto"/>
            <w:vAlign w:val="center"/>
          </w:tcPr>
          <w:p w14:paraId="10EB6EB7"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303289D" w14:textId="45DFC369"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Lane</w:t>
            </w:r>
          </w:p>
        </w:tc>
        <w:tc>
          <w:tcPr>
            <w:tcW w:w="1750" w:type="pct"/>
            <w:shd w:val="clear" w:color="auto" w:fill="auto"/>
            <w:noWrap/>
          </w:tcPr>
          <w:p w14:paraId="1B39E97A" w14:textId="34587EBE"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建物門牌－弄</w:t>
            </w:r>
          </w:p>
        </w:tc>
        <w:tc>
          <w:tcPr>
            <w:tcW w:w="250" w:type="pct"/>
            <w:shd w:val="clear" w:color="auto" w:fill="auto"/>
            <w:noWrap/>
            <w:vAlign w:val="center"/>
          </w:tcPr>
          <w:p w14:paraId="17BEAA04" w14:textId="42031292"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088D13E1" w14:textId="0AEC32D3"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2E1EF3B9"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27404999" w14:textId="1494DE40" w:rsidR="00FD0FD5" w:rsidRPr="008F20B5" w:rsidRDefault="00FD0FD5" w:rsidP="00910C6F">
            <w:pPr>
              <w:widowControl/>
              <w:rPr>
                <w:rFonts w:ascii="標楷體" w:eastAsia="標楷體" w:hAnsi="標楷體" w:cs="新細明體"/>
                <w:color w:val="000000"/>
                <w:kern w:val="0"/>
              </w:rPr>
            </w:pPr>
          </w:p>
        </w:tc>
      </w:tr>
      <w:tr w:rsidR="00FD0FD5" w:rsidRPr="008F20B5" w14:paraId="23A756DE" w14:textId="77777777" w:rsidTr="00614F5B">
        <w:trPr>
          <w:trHeight w:val="340"/>
        </w:trPr>
        <w:tc>
          <w:tcPr>
            <w:tcW w:w="250" w:type="pct"/>
            <w:shd w:val="clear" w:color="auto" w:fill="auto"/>
            <w:vAlign w:val="center"/>
          </w:tcPr>
          <w:p w14:paraId="5ACA9224"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28555C2D" w14:textId="22667C94"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Num</w:t>
            </w:r>
          </w:p>
        </w:tc>
        <w:tc>
          <w:tcPr>
            <w:tcW w:w="1750" w:type="pct"/>
            <w:shd w:val="clear" w:color="auto" w:fill="auto"/>
            <w:noWrap/>
          </w:tcPr>
          <w:p w14:paraId="6DBDFB45" w14:textId="50C60EE2"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建物門牌－號</w:t>
            </w:r>
          </w:p>
        </w:tc>
        <w:tc>
          <w:tcPr>
            <w:tcW w:w="250" w:type="pct"/>
            <w:shd w:val="clear" w:color="auto" w:fill="auto"/>
            <w:noWrap/>
            <w:vAlign w:val="center"/>
          </w:tcPr>
          <w:p w14:paraId="2C5D6680" w14:textId="5935DB20"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16320DA6" w14:textId="02245177"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5B9F6C8A"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9426848" w14:textId="7478DC11" w:rsidR="00FD0FD5" w:rsidRPr="008F20B5" w:rsidRDefault="00FD0FD5" w:rsidP="00910C6F">
            <w:pPr>
              <w:widowControl/>
              <w:rPr>
                <w:rFonts w:ascii="標楷體" w:eastAsia="標楷體" w:hAnsi="標楷體" w:cs="新細明體"/>
                <w:color w:val="000000"/>
                <w:kern w:val="0"/>
              </w:rPr>
            </w:pPr>
          </w:p>
        </w:tc>
      </w:tr>
      <w:tr w:rsidR="00FD0FD5" w:rsidRPr="008F20B5" w14:paraId="13736FF4" w14:textId="77777777" w:rsidTr="00614F5B">
        <w:trPr>
          <w:trHeight w:val="340"/>
        </w:trPr>
        <w:tc>
          <w:tcPr>
            <w:tcW w:w="250" w:type="pct"/>
            <w:shd w:val="clear" w:color="auto" w:fill="auto"/>
            <w:vAlign w:val="center"/>
          </w:tcPr>
          <w:p w14:paraId="6AB8C6B1"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4DAB6345" w14:textId="4655F8DA"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NumDash</w:t>
            </w:r>
          </w:p>
        </w:tc>
        <w:tc>
          <w:tcPr>
            <w:tcW w:w="1750" w:type="pct"/>
            <w:shd w:val="clear" w:color="auto" w:fill="auto"/>
            <w:noWrap/>
          </w:tcPr>
          <w:p w14:paraId="430C2848" w14:textId="6B38ACFE"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建物門牌－號之</w:t>
            </w:r>
          </w:p>
        </w:tc>
        <w:tc>
          <w:tcPr>
            <w:tcW w:w="250" w:type="pct"/>
            <w:shd w:val="clear" w:color="auto" w:fill="auto"/>
            <w:noWrap/>
            <w:vAlign w:val="center"/>
          </w:tcPr>
          <w:p w14:paraId="4472204E" w14:textId="78518F65"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694E3B7B" w14:textId="6BF71119"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27D6332F"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794CD424" w14:textId="0E13C76C" w:rsidR="00FD0FD5" w:rsidRPr="008F20B5" w:rsidRDefault="00FD0FD5" w:rsidP="00910C6F">
            <w:pPr>
              <w:widowControl/>
              <w:rPr>
                <w:rFonts w:ascii="標楷體" w:eastAsia="標楷體" w:hAnsi="標楷體" w:cs="新細明體"/>
                <w:color w:val="000000"/>
                <w:kern w:val="0"/>
              </w:rPr>
            </w:pPr>
          </w:p>
        </w:tc>
      </w:tr>
      <w:tr w:rsidR="00FD0FD5" w:rsidRPr="008F20B5" w14:paraId="441A2ECA" w14:textId="77777777" w:rsidTr="00614F5B">
        <w:trPr>
          <w:trHeight w:val="340"/>
        </w:trPr>
        <w:tc>
          <w:tcPr>
            <w:tcW w:w="250" w:type="pct"/>
            <w:shd w:val="clear" w:color="auto" w:fill="auto"/>
            <w:vAlign w:val="center"/>
          </w:tcPr>
          <w:p w14:paraId="4300256C"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77A86ADC" w14:textId="0057CC38"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Floor</w:t>
            </w:r>
          </w:p>
        </w:tc>
        <w:tc>
          <w:tcPr>
            <w:tcW w:w="1750" w:type="pct"/>
            <w:shd w:val="clear" w:color="auto" w:fill="auto"/>
            <w:noWrap/>
          </w:tcPr>
          <w:p w14:paraId="131876D5" w14:textId="4342359E"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建物門牌－樓</w:t>
            </w:r>
          </w:p>
        </w:tc>
        <w:tc>
          <w:tcPr>
            <w:tcW w:w="250" w:type="pct"/>
            <w:shd w:val="clear" w:color="auto" w:fill="auto"/>
            <w:noWrap/>
            <w:vAlign w:val="center"/>
          </w:tcPr>
          <w:p w14:paraId="2C937510" w14:textId="5E0FCDDB"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2FFEBCAE" w14:textId="1F594285"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579C00CA"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5A993F31" w14:textId="5F764759" w:rsidR="00FD0FD5" w:rsidRPr="008F20B5" w:rsidRDefault="00FD0FD5" w:rsidP="00910C6F">
            <w:pPr>
              <w:widowControl/>
              <w:rPr>
                <w:rFonts w:ascii="標楷體" w:eastAsia="標楷體" w:hAnsi="標楷體" w:cs="新細明體"/>
                <w:color w:val="000000"/>
                <w:kern w:val="0"/>
              </w:rPr>
            </w:pPr>
          </w:p>
        </w:tc>
      </w:tr>
      <w:tr w:rsidR="00FD0FD5" w:rsidRPr="008F20B5" w14:paraId="1D5C85DF" w14:textId="77777777" w:rsidTr="00614F5B">
        <w:trPr>
          <w:trHeight w:val="340"/>
        </w:trPr>
        <w:tc>
          <w:tcPr>
            <w:tcW w:w="250" w:type="pct"/>
            <w:shd w:val="clear" w:color="auto" w:fill="auto"/>
            <w:vAlign w:val="center"/>
          </w:tcPr>
          <w:p w14:paraId="38E00AD6"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060C7CBA" w14:textId="3E59BABD"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FloorDash</w:t>
            </w:r>
          </w:p>
        </w:tc>
        <w:tc>
          <w:tcPr>
            <w:tcW w:w="1750" w:type="pct"/>
            <w:shd w:val="clear" w:color="auto" w:fill="auto"/>
            <w:noWrap/>
          </w:tcPr>
          <w:p w14:paraId="28199BE7" w14:textId="135DB702"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建物門牌－樓之</w:t>
            </w:r>
          </w:p>
        </w:tc>
        <w:tc>
          <w:tcPr>
            <w:tcW w:w="250" w:type="pct"/>
            <w:shd w:val="clear" w:color="auto" w:fill="auto"/>
            <w:noWrap/>
            <w:vAlign w:val="center"/>
          </w:tcPr>
          <w:p w14:paraId="797EA676" w14:textId="0D42931C"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0AC4E9E4" w14:textId="4E12424F"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58314438"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3F4D8E65" w14:textId="16D72EF6" w:rsidR="00FD0FD5" w:rsidRPr="008F20B5" w:rsidRDefault="00FD0FD5" w:rsidP="00910C6F">
            <w:pPr>
              <w:widowControl/>
              <w:rPr>
                <w:rFonts w:ascii="標楷體" w:eastAsia="標楷體" w:hAnsi="標楷體" w:cs="新細明體"/>
                <w:color w:val="000000"/>
                <w:kern w:val="0"/>
              </w:rPr>
            </w:pPr>
          </w:p>
        </w:tc>
      </w:tr>
      <w:tr w:rsidR="00FD0FD5" w:rsidRPr="008F20B5" w14:paraId="527637A0" w14:textId="77777777" w:rsidTr="00614F5B">
        <w:trPr>
          <w:trHeight w:val="340"/>
        </w:trPr>
        <w:tc>
          <w:tcPr>
            <w:tcW w:w="250" w:type="pct"/>
            <w:shd w:val="clear" w:color="auto" w:fill="auto"/>
            <w:vAlign w:val="center"/>
          </w:tcPr>
          <w:p w14:paraId="6D2173BC"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761DD2C" w14:textId="2D869FD3"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BdNo1</w:t>
            </w:r>
          </w:p>
        </w:tc>
        <w:tc>
          <w:tcPr>
            <w:tcW w:w="1750" w:type="pct"/>
            <w:shd w:val="clear" w:color="auto" w:fill="auto"/>
            <w:noWrap/>
          </w:tcPr>
          <w:p w14:paraId="406EADC9" w14:textId="20AE344D"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建物門牌－建號</w:t>
            </w:r>
            <w:r w:rsidRPr="00614F5B">
              <w:rPr>
                <w:rFonts w:ascii="標楷體" w:eastAsia="標楷體" w:hAnsi="標楷體"/>
                <w:color w:val="FF0000"/>
              </w:rPr>
              <w:t>1</w:t>
            </w:r>
          </w:p>
        </w:tc>
        <w:tc>
          <w:tcPr>
            <w:tcW w:w="250" w:type="pct"/>
            <w:shd w:val="clear" w:color="auto" w:fill="auto"/>
            <w:noWrap/>
            <w:vAlign w:val="center"/>
          </w:tcPr>
          <w:p w14:paraId="710DD8D3" w14:textId="56192EDC"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3B440A91" w14:textId="1F27934D"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5</w:t>
            </w:r>
          </w:p>
        </w:tc>
        <w:tc>
          <w:tcPr>
            <w:tcW w:w="250" w:type="pct"/>
          </w:tcPr>
          <w:p w14:paraId="755A2A4B" w14:textId="5B3E2E7D" w:rsidR="00FD0FD5" w:rsidRPr="008F20B5" w:rsidRDefault="004F394E" w:rsidP="00614F5B">
            <w:pPr>
              <w:widowControl/>
              <w:jc w:val="center"/>
              <w:rPr>
                <w:rFonts w:ascii="標楷體" w:eastAsia="標楷體" w:hAnsi="標楷體" w:cs="新細明體"/>
                <w:color w:val="000000"/>
                <w:kern w:val="0"/>
              </w:rPr>
            </w:pPr>
            <w:r>
              <w:rPr>
                <w:rFonts w:ascii="標楷體" w:eastAsia="標楷體" w:hAnsi="標楷體" w:cs="新細明體"/>
                <w:color w:val="000000"/>
                <w:kern w:val="0"/>
              </w:rPr>
              <w:t>O</w:t>
            </w:r>
          </w:p>
        </w:tc>
        <w:tc>
          <w:tcPr>
            <w:tcW w:w="1150" w:type="pct"/>
            <w:shd w:val="clear" w:color="auto" w:fill="auto"/>
            <w:noWrap/>
            <w:vAlign w:val="center"/>
          </w:tcPr>
          <w:p w14:paraId="20B8AC0C" w14:textId="77777777" w:rsidR="004F394E" w:rsidRDefault="004F394E" w:rsidP="004F39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為1時必填</w:t>
            </w:r>
          </w:p>
          <w:p w14:paraId="3C563684" w14:textId="751302AA" w:rsidR="00FD0FD5" w:rsidRPr="008F20B5" w:rsidRDefault="00FD0FD5" w:rsidP="00910C6F">
            <w:pPr>
              <w:widowControl/>
              <w:rPr>
                <w:rFonts w:ascii="標楷體" w:eastAsia="標楷體" w:hAnsi="標楷體" w:cs="新細明體"/>
                <w:color w:val="000000"/>
                <w:kern w:val="0"/>
              </w:rPr>
            </w:pPr>
          </w:p>
        </w:tc>
      </w:tr>
      <w:tr w:rsidR="00FD0FD5" w:rsidRPr="008F20B5" w14:paraId="06C2D71B" w14:textId="77777777" w:rsidTr="00614F5B">
        <w:trPr>
          <w:trHeight w:val="340"/>
        </w:trPr>
        <w:tc>
          <w:tcPr>
            <w:tcW w:w="250" w:type="pct"/>
            <w:shd w:val="clear" w:color="auto" w:fill="auto"/>
            <w:vAlign w:val="center"/>
          </w:tcPr>
          <w:p w14:paraId="6E3F5249" w14:textId="77777777" w:rsidR="00FD0FD5" w:rsidRPr="004A1C2C" w:rsidRDefault="00FD0FD5" w:rsidP="00910C6F">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0E44ACDD" w14:textId="4C4AC198"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color w:val="FF0000"/>
              </w:rPr>
              <w:t>BdNo2</w:t>
            </w:r>
          </w:p>
        </w:tc>
        <w:tc>
          <w:tcPr>
            <w:tcW w:w="1750" w:type="pct"/>
            <w:shd w:val="clear" w:color="auto" w:fill="auto"/>
            <w:noWrap/>
          </w:tcPr>
          <w:p w14:paraId="7BA854F3" w14:textId="6AF1CF24" w:rsidR="00FD0FD5" w:rsidRPr="00614F5B" w:rsidRDefault="00FD0FD5" w:rsidP="00910C6F">
            <w:pPr>
              <w:widowControl/>
              <w:rPr>
                <w:rFonts w:ascii="標楷體" w:eastAsia="標楷體" w:hAnsi="標楷體" w:cs="新細明體"/>
                <w:color w:val="FF0000"/>
                <w:kern w:val="0"/>
              </w:rPr>
            </w:pPr>
            <w:r w:rsidRPr="00614F5B">
              <w:rPr>
                <w:rFonts w:ascii="標楷體" w:eastAsia="標楷體" w:hAnsi="標楷體" w:hint="eastAsia"/>
                <w:color w:val="FF0000"/>
              </w:rPr>
              <w:t>建物門牌－建號</w:t>
            </w:r>
            <w:r w:rsidRPr="00614F5B">
              <w:rPr>
                <w:rFonts w:ascii="標楷體" w:eastAsia="標楷體" w:hAnsi="標楷體"/>
                <w:color w:val="FF0000"/>
              </w:rPr>
              <w:t>2</w:t>
            </w:r>
          </w:p>
        </w:tc>
        <w:tc>
          <w:tcPr>
            <w:tcW w:w="250" w:type="pct"/>
            <w:shd w:val="clear" w:color="auto" w:fill="auto"/>
            <w:noWrap/>
            <w:vAlign w:val="center"/>
          </w:tcPr>
          <w:p w14:paraId="03CFF71A" w14:textId="59A479A2"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50" w:type="pct"/>
            <w:shd w:val="clear" w:color="auto" w:fill="auto"/>
            <w:noWrap/>
            <w:vAlign w:val="center"/>
          </w:tcPr>
          <w:p w14:paraId="5C4747A2" w14:textId="15DB28E0" w:rsidR="00FD0FD5" w:rsidRPr="00614F5B" w:rsidRDefault="00FD0FD5" w:rsidP="00910C6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3</w:t>
            </w:r>
          </w:p>
        </w:tc>
        <w:tc>
          <w:tcPr>
            <w:tcW w:w="250" w:type="pct"/>
          </w:tcPr>
          <w:p w14:paraId="13185AF2" w14:textId="3A7793D8" w:rsidR="00FD0FD5" w:rsidRPr="008F20B5" w:rsidRDefault="004F394E" w:rsidP="00614F5B">
            <w:pPr>
              <w:widowControl/>
              <w:jc w:val="center"/>
              <w:rPr>
                <w:rFonts w:ascii="標楷體" w:eastAsia="標楷體" w:hAnsi="標楷體" w:cs="新細明體"/>
                <w:color w:val="000000"/>
                <w:kern w:val="0"/>
              </w:rPr>
            </w:pPr>
            <w:r>
              <w:rPr>
                <w:rFonts w:ascii="標楷體" w:eastAsia="標楷體" w:hAnsi="標楷體" w:cs="新細明體"/>
                <w:color w:val="000000"/>
                <w:kern w:val="0"/>
              </w:rPr>
              <w:t>O</w:t>
            </w:r>
          </w:p>
        </w:tc>
        <w:tc>
          <w:tcPr>
            <w:tcW w:w="1150" w:type="pct"/>
            <w:shd w:val="clear" w:color="auto" w:fill="auto"/>
            <w:noWrap/>
            <w:vAlign w:val="center"/>
          </w:tcPr>
          <w:p w14:paraId="083E1D77" w14:textId="77777777" w:rsidR="004F394E" w:rsidRDefault="004F394E" w:rsidP="004F39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為1時必填</w:t>
            </w:r>
          </w:p>
          <w:p w14:paraId="3593EB9E" w14:textId="1F1566E0" w:rsidR="00FD0FD5" w:rsidRPr="008F20B5" w:rsidRDefault="00FD0FD5" w:rsidP="00910C6F">
            <w:pPr>
              <w:widowControl/>
              <w:rPr>
                <w:rFonts w:ascii="標楷體" w:eastAsia="標楷體" w:hAnsi="標楷體" w:cs="新細明體"/>
                <w:color w:val="000000"/>
                <w:kern w:val="0"/>
              </w:rPr>
            </w:pPr>
          </w:p>
        </w:tc>
      </w:tr>
      <w:tr w:rsidR="00FD0FD5" w:rsidRPr="008F20B5" w14:paraId="6F81750B" w14:textId="77777777" w:rsidTr="00614F5B">
        <w:trPr>
          <w:trHeight w:val="340"/>
        </w:trPr>
        <w:tc>
          <w:tcPr>
            <w:tcW w:w="250" w:type="pct"/>
            <w:shd w:val="clear" w:color="auto" w:fill="auto"/>
            <w:vAlign w:val="center"/>
          </w:tcPr>
          <w:p w14:paraId="16E2B50C"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12484CD4" w14:textId="47BE5A69" w:rsidR="00FD0FD5" w:rsidRPr="00614F5B" w:rsidRDefault="00FD0FD5" w:rsidP="00424BE2">
            <w:pPr>
              <w:widowControl/>
              <w:rPr>
                <w:rFonts w:ascii="標楷體" w:eastAsia="標楷體" w:hAnsi="標楷體"/>
                <w:color w:val="FF0000"/>
              </w:rPr>
            </w:pPr>
            <w:r w:rsidRPr="00614F5B">
              <w:rPr>
                <w:rFonts w:ascii="標楷體" w:eastAsia="標楷體" w:hAnsi="標楷體"/>
                <w:color w:val="FF0000"/>
              </w:rPr>
              <w:t>CityCodeB</w:t>
            </w:r>
          </w:p>
        </w:tc>
        <w:tc>
          <w:tcPr>
            <w:tcW w:w="1750" w:type="pct"/>
            <w:shd w:val="clear" w:color="auto" w:fill="auto"/>
            <w:noWrap/>
          </w:tcPr>
          <w:p w14:paraId="7AB80EB8" w14:textId="634C6620" w:rsidR="00FD0FD5" w:rsidRPr="00614F5B" w:rsidRDefault="00FD0FD5" w:rsidP="00424BE2">
            <w:pPr>
              <w:widowControl/>
              <w:rPr>
                <w:rFonts w:ascii="標楷體" w:eastAsia="標楷體" w:hAnsi="標楷體" w:cs="新細明體"/>
                <w:color w:val="FF0000"/>
                <w:kern w:val="0"/>
              </w:rPr>
            </w:pPr>
            <w:r w:rsidRPr="00614F5B">
              <w:rPr>
                <w:rFonts w:ascii="標楷體" w:eastAsia="標楷體" w:hAnsi="標楷體" w:hint="eastAsia"/>
                <w:color w:val="FF0000"/>
              </w:rPr>
              <w:t>土地座落（縣／市）</w:t>
            </w:r>
          </w:p>
        </w:tc>
        <w:tc>
          <w:tcPr>
            <w:tcW w:w="250" w:type="pct"/>
            <w:shd w:val="clear" w:color="auto" w:fill="auto"/>
            <w:noWrap/>
            <w:vAlign w:val="center"/>
          </w:tcPr>
          <w:p w14:paraId="0219A168" w14:textId="76854436" w:rsidR="00FD0FD5" w:rsidRPr="008F20B5" w:rsidRDefault="00FD0FD5" w:rsidP="00424BE2">
            <w:pPr>
              <w:widowControl/>
              <w:jc w:val="center"/>
              <w:rPr>
                <w:rFonts w:ascii="標楷體" w:eastAsia="標楷體" w:hAnsi="標楷體" w:cs="新細明體"/>
                <w:color w:val="000000"/>
                <w:kern w:val="0"/>
              </w:rPr>
            </w:pPr>
            <w:r w:rsidRPr="00137DED">
              <w:rPr>
                <w:rFonts w:ascii="標楷體" w:eastAsia="標楷體" w:hAnsi="標楷體" w:cs="新細明體"/>
                <w:color w:val="FF0000"/>
                <w:kern w:val="0"/>
              </w:rPr>
              <w:t>X</w:t>
            </w:r>
          </w:p>
        </w:tc>
        <w:tc>
          <w:tcPr>
            <w:tcW w:w="250" w:type="pct"/>
            <w:shd w:val="clear" w:color="auto" w:fill="auto"/>
            <w:noWrap/>
            <w:vAlign w:val="center"/>
          </w:tcPr>
          <w:p w14:paraId="2C51D04D" w14:textId="7196C2AD" w:rsidR="00FD0FD5" w:rsidRPr="008F20B5" w:rsidRDefault="00FD0FD5" w:rsidP="00424BE2">
            <w:pPr>
              <w:widowControl/>
              <w:jc w:val="center"/>
              <w:rPr>
                <w:rFonts w:ascii="標楷體" w:eastAsia="標楷體" w:hAnsi="標楷體" w:cs="新細明體"/>
                <w:color w:val="000000"/>
                <w:kern w:val="0"/>
              </w:rPr>
            </w:pPr>
            <w:r w:rsidRPr="00137DED">
              <w:rPr>
                <w:rFonts w:ascii="標楷體" w:eastAsia="標楷體" w:hAnsi="標楷體" w:cs="新細明體"/>
                <w:color w:val="FF0000"/>
                <w:kern w:val="0"/>
              </w:rPr>
              <w:t>2</w:t>
            </w:r>
          </w:p>
        </w:tc>
        <w:tc>
          <w:tcPr>
            <w:tcW w:w="250" w:type="pct"/>
          </w:tcPr>
          <w:p w14:paraId="6173383A" w14:textId="3CD904E7" w:rsidR="00FD0FD5"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11556C2D" w14:textId="2096857D" w:rsidR="004F394E" w:rsidRDefault="004F394E"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w:t>
            </w:r>
            <w:r>
              <w:rPr>
                <w:rFonts w:ascii="標楷體" w:eastAsia="標楷體" w:hAnsi="標楷體" w:cs="新細明體"/>
                <w:color w:val="000000"/>
                <w:kern w:val="0"/>
              </w:rPr>
              <w:t>2</w:t>
            </w:r>
            <w:r>
              <w:rPr>
                <w:rFonts w:ascii="標楷體" w:eastAsia="標楷體" w:hAnsi="標楷體" w:cs="新細明體" w:hint="eastAsia"/>
                <w:color w:val="000000"/>
                <w:kern w:val="0"/>
              </w:rPr>
              <w:t>時必填</w:t>
            </w:r>
          </w:p>
          <w:p w14:paraId="132E65C2" w14:textId="213BE1E2" w:rsidR="00FD0FD5" w:rsidRDefault="00FD0FD5" w:rsidP="00424BE2">
            <w:pPr>
              <w:widowControl/>
              <w:rPr>
                <w:rFonts w:ascii="標楷體" w:eastAsia="標楷體" w:hAnsi="標楷體" w:cs="新細明體"/>
                <w:color w:val="000000"/>
                <w:kern w:val="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w:t>
            </w:r>
          </w:p>
          <w:p w14:paraId="59B0D252" w14:textId="5D800436" w:rsidR="00FD0FD5" w:rsidRPr="008F20B5" w:rsidRDefault="00FD0FD5" w:rsidP="00424BE2">
            <w:pPr>
              <w:widowControl/>
              <w:rPr>
                <w:rFonts w:ascii="標楷體" w:eastAsia="標楷體" w:hAnsi="標楷體" w:cs="新細明體"/>
                <w:color w:val="000000"/>
                <w:kern w:val="0"/>
              </w:rPr>
            </w:pPr>
            <w:r>
              <w:rPr>
                <w:rFonts w:ascii="標楷體" w:eastAsia="標楷體" w:hAnsi="標楷體" w:cs="新細明體" w:hint="eastAsia"/>
                <w:color w:val="000000"/>
                <w:kern w:val="0"/>
              </w:rPr>
              <w:t>(L</w:t>
            </w:r>
            <w:r>
              <w:rPr>
                <w:rFonts w:ascii="標楷體" w:eastAsia="標楷體" w:hAnsi="標楷體" w:cs="新細明體"/>
                <w:color w:val="000000"/>
                <w:kern w:val="0"/>
              </w:rPr>
              <w:t>2411</w:t>
            </w:r>
            <w:r>
              <w:rPr>
                <w:rFonts w:ascii="標楷體" w:eastAsia="標楷體" w:hAnsi="標楷體" w:cs="新細明體" w:hint="eastAsia"/>
                <w:color w:val="000000"/>
                <w:kern w:val="0"/>
              </w:rPr>
              <w:t>轉換為新代碼)</w:t>
            </w:r>
          </w:p>
        </w:tc>
      </w:tr>
      <w:tr w:rsidR="00FD0FD5" w:rsidRPr="008F20B5" w14:paraId="3E55511A" w14:textId="77777777" w:rsidTr="00614F5B">
        <w:trPr>
          <w:trHeight w:val="340"/>
        </w:trPr>
        <w:tc>
          <w:tcPr>
            <w:tcW w:w="250" w:type="pct"/>
            <w:shd w:val="clear" w:color="auto" w:fill="auto"/>
            <w:vAlign w:val="center"/>
          </w:tcPr>
          <w:p w14:paraId="08741AEE"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6939D8A0" w14:textId="6C9F41D6" w:rsidR="00FD0FD5" w:rsidRPr="00614F5B" w:rsidRDefault="00FD0FD5" w:rsidP="00424BE2">
            <w:pPr>
              <w:widowControl/>
              <w:rPr>
                <w:rFonts w:ascii="標楷體" w:eastAsia="標楷體" w:hAnsi="標楷體"/>
                <w:color w:val="FF0000"/>
              </w:rPr>
            </w:pPr>
            <w:r w:rsidRPr="00614F5B">
              <w:rPr>
                <w:rFonts w:ascii="標楷體" w:eastAsia="標楷體" w:hAnsi="標楷體"/>
                <w:color w:val="FF0000"/>
              </w:rPr>
              <w:t>AreaCodeB</w:t>
            </w:r>
          </w:p>
        </w:tc>
        <w:tc>
          <w:tcPr>
            <w:tcW w:w="1750" w:type="pct"/>
            <w:shd w:val="clear" w:color="auto" w:fill="auto"/>
            <w:noWrap/>
          </w:tcPr>
          <w:p w14:paraId="6B386CDB" w14:textId="04F6B903" w:rsidR="00FD0FD5" w:rsidRPr="00614F5B" w:rsidRDefault="00FD0FD5" w:rsidP="00424BE2">
            <w:pPr>
              <w:widowControl/>
              <w:rPr>
                <w:rFonts w:ascii="標楷體" w:eastAsia="標楷體" w:hAnsi="標楷體" w:cs="新細明體"/>
                <w:color w:val="FF0000"/>
                <w:kern w:val="0"/>
              </w:rPr>
            </w:pPr>
            <w:r w:rsidRPr="00614F5B">
              <w:rPr>
                <w:rFonts w:ascii="標楷體" w:eastAsia="標楷體" w:hAnsi="標楷體" w:hint="eastAsia"/>
                <w:color w:val="FF0000"/>
              </w:rPr>
              <w:t>土地座落（鄉／鎮／市／區）</w:t>
            </w:r>
          </w:p>
        </w:tc>
        <w:tc>
          <w:tcPr>
            <w:tcW w:w="250" w:type="pct"/>
            <w:shd w:val="clear" w:color="auto" w:fill="auto"/>
            <w:noWrap/>
            <w:vAlign w:val="center"/>
          </w:tcPr>
          <w:p w14:paraId="6EB4FBA0" w14:textId="3FB758D0" w:rsidR="00FD0FD5" w:rsidRPr="008F20B5" w:rsidRDefault="00FD0FD5" w:rsidP="00424BE2">
            <w:pPr>
              <w:widowControl/>
              <w:jc w:val="center"/>
              <w:rPr>
                <w:rFonts w:ascii="標楷體" w:eastAsia="標楷體" w:hAnsi="標楷體" w:cs="新細明體"/>
                <w:color w:val="000000"/>
                <w:kern w:val="0"/>
              </w:rPr>
            </w:pPr>
            <w:r w:rsidRPr="00137DED">
              <w:rPr>
                <w:rFonts w:ascii="標楷體" w:eastAsia="標楷體" w:hAnsi="標楷體" w:cs="新細明體"/>
                <w:color w:val="FF0000"/>
                <w:kern w:val="0"/>
              </w:rPr>
              <w:t>X</w:t>
            </w:r>
          </w:p>
        </w:tc>
        <w:tc>
          <w:tcPr>
            <w:tcW w:w="250" w:type="pct"/>
            <w:shd w:val="clear" w:color="auto" w:fill="auto"/>
            <w:noWrap/>
            <w:vAlign w:val="center"/>
          </w:tcPr>
          <w:p w14:paraId="302622E3" w14:textId="77D7080A" w:rsidR="00FD0FD5" w:rsidRPr="008F20B5" w:rsidRDefault="00FD0FD5" w:rsidP="00424BE2">
            <w:pPr>
              <w:widowControl/>
              <w:jc w:val="center"/>
              <w:rPr>
                <w:rFonts w:ascii="標楷體" w:eastAsia="標楷體" w:hAnsi="標楷體" w:cs="新細明體"/>
                <w:color w:val="000000"/>
                <w:kern w:val="0"/>
              </w:rPr>
            </w:pPr>
            <w:r w:rsidRPr="00137DED">
              <w:rPr>
                <w:rFonts w:ascii="標楷體" w:eastAsia="標楷體" w:hAnsi="標楷體" w:cs="新細明體"/>
                <w:color w:val="FF0000"/>
                <w:kern w:val="0"/>
              </w:rPr>
              <w:t>3</w:t>
            </w:r>
          </w:p>
        </w:tc>
        <w:tc>
          <w:tcPr>
            <w:tcW w:w="250" w:type="pct"/>
          </w:tcPr>
          <w:p w14:paraId="04A08488" w14:textId="0B897FC7" w:rsidR="00FD0FD5" w:rsidRPr="008F20B5"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42151862" w14:textId="582E9F27" w:rsidR="00FD0FD5" w:rsidRPr="008F20B5" w:rsidRDefault="004F394E"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w:t>
            </w:r>
            <w:r>
              <w:rPr>
                <w:rFonts w:ascii="標楷體" w:eastAsia="標楷體" w:hAnsi="標楷體" w:cs="新細明體"/>
                <w:color w:val="000000"/>
                <w:kern w:val="0"/>
              </w:rPr>
              <w:t>2</w:t>
            </w:r>
            <w:r>
              <w:rPr>
                <w:rFonts w:ascii="標楷體" w:eastAsia="標楷體" w:hAnsi="標楷體" w:cs="新細明體" w:hint="eastAsia"/>
                <w:color w:val="000000"/>
                <w:kern w:val="0"/>
              </w:rPr>
              <w:t>時必填</w:t>
            </w:r>
          </w:p>
        </w:tc>
      </w:tr>
      <w:tr w:rsidR="00FD0FD5" w:rsidRPr="008F20B5" w14:paraId="5C592179" w14:textId="77777777" w:rsidTr="00614F5B">
        <w:trPr>
          <w:trHeight w:val="340"/>
        </w:trPr>
        <w:tc>
          <w:tcPr>
            <w:tcW w:w="250" w:type="pct"/>
            <w:shd w:val="clear" w:color="auto" w:fill="auto"/>
            <w:vAlign w:val="center"/>
          </w:tcPr>
          <w:p w14:paraId="1AD4A6F7"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6B160B59" w14:textId="6F37BBE7" w:rsidR="00FD0FD5" w:rsidRPr="002015DB" w:rsidRDefault="00FD0FD5" w:rsidP="00424BE2">
            <w:pPr>
              <w:widowControl/>
              <w:rPr>
                <w:rFonts w:ascii="標楷體" w:eastAsia="標楷體" w:hAnsi="標楷體"/>
                <w:color w:val="FF0000"/>
              </w:rPr>
            </w:pPr>
            <w:r w:rsidRPr="00614F5B">
              <w:rPr>
                <w:rFonts w:ascii="標楷體" w:eastAsia="標楷體" w:hAnsi="標楷體"/>
                <w:color w:val="FF0000"/>
              </w:rPr>
              <w:t>IrCodeB</w:t>
            </w:r>
          </w:p>
        </w:tc>
        <w:tc>
          <w:tcPr>
            <w:tcW w:w="1750" w:type="pct"/>
            <w:shd w:val="clear" w:color="auto" w:fill="auto"/>
            <w:noWrap/>
          </w:tcPr>
          <w:p w14:paraId="47BE4952" w14:textId="08246456" w:rsidR="00FD0FD5" w:rsidRPr="00614F5B" w:rsidRDefault="00FD0FD5" w:rsidP="00424BE2">
            <w:pPr>
              <w:widowControl/>
              <w:rPr>
                <w:rFonts w:ascii="標楷體" w:eastAsia="標楷體" w:hAnsi="標楷體" w:cs="新細明體"/>
                <w:color w:val="FF0000"/>
                <w:kern w:val="0"/>
              </w:rPr>
            </w:pPr>
            <w:r w:rsidRPr="00614F5B">
              <w:rPr>
                <w:rFonts w:ascii="標楷體" w:eastAsia="標楷體" w:hAnsi="標楷體" w:hint="eastAsia"/>
                <w:color w:val="FF0000"/>
              </w:rPr>
              <w:t>土地座落（地段）</w:t>
            </w:r>
          </w:p>
        </w:tc>
        <w:tc>
          <w:tcPr>
            <w:tcW w:w="250" w:type="pct"/>
            <w:shd w:val="clear" w:color="auto" w:fill="auto"/>
            <w:noWrap/>
          </w:tcPr>
          <w:p w14:paraId="6A0FAF85" w14:textId="1CC827DC" w:rsidR="00FD0FD5" w:rsidRPr="002015DB" w:rsidRDefault="00FD0FD5" w:rsidP="00424BE2">
            <w:pPr>
              <w:widowControl/>
              <w:jc w:val="center"/>
              <w:rPr>
                <w:rFonts w:ascii="標楷體" w:eastAsia="標楷體" w:hAnsi="標楷體" w:cs="新細明體"/>
                <w:color w:val="FF0000"/>
                <w:kern w:val="0"/>
              </w:rPr>
            </w:pPr>
            <w:r w:rsidRPr="009C5C3C">
              <w:rPr>
                <w:rFonts w:ascii="標楷體" w:eastAsia="標楷體" w:hAnsi="標楷體" w:cs="新細明體"/>
                <w:color w:val="FF0000"/>
                <w:kern w:val="0"/>
              </w:rPr>
              <w:t>X</w:t>
            </w:r>
          </w:p>
        </w:tc>
        <w:tc>
          <w:tcPr>
            <w:tcW w:w="250" w:type="pct"/>
            <w:shd w:val="clear" w:color="auto" w:fill="auto"/>
            <w:noWrap/>
            <w:vAlign w:val="center"/>
          </w:tcPr>
          <w:p w14:paraId="76CD6E42" w14:textId="0381726A" w:rsidR="00FD0FD5" w:rsidRPr="002015DB" w:rsidRDefault="00FD0FD5" w:rsidP="00424BE2">
            <w:pPr>
              <w:widowControl/>
              <w:jc w:val="center"/>
              <w:rPr>
                <w:rFonts w:ascii="標楷體" w:eastAsia="標楷體" w:hAnsi="標楷體" w:cs="新細明體"/>
                <w:color w:val="FF0000"/>
                <w:kern w:val="0"/>
              </w:rPr>
            </w:pPr>
            <w:r w:rsidRPr="002015DB">
              <w:rPr>
                <w:rFonts w:ascii="標楷體" w:eastAsia="標楷體" w:hAnsi="標楷體" w:cs="新細明體" w:hint="eastAsia"/>
                <w:color w:val="FF0000"/>
                <w:kern w:val="0"/>
              </w:rPr>
              <w:t>4</w:t>
            </w:r>
          </w:p>
        </w:tc>
        <w:tc>
          <w:tcPr>
            <w:tcW w:w="250" w:type="pct"/>
          </w:tcPr>
          <w:p w14:paraId="7C875036" w14:textId="315BF43B" w:rsidR="00FD0FD5" w:rsidRPr="002015DB" w:rsidRDefault="004F394E" w:rsidP="00614F5B">
            <w:pPr>
              <w:widowControl/>
              <w:jc w:val="center"/>
              <w:rPr>
                <w:rFonts w:ascii="標楷體" w:eastAsia="標楷體" w:hAnsi="標楷體" w:cs="新細明體"/>
                <w:color w:val="FF0000"/>
                <w:kern w:val="0"/>
              </w:rPr>
            </w:pPr>
            <w:r>
              <w:rPr>
                <w:rFonts w:ascii="標楷體" w:eastAsia="標楷體" w:hAnsi="標楷體" w:cs="新細明體" w:hint="eastAsia"/>
                <w:color w:val="FF0000"/>
                <w:kern w:val="0"/>
              </w:rPr>
              <w:t>O</w:t>
            </w:r>
          </w:p>
        </w:tc>
        <w:tc>
          <w:tcPr>
            <w:tcW w:w="1150" w:type="pct"/>
            <w:shd w:val="clear" w:color="auto" w:fill="auto"/>
            <w:noWrap/>
            <w:vAlign w:val="center"/>
          </w:tcPr>
          <w:p w14:paraId="420BDE3A" w14:textId="22E9397F" w:rsidR="00FD0FD5" w:rsidRPr="00614F5B" w:rsidRDefault="004F394E" w:rsidP="00424BE2">
            <w:pPr>
              <w:widowControl/>
              <w:rPr>
                <w:rFonts w:ascii="標楷體" w:eastAsia="標楷體" w:hAnsi="標楷體" w:cs="新細明體"/>
                <w:color w:val="FF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w:t>
            </w:r>
            <w:r>
              <w:rPr>
                <w:rFonts w:ascii="標楷體" w:eastAsia="標楷體" w:hAnsi="標楷體" w:cs="新細明體"/>
                <w:color w:val="000000"/>
                <w:kern w:val="0"/>
              </w:rPr>
              <w:t>2</w:t>
            </w:r>
            <w:r>
              <w:rPr>
                <w:rFonts w:ascii="標楷體" w:eastAsia="標楷體" w:hAnsi="標楷體" w:cs="新細明體" w:hint="eastAsia"/>
                <w:color w:val="000000"/>
                <w:kern w:val="0"/>
              </w:rPr>
              <w:t>時必填</w:t>
            </w:r>
          </w:p>
        </w:tc>
      </w:tr>
      <w:tr w:rsidR="00FD0FD5" w:rsidRPr="008F20B5" w14:paraId="24D33441" w14:textId="77777777" w:rsidTr="00614F5B">
        <w:trPr>
          <w:trHeight w:val="340"/>
        </w:trPr>
        <w:tc>
          <w:tcPr>
            <w:tcW w:w="250" w:type="pct"/>
            <w:shd w:val="clear" w:color="auto" w:fill="auto"/>
            <w:vAlign w:val="center"/>
          </w:tcPr>
          <w:p w14:paraId="5861E82C"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F14B9E6" w14:textId="483073F2" w:rsidR="00FD0FD5" w:rsidRPr="002015DB" w:rsidRDefault="00FD0FD5" w:rsidP="00424BE2">
            <w:pPr>
              <w:widowControl/>
              <w:rPr>
                <w:rFonts w:ascii="標楷體" w:eastAsia="標楷體" w:hAnsi="標楷體"/>
                <w:color w:val="FF0000"/>
              </w:rPr>
            </w:pPr>
            <w:r w:rsidRPr="00614F5B">
              <w:rPr>
                <w:rFonts w:ascii="標楷體" w:eastAsia="標楷體" w:hAnsi="標楷體"/>
                <w:color w:val="FF0000"/>
              </w:rPr>
              <w:t>LandNo1</w:t>
            </w:r>
          </w:p>
        </w:tc>
        <w:tc>
          <w:tcPr>
            <w:tcW w:w="1750" w:type="pct"/>
            <w:shd w:val="clear" w:color="auto" w:fill="auto"/>
            <w:noWrap/>
          </w:tcPr>
          <w:p w14:paraId="192C8533" w14:textId="7729EC37" w:rsidR="00FD0FD5" w:rsidRPr="00614F5B" w:rsidRDefault="00FD0FD5" w:rsidP="00424BE2">
            <w:pPr>
              <w:widowControl/>
              <w:rPr>
                <w:rFonts w:ascii="標楷體" w:eastAsia="標楷體" w:hAnsi="標楷體" w:cs="新細明體"/>
                <w:color w:val="FF0000"/>
                <w:kern w:val="0"/>
              </w:rPr>
            </w:pPr>
            <w:r w:rsidRPr="00614F5B">
              <w:rPr>
                <w:rFonts w:ascii="標楷體" w:eastAsia="標楷體" w:hAnsi="標楷體" w:hint="eastAsia"/>
                <w:color w:val="FF0000"/>
              </w:rPr>
              <w:t>土地座落－地號</w:t>
            </w:r>
            <w:r w:rsidRPr="00614F5B">
              <w:rPr>
                <w:rFonts w:ascii="標楷體" w:eastAsia="標楷體" w:hAnsi="標楷體"/>
                <w:color w:val="FF0000"/>
              </w:rPr>
              <w:t>1</w:t>
            </w:r>
          </w:p>
        </w:tc>
        <w:tc>
          <w:tcPr>
            <w:tcW w:w="250" w:type="pct"/>
            <w:shd w:val="clear" w:color="auto" w:fill="auto"/>
            <w:noWrap/>
          </w:tcPr>
          <w:p w14:paraId="5BFEA46E" w14:textId="45ADF4BE" w:rsidR="00FD0FD5" w:rsidRPr="002015DB" w:rsidRDefault="00FD0FD5" w:rsidP="00424BE2">
            <w:pPr>
              <w:widowControl/>
              <w:jc w:val="center"/>
              <w:rPr>
                <w:rFonts w:ascii="標楷體" w:eastAsia="標楷體" w:hAnsi="標楷體" w:cs="新細明體"/>
                <w:color w:val="FF0000"/>
                <w:kern w:val="0"/>
              </w:rPr>
            </w:pPr>
            <w:r w:rsidRPr="009C5C3C">
              <w:rPr>
                <w:rFonts w:ascii="標楷體" w:eastAsia="標楷體" w:hAnsi="標楷體" w:cs="新細明體"/>
                <w:color w:val="FF0000"/>
                <w:kern w:val="0"/>
              </w:rPr>
              <w:t>X</w:t>
            </w:r>
          </w:p>
        </w:tc>
        <w:tc>
          <w:tcPr>
            <w:tcW w:w="250" w:type="pct"/>
            <w:shd w:val="clear" w:color="auto" w:fill="auto"/>
            <w:noWrap/>
            <w:vAlign w:val="center"/>
          </w:tcPr>
          <w:p w14:paraId="52F704EC" w14:textId="78757260" w:rsidR="00FD0FD5" w:rsidRPr="002015DB" w:rsidRDefault="00FD0FD5" w:rsidP="00424BE2">
            <w:pPr>
              <w:widowControl/>
              <w:jc w:val="center"/>
              <w:rPr>
                <w:rFonts w:ascii="標楷體" w:eastAsia="標楷體" w:hAnsi="標楷體" w:cs="新細明體"/>
                <w:color w:val="FF0000"/>
                <w:kern w:val="0"/>
              </w:rPr>
            </w:pPr>
            <w:r w:rsidRPr="002015DB">
              <w:rPr>
                <w:rFonts w:ascii="標楷體" w:eastAsia="標楷體" w:hAnsi="標楷體" w:cs="新細明體" w:hint="eastAsia"/>
                <w:color w:val="FF0000"/>
                <w:kern w:val="0"/>
              </w:rPr>
              <w:t>4</w:t>
            </w:r>
          </w:p>
        </w:tc>
        <w:tc>
          <w:tcPr>
            <w:tcW w:w="250" w:type="pct"/>
          </w:tcPr>
          <w:p w14:paraId="7139C1B0" w14:textId="3BF634D7" w:rsidR="00FD0FD5" w:rsidRPr="002015DB" w:rsidRDefault="004F394E" w:rsidP="00614F5B">
            <w:pPr>
              <w:widowControl/>
              <w:jc w:val="center"/>
              <w:rPr>
                <w:rFonts w:ascii="標楷體" w:eastAsia="標楷體" w:hAnsi="標楷體" w:cs="新細明體"/>
                <w:color w:val="FF0000"/>
                <w:kern w:val="0"/>
              </w:rPr>
            </w:pPr>
            <w:r>
              <w:rPr>
                <w:rFonts w:ascii="標楷體" w:eastAsia="標楷體" w:hAnsi="標楷體" w:cs="新細明體" w:hint="eastAsia"/>
                <w:color w:val="FF0000"/>
                <w:kern w:val="0"/>
              </w:rPr>
              <w:t>O</w:t>
            </w:r>
          </w:p>
        </w:tc>
        <w:tc>
          <w:tcPr>
            <w:tcW w:w="1150" w:type="pct"/>
            <w:shd w:val="clear" w:color="auto" w:fill="auto"/>
            <w:noWrap/>
            <w:vAlign w:val="center"/>
          </w:tcPr>
          <w:p w14:paraId="6984C054" w14:textId="30B7B801" w:rsidR="00FD0FD5" w:rsidRPr="00614F5B" w:rsidRDefault="004F394E" w:rsidP="00424BE2">
            <w:pPr>
              <w:widowControl/>
              <w:rPr>
                <w:rFonts w:ascii="標楷體" w:eastAsia="標楷體" w:hAnsi="標楷體" w:cs="新細明體"/>
                <w:color w:val="FF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w:t>
            </w:r>
            <w:r>
              <w:rPr>
                <w:rFonts w:ascii="標楷體" w:eastAsia="標楷體" w:hAnsi="標楷體" w:cs="新細明體"/>
                <w:color w:val="000000"/>
                <w:kern w:val="0"/>
              </w:rPr>
              <w:t>2</w:t>
            </w:r>
            <w:r>
              <w:rPr>
                <w:rFonts w:ascii="標楷體" w:eastAsia="標楷體" w:hAnsi="標楷體" w:cs="新細明體" w:hint="eastAsia"/>
                <w:color w:val="000000"/>
                <w:kern w:val="0"/>
              </w:rPr>
              <w:t>時必填</w:t>
            </w:r>
          </w:p>
        </w:tc>
      </w:tr>
      <w:tr w:rsidR="00FD0FD5" w:rsidRPr="008F20B5" w14:paraId="0050CC8C" w14:textId="77777777" w:rsidTr="00614F5B">
        <w:trPr>
          <w:trHeight w:val="340"/>
        </w:trPr>
        <w:tc>
          <w:tcPr>
            <w:tcW w:w="250" w:type="pct"/>
            <w:shd w:val="clear" w:color="auto" w:fill="auto"/>
            <w:vAlign w:val="center"/>
          </w:tcPr>
          <w:p w14:paraId="1F3EA2E1"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40FB4FEE" w14:textId="05DCDB77" w:rsidR="00FD0FD5" w:rsidRPr="002015DB" w:rsidRDefault="00FD0FD5" w:rsidP="00424BE2">
            <w:pPr>
              <w:widowControl/>
              <w:rPr>
                <w:rFonts w:ascii="標楷體" w:eastAsia="標楷體" w:hAnsi="標楷體"/>
                <w:color w:val="FF0000"/>
              </w:rPr>
            </w:pPr>
            <w:r w:rsidRPr="00614F5B">
              <w:rPr>
                <w:rFonts w:ascii="標楷體" w:eastAsia="標楷體" w:hAnsi="標楷體"/>
                <w:color w:val="FF0000"/>
              </w:rPr>
              <w:t>LandNo2</w:t>
            </w:r>
          </w:p>
        </w:tc>
        <w:tc>
          <w:tcPr>
            <w:tcW w:w="1750" w:type="pct"/>
            <w:shd w:val="clear" w:color="auto" w:fill="auto"/>
            <w:noWrap/>
          </w:tcPr>
          <w:p w14:paraId="04362E2A" w14:textId="1E57E3EE" w:rsidR="00FD0FD5" w:rsidRPr="00614F5B" w:rsidRDefault="00FD0FD5" w:rsidP="00424BE2">
            <w:pPr>
              <w:widowControl/>
              <w:rPr>
                <w:rFonts w:ascii="標楷體" w:eastAsia="標楷體" w:hAnsi="標楷體" w:cs="新細明體"/>
                <w:color w:val="FF0000"/>
                <w:kern w:val="0"/>
              </w:rPr>
            </w:pPr>
            <w:r w:rsidRPr="00614F5B">
              <w:rPr>
                <w:rFonts w:ascii="標楷體" w:eastAsia="標楷體" w:hAnsi="標楷體" w:hint="eastAsia"/>
                <w:color w:val="FF0000"/>
              </w:rPr>
              <w:t>土地座落－地號</w:t>
            </w:r>
            <w:r w:rsidRPr="00614F5B">
              <w:rPr>
                <w:rFonts w:ascii="標楷體" w:eastAsia="標楷體" w:hAnsi="標楷體"/>
                <w:color w:val="FF0000"/>
              </w:rPr>
              <w:t>2</w:t>
            </w:r>
          </w:p>
        </w:tc>
        <w:tc>
          <w:tcPr>
            <w:tcW w:w="250" w:type="pct"/>
            <w:shd w:val="clear" w:color="auto" w:fill="auto"/>
            <w:noWrap/>
          </w:tcPr>
          <w:p w14:paraId="2D95A66C" w14:textId="3D93045A" w:rsidR="00FD0FD5" w:rsidRPr="002015DB" w:rsidRDefault="00FD0FD5" w:rsidP="00424BE2">
            <w:pPr>
              <w:widowControl/>
              <w:jc w:val="center"/>
              <w:rPr>
                <w:rFonts w:ascii="標楷體" w:eastAsia="標楷體" w:hAnsi="標楷體" w:cs="新細明體"/>
                <w:color w:val="FF0000"/>
                <w:kern w:val="0"/>
              </w:rPr>
            </w:pPr>
            <w:r w:rsidRPr="009C5C3C">
              <w:rPr>
                <w:rFonts w:ascii="標楷體" w:eastAsia="標楷體" w:hAnsi="標楷體" w:cs="新細明體"/>
                <w:color w:val="FF0000"/>
                <w:kern w:val="0"/>
              </w:rPr>
              <w:t>X</w:t>
            </w:r>
          </w:p>
        </w:tc>
        <w:tc>
          <w:tcPr>
            <w:tcW w:w="250" w:type="pct"/>
            <w:shd w:val="clear" w:color="auto" w:fill="auto"/>
            <w:noWrap/>
            <w:vAlign w:val="center"/>
          </w:tcPr>
          <w:p w14:paraId="611E5AAB" w14:textId="64AC7C3E" w:rsidR="00FD0FD5" w:rsidRPr="002015DB" w:rsidRDefault="00FD0FD5" w:rsidP="00424BE2">
            <w:pPr>
              <w:widowControl/>
              <w:jc w:val="center"/>
              <w:rPr>
                <w:rFonts w:ascii="標楷體" w:eastAsia="標楷體" w:hAnsi="標楷體" w:cs="新細明體"/>
                <w:color w:val="FF0000"/>
                <w:kern w:val="0"/>
              </w:rPr>
            </w:pPr>
            <w:r w:rsidRPr="002015DB">
              <w:rPr>
                <w:rFonts w:ascii="標楷體" w:eastAsia="標楷體" w:hAnsi="標楷體" w:cs="新細明體" w:hint="eastAsia"/>
                <w:color w:val="FF0000"/>
                <w:kern w:val="0"/>
              </w:rPr>
              <w:t>4</w:t>
            </w:r>
          </w:p>
        </w:tc>
        <w:tc>
          <w:tcPr>
            <w:tcW w:w="250" w:type="pct"/>
          </w:tcPr>
          <w:p w14:paraId="595EA0DC" w14:textId="0F497C32" w:rsidR="00FD0FD5" w:rsidRPr="002015DB" w:rsidRDefault="004F394E" w:rsidP="00614F5B">
            <w:pPr>
              <w:widowControl/>
              <w:jc w:val="center"/>
              <w:rPr>
                <w:rFonts w:ascii="標楷體" w:eastAsia="標楷體" w:hAnsi="標楷體" w:cs="新細明體"/>
                <w:color w:val="FF0000"/>
                <w:kern w:val="0"/>
              </w:rPr>
            </w:pPr>
            <w:r>
              <w:rPr>
                <w:rFonts w:ascii="標楷體" w:eastAsia="標楷體" w:hAnsi="標楷體" w:cs="新細明體" w:hint="eastAsia"/>
                <w:color w:val="FF0000"/>
                <w:kern w:val="0"/>
              </w:rPr>
              <w:t>O</w:t>
            </w:r>
          </w:p>
        </w:tc>
        <w:tc>
          <w:tcPr>
            <w:tcW w:w="1150" w:type="pct"/>
            <w:shd w:val="clear" w:color="auto" w:fill="auto"/>
            <w:noWrap/>
            <w:vAlign w:val="center"/>
          </w:tcPr>
          <w:p w14:paraId="64893F5D" w14:textId="29A4D283" w:rsidR="00FD0FD5" w:rsidRPr="00614F5B" w:rsidRDefault="004F394E" w:rsidP="00424BE2">
            <w:pPr>
              <w:widowControl/>
              <w:rPr>
                <w:rFonts w:ascii="標楷體" w:eastAsia="標楷體" w:hAnsi="標楷體" w:cs="新細明體"/>
                <w:color w:val="FF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為</w:t>
            </w:r>
            <w:r>
              <w:rPr>
                <w:rFonts w:ascii="標楷體" w:eastAsia="標楷體" w:hAnsi="標楷體" w:cs="新細明體"/>
                <w:color w:val="000000"/>
                <w:kern w:val="0"/>
              </w:rPr>
              <w:t>2</w:t>
            </w:r>
            <w:r>
              <w:rPr>
                <w:rFonts w:ascii="標楷體" w:eastAsia="標楷體" w:hAnsi="標楷體" w:cs="新細明體" w:hint="eastAsia"/>
                <w:color w:val="000000"/>
                <w:kern w:val="0"/>
              </w:rPr>
              <w:t>時必填</w:t>
            </w:r>
          </w:p>
        </w:tc>
      </w:tr>
      <w:tr w:rsidR="00FD0FD5" w:rsidRPr="008F20B5" w14:paraId="486528C3" w14:textId="77777777" w:rsidTr="00614F5B">
        <w:trPr>
          <w:trHeight w:val="340"/>
        </w:trPr>
        <w:tc>
          <w:tcPr>
            <w:tcW w:w="250" w:type="pct"/>
            <w:shd w:val="clear" w:color="auto" w:fill="auto"/>
            <w:vAlign w:val="center"/>
          </w:tcPr>
          <w:p w14:paraId="2E8D6D30"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02A2948C" w14:textId="56BF80B9" w:rsidR="00FD0FD5" w:rsidRPr="002015DB" w:rsidRDefault="00FD0FD5" w:rsidP="00424BE2">
            <w:pPr>
              <w:widowControl/>
              <w:rPr>
                <w:rFonts w:ascii="標楷體" w:eastAsia="標楷體" w:hAnsi="標楷體"/>
                <w:color w:val="FF0000"/>
              </w:rPr>
            </w:pPr>
            <w:r w:rsidRPr="002015DB">
              <w:rPr>
                <w:rFonts w:ascii="標楷體" w:eastAsia="標楷體" w:hAnsi="標楷體"/>
                <w:color w:val="FF0000"/>
              </w:rPr>
              <w:t>LandLocation</w:t>
            </w:r>
          </w:p>
        </w:tc>
        <w:tc>
          <w:tcPr>
            <w:tcW w:w="1750" w:type="pct"/>
            <w:shd w:val="clear" w:color="auto" w:fill="auto"/>
            <w:noWrap/>
          </w:tcPr>
          <w:p w14:paraId="322964A0" w14:textId="2CCFF54F" w:rsidR="00FD0FD5" w:rsidRPr="00614F5B" w:rsidRDefault="00FD0FD5" w:rsidP="00424BE2">
            <w:pPr>
              <w:widowControl/>
              <w:rPr>
                <w:rFonts w:ascii="標楷體" w:eastAsia="標楷體" w:hAnsi="標楷體" w:cs="新細明體"/>
                <w:color w:val="FF0000"/>
                <w:kern w:val="0"/>
              </w:rPr>
            </w:pPr>
            <w:r w:rsidRPr="00614F5B">
              <w:rPr>
                <w:rFonts w:ascii="標楷體" w:eastAsia="標楷體" w:hAnsi="標楷體" w:hint="eastAsia"/>
                <w:color w:val="FF0000"/>
              </w:rPr>
              <w:t>土地座落</w:t>
            </w:r>
          </w:p>
        </w:tc>
        <w:tc>
          <w:tcPr>
            <w:tcW w:w="250" w:type="pct"/>
            <w:shd w:val="clear" w:color="auto" w:fill="auto"/>
            <w:noWrap/>
          </w:tcPr>
          <w:p w14:paraId="79061694" w14:textId="4C1AB6AE" w:rsidR="00FD0FD5" w:rsidRPr="002015DB" w:rsidRDefault="00FD0FD5" w:rsidP="00424BE2">
            <w:pPr>
              <w:widowControl/>
              <w:jc w:val="center"/>
              <w:rPr>
                <w:rFonts w:ascii="標楷體" w:eastAsia="標楷體" w:hAnsi="標楷體" w:cs="新細明體"/>
                <w:color w:val="FF0000"/>
                <w:kern w:val="0"/>
              </w:rPr>
            </w:pPr>
            <w:r w:rsidRPr="009C5C3C">
              <w:rPr>
                <w:rFonts w:ascii="標楷體" w:eastAsia="標楷體" w:hAnsi="標楷體" w:cs="新細明體"/>
                <w:color w:val="FF0000"/>
                <w:kern w:val="0"/>
              </w:rPr>
              <w:t>X</w:t>
            </w:r>
          </w:p>
        </w:tc>
        <w:tc>
          <w:tcPr>
            <w:tcW w:w="250" w:type="pct"/>
            <w:shd w:val="clear" w:color="auto" w:fill="auto"/>
            <w:noWrap/>
            <w:vAlign w:val="center"/>
          </w:tcPr>
          <w:p w14:paraId="799D3568" w14:textId="03470FB5" w:rsidR="00FD0FD5" w:rsidRPr="002015DB" w:rsidRDefault="00FD0FD5" w:rsidP="00424BE2">
            <w:pPr>
              <w:widowControl/>
              <w:jc w:val="center"/>
              <w:rPr>
                <w:rFonts w:ascii="標楷體" w:eastAsia="標楷體" w:hAnsi="標楷體" w:cs="新細明體"/>
                <w:color w:val="FF0000"/>
                <w:kern w:val="0"/>
              </w:rPr>
            </w:pPr>
            <w:r w:rsidRPr="002015DB">
              <w:rPr>
                <w:rFonts w:ascii="標楷體" w:eastAsia="標楷體" w:hAnsi="標楷體" w:cs="新細明體" w:hint="eastAsia"/>
                <w:color w:val="FF0000"/>
                <w:kern w:val="0"/>
              </w:rPr>
              <w:t>1</w:t>
            </w:r>
            <w:r w:rsidRPr="002015DB">
              <w:rPr>
                <w:rFonts w:ascii="標楷體" w:eastAsia="標楷體" w:hAnsi="標楷體" w:cs="新細明體"/>
                <w:color w:val="FF0000"/>
                <w:kern w:val="0"/>
              </w:rPr>
              <w:t>50</w:t>
            </w:r>
          </w:p>
        </w:tc>
        <w:tc>
          <w:tcPr>
            <w:tcW w:w="250" w:type="pct"/>
          </w:tcPr>
          <w:p w14:paraId="2F6BB593" w14:textId="77777777" w:rsidR="00FD0FD5" w:rsidRPr="002015DB" w:rsidRDefault="00FD0FD5" w:rsidP="00614F5B">
            <w:pPr>
              <w:widowControl/>
              <w:jc w:val="center"/>
              <w:rPr>
                <w:rFonts w:ascii="標楷體" w:eastAsia="標楷體" w:hAnsi="標楷體" w:cs="新細明體"/>
                <w:color w:val="FF0000"/>
                <w:kern w:val="0"/>
              </w:rPr>
            </w:pPr>
          </w:p>
        </w:tc>
        <w:tc>
          <w:tcPr>
            <w:tcW w:w="1150" w:type="pct"/>
            <w:shd w:val="clear" w:color="auto" w:fill="auto"/>
            <w:noWrap/>
            <w:vAlign w:val="center"/>
          </w:tcPr>
          <w:p w14:paraId="1F16CA8C" w14:textId="1E4DF2E3" w:rsidR="00FD0FD5" w:rsidRPr="00614F5B" w:rsidRDefault="00FD0FD5" w:rsidP="00424BE2">
            <w:pPr>
              <w:widowControl/>
              <w:rPr>
                <w:rFonts w:ascii="標楷體" w:eastAsia="標楷體" w:hAnsi="標楷體" w:cs="新細明體"/>
                <w:color w:val="FF0000"/>
                <w:kern w:val="0"/>
              </w:rPr>
            </w:pPr>
          </w:p>
        </w:tc>
      </w:tr>
      <w:tr w:rsidR="00FD0FD5" w:rsidRPr="008F20B5" w14:paraId="4A0AAF12" w14:textId="77777777" w:rsidTr="00614F5B">
        <w:trPr>
          <w:trHeight w:val="340"/>
        </w:trPr>
        <w:tc>
          <w:tcPr>
            <w:tcW w:w="250" w:type="pct"/>
            <w:shd w:val="clear" w:color="auto" w:fill="auto"/>
            <w:vAlign w:val="center"/>
          </w:tcPr>
          <w:p w14:paraId="20914E18" w14:textId="1B8F4F78"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016DBD06" w14:textId="63E87673"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EvaDate</w:t>
            </w:r>
          </w:p>
        </w:tc>
        <w:tc>
          <w:tcPr>
            <w:tcW w:w="1750" w:type="pct"/>
            <w:shd w:val="clear" w:color="auto" w:fill="auto"/>
            <w:noWrap/>
            <w:vAlign w:val="center"/>
            <w:hideMark/>
          </w:tcPr>
          <w:p w14:paraId="69F93B89"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鑑價日期</w:t>
            </w:r>
          </w:p>
        </w:tc>
        <w:tc>
          <w:tcPr>
            <w:tcW w:w="250" w:type="pct"/>
            <w:shd w:val="clear" w:color="auto" w:fill="auto"/>
            <w:noWrap/>
            <w:vAlign w:val="center"/>
            <w:hideMark/>
          </w:tcPr>
          <w:p w14:paraId="196DE4FE"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27F6AAA2" w14:textId="6814FB08"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BC4FF73" w14:textId="19662919" w:rsidR="00FD0FD5" w:rsidRPr="008F20B5"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3CFCD1D5" w14:textId="52218A5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7D3DB53A" w14:textId="77777777" w:rsidTr="00614F5B">
        <w:trPr>
          <w:trHeight w:val="340"/>
        </w:trPr>
        <w:tc>
          <w:tcPr>
            <w:tcW w:w="250" w:type="pct"/>
            <w:shd w:val="clear" w:color="auto" w:fill="auto"/>
            <w:vAlign w:val="center"/>
          </w:tcPr>
          <w:p w14:paraId="16EB2573" w14:textId="36A671C3"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5608736F" w14:textId="2A670E3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EvaAmt</w:t>
            </w:r>
          </w:p>
        </w:tc>
        <w:tc>
          <w:tcPr>
            <w:tcW w:w="1750" w:type="pct"/>
            <w:shd w:val="clear" w:color="auto" w:fill="auto"/>
            <w:noWrap/>
            <w:vAlign w:val="center"/>
            <w:hideMark/>
          </w:tcPr>
          <w:p w14:paraId="1D414E2E"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鑑估總值</w:t>
            </w:r>
          </w:p>
        </w:tc>
        <w:tc>
          <w:tcPr>
            <w:tcW w:w="250" w:type="pct"/>
            <w:shd w:val="clear" w:color="auto" w:fill="auto"/>
            <w:noWrap/>
            <w:vAlign w:val="center"/>
            <w:hideMark/>
          </w:tcPr>
          <w:p w14:paraId="6D6100EB" w14:textId="72C39C5B" w:rsidR="00FD0FD5" w:rsidRPr="008F20B5" w:rsidRDefault="00FD0FD5" w:rsidP="00424BE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3D6D18C7" w14:textId="6DEB81F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3C97E647" w14:textId="14334463" w:rsidR="00FD0FD5" w:rsidRPr="008F20B5" w:rsidDel="004444BD"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1D5C693B" w14:textId="55524811"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0887BB0B" w14:textId="77777777" w:rsidTr="00614F5B">
        <w:trPr>
          <w:trHeight w:val="340"/>
        </w:trPr>
        <w:tc>
          <w:tcPr>
            <w:tcW w:w="250" w:type="pct"/>
            <w:shd w:val="clear" w:color="auto" w:fill="auto"/>
            <w:vAlign w:val="center"/>
          </w:tcPr>
          <w:p w14:paraId="435E6622" w14:textId="1F6EE603" w:rsidR="00FD0FD5" w:rsidRPr="004A1C2C" w:rsidRDefault="00FD0FD5" w:rsidP="004444BD">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17810E21" w14:textId="7C7ACFB0"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EvaNetWorth</w:t>
            </w:r>
          </w:p>
        </w:tc>
        <w:tc>
          <w:tcPr>
            <w:tcW w:w="1750" w:type="pct"/>
            <w:shd w:val="clear" w:color="auto" w:fill="auto"/>
            <w:noWrap/>
            <w:vAlign w:val="center"/>
            <w:hideMark/>
          </w:tcPr>
          <w:p w14:paraId="4D07D16B"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評估淨值</w:t>
            </w:r>
          </w:p>
        </w:tc>
        <w:tc>
          <w:tcPr>
            <w:tcW w:w="250" w:type="pct"/>
            <w:shd w:val="clear" w:color="auto" w:fill="auto"/>
            <w:noWrap/>
            <w:vAlign w:val="center"/>
            <w:hideMark/>
          </w:tcPr>
          <w:p w14:paraId="3FF9D003" w14:textId="50A39B80"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6DADCA45" w14:textId="2F9169D9"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42EB04E7"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3F35A856" w14:textId="78967655"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16C8EFD7" w14:textId="77777777" w:rsidTr="00614F5B">
        <w:trPr>
          <w:trHeight w:val="340"/>
        </w:trPr>
        <w:tc>
          <w:tcPr>
            <w:tcW w:w="250" w:type="pct"/>
            <w:shd w:val="clear" w:color="auto" w:fill="auto"/>
            <w:vAlign w:val="center"/>
          </w:tcPr>
          <w:p w14:paraId="5A1F59A1" w14:textId="01AD8C3B" w:rsidR="00FD0FD5" w:rsidRPr="004A1C2C" w:rsidRDefault="00FD0FD5" w:rsidP="004444BD">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7FBE5E02" w14:textId="79E95885"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LVITax</w:t>
            </w:r>
          </w:p>
        </w:tc>
        <w:tc>
          <w:tcPr>
            <w:tcW w:w="1750" w:type="pct"/>
            <w:shd w:val="clear" w:color="auto" w:fill="auto"/>
            <w:noWrap/>
            <w:vAlign w:val="center"/>
            <w:hideMark/>
          </w:tcPr>
          <w:p w14:paraId="452981D7"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土地增值稅</w:t>
            </w:r>
          </w:p>
        </w:tc>
        <w:tc>
          <w:tcPr>
            <w:tcW w:w="250" w:type="pct"/>
            <w:shd w:val="clear" w:color="auto" w:fill="auto"/>
            <w:noWrap/>
            <w:vAlign w:val="center"/>
            <w:hideMark/>
          </w:tcPr>
          <w:p w14:paraId="6466EC8B" w14:textId="3F46862D"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5B8D8FB9" w14:textId="0F964A63"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0CC922F7"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60CF9661" w14:textId="13B069DF"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36EFE1E6" w14:textId="77777777" w:rsidTr="00614F5B">
        <w:trPr>
          <w:trHeight w:val="340"/>
        </w:trPr>
        <w:tc>
          <w:tcPr>
            <w:tcW w:w="250" w:type="pct"/>
            <w:shd w:val="clear" w:color="auto" w:fill="auto"/>
            <w:vAlign w:val="center"/>
          </w:tcPr>
          <w:p w14:paraId="35A5D476" w14:textId="3281BF22" w:rsidR="00FD0FD5" w:rsidRPr="004A1C2C" w:rsidRDefault="00FD0FD5" w:rsidP="004444BD">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5D4860A" w14:textId="368E3DF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RentEvaValue</w:t>
            </w:r>
          </w:p>
        </w:tc>
        <w:tc>
          <w:tcPr>
            <w:tcW w:w="1750" w:type="pct"/>
            <w:shd w:val="clear" w:color="auto" w:fill="auto"/>
            <w:noWrap/>
            <w:vAlign w:val="center"/>
            <w:hideMark/>
          </w:tcPr>
          <w:p w14:paraId="3526F8F0"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出租評估淨值</w:t>
            </w:r>
          </w:p>
        </w:tc>
        <w:tc>
          <w:tcPr>
            <w:tcW w:w="250" w:type="pct"/>
            <w:shd w:val="clear" w:color="auto" w:fill="auto"/>
            <w:noWrap/>
            <w:vAlign w:val="center"/>
            <w:hideMark/>
          </w:tcPr>
          <w:p w14:paraId="3328D7B8" w14:textId="71DA4270"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40E88117" w14:textId="5D33A5E4"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45B55482"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32AD21A1" w14:textId="2170088D"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19B59D2F" w14:textId="77777777" w:rsidTr="00614F5B">
        <w:trPr>
          <w:trHeight w:val="340"/>
        </w:trPr>
        <w:tc>
          <w:tcPr>
            <w:tcW w:w="250" w:type="pct"/>
            <w:shd w:val="clear" w:color="auto" w:fill="auto"/>
            <w:vAlign w:val="center"/>
          </w:tcPr>
          <w:p w14:paraId="2BBA082D" w14:textId="4C6BE343" w:rsidR="00FD0FD5" w:rsidRPr="004A1C2C" w:rsidRDefault="00FD0FD5" w:rsidP="004444BD">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1AD8751A" w14:textId="61FA6AE9"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RentPrice</w:t>
            </w:r>
          </w:p>
        </w:tc>
        <w:tc>
          <w:tcPr>
            <w:tcW w:w="1750" w:type="pct"/>
            <w:shd w:val="clear" w:color="auto" w:fill="auto"/>
            <w:noWrap/>
            <w:vAlign w:val="center"/>
            <w:hideMark/>
          </w:tcPr>
          <w:p w14:paraId="7D11163F"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押租金</w:t>
            </w:r>
          </w:p>
        </w:tc>
        <w:tc>
          <w:tcPr>
            <w:tcW w:w="250" w:type="pct"/>
            <w:shd w:val="clear" w:color="auto" w:fill="auto"/>
            <w:noWrap/>
            <w:vAlign w:val="center"/>
            <w:hideMark/>
          </w:tcPr>
          <w:p w14:paraId="138F6ABF" w14:textId="6204D233"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7FFEDE99" w14:textId="6E00EB95"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0A0B64A0"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6FAEA324" w14:textId="345A930A"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43CE0663" w14:textId="77777777" w:rsidTr="00614F5B">
        <w:trPr>
          <w:trHeight w:val="340"/>
        </w:trPr>
        <w:tc>
          <w:tcPr>
            <w:tcW w:w="250" w:type="pct"/>
            <w:shd w:val="clear" w:color="auto" w:fill="auto"/>
            <w:vAlign w:val="center"/>
          </w:tcPr>
          <w:p w14:paraId="6F9B5A80" w14:textId="4400785C"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5EBD0E5" w14:textId="61164AC5"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EvaCompany</w:t>
            </w:r>
          </w:p>
        </w:tc>
        <w:tc>
          <w:tcPr>
            <w:tcW w:w="1750" w:type="pct"/>
            <w:shd w:val="clear" w:color="auto" w:fill="auto"/>
            <w:noWrap/>
            <w:vAlign w:val="center"/>
            <w:hideMark/>
          </w:tcPr>
          <w:p w14:paraId="32B9A65A" w14:textId="2F3F503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鑑價公司</w:t>
            </w:r>
          </w:p>
        </w:tc>
        <w:tc>
          <w:tcPr>
            <w:tcW w:w="250" w:type="pct"/>
            <w:shd w:val="clear" w:color="auto" w:fill="auto"/>
            <w:noWrap/>
            <w:vAlign w:val="center"/>
            <w:hideMark/>
          </w:tcPr>
          <w:p w14:paraId="172F9746"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17CB2456" w14:textId="2AF62AD9"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51E7373C" w14:textId="0E52A6A1" w:rsidR="00FD0FD5" w:rsidRPr="008F20B5" w:rsidRDefault="004F394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65317154" w14:textId="77777777" w:rsidR="00623535" w:rsidRDefault="00623535" w:rsidP="00623535">
            <w:pPr>
              <w:rPr>
                <w:rFonts w:ascii="標楷體" w:eastAsia="標楷體" w:hAnsi="標楷體"/>
                <w:color w:val="000000"/>
              </w:rPr>
            </w:pPr>
            <w:r>
              <w:rPr>
                <w:rFonts w:ascii="標楷體" w:eastAsia="標楷體" w:hAnsi="標楷體" w:hint="eastAsia"/>
                <w:color w:val="000000"/>
              </w:rPr>
              <w:t>01: 新光人壽</w:t>
            </w:r>
          </w:p>
          <w:p w14:paraId="34D59435" w14:textId="77777777" w:rsidR="00623535" w:rsidRDefault="00623535" w:rsidP="00623535">
            <w:pPr>
              <w:rPr>
                <w:rFonts w:ascii="標楷體" w:eastAsia="標楷體" w:hAnsi="標楷體"/>
                <w:color w:val="000000"/>
              </w:rPr>
            </w:pPr>
            <w:r>
              <w:rPr>
                <w:rFonts w:ascii="標楷體" w:eastAsia="標楷體" w:hAnsi="標楷體" w:hint="eastAsia"/>
                <w:color w:val="000000"/>
              </w:rPr>
              <w:t>02: 梁振英</w:t>
            </w:r>
          </w:p>
          <w:p w14:paraId="00A3964A" w14:textId="77777777" w:rsidR="00623535" w:rsidRDefault="00623535" w:rsidP="00623535">
            <w:pPr>
              <w:rPr>
                <w:rFonts w:ascii="標楷體" w:eastAsia="標楷體" w:hAnsi="標楷體"/>
                <w:color w:val="000000"/>
              </w:rPr>
            </w:pPr>
            <w:r>
              <w:rPr>
                <w:rFonts w:ascii="標楷體" w:eastAsia="標楷體" w:hAnsi="標楷體" w:hint="eastAsia"/>
                <w:color w:val="000000"/>
              </w:rPr>
              <w:t>03: 中華徵信所</w:t>
            </w:r>
          </w:p>
          <w:p w14:paraId="1EC950FA" w14:textId="77777777" w:rsidR="00623535" w:rsidRDefault="00623535" w:rsidP="00623535">
            <w:pPr>
              <w:rPr>
                <w:rFonts w:ascii="標楷體" w:eastAsia="標楷體" w:hAnsi="標楷體"/>
                <w:color w:val="000000"/>
              </w:rPr>
            </w:pPr>
            <w:r>
              <w:rPr>
                <w:rFonts w:ascii="標楷體" w:eastAsia="標楷體" w:hAnsi="標楷體" w:hint="eastAsia"/>
                <w:color w:val="000000"/>
              </w:rPr>
              <w:t>04: 泛亞不動產</w:t>
            </w:r>
          </w:p>
          <w:p w14:paraId="2C345439" w14:textId="77777777" w:rsidR="00623535" w:rsidRDefault="00623535" w:rsidP="00623535">
            <w:pPr>
              <w:rPr>
                <w:rFonts w:ascii="標楷體" w:eastAsia="標楷體" w:hAnsi="標楷體"/>
                <w:color w:val="000000"/>
              </w:rPr>
            </w:pPr>
            <w:r>
              <w:rPr>
                <w:rFonts w:ascii="標楷體" w:eastAsia="標楷體" w:hAnsi="標楷體" w:hint="eastAsia"/>
                <w:color w:val="000000"/>
              </w:rPr>
              <w:t>05: 國聯不動產</w:t>
            </w:r>
          </w:p>
          <w:p w14:paraId="6E8FE609" w14:textId="77777777" w:rsidR="00623535" w:rsidRDefault="00623535" w:rsidP="00623535">
            <w:pPr>
              <w:rPr>
                <w:rFonts w:ascii="標楷體" w:eastAsia="標楷體" w:hAnsi="標楷體"/>
                <w:color w:val="000000"/>
              </w:rPr>
            </w:pPr>
            <w:r>
              <w:rPr>
                <w:rFonts w:ascii="標楷體" w:eastAsia="標楷體" w:hAnsi="標楷體" w:hint="eastAsia"/>
                <w:color w:val="000000"/>
              </w:rPr>
              <w:t>06: 台億不動產</w:t>
            </w:r>
          </w:p>
          <w:p w14:paraId="2178C8DE" w14:textId="77777777" w:rsidR="00623535" w:rsidRDefault="00623535" w:rsidP="00623535">
            <w:pPr>
              <w:rPr>
                <w:rFonts w:ascii="標楷體" w:eastAsia="標楷體" w:hAnsi="標楷體"/>
                <w:color w:val="000000"/>
              </w:rPr>
            </w:pPr>
            <w:r>
              <w:rPr>
                <w:rFonts w:ascii="標楷體" w:eastAsia="標楷體" w:hAnsi="標楷體" w:hint="eastAsia"/>
                <w:color w:val="000000"/>
              </w:rPr>
              <w:t>07: 宏碁不動產</w:t>
            </w:r>
          </w:p>
          <w:p w14:paraId="31BEA392" w14:textId="77777777" w:rsidR="00623535" w:rsidRDefault="00623535" w:rsidP="00623535">
            <w:pPr>
              <w:rPr>
                <w:rFonts w:ascii="標楷體" w:eastAsia="標楷體" w:hAnsi="標楷體"/>
                <w:color w:val="000000"/>
              </w:rPr>
            </w:pPr>
            <w:r>
              <w:rPr>
                <w:rFonts w:ascii="標楷體" w:eastAsia="標楷體" w:hAnsi="標楷體" w:hint="eastAsia"/>
                <w:color w:val="000000"/>
              </w:rPr>
              <w:t>08: 大公不動產</w:t>
            </w:r>
          </w:p>
          <w:p w14:paraId="7995F758" w14:textId="77777777" w:rsidR="00623535" w:rsidRDefault="00623535" w:rsidP="00623535">
            <w:pPr>
              <w:rPr>
                <w:rFonts w:ascii="標楷體" w:eastAsia="標楷體" w:hAnsi="標楷體"/>
                <w:color w:val="000000"/>
              </w:rPr>
            </w:pPr>
            <w:r>
              <w:rPr>
                <w:rFonts w:ascii="標楷體" w:eastAsia="標楷體" w:hAnsi="標楷體" w:hint="eastAsia"/>
                <w:color w:val="000000"/>
              </w:rPr>
              <w:t>09: 其他</w:t>
            </w:r>
          </w:p>
          <w:p w14:paraId="093EECF9" w14:textId="77777777" w:rsidR="00623535" w:rsidRDefault="00623535" w:rsidP="00623535">
            <w:pPr>
              <w:rPr>
                <w:rFonts w:ascii="標楷體" w:eastAsia="標楷體" w:hAnsi="標楷體"/>
                <w:color w:val="000000"/>
              </w:rPr>
            </w:pPr>
            <w:r>
              <w:rPr>
                <w:rFonts w:ascii="標楷體" w:eastAsia="標楷體" w:hAnsi="標楷體" w:hint="eastAsia"/>
                <w:color w:val="000000"/>
              </w:rPr>
              <w:t>10: 戴德梁行</w:t>
            </w:r>
          </w:p>
          <w:p w14:paraId="4E15C5A0" w14:textId="77777777" w:rsidR="00623535" w:rsidRDefault="00623535" w:rsidP="00623535">
            <w:pPr>
              <w:rPr>
                <w:rFonts w:ascii="標楷體" w:eastAsia="標楷體" w:hAnsi="標楷體"/>
                <w:color w:val="000000"/>
              </w:rPr>
            </w:pPr>
            <w:r>
              <w:rPr>
                <w:rFonts w:ascii="標楷體" w:eastAsia="標楷體" w:hAnsi="標楷體" w:hint="eastAsia"/>
                <w:color w:val="000000"/>
              </w:rPr>
              <w:t>11: 協和不動產</w:t>
            </w:r>
          </w:p>
          <w:p w14:paraId="673DAACA" w14:textId="344B7BAB" w:rsidR="00FD0FD5" w:rsidRPr="008F20B5" w:rsidRDefault="00623535" w:rsidP="00623535">
            <w:pPr>
              <w:widowControl/>
              <w:rPr>
                <w:rFonts w:ascii="標楷體" w:eastAsia="標楷體" w:hAnsi="標楷體" w:cs="新細明體"/>
                <w:color w:val="000000"/>
                <w:kern w:val="0"/>
              </w:rPr>
            </w:pPr>
            <w:r>
              <w:rPr>
                <w:rFonts w:ascii="標楷體" w:eastAsia="標楷體" w:hAnsi="標楷體" w:hint="eastAsia"/>
                <w:color w:val="000000"/>
              </w:rPr>
              <w:t>12: 國碁不動產</w:t>
            </w:r>
          </w:p>
        </w:tc>
      </w:tr>
      <w:tr w:rsidR="00FD0FD5" w:rsidRPr="008F20B5" w14:paraId="2CE3F27E" w14:textId="77777777" w:rsidTr="00614F5B">
        <w:trPr>
          <w:trHeight w:val="340"/>
        </w:trPr>
        <w:tc>
          <w:tcPr>
            <w:tcW w:w="250" w:type="pct"/>
            <w:shd w:val="clear" w:color="auto" w:fill="auto"/>
            <w:vAlign w:val="center"/>
          </w:tcPr>
          <w:p w14:paraId="675BC659" w14:textId="67B01FAA"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46D53FF7" w14:textId="6ABBA1C3"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OwnershipCode</w:t>
            </w:r>
          </w:p>
        </w:tc>
        <w:tc>
          <w:tcPr>
            <w:tcW w:w="1750" w:type="pct"/>
            <w:shd w:val="clear" w:color="auto" w:fill="auto"/>
            <w:noWrap/>
            <w:vAlign w:val="center"/>
            <w:hideMark/>
          </w:tcPr>
          <w:p w14:paraId="7E03B554"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權利種類</w:t>
            </w:r>
          </w:p>
        </w:tc>
        <w:tc>
          <w:tcPr>
            <w:tcW w:w="250" w:type="pct"/>
            <w:shd w:val="clear" w:color="auto" w:fill="auto"/>
            <w:noWrap/>
            <w:vAlign w:val="center"/>
            <w:hideMark/>
          </w:tcPr>
          <w:p w14:paraId="6F50461B" w14:textId="3B39A0FD"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759E7DE7"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E3CE531" w14:textId="1541DDA1"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1E1F527A" w14:textId="2E3EE751"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抵押權</w:t>
            </w:r>
          </w:p>
          <w:p w14:paraId="32ABD1A3"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地上權</w:t>
            </w:r>
          </w:p>
          <w:p w14:paraId="5C51101C" w14:textId="2CE1DA03"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抵押權＋地上權</w:t>
            </w:r>
          </w:p>
        </w:tc>
      </w:tr>
      <w:tr w:rsidR="00FD0FD5" w:rsidRPr="008F20B5" w14:paraId="4C64E296" w14:textId="77777777" w:rsidTr="00614F5B">
        <w:trPr>
          <w:trHeight w:val="340"/>
        </w:trPr>
        <w:tc>
          <w:tcPr>
            <w:tcW w:w="250" w:type="pct"/>
            <w:shd w:val="clear" w:color="auto" w:fill="auto"/>
            <w:vAlign w:val="center"/>
          </w:tcPr>
          <w:p w14:paraId="3FDA89F7" w14:textId="04D358D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DEB996E" w14:textId="3B03F411"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MtgCode</w:t>
            </w:r>
          </w:p>
        </w:tc>
        <w:tc>
          <w:tcPr>
            <w:tcW w:w="1750" w:type="pct"/>
            <w:shd w:val="clear" w:color="auto" w:fill="auto"/>
            <w:noWrap/>
            <w:vAlign w:val="center"/>
            <w:hideMark/>
          </w:tcPr>
          <w:p w14:paraId="1269DC7E"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w:t>
            </w:r>
          </w:p>
        </w:tc>
        <w:tc>
          <w:tcPr>
            <w:tcW w:w="250" w:type="pct"/>
            <w:shd w:val="clear" w:color="auto" w:fill="auto"/>
            <w:noWrap/>
            <w:vAlign w:val="center"/>
            <w:hideMark/>
          </w:tcPr>
          <w:p w14:paraId="023C84DA" w14:textId="21B7005A"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6C13FB6"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09628C0" w14:textId="513C495E"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0EBE04C5" w14:textId="41316FAD"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0:最高限額抵押權</w:t>
            </w:r>
          </w:p>
          <w:p w14:paraId="1EB622E1" w14:textId="105B27E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1:普通抵押權</w:t>
            </w:r>
          </w:p>
        </w:tc>
      </w:tr>
      <w:tr w:rsidR="00FD0FD5" w:rsidRPr="008F20B5" w14:paraId="118849D7" w14:textId="77777777" w:rsidTr="00614F5B">
        <w:trPr>
          <w:trHeight w:val="340"/>
        </w:trPr>
        <w:tc>
          <w:tcPr>
            <w:tcW w:w="250" w:type="pct"/>
            <w:shd w:val="clear" w:color="auto" w:fill="auto"/>
            <w:vAlign w:val="center"/>
          </w:tcPr>
          <w:p w14:paraId="4C8493CD" w14:textId="6C71021E"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1526F6FE" w14:textId="78AE97E0"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color w:val="000000"/>
                <w:kern w:val="0"/>
              </w:rPr>
              <w:t>MtgCheck</w:t>
            </w:r>
          </w:p>
        </w:tc>
        <w:tc>
          <w:tcPr>
            <w:tcW w:w="1750" w:type="pct"/>
            <w:shd w:val="clear" w:color="auto" w:fill="auto"/>
            <w:noWrap/>
          </w:tcPr>
          <w:p w14:paraId="12DE27BF" w14:textId="7E24B790"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票據</w:t>
            </w:r>
          </w:p>
        </w:tc>
        <w:tc>
          <w:tcPr>
            <w:tcW w:w="250" w:type="pct"/>
            <w:shd w:val="clear" w:color="auto" w:fill="auto"/>
            <w:noWrap/>
            <w:vAlign w:val="center"/>
          </w:tcPr>
          <w:p w14:paraId="6FA78A13" w14:textId="78BCD156"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0968E3E1" w14:textId="7EB7C0B5"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C3ECC15" w14:textId="1062CA47"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164A6191" w14:textId="3BA60C9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抵押權註記為</w:t>
            </w:r>
            <w:r w:rsidRPr="008F20B5">
              <w:rPr>
                <w:rFonts w:ascii="標楷體" w:eastAsia="標楷體" w:hAnsi="標楷體" w:cs="新細明體"/>
                <w:color w:val="000000"/>
                <w:kern w:val="0"/>
              </w:rPr>
              <w:t>0:最高限額抵押權</w:t>
            </w:r>
            <w:r w:rsidRPr="008F20B5">
              <w:rPr>
                <w:rFonts w:ascii="標楷體" w:eastAsia="標楷體" w:hAnsi="標楷體" w:cs="新細明體" w:hint="eastAsia"/>
                <w:color w:val="000000"/>
                <w:kern w:val="0"/>
              </w:rPr>
              <w:t>時可輸入；</w:t>
            </w:r>
          </w:p>
          <w:p w14:paraId="03B0D461"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  </w:t>
            </w:r>
            <w:r w:rsidRPr="008F20B5">
              <w:rPr>
                <w:rFonts w:ascii="標楷體" w:eastAsia="標楷體" w:hAnsi="標楷體" w:cs="新細明體" w:hint="eastAsia"/>
                <w:color w:val="000000"/>
                <w:kern w:val="0"/>
              </w:rPr>
              <w:t>無</w:t>
            </w:r>
          </w:p>
          <w:p w14:paraId="17FAF4A6" w14:textId="4658F225"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p>
        </w:tc>
      </w:tr>
      <w:tr w:rsidR="00FD0FD5" w:rsidRPr="008F20B5" w14:paraId="3B2DE699" w14:textId="77777777" w:rsidTr="00614F5B">
        <w:trPr>
          <w:trHeight w:val="340"/>
        </w:trPr>
        <w:tc>
          <w:tcPr>
            <w:tcW w:w="250" w:type="pct"/>
            <w:shd w:val="clear" w:color="auto" w:fill="auto"/>
            <w:vAlign w:val="center"/>
          </w:tcPr>
          <w:p w14:paraId="1AEC57DD" w14:textId="466B2385"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77F37347" w14:textId="00C13CF2"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color w:val="000000"/>
                <w:kern w:val="0"/>
              </w:rPr>
              <w:t>MtgLoan</w:t>
            </w:r>
          </w:p>
        </w:tc>
        <w:tc>
          <w:tcPr>
            <w:tcW w:w="1750" w:type="pct"/>
            <w:shd w:val="clear" w:color="auto" w:fill="auto"/>
            <w:noWrap/>
          </w:tcPr>
          <w:p w14:paraId="519A5B42" w14:textId="51696A01"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借款</w:t>
            </w:r>
            <w:r w:rsidRPr="004A1C2C">
              <w:rPr>
                <w:rFonts w:ascii="標楷體" w:eastAsia="標楷體" w:hAnsi="標楷體" w:cs="新細明體"/>
                <w:color w:val="000000"/>
                <w:kern w:val="0"/>
              </w:rPr>
              <w:t xml:space="preserve">  </w:t>
            </w:r>
          </w:p>
        </w:tc>
        <w:tc>
          <w:tcPr>
            <w:tcW w:w="250" w:type="pct"/>
            <w:shd w:val="clear" w:color="auto" w:fill="auto"/>
            <w:noWrap/>
            <w:vAlign w:val="center"/>
          </w:tcPr>
          <w:p w14:paraId="29ABE58B" w14:textId="6A68D251"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4291D4EC" w14:textId="5259634A"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17E30A0" w14:textId="100E53B3"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66100F9" w14:textId="402834CB"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抵押權註記為</w:t>
            </w:r>
            <w:r w:rsidRPr="008F20B5">
              <w:rPr>
                <w:rFonts w:ascii="標楷體" w:eastAsia="標楷體" w:hAnsi="標楷體" w:cs="新細明體"/>
                <w:color w:val="000000"/>
                <w:kern w:val="0"/>
              </w:rPr>
              <w:t>0:最高限額抵押權時可輸入；</w:t>
            </w:r>
          </w:p>
          <w:p w14:paraId="626F36E2"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  </w:t>
            </w:r>
            <w:r w:rsidRPr="008F20B5">
              <w:rPr>
                <w:rFonts w:ascii="標楷體" w:eastAsia="標楷體" w:hAnsi="標楷體" w:cs="新細明體" w:hint="eastAsia"/>
                <w:color w:val="000000"/>
                <w:kern w:val="0"/>
              </w:rPr>
              <w:t>無</w:t>
            </w:r>
          </w:p>
          <w:p w14:paraId="6FA229E3" w14:textId="5F99618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p>
        </w:tc>
      </w:tr>
      <w:tr w:rsidR="00FD0FD5" w:rsidRPr="008F20B5" w14:paraId="13DC7E67" w14:textId="77777777" w:rsidTr="00614F5B">
        <w:trPr>
          <w:trHeight w:val="340"/>
        </w:trPr>
        <w:tc>
          <w:tcPr>
            <w:tcW w:w="250" w:type="pct"/>
            <w:shd w:val="clear" w:color="auto" w:fill="auto"/>
            <w:vAlign w:val="center"/>
          </w:tcPr>
          <w:p w14:paraId="3382B752" w14:textId="173E9171"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8BF8587" w14:textId="63BE5E10"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color w:val="000000"/>
                <w:kern w:val="0"/>
              </w:rPr>
              <w:t>MtgPledge</w:t>
            </w:r>
          </w:p>
        </w:tc>
        <w:tc>
          <w:tcPr>
            <w:tcW w:w="1750" w:type="pct"/>
            <w:shd w:val="clear" w:color="auto" w:fill="auto"/>
            <w:noWrap/>
          </w:tcPr>
          <w:p w14:paraId="2672637C" w14:textId="54147E28"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hint="eastAsia"/>
                <w:color w:val="000000"/>
                <w:kern w:val="0"/>
              </w:rPr>
              <w:t>保證債務</w:t>
            </w:r>
          </w:p>
        </w:tc>
        <w:tc>
          <w:tcPr>
            <w:tcW w:w="250" w:type="pct"/>
            <w:shd w:val="clear" w:color="auto" w:fill="auto"/>
            <w:noWrap/>
            <w:vAlign w:val="center"/>
          </w:tcPr>
          <w:p w14:paraId="0D5F64EA" w14:textId="4A42DD02"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1FAF28D2" w14:textId="02256860"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95BD35E" w14:textId="4DCCFA94"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0390C3E3" w14:textId="411C6502"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抵押權註記為</w:t>
            </w:r>
            <w:r w:rsidRPr="008F20B5">
              <w:rPr>
                <w:rFonts w:ascii="標楷體" w:eastAsia="標楷體" w:hAnsi="標楷體" w:cs="新細明體"/>
                <w:color w:val="000000"/>
                <w:kern w:val="0"/>
              </w:rPr>
              <w:t>0:最高限額抵押權時可輸入；</w:t>
            </w:r>
          </w:p>
          <w:p w14:paraId="63B785A6"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  </w:t>
            </w:r>
            <w:r w:rsidRPr="008F20B5">
              <w:rPr>
                <w:rFonts w:ascii="標楷體" w:eastAsia="標楷體" w:hAnsi="標楷體" w:cs="新細明體" w:hint="eastAsia"/>
                <w:color w:val="000000"/>
                <w:kern w:val="0"/>
              </w:rPr>
              <w:t>無</w:t>
            </w:r>
          </w:p>
          <w:p w14:paraId="1DBDC287" w14:textId="128F1543"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p>
        </w:tc>
      </w:tr>
      <w:tr w:rsidR="00FD0FD5" w:rsidRPr="008F20B5" w14:paraId="556942C3" w14:textId="77777777" w:rsidTr="00614F5B">
        <w:trPr>
          <w:trHeight w:val="340"/>
        </w:trPr>
        <w:tc>
          <w:tcPr>
            <w:tcW w:w="250" w:type="pct"/>
            <w:shd w:val="clear" w:color="auto" w:fill="auto"/>
            <w:vAlign w:val="center"/>
          </w:tcPr>
          <w:p w14:paraId="0732F4A3" w14:textId="7BBBD899" w:rsidR="00FD0FD5" w:rsidRPr="004A1C2C" w:rsidRDefault="00FD0FD5" w:rsidP="00424BE2">
            <w:pPr>
              <w:pStyle w:val="af9"/>
              <w:numPr>
                <w:ilvl w:val="0"/>
                <w:numId w:val="36"/>
              </w:numPr>
              <w:ind w:leftChars="0"/>
              <w:rPr>
                <w:rFonts w:ascii="標楷體" w:eastAsia="標楷體" w:hAnsi="標楷體"/>
              </w:rPr>
            </w:pPr>
          </w:p>
        </w:tc>
        <w:tc>
          <w:tcPr>
            <w:tcW w:w="650" w:type="pct"/>
            <w:shd w:val="clear" w:color="auto" w:fill="auto"/>
            <w:noWrap/>
            <w:vAlign w:val="center"/>
            <w:hideMark/>
          </w:tcPr>
          <w:p w14:paraId="48DFCCC8" w14:textId="707168DB"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ClStatus</w:t>
            </w:r>
          </w:p>
        </w:tc>
        <w:tc>
          <w:tcPr>
            <w:tcW w:w="1750" w:type="pct"/>
            <w:shd w:val="clear" w:color="auto" w:fill="auto"/>
            <w:noWrap/>
            <w:vAlign w:val="center"/>
            <w:hideMark/>
          </w:tcPr>
          <w:p w14:paraId="4CBFFE01"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擔保品狀況碼</w:t>
            </w:r>
          </w:p>
        </w:tc>
        <w:tc>
          <w:tcPr>
            <w:tcW w:w="250" w:type="pct"/>
            <w:shd w:val="clear" w:color="auto" w:fill="auto"/>
            <w:noWrap/>
            <w:vAlign w:val="center"/>
            <w:hideMark/>
          </w:tcPr>
          <w:p w14:paraId="7C805509" w14:textId="49D07C64"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24B30F4"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7DEB0FE" w14:textId="072A9E25"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79A1F60D" w14:textId="52C8AE9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1已抵押</w:t>
            </w:r>
          </w:p>
        </w:tc>
      </w:tr>
      <w:tr w:rsidR="00FD0FD5" w:rsidRPr="008F20B5" w14:paraId="15925277" w14:textId="77777777" w:rsidTr="00614F5B">
        <w:trPr>
          <w:trHeight w:val="340"/>
        </w:trPr>
        <w:tc>
          <w:tcPr>
            <w:tcW w:w="250" w:type="pct"/>
            <w:shd w:val="clear" w:color="auto" w:fill="auto"/>
            <w:vAlign w:val="center"/>
          </w:tcPr>
          <w:p w14:paraId="4E05158D" w14:textId="7777777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tcPr>
          <w:p w14:paraId="3418A38E" w14:textId="576BD440"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ClStat</w:t>
            </w:r>
          </w:p>
        </w:tc>
        <w:tc>
          <w:tcPr>
            <w:tcW w:w="1750" w:type="pct"/>
            <w:shd w:val="clear" w:color="auto" w:fill="auto"/>
            <w:noWrap/>
            <w:vAlign w:val="center"/>
          </w:tcPr>
          <w:p w14:paraId="3047568E" w14:textId="616EBD8B"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擔保品狀態</w:t>
            </w:r>
          </w:p>
        </w:tc>
        <w:tc>
          <w:tcPr>
            <w:tcW w:w="250" w:type="pct"/>
            <w:shd w:val="clear" w:color="auto" w:fill="auto"/>
            <w:noWrap/>
            <w:vAlign w:val="center"/>
          </w:tcPr>
          <w:p w14:paraId="3BD04281" w14:textId="706A5635"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3F941C31" w14:textId="3A7A31D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4085A58" w14:textId="24CB1130"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70102C8" w14:textId="3538EDD2"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正常</w:t>
            </w:r>
          </w:p>
          <w:p w14:paraId="2CD48E25" w14:textId="07977D60"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塗銷</w:t>
            </w:r>
          </w:p>
          <w:p w14:paraId="715DF2F6" w14:textId="4D53169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處分</w:t>
            </w:r>
          </w:p>
          <w:p w14:paraId="300A48A9" w14:textId="3C3EB92F"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抵押權確定</w:t>
            </w:r>
          </w:p>
        </w:tc>
      </w:tr>
      <w:tr w:rsidR="00FD0FD5" w:rsidRPr="008F20B5" w14:paraId="52A3C9B0" w14:textId="77777777" w:rsidTr="00614F5B">
        <w:trPr>
          <w:trHeight w:val="340"/>
        </w:trPr>
        <w:tc>
          <w:tcPr>
            <w:tcW w:w="250" w:type="pct"/>
            <w:shd w:val="clear" w:color="auto" w:fill="auto"/>
            <w:vAlign w:val="center"/>
          </w:tcPr>
          <w:p w14:paraId="42331E5D" w14:textId="00852ED2"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E20A25D" w14:textId="1061D388"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Agreement</w:t>
            </w:r>
          </w:p>
        </w:tc>
        <w:tc>
          <w:tcPr>
            <w:tcW w:w="1750" w:type="pct"/>
            <w:shd w:val="clear" w:color="auto" w:fill="auto"/>
            <w:noWrap/>
            <w:vAlign w:val="center"/>
            <w:hideMark/>
          </w:tcPr>
          <w:p w14:paraId="050195B1"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檢附同意書</w:t>
            </w:r>
          </w:p>
        </w:tc>
        <w:tc>
          <w:tcPr>
            <w:tcW w:w="250" w:type="pct"/>
            <w:shd w:val="clear" w:color="auto" w:fill="auto"/>
            <w:noWrap/>
            <w:vAlign w:val="center"/>
            <w:hideMark/>
          </w:tcPr>
          <w:p w14:paraId="28D85ADA"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0F2235D7"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C8A5F47" w14:textId="20BA5048"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2E782803" w14:textId="2F7EBFA1"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是;N: </w:t>
            </w:r>
            <w:r w:rsidRPr="008F20B5">
              <w:rPr>
                <w:rFonts w:ascii="標楷體" w:eastAsia="標楷體" w:hAnsi="標楷體" w:cs="新細明體" w:hint="eastAsia"/>
                <w:color w:val="000000"/>
                <w:kern w:val="0"/>
              </w:rPr>
              <w:t>否</w:t>
            </w:r>
          </w:p>
        </w:tc>
      </w:tr>
      <w:tr w:rsidR="00FD0FD5" w:rsidRPr="008F20B5" w14:paraId="03C19959" w14:textId="77777777" w:rsidTr="00614F5B">
        <w:trPr>
          <w:trHeight w:val="340"/>
        </w:trPr>
        <w:tc>
          <w:tcPr>
            <w:tcW w:w="250" w:type="pct"/>
            <w:shd w:val="clear" w:color="auto" w:fill="auto"/>
            <w:vAlign w:val="center"/>
          </w:tcPr>
          <w:p w14:paraId="7E06F67D" w14:textId="7B38A0E9" w:rsidR="00FD0FD5" w:rsidRPr="004A1C2C" w:rsidRDefault="00FD0FD5" w:rsidP="00424BE2">
            <w:pPr>
              <w:pStyle w:val="af9"/>
              <w:numPr>
                <w:ilvl w:val="0"/>
                <w:numId w:val="36"/>
              </w:numPr>
              <w:ind w:leftChars="0"/>
              <w:rPr>
                <w:rFonts w:ascii="標楷體" w:eastAsia="標楷體" w:hAnsi="標楷體"/>
              </w:rPr>
            </w:pPr>
          </w:p>
        </w:tc>
        <w:tc>
          <w:tcPr>
            <w:tcW w:w="650" w:type="pct"/>
            <w:shd w:val="clear" w:color="auto" w:fill="auto"/>
            <w:noWrap/>
            <w:vAlign w:val="center"/>
            <w:hideMark/>
          </w:tcPr>
          <w:p w14:paraId="6C2B12DE" w14:textId="4681FF88"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LimitCancelDate</w:t>
            </w:r>
          </w:p>
        </w:tc>
        <w:tc>
          <w:tcPr>
            <w:tcW w:w="1750" w:type="pct"/>
            <w:shd w:val="clear" w:color="auto" w:fill="auto"/>
            <w:noWrap/>
            <w:vAlign w:val="center"/>
            <w:hideMark/>
          </w:tcPr>
          <w:p w14:paraId="4B7FB96C"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限制塗銷日期</w:t>
            </w:r>
          </w:p>
        </w:tc>
        <w:tc>
          <w:tcPr>
            <w:tcW w:w="250" w:type="pct"/>
            <w:shd w:val="clear" w:color="auto" w:fill="auto"/>
            <w:noWrap/>
            <w:vAlign w:val="center"/>
            <w:hideMark/>
          </w:tcPr>
          <w:p w14:paraId="7DF937ED"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5CE37B2D" w14:textId="0434EC09"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E3198FB"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hideMark/>
          </w:tcPr>
          <w:p w14:paraId="1DF965C3" w14:textId="5375EDD3"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5C2C1AE8" w14:textId="77777777" w:rsidTr="00614F5B">
        <w:trPr>
          <w:trHeight w:val="340"/>
        </w:trPr>
        <w:tc>
          <w:tcPr>
            <w:tcW w:w="250" w:type="pct"/>
            <w:shd w:val="clear" w:color="auto" w:fill="auto"/>
            <w:vAlign w:val="center"/>
          </w:tcPr>
          <w:p w14:paraId="3524A4F4" w14:textId="399D703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59D8F244" w14:textId="67E6C4F8"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w:t>
            </w:r>
          </w:p>
        </w:tc>
        <w:tc>
          <w:tcPr>
            <w:tcW w:w="1750" w:type="pct"/>
            <w:shd w:val="clear" w:color="auto" w:fill="auto"/>
            <w:noWrap/>
            <w:vAlign w:val="center"/>
            <w:hideMark/>
          </w:tcPr>
          <w:p w14:paraId="72D2FB6F"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擔保註記</w:t>
            </w:r>
          </w:p>
        </w:tc>
        <w:tc>
          <w:tcPr>
            <w:tcW w:w="250" w:type="pct"/>
            <w:shd w:val="clear" w:color="auto" w:fill="auto"/>
            <w:noWrap/>
            <w:vAlign w:val="center"/>
            <w:hideMark/>
          </w:tcPr>
          <w:p w14:paraId="2304BE46" w14:textId="1B1F59E1"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08043B1B"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9AD2C06" w14:textId="2EFA7BBF"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255C2CB6" w14:textId="7FC6D382"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擔保</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副擔保</w:t>
            </w:r>
          </w:p>
        </w:tc>
      </w:tr>
      <w:tr w:rsidR="00FD0FD5" w:rsidRPr="008F20B5" w14:paraId="111A0879" w14:textId="77777777" w:rsidTr="00614F5B">
        <w:trPr>
          <w:trHeight w:val="340"/>
        </w:trPr>
        <w:tc>
          <w:tcPr>
            <w:tcW w:w="250" w:type="pct"/>
            <w:shd w:val="clear" w:color="auto" w:fill="auto"/>
            <w:vAlign w:val="center"/>
          </w:tcPr>
          <w:p w14:paraId="2311197D" w14:textId="6582F71F"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620B96C4" w14:textId="6C4F3BF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LoanToValue</w:t>
            </w:r>
          </w:p>
        </w:tc>
        <w:tc>
          <w:tcPr>
            <w:tcW w:w="1750" w:type="pct"/>
            <w:shd w:val="clear" w:color="auto" w:fill="auto"/>
            <w:noWrap/>
            <w:vAlign w:val="center"/>
            <w:hideMark/>
          </w:tcPr>
          <w:p w14:paraId="71A3CC8B"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貸放成數</w:t>
            </w:r>
            <w:r w:rsidRPr="008F20B5">
              <w:rPr>
                <w:rFonts w:ascii="標楷體" w:eastAsia="標楷體" w:hAnsi="標楷體" w:cs="新細明體"/>
                <w:color w:val="000000"/>
                <w:kern w:val="0"/>
              </w:rPr>
              <w:t>(%)</w:t>
            </w:r>
          </w:p>
        </w:tc>
        <w:tc>
          <w:tcPr>
            <w:tcW w:w="250" w:type="pct"/>
            <w:shd w:val="clear" w:color="auto" w:fill="auto"/>
            <w:noWrap/>
            <w:vAlign w:val="center"/>
            <w:hideMark/>
          </w:tcPr>
          <w:p w14:paraId="33EAED8D" w14:textId="36BCA5E3"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56A81A34" w14:textId="62A85E2C"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3A799D1E" w14:textId="5193AF45"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0A0230E2" w14:textId="537E972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FD0FD5" w:rsidRPr="008F20B5" w14:paraId="3F311F8C" w14:textId="77777777" w:rsidTr="00614F5B">
        <w:trPr>
          <w:trHeight w:val="340"/>
        </w:trPr>
        <w:tc>
          <w:tcPr>
            <w:tcW w:w="250" w:type="pct"/>
            <w:shd w:val="clear" w:color="auto" w:fill="auto"/>
            <w:vAlign w:val="center"/>
          </w:tcPr>
          <w:p w14:paraId="2EC3D08A" w14:textId="419EA631" w:rsidR="00FD0FD5" w:rsidRPr="004A1C2C" w:rsidRDefault="00FD0FD5" w:rsidP="004444BD">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29241C05" w14:textId="7E5A6FAD"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OtherOwnerTotal</w:t>
            </w:r>
          </w:p>
        </w:tc>
        <w:tc>
          <w:tcPr>
            <w:tcW w:w="1750" w:type="pct"/>
            <w:shd w:val="clear" w:color="auto" w:fill="auto"/>
            <w:noWrap/>
            <w:vAlign w:val="center"/>
            <w:hideMark/>
          </w:tcPr>
          <w:p w14:paraId="6953B625"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其他債權人設定總額</w:t>
            </w:r>
          </w:p>
        </w:tc>
        <w:tc>
          <w:tcPr>
            <w:tcW w:w="250" w:type="pct"/>
            <w:shd w:val="clear" w:color="auto" w:fill="auto"/>
            <w:noWrap/>
            <w:vAlign w:val="center"/>
            <w:hideMark/>
          </w:tcPr>
          <w:p w14:paraId="4B7F8A79" w14:textId="11C7AD4B"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76F02669" w14:textId="344FD4BD"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57FFABF0"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75FE7DE8" w14:textId="75A11CDD"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44FF993D" w14:textId="77777777" w:rsidTr="00614F5B">
        <w:trPr>
          <w:trHeight w:val="340"/>
        </w:trPr>
        <w:tc>
          <w:tcPr>
            <w:tcW w:w="250" w:type="pct"/>
            <w:shd w:val="clear" w:color="auto" w:fill="auto"/>
            <w:vAlign w:val="center"/>
          </w:tcPr>
          <w:p w14:paraId="5A9417D9" w14:textId="66D59EDA"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7E63BF70" w14:textId="2C3C05EF"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CompensationCopy</w:t>
            </w:r>
          </w:p>
        </w:tc>
        <w:tc>
          <w:tcPr>
            <w:tcW w:w="1750" w:type="pct"/>
            <w:shd w:val="clear" w:color="auto" w:fill="auto"/>
            <w:noWrap/>
            <w:vAlign w:val="center"/>
            <w:hideMark/>
          </w:tcPr>
          <w:p w14:paraId="53B42332"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代償後謄本</w:t>
            </w:r>
          </w:p>
        </w:tc>
        <w:tc>
          <w:tcPr>
            <w:tcW w:w="250" w:type="pct"/>
            <w:shd w:val="clear" w:color="auto" w:fill="auto"/>
            <w:noWrap/>
            <w:vAlign w:val="center"/>
            <w:hideMark/>
          </w:tcPr>
          <w:p w14:paraId="40B72A94" w14:textId="15BC7B84"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4DE93B71"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7A11BAB" w14:textId="7C147361"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079A496D" w14:textId="0673E83D"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無</w:t>
            </w: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有</w:t>
            </w:r>
          </w:p>
        </w:tc>
      </w:tr>
      <w:tr w:rsidR="00FD0FD5" w:rsidRPr="008F20B5" w14:paraId="245E57A9" w14:textId="77777777" w:rsidTr="00614F5B">
        <w:trPr>
          <w:trHeight w:val="340"/>
        </w:trPr>
        <w:tc>
          <w:tcPr>
            <w:tcW w:w="250" w:type="pct"/>
            <w:shd w:val="clear" w:color="auto" w:fill="auto"/>
            <w:vAlign w:val="center"/>
          </w:tcPr>
          <w:p w14:paraId="1CA68D4F" w14:textId="61FDD597"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C87C280" w14:textId="61F7DB9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BdRmk</w:t>
            </w:r>
          </w:p>
        </w:tc>
        <w:tc>
          <w:tcPr>
            <w:tcW w:w="1750" w:type="pct"/>
            <w:shd w:val="clear" w:color="auto" w:fill="auto"/>
            <w:noWrap/>
            <w:vAlign w:val="center"/>
            <w:hideMark/>
          </w:tcPr>
          <w:p w14:paraId="3F3D882F"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建物標示備註</w:t>
            </w:r>
          </w:p>
        </w:tc>
        <w:tc>
          <w:tcPr>
            <w:tcW w:w="250" w:type="pct"/>
            <w:shd w:val="clear" w:color="auto" w:fill="auto"/>
            <w:noWrap/>
            <w:vAlign w:val="center"/>
            <w:hideMark/>
          </w:tcPr>
          <w:p w14:paraId="369E4B31"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71B761A7" w14:textId="342A0BBE"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50" w:type="pct"/>
          </w:tcPr>
          <w:p w14:paraId="5CBACEA6"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hideMark/>
          </w:tcPr>
          <w:p w14:paraId="232A2F1E" w14:textId="6AAF28BD" w:rsidR="00FD0FD5" w:rsidRPr="008F20B5" w:rsidRDefault="00FD0FD5" w:rsidP="00424BE2">
            <w:pPr>
              <w:widowControl/>
              <w:rPr>
                <w:rFonts w:ascii="標楷體" w:eastAsia="標楷體" w:hAnsi="標楷體" w:cs="新細明體"/>
                <w:color w:val="000000"/>
                <w:kern w:val="0"/>
              </w:rPr>
            </w:pPr>
          </w:p>
        </w:tc>
      </w:tr>
      <w:tr w:rsidR="00FD0FD5" w:rsidRPr="008F20B5" w14:paraId="6874CF81" w14:textId="77777777" w:rsidTr="00614F5B">
        <w:trPr>
          <w:trHeight w:val="340"/>
        </w:trPr>
        <w:tc>
          <w:tcPr>
            <w:tcW w:w="250" w:type="pct"/>
            <w:shd w:val="clear" w:color="auto" w:fill="auto"/>
            <w:vAlign w:val="center"/>
          </w:tcPr>
          <w:p w14:paraId="2B554041" w14:textId="51BECDE3"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008EB8F6" w14:textId="1FED5C7A"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Synd</w:t>
            </w:r>
          </w:p>
        </w:tc>
        <w:tc>
          <w:tcPr>
            <w:tcW w:w="1750" w:type="pct"/>
            <w:shd w:val="clear" w:color="auto" w:fill="auto"/>
            <w:noWrap/>
            <w:vAlign w:val="center"/>
            <w:hideMark/>
          </w:tcPr>
          <w:p w14:paraId="7E5A6372"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w:t>
            </w:r>
          </w:p>
        </w:tc>
        <w:tc>
          <w:tcPr>
            <w:tcW w:w="250" w:type="pct"/>
            <w:shd w:val="clear" w:color="auto" w:fill="auto"/>
            <w:noWrap/>
            <w:vAlign w:val="center"/>
            <w:hideMark/>
          </w:tcPr>
          <w:p w14:paraId="6CA60173"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379299E1"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D2D2136" w14:textId="62D7F653"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0E262562" w14:textId="0596970A"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是;N: </w:t>
            </w:r>
            <w:r w:rsidRPr="008F20B5">
              <w:rPr>
                <w:rFonts w:ascii="標楷體" w:eastAsia="標楷體" w:hAnsi="標楷體" w:cs="新細明體" w:hint="eastAsia"/>
                <w:color w:val="000000"/>
                <w:kern w:val="0"/>
              </w:rPr>
              <w:t>否</w:t>
            </w:r>
          </w:p>
        </w:tc>
      </w:tr>
      <w:tr w:rsidR="00FD0FD5" w:rsidRPr="008F20B5" w14:paraId="5787DAF0" w14:textId="77777777" w:rsidTr="00614F5B">
        <w:trPr>
          <w:trHeight w:val="340"/>
        </w:trPr>
        <w:tc>
          <w:tcPr>
            <w:tcW w:w="250" w:type="pct"/>
            <w:shd w:val="clear" w:color="auto" w:fill="auto"/>
            <w:vAlign w:val="center"/>
          </w:tcPr>
          <w:p w14:paraId="64497CD3" w14:textId="62E07E43"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7246993E" w14:textId="5958C395"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SyndCode</w:t>
            </w:r>
          </w:p>
        </w:tc>
        <w:tc>
          <w:tcPr>
            <w:tcW w:w="1750" w:type="pct"/>
            <w:shd w:val="clear" w:color="auto" w:fill="auto"/>
            <w:noWrap/>
            <w:vAlign w:val="center"/>
            <w:hideMark/>
          </w:tcPr>
          <w:p w14:paraId="1971E3A0"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聯貸案類型</w:t>
            </w:r>
          </w:p>
        </w:tc>
        <w:tc>
          <w:tcPr>
            <w:tcW w:w="250" w:type="pct"/>
            <w:shd w:val="clear" w:color="auto" w:fill="auto"/>
            <w:noWrap/>
            <w:vAlign w:val="center"/>
            <w:hideMark/>
          </w:tcPr>
          <w:p w14:paraId="41362D98"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567FEA19"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4CA6C70D" w14:textId="3A3B2A8D"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hideMark/>
          </w:tcPr>
          <w:p w14:paraId="699CFD96" w14:textId="22C8E564" w:rsidR="00623535" w:rsidRDefault="00623535" w:rsidP="00424BE2">
            <w:pPr>
              <w:widowControl/>
              <w:rPr>
                <w:rFonts w:ascii="標楷體" w:eastAsia="標楷體" w:hAnsi="標楷體" w:cs="新細明體"/>
                <w:color w:val="000000"/>
                <w:kern w:val="0"/>
              </w:rPr>
            </w:pPr>
            <w:r>
              <w:rPr>
                <w:rFonts w:ascii="標楷體" w:eastAsia="標楷體" w:hAnsi="標楷體" w:cs="新細明體" w:hint="eastAsia"/>
                <w:color w:val="000000"/>
                <w:kern w:val="0"/>
              </w:rPr>
              <w:t>聯貸案為Y時</w:t>
            </w:r>
          </w:p>
          <w:p w14:paraId="04449EAC" w14:textId="720FF7A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主辦行</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參貸行</w:t>
            </w:r>
          </w:p>
        </w:tc>
      </w:tr>
      <w:tr w:rsidR="00FD0FD5" w:rsidRPr="008F20B5" w14:paraId="321834E3" w14:textId="77777777" w:rsidTr="00614F5B">
        <w:trPr>
          <w:trHeight w:val="340"/>
        </w:trPr>
        <w:tc>
          <w:tcPr>
            <w:tcW w:w="250" w:type="pct"/>
            <w:shd w:val="clear" w:color="auto" w:fill="auto"/>
            <w:vAlign w:val="center"/>
          </w:tcPr>
          <w:p w14:paraId="11E71AB5" w14:textId="6245AFAB" w:rsidR="00FD0FD5" w:rsidRPr="004A1C2C" w:rsidRDefault="00FD0FD5" w:rsidP="004444BD">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69F84C58" w14:textId="26712098"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DispPrice</w:t>
            </w:r>
          </w:p>
        </w:tc>
        <w:tc>
          <w:tcPr>
            <w:tcW w:w="1750" w:type="pct"/>
            <w:shd w:val="clear" w:color="auto" w:fill="auto"/>
            <w:noWrap/>
            <w:vAlign w:val="center"/>
            <w:hideMark/>
          </w:tcPr>
          <w:p w14:paraId="7595CDD1" w14:textId="77777777"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處分價格</w:t>
            </w:r>
          </w:p>
        </w:tc>
        <w:tc>
          <w:tcPr>
            <w:tcW w:w="250" w:type="pct"/>
            <w:shd w:val="clear" w:color="auto" w:fill="auto"/>
            <w:noWrap/>
            <w:vAlign w:val="center"/>
            <w:hideMark/>
          </w:tcPr>
          <w:p w14:paraId="0F05C2D0" w14:textId="40DD520E" w:rsidR="00FD0FD5" w:rsidRPr="008F20B5" w:rsidRDefault="00FD0FD5"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noWrap/>
            <w:vAlign w:val="center"/>
            <w:hideMark/>
          </w:tcPr>
          <w:p w14:paraId="6B0F7103" w14:textId="05A1C206" w:rsidR="00FD0FD5" w:rsidRPr="008F20B5" w:rsidRDefault="00FD0FD5"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CC7088A"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vAlign w:val="center"/>
            <w:hideMark/>
          </w:tcPr>
          <w:p w14:paraId="4A6F7CEC" w14:textId="299D18FA" w:rsidR="00FD0FD5" w:rsidRPr="008F20B5" w:rsidRDefault="00FD0FD5"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FD0FD5" w:rsidRPr="008F20B5" w14:paraId="4F47B089" w14:textId="77777777" w:rsidTr="00614F5B">
        <w:trPr>
          <w:trHeight w:val="340"/>
        </w:trPr>
        <w:tc>
          <w:tcPr>
            <w:tcW w:w="250" w:type="pct"/>
            <w:shd w:val="clear" w:color="auto" w:fill="auto"/>
            <w:vAlign w:val="center"/>
          </w:tcPr>
          <w:p w14:paraId="65B1C96C" w14:textId="058A6B34"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70890FB8" w14:textId="2A3F6444"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DispDate</w:t>
            </w:r>
          </w:p>
        </w:tc>
        <w:tc>
          <w:tcPr>
            <w:tcW w:w="1750" w:type="pct"/>
            <w:shd w:val="clear" w:color="auto" w:fill="auto"/>
            <w:noWrap/>
            <w:vAlign w:val="center"/>
            <w:hideMark/>
          </w:tcPr>
          <w:p w14:paraId="552CFDBA"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處分日期</w:t>
            </w:r>
          </w:p>
        </w:tc>
        <w:tc>
          <w:tcPr>
            <w:tcW w:w="250" w:type="pct"/>
            <w:shd w:val="clear" w:color="auto" w:fill="auto"/>
            <w:noWrap/>
            <w:vAlign w:val="center"/>
            <w:hideMark/>
          </w:tcPr>
          <w:p w14:paraId="3A0EBA63"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62113E6E" w14:textId="5CF63BEA"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58867E3"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hideMark/>
          </w:tcPr>
          <w:p w14:paraId="4A94F354" w14:textId="2A9F8A46"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0E57B4D1" w14:textId="77777777" w:rsidTr="00614F5B">
        <w:trPr>
          <w:trHeight w:val="340"/>
        </w:trPr>
        <w:tc>
          <w:tcPr>
            <w:tcW w:w="250" w:type="pct"/>
            <w:shd w:val="clear" w:color="auto" w:fill="auto"/>
            <w:vAlign w:val="center"/>
          </w:tcPr>
          <w:p w14:paraId="0C4C5B81" w14:textId="5B12A1EF"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685F0E45" w14:textId="74DB227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MtgReasonCode</w:t>
            </w:r>
          </w:p>
        </w:tc>
        <w:tc>
          <w:tcPr>
            <w:tcW w:w="1750" w:type="pct"/>
            <w:shd w:val="clear" w:color="auto" w:fill="auto"/>
            <w:noWrap/>
            <w:vAlign w:val="center"/>
            <w:hideMark/>
          </w:tcPr>
          <w:p w14:paraId="21B365EE"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p>
        </w:tc>
        <w:tc>
          <w:tcPr>
            <w:tcW w:w="250" w:type="pct"/>
            <w:shd w:val="clear" w:color="auto" w:fill="auto"/>
            <w:noWrap/>
            <w:vAlign w:val="center"/>
            <w:hideMark/>
          </w:tcPr>
          <w:p w14:paraId="7A5A0E69" w14:textId="15C71F5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BE7BFC3"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132EBE6B" w14:textId="14CF40B5" w:rsidR="00FD0FD5" w:rsidRPr="004A1C2C" w:rsidRDefault="00FD0FD5" w:rsidP="00614F5B">
            <w:pPr>
              <w:widowControl/>
              <w:ind w:firstLineChars="100" w:firstLine="200"/>
              <w:jc w:val="center"/>
              <w:rPr>
                <w:rFonts w:ascii="標楷體" w:eastAsia="標楷體" w:hAnsi="標楷體" w:cs="新細明體"/>
                <w:color w:val="000000"/>
                <w:kern w:val="0"/>
                <w:sz w:val="20"/>
                <w:szCs w:val="20"/>
              </w:rPr>
            </w:pPr>
          </w:p>
        </w:tc>
        <w:tc>
          <w:tcPr>
            <w:tcW w:w="1150" w:type="pct"/>
            <w:shd w:val="clear" w:color="auto" w:fill="auto"/>
            <w:noWrap/>
            <w:vAlign w:val="center"/>
          </w:tcPr>
          <w:p w14:paraId="58528DF5" w14:textId="1D063BBF" w:rsidR="00FD0FD5" w:rsidRPr="004A1C2C" w:rsidRDefault="00FD0FD5" w:rsidP="00424BE2">
            <w:pPr>
              <w:widowControl/>
              <w:ind w:firstLineChars="100" w:firstLine="200"/>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 </w:t>
            </w:r>
            <w:r w:rsidRPr="004A1C2C">
              <w:rPr>
                <w:rFonts w:ascii="標楷體" w:eastAsia="標楷體" w:hAnsi="標楷體" w:cs="新細明體" w:hint="eastAsia"/>
                <w:color w:val="000000"/>
                <w:kern w:val="0"/>
                <w:sz w:val="20"/>
                <w:szCs w:val="20"/>
              </w:rPr>
              <w:t>無</w:t>
            </w:r>
          </w:p>
          <w:p w14:paraId="291044D5" w14:textId="705718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1: </w:t>
            </w:r>
            <w:r w:rsidRPr="004A1C2C">
              <w:rPr>
                <w:rFonts w:ascii="標楷體" w:eastAsia="標楷體" w:hAnsi="標楷體" w:cs="新細明體" w:hint="eastAsia"/>
                <w:color w:val="000000"/>
                <w:kern w:val="0"/>
                <w:sz w:val="20"/>
                <w:szCs w:val="20"/>
              </w:rPr>
              <w:t>擔保品遭查封（民事執行處）</w:t>
            </w:r>
          </w:p>
          <w:p w14:paraId="702D5A0C" w14:textId="777777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2: </w:t>
            </w:r>
            <w:r w:rsidRPr="004A1C2C">
              <w:rPr>
                <w:rFonts w:ascii="標楷體" w:eastAsia="標楷體" w:hAnsi="標楷體" w:cs="新細明體" w:hint="eastAsia"/>
                <w:color w:val="000000"/>
                <w:kern w:val="0"/>
                <w:sz w:val="20"/>
                <w:szCs w:val="20"/>
              </w:rPr>
              <w:t>擔保品遭查封（行政執行處）</w:t>
            </w:r>
          </w:p>
          <w:p w14:paraId="16E460D1" w14:textId="777777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lastRenderedPageBreak/>
              <w:t xml:space="preserve">3: </w:t>
            </w:r>
            <w:r w:rsidRPr="004A1C2C">
              <w:rPr>
                <w:rFonts w:ascii="標楷體" w:eastAsia="標楷體" w:hAnsi="標楷體" w:cs="新細明體" w:hint="eastAsia"/>
                <w:color w:val="000000"/>
                <w:kern w:val="0"/>
                <w:sz w:val="20"/>
                <w:szCs w:val="20"/>
              </w:rPr>
              <w:t>本公司申請裁定拍賣抵押物</w:t>
            </w:r>
          </w:p>
          <w:p w14:paraId="5262FF7A" w14:textId="777777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4: </w:t>
            </w:r>
            <w:r w:rsidRPr="004A1C2C">
              <w:rPr>
                <w:rFonts w:ascii="標楷體" w:eastAsia="標楷體" w:hAnsi="標楷體" w:cs="新細明體" w:hint="eastAsia"/>
                <w:color w:val="000000"/>
                <w:kern w:val="0"/>
                <w:sz w:val="20"/>
                <w:szCs w:val="20"/>
              </w:rPr>
              <w:t>擔保品經本公司聲請強制執行</w:t>
            </w:r>
          </w:p>
          <w:p w14:paraId="3AEFC516" w14:textId="77777777" w:rsidR="00FD0FD5" w:rsidRPr="004A1C2C" w:rsidRDefault="00FD0FD5" w:rsidP="00424BE2">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5: </w:t>
            </w:r>
            <w:r w:rsidRPr="004A1C2C">
              <w:rPr>
                <w:rFonts w:ascii="標楷體" w:eastAsia="標楷體" w:hAnsi="標楷體" w:cs="新細明體" w:hint="eastAsia"/>
                <w:color w:val="000000"/>
                <w:kern w:val="0"/>
                <w:sz w:val="20"/>
                <w:szCs w:val="20"/>
              </w:rPr>
              <w:t>擔保品之查封經撤銷（民事執行處）</w:t>
            </w:r>
          </w:p>
          <w:p w14:paraId="34B49227" w14:textId="130AA8F9"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cs="新細明體"/>
                <w:color w:val="000000"/>
                <w:kern w:val="0"/>
                <w:sz w:val="20"/>
                <w:szCs w:val="20"/>
              </w:rPr>
              <w:t xml:space="preserve">6: </w:t>
            </w:r>
            <w:r w:rsidRPr="004A1C2C">
              <w:rPr>
                <w:rFonts w:ascii="標楷體" w:eastAsia="標楷體" w:hAnsi="標楷體" w:cs="新細明體" w:hint="eastAsia"/>
                <w:color w:val="000000"/>
                <w:kern w:val="0"/>
                <w:sz w:val="20"/>
                <w:szCs w:val="20"/>
              </w:rPr>
              <w:t>擔保品之查封經撤銷（行政執行處）</w:t>
            </w:r>
          </w:p>
        </w:tc>
      </w:tr>
      <w:tr w:rsidR="00FD0FD5" w:rsidRPr="008F20B5" w14:paraId="5C2349A9" w14:textId="77777777" w:rsidTr="00614F5B">
        <w:trPr>
          <w:trHeight w:val="340"/>
        </w:trPr>
        <w:tc>
          <w:tcPr>
            <w:tcW w:w="250" w:type="pct"/>
            <w:shd w:val="clear" w:color="auto" w:fill="auto"/>
            <w:vAlign w:val="center"/>
          </w:tcPr>
          <w:p w14:paraId="23D4BD06" w14:textId="1B0113CE"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3645B62" w14:textId="4E1A19CA"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ReceivedDate</w:t>
            </w:r>
          </w:p>
        </w:tc>
        <w:tc>
          <w:tcPr>
            <w:tcW w:w="1750" w:type="pct"/>
            <w:shd w:val="clear" w:color="auto" w:fill="auto"/>
            <w:noWrap/>
          </w:tcPr>
          <w:p w14:paraId="2C128E07" w14:textId="34E90D72"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hint="eastAsia"/>
              </w:rPr>
              <w:t>收文日期</w:t>
            </w:r>
          </w:p>
        </w:tc>
        <w:tc>
          <w:tcPr>
            <w:tcW w:w="250" w:type="pct"/>
            <w:shd w:val="clear" w:color="auto" w:fill="auto"/>
            <w:noWrap/>
            <w:vAlign w:val="center"/>
          </w:tcPr>
          <w:p w14:paraId="5EDF6AB3" w14:textId="09F6FD7E"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tcPr>
          <w:p w14:paraId="3C0D2BCB" w14:textId="63676FC9"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0EE6E56D" w14:textId="42462097"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5D0A36E" w14:textId="77777777" w:rsidR="00623535" w:rsidRDefault="0062353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r>
              <w:rPr>
                <w:rFonts w:ascii="標楷體" w:eastAsia="標楷體" w:hAnsi="標楷體" w:cs="新細明體" w:hint="eastAsia"/>
                <w:color w:val="000000"/>
                <w:kern w:val="0"/>
              </w:rPr>
              <w:t>為1.2.3.4.5.6時可輸入</w:t>
            </w:r>
          </w:p>
          <w:p w14:paraId="6055F19F" w14:textId="44C1B1D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69968AC3" w14:textId="77777777" w:rsidTr="00614F5B">
        <w:trPr>
          <w:trHeight w:val="340"/>
        </w:trPr>
        <w:tc>
          <w:tcPr>
            <w:tcW w:w="250" w:type="pct"/>
            <w:shd w:val="clear" w:color="auto" w:fill="auto"/>
            <w:vAlign w:val="center"/>
          </w:tcPr>
          <w:p w14:paraId="63C9706A" w14:textId="136173EB"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41EA7411" w14:textId="5A5C30EC"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ReceivedNo  </w:t>
            </w:r>
          </w:p>
        </w:tc>
        <w:tc>
          <w:tcPr>
            <w:tcW w:w="1750" w:type="pct"/>
            <w:shd w:val="clear" w:color="auto" w:fill="auto"/>
            <w:noWrap/>
          </w:tcPr>
          <w:p w14:paraId="5A7376AF" w14:textId="6BB5B0CB"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hint="eastAsia"/>
              </w:rPr>
              <w:t>收文案號</w:t>
            </w:r>
          </w:p>
        </w:tc>
        <w:tc>
          <w:tcPr>
            <w:tcW w:w="250" w:type="pct"/>
            <w:shd w:val="clear" w:color="auto" w:fill="auto"/>
            <w:noWrap/>
            <w:vAlign w:val="center"/>
          </w:tcPr>
          <w:p w14:paraId="1A9CEE7E" w14:textId="776FDBD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1176263A" w14:textId="4EEAC68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4AB9E327" w14:textId="7ACCF5C2"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1C4E531" w14:textId="77777777" w:rsidR="00623535" w:rsidRDefault="00623535" w:rsidP="006235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r>
              <w:rPr>
                <w:rFonts w:ascii="標楷體" w:eastAsia="標楷體" w:hAnsi="標楷體" w:cs="新細明體" w:hint="eastAsia"/>
                <w:color w:val="000000"/>
                <w:kern w:val="0"/>
              </w:rPr>
              <w:t>為1.2.3.4.5.6時可輸入</w:t>
            </w:r>
          </w:p>
          <w:p w14:paraId="7CA5395C" w14:textId="4AFC4397" w:rsidR="00FD0FD5" w:rsidRPr="00623535" w:rsidRDefault="00FD0FD5" w:rsidP="00424BE2">
            <w:pPr>
              <w:widowControl/>
              <w:rPr>
                <w:rFonts w:ascii="標楷體" w:eastAsia="標楷體" w:hAnsi="標楷體" w:cs="新細明體"/>
                <w:color w:val="000000"/>
                <w:kern w:val="0"/>
              </w:rPr>
            </w:pPr>
          </w:p>
        </w:tc>
      </w:tr>
      <w:tr w:rsidR="00FD0FD5" w:rsidRPr="008F20B5" w14:paraId="4FD8003A" w14:textId="77777777" w:rsidTr="00614F5B">
        <w:trPr>
          <w:trHeight w:val="340"/>
        </w:trPr>
        <w:tc>
          <w:tcPr>
            <w:tcW w:w="250" w:type="pct"/>
            <w:shd w:val="clear" w:color="auto" w:fill="auto"/>
            <w:vAlign w:val="center"/>
          </w:tcPr>
          <w:p w14:paraId="4A16FB1F" w14:textId="1CA8CD0C"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6EACBAC3" w14:textId="1DCDC612"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CancelDate  </w:t>
            </w:r>
          </w:p>
        </w:tc>
        <w:tc>
          <w:tcPr>
            <w:tcW w:w="1750" w:type="pct"/>
            <w:shd w:val="clear" w:color="auto" w:fill="auto"/>
            <w:noWrap/>
          </w:tcPr>
          <w:p w14:paraId="7385B742" w14:textId="344C488B"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hint="eastAsia"/>
              </w:rPr>
              <w:t>撤銷日期</w:t>
            </w:r>
          </w:p>
        </w:tc>
        <w:tc>
          <w:tcPr>
            <w:tcW w:w="250" w:type="pct"/>
            <w:shd w:val="clear" w:color="auto" w:fill="auto"/>
            <w:noWrap/>
            <w:vAlign w:val="center"/>
          </w:tcPr>
          <w:p w14:paraId="6BD458E2" w14:textId="78B6D446"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tcPr>
          <w:p w14:paraId="4C62C452" w14:textId="18FA6DD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7D6EFC27" w14:textId="789CF964"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19C8AB8" w14:textId="77777777" w:rsidR="00623535" w:rsidRDefault="00623535" w:rsidP="006235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r>
              <w:rPr>
                <w:rFonts w:ascii="標楷體" w:eastAsia="標楷體" w:hAnsi="標楷體" w:cs="新細明體" w:hint="eastAsia"/>
                <w:color w:val="000000"/>
                <w:kern w:val="0"/>
              </w:rPr>
              <w:t>為1.2.3.4.5.6時可輸入</w:t>
            </w:r>
          </w:p>
          <w:p w14:paraId="04125F20" w14:textId="584C2D34"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7D4A6A5C" w14:textId="77777777" w:rsidTr="00614F5B">
        <w:trPr>
          <w:trHeight w:val="340"/>
        </w:trPr>
        <w:tc>
          <w:tcPr>
            <w:tcW w:w="250" w:type="pct"/>
            <w:shd w:val="clear" w:color="auto" w:fill="auto"/>
            <w:vAlign w:val="center"/>
          </w:tcPr>
          <w:p w14:paraId="75C908D1" w14:textId="12CF1490"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C643A94" w14:textId="7A346F6F"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CancelNo    </w:t>
            </w:r>
          </w:p>
        </w:tc>
        <w:tc>
          <w:tcPr>
            <w:tcW w:w="1750" w:type="pct"/>
            <w:shd w:val="clear" w:color="auto" w:fill="auto"/>
            <w:noWrap/>
          </w:tcPr>
          <w:p w14:paraId="6C2814F5" w14:textId="6D87CC71"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hint="eastAsia"/>
              </w:rPr>
              <w:t>撤銷案號</w:t>
            </w:r>
          </w:p>
        </w:tc>
        <w:tc>
          <w:tcPr>
            <w:tcW w:w="250" w:type="pct"/>
            <w:shd w:val="clear" w:color="auto" w:fill="auto"/>
            <w:noWrap/>
            <w:vAlign w:val="center"/>
          </w:tcPr>
          <w:p w14:paraId="58B8E8FF" w14:textId="79C76978"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48CF715A" w14:textId="72262A62"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2D0B2412" w14:textId="7FA6331A"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tcPr>
          <w:p w14:paraId="56C84471" w14:textId="77777777" w:rsidR="00623535" w:rsidRDefault="00623535" w:rsidP="00623535">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最高抵押權確定事由</w:t>
            </w:r>
            <w:r>
              <w:rPr>
                <w:rFonts w:ascii="標楷體" w:eastAsia="標楷體" w:hAnsi="標楷體" w:cs="新細明體" w:hint="eastAsia"/>
                <w:color w:val="000000"/>
                <w:kern w:val="0"/>
              </w:rPr>
              <w:t>為1.2.3.4.5.6時可輸入</w:t>
            </w:r>
          </w:p>
          <w:p w14:paraId="593C670E" w14:textId="25CC6353" w:rsidR="00FD0FD5" w:rsidRPr="00623535" w:rsidRDefault="00FD0FD5" w:rsidP="00424BE2">
            <w:pPr>
              <w:widowControl/>
              <w:rPr>
                <w:rFonts w:ascii="標楷體" w:eastAsia="標楷體" w:hAnsi="標楷體" w:cs="新細明體"/>
                <w:color w:val="000000"/>
                <w:kern w:val="0"/>
              </w:rPr>
            </w:pPr>
          </w:p>
        </w:tc>
      </w:tr>
      <w:tr w:rsidR="00FD0FD5" w:rsidRPr="008F20B5" w14:paraId="358CC8D8" w14:textId="77777777" w:rsidTr="00614F5B">
        <w:trPr>
          <w:trHeight w:val="340"/>
        </w:trPr>
        <w:tc>
          <w:tcPr>
            <w:tcW w:w="250" w:type="pct"/>
            <w:shd w:val="clear" w:color="auto" w:fill="auto"/>
            <w:vAlign w:val="center"/>
          </w:tcPr>
          <w:p w14:paraId="55C076D0" w14:textId="1F7AF672"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hideMark/>
          </w:tcPr>
          <w:p w14:paraId="539AEEF1" w14:textId="4B4D32CE"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SettingDate </w:t>
            </w:r>
          </w:p>
        </w:tc>
        <w:tc>
          <w:tcPr>
            <w:tcW w:w="1750" w:type="pct"/>
            <w:shd w:val="clear" w:color="auto" w:fill="auto"/>
            <w:noWrap/>
            <w:vAlign w:val="center"/>
            <w:hideMark/>
          </w:tcPr>
          <w:p w14:paraId="79CD642C"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設定日期</w:t>
            </w:r>
          </w:p>
        </w:tc>
        <w:tc>
          <w:tcPr>
            <w:tcW w:w="250" w:type="pct"/>
            <w:shd w:val="clear" w:color="auto" w:fill="auto"/>
            <w:noWrap/>
            <w:vAlign w:val="center"/>
            <w:hideMark/>
          </w:tcPr>
          <w:p w14:paraId="5788D6E8"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37A963EA" w14:textId="6BA2D5EF"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2FFC7082" w14:textId="1AD00F38"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786AD57B" w14:textId="1F7393D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5FD2A4FE" w14:textId="77777777" w:rsidTr="00614F5B">
        <w:trPr>
          <w:trHeight w:val="340"/>
        </w:trPr>
        <w:tc>
          <w:tcPr>
            <w:tcW w:w="250" w:type="pct"/>
            <w:shd w:val="clear" w:color="auto" w:fill="auto"/>
            <w:vAlign w:val="center"/>
          </w:tcPr>
          <w:p w14:paraId="020A1AAD" w14:textId="77777777" w:rsidR="00FD0FD5" w:rsidRPr="008F20B5" w:rsidDel="00A03B19"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58AE1CD0" w14:textId="11CC2116" w:rsidR="00FD0FD5" w:rsidRPr="008F20B5" w:rsidRDefault="00FD0FD5" w:rsidP="00424BE2">
            <w:pPr>
              <w:widowControl/>
              <w:rPr>
                <w:rFonts w:ascii="標楷體" w:eastAsia="標楷體" w:hAnsi="標楷體"/>
              </w:rPr>
            </w:pPr>
            <w:r w:rsidRPr="008F20B5">
              <w:rPr>
                <w:rFonts w:ascii="標楷體" w:eastAsia="標楷體" w:hAnsi="標楷體"/>
              </w:rPr>
              <w:t>SettingStat</w:t>
            </w:r>
          </w:p>
        </w:tc>
        <w:tc>
          <w:tcPr>
            <w:tcW w:w="1750" w:type="pct"/>
            <w:shd w:val="clear" w:color="auto" w:fill="auto"/>
            <w:noWrap/>
            <w:vAlign w:val="center"/>
          </w:tcPr>
          <w:p w14:paraId="2A9439B9" w14:textId="0BF50DFA"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設定狀態</w:t>
            </w:r>
          </w:p>
        </w:tc>
        <w:tc>
          <w:tcPr>
            <w:tcW w:w="250" w:type="pct"/>
            <w:shd w:val="clear" w:color="auto" w:fill="auto"/>
            <w:noWrap/>
            <w:vAlign w:val="center"/>
          </w:tcPr>
          <w:p w14:paraId="137736BE" w14:textId="1CC4D56E"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tcPr>
          <w:p w14:paraId="5F7BC3E7" w14:textId="463CAB69"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5DE5D3A2" w14:textId="649FEAC4"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757AD66C" w14:textId="0275024C"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1:設定</w:t>
            </w:r>
          </w:p>
          <w:p w14:paraId="2A176D8E" w14:textId="0480EE44" w:rsidR="00FD0FD5" w:rsidRPr="008F20B5" w:rsidDel="00FF3932"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2:解除</w:t>
            </w:r>
          </w:p>
        </w:tc>
      </w:tr>
      <w:tr w:rsidR="00FD0FD5" w:rsidRPr="008F20B5" w14:paraId="6A778968" w14:textId="77777777" w:rsidTr="00614F5B">
        <w:trPr>
          <w:trHeight w:val="340"/>
        </w:trPr>
        <w:tc>
          <w:tcPr>
            <w:tcW w:w="250" w:type="pct"/>
            <w:shd w:val="clear" w:color="auto" w:fill="auto"/>
            <w:vAlign w:val="center"/>
          </w:tcPr>
          <w:p w14:paraId="7501D55E" w14:textId="715C8E82"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62635B40" w14:textId="06D3F436"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SettingAmt</w:t>
            </w:r>
          </w:p>
        </w:tc>
        <w:tc>
          <w:tcPr>
            <w:tcW w:w="1750" w:type="pct"/>
            <w:shd w:val="clear" w:color="auto" w:fill="auto"/>
            <w:noWrap/>
            <w:vAlign w:val="center"/>
            <w:hideMark/>
          </w:tcPr>
          <w:p w14:paraId="18B099DE"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設定金額</w:t>
            </w:r>
          </w:p>
        </w:tc>
        <w:tc>
          <w:tcPr>
            <w:tcW w:w="250" w:type="pct"/>
            <w:shd w:val="clear" w:color="auto" w:fill="auto"/>
            <w:noWrap/>
            <w:vAlign w:val="center"/>
            <w:hideMark/>
          </w:tcPr>
          <w:p w14:paraId="4A0B978A" w14:textId="0C4C6D26"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39C16452" w14:textId="139DBD90"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4D671C6F" w14:textId="6B8A9876"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hideMark/>
          </w:tcPr>
          <w:p w14:paraId="4B3279CD" w14:textId="54F4C645"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00000000000000</w:t>
            </w:r>
          </w:p>
        </w:tc>
      </w:tr>
      <w:tr w:rsidR="00FD0FD5" w:rsidRPr="008F20B5" w14:paraId="14802A94" w14:textId="77777777" w:rsidTr="00614F5B">
        <w:trPr>
          <w:trHeight w:val="340"/>
        </w:trPr>
        <w:tc>
          <w:tcPr>
            <w:tcW w:w="250" w:type="pct"/>
            <w:shd w:val="clear" w:color="auto" w:fill="auto"/>
            <w:vAlign w:val="center"/>
          </w:tcPr>
          <w:p w14:paraId="06DF561E" w14:textId="54362DDA"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40F76FA0" w14:textId="3D89D99D"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ClaimDate</w:t>
            </w:r>
          </w:p>
        </w:tc>
        <w:tc>
          <w:tcPr>
            <w:tcW w:w="1750" w:type="pct"/>
            <w:shd w:val="clear" w:color="auto" w:fill="auto"/>
            <w:noWrap/>
            <w:vAlign w:val="center"/>
            <w:hideMark/>
          </w:tcPr>
          <w:p w14:paraId="6F8225D6"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擔保債權確定日期</w:t>
            </w:r>
          </w:p>
        </w:tc>
        <w:tc>
          <w:tcPr>
            <w:tcW w:w="250" w:type="pct"/>
            <w:shd w:val="clear" w:color="auto" w:fill="auto"/>
            <w:noWrap/>
            <w:vAlign w:val="center"/>
            <w:hideMark/>
          </w:tcPr>
          <w:p w14:paraId="6EF28557" w14:textId="6C6E3892"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noWrap/>
            <w:vAlign w:val="center"/>
            <w:hideMark/>
          </w:tcPr>
          <w:p w14:paraId="68F24B85" w14:textId="5B7D1F64"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1DA172A4" w14:textId="174D0B7C"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32482354" w14:textId="07BAA039"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FD0FD5" w:rsidRPr="008F20B5" w14:paraId="70BA8890" w14:textId="77777777" w:rsidTr="00614F5B">
        <w:trPr>
          <w:trHeight w:val="340"/>
        </w:trPr>
        <w:tc>
          <w:tcPr>
            <w:tcW w:w="250" w:type="pct"/>
            <w:shd w:val="clear" w:color="auto" w:fill="auto"/>
            <w:vAlign w:val="center"/>
          </w:tcPr>
          <w:p w14:paraId="13EE3A2C" w14:textId="752687A3"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vAlign w:val="center"/>
            <w:hideMark/>
          </w:tcPr>
          <w:p w14:paraId="353A6B9F" w14:textId="622E5E7D"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SettingSeq</w:t>
            </w:r>
          </w:p>
        </w:tc>
        <w:tc>
          <w:tcPr>
            <w:tcW w:w="1750" w:type="pct"/>
            <w:shd w:val="clear" w:color="auto" w:fill="auto"/>
            <w:noWrap/>
            <w:vAlign w:val="center"/>
            <w:hideMark/>
          </w:tcPr>
          <w:p w14:paraId="1D3F9119" w14:textId="27EBDF5E"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sidRPr="008F20B5">
              <w:rPr>
                <w:rFonts w:ascii="標楷體" w:eastAsia="標楷體" w:hAnsi="標楷體" w:cs="新細明體"/>
                <w:color w:val="000000"/>
                <w:kern w:val="0"/>
              </w:rPr>
              <w:t>(1~4)</w:t>
            </w:r>
          </w:p>
        </w:tc>
        <w:tc>
          <w:tcPr>
            <w:tcW w:w="250" w:type="pct"/>
            <w:shd w:val="clear" w:color="auto" w:fill="auto"/>
            <w:noWrap/>
            <w:vAlign w:val="center"/>
            <w:hideMark/>
          </w:tcPr>
          <w:p w14:paraId="2AAE39DC" w14:textId="1EE4D99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78EE7539"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5381EEE" w14:textId="71E41D7D" w:rsidR="00FD0FD5" w:rsidRPr="008F20B5" w:rsidRDefault="0062353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6F1416C5" w14:textId="55B7BF70"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color w:val="000000"/>
                <w:kern w:val="0"/>
              </w:rPr>
              <w:t>1;2;3;4</w:t>
            </w:r>
          </w:p>
        </w:tc>
      </w:tr>
      <w:tr w:rsidR="00FD0FD5" w:rsidRPr="008F20B5" w14:paraId="44CF1C1A" w14:textId="77777777" w:rsidTr="00614F5B">
        <w:trPr>
          <w:trHeight w:val="340"/>
        </w:trPr>
        <w:tc>
          <w:tcPr>
            <w:tcW w:w="250" w:type="pct"/>
            <w:shd w:val="clear" w:color="auto" w:fill="auto"/>
            <w:vAlign w:val="center"/>
          </w:tcPr>
          <w:p w14:paraId="215EDE36" w14:textId="2772323B"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hideMark/>
          </w:tcPr>
          <w:p w14:paraId="4F7F7ECE" w14:textId="62FDC012"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FirstAmt      </w:t>
            </w:r>
          </w:p>
        </w:tc>
        <w:tc>
          <w:tcPr>
            <w:tcW w:w="1750" w:type="pct"/>
            <w:shd w:val="clear" w:color="auto" w:fill="auto"/>
            <w:noWrap/>
            <w:vAlign w:val="center"/>
            <w:hideMark/>
          </w:tcPr>
          <w:p w14:paraId="69307FB9"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前一順位金額</w:t>
            </w:r>
          </w:p>
        </w:tc>
        <w:tc>
          <w:tcPr>
            <w:tcW w:w="250" w:type="pct"/>
            <w:shd w:val="clear" w:color="auto" w:fill="auto"/>
            <w:noWrap/>
            <w:vAlign w:val="center"/>
            <w:hideMark/>
          </w:tcPr>
          <w:p w14:paraId="04A0C2B6" w14:textId="3BBE6D0C"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265A862D" w14:textId="6DED7A5C"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14DCC7CF" w14:textId="0B985F3A" w:rsidR="00FD0FD5" w:rsidRPr="008F20B5" w:rsidRDefault="00E51A0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vAlign w:val="center"/>
            <w:hideMark/>
          </w:tcPr>
          <w:p w14:paraId="79DA3FD1" w14:textId="38AB834C" w:rsidR="00FD0FD5" w:rsidRPr="008F20B5" w:rsidRDefault="00E51A01"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Pr>
                <w:rFonts w:ascii="標楷體" w:eastAsia="標楷體" w:hAnsi="標楷體" w:cs="新細明體" w:hint="eastAsia"/>
                <w:color w:val="000000"/>
                <w:kern w:val="0"/>
              </w:rPr>
              <w:t>為2</w:t>
            </w:r>
            <w:r w:rsidR="0031331B">
              <w:rPr>
                <w:rFonts w:ascii="標楷體" w:eastAsia="標楷體" w:hAnsi="標楷體" w:cs="新細明體" w:hint="eastAsia"/>
                <w:color w:val="000000"/>
                <w:kern w:val="0"/>
              </w:rPr>
              <w:t>.3.4</w:t>
            </w:r>
            <w:r>
              <w:rPr>
                <w:rFonts w:ascii="標楷體" w:eastAsia="標楷體" w:hAnsi="標楷體" w:cs="新細明體" w:hint="eastAsia"/>
                <w:color w:val="000000"/>
                <w:kern w:val="0"/>
              </w:rPr>
              <w:t>時必須輸入</w:t>
            </w:r>
            <w:r w:rsidR="00FD0FD5" w:rsidRPr="008F20B5">
              <w:rPr>
                <w:rFonts w:ascii="標楷體" w:eastAsia="標楷體" w:hAnsi="標楷體" w:cs="新細明體"/>
                <w:color w:val="000000"/>
                <w:kern w:val="0"/>
              </w:rPr>
              <w:t>00000000000000</w:t>
            </w:r>
          </w:p>
        </w:tc>
      </w:tr>
      <w:tr w:rsidR="00FD0FD5" w:rsidRPr="008F20B5" w14:paraId="1ECD05C8" w14:textId="77777777" w:rsidTr="00614F5B">
        <w:trPr>
          <w:trHeight w:val="340"/>
        </w:trPr>
        <w:tc>
          <w:tcPr>
            <w:tcW w:w="250" w:type="pct"/>
            <w:shd w:val="clear" w:color="auto" w:fill="auto"/>
            <w:vAlign w:val="center"/>
          </w:tcPr>
          <w:p w14:paraId="3F15E609" w14:textId="39339110"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hideMark/>
          </w:tcPr>
          <w:p w14:paraId="4626CC7F" w14:textId="0A50E2D7"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FirstCreditor </w:t>
            </w:r>
          </w:p>
        </w:tc>
        <w:tc>
          <w:tcPr>
            <w:tcW w:w="1750" w:type="pct"/>
            <w:shd w:val="clear" w:color="auto" w:fill="auto"/>
            <w:noWrap/>
            <w:vAlign w:val="center"/>
            <w:hideMark/>
          </w:tcPr>
          <w:p w14:paraId="59800D2F"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前一順位債權人</w:t>
            </w:r>
          </w:p>
        </w:tc>
        <w:tc>
          <w:tcPr>
            <w:tcW w:w="250" w:type="pct"/>
            <w:shd w:val="clear" w:color="auto" w:fill="auto"/>
            <w:noWrap/>
            <w:vAlign w:val="center"/>
            <w:hideMark/>
          </w:tcPr>
          <w:p w14:paraId="2086B73E"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B307FF7"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50A75500" w14:textId="16BA5E38" w:rsidR="00FD0FD5" w:rsidRPr="008F20B5" w:rsidRDefault="00E51A0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hideMark/>
          </w:tcPr>
          <w:p w14:paraId="3EAA1AA5" w14:textId="0AD3FC86" w:rsidR="00FD0FD5" w:rsidRPr="008F20B5" w:rsidRDefault="00E51A01"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Pr>
                <w:rFonts w:ascii="標楷體" w:eastAsia="標楷體" w:hAnsi="標楷體" w:cs="新細明體" w:hint="eastAsia"/>
                <w:color w:val="000000"/>
                <w:kern w:val="0"/>
              </w:rPr>
              <w:t>為2</w:t>
            </w:r>
            <w:r w:rsidR="0031331B">
              <w:rPr>
                <w:rFonts w:ascii="標楷體" w:eastAsia="標楷體" w:hAnsi="標楷體" w:cs="新細明體" w:hint="eastAsia"/>
                <w:color w:val="000000"/>
                <w:kern w:val="0"/>
              </w:rPr>
              <w:t>.3.4</w:t>
            </w:r>
            <w:r>
              <w:rPr>
                <w:rFonts w:ascii="標楷體" w:eastAsia="標楷體" w:hAnsi="標楷體" w:cs="新細明體" w:hint="eastAsia"/>
                <w:color w:val="000000"/>
                <w:kern w:val="0"/>
              </w:rPr>
              <w:t>時必須輸入</w:t>
            </w:r>
          </w:p>
        </w:tc>
      </w:tr>
      <w:tr w:rsidR="00FD0FD5" w:rsidRPr="008F20B5" w14:paraId="2F8302A7" w14:textId="77777777" w:rsidTr="00614F5B">
        <w:trPr>
          <w:trHeight w:val="340"/>
        </w:trPr>
        <w:tc>
          <w:tcPr>
            <w:tcW w:w="250" w:type="pct"/>
            <w:shd w:val="clear" w:color="auto" w:fill="auto"/>
            <w:vAlign w:val="center"/>
          </w:tcPr>
          <w:p w14:paraId="26BC84ED" w14:textId="2B9EBE6C"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2944358A" w14:textId="03FBF022"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 xml:space="preserve">SecondAmt     </w:t>
            </w:r>
          </w:p>
        </w:tc>
        <w:tc>
          <w:tcPr>
            <w:tcW w:w="1750" w:type="pct"/>
            <w:shd w:val="clear" w:color="auto" w:fill="auto"/>
            <w:noWrap/>
            <w:vAlign w:val="center"/>
            <w:hideMark/>
          </w:tcPr>
          <w:p w14:paraId="38C6C6E0"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前二順位金額</w:t>
            </w:r>
          </w:p>
        </w:tc>
        <w:tc>
          <w:tcPr>
            <w:tcW w:w="250" w:type="pct"/>
            <w:shd w:val="clear" w:color="auto" w:fill="auto"/>
            <w:noWrap/>
            <w:vAlign w:val="center"/>
            <w:hideMark/>
          </w:tcPr>
          <w:p w14:paraId="3CC84DC0" w14:textId="7337F2FC"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6B5B9870" w14:textId="546BFB3A"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226C7689" w14:textId="5FCE7E32" w:rsidR="00FD0FD5" w:rsidRPr="008F20B5" w:rsidRDefault="00E51A0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vAlign w:val="center"/>
            <w:hideMark/>
          </w:tcPr>
          <w:p w14:paraId="33F3EAC9" w14:textId="787778B7" w:rsidR="00FD0FD5" w:rsidRPr="008F20B5" w:rsidRDefault="00E51A01"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Pr>
                <w:rFonts w:ascii="標楷體" w:eastAsia="標楷體" w:hAnsi="標楷體" w:cs="新細明體" w:hint="eastAsia"/>
                <w:color w:val="000000"/>
                <w:kern w:val="0"/>
              </w:rPr>
              <w:t>為</w:t>
            </w:r>
            <w:r>
              <w:rPr>
                <w:rFonts w:ascii="標楷體" w:eastAsia="標楷體" w:hAnsi="標楷體" w:cs="新細明體"/>
                <w:color w:val="000000"/>
                <w:kern w:val="0"/>
              </w:rPr>
              <w:t>3</w:t>
            </w:r>
            <w:r w:rsidR="0031331B">
              <w:rPr>
                <w:rFonts w:ascii="標楷體" w:eastAsia="標楷體" w:hAnsi="標楷體" w:cs="新細明體" w:hint="eastAsia"/>
                <w:color w:val="000000"/>
                <w:kern w:val="0"/>
              </w:rPr>
              <w:t>.4</w:t>
            </w:r>
            <w:r>
              <w:rPr>
                <w:rFonts w:ascii="標楷體" w:eastAsia="標楷體" w:hAnsi="標楷體" w:cs="新細明體" w:hint="eastAsia"/>
                <w:color w:val="000000"/>
                <w:kern w:val="0"/>
              </w:rPr>
              <w:t>時必須輸入</w:t>
            </w:r>
            <w:r w:rsidR="00FD0FD5" w:rsidRPr="008F20B5">
              <w:rPr>
                <w:rFonts w:ascii="標楷體" w:eastAsia="標楷體" w:hAnsi="標楷體" w:cs="新細明體"/>
                <w:color w:val="000000"/>
                <w:kern w:val="0"/>
              </w:rPr>
              <w:t>00000000000000</w:t>
            </w:r>
          </w:p>
        </w:tc>
      </w:tr>
      <w:tr w:rsidR="00FD0FD5" w:rsidRPr="008F20B5" w14:paraId="344A64F4" w14:textId="77777777" w:rsidTr="00614F5B">
        <w:trPr>
          <w:trHeight w:val="340"/>
        </w:trPr>
        <w:tc>
          <w:tcPr>
            <w:tcW w:w="250" w:type="pct"/>
            <w:shd w:val="clear" w:color="auto" w:fill="auto"/>
            <w:vAlign w:val="center"/>
          </w:tcPr>
          <w:p w14:paraId="04642736" w14:textId="727A4DB8"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1140E756" w14:textId="59048CDE" w:rsidR="00FD0FD5" w:rsidRPr="008F20B5" w:rsidRDefault="00FD0FD5" w:rsidP="00424BE2">
            <w:pPr>
              <w:widowControl/>
              <w:rPr>
                <w:rFonts w:ascii="標楷體" w:eastAsia="標楷體" w:hAnsi="標楷體" w:cs="新細明體"/>
                <w:color w:val="000000"/>
                <w:kern w:val="0"/>
              </w:rPr>
            </w:pPr>
            <w:r w:rsidRPr="004A1C2C">
              <w:rPr>
                <w:rFonts w:ascii="標楷體" w:eastAsia="標楷體" w:hAnsi="標楷體"/>
              </w:rPr>
              <w:t>SecondCreditor</w:t>
            </w:r>
          </w:p>
        </w:tc>
        <w:tc>
          <w:tcPr>
            <w:tcW w:w="1750" w:type="pct"/>
            <w:shd w:val="clear" w:color="auto" w:fill="auto"/>
            <w:noWrap/>
            <w:vAlign w:val="center"/>
            <w:hideMark/>
          </w:tcPr>
          <w:p w14:paraId="01F781DF"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前二順位債權人</w:t>
            </w:r>
          </w:p>
        </w:tc>
        <w:tc>
          <w:tcPr>
            <w:tcW w:w="250" w:type="pct"/>
            <w:shd w:val="clear" w:color="auto" w:fill="auto"/>
            <w:noWrap/>
            <w:vAlign w:val="center"/>
            <w:hideMark/>
          </w:tcPr>
          <w:p w14:paraId="0F3E0143"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58C31220"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097C1433" w14:textId="677B00F6" w:rsidR="00FD0FD5" w:rsidRPr="008F20B5" w:rsidRDefault="00E51A0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hideMark/>
          </w:tcPr>
          <w:p w14:paraId="4E9B3B9A" w14:textId="018B6205" w:rsidR="00FD0FD5" w:rsidRPr="008F20B5" w:rsidRDefault="00E51A01"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Pr>
                <w:rFonts w:ascii="標楷體" w:eastAsia="標楷體" w:hAnsi="標楷體" w:cs="新細明體" w:hint="eastAsia"/>
                <w:color w:val="000000"/>
                <w:kern w:val="0"/>
              </w:rPr>
              <w:t>為</w:t>
            </w:r>
            <w:r>
              <w:rPr>
                <w:rFonts w:ascii="標楷體" w:eastAsia="標楷體" w:hAnsi="標楷體" w:cs="新細明體"/>
                <w:color w:val="000000"/>
                <w:kern w:val="0"/>
              </w:rPr>
              <w:t>3</w:t>
            </w:r>
            <w:r w:rsidR="0031331B">
              <w:rPr>
                <w:rFonts w:ascii="標楷體" w:eastAsia="標楷體" w:hAnsi="標楷體" w:cs="新細明體" w:hint="eastAsia"/>
                <w:color w:val="000000"/>
                <w:kern w:val="0"/>
              </w:rPr>
              <w:t>.4</w:t>
            </w:r>
            <w:r>
              <w:rPr>
                <w:rFonts w:ascii="標楷體" w:eastAsia="標楷體" w:hAnsi="標楷體" w:cs="新細明體" w:hint="eastAsia"/>
                <w:color w:val="000000"/>
                <w:kern w:val="0"/>
              </w:rPr>
              <w:t>時必須輸入</w:t>
            </w:r>
          </w:p>
        </w:tc>
      </w:tr>
      <w:tr w:rsidR="00FD0FD5" w:rsidRPr="008F20B5" w14:paraId="202C39D9" w14:textId="77777777" w:rsidTr="00614F5B">
        <w:trPr>
          <w:trHeight w:val="340"/>
        </w:trPr>
        <w:tc>
          <w:tcPr>
            <w:tcW w:w="250" w:type="pct"/>
            <w:shd w:val="clear" w:color="auto" w:fill="auto"/>
            <w:vAlign w:val="center"/>
          </w:tcPr>
          <w:p w14:paraId="6285B78E" w14:textId="0338FAD4"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3EDFB2E7" w14:textId="0426607C"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rPr>
              <w:t>ThirdAmt</w:t>
            </w:r>
          </w:p>
        </w:tc>
        <w:tc>
          <w:tcPr>
            <w:tcW w:w="1750" w:type="pct"/>
            <w:shd w:val="clear" w:color="auto" w:fill="auto"/>
            <w:noWrap/>
            <w:vAlign w:val="center"/>
            <w:hideMark/>
          </w:tcPr>
          <w:p w14:paraId="26DF2C79"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前三順位金額</w:t>
            </w:r>
          </w:p>
        </w:tc>
        <w:tc>
          <w:tcPr>
            <w:tcW w:w="250" w:type="pct"/>
            <w:shd w:val="clear" w:color="auto" w:fill="auto"/>
            <w:noWrap/>
            <w:vAlign w:val="center"/>
            <w:hideMark/>
          </w:tcPr>
          <w:p w14:paraId="5AB9EEA7" w14:textId="142120D6"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2A056E90" w14:textId="4F093DEB"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70D0171A" w14:textId="215AD734" w:rsidR="00FD0FD5" w:rsidRPr="008F20B5" w:rsidRDefault="00E51A0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vAlign w:val="center"/>
            <w:hideMark/>
          </w:tcPr>
          <w:p w14:paraId="2D6F4163" w14:textId="69EDB326" w:rsidR="00FD0FD5" w:rsidRPr="008F20B5" w:rsidRDefault="00E51A01"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Pr>
                <w:rFonts w:ascii="標楷體" w:eastAsia="標楷體" w:hAnsi="標楷體" w:cs="新細明體" w:hint="eastAsia"/>
                <w:color w:val="000000"/>
                <w:kern w:val="0"/>
              </w:rPr>
              <w:t>為</w:t>
            </w:r>
            <w:r>
              <w:rPr>
                <w:rFonts w:ascii="標楷體" w:eastAsia="標楷體" w:hAnsi="標楷體" w:cs="新細明體"/>
                <w:color w:val="000000"/>
                <w:kern w:val="0"/>
              </w:rPr>
              <w:t>4</w:t>
            </w:r>
            <w:r>
              <w:rPr>
                <w:rFonts w:ascii="標楷體" w:eastAsia="標楷體" w:hAnsi="標楷體" w:cs="新細明體" w:hint="eastAsia"/>
                <w:color w:val="000000"/>
                <w:kern w:val="0"/>
              </w:rPr>
              <w:t>時必須輸入</w:t>
            </w:r>
            <w:r w:rsidR="00FD0FD5" w:rsidRPr="008F20B5">
              <w:rPr>
                <w:rFonts w:ascii="標楷體" w:eastAsia="標楷體" w:hAnsi="標楷體" w:cs="新細明體"/>
                <w:color w:val="000000"/>
                <w:kern w:val="0"/>
              </w:rPr>
              <w:t>00000000000000</w:t>
            </w:r>
          </w:p>
        </w:tc>
      </w:tr>
      <w:tr w:rsidR="00FD0FD5" w:rsidRPr="008F20B5" w14:paraId="6C539879" w14:textId="77777777" w:rsidTr="00614F5B">
        <w:trPr>
          <w:trHeight w:val="340"/>
        </w:trPr>
        <w:tc>
          <w:tcPr>
            <w:tcW w:w="250" w:type="pct"/>
            <w:shd w:val="clear" w:color="auto" w:fill="auto"/>
            <w:vAlign w:val="center"/>
          </w:tcPr>
          <w:p w14:paraId="07878EE0" w14:textId="538F53D6" w:rsidR="00FD0FD5" w:rsidRPr="004A1C2C" w:rsidRDefault="00FD0FD5" w:rsidP="00424BE2">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7680EA82" w14:textId="3C9018E0"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rPr>
              <w:t>ThirdCreditor</w:t>
            </w:r>
            <w:r w:rsidRPr="008F20B5" w:rsidDel="00DE29C1">
              <w:rPr>
                <w:rFonts w:ascii="標楷體" w:eastAsia="標楷體" w:hAnsi="標楷體" w:cs="新細明體"/>
                <w:color w:val="000000"/>
                <w:kern w:val="0"/>
              </w:rPr>
              <w:t xml:space="preserve"> </w:t>
            </w:r>
          </w:p>
        </w:tc>
        <w:tc>
          <w:tcPr>
            <w:tcW w:w="1750" w:type="pct"/>
            <w:shd w:val="clear" w:color="auto" w:fill="auto"/>
            <w:noWrap/>
            <w:vAlign w:val="center"/>
            <w:hideMark/>
          </w:tcPr>
          <w:p w14:paraId="4AB173D6" w14:textId="77777777" w:rsidR="00FD0FD5" w:rsidRPr="008F20B5" w:rsidRDefault="00FD0FD5"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前三順位債權人</w:t>
            </w:r>
          </w:p>
        </w:tc>
        <w:tc>
          <w:tcPr>
            <w:tcW w:w="250" w:type="pct"/>
            <w:shd w:val="clear" w:color="auto" w:fill="auto"/>
            <w:noWrap/>
            <w:vAlign w:val="center"/>
            <w:hideMark/>
          </w:tcPr>
          <w:p w14:paraId="14B5C744"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noWrap/>
            <w:vAlign w:val="center"/>
            <w:hideMark/>
          </w:tcPr>
          <w:p w14:paraId="1CAA2C1C" w14:textId="77777777" w:rsidR="00FD0FD5" w:rsidRPr="008F20B5" w:rsidRDefault="00FD0FD5" w:rsidP="00424BE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4B5423B6" w14:textId="692CC7DA" w:rsidR="00FD0FD5" w:rsidRPr="008F20B5" w:rsidRDefault="00E51A0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noWrap/>
            <w:vAlign w:val="center"/>
            <w:hideMark/>
          </w:tcPr>
          <w:p w14:paraId="476AEEAF" w14:textId="5B3C1C47" w:rsidR="00FD0FD5" w:rsidRPr="008F20B5" w:rsidRDefault="00E51A01" w:rsidP="00424BE2">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設定順位</w:t>
            </w:r>
            <w:r>
              <w:rPr>
                <w:rFonts w:ascii="標楷體" w:eastAsia="標楷體" w:hAnsi="標楷體" w:cs="新細明體" w:hint="eastAsia"/>
                <w:color w:val="000000"/>
                <w:kern w:val="0"/>
              </w:rPr>
              <w:t>為</w:t>
            </w:r>
            <w:r>
              <w:rPr>
                <w:rFonts w:ascii="標楷體" w:eastAsia="標楷體" w:hAnsi="標楷體" w:cs="新細明體"/>
                <w:color w:val="000000"/>
                <w:kern w:val="0"/>
              </w:rPr>
              <w:t>4</w:t>
            </w:r>
            <w:r>
              <w:rPr>
                <w:rFonts w:ascii="標楷體" w:eastAsia="標楷體" w:hAnsi="標楷體" w:cs="新細明體" w:hint="eastAsia"/>
                <w:color w:val="000000"/>
                <w:kern w:val="0"/>
              </w:rPr>
              <w:t>時必須輸入</w:t>
            </w:r>
          </w:p>
        </w:tc>
      </w:tr>
      <w:tr w:rsidR="00FD0FD5" w:rsidRPr="008F20B5" w14:paraId="0ACE072C" w14:textId="77777777" w:rsidTr="00614F5B">
        <w:trPr>
          <w:trHeight w:val="340"/>
        </w:trPr>
        <w:tc>
          <w:tcPr>
            <w:tcW w:w="250" w:type="pct"/>
            <w:shd w:val="clear" w:color="auto" w:fill="auto"/>
            <w:vAlign w:val="center"/>
          </w:tcPr>
          <w:p w14:paraId="355D3972" w14:textId="77777777" w:rsidR="00FD0FD5" w:rsidRPr="004A1C2C" w:rsidRDefault="00FD0FD5" w:rsidP="000B2337">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54719F75" w14:textId="1C31B713" w:rsidR="00FD0FD5" w:rsidRPr="008F20B5" w:rsidRDefault="00FD0FD5" w:rsidP="000B2337">
            <w:pPr>
              <w:widowControl/>
              <w:rPr>
                <w:rFonts w:ascii="標楷體" w:eastAsia="標楷體" w:hAnsi="標楷體"/>
              </w:rPr>
            </w:pPr>
            <w:r w:rsidRPr="000028F1">
              <w:rPr>
                <w:rFonts w:ascii="標楷體" w:eastAsia="標楷體" w:hAnsi="標楷體"/>
                <w:color w:val="FF0000"/>
              </w:rPr>
              <w:t>L2411Occurs</w:t>
            </w:r>
          </w:p>
        </w:tc>
        <w:tc>
          <w:tcPr>
            <w:tcW w:w="1750" w:type="pct"/>
            <w:shd w:val="clear" w:color="auto" w:fill="auto"/>
            <w:noWrap/>
            <w:vAlign w:val="center"/>
          </w:tcPr>
          <w:p w14:paraId="25FF2B90" w14:textId="77777777" w:rsidR="00FD0FD5" w:rsidRPr="008F20B5" w:rsidRDefault="00FD0FD5" w:rsidP="000B2337">
            <w:pPr>
              <w:widowControl/>
              <w:rPr>
                <w:rFonts w:ascii="標楷體" w:eastAsia="標楷體" w:hAnsi="標楷體" w:cs="新細明體"/>
                <w:color w:val="000000"/>
                <w:kern w:val="0"/>
              </w:rPr>
            </w:pPr>
          </w:p>
        </w:tc>
        <w:tc>
          <w:tcPr>
            <w:tcW w:w="250" w:type="pct"/>
            <w:shd w:val="clear" w:color="auto" w:fill="auto"/>
            <w:noWrap/>
            <w:vAlign w:val="center"/>
          </w:tcPr>
          <w:p w14:paraId="493707E8" w14:textId="77777777" w:rsidR="00FD0FD5" w:rsidRPr="008F20B5" w:rsidRDefault="00FD0FD5" w:rsidP="000B2337">
            <w:pPr>
              <w:widowControl/>
              <w:jc w:val="center"/>
              <w:rPr>
                <w:rFonts w:ascii="標楷體" w:eastAsia="標楷體" w:hAnsi="標楷體" w:cs="新細明體"/>
                <w:color w:val="000000"/>
                <w:kern w:val="0"/>
              </w:rPr>
            </w:pPr>
          </w:p>
        </w:tc>
        <w:tc>
          <w:tcPr>
            <w:tcW w:w="250" w:type="pct"/>
            <w:shd w:val="clear" w:color="auto" w:fill="auto"/>
            <w:noWrap/>
            <w:vAlign w:val="center"/>
          </w:tcPr>
          <w:p w14:paraId="5F372BE4" w14:textId="77777777" w:rsidR="00FD0FD5" w:rsidRPr="008F20B5" w:rsidRDefault="00FD0FD5" w:rsidP="000B2337">
            <w:pPr>
              <w:widowControl/>
              <w:jc w:val="center"/>
              <w:rPr>
                <w:rFonts w:ascii="標楷體" w:eastAsia="標楷體" w:hAnsi="標楷體" w:cs="新細明體"/>
                <w:color w:val="000000"/>
                <w:kern w:val="0"/>
              </w:rPr>
            </w:pPr>
          </w:p>
        </w:tc>
        <w:tc>
          <w:tcPr>
            <w:tcW w:w="250" w:type="pct"/>
          </w:tcPr>
          <w:p w14:paraId="4AFF38A0" w14:textId="77777777" w:rsidR="00FD0FD5" w:rsidRPr="000028F1" w:rsidRDefault="00FD0FD5" w:rsidP="00614F5B">
            <w:pPr>
              <w:widowControl/>
              <w:jc w:val="center"/>
              <w:rPr>
                <w:rFonts w:ascii="標楷體" w:eastAsia="標楷體" w:hAnsi="標楷體" w:cs="新細明體"/>
                <w:color w:val="FF0000"/>
                <w:kern w:val="0"/>
              </w:rPr>
            </w:pPr>
          </w:p>
        </w:tc>
        <w:tc>
          <w:tcPr>
            <w:tcW w:w="1150" w:type="pct"/>
            <w:shd w:val="clear" w:color="auto" w:fill="auto"/>
            <w:noWrap/>
            <w:vAlign w:val="center"/>
          </w:tcPr>
          <w:p w14:paraId="629BB726" w14:textId="56C3215B" w:rsidR="00FD0FD5" w:rsidRPr="008F20B5" w:rsidRDefault="00E51A01" w:rsidP="000B2337">
            <w:pPr>
              <w:widowControl/>
              <w:rPr>
                <w:rFonts w:ascii="標楷體" w:eastAsia="標楷體" w:hAnsi="標楷體" w:cs="新細明體"/>
                <w:color w:val="000000"/>
                <w:kern w:val="0"/>
              </w:rPr>
            </w:pPr>
            <w:r>
              <w:rPr>
                <w:rFonts w:ascii="標楷體" w:eastAsia="標楷體" w:hAnsi="標楷體" w:hint="eastAsia"/>
                <w:color w:val="FF0000"/>
              </w:rPr>
              <w:t>最少輸入一組.</w:t>
            </w:r>
            <w:r w:rsidRPr="000028F1">
              <w:rPr>
                <w:rFonts w:ascii="標楷體" w:eastAsia="標楷體" w:hAnsi="標楷體" w:cs="新細明體" w:hint="eastAsia"/>
                <w:color w:val="FF0000"/>
                <w:kern w:val="0"/>
              </w:rPr>
              <w:t xml:space="preserve"> 可輸入多</w:t>
            </w:r>
            <w:r w:rsidRPr="000028F1">
              <w:rPr>
                <w:rFonts w:ascii="標楷體" w:eastAsia="標楷體" w:hAnsi="標楷體" w:hint="eastAsia"/>
                <w:color w:val="FF0000"/>
              </w:rPr>
              <w:t>組</w:t>
            </w:r>
          </w:p>
        </w:tc>
      </w:tr>
      <w:tr w:rsidR="00FD0FD5" w:rsidRPr="008F20B5" w14:paraId="2DB10D3A" w14:textId="77777777" w:rsidTr="00614F5B">
        <w:trPr>
          <w:trHeight w:val="340"/>
        </w:trPr>
        <w:tc>
          <w:tcPr>
            <w:tcW w:w="250" w:type="pct"/>
            <w:shd w:val="clear" w:color="auto" w:fill="auto"/>
            <w:vAlign w:val="center"/>
          </w:tcPr>
          <w:p w14:paraId="7BC538EE" w14:textId="77777777" w:rsidR="00FD0FD5" w:rsidRPr="004A1C2C" w:rsidRDefault="00FD0FD5" w:rsidP="000B2337">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582604FC" w14:textId="16E38AD6" w:rsidR="00FD0FD5" w:rsidRPr="008F20B5" w:rsidRDefault="00FD0FD5" w:rsidP="00614F5B">
            <w:pPr>
              <w:widowControl/>
              <w:ind w:leftChars="100" w:left="240"/>
              <w:rPr>
                <w:rFonts w:ascii="標楷體" w:eastAsia="標楷體" w:hAnsi="標楷體"/>
              </w:rPr>
            </w:pPr>
            <w:r w:rsidRPr="000028F1">
              <w:rPr>
                <w:rFonts w:ascii="標楷體" w:eastAsia="標楷體" w:hAnsi="標楷體"/>
                <w:color w:val="FF0000"/>
              </w:rPr>
              <w:t>OwnerId</w:t>
            </w:r>
          </w:p>
        </w:tc>
        <w:tc>
          <w:tcPr>
            <w:tcW w:w="1750" w:type="pct"/>
            <w:shd w:val="clear" w:color="auto" w:fill="auto"/>
            <w:noWrap/>
          </w:tcPr>
          <w:p w14:paraId="459A2192" w14:textId="62232A90" w:rsidR="00FD0FD5" w:rsidRPr="008F20B5" w:rsidRDefault="00FD0FD5" w:rsidP="000B2337">
            <w:pPr>
              <w:widowControl/>
              <w:rPr>
                <w:rFonts w:ascii="標楷體" w:eastAsia="標楷體" w:hAnsi="標楷體" w:cs="新細明體"/>
                <w:color w:val="000000"/>
                <w:kern w:val="0"/>
              </w:rPr>
            </w:pPr>
            <w:r w:rsidRPr="000028F1">
              <w:rPr>
                <w:rFonts w:ascii="標楷體" w:eastAsia="標楷體" w:hAnsi="標楷體" w:hint="eastAsia"/>
                <w:color w:val="FF0000"/>
              </w:rPr>
              <w:t>所有權人－統編</w:t>
            </w:r>
          </w:p>
        </w:tc>
        <w:tc>
          <w:tcPr>
            <w:tcW w:w="250" w:type="pct"/>
            <w:shd w:val="clear" w:color="auto" w:fill="auto"/>
            <w:noWrap/>
            <w:vAlign w:val="center"/>
          </w:tcPr>
          <w:p w14:paraId="4506B8B4" w14:textId="7A24C5A7"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X</w:t>
            </w:r>
          </w:p>
        </w:tc>
        <w:tc>
          <w:tcPr>
            <w:tcW w:w="250" w:type="pct"/>
            <w:shd w:val="clear" w:color="auto" w:fill="auto"/>
            <w:noWrap/>
            <w:vAlign w:val="center"/>
          </w:tcPr>
          <w:p w14:paraId="2DE8A2FD" w14:textId="6FBF94B9"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10</w:t>
            </w:r>
          </w:p>
        </w:tc>
        <w:tc>
          <w:tcPr>
            <w:tcW w:w="250" w:type="pct"/>
          </w:tcPr>
          <w:p w14:paraId="0857151C"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50C19655" w14:textId="3C2C3E19" w:rsidR="00FD0FD5" w:rsidRPr="008F20B5" w:rsidRDefault="00FD0FD5" w:rsidP="000B2337">
            <w:pPr>
              <w:widowControl/>
              <w:rPr>
                <w:rFonts w:ascii="標楷體" w:eastAsia="標楷體" w:hAnsi="標楷體" w:cs="新細明體"/>
                <w:color w:val="000000"/>
                <w:kern w:val="0"/>
              </w:rPr>
            </w:pPr>
          </w:p>
        </w:tc>
      </w:tr>
      <w:tr w:rsidR="00FD0FD5" w:rsidRPr="008F20B5" w14:paraId="3CC85E93" w14:textId="77777777" w:rsidTr="00614F5B">
        <w:trPr>
          <w:trHeight w:val="340"/>
        </w:trPr>
        <w:tc>
          <w:tcPr>
            <w:tcW w:w="250" w:type="pct"/>
            <w:shd w:val="clear" w:color="auto" w:fill="auto"/>
            <w:vAlign w:val="center"/>
          </w:tcPr>
          <w:p w14:paraId="419C0694" w14:textId="77777777" w:rsidR="00FD0FD5" w:rsidRPr="004A1C2C" w:rsidRDefault="00FD0FD5" w:rsidP="000B2337">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19B52187" w14:textId="3251E100" w:rsidR="00FD0FD5" w:rsidRPr="008F20B5" w:rsidRDefault="00FD0FD5" w:rsidP="00614F5B">
            <w:pPr>
              <w:widowControl/>
              <w:ind w:leftChars="100" w:left="240"/>
              <w:rPr>
                <w:rFonts w:ascii="標楷體" w:eastAsia="標楷體" w:hAnsi="標楷體"/>
              </w:rPr>
            </w:pPr>
            <w:r w:rsidRPr="000028F1">
              <w:rPr>
                <w:rFonts w:ascii="標楷體" w:eastAsia="標楷體" w:hAnsi="標楷體"/>
                <w:color w:val="FF0000"/>
              </w:rPr>
              <w:t>OwnerName</w:t>
            </w:r>
          </w:p>
        </w:tc>
        <w:tc>
          <w:tcPr>
            <w:tcW w:w="1750" w:type="pct"/>
            <w:shd w:val="clear" w:color="auto" w:fill="auto"/>
            <w:noWrap/>
          </w:tcPr>
          <w:p w14:paraId="54D3EFA4" w14:textId="1938EE81" w:rsidR="00FD0FD5" w:rsidRPr="008F20B5" w:rsidRDefault="00FD0FD5" w:rsidP="000B2337">
            <w:pPr>
              <w:widowControl/>
              <w:rPr>
                <w:rFonts w:ascii="標楷體" w:eastAsia="標楷體" w:hAnsi="標楷體" w:cs="新細明體"/>
                <w:color w:val="000000"/>
                <w:kern w:val="0"/>
              </w:rPr>
            </w:pPr>
            <w:r w:rsidRPr="000028F1">
              <w:rPr>
                <w:rFonts w:ascii="標楷體" w:eastAsia="標楷體" w:hAnsi="標楷體" w:hint="eastAsia"/>
                <w:color w:val="FF0000"/>
              </w:rPr>
              <w:t>所有權人－姓名</w:t>
            </w:r>
          </w:p>
        </w:tc>
        <w:tc>
          <w:tcPr>
            <w:tcW w:w="250" w:type="pct"/>
            <w:shd w:val="clear" w:color="auto" w:fill="auto"/>
            <w:noWrap/>
            <w:vAlign w:val="center"/>
          </w:tcPr>
          <w:p w14:paraId="619D37E0" w14:textId="38228C34"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X</w:t>
            </w:r>
          </w:p>
        </w:tc>
        <w:tc>
          <w:tcPr>
            <w:tcW w:w="250" w:type="pct"/>
            <w:shd w:val="clear" w:color="auto" w:fill="auto"/>
            <w:noWrap/>
            <w:vAlign w:val="center"/>
          </w:tcPr>
          <w:p w14:paraId="67756949" w14:textId="2069695B"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100</w:t>
            </w:r>
          </w:p>
        </w:tc>
        <w:tc>
          <w:tcPr>
            <w:tcW w:w="250" w:type="pct"/>
          </w:tcPr>
          <w:p w14:paraId="741BE07E"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E54F85A" w14:textId="0FD1865A" w:rsidR="00FD0FD5" w:rsidRPr="008F20B5" w:rsidRDefault="00FD0FD5" w:rsidP="000B2337">
            <w:pPr>
              <w:widowControl/>
              <w:rPr>
                <w:rFonts w:ascii="標楷體" w:eastAsia="標楷體" w:hAnsi="標楷體" w:cs="新細明體"/>
                <w:color w:val="000000"/>
                <w:kern w:val="0"/>
              </w:rPr>
            </w:pPr>
          </w:p>
        </w:tc>
      </w:tr>
      <w:tr w:rsidR="00FD0FD5" w:rsidRPr="008F20B5" w14:paraId="1C00A47C" w14:textId="77777777" w:rsidTr="00614F5B">
        <w:trPr>
          <w:trHeight w:val="340"/>
        </w:trPr>
        <w:tc>
          <w:tcPr>
            <w:tcW w:w="250" w:type="pct"/>
            <w:shd w:val="clear" w:color="auto" w:fill="auto"/>
            <w:vAlign w:val="center"/>
          </w:tcPr>
          <w:p w14:paraId="31CF12DC" w14:textId="77777777" w:rsidR="00FD0FD5" w:rsidRPr="004A1C2C" w:rsidRDefault="00FD0FD5" w:rsidP="000B2337">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70134E59" w14:textId="0A318BC1" w:rsidR="00FD0FD5" w:rsidRPr="008F20B5" w:rsidRDefault="00FD0FD5" w:rsidP="00614F5B">
            <w:pPr>
              <w:widowControl/>
              <w:ind w:leftChars="100" w:left="240"/>
              <w:rPr>
                <w:rFonts w:ascii="標楷體" w:eastAsia="標楷體" w:hAnsi="標楷體"/>
              </w:rPr>
            </w:pPr>
            <w:r w:rsidRPr="000028F1">
              <w:rPr>
                <w:rFonts w:ascii="標楷體" w:eastAsia="標楷體" w:hAnsi="標楷體"/>
                <w:color w:val="FF0000"/>
              </w:rPr>
              <w:t>OwnerRelCode</w:t>
            </w:r>
          </w:p>
        </w:tc>
        <w:tc>
          <w:tcPr>
            <w:tcW w:w="1750" w:type="pct"/>
            <w:shd w:val="clear" w:color="auto" w:fill="auto"/>
            <w:noWrap/>
          </w:tcPr>
          <w:p w14:paraId="2FB190AA" w14:textId="7968A0CF" w:rsidR="00FD0FD5" w:rsidRPr="008F20B5" w:rsidRDefault="00FD0FD5" w:rsidP="000B2337">
            <w:pPr>
              <w:widowControl/>
              <w:rPr>
                <w:rFonts w:ascii="標楷體" w:eastAsia="標楷體" w:hAnsi="標楷體" w:cs="新細明體"/>
                <w:color w:val="000000"/>
                <w:kern w:val="0"/>
              </w:rPr>
            </w:pPr>
            <w:r w:rsidRPr="000028F1">
              <w:rPr>
                <w:rFonts w:ascii="標楷體" w:eastAsia="標楷體" w:hAnsi="標楷體" w:hint="eastAsia"/>
                <w:color w:val="FF0000"/>
              </w:rPr>
              <w:t>所有權人－與授信戶關係</w:t>
            </w:r>
          </w:p>
        </w:tc>
        <w:tc>
          <w:tcPr>
            <w:tcW w:w="250" w:type="pct"/>
            <w:shd w:val="clear" w:color="auto" w:fill="auto"/>
            <w:noWrap/>
            <w:vAlign w:val="center"/>
          </w:tcPr>
          <w:p w14:paraId="4A0785A0" w14:textId="3DEE17FD"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X</w:t>
            </w:r>
          </w:p>
        </w:tc>
        <w:tc>
          <w:tcPr>
            <w:tcW w:w="250" w:type="pct"/>
            <w:shd w:val="clear" w:color="auto" w:fill="auto"/>
            <w:noWrap/>
            <w:vAlign w:val="center"/>
          </w:tcPr>
          <w:p w14:paraId="1D9E29FD" w14:textId="29CB1AEB" w:rsidR="00FD0FD5" w:rsidRPr="008F20B5" w:rsidRDefault="00E43614" w:rsidP="000B2337">
            <w:pPr>
              <w:widowControl/>
              <w:jc w:val="center"/>
              <w:rPr>
                <w:rFonts w:ascii="標楷體" w:eastAsia="標楷體" w:hAnsi="標楷體" w:cs="新細明體"/>
                <w:color w:val="000000"/>
                <w:kern w:val="0"/>
              </w:rPr>
            </w:pPr>
            <w:r>
              <w:rPr>
                <w:rFonts w:ascii="標楷體" w:eastAsia="標楷體" w:hAnsi="標楷體" w:cs="新細明體" w:hint="eastAsia"/>
                <w:color w:val="FF0000"/>
                <w:kern w:val="0"/>
              </w:rPr>
              <w:t>2</w:t>
            </w:r>
          </w:p>
        </w:tc>
        <w:tc>
          <w:tcPr>
            <w:tcW w:w="250" w:type="pct"/>
          </w:tcPr>
          <w:p w14:paraId="0C174C1C" w14:textId="77777777" w:rsidR="00FD0FD5" w:rsidRPr="000028F1" w:rsidRDefault="00FD0FD5" w:rsidP="00614F5B">
            <w:pPr>
              <w:widowControl/>
              <w:jc w:val="center"/>
              <w:rPr>
                <w:rFonts w:ascii="標楷體" w:eastAsia="標楷體" w:hAnsi="標楷體" w:cs="新細明體"/>
                <w:color w:val="FF0000"/>
                <w:kern w:val="0"/>
              </w:rPr>
            </w:pPr>
          </w:p>
        </w:tc>
        <w:tc>
          <w:tcPr>
            <w:tcW w:w="1150" w:type="pct"/>
            <w:shd w:val="clear" w:color="auto" w:fill="auto"/>
            <w:noWrap/>
            <w:vAlign w:val="center"/>
          </w:tcPr>
          <w:p w14:paraId="5E81A87A" w14:textId="043DF7E0" w:rsidR="000C61B8" w:rsidRDefault="000C61B8" w:rsidP="000C61B8">
            <w:pPr>
              <w:widowControl/>
              <w:rPr>
                <w:rFonts w:ascii="標楷體" w:eastAsia="標楷體" w:hAnsi="標楷體" w:cs="新細明體"/>
                <w:color w:val="FF0000"/>
                <w:kern w:val="0"/>
              </w:rPr>
            </w:pPr>
            <w:r>
              <w:rPr>
                <w:rFonts w:ascii="標楷體" w:eastAsia="標楷體" w:hAnsi="標楷體" w:cs="新細明體" w:hint="eastAsia"/>
                <w:color w:val="FF0000"/>
                <w:kern w:val="0"/>
              </w:rPr>
              <w:t>需前補0</w:t>
            </w:r>
          </w:p>
          <w:p w14:paraId="08DCC875" w14:textId="4619954E"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00本人</w:t>
            </w:r>
          </w:p>
          <w:p w14:paraId="1902F60A"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01夫</w:t>
            </w:r>
          </w:p>
          <w:p w14:paraId="21A5A6B1"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02妻</w:t>
            </w:r>
          </w:p>
          <w:p w14:paraId="6AF88B98"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03父</w:t>
            </w:r>
          </w:p>
          <w:p w14:paraId="5C10485E"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04母</w:t>
            </w:r>
          </w:p>
          <w:p w14:paraId="77B52B9E"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05子</w:t>
            </w:r>
          </w:p>
          <w:p w14:paraId="7C5734B2"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06女</w:t>
            </w:r>
          </w:p>
          <w:p w14:paraId="388D8ADF"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07兄</w:t>
            </w:r>
          </w:p>
          <w:p w14:paraId="291570BE"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08弟</w:t>
            </w:r>
          </w:p>
          <w:p w14:paraId="3692F9CC"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09姊</w:t>
            </w:r>
          </w:p>
          <w:p w14:paraId="3F85D99B"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10妹</w:t>
            </w:r>
          </w:p>
          <w:p w14:paraId="0CF9E8A0" w14:textId="77777777" w:rsidR="000C61B8" w:rsidRPr="000C61B8" w:rsidRDefault="000C61B8" w:rsidP="000C61B8">
            <w:pPr>
              <w:widowControl/>
              <w:rPr>
                <w:rFonts w:ascii="標楷體" w:eastAsia="標楷體" w:hAnsi="標楷體" w:cs="新細明體"/>
                <w:color w:val="FF0000"/>
                <w:kern w:val="0"/>
              </w:rPr>
            </w:pPr>
            <w:r w:rsidRPr="000C61B8">
              <w:rPr>
                <w:rFonts w:ascii="標楷體" w:eastAsia="標楷體" w:hAnsi="標楷體" w:cs="新細明體" w:hint="eastAsia"/>
                <w:color w:val="FF0000"/>
                <w:kern w:val="0"/>
              </w:rPr>
              <w:t>11姪子</w:t>
            </w:r>
          </w:p>
          <w:p w14:paraId="57BD80BD" w14:textId="71D3199D" w:rsidR="00FD0FD5" w:rsidRPr="008F20B5" w:rsidRDefault="000C61B8" w:rsidP="000C61B8">
            <w:pPr>
              <w:widowControl/>
              <w:rPr>
                <w:rFonts w:ascii="標楷體" w:eastAsia="標楷體" w:hAnsi="標楷體" w:cs="新細明體"/>
                <w:color w:val="000000"/>
                <w:kern w:val="0"/>
              </w:rPr>
            </w:pPr>
            <w:r w:rsidRPr="000C61B8">
              <w:rPr>
                <w:rFonts w:ascii="標楷體" w:eastAsia="標楷體" w:hAnsi="標楷體" w:cs="新細明體" w:hint="eastAsia"/>
                <w:color w:val="FF0000"/>
                <w:kern w:val="0"/>
              </w:rPr>
              <w:t>99其他</w:t>
            </w:r>
          </w:p>
        </w:tc>
      </w:tr>
      <w:tr w:rsidR="00FD0FD5" w:rsidRPr="008F20B5" w14:paraId="1031ADE1" w14:textId="77777777" w:rsidTr="00614F5B">
        <w:trPr>
          <w:trHeight w:val="340"/>
        </w:trPr>
        <w:tc>
          <w:tcPr>
            <w:tcW w:w="250" w:type="pct"/>
            <w:shd w:val="clear" w:color="auto" w:fill="auto"/>
            <w:vAlign w:val="center"/>
          </w:tcPr>
          <w:p w14:paraId="5B313E79" w14:textId="77777777" w:rsidR="00FD0FD5" w:rsidRPr="004A1C2C" w:rsidRDefault="00FD0FD5" w:rsidP="000B2337">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0B369DD3" w14:textId="4A8A884E" w:rsidR="00FD0FD5" w:rsidRPr="008F20B5" w:rsidRDefault="00FD0FD5" w:rsidP="00614F5B">
            <w:pPr>
              <w:widowControl/>
              <w:ind w:leftChars="100" w:left="240"/>
              <w:rPr>
                <w:rFonts w:ascii="標楷體" w:eastAsia="標楷體" w:hAnsi="標楷體"/>
              </w:rPr>
            </w:pPr>
            <w:r w:rsidRPr="000028F1">
              <w:rPr>
                <w:rFonts w:ascii="標楷體" w:eastAsia="標楷體" w:hAnsi="標楷體"/>
                <w:color w:val="FF0000"/>
              </w:rPr>
              <w:t>OwnerPart</w:t>
            </w:r>
          </w:p>
        </w:tc>
        <w:tc>
          <w:tcPr>
            <w:tcW w:w="1750" w:type="pct"/>
            <w:shd w:val="clear" w:color="auto" w:fill="auto"/>
            <w:noWrap/>
          </w:tcPr>
          <w:p w14:paraId="4951506A" w14:textId="66BC717A" w:rsidR="00FD0FD5" w:rsidRPr="008F20B5" w:rsidRDefault="00FD0FD5" w:rsidP="000B2337">
            <w:pPr>
              <w:widowControl/>
              <w:rPr>
                <w:rFonts w:ascii="標楷體" w:eastAsia="標楷體" w:hAnsi="標楷體" w:cs="新細明體"/>
                <w:color w:val="000000"/>
                <w:kern w:val="0"/>
              </w:rPr>
            </w:pPr>
            <w:r w:rsidRPr="000028F1">
              <w:rPr>
                <w:rFonts w:ascii="標楷體" w:eastAsia="標楷體" w:hAnsi="標楷體" w:hint="eastAsia"/>
                <w:color w:val="FF0000"/>
              </w:rPr>
              <w:t>所有權人－持份比率</w:t>
            </w:r>
            <w:r w:rsidRPr="000028F1">
              <w:rPr>
                <w:rFonts w:ascii="標楷體" w:eastAsia="標楷體" w:hAnsi="標楷體"/>
                <w:color w:val="FF0000"/>
              </w:rPr>
              <w:t>(</w:t>
            </w:r>
            <w:r w:rsidRPr="000028F1">
              <w:rPr>
                <w:rFonts w:ascii="標楷體" w:eastAsia="標楷體" w:hAnsi="標楷體" w:hint="eastAsia"/>
                <w:color w:val="FF0000"/>
              </w:rPr>
              <w:t>分子</w:t>
            </w:r>
            <w:r w:rsidRPr="000028F1">
              <w:rPr>
                <w:rFonts w:ascii="標楷體" w:eastAsia="標楷體" w:hAnsi="標楷體"/>
                <w:color w:val="FF0000"/>
              </w:rPr>
              <w:t>)</w:t>
            </w:r>
          </w:p>
        </w:tc>
        <w:tc>
          <w:tcPr>
            <w:tcW w:w="250" w:type="pct"/>
            <w:shd w:val="clear" w:color="auto" w:fill="auto"/>
            <w:noWrap/>
            <w:vAlign w:val="center"/>
          </w:tcPr>
          <w:p w14:paraId="4F86C527" w14:textId="665A4509"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X</w:t>
            </w:r>
          </w:p>
        </w:tc>
        <w:tc>
          <w:tcPr>
            <w:tcW w:w="250" w:type="pct"/>
            <w:shd w:val="clear" w:color="auto" w:fill="auto"/>
            <w:noWrap/>
            <w:vAlign w:val="center"/>
          </w:tcPr>
          <w:p w14:paraId="0046506C" w14:textId="301763CE"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10</w:t>
            </w:r>
          </w:p>
        </w:tc>
        <w:tc>
          <w:tcPr>
            <w:tcW w:w="250" w:type="pct"/>
          </w:tcPr>
          <w:p w14:paraId="58BBC2D2"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2487FE40" w14:textId="74CF88B0" w:rsidR="00FD0FD5" w:rsidRPr="008F20B5" w:rsidRDefault="00FD0FD5" w:rsidP="000B2337">
            <w:pPr>
              <w:widowControl/>
              <w:rPr>
                <w:rFonts w:ascii="標楷體" w:eastAsia="標楷體" w:hAnsi="標楷體" w:cs="新細明體"/>
                <w:color w:val="000000"/>
                <w:kern w:val="0"/>
              </w:rPr>
            </w:pPr>
          </w:p>
        </w:tc>
      </w:tr>
      <w:tr w:rsidR="00FD0FD5" w:rsidRPr="008F20B5" w14:paraId="2AAE7EDA" w14:textId="77777777" w:rsidTr="00614F5B">
        <w:trPr>
          <w:trHeight w:val="340"/>
        </w:trPr>
        <w:tc>
          <w:tcPr>
            <w:tcW w:w="250" w:type="pct"/>
            <w:shd w:val="clear" w:color="auto" w:fill="auto"/>
            <w:vAlign w:val="center"/>
          </w:tcPr>
          <w:p w14:paraId="41EF05D1" w14:textId="77777777" w:rsidR="00FD0FD5" w:rsidRPr="004A1C2C" w:rsidRDefault="00FD0FD5" w:rsidP="000B2337">
            <w:pPr>
              <w:pStyle w:val="af9"/>
              <w:widowControl/>
              <w:numPr>
                <w:ilvl w:val="0"/>
                <w:numId w:val="36"/>
              </w:numPr>
              <w:ind w:leftChars="0"/>
              <w:jc w:val="center"/>
              <w:rPr>
                <w:rFonts w:ascii="標楷體" w:eastAsia="標楷體" w:hAnsi="標楷體" w:cs="新細明體"/>
                <w:color w:val="000000"/>
                <w:kern w:val="0"/>
              </w:rPr>
            </w:pPr>
          </w:p>
        </w:tc>
        <w:tc>
          <w:tcPr>
            <w:tcW w:w="650" w:type="pct"/>
            <w:shd w:val="clear" w:color="auto" w:fill="auto"/>
            <w:noWrap/>
          </w:tcPr>
          <w:p w14:paraId="09BEFDF8" w14:textId="3F9C044F" w:rsidR="00FD0FD5" w:rsidRPr="008F20B5" w:rsidRDefault="00FD0FD5" w:rsidP="00614F5B">
            <w:pPr>
              <w:widowControl/>
              <w:ind w:leftChars="100" w:left="240"/>
              <w:rPr>
                <w:rFonts w:ascii="標楷體" w:eastAsia="標楷體" w:hAnsi="標楷體"/>
              </w:rPr>
            </w:pPr>
            <w:r w:rsidRPr="000028F1">
              <w:rPr>
                <w:rFonts w:ascii="標楷體" w:eastAsia="標楷體" w:hAnsi="標楷體"/>
                <w:color w:val="FF0000"/>
              </w:rPr>
              <w:t>OwnerTotal</w:t>
            </w:r>
          </w:p>
        </w:tc>
        <w:tc>
          <w:tcPr>
            <w:tcW w:w="1750" w:type="pct"/>
            <w:shd w:val="clear" w:color="auto" w:fill="auto"/>
            <w:noWrap/>
          </w:tcPr>
          <w:p w14:paraId="7F21BACD" w14:textId="589EAA9C" w:rsidR="00FD0FD5" w:rsidRPr="008F20B5" w:rsidRDefault="00FD0FD5" w:rsidP="000B2337">
            <w:pPr>
              <w:widowControl/>
              <w:rPr>
                <w:rFonts w:ascii="標楷體" w:eastAsia="標楷體" w:hAnsi="標楷體" w:cs="新細明體"/>
                <w:color w:val="000000"/>
                <w:kern w:val="0"/>
              </w:rPr>
            </w:pPr>
            <w:r w:rsidRPr="000028F1">
              <w:rPr>
                <w:rFonts w:ascii="標楷體" w:eastAsia="標楷體" w:hAnsi="標楷體" w:hint="eastAsia"/>
                <w:color w:val="FF0000"/>
              </w:rPr>
              <w:t>所有權人－持份比率</w:t>
            </w:r>
            <w:r w:rsidRPr="000028F1">
              <w:rPr>
                <w:rFonts w:ascii="標楷體" w:eastAsia="標楷體" w:hAnsi="標楷體"/>
                <w:color w:val="FF0000"/>
              </w:rPr>
              <w:t>(</w:t>
            </w:r>
            <w:r w:rsidRPr="000028F1">
              <w:rPr>
                <w:rFonts w:ascii="標楷體" w:eastAsia="標楷體" w:hAnsi="標楷體" w:hint="eastAsia"/>
                <w:color w:val="FF0000"/>
              </w:rPr>
              <w:t>分母</w:t>
            </w:r>
            <w:r w:rsidRPr="000028F1">
              <w:rPr>
                <w:rFonts w:ascii="標楷體" w:eastAsia="標楷體" w:hAnsi="標楷體"/>
                <w:color w:val="FF0000"/>
              </w:rPr>
              <w:t>)</w:t>
            </w:r>
          </w:p>
        </w:tc>
        <w:tc>
          <w:tcPr>
            <w:tcW w:w="250" w:type="pct"/>
            <w:shd w:val="clear" w:color="auto" w:fill="auto"/>
            <w:noWrap/>
            <w:vAlign w:val="center"/>
          </w:tcPr>
          <w:p w14:paraId="4C085504" w14:textId="5A03F5EA"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X</w:t>
            </w:r>
          </w:p>
        </w:tc>
        <w:tc>
          <w:tcPr>
            <w:tcW w:w="250" w:type="pct"/>
            <w:shd w:val="clear" w:color="auto" w:fill="auto"/>
            <w:noWrap/>
            <w:vAlign w:val="center"/>
          </w:tcPr>
          <w:p w14:paraId="76B24EBF" w14:textId="64FE0AA4" w:rsidR="00FD0FD5" w:rsidRPr="008F20B5" w:rsidRDefault="00FD0FD5" w:rsidP="000B2337">
            <w:pPr>
              <w:widowControl/>
              <w:jc w:val="center"/>
              <w:rPr>
                <w:rFonts w:ascii="標楷體" w:eastAsia="標楷體" w:hAnsi="標楷體" w:cs="新細明體"/>
                <w:color w:val="000000"/>
                <w:kern w:val="0"/>
              </w:rPr>
            </w:pPr>
            <w:r w:rsidRPr="000028F1">
              <w:rPr>
                <w:rFonts w:ascii="標楷體" w:eastAsia="標楷體" w:hAnsi="標楷體" w:cs="新細明體"/>
                <w:color w:val="FF0000"/>
                <w:kern w:val="0"/>
              </w:rPr>
              <w:t>10</w:t>
            </w:r>
          </w:p>
        </w:tc>
        <w:tc>
          <w:tcPr>
            <w:tcW w:w="250" w:type="pct"/>
          </w:tcPr>
          <w:p w14:paraId="155BE6E8" w14:textId="77777777" w:rsidR="00FD0FD5" w:rsidRPr="008F20B5" w:rsidRDefault="00FD0FD5"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3183DC7D" w14:textId="362DC7EF" w:rsidR="00FD0FD5" w:rsidRPr="008F20B5" w:rsidRDefault="00FD0FD5" w:rsidP="000B2337">
            <w:pPr>
              <w:widowControl/>
              <w:rPr>
                <w:rFonts w:ascii="標楷體" w:eastAsia="標楷體" w:hAnsi="標楷體" w:cs="新細明體"/>
                <w:color w:val="000000"/>
                <w:kern w:val="0"/>
              </w:rPr>
            </w:pPr>
          </w:p>
        </w:tc>
      </w:tr>
    </w:tbl>
    <w:p w14:paraId="4264CD9B" w14:textId="4B0D0B26" w:rsidR="00E068B7" w:rsidRDefault="00E068B7" w:rsidP="00BB1296">
      <w:pPr>
        <w:ind w:leftChars="500" w:left="1200"/>
        <w:rPr>
          <w:rFonts w:ascii="標楷體" w:eastAsia="標楷體" w:hAnsi="標楷體"/>
        </w:rPr>
      </w:pPr>
    </w:p>
    <w:p w14:paraId="4E717E21" w14:textId="785453E8" w:rsidR="00D940B1" w:rsidRPr="00614F5B" w:rsidRDefault="00D940B1" w:rsidP="00614F5B">
      <w:pPr>
        <w:spacing w:line="140" w:lineRule="atLeast"/>
        <w:ind w:leftChars="200" w:left="480"/>
        <w:rPr>
          <w:rFonts w:ascii="標楷體" w:eastAsia="標楷體" w:hAnsi="標楷體" w:cs="新細明體"/>
          <w:b/>
          <w:bCs/>
          <w:color w:val="0070C0"/>
          <w:kern w:val="0"/>
          <w:sz w:val="28"/>
          <w:szCs w:val="28"/>
        </w:rPr>
      </w:pPr>
      <w:r w:rsidRPr="00614F5B">
        <w:rPr>
          <w:rFonts w:ascii="標楷體" w:eastAsia="標楷體" w:hAnsi="標楷體" w:cs="新細明體" w:hint="eastAsia"/>
          <w:b/>
          <w:bCs/>
          <w:color w:val="0070C0"/>
          <w:kern w:val="0"/>
          <w:sz w:val="28"/>
          <w:szCs w:val="28"/>
        </w:rPr>
        <w:t>下行</w:t>
      </w:r>
      <w:r w:rsidRPr="00614F5B">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D940B1" w:rsidRPr="00D940B1" w14:paraId="0F8E6C0A" w14:textId="77777777" w:rsidTr="00D940B1">
        <w:tc>
          <w:tcPr>
            <w:tcW w:w="708" w:type="dxa"/>
            <w:tcBorders>
              <w:top w:val="single" w:sz="6" w:space="0" w:color="000000"/>
              <w:left w:val="single" w:sz="6" w:space="0" w:color="000000"/>
              <w:bottom w:val="single" w:sz="6" w:space="0" w:color="000000"/>
              <w:right w:val="single" w:sz="6" w:space="0" w:color="000000"/>
            </w:tcBorders>
            <w:vAlign w:val="center"/>
          </w:tcPr>
          <w:p w14:paraId="0E4A46E2"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序</w:t>
            </w:r>
          </w:p>
          <w:p w14:paraId="528E160E"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2FF0FBA4"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4AF29347"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5708D652"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0912E53A" w14:textId="77777777" w:rsidR="00D940B1" w:rsidRPr="00614F5B" w:rsidRDefault="00D940B1" w:rsidP="00167D24">
            <w:pPr>
              <w:widowControl/>
              <w:jc w:val="center"/>
              <w:rPr>
                <w:rFonts w:ascii="標楷體" w:eastAsia="標楷體" w:hAnsi="標楷體"/>
                <w:bCs/>
                <w:color w:val="0070C0"/>
              </w:rPr>
            </w:pPr>
            <w:r w:rsidRPr="00614F5B">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34F0A8F4" w14:textId="77777777" w:rsidR="00D940B1" w:rsidRPr="00614F5B" w:rsidRDefault="00D940B1" w:rsidP="00167D24">
            <w:pPr>
              <w:spacing w:line="140" w:lineRule="atLeast"/>
              <w:jc w:val="center"/>
              <w:rPr>
                <w:rFonts w:ascii="標楷體" w:eastAsia="標楷體" w:hAnsi="標楷體"/>
                <w:bCs/>
                <w:color w:val="0070C0"/>
              </w:rPr>
            </w:pPr>
            <w:r w:rsidRPr="00614F5B">
              <w:rPr>
                <w:rFonts w:ascii="標楷體" w:eastAsia="標楷體" w:hAnsi="標楷體" w:hint="eastAsia"/>
                <w:bCs/>
                <w:color w:val="0070C0"/>
              </w:rPr>
              <w:t>欄位說明</w:t>
            </w:r>
          </w:p>
        </w:tc>
      </w:tr>
      <w:tr w:rsidR="00D940B1" w:rsidRPr="00D940B1" w14:paraId="44115947" w14:textId="77777777" w:rsidTr="00D940B1">
        <w:tc>
          <w:tcPr>
            <w:tcW w:w="708" w:type="dxa"/>
            <w:tcBorders>
              <w:top w:val="single" w:sz="6" w:space="0" w:color="000000"/>
              <w:left w:val="single" w:sz="6" w:space="0" w:color="000000"/>
              <w:bottom w:val="single" w:sz="6" w:space="0" w:color="000000"/>
              <w:right w:val="single" w:sz="6" w:space="0" w:color="000000"/>
            </w:tcBorders>
            <w:vAlign w:val="center"/>
          </w:tcPr>
          <w:p w14:paraId="65D3757A" w14:textId="77777777" w:rsidR="00D940B1" w:rsidRPr="00614F5B" w:rsidRDefault="00D940B1" w:rsidP="00D940B1">
            <w:pPr>
              <w:spacing w:line="140" w:lineRule="atLeast"/>
              <w:rPr>
                <w:rFonts w:ascii="標楷體" w:eastAsia="標楷體" w:hAnsi="標楷體"/>
                <w:color w:val="0070C0"/>
              </w:rPr>
            </w:pPr>
            <w:r w:rsidRPr="00614F5B">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7C4EABD9" w14:textId="2FAFE584" w:rsidR="00D940B1" w:rsidRPr="00614F5B" w:rsidRDefault="00D940B1" w:rsidP="00D940B1">
            <w:pPr>
              <w:spacing w:line="140" w:lineRule="atLeast"/>
              <w:rPr>
                <w:rFonts w:ascii="標楷體" w:eastAsia="標楷體" w:hAnsi="標楷體"/>
                <w:color w:val="0070C0"/>
              </w:rPr>
            </w:pPr>
            <w:r w:rsidRPr="00614F5B">
              <w:rPr>
                <w:rFonts w:ascii="標楷體" w:eastAsia="標楷體" w:hAnsi="標楷體"/>
                <w:color w:val="0070C0"/>
              </w:rPr>
              <w:t>OClNo</w:t>
            </w:r>
          </w:p>
        </w:tc>
        <w:tc>
          <w:tcPr>
            <w:tcW w:w="2410" w:type="dxa"/>
            <w:tcBorders>
              <w:top w:val="single" w:sz="6" w:space="0" w:color="000000"/>
              <w:left w:val="single" w:sz="6" w:space="0" w:color="000000"/>
              <w:bottom w:val="single" w:sz="6" w:space="0" w:color="000000"/>
              <w:right w:val="single" w:sz="6" w:space="0" w:color="000000"/>
            </w:tcBorders>
            <w:vAlign w:val="center"/>
          </w:tcPr>
          <w:p w14:paraId="71239E90" w14:textId="4F9106B5" w:rsidR="00D940B1" w:rsidRPr="00614F5B" w:rsidRDefault="00D940B1" w:rsidP="00D940B1">
            <w:pPr>
              <w:spacing w:line="140" w:lineRule="atLeast"/>
              <w:rPr>
                <w:rFonts w:ascii="標楷體" w:eastAsia="標楷體" w:hAnsi="標楷體"/>
                <w:color w:val="0070C0"/>
              </w:rPr>
            </w:pPr>
            <w:r w:rsidRPr="00614F5B">
              <w:rPr>
                <w:rFonts w:ascii="標楷體" w:eastAsia="標楷體" w:hAnsi="標楷體" w:cs="新細明體" w:hint="eastAsia"/>
                <w:color w:val="0070C0"/>
                <w:kern w:val="0"/>
              </w:rPr>
              <w:t>擔保品編號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7E86E887" w14:textId="6AC870F3" w:rsidR="00D940B1" w:rsidRPr="00614F5B" w:rsidRDefault="00D940B1" w:rsidP="00D940B1">
            <w:pPr>
              <w:spacing w:line="140" w:lineRule="atLeast"/>
              <w:jc w:val="center"/>
              <w:rPr>
                <w:rFonts w:ascii="標楷體" w:eastAsia="標楷體" w:hAnsi="標楷體"/>
                <w:color w:val="0070C0"/>
              </w:rPr>
            </w:pPr>
            <w:r w:rsidRPr="00614F5B">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18938ABE" w14:textId="32F01D17" w:rsidR="00D940B1" w:rsidRPr="00614F5B" w:rsidRDefault="00D940B1" w:rsidP="00D940B1">
            <w:pPr>
              <w:spacing w:line="140" w:lineRule="atLeast"/>
              <w:jc w:val="center"/>
              <w:rPr>
                <w:rFonts w:ascii="標楷體" w:eastAsia="標楷體" w:hAnsi="標楷體"/>
                <w:color w:val="0070C0"/>
              </w:rPr>
            </w:pPr>
            <w:r w:rsidRPr="00614F5B">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6F3E4CB3" w14:textId="58B97511" w:rsidR="00D940B1" w:rsidRPr="00614F5B" w:rsidRDefault="00D940B1" w:rsidP="00D940B1">
            <w:pPr>
              <w:spacing w:line="140" w:lineRule="atLeast"/>
              <w:rPr>
                <w:rFonts w:ascii="標楷體" w:eastAsia="標楷體" w:hAnsi="標楷體"/>
                <w:color w:val="0070C0"/>
              </w:rPr>
            </w:pPr>
          </w:p>
        </w:tc>
      </w:tr>
    </w:tbl>
    <w:p w14:paraId="6646A25F" w14:textId="2A64B58B" w:rsidR="00D940B1" w:rsidRDefault="00D940B1" w:rsidP="00BB1296">
      <w:pPr>
        <w:ind w:leftChars="500" w:left="1200"/>
        <w:rPr>
          <w:rFonts w:ascii="標楷體" w:eastAsia="標楷體" w:hAnsi="標楷體"/>
        </w:rPr>
      </w:pPr>
    </w:p>
    <w:p w14:paraId="303095FE" w14:textId="77777777" w:rsidR="00573DD7" w:rsidRPr="004A1C2C" w:rsidRDefault="00573DD7">
      <w:pPr>
        <w:widowControl/>
        <w:rPr>
          <w:rFonts w:ascii="標楷體" w:eastAsia="標楷體" w:hAnsi="標楷體"/>
        </w:rPr>
      </w:pPr>
      <w:r w:rsidRPr="004A1C2C">
        <w:rPr>
          <w:rFonts w:ascii="標楷體" w:eastAsia="標楷體" w:hAnsi="標楷體"/>
        </w:rPr>
        <w:br w:type="page"/>
      </w:r>
    </w:p>
    <w:p w14:paraId="52F6ED37" w14:textId="77777777" w:rsidR="009C1DD1" w:rsidRPr="004A1C2C" w:rsidRDefault="009C1DD1" w:rsidP="009C1DD1">
      <w:pPr>
        <w:rPr>
          <w:rFonts w:ascii="標楷體" w:eastAsia="標楷體" w:hAnsi="標楷體"/>
        </w:rPr>
      </w:pPr>
    </w:p>
    <w:p w14:paraId="65F73CCE" w14:textId="1047F072" w:rsidR="009C1DD1" w:rsidRPr="008F20B5" w:rsidRDefault="00573DD7" w:rsidP="00614F5B">
      <w:pPr>
        <w:pStyle w:val="3"/>
        <w:numPr>
          <w:ilvl w:val="2"/>
          <w:numId w:val="63"/>
        </w:numPr>
        <w:spacing w:before="0" w:after="240"/>
        <w:rPr>
          <w:rFonts w:ascii="標楷體" w:hAnsi="標楷體"/>
          <w:b/>
          <w:szCs w:val="32"/>
        </w:rPr>
      </w:pPr>
      <w:bookmarkStart w:id="26" w:name="_L2411不動產土地擔保品資料登錄"/>
      <w:bookmarkStart w:id="27" w:name="_L2416不動產土地擔保品資料登錄"/>
      <w:bookmarkEnd w:id="26"/>
      <w:bookmarkEnd w:id="27"/>
      <w:r w:rsidRPr="008F20B5">
        <w:rPr>
          <w:rFonts w:ascii="標楷體" w:hAnsi="標楷體"/>
          <w:b/>
          <w:szCs w:val="32"/>
        </w:rPr>
        <w:t>L241</w:t>
      </w:r>
      <w:r w:rsidR="00D42D26" w:rsidRPr="008F20B5">
        <w:rPr>
          <w:rFonts w:ascii="標楷體" w:hAnsi="標楷體"/>
          <w:b/>
          <w:szCs w:val="32"/>
        </w:rPr>
        <w:t>6</w:t>
      </w:r>
      <w:r w:rsidRPr="008F20B5">
        <w:rPr>
          <w:rFonts w:ascii="標楷體" w:hAnsi="標楷體" w:hint="eastAsia"/>
          <w:b/>
          <w:szCs w:val="32"/>
        </w:rPr>
        <w:t>不動產土地擔保品資料登錄</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5"/>
        <w:gridCol w:w="1470"/>
        <w:gridCol w:w="3960"/>
        <w:gridCol w:w="566"/>
        <w:gridCol w:w="566"/>
        <w:gridCol w:w="566"/>
        <w:gridCol w:w="2603"/>
      </w:tblGrid>
      <w:tr w:rsidR="00330AAC" w:rsidRPr="008F20B5" w14:paraId="74141053" w14:textId="77777777" w:rsidTr="00614F5B">
        <w:trPr>
          <w:trHeight w:val="350"/>
        </w:trPr>
        <w:tc>
          <w:tcPr>
            <w:tcW w:w="274" w:type="pct"/>
            <w:shd w:val="clear" w:color="auto" w:fill="auto"/>
            <w:hideMark/>
          </w:tcPr>
          <w:p w14:paraId="58E4A544"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714" w:type="pct"/>
            <w:shd w:val="clear" w:color="auto" w:fill="auto"/>
            <w:hideMark/>
          </w:tcPr>
          <w:p w14:paraId="56A51A43"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23" w:type="pct"/>
            <w:shd w:val="clear" w:color="auto" w:fill="auto"/>
            <w:hideMark/>
          </w:tcPr>
          <w:p w14:paraId="16ED6026"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5" w:type="pct"/>
            <w:shd w:val="clear" w:color="auto" w:fill="auto"/>
            <w:hideMark/>
          </w:tcPr>
          <w:p w14:paraId="2B8E432F"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75" w:type="pct"/>
            <w:shd w:val="clear" w:color="auto" w:fill="auto"/>
            <w:hideMark/>
          </w:tcPr>
          <w:p w14:paraId="0BB43074"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75" w:type="pct"/>
          </w:tcPr>
          <w:p w14:paraId="54FD20B8" w14:textId="3B1BB609"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64" w:type="pct"/>
            <w:shd w:val="clear" w:color="auto" w:fill="auto"/>
            <w:hideMark/>
          </w:tcPr>
          <w:p w14:paraId="1AB38578" w14:textId="7F860F12"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330AAC" w:rsidRPr="008F20B5" w14:paraId="4D8FFDFE" w14:textId="77777777" w:rsidTr="00614F5B">
        <w:trPr>
          <w:trHeight w:val="340"/>
        </w:trPr>
        <w:tc>
          <w:tcPr>
            <w:tcW w:w="274" w:type="pct"/>
            <w:shd w:val="clear" w:color="auto" w:fill="auto"/>
          </w:tcPr>
          <w:p w14:paraId="40C34826" w14:textId="7F1724EF"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hideMark/>
          </w:tcPr>
          <w:p w14:paraId="1EB3A75C" w14:textId="35F0E3AE"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923" w:type="pct"/>
            <w:shd w:val="clear" w:color="auto" w:fill="auto"/>
            <w:hideMark/>
          </w:tcPr>
          <w:p w14:paraId="6D2827D2" w14:textId="77777777"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5" w:type="pct"/>
            <w:shd w:val="clear" w:color="auto" w:fill="auto"/>
            <w:hideMark/>
          </w:tcPr>
          <w:p w14:paraId="388C945B"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hideMark/>
          </w:tcPr>
          <w:p w14:paraId="042444A6"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75" w:type="pct"/>
          </w:tcPr>
          <w:p w14:paraId="77C8BE60" w14:textId="7B93565D"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hideMark/>
          </w:tcPr>
          <w:p w14:paraId="7E6A42C2" w14:textId="0DDD245D"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L2416</w:t>
            </w:r>
          </w:p>
        </w:tc>
      </w:tr>
      <w:tr w:rsidR="00330AAC" w:rsidRPr="008F20B5" w14:paraId="7D2E927D" w14:textId="77777777" w:rsidTr="00614F5B">
        <w:trPr>
          <w:trHeight w:val="340"/>
        </w:trPr>
        <w:tc>
          <w:tcPr>
            <w:tcW w:w="274" w:type="pct"/>
            <w:shd w:val="clear" w:color="auto" w:fill="auto"/>
          </w:tcPr>
          <w:p w14:paraId="62DEE6FD" w14:textId="755B519D"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tcPr>
          <w:p w14:paraId="1C505187" w14:textId="50A1EA16"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923" w:type="pct"/>
            <w:shd w:val="clear" w:color="auto" w:fill="auto"/>
          </w:tcPr>
          <w:p w14:paraId="50547046" w14:textId="78F6DD5A"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5" w:type="pct"/>
            <w:shd w:val="clear" w:color="auto" w:fill="auto"/>
          </w:tcPr>
          <w:p w14:paraId="52640B2A" w14:textId="11050C0B"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tcPr>
          <w:p w14:paraId="630D2D03" w14:textId="67BCB76E"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7D7332C" w14:textId="18F9AF76"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tcPr>
          <w:p w14:paraId="0B84B55E" w14:textId="6B3C6AB9"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330AAC" w:rsidRPr="008F20B5" w14:paraId="39203E18" w14:textId="77777777" w:rsidTr="00614F5B">
        <w:trPr>
          <w:trHeight w:val="340"/>
        </w:trPr>
        <w:tc>
          <w:tcPr>
            <w:tcW w:w="274" w:type="pct"/>
            <w:shd w:val="clear" w:color="auto" w:fill="auto"/>
          </w:tcPr>
          <w:p w14:paraId="04AA8603" w14:textId="4B56F835"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hideMark/>
          </w:tcPr>
          <w:p w14:paraId="1CE3D64B" w14:textId="5625C19C" w:rsidR="00330AAC" w:rsidRPr="008F20B5" w:rsidRDefault="00330AAC" w:rsidP="00A44938">
            <w:pPr>
              <w:widowControl/>
              <w:rPr>
                <w:rFonts w:ascii="標楷體" w:eastAsia="標楷體" w:hAnsi="標楷體" w:cs="新細明體"/>
                <w:color w:val="000000"/>
                <w:kern w:val="0"/>
              </w:rPr>
            </w:pPr>
            <w:r w:rsidRPr="004A1C2C">
              <w:rPr>
                <w:rFonts w:ascii="標楷體" w:eastAsia="標楷體" w:hAnsi="標楷體"/>
              </w:rPr>
              <w:t>ClCode1</w:t>
            </w:r>
          </w:p>
        </w:tc>
        <w:tc>
          <w:tcPr>
            <w:tcW w:w="1923" w:type="pct"/>
            <w:shd w:val="clear" w:color="auto" w:fill="auto"/>
            <w:vAlign w:val="center"/>
            <w:hideMark/>
          </w:tcPr>
          <w:p w14:paraId="6BA0AD5F" w14:textId="77777777" w:rsidR="00330AAC" w:rsidRPr="008F20B5" w:rsidRDefault="00330AAC" w:rsidP="00A44938">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75" w:type="pct"/>
            <w:shd w:val="clear" w:color="auto" w:fill="auto"/>
            <w:vAlign w:val="center"/>
            <w:hideMark/>
          </w:tcPr>
          <w:p w14:paraId="0E280336" w14:textId="30912A43"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300FDF19" w14:textId="77777777"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62C71736" w14:textId="1C2B53B4"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vAlign w:val="center"/>
          </w:tcPr>
          <w:p w14:paraId="6BEE8990" w14:textId="65D2CB1D"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土地</w:t>
            </w:r>
          </w:p>
        </w:tc>
      </w:tr>
      <w:tr w:rsidR="00330AAC" w:rsidRPr="008F20B5" w14:paraId="15E2C789" w14:textId="77777777" w:rsidTr="00614F5B">
        <w:trPr>
          <w:trHeight w:val="340"/>
        </w:trPr>
        <w:tc>
          <w:tcPr>
            <w:tcW w:w="274" w:type="pct"/>
            <w:shd w:val="clear" w:color="auto" w:fill="auto"/>
          </w:tcPr>
          <w:p w14:paraId="24FADE09" w14:textId="030D07C4"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hideMark/>
          </w:tcPr>
          <w:p w14:paraId="4724C567" w14:textId="5B827D30" w:rsidR="00330AAC" w:rsidRPr="008F20B5" w:rsidRDefault="00330AAC" w:rsidP="00A44938">
            <w:pPr>
              <w:widowControl/>
              <w:rPr>
                <w:rFonts w:ascii="標楷體" w:eastAsia="標楷體" w:hAnsi="標楷體" w:cs="新細明體"/>
                <w:color w:val="000000"/>
                <w:kern w:val="0"/>
              </w:rPr>
            </w:pPr>
            <w:r w:rsidRPr="004A1C2C">
              <w:rPr>
                <w:rFonts w:ascii="標楷體" w:eastAsia="標楷體" w:hAnsi="標楷體"/>
              </w:rPr>
              <w:t>ClCode2</w:t>
            </w:r>
          </w:p>
        </w:tc>
        <w:tc>
          <w:tcPr>
            <w:tcW w:w="1923" w:type="pct"/>
            <w:shd w:val="clear" w:color="auto" w:fill="auto"/>
            <w:vAlign w:val="center"/>
            <w:hideMark/>
          </w:tcPr>
          <w:p w14:paraId="68B5DADB" w14:textId="77777777" w:rsidR="00330AAC" w:rsidRPr="008F20B5" w:rsidRDefault="00330AAC" w:rsidP="00A44938">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75" w:type="pct"/>
            <w:shd w:val="clear" w:color="auto" w:fill="auto"/>
            <w:vAlign w:val="center"/>
            <w:hideMark/>
          </w:tcPr>
          <w:p w14:paraId="2399E69E" w14:textId="578F802F"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vAlign w:val="center"/>
            <w:hideMark/>
          </w:tcPr>
          <w:p w14:paraId="6230F3D1" w14:textId="77777777"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43C2D409"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tcPr>
          <w:p w14:paraId="4299AF15" w14:textId="0AD2603E"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1為1:房地 </w:t>
            </w:r>
            <w:r w:rsidRPr="008F20B5">
              <w:rPr>
                <w:rFonts w:ascii="標楷體" w:eastAsia="標楷體" w:hAnsi="標楷體" w:cs="新細明體" w:hint="eastAsia"/>
                <w:color w:val="000000"/>
                <w:kern w:val="0"/>
              </w:rPr>
              <w:t>時</w:t>
            </w:r>
          </w:p>
          <w:p w14:paraId="1CDE80A3"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-住宅</w:t>
            </w:r>
          </w:p>
          <w:p w14:paraId="1EF9B60C"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-辦公</w:t>
            </w:r>
          </w:p>
          <w:p w14:paraId="6CC9B31D"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-商場</w:t>
            </w:r>
          </w:p>
          <w:p w14:paraId="10E947B0"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-廠房</w:t>
            </w:r>
          </w:p>
          <w:p w14:paraId="606FF0FE"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-停車位</w:t>
            </w:r>
          </w:p>
          <w:p w14:paraId="417D3A1B"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99: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-其他</w:t>
            </w:r>
          </w:p>
          <w:p w14:paraId="7C2B04FB" w14:textId="77777777" w:rsidR="00330AAC" w:rsidRPr="008F20B5" w:rsidRDefault="00330AAC" w:rsidP="00B337D3">
            <w:pPr>
              <w:widowControl/>
              <w:rPr>
                <w:rFonts w:ascii="標楷體" w:eastAsia="標楷體" w:hAnsi="標楷體" w:cs="新細明體"/>
                <w:color w:val="000000"/>
                <w:kern w:val="0"/>
              </w:rPr>
            </w:pPr>
          </w:p>
          <w:p w14:paraId="196B15F6"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1為2:土地 </w:t>
            </w:r>
            <w:r w:rsidRPr="008F20B5">
              <w:rPr>
                <w:rFonts w:ascii="標楷體" w:eastAsia="標楷體" w:hAnsi="標楷體" w:cs="新細明體" w:hint="eastAsia"/>
                <w:color w:val="000000"/>
                <w:kern w:val="0"/>
              </w:rPr>
              <w:t>時</w:t>
            </w:r>
          </w:p>
          <w:p w14:paraId="3C362CC0"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-住宅區</w:t>
            </w:r>
          </w:p>
          <w:p w14:paraId="055F85F0"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-商業區</w:t>
            </w:r>
          </w:p>
          <w:p w14:paraId="3CA206E7"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-工業區</w:t>
            </w:r>
          </w:p>
          <w:p w14:paraId="2EEFA708"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-其他分區</w:t>
            </w:r>
          </w:p>
          <w:p w14:paraId="3AE7B2F3"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-甲種建地</w:t>
            </w:r>
          </w:p>
          <w:p w14:paraId="65C8F455"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-乙種建地</w:t>
            </w:r>
          </w:p>
          <w:p w14:paraId="69525BD6"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-丙種建地</w:t>
            </w:r>
          </w:p>
          <w:p w14:paraId="1799FD5B"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-丁種建地</w:t>
            </w:r>
          </w:p>
          <w:p w14:paraId="0B069084" w14:textId="09995305"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-其他用地</w:t>
            </w:r>
          </w:p>
        </w:tc>
      </w:tr>
      <w:tr w:rsidR="00330AAC" w:rsidRPr="008F20B5" w14:paraId="21304157" w14:textId="77777777" w:rsidTr="00614F5B">
        <w:trPr>
          <w:trHeight w:val="340"/>
        </w:trPr>
        <w:tc>
          <w:tcPr>
            <w:tcW w:w="274" w:type="pct"/>
            <w:shd w:val="clear" w:color="auto" w:fill="auto"/>
          </w:tcPr>
          <w:p w14:paraId="280FDA4F" w14:textId="1705A448"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hideMark/>
          </w:tcPr>
          <w:p w14:paraId="0336C4CC" w14:textId="4E7C269D" w:rsidR="00330AAC" w:rsidRPr="008F20B5" w:rsidRDefault="00330AAC" w:rsidP="00A44938">
            <w:pPr>
              <w:widowControl/>
              <w:rPr>
                <w:rFonts w:ascii="標楷體" w:eastAsia="標楷體" w:hAnsi="標楷體" w:cs="新細明體"/>
                <w:color w:val="000000"/>
                <w:kern w:val="0"/>
              </w:rPr>
            </w:pPr>
            <w:r w:rsidRPr="004A1C2C">
              <w:rPr>
                <w:rFonts w:ascii="標楷體" w:eastAsia="標楷體" w:hAnsi="標楷體"/>
              </w:rPr>
              <w:t xml:space="preserve">ClNo   </w:t>
            </w:r>
          </w:p>
        </w:tc>
        <w:tc>
          <w:tcPr>
            <w:tcW w:w="1923" w:type="pct"/>
            <w:shd w:val="clear" w:color="auto" w:fill="auto"/>
            <w:vAlign w:val="center"/>
            <w:hideMark/>
          </w:tcPr>
          <w:p w14:paraId="67286D25" w14:textId="77777777" w:rsidR="00330AAC" w:rsidRPr="008F20B5" w:rsidRDefault="00330AAC" w:rsidP="00A44938">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75" w:type="pct"/>
            <w:shd w:val="clear" w:color="auto" w:fill="auto"/>
            <w:hideMark/>
          </w:tcPr>
          <w:p w14:paraId="14F016A3" w14:textId="0BE22151"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hideMark/>
          </w:tcPr>
          <w:p w14:paraId="59A12ECD" w14:textId="77777777" w:rsidR="00330AAC" w:rsidRPr="008F20B5" w:rsidRDefault="00330AAC" w:rsidP="00A44938">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3F25D76A"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tcPr>
          <w:p w14:paraId="178D422C" w14:textId="244D28E0"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330AAC" w:rsidRPr="008F20B5" w14:paraId="0CB50B46" w14:textId="77777777" w:rsidTr="00614F5B">
        <w:trPr>
          <w:trHeight w:val="340"/>
        </w:trPr>
        <w:tc>
          <w:tcPr>
            <w:tcW w:w="274" w:type="pct"/>
            <w:shd w:val="clear" w:color="auto" w:fill="auto"/>
          </w:tcPr>
          <w:p w14:paraId="0C2DE830" w14:textId="77777777" w:rsidR="00330AAC" w:rsidRPr="00614F5B" w:rsidRDefault="00330AAC" w:rsidP="004A1C2C">
            <w:pPr>
              <w:pStyle w:val="af9"/>
              <w:widowControl/>
              <w:numPr>
                <w:ilvl w:val="0"/>
                <w:numId w:val="48"/>
              </w:numPr>
              <w:ind w:leftChars="0"/>
              <w:rPr>
                <w:rFonts w:ascii="標楷體" w:eastAsia="標楷體" w:hAnsi="標楷體" w:cs="新細明體"/>
                <w:color w:val="FF0000"/>
                <w:kern w:val="0"/>
                <w:highlight w:val="yellow"/>
              </w:rPr>
            </w:pPr>
          </w:p>
        </w:tc>
        <w:tc>
          <w:tcPr>
            <w:tcW w:w="714" w:type="pct"/>
            <w:shd w:val="clear" w:color="auto" w:fill="auto"/>
          </w:tcPr>
          <w:p w14:paraId="58313873" w14:textId="6DFB34AF" w:rsidR="00330AAC" w:rsidRPr="00614F5B" w:rsidRDefault="00330AAC" w:rsidP="00A44938">
            <w:pPr>
              <w:widowControl/>
              <w:rPr>
                <w:rFonts w:ascii="標楷體" w:eastAsia="標楷體" w:hAnsi="標楷體"/>
                <w:color w:val="FF0000"/>
                <w:highlight w:val="yellow"/>
              </w:rPr>
            </w:pPr>
            <w:r w:rsidRPr="00614F5B">
              <w:rPr>
                <w:rFonts w:ascii="標楷體" w:eastAsia="標楷體" w:hAnsi="標楷體"/>
                <w:color w:val="FF0000"/>
                <w:highlight w:val="yellow"/>
              </w:rPr>
              <w:t>LandSeq</w:t>
            </w:r>
          </w:p>
        </w:tc>
        <w:tc>
          <w:tcPr>
            <w:tcW w:w="1923" w:type="pct"/>
            <w:shd w:val="clear" w:color="auto" w:fill="auto"/>
            <w:vAlign w:val="center"/>
          </w:tcPr>
          <w:p w14:paraId="734F8AC3" w14:textId="28329E5A" w:rsidR="00330AAC" w:rsidRPr="00614F5B" w:rsidRDefault="00330AAC" w:rsidP="00A44938">
            <w:pPr>
              <w:widowControl/>
              <w:rPr>
                <w:rFonts w:ascii="標楷體" w:eastAsia="標楷體" w:hAnsi="標楷體" w:cs="新細明體"/>
                <w:color w:val="FF0000"/>
                <w:kern w:val="0"/>
                <w:highlight w:val="yellow"/>
              </w:rPr>
            </w:pPr>
            <w:r w:rsidRPr="00614F5B">
              <w:rPr>
                <w:rFonts w:ascii="標楷體" w:eastAsia="標楷體" w:hAnsi="標楷體" w:cs="新細明體" w:hint="eastAsia"/>
                <w:color w:val="FF0000"/>
                <w:kern w:val="0"/>
                <w:highlight w:val="yellow"/>
              </w:rPr>
              <w:t>土地序號</w:t>
            </w:r>
          </w:p>
        </w:tc>
        <w:tc>
          <w:tcPr>
            <w:tcW w:w="275" w:type="pct"/>
            <w:shd w:val="clear" w:color="auto" w:fill="auto"/>
          </w:tcPr>
          <w:p w14:paraId="4D8B45C3" w14:textId="5F5E1AB9" w:rsidR="00330AAC" w:rsidRPr="00614F5B" w:rsidRDefault="00330AAC" w:rsidP="00A44938">
            <w:pPr>
              <w:widowControl/>
              <w:jc w:val="center"/>
              <w:rPr>
                <w:rFonts w:ascii="標楷體" w:eastAsia="標楷體" w:hAnsi="標楷體" w:cs="新細明體"/>
                <w:color w:val="FF0000"/>
                <w:kern w:val="0"/>
                <w:highlight w:val="yellow"/>
              </w:rPr>
            </w:pPr>
            <w:r>
              <w:rPr>
                <w:rFonts w:ascii="標楷體" w:eastAsia="標楷體" w:hAnsi="標楷體" w:cs="新細明體" w:hint="eastAsia"/>
                <w:color w:val="FF0000"/>
                <w:kern w:val="0"/>
                <w:highlight w:val="yellow"/>
              </w:rPr>
              <w:t>9</w:t>
            </w:r>
          </w:p>
        </w:tc>
        <w:tc>
          <w:tcPr>
            <w:tcW w:w="275" w:type="pct"/>
            <w:shd w:val="clear" w:color="auto" w:fill="auto"/>
          </w:tcPr>
          <w:p w14:paraId="73002B78" w14:textId="42E10A92" w:rsidR="00330AAC" w:rsidRPr="00614F5B" w:rsidRDefault="00330AAC" w:rsidP="00A44938">
            <w:pPr>
              <w:widowControl/>
              <w:jc w:val="center"/>
              <w:rPr>
                <w:rFonts w:ascii="標楷體" w:eastAsia="標楷體" w:hAnsi="標楷體" w:cs="新細明體"/>
                <w:color w:val="FF0000"/>
                <w:kern w:val="0"/>
                <w:highlight w:val="yellow"/>
              </w:rPr>
            </w:pPr>
            <w:r w:rsidRPr="00614F5B">
              <w:rPr>
                <w:rFonts w:ascii="標楷體" w:eastAsia="標楷體" w:hAnsi="標楷體" w:cs="新細明體"/>
                <w:color w:val="FF0000"/>
                <w:kern w:val="0"/>
                <w:highlight w:val="yellow"/>
              </w:rPr>
              <w:t>3</w:t>
            </w:r>
          </w:p>
        </w:tc>
        <w:tc>
          <w:tcPr>
            <w:tcW w:w="275" w:type="pct"/>
          </w:tcPr>
          <w:p w14:paraId="282DA8A0"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tcPr>
          <w:p w14:paraId="378BA32C" w14:textId="29C5E6A2" w:rsidR="00330AAC" w:rsidRPr="008F20B5" w:rsidRDefault="00330AAC" w:rsidP="003153AB">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1為1:房地 </w:t>
            </w:r>
            <w:r w:rsidRPr="008F20B5">
              <w:rPr>
                <w:rFonts w:ascii="標楷體" w:eastAsia="標楷體" w:hAnsi="標楷體" w:cs="新細明體" w:hint="eastAsia"/>
                <w:color w:val="000000"/>
                <w:kern w:val="0"/>
              </w:rPr>
              <w:t>時</w:t>
            </w:r>
          </w:p>
          <w:p w14:paraId="68908E6E" w14:textId="13989A83" w:rsidR="00330AAC" w:rsidRPr="00614F5B" w:rsidRDefault="00330AAC">
            <w:pPr>
              <w:widowControl/>
              <w:rPr>
                <w:rFonts w:ascii="標楷體" w:eastAsia="標楷體" w:hAnsi="標楷體" w:cs="新細明體"/>
                <w:color w:val="FF0000"/>
                <w:kern w:val="0"/>
                <w:highlight w:val="yellow"/>
              </w:rPr>
            </w:pPr>
            <w:r>
              <w:rPr>
                <w:rFonts w:ascii="標楷體" w:eastAsia="標楷體" w:hAnsi="標楷體" w:cs="新細明體" w:hint="eastAsia"/>
                <w:color w:val="FF0000"/>
                <w:kern w:val="0"/>
                <w:highlight w:val="yellow"/>
              </w:rPr>
              <w:t xml:space="preserve">由 </w:t>
            </w:r>
            <w:r>
              <w:rPr>
                <w:rFonts w:ascii="標楷體" w:eastAsia="標楷體" w:hAnsi="標楷體" w:cs="新細明體"/>
                <w:color w:val="FF0000"/>
                <w:kern w:val="0"/>
                <w:highlight w:val="yellow"/>
              </w:rPr>
              <w:t>001</w:t>
            </w:r>
            <w:r>
              <w:rPr>
                <w:rFonts w:ascii="標楷體" w:eastAsia="標楷體" w:hAnsi="標楷體" w:cs="新細明體" w:hint="eastAsia"/>
                <w:color w:val="FF0000"/>
                <w:kern w:val="0"/>
                <w:highlight w:val="yellow"/>
              </w:rPr>
              <w:t>起編，2</w:t>
            </w:r>
            <w:r>
              <w:rPr>
                <w:rFonts w:ascii="標楷體" w:eastAsia="標楷體" w:hAnsi="標楷體" w:cs="新細明體"/>
                <w:color w:val="FF0000"/>
                <w:kern w:val="0"/>
                <w:highlight w:val="yellow"/>
              </w:rPr>
              <w:t>:</w:t>
            </w:r>
            <w:r>
              <w:rPr>
                <w:rFonts w:ascii="標楷體" w:eastAsia="標楷體" w:hAnsi="標楷體" w:cs="新細明體" w:hint="eastAsia"/>
                <w:color w:val="FF0000"/>
                <w:kern w:val="0"/>
                <w:highlight w:val="yellow"/>
              </w:rPr>
              <w:t>土地時固定為0</w:t>
            </w:r>
            <w:r>
              <w:rPr>
                <w:rFonts w:ascii="標楷體" w:eastAsia="標楷體" w:hAnsi="標楷體" w:cs="新細明體"/>
                <w:color w:val="FF0000"/>
                <w:kern w:val="0"/>
                <w:highlight w:val="yellow"/>
              </w:rPr>
              <w:t>00</w:t>
            </w:r>
          </w:p>
        </w:tc>
      </w:tr>
      <w:tr w:rsidR="00330AAC" w:rsidRPr="008F20B5" w14:paraId="6A6A726F" w14:textId="77777777" w:rsidTr="00614F5B">
        <w:trPr>
          <w:trHeight w:val="340"/>
        </w:trPr>
        <w:tc>
          <w:tcPr>
            <w:tcW w:w="274" w:type="pct"/>
            <w:shd w:val="clear" w:color="auto" w:fill="auto"/>
          </w:tcPr>
          <w:p w14:paraId="77D58C3A" w14:textId="085DDC8B"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tcPr>
          <w:p w14:paraId="56719045" w14:textId="17992F67" w:rsidR="00330AAC" w:rsidRPr="004A1C2C" w:rsidRDefault="00330AAC" w:rsidP="00B337D3">
            <w:pPr>
              <w:widowControl/>
              <w:rPr>
                <w:rFonts w:ascii="標楷體" w:eastAsia="標楷體" w:hAnsi="標楷體"/>
              </w:rPr>
            </w:pPr>
            <w:r w:rsidRPr="004A1C2C">
              <w:rPr>
                <w:rFonts w:ascii="標楷體" w:eastAsia="標楷體" w:hAnsi="標楷體"/>
              </w:rPr>
              <w:t>ClTypeCode</w:t>
            </w:r>
          </w:p>
        </w:tc>
        <w:tc>
          <w:tcPr>
            <w:tcW w:w="1923" w:type="pct"/>
            <w:shd w:val="clear" w:color="auto" w:fill="auto"/>
          </w:tcPr>
          <w:p w14:paraId="5DB88300" w14:textId="08A16F61"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擔保品類別</w:t>
            </w:r>
            <w:r w:rsidRPr="004A1C2C">
              <w:rPr>
                <w:rFonts w:ascii="標楷體" w:eastAsia="標楷體" w:hAnsi="標楷體"/>
              </w:rPr>
              <w:t xml:space="preserve"> </w:t>
            </w:r>
          </w:p>
        </w:tc>
        <w:tc>
          <w:tcPr>
            <w:tcW w:w="275" w:type="pct"/>
            <w:shd w:val="clear" w:color="auto" w:fill="auto"/>
          </w:tcPr>
          <w:p w14:paraId="0A869256" w14:textId="0A4764FD"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tcPr>
          <w:p w14:paraId="67A89FF7" w14:textId="2573810A"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0272E1B5"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tcPr>
          <w:p w14:paraId="63FCA2CB" w14:textId="7AAAB872"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1為1:房地 </w:t>
            </w:r>
            <w:r w:rsidRPr="008F20B5">
              <w:rPr>
                <w:rFonts w:ascii="標楷體" w:eastAsia="標楷體" w:hAnsi="標楷體" w:cs="新細明體" w:hint="eastAsia"/>
                <w:color w:val="000000"/>
                <w:kern w:val="0"/>
              </w:rPr>
              <w:t>時</w:t>
            </w:r>
          </w:p>
          <w:p w14:paraId="6DFE2C2C"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250: </w:t>
            </w:r>
            <w:r w:rsidRPr="008F20B5">
              <w:rPr>
                <w:rFonts w:ascii="標楷體" w:eastAsia="標楷體" w:hAnsi="標楷體" w:cs="新細明體" w:hint="eastAsia"/>
                <w:color w:val="000000"/>
                <w:kern w:val="0"/>
                <w:sz w:val="20"/>
                <w:szCs w:val="20"/>
              </w:rPr>
              <w:t>土地及建物－住宅用</w:t>
            </w:r>
          </w:p>
          <w:p w14:paraId="4AF17970"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260: </w:t>
            </w:r>
            <w:r w:rsidRPr="008F20B5">
              <w:rPr>
                <w:rFonts w:ascii="標楷體" w:eastAsia="標楷體" w:hAnsi="標楷體" w:cs="新細明體" w:hint="eastAsia"/>
                <w:color w:val="000000"/>
                <w:kern w:val="0"/>
                <w:sz w:val="20"/>
                <w:szCs w:val="20"/>
              </w:rPr>
              <w:t>土地及廠房</w:t>
            </w:r>
          </w:p>
          <w:p w14:paraId="2CCC956E"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270: </w:t>
            </w:r>
            <w:r w:rsidRPr="008F20B5">
              <w:rPr>
                <w:rFonts w:ascii="標楷體" w:eastAsia="標楷體" w:hAnsi="標楷體" w:cs="新細明體" w:hint="eastAsia"/>
                <w:color w:val="000000"/>
                <w:kern w:val="0"/>
                <w:sz w:val="20"/>
                <w:szCs w:val="20"/>
              </w:rPr>
              <w:t>建物（不含土地）－住宅用</w:t>
            </w:r>
          </w:p>
          <w:p w14:paraId="3F8D6B56"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lastRenderedPageBreak/>
              <w:t xml:space="preserve">280: </w:t>
            </w:r>
            <w:r w:rsidRPr="008F20B5">
              <w:rPr>
                <w:rFonts w:ascii="標楷體" w:eastAsia="標楷體" w:hAnsi="標楷體" w:cs="新細明體" w:hint="eastAsia"/>
                <w:color w:val="000000"/>
                <w:kern w:val="0"/>
                <w:sz w:val="20"/>
                <w:szCs w:val="20"/>
              </w:rPr>
              <w:t>廠房（不含土地）</w:t>
            </w:r>
          </w:p>
          <w:p w14:paraId="2F5B9BEF"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2A0: </w:t>
            </w:r>
            <w:r w:rsidRPr="008F20B5">
              <w:rPr>
                <w:rFonts w:ascii="標楷體" w:eastAsia="標楷體" w:hAnsi="標楷體" w:cs="新細明體" w:hint="eastAsia"/>
                <w:color w:val="000000"/>
                <w:kern w:val="0"/>
                <w:sz w:val="20"/>
                <w:szCs w:val="20"/>
              </w:rPr>
              <w:t>土地及建物商業用</w:t>
            </w:r>
          </w:p>
          <w:p w14:paraId="6879E38F"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2A1: </w:t>
            </w:r>
            <w:r w:rsidRPr="008F20B5">
              <w:rPr>
                <w:rFonts w:ascii="標楷體" w:eastAsia="標楷體" w:hAnsi="標楷體" w:cs="新細明體" w:hint="eastAsia"/>
                <w:color w:val="000000"/>
                <w:kern w:val="0"/>
                <w:sz w:val="20"/>
                <w:szCs w:val="20"/>
              </w:rPr>
              <w:t>觀光飯店</w:t>
            </w:r>
          </w:p>
          <w:p w14:paraId="271BC695"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2A2: </w:t>
            </w:r>
            <w:r w:rsidRPr="008F20B5">
              <w:rPr>
                <w:rFonts w:ascii="標楷體" w:eastAsia="標楷體" w:hAnsi="標楷體" w:cs="新細明體" w:hint="eastAsia"/>
                <w:color w:val="000000"/>
                <w:kern w:val="0"/>
                <w:sz w:val="20"/>
                <w:szCs w:val="20"/>
              </w:rPr>
              <w:t>醫院</w:t>
            </w:r>
          </w:p>
          <w:p w14:paraId="6F9E0F9A"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2B0: </w:t>
            </w:r>
            <w:r w:rsidRPr="008F20B5">
              <w:rPr>
                <w:rFonts w:ascii="標楷體" w:eastAsia="標楷體" w:hAnsi="標楷體" w:cs="新細明體" w:hint="eastAsia"/>
                <w:color w:val="000000"/>
                <w:kern w:val="0"/>
                <w:sz w:val="20"/>
                <w:szCs w:val="20"/>
              </w:rPr>
              <w:t>建物（不含土地）－商業用</w:t>
            </w:r>
          </w:p>
          <w:p w14:paraId="1DC9801B"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2X0: </w:t>
            </w:r>
            <w:r w:rsidRPr="008F20B5">
              <w:rPr>
                <w:rFonts w:ascii="標楷體" w:eastAsia="標楷體" w:hAnsi="標楷體" w:cs="新細明體" w:hint="eastAsia"/>
                <w:color w:val="000000"/>
                <w:kern w:val="0"/>
                <w:sz w:val="20"/>
                <w:szCs w:val="20"/>
              </w:rPr>
              <w:t>其他不動產</w:t>
            </w:r>
          </w:p>
          <w:p w14:paraId="56445AB5" w14:textId="77777777" w:rsidR="00330AAC" w:rsidRPr="008F20B5" w:rsidRDefault="00330AAC" w:rsidP="00B337D3">
            <w:pPr>
              <w:widowControl/>
              <w:rPr>
                <w:rFonts w:ascii="標楷體" w:eastAsia="標楷體" w:hAnsi="標楷體" w:cs="新細明體"/>
                <w:color w:val="000000"/>
                <w:kern w:val="0"/>
                <w:sz w:val="20"/>
                <w:szCs w:val="20"/>
              </w:rPr>
            </w:pPr>
          </w:p>
          <w:p w14:paraId="1758B5DC"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 xml:space="preserve">1為2:土地 </w:t>
            </w:r>
            <w:r w:rsidRPr="008F20B5">
              <w:rPr>
                <w:rFonts w:ascii="標楷體" w:eastAsia="標楷體" w:hAnsi="標楷體" w:cs="新細明體" w:hint="eastAsia"/>
                <w:color w:val="000000"/>
                <w:kern w:val="0"/>
              </w:rPr>
              <w:t>時</w:t>
            </w:r>
          </w:p>
          <w:p w14:paraId="4145862C"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200: </w:t>
            </w:r>
            <w:r w:rsidRPr="008F20B5">
              <w:rPr>
                <w:rFonts w:ascii="標楷體" w:eastAsia="標楷體" w:hAnsi="標楷體" w:cs="新細明體" w:hint="eastAsia"/>
                <w:color w:val="000000"/>
                <w:kern w:val="0"/>
                <w:sz w:val="20"/>
                <w:szCs w:val="20"/>
              </w:rPr>
              <w:t>房地建地（不含建物）</w:t>
            </w:r>
          </w:p>
          <w:p w14:paraId="23392A3E"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210: </w:t>
            </w:r>
            <w:r w:rsidRPr="008F20B5">
              <w:rPr>
                <w:rFonts w:ascii="標楷體" w:eastAsia="標楷體" w:hAnsi="標楷體" w:cs="新細明體" w:hint="eastAsia"/>
                <w:color w:val="000000"/>
                <w:kern w:val="0"/>
                <w:sz w:val="20"/>
                <w:szCs w:val="20"/>
              </w:rPr>
              <w:t>空地</w:t>
            </w:r>
          </w:p>
          <w:p w14:paraId="63164159"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220: </w:t>
            </w:r>
            <w:r w:rsidRPr="008F20B5">
              <w:rPr>
                <w:rFonts w:ascii="標楷體" w:eastAsia="標楷體" w:hAnsi="標楷體" w:cs="新細明體" w:hint="eastAsia"/>
                <w:color w:val="000000"/>
                <w:kern w:val="0"/>
                <w:sz w:val="20"/>
                <w:szCs w:val="20"/>
              </w:rPr>
              <w:t>農地</w:t>
            </w:r>
          </w:p>
          <w:p w14:paraId="67D5CF58"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230: </w:t>
            </w:r>
            <w:r w:rsidRPr="008F20B5">
              <w:rPr>
                <w:rFonts w:ascii="標楷體" w:eastAsia="標楷體" w:hAnsi="標楷體" w:cs="新細明體" w:hint="eastAsia"/>
                <w:color w:val="000000"/>
                <w:kern w:val="0"/>
                <w:sz w:val="20"/>
                <w:szCs w:val="20"/>
              </w:rPr>
              <w:t>林地</w:t>
            </w:r>
          </w:p>
          <w:p w14:paraId="10803EE9" w14:textId="77777777" w:rsidR="00330AAC" w:rsidRPr="008F20B5" w:rsidRDefault="00330AAC" w:rsidP="00B337D3">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240: </w:t>
            </w:r>
            <w:r w:rsidRPr="008F20B5">
              <w:rPr>
                <w:rFonts w:ascii="標楷體" w:eastAsia="標楷體" w:hAnsi="標楷體" w:cs="新細明體" w:hint="eastAsia"/>
                <w:color w:val="000000"/>
                <w:kern w:val="0"/>
                <w:sz w:val="20"/>
                <w:szCs w:val="20"/>
              </w:rPr>
              <w:t>養殖地</w:t>
            </w:r>
          </w:p>
          <w:p w14:paraId="4B0DC5CF" w14:textId="22FA1F41"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sz w:val="20"/>
                <w:szCs w:val="20"/>
              </w:rPr>
              <w:t xml:space="preserve">290: </w:t>
            </w:r>
            <w:r w:rsidRPr="008F20B5">
              <w:rPr>
                <w:rFonts w:ascii="標楷體" w:eastAsia="標楷體" w:hAnsi="標楷體" w:cs="新細明體" w:hint="eastAsia"/>
                <w:color w:val="000000"/>
                <w:kern w:val="0"/>
                <w:sz w:val="20"/>
                <w:szCs w:val="20"/>
              </w:rPr>
              <w:t>高爾夫球場</w:t>
            </w:r>
          </w:p>
        </w:tc>
      </w:tr>
      <w:tr w:rsidR="00330AAC" w:rsidRPr="008F20B5" w14:paraId="7DE175D6" w14:textId="77777777" w:rsidTr="00614F5B">
        <w:trPr>
          <w:trHeight w:val="340"/>
        </w:trPr>
        <w:tc>
          <w:tcPr>
            <w:tcW w:w="274" w:type="pct"/>
            <w:shd w:val="clear" w:color="auto" w:fill="auto"/>
          </w:tcPr>
          <w:p w14:paraId="26EF941B" w14:textId="71206DC8" w:rsidR="00330AAC" w:rsidRPr="004A1C2C" w:rsidRDefault="00330AAC" w:rsidP="004A1C2C">
            <w:pPr>
              <w:pStyle w:val="af9"/>
              <w:numPr>
                <w:ilvl w:val="1"/>
                <w:numId w:val="48"/>
              </w:numPr>
              <w:ind w:leftChars="0"/>
              <w:rPr>
                <w:rFonts w:ascii="標楷體" w:eastAsia="標楷體" w:hAnsi="標楷體"/>
              </w:rPr>
            </w:pPr>
          </w:p>
        </w:tc>
        <w:tc>
          <w:tcPr>
            <w:tcW w:w="714" w:type="pct"/>
            <w:shd w:val="clear" w:color="auto" w:fill="auto"/>
            <w:noWrap/>
            <w:hideMark/>
          </w:tcPr>
          <w:p w14:paraId="5011871B" w14:textId="04208C51"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CityCode</w:t>
            </w:r>
          </w:p>
        </w:tc>
        <w:tc>
          <w:tcPr>
            <w:tcW w:w="1923" w:type="pct"/>
            <w:shd w:val="clear" w:color="auto" w:fill="auto"/>
            <w:noWrap/>
            <w:hideMark/>
          </w:tcPr>
          <w:p w14:paraId="4B790999" w14:textId="6FB3C03C"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土地座落（縣／市）</w:t>
            </w:r>
          </w:p>
        </w:tc>
        <w:tc>
          <w:tcPr>
            <w:tcW w:w="275" w:type="pct"/>
            <w:shd w:val="clear" w:color="auto" w:fill="auto"/>
            <w:noWrap/>
            <w:vAlign w:val="center"/>
            <w:hideMark/>
          </w:tcPr>
          <w:p w14:paraId="7D7216E8"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CE5CACE" w14:textId="5DE2C291"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CA4FF50" w14:textId="77777777" w:rsidR="00330AAC"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6A18389" w14:textId="0C498CA3" w:rsidR="00330AAC" w:rsidRDefault="00330AAC">
            <w:pPr>
              <w:widowControl/>
              <w:rPr>
                <w:rFonts w:ascii="標楷體" w:eastAsia="標楷體" w:hAnsi="標楷體" w:cs="新細明體"/>
                <w:color w:val="000000"/>
                <w:kern w:val="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w:t>
            </w:r>
          </w:p>
          <w:p w14:paraId="36A1F284" w14:textId="383404BF" w:rsidR="00330AAC" w:rsidRPr="008F20B5" w:rsidRDefault="00330AAC">
            <w:pPr>
              <w:widowControl/>
              <w:rPr>
                <w:rFonts w:ascii="標楷體" w:eastAsia="標楷體" w:hAnsi="標楷體" w:cs="新細明體"/>
                <w:color w:val="000000"/>
                <w:kern w:val="0"/>
              </w:rPr>
            </w:pPr>
            <w:r>
              <w:rPr>
                <w:rFonts w:ascii="標楷體" w:eastAsia="標楷體" w:hAnsi="標楷體" w:cs="新細明體" w:hint="eastAsia"/>
                <w:color w:val="000000"/>
                <w:kern w:val="0"/>
              </w:rPr>
              <w:t>(L</w:t>
            </w:r>
            <w:r>
              <w:rPr>
                <w:rFonts w:ascii="標楷體" w:eastAsia="標楷體" w:hAnsi="標楷體" w:cs="新細明體"/>
                <w:color w:val="000000"/>
                <w:kern w:val="0"/>
              </w:rPr>
              <w:t>2416</w:t>
            </w:r>
            <w:r>
              <w:rPr>
                <w:rFonts w:ascii="標楷體" w:eastAsia="標楷體" w:hAnsi="標楷體" w:cs="新細明體" w:hint="eastAsia"/>
                <w:color w:val="000000"/>
                <w:kern w:val="0"/>
              </w:rPr>
              <w:t>轉換為新代碼)</w:t>
            </w:r>
          </w:p>
        </w:tc>
      </w:tr>
      <w:tr w:rsidR="00330AAC" w:rsidRPr="008F20B5" w14:paraId="1DD7F067" w14:textId="77777777" w:rsidTr="00614F5B">
        <w:trPr>
          <w:trHeight w:val="340"/>
        </w:trPr>
        <w:tc>
          <w:tcPr>
            <w:tcW w:w="274" w:type="pct"/>
            <w:shd w:val="clear" w:color="auto" w:fill="auto"/>
          </w:tcPr>
          <w:p w14:paraId="30CF1EA5" w14:textId="7BE8F633"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noWrap/>
          </w:tcPr>
          <w:p w14:paraId="14D77596" w14:textId="4FFE197C"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AreaCode</w:t>
            </w:r>
          </w:p>
        </w:tc>
        <w:tc>
          <w:tcPr>
            <w:tcW w:w="1923" w:type="pct"/>
            <w:shd w:val="clear" w:color="auto" w:fill="auto"/>
            <w:noWrap/>
          </w:tcPr>
          <w:p w14:paraId="28C6C692" w14:textId="6306A44C"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土地座落（鄉／鎮／市／區）</w:t>
            </w:r>
          </w:p>
        </w:tc>
        <w:tc>
          <w:tcPr>
            <w:tcW w:w="275" w:type="pct"/>
            <w:shd w:val="clear" w:color="auto" w:fill="auto"/>
            <w:noWrap/>
            <w:vAlign w:val="center"/>
          </w:tcPr>
          <w:p w14:paraId="6CBCA907" w14:textId="20187F22"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CAD5127" w14:textId="6D1B9806"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160F3775"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400F1651" w14:textId="60E39670"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330AAC" w:rsidRPr="008F20B5" w14:paraId="2B581354" w14:textId="77777777" w:rsidTr="00614F5B">
        <w:trPr>
          <w:trHeight w:val="340"/>
        </w:trPr>
        <w:tc>
          <w:tcPr>
            <w:tcW w:w="274" w:type="pct"/>
            <w:shd w:val="clear" w:color="auto" w:fill="auto"/>
          </w:tcPr>
          <w:p w14:paraId="66D854E3" w14:textId="333A0DF8"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noWrap/>
          </w:tcPr>
          <w:p w14:paraId="143D696D" w14:textId="61CF7362"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IrCode</w:t>
            </w:r>
          </w:p>
        </w:tc>
        <w:tc>
          <w:tcPr>
            <w:tcW w:w="1923" w:type="pct"/>
            <w:shd w:val="clear" w:color="auto" w:fill="auto"/>
            <w:noWrap/>
          </w:tcPr>
          <w:p w14:paraId="13022FBA" w14:textId="22DA3807" w:rsidR="00330AAC" w:rsidRPr="008F20B5" w:rsidRDefault="00330AAC">
            <w:pPr>
              <w:widowControl/>
              <w:rPr>
                <w:rFonts w:ascii="標楷體" w:eastAsia="標楷體" w:hAnsi="標楷體" w:cs="新細明體"/>
                <w:color w:val="000000"/>
                <w:kern w:val="0"/>
              </w:rPr>
            </w:pPr>
            <w:r w:rsidRPr="004A1C2C">
              <w:rPr>
                <w:rFonts w:ascii="標楷體" w:eastAsia="標楷體" w:hAnsi="標楷體" w:hint="eastAsia"/>
              </w:rPr>
              <w:t>土地座落（地段）</w:t>
            </w:r>
          </w:p>
        </w:tc>
        <w:tc>
          <w:tcPr>
            <w:tcW w:w="275" w:type="pct"/>
            <w:shd w:val="clear" w:color="auto" w:fill="auto"/>
            <w:noWrap/>
            <w:vAlign w:val="center"/>
          </w:tcPr>
          <w:p w14:paraId="55ED9DBA" w14:textId="780589B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7C8DA64" w14:textId="5536BE48"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275" w:type="pct"/>
          </w:tcPr>
          <w:p w14:paraId="0A9C546B"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0F6EDE6F" w14:textId="60CF452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w:t>
            </w:r>
          </w:p>
        </w:tc>
      </w:tr>
      <w:tr w:rsidR="00330AAC" w:rsidRPr="008F20B5" w14:paraId="4FFE7652" w14:textId="77777777" w:rsidTr="00614F5B">
        <w:trPr>
          <w:trHeight w:val="340"/>
        </w:trPr>
        <w:tc>
          <w:tcPr>
            <w:tcW w:w="274" w:type="pct"/>
            <w:shd w:val="clear" w:color="auto" w:fill="auto"/>
          </w:tcPr>
          <w:p w14:paraId="67EA3AC0" w14:textId="098FC990"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noWrap/>
          </w:tcPr>
          <w:p w14:paraId="1FDCCDEA" w14:textId="656A2A2E"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LandNo1</w:t>
            </w:r>
          </w:p>
        </w:tc>
        <w:tc>
          <w:tcPr>
            <w:tcW w:w="1923" w:type="pct"/>
            <w:shd w:val="clear" w:color="auto" w:fill="auto"/>
            <w:noWrap/>
          </w:tcPr>
          <w:p w14:paraId="74D44EA4" w14:textId="3C386C41"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w:t>
            </w:r>
            <w:r w:rsidRPr="008F20B5">
              <w:rPr>
                <w:rFonts w:ascii="標楷體" w:eastAsia="標楷體" w:hAnsi="標楷體" w:hint="eastAsia"/>
              </w:rPr>
              <w:t>－</w:t>
            </w:r>
            <w:r w:rsidRPr="004A1C2C">
              <w:rPr>
                <w:rFonts w:ascii="標楷體" w:eastAsia="標楷體" w:hAnsi="標楷體" w:hint="eastAsia"/>
              </w:rPr>
              <w:t>地號</w:t>
            </w:r>
            <w:r w:rsidRPr="008F20B5">
              <w:rPr>
                <w:rFonts w:ascii="標楷體" w:eastAsia="標楷體" w:hAnsi="標楷體"/>
              </w:rPr>
              <w:t>1</w:t>
            </w:r>
          </w:p>
        </w:tc>
        <w:tc>
          <w:tcPr>
            <w:tcW w:w="275" w:type="pct"/>
            <w:shd w:val="clear" w:color="auto" w:fill="auto"/>
            <w:noWrap/>
            <w:vAlign w:val="center"/>
          </w:tcPr>
          <w:p w14:paraId="0FD9D21B" w14:textId="1388A9B1"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325E1845" w14:textId="31BD088D"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275" w:type="pct"/>
          </w:tcPr>
          <w:p w14:paraId="21659CD4"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ED5ED53" w14:textId="2A5F3449" w:rsidR="00330AAC" w:rsidRPr="008F20B5" w:rsidRDefault="00330AAC">
            <w:pPr>
              <w:widowControl/>
              <w:rPr>
                <w:rFonts w:ascii="標楷體" w:eastAsia="標楷體" w:hAnsi="標楷體" w:cs="新細明體"/>
                <w:color w:val="000000"/>
                <w:kern w:val="0"/>
              </w:rPr>
            </w:pPr>
          </w:p>
        </w:tc>
      </w:tr>
      <w:tr w:rsidR="00330AAC" w:rsidRPr="008F20B5" w14:paraId="251EF1F2" w14:textId="77777777" w:rsidTr="00614F5B">
        <w:trPr>
          <w:trHeight w:val="340"/>
        </w:trPr>
        <w:tc>
          <w:tcPr>
            <w:tcW w:w="274" w:type="pct"/>
            <w:shd w:val="clear" w:color="auto" w:fill="auto"/>
          </w:tcPr>
          <w:p w14:paraId="611815FD" w14:textId="6C3447EA"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noWrap/>
          </w:tcPr>
          <w:p w14:paraId="74107288" w14:textId="19436340"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LandNo2</w:t>
            </w:r>
          </w:p>
        </w:tc>
        <w:tc>
          <w:tcPr>
            <w:tcW w:w="1923" w:type="pct"/>
            <w:shd w:val="clear" w:color="auto" w:fill="auto"/>
            <w:noWrap/>
          </w:tcPr>
          <w:p w14:paraId="3606D3A0" w14:textId="542448BC"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w:t>
            </w:r>
            <w:r w:rsidRPr="008F20B5">
              <w:rPr>
                <w:rFonts w:ascii="標楷體" w:eastAsia="標楷體" w:hAnsi="標楷體" w:hint="eastAsia"/>
              </w:rPr>
              <w:t>－</w:t>
            </w:r>
            <w:r w:rsidRPr="004A1C2C">
              <w:rPr>
                <w:rFonts w:ascii="標楷體" w:eastAsia="標楷體" w:hAnsi="標楷體" w:hint="eastAsia"/>
              </w:rPr>
              <w:t>地號</w:t>
            </w:r>
            <w:r w:rsidRPr="008F20B5">
              <w:rPr>
                <w:rFonts w:ascii="標楷體" w:eastAsia="標楷體" w:hAnsi="標楷體"/>
              </w:rPr>
              <w:t>2</w:t>
            </w:r>
          </w:p>
        </w:tc>
        <w:tc>
          <w:tcPr>
            <w:tcW w:w="275" w:type="pct"/>
            <w:shd w:val="clear" w:color="auto" w:fill="auto"/>
            <w:noWrap/>
            <w:vAlign w:val="center"/>
          </w:tcPr>
          <w:p w14:paraId="3EF183A8" w14:textId="0D67A864"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2549866" w14:textId="31EF2F95"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275" w:type="pct"/>
          </w:tcPr>
          <w:p w14:paraId="36AB94B2"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12676F21" w14:textId="523E2F5B" w:rsidR="00330AAC" w:rsidRPr="008F20B5" w:rsidRDefault="00330AAC">
            <w:pPr>
              <w:widowControl/>
              <w:rPr>
                <w:rFonts w:ascii="標楷體" w:eastAsia="標楷體" w:hAnsi="標楷體" w:cs="新細明體"/>
                <w:color w:val="000000"/>
                <w:kern w:val="0"/>
              </w:rPr>
            </w:pPr>
          </w:p>
        </w:tc>
      </w:tr>
      <w:tr w:rsidR="00330AAC" w:rsidRPr="008F20B5" w14:paraId="03A9B376" w14:textId="77777777" w:rsidTr="00614F5B">
        <w:trPr>
          <w:trHeight w:val="340"/>
        </w:trPr>
        <w:tc>
          <w:tcPr>
            <w:tcW w:w="274" w:type="pct"/>
            <w:shd w:val="clear" w:color="auto" w:fill="auto"/>
          </w:tcPr>
          <w:p w14:paraId="17132CA6" w14:textId="2CB7DB76"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noWrap/>
          </w:tcPr>
          <w:p w14:paraId="55A48B96" w14:textId="072201CB"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rPr>
              <w:t>LandLocation</w:t>
            </w:r>
          </w:p>
        </w:tc>
        <w:tc>
          <w:tcPr>
            <w:tcW w:w="1923" w:type="pct"/>
            <w:shd w:val="clear" w:color="auto" w:fill="auto"/>
            <w:noWrap/>
          </w:tcPr>
          <w:p w14:paraId="248BD2F1" w14:textId="4F8FF8C6" w:rsidR="00330AAC" w:rsidRPr="008F20B5" w:rsidRDefault="00330AAC" w:rsidP="00B337D3">
            <w:pPr>
              <w:widowControl/>
              <w:rPr>
                <w:rFonts w:ascii="標楷體" w:eastAsia="標楷體" w:hAnsi="標楷體" w:cs="新細明體"/>
                <w:color w:val="000000"/>
                <w:kern w:val="0"/>
              </w:rPr>
            </w:pPr>
            <w:r w:rsidRPr="004A1C2C">
              <w:rPr>
                <w:rFonts w:ascii="標楷體" w:eastAsia="標楷體" w:hAnsi="標楷體" w:hint="eastAsia"/>
              </w:rPr>
              <w:t>土地座落</w:t>
            </w:r>
          </w:p>
        </w:tc>
        <w:tc>
          <w:tcPr>
            <w:tcW w:w="275" w:type="pct"/>
            <w:shd w:val="clear" w:color="auto" w:fill="auto"/>
            <w:noWrap/>
            <w:vAlign w:val="center"/>
          </w:tcPr>
          <w:p w14:paraId="23281E40" w14:textId="325B044A"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51D47A7" w14:textId="24820415"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150</w:t>
            </w:r>
          </w:p>
        </w:tc>
        <w:tc>
          <w:tcPr>
            <w:tcW w:w="275" w:type="pct"/>
          </w:tcPr>
          <w:p w14:paraId="57F9CF76"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F52B9AB" w14:textId="6F7433F2" w:rsidR="00330AAC" w:rsidRPr="008F20B5" w:rsidRDefault="00330AAC">
            <w:pPr>
              <w:widowControl/>
              <w:rPr>
                <w:rFonts w:ascii="標楷體" w:eastAsia="標楷體" w:hAnsi="標楷體" w:cs="新細明體"/>
                <w:color w:val="000000"/>
                <w:kern w:val="0"/>
              </w:rPr>
            </w:pPr>
          </w:p>
        </w:tc>
      </w:tr>
      <w:tr w:rsidR="00330AAC" w:rsidRPr="008F20B5" w14:paraId="7DD00C62" w14:textId="77777777" w:rsidTr="00614F5B">
        <w:trPr>
          <w:trHeight w:val="340"/>
        </w:trPr>
        <w:tc>
          <w:tcPr>
            <w:tcW w:w="274" w:type="pct"/>
            <w:shd w:val="clear" w:color="auto" w:fill="auto"/>
          </w:tcPr>
          <w:p w14:paraId="4D72824F" w14:textId="3B510E3D" w:rsidR="00330AAC" w:rsidRPr="004A1C2C" w:rsidRDefault="00330AAC" w:rsidP="004A1C2C">
            <w:pPr>
              <w:pStyle w:val="af9"/>
              <w:widowControl/>
              <w:numPr>
                <w:ilvl w:val="0"/>
                <w:numId w:val="48"/>
              </w:numPr>
              <w:ind w:leftChars="0"/>
              <w:rPr>
                <w:rFonts w:ascii="標楷體" w:eastAsia="標楷體" w:hAnsi="標楷體" w:cs="新細明體"/>
                <w:color w:val="000000"/>
                <w:kern w:val="0"/>
              </w:rPr>
            </w:pPr>
          </w:p>
        </w:tc>
        <w:tc>
          <w:tcPr>
            <w:tcW w:w="714" w:type="pct"/>
            <w:shd w:val="clear" w:color="auto" w:fill="auto"/>
            <w:noWrap/>
            <w:vAlign w:val="center"/>
            <w:hideMark/>
          </w:tcPr>
          <w:p w14:paraId="3CFDFC5F" w14:textId="2F9C0085"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LandCode</w:t>
            </w:r>
          </w:p>
        </w:tc>
        <w:tc>
          <w:tcPr>
            <w:tcW w:w="1923" w:type="pct"/>
            <w:shd w:val="clear" w:color="auto" w:fill="auto"/>
            <w:noWrap/>
            <w:vAlign w:val="center"/>
            <w:hideMark/>
          </w:tcPr>
          <w:p w14:paraId="76C7A306"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地目</w:t>
            </w:r>
          </w:p>
        </w:tc>
        <w:tc>
          <w:tcPr>
            <w:tcW w:w="275" w:type="pct"/>
            <w:shd w:val="clear" w:color="auto" w:fill="auto"/>
            <w:noWrap/>
            <w:vAlign w:val="center"/>
            <w:hideMark/>
          </w:tcPr>
          <w:p w14:paraId="63C60734" w14:textId="0ECCB74D"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F0F30A1"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71430AF4" w14:textId="77777777" w:rsidR="00330AAC" w:rsidRPr="008F20B5" w:rsidRDefault="00330AAC" w:rsidP="00614F5B">
            <w:pPr>
              <w:widowControl/>
              <w:spacing w:line="280" w:lineRule="exact"/>
              <w:jc w:val="center"/>
              <w:rPr>
                <w:rFonts w:ascii="標楷體" w:eastAsia="標楷體" w:hAnsi="標楷體" w:cs="新細明體"/>
                <w:color w:val="000000"/>
                <w:kern w:val="0"/>
              </w:rPr>
            </w:pPr>
          </w:p>
        </w:tc>
        <w:tc>
          <w:tcPr>
            <w:tcW w:w="1264" w:type="pct"/>
            <w:shd w:val="clear" w:color="auto" w:fill="auto"/>
            <w:noWrap/>
            <w:vAlign w:val="center"/>
          </w:tcPr>
          <w:p w14:paraId="7D0E18D1" w14:textId="2598C825"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建</w:t>
            </w:r>
          </w:p>
          <w:p w14:paraId="20DB178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田</w:t>
            </w:r>
          </w:p>
          <w:p w14:paraId="1022EEA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旱</w:t>
            </w:r>
          </w:p>
          <w:p w14:paraId="272AA7F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雜</w:t>
            </w:r>
          </w:p>
          <w:p w14:paraId="2A7A1E5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水</w:t>
            </w:r>
          </w:p>
          <w:p w14:paraId="29EA121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道</w:t>
            </w:r>
          </w:p>
          <w:p w14:paraId="13C5088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溜</w:t>
            </w:r>
          </w:p>
          <w:p w14:paraId="08E5B6EF"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原</w:t>
            </w:r>
          </w:p>
          <w:p w14:paraId="6FA79AA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林</w:t>
            </w:r>
          </w:p>
          <w:p w14:paraId="0BE502D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養</w:t>
            </w:r>
          </w:p>
          <w:p w14:paraId="6BAAA37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墓</w:t>
            </w:r>
          </w:p>
          <w:p w14:paraId="0C4E9A6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祠</w:t>
            </w:r>
          </w:p>
          <w:p w14:paraId="3E86FB1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鐵</w:t>
            </w:r>
          </w:p>
          <w:p w14:paraId="5B5AD99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暫未編定</w:t>
            </w:r>
          </w:p>
          <w:p w14:paraId="4759B5C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w:t>
            </w:r>
          </w:p>
          <w:p w14:paraId="579FFAF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堤</w:t>
            </w:r>
          </w:p>
          <w:p w14:paraId="2F6BEE3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池</w:t>
            </w:r>
          </w:p>
          <w:p w14:paraId="5A9E599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溝</w:t>
            </w:r>
          </w:p>
          <w:p w14:paraId="44C9690E" w14:textId="5EA0B54D"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礦</w:t>
            </w:r>
          </w:p>
        </w:tc>
      </w:tr>
      <w:tr w:rsidR="00330AAC" w:rsidRPr="008F20B5" w14:paraId="277640B1" w14:textId="77777777" w:rsidTr="00614F5B">
        <w:trPr>
          <w:trHeight w:val="340"/>
        </w:trPr>
        <w:tc>
          <w:tcPr>
            <w:tcW w:w="274" w:type="pct"/>
            <w:shd w:val="clear" w:color="auto" w:fill="auto"/>
          </w:tcPr>
          <w:p w14:paraId="317804B0" w14:textId="0F71E6C3"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64589BCB" w14:textId="1FAE8555"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Area</w:t>
            </w:r>
          </w:p>
        </w:tc>
        <w:tc>
          <w:tcPr>
            <w:tcW w:w="1923" w:type="pct"/>
            <w:shd w:val="clear" w:color="auto" w:fill="auto"/>
            <w:noWrap/>
            <w:vAlign w:val="center"/>
            <w:hideMark/>
          </w:tcPr>
          <w:p w14:paraId="365D9C01" w14:textId="053DD41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面積</w:t>
            </w:r>
            <w:r w:rsidRPr="008F20B5">
              <w:rPr>
                <w:rFonts w:ascii="標楷體" w:eastAsia="標楷體" w:hAnsi="標楷體" w:cs="新細明體"/>
                <w:color w:val="000000"/>
                <w:kern w:val="0"/>
              </w:rPr>
              <w:t>(坪)</w:t>
            </w:r>
          </w:p>
        </w:tc>
        <w:tc>
          <w:tcPr>
            <w:tcW w:w="275" w:type="pct"/>
            <w:shd w:val="clear" w:color="auto" w:fill="auto"/>
            <w:noWrap/>
            <w:vAlign w:val="center"/>
            <w:hideMark/>
          </w:tcPr>
          <w:p w14:paraId="4036A35C"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0B25E7D4"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5.2</w:t>
            </w:r>
          </w:p>
        </w:tc>
        <w:tc>
          <w:tcPr>
            <w:tcW w:w="275" w:type="pct"/>
          </w:tcPr>
          <w:p w14:paraId="3A794FDF"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hideMark/>
          </w:tcPr>
          <w:p w14:paraId="483B569B" w14:textId="340838D7"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330AAC" w:rsidRPr="008F20B5" w14:paraId="71BA4170" w14:textId="77777777" w:rsidTr="00614F5B">
        <w:trPr>
          <w:trHeight w:val="340"/>
        </w:trPr>
        <w:tc>
          <w:tcPr>
            <w:tcW w:w="274" w:type="pct"/>
            <w:shd w:val="clear" w:color="auto" w:fill="auto"/>
          </w:tcPr>
          <w:p w14:paraId="7E9C8B9B" w14:textId="45B9F4FD"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56A4BA2F" w14:textId="09F86D13"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LandZoningCode</w:t>
            </w:r>
          </w:p>
        </w:tc>
        <w:tc>
          <w:tcPr>
            <w:tcW w:w="1923" w:type="pct"/>
            <w:shd w:val="clear" w:color="auto" w:fill="auto"/>
            <w:noWrap/>
            <w:vAlign w:val="center"/>
            <w:hideMark/>
          </w:tcPr>
          <w:p w14:paraId="0887871A"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使用區分</w:t>
            </w:r>
          </w:p>
        </w:tc>
        <w:tc>
          <w:tcPr>
            <w:tcW w:w="275" w:type="pct"/>
            <w:shd w:val="clear" w:color="auto" w:fill="auto"/>
            <w:noWrap/>
            <w:vAlign w:val="center"/>
            <w:hideMark/>
          </w:tcPr>
          <w:p w14:paraId="5256A4BF" w14:textId="1A7D193E"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60FB04FB" w14:textId="77777777"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403673EE" w14:textId="77777777" w:rsidR="00330AAC" w:rsidRPr="008F20B5" w:rsidRDefault="00330AAC" w:rsidP="00614F5B">
            <w:pPr>
              <w:widowControl/>
              <w:spacing w:line="280" w:lineRule="exact"/>
              <w:jc w:val="center"/>
              <w:rPr>
                <w:rFonts w:ascii="標楷體" w:eastAsia="標楷體" w:hAnsi="標楷體" w:cs="新細明體"/>
                <w:color w:val="000000"/>
                <w:kern w:val="0"/>
              </w:rPr>
            </w:pPr>
          </w:p>
        </w:tc>
        <w:tc>
          <w:tcPr>
            <w:tcW w:w="1264" w:type="pct"/>
            <w:shd w:val="clear" w:color="auto" w:fill="auto"/>
            <w:noWrap/>
            <w:vAlign w:val="center"/>
          </w:tcPr>
          <w:p w14:paraId="1A5B2C75" w14:textId="5AF9E79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特定農業區</w:t>
            </w:r>
          </w:p>
          <w:p w14:paraId="36C53B5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一般農業區</w:t>
            </w:r>
          </w:p>
          <w:p w14:paraId="4782C40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鄉村區</w:t>
            </w:r>
          </w:p>
          <w:p w14:paraId="7EA76D0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工業區</w:t>
            </w:r>
          </w:p>
          <w:p w14:paraId="780E84A0"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森林區</w:t>
            </w:r>
          </w:p>
          <w:p w14:paraId="6002DB4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山坡地保育區</w:t>
            </w:r>
          </w:p>
          <w:p w14:paraId="68A3BF1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風景區</w:t>
            </w:r>
          </w:p>
          <w:p w14:paraId="6CE7807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特定專用區</w:t>
            </w:r>
          </w:p>
          <w:p w14:paraId="083859A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國家公園區</w:t>
            </w:r>
          </w:p>
          <w:p w14:paraId="74D34DD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住宅區</w:t>
            </w:r>
          </w:p>
          <w:p w14:paraId="695D9DC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商業區</w:t>
            </w:r>
          </w:p>
          <w:p w14:paraId="477A942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行政區</w:t>
            </w:r>
          </w:p>
          <w:p w14:paraId="4492E3E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工業區</w:t>
            </w:r>
          </w:p>
          <w:p w14:paraId="523EDEA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文教區</w:t>
            </w:r>
          </w:p>
          <w:p w14:paraId="50F17C0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農業區</w:t>
            </w:r>
          </w:p>
          <w:p w14:paraId="5B30B31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風景區</w:t>
            </w:r>
          </w:p>
          <w:p w14:paraId="76539EA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保護區</w:t>
            </w:r>
          </w:p>
          <w:p w14:paraId="00FA149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水岸發展區</w:t>
            </w:r>
          </w:p>
          <w:p w14:paraId="14F5511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漁業區</w:t>
            </w:r>
          </w:p>
          <w:p w14:paraId="223547A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倉儲區</w:t>
            </w:r>
          </w:p>
          <w:p w14:paraId="7109FA7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保存區</w:t>
            </w:r>
          </w:p>
          <w:p w14:paraId="26DB6D6F"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葬儀業區</w:t>
            </w:r>
          </w:p>
          <w:p w14:paraId="4B01F94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特定專用區</w:t>
            </w:r>
          </w:p>
          <w:p w14:paraId="25C56E0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其他分區</w:t>
            </w:r>
          </w:p>
          <w:p w14:paraId="221B4D8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道路</w:t>
            </w:r>
          </w:p>
          <w:p w14:paraId="0C79E9FF"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公園</w:t>
            </w:r>
          </w:p>
          <w:p w14:paraId="3C1286B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綠地</w:t>
            </w:r>
          </w:p>
          <w:p w14:paraId="2DC72BB1"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廣場</w:t>
            </w:r>
          </w:p>
          <w:p w14:paraId="4CE3FFE3"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兒童遊樂場</w:t>
            </w:r>
          </w:p>
          <w:p w14:paraId="61DC9874"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民用航空站</w:t>
            </w:r>
          </w:p>
          <w:p w14:paraId="66D1970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停車場</w:t>
            </w:r>
          </w:p>
          <w:p w14:paraId="119C795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河道</w:t>
            </w:r>
          </w:p>
          <w:p w14:paraId="3AE780C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港埠</w:t>
            </w:r>
          </w:p>
          <w:p w14:paraId="5E44366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學校</w:t>
            </w:r>
          </w:p>
          <w:p w14:paraId="79E7B44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社教機構</w:t>
            </w:r>
          </w:p>
          <w:p w14:paraId="48FCF89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體育場</w:t>
            </w:r>
          </w:p>
          <w:p w14:paraId="2BD9943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市場</w:t>
            </w:r>
          </w:p>
          <w:p w14:paraId="551705C0"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醫療衛生機構</w:t>
            </w:r>
          </w:p>
          <w:p w14:paraId="6F446A71"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39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機關</w:t>
            </w:r>
          </w:p>
          <w:p w14:paraId="2EB46D2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公用事業</w:t>
            </w:r>
          </w:p>
          <w:p w14:paraId="5ACB836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綠帶</w:t>
            </w:r>
          </w:p>
          <w:p w14:paraId="4C7CB5E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加油站</w:t>
            </w:r>
          </w:p>
          <w:p w14:paraId="675BFEB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其他公共設施</w:t>
            </w:r>
          </w:p>
          <w:p w14:paraId="4F47A67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道路保留地</w:t>
            </w:r>
          </w:p>
          <w:p w14:paraId="0ACA2A54"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公園保留地</w:t>
            </w:r>
          </w:p>
          <w:p w14:paraId="08C69F1A"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綠地保留地</w:t>
            </w:r>
          </w:p>
          <w:p w14:paraId="46D25FF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廣場保留地</w:t>
            </w:r>
          </w:p>
          <w:p w14:paraId="0FB8776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兒童樂園場保留地</w:t>
            </w:r>
          </w:p>
          <w:p w14:paraId="32CA4B4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49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民用航空站保留地</w:t>
            </w:r>
          </w:p>
          <w:p w14:paraId="15B6522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50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停車場保留地</w:t>
            </w:r>
          </w:p>
          <w:p w14:paraId="0E7ABC4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河道保留地</w:t>
            </w:r>
          </w:p>
          <w:p w14:paraId="15967B71"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港埠保留地</w:t>
            </w:r>
          </w:p>
          <w:p w14:paraId="490A4AA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學校保留地</w:t>
            </w:r>
          </w:p>
          <w:p w14:paraId="2ADE059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社教機構保留地</w:t>
            </w:r>
          </w:p>
          <w:p w14:paraId="228A2CEE"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體育場保留地</w:t>
            </w:r>
          </w:p>
          <w:p w14:paraId="29EA789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市場保留地</w:t>
            </w:r>
          </w:p>
          <w:p w14:paraId="2320C8F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醫療衛生機構保留地</w:t>
            </w:r>
          </w:p>
          <w:p w14:paraId="3BCA879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機關保留地</w:t>
            </w:r>
          </w:p>
          <w:p w14:paraId="63C0A03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59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公用事業保留地</w:t>
            </w:r>
          </w:p>
          <w:p w14:paraId="6FCF618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60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加油站保留地</w:t>
            </w:r>
          </w:p>
          <w:p w14:paraId="18FB09F9" w14:textId="4C3E20DC"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61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其他保留地</w:t>
            </w:r>
          </w:p>
        </w:tc>
      </w:tr>
      <w:tr w:rsidR="00330AAC" w:rsidRPr="008F20B5" w14:paraId="1D6ABDDD" w14:textId="77777777" w:rsidTr="00614F5B">
        <w:trPr>
          <w:trHeight w:val="340"/>
        </w:trPr>
        <w:tc>
          <w:tcPr>
            <w:tcW w:w="274" w:type="pct"/>
            <w:shd w:val="clear" w:color="auto" w:fill="auto"/>
          </w:tcPr>
          <w:p w14:paraId="2DBB1C33" w14:textId="067F80C0"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tcPr>
          <w:p w14:paraId="7E35A03F" w14:textId="304DC45F"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LandUsageType</w:t>
            </w:r>
          </w:p>
        </w:tc>
        <w:tc>
          <w:tcPr>
            <w:tcW w:w="1923" w:type="pct"/>
            <w:shd w:val="clear" w:color="auto" w:fill="auto"/>
            <w:noWrap/>
            <w:vAlign w:val="center"/>
          </w:tcPr>
          <w:p w14:paraId="6A519B47" w14:textId="5CDBC1DA"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使用地類別</w:t>
            </w:r>
          </w:p>
        </w:tc>
        <w:tc>
          <w:tcPr>
            <w:tcW w:w="275" w:type="pct"/>
            <w:shd w:val="clear" w:color="auto" w:fill="auto"/>
            <w:noWrap/>
            <w:vAlign w:val="center"/>
          </w:tcPr>
          <w:p w14:paraId="57BEDF83" w14:textId="4155C6A3"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09193EF" w14:textId="1555EEAA"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1BAF66DC" w14:textId="77777777" w:rsidR="00330AAC" w:rsidRPr="008F20B5" w:rsidRDefault="00330AAC" w:rsidP="00614F5B">
            <w:pPr>
              <w:widowControl/>
              <w:spacing w:line="280" w:lineRule="exact"/>
              <w:jc w:val="center"/>
              <w:rPr>
                <w:rFonts w:ascii="標楷體" w:eastAsia="標楷體" w:hAnsi="標楷體" w:cs="新細明體"/>
                <w:color w:val="000000"/>
                <w:kern w:val="0"/>
              </w:rPr>
            </w:pPr>
          </w:p>
        </w:tc>
        <w:tc>
          <w:tcPr>
            <w:tcW w:w="1264" w:type="pct"/>
            <w:shd w:val="clear" w:color="auto" w:fill="auto"/>
            <w:noWrap/>
            <w:vAlign w:val="center"/>
          </w:tcPr>
          <w:p w14:paraId="3EC634FE" w14:textId="040A56C5"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甲種建築用地</w:t>
            </w:r>
          </w:p>
          <w:p w14:paraId="54EBBE00"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乙種建築用地</w:t>
            </w:r>
          </w:p>
          <w:p w14:paraId="72E4FC0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丙種建築用地</w:t>
            </w:r>
          </w:p>
          <w:p w14:paraId="55A4DC2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丁種建築用地</w:t>
            </w:r>
          </w:p>
          <w:p w14:paraId="309E8EB9"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農牧用地</w:t>
            </w:r>
          </w:p>
          <w:p w14:paraId="4DD61EC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礦業用地</w:t>
            </w:r>
          </w:p>
          <w:p w14:paraId="2A67B4C0"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交通用地</w:t>
            </w:r>
          </w:p>
          <w:p w14:paraId="678DF846"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水利用地</w:t>
            </w:r>
          </w:p>
          <w:p w14:paraId="4C7A7D0E"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遊憩用地</w:t>
            </w:r>
          </w:p>
          <w:p w14:paraId="121C63F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古蹟保存用地</w:t>
            </w:r>
          </w:p>
          <w:p w14:paraId="6632F6EE"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生態保護用地</w:t>
            </w:r>
          </w:p>
          <w:p w14:paraId="4C37F542"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國土保安</w:t>
            </w:r>
          </w:p>
          <w:p w14:paraId="19C8B4ED"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墳墓用地</w:t>
            </w:r>
          </w:p>
          <w:p w14:paraId="43D1BAAB"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特定目的事業用地</w:t>
            </w:r>
          </w:p>
          <w:p w14:paraId="5FF31267"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鹽業用地</w:t>
            </w:r>
          </w:p>
          <w:p w14:paraId="0B15E2EC"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窯業用地</w:t>
            </w:r>
          </w:p>
          <w:p w14:paraId="61AF219E"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林業用地</w:t>
            </w:r>
          </w:p>
          <w:p w14:paraId="16A998D8"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養殖用地</w:t>
            </w:r>
          </w:p>
          <w:p w14:paraId="03596645" w14:textId="77777777"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19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都市用地</w:t>
            </w:r>
          </w:p>
          <w:p w14:paraId="7BE50E83" w14:textId="17B529B4" w:rsidR="00330AAC" w:rsidRPr="008F20B5" w:rsidRDefault="00330AAC" w:rsidP="00614F5B">
            <w:pPr>
              <w:widowControl/>
              <w:spacing w:line="280" w:lineRule="exact"/>
              <w:rPr>
                <w:rFonts w:ascii="標楷體" w:eastAsia="標楷體" w:hAnsi="標楷體" w:cs="新細明體"/>
                <w:color w:val="000000"/>
                <w:kern w:val="0"/>
              </w:rPr>
            </w:pPr>
            <w:r w:rsidRPr="008F20B5">
              <w:rPr>
                <w:rFonts w:ascii="標楷體" w:eastAsia="標楷體" w:hAnsi="標楷體" w:cs="新細明體"/>
                <w:color w:val="000000"/>
                <w:kern w:val="0"/>
              </w:rPr>
              <w:t>20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暫未編定</w:t>
            </w:r>
          </w:p>
        </w:tc>
      </w:tr>
      <w:tr w:rsidR="00330AAC" w:rsidRPr="008F20B5" w14:paraId="27E6E397" w14:textId="77777777" w:rsidTr="00614F5B">
        <w:trPr>
          <w:trHeight w:val="340"/>
        </w:trPr>
        <w:tc>
          <w:tcPr>
            <w:tcW w:w="274" w:type="pct"/>
            <w:shd w:val="clear" w:color="auto" w:fill="auto"/>
          </w:tcPr>
          <w:p w14:paraId="116D576F" w14:textId="5D61901C"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ABFE69D" w14:textId="02E274F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PostedLandValue</w:t>
            </w:r>
          </w:p>
        </w:tc>
        <w:tc>
          <w:tcPr>
            <w:tcW w:w="1923" w:type="pct"/>
            <w:shd w:val="clear" w:color="auto" w:fill="auto"/>
            <w:noWrap/>
            <w:vAlign w:val="center"/>
            <w:hideMark/>
          </w:tcPr>
          <w:p w14:paraId="1EFECBBC" w14:textId="44ADE5B2"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公告土地現值</w:t>
            </w:r>
            <w:r w:rsidRPr="008F20B5">
              <w:rPr>
                <w:rFonts w:ascii="標楷體" w:eastAsia="標楷體" w:hAnsi="標楷體" w:cs="新細明體"/>
                <w:color w:val="000000"/>
                <w:kern w:val="0"/>
              </w:rPr>
              <w:t>(元)</w:t>
            </w:r>
          </w:p>
        </w:tc>
        <w:tc>
          <w:tcPr>
            <w:tcW w:w="275" w:type="pct"/>
            <w:shd w:val="clear" w:color="auto" w:fill="auto"/>
            <w:noWrap/>
            <w:vAlign w:val="center"/>
            <w:hideMark/>
          </w:tcPr>
          <w:p w14:paraId="2FDAB5B4" w14:textId="3EA6EF8D" w:rsidR="00330AAC" w:rsidRPr="008F20B5" w:rsidRDefault="00330AAC" w:rsidP="00B337D3">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noWrap/>
            <w:vAlign w:val="center"/>
            <w:hideMark/>
          </w:tcPr>
          <w:p w14:paraId="74797C06" w14:textId="0138CA30"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75" w:type="pct"/>
          </w:tcPr>
          <w:p w14:paraId="1A47CB21" w14:textId="1120DC3F"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hideMark/>
          </w:tcPr>
          <w:p w14:paraId="7397F6E0" w14:textId="2540B7BC"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73192D00" w14:textId="77777777" w:rsidTr="00614F5B">
        <w:trPr>
          <w:trHeight w:val="340"/>
        </w:trPr>
        <w:tc>
          <w:tcPr>
            <w:tcW w:w="274" w:type="pct"/>
            <w:shd w:val="clear" w:color="auto" w:fill="auto"/>
          </w:tcPr>
          <w:p w14:paraId="5FB5E734" w14:textId="1EC1A1C3"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60739D71" w14:textId="0567887D"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PostedLandValueYear</w:t>
            </w:r>
          </w:p>
        </w:tc>
        <w:tc>
          <w:tcPr>
            <w:tcW w:w="1923" w:type="pct"/>
            <w:shd w:val="clear" w:color="auto" w:fill="auto"/>
            <w:noWrap/>
            <w:vAlign w:val="center"/>
            <w:hideMark/>
          </w:tcPr>
          <w:p w14:paraId="4E6BD2F0" w14:textId="6FEBE44C"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公告土地現值年月－年</w:t>
            </w:r>
          </w:p>
        </w:tc>
        <w:tc>
          <w:tcPr>
            <w:tcW w:w="275" w:type="pct"/>
            <w:shd w:val="clear" w:color="auto" w:fill="auto"/>
            <w:noWrap/>
            <w:vAlign w:val="center"/>
            <w:hideMark/>
          </w:tcPr>
          <w:p w14:paraId="198827B1" w14:textId="47A21CFD"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767775D" w14:textId="5521BA33"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2AA433FA" w14:textId="2A3269E5" w:rsidR="00330AAC" w:rsidRPr="008F20B5" w:rsidRDefault="00110262"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775AD7E4" w14:textId="4F487B0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w:t>
            </w:r>
          </w:p>
        </w:tc>
      </w:tr>
      <w:tr w:rsidR="00330AAC" w:rsidRPr="008F20B5" w14:paraId="54DE7AE2" w14:textId="77777777" w:rsidTr="00614F5B">
        <w:trPr>
          <w:trHeight w:val="340"/>
        </w:trPr>
        <w:tc>
          <w:tcPr>
            <w:tcW w:w="274" w:type="pct"/>
            <w:shd w:val="clear" w:color="auto" w:fill="auto"/>
          </w:tcPr>
          <w:p w14:paraId="7D7314A3" w14:textId="5685A76E"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tcPr>
          <w:p w14:paraId="42EBAC8C" w14:textId="09BCCED9"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PostedLandValueMonth</w:t>
            </w:r>
          </w:p>
        </w:tc>
        <w:tc>
          <w:tcPr>
            <w:tcW w:w="1923" w:type="pct"/>
            <w:shd w:val="clear" w:color="auto" w:fill="auto"/>
            <w:noWrap/>
            <w:vAlign w:val="center"/>
          </w:tcPr>
          <w:p w14:paraId="66475019" w14:textId="3E6E5DC2"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公告土地現值年月－月</w:t>
            </w:r>
          </w:p>
        </w:tc>
        <w:tc>
          <w:tcPr>
            <w:tcW w:w="275" w:type="pct"/>
            <w:shd w:val="clear" w:color="auto" w:fill="auto"/>
            <w:noWrap/>
            <w:vAlign w:val="center"/>
          </w:tcPr>
          <w:p w14:paraId="58D8B5BC" w14:textId="47ECACE3"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0CC0C14C" w14:textId="494DD9BB"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75" w:type="pct"/>
          </w:tcPr>
          <w:p w14:paraId="33E376F5" w14:textId="7F8F2BF1" w:rsidR="00330AAC" w:rsidRPr="008F20B5" w:rsidRDefault="00110262"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4" w:type="pct"/>
            <w:shd w:val="clear" w:color="auto" w:fill="auto"/>
            <w:noWrap/>
            <w:vAlign w:val="center"/>
          </w:tcPr>
          <w:p w14:paraId="59C42579" w14:textId="786ACA65"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mm</w:t>
            </w:r>
          </w:p>
        </w:tc>
      </w:tr>
      <w:tr w:rsidR="00330AAC" w:rsidRPr="008F20B5" w14:paraId="07626FE2" w14:textId="77777777" w:rsidTr="00614F5B">
        <w:trPr>
          <w:trHeight w:val="340"/>
        </w:trPr>
        <w:tc>
          <w:tcPr>
            <w:tcW w:w="274" w:type="pct"/>
            <w:shd w:val="clear" w:color="auto" w:fill="auto"/>
          </w:tcPr>
          <w:p w14:paraId="405E508D" w14:textId="04A0EA9F"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D451759" w14:textId="2C557BC0"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TransferedYear</w:t>
            </w:r>
          </w:p>
        </w:tc>
        <w:tc>
          <w:tcPr>
            <w:tcW w:w="1923" w:type="pct"/>
            <w:shd w:val="clear" w:color="auto" w:fill="auto"/>
            <w:noWrap/>
            <w:vAlign w:val="center"/>
            <w:hideMark/>
          </w:tcPr>
          <w:p w14:paraId="5E9DA146" w14:textId="77777777" w:rsidR="00330AAC" w:rsidRPr="008F20B5" w:rsidRDefault="00330AAC" w:rsidP="00B337D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移轉年度</w:t>
            </w:r>
          </w:p>
        </w:tc>
        <w:tc>
          <w:tcPr>
            <w:tcW w:w="275" w:type="pct"/>
            <w:shd w:val="clear" w:color="auto" w:fill="auto"/>
            <w:noWrap/>
            <w:vAlign w:val="center"/>
            <w:hideMark/>
          </w:tcPr>
          <w:p w14:paraId="6040E2A7" w14:textId="6679521C"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344413E9" w14:textId="574FE273" w:rsidR="00330AAC" w:rsidRPr="008F20B5" w:rsidRDefault="00330AAC" w:rsidP="00B337D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75" w:type="pct"/>
          </w:tcPr>
          <w:p w14:paraId="0D49E5E3"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2BC930F" w14:textId="38576EFE"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w:t>
            </w:r>
          </w:p>
        </w:tc>
      </w:tr>
      <w:tr w:rsidR="00330AAC" w:rsidRPr="008F20B5" w14:paraId="5421A3D7" w14:textId="77777777" w:rsidTr="00614F5B">
        <w:trPr>
          <w:trHeight w:val="340"/>
        </w:trPr>
        <w:tc>
          <w:tcPr>
            <w:tcW w:w="274" w:type="pct"/>
            <w:shd w:val="clear" w:color="auto" w:fill="auto"/>
          </w:tcPr>
          <w:p w14:paraId="1F6D11EE" w14:textId="5DC8E366"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6558804" w14:textId="7EC8AC3F"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LastTransferedAmt</w:t>
            </w:r>
          </w:p>
        </w:tc>
        <w:tc>
          <w:tcPr>
            <w:tcW w:w="1923" w:type="pct"/>
            <w:shd w:val="clear" w:color="auto" w:fill="auto"/>
            <w:noWrap/>
            <w:vAlign w:val="center"/>
            <w:hideMark/>
          </w:tcPr>
          <w:p w14:paraId="0A4FCFE8"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前次移轉金額</w:t>
            </w:r>
          </w:p>
        </w:tc>
        <w:tc>
          <w:tcPr>
            <w:tcW w:w="275" w:type="pct"/>
            <w:shd w:val="clear" w:color="auto" w:fill="auto"/>
            <w:noWrap/>
            <w:vAlign w:val="center"/>
            <w:hideMark/>
          </w:tcPr>
          <w:p w14:paraId="32E7B194" w14:textId="3ED57406" w:rsidR="00330AAC" w:rsidRPr="008F20B5" w:rsidRDefault="00330AAC" w:rsidP="00DC4B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noWrap/>
            <w:vAlign w:val="center"/>
            <w:hideMark/>
          </w:tcPr>
          <w:p w14:paraId="7D943A60" w14:textId="441DC6B2"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75" w:type="pct"/>
          </w:tcPr>
          <w:p w14:paraId="411BC63A"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hideMark/>
          </w:tcPr>
          <w:p w14:paraId="3A907D3F" w14:textId="1DD0E405"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5D9E535E" w14:textId="77777777" w:rsidTr="00614F5B">
        <w:trPr>
          <w:trHeight w:val="340"/>
        </w:trPr>
        <w:tc>
          <w:tcPr>
            <w:tcW w:w="274" w:type="pct"/>
            <w:shd w:val="clear" w:color="auto" w:fill="auto"/>
          </w:tcPr>
          <w:p w14:paraId="1A37194B" w14:textId="6C6A10A0"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4ED20F93" w14:textId="3C0CB4F9"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EvaUnitPrice</w:t>
            </w:r>
          </w:p>
        </w:tc>
        <w:tc>
          <w:tcPr>
            <w:tcW w:w="1923" w:type="pct"/>
            <w:shd w:val="clear" w:color="auto" w:fill="auto"/>
            <w:noWrap/>
            <w:vAlign w:val="center"/>
            <w:hideMark/>
          </w:tcPr>
          <w:p w14:paraId="6BAC5ADF" w14:textId="6452593B"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鑑價單價／坪</w:t>
            </w:r>
          </w:p>
        </w:tc>
        <w:tc>
          <w:tcPr>
            <w:tcW w:w="275" w:type="pct"/>
            <w:shd w:val="clear" w:color="auto" w:fill="auto"/>
            <w:noWrap/>
            <w:vAlign w:val="center"/>
            <w:hideMark/>
          </w:tcPr>
          <w:p w14:paraId="4E2704B6" w14:textId="71C8657C" w:rsidR="00330AAC" w:rsidRPr="008F20B5" w:rsidRDefault="00330AAC" w:rsidP="00DC4B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75" w:type="pct"/>
            <w:shd w:val="clear" w:color="auto" w:fill="auto"/>
            <w:noWrap/>
            <w:vAlign w:val="center"/>
            <w:hideMark/>
          </w:tcPr>
          <w:p w14:paraId="49ECA2F1" w14:textId="4478AA71"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75" w:type="pct"/>
          </w:tcPr>
          <w:p w14:paraId="7B50B8C8" w14:textId="77777777" w:rsidR="00330AAC" w:rsidRPr="008F20B5" w:rsidDel="004444BD" w:rsidRDefault="00330AAC" w:rsidP="00614F5B">
            <w:pPr>
              <w:widowControl/>
              <w:jc w:val="center"/>
              <w:rPr>
                <w:rFonts w:ascii="標楷體" w:eastAsia="標楷體" w:hAnsi="標楷體" w:cs="新細明體"/>
                <w:color w:val="000000"/>
                <w:kern w:val="0"/>
              </w:rPr>
            </w:pPr>
          </w:p>
        </w:tc>
        <w:tc>
          <w:tcPr>
            <w:tcW w:w="1264" w:type="pct"/>
            <w:shd w:val="clear" w:color="auto" w:fill="auto"/>
            <w:vAlign w:val="center"/>
            <w:hideMark/>
          </w:tcPr>
          <w:p w14:paraId="1633D5D0" w14:textId="2FEA45CD"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330AAC" w:rsidRPr="008F20B5" w14:paraId="1107D516" w14:textId="77777777" w:rsidTr="00614F5B">
        <w:trPr>
          <w:trHeight w:val="340"/>
        </w:trPr>
        <w:tc>
          <w:tcPr>
            <w:tcW w:w="274" w:type="pct"/>
            <w:shd w:val="clear" w:color="auto" w:fill="auto"/>
          </w:tcPr>
          <w:p w14:paraId="0CDAAB97" w14:textId="05CDA43F"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3BF577D4" w14:textId="3D22AF85"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LandUsageCode</w:t>
            </w:r>
          </w:p>
        </w:tc>
        <w:tc>
          <w:tcPr>
            <w:tcW w:w="1923" w:type="pct"/>
            <w:shd w:val="clear" w:color="auto" w:fill="auto"/>
            <w:noWrap/>
            <w:vAlign w:val="center"/>
            <w:hideMark/>
          </w:tcPr>
          <w:p w14:paraId="5302CDCA"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土地使用別</w:t>
            </w:r>
          </w:p>
        </w:tc>
        <w:tc>
          <w:tcPr>
            <w:tcW w:w="275" w:type="pct"/>
            <w:shd w:val="clear" w:color="auto" w:fill="auto"/>
            <w:noWrap/>
            <w:vAlign w:val="center"/>
            <w:hideMark/>
          </w:tcPr>
          <w:p w14:paraId="2D9DAD0E" w14:textId="76B468B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hideMark/>
          </w:tcPr>
          <w:p w14:paraId="1504B06E" w14:textId="7777777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0E70470D"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2B85F2C8" w14:textId="62CDDBA5"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自用</w:t>
            </w:r>
          </w:p>
          <w:p w14:paraId="4CBFB082" w14:textId="77777777"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閒置</w:t>
            </w:r>
          </w:p>
          <w:p w14:paraId="70E33A7F" w14:textId="77777777"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投資</w:t>
            </w:r>
          </w:p>
          <w:p w14:paraId="58482115" w14:textId="77777777"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出租</w:t>
            </w:r>
          </w:p>
          <w:p w14:paraId="622A01B6" w14:textId="77777777" w:rsidR="00330AAC" w:rsidRPr="008F20B5" w:rsidRDefault="00330AAC"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無償供他人使用</w:t>
            </w:r>
          </w:p>
          <w:p w14:paraId="6FF1243B" w14:textId="022227CD"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6: </w:t>
            </w:r>
            <w:r w:rsidRPr="008F20B5">
              <w:rPr>
                <w:rFonts w:ascii="標楷體" w:eastAsia="標楷體" w:hAnsi="標楷體" w:cs="新細明體" w:hint="eastAsia"/>
                <w:color w:val="000000"/>
                <w:kern w:val="0"/>
              </w:rPr>
              <w:t>其他</w:t>
            </w:r>
          </w:p>
        </w:tc>
      </w:tr>
      <w:tr w:rsidR="00330AAC" w:rsidRPr="008F20B5" w14:paraId="35FF0BF2" w14:textId="77777777" w:rsidTr="00614F5B">
        <w:trPr>
          <w:trHeight w:val="340"/>
        </w:trPr>
        <w:tc>
          <w:tcPr>
            <w:tcW w:w="274" w:type="pct"/>
            <w:shd w:val="clear" w:color="auto" w:fill="auto"/>
          </w:tcPr>
          <w:p w14:paraId="54FCC053" w14:textId="65D9D7F4"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7F6B0E7C" w14:textId="713E991C"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LandRentStartDate</w:t>
            </w:r>
          </w:p>
        </w:tc>
        <w:tc>
          <w:tcPr>
            <w:tcW w:w="1923" w:type="pct"/>
            <w:shd w:val="clear" w:color="auto" w:fill="auto"/>
            <w:noWrap/>
            <w:vAlign w:val="center"/>
            <w:hideMark/>
          </w:tcPr>
          <w:p w14:paraId="49179F2F"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土地租約起日</w:t>
            </w:r>
          </w:p>
        </w:tc>
        <w:tc>
          <w:tcPr>
            <w:tcW w:w="275" w:type="pct"/>
            <w:shd w:val="clear" w:color="auto" w:fill="auto"/>
            <w:noWrap/>
            <w:vAlign w:val="center"/>
            <w:hideMark/>
          </w:tcPr>
          <w:p w14:paraId="2A42BCE5" w14:textId="7777777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5D556978" w14:textId="0984AF7A"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4DE5B6FC"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hideMark/>
          </w:tcPr>
          <w:p w14:paraId="30BBF6FD" w14:textId="046265BD"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50798167" w14:textId="77777777" w:rsidTr="00614F5B">
        <w:trPr>
          <w:trHeight w:val="340"/>
        </w:trPr>
        <w:tc>
          <w:tcPr>
            <w:tcW w:w="274" w:type="pct"/>
            <w:shd w:val="clear" w:color="auto" w:fill="auto"/>
          </w:tcPr>
          <w:p w14:paraId="147A1A0F" w14:textId="79902FCA"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hideMark/>
          </w:tcPr>
          <w:p w14:paraId="2B466E71" w14:textId="2B86555D"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LandRentEndDate</w:t>
            </w:r>
          </w:p>
        </w:tc>
        <w:tc>
          <w:tcPr>
            <w:tcW w:w="1923" w:type="pct"/>
            <w:shd w:val="clear" w:color="auto" w:fill="auto"/>
            <w:noWrap/>
            <w:vAlign w:val="center"/>
            <w:hideMark/>
          </w:tcPr>
          <w:p w14:paraId="4807B958"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土地租約到期日</w:t>
            </w:r>
          </w:p>
        </w:tc>
        <w:tc>
          <w:tcPr>
            <w:tcW w:w="275" w:type="pct"/>
            <w:shd w:val="clear" w:color="auto" w:fill="auto"/>
            <w:noWrap/>
            <w:vAlign w:val="center"/>
            <w:hideMark/>
          </w:tcPr>
          <w:p w14:paraId="6B5E4C11" w14:textId="7777777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hideMark/>
          </w:tcPr>
          <w:p w14:paraId="1B9925FC" w14:textId="5B85A9B9"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0CF65A94"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hideMark/>
          </w:tcPr>
          <w:p w14:paraId="5D52E71F" w14:textId="00A9CBA6"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1269F5FC" w14:textId="77777777" w:rsidTr="00614F5B">
        <w:trPr>
          <w:trHeight w:val="340"/>
        </w:trPr>
        <w:tc>
          <w:tcPr>
            <w:tcW w:w="274" w:type="pct"/>
            <w:shd w:val="clear" w:color="auto" w:fill="auto"/>
          </w:tcPr>
          <w:p w14:paraId="47471CF8" w14:textId="755D4840"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vAlign w:val="center"/>
          </w:tcPr>
          <w:p w14:paraId="0E2F3A93" w14:textId="6E0AAA42"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L2416</w:t>
            </w:r>
            <w:r w:rsidRPr="004A1C2C">
              <w:rPr>
                <w:rFonts w:ascii="標楷體" w:eastAsia="標楷體" w:hAnsi="標楷體"/>
                <w:color w:val="000000" w:themeColor="text1"/>
              </w:rPr>
              <w:t>OwnerOccurs</w:t>
            </w:r>
          </w:p>
        </w:tc>
        <w:tc>
          <w:tcPr>
            <w:tcW w:w="1923" w:type="pct"/>
            <w:shd w:val="clear" w:color="auto" w:fill="auto"/>
            <w:noWrap/>
            <w:vAlign w:val="center"/>
          </w:tcPr>
          <w:p w14:paraId="44E6E322" w14:textId="77777777" w:rsidR="00330AAC" w:rsidRPr="004A1C2C" w:rsidRDefault="00330AAC" w:rsidP="00DC4BAC">
            <w:pPr>
              <w:widowControl/>
              <w:rPr>
                <w:rFonts w:ascii="標楷體" w:eastAsia="標楷體" w:hAnsi="標楷體" w:cs="新細明體"/>
                <w:color w:val="000000" w:themeColor="text1"/>
                <w:kern w:val="0"/>
              </w:rPr>
            </w:pPr>
          </w:p>
        </w:tc>
        <w:tc>
          <w:tcPr>
            <w:tcW w:w="275" w:type="pct"/>
            <w:shd w:val="clear" w:color="auto" w:fill="auto"/>
            <w:noWrap/>
            <w:vAlign w:val="center"/>
          </w:tcPr>
          <w:p w14:paraId="68A45F00" w14:textId="77777777" w:rsidR="00330AAC" w:rsidRPr="008F20B5" w:rsidRDefault="00330AAC" w:rsidP="00DC4BAC">
            <w:pPr>
              <w:widowControl/>
              <w:jc w:val="center"/>
              <w:rPr>
                <w:rFonts w:ascii="標楷體" w:eastAsia="標楷體" w:hAnsi="標楷體" w:cs="新細明體"/>
                <w:color w:val="000000"/>
                <w:kern w:val="0"/>
              </w:rPr>
            </w:pPr>
          </w:p>
        </w:tc>
        <w:tc>
          <w:tcPr>
            <w:tcW w:w="275" w:type="pct"/>
            <w:shd w:val="clear" w:color="auto" w:fill="auto"/>
            <w:noWrap/>
            <w:vAlign w:val="center"/>
          </w:tcPr>
          <w:p w14:paraId="04DD6011" w14:textId="77777777" w:rsidR="00330AAC" w:rsidRPr="008F20B5" w:rsidRDefault="00330AAC" w:rsidP="00DC4BAC">
            <w:pPr>
              <w:widowControl/>
              <w:jc w:val="center"/>
              <w:rPr>
                <w:rFonts w:ascii="標楷體" w:eastAsia="標楷體" w:hAnsi="標楷體" w:cs="新細明體"/>
                <w:color w:val="000000"/>
                <w:kern w:val="0"/>
              </w:rPr>
            </w:pPr>
          </w:p>
        </w:tc>
        <w:tc>
          <w:tcPr>
            <w:tcW w:w="275" w:type="pct"/>
          </w:tcPr>
          <w:p w14:paraId="1E4DC882"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BBB1038" w14:textId="7B3AEAC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可輸入多</w:t>
            </w:r>
            <w:r w:rsidRPr="008F20B5">
              <w:rPr>
                <w:rFonts w:ascii="標楷體" w:eastAsia="標楷體" w:hAnsi="標楷體" w:hint="eastAsia"/>
              </w:rPr>
              <w:t>組</w:t>
            </w:r>
          </w:p>
        </w:tc>
      </w:tr>
      <w:tr w:rsidR="00330AAC" w:rsidRPr="008F20B5" w14:paraId="47253505" w14:textId="77777777" w:rsidTr="00614F5B">
        <w:trPr>
          <w:trHeight w:val="340"/>
        </w:trPr>
        <w:tc>
          <w:tcPr>
            <w:tcW w:w="274" w:type="pct"/>
            <w:shd w:val="clear" w:color="auto" w:fill="auto"/>
          </w:tcPr>
          <w:p w14:paraId="0A07D4E9" w14:textId="06D83146"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697FB048" w14:textId="498497C6" w:rsidR="00330AAC" w:rsidRPr="004A1C2C" w:rsidRDefault="00330AAC" w:rsidP="004A1C2C">
            <w:pPr>
              <w:widowControl/>
              <w:ind w:leftChars="100" w:left="240"/>
              <w:rPr>
                <w:rFonts w:ascii="標楷體" w:eastAsia="標楷體" w:hAnsi="標楷體" w:cs="新細明體"/>
                <w:color w:val="000000" w:themeColor="text1"/>
                <w:kern w:val="0"/>
              </w:rPr>
            </w:pPr>
            <w:r w:rsidRPr="004A1C2C">
              <w:rPr>
                <w:rFonts w:ascii="標楷體" w:eastAsia="標楷體" w:hAnsi="標楷體"/>
                <w:color w:val="000000" w:themeColor="text1"/>
              </w:rPr>
              <w:t>OwnerId</w:t>
            </w:r>
          </w:p>
        </w:tc>
        <w:tc>
          <w:tcPr>
            <w:tcW w:w="1923" w:type="pct"/>
            <w:shd w:val="clear" w:color="auto" w:fill="auto"/>
            <w:noWrap/>
          </w:tcPr>
          <w:p w14:paraId="629A987D" w14:textId="57E53CF5"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統編</w:t>
            </w:r>
          </w:p>
        </w:tc>
        <w:tc>
          <w:tcPr>
            <w:tcW w:w="275" w:type="pct"/>
            <w:shd w:val="clear" w:color="auto" w:fill="auto"/>
            <w:noWrap/>
            <w:vAlign w:val="center"/>
          </w:tcPr>
          <w:p w14:paraId="5FD8E78C" w14:textId="7F744345"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F37D488" w14:textId="27EFCD39"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3093D8F4"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BE123BF" w14:textId="2911F294" w:rsidR="00330AAC" w:rsidRPr="008F20B5" w:rsidRDefault="00330AAC" w:rsidP="00DC4BAC">
            <w:pPr>
              <w:widowControl/>
              <w:rPr>
                <w:rFonts w:ascii="標楷體" w:eastAsia="標楷體" w:hAnsi="標楷體" w:cs="新細明體"/>
                <w:color w:val="000000"/>
                <w:kern w:val="0"/>
              </w:rPr>
            </w:pPr>
          </w:p>
        </w:tc>
      </w:tr>
      <w:tr w:rsidR="00330AAC" w:rsidRPr="008F20B5" w14:paraId="1C3BED0A" w14:textId="77777777" w:rsidTr="00614F5B">
        <w:trPr>
          <w:trHeight w:val="340"/>
        </w:trPr>
        <w:tc>
          <w:tcPr>
            <w:tcW w:w="274" w:type="pct"/>
            <w:shd w:val="clear" w:color="auto" w:fill="auto"/>
          </w:tcPr>
          <w:p w14:paraId="614BD2EB" w14:textId="2EE70121"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34E77669" w14:textId="7EBF59A6" w:rsidR="00330AAC" w:rsidRPr="004A1C2C" w:rsidRDefault="00330AAC" w:rsidP="004A1C2C">
            <w:pPr>
              <w:widowControl/>
              <w:ind w:leftChars="100" w:left="240"/>
              <w:rPr>
                <w:rFonts w:ascii="標楷體" w:eastAsia="標楷體" w:hAnsi="標楷體" w:cs="新細明體"/>
                <w:color w:val="000000" w:themeColor="text1"/>
                <w:kern w:val="0"/>
              </w:rPr>
            </w:pPr>
            <w:r w:rsidRPr="004A1C2C">
              <w:rPr>
                <w:rFonts w:ascii="標楷體" w:eastAsia="標楷體" w:hAnsi="標楷體"/>
                <w:color w:val="000000" w:themeColor="text1"/>
              </w:rPr>
              <w:t>OwnerName</w:t>
            </w:r>
          </w:p>
        </w:tc>
        <w:tc>
          <w:tcPr>
            <w:tcW w:w="1923" w:type="pct"/>
            <w:shd w:val="clear" w:color="auto" w:fill="auto"/>
            <w:noWrap/>
          </w:tcPr>
          <w:p w14:paraId="2EB66958" w14:textId="1EBEAFC2"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姓名</w:t>
            </w:r>
          </w:p>
        </w:tc>
        <w:tc>
          <w:tcPr>
            <w:tcW w:w="275" w:type="pct"/>
            <w:shd w:val="clear" w:color="auto" w:fill="auto"/>
            <w:noWrap/>
            <w:vAlign w:val="center"/>
          </w:tcPr>
          <w:p w14:paraId="26F42E96" w14:textId="3CF590CD"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00ABED43" w14:textId="6F231964"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75" w:type="pct"/>
          </w:tcPr>
          <w:p w14:paraId="4483988B"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EB9E2BA" w14:textId="32F6E388" w:rsidR="00330AAC" w:rsidRPr="008F20B5" w:rsidRDefault="00330AAC" w:rsidP="00DC4BAC">
            <w:pPr>
              <w:widowControl/>
              <w:rPr>
                <w:rFonts w:ascii="標楷體" w:eastAsia="標楷體" w:hAnsi="標楷體" w:cs="新細明體"/>
                <w:color w:val="000000"/>
                <w:kern w:val="0"/>
              </w:rPr>
            </w:pPr>
          </w:p>
        </w:tc>
      </w:tr>
      <w:tr w:rsidR="00330AAC" w:rsidRPr="008F20B5" w14:paraId="7E3FD78D" w14:textId="77777777" w:rsidTr="00614F5B">
        <w:trPr>
          <w:trHeight w:val="340"/>
        </w:trPr>
        <w:tc>
          <w:tcPr>
            <w:tcW w:w="274" w:type="pct"/>
            <w:shd w:val="clear" w:color="auto" w:fill="auto"/>
          </w:tcPr>
          <w:p w14:paraId="514A9FB0" w14:textId="6B16E9D9"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36DCFAFB" w14:textId="0DDF2387" w:rsidR="00330AAC" w:rsidRPr="004A1C2C" w:rsidRDefault="00330AAC"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OwnerRelCode</w:t>
            </w:r>
          </w:p>
        </w:tc>
        <w:tc>
          <w:tcPr>
            <w:tcW w:w="1923" w:type="pct"/>
            <w:shd w:val="clear" w:color="auto" w:fill="auto"/>
            <w:noWrap/>
          </w:tcPr>
          <w:p w14:paraId="56953311" w14:textId="2853AAC8"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與授信戶關係</w:t>
            </w:r>
          </w:p>
        </w:tc>
        <w:tc>
          <w:tcPr>
            <w:tcW w:w="275" w:type="pct"/>
            <w:shd w:val="clear" w:color="auto" w:fill="auto"/>
            <w:noWrap/>
            <w:vAlign w:val="center"/>
          </w:tcPr>
          <w:p w14:paraId="34D502BF" w14:textId="630CEAE0"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6AD71E9E" w14:textId="4462AD03" w:rsidR="00330AAC" w:rsidRPr="008F20B5" w:rsidRDefault="007B38E5" w:rsidP="00DC4B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2</w:t>
            </w:r>
          </w:p>
        </w:tc>
        <w:tc>
          <w:tcPr>
            <w:tcW w:w="275" w:type="pct"/>
          </w:tcPr>
          <w:p w14:paraId="537D22D7"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2625A737" w14:textId="478C37D1" w:rsidR="005345D9" w:rsidRDefault="005345D9" w:rsidP="005345D9">
            <w:pPr>
              <w:widowControl/>
              <w:rPr>
                <w:rFonts w:ascii="標楷體" w:eastAsia="標楷體" w:hAnsi="標楷體" w:cs="新細明體"/>
                <w:color w:val="000000"/>
                <w:kern w:val="0"/>
              </w:rPr>
            </w:pPr>
            <w:r>
              <w:rPr>
                <w:rFonts w:ascii="標楷體" w:eastAsia="標楷體" w:hAnsi="標楷體" w:cs="新細明體" w:hint="eastAsia"/>
                <w:color w:val="000000"/>
                <w:kern w:val="0"/>
              </w:rPr>
              <w:t>需前補0</w:t>
            </w:r>
          </w:p>
          <w:p w14:paraId="3BD82BA0" w14:textId="0BF08B88"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00本人</w:t>
            </w:r>
          </w:p>
          <w:p w14:paraId="6F0E7236"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01夫</w:t>
            </w:r>
          </w:p>
          <w:p w14:paraId="184080B3"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02妻</w:t>
            </w:r>
          </w:p>
          <w:p w14:paraId="7D9608E6"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03父</w:t>
            </w:r>
          </w:p>
          <w:p w14:paraId="7FE05065"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04母</w:t>
            </w:r>
          </w:p>
          <w:p w14:paraId="5B7921CF"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05子</w:t>
            </w:r>
          </w:p>
          <w:p w14:paraId="5112EA6C"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06女</w:t>
            </w:r>
          </w:p>
          <w:p w14:paraId="5DB82479"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07兄</w:t>
            </w:r>
          </w:p>
          <w:p w14:paraId="7C5C1DBB"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08弟</w:t>
            </w:r>
          </w:p>
          <w:p w14:paraId="74ED7EB9"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09姊</w:t>
            </w:r>
          </w:p>
          <w:p w14:paraId="56237FB5"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10妹</w:t>
            </w:r>
          </w:p>
          <w:p w14:paraId="2AE73060" w14:textId="77777777" w:rsidR="005345D9" w:rsidRPr="005345D9"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11姪子</w:t>
            </w:r>
          </w:p>
          <w:p w14:paraId="59BE8D4E" w14:textId="363D3201" w:rsidR="00330AAC" w:rsidRPr="008F20B5" w:rsidRDefault="005345D9" w:rsidP="005345D9">
            <w:pPr>
              <w:widowControl/>
              <w:rPr>
                <w:rFonts w:ascii="標楷體" w:eastAsia="標楷體" w:hAnsi="標楷體" w:cs="新細明體"/>
                <w:color w:val="000000"/>
                <w:kern w:val="0"/>
              </w:rPr>
            </w:pPr>
            <w:r w:rsidRPr="005345D9">
              <w:rPr>
                <w:rFonts w:ascii="標楷體" w:eastAsia="標楷體" w:hAnsi="標楷體" w:cs="新細明體" w:hint="eastAsia"/>
                <w:color w:val="000000"/>
                <w:kern w:val="0"/>
              </w:rPr>
              <w:t>99其他</w:t>
            </w:r>
          </w:p>
        </w:tc>
      </w:tr>
      <w:tr w:rsidR="00330AAC" w:rsidRPr="008F20B5" w14:paraId="4B73458C" w14:textId="77777777" w:rsidTr="00614F5B">
        <w:trPr>
          <w:trHeight w:val="340"/>
        </w:trPr>
        <w:tc>
          <w:tcPr>
            <w:tcW w:w="274" w:type="pct"/>
            <w:shd w:val="clear" w:color="auto" w:fill="auto"/>
          </w:tcPr>
          <w:p w14:paraId="5078288C" w14:textId="1088A1EA"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2CB86FF5" w14:textId="64B4124C" w:rsidR="00330AAC" w:rsidRPr="004A1C2C" w:rsidRDefault="00330AAC"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OwnerPart</w:t>
            </w:r>
          </w:p>
        </w:tc>
        <w:tc>
          <w:tcPr>
            <w:tcW w:w="1923" w:type="pct"/>
            <w:shd w:val="clear" w:color="auto" w:fill="auto"/>
            <w:noWrap/>
          </w:tcPr>
          <w:p w14:paraId="3AABCF77" w14:textId="4827E42E"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持份比例</w:t>
            </w:r>
            <w:r w:rsidRPr="004A1C2C">
              <w:rPr>
                <w:rFonts w:ascii="標楷體" w:eastAsia="標楷體" w:hAnsi="標楷體"/>
                <w:color w:val="000000" w:themeColor="text1"/>
              </w:rPr>
              <w:t>(分子)</w:t>
            </w:r>
          </w:p>
        </w:tc>
        <w:tc>
          <w:tcPr>
            <w:tcW w:w="275" w:type="pct"/>
            <w:shd w:val="clear" w:color="auto" w:fill="auto"/>
            <w:noWrap/>
            <w:vAlign w:val="center"/>
          </w:tcPr>
          <w:p w14:paraId="6C42CA51" w14:textId="1F576A5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9586735" w14:textId="1883FFA4"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7A6F9D90"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2F7C37BE" w14:textId="02AE7949" w:rsidR="00330AAC" w:rsidRPr="008F20B5" w:rsidRDefault="00330AAC" w:rsidP="00DC4BAC">
            <w:pPr>
              <w:widowControl/>
              <w:rPr>
                <w:rFonts w:ascii="標楷體" w:eastAsia="標楷體" w:hAnsi="標楷體" w:cs="新細明體"/>
                <w:color w:val="000000"/>
                <w:kern w:val="0"/>
              </w:rPr>
            </w:pPr>
          </w:p>
        </w:tc>
      </w:tr>
      <w:tr w:rsidR="00330AAC" w:rsidRPr="008F20B5" w14:paraId="5A5DA02C" w14:textId="77777777" w:rsidTr="00614F5B">
        <w:trPr>
          <w:trHeight w:val="340"/>
        </w:trPr>
        <w:tc>
          <w:tcPr>
            <w:tcW w:w="274" w:type="pct"/>
            <w:shd w:val="clear" w:color="auto" w:fill="auto"/>
          </w:tcPr>
          <w:p w14:paraId="6D94784E" w14:textId="0F6C78EA"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73D82B8A" w14:textId="6B2EE7D1" w:rsidR="00330AAC" w:rsidRPr="004A1C2C" w:rsidRDefault="00330AAC"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OwnerTotal</w:t>
            </w:r>
          </w:p>
        </w:tc>
        <w:tc>
          <w:tcPr>
            <w:tcW w:w="1923" w:type="pct"/>
            <w:shd w:val="clear" w:color="auto" w:fill="auto"/>
            <w:noWrap/>
          </w:tcPr>
          <w:p w14:paraId="470B39DB" w14:textId="35BC787D"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土地所有權人</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持份比率</w:t>
            </w:r>
            <w:r w:rsidRPr="004A1C2C">
              <w:rPr>
                <w:rFonts w:ascii="標楷體" w:eastAsia="標楷體" w:hAnsi="標楷體"/>
                <w:color w:val="000000" w:themeColor="text1"/>
              </w:rPr>
              <w:t>(分母)</w:t>
            </w:r>
          </w:p>
        </w:tc>
        <w:tc>
          <w:tcPr>
            <w:tcW w:w="275" w:type="pct"/>
            <w:shd w:val="clear" w:color="auto" w:fill="auto"/>
            <w:noWrap/>
            <w:vAlign w:val="center"/>
          </w:tcPr>
          <w:p w14:paraId="14B74F9E" w14:textId="6A0855F8"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77617B2" w14:textId="3D3FBB12"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75" w:type="pct"/>
          </w:tcPr>
          <w:p w14:paraId="4370426C"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6877E373" w14:textId="26FC986D" w:rsidR="00330AAC" w:rsidRPr="008F20B5" w:rsidRDefault="00330AAC" w:rsidP="00DC4BAC">
            <w:pPr>
              <w:widowControl/>
              <w:rPr>
                <w:rFonts w:ascii="標楷體" w:eastAsia="標楷體" w:hAnsi="標楷體" w:cs="新細明體"/>
                <w:color w:val="000000"/>
                <w:kern w:val="0"/>
              </w:rPr>
            </w:pPr>
          </w:p>
        </w:tc>
      </w:tr>
      <w:tr w:rsidR="00330AAC" w:rsidRPr="008F20B5" w14:paraId="1AD77806" w14:textId="77777777" w:rsidTr="00614F5B">
        <w:trPr>
          <w:trHeight w:val="340"/>
        </w:trPr>
        <w:tc>
          <w:tcPr>
            <w:tcW w:w="274" w:type="pct"/>
            <w:shd w:val="clear" w:color="auto" w:fill="auto"/>
          </w:tcPr>
          <w:p w14:paraId="40757FDB" w14:textId="4F676D0B"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76B6BAC3" w14:textId="3EF1835B" w:rsidR="00330AAC" w:rsidRPr="004A1C2C" w:rsidRDefault="00330AAC" w:rsidP="004A1C2C">
            <w:pPr>
              <w:widowControl/>
              <w:rPr>
                <w:rFonts w:ascii="標楷體" w:eastAsia="標楷體" w:hAnsi="標楷體"/>
                <w:color w:val="000000" w:themeColor="text1"/>
              </w:rPr>
            </w:pPr>
            <w:r w:rsidRPr="004A1C2C">
              <w:rPr>
                <w:rFonts w:ascii="標楷體" w:eastAsia="標楷體" w:hAnsi="標楷體" w:cs="新細明體"/>
                <w:color w:val="000000" w:themeColor="text1"/>
                <w:kern w:val="0"/>
              </w:rPr>
              <w:t>L2416</w:t>
            </w:r>
            <w:r w:rsidRPr="004A1C2C">
              <w:rPr>
                <w:rFonts w:ascii="標楷體" w:eastAsia="標楷體" w:hAnsi="標楷體"/>
                <w:color w:val="000000" w:themeColor="text1"/>
              </w:rPr>
              <w:t>ReasonOccurs</w:t>
            </w:r>
          </w:p>
        </w:tc>
        <w:tc>
          <w:tcPr>
            <w:tcW w:w="1923" w:type="pct"/>
            <w:shd w:val="clear" w:color="auto" w:fill="auto"/>
            <w:noWrap/>
          </w:tcPr>
          <w:p w14:paraId="5B27D29C" w14:textId="77777777" w:rsidR="00330AAC" w:rsidRPr="004A1C2C" w:rsidRDefault="00330AAC" w:rsidP="00DC4BAC">
            <w:pPr>
              <w:widowControl/>
              <w:rPr>
                <w:rFonts w:ascii="標楷體" w:eastAsia="標楷體" w:hAnsi="標楷體"/>
                <w:color w:val="000000" w:themeColor="text1"/>
              </w:rPr>
            </w:pPr>
          </w:p>
        </w:tc>
        <w:tc>
          <w:tcPr>
            <w:tcW w:w="275" w:type="pct"/>
            <w:shd w:val="clear" w:color="auto" w:fill="auto"/>
            <w:noWrap/>
            <w:vAlign w:val="center"/>
          </w:tcPr>
          <w:p w14:paraId="21C7899C" w14:textId="77777777" w:rsidR="00330AAC" w:rsidRPr="008F20B5" w:rsidRDefault="00330AAC" w:rsidP="00DC4BAC">
            <w:pPr>
              <w:widowControl/>
              <w:jc w:val="center"/>
              <w:rPr>
                <w:rFonts w:ascii="標楷體" w:eastAsia="標楷體" w:hAnsi="標楷體" w:cs="新細明體"/>
                <w:color w:val="000000"/>
                <w:kern w:val="0"/>
              </w:rPr>
            </w:pPr>
          </w:p>
        </w:tc>
        <w:tc>
          <w:tcPr>
            <w:tcW w:w="275" w:type="pct"/>
            <w:shd w:val="clear" w:color="auto" w:fill="auto"/>
            <w:noWrap/>
            <w:vAlign w:val="center"/>
          </w:tcPr>
          <w:p w14:paraId="7EF6DE77" w14:textId="77777777" w:rsidR="00330AAC" w:rsidRPr="008F20B5" w:rsidRDefault="00330AAC" w:rsidP="00DC4BAC">
            <w:pPr>
              <w:widowControl/>
              <w:jc w:val="center"/>
              <w:rPr>
                <w:rFonts w:ascii="標楷體" w:eastAsia="標楷體" w:hAnsi="標楷體" w:cs="新細明體"/>
                <w:color w:val="000000"/>
                <w:kern w:val="0"/>
              </w:rPr>
            </w:pPr>
          </w:p>
        </w:tc>
        <w:tc>
          <w:tcPr>
            <w:tcW w:w="275" w:type="pct"/>
          </w:tcPr>
          <w:p w14:paraId="56231DD3"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FC16F4B" w14:textId="44B1053F"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可輸入多</w:t>
            </w:r>
            <w:r w:rsidRPr="008F20B5">
              <w:rPr>
                <w:rFonts w:ascii="標楷體" w:eastAsia="標楷體" w:hAnsi="標楷體" w:hint="eastAsia"/>
              </w:rPr>
              <w:t>組</w:t>
            </w:r>
          </w:p>
        </w:tc>
      </w:tr>
      <w:tr w:rsidR="00330AAC" w:rsidRPr="008F20B5" w14:paraId="1D644BED" w14:textId="77777777" w:rsidTr="00614F5B">
        <w:trPr>
          <w:trHeight w:val="340"/>
        </w:trPr>
        <w:tc>
          <w:tcPr>
            <w:tcW w:w="274" w:type="pct"/>
            <w:shd w:val="clear" w:color="auto" w:fill="auto"/>
          </w:tcPr>
          <w:p w14:paraId="569BA0A0" w14:textId="4DCF1623"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2B6DF491" w14:textId="01802096" w:rsidR="00330AAC" w:rsidRPr="004A1C2C" w:rsidRDefault="00330AAC"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Reason</w:t>
            </w:r>
          </w:p>
        </w:tc>
        <w:tc>
          <w:tcPr>
            <w:tcW w:w="1923" w:type="pct"/>
            <w:shd w:val="clear" w:color="auto" w:fill="auto"/>
            <w:noWrap/>
          </w:tcPr>
          <w:p w14:paraId="344C1B5E" w14:textId="2917E1CC" w:rsidR="00330AAC" w:rsidRPr="004A1C2C" w:rsidRDefault="00330AAC" w:rsidP="00DC4BAC">
            <w:pPr>
              <w:widowControl/>
              <w:rPr>
                <w:rFonts w:ascii="標楷體" w:eastAsia="標楷體" w:hAnsi="標楷體"/>
                <w:color w:val="000000" w:themeColor="text1"/>
              </w:rPr>
            </w:pPr>
            <w:r w:rsidRPr="004A1C2C">
              <w:rPr>
                <w:rFonts w:ascii="標楷體" w:eastAsia="標楷體" w:hAnsi="標楷體" w:hint="eastAsia"/>
                <w:color w:val="000000" w:themeColor="text1"/>
              </w:rPr>
              <w:t>土地修改原因</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代碼</w:t>
            </w:r>
          </w:p>
        </w:tc>
        <w:tc>
          <w:tcPr>
            <w:tcW w:w="275" w:type="pct"/>
            <w:shd w:val="clear" w:color="auto" w:fill="auto"/>
            <w:noWrap/>
            <w:vAlign w:val="center"/>
          </w:tcPr>
          <w:p w14:paraId="66C2C3EE" w14:textId="69D4CBCB"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58E3790C" w14:textId="57641E64"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75" w:type="pct"/>
          </w:tcPr>
          <w:p w14:paraId="445738DA"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F5AD5DF" w14:textId="1C3BFCA0"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hint="eastAsia"/>
                <w:color w:val="000000"/>
                <w:kern w:val="0"/>
              </w:rPr>
              <w:t>補齊舊資料</w:t>
            </w:r>
          </w:p>
          <w:p w14:paraId="170FBE39"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2:資料錯誤</w:t>
            </w:r>
          </w:p>
          <w:p w14:paraId="3ACCC362"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3:部分塗銷（持分）</w:t>
            </w:r>
          </w:p>
          <w:p w14:paraId="5E88F4EF"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4:部分塗銷（車位）</w:t>
            </w:r>
          </w:p>
          <w:p w14:paraId="37A9BBB5" w14:textId="77777777"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5:政府機關通知</w:t>
            </w:r>
          </w:p>
          <w:p w14:paraId="29A7974E" w14:textId="0C33D0F5"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6:其他</w:t>
            </w:r>
            <w:r w:rsidRPr="008F20B5">
              <w:rPr>
                <w:rFonts w:ascii="標楷體" w:eastAsia="標楷體" w:hAnsi="標楷體" w:cs="新細明體" w:hint="eastAsia"/>
                <w:color w:val="000000"/>
                <w:kern w:val="0"/>
              </w:rPr>
              <w:t>：</w:t>
            </w:r>
          </w:p>
        </w:tc>
      </w:tr>
      <w:tr w:rsidR="00330AAC" w:rsidRPr="008F20B5" w14:paraId="11181F86" w14:textId="77777777" w:rsidTr="00614F5B">
        <w:trPr>
          <w:trHeight w:val="340"/>
        </w:trPr>
        <w:tc>
          <w:tcPr>
            <w:tcW w:w="274" w:type="pct"/>
            <w:shd w:val="clear" w:color="auto" w:fill="auto"/>
          </w:tcPr>
          <w:p w14:paraId="2EAC0682" w14:textId="1C912012"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188274D5" w14:textId="2B6EBE16" w:rsidR="00330AAC" w:rsidRPr="004A1C2C" w:rsidRDefault="00330AAC" w:rsidP="004A1C2C">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OtherReason</w:t>
            </w:r>
          </w:p>
        </w:tc>
        <w:tc>
          <w:tcPr>
            <w:tcW w:w="1923" w:type="pct"/>
            <w:shd w:val="clear" w:color="auto" w:fill="auto"/>
            <w:noWrap/>
          </w:tcPr>
          <w:p w14:paraId="5FC8CD6B" w14:textId="407E3FB0" w:rsidR="00330AAC" w:rsidRPr="004A1C2C" w:rsidRDefault="00330AAC" w:rsidP="00DC4BAC">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土地修改原因－原因</w:t>
            </w:r>
          </w:p>
        </w:tc>
        <w:tc>
          <w:tcPr>
            <w:tcW w:w="275" w:type="pct"/>
            <w:shd w:val="clear" w:color="auto" w:fill="auto"/>
            <w:noWrap/>
            <w:vAlign w:val="center"/>
          </w:tcPr>
          <w:p w14:paraId="357D6AFF" w14:textId="388D19BF"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277E8C69" w14:textId="17D61DF9"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75" w:type="pct"/>
          </w:tcPr>
          <w:p w14:paraId="10FD55E2" w14:textId="77777777" w:rsidR="00330AAC" w:rsidRPr="008F20B5" w:rsidRDefault="00330AAC">
            <w:pPr>
              <w:widowControl/>
              <w:jc w:val="center"/>
              <w:rPr>
                <w:rFonts w:ascii="標楷體" w:eastAsia="標楷體" w:hAnsi="標楷體" w:cs="新細明體"/>
                <w:color w:val="000000"/>
                <w:kern w:val="0"/>
              </w:rPr>
            </w:pPr>
          </w:p>
        </w:tc>
        <w:tc>
          <w:tcPr>
            <w:tcW w:w="1264" w:type="pct"/>
            <w:shd w:val="clear" w:color="auto" w:fill="auto"/>
            <w:noWrap/>
            <w:vAlign w:val="center"/>
          </w:tcPr>
          <w:p w14:paraId="3CDD4E78" w14:textId="612CDBE9" w:rsidR="00330AAC" w:rsidRPr="008F20B5" w:rsidRDefault="00330AAC" w:rsidP="004A1C2C">
            <w:pPr>
              <w:widowControl/>
              <w:jc w:val="center"/>
              <w:rPr>
                <w:rFonts w:ascii="標楷體" w:eastAsia="標楷體" w:hAnsi="標楷體" w:cs="新細明體"/>
                <w:color w:val="000000"/>
                <w:kern w:val="0"/>
              </w:rPr>
            </w:pPr>
          </w:p>
        </w:tc>
      </w:tr>
      <w:tr w:rsidR="00330AAC" w:rsidRPr="008F20B5" w14:paraId="5B540D27" w14:textId="77777777" w:rsidTr="00614F5B">
        <w:trPr>
          <w:trHeight w:val="340"/>
        </w:trPr>
        <w:tc>
          <w:tcPr>
            <w:tcW w:w="274" w:type="pct"/>
            <w:shd w:val="clear" w:color="auto" w:fill="auto"/>
          </w:tcPr>
          <w:p w14:paraId="52D63F21" w14:textId="068826D6"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0040AFBB" w14:textId="527F102F" w:rsidR="00330AAC" w:rsidRPr="004A1C2C" w:rsidRDefault="00330AAC"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CreateEmpNo</w:t>
            </w:r>
          </w:p>
        </w:tc>
        <w:tc>
          <w:tcPr>
            <w:tcW w:w="1923" w:type="pct"/>
            <w:shd w:val="clear" w:color="auto" w:fill="auto"/>
            <w:noWrap/>
          </w:tcPr>
          <w:p w14:paraId="4CA24B23" w14:textId="3D6C0A3C" w:rsidR="00330AAC" w:rsidRPr="004A1C2C" w:rsidRDefault="00330AAC" w:rsidP="00DC4BAC">
            <w:pPr>
              <w:widowControl/>
              <w:rPr>
                <w:rFonts w:ascii="標楷體" w:eastAsia="標楷體" w:hAnsi="標楷體"/>
                <w:color w:val="000000" w:themeColor="text1"/>
              </w:rPr>
            </w:pPr>
            <w:r w:rsidRPr="004A1C2C">
              <w:rPr>
                <w:rFonts w:ascii="標楷體" w:eastAsia="標楷體" w:hAnsi="標楷體" w:hint="eastAsia"/>
                <w:color w:val="000000" w:themeColor="text1"/>
              </w:rPr>
              <w:t>土地修改原因</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建立者</w:t>
            </w:r>
          </w:p>
        </w:tc>
        <w:tc>
          <w:tcPr>
            <w:tcW w:w="275" w:type="pct"/>
            <w:shd w:val="clear" w:color="auto" w:fill="auto"/>
            <w:noWrap/>
            <w:vAlign w:val="center"/>
          </w:tcPr>
          <w:p w14:paraId="09294C05" w14:textId="07E54808"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75" w:type="pct"/>
            <w:shd w:val="clear" w:color="auto" w:fill="auto"/>
            <w:noWrap/>
            <w:vAlign w:val="center"/>
          </w:tcPr>
          <w:p w14:paraId="10561690" w14:textId="7DC57D6B"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75" w:type="pct"/>
          </w:tcPr>
          <w:p w14:paraId="31AEE1BC"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51AC555F" w14:textId="61D48994" w:rsidR="00330AAC" w:rsidRPr="008F20B5" w:rsidRDefault="00330AAC" w:rsidP="00DC4BAC">
            <w:pPr>
              <w:widowControl/>
              <w:rPr>
                <w:rFonts w:ascii="標楷體" w:eastAsia="標楷體" w:hAnsi="標楷體" w:cs="新細明體"/>
                <w:color w:val="000000"/>
                <w:kern w:val="0"/>
              </w:rPr>
            </w:pPr>
          </w:p>
        </w:tc>
      </w:tr>
      <w:tr w:rsidR="00330AAC" w:rsidRPr="008F20B5" w14:paraId="783A30A2" w14:textId="77777777" w:rsidTr="00614F5B">
        <w:trPr>
          <w:trHeight w:val="340"/>
        </w:trPr>
        <w:tc>
          <w:tcPr>
            <w:tcW w:w="274" w:type="pct"/>
            <w:shd w:val="clear" w:color="auto" w:fill="auto"/>
          </w:tcPr>
          <w:p w14:paraId="656CD77A" w14:textId="3046A07B" w:rsidR="00330AAC" w:rsidRPr="004A1C2C" w:rsidRDefault="00330AAC" w:rsidP="004A1C2C">
            <w:pPr>
              <w:pStyle w:val="af9"/>
              <w:widowControl/>
              <w:numPr>
                <w:ilvl w:val="0"/>
                <w:numId w:val="48"/>
              </w:numPr>
              <w:ind w:leftChars="0"/>
              <w:jc w:val="center"/>
              <w:rPr>
                <w:rFonts w:ascii="標楷體" w:eastAsia="標楷體" w:hAnsi="標楷體" w:cs="新細明體"/>
                <w:color w:val="000000"/>
                <w:kern w:val="0"/>
              </w:rPr>
            </w:pPr>
          </w:p>
        </w:tc>
        <w:tc>
          <w:tcPr>
            <w:tcW w:w="714" w:type="pct"/>
            <w:shd w:val="clear" w:color="auto" w:fill="auto"/>
            <w:noWrap/>
          </w:tcPr>
          <w:p w14:paraId="1B934AF3" w14:textId="6F9CB745" w:rsidR="00330AAC" w:rsidRPr="004A1C2C" w:rsidRDefault="00330AAC"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CreateDate</w:t>
            </w:r>
          </w:p>
        </w:tc>
        <w:tc>
          <w:tcPr>
            <w:tcW w:w="1923" w:type="pct"/>
            <w:shd w:val="clear" w:color="auto" w:fill="auto"/>
            <w:noWrap/>
          </w:tcPr>
          <w:p w14:paraId="7CAF07C4" w14:textId="4B3A55BB" w:rsidR="00330AAC" w:rsidRPr="004A1C2C" w:rsidRDefault="00330AAC" w:rsidP="00DC4BAC">
            <w:pPr>
              <w:widowControl/>
              <w:rPr>
                <w:rFonts w:ascii="標楷體" w:eastAsia="標楷體" w:hAnsi="標楷體"/>
                <w:color w:val="000000" w:themeColor="text1"/>
              </w:rPr>
            </w:pPr>
            <w:r w:rsidRPr="004A1C2C">
              <w:rPr>
                <w:rFonts w:ascii="標楷體" w:eastAsia="標楷體" w:hAnsi="標楷體" w:hint="eastAsia"/>
                <w:color w:val="000000" w:themeColor="text1"/>
              </w:rPr>
              <w:t>土地修改原因</w:t>
            </w:r>
            <w:r w:rsidRPr="004A1C2C">
              <w:rPr>
                <w:rFonts w:ascii="標楷體" w:eastAsia="標楷體" w:hAnsi="標楷體" w:cs="新細明體" w:hint="eastAsia"/>
                <w:color w:val="000000" w:themeColor="text1"/>
                <w:kern w:val="0"/>
              </w:rPr>
              <w:t>－</w:t>
            </w:r>
            <w:r w:rsidRPr="004A1C2C">
              <w:rPr>
                <w:rFonts w:ascii="標楷體" w:eastAsia="標楷體" w:hAnsi="標楷體" w:hint="eastAsia"/>
                <w:color w:val="000000" w:themeColor="text1"/>
              </w:rPr>
              <w:t>建立日期</w:t>
            </w:r>
          </w:p>
        </w:tc>
        <w:tc>
          <w:tcPr>
            <w:tcW w:w="275" w:type="pct"/>
            <w:shd w:val="clear" w:color="auto" w:fill="auto"/>
            <w:noWrap/>
            <w:vAlign w:val="center"/>
          </w:tcPr>
          <w:p w14:paraId="61C9F2F2" w14:textId="73CC366B"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75" w:type="pct"/>
            <w:shd w:val="clear" w:color="auto" w:fill="auto"/>
            <w:noWrap/>
            <w:vAlign w:val="center"/>
          </w:tcPr>
          <w:p w14:paraId="1B7A1ACA" w14:textId="31333047" w:rsidR="00330AAC" w:rsidRPr="008F20B5" w:rsidRDefault="00330AAC" w:rsidP="00DC4B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75" w:type="pct"/>
          </w:tcPr>
          <w:p w14:paraId="0D5746BE" w14:textId="77777777" w:rsidR="00330AAC" w:rsidRPr="008F20B5" w:rsidRDefault="00330AAC" w:rsidP="00614F5B">
            <w:pPr>
              <w:widowControl/>
              <w:jc w:val="center"/>
              <w:rPr>
                <w:rFonts w:ascii="標楷體" w:eastAsia="標楷體" w:hAnsi="標楷體" w:cs="新細明體"/>
                <w:color w:val="000000"/>
                <w:kern w:val="0"/>
              </w:rPr>
            </w:pPr>
          </w:p>
        </w:tc>
        <w:tc>
          <w:tcPr>
            <w:tcW w:w="1264" w:type="pct"/>
            <w:shd w:val="clear" w:color="auto" w:fill="auto"/>
            <w:noWrap/>
            <w:vAlign w:val="center"/>
          </w:tcPr>
          <w:p w14:paraId="366267F0" w14:textId="1D16C383" w:rsidR="00330AAC" w:rsidRPr="008F20B5" w:rsidRDefault="00330AAC" w:rsidP="00DC4B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bl>
    <w:p w14:paraId="529586A4" w14:textId="77777777" w:rsidR="009C1DD1" w:rsidRPr="008F20B5" w:rsidRDefault="009C1DD1" w:rsidP="009C1DD1">
      <w:pPr>
        <w:ind w:leftChars="500" w:left="1200"/>
        <w:rPr>
          <w:rFonts w:ascii="標楷體" w:eastAsia="標楷體" w:hAnsi="標楷體"/>
        </w:rPr>
      </w:pPr>
    </w:p>
    <w:p w14:paraId="4D5B229C" w14:textId="77777777" w:rsidR="00573DD7" w:rsidRPr="004A1C2C" w:rsidRDefault="00573DD7">
      <w:pPr>
        <w:widowControl/>
        <w:rPr>
          <w:rFonts w:ascii="標楷體" w:eastAsia="標楷體" w:hAnsi="標楷體"/>
        </w:rPr>
      </w:pPr>
      <w:r w:rsidRPr="004A1C2C">
        <w:rPr>
          <w:rFonts w:ascii="標楷體" w:eastAsia="標楷體" w:hAnsi="標楷體"/>
        </w:rPr>
        <w:br w:type="page"/>
      </w:r>
    </w:p>
    <w:p w14:paraId="3C4B9D21" w14:textId="77777777" w:rsidR="009C1DD1" w:rsidRPr="004A1C2C" w:rsidRDefault="009C1DD1" w:rsidP="009C1DD1">
      <w:pPr>
        <w:rPr>
          <w:rFonts w:ascii="標楷體" w:eastAsia="標楷體" w:hAnsi="標楷體"/>
        </w:rPr>
      </w:pPr>
    </w:p>
    <w:p w14:paraId="3BD7C864" w14:textId="22E79133" w:rsidR="009C1DD1" w:rsidRPr="008F20B5" w:rsidRDefault="00573DD7" w:rsidP="00614F5B">
      <w:pPr>
        <w:pStyle w:val="3"/>
        <w:numPr>
          <w:ilvl w:val="2"/>
          <w:numId w:val="63"/>
        </w:numPr>
        <w:spacing w:before="0" w:after="240"/>
        <w:rPr>
          <w:rFonts w:ascii="標楷體" w:hAnsi="標楷體"/>
          <w:b/>
          <w:szCs w:val="32"/>
        </w:rPr>
      </w:pPr>
      <w:bookmarkStart w:id="28" w:name="_L2412不動產建物擔保品資料登錄"/>
      <w:bookmarkStart w:id="29" w:name="_L2415不動產建物擔保品資料登錄"/>
      <w:bookmarkEnd w:id="28"/>
      <w:bookmarkEnd w:id="29"/>
      <w:r w:rsidRPr="008F20B5">
        <w:rPr>
          <w:rFonts w:ascii="標楷體" w:hAnsi="標楷體"/>
          <w:b/>
          <w:szCs w:val="32"/>
        </w:rPr>
        <w:t>L241</w:t>
      </w:r>
      <w:r w:rsidR="00D42D26" w:rsidRPr="008F20B5">
        <w:rPr>
          <w:rFonts w:ascii="標楷體" w:hAnsi="標楷體"/>
          <w:b/>
          <w:szCs w:val="32"/>
        </w:rPr>
        <w:t>5</w:t>
      </w:r>
      <w:r w:rsidRPr="008F20B5">
        <w:rPr>
          <w:rFonts w:ascii="標楷體" w:hAnsi="標楷體" w:hint="eastAsia"/>
          <w:b/>
          <w:szCs w:val="32"/>
        </w:rPr>
        <w:t>不動產建物擔保品資料登錄</w:t>
      </w:r>
    </w:p>
    <w:tbl>
      <w:tblPr>
        <w:tblStyle w:val="ac"/>
        <w:tblW w:w="5050" w:type="pct"/>
        <w:tblLayout w:type="fixed"/>
        <w:tblLook w:val="04A0" w:firstRow="1" w:lastRow="0" w:firstColumn="1" w:lastColumn="0" w:noHBand="0" w:noVBand="1"/>
      </w:tblPr>
      <w:tblGrid>
        <w:gridCol w:w="550"/>
        <w:gridCol w:w="1433"/>
        <w:gridCol w:w="3851"/>
        <w:gridCol w:w="552"/>
        <w:gridCol w:w="552"/>
        <w:gridCol w:w="599"/>
        <w:gridCol w:w="2759"/>
      </w:tblGrid>
      <w:tr w:rsidR="008A7303" w:rsidRPr="008F20B5" w14:paraId="0F27ED91" w14:textId="77777777" w:rsidTr="00614F5B">
        <w:trPr>
          <w:trHeight w:val="340"/>
        </w:trPr>
        <w:tc>
          <w:tcPr>
            <w:tcW w:w="267" w:type="pct"/>
            <w:hideMark/>
          </w:tcPr>
          <w:p w14:paraId="602F7027"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96" w:type="pct"/>
            <w:hideMark/>
          </w:tcPr>
          <w:p w14:paraId="16EE817B"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870" w:type="pct"/>
            <w:hideMark/>
          </w:tcPr>
          <w:p w14:paraId="56EA0215"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68" w:type="pct"/>
            <w:hideMark/>
          </w:tcPr>
          <w:p w14:paraId="6A5EB485"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68" w:type="pct"/>
            <w:hideMark/>
          </w:tcPr>
          <w:p w14:paraId="4E404ACD"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91" w:type="pct"/>
          </w:tcPr>
          <w:p w14:paraId="4DF5BAE0" w14:textId="1DEBE90E" w:rsidR="008A7303" w:rsidRPr="008F20B5" w:rsidRDefault="00B926B3"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340" w:type="pct"/>
            <w:hideMark/>
          </w:tcPr>
          <w:p w14:paraId="13827750" w14:textId="4DD3B5E4" w:rsidR="008A7303" w:rsidRPr="008F20B5" w:rsidRDefault="008A7303"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8A7303" w:rsidRPr="008F20B5" w14:paraId="338D52A7" w14:textId="77777777" w:rsidTr="00614F5B">
        <w:trPr>
          <w:trHeight w:val="340"/>
        </w:trPr>
        <w:tc>
          <w:tcPr>
            <w:tcW w:w="267" w:type="pct"/>
            <w:hideMark/>
          </w:tcPr>
          <w:p w14:paraId="09D17B51"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696" w:type="pct"/>
            <w:hideMark/>
          </w:tcPr>
          <w:p w14:paraId="44748946" w14:textId="25EF94C4" w:rsidR="008A7303" w:rsidRPr="008F20B5" w:rsidRDefault="008A7303"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870" w:type="pct"/>
            <w:hideMark/>
          </w:tcPr>
          <w:p w14:paraId="45C31AC5" w14:textId="77777777" w:rsidR="008A7303" w:rsidRPr="008F20B5" w:rsidRDefault="008A7303"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68" w:type="pct"/>
            <w:hideMark/>
          </w:tcPr>
          <w:p w14:paraId="68E6D753"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hideMark/>
          </w:tcPr>
          <w:p w14:paraId="7ADF6A3C" w14:textId="77777777" w:rsidR="008A7303" w:rsidRPr="008F20B5" w:rsidRDefault="008A7303"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91" w:type="pct"/>
          </w:tcPr>
          <w:p w14:paraId="48B56EE1"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hideMark/>
          </w:tcPr>
          <w:p w14:paraId="67FB6CE4" w14:textId="670F156A" w:rsidR="008A7303" w:rsidRPr="008F20B5" w:rsidRDefault="008A7303"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L2415</w:t>
            </w:r>
          </w:p>
        </w:tc>
      </w:tr>
      <w:tr w:rsidR="008A7303" w:rsidRPr="008F20B5" w14:paraId="39EACE9F" w14:textId="77777777" w:rsidTr="00614F5B">
        <w:trPr>
          <w:trHeight w:val="340"/>
        </w:trPr>
        <w:tc>
          <w:tcPr>
            <w:tcW w:w="267" w:type="pct"/>
          </w:tcPr>
          <w:p w14:paraId="6A04AB68" w14:textId="5698EB32"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696" w:type="pct"/>
          </w:tcPr>
          <w:p w14:paraId="50309969" w14:textId="07AE216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870" w:type="pct"/>
          </w:tcPr>
          <w:p w14:paraId="737A28CF" w14:textId="2C0625F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68" w:type="pct"/>
          </w:tcPr>
          <w:p w14:paraId="307C7AF8" w14:textId="7972AFA0"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tcPr>
          <w:p w14:paraId="328659FB" w14:textId="0B9504AF"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00E9572C"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tcPr>
          <w:p w14:paraId="6736BC83" w14:textId="736B92BD"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8A7303" w:rsidRPr="008F20B5" w14:paraId="37E8F62C" w14:textId="77777777" w:rsidTr="00614F5B">
        <w:trPr>
          <w:trHeight w:val="340"/>
        </w:trPr>
        <w:tc>
          <w:tcPr>
            <w:tcW w:w="267" w:type="pct"/>
          </w:tcPr>
          <w:p w14:paraId="0FFB2773" w14:textId="3D446ECC"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696" w:type="pct"/>
          </w:tcPr>
          <w:p w14:paraId="31252246" w14:textId="055B5DAE" w:rsidR="008A7303" w:rsidRPr="008F20B5" w:rsidRDefault="008A7303" w:rsidP="00833FA4">
            <w:pPr>
              <w:widowControl/>
              <w:rPr>
                <w:rFonts w:ascii="標楷體" w:eastAsia="標楷體" w:hAnsi="標楷體" w:cs="新細明體"/>
                <w:color w:val="000000"/>
                <w:kern w:val="0"/>
              </w:rPr>
            </w:pPr>
            <w:r w:rsidRPr="004A1C2C">
              <w:rPr>
                <w:rFonts w:ascii="標楷體" w:eastAsia="標楷體" w:hAnsi="標楷體"/>
              </w:rPr>
              <w:t>ClCode1</w:t>
            </w:r>
          </w:p>
        </w:tc>
        <w:tc>
          <w:tcPr>
            <w:tcW w:w="1870" w:type="pct"/>
            <w:hideMark/>
          </w:tcPr>
          <w:p w14:paraId="78A09372" w14:textId="1D25A053"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68" w:type="pct"/>
            <w:hideMark/>
          </w:tcPr>
          <w:p w14:paraId="43456936" w14:textId="478447E6"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hideMark/>
          </w:tcPr>
          <w:p w14:paraId="58E20C91" w14:textId="38C721CA"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339C0F93"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hideMark/>
          </w:tcPr>
          <w:p w14:paraId="7308E93E" w14:textId="12C1E5DD"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房地</w:t>
            </w:r>
          </w:p>
        </w:tc>
      </w:tr>
      <w:tr w:rsidR="008A7303" w:rsidRPr="008F20B5" w14:paraId="2B61F514" w14:textId="77777777" w:rsidTr="00614F5B">
        <w:trPr>
          <w:trHeight w:val="340"/>
        </w:trPr>
        <w:tc>
          <w:tcPr>
            <w:tcW w:w="267" w:type="pct"/>
          </w:tcPr>
          <w:p w14:paraId="7F38B931" w14:textId="1649314E"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696" w:type="pct"/>
            <w:noWrap/>
          </w:tcPr>
          <w:p w14:paraId="3E258A62" w14:textId="10F5402D" w:rsidR="008A7303" w:rsidRPr="008F20B5" w:rsidRDefault="008A7303" w:rsidP="00833FA4">
            <w:pPr>
              <w:widowControl/>
              <w:rPr>
                <w:rFonts w:ascii="標楷體" w:eastAsia="標楷體" w:hAnsi="標楷體" w:cs="新細明體"/>
                <w:color w:val="000000"/>
                <w:kern w:val="0"/>
              </w:rPr>
            </w:pPr>
            <w:r w:rsidRPr="004A1C2C">
              <w:rPr>
                <w:rFonts w:ascii="標楷體" w:eastAsia="標楷體" w:hAnsi="標楷體"/>
              </w:rPr>
              <w:t>ClCode2</w:t>
            </w:r>
          </w:p>
        </w:tc>
        <w:tc>
          <w:tcPr>
            <w:tcW w:w="1870" w:type="pct"/>
            <w:noWrap/>
            <w:hideMark/>
          </w:tcPr>
          <w:p w14:paraId="413A9590" w14:textId="74F43BC5"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68" w:type="pct"/>
            <w:noWrap/>
            <w:hideMark/>
          </w:tcPr>
          <w:p w14:paraId="7F88857B" w14:textId="58A5E93B"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3375CD86" w14:textId="6FF14F3A"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129BA66F"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60DBAB9" w14:textId="050E59E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-住宅</w:t>
            </w:r>
          </w:p>
          <w:p w14:paraId="17C12367"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-辦公</w:t>
            </w:r>
          </w:p>
          <w:p w14:paraId="6777D1E0"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-商場</w:t>
            </w:r>
          </w:p>
          <w:p w14:paraId="7ABB65B3"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-廠房</w:t>
            </w:r>
          </w:p>
          <w:p w14:paraId="02397061"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-停車位</w:t>
            </w:r>
          </w:p>
          <w:p w14:paraId="495A61AD" w14:textId="17795943"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99: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-其他</w:t>
            </w:r>
          </w:p>
        </w:tc>
      </w:tr>
      <w:tr w:rsidR="008A7303" w:rsidRPr="008F20B5" w14:paraId="411D22B3" w14:textId="77777777" w:rsidTr="00614F5B">
        <w:trPr>
          <w:trHeight w:val="340"/>
        </w:trPr>
        <w:tc>
          <w:tcPr>
            <w:tcW w:w="267" w:type="pct"/>
          </w:tcPr>
          <w:p w14:paraId="42DB1C29" w14:textId="52337553"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696" w:type="pct"/>
          </w:tcPr>
          <w:p w14:paraId="6AD420C4" w14:textId="77C7AAB8" w:rsidR="008A7303" w:rsidRPr="008F20B5" w:rsidRDefault="008A7303" w:rsidP="00833FA4">
            <w:pPr>
              <w:widowControl/>
              <w:rPr>
                <w:rFonts w:ascii="標楷體" w:eastAsia="標楷體" w:hAnsi="標楷體" w:cs="新細明體"/>
                <w:color w:val="000000"/>
                <w:kern w:val="0"/>
              </w:rPr>
            </w:pPr>
            <w:r w:rsidRPr="004A1C2C">
              <w:rPr>
                <w:rFonts w:ascii="標楷體" w:eastAsia="標楷體" w:hAnsi="標楷體"/>
              </w:rPr>
              <w:t>ClNo</w:t>
            </w:r>
          </w:p>
        </w:tc>
        <w:tc>
          <w:tcPr>
            <w:tcW w:w="1870" w:type="pct"/>
            <w:hideMark/>
          </w:tcPr>
          <w:p w14:paraId="66F9F12B" w14:textId="77777777"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68" w:type="pct"/>
            <w:hideMark/>
          </w:tcPr>
          <w:p w14:paraId="1DA5E31A" w14:textId="48F8AD24"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hideMark/>
          </w:tcPr>
          <w:p w14:paraId="0006262E" w14:textId="4031F5A6"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3160F81F"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tcPr>
          <w:p w14:paraId="06F35C00" w14:textId="784CB24C"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8A7303" w:rsidRPr="008F20B5" w14:paraId="0679630B" w14:textId="77777777" w:rsidTr="00614F5B">
        <w:trPr>
          <w:trHeight w:val="340"/>
        </w:trPr>
        <w:tc>
          <w:tcPr>
            <w:tcW w:w="267" w:type="pct"/>
          </w:tcPr>
          <w:p w14:paraId="6803C1D3" w14:textId="193CC691"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696" w:type="pct"/>
            <w:noWrap/>
          </w:tcPr>
          <w:p w14:paraId="732FB961" w14:textId="4B9A5C60" w:rsidR="008A7303" w:rsidRPr="008F20B5" w:rsidRDefault="008A7303" w:rsidP="00833FA4">
            <w:pPr>
              <w:widowControl/>
              <w:rPr>
                <w:rFonts w:ascii="標楷體" w:eastAsia="標楷體" w:hAnsi="標楷體" w:cs="新細明體"/>
                <w:color w:val="000000"/>
                <w:kern w:val="0"/>
              </w:rPr>
            </w:pPr>
            <w:r w:rsidRPr="004A1C2C">
              <w:rPr>
                <w:rFonts w:ascii="標楷體" w:eastAsia="標楷體" w:hAnsi="標楷體"/>
              </w:rPr>
              <w:t>ClTypeCode</w:t>
            </w:r>
          </w:p>
        </w:tc>
        <w:tc>
          <w:tcPr>
            <w:tcW w:w="1870" w:type="pct"/>
            <w:noWrap/>
            <w:hideMark/>
          </w:tcPr>
          <w:p w14:paraId="08E7B680" w14:textId="7BD6B573" w:rsidR="008A7303" w:rsidRPr="008F20B5" w:rsidRDefault="008A7303" w:rsidP="00833FA4">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擔保品類別</w:t>
            </w:r>
          </w:p>
        </w:tc>
        <w:tc>
          <w:tcPr>
            <w:tcW w:w="268" w:type="pct"/>
            <w:noWrap/>
            <w:hideMark/>
          </w:tcPr>
          <w:p w14:paraId="3C511482" w14:textId="76FBF02A"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D8C880F" w14:textId="3A3970F9" w:rsidR="008A7303" w:rsidRPr="008F20B5" w:rsidRDefault="008A7303" w:rsidP="00833FA4">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91" w:type="pct"/>
          </w:tcPr>
          <w:p w14:paraId="6BCBA5C6" w14:textId="77777777" w:rsidR="008A7303" w:rsidRPr="008F20B5" w:rsidRDefault="008A7303" w:rsidP="00614F5B">
            <w:pPr>
              <w:widowControl/>
              <w:jc w:val="center"/>
              <w:rPr>
                <w:rFonts w:ascii="標楷體" w:eastAsia="標楷體" w:hAnsi="標楷體" w:cs="新細明體"/>
                <w:color w:val="000000"/>
                <w:kern w:val="0"/>
                <w:sz w:val="20"/>
                <w:szCs w:val="20"/>
              </w:rPr>
            </w:pPr>
          </w:p>
        </w:tc>
        <w:tc>
          <w:tcPr>
            <w:tcW w:w="1340" w:type="pct"/>
            <w:noWrap/>
          </w:tcPr>
          <w:p w14:paraId="12275844" w14:textId="701B8BB6"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250: </w:t>
            </w:r>
            <w:r w:rsidRPr="008F20B5">
              <w:rPr>
                <w:rFonts w:ascii="標楷體" w:eastAsia="標楷體" w:hAnsi="標楷體" w:cs="新細明體" w:hint="eastAsia"/>
                <w:color w:val="000000"/>
                <w:kern w:val="0"/>
                <w:sz w:val="20"/>
                <w:szCs w:val="20"/>
              </w:rPr>
              <w:t>土地及建物－住宅用</w:t>
            </w:r>
          </w:p>
          <w:p w14:paraId="0A71E4F3"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260: </w:t>
            </w:r>
            <w:r w:rsidRPr="008F20B5">
              <w:rPr>
                <w:rFonts w:ascii="標楷體" w:eastAsia="標楷體" w:hAnsi="標楷體" w:cs="新細明體" w:hint="eastAsia"/>
                <w:color w:val="000000"/>
                <w:kern w:val="0"/>
                <w:sz w:val="20"/>
                <w:szCs w:val="20"/>
              </w:rPr>
              <w:t>土地及廠房</w:t>
            </w:r>
          </w:p>
          <w:p w14:paraId="4E68F340"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270: </w:t>
            </w:r>
            <w:r w:rsidRPr="008F20B5">
              <w:rPr>
                <w:rFonts w:ascii="標楷體" w:eastAsia="標楷體" w:hAnsi="標楷體" w:cs="新細明體" w:hint="eastAsia"/>
                <w:color w:val="000000"/>
                <w:kern w:val="0"/>
                <w:sz w:val="20"/>
                <w:szCs w:val="20"/>
              </w:rPr>
              <w:t>建物（不含土地）－住宅用</w:t>
            </w:r>
          </w:p>
          <w:p w14:paraId="2B48C833"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280: </w:t>
            </w:r>
            <w:r w:rsidRPr="008F20B5">
              <w:rPr>
                <w:rFonts w:ascii="標楷體" w:eastAsia="標楷體" w:hAnsi="標楷體" w:cs="新細明體" w:hint="eastAsia"/>
                <w:color w:val="000000"/>
                <w:kern w:val="0"/>
                <w:sz w:val="20"/>
                <w:szCs w:val="20"/>
              </w:rPr>
              <w:t>廠房（不含土地）</w:t>
            </w:r>
          </w:p>
          <w:p w14:paraId="22352039"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2A0: </w:t>
            </w:r>
            <w:r w:rsidRPr="008F20B5">
              <w:rPr>
                <w:rFonts w:ascii="標楷體" w:eastAsia="標楷體" w:hAnsi="標楷體" w:cs="新細明體" w:hint="eastAsia"/>
                <w:color w:val="000000"/>
                <w:kern w:val="0"/>
                <w:sz w:val="20"/>
                <w:szCs w:val="20"/>
              </w:rPr>
              <w:t>土地及建物商業用</w:t>
            </w:r>
          </w:p>
          <w:p w14:paraId="6B22006C"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2A1: </w:t>
            </w:r>
            <w:r w:rsidRPr="008F20B5">
              <w:rPr>
                <w:rFonts w:ascii="標楷體" w:eastAsia="標楷體" w:hAnsi="標楷體" w:cs="新細明體" w:hint="eastAsia"/>
                <w:color w:val="000000"/>
                <w:kern w:val="0"/>
                <w:sz w:val="20"/>
                <w:szCs w:val="20"/>
              </w:rPr>
              <w:t>觀光飯店</w:t>
            </w:r>
          </w:p>
          <w:p w14:paraId="127727A6"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2A2: </w:t>
            </w:r>
            <w:r w:rsidRPr="008F20B5">
              <w:rPr>
                <w:rFonts w:ascii="標楷體" w:eastAsia="標楷體" w:hAnsi="標楷體" w:cs="新細明體" w:hint="eastAsia"/>
                <w:color w:val="000000"/>
                <w:kern w:val="0"/>
                <w:sz w:val="20"/>
                <w:szCs w:val="20"/>
              </w:rPr>
              <w:t>醫院</w:t>
            </w:r>
          </w:p>
          <w:p w14:paraId="0038BAE3" w14:textId="77777777" w:rsidR="008A7303" w:rsidRPr="008F20B5"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2B0: </w:t>
            </w:r>
            <w:r w:rsidRPr="008F20B5">
              <w:rPr>
                <w:rFonts w:ascii="標楷體" w:eastAsia="標楷體" w:hAnsi="標楷體" w:cs="新細明體" w:hint="eastAsia"/>
                <w:color w:val="000000"/>
                <w:kern w:val="0"/>
                <w:sz w:val="20"/>
                <w:szCs w:val="20"/>
              </w:rPr>
              <w:t>建物（不含土地）－商業用</w:t>
            </w:r>
          </w:p>
          <w:p w14:paraId="634C7034" w14:textId="48AFC1B8" w:rsidR="008A7303" w:rsidRPr="004A1C2C" w:rsidRDefault="008A7303" w:rsidP="00833FA4">
            <w:pPr>
              <w:widowControl/>
              <w:rPr>
                <w:rFonts w:ascii="標楷體" w:eastAsia="標楷體" w:hAnsi="標楷體" w:cs="新細明體"/>
                <w:color w:val="000000"/>
                <w:kern w:val="0"/>
                <w:sz w:val="20"/>
                <w:szCs w:val="20"/>
              </w:rPr>
            </w:pPr>
            <w:r w:rsidRPr="008F20B5">
              <w:rPr>
                <w:rFonts w:ascii="標楷體" w:eastAsia="標楷體" w:hAnsi="標楷體" w:cs="新細明體"/>
                <w:color w:val="000000"/>
                <w:kern w:val="0"/>
                <w:sz w:val="20"/>
                <w:szCs w:val="20"/>
              </w:rPr>
              <w:t xml:space="preserve">2X0: </w:t>
            </w:r>
            <w:r w:rsidRPr="008F20B5">
              <w:rPr>
                <w:rFonts w:ascii="標楷體" w:eastAsia="標楷體" w:hAnsi="標楷體" w:cs="新細明體" w:hint="eastAsia"/>
                <w:color w:val="000000"/>
                <w:kern w:val="0"/>
                <w:sz w:val="20"/>
                <w:szCs w:val="20"/>
              </w:rPr>
              <w:t>其他不動產</w:t>
            </w:r>
          </w:p>
        </w:tc>
      </w:tr>
      <w:tr w:rsidR="008A7303" w:rsidRPr="008F20B5" w14:paraId="243BDA0F" w14:textId="77777777" w:rsidTr="00614F5B">
        <w:trPr>
          <w:trHeight w:val="340"/>
        </w:trPr>
        <w:tc>
          <w:tcPr>
            <w:tcW w:w="267" w:type="pct"/>
          </w:tcPr>
          <w:p w14:paraId="79D962E7" w14:textId="19A791B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21</w:t>
            </w:r>
          </w:p>
        </w:tc>
        <w:tc>
          <w:tcPr>
            <w:tcW w:w="696" w:type="pct"/>
            <w:noWrap/>
          </w:tcPr>
          <w:p w14:paraId="23B423D1" w14:textId="4C8D6268"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BdLocation</w:t>
            </w:r>
          </w:p>
        </w:tc>
        <w:tc>
          <w:tcPr>
            <w:tcW w:w="1870" w:type="pct"/>
            <w:noWrap/>
            <w:hideMark/>
          </w:tcPr>
          <w:p w14:paraId="50CED1FB"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建物門牌</w:t>
            </w:r>
          </w:p>
        </w:tc>
        <w:tc>
          <w:tcPr>
            <w:tcW w:w="268" w:type="pct"/>
            <w:noWrap/>
            <w:hideMark/>
          </w:tcPr>
          <w:p w14:paraId="295A67D8"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C4EA542" w14:textId="67051C93"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150</w:t>
            </w:r>
          </w:p>
        </w:tc>
        <w:tc>
          <w:tcPr>
            <w:tcW w:w="291" w:type="pct"/>
          </w:tcPr>
          <w:p w14:paraId="05460867"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0269C02" w14:textId="0C85D4EC" w:rsidR="008A7303" w:rsidRPr="008F20B5" w:rsidRDefault="008A7303" w:rsidP="00576321">
            <w:pPr>
              <w:widowControl/>
              <w:rPr>
                <w:rFonts w:ascii="標楷體" w:eastAsia="標楷體" w:hAnsi="標楷體" w:cs="新細明體"/>
                <w:color w:val="000000"/>
                <w:kern w:val="0"/>
              </w:rPr>
            </w:pPr>
          </w:p>
        </w:tc>
      </w:tr>
      <w:tr w:rsidR="008A7303" w:rsidRPr="008F20B5" w14:paraId="0AB92881" w14:textId="77777777" w:rsidTr="00614F5B">
        <w:trPr>
          <w:trHeight w:val="340"/>
        </w:trPr>
        <w:tc>
          <w:tcPr>
            <w:tcW w:w="267" w:type="pct"/>
          </w:tcPr>
          <w:p w14:paraId="2729496B" w14:textId="351B240D"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22</w:t>
            </w:r>
          </w:p>
        </w:tc>
        <w:tc>
          <w:tcPr>
            <w:tcW w:w="696" w:type="pct"/>
            <w:noWrap/>
          </w:tcPr>
          <w:p w14:paraId="75F24AC9" w14:textId="6D42E701"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BdMainUseCode</w:t>
            </w:r>
          </w:p>
        </w:tc>
        <w:tc>
          <w:tcPr>
            <w:tcW w:w="1870" w:type="pct"/>
            <w:noWrap/>
            <w:hideMark/>
          </w:tcPr>
          <w:p w14:paraId="6B2BF4B5"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建物主要用途</w:t>
            </w:r>
          </w:p>
        </w:tc>
        <w:tc>
          <w:tcPr>
            <w:tcW w:w="268" w:type="pct"/>
            <w:noWrap/>
            <w:hideMark/>
          </w:tcPr>
          <w:p w14:paraId="1057AEFB" w14:textId="3AA4FADD"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EE083F7"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6FC556F7"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676FFA63" w14:textId="6ABD006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住家用</w:t>
            </w:r>
            <w:r w:rsidRPr="008F20B5">
              <w:rPr>
                <w:rFonts w:ascii="標楷體" w:eastAsia="標楷體" w:hAnsi="標楷體" w:cs="新細明體"/>
                <w:color w:val="000000"/>
                <w:kern w:val="0"/>
              </w:rPr>
              <w:t>;</w:t>
            </w:r>
          </w:p>
          <w:p w14:paraId="4DE5A1DF"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商業用</w:t>
            </w:r>
            <w:r w:rsidRPr="008F20B5">
              <w:rPr>
                <w:rFonts w:ascii="標楷體" w:eastAsia="標楷體" w:hAnsi="標楷體" w:cs="新細明體"/>
                <w:color w:val="000000"/>
                <w:kern w:val="0"/>
              </w:rPr>
              <w:t>;</w:t>
            </w:r>
          </w:p>
          <w:p w14:paraId="7D7FD627"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工業用</w:t>
            </w:r>
            <w:r w:rsidRPr="008F20B5">
              <w:rPr>
                <w:rFonts w:ascii="標楷體" w:eastAsia="標楷體" w:hAnsi="標楷體" w:cs="新細明體"/>
                <w:color w:val="000000"/>
                <w:kern w:val="0"/>
              </w:rPr>
              <w:t>;</w:t>
            </w:r>
          </w:p>
          <w:p w14:paraId="2C4796D2"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農業用</w:t>
            </w:r>
            <w:r w:rsidRPr="008F20B5">
              <w:rPr>
                <w:rFonts w:ascii="標楷體" w:eastAsia="標楷體" w:hAnsi="標楷體" w:cs="新細明體"/>
                <w:color w:val="000000"/>
                <w:kern w:val="0"/>
              </w:rPr>
              <w:t>;</w:t>
            </w:r>
          </w:p>
          <w:p w14:paraId="5171CB7B"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農舍</w:t>
            </w:r>
            <w:r w:rsidRPr="008F20B5">
              <w:rPr>
                <w:rFonts w:ascii="標楷體" w:eastAsia="標楷體" w:hAnsi="標楷體" w:cs="新細明體"/>
                <w:color w:val="000000"/>
                <w:kern w:val="0"/>
              </w:rPr>
              <w:t>;</w:t>
            </w:r>
          </w:p>
          <w:p w14:paraId="15981BA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住商用</w:t>
            </w:r>
            <w:r w:rsidRPr="008F20B5">
              <w:rPr>
                <w:rFonts w:ascii="標楷體" w:eastAsia="標楷體" w:hAnsi="標楷體" w:cs="新細明體"/>
                <w:color w:val="000000"/>
                <w:kern w:val="0"/>
              </w:rPr>
              <w:t>;</w:t>
            </w:r>
          </w:p>
          <w:p w14:paraId="076AAE91"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07: </w:t>
            </w:r>
            <w:r w:rsidRPr="008F20B5">
              <w:rPr>
                <w:rFonts w:ascii="標楷體" w:eastAsia="標楷體" w:hAnsi="標楷體" w:cs="新細明體" w:hint="eastAsia"/>
                <w:color w:val="000000"/>
                <w:kern w:val="0"/>
              </w:rPr>
              <w:t>住工用</w:t>
            </w:r>
            <w:r w:rsidRPr="008F20B5">
              <w:rPr>
                <w:rFonts w:ascii="標楷體" w:eastAsia="標楷體" w:hAnsi="標楷體" w:cs="新細明體"/>
                <w:color w:val="000000"/>
                <w:kern w:val="0"/>
              </w:rPr>
              <w:t>;</w:t>
            </w:r>
          </w:p>
          <w:p w14:paraId="22B7A7AD"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08: </w:t>
            </w:r>
            <w:r w:rsidRPr="008F20B5">
              <w:rPr>
                <w:rFonts w:ascii="標楷體" w:eastAsia="標楷體" w:hAnsi="標楷體" w:cs="新細明體" w:hint="eastAsia"/>
                <w:color w:val="000000"/>
                <w:kern w:val="0"/>
              </w:rPr>
              <w:t>工商用</w:t>
            </w:r>
            <w:r w:rsidRPr="008F20B5">
              <w:rPr>
                <w:rFonts w:ascii="標楷體" w:eastAsia="標楷體" w:hAnsi="標楷體" w:cs="新細明體"/>
                <w:color w:val="000000"/>
                <w:kern w:val="0"/>
              </w:rPr>
              <w:t>;</w:t>
            </w:r>
          </w:p>
          <w:p w14:paraId="7AA857C2"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共用部分</w:t>
            </w:r>
            <w:r w:rsidRPr="008F20B5">
              <w:rPr>
                <w:rFonts w:ascii="標楷體" w:eastAsia="標楷體" w:hAnsi="標楷體" w:cs="新細明體"/>
                <w:color w:val="000000"/>
                <w:kern w:val="0"/>
              </w:rPr>
              <w:t>;</w:t>
            </w:r>
          </w:p>
          <w:p w14:paraId="273BAB5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列管標準廠房</w:t>
            </w:r>
            <w:r w:rsidRPr="008F20B5">
              <w:rPr>
                <w:rFonts w:ascii="標楷體" w:eastAsia="標楷體" w:hAnsi="標楷體" w:cs="新細明體"/>
                <w:color w:val="000000"/>
                <w:kern w:val="0"/>
              </w:rPr>
              <w:t>;</w:t>
            </w:r>
          </w:p>
          <w:p w14:paraId="3729A1E5"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 xml:space="preserve">11: </w:t>
            </w:r>
            <w:r w:rsidRPr="008F20B5">
              <w:rPr>
                <w:rFonts w:ascii="標楷體" w:eastAsia="標楷體" w:hAnsi="標楷體" w:cs="新細明體" w:hint="eastAsia"/>
                <w:color w:val="000000"/>
                <w:kern w:val="0"/>
              </w:rPr>
              <w:t>國民住宅</w:t>
            </w:r>
            <w:r w:rsidRPr="008F20B5">
              <w:rPr>
                <w:rFonts w:ascii="標楷體" w:eastAsia="標楷體" w:hAnsi="標楷體" w:cs="新細明體"/>
                <w:color w:val="000000"/>
                <w:kern w:val="0"/>
              </w:rPr>
              <w:t>;</w:t>
            </w:r>
          </w:p>
          <w:p w14:paraId="53348DE1"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市場攤位</w:t>
            </w:r>
            <w:r w:rsidRPr="008F20B5">
              <w:rPr>
                <w:rFonts w:ascii="標楷體" w:eastAsia="標楷體" w:hAnsi="標楷體" w:cs="新細明體"/>
                <w:color w:val="000000"/>
                <w:kern w:val="0"/>
              </w:rPr>
              <w:t>;</w:t>
            </w:r>
          </w:p>
          <w:p w14:paraId="2233D9B7"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停車空間</w:t>
            </w:r>
            <w:r w:rsidRPr="008F20B5">
              <w:rPr>
                <w:rFonts w:ascii="標楷體" w:eastAsia="標楷體" w:hAnsi="標楷體" w:cs="新細明體"/>
                <w:color w:val="000000"/>
                <w:kern w:val="0"/>
              </w:rPr>
              <w:t>;</w:t>
            </w:r>
          </w:p>
          <w:p w14:paraId="3A340750"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14: </w:t>
            </w:r>
            <w:r w:rsidRPr="008F20B5">
              <w:rPr>
                <w:rFonts w:ascii="標楷體" w:eastAsia="標楷體" w:hAnsi="標楷體" w:cs="新細明體" w:hint="eastAsia"/>
                <w:color w:val="000000"/>
                <w:kern w:val="0"/>
              </w:rPr>
              <w:t>見使用執照</w:t>
            </w:r>
            <w:r w:rsidRPr="008F20B5">
              <w:rPr>
                <w:rFonts w:ascii="標楷體" w:eastAsia="標楷體" w:hAnsi="標楷體" w:cs="新細明體"/>
                <w:color w:val="000000"/>
                <w:kern w:val="0"/>
              </w:rPr>
              <w:t>;</w:t>
            </w:r>
          </w:p>
          <w:p w14:paraId="563357B9" w14:textId="6638C088"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15: </w:t>
            </w:r>
            <w:r w:rsidRPr="008F20B5">
              <w:rPr>
                <w:rFonts w:ascii="標楷體" w:eastAsia="標楷體" w:hAnsi="標楷體" w:cs="新細明體" w:hint="eastAsia"/>
                <w:color w:val="000000"/>
                <w:kern w:val="0"/>
              </w:rPr>
              <w:t>見其它登記事項</w:t>
            </w:r>
          </w:p>
        </w:tc>
      </w:tr>
      <w:tr w:rsidR="008A7303" w:rsidRPr="008F20B5" w14:paraId="266F8374" w14:textId="77777777" w:rsidTr="00614F5B">
        <w:trPr>
          <w:trHeight w:val="340"/>
        </w:trPr>
        <w:tc>
          <w:tcPr>
            <w:tcW w:w="267" w:type="pct"/>
          </w:tcPr>
          <w:p w14:paraId="7C539D99" w14:textId="2A3F0FDA"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23</w:t>
            </w:r>
          </w:p>
        </w:tc>
        <w:tc>
          <w:tcPr>
            <w:tcW w:w="696" w:type="pct"/>
            <w:noWrap/>
          </w:tcPr>
          <w:p w14:paraId="2ED1F463" w14:textId="504FEDFE"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BdMtrlCode</w:t>
            </w:r>
          </w:p>
        </w:tc>
        <w:tc>
          <w:tcPr>
            <w:tcW w:w="1870" w:type="pct"/>
            <w:noWrap/>
            <w:hideMark/>
          </w:tcPr>
          <w:p w14:paraId="479952E8"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建物主要建材</w:t>
            </w:r>
          </w:p>
        </w:tc>
        <w:tc>
          <w:tcPr>
            <w:tcW w:w="268" w:type="pct"/>
            <w:noWrap/>
            <w:hideMark/>
          </w:tcPr>
          <w:p w14:paraId="600E590F" w14:textId="256A1446"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217B78EE"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05647DC4"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1A95A771" w14:textId="00A642FC"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木造</w:t>
            </w:r>
            <w:r w:rsidRPr="008F20B5">
              <w:rPr>
                <w:rFonts w:ascii="標楷體" w:eastAsia="標楷體" w:hAnsi="標楷體" w:cs="新細明體"/>
                <w:color w:val="000000"/>
                <w:kern w:val="0"/>
              </w:rPr>
              <w:t>;</w:t>
            </w:r>
          </w:p>
          <w:p w14:paraId="7A455C5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鋼造</w:t>
            </w:r>
            <w:r w:rsidRPr="008F20B5">
              <w:rPr>
                <w:rFonts w:ascii="標楷體" w:eastAsia="標楷體" w:hAnsi="標楷體" w:cs="新細明體"/>
                <w:color w:val="000000"/>
                <w:kern w:val="0"/>
              </w:rPr>
              <w:t>;</w:t>
            </w:r>
          </w:p>
          <w:p w14:paraId="51F52C1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混凝土造</w:t>
            </w:r>
            <w:r w:rsidRPr="008F20B5">
              <w:rPr>
                <w:rFonts w:ascii="標楷體" w:eastAsia="標楷體" w:hAnsi="標楷體" w:cs="新細明體"/>
                <w:color w:val="000000"/>
                <w:kern w:val="0"/>
              </w:rPr>
              <w:t>;</w:t>
            </w:r>
          </w:p>
          <w:p w14:paraId="45A9FD39"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鋼筋混凝土造</w:t>
            </w:r>
            <w:r w:rsidRPr="008F20B5">
              <w:rPr>
                <w:rFonts w:ascii="標楷體" w:eastAsia="標楷體" w:hAnsi="標楷體" w:cs="新細明體"/>
                <w:color w:val="000000"/>
                <w:kern w:val="0"/>
              </w:rPr>
              <w:t>;</w:t>
            </w:r>
          </w:p>
          <w:p w14:paraId="25643F63"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石造</w:t>
            </w:r>
            <w:r w:rsidRPr="008F20B5">
              <w:rPr>
                <w:rFonts w:ascii="標楷體" w:eastAsia="標楷體" w:hAnsi="標楷體" w:cs="新細明體"/>
                <w:color w:val="000000"/>
                <w:kern w:val="0"/>
              </w:rPr>
              <w:t>;</w:t>
            </w:r>
          </w:p>
          <w:p w14:paraId="18DB0C31" w14:textId="71988397"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磚造</w:t>
            </w:r>
          </w:p>
        </w:tc>
      </w:tr>
      <w:tr w:rsidR="008A7303" w:rsidRPr="008F20B5" w14:paraId="23788A52" w14:textId="77777777" w:rsidTr="00614F5B">
        <w:trPr>
          <w:trHeight w:val="340"/>
        </w:trPr>
        <w:tc>
          <w:tcPr>
            <w:tcW w:w="267" w:type="pct"/>
          </w:tcPr>
          <w:p w14:paraId="1F12AFD7" w14:textId="02FD209C"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24</w:t>
            </w:r>
          </w:p>
        </w:tc>
        <w:tc>
          <w:tcPr>
            <w:tcW w:w="696" w:type="pct"/>
            <w:noWrap/>
          </w:tcPr>
          <w:p w14:paraId="2AF09583" w14:textId="43D8B1C0"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BdTypeCode</w:t>
            </w:r>
          </w:p>
        </w:tc>
        <w:tc>
          <w:tcPr>
            <w:tcW w:w="1870" w:type="pct"/>
            <w:noWrap/>
            <w:hideMark/>
          </w:tcPr>
          <w:p w14:paraId="6AA4843A"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建物類別</w:t>
            </w:r>
          </w:p>
        </w:tc>
        <w:tc>
          <w:tcPr>
            <w:tcW w:w="268" w:type="pct"/>
            <w:noWrap/>
            <w:hideMark/>
          </w:tcPr>
          <w:p w14:paraId="44718368" w14:textId="6B27EB9D"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51CAFA8E"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655F157E"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761FBA85" w14:textId="7B396EDD"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公寓</w:t>
            </w:r>
            <w:r w:rsidRPr="008F20B5">
              <w:rPr>
                <w:rFonts w:ascii="標楷體" w:eastAsia="標楷體" w:hAnsi="標楷體" w:cs="新細明體"/>
                <w:color w:val="000000"/>
                <w:kern w:val="0"/>
              </w:rPr>
              <w:t>;</w:t>
            </w:r>
          </w:p>
          <w:p w14:paraId="3A436BC4"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電梯大廈</w:t>
            </w:r>
            <w:r w:rsidRPr="008F20B5">
              <w:rPr>
                <w:rFonts w:ascii="標楷體" w:eastAsia="標楷體" w:hAnsi="標楷體" w:cs="新細明體"/>
                <w:color w:val="000000"/>
                <w:kern w:val="0"/>
              </w:rPr>
              <w:t>;</w:t>
            </w:r>
          </w:p>
          <w:p w14:paraId="478A03F6"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套房</w:t>
            </w:r>
            <w:r w:rsidRPr="008F20B5">
              <w:rPr>
                <w:rFonts w:ascii="標楷體" w:eastAsia="標楷體" w:hAnsi="標楷體" w:cs="新細明體"/>
                <w:color w:val="000000"/>
                <w:kern w:val="0"/>
              </w:rPr>
              <w:t>;</w:t>
            </w:r>
          </w:p>
          <w:p w14:paraId="14C6D255"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別墅</w:t>
            </w:r>
            <w:r w:rsidRPr="008F20B5">
              <w:rPr>
                <w:rFonts w:ascii="標楷體" w:eastAsia="標楷體" w:hAnsi="標楷體" w:cs="新細明體"/>
                <w:color w:val="000000"/>
                <w:kern w:val="0"/>
              </w:rPr>
              <w:t>;</w:t>
            </w:r>
          </w:p>
          <w:p w14:paraId="2A7FB1D1"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透天厝</w:t>
            </w:r>
            <w:r w:rsidRPr="008F20B5">
              <w:rPr>
                <w:rFonts w:ascii="標楷體" w:eastAsia="標楷體" w:hAnsi="標楷體" w:cs="新細明體"/>
                <w:color w:val="000000"/>
                <w:kern w:val="0"/>
              </w:rPr>
              <w:t>;</w:t>
            </w:r>
          </w:p>
          <w:p w14:paraId="7FD55578"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樓中樓</w:t>
            </w:r>
            <w:r w:rsidRPr="008F20B5">
              <w:rPr>
                <w:rFonts w:ascii="標楷體" w:eastAsia="標楷體" w:hAnsi="標楷體" w:cs="新細明體"/>
                <w:color w:val="000000"/>
                <w:kern w:val="0"/>
              </w:rPr>
              <w:t>;</w:t>
            </w:r>
          </w:p>
          <w:p w14:paraId="363CE5CA"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07: </w:t>
            </w:r>
            <w:r w:rsidRPr="008F20B5">
              <w:rPr>
                <w:rFonts w:ascii="標楷體" w:eastAsia="標楷體" w:hAnsi="標楷體" w:cs="新細明體" w:hint="eastAsia"/>
                <w:color w:val="000000"/>
                <w:kern w:val="0"/>
              </w:rPr>
              <w:t>辦公</w:t>
            </w:r>
            <w:r w:rsidRPr="008F20B5">
              <w:rPr>
                <w:rFonts w:ascii="標楷體" w:eastAsia="標楷體" w:hAnsi="標楷體" w:cs="新細明體"/>
                <w:color w:val="000000"/>
                <w:kern w:val="0"/>
              </w:rPr>
              <w:t>;</w:t>
            </w:r>
          </w:p>
          <w:p w14:paraId="59484056"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08: </w:t>
            </w:r>
            <w:r w:rsidRPr="008F20B5">
              <w:rPr>
                <w:rFonts w:ascii="標楷體" w:eastAsia="標楷體" w:hAnsi="標楷體" w:cs="新細明體" w:hint="eastAsia"/>
                <w:color w:val="000000"/>
                <w:kern w:val="0"/>
              </w:rPr>
              <w:t>店面</w:t>
            </w:r>
            <w:r w:rsidRPr="008F20B5">
              <w:rPr>
                <w:rFonts w:ascii="標楷體" w:eastAsia="標楷體" w:hAnsi="標楷體" w:cs="新細明體"/>
                <w:color w:val="000000"/>
                <w:kern w:val="0"/>
              </w:rPr>
              <w:t>;</w:t>
            </w:r>
          </w:p>
          <w:p w14:paraId="43D907C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廠房</w:t>
            </w:r>
            <w:r w:rsidRPr="008F20B5">
              <w:rPr>
                <w:rFonts w:ascii="標楷體" w:eastAsia="標楷體" w:hAnsi="標楷體" w:cs="新細明體"/>
                <w:color w:val="000000"/>
                <w:kern w:val="0"/>
              </w:rPr>
              <w:t>;</w:t>
            </w:r>
          </w:p>
          <w:p w14:paraId="780CEDC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車位</w:t>
            </w:r>
            <w:r w:rsidRPr="008F20B5">
              <w:rPr>
                <w:rFonts w:ascii="標楷體" w:eastAsia="標楷體" w:hAnsi="標楷體" w:cs="新細明體"/>
                <w:color w:val="000000"/>
                <w:kern w:val="0"/>
              </w:rPr>
              <w:t>;</w:t>
            </w:r>
          </w:p>
          <w:p w14:paraId="72FB0841" w14:textId="7586E735"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其它</w:t>
            </w:r>
          </w:p>
        </w:tc>
      </w:tr>
      <w:tr w:rsidR="008A7303" w:rsidRPr="008F20B5" w14:paraId="4754AFF9" w14:textId="77777777" w:rsidTr="00614F5B">
        <w:trPr>
          <w:trHeight w:val="340"/>
        </w:trPr>
        <w:tc>
          <w:tcPr>
            <w:tcW w:w="267" w:type="pct"/>
          </w:tcPr>
          <w:p w14:paraId="625F240F" w14:textId="5360E226"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25</w:t>
            </w:r>
          </w:p>
        </w:tc>
        <w:tc>
          <w:tcPr>
            <w:tcW w:w="696" w:type="pct"/>
            <w:noWrap/>
          </w:tcPr>
          <w:p w14:paraId="76F73D18" w14:textId="46D0BC6C"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TotalFloor</w:t>
            </w:r>
          </w:p>
        </w:tc>
        <w:tc>
          <w:tcPr>
            <w:tcW w:w="1870" w:type="pct"/>
            <w:noWrap/>
            <w:hideMark/>
          </w:tcPr>
          <w:p w14:paraId="05EFC645"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總樓層</w:t>
            </w:r>
          </w:p>
        </w:tc>
        <w:tc>
          <w:tcPr>
            <w:tcW w:w="268" w:type="pct"/>
            <w:noWrap/>
            <w:hideMark/>
          </w:tcPr>
          <w:p w14:paraId="5A9604FB" w14:textId="50D9554C"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4849E8B3" w14:textId="3CAA2B3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91" w:type="pct"/>
          </w:tcPr>
          <w:p w14:paraId="23B4E0C2"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5670FADC" w14:textId="0BC87172"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A7303" w:rsidRPr="008F20B5" w14:paraId="39E5E3DE" w14:textId="77777777" w:rsidTr="00614F5B">
        <w:trPr>
          <w:trHeight w:val="340"/>
        </w:trPr>
        <w:tc>
          <w:tcPr>
            <w:tcW w:w="267" w:type="pct"/>
          </w:tcPr>
          <w:p w14:paraId="16EFCC6F" w14:textId="4170AD9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26</w:t>
            </w:r>
          </w:p>
        </w:tc>
        <w:tc>
          <w:tcPr>
            <w:tcW w:w="696" w:type="pct"/>
            <w:noWrap/>
          </w:tcPr>
          <w:p w14:paraId="08828429" w14:textId="1ABFEE52"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FloorNo</w:t>
            </w:r>
          </w:p>
        </w:tc>
        <w:tc>
          <w:tcPr>
            <w:tcW w:w="1870" w:type="pct"/>
            <w:noWrap/>
            <w:hideMark/>
          </w:tcPr>
          <w:p w14:paraId="1214D776"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擔保品所在樓層</w:t>
            </w:r>
          </w:p>
        </w:tc>
        <w:tc>
          <w:tcPr>
            <w:tcW w:w="268" w:type="pct"/>
            <w:noWrap/>
            <w:hideMark/>
          </w:tcPr>
          <w:p w14:paraId="449A970B" w14:textId="5026745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79A15E47" w14:textId="6E49079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5FB7CB09"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EAACF77" w14:textId="6D1F2ABF" w:rsidR="008A7303" w:rsidRPr="008F20B5" w:rsidRDefault="008A7303" w:rsidP="00576321">
            <w:pPr>
              <w:widowControl/>
              <w:rPr>
                <w:rFonts w:ascii="標楷體" w:eastAsia="標楷體" w:hAnsi="標楷體" w:cs="新細明體"/>
                <w:color w:val="000000"/>
                <w:kern w:val="0"/>
              </w:rPr>
            </w:pPr>
          </w:p>
        </w:tc>
      </w:tr>
      <w:tr w:rsidR="008A7303" w:rsidRPr="008F20B5" w14:paraId="7F0D3CC6" w14:textId="77777777" w:rsidTr="00614F5B">
        <w:trPr>
          <w:trHeight w:val="340"/>
        </w:trPr>
        <w:tc>
          <w:tcPr>
            <w:tcW w:w="267" w:type="pct"/>
          </w:tcPr>
          <w:p w14:paraId="43639B1B" w14:textId="5032FED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27</w:t>
            </w:r>
          </w:p>
        </w:tc>
        <w:tc>
          <w:tcPr>
            <w:tcW w:w="696" w:type="pct"/>
            <w:noWrap/>
          </w:tcPr>
          <w:p w14:paraId="5F424462" w14:textId="4F676C40"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FloorArea</w:t>
            </w:r>
          </w:p>
        </w:tc>
        <w:tc>
          <w:tcPr>
            <w:tcW w:w="1870" w:type="pct"/>
            <w:noWrap/>
            <w:hideMark/>
          </w:tcPr>
          <w:p w14:paraId="0C463AD2" w14:textId="2128ED4D"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擔保品所在樓層面積</w:t>
            </w:r>
            <w:r w:rsidRPr="008F20B5">
              <w:rPr>
                <w:rFonts w:ascii="標楷體" w:eastAsia="標楷體" w:hAnsi="標楷體" w:cs="新細明體"/>
                <w:color w:val="000000"/>
                <w:kern w:val="0"/>
              </w:rPr>
              <w:t>(坪)</w:t>
            </w:r>
          </w:p>
        </w:tc>
        <w:tc>
          <w:tcPr>
            <w:tcW w:w="268" w:type="pct"/>
            <w:noWrap/>
            <w:hideMark/>
          </w:tcPr>
          <w:p w14:paraId="7D4B4E3F"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4D05BD6C"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5.2</w:t>
            </w:r>
          </w:p>
        </w:tc>
        <w:tc>
          <w:tcPr>
            <w:tcW w:w="291" w:type="pct"/>
          </w:tcPr>
          <w:p w14:paraId="58A56615"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7040BFDC" w14:textId="28F4F69B"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8A7303" w:rsidRPr="008F20B5" w14:paraId="15A3F494" w14:textId="77777777" w:rsidTr="00614F5B">
        <w:trPr>
          <w:trHeight w:val="340"/>
        </w:trPr>
        <w:tc>
          <w:tcPr>
            <w:tcW w:w="267" w:type="pct"/>
          </w:tcPr>
          <w:p w14:paraId="39E180D3" w14:textId="4DB0C48B" w:rsidR="008A7303" w:rsidRPr="008F20B5" w:rsidRDefault="008A7303"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28</w:t>
            </w:r>
          </w:p>
        </w:tc>
        <w:tc>
          <w:tcPr>
            <w:tcW w:w="696" w:type="pct"/>
            <w:noWrap/>
          </w:tcPr>
          <w:p w14:paraId="1B17F319" w14:textId="1170D48D" w:rsidR="008A7303" w:rsidRPr="008F20B5" w:rsidRDefault="008A7303" w:rsidP="004444BD">
            <w:pPr>
              <w:widowControl/>
              <w:rPr>
                <w:rFonts w:ascii="標楷體" w:eastAsia="標楷體" w:hAnsi="標楷體" w:cs="新細明體"/>
                <w:color w:val="000000"/>
                <w:kern w:val="0"/>
              </w:rPr>
            </w:pPr>
            <w:r w:rsidRPr="004A1C2C">
              <w:rPr>
                <w:rFonts w:ascii="標楷體" w:eastAsia="標楷體" w:hAnsi="標楷體"/>
              </w:rPr>
              <w:t>EvaUnitPrice</w:t>
            </w:r>
          </w:p>
        </w:tc>
        <w:tc>
          <w:tcPr>
            <w:tcW w:w="1870" w:type="pct"/>
            <w:noWrap/>
            <w:hideMark/>
          </w:tcPr>
          <w:p w14:paraId="00D5D4C3" w14:textId="1416F552" w:rsidR="008A7303" w:rsidRPr="008F20B5" w:rsidRDefault="008A7303"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鑑價單價</w:t>
            </w:r>
            <w:r w:rsidRPr="008F20B5">
              <w:rPr>
                <w:rFonts w:ascii="標楷體" w:eastAsia="標楷體" w:hAnsi="標楷體" w:cs="新細明體"/>
                <w:color w:val="000000"/>
                <w:kern w:val="0"/>
              </w:rPr>
              <w:t>/坪(元)</w:t>
            </w:r>
          </w:p>
        </w:tc>
        <w:tc>
          <w:tcPr>
            <w:tcW w:w="268" w:type="pct"/>
            <w:noWrap/>
            <w:hideMark/>
          </w:tcPr>
          <w:p w14:paraId="264FE5AD" w14:textId="6A2FD2A4" w:rsidR="008A7303" w:rsidRPr="008F20B5" w:rsidRDefault="008A7303"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hideMark/>
          </w:tcPr>
          <w:p w14:paraId="622AF776" w14:textId="47B0D217" w:rsidR="008A7303" w:rsidRPr="008F20B5" w:rsidRDefault="008A7303"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91" w:type="pct"/>
          </w:tcPr>
          <w:p w14:paraId="2312A251"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hideMark/>
          </w:tcPr>
          <w:p w14:paraId="25645880" w14:textId="6578A780" w:rsidR="008A7303" w:rsidRPr="008F20B5" w:rsidRDefault="008A7303"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A7303" w:rsidRPr="008F20B5" w14:paraId="4E62009D" w14:textId="77777777" w:rsidTr="00614F5B">
        <w:trPr>
          <w:trHeight w:val="340"/>
        </w:trPr>
        <w:tc>
          <w:tcPr>
            <w:tcW w:w="267" w:type="pct"/>
          </w:tcPr>
          <w:p w14:paraId="4DEA8F95" w14:textId="0AB2E50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29</w:t>
            </w:r>
          </w:p>
        </w:tc>
        <w:tc>
          <w:tcPr>
            <w:tcW w:w="696" w:type="pct"/>
            <w:noWrap/>
          </w:tcPr>
          <w:p w14:paraId="3A931B59" w14:textId="0C088FD7"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RoofStructureCode</w:t>
            </w:r>
          </w:p>
        </w:tc>
        <w:tc>
          <w:tcPr>
            <w:tcW w:w="1870" w:type="pct"/>
            <w:noWrap/>
            <w:hideMark/>
          </w:tcPr>
          <w:p w14:paraId="388D0577"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屋頂結構</w:t>
            </w:r>
          </w:p>
        </w:tc>
        <w:tc>
          <w:tcPr>
            <w:tcW w:w="268" w:type="pct"/>
            <w:noWrap/>
            <w:hideMark/>
          </w:tcPr>
          <w:p w14:paraId="151781CC" w14:textId="3F82E639"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41DB213D"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4CEC5750"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55024988" w14:textId="1CE9B5B3"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平屋頂</w:t>
            </w:r>
            <w:r w:rsidRPr="008F20B5">
              <w:rPr>
                <w:rFonts w:ascii="標楷體" w:eastAsia="標楷體" w:hAnsi="標楷體" w:cs="新細明體"/>
                <w:color w:val="000000"/>
                <w:kern w:val="0"/>
              </w:rPr>
              <w:t>;</w:t>
            </w:r>
          </w:p>
          <w:p w14:paraId="53CBD706"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瓦屋頂</w:t>
            </w:r>
            <w:r w:rsidRPr="008F20B5">
              <w:rPr>
                <w:rFonts w:ascii="標楷體" w:eastAsia="標楷體" w:hAnsi="標楷體" w:cs="新細明體"/>
                <w:color w:val="000000"/>
                <w:kern w:val="0"/>
              </w:rPr>
              <w:t>;</w:t>
            </w:r>
          </w:p>
          <w:p w14:paraId="4E04DB3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石棉板屋頂</w:t>
            </w:r>
            <w:r w:rsidRPr="008F20B5">
              <w:rPr>
                <w:rFonts w:ascii="標楷體" w:eastAsia="標楷體" w:hAnsi="標楷體" w:cs="新細明體"/>
                <w:color w:val="000000"/>
                <w:kern w:val="0"/>
              </w:rPr>
              <w:t>;</w:t>
            </w:r>
          </w:p>
          <w:p w14:paraId="2B5BC01A"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鐵皮屋頂</w:t>
            </w:r>
            <w:r w:rsidRPr="008F20B5">
              <w:rPr>
                <w:rFonts w:ascii="標楷體" w:eastAsia="標楷體" w:hAnsi="標楷體" w:cs="新細明體"/>
                <w:color w:val="000000"/>
                <w:kern w:val="0"/>
              </w:rPr>
              <w:t>;</w:t>
            </w:r>
          </w:p>
          <w:p w14:paraId="79E57278"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木板屋頂</w:t>
            </w:r>
            <w:r w:rsidRPr="008F20B5">
              <w:rPr>
                <w:rFonts w:ascii="標楷體" w:eastAsia="標楷體" w:hAnsi="標楷體" w:cs="新細明體"/>
                <w:color w:val="000000"/>
                <w:kern w:val="0"/>
              </w:rPr>
              <w:t>;</w:t>
            </w:r>
          </w:p>
          <w:p w14:paraId="72655B4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石棉瓦屋頂</w:t>
            </w:r>
            <w:r w:rsidRPr="008F20B5">
              <w:rPr>
                <w:rFonts w:ascii="標楷體" w:eastAsia="標楷體" w:hAnsi="標楷體" w:cs="新細明體"/>
                <w:color w:val="000000"/>
                <w:kern w:val="0"/>
              </w:rPr>
              <w:t>;</w:t>
            </w:r>
          </w:p>
          <w:p w14:paraId="0E96E87F" w14:textId="1BC6FE9D"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07: </w:t>
            </w:r>
            <w:r w:rsidRPr="008F20B5">
              <w:rPr>
                <w:rFonts w:ascii="標楷體" w:eastAsia="標楷體" w:hAnsi="標楷體" w:cs="新細明體" w:hint="eastAsia"/>
                <w:color w:val="000000"/>
                <w:kern w:val="0"/>
              </w:rPr>
              <w:t>其他</w:t>
            </w:r>
          </w:p>
        </w:tc>
      </w:tr>
      <w:tr w:rsidR="008A7303" w:rsidRPr="008F20B5" w14:paraId="402AA71A" w14:textId="77777777" w:rsidTr="00614F5B">
        <w:trPr>
          <w:trHeight w:val="340"/>
        </w:trPr>
        <w:tc>
          <w:tcPr>
            <w:tcW w:w="267" w:type="pct"/>
          </w:tcPr>
          <w:p w14:paraId="20BE74E2" w14:textId="3C2281B6"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30</w:t>
            </w:r>
          </w:p>
        </w:tc>
        <w:tc>
          <w:tcPr>
            <w:tcW w:w="696" w:type="pct"/>
            <w:noWrap/>
          </w:tcPr>
          <w:p w14:paraId="4596C084" w14:textId="12D6F132"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BdDate</w:t>
            </w:r>
          </w:p>
        </w:tc>
        <w:tc>
          <w:tcPr>
            <w:tcW w:w="1870" w:type="pct"/>
            <w:noWrap/>
            <w:hideMark/>
          </w:tcPr>
          <w:p w14:paraId="43646D8E"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建築完成日期</w:t>
            </w:r>
          </w:p>
        </w:tc>
        <w:tc>
          <w:tcPr>
            <w:tcW w:w="268" w:type="pct"/>
            <w:noWrap/>
            <w:hideMark/>
          </w:tcPr>
          <w:p w14:paraId="7ECBC61C"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noWrap/>
            <w:hideMark/>
          </w:tcPr>
          <w:p w14:paraId="6A7C2518" w14:textId="5AEFC8F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6E6B3516"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37A7EC8D" w14:textId="21DE7640"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A7303" w:rsidRPr="008F20B5" w14:paraId="6FE44118" w14:textId="77777777" w:rsidTr="00614F5B">
        <w:trPr>
          <w:trHeight w:val="340"/>
        </w:trPr>
        <w:tc>
          <w:tcPr>
            <w:tcW w:w="267" w:type="pct"/>
          </w:tcPr>
          <w:p w14:paraId="3F596E08" w14:textId="1E21648E"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31</w:t>
            </w:r>
          </w:p>
        </w:tc>
        <w:tc>
          <w:tcPr>
            <w:tcW w:w="696" w:type="pct"/>
            <w:noWrap/>
          </w:tcPr>
          <w:p w14:paraId="64DEFDB9" w14:textId="021B50CA"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BdSubUsageCode</w:t>
            </w:r>
          </w:p>
        </w:tc>
        <w:tc>
          <w:tcPr>
            <w:tcW w:w="1870" w:type="pct"/>
            <w:noWrap/>
            <w:hideMark/>
          </w:tcPr>
          <w:p w14:paraId="59B893B9"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附屬建物用途</w:t>
            </w:r>
          </w:p>
        </w:tc>
        <w:tc>
          <w:tcPr>
            <w:tcW w:w="268" w:type="pct"/>
            <w:noWrap/>
            <w:hideMark/>
          </w:tcPr>
          <w:p w14:paraId="1908012B" w14:textId="6CF70782"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632183BE"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91" w:type="pct"/>
          </w:tcPr>
          <w:p w14:paraId="3D3118F3"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6F6FD9A6" w14:textId="21E083E8"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花台</w:t>
            </w:r>
            <w:r w:rsidRPr="008F20B5">
              <w:rPr>
                <w:rFonts w:ascii="標楷體" w:eastAsia="標楷體" w:hAnsi="標楷體" w:cs="新細明體"/>
                <w:color w:val="000000"/>
                <w:kern w:val="0"/>
              </w:rPr>
              <w:t>;</w:t>
            </w:r>
          </w:p>
          <w:p w14:paraId="30FDAAA5"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露台</w:t>
            </w:r>
            <w:r w:rsidRPr="008F20B5">
              <w:rPr>
                <w:rFonts w:ascii="標楷體" w:eastAsia="標楷體" w:hAnsi="標楷體" w:cs="新細明體"/>
                <w:color w:val="000000"/>
                <w:kern w:val="0"/>
              </w:rPr>
              <w:t>;</w:t>
            </w:r>
          </w:p>
          <w:p w14:paraId="0E8840CE"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陽台</w:t>
            </w:r>
            <w:r w:rsidRPr="008F20B5">
              <w:rPr>
                <w:rFonts w:ascii="標楷體" w:eastAsia="標楷體" w:hAnsi="標楷體" w:cs="新細明體"/>
                <w:color w:val="000000"/>
                <w:kern w:val="0"/>
              </w:rPr>
              <w:t>;</w:t>
            </w:r>
          </w:p>
          <w:p w14:paraId="17C807E9" w14:textId="5BE7F3EC"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 xml:space="preserve">04: </w:t>
            </w:r>
            <w:r w:rsidRPr="008F20B5">
              <w:rPr>
                <w:rFonts w:ascii="標楷體" w:eastAsia="標楷體" w:hAnsi="標楷體" w:cs="新細明體" w:hint="eastAsia"/>
                <w:color w:val="000000"/>
                <w:kern w:val="0"/>
              </w:rPr>
              <w:t>其他</w:t>
            </w:r>
          </w:p>
        </w:tc>
      </w:tr>
      <w:tr w:rsidR="008A7303" w:rsidRPr="008F20B5" w14:paraId="5B3CCB27" w14:textId="77777777" w:rsidTr="00614F5B">
        <w:trPr>
          <w:trHeight w:val="340"/>
        </w:trPr>
        <w:tc>
          <w:tcPr>
            <w:tcW w:w="267" w:type="pct"/>
          </w:tcPr>
          <w:p w14:paraId="22A2328D" w14:textId="6C8592A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32</w:t>
            </w:r>
          </w:p>
        </w:tc>
        <w:tc>
          <w:tcPr>
            <w:tcW w:w="696" w:type="pct"/>
            <w:noWrap/>
          </w:tcPr>
          <w:p w14:paraId="437A1660" w14:textId="5B57FC6A"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BdSubArea</w:t>
            </w:r>
          </w:p>
        </w:tc>
        <w:tc>
          <w:tcPr>
            <w:tcW w:w="1870" w:type="pct"/>
            <w:noWrap/>
            <w:hideMark/>
          </w:tcPr>
          <w:p w14:paraId="3DB941D5" w14:textId="31B815AE"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附屬建物面積</w:t>
            </w:r>
            <w:r w:rsidRPr="008F20B5">
              <w:rPr>
                <w:rFonts w:ascii="標楷體" w:eastAsia="標楷體" w:hAnsi="標楷體" w:cs="新細明體"/>
                <w:color w:val="000000"/>
                <w:kern w:val="0"/>
              </w:rPr>
              <w:t>(坪)</w:t>
            </w:r>
          </w:p>
        </w:tc>
        <w:tc>
          <w:tcPr>
            <w:tcW w:w="268" w:type="pct"/>
            <w:noWrap/>
            <w:hideMark/>
          </w:tcPr>
          <w:p w14:paraId="071F63DF"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5A470D2B"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5.2</w:t>
            </w:r>
          </w:p>
        </w:tc>
        <w:tc>
          <w:tcPr>
            <w:tcW w:w="291" w:type="pct"/>
          </w:tcPr>
          <w:p w14:paraId="7B649E52"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72D11C6F" w14:textId="1F96E890"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00000.00</w:t>
            </w:r>
          </w:p>
        </w:tc>
      </w:tr>
      <w:tr w:rsidR="008A7303" w:rsidRPr="008F20B5" w14:paraId="4090E266" w14:textId="77777777" w:rsidTr="00614F5B">
        <w:trPr>
          <w:trHeight w:val="340"/>
        </w:trPr>
        <w:tc>
          <w:tcPr>
            <w:tcW w:w="267" w:type="pct"/>
          </w:tcPr>
          <w:p w14:paraId="464A88AF" w14:textId="597B5023"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33</w:t>
            </w:r>
          </w:p>
        </w:tc>
        <w:tc>
          <w:tcPr>
            <w:tcW w:w="696" w:type="pct"/>
            <w:noWrap/>
          </w:tcPr>
          <w:p w14:paraId="346A8288" w14:textId="6ABE428D"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SellerId</w:t>
            </w:r>
          </w:p>
        </w:tc>
        <w:tc>
          <w:tcPr>
            <w:tcW w:w="1870" w:type="pct"/>
            <w:noWrap/>
            <w:hideMark/>
          </w:tcPr>
          <w:p w14:paraId="751E76E4"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賣方統編</w:t>
            </w:r>
          </w:p>
        </w:tc>
        <w:tc>
          <w:tcPr>
            <w:tcW w:w="268" w:type="pct"/>
            <w:noWrap/>
            <w:hideMark/>
          </w:tcPr>
          <w:p w14:paraId="2CC400B7"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765C37EE"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91" w:type="pct"/>
          </w:tcPr>
          <w:p w14:paraId="4103D344"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ADAA24B" w14:textId="5E1AB0F7" w:rsidR="008A7303" w:rsidRPr="008F20B5" w:rsidRDefault="008A7303" w:rsidP="00576321">
            <w:pPr>
              <w:widowControl/>
              <w:rPr>
                <w:rFonts w:ascii="標楷體" w:eastAsia="標楷體" w:hAnsi="標楷體" w:cs="新細明體"/>
                <w:color w:val="000000"/>
                <w:kern w:val="0"/>
              </w:rPr>
            </w:pPr>
          </w:p>
        </w:tc>
      </w:tr>
      <w:tr w:rsidR="008A7303" w:rsidRPr="008F20B5" w14:paraId="79395947" w14:textId="77777777" w:rsidTr="00614F5B">
        <w:trPr>
          <w:trHeight w:val="340"/>
        </w:trPr>
        <w:tc>
          <w:tcPr>
            <w:tcW w:w="267" w:type="pct"/>
          </w:tcPr>
          <w:p w14:paraId="114A4404" w14:textId="0A76C26E"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34</w:t>
            </w:r>
          </w:p>
        </w:tc>
        <w:tc>
          <w:tcPr>
            <w:tcW w:w="696" w:type="pct"/>
            <w:noWrap/>
          </w:tcPr>
          <w:p w14:paraId="69200293" w14:textId="090DACBD"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SellerName</w:t>
            </w:r>
          </w:p>
        </w:tc>
        <w:tc>
          <w:tcPr>
            <w:tcW w:w="1870" w:type="pct"/>
            <w:noWrap/>
            <w:hideMark/>
          </w:tcPr>
          <w:p w14:paraId="0C0FB94B"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賣方姓名</w:t>
            </w:r>
          </w:p>
        </w:tc>
        <w:tc>
          <w:tcPr>
            <w:tcW w:w="268" w:type="pct"/>
            <w:noWrap/>
            <w:hideMark/>
          </w:tcPr>
          <w:p w14:paraId="52441756"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194014B6" w14:textId="2DC9DCF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91" w:type="pct"/>
          </w:tcPr>
          <w:p w14:paraId="276B2E33"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A67551F" w14:textId="4ACCA1E2" w:rsidR="008A7303" w:rsidRPr="008F20B5" w:rsidRDefault="008A7303" w:rsidP="00576321">
            <w:pPr>
              <w:widowControl/>
              <w:rPr>
                <w:rFonts w:ascii="標楷體" w:eastAsia="標楷體" w:hAnsi="標楷體" w:cs="新細明體"/>
                <w:color w:val="000000"/>
                <w:kern w:val="0"/>
              </w:rPr>
            </w:pPr>
          </w:p>
        </w:tc>
      </w:tr>
      <w:tr w:rsidR="008A7303" w:rsidRPr="008F20B5" w14:paraId="5120E084" w14:textId="77777777" w:rsidTr="00614F5B">
        <w:trPr>
          <w:trHeight w:val="340"/>
        </w:trPr>
        <w:tc>
          <w:tcPr>
            <w:tcW w:w="267" w:type="pct"/>
          </w:tcPr>
          <w:p w14:paraId="282302E3" w14:textId="16507901" w:rsidR="008A7303" w:rsidRPr="008F20B5" w:rsidRDefault="008A7303"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35</w:t>
            </w:r>
          </w:p>
        </w:tc>
        <w:tc>
          <w:tcPr>
            <w:tcW w:w="696" w:type="pct"/>
            <w:noWrap/>
          </w:tcPr>
          <w:p w14:paraId="62328F50" w14:textId="283ED3C9" w:rsidR="008A7303" w:rsidRPr="008F20B5" w:rsidRDefault="008A7303" w:rsidP="004444BD">
            <w:pPr>
              <w:widowControl/>
              <w:rPr>
                <w:rFonts w:ascii="標楷體" w:eastAsia="標楷體" w:hAnsi="標楷體" w:cs="新細明體"/>
                <w:color w:val="000000"/>
                <w:kern w:val="0"/>
              </w:rPr>
            </w:pPr>
            <w:r w:rsidRPr="004A1C2C">
              <w:rPr>
                <w:rFonts w:ascii="標楷體" w:eastAsia="標楷體" w:hAnsi="標楷體"/>
              </w:rPr>
              <w:t>ContractPrice</w:t>
            </w:r>
          </w:p>
        </w:tc>
        <w:tc>
          <w:tcPr>
            <w:tcW w:w="1870" w:type="pct"/>
            <w:noWrap/>
            <w:hideMark/>
          </w:tcPr>
          <w:p w14:paraId="48B0C987" w14:textId="77777777" w:rsidR="008A7303" w:rsidRPr="008F20B5" w:rsidRDefault="008A7303" w:rsidP="004444B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買賣契約價格</w:t>
            </w:r>
          </w:p>
        </w:tc>
        <w:tc>
          <w:tcPr>
            <w:tcW w:w="268" w:type="pct"/>
            <w:noWrap/>
            <w:hideMark/>
          </w:tcPr>
          <w:p w14:paraId="4130153D" w14:textId="60BECFF6" w:rsidR="008A7303" w:rsidRPr="008F20B5" w:rsidRDefault="008A7303"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hideMark/>
          </w:tcPr>
          <w:p w14:paraId="6CAB8CCA" w14:textId="133CF0E1" w:rsidR="008A7303" w:rsidRPr="008F20B5" w:rsidRDefault="008A7303"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91" w:type="pct"/>
          </w:tcPr>
          <w:p w14:paraId="5F24D0EF"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hideMark/>
          </w:tcPr>
          <w:p w14:paraId="0C45141A" w14:textId="23F1996B" w:rsidR="008A7303" w:rsidRPr="008F20B5" w:rsidRDefault="008A7303"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A7303" w:rsidRPr="008F20B5" w14:paraId="01606473" w14:textId="77777777" w:rsidTr="00614F5B">
        <w:trPr>
          <w:trHeight w:val="340"/>
        </w:trPr>
        <w:tc>
          <w:tcPr>
            <w:tcW w:w="267" w:type="pct"/>
          </w:tcPr>
          <w:p w14:paraId="75521532" w14:textId="64AB339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36</w:t>
            </w:r>
          </w:p>
        </w:tc>
        <w:tc>
          <w:tcPr>
            <w:tcW w:w="696" w:type="pct"/>
            <w:noWrap/>
          </w:tcPr>
          <w:p w14:paraId="690418EC" w14:textId="16E695E0"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ContractDate</w:t>
            </w:r>
          </w:p>
        </w:tc>
        <w:tc>
          <w:tcPr>
            <w:tcW w:w="1870" w:type="pct"/>
            <w:noWrap/>
            <w:hideMark/>
          </w:tcPr>
          <w:p w14:paraId="5D3CF604"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買賣契約日期</w:t>
            </w:r>
          </w:p>
        </w:tc>
        <w:tc>
          <w:tcPr>
            <w:tcW w:w="268" w:type="pct"/>
            <w:noWrap/>
            <w:hideMark/>
          </w:tcPr>
          <w:p w14:paraId="06B6E0F5"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noWrap/>
            <w:hideMark/>
          </w:tcPr>
          <w:p w14:paraId="30E0C0E4" w14:textId="2710757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4B3BC73E"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3954B2E9" w14:textId="22705A0F"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A7303" w:rsidRPr="008F20B5" w14:paraId="7EDDB556" w14:textId="77777777" w:rsidTr="00614F5B">
        <w:trPr>
          <w:trHeight w:val="340"/>
        </w:trPr>
        <w:tc>
          <w:tcPr>
            <w:tcW w:w="267" w:type="pct"/>
          </w:tcPr>
          <w:p w14:paraId="69FA2E0C" w14:textId="75C2804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37</w:t>
            </w:r>
          </w:p>
        </w:tc>
        <w:tc>
          <w:tcPr>
            <w:tcW w:w="696" w:type="pct"/>
            <w:noWrap/>
          </w:tcPr>
          <w:p w14:paraId="3DC56AE3" w14:textId="41C0B309"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BdUsageCode</w:t>
            </w:r>
          </w:p>
        </w:tc>
        <w:tc>
          <w:tcPr>
            <w:tcW w:w="1870" w:type="pct"/>
            <w:noWrap/>
            <w:hideMark/>
          </w:tcPr>
          <w:p w14:paraId="59A25450"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建物使用別</w:t>
            </w:r>
          </w:p>
        </w:tc>
        <w:tc>
          <w:tcPr>
            <w:tcW w:w="268" w:type="pct"/>
            <w:noWrap/>
            <w:hideMark/>
          </w:tcPr>
          <w:p w14:paraId="438976B3" w14:textId="18A1286E"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B9B919D"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683875E1"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5958A7EB" w14:textId="4F576E8A"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自用</w:t>
            </w:r>
            <w:r w:rsidRPr="008F20B5">
              <w:rPr>
                <w:rFonts w:ascii="標楷體" w:eastAsia="標楷體" w:hAnsi="標楷體" w:cs="新細明體"/>
                <w:color w:val="000000"/>
                <w:kern w:val="0"/>
              </w:rPr>
              <w:t>;</w:t>
            </w:r>
          </w:p>
          <w:p w14:paraId="392ECB32"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閒置</w:t>
            </w:r>
            <w:r w:rsidRPr="008F20B5">
              <w:rPr>
                <w:rFonts w:ascii="標楷體" w:eastAsia="標楷體" w:hAnsi="標楷體" w:cs="新細明體"/>
                <w:color w:val="000000"/>
                <w:kern w:val="0"/>
              </w:rPr>
              <w:t>;</w:t>
            </w:r>
          </w:p>
          <w:p w14:paraId="53361B6C"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投資</w:t>
            </w:r>
            <w:r w:rsidRPr="008F20B5">
              <w:rPr>
                <w:rFonts w:ascii="標楷體" w:eastAsia="標楷體" w:hAnsi="標楷體" w:cs="新細明體"/>
                <w:color w:val="000000"/>
                <w:kern w:val="0"/>
              </w:rPr>
              <w:t>;</w:t>
            </w:r>
          </w:p>
          <w:p w14:paraId="5DC6EB67"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出租</w:t>
            </w:r>
            <w:r w:rsidRPr="008F20B5">
              <w:rPr>
                <w:rFonts w:ascii="標楷體" w:eastAsia="標楷體" w:hAnsi="標楷體" w:cs="新細明體"/>
                <w:color w:val="000000"/>
                <w:kern w:val="0"/>
              </w:rPr>
              <w:t>;</w:t>
            </w:r>
          </w:p>
          <w:p w14:paraId="3341C136"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無償供他人使用</w:t>
            </w:r>
            <w:r w:rsidRPr="008F20B5">
              <w:rPr>
                <w:rFonts w:ascii="標楷體" w:eastAsia="標楷體" w:hAnsi="標楷體" w:cs="新細明體"/>
                <w:color w:val="000000"/>
                <w:kern w:val="0"/>
              </w:rPr>
              <w:t>;</w:t>
            </w:r>
          </w:p>
          <w:p w14:paraId="6A2DECAE" w14:textId="7998B45D"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6: </w:t>
            </w:r>
            <w:r w:rsidRPr="008F20B5">
              <w:rPr>
                <w:rFonts w:ascii="標楷體" w:eastAsia="標楷體" w:hAnsi="標楷體" w:cs="新細明體" w:hint="eastAsia"/>
                <w:color w:val="000000"/>
                <w:kern w:val="0"/>
              </w:rPr>
              <w:t>其他</w:t>
            </w:r>
          </w:p>
        </w:tc>
      </w:tr>
      <w:tr w:rsidR="008A7303" w:rsidRPr="008F20B5" w14:paraId="6BA15BAC" w14:textId="77777777" w:rsidTr="00614F5B">
        <w:trPr>
          <w:trHeight w:val="340"/>
        </w:trPr>
        <w:tc>
          <w:tcPr>
            <w:tcW w:w="267" w:type="pct"/>
          </w:tcPr>
          <w:p w14:paraId="1A829430" w14:textId="724C3AA9"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38</w:t>
            </w:r>
          </w:p>
        </w:tc>
        <w:tc>
          <w:tcPr>
            <w:tcW w:w="696" w:type="pct"/>
            <w:noWrap/>
          </w:tcPr>
          <w:p w14:paraId="1E7BB74D" w14:textId="71734E5E"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ParkingTypeCode</w:t>
            </w:r>
          </w:p>
        </w:tc>
        <w:tc>
          <w:tcPr>
            <w:tcW w:w="1870" w:type="pct"/>
            <w:noWrap/>
            <w:hideMark/>
          </w:tcPr>
          <w:p w14:paraId="0B33D1DA"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停車位形式</w:t>
            </w:r>
          </w:p>
        </w:tc>
        <w:tc>
          <w:tcPr>
            <w:tcW w:w="268" w:type="pct"/>
            <w:noWrap/>
            <w:hideMark/>
          </w:tcPr>
          <w:p w14:paraId="5E06599B" w14:textId="6F92586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34A87F1A"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33429E30"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6D06D262" w14:textId="590F1918"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無車位</w:t>
            </w:r>
            <w:r w:rsidRPr="008F20B5">
              <w:rPr>
                <w:rFonts w:ascii="標楷體" w:eastAsia="標楷體" w:hAnsi="標楷體" w:cs="新細明體"/>
                <w:color w:val="000000"/>
                <w:kern w:val="0"/>
              </w:rPr>
              <w:t>;</w:t>
            </w:r>
          </w:p>
          <w:p w14:paraId="39C1E221"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坡道平面車位</w:t>
            </w:r>
            <w:r w:rsidRPr="008F20B5">
              <w:rPr>
                <w:rFonts w:ascii="標楷體" w:eastAsia="標楷體" w:hAnsi="標楷體" w:cs="新細明體"/>
                <w:color w:val="000000"/>
                <w:kern w:val="0"/>
              </w:rPr>
              <w:t>;</w:t>
            </w:r>
          </w:p>
          <w:p w14:paraId="5E0CCE73"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機械平面車位</w:t>
            </w:r>
            <w:r w:rsidRPr="008F20B5">
              <w:rPr>
                <w:rFonts w:ascii="標楷體" w:eastAsia="標楷體" w:hAnsi="標楷體" w:cs="新細明體"/>
                <w:color w:val="000000"/>
                <w:kern w:val="0"/>
              </w:rPr>
              <w:t>;</w:t>
            </w:r>
          </w:p>
          <w:p w14:paraId="2C58F00A"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坡道機械車位</w:t>
            </w:r>
            <w:r w:rsidRPr="008F20B5">
              <w:rPr>
                <w:rFonts w:ascii="標楷體" w:eastAsia="標楷體" w:hAnsi="標楷體" w:cs="新細明體"/>
                <w:color w:val="000000"/>
                <w:kern w:val="0"/>
              </w:rPr>
              <w:t>;</w:t>
            </w:r>
          </w:p>
          <w:p w14:paraId="6AFD7670" w14:textId="77777777" w:rsidR="008A7303" w:rsidRPr="008F20B5" w:rsidRDefault="008A7303" w:rsidP="004A1C2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機械機械車位</w:t>
            </w:r>
            <w:r w:rsidRPr="008F20B5">
              <w:rPr>
                <w:rFonts w:ascii="標楷體" w:eastAsia="標楷體" w:hAnsi="標楷體" w:cs="新細明體"/>
                <w:color w:val="000000"/>
                <w:kern w:val="0"/>
              </w:rPr>
              <w:t>;</w:t>
            </w:r>
          </w:p>
          <w:p w14:paraId="3F20E296" w14:textId="5C56ECD7" w:rsidR="008A7303" w:rsidRPr="008F20B5" w:rsidRDefault="008A730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6: </w:t>
            </w:r>
            <w:r w:rsidRPr="008F20B5">
              <w:rPr>
                <w:rFonts w:ascii="標楷體" w:eastAsia="標楷體" w:hAnsi="標楷體" w:cs="新細明體" w:hint="eastAsia"/>
                <w:color w:val="000000"/>
                <w:kern w:val="0"/>
              </w:rPr>
              <w:t>庭院車位</w:t>
            </w:r>
          </w:p>
        </w:tc>
      </w:tr>
      <w:tr w:rsidR="008A7303" w:rsidRPr="008F20B5" w14:paraId="0CE18670" w14:textId="77777777" w:rsidTr="00614F5B">
        <w:trPr>
          <w:trHeight w:val="325"/>
        </w:trPr>
        <w:tc>
          <w:tcPr>
            <w:tcW w:w="267" w:type="pct"/>
          </w:tcPr>
          <w:p w14:paraId="2846C4C1" w14:textId="0DC8EA92"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39</w:t>
            </w:r>
          </w:p>
        </w:tc>
        <w:tc>
          <w:tcPr>
            <w:tcW w:w="696" w:type="pct"/>
            <w:noWrap/>
          </w:tcPr>
          <w:p w14:paraId="3DF6EFEA" w14:textId="6FDB9D2E"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ParkingProperty</w:t>
            </w:r>
          </w:p>
        </w:tc>
        <w:tc>
          <w:tcPr>
            <w:tcW w:w="1870" w:type="pct"/>
            <w:noWrap/>
            <w:hideMark/>
          </w:tcPr>
          <w:p w14:paraId="455EA8A4"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獨立產權車位註記</w:t>
            </w:r>
          </w:p>
        </w:tc>
        <w:tc>
          <w:tcPr>
            <w:tcW w:w="268" w:type="pct"/>
            <w:noWrap/>
            <w:hideMark/>
          </w:tcPr>
          <w:p w14:paraId="5B78841A"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3970C232"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38E77A22"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5D6CF75" w14:textId="1DBB6391"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是;N: </w:t>
            </w:r>
            <w:r w:rsidRPr="008F20B5">
              <w:rPr>
                <w:rFonts w:ascii="標楷體" w:eastAsia="標楷體" w:hAnsi="標楷體" w:cs="新細明體" w:hint="eastAsia"/>
                <w:color w:val="000000"/>
                <w:kern w:val="0"/>
              </w:rPr>
              <w:t>否</w:t>
            </w:r>
          </w:p>
        </w:tc>
      </w:tr>
      <w:tr w:rsidR="008A7303" w:rsidRPr="008F20B5" w14:paraId="705829ED" w14:textId="77777777" w:rsidTr="00614F5B">
        <w:trPr>
          <w:trHeight w:val="340"/>
        </w:trPr>
        <w:tc>
          <w:tcPr>
            <w:tcW w:w="267" w:type="pct"/>
          </w:tcPr>
          <w:p w14:paraId="42EF1C60" w14:textId="7E53FED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40</w:t>
            </w:r>
          </w:p>
        </w:tc>
        <w:tc>
          <w:tcPr>
            <w:tcW w:w="696" w:type="pct"/>
            <w:noWrap/>
          </w:tcPr>
          <w:p w14:paraId="6A2076B9" w14:textId="77650E18"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HouseTaxNo</w:t>
            </w:r>
          </w:p>
        </w:tc>
        <w:tc>
          <w:tcPr>
            <w:tcW w:w="1870" w:type="pct"/>
            <w:noWrap/>
            <w:hideMark/>
          </w:tcPr>
          <w:p w14:paraId="7A778DF7"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房屋稅籍號碼</w:t>
            </w:r>
          </w:p>
        </w:tc>
        <w:tc>
          <w:tcPr>
            <w:tcW w:w="268" w:type="pct"/>
            <w:noWrap/>
            <w:hideMark/>
          </w:tcPr>
          <w:p w14:paraId="578E391C" w14:textId="7ADA965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hideMark/>
          </w:tcPr>
          <w:p w14:paraId="0631D518"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12</w:t>
            </w:r>
          </w:p>
        </w:tc>
        <w:tc>
          <w:tcPr>
            <w:tcW w:w="291" w:type="pct"/>
          </w:tcPr>
          <w:p w14:paraId="314D94E2"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0C8BF1A" w14:textId="234536A1" w:rsidR="008A7303" w:rsidRPr="008F20B5" w:rsidRDefault="008A7303" w:rsidP="00576321">
            <w:pPr>
              <w:widowControl/>
              <w:rPr>
                <w:rFonts w:ascii="標楷體" w:eastAsia="標楷體" w:hAnsi="標楷體" w:cs="新細明體"/>
                <w:color w:val="000000"/>
                <w:kern w:val="0"/>
              </w:rPr>
            </w:pPr>
          </w:p>
        </w:tc>
      </w:tr>
      <w:tr w:rsidR="008A7303" w:rsidRPr="008F20B5" w14:paraId="72E3B69E" w14:textId="77777777" w:rsidTr="00614F5B">
        <w:trPr>
          <w:trHeight w:val="340"/>
        </w:trPr>
        <w:tc>
          <w:tcPr>
            <w:tcW w:w="267" w:type="pct"/>
          </w:tcPr>
          <w:p w14:paraId="014D4F01" w14:textId="128B53F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41</w:t>
            </w:r>
          </w:p>
        </w:tc>
        <w:tc>
          <w:tcPr>
            <w:tcW w:w="696" w:type="pct"/>
            <w:noWrap/>
          </w:tcPr>
          <w:p w14:paraId="0DDC8E0B" w14:textId="06218D78" w:rsidR="008A7303" w:rsidRPr="008F20B5" w:rsidRDefault="008A7303" w:rsidP="00576321">
            <w:pPr>
              <w:widowControl/>
              <w:rPr>
                <w:rFonts w:ascii="標楷體" w:eastAsia="標楷體" w:hAnsi="標楷體" w:cs="新細明體"/>
                <w:color w:val="000000"/>
                <w:kern w:val="0"/>
              </w:rPr>
            </w:pPr>
            <w:r w:rsidRPr="004A1C2C">
              <w:rPr>
                <w:rFonts w:ascii="標楷體" w:eastAsia="標楷體" w:hAnsi="標楷體"/>
              </w:rPr>
              <w:t>HouseBuyDate</w:t>
            </w:r>
          </w:p>
        </w:tc>
        <w:tc>
          <w:tcPr>
            <w:tcW w:w="1870" w:type="pct"/>
            <w:noWrap/>
            <w:hideMark/>
          </w:tcPr>
          <w:p w14:paraId="6141E3B5" w14:textId="77777777"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房屋取得日期</w:t>
            </w:r>
          </w:p>
        </w:tc>
        <w:tc>
          <w:tcPr>
            <w:tcW w:w="268" w:type="pct"/>
            <w:noWrap/>
            <w:hideMark/>
          </w:tcPr>
          <w:p w14:paraId="37C9866F" w14:textId="77777777"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noWrap/>
            <w:hideMark/>
          </w:tcPr>
          <w:p w14:paraId="4937333B" w14:textId="503CDA6F"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4F3C23DB"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hideMark/>
          </w:tcPr>
          <w:p w14:paraId="65B52F47" w14:textId="08556624"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8A7303" w:rsidRPr="008F20B5" w14:paraId="3EC575BE" w14:textId="77777777" w:rsidTr="00614F5B">
        <w:trPr>
          <w:trHeight w:val="340"/>
        </w:trPr>
        <w:tc>
          <w:tcPr>
            <w:tcW w:w="267" w:type="pct"/>
          </w:tcPr>
          <w:p w14:paraId="00F0FC39" w14:textId="52D2E21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42</w:t>
            </w:r>
          </w:p>
        </w:tc>
        <w:tc>
          <w:tcPr>
            <w:tcW w:w="696" w:type="pct"/>
            <w:noWrap/>
          </w:tcPr>
          <w:p w14:paraId="3808C46A" w14:textId="3358F8A6" w:rsidR="008A7303" w:rsidRPr="004A1C2C" w:rsidRDefault="008A7303" w:rsidP="00576321">
            <w:pPr>
              <w:widowControl/>
              <w:rPr>
                <w:rFonts w:ascii="標楷體" w:eastAsia="標楷體" w:hAnsi="標楷體"/>
                <w:color w:val="000000" w:themeColor="text1"/>
              </w:rPr>
            </w:pPr>
            <w:r w:rsidRPr="00614F5B">
              <w:rPr>
                <w:rFonts w:ascii="標楷體" w:eastAsia="標楷體" w:hAnsi="標楷體"/>
                <w:color w:val="FF0000"/>
              </w:rPr>
              <w:t>L2415PublicOccurs</w:t>
            </w:r>
          </w:p>
        </w:tc>
        <w:tc>
          <w:tcPr>
            <w:tcW w:w="1870" w:type="pct"/>
            <w:noWrap/>
          </w:tcPr>
          <w:p w14:paraId="4363E8B5" w14:textId="77777777" w:rsidR="008A7303" w:rsidRPr="004A1C2C" w:rsidRDefault="008A7303" w:rsidP="00576321">
            <w:pPr>
              <w:widowControl/>
              <w:rPr>
                <w:rFonts w:ascii="標楷體" w:eastAsia="標楷體" w:hAnsi="標楷體" w:cs="新細明體"/>
                <w:color w:val="000000" w:themeColor="text1"/>
                <w:kern w:val="0"/>
              </w:rPr>
            </w:pPr>
          </w:p>
        </w:tc>
        <w:tc>
          <w:tcPr>
            <w:tcW w:w="268" w:type="pct"/>
            <w:noWrap/>
          </w:tcPr>
          <w:p w14:paraId="6AE330A8" w14:textId="77777777" w:rsidR="008A7303" w:rsidRPr="008F20B5" w:rsidRDefault="008A7303" w:rsidP="00576321">
            <w:pPr>
              <w:widowControl/>
              <w:jc w:val="center"/>
              <w:rPr>
                <w:rFonts w:ascii="標楷體" w:eastAsia="標楷體" w:hAnsi="標楷體" w:cs="新細明體"/>
                <w:color w:val="000000"/>
                <w:kern w:val="0"/>
              </w:rPr>
            </w:pPr>
          </w:p>
        </w:tc>
        <w:tc>
          <w:tcPr>
            <w:tcW w:w="268" w:type="pct"/>
            <w:noWrap/>
          </w:tcPr>
          <w:p w14:paraId="28CE931F" w14:textId="77777777" w:rsidR="008A7303" w:rsidRPr="008F20B5" w:rsidRDefault="008A7303" w:rsidP="00576321">
            <w:pPr>
              <w:widowControl/>
              <w:jc w:val="center"/>
              <w:rPr>
                <w:rFonts w:ascii="標楷體" w:eastAsia="標楷體" w:hAnsi="標楷體" w:cs="新細明體"/>
                <w:color w:val="000000"/>
                <w:kern w:val="0"/>
              </w:rPr>
            </w:pPr>
          </w:p>
        </w:tc>
        <w:tc>
          <w:tcPr>
            <w:tcW w:w="291" w:type="pct"/>
          </w:tcPr>
          <w:p w14:paraId="7C90C44C"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17EEC9EE" w14:textId="51386BEA"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可輸入多</w:t>
            </w:r>
            <w:r w:rsidRPr="008F20B5">
              <w:rPr>
                <w:rFonts w:ascii="標楷體" w:eastAsia="標楷體" w:hAnsi="標楷體" w:hint="eastAsia"/>
              </w:rPr>
              <w:t>組</w:t>
            </w:r>
          </w:p>
        </w:tc>
      </w:tr>
      <w:tr w:rsidR="008A7303" w:rsidRPr="008F20B5" w14:paraId="7790ACE5" w14:textId="77777777" w:rsidTr="00614F5B">
        <w:trPr>
          <w:trHeight w:val="340"/>
        </w:trPr>
        <w:tc>
          <w:tcPr>
            <w:tcW w:w="267" w:type="pct"/>
          </w:tcPr>
          <w:p w14:paraId="387A5035" w14:textId="7523D0A1"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43</w:t>
            </w:r>
          </w:p>
        </w:tc>
        <w:tc>
          <w:tcPr>
            <w:tcW w:w="696" w:type="pct"/>
            <w:noWrap/>
          </w:tcPr>
          <w:p w14:paraId="4763E1C3" w14:textId="069761C3" w:rsidR="008A7303" w:rsidRPr="004A1C2C" w:rsidRDefault="008A7303" w:rsidP="004A1C2C">
            <w:pPr>
              <w:widowControl/>
              <w:ind w:leftChars="100" w:left="240"/>
              <w:rPr>
                <w:rFonts w:ascii="標楷體" w:eastAsia="標楷體" w:hAnsi="標楷體" w:cs="新細明體"/>
                <w:color w:val="000000" w:themeColor="text1"/>
                <w:kern w:val="0"/>
              </w:rPr>
            </w:pPr>
            <w:r w:rsidRPr="004A1C2C">
              <w:rPr>
                <w:rFonts w:ascii="標楷體" w:eastAsia="標楷體" w:hAnsi="標楷體"/>
                <w:color w:val="000000" w:themeColor="text1"/>
              </w:rPr>
              <w:t>PublicBdNoA</w:t>
            </w:r>
          </w:p>
        </w:tc>
        <w:tc>
          <w:tcPr>
            <w:tcW w:w="1870" w:type="pct"/>
            <w:noWrap/>
          </w:tcPr>
          <w:p w14:paraId="5DD8CDE1" w14:textId="23C9C8F6"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公設建號－建號</w:t>
            </w:r>
            <w:r w:rsidRPr="004A1C2C">
              <w:rPr>
                <w:rFonts w:ascii="標楷體" w:eastAsia="標楷體" w:hAnsi="標楷體"/>
                <w:color w:val="000000" w:themeColor="text1"/>
              </w:rPr>
              <w:t>A</w:t>
            </w:r>
          </w:p>
        </w:tc>
        <w:tc>
          <w:tcPr>
            <w:tcW w:w="268" w:type="pct"/>
            <w:noWrap/>
          </w:tcPr>
          <w:p w14:paraId="615F1AFC" w14:textId="23B5D866"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189B251E" w14:textId="32AF20AA"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91" w:type="pct"/>
          </w:tcPr>
          <w:p w14:paraId="7E14A157"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12EBB523" w14:textId="58C7A513" w:rsidR="008A7303" w:rsidRPr="008F20B5" w:rsidRDefault="008A7303" w:rsidP="00576321">
            <w:pPr>
              <w:widowControl/>
              <w:rPr>
                <w:rFonts w:ascii="標楷體" w:eastAsia="標楷體" w:hAnsi="標楷體" w:cs="新細明體"/>
                <w:color w:val="000000"/>
                <w:kern w:val="0"/>
              </w:rPr>
            </w:pPr>
          </w:p>
        </w:tc>
      </w:tr>
      <w:tr w:rsidR="008A7303" w:rsidRPr="008F20B5" w14:paraId="6F39A63B" w14:textId="77777777" w:rsidTr="00614F5B">
        <w:trPr>
          <w:trHeight w:val="340"/>
        </w:trPr>
        <w:tc>
          <w:tcPr>
            <w:tcW w:w="267" w:type="pct"/>
          </w:tcPr>
          <w:p w14:paraId="25164407" w14:textId="66CD6C6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44</w:t>
            </w:r>
          </w:p>
        </w:tc>
        <w:tc>
          <w:tcPr>
            <w:tcW w:w="696" w:type="pct"/>
            <w:noWrap/>
          </w:tcPr>
          <w:p w14:paraId="623C81F4" w14:textId="788E18AE"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PublicBdNoB</w:t>
            </w:r>
          </w:p>
        </w:tc>
        <w:tc>
          <w:tcPr>
            <w:tcW w:w="1870" w:type="pct"/>
            <w:noWrap/>
          </w:tcPr>
          <w:p w14:paraId="46525D6F" w14:textId="0F2F4EA6"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公設建號－建號</w:t>
            </w:r>
            <w:r w:rsidRPr="004A1C2C">
              <w:rPr>
                <w:rFonts w:ascii="標楷體" w:eastAsia="標楷體" w:hAnsi="標楷體"/>
                <w:color w:val="000000" w:themeColor="text1"/>
              </w:rPr>
              <w:t>B</w:t>
            </w:r>
          </w:p>
        </w:tc>
        <w:tc>
          <w:tcPr>
            <w:tcW w:w="268" w:type="pct"/>
            <w:noWrap/>
          </w:tcPr>
          <w:p w14:paraId="60D74576" w14:textId="2EB49B7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3D90AD6A" w14:textId="5B1FF49D"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91" w:type="pct"/>
          </w:tcPr>
          <w:p w14:paraId="28E126B4"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72598469" w14:textId="787E85D5" w:rsidR="008A7303" w:rsidRPr="008F20B5" w:rsidRDefault="008A7303" w:rsidP="00576321">
            <w:pPr>
              <w:widowControl/>
              <w:rPr>
                <w:rFonts w:ascii="標楷體" w:eastAsia="標楷體" w:hAnsi="標楷體" w:cs="新細明體"/>
                <w:color w:val="000000"/>
                <w:kern w:val="0"/>
              </w:rPr>
            </w:pPr>
          </w:p>
        </w:tc>
      </w:tr>
      <w:tr w:rsidR="008A7303" w:rsidRPr="008F20B5" w14:paraId="2CECB5D5" w14:textId="77777777" w:rsidTr="00614F5B">
        <w:trPr>
          <w:trHeight w:val="340"/>
        </w:trPr>
        <w:tc>
          <w:tcPr>
            <w:tcW w:w="267" w:type="pct"/>
          </w:tcPr>
          <w:p w14:paraId="0CA016D8" w14:textId="24B7D4B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45</w:t>
            </w:r>
          </w:p>
        </w:tc>
        <w:tc>
          <w:tcPr>
            <w:tcW w:w="696" w:type="pct"/>
            <w:noWrap/>
          </w:tcPr>
          <w:p w14:paraId="7499097F" w14:textId="7E55B6CE"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Area</w:t>
            </w:r>
          </w:p>
        </w:tc>
        <w:tc>
          <w:tcPr>
            <w:tcW w:w="1870" w:type="pct"/>
            <w:noWrap/>
          </w:tcPr>
          <w:p w14:paraId="2E0E53B6" w14:textId="24E90282"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公設建號－登記面積</w:t>
            </w:r>
            <w:r w:rsidRPr="004A1C2C">
              <w:rPr>
                <w:rFonts w:ascii="標楷體" w:eastAsia="標楷體" w:hAnsi="標楷體"/>
                <w:color w:val="000000" w:themeColor="text1"/>
              </w:rPr>
              <w:t>(</w:t>
            </w:r>
            <w:r w:rsidRPr="004A1C2C">
              <w:rPr>
                <w:rFonts w:ascii="標楷體" w:eastAsia="標楷體" w:hAnsi="標楷體" w:hint="eastAsia"/>
                <w:color w:val="000000" w:themeColor="text1"/>
              </w:rPr>
              <w:t>坪</w:t>
            </w:r>
            <w:r w:rsidRPr="004A1C2C">
              <w:rPr>
                <w:rFonts w:ascii="標楷體" w:eastAsia="標楷體" w:hAnsi="標楷體"/>
                <w:color w:val="000000" w:themeColor="text1"/>
              </w:rPr>
              <w:t>)</w:t>
            </w:r>
          </w:p>
        </w:tc>
        <w:tc>
          <w:tcPr>
            <w:tcW w:w="268" w:type="pct"/>
            <w:noWrap/>
          </w:tcPr>
          <w:p w14:paraId="76AE2948" w14:textId="3952F6BF" w:rsidR="008A7303" w:rsidRPr="008F20B5" w:rsidRDefault="008A7303" w:rsidP="0057632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tcPr>
          <w:p w14:paraId="1272A9E4" w14:textId="35B474B3"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91" w:type="pct"/>
          </w:tcPr>
          <w:p w14:paraId="0C4436AA" w14:textId="77777777" w:rsidR="008A7303" w:rsidRPr="008F20B5" w:rsidDel="004444BD" w:rsidRDefault="008A7303" w:rsidP="00614F5B">
            <w:pPr>
              <w:widowControl/>
              <w:jc w:val="center"/>
              <w:rPr>
                <w:rFonts w:ascii="標楷體" w:eastAsia="標楷體" w:hAnsi="標楷體" w:cs="新細明體"/>
                <w:color w:val="000000"/>
                <w:kern w:val="0"/>
              </w:rPr>
            </w:pPr>
          </w:p>
        </w:tc>
        <w:tc>
          <w:tcPr>
            <w:tcW w:w="1340" w:type="pct"/>
            <w:noWrap/>
          </w:tcPr>
          <w:p w14:paraId="53EC57AF" w14:textId="3ED0C53E" w:rsidR="008A7303" w:rsidRPr="008F20B5" w:rsidRDefault="008A7303" w:rsidP="0057632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A7303" w:rsidRPr="008F20B5" w14:paraId="500EF48E" w14:textId="77777777" w:rsidTr="00614F5B">
        <w:trPr>
          <w:trHeight w:val="340"/>
        </w:trPr>
        <w:tc>
          <w:tcPr>
            <w:tcW w:w="267" w:type="pct"/>
          </w:tcPr>
          <w:p w14:paraId="11FD28A8" w14:textId="5F6B3BE0"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46</w:t>
            </w:r>
          </w:p>
        </w:tc>
        <w:tc>
          <w:tcPr>
            <w:tcW w:w="696" w:type="pct"/>
            <w:noWrap/>
          </w:tcPr>
          <w:p w14:paraId="380D81C2" w14:textId="6A2BBCC7"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PublicBdOwnerId</w:t>
            </w:r>
          </w:p>
        </w:tc>
        <w:tc>
          <w:tcPr>
            <w:tcW w:w="1870" w:type="pct"/>
            <w:noWrap/>
          </w:tcPr>
          <w:p w14:paraId="7937C950" w14:textId="1A1204A7"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公設建號－所有權人統編</w:t>
            </w:r>
          </w:p>
        </w:tc>
        <w:tc>
          <w:tcPr>
            <w:tcW w:w="268" w:type="pct"/>
            <w:noWrap/>
          </w:tcPr>
          <w:p w14:paraId="6C32FA18" w14:textId="6B4C44DB"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7AB16A9E" w14:textId="7B6023A9"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91" w:type="pct"/>
          </w:tcPr>
          <w:p w14:paraId="688D5FCC"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03543201" w14:textId="2FF1C132" w:rsidR="008A7303" w:rsidRPr="008F20B5" w:rsidRDefault="008A7303" w:rsidP="00576321">
            <w:pPr>
              <w:widowControl/>
              <w:rPr>
                <w:rFonts w:ascii="標楷體" w:eastAsia="標楷體" w:hAnsi="標楷體" w:cs="新細明體"/>
                <w:color w:val="000000"/>
                <w:kern w:val="0"/>
              </w:rPr>
            </w:pPr>
          </w:p>
        </w:tc>
      </w:tr>
      <w:tr w:rsidR="008A7303" w:rsidRPr="008F20B5" w14:paraId="56E146DA" w14:textId="77777777" w:rsidTr="00614F5B">
        <w:trPr>
          <w:trHeight w:val="340"/>
        </w:trPr>
        <w:tc>
          <w:tcPr>
            <w:tcW w:w="267" w:type="pct"/>
          </w:tcPr>
          <w:p w14:paraId="466AA0CF" w14:textId="265D0BD4"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47</w:t>
            </w:r>
          </w:p>
        </w:tc>
        <w:tc>
          <w:tcPr>
            <w:tcW w:w="696" w:type="pct"/>
            <w:noWrap/>
          </w:tcPr>
          <w:p w14:paraId="03A7F0F5" w14:textId="2AF615A8"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PublicBdOwnerName</w:t>
            </w:r>
          </w:p>
        </w:tc>
        <w:tc>
          <w:tcPr>
            <w:tcW w:w="1870" w:type="pct"/>
            <w:noWrap/>
          </w:tcPr>
          <w:p w14:paraId="5CD38C9E" w14:textId="404942D3"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公設建號－所有權人姓名</w:t>
            </w:r>
          </w:p>
        </w:tc>
        <w:tc>
          <w:tcPr>
            <w:tcW w:w="268" w:type="pct"/>
            <w:noWrap/>
          </w:tcPr>
          <w:p w14:paraId="3AC66A48" w14:textId="342C6BFE"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68E820AC" w14:textId="56F5C9D8"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91" w:type="pct"/>
          </w:tcPr>
          <w:p w14:paraId="452F189A"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2C3A627E" w14:textId="12A0FDA3" w:rsidR="008A7303" w:rsidRPr="008F20B5" w:rsidRDefault="008A7303" w:rsidP="00576321">
            <w:pPr>
              <w:widowControl/>
              <w:rPr>
                <w:rFonts w:ascii="標楷體" w:eastAsia="標楷體" w:hAnsi="標楷體" w:cs="新細明體"/>
                <w:color w:val="000000"/>
                <w:kern w:val="0"/>
              </w:rPr>
            </w:pPr>
          </w:p>
        </w:tc>
      </w:tr>
      <w:tr w:rsidR="008A7303" w:rsidRPr="008F20B5" w14:paraId="12A7B87A" w14:textId="77777777" w:rsidTr="00614F5B">
        <w:trPr>
          <w:trHeight w:val="340"/>
        </w:trPr>
        <w:tc>
          <w:tcPr>
            <w:tcW w:w="267" w:type="pct"/>
          </w:tcPr>
          <w:p w14:paraId="2294F8D6" w14:textId="77777777" w:rsidR="008A7303" w:rsidRPr="008F20B5" w:rsidRDefault="008A7303" w:rsidP="00576321">
            <w:pPr>
              <w:widowControl/>
              <w:jc w:val="center"/>
              <w:rPr>
                <w:rFonts w:ascii="標楷體" w:eastAsia="標楷體" w:hAnsi="標楷體" w:cs="新細明體"/>
                <w:color w:val="000000"/>
                <w:kern w:val="0"/>
              </w:rPr>
            </w:pPr>
          </w:p>
        </w:tc>
        <w:tc>
          <w:tcPr>
            <w:tcW w:w="696" w:type="pct"/>
            <w:noWrap/>
          </w:tcPr>
          <w:p w14:paraId="481AEBD4" w14:textId="5F8B3C7E" w:rsidR="008A7303" w:rsidRPr="00614F5B" w:rsidRDefault="008A7303" w:rsidP="00614F5B">
            <w:pPr>
              <w:widowControl/>
              <w:rPr>
                <w:rFonts w:ascii="標楷體" w:eastAsia="標楷體" w:hAnsi="標楷體"/>
                <w:color w:val="FF0000"/>
              </w:rPr>
            </w:pPr>
            <w:r w:rsidRPr="00614F5B">
              <w:rPr>
                <w:rFonts w:ascii="標楷體" w:eastAsia="標楷體" w:hAnsi="標楷體"/>
                <w:color w:val="FF0000"/>
              </w:rPr>
              <w:t>L2415ParkingOccurs</w:t>
            </w:r>
          </w:p>
        </w:tc>
        <w:tc>
          <w:tcPr>
            <w:tcW w:w="1870" w:type="pct"/>
            <w:noWrap/>
          </w:tcPr>
          <w:p w14:paraId="4BD605CC" w14:textId="77777777" w:rsidR="008A7303" w:rsidRPr="004A1C2C" w:rsidRDefault="008A7303" w:rsidP="00576321">
            <w:pPr>
              <w:widowControl/>
              <w:rPr>
                <w:rFonts w:ascii="標楷體" w:eastAsia="標楷體" w:hAnsi="標楷體"/>
                <w:color w:val="000000" w:themeColor="text1"/>
              </w:rPr>
            </w:pPr>
          </w:p>
        </w:tc>
        <w:tc>
          <w:tcPr>
            <w:tcW w:w="268" w:type="pct"/>
            <w:noWrap/>
          </w:tcPr>
          <w:p w14:paraId="6CA93E85" w14:textId="77777777" w:rsidR="008A7303" w:rsidRPr="008F20B5" w:rsidRDefault="008A7303" w:rsidP="00576321">
            <w:pPr>
              <w:widowControl/>
              <w:jc w:val="center"/>
              <w:rPr>
                <w:rFonts w:ascii="標楷體" w:eastAsia="標楷體" w:hAnsi="標楷體" w:cs="新細明體"/>
                <w:color w:val="000000"/>
                <w:kern w:val="0"/>
              </w:rPr>
            </w:pPr>
          </w:p>
        </w:tc>
        <w:tc>
          <w:tcPr>
            <w:tcW w:w="268" w:type="pct"/>
            <w:noWrap/>
          </w:tcPr>
          <w:p w14:paraId="33D0653C" w14:textId="77777777" w:rsidR="008A7303" w:rsidRPr="008F20B5" w:rsidRDefault="008A7303" w:rsidP="00576321">
            <w:pPr>
              <w:widowControl/>
              <w:jc w:val="center"/>
              <w:rPr>
                <w:rFonts w:ascii="標楷體" w:eastAsia="標楷體" w:hAnsi="標楷體" w:cs="新細明體"/>
                <w:color w:val="000000"/>
                <w:kern w:val="0"/>
              </w:rPr>
            </w:pPr>
          </w:p>
        </w:tc>
        <w:tc>
          <w:tcPr>
            <w:tcW w:w="291" w:type="pct"/>
          </w:tcPr>
          <w:p w14:paraId="4AB62617"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5CC87E72" w14:textId="3ACFA33D" w:rsidR="008A7303" w:rsidRPr="008F20B5" w:rsidRDefault="008A7303" w:rsidP="00576321">
            <w:pPr>
              <w:widowControl/>
              <w:rPr>
                <w:rFonts w:ascii="標楷體" w:eastAsia="標楷體" w:hAnsi="標楷體" w:cs="新細明體"/>
                <w:color w:val="000000"/>
                <w:kern w:val="0"/>
              </w:rPr>
            </w:pPr>
          </w:p>
        </w:tc>
      </w:tr>
      <w:tr w:rsidR="008A7303" w:rsidRPr="008F20B5" w14:paraId="0B2CB15E" w14:textId="77777777" w:rsidTr="00614F5B">
        <w:trPr>
          <w:trHeight w:val="340"/>
        </w:trPr>
        <w:tc>
          <w:tcPr>
            <w:tcW w:w="267" w:type="pct"/>
          </w:tcPr>
          <w:p w14:paraId="426AB1C1" w14:textId="6C4AF083"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48</w:t>
            </w:r>
          </w:p>
        </w:tc>
        <w:tc>
          <w:tcPr>
            <w:tcW w:w="696" w:type="pct"/>
            <w:noWrap/>
          </w:tcPr>
          <w:p w14:paraId="123205C5" w14:textId="3DA98F12"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ParkingBdNoA</w:t>
            </w:r>
          </w:p>
        </w:tc>
        <w:tc>
          <w:tcPr>
            <w:tcW w:w="1870" w:type="pct"/>
            <w:noWrap/>
          </w:tcPr>
          <w:p w14:paraId="24140313" w14:textId="55956F6B"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獨立產權車位－建號</w:t>
            </w:r>
            <w:r w:rsidRPr="004A1C2C">
              <w:rPr>
                <w:rFonts w:ascii="標楷體" w:eastAsia="標楷體" w:hAnsi="標楷體"/>
                <w:color w:val="000000" w:themeColor="text1"/>
              </w:rPr>
              <w:t>A</w:t>
            </w:r>
          </w:p>
        </w:tc>
        <w:tc>
          <w:tcPr>
            <w:tcW w:w="268" w:type="pct"/>
            <w:noWrap/>
          </w:tcPr>
          <w:p w14:paraId="2EC6C5B2" w14:textId="025211B9"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1A9B16AE" w14:textId="7033E068"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91" w:type="pct"/>
          </w:tcPr>
          <w:p w14:paraId="5648D9A1"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4AC1E2F5" w14:textId="48E00C68" w:rsidR="008A7303" w:rsidRPr="008F20B5" w:rsidRDefault="008A7303" w:rsidP="00576321">
            <w:pPr>
              <w:widowControl/>
              <w:rPr>
                <w:rFonts w:ascii="標楷體" w:eastAsia="標楷體" w:hAnsi="標楷體" w:cs="新細明體"/>
                <w:color w:val="000000"/>
                <w:kern w:val="0"/>
              </w:rPr>
            </w:pPr>
          </w:p>
        </w:tc>
      </w:tr>
      <w:tr w:rsidR="008A7303" w:rsidRPr="008F20B5" w14:paraId="4A41A503" w14:textId="77777777" w:rsidTr="00614F5B">
        <w:trPr>
          <w:trHeight w:val="340"/>
        </w:trPr>
        <w:tc>
          <w:tcPr>
            <w:tcW w:w="267" w:type="pct"/>
          </w:tcPr>
          <w:p w14:paraId="1507F901" w14:textId="63F56EF8"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49</w:t>
            </w:r>
          </w:p>
        </w:tc>
        <w:tc>
          <w:tcPr>
            <w:tcW w:w="696" w:type="pct"/>
            <w:noWrap/>
          </w:tcPr>
          <w:p w14:paraId="6DE852A6" w14:textId="2CE2727E"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ParkingBdNoB</w:t>
            </w:r>
          </w:p>
        </w:tc>
        <w:tc>
          <w:tcPr>
            <w:tcW w:w="1870" w:type="pct"/>
            <w:noWrap/>
          </w:tcPr>
          <w:p w14:paraId="04B79D36" w14:textId="60E042BF" w:rsidR="008A7303" w:rsidRPr="004A1C2C" w:rsidRDefault="008A7303" w:rsidP="00576321">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獨立產權車位－建號</w:t>
            </w:r>
            <w:r w:rsidRPr="004A1C2C">
              <w:rPr>
                <w:rFonts w:ascii="標楷體" w:eastAsia="標楷體" w:hAnsi="標楷體"/>
                <w:color w:val="000000" w:themeColor="text1"/>
              </w:rPr>
              <w:t>B</w:t>
            </w:r>
          </w:p>
        </w:tc>
        <w:tc>
          <w:tcPr>
            <w:tcW w:w="268" w:type="pct"/>
            <w:noWrap/>
          </w:tcPr>
          <w:p w14:paraId="1316D5E5" w14:textId="1E4D61AA"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6E186B49" w14:textId="48704878" w:rsidR="008A7303" w:rsidRPr="008F20B5" w:rsidRDefault="008A7303" w:rsidP="0057632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91" w:type="pct"/>
          </w:tcPr>
          <w:p w14:paraId="67612944"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9D8B918" w14:textId="43D1EC40" w:rsidR="008A7303" w:rsidRPr="008F20B5" w:rsidRDefault="008A7303" w:rsidP="00576321">
            <w:pPr>
              <w:widowControl/>
              <w:rPr>
                <w:rFonts w:ascii="標楷體" w:eastAsia="標楷體" w:hAnsi="標楷體" w:cs="新細明體"/>
                <w:color w:val="000000"/>
                <w:kern w:val="0"/>
              </w:rPr>
            </w:pPr>
          </w:p>
        </w:tc>
      </w:tr>
      <w:tr w:rsidR="008A7303" w:rsidRPr="008F20B5" w14:paraId="4C2B6C78" w14:textId="77777777" w:rsidTr="00614F5B">
        <w:trPr>
          <w:trHeight w:val="340"/>
        </w:trPr>
        <w:tc>
          <w:tcPr>
            <w:tcW w:w="267" w:type="pct"/>
          </w:tcPr>
          <w:p w14:paraId="47A23C16" w14:textId="3340E442"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50</w:t>
            </w:r>
          </w:p>
        </w:tc>
        <w:tc>
          <w:tcPr>
            <w:tcW w:w="696" w:type="pct"/>
            <w:noWrap/>
          </w:tcPr>
          <w:p w14:paraId="35E7E266" w14:textId="064F1428"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ParkingArea</w:t>
            </w:r>
          </w:p>
        </w:tc>
        <w:tc>
          <w:tcPr>
            <w:tcW w:w="1870" w:type="pct"/>
            <w:noWrap/>
          </w:tcPr>
          <w:p w14:paraId="1BE524B2" w14:textId="166D824A"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獨立產權車位－登記面積</w:t>
            </w:r>
            <w:r w:rsidRPr="004A1C2C">
              <w:rPr>
                <w:rFonts w:ascii="標楷體" w:eastAsia="標楷體" w:hAnsi="標楷體"/>
                <w:color w:val="000000" w:themeColor="text1"/>
              </w:rPr>
              <w:t>(</w:t>
            </w:r>
            <w:r w:rsidRPr="004A1C2C">
              <w:rPr>
                <w:rFonts w:ascii="標楷體" w:eastAsia="標楷體" w:hAnsi="標楷體" w:hint="eastAsia"/>
                <w:color w:val="000000" w:themeColor="text1"/>
              </w:rPr>
              <w:t>坪</w:t>
            </w:r>
            <w:r w:rsidRPr="004A1C2C">
              <w:rPr>
                <w:rFonts w:ascii="標楷體" w:eastAsia="標楷體" w:hAnsi="標楷體"/>
                <w:color w:val="000000" w:themeColor="text1"/>
              </w:rPr>
              <w:t>)</w:t>
            </w:r>
          </w:p>
        </w:tc>
        <w:tc>
          <w:tcPr>
            <w:tcW w:w="268" w:type="pct"/>
            <w:noWrap/>
          </w:tcPr>
          <w:p w14:paraId="40BD78A3" w14:textId="22C507D8" w:rsidR="008A7303" w:rsidRPr="008F20B5" w:rsidRDefault="008A7303" w:rsidP="009B76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tcPr>
          <w:p w14:paraId="3FC9D2FE" w14:textId="66EDB5E4"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91" w:type="pct"/>
          </w:tcPr>
          <w:p w14:paraId="5E8CD682" w14:textId="77777777" w:rsidR="008A7303" w:rsidRPr="008F20B5" w:rsidDel="004444BD" w:rsidRDefault="008A7303" w:rsidP="00614F5B">
            <w:pPr>
              <w:widowControl/>
              <w:jc w:val="center"/>
              <w:rPr>
                <w:rFonts w:ascii="標楷體" w:eastAsia="標楷體" w:hAnsi="標楷體" w:cs="新細明體"/>
                <w:color w:val="000000"/>
                <w:kern w:val="0"/>
              </w:rPr>
            </w:pPr>
          </w:p>
        </w:tc>
        <w:tc>
          <w:tcPr>
            <w:tcW w:w="1340" w:type="pct"/>
            <w:noWrap/>
          </w:tcPr>
          <w:p w14:paraId="3CB02294" w14:textId="7BCA9D9E"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8A7303" w:rsidRPr="008F20B5" w14:paraId="5721B2BF" w14:textId="77777777" w:rsidTr="00614F5B">
        <w:trPr>
          <w:trHeight w:val="340"/>
        </w:trPr>
        <w:tc>
          <w:tcPr>
            <w:tcW w:w="267" w:type="pct"/>
          </w:tcPr>
          <w:p w14:paraId="6531AABF" w14:textId="797C8AF6"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51</w:t>
            </w:r>
          </w:p>
        </w:tc>
        <w:tc>
          <w:tcPr>
            <w:tcW w:w="696" w:type="pct"/>
            <w:noWrap/>
          </w:tcPr>
          <w:p w14:paraId="3D704318" w14:textId="270DA06C"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ParkingAmt</w:t>
            </w:r>
          </w:p>
        </w:tc>
        <w:tc>
          <w:tcPr>
            <w:tcW w:w="1870" w:type="pct"/>
            <w:noWrap/>
          </w:tcPr>
          <w:p w14:paraId="16CAC42A" w14:textId="022C0FC0"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獨立產權車位－價格</w:t>
            </w:r>
            <w:r w:rsidRPr="004A1C2C">
              <w:rPr>
                <w:rFonts w:ascii="標楷體" w:eastAsia="標楷體" w:hAnsi="標楷體"/>
                <w:color w:val="000000" w:themeColor="text1"/>
              </w:rPr>
              <w:t>(</w:t>
            </w:r>
            <w:r w:rsidRPr="004A1C2C">
              <w:rPr>
                <w:rFonts w:ascii="標楷體" w:eastAsia="標楷體" w:hAnsi="標楷體" w:hint="eastAsia"/>
                <w:color w:val="000000" w:themeColor="text1"/>
              </w:rPr>
              <w:t>元</w:t>
            </w:r>
            <w:r w:rsidRPr="004A1C2C">
              <w:rPr>
                <w:rFonts w:ascii="標楷體" w:eastAsia="標楷體" w:hAnsi="標楷體"/>
                <w:color w:val="000000" w:themeColor="text1"/>
              </w:rPr>
              <w:t>)</w:t>
            </w:r>
          </w:p>
        </w:tc>
        <w:tc>
          <w:tcPr>
            <w:tcW w:w="268" w:type="pct"/>
            <w:noWrap/>
          </w:tcPr>
          <w:p w14:paraId="7BD44DEE" w14:textId="50D029F9" w:rsidR="008A7303" w:rsidRPr="008F20B5" w:rsidRDefault="008A7303" w:rsidP="009B76A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8" w:type="pct"/>
            <w:noWrap/>
          </w:tcPr>
          <w:p w14:paraId="1ABE9907" w14:textId="6016491A"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91" w:type="pct"/>
          </w:tcPr>
          <w:p w14:paraId="242377A9" w14:textId="77777777" w:rsidR="008A7303" w:rsidRPr="008F20B5" w:rsidDel="004444BD" w:rsidRDefault="008A7303" w:rsidP="00614F5B">
            <w:pPr>
              <w:widowControl/>
              <w:jc w:val="center"/>
              <w:rPr>
                <w:rFonts w:ascii="標楷體" w:eastAsia="標楷體" w:hAnsi="標楷體" w:cs="新細明體"/>
                <w:color w:val="000000"/>
                <w:kern w:val="0"/>
              </w:rPr>
            </w:pPr>
          </w:p>
        </w:tc>
        <w:tc>
          <w:tcPr>
            <w:tcW w:w="1340" w:type="pct"/>
            <w:noWrap/>
          </w:tcPr>
          <w:p w14:paraId="1D0154DF" w14:textId="5CE70E05"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8A7303" w:rsidRPr="006D309E" w14:paraId="08E90661" w14:textId="77777777" w:rsidTr="00614F5B">
        <w:trPr>
          <w:trHeight w:val="340"/>
        </w:trPr>
        <w:tc>
          <w:tcPr>
            <w:tcW w:w="267" w:type="pct"/>
          </w:tcPr>
          <w:p w14:paraId="77877D83" w14:textId="77777777" w:rsidR="008A7303" w:rsidRPr="006D309E" w:rsidRDefault="008A7303" w:rsidP="009B76AC">
            <w:pPr>
              <w:widowControl/>
              <w:jc w:val="center"/>
              <w:rPr>
                <w:rFonts w:ascii="標楷體" w:eastAsia="標楷體" w:hAnsi="標楷體" w:cs="新細明體"/>
                <w:strike/>
                <w:color w:val="0070C0"/>
                <w:kern w:val="0"/>
              </w:rPr>
            </w:pPr>
          </w:p>
        </w:tc>
        <w:tc>
          <w:tcPr>
            <w:tcW w:w="696" w:type="pct"/>
            <w:noWrap/>
          </w:tcPr>
          <w:p w14:paraId="23E70A45" w14:textId="72777938" w:rsidR="008A7303" w:rsidRPr="006D309E" w:rsidRDefault="008A7303" w:rsidP="00614F5B">
            <w:pPr>
              <w:widowControl/>
              <w:rPr>
                <w:rFonts w:ascii="標楷體" w:eastAsia="標楷體" w:hAnsi="標楷體"/>
                <w:strike/>
                <w:color w:val="0070C0"/>
              </w:rPr>
            </w:pPr>
            <w:r w:rsidRPr="000028F1">
              <w:rPr>
                <w:rFonts w:ascii="標楷體" w:eastAsia="標楷體" w:hAnsi="標楷體"/>
                <w:color w:val="FF0000"/>
              </w:rPr>
              <w:t>L2415</w:t>
            </w:r>
            <w:r w:rsidRPr="00614F5B">
              <w:rPr>
                <w:rFonts w:ascii="標楷體" w:eastAsia="標楷體" w:hAnsi="標楷體"/>
                <w:color w:val="FF0000"/>
              </w:rPr>
              <w:t>Reason</w:t>
            </w:r>
            <w:r w:rsidRPr="000028F1">
              <w:rPr>
                <w:rFonts w:ascii="標楷體" w:eastAsia="標楷體" w:hAnsi="標楷體"/>
                <w:color w:val="FF0000"/>
              </w:rPr>
              <w:t>Occurs</w:t>
            </w:r>
          </w:p>
        </w:tc>
        <w:tc>
          <w:tcPr>
            <w:tcW w:w="1870" w:type="pct"/>
            <w:noWrap/>
          </w:tcPr>
          <w:p w14:paraId="7181C052" w14:textId="77777777" w:rsidR="008A7303" w:rsidRPr="006D309E" w:rsidRDefault="008A7303" w:rsidP="009B76AC">
            <w:pPr>
              <w:widowControl/>
              <w:rPr>
                <w:rFonts w:ascii="標楷體" w:eastAsia="標楷體" w:hAnsi="標楷體"/>
                <w:strike/>
                <w:color w:val="0070C0"/>
              </w:rPr>
            </w:pPr>
          </w:p>
        </w:tc>
        <w:tc>
          <w:tcPr>
            <w:tcW w:w="268" w:type="pct"/>
            <w:noWrap/>
          </w:tcPr>
          <w:p w14:paraId="19BC0007" w14:textId="77777777" w:rsidR="008A7303" w:rsidRPr="006D309E" w:rsidRDefault="008A7303" w:rsidP="009B76AC">
            <w:pPr>
              <w:widowControl/>
              <w:jc w:val="center"/>
              <w:rPr>
                <w:rFonts w:ascii="標楷體" w:eastAsia="標楷體" w:hAnsi="標楷體" w:cs="新細明體"/>
                <w:strike/>
                <w:color w:val="0070C0"/>
                <w:kern w:val="0"/>
              </w:rPr>
            </w:pPr>
          </w:p>
        </w:tc>
        <w:tc>
          <w:tcPr>
            <w:tcW w:w="268" w:type="pct"/>
            <w:noWrap/>
          </w:tcPr>
          <w:p w14:paraId="5C59D84B" w14:textId="77777777" w:rsidR="008A7303" w:rsidRPr="006D309E" w:rsidRDefault="008A7303" w:rsidP="009B76AC">
            <w:pPr>
              <w:widowControl/>
              <w:jc w:val="center"/>
              <w:rPr>
                <w:rFonts w:ascii="標楷體" w:eastAsia="標楷體" w:hAnsi="標楷體" w:cs="新細明體"/>
                <w:strike/>
                <w:color w:val="0070C0"/>
                <w:kern w:val="0"/>
              </w:rPr>
            </w:pPr>
          </w:p>
        </w:tc>
        <w:tc>
          <w:tcPr>
            <w:tcW w:w="291" w:type="pct"/>
          </w:tcPr>
          <w:p w14:paraId="2865CC50" w14:textId="77777777" w:rsidR="008A7303" w:rsidRPr="006D309E" w:rsidRDefault="008A7303" w:rsidP="00614F5B">
            <w:pPr>
              <w:widowControl/>
              <w:jc w:val="center"/>
              <w:rPr>
                <w:rFonts w:ascii="標楷體" w:eastAsia="標楷體" w:hAnsi="標楷體" w:cs="新細明體"/>
                <w:strike/>
                <w:color w:val="0070C0"/>
                <w:kern w:val="0"/>
              </w:rPr>
            </w:pPr>
          </w:p>
        </w:tc>
        <w:tc>
          <w:tcPr>
            <w:tcW w:w="1340" w:type="pct"/>
            <w:noWrap/>
          </w:tcPr>
          <w:p w14:paraId="7DCBA795" w14:textId="6C4EDC49" w:rsidR="008A7303" w:rsidRPr="006D309E" w:rsidRDefault="008A7303" w:rsidP="009B76AC">
            <w:pPr>
              <w:widowControl/>
              <w:rPr>
                <w:rFonts w:ascii="標楷體" w:eastAsia="標楷體" w:hAnsi="標楷體" w:cs="新細明體"/>
                <w:strike/>
                <w:color w:val="0070C0"/>
                <w:kern w:val="0"/>
              </w:rPr>
            </w:pPr>
          </w:p>
        </w:tc>
      </w:tr>
      <w:tr w:rsidR="008A7303" w:rsidRPr="008F20B5" w14:paraId="543EF7C5" w14:textId="77777777" w:rsidTr="00614F5B">
        <w:trPr>
          <w:trHeight w:val="340"/>
        </w:trPr>
        <w:tc>
          <w:tcPr>
            <w:tcW w:w="267" w:type="pct"/>
          </w:tcPr>
          <w:p w14:paraId="6231E642" w14:textId="347BE6A9"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57</w:t>
            </w:r>
          </w:p>
        </w:tc>
        <w:tc>
          <w:tcPr>
            <w:tcW w:w="696" w:type="pct"/>
            <w:noWrap/>
          </w:tcPr>
          <w:p w14:paraId="2F5B6452" w14:textId="2711CA7B"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Reason</w:t>
            </w:r>
          </w:p>
        </w:tc>
        <w:tc>
          <w:tcPr>
            <w:tcW w:w="1870" w:type="pct"/>
            <w:noWrap/>
          </w:tcPr>
          <w:p w14:paraId="6024584E" w14:textId="424C7AF5"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建物修改原因－原因代碼</w:t>
            </w:r>
          </w:p>
        </w:tc>
        <w:tc>
          <w:tcPr>
            <w:tcW w:w="268" w:type="pct"/>
            <w:noWrap/>
          </w:tcPr>
          <w:p w14:paraId="6D5CA337" w14:textId="6B47E6CD"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15EE70FD" w14:textId="18D14807"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91" w:type="pct"/>
          </w:tcPr>
          <w:p w14:paraId="368DD913"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1238BF32" w14:textId="645BF333"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1:</w:t>
            </w:r>
            <w:r w:rsidRPr="008F20B5">
              <w:rPr>
                <w:rFonts w:ascii="標楷體" w:eastAsia="標楷體" w:hAnsi="標楷體" w:cs="新細明體" w:hint="eastAsia"/>
                <w:color w:val="000000"/>
                <w:kern w:val="0"/>
              </w:rPr>
              <w:t>補齊舊資料</w:t>
            </w:r>
          </w:p>
          <w:p w14:paraId="7034E26B" w14:textId="77777777"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2:資料錯誤</w:t>
            </w:r>
          </w:p>
          <w:p w14:paraId="288DFACC" w14:textId="77777777"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3:部分塗銷（持分）</w:t>
            </w:r>
          </w:p>
          <w:p w14:paraId="5C43D2EA" w14:textId="77777777"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4:部分塗銷（車位）</w:t>
            </w:r>
          </w:p>
          <w:p w14:paraId="300AA437" w14:textId="77777777"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5:政府機關通知</w:t>
            </w:r>
          </w:p>
          <w:p w14:paraId="7771650F" w14:textId="509DEB6C"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6:其他：</w:t>
            </w:r>
          </w:p>
        </w:tc>
      </w:tr>
      <w:tr w:rsidR="008A7303" w:rsidRPr="008F20B5" w14:paraId="13D591F1" w14:textId="77777777" w:rsidTr="00614F5B">
        <w:trPr>
          <w:trHeight w:val="340"/>
        </w:trPr>
        <w:tc>
          <w:tcPr>
            <w:tcW w:w="267" w:type="pct"/>
          </w:tcPr>
          <w:p w14:paraId="56319E6C" w14:textId="3CAF8CA2"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58</w:t>
            </w:r>
          </w:p>
        </w:tc>
        <w:tc>
          <w:tcPr>
            <w:tcW w:w="696" w:type="pct"/>
            <w:noWrap/>
          </w:tcPr>
          <w:p w14:paraId="48976F99" w14:textId="7091A367"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OtherReason</w:t>
            </w:r>
          </w:p>
        </w:tc>
        <w:tc>
          <w:tcPr>
            <w:tcW w:w="1870" w:type="pct"/>
            <w:noWrap/>
          </w:tcPr>
          <w:p w14:paraId="74A11CAA" w14:textId="0B15DF8D"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建物修改原因－原因</w:t>
            </w:r>
          </w:p>
        </w:tc>
        <w:tc>
          <w:tcPr>
            <w:tcW w:w="268" w:type="pct"/>
            <w:noWrap/>
          </w:tcPr>
          <w:p w14:paraId="63D5AF06" w14:textId="5973D57F"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17A87065" w14:textId="60871CC3"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91" w:type="pct"/>
          </w:tcPr>
          <w:p w14:paraId="3753B2EC"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3EC85CB" w14:textId="7ACD76CE" w:rsidR="008A7303" w:rsidRPr="008F20B5" w:rsidRDefault="008A7303" w:rsidP="009B76AC">
            <w:pPr>
              <w:widowControl/>
              <w:rPr>
                <w:rFonts w:ascii="標楷體" w:eastAsia="標楷體" w:hAnsi="標楷體" w:cs="新細明體"/>
                <w:color w:val="000000"/>
                <w:kern w:val="0"/>
              </w:rPr>
            </w:pPr>
          </w:p>
        </w:tc>
      </w:tr>
      <w:tr w:rsidR="008A7303" w:rsidRPr="008F20B5" w14:paraId="131882BD" w14:textId="77777777" w:rsidTr="00614F5B">
        <w:trPr>
          <w:trHeight w:val="340"/>
        </w:trPr>
        <w:tc>
          <w:tcPr>
            <w:tcW w:w="267" w:type="pct"/>
          </w:tcPr>
          <w:p w14:paraId="665EE870" w14:textId="2C8B12B8"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59</w:t>
            </w:r>
          </w:p>
        </w:tc>
        <w:tc>
          <w:tcPr>
            <w:tcW w:w="696" w:type="pct"/>
            <w:noWrap/>
          </w:tcPr>
          <w:p w14:paraId="6208038D" w14:textId="1E3694A4"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CreateEmpNo</w:t>
            </w:r>
          </w:p>
        </w:tc>
        <w:tc>
          <w:tcPr>
            <w:tcW w:w="1870" w:type="pct"/>
            <w:noWrap/>
          </w:tcPr>
          <w:p w14:paraId="687D2385" w14:textId="612DCFD4"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建物修改原因－建立者</w:t>
            </w:r>
          </w:p>
        </w:tc>
        <w:tc>
          <w:tcPr>
            <w:tcW w:w="268" w:type="pct"/>
            <w:noWrap/>
          </w:tcPr>
          <w:p w14:paraId="23C8835A" w14:textId="1E857517"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8" w:type="pct"/>
            <w:noWrap/>
          </w:tcPr>
          <w:p w14:paraId="5E63EBF6" w14:textId="102B96CF"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91" w:type="pct"/>
          </w:tcPr>
          <w:p w14:paraId="2E78847D"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3A601528" w14:textId="2103EBC4" w:rsidR="008A7303" w:rsidRPr="008F20B5" w:rsidRDefault="008A7303" w:rsidP="009B76AC">
            <w:pPr>
              <w:widowControl/>
              <w:rPr>
                <w:rFonts w:ascii="標楷體" w:eastAsia="標楷體" w:hAnsi="標楷體" w:cs="新細明體"/>
                <w:color w:val="000000"/>
                <w:kern w:val="0"/>
              </w:rPr>
            </w:pPr>
          </w:p>
        </w:tc>
      </w:tr>
      <w:tr w:rsidR="008A7303" w:rsidRPr="008F20B5" w14:paraId="1B38CB35" w14:textId="77777777" w:rsidTr="00614F5B">
        <w:trPr>
          <w:trHeight w:val="340"/>
        </w:trPr>
        <w:tc>
          <w:tcPr>
            <w:tcW w:w="267" w:type="pct"/>
          </w:tcPr>
          <w:p w14:paraId="1817FC3E" w14:textId="1588F30A"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696" w:type="pct"/>
            <w:noWrap/>
          </w:tcPr>
          <w:p w14:paraId="6B349A2E" w14:textId="2EF1128C" w:rsidR="008A7303" w:rsidRPr="004A1C2C" w:rsidRDefault="008A7303" w:rsidP="004A1C2C">
            <w:pPr>
              <w:widowControl/>
              <w:ind w:leftChars="100" w:left="240"/>
              <w:rPr>
                <w:rFonts w:ascii="標楷體" w:eastAsia="標楷體" w:hAnsi="標楷體"/>
                <w:color w:val="000000" w:themeColor="text1"/>
              </w:rPr>
            </w:pPr>
            <w:r w:rsidRPr="004A1C2C">
              <w:rPr>
                <w:rFonts w:ascii="標楷體" w:eastAsia="標楷體" w:hAnsi="標楷體"/>
                <w:color w:val="000000" w:themeColor="text1"/>
              </w:rPr>
              <w:t>CreateDate</w:t>
            </w:r>
          </w:p>
        </w:tc>
        <w:tc>
          <w:tcPr>
            <w:tcW w:w="1870" w:type="pct"/>
            <w:noWrap/>
          </w:tcPr>
          <w:p w14:paraId="5C0BD7BC" w14:textId="358AED48" w:rsidR="008A7303" w:rsidRPr="004A1C2C" w:rsidRDefault="008A7303" w:rsidP="009B76AC">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建物修改原因－建立日期</w:t>
            </w:r>
          </w:p>
        </w:tc>
        <w:tc>
          <w:tcPr>
            <w:tcW w:w="268" w:type="pct"/>
            <w:noWrap/>
          </w:tcPr>
          <w:p w14:paraId="4D603F68" w14:textId="1111756A"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8" w:type="pct"/>
            <w:noWrap/>
          </w:tcPr>
          <w:p w14:paraId="006D5925" w14:textId="0FE4A210" w:rsidR="008A7303" w:rsidRPr="008F20B5" w:rsidRDefault="008A7303" w:rsidP="009B76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91" w:type="pct"/>
          </w:tcPr>
          <w:p w14:paraId="142F170D" w14:textId="77777777" w:rsidR="008A7303" w:rsidRPr="008F20B5" w:rsidRDefault="008A7303" w:rsidP="00614F5B">
            <w:pPr>
              <w:widowControl/>
              <w:jc w:val="center"/>
              <w:rPr>
                <w:rFonts w:ascii="標楷體" w:eastAsia="標楷體" w:hAnsi="標楷體" w:cs="新細明體"/>
                <w:color w:val="000000"/>
                <w:kern w:val="0"/>
              </w:rPr>
            </w:pPr>
          </w:p>
        </w:tc>
        <w:tc>
          <w:tcPr>
            <w:tcW w:w="1340" w:type="pct"/>
            <w:noWrap/>
          </w:tcPr>
          <w:p w14:paraId="7E01842E" w14:textId="607F716C" w:rsidR="008A7303" w:rsidRPr="008F20B5" w:rsidRDefault="008A7303" w:rsidP="009B76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bl>
    <w:p w14:paraId="529345F6" w14:textId="77777777" w:rsidR="009C1DD1" w:rsidRPr="008F20B5" w:rsidRDefault="009C1DD1" w:rsidP="009C1DD1">
      <w:pPr>
        <w:ind w:leftChars="500" w:left="1200"/>
        <w:rPr>
          <w:rFonts w:ascii="標楷體" w:eastAsia="標楷體" w:hAnsi="標楷體"/>
        </w:rPr>
      </w:pPr>
    </w:p>
    <w:p w14:paraId="76EFC5BB" w14:textId="77777777" w:rsidR="00573DD7" w:rsidRPr="004A1C2C" w:rsidRDefault="00573DD7">
      <w:pPr>
        <w:widowControl/>
        <w:rPr>
          <w:rFonts w:ascii="標楷體" w:eastAsia="標楷體" w:hAnsi="標楷體"/>
        </w:rPr>
      </w:pPr>
      <w:r w:rsidRPr="004A1C2C">
        <w:rPr>
          <w:rFonts w:ascii="標楷體" w:eastAsia="標楷體" w:hAnsi="標楷體"/>
        </w:rPr>
        <w:br w:type="page"/>
      </w:r>
    </w:p>
    <w:p w14:paraId="67818F31" w14:textId="77777777" w:rsidR="009C1DD1" w:rsidRPr="004A1C2C" w:rsidRDefault="009C1DD1" w:rsidP="009C1DD1">
      <w:pPr>
        <w:rPr>
          <w:rFonts w:ascii="標楷體" w:eastAsia="標楷體" w:hAnsi="標楷體"/>
        </w:rPr>
      </w:pPr>
    </w:p>
    <w:p w14:paraId="705F392B" w14:textId="15E098F7" w:rsidR="009C1DD1" w:rsidRPr="008F20B5" w:rsidRDefault="00573DD7" w:rsidP="00614F5B">
      <w:pPr>
        <w:pStyle w:val="3"/>
        <w:numPr>
          <w:ilvl w:val="2"/>
          <w:numId w:val="63"/>
        </w:numPr>
        <w:spacing w:before="0" w:after="240"/>
        <w:rPr>
          <w:rFonts w:ascii="標楷體" w:hAnsi="標楷體"/>
          <w:b/>
          <w:szCs w:val="32"/>
        </w:rPr>
      </w:pPr>
      <w:bookmarkStart w:id="30" w:name="_L2440動產擔保品資料登錄"/>
      <w:bookmarkStart w:id="31" w:name="_L2412動產擔保品資料登錄"/>
      <w:bookmarkEnd w:id="30"/>
      <w:bookmarkEnd w:id="31"/>
      <w:r w:rsidRPr="008F20B5">
        <w:rPr>
          <w:rFonts w:ascii="標楷體" w:hAnsi="標楷體"/>
          <w:b/>
          <w:szCs w:val="32"/>
        </w:rPr>
        <w:t>L24</w:t>
      </w:r>
      <w:r w:rsidR="00D42D26" w:rsidRPr="008F20B5">
        <w:rPr>
          <w:rFonts w:ascii="標楷體" w:hAnsi="標楷體"/>
          <w:b/>
          <w:szCs w:val="32"/>
        </w:rPr>
        <w:t>12</w:t>
      </w:r>
      <w:r w:rsidRPr="008F20B5">
        <w:rPr>
          <w:rFonts w:ascii="標楷體" w:hAnsi="標楷體" w:hint="eastAsia"/>
          <w:b/>
          <w:szCs w:val="32"/>
        </w:rPr>
        <w:t>動產擔保品資料登錄</w:t>
      </w:r>
    </w:p>
    <w:tbl>
      <w:tblPr>
        <w:tblStyle w:val="ac"/>
        <w:tblW w:w="5050" w:type="pct"/>
        <w:tblLayout w:type="fixed"/>
        <w:tblLook w:val="04A0" w:firstRow="1" w:lastRow="0" w:firstColumn="1" w:lastColumn="0" w:noHBand="0" w:noVBand="1"/>
      </w:tblPr>
      <w:tblGrid>
        <w:gridCol w:w="565"/>
        <w:gridCol w:w="1470"/>
        <w:gridCol w:w="3960"/>
        <w:gridCol w:w="566"/>
        <w:gridCol w:w="566"/>
        <w:gridCol w:w="566"/>
        <w:gridCol w:w="2603"/>
      </w:tblGrid>
      <w:tr w:rsidR="00330AAC" w:rsidRPr="008F20B5" w14:paraId="5AD3DFCA" w14:textId="77777777" w:rsidTr="00614F5B">
        <w:trPr>
          <w:trHeight w:val="340"/>
        </w:trPr>
        <w:tc>
          <w:tcPr>
            <w:tcW w:w="250" w:type="pct"/>
            <w:hideMark/>
          </w:tcPr>
          <w:p w14:paraId="102115D1"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hideMark/>
          </w:tcPr>
          <w:p w14:paraId="604EBBAE"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hideMark/>
          </w:tcPr>
          <w:p w14:paraId="4782EA5C"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50" w:type="pct"/>
            <w:hideMark/>
          </w:tcPr>
          <w:p w14:paraId="0465B7B2"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50" w:type="pct"/>
            <w:hideMark/>
          </w:tcPr>
          <w:p w14:paraId="4D44ED32"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06F9FD60" w14:textId="53A72037"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hideMark/>
          </w:tcPr>
          <w:p w14:paraId="684C8695" w14:textId="4A35A4A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330AAC" w:rsidRPr="008F20B5" w14:paraId="599E841B" w14:textId="77777777" w:rsidTr="00614F5B">
        <w:trPr>
          <w:trHeight w:val="340"/>
        </w:trPr>
        <w:tc>
          <w:tcPr>
            <w:tcW w:w="250" w:type="pct"/>
          </w:tcPr>
          <w:p w14:paraId="0D3D242C" w14:textId="0E6148D4"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hideMark/>
          </w:tcPr>
          <w:p w14:paraId="7DA17303" w14:textId="453395ED"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750" w:type="pct"/>
            <w:hideMark/>
          </w:tcPr>
          <w:p w14:paraId="35C641C9" w14:textId="77777777" w:rsidR="00330AAC" w:rsidRPr="008F20B5" w:rsidRDefault="00330AAC"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50" w:type="pct"/>
            <w:hideMark/>
          </w:tcPr>
          <w:p w14:paraId="11D69410"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hideMark/>
          </w:tcPr>
          <w:p w14:paraId="6FFAEDB2" w14:textId="77777777" w:rsidR="00330AAC" w:rsidRPr="008F20B5" w:rsidRDefault="00330AAC" w:rsidP="00573DD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462652CA" w14:textId="3616F1C7"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hideMark/>
          </w:tcPr>
          <w:p w14:paraId="087DB53C" w14:textId="3F79FE87"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L2412</w:t>
            </w:r>
          </w:p>
        </w:tc>
      </w:tr>
      <w:tr w:rsidR="00330AAC" w:rsidRPr="008F20B5" w14:paraId="1CE13695" w14:textId="77777777" w:rsidTr="00614F5B">
        <w:trPr>
          <w:trHeight w:val="340"/>
        </w:trPr>
        <w:tc>
          <w:tcPr>
            <w:tcW w:w="250" w:type="pct"/>
          </w:tcPr>
          <w:p w14:paraId="16C23000" w14:textId="670B85AE"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tcPr>
          <w:p w14:paraId="32B81ADC" w14:textId="79FDD754"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FunCd</w:t>
            </w:r>
          </w:p>
        </w:tc>
        <w:tc>
          <w:tcPr>
            <w:tcW w:w="1750" w:type="pct"/>
          </w:tcPr>
          <w:p w14:paraId="5BEB3FDD" w14:textId="711BAD30"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50" w:type="pct"/>
          </w:tcPr>
          <w:p w14:paraId="6AFDE83C" w14:textId="63012E1F"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29C335AB" w14:textId="6ADA542F"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DF41620" w14:textId="1CE09719"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54BF4A08" w14:textId="4742EFBE"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p>
          <w:p w14:paraId="39046D6B" w14:textId="77777777"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p>
          <w:p w14:paraId="40EE9BF1" w14:textId="6B3A5CBB"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330AAC" w:rsidRPr="008F20B5" w14:paraId="2BDC8826" w14:textId="77777777" w:rsidTr="00614F5B">
        <w:trPr>
          <w:trHeight w:val="340"/>
        </w:trPr>
        <w:tc>
          <w:tcPr>
            <w:tcW w:w="250" w:type="pct"/>
          </w:tcPr>
          <w:p w14:paraId="27D650B3" w14:textId="7777777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tcPr>
          <w:p w14:paraId="63E2BC7D" w14:textId="70BDCE4C" w:rsidR="00330AAC" w:rsidRPr="008F20B5" w:rsidRDefault="00330AAC" w:rsidP="00D05A4E">
            <w:pPr>
              <w:widowControl/>
              <w:rPr>
                <w:rFonts w:ascii="標楷體" w:eastAsia="標楷體" w:hAnsi="標楷體"/>
              </w:rPr>
            </w:pPr>
            <w:r w:rsidRPr="004A1C2C">
              <w:rPr>
                <w:rFonts w:ascii="標楷體" w:eastAsia="標楷體" w:hAnsi="標楷體"/>
              </w:rPr>
              <w:t>CustId</w:t>
            </w:r>
          </w:p>
        </w:tc>
        <w:tc>
          <w:tcPr>
            <w:tcW w:w="1750" w:type="pct"/>
          </w:tcPr>
          <w:p w14:paraId="0C6602F8" w14:textId="0824C9F6"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統一編號</w:t>
            </w:r>
          </w:p>
        </w:tc>
        <w:tc>
          <w:tcPr>
            <w:tcW w:w="250" w:type="pct"/>
          </w:tcPr>
          <w:p w14:paraId="408CABBA" w14:textId="32D3BA05"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6FA4CAEB" w14:textId="3BC9411D"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059A935C" w14:textId="4E3BF988"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20099D19" w14:textId="4801BC1E" w:rsidR="00330AAC" w:rsidRPr="008F20B5" w:rsidRDefault="00330AAC">
            <w:pPr>
              <w:widowControl/>
              <w:rPr>
                <w:rFonts w:ascii="標楷體" w:eastAsia="標楷體" w:hAnsi="標楷體" w:cs="新細明體"/>
                <w:color w:val="000000"/>
                <w:kern w:val="0"/>
              </w:rPr>
            </w:pPr>
          </w:p>
        </w:tc>
      </w:tr>
      <w:tr w:rsidR="00330AAC" w:rsidRPr="008F20B5" w14:paraId="6DF0EC37" w14:textId="77777777" w:rsidTr="00614F5B">
        <w:trPr>
          <w:trHeight w:val="340"/>
        </w:trPr>
        <w:tc>
          <w:tcPr>
            <w:tcW w:w="250" w:type="pct"/>
          </w:tcPr>
          <w:p w14:paraId="465FD8E5" w14:textId="7777777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tcPr>
          <w:p w14:paraId="6610A0C8" w14:textId="3CA02B20" w:rsidR="00330AAC" w:rsidRPr="008F20B5" w:rsidRDefault="00330AAC" w:rsidP="00D05A4E">
            <w:pPr>
              <w:widowControl/>
              <w:rPr>
                <w:rFonts w:ascii="標楷體" w:eastAsia="標楷體" w:hAnsi="標楷體"/>
              </w:rPr>
            </w:pPr>
            <w:r w:rsidRPr="004A1C2C">
              <w:rPr>
                <w:rFonts w:ascii="標楷體" w:eastAsia="標楷體" w:hAnsi="標楷體"/>
              </w:rPr>
              <w:t>CustNo</w:t>
            </w:r>
          </w:p>
        </w:tc>
        <w:tc>
          <w:tcPr>
            <w:tcW w:w="1750" w:type="pct"/>
          </w:tcPr>
          <w:p w14:paraId="26F4FF76" w14:textId="02CF2539"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戶號</w:t>
            </w:r>
          </w:p>
        </w:tc>
        <w:tc>
          <w:tcPr>
            <w:tcW w:w="250" w:type="pct"/>
          </w:tcPr>
          <w:p w14:paraId="1FF90D70" w14:textId="40144338"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308544AD" w14:textId="7CCDB2A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121277A3" w14:textId="7A8F8A62"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03A8632A" w14:textId="1613D657" w:rsidR="00330AAC" w:rsidRPr="008F20B5" w:rsidRDefault="00330AAC">
            <w:pPr>
              <w:widowControl/>
              <w:rPr>
                <w:rFonts w:ascii="標楷體" w:eastAsia="標楷體" w:hAnsi="標楷體" w:cs="新細明體"/>
                <w:color w:val="000000"/>
                <w:kern w:val="0"/>
              </w:rPr>
            </w:pPr>
          </w:p>
        </w:tc>
      </w:tr>
      <w:tr w:rsidR="00330AAC" w:rsidRPr="008F20B5" w14:paraId="79B2DC16" w14:textId="77777777" w:rsidTr="00614F5B">
        <w:trPr>
          <w:trHeight w:val="340"/>
        </w:trPr>
        <w:tc>
          <w:tcPr>
            <w:tcW w:w="250" w:type="pct"/>
          </w:tcPr>
          <w:p w14:paraId="1EAE1A7C" w14:textId="6463A178"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tcPr>
          <w:p w14:paraId="183AC684" w14:textId="3303B8B2" w:rsidR="00330AAC" w:rsidRPr="004A1C2C" w:rsidRDefault="00330AAC" w:rsidP="00D05A4E">
            <w:pPr>
              <w:widowControl/>
              <w:rPr>
                <w:rFonts w:ascii="標楷體" w:eastAsia="標楷體" w:hAnsi="標楷體"/>
              </w:rPr>
            </w:pPr>
            <w:r w:rsidRPr="004A1C2C">
              <w:rPr>
                <w:rFonts w:ascii="標楷體" w:eastAsia="標楷體" w:hAnsi="標楷體"/>
              </w:rPr>
              <w:t>ClCode1</w:t>
            </w:r>
          </w:p>
        </w:tc>
        <w:tc>
          <w:tcPr>
            <w:tcW w:w="1750" w:type="pct"/>
          </w:tcPr>
          <w:p w14:paraId="21DE63A9" w14:textId="6BDAA378"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50" w:type="pct"/>
          </w:tcPr>
          <w:p w14:paraId="6BA21C97" w14:textId="04C55D59"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452FB0A9" w14:textId="44B9E501"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1839AA65" w14:textId="26EBC446"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51991B23" w14:textId="69846C3F"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 </w:t>
            </w:r>
            <w:r w:rsidRPr="008F20B5">
              <w:rPr>
                <w:rFonts w:ascii="標楷體" w:eastAsia="標楷體" w:hAnsi="標楷體" w:cs="新細明體" w:hint="eastAsia"/>
                <w:color w:val="000000"/>
                <w:kern w:val="0"/>
              </w:rPr>
              <w:t>動產</w:t>
            </w:r>
          </w:p>
        </w:tc>
      </w:tr>
      <w:tr w:rsidR="00330AAC" w:rsidRPr="008F20B5" w14:paraId="00E56D8C" w14:textId="77777777" w:rsidTr="00614F5B">
        <w:trPr>
          <w:trHeight w:val="340"/>
        </w:trPr>
        <w:tc>
          <w:tcPr>
            <w:tcW w:w="250" w:type="pct"/>
          </w:tcPr>
          <w:p w14:paraId="2A14E05F" w14:textId="5D366889"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tcPr>
          <w:p w14:paraId="7DF070F4" w14:textId="61D80C8B" w:rsidR="00330AAC" w:rsidRPr="004A1C2C" w:rsidRDefault="00330AAC" w:rsidP="00E315A1">
            <w:pPr>
              <w:widowControl/>
              <w:rPr>
                <w:rFonts w:ascii="標楷體" w:eastAsia="標楷體" w:hAnsi="標楷體"/>
              </w:rPr>
            </w:pPr>
            <w:r w:rsidRPr="004A1C2C">
              <w:rPr>
                <w:rFonts w:ascii="標楷體" w:eastAsia="標楷體" w:hAnsi="標楷體"/>
              </w:rPr>
              <w:t>ClCode2</w:t>
            </w:r>
          </w:p>
        </w:tc>
        <w:tc>
          <w:tcPr>
            <w:tcW w:w="1750" w:type="pct"/>
          </w:tcPr>
          <w:p w14:paraId="0C2A35AF" w14:textId="63140C56" w:rsidR="00330AAC" w:rsidRPr="008F20B5" w:rsidRDefault="00330AAC" w:rsidP="00E315A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50" w:type="pct"/>
          </w:tcPr>
          <w:p w14:paraId="4A5A238F" w14:textId="77777777" w:rsidR="00330AAC" w:rsidRPr="008F20B5" w:rsidRDefault="00330AAC" w:rsidP="00E315A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7F130C7F" w14:textId="717688CE" w:rsidR="00330AAC" w:rsidRPr="008F20B5" w:rsidRDefault="00330AAC" w:rsidP="00E315A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05298ADF" w14:textId="227AA025"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4CFC4A80" w14:textId="774AA1AE"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車輛</w:t>
            </w:r>
          </w:p>
          <w:p w14:paraId="18D36564" w14:textId="53A3C653"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機器設備</w:t>
            </w:r>
          </w:p>
        </w:tc>
      </w:tr>
      <w:tr w:rsidR="00330AAC" w:rsidRPr="008F20B5" w14:paraId="6EE4FEDA" w14:textId="77777777" w:rsidTr="00614F5B">
        <w:trPr>
          <w:trHeight w:val="340"/>
        </w:trPr>
        <w:tc>
          <w:tcPr>
            <w:tcW w:w="250" w:type="pct"/>
          </w:tcPr>
          <w:p w14:paraId="6FEDD149" w14:textId="0B5537D9" w:rsidR="00330AAC" w:rsidRPr="004A1C2C" w:rsidRDefault="00330AAC" w:rsidP="00614F5B">
            <w:pPr>
              <w:pStyle w:val="af9"/>
              <w:widowControl/>
              <w:numPr>
                <w:ilvl w:val="0"/>
                <w:numId w:val="38"/>
              </w:numPr>
              <w:ind w:leftChars="0"/>
              <w:jc w:val="center"/>
              <w:rPr>
                <w:rFonts w:ascii="標楷體" w:eastAsia="標楷體" w:hAnsi="標楷體"/>
              </w:rPr>
            </w:pPr>
          </w:p>
        </w:tc>
        <w:tc>
          <w:tcPr>
            <w:tcW w:w="650" w:type="pct"/>
            <w:hideMark/>
          </w:tcPr>
          <w:p w14:paraId="1182C1ED" w14:textId="0388A98C"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ClNo</w:t>
            </w:r>
          </w:p>
        </w:tc>
        <w:tc>
          <w:tcPr>
            <w:tcW w:w="1750" w:type="pct"/>
            <w:hideMark/>
          </w:tcPr>
          <w:p w14:paraId="605663DB"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50" w:type="pct"/>
            <w:hideMark/>
          </w:tcPr>
          <w:p w14:paraId="6D41C2B0" w14:textId="21F5CA62"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hideMark/>
          </w:tcPr>
          <w:p w14:paraId="0ED6DCFE"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03D37611" w14:textId="5773622E"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63E8A3E9" w14:textId="3447D2E3" w:rsidR="00330AAC" w:rsidRPr="008F20B5" w:rsidRDefault="00330AAC">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w:t>
            </w:r>
            <w:r w:rsidRPr="008F20B5">
              <w:rPr>
                <w:rFonts w:ascii="標楷體" w:eastAsia="標楷體" w:hAnsi="標楷體" w:cs="新細明體"/>
                <w:color w:val="000000"/>
                <w:kern w:val="0"/>
              </w:rPr>
              <w:t>0000000</w:t>
            </w:r>
          </w:p>
        </w:tc>
      </w:tr>
      <w:tr w:rsidR="00330AAC" w:rsidRPr="008F20B5" w14:paraId="7307FE12" w14:textId="77777777" w:rsidTr="00614F5B">
        <w:trPr>
          <w:trHeight w:val="325"/>
        </w:trPr>
        <w:tc>
          <w:tcPr>
            <w:tcW w:w="250" w:type="pct"/>
          </w:tcPr>
          <w:p w14:paraId="4F81BF71" w14:textId="29CC7EFD"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3F9A33E8" w14:textId="2530852E"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ClTypeCode</w:t>
            </w:r>
          </w:p>
        </w:tc>
        <w:tc>
          <w:tcPr>
            <w:tcW w:w="1750" w:type="pct"/>
            <w:noWrap/>
            <w:hideMark/>
          </w:tcPr>
          <w:p w14:paraId="19C62DAA"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擔保品類別</w:t>
            </w:r>
          </w:p>
        </w:tc>
        <w:tc>
          <w:tcPr>
            <w:tcW w:w="250" w:type="pct"/>
            <w:noWrap/>
            <w:hideMark/>
          </w:tcPr>
          <w:p w14:paraId="62D29930"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444BBCC0"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5B6BEA22" w14:textId="59F5C232"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noWrap/>
          </w:tcPr>
          <w:p w14:paraId="5751E2E8" w14:textId="6265188E"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300: </w:t>
            </w:r>
            <w:r w:rsidRPr="00614F5B">
              <w:rPr>
                <w:rFonts w:ascii="標楷體" w:eastAsia="標楷體" w:hAnsi="標楷體" w:cs="新細明體" w:hint="eastAsia"/>
                <w:color w:val="000000"/>
                <w:kern w:val="0"/>
                <w:sz w:val="20"/>
                <w:szCs w:val="20"/>
              </w:rPr>
              <w:t>機器設備</w:t>
            </w:r>
          </w:p>
          <w:p w14:paraId="7B7ABA37"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310: </w:t>
            </w:r>
            <w:r w:rsidRPr="00614F5B">
              <w:rPr>
                <w:rFonts w:ascii="標楷體" w:eastAsia="標楷體" w:hAnsi="標楷體" w:cs="新細明體" w:hint="eastAsia"/>
                <w:color w:val="000000"/>
                <w:kern w:val="0"/>
                <w:sz w:val="20"/>
                <w:szCs w:val="20"/>
              </w:rPr>
              <w:t>車輛</w:t>
            </w:r>
          </w:p>
          <w:p w14:paraId="2E46CB50"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320: </w:t>
            </w:r>
            <w:r w:rsidRPr="00614F5B">
              <w:rPr>
                <w:rFonts w:ascii="標楷體" w:eastAsia="標楷體" w:hAnsi="標楷體" w:cs="新細明體" w:hint="eastAsia"/>
                <w:color w:val="000000"/>
                <w:kern w:val="0"/>
                <w:sz w:val="20"/>
                <w:szCs w:val="20"/>
              </w:rPr>
              <w:t>船舶</w:t>
            </w:r>
          </w:p>
          <w:p w14:paraId="6CF2954D"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330: </w:t>
            </w:r>
            <w:r w:rsidRPr="00614F5B">
              <w:rPr>
                <w:rFonts w:ascii="標楷體" w:eastAsia="標楷體" w:hAnsi="標楷體" w:cs="新細明體" w:hint="eastAsia"/>
                <w:color w:val="000000"/>
                <w:kern w:val="0"/>
                <w:sz w:val="20"/>
                <w:szCs w:val="20"/>
              </w:rPr>
              <w:t>漁船</w:t>
            </w:r>
          </w:p>
          <w:p w14:paraId="315691A0"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340: </w:t>
            </w:r>
            <w:r w:rsidRPr="00614F5B">
              <w:rPr>
                <w:rFonts w:ascii="標楷體" w:eastAsia="標楷體" w:hAnsi="標楷體" w:cs="新細明體" w:hint="eastAsia"/>
                <w:color w:val="000000"/>
                <w:kern w:val="0"/>
                <w:sz w:val="20"/>
                <w:szCs w:val="20"/>
              </w:rPr>
              <w:t>航空器</w:t>
            </w:r>
          </w:p>
          <w:p w14:paraId="611D7B45"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350: </w:t>
            </w:r>
            <w:r w:rsidRPr="00614F5B">
              <w:rPr>
                <w:rFonts w:ascii="標楷體" w:eastAsia="標楷體" w:hAnsi="標楷體" w:cs="新細明體" w:hint="eastAsia"/>
                <w:color w:val="000000"/>
                <w:kern w:val="0"/>
                <w:sz w:val="20"/>
                <w:szCs w:val="20"/>
              </w:rPr>
              <w:t>工具</w:t>
            </w:r>
          </w:p>
          <w:p w14:paraId="430EDF3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360: </w:t>
            </w:r>
            <w:r w:rsidRPr="00614F5B">
              <w:rPr>
                <w:rFonts w:ascii="標楷體" w:eastAsia="標楷體" w:hAnsi="標楷體" w:cs="新細明體" w:hint="eastAsia"/>
                <w:color w:val="000000"/>
                <w:kern w:val="0"/>
                <w:sz w:val="20"/>
                <w:szCs w:val="20"/>
              </w:rPr>
              <w:t>原料</w:t>
            </w:r>
          </w:p>
          <w:p w14:paraId="2C96BA1E"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370: </w:t>
            </w:r>
            <w:r w:rsidRPr="00614F5B">
              <w:rPr>
                <w:rFonts w:ascii="標楷體" w:eastAsia="標楷體" w:hAnsi="標楷體" w:cs="新細明體" w:hint="eastAsia"/>
                <w:color w:val="000000"/>
                <w:kern w:val="0"/>
                <w:sz w:val="20"/>
                <w:szCs w:val="20"/>
              </w:rPr>
              <w:t>半製品</w:t>
            </w:r>
          </w:p>
          <w:p w14:paraId="2D6EE904"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380: </w:t>
            </w:r>
            <w:r w:rsidRPr="00614F5B">
              <w:rPr>
                <w:rFonts w:ascii="標楷體" w:eastAsia="標楷體" w:hAnsi="標楷體" w:cs="新細明體" w:hint="eastAsia"/>
                <w:color w:val="000000"/>
                <w:kern w:val="0"/>
                <w:sz w:val="20"/>
                <w:szCs w:val="20"/>
              </w:rPr>
              <w:t>商品</w:t>
            </w:r>
          </w:p>
          <w:p w14:paraId="12EE094F"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390: </w:t>
            </w:r>
            <w:r w:rsidRPr="00614F5B">
              <w:rPr>
                <w:rFonts w:ascii="標楷體" w:eastAsia="標楷體" w:hAnsi="標楷體" w:cs="新細明體" w:hint="eastAsia"/>
                <w:color w:val="000000"/>
                <w:kern w:val="0"/>
                <w:sz w:val="20"/>
                <w:szCs w:val="20"/>
              </w:rPr>
              <w:t>農林漁牧產品</w:t>
            </w:r>
          </w:p>
          <w:p w14:paraId="50E7E0C8"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3A0: </w:t>
            </w:r>
            <w:r w:rsidRPr="00614F5B">
              <w:rPr>
                <w:rFonts w:ascii="標楷體" w:eastAsia="標楷體" w:hAnsi="標楷體" w:cs="新細明體" w:hint="eastAsia"/>
                <w:color w:val="000000"/>
                <w:kern w:val="0"/>
                <w:sz w:val="20"/>
                <w:szCs w:val="20"/>
              </w:rPr>
              <w:t>畜牧</w:t>
            </w:r>
          </w:p>
          <w:p w14:paraId="2894E453" w14:textId="5172044F"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3X0: </w:t>
            </w:r>
            <w:r w:rsidRPr="00614F5B">
              <w:rPr>
                <w:rFonts w:ascii="標楷體" w:eastAsia="標楷體" w:hAnsi="標楷體" w:cs="新細明體" w:hint="eastAsia"/>
                <w:color w:val="000000"/>
                <w:kern w:val="0"/>
                <w:sz w:val="20"/>
                <w:szCs w:val="20"/>
              </w:rPr>
              <w:t>其他動產</w:t>
            </w:r>
          </w:p>
        </w:tc>
      </w:tr>
      <w:tr w:rsidR="00330AAC" w:rsidRPr="008F20B5" w14:paraId="2D21FAD8" w14:textId="77777777" w:rsidTr="00614F5B">
        <w:trPr>
          <w:trHeight w:val="340"/>
        </w:trPr>
        <w:tc>
          <w:tcPr>
            <w:tcW w:w="250" w:type="pct"/>
          </w:tcPr>
          <w:p w14:paraId="79D7EB2D" w14:textId="3BCECFFB"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6B662843" w14:textId="080DB2F1"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CityCode</w:t>
            </w:r>
          </w:p>
        </w:tc>
        <w:tc>
          <w:tcPr>
            <w:tcW w:w="1750" w:type="pct"/>
            <w:noWrap/>
            <w:hideMark/>
          </w:tcPr>
          <w:p w14:paraId="4923898D"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地區別</w:t>
            </w:r>
          </w:p>
        </w:tc>
        <w:tc>
          <w:tcPr>
            <w:tcW w:w="250" w:type="pct"/>
            <w:noWrap/>
            <w:hideMark/>
          </w:tcPr>
          <w:p w14:paraId="7360BFC2" w14:textId="10968A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61A97800"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25B0FA13" w14:textId="36539B2A"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noWrap/>
          </w:tcPr>
          <w:p w14:paraId="6F845825" w14:textId="5601FF6E"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03: </w:t>
            </w:r>
            <w:r w:rsidRPr="00614F5B">
              <w:rPr>
                <w:rFonts w:ascii="標楷體" w:eastAsia="標楷體" w:hAnsi="標楷體" w:cs="新細明體" w:hint="eastAsia"/>
                <w:color w:val="000000"/>
                <w:kern w:val="0"/>
                <w:sz w:val="20"/>
                <w:szCs w:val="20"/>
              </w:rPr>
              <w:t>基隆市</w:t>
            </w:r>
          </w:p>
          <w:p w14:paraId="43367A5A"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05: </w:t>
            </w:r>
            <w:r w:rsidRPr="00614F5B">
              <w:rPr>
                <w:rFonts w:ascii="標楷體" w:eastAsia="標楷體" w:hAnsi="標楷體" w:cs="新細明體" w:hint="eastAsia"/>
                <w:color w:val="000000"/>
                <w:kern w:val="0"/>
                <w:sz w:val="20"/>
                <w:szCs w:val="20"/>
              </w:rPr>
              <w:t>台北市</w:t>
            </w:r>
          </w:p>
          <w:p w14:paraId="1C00B2BA"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10: </w:t>
            </w:r>
            <w:r w:rsidRPr="00614F5B">
              <w:rPr>
                <w:rFonts w:ascii="標楷體" w:eastAsia="標楷體" w:hAnsi="標楷體" w:cs="新細明體" w:hint="eastAsia"/>
                <w:color w:val="000000"/>
                <w:kern w:val="0"/>
                <w:sz w:val="20"/>
                <w:szCs w:val="20"/>
              </w:rPr>
              <w:t>新北市</w:t>
            </w:r>
          </w:p>
          <w:p w14:paraId="61D54FDA"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15: </w:t>
            </w:r>
            <w:r w:rsidRPr="00614F5B">
              <w:rPr>
                <w:rFonts w:ascii="標楷體" w:eastAsia="標楷體" w:hAnsi="標楷體" w:cs="新細明體" w:hint="eastAsia"/>
                <w:color w:val="000000"/>
                <w:kern w:val="0"/>
                <w:sz w:val="20"/>
                <w:szCs w:val="20"/>
              </w:rPr>
              <w:t>桃園市</w:t>
            </w:r>
          </w:p>
          <w:p w14:paraId="4F654692"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17: </w:t>
            </w:r>
            <w:r w:rsidRPr="00614F5B">
              <w:rPr>
                <w:rFonts w:ascii="標楷體" w:eastAsia="標楷體" w:hAnsi="標楷體" w:cs="新細明體" w:hint="eastAsia"/>
                <w:color w:val="000000"/>
                <w:kern w:val="0"/>
                <w:sz w:val="20"/>
                <w:szCs w:val="20"/>
              </w:rPr>
              <w:t>新竹市</w:t>
            </w:r>
          </w:p>
          <w:p w14:paraId="7B5129D9"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20: </w:t>
            </w:r>
            <w:r w:rsidRPr="00614F5B">
              <w:rPr>
                <w:rFonts w:ascii="標楷體" w:eastAsia="標楷體" w:hAnsi="標楷體" w:cs="新細明體" w:hint="eastAsia"/>
                <w:color w:val="000000"/>
                <w:kern w:val="0"/>
                <w:sz w:val="20"/>
                <w:szCs w:val="20"/>
              </w:rPr>
              <w:t>新竹縣</w:t>
            </w:r>
          </w:p>
          <w:p w14:paraId="73BF6FBA"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25: </w:t>
            </w:r>
            <w:r w:rsidRPr="00614F5B">
              <w:rPr>
                <w:rFonts w:ascii="標楷體" w:eastAsia="標楷體" w:hAnsi="標楷體" w:cs="新細明體" w:hint="eastAsia"/>
                <w:color w:val="000000"/>
                <w:kern w:val="0"/>
                <w:sz w:val="20"/>
                <w:szCs w:val="20"/>
              </w:rPr>
              <w:t>苗栗市</w:t>
            </w:r>
          </w:p>
          <w:p w14:paraId="122E2331"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35: </w:t>
            </w:r>
            <w:r w:rsidRPr="00614F5B">
              <w:rPr>
                <w:rFonts w:ascii="標楷體" w:eastAsia="標楷體" w:hAnsi="標楷體" w:cs="新細明體" w:hint="eastAsia"/>
                <w:color w:val="000000"/>
                <w:kern w:val="0"/>
                <w:sz w:val="20"/>
                <w:szCs w:val="20"/>
              </w:rPr>
              <w:t>台中市</w:t>
            </w:r>
          </w:p>
          <w:p w14:paraId="0F08C294"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40: </w:t>
            </w:r>
            <w:r w:rsidRPr="00614F5B">
              <w:rPr>
                <w:rFonts w:ascii="標楷體" w:eastAsia="標楷體" w:hAnsi="標楷體" w:cs="新細明體" w:hint="eastAsia"/>
                <w:color w:val="000000"/>
                <w:kern w:val="0"/>
                <w:sz w:val="20"/>
                <w:szCs w:val="20"/>
              </w:rPr>
              <w:t>彰化縣</w:t>
            </w:r>
          </w:p>
          <w:p w14:paraId="5E1D6EF2"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45: </w:t>
            </w:r>
            <w:r w:rsidRPr="00614F5B">
              <w:rPr>
                <w:rFonts w:ascii="標楷體" w:eastAsia="標楷體" w:hAnsi="標楷體" w:cs="新細明體" w:hint="eastAsia"/>
                <w:color w:val="000000"/>
                <w:kern w:val="0"/>
                <w:sz w:val="20"/>
                <w:szCs w:val="20"/>
              </w:rPr>
              <w:t>南投縣</w:t>
            </w:r>
          </w:p>
          <w:p w14:paraId="2A36292F"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50: </w:t>
            </w:r>
            <w:r w:rsidRPr="00614F5B">
              <w:rPr>
                <w:rFonts w:ascii="標楷體" w:eastAsia="標楷體" w:hAnsi="標楷體" w:cs="新細明體" w:hint="eastAsia"/>
                <w:color w:val="000000"/>
                <w:kern w:val="0"/>
                <w:sz w:val="20"/>
                <w:szCs w:val="20"/>
              </w:rPr>
              <w:t>雲林縣</w:t>
            </w:r>
          </w:p>
          <w:p w14:paraId="7AD6BFC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54: </w:t>
            </w:r>
            <w:r w:rsidRPr="00614F5B">
              <w:rPr>
                <w:rFonts w:ascii="標楷體" w:eastAsia="標楷體" w:hAnsi="標楷體" w:cs="新細明體" w:hint="eastAsia"/>
                <w:color w:val="000000"/>
                <w:kern w:val="0"/>
                <w:sz w:val="20"/>
                <w:szCs w:val="20"/>
              </w:rPr>
              <w:t>嘉義市</w:t>
            </w:r>
          </w:p>
          <w:p w14:paraId="1B88D924"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55: </w:t>
            </w:r>
            <w:r w:rsidRPr="00614F5B">
              <w:rPr>
                <w:rFonts w:ascii="標楷體" w:eastAsia="標楷體" w:hAnsi="標楷體" w:cs="新細明體" w:hint="eastAsia"/>
                <w:color w:val="000000"/>
                <w:kern w:val="0"/>
                <w:sz w:val="20"/>
                <w:szCs w:val="20"/>
              </w:rPr>
              <w:t>嘉義縣</w:t>
            </w:r>
          </w:p>
          <w:p w14:paraId="6BFF006F"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65: </w:t>
            </w:r>
            <w:r w:rsidRPr="00614F5B">
              <w:rPr>
                <w:rFonts w:ascii="標楷體" w:eastAsia="標楷體" w:hAnsi="標楷體" w:cs="新細明體" w:hint="eastAsia"/>
                <w:color w:val="000000"/>
                <w:kern w:val="0"/>
                <w:sz w:val="20"/>
                <w:szCs w:val="20"/>
              </w:rPr>
              <w:t>台南市</w:t>
            </w:r>
          </w:p>
          <w:p w14:paraId="30C091A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70: </w:t>
            </w:r>
            <w:r w:rsidRPr="00614F5B">
              <w:rPr>
                <w:rFonts w:ascii="標楷體" w:eastAsia="標楷體" w:hAnsi="標楷體" w:cs="新細明體" w:hint="eastAsia"/>
                <w:color w:val="000000"/>
                <w:kern w:val="0"/>
                <w:sz w:val="20"/>
                <w:szCs w:val="20"/>
              </w:rPr>
              <w:t>高雄市</w:t>
            </w:r>
          </w:p>
          <w:p w14:paraId="66A123F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80: </w:t>
            </w:r>
            <w:r w:rsidRPr="00614F5B">
              <w:rPr>
                <w:rFonts w:ascii="標楷體" w:eastAsia="標楷體" w:hAnsi="標楷體" w:cs="新細明體" w:hint="eastAsia"/>
                <w:color w:val="000000"/>
                <w:kern w:val="0"/>
                <w:sz w:val="20"/>
                <w:szCs w:val="20"/>
              </w:rPr>
              <w:t>屏東市</w:t>
            </w:r>
          </w:p>
          <w:p w14:paraId="4EED823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85: </w:t>
            </w:r>
            <w:r w:rsidRPr="00614F5B">
              <w:rPr>
                <w:rFonts w:ascii="標楷體" w:eastAsia="標楷體" w:hAnsi="標楷體" w:cs="新細明體" w:hint="eastAsia"/>
                <w:color w:val="000000"/>
                <w:kern w:val="0"/>
                <w:sz w:val="20"/>
                <w:szCs w:val="20"/>
              </w:rPr>
              <w:t>台東縣</w:t>
            </w:r>
          </w:p>
          <w:p w14:paraId="08A9366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90: </w:t>
            </w:r>
            <w:r w:rsidRPr="00614F5B">
              <w:rPr>
                <w:rFonts w:ascii="標楷體" w:eastAsia="標楷體" w:hAnsi="標楷體" w:cs="新細明體" w:hint="eastAsia"/>
                <w:color w:val="000000"/>
                <w:kern w:val="0"/>
                <w:sz w:val="20"/>
                <w:szCs w:val="20"/>
              </w:rPr>
              <w:t>花蓮縣</w:t>
            </w:r>
          </w:p>
          <w:p w14:paraId="5E98A64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95: </w:t>
            </w:r>
            <w:r w:rsidRPr="00614F5B">
              <w:rPr>
                <w:rFonts w:ascii="標楷體" w:eastAsia="標楷體" w:hAnsi="標楷體" w:cs="新細明體" w:hint="eastAsia"/>
                <w:color w:val="000000"/>
                <w:kern w:val="0"/>
                <w:sz w:val="20"/>
                <w:szCs w:val="20"/>
              </w:rPr>
              <w:t>宜蘭縣</w:t>
            </w:r>
          </w:p>
          <w:p w14:paraId="0962BFD2" w14:textId="77777777" w:rsidR="00330AAC" w:rsidRDefault="00330AAC">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97: </w:t>
            </w:r>
            <w:r w:rsidRPr="00614F5B">
              <w:rPr>
                <w:rFonts w:ascii="標楷體" w:eastAsia="標楷體" w:hAnsi="標楷體" w:cs="新細明體" w:hint="eastAsia"/>
                <w:color w:val="000000"/>
                <w:kern w:val="0"/>
                <w:sz w:val="20"/>
                <w:szCs w:val="20"/>
              </w:rPr>
              <w:t>澎湖縣</w:t>
            </w:r>
          </w:p>
          <w:p w14:paraId="3D6D8206" w14:textId="77027297" w:rsidR="00330AAC" w:rsidRPr="00614F5B" w:rsidRDefault="00330AAC" w:rsidP="00614F5B">
            <w:pPr>
              <w:widowControl/>
              <w:spacing w:line="240" w:lineRule="exact"/>
              <w:rPr>
                <w:rFonts w:ascii="標楷體" w:eastAsia="標楷體" w:hAnsi="標楷體" w:cs="新細明體"/>
                <w:color w:val="000000"/>
                <w:kern w:val="0"/>
                <w:sz w:val="20"/>
                <w:szCs w:val="2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2412</w:t>
            </w:r>
            <w:r>
              <w:rPr>
                <w:rFonts w:ascii="標楷體" w:eastAsia="標楷體" w:hAnsi="標楷體" w:cs="新細明體" w:hint="eastAsia"/>
                <w:color w:val="000000"/>
                <w:kern w:val="0"/>
              </w:rPr>
              <w:t>轉換為新代碼)</w:t>
            </w:r>
          </w:p>
        </w:tc>
      </w:tr>
      <w:tr w:rsidR="00330AAC" w:rsidRPr="008F20B5" w14:paraId="42D51D96" w14:textId="77777777" w:rsidTr="00614F5B">
        <w:trPr>
          <w:trHeight w:val="340"/>
        </w:trPr>
        <w:tc>
          <w:tcPr>
            <w:tcW w:w="250" w:type="pct"/>
          </w:tcPr>
          <w:p w14:paraId="2FE21A58" w14:textId="1EB185D9"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1019748B" w14:textId="5DBF6F46" w:rsidR="00330AAC" w:rsidRPr="004A1C2C" w:rsidRDefault="00330AAC" w:rsidP="00D05A4E">
            <w:pPr>
              <w:widowControl/>
              <w:rPr>
                <w:rFonts w:ascii="標楷體" w:eastAsia="標楷體" w:hAnsi="標楷體"/>
              </w:rPr>
            </w:pPr>
            <w:r w:rsidRPr="004A1C2C">
              <w:rPr>
                <w:rFonts w:ascii="標楷體" w:eastAsia="標楷體" w:hAnsi="標楷體"/>
              </w:rPr>
              <w:t>OwnerId</w:t>
            </w:r>
          </w:p>
        </w:tc>
        <w:tc>
          <w:tcPr>
            <w:tcW w:w="1750" w:type="pct"/>
            <w:noWrap/>
          </w:tcPr>
          <w:p w14:paraId="3B98B26B" w14:textId="44269D54"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所有權人統編</w:t>
            </w:r>
          </w:p>
        </w:tc>
        <w:tc>
          <w:tcPr>
            <w:tcW w:w="250" w:type="pct"/>
            <w:noWrap/>
          </w:tcPr>
          <w:p w14:paraId="6C017601" w14:textId="124A5949"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0F18FAFA" w14:textId="4CE9FE7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0A1746FA" w14:textId="2591D892"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4C6110FA" w14:textId="11767FF3" w:rsidR="00330AAC" w:rsidRPr="008F20B5" w:rsidRDefault="00330AAC">
            <w:pPr>
              <w:widowControl/>
              <w:rPr>
                <w:rFonts w:ascii="標楷體" w:eastAsia="標楷體" w:hAnsi="標楷體" w:cs="新細明體"/>
                <w:color w:val="000000"/>
                <w:kern w:val="0"/>
              </w:rPr>
            </w:pPr>
          </w:p>
        </w:tc>
      </w:tr>
      <w:tr w:rsidR="00330AAC" w:rsidRPr="008F20B5" w14:paraId="20734161" w14:textId="77777777" w:rsidTr="00614F5B">
        <w:trPr>
          <w:trHeight w:val="340"/>
        </w:trPr>
        <w:tc>
          <w:tcPr>
            <w:tcW w:w="250" w:type="pct"/>
          </w:tcPr>
          <w:p w14:paraId="635115D3" w14:textId="1B68A496"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38BF3358" w14:textId="5DF0E124" w:rsidR="00330AAC" w:rsidRPr="004A1C2C" w:rsidRDefault="00330AAC" w:rsidP="00D05A4E">
            <w:pPr>
              <w:widowControl/>
              <w:rPr>
                <w:rFonts w:ascii="標楷體" w:eastAsia="標楷體" w:hAnsi="標楷體"/>
              </w:rPr>
            </w:pPr>
            <w:r w:rsidRPr="004A1C2C">
              <w:rPr>
                <w:rFonts w:ascii="標楷體" w:eastAsia="標楷體" w:hAnsi="標楷體"/>
              </w:rPr>
              <w:t>OwnerName</w:t>
            </w:r>
          </w:p>
        </w:tc>
        <w:tc>
          <w:tcPr>
            <w:tcW w:w="1750" w:type="pct"/>
            <w:noWrap/>
          </w:tcPr>
          <w:p w14:paraId="1A217BD5" w14:textId="27EC5488"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所有權人姓名</w:t>
            </w:r>
          </w:p>
        </w:tc>
        <w:tc>
          <w:tcPr>
            <w:tcW w:w="250" w:type="pct"/>
            <w:noWrap/>
          </w:tcPr>
          <w:p w14:paraId="11984B16" w14:textId="14E17F6D"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1A854105" w14:textId="187EBE4D"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50" w:type="pct"/>
          </w:tcPr>
          <w:p w14:paraId="42B83656" w14:textId="301FB0F4"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051C0EDF" w14:textId="3A0A930D" w:rsidR="00330AAC" w:rsidRPr="008F20B5" w:rsidRDefault="00330AAC">
            <w:pPr>
              <w:widowControl/>
              <w:rPr>
                <w:rFonts w:ascii="標楷體" w:eastAsia="標楷體" w:hAnsi="標楷體" w:cs="新細明體"/>
                <w:color w:val="000000"/>
                <w:kern w:val="0"/>
              </w:rPr>
            </w:pPr>
          </w:p>
        </w:tc>
      </w:tr>
      <w:tr w:rsidR="00330AAC" w:rsidRPr="008F20B5" w14:paraId="25B7F99B" w14:textId="77777777" w:rsidTr="00614F5B">
        <w:trPr>
          <w:trHeight w:val="340"/>
        </w:trPr>
        <w:tc>
          <w:tcPr>
            <w:tcW w:w="250" w:type="pct"/>
          </w:tcPr>
          <w:p w14:paraId="2A7D37E7" w14:textId="51573F1A"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20D665F2" w14:textId="2F5AAC8A" w:rsidR="00330AAC" w:rsidRPr="004A1C2C" w:rsidRDefault="00330AAC" w:rsidP="00D05A4E">
            <w:pPr>
              <w:widowControl/>
              <w:rPr>
                <w:rFonts w:ascii="標楷體" w:eastAsia="標楷體" w:hAnsi="標楷體"/>
              </w:rPr>
            </w:pPr>
            <w:r w:rsidRPr="004A1C2C">
              <w:rPr>
                <w:rFonts w:ascii="標楷體" w:eastAsia="標楷體" w:hAnsi="標楷體"/>
              </w:rPr>
              <w:t>EvaDate</w:t>
            </w:r>
          </w:p>
        </w:tc>
        <w:tc>
          <w:tcPr>
            <w:tcW w:w="1750" w:type="pct"/>
            <w:noWrap/>
          </w:tcPr>
          <w:p w14:paraId="5C11C443" w14:textId="3E39AF81"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鑑估日期</w:t>
            </w:r>
          </w:p>
        </w:tc>
        <w:tc>
          <w:tcPr>
            <w:tcW w:w="250" w:type="pct"/>
            <w:noWrap/>
          </w:tcPr>
          <w:p w14:paraId="30A325E4" w14:textId="4FD5AC3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tcPr>
          <w:p w14:paraId="7DF176B6" w14:textId="75E8C7AC"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F23A6E3" w14:textId="29794D6F" w:rsidR="00330AAC" w:rsidRPr="008F20B5"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336430FC" w14:textId="30094833"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2B724721" w14:textId="77777777" w:rsidTr="00614F5B">
        <w:trPr>
          <w:trHeight w:val="340"/>
        </w:trPr>
        <w:tc>
          <w:tcPr>
            <w:tcW w:w="250" w:type="pct"/>
          </w:tcPr>
          <w:p w14:paraId="3334515A" w14:textId="1B1CABF4"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7921C10F" w14:textId="2481CBE7" w:rsidR="00330AAC" w:rsidRPr="004A1C2C" w:rsidRDefault="00330AAC" w:rsidP="00D05A4E">
            <w:pPr>
              <w:widowControl/>
              <w:rPr>
                <w:rFonts w:ascii="標楷體" w:eastAsia="標楷體" w:hAnsi="標楷體"/>
              </w:rPr>
            </w:pPr>
            <w:r w:rsidRPr="004A1C2C">
              <w:rPr>
                <w:rFonts w:ascii="標楷體" w:eastAsia="標楷體" w:hAnsi="標楷體"/>
              </w:rPr>
              <w:t>EvaAmt</w:t>
            </w:r>
          </w:p>
        </w:tc>
        <w:tc>
          <w:tcPr>
            <w:tcW w:w="1750" w:type="pct"/>
            <w:noWrap/>
          </w:tcPr>
          <w:p w14:paraId="1EF854B6" w14:textId="1DB1831A"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鑑價總值</w:t>
            </w:r>
          </w:p>
        </w:tc>
        <w:tc>
          <w:tcPr>
            <w:tcW w:w="250" w:type="pct"/>
            <w:noWrap/>
          </w:tcPr>
          <w:p w14:paraId="37D69220" w14:textId="71615CD3" w:rsidR="00330AAC" w:rsidRPr="008F20B5" w:rsidRDefault="00330AAC" w:rsidP="00D05A4E">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noWrap/>
          </w:tcPr>
          <w:p w14:paraId="3DB09E75" w14:textId="4CAC5839"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4B477FC" w14:textId="1F390C6F" w:rsidR="00330AAC" w:rsidRPr="008F20B5" w:rsidDel="004444BD" w:rsidRDefault="00330AAC"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3BBBB743" w14:textId="3F32EDEF"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681EB199" w14:textId="77777777" w:rsidTr="00614F5B">
        <w:trPr>
          <w:trHeight w:val="340"/>
        </w:trPr>
        <w:tc>
          <w:tcPr>
            <w:tcW w:w="250" w:type="pct"/>
          </w:tcPr>
          <w:p w14:paraId="05529528" w14:textId="16DC054D"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4C30CD3D" w14:textId="11C4277A"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ServiceLife</w:t>
            </w:r>
          </w:p>
        </w:tc>
        <w:tc>
          <w:tcPr>
            <w:tcW w:w="1750" w:type="pct"/>
            <w:noWrap/>
            <w:hideMark/>
          </w:tcPr>
          <w:p w14:paraId="073E6F5C"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耐用年限</w:t>
            </w:r>
          </w:p>
        </w:tc>
        <w:tc>
          <w:tcPr>
            <w:tcW w:w="250" w:type="pct"/>
            <w:noWrap/>
            <w:hideMark/>
          </w:tcPr>
          <w:p w14:paraId="0142D9DE" w14:textId="2D2B3841"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7CACCB06"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1BCB40EB" w14:textId="350247C0"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0BF599EC" w14:textId="7A6BFCB9" w:rsidR="00330AAC" w:rsidRPr="008F20B5" w:rsidRDefault="00330AAC">
            <w:pPr>
              <w:widowControl/>
              <w:rPr>
                <w:rFonts w:ascii="標楷體" w:eastAsia="標楷體" w:hAnsi="標楷體" w:cs="新細明體"/>
                <w:color w:val="000000"/>
                <w:kern w:val="0"/>
              </w:rPr>
            </w:pPr>
          </w:p>
        </w:tc>
      </w:tr>
      <w:tr w:rsidR="00330AAC" w:rsidRPr="008F20B5" w14:paraId="2E04B7A1" w14:textId="77777777" w:rsidTr="00614F5B">
        <w:trPr>
          <w:trHeight w:val="340"/>
        </w:trPr>
        <w:tc>
          <w:tcPr>
            <w:tcW w:w="250" w:type="pct"/>
          </w:tcPr>
          <w:p w14:paraId="2C442965" w14:textId="74A4FF91"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4DF4D4F1" w14:textId="7FC4AA8C" w:rsidR="00330AAC" w:rsidRPr="004A1C2C" w:rsidRDefault="00330AAC" w:rsidP="00D05A4E">
            <w:pPr>
              <w:widowControl/>
              <w:rPr>
                <w:rFonts w:ascii="標楷體" w:eastAsia="標楷體" w:hAnsi="標楷體"/>
              </w:rPr>
            </w:pPr>
            <w:r w:rsidRPr="008F20B5">
              <w:rPr>
                <w:rFonts w:ascii="標楷體" w:eastAsia="標楷體" w:hAnsi="標楷體" w:cs="新細明體"/>
                <w:color w:val="000000"/>
                <w:kern w:val="0"/>
              </w:rPr>
              <w:t>ProductSpec</w:t>
            </w:r>
          </w:p>
        </w:tc>
        <w:tc>
          <w:tcPr>
            <w:tcW w:w="1750" w:type="pct"/>
            <w:noWrap/>
          </w:tcPr>
          <w:p w14:paraId="449A05CE" w14:textId="2D360078"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形式</w:t>
            </w:r>
            <w:r w:rsidRPr="008F20B5">
              <w:rPr>
                <w:rFonts w:ascii="標楷體" w:eastAsia="標楷體" w:hAnsi="標楷體" w:cs="新細明體"/>
                <w:color w:val="000000"/>
                <w:kern w:val="0"/>
              </w:rPr>
              <w:t>/規格</w:t>
            </w:r>
          </w:p>
        </w:tc>
        <w:tc>
          <w:tcPr>
            <w:tcW w:w="250" w:type="pct"/>
            <w:noWrap/>
          </w:tcPr>
          <w:p w14:paraId="63DD8B06" w14:textId="7C5E89F4"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452B4131" w14:textId="317ACC56"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38859FBF"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2770D0BD" w14:textId="5F8626A6" w:rsidR="00330AAC" w:rsidRPr="008F20B5" w:rsidDel="00A01B26" w:rsidRDefault="00330AAC">
            <w:pPr>
              <w:widowControl/>
              <w:rPr>
                <w:rFonts w:ascii="標楷體" w:eastAsia="標楷體" w:hAnsi="標楷體" w:cs="新細明體"/>
                <w:color w:val="000000"/>
                <w:kern w:val="0"/>
              </w:rPr>
            </w:pPr>
          </w:p>
        </w:tc>
      </w:tr>
      <w:tr w:rsidR="00330AAC" w:rsidRPr="008F20B5" w14:paraId="49A7F0D7" w14:textId="77777777" w:rsidTr="00614F5B">
        <w:trPr>
          <w:trHeight w:val="340"/>
        </w:trPr>
        <w:tc>
          <w:tcPr>
            <w:tcW w:w="250" w:type="pct"/>
          </w:tcPr>
          <w:p w14:paraId="78C0DA89" w14:textId="78ED5CFA"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198CBE05" w14:textId="10E669FE"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ProductType</w:t>
            </w:r>
          </w:p>
        </w:tc>
        <w:tc>
          <w:tcPr>
            <w:tcW w:w="1750" w:type="pct"/>
            <w:noWrap/>
          </w:tcPr>
          <w:p w14:paraId="47629038" w14:textId="19D05525"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產品代碼</w:t>
            </w:r>
            <w:r w:rsidRPr="008F20B5">
              <w:rPr>
                <w:rFonts w:ascii="標楷體" w:eastAsia="標楷體" w:hAnsi="標楷體" w:cs="新細明體"/>
                <w:color w:val="000000"/>
                <w:kern w:val="0"/>
              </w:rPr>
              <w:t>/型號</w:t>
            </w:r>
          </w:p>
        </w:tc>
        <w:tc>
          <w:tcPr>
            <w:tcW w:w="250" w:type="pct"/>
            <w:noWrap/>
          </w:tcPr>
          <w:p w14:paraId="2B439C59" w14:textId="292A0C1A"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5BD1BA4D" w14:textId="0247BE9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496F0E7C"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17E5101D" w14:textId="794E3C5F" w:rsidR="00330AAC" w:rsidRPr="008F20B5" w:rsidDel="00A01B26" w:rsidRDefault="00330AAC">
            <w:pPr>
              <w:widowControl/>
              <w:rPr>
                <w:rFonts w:ascii="標楷體" w:eastAsia="標楷體" w:hAnsi="標楷體" w:cs="新細明體"/>
                <w:color w:val="000000"/>
                <w:kern w:val="0"/>
              </w:rPr>
            </w:pPr>
          </w:p>
        </w:tc>
      </w:tr>
      <w:tr w:rsidR="00330AAC" w:rsidRPr="008F20B5" w14:paraId="670F69C3" w14:textId="77777777" w:rsidTr="00614F5B">
        <w:trPr>
          <w:trHeight w:val="340"/>
        </w:trPr>
        <w:tc>
          <w:tcPr>
            <w:tcW w:w="250" w:type="pct"/>
          </w:tcPr>
          <w:p w14:paraId="287A8EE2" w14:textId="4514D409"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00C8325F" w14:textId="107741A9"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ProductBrand</w:t>
            </w:r>
          </w:p>
        </w:tc>
        <w:tc>
          <w:tcPr>
            <w:tcW w:w="1750" w:type="pct"/>
            <w:noWrap/>
          </w:tcPr>
          <w:p w14:paraId="1B4117D1" w14:textId="369F38ED"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品牌</w:t>
            </w:r>
            <w:r w:rsidRPr="008F20B5">
              <w:rPr>
                <w:rFonts w:ascii="標楷體" w:eastAsia="標楷體" w:hAnsi="標楷體" w:cs="新細明體"/>
                <w:color w:val="000000"/>
                <w:kern w:val="0"/>
              </w:rPr>
              <w:t>/廠牌/船名</w:t>
            </w:r>
          </w:p>
        </w:tc>
        <w:tc>
          <w:tcPr>
            <w:tcW w:w="250" w:type="pct"/>
            <w:noWrap/>
          </w:tcPr>
          <w:p w14:paraId="2B3B7456" w14:textId="24D3BA9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22EACA31" w14:textId="2ABACB3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36285924"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245B8BD0" w14:textId="448B7C32" w:rsidR="00330AAC" w:rsidRPr="008F20B5" w:rsidDel="00A01B26" w:rsidRDefault="00330AAC">
            <w:pPr>
              <w:widowControl/>
              <w:rPr>
                <w:rFonts w:ascii="標楷體" w:eastAsia="標楷體" w:hAnsi="標楷體" w:cs="新細明體"/>
                <w:color w:val="000000"/>
                <w:kern w:val="0"/>
              </w:rPr>
            </w:pPr>
          </w:p>
        </w:tc>
      </w:tr>
      <w:tr w:rsidR="00330AAC" w:rsidRPr="008F20B5" w14:paraId="53165E96" w14:textId="77777777" w:rsidTr="00614F5B">
        <w:trPr>
          <w:trHeight w:val="340"/>
        </w:trPr>
        <w:tc>
          <w:tcPr>
            <w:tcW w:w="250" w:type="pct"/>
          </w:tcPr>
          <w:p w14:paraId="0EDE314F" w14:textId="4B1748CB"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7D1651A0" w14:textId="29544A30"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ProductCC</w:t>
            </w:r>
          </w:p>
        </w:tc>
        <w:tc>
          <w:tcPr>
            <w:tcW w:w="1750" w:type="pct"/>
            <w:noWrap/>
          </w:tcPr>
          <w:p w14:paraId="5C467497" w14:textId="2CE76D89"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排氣量</w:t>
            </w:r>
          </w:p>
        </w:tc>
        <w:tc>
          <w:tcPr>
            <w:tcW w:w="250" w:type="pct"/>
            <w:noWrap/>
          </w:tcPr>
          <w:p w14:paraId="15F39C4D" w14:textId="64F7CD45"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3DBFE87A" w14:textId="6F41CDC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593CD483"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06465422" w14:textId="44F07ECA" w:rsidR="00330AAC" w:rsidRPr="008F20B5" w:rsidDel="00A01B26" w:rsidRDefault="00330AAC">
            <w:pPr>
              <w:widowControl/>
              <w:rPr>
                <w:rFonts w:ascii="標楷體" w:eastAsia="標楷體" w:hAnsi="標楷體" w:cs="新細明體"/>
                <w:color w:val="000000"/>
                <w:kern w:val="0"/>
              </w:rPr>
            </w:pPr>
          </w:p>
        </w:tc>
      </w:tr>
      <w:tr w:rsidR="00330AAC" w:rsidRPr="008F20B5" w14:paraId="1C9A42C4" w14:textId="77777777" w:rsidTr="00614F5B">
        <w:trPr>
          <w:trHeight w:val="340"/>
        </w:trPr>
        <w:tc>
          <w:tcPr>
            <w:tcW w:w="250" w:type="pct"/>
          </w:tcPr>
          <w:p w14:paraId="05DE8131" w14:textId="57506052"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440EE774" w14:textId="149944B5"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color w:val="000000"/>
                <w:kern w:val="0"/>
              </w:rPr>
              <w:t>ProductColor</w:t>
            </w:r>
          </w:p>
        </w:tc>
        <w:tc>
          <w:tcPr>
            <w:tcW w:w="1750" w:type="pct"/>
            <w:noWrap/>
          </w:tcPr>
          <w:p w14:paraId="0AD21EE4" w14:textId="40F7D842"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顏色</w:t>
            </w:r>
          </w:p>
        </w:tc>
        <w:tc>
          <w:tcPr>
            <w:tcW w:w="250" w:type="pct"/>
            <w:noWrap/>
          </w:tcPr>
          <w:p w14:paraId="39F7CAD3" w14:textId="2AF556BA"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722CCAC1" w14:textId="465D98FA"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6F105E02" w14:textId="77777777" w:rsidR="00330AAC" w:rsidRPr="008F20B5" w:rsidDel="00A01B26" w:rsidRDefault="00330AAC" w:rsidP="00614F5B">
            <w:pPr>
              <w:widowControl/>
              <w:jc w:val="center"/>
              <w:rPr>
                <w:rFonts w:ascii="標楷體" w:eastAsia="標楷體" w:hAnsi="標楷體" w:cs="新細明體"/>
                <w:color w:val="000000"/>
                <w:kern w:val="0"/>
              </w:rPr>
            </w:pPr>
          </w:p>
        </w:tc>
        <w:tc>
          <w:tcPr>
            <w:tcW w:w="1150" w:type="pct"/>
            <w:noWrap/>
          </w:tcPr>
          <w:p w14:paraId="3B6B409B" w14:textId="0DB18A39" w:rsidR="00330AAC" w:rsidRPr="008F20B5" w:rsidDel="00A01B26" w:rsidRDefault="00330AAC">
            <w:pPr>
              <w:widowControl/>
              <w:rPr>
                <w:rFonts w:ascii="標楷體" w:eastAsia="標楷體" w:hAnsi="標楷體" w:cs="新細明體"/>
                <w:color w:val="000000"/>
                <w:kern w:val="0"/>
              </w:rPr>
            </w:pPr>
          </w:p>
        </w:tc>
      </w:tr>
      <w:tr w:rsidR="00330AAC" w:rsidRPr="008F20B5" w14:paraId="4625B3EC" w14:textId="77777777" w:rsidTr="00614F5B">
        <w:trPr>
          <w:trHeight w:val="340"/>
        </w:trPr>
        <w:tc>
          <w:tcPr>
            <w:tcW w:w="250" w:type="pct"/>
          </w:tcPr>
          <w:p w14:paraId="4A9B7BA1" w14:textId="1D10B91B"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49E29ACA" w14:textId="46019B16"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color w:val="000000"/>
                <w:kern w:val="0"/>
              </w:rPr>
              <w:t>EngineSN</w:t>
            </w:r>
          </w:p>
        </w:tc>
        <w:tc>
          <w:tcPr>
            <w:tcW w:w="1750" w:type="pct"/>
            <w:noWrap/>
            <w:hideMark/>
          </w:tcPr>
          <w:p w14:paraId="15592648"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引擎號碼</w:t>
            </w:r>
          </w:p>
        </w:tc>
        <w:tc>
          <w:tcPr>
            <w:tcW w:w="250" w:type="pct"/>
            <w:noWrap/>
            <w:hideMark/>
          </w:tcPr>
          <w:p w14:paraId="181E450B"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5C4B62E7"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50</w:t>
            </w:r>
          </w:p>
        </w:tc>
        <w:tc>
          <w:tcPr>
            <w:tcW w:w="250" w:type="pct"/>
          </w:tcPr>
          <w:p w14:paraId="50C9C605"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531E22B1" w14:textId="61F3607F" w:rsidR="00330AAC" w:rsidRPr="008F20B5" w:rsidRDefault="00330AAC">
            <w:pPr>
              <w:widowControl/>
              <w:rPr>
                <w:rFonts w:ascii="標楷體" w:eastAsia="標楷體" w:hAnsi="標楷體" w:cs="新細明體"/>
                <w:color w:val="000000"/>
                <w:kern w:val="0"/>
              </w:rPr>
            </w:pPr>
          </w:p>
        </w:tc>
      </w:tr>
      <w:tr w:rsidR="00330AAC" w:rsidRPr="008F20B5" w14:paraId="3F647DBE" w14:textId="77777777" w:rsidTr="00614F5B">
        <w:trPr>
          <w:trHeight w:val="340"/>
        </w:trPr>
        <w:tc>
          <w:tcPr>
            <w:tcW w:w="250" w:type="pct"/>
          </w:tcPr>
          <w:p w14:paraId="2F74337C" w14:textId="4A6E6F84"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17E7F238" w14:textId="09B9074E"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LicenseNo</w:t>
            </w:r>
          </w:p>
        </w:tc>
        <w:tc>
          <w:tcPr>
            <w:tcW w:w="1750" w:type="pct"/>
            <w:noWrap/>
            <w:hideMark/>
          </w:tcPr>
          <w:p w14:paraId="3843FD79"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牌照號碼</w:t>
            </w:r>
          </w:p>
        </w:tc>
        <w:tc>
          <w:tcPr>
            <w:tcW w:w="250" w:type="pct"/>
            <w:noWrap/>
            <w:hideMark/>
          </w:tcPr>
          <w:p w14:paraId="235FEE77"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24C0719"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16D3C243"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29B928F1" w14:textId="67BE9E82" w:rsidR="00330AAC" w:rsidRPr="008F20B5" w:rsidRDefault="00330AAC">
            <w:pPr>
              <w:widowControl/>
              <w:rPr>
                <w:rFonts w:ascii="標楷體" w:eastAsia="標楷體" w:hAnsi="標楷體" w:cs="新細明體"/>
                <w:color w:val="000000"/>
                <w:kern w:val="0"/>
              </w:rPr>
            </w:pPr>
          </w:p>
        </w:tc>
      </w:tr>
      <w:tr w:rsidR="00330AAC" w:rsidRPr="008F20B5" w14:paraId="416C0A31" w14:textId="77777777" w:rsidTr="00614F5B">
        <w:trPr>
          <w:trHeight w:val="340"/>
        </w:trPr>
        <w:tc>
          <w:tcPr>
            <w:tcW w:w="250" w:type="pct"/>
          </w:tcPr>
          <w:p w14:paraId="0D38B3D9" w14:textId="7BFAFDA5"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53584CCB" w14:textId="66E1A191"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LicenseTypeCode</w:t>
            </w:r>
          </w:p>
        </w:tc>
        <w:tc>
          <w:tcPr>
            <w:tcW w:w="1750" w:type="pct"/>
            <w:noWrap/>
            <w:hideMark/>
          </w:tcPr>
          <w:p w14:paraId="7D86F417"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牌照類別</w:t>
            </w:r>
          </w:p>
        </w:tc>
        <w:tc>
          <w:tcPr>
            <w:tcW w:w="250" w:type="pct"/>
            <w:noWrap/>
            <w:hideMark/>
          </w:tcPr>
          <w:p w14:paraId="3D4F0939" w14:textId="790036FA"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1C2194B8"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5444AFB9"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4F53157C" w14:textId="54D0406E"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自用</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營業</w:t>
            </w:r>
          </w:p>
        </w:tc>
      </w:tr>
      <w:tr w:rsidR="00330AAC" w:rsidRPr="008F20B5" w14:paraId="148D31E0" w14:textId="77777777" w:rsidTr="00614F5B">
        <w:trPr>
          <w:trHeight w:val="340"/>
        </w:trPr>
        <w:tc>
          <w:tcPr>
            <w:tcW w:w="250" w:type="pct"/>
          </w:tcPr>
          <w:p w14:paraId="68CFD2F7" w14:textId="51BB184D"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07DD2D6B" w14:textId="11A02FE5"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LicenseUsageCode</w:t>
            </w:r>
          </w:p>
        </w:tc>
        <w:tc>
          <w:tcPr>
            <w:tcW w:w="1750" w:type="pct"/>
            <w:noWrap/>
            <w:hideMark/>
          </w:tcPr>
          <w:p w14:paraId="4B2413A0"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牌照用途</w:t>
            </w:r>
          </w:p>
        </w:tc>
        <w:tc>
          <w:tcPr>
            <w:tcW w:w="250" w:type="pct"/>
            <w:noWrap/>
            <w:hideMark/>
          </w:tcPr>
          <w:p w14:paraId="4211ABFB" w14:textId="495A2993"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AFF8145"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264A1FF"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770EF9AC" w14:textId="6A163E65"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一般</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專用</w:t>
            </w:r>
          </w:p>
        </w:tc>
      </w:tr>
      <w:tr w:rsidR="00330AAC" w:rsidRPr="008F20B5" w14:paraId="3DEBE5EB" w14:textId="77777777" w:rsidTr="00614F5B">
        <w:trPr>
          <w:trHeight w:val="340"/>
        </w:trPr>
        <w:tc>
          <w:tcPr>
            <w:tcW w:w="250" w:type="pct"/>
          </w:tcPr>
          <w:p w14:paraId="07BF118E" w14:textId="419D2A6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48112A62" w14:textId="45707F7E"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LiceneIssueDate</w:t>
            </w:r>
          </w:p>
        </w:tc>
        <w:tc>
          <w:tcPr>
            <w:tcW w:w="1750" w:type="pct"/>
            <w:noWrap/>
            <w:hideMark/>
          </w:tcPr>
          <w:p w14:paraId="5593DB79"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發照日期</w:t>
            </w:r>
          </w:p>
        </w:tc>
        <w:tc>
          <w:tcPr>
            <w:tcW w:w="250" w:type="pct"/>
            <w:noWrap/>
            <w:hideMark/>
          </w:tcPr>
          <w:p w14:paraId="2457A40D"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513D3A33" w14:textId="07D7E8F5"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21B2BE2"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34EE8833" w14:textId="19A7B6C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35030794" w14:textId="77777777" w:rsidTr="00614F5B">
        <w:trPr>
          <w:trHeight w:val="340"/>
        </w:trPr>
        <w:tc>
          <w:tcPr>
            <w:tcW w:w="250" w:type="pct"/>
          </w:tcPr>
          <w:p w14:paraId="1DE03699" w14:textId="41D978A6"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3D9B5756" w14:textId="4EF65C55"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MfgYearMonth</w:t>
            </w:r>
          </w:p>
        </w:tc>
        <w:tc>
          <w:tcPr>
            <w:tcW w:w="1750" w:type="pct"/>
            <w:noWrap/>
            <w:hideMark/>
          </w:tcPr>
          <w:p w14:paraId="0B724A39"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製造年月</w:t>
            </w:r>
          </w:p>
        </w:tc>
        <w:tc>
          <w:tcPr>
            <w:tcW w:w="250" w:type="pct"/>
            <w:noWrap/>
            <w:hideMark/>
          </w:tcPr>
          <w:p w14:paraId="3A96273A" w14:textId="5C411586"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2D6BB097" w14:textId="47E39E0E"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0655C27E"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17626680" w14:textId="776F5D28"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w:t>
            </w:r>
            <w:r w:rsidRPr="008F20B5">
              <w:rPr>
                <w:rFonts w:ascii="標楷體" w:eastAsia="標楷體" w:hAnsi="標楷體" w:cs="新細明體" w:hint="eastAsia"/>
                <w:color w:val="000000"/>
                <w:kern w:val="0"/>
              </w:rPr>
              <w:t>年月</w:t>
            </w:r>
          </w:p>
        </w:tc>
      </w:tr>
      <w:tr w:rsidR="00330AAC" w:rsidRPr="008F20B5" w14:paraId="7E85C9B0" w14:textId="77777777" w:rsidTr="00614F5B">
        <w:trPr>
          <w:trHeight w:val="340"/>
        </w:trPr>
        <w:tc>
          <w:tcPr>
            <w:tcW w:w="250" w:type="pct"/>
          </w:tcPr>
          <w:p w14:paraId="504692C1" w14:textId="3AC44F4C"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3E78D5B9" w14:textId="1822E968"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VehicleTypeCode</w:t>
            </w:r>
          </w:p>
        </w:tc>
        <w:tc>
          <w:tcPr>
            <w:tcW w:w="1750" w:type="pct"/>
            <w:noWrap/>
            <w:hideMark/>
          </w:tcPr>
          <w:p w14:paraId="3CABEB5B"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車別</w:t>
            </w:r>
          </w:p>
        </w:tc>
        <w:tc>
          <w:tcPr>
            <w:tcW w:w="250" w:type="pct"/>
            <w:noWrap/>
            <w:hideMark/>
          </w:tcPr>
          <w:p w14:paraId="2A70D109" w14:textId="0E61099C"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45100AFB"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2DAA1702" w14:textId="77777777"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p>
        </w:tc>
        <w:tc>
          <w:tcPr>
            <w:tcW w:w="1150" w:type="pct"/>
            <w:noWrap/>
            <w:hideMark/>
          </w:tcPr>
          <w:p w14:paraId="23D11C87" w14:textId="23131219"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小客車</w:t>
            </w:r>
          </w:p>
          <w:p w14:paraId="284033D9"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大客車</w:t>
            </w:r>
          </w:p>
          <w:p w14:paraId="4211C647"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小貨車</w:t>
            </w:r>
          </w:p>
          <w:p w14:paraId="3EF05F5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大貨車</w:t>
            </w:r>
          </w:p>
          <w:p w14:paraId="26868CB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大貨車</w:t>
            </w:r>
            <w:r w:rsidRPr="00664348">
              <w:rPr>
                <w:rFonts w:ascii="標楷體" w:eastAsia="標楷體" w:hAnsi="標楷體" w:cs="新細明體"/>
                <w:color w:val="000000"/>
                <w:kern w:val="0"/>
                <w:sz w:val="20"/>
                <w:szCs w:val="20"/>
              </w:rPr>
              <w:t>(砂石車)</w:t>
            </w:r>
          </w:p>
          <w:p w14:paraId="12D1D30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大貨車</w:t>
            </w:r>
            <w:r w:rsidRPr="00664348">
              <w:rPr>
                <w:rFonts w:ascii="標楷體" w:eastAsia="標楷體" w:hAnsi="標楷體" w:cs="新細明體"/>
                <w:color w:val="000000"/>
                <w:kern w:val="0"/>
                <w:sz w:val="20"/>
                <w:szCs w:val="20"/>
              </w:rPr>
              <w:t>(混凝土攪拌車)</w:t>
            </w:r>
          </w:p>
          <w:p w14:paraId="16988483"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代用大客車</w:t>
            </w:r>
          </w:p>
          <w:p w14:paraId="7420637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(工程車)</w:t>
            </w:r>
          </w:p>
          <w:p w14:paraId="1993B55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09</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(水肥車)</w:t>
            </w:r>
          </w:p>
          <w:p w14:paraId="52A011E2"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(垃圾車)</w:t>
            </w:r>
          </w:p>
          <w:p w14:paraId="61DAF80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(拖吊車)</w:t>
            </w:r>
          </w:p>
          <w:p w14:paraId="286AC23F"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(捐血車)</w:t>
            </w:r>
          </w:p>
          <w:p w14:paraId="22AAB53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(掃街車)</w:t>
            </w:r>
          </w:p>
          <w:p w14:paraId="09F6E00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(救濟車)</w:t>
            </w:r>
          </w:p>
          <w:p w14:paraId="5EFCB58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(清溝車)</w:t>
            </w:r>
          </w:p>
          <w:p w14:paraId="1FCD8943"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(照明車)</w:t>
            </w:r>
          </w:p>
          <w:p w14:paraId="2B179B2B" w14:textId="1561BB74"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(醫療車)</w:t>
            </w:r>
          </w:p>
          <w:p w14:paraId="43A8939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(灑水車)</w:t>
            </w:r>
          </w:p>
          <w:p w14:paraId="3531FE7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19</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(工程救險車)</w:t>
            </w:r>
          </w:p>
          <w:p w14:paraId="59FAE39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lastRenderedPageBreak/>
              <w:t>20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(高空作業車)</w:t>
            </w:r>
          </w:p>
          <w:p w14:paraId="08F99D4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(救助器材車)</w:t>
            </w:r>
          </w:p>
          <w:p w14:paraId="6B127D15"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(電信傳送車)</w:t>
            </w:r>
          </w:p>
          <w:p w14:paraId="3F5590D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大型特種車</w:t>
            </w:r>
            <w:r w:rsidRPr="00664348">
              <w:rPr>
                <w:rFonts w:ascii="標楷體" w:eastAsia="標楷體" w:hAnsi="標楷體" w:cs="新細明體"/>
                <w:color w:val="000000"/>
                <w:kern w:val="0"/>
                <w:sz w:val="20"/>
                <w:szCs w:val="20"/>
              </w:rPr>
              <w:t>(廚餘收集車)</w:t>
            </w:r>
          </w:p>
          <w:p w14:paraId="50A2EFB5"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半拖車</w:t>
            </w:r>
          </w:p>
          <w:p w14:paraId="15D2DDE7"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半拖車</w:t>
            </w:r>
            <w:r w:rsidRPr="00664348">
              <w:rPr>
                <w:rFonts w:ascii="標楷體" w:eastAsia="標楷體" w:hAnsi="標楷體" w:cs="新細明體"/>
                <w:color w:val="000000"/>
                <w:kern w:val="0"/>
                <w:sz w:val="20"/>
                <w:szCs w:val="20"/>
              </w:rPr>
              <w:t>(砂石車)</w:t>
            </w:r>
          </w:p>
          <w:p w14:paraId="5597B70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半拖車</w:t>
            </w:r>
            <w:r w:rsidRPr="00664348">
              <w:rPr>
                <w:rFonts w:ascii="標楷體" w:eastAsia="標楷體" w:hAnsi="標楷體" w:cs="新細明體"/>
                <w:color w:val="000000"/>
                <w:kern w:val="0"/>
                <w:sz w:val="20"/>
                <w:szCs w:val="20"/>
              </w:rPr>
              <w:t>(混凝土攪拌車)</w:t>
            </w:r>
          </w:p>
          <w:p w14:paraId="3854F4F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全拖車</w:t>
            </w:r>
          </w:p>
          <w:p w14:paraId="2E465969"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曳引車</w:t>
            </w:r>
          </w:p>
          <w:p w14:paraId="5BE0D507"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29</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重型機器腳踏車</w:t>
            </w:r>
          </w:p>
          <w:p w14:paraId="5B595D1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(子母式垃圾車)</w:t>
            </w:r>
          </w:p>
          <w:p w14:paraId="0E55E6C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(水肥車)</w:t>
            </w:r>
          </w:p>
          <w:p w14:paraId="1082E71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(水箱消防車)</w:t>
            </w:r>
          </w:p>
          <w:p w14:paraId="08E90B52"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(垃圾車)</w:t>
            </w:r>
          </w:p>
          <w:p w14:paraId="6F63FCB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(拖吊車)</w:t>
            </w:r>
          </w:p>
          <w:p w14:paraId="69E2CD99"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(捐血車)</w:t>
            </w:r>
          </w:p>
          <w:p w14:paraId="3CF64D9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(高空作業車)</w:t>
            </w:r>
          </w:p>
          <w:p w14:paraId="500C2A25"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(掃街車)</w:t>
            </w:r>
          </w:p>
          <w:p w14:paraId="7DB9AA6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(救助器材車)</w:t>
            </w:r>
          </w:p>
          <w:p w14:paraId="56CC0165"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39</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(救濟車)</w:t>
            </w:r>
          </w:p>
          <w:p w14:paraId="6B5E6BD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(廚餘收集車)</w:t>
            </w:r>
          </w:p>
          <w:p w14:paraId="205AE88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(醫療車)</w:t>
            </w:r>
          </w:p>
          <w:p w14:paraId="5A972E2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(警備車)</w:t>
            </w:r>
          </w:p>
          <w:p w14:paraId="74D16C7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特種車</w:t>
            </w:r>
            <w:r w:rsidRPr="00664348">
              <w:rPr>
                <w:rFonts w:ascii="標楷體" w:eastAsia="標楷體" w:hAnsi="標楷體" w:cs="新細明體"/>
                <w:color w:val="000000"/>
                <w:kern w:val="0"/>
                <w:sz w:val="20"/>
                <w:szCs w:val="20"/>
              </w:rPr>
              <w:t>(灑水車)</w:t>
            </w:r>
          </w:p>
          <w:p w14:paraId="213B388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44</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輕型拖車</w:t>
            </w:r>
            <w:r w:rsidRPr="00664348">
              <w:rPr>
                <w:rFonts w:ascii="標楷體" w:eastAsia="標楷體" w:hAnsi="標楷體" w:cs="新細明體"/>
                <w:color w:val="000000"/>
                <w:kern w:val="0"/>
                <w:sz w:val="20"/>
                <w:szCs w:val="20"/>
              </w:rPr>
              <w:t>(水上摩托車)</w:t>
            </w:r>
          </w:p>
          <w:p w14:paraId="13820851" w14:textId="3BBA5C72"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輕型機器腳踏車</w:t>
            </w:r>
          </w:p>
        </w:tc>
      </w:tr>
      <w:tr w:rsidR="00330AAC" w:rsidRPr="008F20B5" w14:paraId="4390C177" w14:textId="77777777" w:rsidTr="00614F5B">
        <w:trPr>
          <w:trHeight w:val="340"/>
        </w:trPr>
        <w:tc>
          <w:tcPr>
            <w:tcW w:w="250" w:type="pct"/>
          </w:tcPr>
          <w:p w14:paraId="6D9762F7" w14:textId="0469CCE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63BC8BA6" w14:textId="69E67256"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VehicleStyleCode</w:t>
            </w:r>
          </w:p>
        </w:tc>
        <w:tc>
          <w:tcPr>
            <w:tcW w:w="1750" w:type="pct"/>
            <w:noWrap/>
            <w:hideMark/>
          </w:tcPr>
          <w:p w14:paraId="53464B20"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車身樣式</w:t>
            </w:r>
          </w:p>
        </w:tc>
        <w:tc>
          <w:tcPr>
            <w:tcW w:w="250" w:type="pct"/>
            <w:noWrap/>
            <w:hideMark/>
          </w:tcPr>
          <w:p w14:paraId="4ABCF313" w14:textId="48BD44D4"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4DC601AF"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788A6F8D" w14:textId="77777777"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p>
        </w:tc>
        <w:tc>
          <w:tcPr>
            <w:tcW w:w="1150" w:type="pct"/>
            <w:noWrap/>
            <w:hideMark/>
          </w:tcPr>
          <w:p w14:paraId="256B6C49" w14:textId="71417DF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01</w:t>
            </w:r>
            <w:r w:rsidRPr="00614F5B">
              <w:rPr>
                <w:rFonts w:ascii="標楷體" w:eastAsia="標楷體" w:hAnsi="標楷體" w:cs="新細明體"/>
                <w:color w:val="000000"/>
                <w:kern w:val="0"/>
                <w:sz w:val="20"/>
                <w:szCs w:val="20"/>
              </w:rPr>
              <w:tab/>
              <w:t>---</w:t>
            </w:r>
          </w:p>
          <w:p w14:paraId="2525E731"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02</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平板式</w:t>
            </w:r>
          </w:p>
          <w:p w14:paraId="3A22FEE5"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03</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伸縮平板式</w:t>
            </w:r>
          </w:p>
          <w:p w14:paraId="6B996497"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04</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伸縮鋼架式</w:t>
            </w:r>
          </w:p>
          <w:p w14:paraId="76B4E70B"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05</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低床平板式</w:t>
            </w:r>
          </w:p>
          <w:p w14:paraId="15108A4F"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06</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柵式</w:t>
            </w:r>
          </w:p>
          <w:p w14:paraId="3696AF2C"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07</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框式</w:t>
            </w:r>
          </w:p>
          <w:p w14:paraId="4DCB06D9"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08</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高壓罐槽體式</w:t>
            </w:r>
          </w:p>
          <w:p w14:paraId="00D280D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09</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密封式</w:t>
            </w:r>
          </w:p>
          <w:p w14:paraId="26A54897"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10</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常壓罐槽式</w:t>
            </w:r>
          </w:p>
          <w:p w14:paraId="2DDEA133"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11</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廂式</w:t>
            </w:r>
          </w:p>
          <w:p w14:paraId="50DAE66C"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12</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傾卸平板式</w:t>
            </w:r>
          </w:p>
          <w:p w14:paraId="78C6AAF7"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13</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傾卸框式</w:t>
            </w:r>
          </w:p>
          <w:p w14:paraId="7899B346"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14</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傾卸密封式</w:t>
            </w:r>
          </w:p>
          <w:p w14:paraId="3B7F73D9"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15</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槽體式</w:t>
            </w:r>
          </w:p>
          <w:p w14:paraId="238C2992"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16</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廂式</w:t>
            </w:r>
          </w:p>
          <w:p w14:paraId="5323826E"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17</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篷式</w:t>
            </w:r>
          </w:p>
          <w:p w14:paraId="144F9F3D"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18</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鋼架式</w:t>
            </w:r>
          </w:p>
          <w:p w14:paraId="4D9CA281"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19</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篷式</w:t>
            </w:r>
          </w:p>
          <w:p w14:paraId="0D130350"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20</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雙廂式</w:t>
            </w:r>
          </w:p>
          <w:p w14:paraId="2D72BC60"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21</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雙層式</w:t>
            </w:r>
          </w:p>
          <w:p w14:paraId="25B17E13"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22</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雙層框式</w:t>
            </w:r>
          </w:p>
          <w:p w14:paraId="253E7885"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23</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攪拌式</w:t>
            </w:r>
          </w:p>
          <w:p w14:paraId="68A24315" w14:textId="77777777"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24</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罐式</w:t>
            </w:r>
          </w:p>
          <w:p w14:paraId="403B71FD" w14:textId="20064EF6"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25</w:t>
            </w:r>
            <w:r w:rsidRPr="00614F5B">
              <w:rPr>
                <w:rFonts w:ascii="標楷體" w:eastAsia="標楷體" w:hAnsi="標楷體" w:cs="新細明體"/>
                <w:color w:val="000000"/>
                <w:kern w:val="0"/>
                <w:sz w:val="20"/>
                <w:szCs w:val="20"/>
              </w:rPr>
              <w:tab/>
            </w:r>
            <w:r w:rsidRPr="00614F5B">
              <w:rPr>
                <w:rFonts w:ascii="標楷體" w:eastAsia="標楷體" w:hAnsi="標楷體" w:cs="新細明體" w:hint="eastAsia"/>
                <w:color w:val="000000"/>
                <w:kern w:val="0"/>
                <w:sz w:val="20"/>
                <w:szCs w:val="20"/>
              </w:rPr>
              <w:t>罐槽體式</w:t>
            </w:r>
          </w:p>
        </w:tc>
      </w:tr>
      <w:tr w:rsidR="00330AAC" w:rsidRPr="008F20B5" w14:paraId="64BEC0D7" w14:textId="77777777" w:rsidTr="00614F5B">
        <w:trPr>
          <w:trHeight w:val="340"/>
        </w:trPr>
        <w:tc>
          <w:tcPr>
            <w:tcW w:w="250" w:type="pct"/>
          </w:tcPr>
          <w:p w14:paraId="235AC1CE" w14:textId="580EC782"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6BC9D1ED" w14:textId="4A08A755"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VehicleOfficeCode</w:t>
            </w:r>
          </w:p>
        </w:tc>
        <w:tc>
          <w:tcPr>
            <w:tcW w:w="1750" w:type="pct"/>
            <w:noWrap/>
            <w:hideMark/>
          </w:tcPr>
          <w:p w14:paraId="388765FD" w14:textId="4908514E"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監理處所</w:t>
            </w:r>
          </w:p>
        </w:tc>
        <w:tc>
          <w:tcPr>
            <w:tcW w:w="250" w:type="pct"/>
            <w:noWrap/>
            <w:hideMark/>
          </w:tcPr>
          <w:p w14:paraId="3D605C2C" w14:textId="5F23E69D"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4BCE5D7"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31E7C184" w14:textId="77777777" w:rsidR="00330AAC" w:rsidRPr="00664348" w:rsidRDefault="00330AAC" w:rsidP="00614F5B">
            <w:pPr>
              <w:widowControl/>
              <w:spacing w:line="240" w:lineRule="exact"/>
              <w:jc w:val="center"/>
              <w:rPr>
                <w:rFonts w:ascii="標楷體" w:eastAsia="標楷體" w:hAnsi="標楷體" w:cs="新細明體"/>
                <w:color w:val="000000"/>
                <w:kern w:val="0"/>
                <w:sz w:val="20"/>
                <w:szCs w:val="20"/>
              </w:rPr>
            </w:pPr>
          </w:p>
        </w:tc>
        <w:tc>
          <w:tcPr>
            <w:tcW w:w="1150" w:type="pct"/>
            <w:noWrap/>
            <w:hideMark/>
          </w:tcPr>
          <w:p w14:paraId="1B10F445" w14:textId="71E67A1E"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206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臺北區監理所基隆監理站</w:t>
            </w:r>
          </w:p>
          <w:p w14:paraId="7477AADE"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235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臺北區監理所板橋監理站</w:t>
            </w:r>
          </w:p>
          <w:p w14:paraId="2DE30282"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238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w:t>
            </w:r>
          </w:p>
          <w:p w14:paraId="78E3F27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247</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臺北區監理所蘆洲監理站</w:t>
            </w:r>
          </w:p>
          <w:p w14:paraId="5BD8C24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268</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臺北區監理所宜蘭監理站</w:t>
            </w:r>
          </w:p>
          <w:p w14:paraId="25A0EBF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300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新竹區監理所新竹市監理站</w:t>
            </w:r>
          </w:p>
          <w:p w14:paraId="298A217A"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305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w:t>
            </w:r>
          </w:p>
          <w:p w14:paraId="3333139F"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320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新竹區監理所中壢監理站</w:t>
            </w:r>
          </w:p>
          <w:p w14:paraId="49848D7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330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新竹區監理所桃園監理站</w:t>
            </w:r>
          </w:p>
          <w:p w14:paraId="7D3495E6"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360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新竹區監理所苗栗監理站</w:t>
            </w:r>
          </w:p>
          <w:p w14:paraId="6567A02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406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臺中區監理所臺中市監理站</w:t>
            </w:r>
          </w:p>
          <w:p w14:paraId="5378AF7E"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420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臺中區監理所豐原監理站</w:t>
            </w:r>
          </w:p>
          <w:p w14:paraId="57F16A1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432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w:t>
            </w:r>
          </w:p>
          <w:p w14:paraId="63809F3E"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503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臺中區監理所彰化監理站</w:t>
            </w:r>
          </w:p>
          <w:p w14:paraId="5869FD0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540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臺中區監理所南投監理站</w:t>
            </w:r>
          </w:p>
          <w:p w14:paraId="751C671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545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臺中區監理所埔里監理分站</w:t>
            </w:r>
          </w:p>
          <w:p w14:paraId="5DAB684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600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w:t>
            </w:r>
          </w:p>
          <w:p w14:paraId="13CCF32B"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635</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嘉義區監理所東勢監理分站</w:t>
            </w:r>
          </w:p>
          <w:p w14:paraId="38997E01"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640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嘉義區監理所雲林監理站</w:t>
            </w:r>
          </w:p>
          <w:p w14:paraId="7383CDD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700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嘉義區監理所臺南監理站</w:t>
            </w:r>
          </w:p>
          <w:p w14:paraId="227CBD60"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721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嘉義區監理所麻豆監理站</w:t>
            </w:r>
          </w:p>
          <w:p w14:paraId="2679C08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730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嘉義區監理所新營監理站</w:t>
            </w:r>
          </w:p>
          <w:p w14:paraId="27DCAF4D"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830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w:t>
            </w:r>
          </w:p>
          <w:p w14:paraId="583DDACA"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842</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高雄區監理所旗山監理站</w:t>
            </w:r>
          </w:p>
          <w:p w14:paraId="57FF4B9A"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880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高雄區監理所澎湖監理站</w:t>
            </w:r>
          </w:p>
          <w:p w14:paraId="78043313"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891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金門監理所</w:t>
            </w:r>
          </w:p>
          <w:p w14:paraId="542861D4"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900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高雄區監理所屏東監理站</w:t>
            </w:r>
          </w:p>
          <w:p w14:paraId="2C3DDAA8"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946</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高雄區監理所恆春監理分站</w:t>
            </w:r>
          </w:p>
          <w:p w14:paraId="5BFA344C"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950</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高雄區監理所臺東監理站</w:t>
            </w:r>
          </w:p>
          <w:p w14:paraId="28B53C93" w14:textId="77777777" w:rsidR="00330AAC" w:rsidRPr="00664348"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973</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臺北區監理所花蓮監理站</w:t>
            </w:r>
          </w:p>
          <w:p w14:paraId="4DCA4B7C" w14:textId="7F530799" w:rsidR="00330AAC" w:rsidRPr="00614F5B" w:rsidRDefault="00330AAC" w:rsidP="00614F5B">
            <w:pPr>
              <w:widowControl/>
              <w:spacing w:line="240" w:lineRule="exact"/>
              <w:rPr>
                <w:rFonts w:ascii="標楷體" w:eastAsia="標楷體" w:hAnsi="標楷體" w:cs="新細明體"/>
                <w:color w:val="000000"/>
                <w:kern w:val="0"/>
                <w:sz w:val="20"/>
                <w:szCs w:val="20"/>
              </w:rPr>
            </w:pPr>
            <w:r w:rsidRPr="00664348">
              <w:rPr>
                <w:rFonts w:ascii="標楷體" w:eastAsia="標楷體" w:hAnsi="標楷體" w:cs="新細明體"/>
                <w:color w:val="000000"/>
                <w:kern w:val="0"/>
                <w:sz w:val="20"/>
                <w:szCs w:val="20"/>
              </w:rPr>
              <w:t>981</w:t>
            </w:r>
            <w:r w:rsidRPr="00664348">
              <w:rPr>
                <w:rFonts w:ascii="標楷體" w:eastAsia="標楷體" w:hAnsi="標楷體" w:cs="新細明體"/>
                <w:color w:val="000000"/>
                <w:kern w:val="0"/>
                <w:sz w:val="20"/>
                <w:szCs w:val="20"/>
              </w:rPr>
              <w:tab/>
            </w:r>
            <w:r w:rsidRPr="00664348">
              <w:rPr>
                <w:rFonts w:ascii="標楷體" w:eastAsia="標楷體" w:hAnsi="標楷體" w:cs="新細明體" w:hint="eastAsia"/>
                <w:color w:val="000000"/>
                <w:kern w:val="0"/>
                <w:sz w:val="20"/>
                <w:szCs w:val="20"/>
              </w:rPr>
              <w:t>臺北區監理所玉里監理分站</w:t>
            </w:r>
          </w:p>
        </w:tc>
      </w:tr>
      <w:tr w:rsidR="00330AAC" w:rsidRPr="008F20B5" w14:paraId="703B6392" w14:textId="77777777" w:rsidTr="00614F5B">
        <w:trPr>
          <w:trHeight w:val="340"/>
        </w:trPr>
        <w:tc>
          <w:tcPr>
            <w:tcW w:w="250" w:type="pct"/>
          </w:tcPr>
          <w:p w14:paraId="04F8EE6C" w14:textId="4831FAAB"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5CDF5171" w14:textId="406A48E3"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Currency</w:t>
            </w:r>
          </w:p>
        </w:tc>
        <w:tc>
          <w:tcPr>
            <w:tcW w:w="1750" w:type="pct"/>
            <w:noWrap/>
            <w:hideMark/>
          </w:tcPr>
          <w:p w14:paraId="7E443C55"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幣別</w:t>
            </w:r>
          </w:p>
        </w:tc>
        <w:tc>
          <w:tcPr>
            <w:tcW w:w="250" w:type="pct"/>
            <w:noWrap/>
            <w:hideMark/>
          </w:tcPr>
          <w:p w14:paraId="1ACB7261" w14:textId="487B135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09EFC37D" w14:textId="34A1D982"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156AC2E7" w14:textId="4B5FAF48"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4E2B5A7E" w14:textId="22F7BF18"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TWD</w:t>
            </w:r>
          </w:p>
        </w:tc>
      </w:tr>
      <w:tr w:rsidR="00330AAC" w:rsidRPr="008F20B5" w14:paraId="03D104C2" w14:textId="77777777" w:rsidTr="00614F5B">
        <w:trPr>
          <w:trHeight w:val="340"/>
        </w:trPr>
        <w:tc>
          <w:tcPr>
            <w:tcW w:w="250" w:type="pct"/>
          </w:tcPr>
          <w:p w14:paraId="3167C30A" w14:textId="4735C888"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74B218CB" w14:textId="755AF347"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ExchangeRate</w:t>
            </w:r>
          </w:p>
        </w:tc>
        <w:tc>
          <w:tcPr>
            <w:tcW w:w="1750" w:type="pct"/>
            <w:noWrap/>
            <w:hideMark/>
          </w:tcPr>
          <w:p w14:paraId="6F6E0C7E"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匯率</w:t>
            </w:r>
          </w:p>
        </w:tc>
        <w:tc>
          <w:tcPr>
            <w:tcW w:w="250" w:type="pct"/>
            <w:noWrap/>
            <w:hideMark/>
          </w:tcPr>
          <w:p w14:paraId="6BE23B93"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611475B4"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3.5</w:t>
            </w:r>
          </w:p>
        </w:tc>
        <w:tc>
          <w:tcPr>
            <w:tcW w:w="250" w:type="pct"/>
          </w:tcPr>
          <w:p w14:paraId="6494CE60" w14:textId="714EBFDB"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68F46B9B" w14:textId="3BC3E0D3"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1.00000</w:t>
            </w:r>
          </w:p>
        </w:tc>
      </w:tr>
      <w:tr w:rsidR="00330AAC" w:rsidRPr="008F20B5" w14:paraId="38D2A666" w14:textId="77777777" w:rsidTr="00614F5B">
        <w:trPr>
          <w:trHeight w:val="325"/>
        </w:trPr>
        <w:tc>
          <w:tcPr>
            <w:tcW w:w="250" w:type="pct"/>
          </w:tcPr>
          <w:p w14:paraId="04B04C17" w14:textId="2534EF39"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7A63B803" w14:textId="7ACA3718"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Insurance</w:t>
            </w:r>
          </w:p>
        </w:tc>
        <w:tc>
          <w:tcPr>
            <w:tcW w:w="1750" w:type="pct"/>
            <w:noWrap/>
            <w:hideMark/>
          </w:tcPr>
          <w:p w14:paraId="5E974AFE"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投保註記</w:t>
            </w:r>
          </w:p>
        </w:tc>
        <w:tc>
          <w:tcPr>
            <w:tcW w:w="250" w:type="pct"/>
            <w:noWrap/>
            <w:hideMark/>
          </w:tcPr>
          <w:p w14:paraId="6D24CE82"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8134212"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767B691" w14:textId="332AFBDB"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55DA754B" w14:textId="3BBE1CE8"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330AAC" w:rsidRPr="008F20B5" w14:paraId="11D77587" w14:textId="77777777" w:rsidTr="00614F5B">
        <w:trPr>
          <w:trHeight w:val="340"/>
        </w:trPr>
        <w:tc>
          <w:tcPr>
            <w:tcW w:w="250" w:type="pct"/>
          </w:tcPr>
          <w:p w14:paraId="04465CF7" w14:textId="7C1FD01D"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1A693544" w14:textId="6B7FEFC7"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LoanToValue</w:t>
            </w:r>
          </w:p>
        </w:tc>
        <w:tc>
          <w:tcPr>
            <w:tcW w:w="1750" w:type="pct"/>
            <w:noWrap/>
            <w:hideMark/>
          </w:tcPr>
          <w:p w14:paraId="512D3AC2"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貸放成數</w:t>
            </w:r>
            <w:r w:rsidRPr="008F20B5">
              <w:rPr>
                <w:rFonts w:ascii="標楷體" w:eastAsia="標楷體" w:hAnsi="標楷體" w:cs="新細明體"/>
                <w:color w:val="000000"/>
                <w:kern w:val="0"/>
              </w:rPr>
              <w:t>(%)</w:t>
            </w:r>
          </w:p>
        </w:tc>
        <w:tc>
          <w:tcPr>
            <w:tcW w:w="250" w:type="pct"/>
            <w:noWrap/>
            <w:hideMark/>
          </w:tcPr>
          <w:p w14:paraId="4F340223"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1942D481"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40E22CC0" w14:textId="635D6B1A"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33DF1FE5" w14:textId="30D39AB0"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330AAC" w:rsidRPr="008F20B5" w14:paraId="3C595FC1" w14:textId="77777777" w:rsidTr="00614F5B">
        <w:trPr>
          <w:trHeight w:val="340"/>
        </w:trPr>
        <w:tc>
          <w:tcPr>
            <w:tcW w:w="250" w:type="pct"/>
          </w:tcPr>
          <w:p w14:paraId="303F8D79" w14:textId="7777777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1123394C" w14:textId="44042F43" w:rsidR="00330AAC" w:rsidRPr="008F20B5" w:rsidRDefault="00330AAC" w:rsidP="00D05A4E">
            <w:pPr>
              <w:widowControl/>
              <w:rPr>
                <w:rFonts w:ascii="標楷體" w:eastAsia="標楷體" w:hAnsi="標楷體"/>
              </w:rPr>
            </w:pPr>
            <w:r w:rsidRPr="008F20B5">
              <w:rPr>
                <w:rFonts w:ascii="標楷體" w:eastAsia="標楷體" w:hAnsi="標楷體"/>
              </w:rPr>
              <w:t>ScrapValue</w:t>
            </w:r>
          </w:p>
        </w:tc>
        <w:tc>
          <w:tcPr>
            <w:tcW w:w="1750" w:type="pct"/>
            <w:noWrap/>
          </w:tcPr>
          <w:p w14:paraId="0F59C006" w14:textId="75FF253B"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殘值</w:t>
            </w:r>
          </w:p>
        </w:tc>
        <w:tc>
          <w:tcPr>
            <w:tcW w:w="250" w:type="pct"/>
            <w:noWrap/>
          </w:tcPr>
          <w:p w14:paraId="01286E7D" w14:textId="2880A5B3"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tcPr>
          <w:p w14:paraId="07236FC1" w14:textId="6A618716"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7C737B2" w14:textId="77777777" w:rsidR="00330AAC" w:rsidRPr="008F20B5" w:rsidDel="004444BD" w:rsidRDefault="00330AAC" w:rsidP="00614F5B">
            <w:pPr>
              <w:widowControl/>
              <w:jc w:val="center"/>
              <w:rPr>
                <w:rFonts w:ascii="標楷體" w:eastAsia="標楷體" w:hAnsi="標楷體" w:cs="新細明體"/>
                <w:color w:val="000000"/>
                <w:kern w:val="0"/>
              </w:rPr>
            </w:pPr>
          </w:p>
        </w:tc>
        <w:tc>
          <w:tcPr>
            <w:tcW w:w="1150" w:type="pct"/>
            <w:noWrap/>
          </w:tcPr>
          <w:p w14:paraId="7582F762" w14:textId="1FDEB73A"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69B5F81D" w14:textId="77777777" w:rsidTr="00614F5B">
        <w:trPr>
          <w:trHeight w:val="340"/>
        </w:trPr>
        <w:tc>
          <w:tcPr>
            <w:tcW w:w="250" w:type="pct"/>
          </w:tcPr>
          <w:p w14:paraId="11C46DA6" w14:textId="7FF693EF"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37AF3639" w14:textId="31962C1D"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MtgCode</w:t>
            </w:r>
          </w:p>
        </w:tc>
        <w:tc>
          <w:tcPr>
            <w:tcW w:w="1750" w:type="pct"/>
            <w:noWrap/>
            <w:hideMark/>
          </w:tcPr>
          <w:p w14:paraId="57BFF608" w14:textId="77777777"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抵押權註記</w:t>
            </w:r>
          </w:p>
        </w:tc>
        <w:tc>
          <w:tcPr>
            <w:tcW w:w="250" w:type="pct"/>
            <w:noWrap/>
            <w:hideMark/>
          </w:tcPr>
          <w:p w14:paraId="7A4E7C20" w14:textId="69272AC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2FFCD50E"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3220CF5" w14:textId="77121D99" w:rsidR="00330AAC" w:rsidRPr="008F20B5" w:rsidRDefault="00BB611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2B0B164B" w14:textId="60B0A11F"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0:最高限額抵押權</w:t>
            </w:r>
          </w:p>
          <w:p w14:paraId="118656A0" w14:textId="1EA0F0C2"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1:普通抵押權</w:t>
            </w:r>
          </w:p>
        </w:tc>
      </w:tr>
      <w:tr w:rsidR="00330AAC" w:rsidRPr="008F20B5" w14:paraId="59092D0D" w14:textId="77777777" w:rsidTr="00614F5B">
        <w:trPr>
          <w:trHeight w:val="340"/>
        </w:trPr>
        <w:tc>
          <w:tcPr>
            <w:tcW w:w="250" w:type="pct"/>
          </w:tcPr>
          <w:p w14:paraId="3B024734" w14:textId="1F40FB80"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61726B9B" w14:textId="217DFFFA" w:rsidR="00330AAC" w:rsidRPr="004A1C2C" w:rsidRDefault="00330AAC" w:rsidP="00D05A4E">
            <w:pPr>
              <w:widowControl/>
              <w:rPr>
                <w:rFonts w:ascii="標楷體" w:eastAsia="標楷體" w:hAnsi="標楷體"/>
              </w:rPr>
            </w:pPr>
            <w:r w:rsidRPr="004A1C2C">
              <w:rPr>
                <w:rFonts w:ascii="標楷體" w:eastAsia="標楷體" w:hAnsi="標楷體"/>
              </w:rPr>
              <w:t>MtgCheck</w:t>
            </w:r>
          </w:p>
        </w:tc>
        <w:tc>
          <w:tcPr>
            <w:tcW w:w="1750" w:type="pct"/>
            <w:noWrap/>
          </w:tcPr>
          <w:p w14:paraId="7D9711B7" w14:textId="057E6121"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最高限額抵押權之擔保債權種類－票據</w:t>
            </w:r>
          </w:p>
        </w:tc>
        <w:tc>
          <w:tcPr>
            <w:tcW w:w="250" w:type="pct"/>
            <w:noWrap/>
          </w:tcPr>
          <w:p w14:paraId="278F95B7" w14:textId="51CF6090"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4A6F4740" w14:textId="26CC256B"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57EBC0C3" w14:textId="6A307578" w:rsidR="00330AAC" w:rsidRPr="004A1C2C" w:rsidRDefault="007773AF" w:rsidP="00614F5B">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w:t>
            </w:r>
          </w:p>
        </w:tc>
        <w:tc>
          <w:tcPr>
            <w:tcW w:w="1150" w:type="pct"/>
            <w:noWrap/>
          </w:tcPr>
          <w:p w14:paraId="0C8395E8" w14:textId="33D8BED6"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hint="eastAsia"/>
                <w:color w:val="000000"/>
                <w:kern w:val="0"/>
                <w:sz w:val="20"/>
                <w:szCs w:val="20"/>
              </w:rPr>
              <w:t>抵押權註記為</w:t>
            </w:r>
            <w:r w:rsidRPr="004A1C2C">
              <w:rPr>
                <w:rFonts w:ascii="標楷體" w:eastAsia="標楷體" w:hAnsi="標楷體" w:cs="新細明體"/>
                <w:color w:val="000000"/>
                <w:kern w:val="0"/>
                <w:sz w:val="20"/>
                <w:szCs w:val="20"/>
              </w:rPr>
              <w:t>0:最高限額抵押權時可輸入；</w:t>
            </w:r>
            <w:r w:rsidR="007773AF">
              <w:rPr>
                <w:rFonts w:ascii="標楷體" w:eastAsia="標楷體" w:hAnsi="標楷體" w:cs="新細明體" w:hint="eastAsia"/>
                <w:color w:val="000000"/>
                <w:kern w:val="0"/>
                <w:sz w:val="20"/>
                <w:szCs w:val="20"/>
              </w:rPr>
              <w:t>最少輸入一項</w:t>
            </w:r>
          </w:p>
          <w:p w14:paraId="2F1A8F9E" w14:textId="77777777"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  </w:t>
            </w:r>
            <w:r w:rsidRPr="004A1C2C">
              <w:rPr>
                <w:rFonts w:ascii="標楷體" w:eastAsia="標楷體" w:hAnsi="標楷體" w:cs="新細明體" w:hint="eastAsia"/>
                <w:color w:val="000000"/>
                <w:kern w:val="0"/>
                <w:sz w:val="20"/>
                <w:szCs w:val="20"/>
              </w:rPr>
              <w:t>無</w:t>
            </w:r>
          </w:p>
          <w:p w14:paraId="2A0D3DD0" w14:textId="29046BEE"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Y </w:t>
            </w:r>
            <w:r w:rsidRPr="004A1C2C">
              <w:rPr>
                <w:rFonts w:ascii="標楷體" w:eastAsia="標楷體" w:hAnsi="標楷體" w:cs="新細明體" w:hint="eastAsia"/>
                <w:color w:val="000000"/>
                <w:kern w:val="0"/>
                <w:sz w:val="20"/>
                <w:szCs w:val="20"/>
              </w:rPr>
              <w:t>是</w:t>
            </w:r>
          </w:p>
        </w:tc>
      </w:tr>
      <w:tr w:rsidR="00330AAC" w:rsidRPr="008F20B5" w14:paraId="04D1E9E9" w14:textId="77777777" w:rsidTr="00614F5B">
        <w:trPr>
          <w:trHeight w:val="340"/>
        </w:trPr>
        <w:tc>
          <w:tcPr>
            <w:tcW w:w="250" w:type="pct"/>
          </w:tcPr>
          <w:p w14:paraId="29ED4B1E" w14:textId="1AFD19BF" w:rsidR="00330AAC" w:rsidRPr="004A1C2C" w:rsidRDefault="00330AAC" w:rsidP="004A1C2C">
            <w:pPr>
              <w:pStyle w:val="af9"/>
              <w:numPr>
                <w:ilvl w:val="0"/>
                <w:numId w:val="38"/>
              </w:numPr>
              <w:ind w:leftChars="0"/>
              <w:rPr>
                <w:rFonts w:ascii="標楷體" w:eastAsia="標楷體" w:hAnsi="標楷體"/>
              </w:rPr>
            </w:pPr>
          </w:p>
        </w:tc>
        <w:tc>
          <w:tcPr>
            <w:tcW w:w="650" w:type="pct"/>
            <w:noWrap/>
          </w:tcPr>
          <w:p w14:paraId="0F678F0D" w14:textId="4CAA7D4A"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MtgLoan</w:t>
            </w:r>
          </w:p>
        </w:tc>
        <w:tc>
          <w:tcPr>
            <w:tcW w:w="1750" w:type="pct"/>
            <w:noWrap/>
            <w:hideMark/>
          </w:tcPr>
          <w:p w14:paraId="12E78E56" w14:textId="20F67685"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最高限額抵押權之擔保債權種類－借款</w:t>
            </w:r>
          </w:p>
        </w:tc>
        <w:tc>
          <w:tcPr>
            <w:tcW w:w="250" w:type="pct"/>
            <w:noWrap/>
            <w:hideMark/>
          </w:tcPr>
          <w:p w14:paraId="584C3DF3"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7FF182C4"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D6829B7" w14:textId="51D6397F" w:rsidR="00330AAC" w:rsidRPr="004A1C2C" w:rsidRDefault="007773AF" w:rsidP="00614F5B">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w:t>
            </w:r>
          </w:p>
        </w:tc>
        <w:tc>
          <w:tcPr>
            <w:tcW w:w="1150" w:type="pct"/>
            <w:noWrap/>
            <w:hideMark/>
          </w:tcPr>
          <w:p w14:paraId="7FD0B93E" w14:textId="4E50F601"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hint="eastAsia"/>
                <w:color w:val="000000"/>
                <w:kern w:val="0"/>
                <w:sz w:val="20"/>
                <w:szCs w:val="20"/>
              </w:rPr>
              <w:t>抵押權註記為</w:t>
            </w:r>
            <w:r w:rsidRPr="004A1C2C">
              <w:rPr>
                <w:rFonts w:ascii="標楷體" w:eastAsia="標楷體" w:hAnsi="標楷體" w:cs="新細明體"/>
                <w:color w:val="000000"/>
                <w:kern w:val="0"/>
                <w:sz w:val="20"/>
                <w:szCs w:val="20"/>
              </w:rPr>
              <w:t>0:最高限額抵押權時可輸入；</w:t>
            </w:r>
            <w:r w:rsidR="007773AF">
              <w:rPr>
                <w:rFonts w:ascii="標楷體" w:eastAsia="標楷體" w:hAnsi="標楷體" w:cs="新細明體" w:hint="eastAsia"/>
                <w:color w:val="000000"/>
                <w:kern w:val="0"/>
                <w:sz w:val="20"/>
                <w:szCs w:val="20"/>
              </w:rPr>
              <w:t>最少輸入一項</w:t>
            </w:r>
          </w:p>
          <w:p w14:paraId="055F6DF9" w14:textId="77777777"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  </w:t>
            </w:r>
            <w:r w:rsidRPr="004A1C2C">
              <w:rPr>
                <w:rFonts w:ascii="標楷體" w:eastAsia="標楷體" w:hAnsi="標楷體" w:cs="新細明體" w:hint="eastAsia"/>
                <w:color w:val="000000"/>
                <w:kern w:val="0"/>
                <w:sz w:val="20"/>
                <w:szCs w:val="20"/>
              </w:rPr>
              <w:t>無</w:t>
            </w:r>
          </w:p>
          <w:p w14:paraId="6F32A431" w14:textId="390A930B"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Y </w:t>
            </w:r>
            <w:r w:rsidRPr="004A1C2C">
              <w:rPr>
                <w:rFonts w:ascii="標楷體" w:eastAsia="標楷體" w:hAnsi="標楷體" w:cs="新細明體" w:hint="eastAsia"/>
                <w:color w:val="000000"/>
                <w:kern w:val="0"/>
                <w:sz w:val="20"/>
                <w:szCs w:val="20"/>
              </w:rPr>
              <w:t>是</w:t>
            </w:r>
          </w:p>
        </w:tc>
      </w:tr>
      <w:tr w:rsidR="00330AAC" w:rsidRPr="008F20B5" w14:paraId="3294E6FD" w14:textId="77777777" w:rsidTr="00614F5B">
        <w:trPr>
          <w:trHeight w:val="340"/>
        </w:trPr>
        <w:tc>
          <w:tcPr>
            <w:tcW w:w="250" w:type="pct"/>
          </w:tcPr>
          <w:p w14:paraId="72D796C6" w14:textId="7AD1695C"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53C00CAF" w14:textId="43955F0B" w:rsidR="00330AAC" w:rsidRPr="008F20B5" w:rsidRDefault="00330AAC" w:rsidP="00D05A4E">
            <w:pPr>
              <w:widowControl/>
              <w:rPr>
                <w:rFonts w:ascii="標楷體" w:eastAsia="標楷體" w:hAnsi="標楷體" w:cs="新細明體"/>
                <w:color w:val="000000"/>
                <w:kern w:val="0"/>
              </w:rPr>
            </w:pPr>
            <w:r w:rsidRPr="004A1C2C">
              <w:rPr>
                <w:rFonts w:ascii="標楷體" w:eastAsia="標楷體" w:hAnsi="標楷體"/>
              </w:rPr>
              <w:t>MtgPledge</w:t>
            </w:r>
          </w:p>
        </w:tc>
        <w:tc>
          <w:tcPr>
            <w:tcW w:w="1750" w:type="pct"/>
            <w:noWrap/>
            <w:hideMark/>
          </w:tcPr>
          <w:p w14:paraId="09B37F01" w14:textId="10182B92" w:rsidR="00330AAC" w:rsidRPr="008F20B5" w:rsidRDefault="00330AAC" w:rsidP="00D05A4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最高限額抵押權之擔保債權種類－保證債務</w:t>
            </w:r>
          </w:p>
        </w:tc>
        <w:tc>
          <w:tcPr>
            <w:tcW w:w="250" w:type="pct"/>
            <w:noWrap/>
            <w:hideMark/>
          </w:tcPr>
          <w:p w14:paraId="461BEC48"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844525C" w14:textId="77777777" w:rsidR="00330AAC" w:rsidRPr="008F20B5" w:rsidRDefault="00330AAC" w:rsidP="00D05A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FA5D11B" w14:textId="7010FA55" w:rsidR="00330AAC" w:rsidRPr="004A1C2C" w:rsidRDefault="007773AF" w:rsidP="00614F5B">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w:t>
            </w:r>
          </w:p>
        </w:tc>
        <w:tc>
          <w:tcPr>
            <w:tcW w:w="1150" w:type="pct"/>
            <w:noWrap/>
            <w:hideMark/>
          </w:tcPr>
          <w:p w14:paraId="5FA84C94" w14:textId="011F47BD"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hint="eastAsia"/>
                <w:color w:val="000000"/>
                <w:kern w:val="0"/>
                <w:sz w:val="20"/>
                <w:szCs w:val="20"/>
              </w:rPr>
              <w:t>抵押權註記為</w:t>
            </w:r>
            <w:r w:rsidRPr="004A1C2C">
              <w:rPr>
                <w:rFonts w:ascii="標楷體" w:eastAsia="標楷體" w:hAnsi="標楷體" w:cs="新細明體"/>
                <w:color w:val="000000"/>
                <w:kern w:val="0"/>
                <w:sz w:val="20"/>
                <w:szCs w:val="20"/>
              </w:rPr>
              <w:t>0:最高限額抵押權時可輸入；</w:t>
            </w:r>
            <w:r w:rsidR="007773AF">
              <w:rPr>
                <w:rFonts w:ascii="標楷體" w:eastAsia="標楷體" w:hAnsi="標楷體" w:cs="新細明體" w:hint="eastAsia"/>
                <w:color w:val="000000"/>
                <w:kern w:val="0"/>
                <w:sz w:val="20"/>
                <w:szCs w:val="20"/>
              </w:rPr>
              <w:t>最少輸入一項</w:t>
            </w:r>
          </w:p>
          <w:p w14:paraId="568EB42A" w14:textId="77777777"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  </w:t>
            </w:r>
            <w:r w:rsidRPr="004A1C2C">
              <w:rPr>
                <w:rFonts w:ascii="標楷體" w:eastAsia="標楷體" w:hAnsi="標楷體" w:cs="新細明體" w:hint="eastAsia"/>
                <w:color w:val="000000"/>
                <w:kern w:val="0"/>
                <w:sz w:val="20"/>
                <w:szCs w:val="20"/>
              </w:rPr>
              <w:t>無</w:t>
            </w:r>
          </w:p>
          <w:p w14:paraId="301862D9" w14:textId="3BA28666" w:rsidR="00330AAC" w:rsidRPr="004A1C2C" w:rsidRDefault="00330AAC">
            <w:pPr>
              <w:widowControl/>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 xml:space="preserve">Y </w:t>
            </w:r>
            <w:r w:rsidRPr="004A1C2C">
              <w:rPr>
                <w:rFonts w:ascii="標楷體" w:eastAsia="標楷體" w:hAnsi="標楷體" w:cs="新細明體" w:hint="eastAsia"/>
                <w:color w:val="000000"/>
                <w:kern w:val="0"/>
                <w:sz w:val="20"/>
                <w:szCs w:val="20"/>
              </w:rPr>
              <w:t>是</w:t>
            </w:r>
          </w:p>
        </w:tc>
      </w:tr>
      <w:tr w:rsidR="00330AAC" w:rsidRPr="008F20B5" w14:paraId="5C41B335" w14:textId="77777777" w:rsidTr="00614F5B">
        <w:trPr>
          <w:trHeight w:val="325"/>
        </w:trPr>
        <w:tc>
          <w:tcPr>
            <w:tcW w:w="250" w:type="pct"/>
          </w:tcPr>
          <w:p w14:paraId="5B61C883" w14:textId="4A50885B"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51563244" w14:textId="0E8BEEB7"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Synd</w:t>
            </w:r>
          </w:p>
        </w:tc>
        <w:tc>
          <w:tcPr>
            <w:tcW w:w="1750" w:type="pct"/>
            <w:noWrap/>
            <w:hideMark/>
          </w:tcPr>
          <w:p w14:paraId="72D32B06"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w:t>
            </w:r>
          </w:p>
        </w:tc>
        <w:tc>
          <w:tcPr>
            <w:tcW w:w="250" w:type="pct"/>
            <w:noWrap/>
            <w:hideMark/>
          </w:tcPr>
          <w:p w14:paraId="2A267A98"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2139E4F9"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B4B3C6B" w14:textId="3F8D97CF"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4511F06F" w14:textId="4753F783"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330AAC" w:rsidRPr="008F20B5" w14:paraId="0E35C1A0" w14:textId="77777777" w:rsidTr="00614F5B">
        <w:trPr>
          <w:trHeight w:val="325"/>
        </w:trPr>
        <w:tc>
          <w:tcPr>
            <w:tcW w:w="250" w:type="pct"/>
          </w:tcPr>
          <w:p w14:paraId="5F84CCC5" w14:textId="0B5B6EA9"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04B09D94" w14:textId="4DB0EDCF"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SyndCode</w:t>
            </w:r>
          </w:p>
        </w:tc>
        <w:tc>
          <w:tcPr>
            <w:tcW w:w="1750" w:type="pct"/>
            <w:noWrap/>
            <w:hideMark/>
          </w:tcPr>
          <w:p w14:paraId="0699DB7C"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聯貸案類型</w:t>
            </w:r>
          </w:p>
        </w:tc>
        <w:tc>
          <w:tcPr>
            <w:tcW w:w="250" w:type="pct"/>
            <w:noWrap/>
            <w:hideMark/>
          </w:tcPr>
          <w:p w14:paraId="5785D7AC"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44AFC118"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32496A4" w14:textId="110EA7AE"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hideMark/>
          </w:tcPr>
          <w:p w14:paraId="395BFCC5" w14:textId="58F256C1" w:rsidR="007773AF" w:rsidRDefault="007773AF">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w:t>
            </w:r>
            <w:r>
              <w:rPr>
                <w:rFonts w:ascii="標楷體" w:eastAsia="標楷體" w:hAnsi="標楷體" w:cs="新細明體" w:hint="eastAsia"/>
                <w:color w:val="000000"/>
                <w:kern w:val="0"/>
              </w:rPr>
              <w:t>為Y時必須輸入</w:t>
            </w:r>
          </w:p>
          <w:p w14:paraId="258F86DE" w14:textId="20CB7BE0"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主辦行</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參貸行</w:t>
            </w:r>
          </w:p>
        </w:tc>
      </w:tr>
      <w:tr w:rsidR="00330AAC" w:rsidRPr="008F20B5" w14:paraId="5E1394CF" w14:textId="77777777" w:rsidTr="00614F5B">
        <w:trPr>
          <w:trHeight w:val="340"/>
        </w:trPr>
        <w:tc>
          <w:tcPr>
            <w:tcW w:w="250" w:type="pct"/>
          </w:tcPr>
          <w:p w14:paraId="3F51DBD6" w14:textId="69126B33"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426B69DF" w14:textId="02A760AB"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DispPrice</w:t>
            </w:r>
          </w:p>
        </w:tc>
        <w:tc>
          <w:tcPr>
            <w:tcW w:w="1750" w:type="pct"/>
            <w:noWrap/>
            <w:hideMark/>
          </w:tcPr>
          <w:p w14:paraId="2DC974A4"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處分價格</w:t>
            </w:r>
          </w:p>
        </w:tc>
        <w:tc>
          <w:tcPr>
            <w:tcW w:w="250" w:type="pct"/>
            <w:noWrap/>
            <w:hideMark/>
          </w:tcPr>
          <w:p w14:paraId="248C8F3F" w14:textId="3E27F7E6" w:rsidR="00330AAC" w:rsidRPr="008F20B5" w:rsidRDefault="00330AAC" w:rsidP="004304F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noWrap/>
            <w:hideMark/>
          </w:tcPr>
          <w:p w14:paraId="3F602B4B"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4F3221CE" w14:textId="77777777" w:rsidR="00330AAC" w:rsidRPr="008F20B5" w:rsidDel="004444BD" w:rsidRDefault="00330AAC" w:rsidP="00614F5B">
            <w:pPr>
              <w:widowControl/>
              <w:jc w:val="center"/>
              <w:rPr>
                <w:rFonts w:ascii="標楷體" w:eastAsia="標楷體" w:hAnsi="標楷體" w:cs="新細明體"/>
                <w:color w:val="000000"/>
                <w:kern w:val="0"/>
              </w:rPr>
            </w:pPr>
          </w:p>
        </w:tc>
        <w:tc>
          <w:tcPr>
            <w:tcW w:w="1150" w:type="pct"/>
            <w:hideMark/>
          </w:tcPr>
          <w:p w14:paraId="6769BA0E" w14:textId="1E5E0581"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2C0A6B8C" w14:textId="77777777" w:rsidTr="00614F5B">
        <w:trPr>
          <w:trHeight w:val="340"/>
        </w:trPr>
        <w:tc>
          <w:tcPr>
            <w:tcW w:w="250" w:type="pct"/>
          </w:tcPr>
          <w:p w14:paraId="3040AE5B" w14:textId="11FB5E5D"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3C6D94C7" w14:textId="735FD70B"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DispDate</w:t>
            </w:r>
          </w:p>
        </w:tc>
        <w:tc>
          <w:tcPr>
            <w:tcW w:w="1750" w:type="pct"/>
            <w:noWrap/>
            <w:hideMark/>
          </w:tcPr>
          <w:p w14:paraId="52F16737"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處分日期</w:t>
            </w:r>
          </w:p>
        </w:tc>
        <w:tc>
          <w:tcPr>
            <w:tcW w:w="250" w:type="pct"/>
            <w:noWrap/>
            <w:hideMark/>
          </w:tcPr>
          <w:p w14:paraId="1211896B"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45D17895" w14:textId="3EC9C93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5487415"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100BB423" w14:textId="5147A9C3"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07656DFB" w14:textId="77777777" w:rsidTr="00614F5B">
        <w:trPr>
          <w:trHeight w:val="340"/>
        </w:trPr>
        <w:tc>
          <w:tcPr>
            <w:tcW w:w="250" w:type="pct"/>
          </w:tcPr>
          <w:p w14:paraId="31DFAC8C" w14:textId="7777777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6CEB4801" w14:textId="165F856A" w:rsidR="00330AAC" w:rsidRPr="008F20B5" w:rsidRDefault="00330AAC" w:rsidP="004304FC">
            <w:pPr>
              <w:widowControl/>
              <w:rPr>
                <w:rFonts w:ascii="標楷體" w:eastAsia="標楷體" w:hAnsi="標楷體"/>
              </w:rPr>
            </w:pPr>
            <w:r w:rsidRPr="008F20B5">
              <w:rPr>
                <w:rFonts w:ascii="標楷體" w:eastAsia="標楷體" w:hAnsi="標楷體"/>
              </w:rPr>
              <w:t>ClStat</w:t>
            </w:r>
          </w:p>
        </w:tc>
        <w:tc>
          <w:tcPr>
            <w:tcW w:w="1750" w:type="pct"/>
            <w:noWrap/>
          </w:tcPr>
          <w:p w14:paraId="193643B4" w14:textId="5EC2665F"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擔保品狀態</w:t>
            </w:r>
          </w:p>
        </w:tc>
        <w:tc>
          <w:tcPr>
            <w:tcW w:w="250" w:type="pct"/>
            <w:noWrap/>
          </w:tcPr>
          <w:p w14:paraId="51D01540" w14:textId="62DE3356"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tcPr>
          <w:p w14:paraId="36CC0F51" w14:textId="01644882"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FB41FBD" w14:textId="7243D251"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5D1E89B8" w14:textId="079A2618" w:rsidR="00330AAC" w:rsidRPr="008F20B5" w:rsidRDefault="00330AAC" w:rsidP="009372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正常</w:t>
            </w:r>
            <w:r w:rsidRPr="008F20B5">
              <w:rPr>
                <w:rFonts w:ascii="標楷體" w:eastAsia="標楷體" w:hAnsi="標楷體" w:cs="新細明體"/>
                <w:color w:val="000000"/>
                <w:kern w:val="0"/>
              </w:rPr>
              <w:t>;</w:t>
            </w:r>
          </w:p>
          <w:p w14:paraId="77964E61" w14:textId="77777777" w:rsidR="00330AAC" w:rsidRPr="008F20B5" w:rsidRDefault="00330AAC" w:rsidP="009372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塗銷</w:t>
            </w:r>
            <w:r w:rsidRPr="008F20B5">
              <w:rPr>
                <w:rFonts w:ascii="標楷體" w:eastAsia="標楷體" w:hAnsi="標楷體" w:cs="新細明體"/>
                <w:color w:val="000000"/>
                <w:kern w:val="0"/>
              </w:rPr>
              <w:t>;</w:t>
            </w:r>
          </w:p>
          <w:p w14:paraId="5C49C6B6" w14:textId="77777777" w:rsidR="00330AAC" w:rsidRPr="008F20B5" w:rsidRDefault="00330AAC" w:rsidP="009372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處分</w:t>
            </w:r>
            <w:r w:rsidRPr="008F20B5">
              <w:rPr>
                <w:rFonts w:ascii="標楷體" w:eastAsia="標楷體" w:hAnsi="標楷體" w:cs="新細明體"/>
                <w:color w:val="000000"/>
                <w:kern w:val="0"/>
              </w:rPr>
              <w:t>;</w:t>
            </w:r>
          </w:p>
          <w:p w14:paraId="4D7472D0" w14:textId="15592E7A" w:rsidR="00330AAC" w:rsidRPr="008F20B5" w:rsidRDefault="00330AAC" w:rsidP="009372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抵押權確定</w:t>
            </w:r>
          </w:p>
        </w:tc>
      </w:tr>
      <w:tr w:rsidR="00330AAC" w:rsidRPr="008F20B5" w14:paraId="5BBA2E04" w14:textId="77777777" w:rsidTr="00614F5B">
        <w:trPr>
          <w:trHeight w:val="340"/>
        </w:trPr>
        <w:tc>
          <w:tcPr>
            <w:tcW w:w="250" w:type="pct"/>
          </w:tcPr>
          <w:p w14:paraId="3FFD593F" w14:textId="7777777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7555917D" w14:textId="13C74D91" w:rsidR="00330AAC" w:rsidRPr="008F20B5" w:rsidRDefault="00330AAC" w:rsidP="004304FC">
            <w:pPr>
              <w:widowControl/>
              <w:rPr>
                <w:rFonts w:ascii="標楷體" w:eastAsia="標楷體" w:hAnsi="標楷體"/>
              </w:rPr>
            </w:pPr>
            <w:r w:rsidRPr="008F20B5">
              <w:rPr>
                <w:rFonts w:ascii="標楷體" w:eastAsia="標楷體" w:hAnsi="標楷體"/>
              </w:rPr>
              <w:t>SettingStat</w:t>
            </w:r>
          </w:p>
        </w:tc>
        <w:tc>
          <w:tcPr>
            <w:tcW w:w="1750" w:type="pct"/>
            <w:noWrap/>
          </w:tcPr>
          <w:p w14:paraId="6EBB4CD0" w14:textId="028FFD21"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設定狀態</w:t>
            </w:r>
          </w:p>
        </w:tc>
        <w:tc>
          <w:tcPr>
            <w:tcW w:w="250" w:type="pct"/>
            <w:noWrap/>
          </w:tcPr>
          <w:p w14:paraId="227EB0B0" w14:textId="5160E6F5"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tcPr>
          <w:p w14:paraId="714D23C8" w14:textId="23C7F24D"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73CA40B" w14:textId="42E0F6B6"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3139E1B9" w14:textId="7C327843" w:rsidR="00330AAC" w:rsidRPr="008F20B5" w:rsidRDefault="00330AAC" w:rsidP="004D15A0">
            <w:pPr>
              <w:widowControl/>
              <w:rPr>
                <w:rFonts w:ascii="標楷體" w:eastAsia="標楷體" w:hAnsi="標楷體" w:cs="新細明體"/>
                <w:color w:val="000000"/>
                <w:kern w:val="0"/>
              </w:rPr>
            </w:pPr>
            <w:r w:rsidRPr="008F20B5">
              <w:rPr>
                <w:rFonts w:ascii="標楷體" w:eastAsia="標楷體" w:hAnsi="標楷體" w:cs="新細明體"/>
                <w:color w:val="000000"/>
                <w:kern w:val="0"/>
              </w:rPr>
              <w:t>1:設定</w:t>
            </w:r>
          </w:p>
          <w:p w14:paraId="37629350" w14:textId="149532D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2:解除</w:t>
            </w:r>
          </w:p>
        </w:tc>
      </w:tr>
      <w:tr w:rsidR="00330AAC" w:rsidRPr="008F20B5" w14:paraId="2955E183" w14:textId="77777777" w:rsidTr="00614F5B">
        <w:trPr>
          <w:trHeight w:val="340"/>
        </w:trPr>
        <w:tc>
          <w:tcPr>
            <w:tcW w:w="250" w:type="pct"/>
          </w:tcPr>
          <w:p w14:paraId="26CCA29E" w14:textId="63793339"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13874930" w14:textId="3BAEEAF2"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SettingAmt</w:t>
            </w:r>
          </w:p>
        </w:tc>
        <w:tc>
          <w:tcPr>
            <w:tcW w:w="1750" w:type="pct"/>
            <w:noWrap/>
            <w:hideMark/>
          </w:tcPr>
          <w:p w14:paraId="480F7C58"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抵押設定金額</w:t>
            </w:r>
          </w:p>
        </w:tc>
        <w:tc>
          <w:tcPr>
            <w:tcW w:w="250" w:type="pct"/>
            <w:noWrap/>
            <w:hideMark/>
          </w:tcPr>
          <w:p w14:paraId="152227DE"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5A6038B4" w14:textId="40782C91"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12A8F0B3" w14:textId="0C95C651" w:rsidR="00330AAC" w:rsidRPr="008F20B5" w:rsidDel="004444BD"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hideMark/>
          </w:tcPr>
          <w:p w14:paraId="386C2F0D" w14:textId="1805DC44"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330AAC" w:rsidRPr="008F20B5" w14:paraId="3C2924A0" w14:textId="77777777" w:rsidTr="00614F5B">
        <w:trPr>
          <w:trHeight w:val="340"/>
        </w:trPr>
        <w:tc>
          <w:tcPr>
            <w:tcW w:w="250" w:type="pct"/>
          </w:tcPr>
          <w:p w14:paraId="5EB9259F" w14:textId="5D61350B"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tcPr>
          <w:p w14:paraId="7FE52617" w14:textId="753CBE5C"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ReceiptNo</w:t>
            </w:r>
          </w:p>
        </w:tc>
        <w:tc>
          <w:tcPr>
            <w:tcW w:w="1750" w:type="pct"/>
            <w:noWrap/>
            <w:hideMark/>
          </w:tcPr>
          <w:p w14:paraId="14F33EB0"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收件字號</w:t>
            </w:r>
          </w:p>
        </w:tc>
        <w:tc>
          <w:tcPr>
            <w:tcW w:w="250" w:type="pct"/>
            <w:noWrap/>
            <w:hideMark/>
          </w:tcPr>
          <w:p w14:paraId="52B8A301"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105238A1"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44F812C3"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3D53351B" w14:textId="7626AE42" w:rsidR="00330AAC" w:rsidRPr="008F20B5" w:rsidRDefault="00330AAC">
            <w:pPr>
              <w:widowControl/>
              <w:rPr>
                <w:rFonts w:ascii="標楷體" w:eastAsia="標楷體" w:hAnsi="標楷體" w:cs="新細明體"/>
                <w:color w:val="000000"/>
                <w:kern w:val="0"/>
              </w:rPr>
            </w:pPr>
          </w:p>
        </w:tc>
      </w:tr>
      <w:tr w:rsidR="00330AAC" w:rsidRPr="008F20B5" w14:paraId="7A965619" w14:textId="77777777" w:rsidTr="00614F5B">
        <w:trPr>
          <w:trHeight w:val="340"/>
        </w:trPr>
        <w:tc>
          <w:tcPr>
            <w:tcW w:w="250" w:type="pct"/>
          </w:tcPr>
          <w:p w14:paraId="116EE379" w14:textId="2292B8F6"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66194829" w14:textId="71CE7E1F"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MtgNo</w:t>
            </w:r>
          </w:p>
        </w:tc>
        <w:tc>
          <w:tcPr>
            <w:tcW w:w="1750" w:type="pct"/>
            <w:noWrap/>
            <w:hideMark/>
          </w:tcPr>
          <w:p w14:paraId="72F2375D"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抵押登記字號</w:t>
            </w:r>
          </w:p>
        </w:tc>
        <w:tc>
          <w:tcPr>
            <w:tcW w:w="250" w:type="pct"/>
            <w:noWrap/>
            <w:hideMark/>
          </w:tcPr>
          <w:p w14:paraId="5142EF42"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0FE19637"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20</w:t>
            </w:r>
          </w:p>
        </w:tc>
        <w:tc>
          <w:tcPr>
            <w:tcW w:w="250" w:type="pct"/>
          </w:tcPr>
          <w:p w14:paraId="710C1DD0"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tcPr>
          <w:p w14:paraId="5C4C6A49" w14:textId="7BF4952F" w:rsidR="00330AAC" w:rsidRPr="008F20B5" w:rsidRDefault="00330AAC">
            <w:pPr>
              <w:widowControl/>
              <w:rPr>
                <w:rFonts w:ascii="標楷體" w:eastAsia="標楷體" w:hAnsi="標楷體" w:cs="新細明體"/>
                <w:color w:val="000000"/>
                <w:kern w:val="0"/>
              </w:rPr>
            </w:pPr>
          </w:p>
        </w:tc>
      </w:tr>
      <w:tr w:rsidR="00330AAC" w:rsidRPr="008F20B5" w14:paraId="586B7C53" w14:textId="77777777" w:rsidTr="00614F5B">
        <w:trPr>
          <w:trHeight w:val="340"/>
        </w:trPr>
        <w:tc>
          <w:tcPr>
            <w:tcW w:w="250" w:type="pct"/>
          </w:tcPr>
          <w:p w14:paraId="7471E647" w14:textId="03D4C126"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509C32E5" w14:textId="14028F9F"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ReceivedDate</w:t>
            </w:r>
          </w:p>
        </w:tc>
        <w:tc>
          <w:tcPr>
            <w:tcW w:w="1750" w:type="pct"/>
            <w:noWrap/>
            <w:hideMark/>
          </w:tcPr>
          <w:p w14:paraId="135953D6"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抵押收件日</w:t>
            </w:r>
          </w:p>
        </w:tc>
        <w:tc>
          <w:tcPr>
            <w:tcW w:w="250" w:type="pct"/>
            <w:noWrap/>
            <w:hideMark/>
          </w:tcPr>
          <w:p w14:paraId="64F1E7A5" w14:textId="414C7ECF"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2F5099E8" w14:textId="2EA99FF2"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DFCA689"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422D2183" w14:textId="78E0AA92"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78540E94" w14:textId="77777777" w:rsidTr="00614F5B">
        <w:trPr>
          <w:trHeight w:val="340"/>
        </w:trPr>
        <w:tc>
          <w:tcPr>
            <w:tcW w:w="250" w:type="pct"/>
          </w:tcPr>
          <w:p w14:paraId="2E8D5EE9" w14:textId="6765F701"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007ED38F" w14:textId="4DC1DCC5"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MortgageIssueStartDate</w:t>
            </w:r>
          </w:p>
        </w:tc>
        <w:tc>
          <w:tcPr>
            <w:tcW w:w="1750" w:type="pct"/>
            <w:noWrap/>
            <w:hideMark/>
          </w:tcPr>
          <w:p w14:paraId="1C86D04B"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抵押登記起日</w:t>
            </w:r>
          </w:p>
        </w:tc>
        <w:tc>
          <w:tcPr>
            <w:tcW w:w="250" w:type="pct"/>
            <w:noWrap/>
            <w:hideMark/>
          </w:tcPr>
          <w:p w14:paraId="7AF1A1B0"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22D4DD7B" w14:textId="213F51A0"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1B14919E"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5B416F34" w14:textId="408DCD95"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28D97D33" w14:textId="77777777" w:rsidTr="00614F5B">
        <w:trPr>
          <w:trHeight w:val="340"/>
        </w:trPr>
        <w:tc>
          <w:tcPr>
            <w:tcW w:w="250" w:type="pct"/>
          </w:tcPr>
          <w:p w14:paraId="4BC04B29" w14:textId="07C8F577"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2B10466D" w14:textId="437D8A3B"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MortgageIssueEndDate</w:t>
            </w:r>
          </w:p>
        </w:tc>
        <w:tc>
          <w:tcPr>
            <w:tcW w:w="1750" w:type="pct"/>
            <w:noWrap/>
            <w:hideMark/>
          </w:tcPr>
          <w:p w14:paraId="2A6A97F8"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抵押登記迄日</w:t>
            </w:r>
          </w:p>
        </w:tc>
        <w:tc>
          <w:tcPr>
            <w:tcW w:w="250" w:type="pct"/>
            <w:noWrap/>
            <w:hideMark/>
          </w:tcPr>
          <w:p w14:paraId="5654CCCD"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noWrap/>
            <w:hideMark/>
          </w:tcPr>
          <w:p w14:paraId="0E41A7CC" w14:textId="422CD585"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7EF4DAC0" w14:textId="14FDBFBA"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hideMark/>
          </w:tcPr>
          <w:p w14:paraId="4941B9B1" w14:textId="18CE281D" w:rsidR="007773AF" w:rsidRDefault="007773AF">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抵押登記起日</w:t>
            </w:r>
            <w:r>
              <w:rPr>
                <w:rFonts w:ascii="標楷體" w:eastAsia="標楷體" w:hAnsi="標楷體" w:cs="新細明體" w:hint="eastAsia"/>
                <w:color w:val="000000"/>
                <w:kern w:val="0"/>
              </w:rPr>
              <w:t>有輸入時必須輸入</w:t>
            </w:r>
          </w:p>
          <w:p w14:paraId="07CEEFFD" w14:textId="054BD547"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330AAC" w:rsidRPr="008F20B5" w14:paraId="59FA4828" w14:textId="77777777" w:rsidTr="00614F5B">
        <w:trPr>
          <w:trHeight w:val="340"/>
        </w:trPr>
        <w:tc>
          <w:tcPr>
            <w:tcW w:w="250" w:type="pct"/>
          </w:tcPr>
          <w:p w14:paraId="3AA4E186" w14:textId="73BF720C"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626C9CE8" w14:textId="128731EB"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ClStatus</w:t>
            </w:r>
          </w:p>
        </w:tc>
        <w:tc>
          <w:tcPr>
            <w:tcW w:w="1750" w:type="pct"/>
            <w:noWrap/>
            <w:hideMark/>
          </w:tcPr>
          <w:p w14:paraId="7BCC5834"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擔保品狀況碼</w:t>
            </w:r>
          </w:p>
        </w:tc>
        <w:tc>
          <w:tcPr>
            <w:tcW w:w="250" w:type="pct"/>
            <w:noWrap/>
            <w:hideMark/>
          </w:tcPr>
          <w:p w14:paraId="6960C09E" w14:textId="6792CC13"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3FCA65CF"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454EA314" w14:textId="07530313" w:rsidR="00330AAC" w:rsidRPr="008F20B5" w:rsidRDefault="007773A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52B08C11" w14:textId="1278F4A9"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已抵押</w:t>
            </w:r>
          </w:p>
        </w:tc>
      </w:tr>
      <w:tr w:rsidR="00330AAC" w:rsidRPr="008F20B5" w14:paraId="2D7D0ECD" w14:textId="77777777" w:rsidTr="00614F5B">
        <w:trPr>
          <w:trHeight w:val="340"/>
        </w:trPr>
        <w:tc>
          <w:tcPr>
            <w:tcW w:w="250" w:type="pct"/>
          </w:tcPr>
          <w:p w14:paraId="71AF1A84" w14:textId="2A03F196" w:rsidR="00330AAC" w:rsidRPr="004A1C2C" w:rsidRDefault="00330AAC" w:rsidP="004A1C2C">
            <w:pPr>
              <w:pStyle w:val="af9"/>
              <w:widowControl/>
              <w:numPr>
                <w:ilvl w:val="0"/>
                <w:numId w:val="38"/>
              </w:numPr>
              <w:ind w:leftChars="0"/>
              <w:jc w:val="center"/>
              <w:rPr>
                <w:rFonts w:ascii="標楷體" w:eastAsia="標楷體" w:hAnsi="標楷體" w:cs="新細明體"/>
                <w:color w:val="000000"/>
                <w:kern w:val="0"/>
              </w:rPr>
            </w:pPr>
          </w:p>
        </w:tc>
        <w:tc>
          <w:tcPr>
            <w:tcW w:w="650" w:type="pct"/>
            <w:noWrap/>
            <w:hideMark/>
          </w:tcPr>
          <w:p w14:paraId="6599410C" w14:textId="7457DB7C" w:rsidR="00330AAC" w:rsidRPr="008F20B5" w:rsidRDefault="00330AAC" w:rsidP="004304FC">
            <w:pPr>
              <w:widowControl/>
              <w:rPr>
                <w:rFonts w:ascii="標楷體" w:eastAsia="標楷體" w:hAnsi="標楷體" w:cs="新細明體"/>
                <w:color w:val="000000"/>
                <w:kern w:val="0"/>
              </w:rPr>
            </w:pPr>
            <w:r w:rsidRPr="004A1C2C">
              <w:rPr>
                <w:rFonts w:ascii="標楷體" w:eastAsia="標楷體" w:hAnsi="標楷體"/>
              </w:rPr>
              <w:t>Remark</w:t>
            </w:r>
          </w:p>
        </w:tc>
        <w:tc>
          <w:tcPr>
            <w:tcW w:w="1750" w:type="pct"/>
            <w:noWrap/>
            <w:hideMark/>
          </w:tcPr>
          <w:p w14:paraId="43615661" w14:textId="77777777" w:rsidR="00330AAC" w:rsidRPr="008F20B5" w:rsidRDefault="00330AAC" w:rsidP="004304F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備註</w:t>
            </w:r>
          </w:p>
        </w:tc>
        <w:tc>
          <w:tcPr>
            <w:tcW w:w="250" w:type="pct"/>
            <w:noWrap/>
            <w:hideMark/>
          </w:tcPr>
          <w:p w14:paraId="083BAC18" w14:textId="77777777" w:rsidR="00330AAC" w:rsidRPr="008F20B5" w:rsidRDefault="00330AAC" w:rsidP="004304F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noWrap/>
            <w:hideMark/>
          </w:tcPr>
          <w:p w14:paraId="7445DAEC" w14:textId="698C15A3" w:rsidR="00330AAC" w:rsidRPr="008F20B5" w:rsidRDefault="00330AA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60</w:t>
            </w:r>
          </w:p>
        </w:tc>
        <w:tc>
          <w:tcPr>
            <w:tcW w:w="250" w:type="pct"/>
          </w:tcPr>
          <w:p w14:paraId="5F855455" w14:textId="77777777" w:rsidR="00330AAC" w:rsidRPr="008F20B5" w:rsidRDefault="00330AAC" w:rsidP="00614F5B">
            <w:pPr>
              <w:widowControl/>
              <w:jc w:val="center"/>
              <w:rPr>
                <w:rFonts w:ascii="標楷體" w:eastAsia="標楷體" w:hAnsi="標楷體" w:cs="新細明體"/>
                <w:color w:val="000000"/>
                <w:kern w:val="0"/>
              </w:rPr>
            </w:pPr>
          </w:p>
        </w:tc>
        <w:tc>
          <w:tcPr>
            <w:tcW w:w="1150" w:type="pct"/>
            <w:noWrap/>
            <w:hideMark/>
          </w:tcPr>
          <w:p w14:paraId="36EC9781" w14:textId="74D30C21" w:rsidR="00330AAC" w:rsidRPr="008F20B5" w:rsidRDefault="00330AA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 xml:space="preserve">　</w:t>
            </w:r>
          </w:p>
        </w:tc>
      </w:tr>
    </w:tbl>
    <w:p w14:paraId="31AD8745" w14:textId="4AA939F4" w:rsidR="009C1DD1" w:rsidRDefault="009C1DD1" w:rsidP="009C1DD1">
      <w:pPr>
        <w:ind w:leftChars="500" w:left="1200"/>
        <w:rPr>
          <w:rFonts w:ascii="標楷體" w:eastAsia="標楷體" w:hAnsi="標楷體"/>
        </w:rPr>
      </w:pPr>
    </w:p>
    <w:p w14:paraId="59212DA4" w14:textId="72A35DB3" w:rsidR="00664348" w:rsidRDefault="00664348" w:rsidP="009C1DD1">
      <w:pPr>
        <w:ind w:leftChars="500" w:left="1200"/>
        <w:rPr>
          <w:rFonts w:ascii="標楷體" w:eastAsia="標楷體" w:hAnsi="標楷體"/>
        </w:rPr>
      </w:pPr>
    </w:p>
    <w:p w14:paraId="004EA274" w14:textId="2A8677F1" w:rsidR="00664348" w:rsidRDefault="00664348" w:rsidP="009C1DD1">
      <w:pPr>
        <w:ind w:leftChars="500" w:left="1200"/>
        <w:rPr>
          <w:rFonts w:ascii="標楷體" w:eastAsia="標楷體" w:hAnsi="標楷體"/>
        </w:rPr>
      </w:pPr>
    </w:p>
    <w:p w14:paraId="6E5FF0A9" w14:textId="77777777" w:rsidR="00664348" w:rsidRPr="0029020B" w:rsidRDefault="00664348" w:rsidP="00664348">
      <w:pPr>
        <w:spacing w:line="140" w:lineRule="atLeast"/>
        <w:ind w:leftChars="200" w:left="480"/>
        <w:rPr>
          <w:rFonts w:ascii="標楷體" w:eastAsia="標楷體" w:hAnsi="標楷體" w:cs="新細明體"/>
          <w:b/>
          <w:bCs/>
          <w:color w:val="0070C0"/>
          <w:kern w:val="0"/>
          <w:sz w:val="28"/>
          <w:szCs w:val="28"/>
        </w:rPr>
      </w:pPr>
      <w:r w:rsidRPr="0029020B">
        <w:rPr>
          <w:rFonts w:ascii="標楷體" w:eastAsia="標楷體" w:hAnsi="標楷體" w:cs="新細明體" w:hint="eastAsia"/>
          <w:b/>
          <w:bCs/>
          <w:color w:val="0070C0"/>
          <w:kern w:val="0"/>
          <w:sz w:val="28"/>
          <w:szCs w:val="28"/>
        </w:rPr>
        <w:t>下行</w:t>
      </w:r>
      <w:r w:rsidRPr="0029020B">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664348" w:rsidRPr="00D940B1" w14:paraId="63691E02"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71A08072"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序</w:t>
            </w:r>
          </w:p>
          <w:p w14:paraId="356C9BC3"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22A0558B"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7BFE76D5"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6C21B234"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63BE5339"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178BA5EC" w14:textId="77777777" w:rsidR="00664348" w:rsidRPr="0029020B" w:rsidRDefault="00664348" w:rsidP="00DA4FCA">
            <w:pPr>
              <w:spacing w:line="140" w:lineRule="atLeast"/>
              <w:jc w:val="center"/>
              <w:rPr>
                <w:rFonts w:ascii="標楷體" w:eastAsia="標楷體" w:hAnsi="標楷體"/>
                <w:bCs/>
                <w:color w:val="0070C0"/>
              </w:rPr>
            </w:pPr>
            <w:r w:rsidRPr="0029020B">
              <w:rPr>
                <w:rFonts w:ascii="標楷體" w:eastAsia="標楷體" w:hAnsi="標楷體" w:hint="eastAsia"/>
                <w:bCs/>
                <w:color w:val="0070C0"/>
              </w:rPr>
              <w:t>欄位說明</w:t>
            </w:r>
          </w:p>
        </w:tc>
      </w:tr>
      <w:tr w:rsidR="00664348" w:rsidRPr="00D940B1" w14:paraId="63865A66"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52B1134F"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6E3E9CB5"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olor w:val="0070C0"/>
              </w:rPr>
              <w:t>OClNo</w:t>
            </w:r>
          </w:p>
        </w:tc>
        <w:tc>
          <w:tcPr>
            <w:tcW w:w="2410" w:type="dxa"/>
            <w:tcBorders>
              <w:top w:val="single" w:sz="6" w:space="0" w:color="000000"/>
              <w:left w:val="single" w:sz="6" w:space="0" w:color="000000"/>
              <w:bottom w:val="single" w:sz="6" w:space="0" w:color="000000"/>
              <w:right w:val="single" w:sz="6" w:space="0" w:color="000000"/>
            </w:tcBorders>
            <w:vAlign w:val="center"/>
          </w:tcPr>
          <w:p w14:paraId="730EB1E1"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s="新細明體" w:hint="eastAsia"/>
                <w:color w:val="0070C0"/>
                <w:kern w:val="0"/>
              </w:rPr>
              <w:t>擔保品編號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15CAF4C2" w14:textId="77777777" w:rsidR="00664348" w:rsidRPr="0029020B" w:rsidRDefault="00664348"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261C7F3C" w14:textId="77777777" w:rsidR="00664348" w:rsidRPr="0029020B" w:rsidRDefault="00664348"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2E49E296" w14:textId="77777777" w:rsidR="00664348" w:rsidRPr="0029020B" w:rsidRDefault="00664348" w:rsidP="00DA4FCA">
            <w:pPr>
              <w:spacing w:line="140" w:lineRule="atLeast"/>
              <w:rPr>
                <w:rFonts w:ascii="標楷體" w:eastAsia="標楷體" w:hAnsi="標楷體"/>
                <w:color w:val="0070C0"/>
              </w:rPr>
            </w:pPr>
          </w:p>
        </w:tc>
      </w:tr>
    </w:tbl>
    <w:p w14:paraId="03B427E7" w14:textId="77777777" w:rsidR="00664348" w:rsidRPr="008F20B5" w:rsidRDefault="00664348" w:rsidP="009C1DD1">
      <w:pPr>
        <w:ind w:leftChars="500" w:left="1200"/>
        <w:rPr>
          <w:rFonts w:ascii="標楷體" w:eastAsia="標楷體" w:hAnsi="標楷體"/>
        </w:rPr>
      </w:pPr>
    </w:p>
    <w:p w14:paraId="692B2FC4" w14:textId="77777777" w:rsidR="00573DD7" w:rsidRPr="004A1C2C" w:rsidRDefault="00573DD7">
      <w:pPr>
        <w:widowControl/>
        <w:rPr>
          <w:rFonts w:ascii="標楷體" w:eastAsia="標楷體" w:hAnsi="標楷體"/>
        </w:rPr>
      </w:pPr>
      <w:r w:rsidRPr="004A1C2C">
        <w:rPr>
          <w:rFonts w:ascii="標楷體" w:eastAsia="標楷體" w:hAnsi="標楷體"/>
        </w:rPr>
        <w:br w:type="page"/>
      </w:r>
    </w:p>
    <w:p w14:paraId="38D459E8" w14:textId="77777777" w:rsidR="009C1DD1" w:rsidRPr="004A1C2C" w:rsidRDefault="009C1DD1" w:rsidP="009C1DD1">
      <w:pPr>
        <w:rPr>
          <w:rFonts w:ascii="標楷體" w:eastAsia="標楷體" w:hAnsi="標楷體"/>
        </w:rPr>
      </w:pPr>
    </w:p>
    <w:p w14:paraId="4589DBBE" w14:textId="317CA0D9" w:rsidR="009C1DD1" w:rsidRPr="008F20B5" w:rsidRDefault="00573DD7" w:rsidP="00614F5B">
      <w:pPr>
        <w:pStyle w:val="3"/>
        <w:numPr>
          <w:ilvl w:val="2"/>
          <w:numId w:val="63"/>
        </w:numPr>
        <w:spacing w:before="0" w:after="240"/>
        <w:rPr>
          <w:rFonts w:ascii="標楷體" w:hAnsi="標楷體"/>
          <w:b/>
          <w:szCs w:val="32"/>
        </w:rPr>
      </w:pPr>
      <w:bookmarkStart w:id="32" w:name="_L2430股票擔保品資料登錄"/>
      <w:bookmarkStart w:id="33" w:name="_L2413股票擔保品資料登錄"/>
      <w:bookmarkEnd w:id="32"/>
      <w:bookmarkEnd w:id="33"/>
      <w:r w:rsidRPr="008F20B5">
        <w:rPr>
          <w:rFonts w:ascii="標楷體" w:hAnsi="標楷體"/>
          <w:b/>
          <w:szCs w:val="32"/>
        </w:rPr>
        <w:t>L24</w:t>
      </w:r>
      <w:r w:rsidR="00D42D26" w:rsidRPr="008F20B5">
        <w:rPr>
          <w:rFonts w:ascii="標楷體" w:hAnsi="標楷體"/>
          <w:b/>
          <w:szCs w:val="32"/>
        </w:rPr>
        <w:t>13</w:t>
      </w:r>
      <w:r w:rsidRPr="008F20B5">
        <w:rPr>
          <w:rFonts w:ascii="標楷體" w:hAnsi="標楷體" w:hint="eastAsia"/>
          <w:b/>
          <w:szCs w:val="32"/>
        </w:rPr>
        <w:t>股票擔保品資料登錄</w:t>
      </w:r>
    </w:p>
    <w:tbl>
      <w:tblPr>
        <w:tblW w:w="5050" w:type="pct"/>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43"/>
        <w:gridCol w:w="1486"/>
        <w:gridCol w:w="4003"/>
        <w:gridCol w:w="529"/>
        <w:gridCol w:w="533"/>
        <w:gridCol w:w="572"/>
        <w:gridCol w:w="2630"/>
      </w:tblGrid>
      <w:tr w:rsidR="007309AD" w:rsidRPr="008F20B5" w14:paraId="2BACF004" w14:textId="77777777" w:rsidTr="00614F5B">
        <w:trPr>
          <w:trHeight w:val="340"/>
        </w:trPr>
        <w:tc>
          <w:tcPr>
            <w:tcW w:w="238" w:type="pct"/>
            <w:shd w:val="clear" w:color="auto" w:fill="auto"/>
            <w:hideMark/>
          </w:tcPr>
          <w:p w14:paraId="54BFE648"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shd w:val="clear" w:color="auto" w:fill="auto"/>
            <w:hideMark/>
          </w:tcPr>
          <w:p w14:paraId="60F24553" w14:textId="77777777" w:rsidR="007309AD" w:rsidRPr="008F20B5" w:rsidRDefault="007309AD"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shd w:val="clear" w:color="auto" w:fill="auto"/>
            <w:hideMark/>
          </w:tcPr>
          <w:p w14:paraId="495A73F1" w14:textId="77777777" w:rsidR="007309AD" w:rsidRPr="008F20B5" w:rsidRDefault="007309AD" w:rsidP="00573DD7">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31" w:type="pct"/>
            <w:shd w:val="clear" w:color="auto" w:fill="auto"/>
            <w:hideMark/>
          </w:tcPr>
          <w:p w14:paraId="2E1EC8E2"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33" w:type="pct"/>
            <w:shd w:val="clear" w:color="auto" w:fill="auto"/>
            <w:hideMark/>
          </w:tcPr>
          <w:p w14:paraId="6E0D41E4"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2AE34D69" w14:textId="5DDC0D6A" w:rsidR="007309AD" w:rsidRPr="008F20B5" w:rsidRDefault="007309AD"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0DA5C616" w14:textId="34F4B57D" w:rsidR="007309AD" w:rsidRPr="008F20B5" w:rsidRDefault="007309A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7309AD" w:rsidRPr="008F20B5" w14:paraId="3F15480A" w14:textId="77777777" w:rsidTr="00614F5B">
        <w:trPr>
          <w:trHeight w:val="340"/>
        </w:trPr>
        <w:tc>
          <w:tcPr>
            <w:tcW w:w="238" w:type="pct"/>
            <w:shd w:val="clear" w:color="auto" w:fill="auto"/>
          </w:tcPr>
          <w:p w14:paraId="2480A1DF" w14:textId="3E26F624"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hideMark/>
          </w:tcPr>
          <w:p w14:paraId="75CEA85F" w14:textId="77BD9A71" w:rsidR="007309AD" w:rsidRPr="008F20B5" w:rsidRDefault="007309AD" w:rsidP="00573DD7">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750" w:type="pct"/>
            <w:shd w:val="clear" w:color="auto" w:fill="auto"/>
            <w:hideMark/>
          </w:tcPr>
          <w:p w14:paraId="141E45D7" w14:textId="77777777" w:rsidR="007309AD" w:rsidRPr="008F20B5" w:rsidRDefault="007309AD" w:rsidP="00573DD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31" w:type="pct"/>
            <w:shd w:val="clear" w:color="auto" w:fill="auto"/>
            <w:hideMark/>
          </w:tcPr>
          <w:p w14:paraId="686A105C"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hideMark/>
          </w:tcPr>
          <w:p w14:paraId="48028FA9" w14:textId="7777777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1E4BB607" w14:textId="0B128D69"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hideMark/>
          </w:tcPr>
          <w:p w14:paraId="254E1200" w14:textId="6D1D762E" w:rsidR="007309AD" w:rsidRPr="008F20B5" w:rsidRDefault="007309AD">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L2413</w:t>
            </w:r>
          </w:p>
        </w:tc>
      </w:tr>
      <w:tr w:rsidR="007309AD" w:rsidRPr="008F20B5" w14:paraId="77C9DB33" w14:textId="77777777" w:rsidTr="00614F5B">
        <w:trPr>
          <w:trHeight w:val="340"/>
        </w:trPr>
        <w:tc>
          <w:tcPr>
            <w:tcW w:w="238" w:type="pct"/>
            <w:shd w:val="clear" w:color="auto" w:fill="auto"/>
          </w:tcPr>
          <w:p w14:paraId="69D685F7" w14:textId="3FDAD950"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tcPr>
          <w:p w14:paraId="65DE4799" w14:textId="472934CD" w:rsidR="007309AD" w:rsidRPr="008F20B5" w:rsidRDefault="007309AD" w:rsidP="00F84F05">
            <w:pPr>
              <w:widowControl/>
              <w:rPr>
                <w:rFonts w:ascii="標楷體" w:eastAsia="標楷體" w:hAnsi="標楷體" w:cs="新細明體"/>
                <w:color w:val="000000"/>
                <w:kern w:val="0"/>
              </w:rPr>
            </w:pPr>
            <w:r w:rsidRPr="004A1C2C">
              <w:rPr>
                <w:rFonts w:ascii="標楷體" w:eastAsia="標楷體" w:hAnsi="標楷體"/>
              </w:rPr>
              <w:t>FunCd</w:t>
            </w:r>
          </w:p>
        </w:tc>
        <w:tc>
          <w:tcPr>
            <w:tcW w:w="1750" w:type="pct"/>
            <w:shd w:val="clear" w:color="auto" w:fill="auto"/>
          </w:tcPr>
          <w:p w14:paraId="1B6D9486" w14:textId="652BEEB2" w:rsidR="007309AD" w:rsidRPr="008F20B5" w:rsidRDefault="007309AD" w:rsidP="00F84F05">
            <w:pPr>
              <w:widowControl/>
              <w:rPr>
                <w:rFonts w:ascii="標楷體" w:eastAsia="標楷體" w:hAnsi="標楷體" w:cs="新細明體"/>
                <w:color w:val="000000"/>
                <w:kern w:val="0"/>
              </w:rPr>
            </w:pPr>
            <w:r w:rsidRPr="004A1C2C">
              <w:rPr>
                <w:rFonts w:ascii="標楷體" w:eastAsia="標楷體" w:hAnsi="標楷體" w:hint="eastAsia"/>
              </w:rPr>
              <w:t>功能</w:t>
            </w:r>
          </w:p>
        </w:tc>
        <w:tc>
          <w:tcPr>
            <w:tcW w:w="231" w:type="pct"/>
            <w:shd w:val="clear" w:color="auto" w:fill="auto"/>
          </w:tcPr>
          <w:p w14:paraId="55E78749" w14:textId="41A4B6A7"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2E3DD49C" w14:textId="15B3D87F" w:rsidR="007309AD" w:rsidRPr="008F20B5" w:rsidRDefault="007309A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tcPr>
          <w:p w14:paraId="75811346" w14:textId="2ED1DC29"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15123D64" w14:textId="5992F2FF" w:rsidR="007309AD" w:rsidRPr="008F20B5" w:rsidRDefault="007309AD">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7309AD" w:rsidRPr="008F20B5" w14:paraId="159E3EC8" w14:textId="77777777" w:rsidTr="00614F5B">
        <w:trPr>
          <w:trHeight w:val="325"/>
        </w:trPr>
        <w:tc>
          <w:tcPr>
            <w:tcW w:w="238" w:type="pct"/>
            <w:shd w:val="clear" w:color="auto" w:fill="auto"/>
          </w:tcPr>
          <w:p w14:paraId="442C1A6D" w14:textId="77777777"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6AFE9A8A" w14:textId="60613D06" w:rsidR="007309AD" w:rsidRPr="008F20B5" w:rsidRDefault="007309AD" w:rsidP="002B3102">
            <w:pPr>
              <w:widowControl/>
              <w:rPr>
                <w:rFonts w:ascii="標楷體" w:eastAsia="標楷體" w:hAnsi="標楷體"/>
              </w:rPr>
            </w:pPr>
            <w:r w:rsidRPr="004A1C2C">
              <w:rPr>
                <w:rFonts w:ascii="標楷體" w:eastAsia="標楷體" w:hAnsi="標楷體"/>
              </w:rPr>
              <w:t>CustId</w:t>
            </w:r>
          </w:p>
        </w:tc>
        <w:tc>
          <w:tcPr>
            <w:tcW w:w="1750" w:type="pct"/>
            <w:shd w:val="clear" w:color="auto" w:fill="auto"/>
            <w:noWrap/>
          </w:tcPr>
          <w:p w14:paraId="447BA342" w14:textId="640B612B" w:rsidR="007309AD" w:rsidRPr="008F20B5" w:rsidRDefault="007309AD" w:rsidP="002B3102">
            <w:pPr>
              <w:widowControl/>
              <w:rPr>
                <w:rFonts w:ascii="標楷體" w:eastAsia="標楷體" w:hAnsi="標楷體"/>
              </w:rPr>
            </w:pPr>
            <w:r w:rsidRPr="008F20B5">
              <w:rPr>
                <w:rFonts w:ascii="標楷體" w:eastAsia="標楷體" w:hAnsi="標楷體" w:hint="eastAsia"/>
              </w:rPr>
              <w:t>統一編號</w:t>
            </w:r>
          </w:p>
        </w:tc>
        <w:tc>
          <w:tcPr>
            <w:tcW w:w="231" w:type="pct"/>
            <w:shd w:val="clear" w:color="auto" w:fill="auto"/>
            <w:noWrap/>
          </w:tcPr>
          <w:p w14:paraId="5632F005" w14:textId="454847E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tcPr>
          <w:p w14:paraId="7B2ECFDF" w14:textId="00FAF6A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2916328D" w14:textId="07C1676E"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4DE998F8" w14:textId="73CD612F" w:rsidR="007309AD" w:rsidRPr="008F20B5" w:rsidRDefault="007309AD" w:rsidP="002B3102">
            <w:pPr>
              <w:widowControl/>
              <w:rPr>
                <w:rFonts w:ascii="標楷體" w:eastAsia="標楷體" w:hAnsi="標楷體" w:cs="新細明體"/>
                <w:color w:val="000000"/>
                <w:kern w:val="0"/>
              </w:rPr>
            </w:pPr>
          </w:p>
        </w:tc>
      </w:tr>
      <w:tr w:rsidR="007309AD" w:rsidRPr="008F20B5" w14:paraId="3A6B2F3D" w14:textId="77777777" w:rsidTr="00614F5B">
        <w:trPr>
          <w:trHeight w:val="325"/>
        </w:trPr>
        <w:tc>
          <w:tcPr>
            <w:tcW w:w="238" w:type="pct"/>
            <w:shd w:val="clear" w:color="auto" w:fill="auto"/>
          </w:tcPr>
          <w:p w14:paraId="72DB4C94" w14:textId="77777777"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6215C65F" w14:textId="0D6F092B" w:rsidR="007309AD" w:rsidRPr="008F20B5" w:rsidRDefault="007309AD" w:rsidP="002B3102">
            <w:pPr>
              <w:widowControl/>
              <w:rPr>
                <w:rFonts w:ascii="標楷體" w:eastAsia="標楷體" w:hAnsi="標楷體"/>
              </w:rPr>
            </w:pPr>
            <w:r w:rsidRPr="004A1C2C">
              <w:rPr>
                <w:rFonts w:ascii="標楷體" w:eastAsia="標楷體" w:hAnsi="標楷體"/>
              </w:rPr>
              <w:t>CustNo</w:t>
            </w:r>
          </w:p>
        </w:tc>
        <w:tc>
          <w:tcPr>
            <w:tcW w:w="1750" w:type="pct"/>
            <w:shd w:val="clear" w:color="auto" w:fill="auto"/>
            <w:noWrap/>
          </w:tcPr>
          <w:p w14:paraId="7868070C" w14:textId="7D74A620" w:rsidR="007309AD" w:rsidRPr="008F20B5" w:rsidRDefault="007309AD" w:rsidP="002B3102">
            <w:pPr>
              <w:widowControl/>
              <w:rPr>
                <w:rFonts w:ascii="標楷體" w:eastAsia="標楷體" w:hAnsi="標楷體"/>
              </w:rPr>
            </w:pPr>
            <w:r w:rsidRPr="008F20B5">
              <w:rPr>
                <w:rFonts w:ascii="標楷體" w:eastAsia="標楷體" w:hAnsi="標楷體" w:hint="eastAsia"/>
              </w:rPr>
              <w:t>戶號</w:t>
            </w:r>
          </w:p>
        </w:tc>
        <w:tc>
          <w:tcPr>
            <w:tcW w:w="231" w:type="pct"/>
            <w:shd w:val="clear" w:color="auto" w:fill="auto"/>
            <w:noWrap/>
          </w:tcPr>
          <w:p w14:paraId="49E33DB6" w14:textId="1237C28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tcPr>
          <w:p w14:paraId="2DC34DC1" w14:textId="0CAEF04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FE7A332" w14:textId="4CBBD80D"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388AA866" w14:textId="539E030B" w:rsidR="007309AD" w:rsidRPr="008F20B5" w:rsidRDefault="007309AD" w:rsidP="002B3102">
            <w:pPr>
              <w:widowControl/>
              <w:rPr>
                <w:rFonts w:ascii="標楷體" w:eastAsia="標楷體" w:hAnsi="標楷體" w:cs="新細明體"/>
                <w:color w:val="000000"/>
                <w:kern w:val="0"/>
              </w:rPr>
            </w:pPr>
          </w:p>
        </w:tc>
      </w:tr>
      <w:tr w:rsidR="007309AD" w:rsidRPr="008F20B5" w14:paraId="7B24265B" w14:textId="77777777" w:rsidTr="00614F5B">
        <w:trPr>
          <w:trHeight w:val="325"/>
        </w:trPr>
        <w:tc>
          <w:tcPr>
            <w:tcW w:w="238" w:type="pct"/>
            <w:shd w:val="clear" w:color="auto" w:fill="auto"/>
          </w:tcPr>
          <w:p w14:paraId="2ACB9503" w14:textId="732ADD46"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5F206F6D" w14:textId="3F7849D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ClTypeCode</w:t>
            </w:r>
          </w:p>
        </w:tc>
        <w:tc>
          <w:tcPr>
            <w:tcW w:w="1750" w:type="pct"/>
            <w:shd w:val="clear" w:color="auto" w:fill="auto"/>
            <w:noWrap/>
            <w:hideMark/>
          </w:tcPr>
          <w:p w14:paraId="7A5F928B" w14:textId="4BE3555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擔保品類別</w:t>
            </w:r>
          </w:p>
        </w:tc>
        <w:tc>
          <w:tcPr>
            <w:tcW w:w="231" w:type="pct"/>
            <w:shd w:val="clear" w:color="auto" w:fill="auto"/>
            <w:noWrap/>
            <w:vAlign w:val="center"/>
            <w:hideMark/>
          </w:tcPr>
          <w:p w14:paraId="3F85D88E" w14:textId="7777777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hideMark/>
          </w:tcPr>
          <w:p w14:paraId="0CD19562" w14:textId="166B8024"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781238EE" w14:textId="4A56F37C" w:rsidR="007309AD" w:rsidRPr="00664348" w:rsidRDefault="00E80C61" w:rsidP="00614F5B">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shd w:val="clear" w:color="auto" w:fill="auto"/>
            <w:noWrap/>
            <w:vAlign w:val="center"/>
            <w:hideMark/>
          </w:tcPr>
          <w:p w14:paraId="3AD92BEF" w14:textId="246CAC14"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hint="eastAsia"/>
                <w:color w:val="000000"/>
                <w:kern w:val="0"/>
                <w:sz w:val="20"/>
                <w:szCs w:val="20"/>
              </w:rPr>
              <w:t>擔保品代號</w:t>
            </w:r>
            <w:r w:rsidRPr="00614F5B">
              <w:rPr>
                <w:rFonts w:ascii="標楷體" w:eastAsia="標楷體" w:hAnsi="標楷體" w:cs="新細明體"/>
                <w:color w:val="000000"/>
                <w:kern w:val="0"/>
                <w:sz w:val="20"/>
                <w:szCs w:val="20"/>
              </w:rPr>
              <w:t xml:space="preserve">1為3: </w:t>
            </w:r>
            <w:r w:rsidRPr="00614F5B">
              <w:rPr>
                <w:rFonts w:ascii="標楷體" w:eastAsia="標楷體" w:hAnsi="標楷體" w:cs="新細明體" w:hint="eastAsia"/>
                <w:color w:val="000000"/>
                <w:kern w:val="0"/>
                <w:sz w:val="20"/>
                <w:szCs w:val="20"/>
              </w:rPr>
              <w:t>股票時</w:t>
            </w:r>
          </w:p>
          <w:p w14:paraId="387743BF"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141: </w:t>
            </w:r>
            <w:r w:rsidRPr="00614F5B">
              <w:rPr>
                <w:rFonts w:ascii="標楷體" w:eastAsia="標楷體" w:hAnsi="標楷體" w:cs="新細明體" w:hint="eastAsia"/>
                <w:color w:val="000000"/>
                <w:kern w:val="0"/>
                <w:sz w:val="20"/>
                <w:szCs w:val="20"/>
              </w:rPr>
              <w:t>上市公司股票</w:t>
            </w:r>
          </w:p>
          <w:p w14:paraId="526EBAA5"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142: </w:t>
            </w:r>
            <w:r w:rsidRPr="00614F5B">
              <w:rPr>
                <w:rFonts w:ascii="標楷體" w:eastAsia="標楷體" w:hAnsi="標楷體" w:cs="新細明體" w:hint="eastAsia"/>
                <w:color w:val="000000"/>
                <w:kern w:val="0"/>
                <w:sz w:val="20"/>
                <w:szCs w:val="20"/>
              </w:rPr>
              <w:t>上櫃公司股票</w:t>
            </w:r>
          </w:p>
          <w:p w14:paraId="7CFB37FC" w14:textId="1159F626"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143: </w:t>
            </w:r>
            <w:r w:rsidRPr="00614F5B">
              <w:rPr>
                <w:rFonts w:ascii="標楷體" w:eastAsia="標楷體" w:hAnsi="標楷體" w:cs="新細明體" w:hint="eastAsia"/>
                <w:color w:val="000000"/>
                <w:kern w:val="0"/>
                <w:sz w:val="20"/>
                <w:szCs w:val="20"/>
              </w:rPr>
              <w:t>興櫃股票</w:t>
            </w:r>
          </w:p>
          <w:p w14:paraId="4344DB68"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p>
          <w:p w14:paraId="26F8626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hint="eastAsia"/>
                <w:color w:val="000000"/>
                <w:kern w:val="0"/>
                <w:sz w:val="20"/>
                <w:szCs w:val="20"/>
              </w:rPr>
              <w:t>擔保品代號</w:t>
            </w:r>
            <w:r w:rsidRPr="00614F5B">
              <w:rPr>
                <w:rFonts w:ascii="標楷體" w:eastAsia="標楷體" w:hAnsi="標楷體" w:cs="新細明體"/>
                <w:color w:val="000000"/>
                <w:kern w:val="0"/>
                <w:sz w:val="20"/>
                <w:szCs w:val="20"/>
              </w:rPr>
              <w:t xml:space="preserve">1為4: </w:t>
            </w:r>
            <w:r w:rsidRPr="00614F5B">
              <w:rPr>
                <w:rFonts w:ascii="標楷體" w:eastAsia="標楷體" w:hAnsi="標楷體" w:cs="新細明體" w:hint="eastAsia"/>
                <w:color w:val="000000"/>
                <w:kern w:val="0"/>
                <w:sz w:val="20"/>
                <w:szCs w:val="20"/>
              </w:rPr>
              <w:t>其他有價證券時</w:t>
            </w:r>
          </w:p>
          <w:p w14:paraId="21E439A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144: </w:t>
            </w:r>
            <w:r w:rsidRPr="00614F5B">
              <w:rPr>
                <w:rFonts w:ascii="標楷體" w:eastAsia="標楷體" w:hAnsi="標楷體" w:cs="新細明體" w:hint="eastAsia"/>
                <w:color w:val="000000"/>
                <w:kern w:val="0"/>
                <w:sz w:val="20"/>
                <w:szCs w:val="20"/>
              </w:rPr>
              <w:t>非上市上櫃公司股票－公開發行</w:t>
            </w:r>
          </w:p>
          <w:p w14:paraId="4B847789"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145: </w:t>
            </w:r>
            <w:r w:rsidRPr="00614F5B">
              <w:rPr>
                <w:rFonts w:ascii="標楷體" w:eastAsia="標楷體" w:hAnsi="標楷體" w:cs="新細明體" w:hint="eastAsia"/>
                <w:color w:val="000000"/>
                <w:kern w:val="0"/>
                <w:sz w:val="20"/>
                <w:szCs w:val="20"/>
              </w:rPr>
              <w:t>股權憑證</w:t>
            </w:r>
          </w:p>
          <w:p w14:paraId="5F5C8340" w14:textId="33EAA1A1" w:rsidR="007309AD" w:rsidRPr="008F20B5" w:rsidRDefault="007309AD" w:rsidP="00614F5B">
            <w:pPr>
              <w:widowControl/>
              <w:spacing w:line="240" w:lineRule="exact"/>
              <w:rPr>
                <w:rFonts w:ascii="標楷體" w:eastAsia="標楷體" w:hAnsi="標楷體" w:cs="新細明體"/>
                <w:color w:val="000000"/>
                <w:kern w:val="0"/>
              </w:rPr>
            </w:pPr>
            <w:r w:rsidRPr="00614F5B">
              <w:rPr>
                <w:rFonts w:ascii="標楷體" w:eastAsia="標楷體" w:hAnsi="標楷體" w:cs="新細明體"/>
                <w:color w:val="000000"/>
                <w:kern w:val="0"/>
                <w:sz w:val="20"/>
                <w:szCs w:val="20"/>
              </w:rPr>
              <w:t xml:space="preserve">146: </w:t>
            </w:r>
            <w:r w:rsidRPr="00614F5B">
              <w:rPr>
                <w:rFonts w:ascii="標楷體" w:eastAsia="標楷體" w:hAnsi="標楷體" w:cs="新細明體" w:hint="eastAsia"/>
                <w:color w:val="000000"/>
                <w:kern w:val="0"/>
                <w:sz w:val="20"/>
                <w:szCs w:val="20"/>
              </w:rPr>
              <w:t>非上市上櫃公司股票－非公開發行</w:t>
            </w:r>
          </w:p>
        </w:tc>
      </w:tr>
      <w:tr w:rsidR="007309AD" w:rsidRPr="008F20B5" w14:paraId="695093F6" w14:textId="77777777" w:rsidTr="00614F5B">
        <w:trPr>
          <w:trHeight w:val="340"/>
        </w:trPr>
        <w:tc>
          <w:tcPr>
            <w:tcW w:w="238" w:type="pct"/>
            <w:shd w:val="clear" w:color="auto" w:fill="auto"/>
          </w:tcPr>
          <w:p w14:paraId="28651161" w14:textId="63CB8A33" w:rsidR="007309AD" w:rsidRPr="004A1C2C" w:rsidRDefault="007309AD" w:rsidP="004A1C2C">
            <w:pPr>
              <w:pStyle w:val="af9"/>
              <w:numPr>
                <w:ilvl w:val="0"/>
                <w:numId w:val="39"/>
              </w:numPr>
              <w:ind w:leftChars="0"/>
              <w:rPr>
                <w:rFonts w:ascii="標楷體" w:eastAsia="標楷體" w:hAnsi="標楷體"/>
              </w:rPr>
            </w:pPr>
          </w:p>
        </w:tc>
        <w:tc>
          <w:tcPr>
            <w:tcW w:w="650" w:type="pct"/>
            <w:shd w:val="clear" w:color="auto" w:fill="auto"/>
            <w:noWrap/>
          </w:tcPr>
          <w:p w14:paraId="4858794D" w14:textId="32695917" w:rsidR="007309AD" w:rsidRPr="004A1C2C" w:rsidRDefault="007309AD" w:rsidP="002B3102">
            <w:pPr>
              <w:widowControl/>
              <w:rPr>
                <w:rFonts w:ascii="標楷體" w:eastAsia="標楷體" w:hAnsi="標楷體"/>
              </w:rPr>
            </w:pPr>
            <w:r w:rsidRPr="004A1C2C">
              <w:rPr>
                <w:rFonts w:ascii="標楷體" w:eastAsia="標楷體" w:hAnsi="標楷體"/>
              </w:rPr>
              <w:t>ClCode1</w:t>
            </w:r>
          </w:p>
        </w:tc>
        <w:tc>
          <w:tcPr>
            <w:tcW w:w="1750" w:type="pct"/>
            <w:shd w:val="clear" w:color="auto" w:fill="auto"/>
            <w:noWrap/>
          </w:tcPr>
          <w:p w14:paraId="05324842" w14:textId="4FA6F3CB"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擔保品代號</w:t>
            </w:r>
            <w:r w:rsidRPr="004A1C2C">
              <w:rPr>
                <w:rFonts w:ascii="標楷體" w:eastAsia="標楷體" w:hAnsi="標楷體"/>
              </w:rPr>
              <w:t>1</w:t>
            </w:r>
          </w:p>
        </w:tc>
        <w:tc>
          <w:tcPr>
            <w:tcW w:w="231" w:type="pct"/>
            <w:shd w:val="clear" w:color="auto" w:fill="auto"/>
            <w:noWrap/>
            <w:vAlign w:val="center"/>
          </w:tcPr>
          <w:p w14:paraId="750AB1D0" w14:textId="60DF162C"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36546E5A" w14:textId="6BE4C958"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3C7C756" w14:textId="680BE439"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01A3ADA" w14:textId="6E1EEF1B"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股票</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其他有價證券</w:t>
            </w:r>
          </w:p>
        </w:tc>
      </w:tr>
      <w:tr w:rsidR="007309AD" w:rsidRPr="008F20B5" w14:paraId="2491DD5C" w14:textId="77777777" w:rsidTr="00614F5B">
        <w:trPr>
          <w:trHeight w:val="340"/>
        </w:trPr>
        <w:tc>
          <w:tcPr>
            <w:tcW w:w="238" w:type="pct"/>
            <w:shd w:val="clear" w:color="auto" w:fill="auto"/>
          </w:tcPr>
          <w:p w14:paraId="666ACF11" w14:textId="1281BCEB"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2A96BB8F" w14:textId="1E7D03C9"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ClCode2</w:t>
            </w:r>
          </w:p>
        </w:tc>
        <w:tc>
          <w:tcPr>
            <w:tcW w:w="1750" w:type="pct"/>
            <w:shd w:val="clear" w:color="auto" w:fill="auto"/>
            <w:noWrap/>
          </w:tcPr>
          <w:p w14:paraId="73A62481" w14:textId="55044770"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擔保品代號</w:t>
            </w:r>
            <w:r w:rsidRPr="004A1C2C">
              <w:rPr>
                <w:rFonts w:ascii="標楷體" w:eastAsia="標楷體" w:hAnsi="標楷體"/>
              </w:rPr>
              <w:t>2</w:t>
            </w:r>
          </w:p>
        </w:tc>
        <w:tc>
          <w:tcPr>
            <w:tcW w:w="231" w:type="pct"/>
            <w:shd w:val="clear" w:color="auto" w:fill="auto"/>
            <w:noWrap/>
            <w:vAlign w:val="center"/>
          </w:tcPr>
          <w:p w14:paraId="47D3549C" w14:textId="0BF86B94"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1161C64E" w14:textId="24E5D373"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60BD07A6" w14:textId="580252D2"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F016BCF" w14:textId="1546CFF5" w:rsidR="007309AD" w:rsidRPr="008F20B5" w:rsidRDefault="00E80C61" w:rsidP="002B3102">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w:t>
            </w:r>
            <w:r w:rsidR="007309AD" w:rsidRPr="008F20B5">
              <w:rPr>
                <w:rFonts w:ascii="標楷體" w:eastAsia="標楷體" w:hAnsi="標楷體" w:cs="新細明體"/>
                <w:color w:val="000000"/>
                <w:kern w:val="0"/>
              </w:rPr>
              <w:t>01</w:t>
            </w:r>
          </w:p>
        </w:tc>
      </w:tr>
      <w:tr w:rsidR="007309AD" w:rsidRPr="008F20B5" w14:paraId="12C6BD49" w14:textId="77777777" w:rsidTr="00614F5B">
        <w:trPr>
          <w:trHeight w:val="340"/>
        </w:trPr>
        <w:tc>
          <w:tcPr>
            <w:tcW w:w="238" w:type="pct"/>
            <w:shd w:val="clear" w:color="auto" w:fill="auto"/>
          </w:tcPr>
          <w:p w14:paraId="1130AB41" w14:textId="1639368D"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1326A586" w14:textId="4FEA5FC5"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ClNo</w:t>
            </w:r>
          </w:p>
        </w:tc>
        <w:tc>
          <w:tcPr>
            <w:tcW w:w="1750" w:type="pct"/>
            <w:shd w:val="clear" w:color="auto" w:fill="auto"/>
            <w:noWrap/>
          </w:tcPr>
          <w:p w14:paraId="4CA8AF0A" w14:textId="203582C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擔保品編號</w:t>
            </w:r>
          </w:p>
        </w:tc>
        <w:tc>
          <w:tcPr>
            <w:tcW w:w="231" w:type="pct"/>
            <w:shd w:val="clear" w:color="auto" w:fill="auto"/>
            <w:noWrap/>
            <w:vAlign w:val="center"/>
          </w:tcPr>
          <w:p w14:paraId="7E4FF6A9" w14:textId="507CDAB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5CB69E0A" w14:textId="5FFF689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FDE0CBF" w14:textId="1DB19B64"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4D9CE28" w14:textId="7B83DC12" w:rsidR="007309AD" w:rsidRPr="008F20B5" w:rsidRDefault="00E80C61" w:rsidP="002B3102">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w:t>
            </w:r>
            <w:r w:rsidR="007309AD" w:rsidRPr="008F20B5">
              <w:rPr>
                <w:rFonts w:ascii="標楷體" w:eastAsia="標楷體" w:hAnsi="標楷體" w:cs="新細明體"/>
                <w:color w:val="000000"/>
                <w:kern w:val="0"/>
              </w:rPr>
              <w:t>0000000</w:t>
            </w:r>
          </w:p>
        </w:tc>
      </w:tr>
      <w:tr w:rsidR="007309AD" w:rsidRPr="008F20B5" w14:paraId="633A9A0C" w14:textId="77777777" w:rsidTr="00614F5B">
        <w:trPr>
          <w:trHeight w:val="340"/>
        </w:trPr>
        <w:tc>
          <w:tcPr>
            <w:tcW w:w="238" w:type="pct"/>
            <w:shd w:val="clear" w:color="auto" w:fill="auto"/>
          </w:tcPr>
          <w:p w14:paraId="50849A7D" w14:textId="2BEE7506"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0A278036" w14:textId="6CF333B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CityCode</w:t>
            </w:r>
          </w:p>
        </w:tc>
        <w:tc>
          <w:tcPr>
            <w:tcW w:w="1750" w:type="pct"/>
            <w:shd w:val="clear" w:color="auto" w:fill="auto"/>
            <w:noWrap/>
          </w:tcPr>
          <w:p w14:paraId="286E4015" w14:textId="3FE800F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地區別</w:t>
            </w:r>
          </w:p>
        </w:tc>
        <w:tc>
          <w:tcPr>
            <w:tcW w:w="231" w:type="pct"/>
            <w:shd w:val="clear" w:color="auto" w:fill="auto"/>
            <w:noWrap/>
            <w:vAlign w:val="center"/>
          </w:tcPr>
          <w:p w14:paraId="289D1C67" w14:textId="42ABC81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2E576CCB" w14:textId="01AD12A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3AE251A3" w14:textId="3EF6F6FD" w:rsidR="007309AD" w:rsidRPr="00664348" w:rsidRDefault="00E80C61" w:rsidP="00614F5B">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shd w:val="clear" w:color="auto" w:fill="auto"/>
            <w:noWrap/>
            <w:vAlign w:val="center"/>
          </w:tcPr>
          <w:p w14:paraId="38F9C384" w14:textId="149BDFB8"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03: </w:t>
            </w:r>
            <w:r w:rsidRPr="00614F5B">
              <w:rPr>
                <w:rFonts w:ascii="標楷體" w:eastAsia="標楷體" w:hAnsi="標楷體" w:cs="新細明體" w:hint="eastAsia"/>
                <w:color w:val="000000"/>
                <w:kern w:val="0"/>
                <w:sz w:val="20"/>
                <w:szCs w:val="20"/>
              </w:rPr>
              <w:t>基隆市</w:t>
            </w:r>
          </w:p>
          <w:p w14:paraId="60CE785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05: </w:t>
            </w:r>
            <w:r w:rsidRPr="00614F5B">
              <w:rPr>
                <w:rFonts w:ascii="標楷體" w:eastAsia="標楷體" w:hAnsi="標楷體" w:cs="新細明體" w:hint="eastAsia"/>
                <w:color w:val="000000"/>
                <w:kern w:val="0"/>
                <w:sz w:val="20"/>
                <w:szCs w:val="20"/>
              </w:rPr>
              <w:t>台北市</w:t>
            </w:r>
          </w:p>
          <w:p w14:paraId="6BEB9631"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10: </w:t>
            </w:r>
            <w:r w:rsidRPr="00614F5B">
              <w:rPr>
                <w:rFonts w:ascii="標楷體" w:eastAsia="標楷體" w:hAnsi="標楷體" w:cs="新細明體" w:hint="eastAsia"/>
                <w:color w:val="000000"/>
                <w:kern w:val="0"/>
                <w:sz w:val="20"/>
                <w:szCs w:val="20"/>
              </w:rPr>
              <w:t>新北市</w:t>
            </w:r>
          </w:p>
          <w:p w14:paraId="47EDC7EB"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15: </w:t>
            </w:r>
            <w:r w:rsidRPr="00614F5B">
              <w:rPr>
                <w:rFonts w:ascii="標楷體" w:eastAsia="標楷體" w:hAnsi="標楷體" w:cs="新細明體" w:hint="eastAsia"/>
                <w:color w:val="000000"/>
                <w:kern w:val="0"/>
                <w:sz w:val="20"/>
                <w:szCs w:val="20"/>
              </w:rPr>
              <w:t>桃園市</w:t>
            </w:r>
          </w:p>
          <w:p w14:paraId="081B4E6D"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17: </w:t>
            </w:r>
            <w:r w:rsidRPr="00614F5B">
              <w:rPr>
                <w:rFonts w:ascii="標楷體" w:eastAsia="標楷體" w:hAnsi="標楷體" w:cs="新細明體" w:hint="eastAsia"/>
                <w:color w:val="000000"/>
                <w:kern w:val="0"/>
                <w:sz w:val="20"/>
                <w:szCs w:val="20"/>
              </w:rPr>
              <w:t>新竹市</w:t>
            </w:r>
          </w:p>
          <w:p w14:paraId="1A9C6D16"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20: </w:t>
            </w:r>
            <w:r w:rsidRPr="00614F5B">
              <w:rPr>
                <w:rFonts w:ascii="標楷體" w:eastAsia="標楷體" w:hAnsi="標楷體" w:cs="新細明體" w:hint="eastAsia"/>
                <w:color w:val="000000"/>
                <w:kern w:val="0"/>
                <w:sz w:val="20"/>
                <w:szCs w:val="20"/>
              </w:rPr>
              <w:t>新竹縣</w:t>
            </w:r>
          </w:p>
          <w:p w14:paraId="7E11B563"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25: </w:t>
            </w:r>
            <w:r w:rsidRPr="00614F5B">
              <w:rPr>
                <w:rFonts w:ascii="標楷體" w:eastAsia="標楷體" w:hAnsi="標楷體" w:cs="新細明體" w:hint="eastAsia"/>
                <w:color w:val="000000"/>
                <w:kern w:val="0"/>
                <w:sz w:val="20"/>
                <w:szCs w:val="20"/>
              </w:rPr>
              <w:t>苗栗市</w:t>
            </w:r>
          </w:p>
          <w:p w14:paraId="08689359"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35: </w:t>
            </w:r>
            <w:r w:rsidRPr="00614F5B">
              <w:rPr>
                <w:rFonts w:ascii="標楷體" w:eastAsia="標楷體" w:hAnsi="標楷體" w:cs="新細明體" w:hint="eastAsia"/>
                <w:color w:val="000000"/>
                <w:kern w:val="0"/>
                <w:sz w:val="20"/>
                <w:szCs w:val="20"/>
              </w:rPr>
              <w:t>台中市</w:t>
            </w:r>
          </w:p>
          <w:p w14:paraId="2EE984E4"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40: </w:t>
            </w:r>
            <w:r w:rsidRPr="00614F5B">
              <w:rPr>
                <w:rFonts w:ascii="標楷體" w:eastAsia="標楷體" w:hAnsi="標楷體" w:cs="新細明體" w:hint="eastAsia"/>
                <w:color w:val="000000"/>
                <w:kern w:val="0"/>
                <w:sz w:val="20"/>
                <w:szCs w:val="20"/>
              </w:rPr>
              <w:t>彰化縣</w:t>
            </w:r>
          </w:p>
          <w:p w14:paraId="4F9BE436"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45: </w:t>
            </w:r>
            <w:r w:rsidRPr="00614F5B">
              <w:rPr>
                <w:rFonts w:ascii="標楷體" w:eastAsia="標楷體" w:hAnsi="標楷體" w:cs="新細明體" w:hint="eastAsia"/>
                <w:color w:val="000000"/>
                <w:kern w:val="0"/>
                <w:sz w:val="20"/>
                <w:szCs w:val="20"/>
              </w:rPr>
              <w:t>南投縣</w:t>
            </w:r>
          </w:p>
          <w:p w14:paraId="2A8ECD1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50: </w:t>
            </w:r>
            <w:r w:rsidRPr="00614F5B">
              <w:rPr>
                <w:rFonts w:ascii="標楷體" w:eastAsia="標楷體" w:hAnsi="標楷體" w:cs="新細明體" w:hint="eastAsia"/>
                <w:color w:val="000000"/>
                <w:kern w:val="0"/>
                <w:sz w:val="20"/>
                <w:szCs w:val="20"/>
              </w:rPr>
              <w:t>雲林縣</w:t>
            </w:r>
          </w:p>
          <w:p w14:paraId="435F1DFC"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54: </w:t>
            </w:r>
            <w:r w:rsidRPr="00614F5B">
              <w:rPr>
                <w:rFonts w:ascii="標楷體" w:eastAsia="標楷體" w:hAnsi="標楷體" w:cs="新細明體" w:hint="eastAsia"/>
                <w:color w:val="000000"/>
                <w:kern w:val="0"/>
                <w:sz w:val="20"/>
                <w:szCs w:val="20"/>
              </w:rPr>
              <w:t>嘉義市</w:t>
            </w:r>
          </w:p>
          <w:p w14:paraId="330E2796"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55: </w:t>
            </w:r>
            <w:r w:rsidRPr="00614F5B">
              <w:rPr>
                <w:rFonts w:ascii="標楷體" w:eastAsia="標楷體" w:hAnsi="標楷體" w:cs="新細明體" w:hint="eastAsia"/>
                <w:color w:val="000000"/>
                <w:kern w:val="0"/>
                <w:sz w:val="20"/>
                <w:szCs w:val="20"/>
              </w:rPr>
              <w:t>嘉義縣</w:t>
            </w:r>
          </w:p>
          <w:p w14:paraId="41117391"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65: </w:t>
            </w:r>
            <w:r w:rsidRPr="00614F5B">
              <w:rPr>
                <w:rFonts w:ascii="標楷體" w:eastAsia="標楷體" w:hAnsi="標楷體" w:cs="新細明體" w:hint="eastAsia"/>
                <w:color w:val="000000"/>
                <w:kern w:val="0"/>
                <w:sz w:val="20"/>
                <w:szCs w:val="20"/>
              </w:rPr>
              <w:t>台南市</w:t>
            </w:r>
          </w:p>
          <w:p w14:paraId="558B65DB"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70: </w:t>
            </w:r>
            <w:r w:rsidRPr="00614F5B">
              <w:rPr>
                <w:rFonts w:ascii="標楷體" w:eastAsia="標楷體" w:hAnsi="標楷體" w:cs="新細明體" w:hint="eastAsia"/>
                <w:color w:val="000000"/>
                <w:kern w:val="0"/>
                <w:sz w:val="20"/>
                <w:szCs w:val="20"/>
              </w:rPr>
              <w:t>高雄市</w:t>
            </w:r>
          </w:p>
          <w:p w14:paraId="5FCF56C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80: </w:t>
            </w:r>
            <w:r w:rsidRPr="00614F5B">
              <w:rPr>
                <w:rFonts w:ascii="標楷體" w:eastAsia="標楷體" w:hAnsi="標楷體" w:cs="新細明體" w:hint="eastAsia"/>
                <w:color w:val="000000"/>
                <w:kern w:val="0"/>
                <w:sz w:val="20"/>
                <w:szCs w:val="20"/>
              </w:rPr>
              <w:t>屏東市</w:t>
            </w:r>
          </w:p>
          <w:p w14:paraId="3040F06D"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85: </w:t>
            </w:r>
            <w:r w:rsidRPr="00614F5B">
              <w:rPr>
                <w:rFonts w:ascii="標楷體" w:eastAsia="標楷體" w:hAnsi="標楷體" w:cs="新細明體" w:hint="eastAsia"/>
                <w:color w:val="000000"/>
                <w:kern w:val="0"/>
                <w:sz w:val="20"/>
                <w:szCs w:val="20"/>
              </w:rPr>
              <w:t>台東縣</w:t>
            </w:r>
          </w:p>
          <w:p w14:paraId="46546129"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90: </w:t>
            </w:r>
            <w:r w:rsidRPr="00614F5B">
              <w:rPr>
                <w:rFonts w:ascii="標楷體" w:eastAsia="標楷體" w:hAnsi="標楷體" w:cs="新細明體" w:hint="eastAsia"/>
                <w:color w:val="000000"/>
                <w:kern w:val="0"/>
                <w:sz w:val="20"/>
                <w:szCs w:val="20"/>
              </w:rPr>
              <w:t>花蓮縣</w:t>
            </w:r>
          </w:p>
          <w:p w14:paraId="2E203A63"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95: </w:t>
            </w:r>
            <w:r w:rsidRPr="00614F5B">
              <w:rPr>
                <w:rFonts w:ascii="標楷體" w:eastAsia="標楷體" w:hAnsi="標楷體" w:cs="新細明體" w:hint="eastAsia"/>
                <w:color w:val="000000"/>
                <w:kern w:val="0"/>
                <w:sz w:val="20"/>
                <w:szCs w:val="20"/>
              </w:rPr>
              <w:t>宜蘭縣</w:t>
            </w:r>
          </w:p>
          <w:p w14:paraId="621581AA" w14:textId="77777777" w:rsidR="007309AD" w:rsidRDefault="007309AD">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97: </w:t>
            </w:r>
            <w:r w:rsidRPr="00614F5B">
              <w:rPr>
                <w:rFonts w:ascii="標楷體" w:eastAsia="標楷體" w:hAnsi="標楷體" w:cs="新細明體" w:hint="eastAsia"/>
                <w:color w:val="000000"/>
                <w:kern w:val="0"/>
                <w:sz w:val="20"/>
                <w:szCs w:val="20"/>
              </w:rPr>
              <w:t>澎湖縣</w:t>
            </w:r>
          </w:p>
          <w:p w14:paraId="6AF56543" w14:textId="5B8FCBD4" w:rsidR="007309AD" w:rsidRPr="00614F5B" w:rsidRDefault="007309AD" w:rsidP="00614F5B">
            <w:pPr>
              <w:widowControl/>
              <w:spacing w:line="240" w:lineRule="exact"/>
              <w:rPr>
                <w:rFonts w:ascii="標楷體" w:eastAsia="標楷體" w:hAnsi="標楷體" w:cs="新細明體"/>
                <w:color w:val="000000"/>
                <w:kern w:val="0"/>
                <w:sz w:val="20"/>
                <w:szCs w:val="2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2413</w:t>
            </w:r>
            <w:r>
              <w:rPr>
                <w:rFonts w:ascii="標楷體" w:eastAsia="標楷體" w:hAnsi="標楷體" w:cs="新細明體" w:hint="eastAsia"/>
                <w:color w:val="000000"/>
                <w:kern w:val="0"/>
              </w:rPr>
              <w:t>轉換為新代碼)</w:t>
            </w:r>
          </w:p>
        </w:tc>
      </w:tr>
      <w:tr w:rsidR="007309AD" w:rsidRPr="008F20B5" w14:paraId="51F05761" w14:textId="77777777" w:rsidTr="00614F5B">
        <w:trPr>
          <w:trHeight w:val="340"/>
        </w:trPr>
        <w:tc>
          <w:tcPr>
            <w:tcW w:w="238" w:type="pct"/>
            <w:shd w:val="clear" w:color="auto" w:fill="auto"/>
          </w:tcPr>
          <w:p w14:paraId="1989F442" w14:textId="760C2AB0"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5C6C4CAF" w14:textId="436C1D33"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StockCode</w:t>
            </w:r>
          </w:p>
        </w:tc>
        <w:tc>
          <w:tcPr>
            <w:tcW w:w="1750" w:type="pct"/>
            <w:shd w:val="clear" w:color="auto" w:fill="auto"/>
            <w:noWrap/>
          </w:tcPr>
          <w:p w14:paraId="41C6C511" w14:textId="427AAFD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股票代號</w:t>
            </w:r>
          </w:p>
        </w:tc>
        <w:tc>
          <w:tcPr>
            <w:tcW w:w="231" w:type="pct"/>
            <w:shd w:val="clear" w:color="auto" w:fill="auto"/>
            <w:noWrap/>
            <w:vAlign w:val="center"/>
          </w:tcPr>
          <w:p w14:paraId="018301CF" w14:textId="51DCD826"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19E91381" w14:textId="53E4844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250" w:type="pct"/>
          </w:tcPr>
          <w:p w14:paraId="4057921F" w14:textId="5568DB09"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1D9E0346" w14:textId="1762B21C"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2888: </w:t>
            </w:r>
            <w:r w:rsidRPr="008F20B5">
              <w:rPr>
                <w:rFonts w:ascii="標楷體" w:eastAsia="標楷體" w:hAnsi="標楷體" w:cs="新細明體" w:hint="eastAsia"/>
                <w:color w:val="000000"/>
                <w:kern w:val="0"/>
              </w:rPr>
              <w:t>新光金</w:t>
            </w:r>
          </w:p>
        </w:tc>
      </w:tr>
      <w:tr w:rsidR="007309AD" w:rsidRPr="008F20B5" w14:paraId="57161379" w14:textId="77777777" w:rsidTr="00614F5B">
        <w:trPr>
          <w:trHeight w:val="340"/>
        </w:trPr>
        <w:tc>
          <w:tcPr>
            <w:tcW w:w="238" w:type="pct"/>
            <w:shd w:val="clear" w:color="auto" w:fill="auto"/>
          </w:tcPr>
          <w:p w14:paraId="63EB9543" w14:textId="4BCE9507"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5FCA1C8E" w14:textId="61080D4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ListingType</w:t>
            </w:r>
          </w:p>
        </w:tc>
        <w:tc>
          <w:tcPr>
            <w:tcW w:w="1750" w:type="pct"/>
            <w:shd w:val="clear" w:color="auto" w:fill="auto"/>
            <w:noWrap/>
          </w:tcPr>
          <w:p w14:paraId="67B65F08" w14:textId="77B7D0D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掛牌別</w:t>
            </w:r>
          </w:p>
        </w:tc>
        <w:tc>
          <w:tcPr>
            <w:tcW w:w="231" w:type="pct"/>
            <w:shd w:val="clear" w:color="auto" w:fill="auto"/>
            <w:noWrap/>
            <w:vAlign w:val="center"/>
          </w:tcPr>
          <w:p w14:paraId="5A68A1E0" w14:textId="2DED77A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7B1704C2" w14:textId="5C73397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218F8A9B"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4D02D5AF" w14:textId="7A8D80B5"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上市</w:t>
            </w:r>
          </w:p>
          <w:p w14:paraId="00CC7B89" w14:textId="77777777"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上櫃</w:t>
            </w:r>
          </w:p>
          <w:p w14:paraId="3FABEBE5" w14:textId="77777777"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 xml:space="preserve">03: </w:t>
            </w:r>
            <w:r w:rsidRPr="008F20B5">
              <w:rPr>
                <w:rFonts w:ascii="標楷體" w:eastAsia="標楷體" w:hAnsi="標楷體" w:cs="新細明體" w:hint="eastAsia"/>
                <w:color w:val="000000"/>
                <w:kern w:val="0"/>
              </w:rPr>
              <w:t>興櫃</w:t>
            </w:r>
          </w:p>
          <w:p w14:paraId="418581B7" w14:textId="77777777"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公開</w:t>
            </w:r>
          </w:p>
          <w:p w14:paraId="3D1E8661" w14:textId="39CE2066"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非公開</w:t>
            </w:r>
          </w:p>
        </w:tc>
      </w:tr>
      <w:tr w:rsidR="007309AD" w:rsidRPr="008F20B5" w14:paraId="6EC8A0C5" w14:textId="77777777" w:rsidTr="00614F5B">
        <w:trPr>
          <w:trHeight w:val="340"/>
        </w:trPr>
        <w:tc>
          <w:tcPr>
            <w:tcW w:w="238" w:type="pct"/>
            <w:shd w:val="clear" w:color="auto" w:fill="auto"/>
          </w:tcPr>
          <w:p w14:paraId="65C41FEB" w14:textId="4F380762"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30096A04" w14:textId="28874928"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StockType</w:t>
            </w:r>
          </w:p>
        </w:tc>
        <w:tc>
          <w:tcPr>
            <w:tcW w:w="1750" w:type="pct"/>
            <w:shd w:val="clear" w:color="auto" w:fill="auto"/>
            <w:noWrap/>
          </w:tcPr>
          <w:p w14:paraId="7434E7A7" w14:textId="61D2F7B5"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股票種類</w:t>
            </w:r>
          </w:p>
        </w:tc>
        <w:tc>
          <w:tcPr>
            <w:tcW w:w="231" w:type="pct"/>
            <w:shd w:val="clear" w:color="auto" w:fill="auto"/>
            <w:noWrap/>
            <w:vAlign w:val="center"/>
          </w:tcPr>
          <w:p w14:paraId="2CA7E775" w14:textId="7B4004E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40673BA9" w14:textId="42040E4C"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151DE224"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485163F8" w14:textId="1AC510B0"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無</w:t>
            </w:r>
          </w:p>
          <w:p w14:paraId="7574EF17" w14:textId="77777777"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普通股</w:t>
            </w:r>
          </w:p>
          <w:p w14:paraId="53689929" w14:textId="220548EF"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特別股</w:t>
            </w:r>
          </w:p>
        </w:tc>
      </w:tr>
      <w:tr w:rsidR="007309AD" w:rsidRPr="008F20B5" w14:paraId="40AFA145" w14:textId="77777777" w:rsidTr="00614F5B">
        <w:trPr>
          <w:trHeight w:val="340"/>
        </w:trPr>
        <w:tc>
          <w:tcPr>
            <w:tcW w:w="238" w:type="pct"/>
            <w:shd w:val="clear" w:color="auto" w:fill="auto"/>
          </w:tcPr>
          <w:p w14:paraId="64166933" w14:textId="5263B2D1"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hideMark/>
          </w:tcPr>
          <w:p w14:paraId="4ACEB499" w14:textId="65520C01"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CompanyId</w:t>
            </w:r>
          </w:p>
        </w:tc>
        <w:tc>
          <w:tcPr>
            <w:tcW w:w="1750" w:type="pct"/>
            <w:shd w:val="clear" w:color="auto" w:fill="auto"/>
            <w:hideMark/>
          </w:tcPr>
          <w:p w14:paraId="76F34113" w14:textId="4033762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發行公司統一編號</w:t>
            </w:r>
          </w:p>
        </w:tc>
        <w:tc>
          <w:tcPr>
            <w:tcW w:w="231" w:type="pct"/>
            <w:shd w:val="clear" w:color="auto" w:fill="auto"/>
          </w:tcPr>
          <w:p w14:paraId="6D145A87" w14:textId="211B371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40E1EB26" w14:textId="543A410C"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669A54F5"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3606DF41" w14:textId="36794D61" w:rsidR="007309AD" w:rsidRPr="008F20B5" w:rsidRDefault="007309AD" w:rsidP="002B3102">
            <w:pPr>
              <w:widowControl/>
              <w:rPr>
                <w:rFonts w:ascii="標楷體" w:eastAsia="標楷體" w:hAnsi="標楷體" w:cs="新細明體"/>
                <w:color w:val="000000"/>
                <w:kern w:val="0"/>
              </w:rPr>
            </w:pPr>
          </w:p>
        </w:tc>
      </w:tr>
      <w:tr w:rsidR="007309AD" w:rsidRPr="008F20B5" w14:paraId="58E06D20" w14:textId="77777777" w:rsidTr="00614F5B">
        <w:trPr>
          <w:trHeight w:val="340"/>
        </w:trPr>
        <w:tc>
          <w:tcPr>
            <w:tcW w:w="238" w:type="pct"/>
            <w:shd w:val="clear" w:color="auto" w:fill="auto"/>
          </w:tcPr>
          <w:p w14:paraId="2CCABA0C" w14:textId="55CFF083"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tcPr>
          <w:p w14:paraId="78501A00" w14:textId="72B5D5C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DataYear</w:t>
            </w:r>
          </w:p>
        </w:tc>
        <w:tc>
          <w:tcPr>
            <w:tcW w:w="1750" w:type="pct"/>
            <w:shd w:val="clear" w:color="auto" w:fill="auto"/>
          </w:tcPr>
          <w:p w14:paraId="34026252" w14:textId="114912A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資料年度</w:t>
            </w:r>
          </w:p>
        </w:tc>
        <w:tc>
          <w:tcPr>
            <w:tcW w:w="231" w:type="pct"/>
            <w:shd w:val="clear" w:color="auto" w:fill="auto"/>
          </w:tcPr>
          <w:p w14:paraId="5A82A20E" w14:textId="630C7323"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608FCAC0" w14:textId="254AC3B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05CC50F8"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07621586" w14:textId="49BA2939"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w:t>
            </w:r>
          </w:p>
        </w:tc>
      </w:tr>
      <w:tr w:rsidR="007309AD" w:rsidRPr="008F20B5" w14:paraId="6B0AF29C" w14:textId="77777777" w:rsidTr="00614F5B">
        <w:trPr>
          <w:trHeight w:val="325"/>
        </w:trPr>
        <w:tc>
          <w:tcPr>
            <w:tcW w:w="238" w:type="pct"/>
            <w:shd w:val="clear" w:color="auto" w:fill="auto"/>
          </w:tcPr>
          <w:p w14:paraId="34C74E5A" w14:textId="5C3560D1"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5D15917C" w14:textId="686B3D65"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IssuedShares</w:t>
            </w:r>
          </w:p>
        </w:tc>
        <w:tc>
          <w:tcPr>
            <w:tcW w:w="1750" w:type="pct"/>
            <w:shd w:val="clear" w:color="auto" w:fill="auto"/>
            <w:noWrap/>
            <w:hideMark/>
          </w:tcPr>
          <w:p w14:paraId="1F7B2421" w14:textId="354E79C3"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發行股數</w:t>
            </w:r>
          </w:p>
        </w:tc>
        <w:tc>
          <w:tcPr>
            <w:tcW w:w="231" w:type="pct"/>
            <w:shd w:val="clear" w:color="auto" w:fill="auto"/>
            <w:noWrap/>
            <w:vAlign w:val="center"/>
          </w:tcPr>
          <w:p w14:paraId="5225D6E9" w14:textId="33DFCB3C"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10B28915" w14:textId="18CF079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76359AF8" w14:textId="77777777" w:rsidR="007309AD" w:rsidRPr="008F20B5" w:rsidDel="004444BD"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2C419557" w14:textId="2B848EEB"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28EA5EF4" w14:textId="77777777" w:rsidTr="00614F5B">
        <w:trPr>
          <w:trHeight w:val="340"/>
        </w:trPr>
        <w:tc>
          <w:tcPr>
            <w:tcW w:w="238" w:type="pct"/>
            <w:shd w:val="clear" w:color="auto" w:fill="auto"/>
          </w:tcPr>
          <w:p w14:paraId="1E0A39DE" w14:textId="06D00673"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095AC268" w14:textId="4A0EC020"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NetWorth</w:t>
            </w:r>
          </w:p>
        </w:tc>
        <w:tc>
          <w:tcPr>
            <w:tcW w:w="1750" w:type="pct"/>
            <w:shd w:val="clear" w:color="auto" w:fill="auto"/>
            <w:noWrap/>
            <w:hideMark/>
          </w:tcPr>
          <w:p w14:paraId="79E0D191" w14:textId="477DE1DC"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非上市（櫃）每股淨值</w:t>
            </w:r>
          </w:p>
        </w:tc>
        <w:tc>
          <w:tcPr>
            <w:tcW w:w="231" w:type="pct"/>
            <w:shd w:val="clear" w:color="auto" w:fill="auto"/>
            <w:noWrap/>
            <w:vAlign w:val="center"/>
          </w:tcPr>
          <w:p w14:paraId="40D493F3" w14:textId="176BAA36"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363C96E3" w14:textId="5AF3A7E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3566F79A" w14:textId="77777777" w:rsidR="007309AD" w:rsidRPr="008F20B5" w:rsidDel="004444BD"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643E351" w14:textId="74C874B3" w:rsidR="00B47264" w:rsidRPr="00D92297"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01</w:t>
            </w:r>
            <w:r>
              <w:rPr>
                <w:rFonts w:ascii="標楷體" w:eastAsia="標楷體" w:hAnsi="標楷體" w:cs="新細明體" w:hint="eastAsia"/>
                <w:color w:val="000000"/>
                <w:kern w:val="0"/>
              </w:rPr>
              <w:t>時必須輸入</w:t>
            </w:r>
          </w:p>
          <w:p w14:paraId="4D75527D" w14:textId="186D8F1E"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3C5009F7" w14:textId="77777777" w:rsidTr="00614F5B">
        <w:trPr>
          <w:trHeight w:val="340"/>
        </w:trPr>
        <w:tc>
          <w:tcPr>
            <w:tcW w:w="238" w:type="pct"/>
            <w:shd w:val="clear" w:color="auto" w:fill="auto"/>
          </w:tcPr>
          <w:p w14:paraId="42496C70" w14:textId="7594190E"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15D1EE90" w14:textId="59124FA0" w:rsidR="007309AD" w:rsidRPr="004A1C2C" w:rsidRDefault="007309AD" w:rsidP="002B3102">
            <w:pPr>
              <w:widowControl/>
              <w:rPr>
                <w:rFonts w:ascii="標楷體" w:eastAsia="標楷體" w:hAnsi="標楷體"/>
              </w:rPr>
            </w:pPr>
            <w:r w:rsidRPr="004A1C2C">
              <w:rPr>
                <w:rFonts w:ascii="標楷體" w:eastAsia="標楷體" w:hAnsi="標楷體"/>
              </w:rPr>
              <w:t>EvaStandard</w:t>
            </w:r>
          </w:p>
        </w:tc>
        <w:tc>
          <w:tcPr>
            <w:tcW w:w="1750" w:type="pct"/>
            <w:shd w:val="clear" w:color="auto" w:fill="auto"/>
            <w:noWrap/>
          </w:tcPr>
          <w:p w14:paraId="31B9D70A" w14:textId="571EA576"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每股單價鑑估標準</w:t>
            </w:r>
          </w:p>
        </w:tc>
        <w:tc>
          <w:tcPr>
            <w:tcW w:w="231" w:type="pct"/>
            <w:shd w:val="clear" w:color="auto" w:fill="auto"/>
            <w:noWrap/>
            <w:vAlign w:val="center"/>
          </w:tcPr>
          <w:p w14:paraId="417B7479" w14:textId="0DE0A55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383017A1" w14:textId="4D921F8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0590BB91" w14:textId="3AF773ED" w:rsidR="007309AD" w:rsidRPr="008F20B5" w:rsidRDefault="00E80C61" w:rsidP="00614F5B">
            <w:pPr>
              <w:jc w:val="center"/>
              <w:rPr>
                <w:rFonts w:ascii="標楷體" w:eastAsia="標楷體" w:hAnsi="標楷體"/>
                <w:color w:val="000000"/>
              </w:rPr>
            </w:pPr>
            <w:r>
              <w:rPr>
                <w:rFonts w:ascii="標楷體" w:eastAsia="標楷體" w:hAnsi="標楷體" w:hint="eastAsia"/>
                <w:color w:val="000000"/>
              </w:rPr>
              <w:t>V</w:t>
            </w:r>
          </w:p>
        </w:tc>
        <w:tc>
          <w:tcPr>
            <w:tcW w:w="1150" w:type="pct"/>
            <w:shd w:val="clear" w:color="auto" w:fill="auto"/>
            <w:noWrap/>
            <w:vAlign w:val="center"/>
          </w:tcPr>
          <w:p w14:paraId="72183AB6" w14:textId="4A359B39" w:rsidR="007309AD" w:rsidRPr="008F20B5" w:rsidRDefault="007309AD" w:rsidP="002B3102">
            <w:pPr>
              <w:rPr>
                <w:rFonts w:ascii="標楷體" w:eastAsia="標楷體" w:hAnsi="標楷體"/>
                <w:color w:val="000000"/>
              </w:rPr>
            </w:pPr>
            <w:r w:rsidRPr="008F20B5">
              <w:rPr>
                <w:rFonts w:ascii="標楷體" w:eastAsia="標楷體" w:hAnsi="標楷體"/>
                <w:color w:val="000000"/>
              </w:rPr>
              <w:t>01: 非上市(櫃)每股淨值</w:t>
            </w:r>
          </w:p>
          <w:p w14:paraId="26913A46" w14:textId="77777777" w:rsidR="007309AD" w:rsidRPr="008F20B5" w:rsidRDefault="007309AD" w:rsidP="002B3102">
            <w:pPr>
              <w:rPr>
                <w:rFonts w:ascii="標楷體" w:eastAsia="標楷體" w:hAnsi="標楷體"/>
                <w:color w:val="000000"/>
              </w:rPr>
            </w:pPr>
            <w:r w:rsidRPr="008F20B5">
              <w:rPr>
                <w:rFonts w:ascii="標楷體" w:eastAsia="標楷體" w:hAnsi="標楷體"/>
                <w:color w:val="000000"/>
              </w:rPr>
              <w:t xml:space="preserve">02: </w:t>
            </w:r>
            <w:r w:rsidRPr="008F20B5">
              <w:rPr>
                <w:rFonts w:ascii="標楷體" w:eastAsia="標楷體" w:hAnsi="標楷體" w:hint="eastAsia"/>
                <w:color w:val="000000"/>
              </w:rPr>
              <w:t>每股面額</w:t>
            </w:r>
          </w:p>
          <w:p w14:paraId="2C756779" w14:textId="77777777" w:rsidR="007309AD" w:rsidRPr="008F20B5" w:rsidRDefault="007309AD" w:rsidP="002B3102">
            <w:pPr>
              <w:rPr>
                <w:rFonts w:ascii="標楷體" w:eastAsia="標楷體" w:hAnsi="標楷體"/>
                <w:color w:val="000000"/>
              </w:rPr>
            </w:pPr>
            <w:r w:rsidRPr="008F20B5">
              <w:rPr>
                <w:rFonts w:ascii="標楷體" w:eastAsia="標楷體" w:hAnsi="標楷體"/>
                <w:color w:val="000000"/>
              </w:rPr>
              <w:t xml:space="preserve">03: </w:t>
            </w:r>
            <w:r w:rsidRPr="008F20B5">
              <w:rPr>
                <w:rFonts w:ascii="標楷體" w:eastAsia="標楷體" w:hAnsi="標楷體" w:hint="eastAsia"/>
                <w:color w:val="000000"/>
              </w:rPr>
              <w:t>前日收盤價</w:t>
            </w:r>
          </w:p>
          <w:p w14:paraId="2F0F50D8" w14:textId="77777777" w:rsidR="007309AD" w:rsidRPr="008F20B5" w:rsidRDefault="007309AD" w:rsidP="002B3102">
            <w:pPr>
              <w:rPr>
                <w:rFonts w:ascii="標楷體" w:eastAsia="標楷體" w:hAnsi="標楷體"/>
                <w:color w:val="000000"/>
              </w:rPr>
            </w:pPr>
            <w:r w:rsidRPr="008F20B5">
              <w:rPr>
                <w:rFonts w:ascii="標楷體" w:eastAsia="標楷體" w:hAnsi="標楷體"/>
                <w:color w:val="000000"/>
              </w:rPr>
              <w:t xml:space="preserve">04: </w:t>
            </w:r>
            <w:r w:rsidRPr="008F20B5">
              <w:rPr>
                <w:rFonts w:ascii="標楷體" w:eastAsia="標楷體" w:hAnsi="標楷體" w:hint="eastAsia"/>
                <w:color w:val="000000"/>
              </w:rPr>
              <w:t>一個月平均價</w:t>
            </w:r>
          </w:p>
          <w:p w14:paraId="280754E1" w14:textId="799D37AC"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olor w:val="000000"/>
              </w:rPr>
              <w:t>05: 三個月平均價</w:t>
            </w:r>
          </w:p>
        </w:tc>
      </w:tr>
      <w:tr w:rsidR="007309AD" w:rsidRPr="008F20B5" w14:paraId="0EAFCB6A" w14:textId="77777777" w:rsidTr="00614F5B">
        <w:trPr>
          <w:trHeight w:val="340"/>
        </w:trPr>
        <w:tc>
          <w:tcPr>
            <w:tcW w:w="238" w:type="pct"/>
            <w:shd w:val="clear" w:color="auto" w:fill="auto"/>
          </w:tcPr>
          <w:p w14:paraId="659B147B" w14:textId="79D0582E"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096DA507" w14:textId="543E3BE7"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ParValue</w:t>
            </w:r>
          </w:p>
        </w:tc>
        <w:tc>
          <w:tcPr>
            <w:tcW w:w="1750" w:type="pct"/>
            <w:shd w:val="clear" w:color="auto" w:fill="auto"/>
            <w:noWrap/>
          </w:tcPr>
          <w:p w14:paraId="4E60B810" w14:textId="51169C5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每股面額</w:t>
            </w:r>
          </w:p>
        </w:tc>
        <w:tc>
          <w:tcPr>
            <w:tcW w:w="231" w:type="pct"/>
            <w:shd w:val="clear" w:color="auto" w:fill="auto"/>
            <w:noWrap/>
            <w:vAlign w:val="center"/>
          </w:tcPr>
          <w:p w14:paraId="6F821254" w14:textId="3E183FE6"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6C061C85" w14:textId="013D58C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51E22419" w14:textId="0806A25A"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116EEFD" w14:textId="00E30CDA" w:rsidR="00D745D4" w:rsidRPr="00D92297" w:rsidRDefault="00D745D4" w:rsidP="00D745D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sidR="00B47264">
              <w:rPr>
                <w:rFonts w:ascii="標楷體" w:eastAsia="標楷體" w:hAnsi="標楷體" w:cs="新細明體"/>
                <w:color w:val="000000"/>
                <w:kern w:val="0"/>
              </w:rPr>
              <w:t>02</w:t>
            </w:r>
            <w:r>
              <w:rPr>
                <w:rFonts w:ascii="標楷體" w:eastAsia="標楷體" w:hAnsi="標楷體" w:cs="新細明體" w:hint="eastAsia"/>
                <w:color w:val="000000"/>
                <w:kern w:val="0"/>
              </w:rPr>
              <w:t>時必須輸入</w:t>
            </w:r>
          </w:p>
          <w:p w14:paraId="41810BD5" w14:textId="435837C4"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05C9669F" w14:textId="77777777" w:rsidTr="00614F5B">
        <w:trPr>
          <w:trHeight w:val="340"/>
        </w:trPr>
        <w:tc>
          <w:tcPr>
            <w:tcW w:w="238" w:type="pct"/>
            <w:shd w:val="clear" w:color="auto" w:fill="auto"/>
          </w:tcPr>
          <w:p w14:paraId="091B5D9B" w14:textId="48D3CA42"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79E2AA58" w14:textId="21190230"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MonthlyAvg</w:t>
            </w:r>
          </w:p>
        </w:tc>
        <w:tc>
          <w:tcPr>
            <w:tcW w:w="1750" w:type="pct"/>
            <w:shd w:val="clear" w:color="auto" w:fill="auto"/>
            <w:noWrap/>
          </w:tcPr>
          <w:p w14:paraId="07ADE42A" w14:textId="6B79A2F4"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一個月平均價</w:t>
            </w:r>
          </w:p>
        </w:tc>
        <w:tc>
          <w:tcPr>
            <w:tcW w:w="231" w:type="pct"/>
            <w:shd w:val="clear" w:color="auto" w:fill="auto"/>
            <w:noWrap/>
            <w:vAlign w:val="center"/>
          </w:tcPr>
          <w:p w14:paraId="3516CBD7" w14:textId="2A60328C"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4696D3DE" w14:textId="4D0286B0"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006E3C7B" w14:textId="2776D057"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E6499A8" w14:textId="3B874293" w:rsidR="00B47264" w:rsidRPr="00D92297"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04</w:t>
            </w:r>
            <w:r>
              <w:rPr>
                <w:rFonts w:ascii="標楷體" w:eastAsia="標楷體" w:hAnsi="標楷體" w:cs="新細明體" w:hint="eastAsia"/>
                <w:color w:val="000000"/>
                <w:kern w:val="0"/>
              </w:rPr>
              <w:t>時必須輸入</w:t>
            </w:r>
          </w:p>
          <w:p w14:paraId="234AC08B" w14:textId="477FDE41"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3A343162" w14:textId="77777777" w:rsidTr="00614F5B">
        <w:trPr>
          <w:trHeight w:val="340"/>
        </w:trPr>
        <w:tc>
          <w:tcPr>
            <w:tcW w:w="238" w:type="pct"/>
            <w:shd w:val="clear" w:color="auto" w:fill="auto"/>
          </w:tcPr>
          <w:p w14:paraId="1A72983D" w14:textId="00030F09"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394711A9" w14:textId="582A33F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YdClosingPrice</w:t>
            </w:r>
          </w:p>
        </w:tc>
        <w:tc>
          <w:tcPr>
            <w:tcW w:w="1750" w:type="pct"/>
            <w:shd w:val="clear" w:color="auto" w:fill="auto"/>
            <w:noWrap/>
          </w:tcPr>
          <w:p w14:paraId="767D4E64" w14:textId="346D5E8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前日收盤價</w:t>
            </w:r>
          </w:p>
        </w:tc>
        <w:tc>
          <w:tcPr>
            <w:tcW w:w="231" w:type="pct"/>
            <w:shd w:val="clear" w:color="auto" w:fill="auto"/>
            <w:noWrap/>
            <w:vAlign w:val="center"/>
          </w:tcPr>
          <w:p w14:paraId="403555E7" w14:textId="0F7E42B3"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592D5742" w14:textId="4720C63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12446131" w14:textId="13A44071"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5BB2ED9C" w14:textId="3C4705AD" w:rsidR="00B47264" w:rsidRPr="00D92297"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03</w:t>
            </w:r>
            <w:r>
              <w:rPr>
                <w:rFonts w:ascii="標楷體" w:eastAsia="標楷體" w:hAnsi="標楷體" w:cs="新細明體" w:hint="eastAsia"/>
                <w:color w:val="000000"/>
                <w:kern w:val="0"/>
              </w:rPr>
              <w:t>時必須輸入</w:t>
            </w:r>
          </w:p>
          <w:p w14:paraId="3B795EBC" w14:textId="79D193C2"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7340B943" w14:textId="77777777" w:rsidTr="00614F5B">
        <w:trPr>
          <w:trHeight w:val="340"/>
        </w:trPr>
        <w:tc>
          <w:tcPr>
            <w:tcW w:w="238" w:type="pct"/>
            <w:shd w:val="clear" w:color="auto" w:fill="auto"/>
          </w:tcPr>
          <w:p w14:paraId="7F574355" w14:textId="10648392"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51BEFFB3" w14:textId="7230469C"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ThreeMonthAvg</w:t>
            </w:r>
          </w:p>
        </w:tc>
        <w:tc>
          <w:tcPr>
            <w:tcW w:w="1750" w:type="pct"/>
            <w:shd w:val="clear" w:color="auto" w:fill="auto"/>
            <w:noWrap/>
          </w:tcPr>
          <w:p w14:paraId="27645E8E" w14:textId="62D1476C"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三個月平均價</w:t>
            </w:r>
          </w:p>
        </w:tc>
        <w:tc>
          <w:tcPr>
            <w:tcW w:w="231" w:type="pct"/>
            <w:shd w:val="clear" w:color="auto" w:fill="auto"/>
            <w:noWrap/>
            <w:vAlign w:val="center"/>
          </w:tcPr>
          <w:p w14:paraId="508C2FF9" w14:textId="781E654C"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2D193AC0" w14:textId="708AFB4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1C5BB865" w14:textId="7AA81D66"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79264E4D" w14:textId="23CC6491" w:rsidR="00B47264" w:rsidRPr="00D92297"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05</w:t>
            </w:r>
            <w:r>
              <w:rPr>
                <w:rFonts w:ascii="標楷體" w:eastAsia="標楷體" w:hAnsi="標楷體" w:cs="新細明體" w:hint="eastAsia"/>
                <w:color w:val="000000"/>
                <w:kern w:val="0"/>
              </w:rPr>
              <w:t>時必須輸入</w:t>
            </w:r>
          </w:p>
          <w:p w14:paraId="3BEFA2AE" w14:textId="4120FD22"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72FC35C9" w14:textId="77777777" w:rsidTr="00614F5B">
        <w:trPr>
          <w:trHeight w:val="340"/>
        </w:trPr>
        <w:tc>
          <w:tcPr>
            <w:tcW w:w="238" w:type="pct"/>
            <w:shd w:val="clear" w:color="auto" w:fill="auto"/>
          </w:tcPr>
          <w:p w14:paraId="15102732" w14:textId="7B182D76"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27BC535A" w14:textId="62E9BCB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EvaUnitPrice</w:t>
            </w:r>
          </w:p>
        </w:tc>
        <w:tc>
          <w:tcPr>
            <w:tcW w:w="1750" w:type="pct"/>
            <w:shd w:val="clear" w:color="auto" w:fill="auto"/>
            <w:noWrap/>
          </w:tcPr>
          <w:p w14:paraId="7ED66148" w14:textId="11ADF246"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鑑定單價</w:t>
            </w:r>
          </w:p>
        </w:tc>
        <w:tc>
          <w:tcPr>
            <w:tcW w:w="231" w:type="pct"/>
            <w:shd w:val="clear" w:color="auto" w:fill="auto"/>
            <w:noWrap/>
            <w:vAlign w:val="center"/>
          </w:tcPr>
          <w:p w14:paraId="015F1334" w14:textId="299BEA2E"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377051BC" w14:textId="12C2172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14.2</w:t>
            </w:r>
          </w:p>
        </w:tc>
        <w:tc>
          <w:tcPr>
            <w:tcW w:w="250" w:type="pct"/>
          </w:tcPr>
          <w:p w14:paraId="5C0E33EB" w14:textId="099A4417"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5BA6689A" w14:textId="7BC53578" w:rsidR="00B47264" w:rsidRDefault="00B47264" w:rsidP="002B3102">
            <w:pPr>
              <w:widowControl/>
              <w:rPr>
                <w:rFonts w:ascii="標楷體" w:eastAsia="標楷體" w:hAnsi="標楷體"/>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01</w:t>
            </w:r>
            <w:r>
              <w:rPr>
                <w:rFonts w:ascii="標楷體" w:eastAsia="標楷體" w:hAnsi="標楷體" w:cs="新細明體" w:hint="eastAsia"/>
                <w:color w:val="000000"/>
                <w:kern w:val="0"/>
              </w:rPr>
              <w:t>時自動帶入</w:t>
            </w:r>
            <w:r w:rsidRPr="004A1C2C">
              <w:rPr>
                <w:rFonts w:ascii="標楷體" w:eastAsia="標楷體" w:hAnsi="標楷體" w:hint="eastAsia"/>
              </w:rPr>
              <w:t>非上市（櫃）每股淨值</w:t>
            </w:r>
          </w:p>
          <w:p w14:paraId="50960199" w14:textId="77777777" w:rsidR="00B47264"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w:t>
            </w:r>
            <w:r>
              <w:rPr>
                <w:rFonts w:ascii="標楷體" w:eastAsia="標楷體" w:hAnsi="標楷體" w:cs="新細明體" w:hint="eastAsia"/>
                <w:color w:val="000000"/>
                <w:kern w:val="0"/>
              </w:rPr>
              <w:t>2時自動帶入</w:t>
            </w:r>
            <w:r w:rsidRPr="004A1C2C">
              <w:rPr>
                <w:rFonts w:ascii="標楷體" w:eastAsia="標楷體" w:hAnsi="標楷體" w:hint="eastAsia"/>
              </w:rPr>
              <w:t>每股面額</w:t>
            </w:r>
          </w:p>
          <w:p w14:paraId="7BBFD641" w14:textId="77777777" w:rsidR="00B47264" w:rsidRDefault="00B47264" w:rsidP="00B47264">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w:t>
            </w:r>
            <w:r>
              <w:rPr>
                <w:rFonts w:ascii="標楷體" w:eastAsia="標楷體" w:hAnsi="標楷體" w:cs="新細明體" w:hint="eastAsia"/>
                <w:color w:val="000000"/>
                <w:kern w:val="0"/>
              </w:rPr>
              <w:t>3時自動帶入</w:t>
            </w:r>
            <w:r w:rsidRPr="004A1C2C">
              <w:rPr>
                <w:rFonts w:ascii="標楷體" w:eastAsia="標楷體" w:hAnsi="標楷體" w:hint="eastAsia"/>
              </w:rPr>
              <w:t>前日收盤價</w:t>
            </w:r>
          </w:p>
          <w:p w14:paraId="3DD8C245" w14:textId="77777777" w:rsidR="00B47264" w:rsidRDefault="00B47264" w:rsidP="00B47264">
            <w:pPr>
              <w:widowControl/>
              <w:rPr>
                <w:rFonts w:ascii="標楷體" w:eastAsia="標楷體" w:hAnsi="標楷體"/>
              </w:rPr>
            </w:pPr>
            <w:r w:rsidRPr="004A1C2C">
              <w:rPr>
                <w:rFonts w:ascii="標楷體" w:eastAsia="標楷體" w:hAnsi="標楷體" w:hint="eastAsia"/>
              </w:rPr>
              <w:lastRenderedPageBreak/>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w:t>
            </w:r>
            <w:r>
              <w:rPr>
                <w:rFonts w:ascii="標楷體" w:eastAsia="標楷體" w:hAnsi="標楷體" w:cs="新細明體" w:hint="eastAsia"/>
                <w:color w:val="000000"/>
                <w:kern w:val="0"/>
              </w:rPr>
              <w:t>4時自動帶入</w:t>
            </w:r>
            <w:r w:rsidRPr="004A1C2C">
              <w:rPr>
                <w:rFonts w:ascii="標楷體" w:eastAsia="標楷體" w:hAnsi="標楷體" w:hint="eastAsia"/>
              </w:rPr>
              <w:t>一個月平均價</w:t>
            </w:r>
          </w:p>
          <w:p w14:paraId="57A130CE" w14:textId="306D5F52" w:rsidR="00B47264" w:rsidRPr="00B47264" w:rsidRDefault="00B47264" w:rsidP="002B3102">
            <w:pPr>
              <w:widowControl/>
              <w:rPr>
                <w:rFonts w:ascii="標楷體" w:eastAsia="標楷體" w:hAnsi="標楷體" w:cs="新細明體"/>
                <w:color w:val="000000"/>
                <w:kern w:val="0"/>
              </w:rPr>
            </w:pPr>
            <w:r w:rsidRPr="004A1C2C">
              <w:rPr>
                <w:rFonts w:ascii="標楷體" w:eastAsia="標楷體" w:hAnsi="標楷體" w:hint="eastAsia"/>
              </w:rPr>
              <w:t>每股單價鑑估標準</w:t>
            </w:r>
            <w:r>
              <w:rPr>
                <w:rFonts w:ascii="標楷體" w:eastAsia="標楷體" w:hAnsi="標楷體" w:cs="新細明體" w:hint="eastAsia"/>
                <w:color w:val="000000"/>
                <w:kern w:val="0"/>
              </w:rPr>
              <w:t>為</w:t>
            </w:r>
            <w:r>
              <w:rPr>
                <w:rFonts w:ascii="標楷體" w:eastAsia="標楷體" w:hAnsi="標楷體" w:cs="新細明體"/>
                <w:color w:val="000000"/>
                <w:kern w:val="0"/>
              </w:rPr>
              <w:t>0</w:t>
            </w:r>
            <w:r>
              <w:rPr>
                <w:rFonts w:ascii="標楷體" w:eastAsia="標楷體" w:hAnsi="標楷體" w:cs="新細明體" w:hint="eastAsia"/>
                <w:color w:val="000000"/>
                <w:kern w:val="0"/>
              </w:rPr>
              <w:t>5時自動帶入</w:t>
            </w:r>
            <w:r w:rsidRPr="004A1C2C">
              <w:rPr>
                <w:rFonts w:ascii="標楷體" w:eastAsia="標楷體" w:hAnsi="標楷體" w:hint="eastAsia"/>
              </w:rPr>
              <w:t>三個月平均價</w:t>
            </w:r>
          </w:p>
          <w:p w14:paraId="6AFC7AB4" w14:textId="5D739E9B"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w:t>
            </w:r>
          </w:p>
        </w:tc>
      </w:tr>
      <w:tr w:rsidR="007309AD" w:rsidRPr="008F20B5" w14:paraId="3D8AFB29" w14:textId="77777777" w:rsidTr="00614F5B">
        <w:trPr>
          <w:trHeight w:val="340"/>
        </w:trPr>
        <w:tc>
          <w:tcPr>
            <w:tcW w:w="238" w:type="pct"/>
            <w:shd w:val="clear" w:color="auto" w:fill="auto"/>
          </w:tcPr>
          <w:p w14:paraId="50A85D86" w14:textId="69950316"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6618C11C" w14:textId="19B2EA31"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OwnerId</w:t>
            </w:r>
          </w:p>
        </w:tc>
        <w:tc>
          <w:tcPr>
            <w:tcW w:w="1750" w:type="pct"/>
            <w:shd w:val="clear" w:color="auto" w:fill="auto"/>
            <w:noWrap/>
          </w:tcPr>
          <w:p w14:paraId="5EB52A6F" w14:textId="59341A74"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股票持有人統編</w:t>
            </w:r>
          </w:p>
        </w:tc>
        <w:tc>
          <w:tcPr>
            <w:tcW w:w="231" w:type="pct"/>
            <w:shd w:val="clear" w:color="auto" w:fill="auto"/>
            <w:noWrap/>
            <w:vAlign w:val="center"/>
          </w:tcPr>
          <w:p w14:paraId="6729C74D" w14:textId="3AECC20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48CFD327" w14:textId="0DA7ABF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6D8AC509" w14:textId="5288EC76"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7E45482" w14:textId="27EA960A" w:rsidR="007309AD" w:rsidRPr="008F20B5" w:rsidRDefault="007309AD" w:rsidP="002B3102">
            <w:pPr>
              <w:widowControl/>
              <w:rPr>
                <w:rFonts w:ascii="標楷體" w:eastAsia="標楷體" w:hAnsi="標楷體" w:cs="新細明體"/>
                <w:color w:val="000000"/>
                <w:kern w:val="0"/>
              </w:rPr>
            </w:pPr>
          </w:p>
        </w:tc>
      </w:tr>
      <w:tr w:rsidR="007309AD" w:rsidRPr="008F20B5" w14:paraId="4E71B773" w14:textId="77777777" w:rsidTr="00614F5B">
        <w:trPr>
          <w:trHeight w:val="340"/>
        </w:trPr>
        <w:tc>
          <w:tcPr>
            <w:tcW w:w="238" w:type="pct"/>
            <w:shd w:val="clear" w:color="auto" w:fill="auto"/>
          </w:tcPr>
          <w:p w14:paraId="0AA69424" w14:textId="14A444ED"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hideMark/>
          </w:tcPr>
          <w:p w14:paraId="338DEEFD" w14:textId="4676805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OwnerName</w:t>
            </w:r>
          </w:p>
        </w:tc>
        <w:tc>
          <w:tcPr>
            <w:tcW w:w="1750" w:type="pct"/>
            <w:shd w:val="clear" w:color="auto" w:fill="auto"/>
            <w:hideMark/>
          </w:tcPr>
          <w:p w14:paraId="67162571" w14:textId="5D0C79A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股票持有人姓名</w:t>
            </w:r>
          </w:p>
        </w:tc>
        <w:tc>
          <w:tcPr>
            <w:tcW w:w="231" w:type="pct"/>
            <w:shd w:val="clear" w:color="auto" w:fill="auto"/>
          </w:tcPr>
          <w:p w14:paraId="57A74F78" w14:textId="3C8D79D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48A08C41" w14:textId="2B1F8C3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50" w:type="pct"/>
          </w:tcPr>
          <w:p w14:paraId="01894EC7" w14:textId="78FF397F"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52317566" w14:textId="7FB5EE71" w:rsidR="007309AD" w:rsidRPr="008F20B5" w:rsidRDefault="007309AD" w:rsidP="002B3102">
            <w:pPr>
              <w:widowControl/>
              <w:rPr>
                <w:rFonts w:ascii="標楷體" w:eastAsia="標楷體" w:hAnsi="標楷體" w:cs="新細明體"/>
                <w:color w:val="000000"/>
                <w:kern w:val="0"/>
              </w:rPr>
            </w:pPr>
          </w:p>
        </w:tc>
      </w:tr>
      <w:tr w:rsidR="007309AD" w:rsidRPr="008F20B5" w14:paraId="4D04424B" w14:textId="77777777" w:rsidTr="00614F5B">
        <w:trPr>
          <w:trHeight w:val="340"/>
        </w:trPr>
        <w:tc>
          <w:tcPr>
            <w:tcW w:w="238" w:type="pct"/>
            <w:shd w:val="clear" w:color="auto" w:fill="auto"/>
          </w:tcPr>
          <w:p w14:paraId="7B97981B" w14:textId="7CF4FB15"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tcPr>
          <w:p w14:paraId="01B34224" w14:textId="449DFBF6"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InsiderJobTitle</w:t>
            </w:r>
          </w:p>
        </w:tc>
        <w:tc>
          <w:tcPr>
            <w:tcW w:w="1750" w:type="pct"/>
            <w:shd w:val="clear" w:color="auto" w:fill="auto"/>
          </w:tcPr>
          <w:p w14:paraId="54FD1C25" w14:textId="42A520E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公司內部人職稱</w:t>
            </w:r>
          </w:p>
        </w:tc>
        <w:tc>
          <w:tcPr>
            <w:tcW w:w="231" w:type="pct"/>
            <w:shd w:val="clear" w:color="auto" w:fill="auto"/>
          </w:tcPr>
          <w:p w14:paraId="0D2D92B6" w14:textId="7ED9452E"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tcPr>
          <w:p w14:paraId="2861FD60" w14:textId="1F9F2313"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1073D296" w14:textId="77777777" w:rsidR="007309AD" w:rsidRPr="00664348" w:rsidRDefault="007309AD" w:rsidP="00614F5B">
            <w:pPr>
              <w:widowControl/>
              <w:spacing w:line="240" w:lineRule="exact"/>
              <w:jc w:val="center"/>
              <w:rPr>
                <w:rFonts w:ascii="標楷體" w:eastAsia="標楷體" w:hAnsi="標楷體" w:cs="新細明體"/>
                <w:color w:val="000000"/>
                <w:kern w:val="0"/>
                <w:sz w:val="20"/>
                <w:szCs w:val="20"/>
              </w:rPr>
            </w:pPr>
          </w:p>
        </w:tc>
        <w:tc>
          <w:tcPr>
            <w:tcW w:w="1150" w:type="pct"/>
            <w:shd w:val="clear" w:color="auto" w:fill="auto"/>
            <w:noWrap/>
            <w:vAlign w:val="center"/>
          </w:tcPr>
          <w:p w14:paraId="09FE6BF6" w14:textId="0B9FE729"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01: </w:t>
            </w:r>
            <w:r w:rsidRPr="00614F5B">
              <w:rPr>
                <w:rFonts w:ascii="標楷體" w:eastAsia="標楷體" w:hAnsi="標楷體" w:cs="新細明體" w:hint="eastAsia"/>
                <w:color w:val="000000"/>
                <w:kern w:val="0"/>
                <w:sz w:val="20"/>
                <w:szCs w:val="20"/>
              </w:rPr>
              <w:t>董事長</w:t>
            </w:r>
          </w:p>
          <w:p w14:paraId="0080770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02: </w:t>
            </w:r>
            <w:r w:rsidRPr="00614F5B">
              <w:rPr>
                <w:rFonts w:ascii="標楷體" w:eastAsia="標楷體" w:hAnsi="標楷體" w:cs="新細明體" w:hint="eastAsia"/>
                <w:color w:val="000000"/>
                <w:kern w:val="0"/>
                <w:sz w:val="20"/>
                <w:szCs w:val="20"/>
              </w:rPr>
              <w:t>副董事長</w:t>
            </w:r>
          </w:p>
          <w:p w14:paraId="5B6376B9"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03: </w:t>
            </w:r>
            <w:r w:rsidRPr="00614F5B">
              <w:rPr>
                <w:rFonts w:ascii="標楷體" w:eastAsia="標楷體" w:hAnsi="標楷體" w:cs="新細明體" w:hint="eastAsia"/>
                <w:color w:val="000000"/>
                <w:kern w:val="0"/>
                <w:sz w:val="20"/>
                <w:szCs w:val="20"/>
              </w:rPr>
              <w:t>常務董事</w:t>
            </w:r>
          </w:p>
          <w:p w14:paraId="11CE8AF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04: </w:t>
            </w:r>
            <w:r w:rsidRPr="00614F5B">
              <w:rPr>
                <w:rFonts w:ascii="標楷體" w:eastAsia="標楷體" w:hAnsi="標楷體" w:cs="新細明體" w:hint="eastAsia"/>
                <w:color w:val="000000"/>
                <w:kern w:val="0"/>
                <w:sz w:val="20"/>
                <w:szCs w:val="20"/>
              </w:rPr>
              <w:t>董事</w:t>
            </w:r>
          </w:p>
          <w:p w14:paraId="3BB649C0"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05: </w:t>
            </w:r>
            <w:r w:rsidRPr="00614F5B">
              <w:rPr>
                <w:rFonts w:ascii="標楷體" w:eastAsia="標楷體" w:hAnsi="標楷體" w:cs="新細明體" w:hint="eastAsia"/>
                <w:color w:val="000000"/>
                <w:kern w:val="0"/>
                <w:sz w:val="20"/>
                <w:szCs w:val="20"/>
              </w:rPr>
              <w:t>監察人</w:t>
            </w:r>
          </w:p>
          <w:p w14:paraId="5B3815AD"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06: </w:t>
            </w:r>
            <w:r w:rsidRPr="00614F5B">
              <w:rPr>
                <w:rFonts w:ascii="標楷體" w:eastAsia="標楷體" w:hAnsi="標楷體" w:cs="新細明體" w:hint="eastAsia"/>
                <w:color w:val="000000"/>
                <w:kern w:val="0"/>
                <w:sz w:val="20"/>
                <w:szCs w:val="20"/>
              </w:rPr>
              <w:t>總經理</w:t>
            </w:r>
          </w:p>
          <w:p w14:paraId="11A48044"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07: </w:t>
            </w:r>
            <w:r w:rsidRPr="00614F5B">
              <w:rPr>
                <w:rFonts w:ascii="標楷體" w:eastAsia="標楷體" w:hAnsi="標楷體" w:cs="新細明體" w:hint="eastAsia"/>
                <w:color w:val="000000"/>
                <w:kern w:val="0"/>
                <w:sz w:val="20"/>
                <w:szCs w:val="20"/>
              </w:rPr>
              <w:t>副總經理</w:t>
            </w:r>
          </w:p>
          <w:p w14:paraId="6ED97230"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08: </w:t>
            </w:r>
            <w:r w:rsidRPr="00614F5B">
              <w:rPr>
                <w:rFonts w:ascii="標楷體" w:eastAsia="標楷體" w:hAnsi="標楷體" w:cs="新細明體" w:hint="eastAsia"/>
                <w:color w:val="000000"/>
                <w:kern w:val="0"/>
                <w:sz w:val="20"/>
                <w:szCs w:val="20"/>
              </w:rPr>
              <w:t>經理人</w:t>
            </w:r>
          </w:p>
          <w:p w14:paraId="26FE9233"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09: </w:t>
            </w:r>
            <w:r w:rsidRPr="00614F5B">
              <w:rPr>
                <w:rFonts w:ascii="標楷體" w:eastAsia="標楷體" w:hAnsi="標楷體" w:cs="新細明體" w:hint="eastAsia"/>
                <w:color w:val="000000"/>
                <w:kern w:val="0"/>
                <w:sz w:val="20"/>
                <w:szCs w:val="20"/>
              </w:rPr>
              <w:t>協理</w:t>
            </w:r>
          </w:p>
          <w:p w14:paraId="0F3B84A0"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10: </w:t>
            </w:r>
            <w:r w:rsidRPr="00614F5B">
              <w:rPr>
                <w:rFonts w:ascii="標楷體" w:eastAsia="標楷體" w:hAnsi="標楷體" w:cs="新細明體" w:hint="eastAsia"/>
                <w:color w:val="000000"/>
                <w:kern w:val="0"/>
                <w:sz w:val="20"/>
                <w:szCs w:val="20"/>
              </w:rPr>
              <w:t>大股東（持股</w:t>
            </w:r>
            <w:r w:rsidRPr="00614F5B">
              <w:rPr>
                <w:rFonts w:ascii="標楷體" w:eastAsia="標楷體" w:hAnsi="標楷體" w:cs="新細明體"/>
                <w:color w:val="000000"/>
                <w:kern w:val="0"/>
                <w:sz w:val="20"/>
                <w:szCs w:val="20"/>
              </w:rPr>
              <w:t>10％以上）</w:t>
            </w:r>
          </w:p>
          <w:p w14:paraId="52421AA0" w14:textId="795B9649"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11: </w:t>
            </w:r>
            <w:r w:rsidRPr="00614F5B">
              <w:rPr>
                <w:rFonts w:ascii="標楷體" w:eastAsia="標楷體" w:hAnsi="標楷體" w:cs="新細明體" w:hint="eastAsia"/>
                <w:color w:val="000000"/>
                <w:kern w:val="0"/>
                <w:sz w:val="20"/>
                <w:szCs w:val="20"/>
              </w:rPr>
              <w:t>其他</w:t>
            </w:r>
          </w:p>
        </w:tc>
      </w:tr>
      <w:tr w:rsidR="007309AD" w:rsidRPr="008F20B5" w14:paraId="29610A70" w14:textId="77777777" w:rsidTr="00614F5B">
        <w:trPr>
          <w:trHeight w:val="325"/>
        </w:trPr>
        <w:tc>
          <w:tcPr>
            <w:tcW w:w="238" w:type="pct"/>
            <w:shd w:val="clear" w:color="auto" w:fill="auto"/>
          </w:tcPr>
          <w:p w14:paraId="37700CBD" w14:textId="5D513D4D"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60A5922A" w14:textId="21E430B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InsiderPosition</w:t>
            </w:r>
          </w:p>
        </w:tc>
        <w:tc>
          <w:tcPr>
            <w:tcW w:w="1750" w:type="pct"/>
            <w:shd w:val="clear" w:color="auto" w:fill="auto"/>
            <w:noWrap/>
            <w:hideMark/>
          </w:tcPr>
          <w:p w14:paraId="4AE5377D" w14:textId="35A5AC59"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公司內部人身分註記</w:t>
            </w:r>
          </w:p>
        </w:tc>
        <w:tc>
          <w:tcPr>
            <w:tcW w:w="231" w:type="pct"/>
            <w:shd w:val="clear" w:color="auto" w:fill="auto"/>
            <w:noWrap/>
            <w:vAlign w:val="center"/>
          </w:tcPr>
          <w:p w14:paraId="568E9545" w14:textId="3FC77D60"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37015042" w14:textId="29FB21CB"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4A66496B" w14:textId="77777777" w:rsidR="007309AD" w:rsidRPr="00664348" w:rsidRDefault="007309AD" w:rsidP="00614F5B">
            <w:pPr>
              <w:widowControl/>
              <w:spacing w:line="240" w:lineRule="exact"/>
              <w:jc w:val="center"/>
              <w:rPr>
                <w:rFonts w:ascii="標楷體" w:eastAsia="標楷體" w:hAnsi="標楷體" w:cs="新細明體"/>
                <w:color w:val="000000"/>
                <w:kern w:val="0"/>
                <w:sz w:val="20"/>
                <w:szCs w:val="20"/>
              </w:rPr>
            </w:pPr>
          </w:p>
        </w:tc>
        <w:tc>
          <w:tcPr>
            <w:tcW w:w="1150" w:type="pct"/>
            <w:shd w:val="clear" w:color="auto" w:fill="auto"/>
            <w:noWrap/>
            <w:vAlign w:val="center"/>
          </w:tcPr>
          <w:p w14:paraId="0FE94F2C" w14:textId="4662766F"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01: </w:t>
            </w:r>
            <w:r w:rsidRPr="00614F5B">
              <w:rPr>
                <w:rFonts w:ascii="標楷體" w:eastAsia="標楷體" w:hAnsi="標楷體" w:cs="新細明體" w:hint="eastAsia"/>
                <w:color w:val="000000"/>
                <w:kern w:val="0"/>
                <w:sz w:val="20"/>
                <w:szCs w:val="20"/>
              </w:rPr>
              <w:t>本人</w:t>
            </w:r>
          </w:p>
          <w:p w14:paraId="048F15D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02: </w:t>
            </w:r>
            <w:r w:rsidRPr="00614F5B">
              <w:rPr>
                <w:rFonts w:ascii="標楷體" w:eastAsia="標楷體" w:hAnsi="標楷體" w:cs="新細明體" w:hint="eastAsia"/>
                <w:color w:val="000000"/>
                <w:kern w:val="0"/>
                <w:sz w:val="20"/>
                <w:szCs w:val="20"/>
              </w:rPr>
              <w:t>法人代表</w:t>
            </w:r>
          </w:p>
          <w:p w14:paraId="00459E32"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03: </w:t>
            </w:r>
            <w:r w:rsidRPr="00614F5B">
              <w:rPr>
                <w:rFonts w:ascii="標楷體" w:eastAsia="標楷體" w:hAnsi="標楷體" w:cs="新細明體" w:hint="eastAsia"/>
                <w:color w:val="000000"/>
                <w:kern w:val="0"/>
                <w:sz w:val="20"/>
                <w:szCs w:val="20"/>
              </w:rPr>
              <w:t>本人配偶</w:t>
            </w:r>
          </w:p>
          <w:p w14:paraId="09D2836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04: </w:t>
            </w:r>
            <w:r w:rsidRPr="00614F5B">
              <w:rPr>
                <w:rFonts w:ascii="標楷體" w:eastAsia="標楷體" w:hAnsi="標楷體" w:cs="新細明體" w:hint="eastAsia"/>
                <w:color w:val="000000"/>
                <w:kern w:val="0"/>
                <w:sz w:val="20"/>
                <w:szCs w:val="20"/>
              </w:rPr>
              <w:t>本人子女</w:t>
            </w:r>
          </w:p>
          <w:p w14:paraId="6C08232B"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05: </w:t>
            </w:r>
            <w:r w:rsidRPr="00614F5B">
              <w:rPr>
                <w:rFonts w:ascii="標楷體" w:eastAsia="標楷體" w:hAnsi="標楷體" w:cs="新細明體" w:hint="eastAsia"/>
                <w:color w:val="000000"/>
                <w:kern w:val="0"/>
                <w:sz w:val="20"/>
                <w:szCs w:val="20"/>
              </w:rPr>
              <w:t>利用他人名義持有</w:t>
            </w:r>
          </w:p>
          <w:p w14:paraId="0F3A108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06: </w:t>
            </w:r>
            <w:r w:rsidRPr="00614F5B">
              <w:rPr>
                <w:rFonts w:ascii="標楷體" w:eastAsia="標楷體" w:hAnsi="標楷體" w:cs="新細明體" w:hint="eastAsia"/>
                <w:color w:val="000000"/>
                <w:kern w:val="0"/>
                <w:sz w:val="20"/>
                <w:szCs w:val="20"/>
              </w:rPr>
              <w:t>法人代表之配偶</w:t>
            </w:r>
          </w:p>
          <w:p w14:paraId="4199464A"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07: </w:t>
            </w:r>
            <w:r w:rsidRPr="00614F5B">
              <w:rPr>
                <w:rFonts w:ascii="標楷體" w:eastAsia="標楷體" w:hAnsi="標楷體" w:cs="新細明體" w:hint="eastAsia"/>
                <w:color w:val="000000"/>
                <w:kern w:val="0"/>
                <w:sz w:val="20"/>
                <w:szCs w:val="20"/>
              </w:rPr>
              <w:t>法人代表之子女</w:t>
            </w:r>
          </w:p>
          <w:p w14:paraId="302A5BA7" w14:textId="77777777"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08: </w:t>
            </w:r>
            <w:r w:rsidRPr="00614F5B">
              <w:rPr>
                <w:rFonts w:ascii="標楷體" w:eastAsia="標楷體" w:hAnsi="標楷體" w:cs="新細明體" w:hint="eastAsia"/>
                <w:color w:val="000000"/>
                <w:kern w:val="0"/>
                <w:sz w:val="20"/>
                <w:szCs w:val="20"/>
              </w:rPr>
              <w:t>經理人</w:t>
            </w:r>
          </w:p>
          <w:p w14:paraId="4870C5CC" w14:textId="640AD62E" w:rsidR="007309AD" w:rsidRPr="00614F5B" w:rsidRDefault="007309AD" w:rsidP="00614F5B">
            <w:pPr>
              <w:widowControl/>
              <w:spacing w:line="240" w:lineRule="exact"/>
              <w:rPr>
                <w:rFonts w:ascii="標楷體" w:eastAsia="標楷體" w:hAnsi="標楷體" w:cs="新細明體"/>
                <w:color w:val="000000"/>
                <w:kern w:val="0"/>
                <w:sz w:val="20"/>
                <w:szCs w:val="20"/>
              </w:rPr>
            </w:pPr>
            <w:r w:rsidRPr="00614F5B">
              <w:rPr>
                <w:rFonts w:ascii="標楷體" w:eastAsia="標楷體" w:hAnsi="標楷體" w:cs="新細明體"/>
                <w:color w:val="000000"/>
                <w:kern w:val="0"/>
                <w:sz w:val="20"/>
                <w:szCs w:val="20"/>
              </w:rPr>
              <w:t xml:space="preserve">09: </w:t>
            </w:r>
            <w:r w:rsidRPr="00614F5B">
              <w:rPr>
                <w:rFonts w:ascii="標楷體" w:eastAsia="標楷體" w:hAnsi="標楷體" w:cs="新細明體" w:hint="eastAsia"/>
                <w:color w:val="000000"/>
                <w:kern w:val="0"/>
                <w:sz w:val="20"/>
                <w:szCs w:val="20"/>
              </w:rPr>
              <w:t>本人為金融機構協理</w:t>
            </w:r>
          </w:p>
        </w:tc>
      </w:tr>
      <w:tr w:rsidR="007309AD" w:rsidRPr="008F20B5" w14:paraId="587F4050" w14:textId="77777777" w:rsidTr="00614F5B">
        <w:trPr>
          <w:trHeight w:val="340"/>
        </w:trPr>
        <w:tc>
          <w:tcPr>
            <w:tcW w:w="238" w:type="pct"/>
            <w:shd w:val="clear" w:color="auto" w:fill="auto"/>
          </w:tcPr>
          <w:p w14:paraId="0ADA30AD" w14:textId="10A9A9BD"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6F8A02FC" w14:textId="7B9810C0"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LegalPersonId</w:t>
            </w:r>
          </w:p>
        </w:tc>
        <w:tc>
          <w:tcPr>
            <w:tcW w:w="1750" w:type="pct"/>
            <w:shd w:val="clear" w:color="auto" w:fill="auto"/>
            <w:noWrap/>
            <w:hideMark/>
          </w:tcPr>
          <w:p w14:paraId="1CA168D9" w14:textId="1925ECE7"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法定關係人統編</w:t>
            </w:r>
          </w:p>
        </w:tc>
        <w:tc>
          <w:tcPr>
            <w:tcW w:w="231" w:type="pct"/>
            <w:shd w:val="clear" w:color="auto" w:fill="auto"/>
            <w:noWrap/>
            <w:vAlign w:val="center"/>
          </w:tcPr>
          <w:p w14:paraId="77400480" w14:textId="5686323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6DF9A120" w14:textId="0D2F3F8F"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219D775B"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CA747EE" w14:textId="511B5BCC" w:rsidR="007309AD" w:rsidRPr="008F20B5" w:rsidRDefault="007309AD" w:rsidP="002B3102">
            <w:pPr>
              <w:widowControl/>
              <w:rPr>
                <w:rFonts w:ascii="標楷體" w:eastAsia="標楷體" w:hAnsi="標楷體" w:cs="新細明體"/>
                <w:color w:val="000000"/>
                <w:kern w:val="0"/>
              </w:rPr>
            </w:pPr>
          </w:p>
        </w:tc>
      </w:tr>
      <w:tr w:rsidR="007309AD" w:rsidRPr="008F20B5" w14:paraId="2B61C2FE" w14:textId="77777777" w:rsidTr="00614F5B">
        <w:trPr>
          <w:trHeight w:val="340"/>
        </w:trPr>
        <w:tc>
          <w:tcPr>
            <w:tcW w:w="238" w:type="pct"/>
            <w:shd w:val="clear" w:color="auto" w:fill="auto"/>
          </w:tcPr>
          <w:p w14:paraId="24D32883" w14:textId="57E16750"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53C5EF33" w14:textId="6C0CB529" w:rsidR="007309AD" w:rsidRPr="004A1C2C" w:rsidRDefault="007309AD" w:rsidP="002B3102">
            <w:pPr>
              <w:widowControl/>
              <w:rPr>
                <w:rFonts w:ascii="標楷體" w:eastAsia="標楷體" w:hAnsi="標楷體"/>
              </w:rPr>
            </w:pPr>
            <w:r w:rsidRPr="004A1C2C">
              <w:rPr>
                <w:rFonts w:ascii="標楷體" w:eastAsia="標楷體" w:hAnsi="標楷體"/>
              </w:rPr>
              <w:t>LoanToValue</w:t>
            </w:r>
          </w:p>
        </w:tc>
        <w:tc>
          <w:tcPr>
            <w:tcW w:w="1750" w:type="pct"/>
            <w:shd w:val="clear" w:color="auto" w:fill="auto"/>
            <w:noWrap/>
          </w:tcPr>
          <w:p w14:paraId="6B76478C" w14:textId="787206F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貸放成數</w:t>
            </w:r>
            <w:r w:rsidRPr="004A1C2C">
              <w:rPr>
                <w:rFonts w:ascii="標楷體" w:eastAsia="標楷體" w:hAnsi="標楷體"/>
              </w:rPr>
              <w:t>(%)</w:t>
            </w:r>
          </w:p>
        </w:tc>
        <w:tc>
          <w:tcPr>
            <w:tcW w:w="231" w:type="pct"/>
            <w:shd w:val="clear" w:color="auto" w:fill="auto"/>
            <w:noWrap/>
            <w:vAlign w:val="center"/>
          </w:tcPr>
          <w:p w14:paraId="33A3C5C3" w14:textId="31E68D1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2CE6A614" w14:textId="2E5C53B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4B58A1EA" w14:textId="7338091D"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277E17BF" w14:textId="30F89428"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7309AD" w:rsidRPr="008F20B5" w14:paraId="105F1FDA" w14:textId="77777777" w:rsidTr="00614F5B">
        <w:trPr>
          <w:trHeight w:val="340"/>
        </w:trPr>
        <w:tc>
          <w:tcPr>
            <w:tcW w:w="238" w:type="pct"/>
            <w:shd w:val="clear" w:color="auto" w:fill="auto"/>
          </w:tcPr>
          <w:p w14:paraId="6082647C" w14:textId="7D4555FB"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0555DD90" w14:textId="0766A991"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ClMtr</w:t>
            </w:r>
          </w:p>
        </w:tc>
        <w:tc>
          <w:tcPr>
            <w:tcW w:w="1750" w:type="pct"/>
            <w:shd w:val="clear" w:color="auto" w:fill="auto"/>
            <w:noWrap/>
          </w:tcPr>
          <w:p w14:paraId="4A21A219" w14:textId="4529C74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擔保維持率</w:t>
            </w:r>
            <w:r w:rsidRPr="004A1C2C">
              <w:rPr>
                <w:rFonts w:ascii="標楷體" w:eastAsia="標楷體" w:hAnsi="標楷體"/>
              </w:rPr>
              <w:t>(%)</w:t>
            </w:r>
          </w:p>
        </w:tc>
        <w:tc>
          <w:tcPr>
            <w:tcW w:w="231" w:type="pct"/>
            <w:shd w:val="clear" w:color="auto" w:fill="auto"/>
            <w:noWrap/>
            <w:vAlign w:val="center"/>
          </w:tcPr>
          <w:p w14:paraId="0754692F" w14:textId="015D22A4"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4C53EA38" w14:textId="3465A34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5015125F"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4A4D3E62" w14:textId="2248709E"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7309AD" w:rsidRPr="008F20B5" w14:paraId="12B58F1E" w14:textId="77777777" w:rsidTr="00614F5B">
        <w:trPr>
          <w:trHeight w:val="340"/>
        </w:trPr>
        <w:tc>
          <w:tcPr>
            <w:tcW w:w="238" w:type="pct"/>
            <w:shd w:val="clear" w:color="auto" w:fill="auto"/>
          </w:tcPr>
          <w:p w14:paraId="2C55B767" w14:textId="680069EE"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6F69AFA6" w14:textId="41AA8EF9"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NoticeMtr</w:t>
            </w:r>
          </w:p>
        </w:tc>
        <w:tc>
          <w:tcPr>
            <w:tcW w:w="1750" w:type="pct"/>
            <w:shd w:val="clear" w:color="auto" w:fill="auto"/>
            <w:noWrap/>
          </w:tcPr>
          <w:p w14:paraId="44846D37" w14:textId="6ECF356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通知追繳維持率</w:t>
            </w:r>
            <w:r w:rsidRPr="004A1C2C">
              <w:rPr>
                <w:rFonts w:ascii="標楷體" w:eastAsia="標楷體" w:hAnsi="標楷體"/>
              </w:rPr>
              <w:t>(%)</w:t>
            </w:r>
          </w:p>
        </w:tc>
        <w:tc>
          <w:tcPr>
            <w:tcW w:w="231" w:type="pct"/>
            <w:shd w:val="clear" w:color="auto" w:fill="auto"/>
            <w:noWrap/>
            <w:vAlign w:val="center"/>
          </w:tcPr>
          <w:p w14:paraId="275E9ED7" w14:textId="02F3B378"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740058FF" w14:textId="5A38AB6E"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58747290"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4C6325FF" w14:textId="536EB076"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7309AD" w:rsidRPr="008F20B5" w14:paraId="09ED70E2" w14:textId="77777777" w:rsidTr="00614F5B">
        <w:trPr>
          <w:trHeight w:val="340"/>
        </w:trPr>
        <w:tc>
          <w:tcPr>
            <w:tcW w:w="238" w:type="pct"/>
            <w:shd w:val="clear" w:color="auto" w:fill="auto"/>
          </w:tcPr>
          <w:p w14:paraId="5A401F74" w14:textId="72ECB117"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69038FC3" w14:textId="5A66D41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ImplementMtr</w:t>
            </w:r>
          </w:p>
        </w:tc>
        <w:tc>
          <w:tcPr>
            <w:tcW w:w="1750" w:type="pct"/>
            <w:shd w:val="clear" w:color="auto" w:fill="auto"/>
            <w:noWrap/>
          </w:tcPr>
          <w:p w14:paraId="48AF17E3" w14:textId="1E4184BF"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實行職權維持率</w:t>
            </w:r>
            <w:r w:rsidRPr="004A1C2C">
              <w:rPr>
                <w:rFonts w:ascii="標楷體" w:eastAsia="標楷體" w:hAnsi="標楷體"/>
              </w:rPr>
              <w:t>(%)</w:t>
            </w:r>
          </w:p>
        </w:tc>
        <w:tc>
          <w:tcPr>
            <w:tcW w:w="231" w:type="pct"/>
            <w:shd w:val="clear" w:color="auto" w:fill="auto"/>
            <w:noWrap/>
            <w:vAlign w:val="center"/>
          </w:tcPr>
          <w:p w14:paraId="00343676" w14:textId="59C92E8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6E19FBEB" w14:textId="1609F0B2"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50" w:type="pct"/>
          </w:tcPr>
          <w:p w14:paraId="0BE208F5"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75E26945" w14:textId="065BD409"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7309AD" w:rsidRPr="008F20B5" w14:paraId="1A4F4C85" w14:textId="77777777" w:rsidTr="00614F5B">
        <w:trPr>
          <w:trHeight w:val="340"/>
        </w:trPr>
        <w:tc>
          <w:tcPr>
            <w:tcW w:w="238" w:type="pct"/>
            <w:shd w:val="clear" w:color="auto" w:fill="auto"/>
          </w:tcPr>
          <w:p w14:paraId="75104878" w14:textId="7D52B331"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0CB9108B" w14:textId="14E62EEA"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PledgeNo</w:t>
            </w:r>
          </w:p>
        </w:tc>
        <w:tc>
          <w:tcPr>
            <w:tcW w:w="1750" w:type="pct"/>
            <w:shd w:val="clear" w:color="auto" w:fill="auto"/>
            <w:noWrap/>
          </w:tcPr>
          <w:p w14:paraId="32BC5C2B" w14:textId="528E4776"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質權設定書號</w:t>
            </w:r>
          </w:p>
        </w:tc>
        <w:tc>
          <w:tcPr>
            <w:tcW w:w="231" w:type="pct"/>
            <w:shd w:val="clear" w:color="auto" w:fill="auto"/>
            <w:noWrap/>
            <w:vAlign w:val="center"/>
          </w:tcPr>
          <w:p w14:paraId="7F28B5E2" w14:textId="3DFE7F9F"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57D69E41" w14:textId="565E337B"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7D96B135"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5F8206E4" w14:textId="797E4E81" w:rsidR="007309AD" w:rsidRPr="008F20B5" w:rsidRDefault="007309AD" w:rsidP="002B3102">
            <w:pPr>
              <w:widowControl/>
              <w:rPr>
                <w:rFonts w:ascii="標楷體" w:eastAsia="標楷體" w:hAnsi="標楷體" w:cs="新細明體"/>
                <w:color w:val="000000"/>
                <w:kern w:val="0"/>
              </w:rPr>
            </w:pPr>
          </w:p>
        </w:tc>
      </w:tr>
      <w:tr w:rsidR="007309AD" w:rsidRPr="008F20B5" w14:paraId="3D80A76C" w14:textId="77777777" w:rsidTr="00614F5B">
        <w:trPr>
          <w:trHeight w:val="340"/>
        </w:trPr>
        <w:tc>
          <w:tcPr>
            <w:tcW w:w="238" w:type="pct"/>
            <w:shd w:val="clear" w:color="auto" w:fill="auto"/>
          </w:tcPr>
          <w:p w14:paraId="6F374F2C" w14:textId="68B1581C"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37E5486A" w14:textId="3C252586"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ComputeMTR</w:t>
            </w:r>
          </w:p>
        </w:tc>
        <w:tc>
          <w:tcPr>
            <w:tcW w:w="1750" w:type="pct"/>
            <w:shd w:val="clear" w:color="auto" w:fill="auto"/>
            <w:noWrap/>
          </w:tcPr>
          <w:p w14:paraId="7217E70B" w14:textId="37585CEC"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計算維持率</w:t>
            </w:r>
          </w:p>
        </w:tc>
        <w:tc>
          <w:tcPr>
            <w:tcW w:w="231" w:type="pct"/>
            <w:shd w:val="clear" w:color="auto" w:fill="auto"/>
            <w:noWrap/>
            <w:vAlign w:val="center"/>
          </w:tcPr>
          <w:p w14:paraId="1A07775A" w14:textId="356ABF70"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2B7A6FF8" w14:textId="6BF1BE4E"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6AC3533" w14:textId="7A6243AD"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13264062" w14:textId="19193252"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7309AD" w:rsidRPr="008F20B5" w14:paraId="06F2546B" w14:textId="77777777" w:rsidTr="00614F5B">
        <w:trPr>
          <w:trHeight w:val="340"/>
        </w:trPr>
        <w:tc>
          <w:tcPr>
            <w:tcW w:w="238" w:type="pct"/>
            <w:shd w:val="clear" w:color="auto" w:fill="auto"/>
          </w:tcPr>
          <w:p w14:paraId="6E757630" w14:textId="77777777"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2B441064" w14:textId="2CD20AF9" w:rsidR="007309AD" w:rsidRPr="008F20B5" w:rsidRDefault="007309AD" w:rsidP="00784789">
            <w:pPr>
              <w:widowControl/>
              <w:rPr>
                <w:rFonts w:ascii="標楷體" w:eastAsia="標楷體" w:hAnsi="標楷體"/>
              </w:rPr>
            </w:pPr>
            <w:r w:rsidRPr="008F20B5">
              <w:rPr>
                <w:rFonts w:ascii="標楷體" w:eastAsia="標楷體" w:hAnsi="標楷體"/>
              </w:rPr>
              <w:t>SettingStat</w:t>
            </w:r>
          </w:p>
        </w:tc>
        <w:tc>
          <w:tcPr>
            <w:tcW w:w="1750" w:type="pct"/>
            <w:shd w:val="clear" w:color="auto" w:fill="auto"/>
            <w:noWrap/>
          </w:tcPr>
          <w:p w14:paraId="6D359707" w14:textId="36D18B64" w:rsidR="007309AD" w:rsidRPr="008F20B5" w:rsidRDefault="007309AD" w:rsidP="00784789">
            <w:pPr>
              <w:widowControl/>
              <w:rPr>
                <w:rFonts w:ascii="標楷體" w:eastAsia="標楷體" w:hAnsi="標楷體"/>
              </w:rPr>
            </w:pPr>
            <w:r w:rsidRPr="008F20B5">
              <w:rPr>
                <w:rFonts w:ascii="標楷體" w:eastAsia="標楷體" w:hAnsi="標楷體" w:hint="eastAsia"/>
              </w:rPr>
              <w:t>設定狀態</w:t>
            </w:r>
          </w:p>
        </w:tc>
        <w:tc>
          <w:tcPr>
            <w:tcW w:w="231" w:type="pct"/>
            <w:shd w:val="clear" w:color="auto" w:fill="auto"/>
            <w:noWrap/>
          </w:tcPr>
          <w:p w14:paraId="3BEFEB6B" w14:textId="768E0701" w:rsidR="007309AD" w:rsidRPr="008F20B5" w:rsidRDefault="007309AD" w:rsidP="00784789">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7E2735B8" w14:textId="1112F530" w:rsidR="007309AD" w:rsidRPr="008F20B5" w:rsidRDefault="007309AD" w:rsidP="00784789">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5AE184ED" w14:textId="2ED2D167"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4144C97B" w14:textId="4781D552" w:rsidR="007309AD" w:rsidRPr="008F20B5" w:rsidRDefault="007309AD" w:rsidP="00784789">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設定</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解除</w:t>
            </w:r>
          </w:p>
        </w:tc>
      </w:tr>
      <w:tr w:rsidR="007309AD" w:rsidRPr="008F20B5" w14:paraId="0B0716B3" w14:textId="77777777" w:rsidTr="00614F5B">
        <w:trPr>
          <w:trHeight w:val="340"/>
        </w:trPr>
        <w:tc>
          <w:tcPr>
            <w:tcW w:w="238" w:type="pct"/>
            <w:shd w:val="clear" w:color="auto" w:fill="auto"/>
          </w:tcPr>
          <w:p w14:paraId="5CFF9946" w14:textId="77777777"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54A7EF6A" w14:textId="2ED19C38" w:rsidR="007309AD" w:rsidRPr="008F20B5" w:rsidRDefault="007309AD" w:rsidP="00784789">
            <w:pPr>
              <w:widowControl/>
              <w:rPr>
                <w:rFonts w:ascii="標楷體" w:eastAsia="標楷體" w:hAnsi="標楷體"/>
              </w:rPr>
            </w:pPr>
            <w:r w:rsidRPr="008F20B5">
              <w:rPr>
                <w:rFonts w:ascii="標楷體" w:eastAsia="標楷體" w:hAnsi="標楷體"/>
              </w:rPr>
              <w:t>ClStat</w:t>
            </w:r>
          </w:p>
        </w:tc>
        <w:tc>
          <w:tcPr>
            <w:tcW w:w="1750" w:type="pct"/>
            <w:shd w:val="clear" w:color="auto" w:fill="auto"/>
            <w:noWrap/>
          </w:tcPr>
          <w:p w14:paraId="49989F4E" w14:textId="5AB90945" w:rsidR="007309AD" w:rsidRPr="008F20B5" w:rsidRDefault="007309AD" w:rsidP="00784789">
            <w:pPr>
              <w:widowControl/>
              <w:rPr>
                <w:rFonts w:ascii="標楷體" w:eastAsia="標楷體" w:hAnsi="標楷體"/>
              </w:rPr>
            </w:pPr>
            <w:r w:rsidRPr="008F20B5">
              <w:rPr>
                <w:rFonts w:ascii="標楷體" w:eastAsia="標楷體" w:hAnsi="標楷體" w:hint="eastAsia"/>
              </w:rPr>
              <w:t>擔保品狀態</w:t>
            </w:r>
          </w:p>
        </w:tc>
        <w:tc>
          <w:tcPr>
            <w:tcW w:w="231" w:type="pct"/>
            <w:shd w:val="clear" w:color="auto" w:fill="auto"/>
            <w:noWrap/>
          </w:tcPr>
          <w:p w14:paraId="7F245F74" w14:textId="41AFB397" w:rsidR="007309AD" w:rsidRPr="008F20B5" w:rsidRDefault="007309AD" w:rsidP="00784789">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316EE977" w14:textId="72780DA4" w:rsidR="007309AD" w:rsidRPr="008F20B5" w:rsidRDefault="007309AD" w:rsidP="00784789">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20933DA" w14:textId="4ECE94A1"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06FF4BAE" w14:textId="18B565A5" w:rsidR="007309AD" w:rsidRPr="008F20B5" w:rsidRDefault="007309AD" w:rsidP="00784789">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正常</w:t>
            </w: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塗銷</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處分</w:t>
            </w: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抵押權確定</w:t>
            </w:r>
          </w:p>
        </w:tc>
      </w:tr>
      <w:tr w:rsidR="007309AD" w:rsidRPr="008F20B5" w14:paraId="575DE796" w14:textId="77777777" w:rsidTr="00614F5B">
        <w:trPr>
          <w:trHeight w:val="340"/>
        </w:trPr>
        <w:tc>
          <w:tcPr>
            <w:tcW w:w="238" w:type="pct"/>
            <w:shd w:val="clear" w:color="auto" w:fill="auto"/>
          </w:tcPr>
          <w:p w14:paraId="0BA3C071" w14:textId="0C897602"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241A593D" w14:textId="17BB7BF3"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SettingDate</w:t>
            </w:r>
          </w:p>
        </w:tc>
        <w:tc>
          <w:tcPr>
            <w:tcW w:w="1750" w:type="pct"/>
            <w:shd w:val="clear" w:color="auto" w:fill="auto"/>
            <w:noWrap/>
          </w:tcPr>
          <w:p w14:paraId="21DE36C1" w14:textId="53F1A885"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股票設解（質）日期</w:t>
            </w:r>
          </w:p>
        </w:tc>
        <w:tc>
          <w:tcPr>
            <w:tcW w:w="231" w:type="pct"/>
            <w:shd w:val="clear" w:color="auto" w:fill="auto"/>
            <w:noWrap/>
            <w:vAlign w:val="center"/>
          </w:tcPr>
          <w:p w14:paraId="64E7496D" w14:textId="2147226A"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33" w:type="pct"/>
            <w:shd w:val="clear" w:color="auto" w:fill="auto"/>
            <w:noWrap/>
            <w:vAlign w:val="center"/>
          </w:tcPr>
          <w:p w14:paraId="17F8C719" w14:textId="77777775"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25F1BA9F" w14:textId="1A86EB65"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3DFABE28" w14:textId="3616DB8F"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yyyymmdd</w:t>
            </w:r>
          </w:p>
        </w:tc>
      </w:tr>
      <w:tr w:rsidR="007309AD" w:rsidRPr="008F20B5" w14:paraId="0CB9139C" w14:textId="77777777" w:rsidTr="00614F5B">
        <w:trPr>
          <w:trHeight w:val="340"/>
        </w:trPr>
        <w:tc>
          <w:tcPr>
            <w:tcW w:w="238" w:type="pct"/>
            <w:shd w:val="clear" w:color="auto" w:fill="auto"/>
          </w:tcPr>
          <w:p w14:paraId="70AA9A09" w14:textId="1080EF84"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hideMark/>
          </w:tcPr>
          <w:p w14:paraId="5BE43B49" w14:textId="1B7969F0"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SettingBalance</w:t>
            </w:r>
          </w:p>
        </w:tc>
        <w:tc>
          <w:tcPr>
            <w:tcW w:w="1750" w:type="pct"/>
            <w:shd w:val="clear" w:color="auto" w:fill="auto"/>
            <w:hideMark/>
          </w:tcPr>
          <w:p w14:paraId="5DC34EA3" w14:textId="7C25CF1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設質股數餘額</w:t>
            </w:r>
          </w:p>
        </w:tc>
        <w:tc>
          <w:tcPr>
            <w:tcW w:w="231" w:type="pct"/>
            <w:shd w:val="clear" w:color="auto" w:fill="auto"/>
            <w:vAlign w:val="center"/>
          </w:tcPr>
          <w:p w14:paraId="28ACAB5E" w14:textId="37988D7B" w:rsidR="007309AD" w:rsidRPr="008F20B5" w:rsidRDefault="007309AD" w:rsidP="002B3102">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vAlign w:val="center"/>
          </w:tcPr>
          <w:p w14:paraId="0336FB10" w14:textId="19A5DD36"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B0644E1" w14:textId="303ACF55" w:rsidR="007309AD" w:rsidRPr="008F20B5" w:rsidDel="004444BD"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F4A33FB" w14:textId="7278741C"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0005D72D" w14:textId="77777777" w:rsidTr="00614F5B">
        <w:trPr>
          <w:trHeight w:val="340"/>
        </w:trPr>
        <w:tc>
          <w:tcPr>
            <w:tcW w:w="238" w:type="pct"/>
            <w:shd w:val="clear" w:color="auto" w:fill="auto"/>
          </w:tcPr>
          <w:p w14:paraId="3331EF9C" w14:textId="3D7144B0"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tcPr>
          <w:p w14:paraId="1DC20665" w14:textId="424CEE65"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EvaDate</w:t>
            </w:r>
          </w:p>
        </w:tc>
        <w:tc>
          <w:tcPr>
            <w:tcW w:w="1750" w:type="pct"/>
            <w:shd w:val="clear" w:color="auto" w:fill="auto"/>
          </w:tcPr>
          <w:p w14:paraId="377C188C" w14:textId="5185F2EE"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鑑估日期</w:t>
            </w:r>
          </w:p>
        </w:tc>
        <w:tc>
          <w:tcPr>
            <w:tcW w:w="231" w:type="pct"/>
            <w:shd w:val="clear" w:color="auto" w:fill="auto"/>
            <w:vAlign w:val="center"/>
          </w:tcPr>
          <w:p w14:paraId="2EC6941E" w14:textId="0D2B6A37"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33" w:type="pct"/>
            <w:shd w:val="clear" w:color="auto" w:fill="auto"/>
            <w:vAlign w:val="center"/>
          </w:tcPr>
          <w:p w14:paraId="132D13E6" w14:textId="55967554"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EB7CB31" w14:textId="1F3F42EE"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43611F98" w14:textId="6A8D6DBD"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yyyymmdd</w:t>
            </w:r>
          </w:p>
        </w:tc>
      </w:tr>
      <w:tr w:rsidR="007309AD" w:rsidRPr="008F20B5" w14:paraId="76000F20" w14:textId="77777777" w:rsidTr="00614F5B">
        <w:trPr>
          <w:trHeight w:val="325"/>
        </w:trPr>
        <w:tc>
          <w:tcPr>
            <w:tcW w:w="238" w:type="pct"/>
            <w:shd w:val="clear" w:color="auto" w:fill="auto"/>
          </w:tcPr>
          <w:p w14:paraId="7B1C7B5D" w14:textId="3D64F472" w:rsidR="007309AD" w:rsidRPr="004A1C2C" w:rsidRDefault="007309AD" w:rsidP="004444BD">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0EB58A76" w14:textId="05E7F311" w:rsidR="007309AD" w:rsidRPr="008F20B5" w:rsidRDefault="007309AD" w:rsidP="004444BD">
            <w:pPr>
              <w:widowControl/>
              <w:rPr>
                <w:rFonts w:ascii="標楷體" w:eastAsia="標楷體" w:hAnsi="標楷體" w:cs="新細明體"/>
                <w:color w:val="000000"/>
                <w:kern w:val="0"/>
              </w:rPr>
            </w:pPr>
            <w:r w:rsidRPr="004A1C2C">
              <w:rPr>
                <w:rFonts w:ascii="標楷體" w:eastAsia="標楷體" w:hAnsi="標楷體"/>
              </w:rPr>
              <w:t>EvaAmt</w:t>
            </w:r>
          </w:p>
        </w:tc>
        <w:tc>
          <w:tcPr>
            <w:tcW w:w="1750" w:type="pct"/>
            <w:shd w:val="clear" w:color="auto" w:fill="auto"/>
            <w:noWrap/>
            <w:hideMark/>
          </w:tcPr>
          <w:p w14:paraId="658D92E1" w14:textId="21C0E1AF" w:rsidR="007309AD" w:rsidRPr="008F20B5" w:rsidRDefault="007309AD" w:rsidP="004444BD">
            <w:pPr>
              <w:widowControl/>
              <w:rPr>
                <w:rFonts w:ascii="標楷體" w:eastAsia="標楷體" w:hAnsi="標楷體" w:cs="新細明體"/>
                <w:color w:val="000000"/>
                <w:kern w:val="0"/>
              </w:rPr>
            </w:pPr>
            <w:r w:rsidRPr="004A1C2C">
              <w:rPr>
                <w:rFonts w:ascii="標楷體" w:eastAsia="標楷體" w:hAnsi="標楷體" w:hint="eastAsia"/>
              </w:rPr>
              <w:t>鑑估值</w:t>
            </w:r>
            <w:r w:rsidRPr="004A1C2C">
              <w:rPr>
                <w:rFonts w:ascii="標楷體" w:eastAsia="標楷體" w:hAnsi="標楷體"/>
              </w:rPr>
              <w:t>(</w:t>
            </w:r>
            <w:r w:rsidRPr="004A1C2C">
              <w:rPr>
                <w:rFonts w:ascii="標楷體" w:eastAsia="標楷體" w:hAnsi="標楷體" w:hint="eastAsia"/>
              </w:rPr>
              <w:t>元</w:t>
            </w:r>
            <w:r w:rsidRPr="004A1C2C">
              <w:rPr>
                <w:rFonts w:ascii="標楷體" w:eastAsia="標楷體" w:hAnsi="標楷體"/>
              </w:rPr>
              <w:t>)</w:t>
            </w:r>
          </w:p>
        </w:tc>
        <w:tc>
          <w:tcPr>
            <w:tcW w:w="231" w:type="pct"/>
            <w:shd w:val="clear" w:color="auto" w:fill="auto"/>
            <w:noWrap/>
            <w:vAlign w:val="center"/>
          </w:tcPr>
          <w:p w14:paraId="03489C8E" w14:textId="120B3A81" w:rsidR="007309AD" w:rsidRPr="008F20B5" w:rsidRDefault="007309AD"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13AAACC2" w14:textId="53D022BB" w:rsidR="007309AD" w:rsidRPr="008F20B5" w:rsidRDefault="007309AD"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68558E10" w14:textId="3622A09A"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15B258A9" w14:textId="72D13ECA" w:rsidR="007309AD" w:rsidRPr="008F20B5" w:rsidRDefault="007309AD"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0EFA4F62" w14:textId="77777777" w:rsidTr="00614F5B">
        <w:trPr>
          <w:trHeight w:val="340"/>
        </w:trPr>
        <w:tc>
          <w:tcPr>
            <w:tcW w:w="238" w:type="pct"/>
            <w:shd w:val="clear" w:color="auto" w:fill="auto"/>
          </w:tcPr>
          <w:p w14:paraId="7B51469E" w14:textId="65029174"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hideMark/>
          </w:tcPr>
          <w:p w14:paraId="780F0F4F" w14:textId="62FE75C9"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MtgDate</w:t>
            </w:r>
          </w:p>
        </w:tc>
        <w:tc>
          <w:tcPr>
            <w:tcW w:w="1750" w:type="pct"/>
            <w:shd w:val="clear" w:color="auto" w:fill="auto"/>
            <w:noWrap/>
            <w:hideMark/>
          </w:tcPr>
          <w:p w14:paraId="74CB49E6" w14:textId="06B4B1F7"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擔保債權確定日期</w:t>
            </w:r>
          </w:p>
        </w:tc>
        <w:tc>
          <w:tcPr>
            <w:tcW w:w="231" w:type="pct"/>
            <w:shd w:val="clear" w:color="auto" w:fill="auto"/>
            <w:noWrap/>
            <w:vAlign w:val="center"/>
          </w:tcPr>
          <w:p w14:paraId="35DEF4AA" w14:textId="68C32718"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33" w:type="pct"/>
            <w:shd w:val="clear" w:color="auto" w:fill="auto"/>
            <w:noWrap/>
            <w:vAlign w:val="center"/>
          </w:tcPr>
          <w:p w14:paraId="455CFE31" w14:textId="21BFC37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3C95DC1D" w14:textId="606793B0" w:rsidR="007309AD" w:rsidRPr="008F20B5" w:rsidRDefault="00E80C61">
            <w:pPr>
              <w:widowControl/>
              <w:rPr>
                <w:rFonts w:ascii="標楷體" w:eastAsia="標楷體" w:hAnsi="標楷體" w:cs="新細明體"/>
                <w:color w:val="000000"/>
                <w:kern w:val="0"/>
              </w:rPr>
            </w:pPr>
            <w:r>
              <w:rPr>
                <w:rFonts w:ascii="標楷體" w:eastAsia="標楷體" w:hAnsi="標楷體" w:cs="新細明體" w:hint="eastAsia"/>
                <w:color w:val="000000"/>
                <w:kern w:val="0"/>
              </w:rPr>
              <w:t xml:space="preserve"> </w:t>
            </w:r>
            <w:r>
              <w:rPr>
                <w:rFonts w:ascii="標楷體" w:eastAsia="標楷體" w:hAnsi="標楷體" w:cs="新細明體"/>
                <w:color w:val="000000"/>
                <w:kern w:val="0"/>
              </w:rPr>
              <w:t xml:space="preserve"> V</w:t>
            </w:r>
          </w:p>
        </w:tc>
        <w:tc>
          <w:tcPr>
            <w:tcW w:w="1150" w:type="pct"/>
            <w:shd w:val="clear" w:color="auto" w:fill="auto"/>
            <w:noWrap/>
            <w:vAlign w:val="center"/>
          </w:tcPr>
          <w:p w14:paraId="1B906EE0" w14:textId="3537E696"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yyyymmdd</w:t>
            </w:r>
          </w:p>
        </w:tc>
      </w:tr>
      <w:tr w:rsidR="007309AD" w:rsidRPr="008F20B5" w14:paraId="7A675C37" w14:textId="77777777" w:rsidTr="00614F5B">
        <w:trPr>
          <w:trHeight w:val="340"/>
        </w:trPr>
        <w:tc>
          <w:tcPr>
            <w:tcW w:w="238" w:type="pct"/>
            <w:shd w:val="clear" w:color="auto" w:fill="auto"/>
          </w:tcPr>
          <w:p w14:paraId="33C42B6F" w14:textId="2E92F964"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07C30A15" w14:textId="3D236ED1" w:rsidR="007309AD" w:rsidRPr="004A1C2C" w:rsidRDefault="007309AD" w:rsidP="002B3102">
            <w:pPr>
              <w:widowControl/>
              <w:rPr>
                <w:rFonts w:ascii="標楷體" w:eastAsia="標楷體" w:hAnsi="標楷體"/>
              </w:rPr>
            </w:pPr>
            <w:r w:rsidRPr="004A1C2C">
              <w:rPr>
                <w:rFonts w:ascii="標楷體" w:eastAsia="標楷體" w:hAnsi="標楷體"/>
              </w:rPr>
              <w:t>CustodyNo</w:t>
            </w:r>
          </w:p>
        </w:tc>
        <w:tc>
          <w:tcPr>
            <w:tcW w:w="1750" w:type="pct"/>
            <w:shd w:val="clear" w:color="auto" w:fill="auto"/>
            <w:noWrap/>
          </w:tcPr>
          <w:p w14:paraId="6066896A" w14:textId="3EAD4A9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保管條號碼</w:t>
            </w:r>
          </w:p>
        </w:tc>
        <w:tc>
          <w:tcPr>
            <w:tcW w:w="231" w:type="pct"/>
            <w:shd w:val="clear" w:color="auto" w:fill="auto"/>
            <w:noWrap/>
            <w:vAlign w:val="center"/>
          </w:tcPr>
          <w:p w14:paraId="58B293C7" w14:textId="4A210F0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55DC2530" w14:textId="33A3A47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5532ADB0"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798B91DA" w14:textId="5C2A1349" w:rsidR="007309AD" w:rsidRPr="008F20B5" w:rsidRDefault="007309AD" w:rsidP="002B3102">
            <w:pPr>
              <w:widowControl/>
              <w:rPr>
                <w:rFonts w:ascii="標楷體" w:eastAsia="標楷體" w:hAnsi="標楷體" w:cs="新細明體"/>
                <w:color w:val="000000"/>
                <w:kern w:val="0"/>
              </w:rPr>
            </w:pPr>
          </w:p>
        </w:tc>
      </w:tr>
      <w:tr w:rsidR="007309AD" w:rsidRPr="008F20B5" w14:paraId="04611E12" w14:textId="77777777" w:rsidTr="00614F5B">
        <w:trPr>
          <w:trHeight w:val="340"/>
        </w:trPr>
        <w:tc>
          <w:tcPr>
            <w:tcW w:w="238" w:type="pct"/>
            <w:shd w:val="clear" w:color="auto" w:fill="auto"/>
          </w:tcPr>
          <w:p w14:paraId="6A49AC47" w14:textId="57763A88"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27631B34" w14:textId="42F2B5A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Synd</w:t>
            </w:r>
          </w:p>
        </w:tc>
        <w:tc>
          <w:tcPr>
            <w:tcW w:w="1750" w:type="pct"/>
            <w:shd w:val="clear" w:color="auto" w:fill="auto"/>
            <w:noWrap/>
          </w:tcPr>
          <w:p w14:paraId="20175396" w14:textId="379ADD53"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聯貸案</w:t>
            </w:r>
          </w:p>
        </w:tc>
        <w:tc>
          <w:tcPr>
            <w:tcW w:w="231" w:type="pct"/>
            <w:shd w:val="clear" w:color="auto" w:fill="auto"/>
            <w:noWrap/>
            <w:vAlign w:val="center"/>
          </w:tcPr>
          <w:p w14:paraId="39EE7616" w14:textId="1CF424BC"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0C35069B" w14:textId="5ABDFCD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2BBC7578"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694B2F43" w14:textId="143E0E6F"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7309AD" w:rsidRPr="008F20B5" w14:paraId="43F61924" w14:textId="77777777" w:rsidTr="00614F5B">
        <w:trPr>
          <w:trHeight w:val="340"/>
        </w:trPr>
        <w:tc>
          <w:tcPr>
            <w:tcW w:w="238" w:type="pct"/>
            <w:shd w:val="clear" w:color="auto" w:fill="auto"/>
          </w:tcPr>
          <w:p w14:paraId="1CCB4E44" w14:textId="6DB05F00"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3E86433F" w14:textId="48133843"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SyndCode</w:t>
            </w:r>
          </w:p>
        </w:tc>
        <w:tc>
          <w:tcPr>
            <w:tcW w:w="1750" w:type="pct"/>
            <w:shd w:val="clear" w:color="auto" w:fill="auto"/>
            <w:noWrap/>
          </w:tcPr>
          <w:p w14:paraId="3FCE98BC" w14:textId="4B2982A8"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聯貸案類型</w:t>
            </w:r>
          </w:p>
        </w:tc>
        <w:tc>
          <w:tcPr>
            <w:tcW w:w="231" w:type="pct"/>
            <w:shd w:val="clear" w:color="auto" w:fill="auto"/>
            <w:noWrap/>
            <w:vAlign w:val="center"/>
          </w:tcPr>
          <w:p w14:paraId="73C63DC2" w14:textId="51A47479"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173C3709" w14:textId="7F953770"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48C9E5BA"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7C181BF9" w14:textId="77F33875"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主辦行</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參貸行</w:t>
            </w:r>
          </w:p>
        </w:tc>
      </w:tr>
      <w:tr w:rsidR="007309AD" w:rsidRPr="008F20B5" w14:paraId="441228F6" w14:textId="77777777" w:rsidTr="00614F5B">
        <w:trPr>
          <w:trHeight w:val="340"/>
        </w:trPr>
        <w:tc>
          <w:tcPr>
            <w:tcW w:w="238" w:type="pct"/>
            <w:shd w:val="clear" w:color="auto" w:fill="auto"/>
          </w:tcPr>
          <w:p w14:paraId="532F5351" w14:textId="22397CE9" w:rsidR="007309AD" w:rsidRPr="004A1C2C" w:rsidRDefault="007309AD" w:rsidP="004444BD">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599C3114" w14:textId="687A7912" w:rsidR="007309AD" w:rsidRPr="008F20B5" w:rsidRDefault="007309AD" w:rsidP="004444BD">
            <w:pPr>
              <w:widowControl/>
              <w:rPr>
                <w:rFonts w:ascii="標楷體" w:eastAsia="標楷體" w:hAnsi="標楷體" w:cs="新細明體"/>
                <w:color w:val="000000"/>
                <w:kern w:val="0"/>
              </w:rPr>
            </w:pPr>
            <w:r w:rsidRPr="004A1C2C">
              <w:rPr>
                <w:rFonts w:ascii="標楷體" w:eastAsia="標楷體" w:hAnsi="標楷體"/>
              </w:rPr>
              <w:t>DispPrice</w:t>
            </w:r>
          </w:p>
        </w:tc>
        <w:tc>
          <w:tcPr>
            <w:tcW w:w="1750" w:type="pct"/>
            <w:shd w:val="clear" w:color="auto" w:fill="auto"/>
            <w:noWrap/>
          </w:tcPr>
          <w:p w14:paraId="5813A042" w14:textId="12864824" w:rsidR="007309AD" w:rsidRPr="008F20B5" w:rsidRDefault="007309AD" w:rsidP="004444BD">
            <w:pPr>
              <w:widowControl/>
              <w:rPr>
                <w:rFonts w:ascii="標楷體" w:eastAsia="標楷體" w:hAnsi="標楷體" w:cs="新細明體"/>
                <w:color w:val="000000"/>
                <w:kern w:val="0"/>
              </w:rPr>
            </w:pPr>
            <w:r w:rsidRPr="004A1C2C">
              <w:rPr>
                <w:rFonts w:ascii="標楷體" w:eastAsia="標楷體" w:hAnsi="標楷體" w:hint="eastAsia"/>
              </w:rPr>
              <w:t>處分價格</w:t>
            </w:r>
          </w:p>
        </w:tc>
        <w:tc>
          <w:tcPr>
            <w:tcW w:w="231" w:type="pct"/>
            <w:shd w:val="clear" w:color="auto" w:fill="auto"/>
            <w:noWrap/>
            <w:vAlign w:val="center"/>
          </w:tcPr>
          <w:p w14:paraId="03F7F592" w14:textId="6062C9EF" w:rsidR="007309AD" w:rsidRPr="008F20B5" w:rsidRDefault="007309AD" w:rsidP="004444BD">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33" w:type="pct"/>
            <w:shd w:val="clear" w:color="auto" w:fill="auto"/>
            <w:noWrap/>
            <w:vAlign w:val="center"/>
          </w:tcPr>
          <w:p w14:paraId="5A94A39A" w14:textId="48E9CE15" w:rsidR="007309AD" w:rsidRPr="008F20B5" w:rsidRDefault="007309AD" w:rsidP="004444BD">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13BA1268"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3552251" w14:textId="4C93E9EC" w:rsidR="007309AD" w:rsidRPr="008F20B5" w:rsidRDefault="007309AD" w:rsidP="004444BD">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7309AD" w:rsidRPr="008F20B5" w14:paraId="6A87DF81" w14:textId="77777777" w:rsidTr="00614F5B">
        <w:trPr>
          <w:trHeight w:val="340"/>
        </w:trPr>
        <w:tc>
          <w:tcPr>
            <w:tcW w:w="238" w:type="pct"/>
            <w:shd w:val="clear" w:color="auto" w:fill="auto"/>
          </w:tcPr>
          <w:p w14:paraId="07BA2D4D" w14:textId="1279BE81"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0C68A4D7" w14:textId="24BA84D2"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DispDate</w:t>
            </w:r>
          </w:p>
        </w:tc>
        <w:tc>
          <w:tcPr>
            <w:tcW w:w="1750" w:type="pct"/>
            <w:shd w:val="clear" w:color="auto" w:fill="auto"/>
            <w:noWrap/>
          </w:tcPr>
          <w:p w14:paraId="2588729F" w14:textId="448A5024"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處分日期</w:t>
            </w:r>
          </w:p>
        </w:tc>
        <w:tc>
          <w:tcPr>
            <w:tcW w:w="231" w:type="pct"/>
            <w:shd w:val="clear" w:color="auto" w:fill="auto"/>
            <w:noWrap/>
            <w:vAlign w:val="center"/>
          </w:tcPr>
          <w:p w14:paraId="7EA1FF2C" w14:textId="0187C0A1"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33" w:type="pct"/>
            <w:shd w:val="clear" w:color="auto" w:fill="auto"/>
            <w:noWrap/>
            <w:vAlign w:val="center"/>
          </w:tcPr>
          <w:p w14:paraId="27C72AC7" w14:textId="4FF599CF"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725E9398" w14:textId="77777777" w:rsidR="007309AD" w:rsidRPr="008F20B5" w:rsidRDefault="007309AD" w:rsidP="00614F5B">
            <w:pPr>
              <w:widowControl/>
              <w:jc w:val="center"/>
              <w:rPr>
                <w:rFonts w:ascii="標楷體" w:eastAsia="標楷體" w:hAnsi="標楷體" w:cs="新細明體"/>
                <w:color w:val="000000"/>
                <w:kern w:val="0"/>
              </w:rPr>
            </w:pPr>
          </w:p>
        </w:tc>
        <w:tc>
          <w:tcPr>
            <w:tcW w:w="1150" w:type="pct"/>
            <w:shd w:val="clear" w:color="auto" w:fill="auto"/>
            <w:noWrap/>
            <w:vAlign w:val="center"/>
          </w:tcPr>
          <w:p w14:paraId="1EC0EE6F" w14:textId="6460D880"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yyyymmdd</w:t>
            </w:r>
          </w:p>
        </w:tc>
      </w:tr>
      <w:tr w:rsidR="007309AD" w:rsidRPr="008F20B5" w14:paraId="341FA2C8" w14:textId="77777777" w:rsidTr="00614F5B">
        <w:trPr>
          <w:trHeight w:val="340"/>
        </w:trPr>
        <w:tc>
          <w:tcPr>
            <w:tcW w:w="238" w:type="pct"/>
            <w:shd w:val="clear" w:color="auto" w:fill="auto"/>
          </w:tcPr>
          <w:p w14:paraId="79964721" w14:textId="638E15C1" w:rsidR="007309AD" w:rsidRPr="004A1C2C" w:rsidRDefault="007309AD" w:rsidP="004A1C2C">
            <w:pPr>
              <w:pStyle w:val="af9"/>
              <w:widowControl/>
              <w:numPr>
                <w:ilvl w:val="0"/>
                <w:numId w:val="39"/>
              </w:numPr>
              <w:ind w:leftChars="0"/>
              <w:jc w:val="center"/>
              <w:rPr>
                <w:rFonts w:ascii="標楷體" w:eastAsia="標楷體" w:hAnsi="標楷體" w:cs="新細明體"/>
                <w:color w:val="000000"/>
                <w:kern w:val="0"/>
              </w:rPr>
            </w:pPr>
          </w:p>
        </w:tc>
        <w:tc>
          <w:tcPr>
            <w:tcW w:w="650" w:type="pct"/>
            <w:shd w:val="clear" w:color="auto" w:fill="auto"/>
            <w:noWrap/>
          </w:tcPr>
          <w:p w14:paraId="1533B314" w14:textId="140F33BB"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rPr>
              <w:t>ClStatus</w:t>
            </w:r>
          </w:p>
        </w:tc>
        <w:tc>
          <w:tcPr>
            <w:tcW w:w="1750" w:type="pct"/>
            <w:shd w:val="clear" w:color="auto" w:fill="auto"/>
            <w:noWrap/>
          </w:tcPr>
          <w:p w14:paraId="7B69C3EE" w14:textId="09313E5D" w:rsidR="007309AD" w:rsidRPr="008F20B5" w:rsidRDefault="007309AD" w:rsidP="002B3102">
            <w:pPr>
              <w:widowControl/>
              <w:rPr>
                <w:rFonts w:ascii="標楷體" w:eastAsia="標楷體" w:hAnsi="標楷體" w:cs="新細明體"/>
                <w:color w:val="000000"/>
                <w:kern w:val="0"/>
              </w:rPr>
            </w:pPr>
            <w:r w:rsidRPr="004A1C2C">
              <w:rPr>
                <w:rFonts w:ascii="標楷體" w:eastAsia="標楷體" w:hAnsi="標楷體" w:hint="eastAsia"/>
              </w:rPr>
              <w:t>擔保品狀況碼</w:t>
            </w:r>
          </w:p>
        </w:tc>
        <w:tc>
          <w:tcPr>
            <w:tcW w:w="231" w:type="pct"/>
            <w:shd w:val="clear" w:color="auto" w:fill="auto"/>
            <w:noWrap/>
            <w:vAlign w:val="center"/>
          </w:tcPr>
          <w:p w14:paraId="238E6E1C" w14:textId="7FC2EEB6"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33" w:type="pct"/>
            <w:shd w:val="clear" w:color="auto" w:fill="auto"/>
            <w:noWrap/>
            <w:vAlign w:val="center"/>
          </w:tcPr>
          <w:p w14:paraId="2A22EA56" w14:textId="2C51795D" w:rsidR="007309AD" w:rsidRPr="008F20B5" w:rsidRDefault="007309AD" w:rsidP="002B3102">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0F60DA29" w14:textId="502B9D14" w:rsidR="007309AD" w:rsidRPr="008F20B5" w:rsidRDefault="00E80C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noWrap/>
            <w:vAlign w:val="center"/>
          </w:tcPr>
          <w:p w14:paraId="6C7B55DA" w14:textId="77777777" w:rsidR="00E80C61" w:rsidRDefault="00E80C61" w:rsidP="002B3102">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固定為1</w:t>
            </w:r>
          </w:p>
          <w:p w14:paraId="1884A7A2" w14:textId="0783F5DA" w:rsidR="007309AD" w:rsidRPr="008F20B5" w:rsidRDefault="007309AD" w:rsidP="002B3102">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已抵押</w:t>
            </w:r>
          </w:p>
        </w:tc>
      </w:tr>
    </w:tbl>
    <w:p w14:paraId="7B785946" w14:textId="77777777" w:rsidR="00664348" w:rsidRDefault="00664348" w:rsidP="00664348">
      <w:pPr>
        <w:ind w:leftChars="500" w:left="1200"/>
        <w:rPr>
          <w:rFonts w:ascii="標楷體" w:eastAsia="標楷體" w:hAnsi="標楷體"/>
        </w:rPr>
      </w:pPr>
    </w:p>
    <w:p w14:paraId="5305D0D5" w14:textId="77777777" w:rsidR="00664348" w:rsidRPr="0029020B" w:rsidRDefault="00664348" w:rsidP="00664348">
      <w:pPr>
        <w:spacing w:line="140" w:lineRule="atLeast"/>
        <w:ind w:leftChars="200" w:left="480"/>
        <w:rPr>
          <w:rFonts w:ascii="標楷體" w:eastAsia="標楷體" w:hAnsi="標楷體" w:cs="新細明體"/>
          <w:b/>
          <w:bCs/>
          <w:color w:val="0070C0"/>
          <w:kern w:val="0"/>
          <w:sz w:val="28"/>
          <w:szCs w:val="28"/>
        </w:rPr>
      </w:pPr>
      <w:r w:rsidRPr="0029020B">
        <w:rPr>
          <w:rFonts w:ascii="標楷體" w:eastAsia="標楷體" w:hAnsi="標楷體" w:cs="新細明體" w:hint="eastAsia"/>
          <w:b/>
          <w:bCs/>
          <w:color w:val="0070C0"/>
          <w:kern w:val="0"/>
          <w:sz w:val="28"/>
          <w:szCs w:val="28"/>
        </w:rPr>
        <w:t>下行</w:t>
      </w:r>
      <w:r w:rsidRPr="0029020B">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664348" w:rsidRPr="00D940B1" w14:paraId="575F77F9"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212965B4"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序</w:t>
            </w:r>
          </w:p>
          <w:p w14:paraId="4C2F7A90"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547DCDCA"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794C924D"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09957E99"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47267957" w14:textId="77777777" w:rsidR="00664348" w:rsidRPr="0029020B" w:rsidRDefault="00664348" w:rsidP="00DA4FCA">
            <w:pPr>
              <w:widowControl/>
              <w:jc w:val="center"/>
              <w:rPr>
                <w:rFonts w:ascii="標楷體" w:eastAsia="標楷體" w:hAnsi="標楷體"/>
                <w:bCs/>
                <w:color w:val="0070C0"/>
              </w:rPr>
            </w:pPr>
            <w:r w:rsidRPr="0029020B">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2A09DC91" w14:textId="77777777" w:rsidR="00664348" w:rsidRPr="0029020B" w:rsidRDefault="00664348" w:rsidP="00DA4FCA">
            <w:pPr>
              <w:spacing w:line="140" w:lineRule="atLeast"/>
              <w:jc w:val="center"/>
              <w:rPr>
                <w:rFonts w:ascii="標楷體" w:eastAsia="標楷體" w:hAnsi="標楷體"/>
                <w:bCs/>
                <w:color w:val="0070C0"/>
              </w:rPr>
            </w:pPr>
            <w:r w:rsidRPr="0029020B">
              <w:rPr>
                <w:rFonts w:ascii="標楷體" w:eastAsia="標楷體" w:hAnsi="標楷體" w:hint="eastAsia"/>
                <w:bCs/>
                <w:color w:val="0070C0"/>
              </w:rPr>
              <w:t>欄位說明</w:t>
            </w:r>
          </w:p>
        </w:tc>
      </w:tr>
      <w:tr w:rsidR="00664348" w:rsidRPr="00D940B1" w14:paraId="76737300"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048A685F"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4CD2C0FA"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olor w:val="0070C0"/>
              </w:rPr>
              <w:t>OClNo</w:t>
            </w:r>
          </w:p>
        </w:tc>
        <w:tc>
          <w:tcPr>
            <w:tcW w:w="2410" w:type="dxa"/>
            <w:tcBorders>
              <w:top w:val="single" w:sz="6" w:space="0" w:color="000000"/>
              <w:left w:val="single" w:sz="6" w:space="0" w:color="000000"/>
              <w:bottom w:val="single" w:sz="6" w:space="0" w:color="000000"/>
              <w:right w:val="single" w:sz="6" w:space="0" w:color="000000"/>
            </w:tcBorders>
            <w:vAlign w:val="center"/>
          </w:tcPr>
          <w:p w14:paraId="4C422710" w14:textId="77777777" w:rsidR="00664348" w:rsidRPr="0029020B" w:rsidRDefault="00664348" w:rsidP="00DA4FCA">
            <w:pPr>
              <w:spacing w:line="140" w:lineRule="atLeast"/>
              <w:rPr>
                <w:rFonts w:ascii="標楷體" w:eastAsia="標楷體" w:hAnsi="標楷體"/>
                <w:color w:val="0070C0"/>
              </w:rPr>
            </w:pPr>
            <w:r w:rsidRPr="0029020B">
              <w:rPr>
                <w:rFonts w:ascii="標楷體" w:eastAsia="標楷體" w:hAnsi="標楷體" w:cs="新細明體" w:hint="eastAsia"/>
                <w:color w:val="0070C0"/>
                <w:kern w:val="0"/>
              </w:rPr>
              <w:t>擔保品編號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20E16E66" w14:textId="77777777" w:rsidR="00664348" w:rsidRPr="0029020B" w:rsidRDefault="00664348"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035513E1" w14:textId="77777777" w:rsidR="00664348" w:rsidRPr="0029020B" w:rsidRDefault="00664348"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71E84386" w14:textId="77777777" w:rsidR="00664348" w:rsidRPr="0029020B" w:rsidRDefault="00664348" w:rsidP="00DA4FCA">
            <w:pPr>
              <w:spacing w:line="140" w:lineRule="atLeast"/>
              <w:rPr>
                <w:rFonts w:ascii="標楷體" w:eastAsia="標楷體" w:hAnsi="標楷體"/>
                <w:color w:val="0070C0"/>
              </w:rPr>
            </w:pPr>
          </w:p>
        </w:tc>
      </w:tr>
    </w:tbl>
    <w:p w14:paraId="460FB991" w14:textId="77777777" w:rsidR="00664348" w:rsidRPr="008F20B5" w:rsidRDefault="00664348" w:rsidP="00664348">
      <w:pPr>
        <w:ind w:leftChars="500" w:left="1200"/>
        <w:rPr>
          <w:rFonts w:ascii="標楷體" w:eastAsia="標楷體" w:hAnsi="標楷體"/>
        </w:rPr>
      </w:pPr>
    </w:p>
    <w:p w14:paraId="317AD05A" w14:textId="6E992442" w:rsidR="009C1DD1" w:rsidRPr="008F20B5" w:rsidRDefault="009C1DD1" w:rsidP="009C1DD1">
      <w:pPr>
        <w:ind w:leftChars="500" w:left="1200"/>
        <w:rPr>
          <w:rFonts w:ascii="標楷體" w:eastAsia="標楷體" w:hAnsi="標楷體"/>
        </w:rPr>
      </w:pPr>
    </w:p>
    <w:p w14:paraId="4F97EABB" w14:textId="35BE8586" w:rsidR="0013799E" w:rsidRDefault="0013799E">
      <w:pPr>
        <w:widowControl/>
        <w:rPr>
          <w:rFonts w:ascii="標楷體" w:eastAsia="標楷體" w:hAnsi="標楷體"/>
        </w:rPr>
      </w:pPr>
      <w:r w:rsidRPr="004A1C2C">
        <w:rPr>
          <w:rFonts w:ascii="標楷體" w:eastAsia="標楷體" w:hAnsi="標楷體"/>
        </w:rPr>
        <w:br w:type="page"/>
      </w:r>
    </w:p>
    <w:p w14:paraId="1214E034" w14:textId="77777777" w:rsidR="009C1DD1" w:rsidRPr="004A1C2C" w:rsidRDefault="009C1DD1" w:rsidP="009C1DD1">
      <w:pPr>
        <w:rPr>
          <w:rFonts w:ascii="標楷體" w:eastAsia="標楷體" w:hAnsi="標楷體"/>
        </w:rPr>
      </w:pPr>
    </w:p>
    <w:p w14:paraId="45E9DD51" w14:textId="6DCB24F9" w:rsidR="009C1DD1" w:rsidRPr="008F20B5" w:rsidRDefault="0013799E" w:rsidP="00614F5B">
      <w:pPr>
        <w:pStyle w:val="3"/>
        <w:numPr>
          <w:ilvl w:val="2"/>
          <w:numId w:val="63"/>
        </w:numPr>
        <w:spacing w:before="0" w:after="240"/>
        <w:rPr>
          <w:rFonts w:ascii="標楷體" w:hAnsi="標楷體"/>
          <w:b/>
          <w:szCs w:val="32"/>
        </w:rPr>
      </w:pPr>
      <w:bookmarkStart w:id="34" w:name="_L2420其他擔保品資料登錄"/>
      <w:bookmarkStart w:id="35" w:name="_L2414其他擔保品資料登錄"/>
      <w:bookmarkEnd w:id="34"/>
      <w:bookmarkEnd w:id="35"/>
      <w:r w:rsidRPr="008F20B5">
        <w:rPr>
          <w:rFonts w:ascii="標楷體" w:hAnsi="標楷體"/>
          <w:b/>
          <w:szCs w:val="32"/>
        </w:rPr>
        <w:t>L24</w:t>
      </w:r>
      <w:r w:rsidR="00D42D26" w:rsidRPr="008F20B5">
        <w:rPr>
          <w:rFonts w:ascii="標楷體" w:hAnsi="標楷體"/>
          <w:b/>
          <w:szCs w:val="32"/>
        </w:rPr>
        <w:t>14</w:t>
      </w:r>
      <w:r w:rsidRPr="008F20B5">
        <w:rPr>
          <w:rFonts w:ascii="標楷體" w:hAnsi="標楷體" w:hint="eastAsia"/>
          <w:b/>
          <w:szCs w:val="32"/>
        </w:rPr>
        <w:t>其他擔保品資料登錄</w:t>
      </w:r>
    </w:p>
    <w:tbl>
      <w:tblPr>
        <w:tblStyle w:val="ac"/>
        <w:tblW w:w="5050" w:type="pct"/>
        <w:tblLayout w:type="fixed"/>
        <w:tblLook w:val="04A0" w:firstRow="1" w:lastRow="0" w:firstColumn="1" w:lastColumn="0" w:noHBand="0" w:noVBand="1"/>
      </w:tblPr>
      <w:tblGrid>
        <w:gridCol w:w="576"/>
        <w:gridCol w:w="1494"/>
        <w:gridCol w:w="4021"/>
        <w:gridCol w:w="574"/>
        <w:gridCol w:w="575"/>
        <w:gridCol w:w="575"/>
        <w:gridCol w:w="2481"/>
      </w:tblGrid>
      <w:tr w:rsidR="00D64561" w:rsidRPr="008F20B5" w14:paraId="6EC9ED5F" w14:textId="77777777" w:rsidTr="00614F5B">
        <w:trPr>
          <w:trHeight w:val="340"/>
        </w:trPr>
        <w:tc>
          <w:tcPr>
            <w:tcW w:w="267" w:type="pct"/>
            <w:hideMark/>
          </w:tcPr>
          <w:p w14:paraId="1C294F9D"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93" w:type="pct"/>
            <w:hideMark/>
          </w:tcPr>
          <w:p w14:paraId="77DFFDC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864" w:type="pct"/>
            <w:hideMark/>
          </w:tcPr>
          <w:p w14:paraId="67175032"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66" w:type="pct"/>
            <w:hideMark/>
          </w:tcPr>
          <w:p w14:paraId="046C821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66" w:type="pct"/>
            <w:hideMark/>
          </w:tcPr>
          <w:p w14:paraId="51C7130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66" w:type="pct"/>
          </w:tcPr>
          <w:p w14:paraId="5E1C122E"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hideMark/>
          </w:tcPr>
          <w:p w14:paraId="75F262EC"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D64561" w:rsidRPr="008F20B5" w14:paraId="7FA07596" w14:textId="77777777" w:rsidTr="00614F5B">
        <w:trPr>
          <w:trHeight w:val="340"/>
        </w:trPr>
        <w:tc>
          <w:tcPr>
            <w:tcW w:w="267" w:type="pct"/>
          </w:tcPr>
          <w:p w14:paraId="53A4363E"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hideMark/>
          </w:tcPr>
          <w:p w14:paraId="5DC1D58B"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864" w:type="pct"/>
            <w:hideMark/>
          </w:tcPr>
          <w:p w14:paraId="702A1A59"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66" w:type="pct"/>
            <w:hideMark/>
          </w:tcPr>
          <w:p w14:paraId="1A41B4E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hideMark/>
          </w:tcPr>
          <w:p w14:paraId="65C5E36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66" w:type="pct"/>
          </w:tcPr>
          <w:p w14:paraId="0138830C"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hideMark/>
          </w:tcPr>
          <w:p w14:paraId="70080B2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L2414</w:t>
            </w:r>
          </w:p>
        </w:tc>
      </w:tr>
      <w:tr w:rsidR="00D64561" w:rsidRPr="008F20B5" w14:paraId="1CFA4EF6" w14:textId="77777777" w:rsidTr="00614F5B">
        <w:trPr>
          <w:trHeight w:val="340"/>
        </w:trPr>
        <w:tc>
          <w:tcPr>
            <w:tcW w:w="267" w:type="pct"/>
          </w:tcPr>
          <w:p w14:paraId="49CBFD7E"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tcPr>
          <w:p w14:paraId="31C8AA4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864" w:type="pct"/>
          </w:tcPr>
          <w:p w14:paraId="7A3A62E0"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66" w:type="pct"/>
          </w:tcPr>
          <w:p w14:paraId="2CF024D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tcPr>
          <w:p w14:paraId="13C1EA2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7957ED21"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3D31078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D64561" w:rsidRPr="008F20B5" w14:paraId="765BF495" w14:textId="77777777" w:rsidTr="00614F5B">
        <w:trPr>
          <w:trHeight w:val="340"/>
        </w:trPr>
        <w:tc>
          <w:tcPr>
            <w:tcW w:w="267" w:type="pct"/>
          </w:tcPr>
          <w:p w14:paraId="49B3FE72" w14:textId="77777777" w:rsidR="00D64561" w:rsidRPr="004A1C2C" w:rsidRDefault="00D64561" w:rsidP="00D64561">
            <w:pPr>
              <w:pStyle w:val="af9"/>
              <w:numPr>
                <w:ilvl w:val="0"/>
                <w:numId w:val="40"/>
              </w:numPr>
              <w:ind w:leftChars="0"/>
              <w:rPr>
                <w:rFonts w:ascii="標楷體" w:eastAsia="標楷體" w:hAnsi="標楷體"/>
              </w:rPr>
            </w:pPr>
          </w:p>
        </w:tc>
        <w:tc>
          <w:tcPr>
            <w:tcW w:w="693" w:type="pct"/>
          </w:tcPr>
          <w:p w14:paraId="19353568"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CustId</w:t>
            </w:r>
          </w:p>
        </w:tc>
        <w:tc>
          <w:tcPr>
            <w:tcW w:w="1864" w:type="pct"/>
          </w:tcPr>
          <w:p w14:paraId="294E9007"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統一編號</w:t>
            </w:r>
          </w:p>
        </w:tc>
        <w:tc>
          <w:tcPr>
            <w:tcW w:w="266" w:type="pct"/>
          </w:tcPr>
          <w:p w14:paraId="45F82DB1"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tcPr>
          <w:p w14:paraId="5CFDAE4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6" w:type="pct"/>
          </w:tcPr>
          <w:p w14:paraId="0AB483FF"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4A388BE7"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2C88848A" w14:textId="77777777" w:rsidTr="00614F5B">
        <w:trPr>
          <w:trHeight w:val="340"/>
        </w:trPr>
        <w:tc>
          <w:tcPr>
            <w:tcW w:w="267" w:type="pct"/>
          </w:tcPr>
          <w:p w14:paraId="40C2E5E6"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tcPr>
          <w:p w14:paraId="0FFA8671"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CustNo</w:t>
            </w:r>
          </w:p>
        </w:tc>
        <w:tc>
          <w:tcPr>
            <w:tcW w:w="1864" w:type="pct"/>
          </w:tcPr>
          <w:p w14:paraId="19046762"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戶號</w:t>
            </w:r>
          </w:p>
        </w:tc>
        <w:tc>
          <w:tcPr>
            <w:tcW w:w="266" w:type="pct"/>
          </w:tcPr>
          <w:p w14:paraId="58FED54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tcPr>
          <w:p w14:paraId="43489A8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2B40F575"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76155C72"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173E40D6" w14:textId="77777777" w:rsidTr="00614F5B">
        <w:trPr>
          <w:trHeight w:val="340"/>
        </w:trPr>
        <w:tc>
          <w:tcPr>
            <w:tcW w:w="267" w:type="pct"/>
          </w:tcPr>
          <w:p w14:paraId="0C51772E"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hideMark/>
          </w:tcPr>
          <w:p w14:paraId="2C55D96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ClCode1</w:t>
            </w:r>
          </w:p>
        </w:tc>
        <w:tc>
          <w:tcPr>
            <w:tcW w:w="1864" w:type="pct"/>
            <w:hideMark/>
          </w:tcPr>
          <w:p w14:paraId="74823F5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66" w:type="pct"/>
            <w:hideMark/>
          </w:tcPr>
          <w:p w14:paraId="43C6227D"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hideMark/>
          </w:tcPr>
          <w:p w14:paraId="2325DC5F"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23AF69AE"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1B75F4D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銀行保證</w:t>
            </w:r>
          </w:p>
        </w:tc>
      </w:tr>
      <w:tr w:rsidR="00D64561" w:rsidRPr="008F20B5" w14:paraId="1B40347F" w14:textId="77777777" w:rsidTr="00614F5B">
        <w:trPr>
          <w:trHeight w:val="340"/>
        </w:trPr>
        <w:tc>
          <w:tcPr>
            <w:tcW w:w="267" w:type="pct"/>
          </w:tcPr>
          <w:p w14:paraId="4A4A00B9"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140A8EC7"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ClCode2</w:t>
            </w:r>
          </w:p>
        </w:tc>
        <w:tc>
          <w:tcPr>
            <w:tcW w:w="1864" w:type="pct"/>
            <w:noWrap/>
            <w:hideMark/>
          </w:tcPr>
          <w:p w14:paraId="74142C66"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66" w:type="pct"/>
            <w:noWrap/>
            <w:hideMark/>
          </w:tcPr>
          <w:p w14:paraId="44F8498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04299F4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66" w:type="pct"/>
          </w:tcPr>
          <w:p w14:paraId="0E860173"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45F25B9D"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固定為01</w:t>
            </w:r>
          </w:p>
          <w:p w14:paraId="7DB170C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銀行保證－銀行保證</w:t>
            </w:r>
          </w:p>
        </w:tc>
      </w:tr>
      <w:tr w:rsidR="00D64561" w:rsidRPr="008F20B5" w14:paraId="6BBDC561" w14:textId="77777777" w:rsidTr="00614F5B">
        <w:trPr>
          <w:trHeight w:val="340"/>
        </w:trPr>
        <w:tc>
          <w:tcPr>
            <w:tcW w:w="267" w:type="pct"/>
          </w:tcPr>
          <w:p w14:paraId="092ABA97"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hideMark/>
          </w:tcPr>
          <w:p w14:paraId="4744ED26"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ClNo</w:t>
            </w:r>
          </w:p>
        </w:tc>
        <w:tc>
          <w:tcPr>
            <w:tcW w:w="1864" w:type="pct"/>
            <w:hideMark/>
          </w:tcPr>
          <w:p w14:paraId="3A4AB0C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66" w:type="pct"/>
            <w:hideMark/>
          </w:tcPr>
          <w:p w14:paraId="5E6CCAA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hideMark/>
          </w:tcPr>
          <w:p w14:paraId="0EA7A5B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506B662E"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Pr>
          <w:p w14:paraId="433BE49A" w14:textId="77777777" w:rsidR="00D64561" w:rsidRPr="008F20B5"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固定為</w:t>
            </w:r>
            <w:r w:rsidRPr="008F20B5">
              <w:rPr>
                <w:rFonts w:ascii="標楷體" w:eastAsia="標楷體" w:hAnsi="標楷體" w:cs="新細明體"/>
                <w:color w:val="000000"/>
                <w:kern w:val="0"/>
              </w:rPr>
              <w:t>0000000</w:t>
            </w:r>
          </w:p>
        </w:tc>
      </w:tr>
      <w:tr w:rsidR="00D64561" w:rsidRPr="008F20B5" w14:paraId="1CCC607D" w14:textId="77777777" w:rsidTr="00614F5B">
        <w:trPr>
          <w:trHeight w:val="340"/>
        </w:trPr>
        <w:tc>
          <w:tcPr>
            <w:tcW w:w="267" w:type="pct"/>
          </w:tcPr>
          <w:p w14:paraId="6A4A077B"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350DF39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CityCode</w:t>
            </w:r>
          </w:p>
        </w:tc>
        <w:tc>
          <w:tcPr>
            <w:tcW w:w="1864" w:type="pct"/>
            <w:noWrap/>
            <w:hideMark/>
          </w:tcPr>
          <w:p w14:paraId="7346D5F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地區別</w:t>
            </w:r>
          </w:p>
        </w:tc>
        <w:tc>
          <w:tcPr>
            <w:tcW w:w="266" w:type="pct"/>
            <w:noWrap/>
            <w:hideMark/>
          </w:tcPr>
          <w:p w14:paraId="7F8C984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4FBB241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66" w:type="pct"/>
          </w:tcPr>
          <w:p w14:paraId="66D455C6" w14:textId="77777777" w:rsidR="00D64561" w:rsidRPr="001A7CC5" w:rsidRDefault="00D64561" w:rsidP="00D64561">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noWrap/>
          </w:tcPr>
          <w:p w14:paraId="7AEB8C8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03: </w:t>
            </w:r>
            <w:r w:rsidRPr="001A7CC5">
              <w:rPr>
                <w:rFonts w:ascii="標楷體" w:eastAsia="標楷體" w:hAnsi="標楷體" w:cs="新細明體" w:hint="eastAsia"/>
                <w:color w:val="000000"/>
                <w:kern w:val="0"/>
                <w:sz w:val="20"/>
                <w:szCs w:val="20"/>
              </w:rPr>
              <w:t>基隆市</w:t>
            </w:r>
          </w:p>
          <w:p w14:paraId="397B240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05: </w:t>
            </w:r>
            <w:r w:rsidRPr="001A7CC5">
              <w:rPr>
                <w:rFonts w:ascii="標楷體" w:eastAsia="標楷體" w:hAnsi="標楷體" w:cs="新細明體" w:hint="eastAsia"/>
                <w:color w:val="000000"/>
                <w:kern w:val="0"/>
                <w:sz w:val="20"/>
                <w:szCs w:val="20"/>
              </w:rPr>
              <w:t>台北市</w:t>
            </w:r>
          </w:p>
          <w:p w14:paraId="4423279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10: </w:t>
            </w:r>
            <w:r w:rsidRPr="001A7CC5">
              <w:rPr>
                <w:rFonts w:ascii="標楷體" w:eastAsia="標楷體" w:hAnsi="標楷體" w:cs="新細明體" w:hint="eastAsia"/>
                <w:color w:val="000000"/>
                <w:kern w:val="0"/>
                <w:sz w:val="20"/>
                <w:szCs w:val="20"/>
              </w:rPr>
              <w:t>新北市</w:t>
            </w:r>
          </w:p>
          <w:p w14:paraId="13B2CB6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15: </w:t>
            </w:r>
            <w:r w:rsidRPr="001A7CC5">
              <w:rPr>
                <w:rFonts w:ascii="標楷體" w:eastAsia="標楷體" w:hAnsi="標楷體" w:cs="新細明體" w:hint="eastAsia"/>
                <w:color w:val="000000"/>
                <w:kern w:val="0"/>
                <w:sz w:val="20"/>
                <w:szCs w:val="20"/>
              </w:rPr>
              <w:t>桃園市</w:t>
            </w:r>
          </w:p>
          <w:p w14:paraId="4D314E4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17: </w:t>
            </w:r>
            <w:r w:rsidRPr="001A7CC5">
              <w:rPr>
                <w:rFonts w:ascii="標楷體" w:eastAsia="標楷體" w:hAnsi="標楷體" w:cs="新細明體" w:hint="eastAsia"/>
                <w:color w:val="000000"/>
                <w:kern w:val="0"/>
                <w:sz w:val="20"/>
                <w:szCs w:val="20"/>
              </w:rPr>
              <w:t>新竹市</w:t>
            </w:r>
          </w:p>
          <w:p w14:paraId="77951EA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20: </w:t>
            </w:r>
            <w:r w:rsidRPr="001A7CC5">
              <w:rPr>
                <w:rFonts w:ascii="標楷體" w:eastAsia="標楷體" w:hAnsi="標楷體" w:cs="新細明體" w:hint="eastAsia"/>
                <w:color w:val="000000"/>
                <w:kern w:val="0"/>
                <w:sz w:val="20"/>
                <w:szCs w:val="20"/>
              </w:rPr>
              <w:t>新竹縣</w:t>
            </w:r>
          </w:p>
          <w:p w14:paraId="2EC51E1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25: </w:t>
            </w:r>
            <w:r w:rsidRPr="001A7CC5">
              <w:rPr>
                <w:rFonts w:ascii="標楷體" w:eastAsia="標楷體" w:hAnsi="標楷體" w:cs="新細明體" w:hint="eastAsia"/>
                <w:color w:val="000000"/>
                <w:kern w:val="0"/>
                <w:sz w:val="20"/>
                <w:szCs w:val="20"/>
              </w:rPr>
              <w:t>苗栗市</w:t>
            </w:r>
          </w:p>
          <w:p w14:paraId="5B1F5DB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35: </w:t>
            </w:r>
            <w:r w:rsidRPr="001A7CC5">
              <w:rPr>
                <w:rFonts w:ascii="標楷體" w:eastAsia="標楷體" w:hAnsi="標楷體" w:cs="新細明體" w:hint="eastAsia"/>
                <w:color w:val="000000"/>
                <w:kern w:val="0"/>
                <w:sz w:val="20"/>
                <w:szCs w:val="20"/>
              </w:rPr>
              <w:t>台中市</w:t>
            </w:r>
          </w:p>
          <w:p w14:paraId="5D5A689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40: </w:t>
            </w:r>
            <w:r w:rsidRPr="001A7CC5">
              <w:rPr>
                <w:rFonts w:ascii="標楷體" w:eastAsia="標楷體" w:hAnsi="標楷體" w:cs="新細明體" w:hint="eastAsia"/>
                <w:color w:val="000000"/>
                <w:kern w:val="0"/>
                <w:sz w:val="20"/>
                <w:szCs w:val="20"/>
              </w:rPr>
              <w:t>彰化縣</w:t>
            </w:r>
          </w:p>
          <w:p w14:paraId="706BCE3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45: </w:t>
            </w:r>
            <w:r w:rsidRPr="001A7CC5">
              <w:rPr>
                <w:rFonts w:ascii="標楷體" w:eastAsia="標楷體" w:hAnsi="標楷體" w:cs="新細明體" w:hint="eastAsia"/>
                <w:color w:val="000000"/>
                <w:kern w:val="0"/>
                <w:sz w:val="20"/>
                <w:szCs w:val="20"/>
              </w:rPr>
              <w:t>南投縣</w:t>
            </w:r>
          </w:p>
          <w:p w14:paraId="72D2C78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50: </w:t>
            </w:r>
            <w:r w:rsidRPr="001A7CC5">
              <w:rPr>
                <w:rFonts w:ascii="標楷體" w:eastAsia="標楷體" w:hAnsi="標楷體" w:cs="新細明體" w:hint="eastAsia"/>
                <w:color w:val="000000"/>
                <w:kern w:val="0"/>
                <w:sz w:val="20"/>
                <w:szCs w:val="20"/>
              </w:rPr>
              <w:t>雲林縣</w:t>
            </w:r>
          </w:p>
          <w:p w14:paraId="1B3D850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54: </w:t>
            </w:r>
            <w:r w:rsidRPr="001A7CC5">
              <w:rPr>
                <w:rFonts w:ascii="標楷體" w:eastAsia="標楷體" w:hAnsi="標楷體" w:cs="新細明體" w:hint="eastAsia"/>
                <w:color w:val="000000"/>
                <w:kern w:val="0"/>
                <w:sz w:val="20"/>
                <w:szCs w:val="20"/>
              </w:rPr>
              <w:t>嘉義市</w:t>
            </w:r>
          </w:p>
          <w:p w14:paraId="2225F2B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55: </w:t>
            </w:r>
            <w:r w:rsidRPr="001A7CC5">
              <w:rPr>
                <w:rFonts w:ascii="標楷體" w:eastAsia="標楷體" w:hAnsi="標楷體" w:cs="新細明體" w:hint="eastAsia"/>
                <w:color w:val="000000"/>
                <w:kern w:val="0"/>
                <w:sz w:val="20"/>
                <w:szCs w:val="20"/>
              </w:rPr>
              <w:t>嘉義縣</w:t>
            </w:r>
          </w:p>
          <w:p w14:paraId="24DCB8F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65: </w:t>
            </w:r>
            <w:r w:rsidRPr="001A7CC5">
              <w:rPr>
                <w:rFonts w:ascii="標楷體" w:eastAsia="標楷體" w:hAnsi="標楷體" w:cs="新細明體" w:hint="eastAsia"/>
                <w:color w:val="000000"/>
                <w:kern w:val="0"/>
                <w:sz w:val="20"/>
                <w:szCs w:val="20"/>
              </w:rPr>
              <w:t>台南市</w:t>
            </w:r>
          </w:p>
          <w:p w14:paraId="42B0797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70: </w:t>
            </w:r>
            <w:r w:rsidRPr="001A7CC5">
              <w:rPr>
                <w:rFonts w:ascii="標楷體" w:eastAsia="標楷體" w:hAnsi="標楷體" w:cs="新細明體" w:hint="eastAsia"/>
                <w:color w:val="000000"/>
                <w:kern w:val="0"/>
                <w:sz w:val="20"/>
                <w:szCs w:val="20"/>
              </w:rPr>
              <w:t>高雄市</w:t>
            </w:r>
          </w:p>
          <w:p w14:paraId="07311B6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80: </w:t>
            </w:r>
            <w:r w:rsidRPr="001A7CC5">
              <w:rPr>
                <w:rFonts w:ascii="標楷體" w:eastAsia="標楷體" w:hAnsi="標楷體" w:cs="新細明體" w:hint="eastAsia"/>
                <w:color w:val="000000"/>
                <w:kern w:val="0"/>
                <w:sz w:val="20"/>
                <w:szCs w:val="20"/>
              </w:rPr>
              <w:t>屏東市</w:t>
            </w:r>
          </w:p>
          <w:p w14:paraId="01F62A3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85: </w:t>
            </w:r>
            <w:r w:rsidRPr="001A7CC5">
              <w:rPr>
                <w:rFonts w:ascii="標楷體" w:eastAsia="標楷體" w:hAnsi="標楷體" w:cs="新細明體" w:hint="eastAsia"/>
                <w:color w:val="000000"/>
                <w:kern w:val="0"/>
                <w:sz w:val="20"/>
                <w:szCs w:val="20"/>
              </w:rPr>
              <w:t>台東縣</w:t>
            </w:r>
          </w:p>
          <w:p w14:paraId="5BBD94D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90: </w:t>
            </w:r>
            <w:r w:rsidRPr="001A7CC5">
              <w:rPr>
                <w:rFonts w:ascii="標楷體" w:eastAsia="標楷體" w:hAnsi="標楷體" w:cs="新細明體" w:hint="eastAsia"/>
                <w:color w:val="000000"/>
                <w:kern w:val="0"/>
                <w:sz w:val="20"/>
                <w:szCs w:val="20"/>
              </w:rPr>
              <w:t>花蓮縣</w:t>
            </w:r>
          </w:p>
          <w:p w14:paraId="130392F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95: </w:t>
            </w:r>
            <w:r w:rsidRPr="001A7CC5">
              <w:rPr>
                <w:rFonts w:ascii="標楷體" w:eastAsia="標楷體" w:hAnsi="標楷體" w:cs="新細明體" w:hint="eastAsia"/>
                <w:color w:val="000000"/>
                <w:kern w:val="0"/>
                <w:sz w:val="20"/>
                <w:szCs w:val="20"/>
              </w:rPr>
              <w:t>宜蘭縣</w:t>
            </w:r>
          </w:p>
          <w:p w14:paraId="0B29C136" w14:textId="77777777" w:rsidR="00D64561"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 xml:space="preserve">97: </w:t>
            </w:r>
            <w:r w:rsidRPr="001A7CC5">
              <w:rPr>
                <w:rFonts w:ascii="標楷體" w:eastAsia="標楷體" w:hAnsi="標楷體" w:cs="新細明體" w:hint="eastAsia"/>
                <w:color w:val="000000"/>
                <w:kern w:val="0"/>
                <w:sz w:val="20"/>
                <w:szCs w:val="20"/>
              </w:rPr>
              <w:t>澎湖縣</w:t>
            </w:r>
          </w:p>
          <w:p w14:paraId="5BE5DFE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Pr>
                <w:rFonts w:ascii="標楷體" w:eastAsia="標楷體" w:hAnsi="標楷體" w:cs="新細明體" w:hint="eastAsia"/>
                <w:color w:val="000000"/>
                <w:kern w:val="0"/>
              </w:rPr>
              <w:t>原A</w:t>
            </w:r>
            <w:r>
              <w:rPr>
                <w:rFonts w:ascii="標楷體" w:eastAsia="標楷體" w:hAnsi="標楷體" w:cs="新細明體"/>
                <w:color w:val="000000"/>
                <w:kern w:val="0"/>
              </w:rPr>
              <w:t>S400</w:t>
            </w:r>
            <w:r>
              <w:rPr>
                <w:rFonts w:ascii="標楷體" w:eastAsia="標楷體" w:hAnsi="標楷體" w:cs="新細明體" w:hint="eastAsia"/>
                <w:color w:val="000000"/>
                <w:kern w:val="0"/>
              </w:rPr>
              <w:t>代碼(L</w:t>
            </w:r>
            <w:r>
              <w:rPr>
                <w:rFonts w:ascii="標楷體" w:eastAsia="標楷體" w:hAnsi="標楷體" w:cs="新細明體"/>
                <w:color w:val="000000"/>
                <w:kern w:val="0"/>
              </w:rPr>
              <w:t>2414</w:t>
            </w:r>
            <w:r>
              <w:rPr>
                <w:rFonts w:ascii="標楷體" w:eastAsia="標楷體" w:hAnsi="標楷體" w:cs="新細明體" w:hint="eastAsia"/>
                <w:color w:val="000000"/>
                <w:kern w:val="0"/>
              </w:rPr>
              <w:t>轉換為新代碼)</w:t>
            </w:r>
          </w:p>
        </w:tc>
      </w:tr>
      <w:tr w:rsidR="00D64561" w:rsidRPr="008F20B5" w14:paraId="3D8F4E25" w14:textId="77777777" w:rsidTr="00614F5B">
        <w:trPr>
          <w:trHeight w:val="340"/>
        </w:trPr>
        <w:tc>
          <w:tcPr>
            <w:tcW w:w="267" w:type="pct"/>
          </w:tcPr>
          <w:p w14:paraId="679E69A2"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43475DF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ClTypeCode</w:t>
            </w:r>
          </w:p>
        </w:tc>
        <w:tc>
          <w:tcPr>
            <w:tcW w:w="1864" w:type="pct"/>
            <w:noWrap/>
            <w:hideMark/>
          </w:tcPr>
          <w:p w14:paraId="23ECBF13"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擔保品類別</w:t>
            </w:r>
          </w:p>
        </w:tc>
        <w:tc>
          <w:tcPr>
            <w:tcW w:w="266" w:type="pct"/>
            <w:noWrap/>
            <w:hideMark/>
          </w:tcPr>
          <w:p w14:paraId="4C6AF66C"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3E7C61C1"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66" w:type="pct"/>
          </w:tcPr>
          <w:p w14:paraId="6E40238D" w14:textId="77777777" w:rsidR="00D64561" w:rsidRPr="004A1C2C" w:rsidRDefault="00D64561" w:rsidP="00D64561">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V</w:t>
            </w:r>
          </w:p>
        </w:tc>
        <w:tc>
          <w:tcPr>
            <w:tcW w:w="1150" w:type="pct"/>
            <w:noWrap/>
          </w:tcPr>
          <w:p w14:paraId="2DA0D894"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101</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本國中央政府及央行債券</w:t>
            </w:r>
          </w:p>
          <w:p w14:paraId="0EA15F17"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102</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本國地方政府債券</w:t>
            </w:r>
          </w:p>
          <w:p w14:paraId="5FC9A71B"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103</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外國中央政府及央行債券</w:t>
            </w:r>
          </w:p>
          <w:p w14:paraId="561CA806"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104</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外國銀行發行之債券</w:t>
            </w:r>
          </w:p>
          <w:p w14:paraId="2466D9A1"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110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擔保公司債</w:t>
            </w:r>
          </w:p>
          <w:p w14:paraId="18B7BB19"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130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金融債券</w:t>
            </w:r>
          </w:p>
          <w:p w14:paraId="5B917E1B"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160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國庫券</w:t>
            </w:r>
          </w:p>
          <w:p w14:paraId="779FAB58"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180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中央銀行可轉讓定期存單</w:t>
            </w:r>
          </w:p>
          <w:p w14:paraId="437D517E"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190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一般金融機構可轉讓定期存單</w:t>
            </w:r>
          </w:p>
          <w:p w14:paraId="39AC38CC"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1D0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信託憑證</w:t>
            </w:r>
          </w:p>
          <w:p w14:paraId="1F0BC4C6"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lastRenderedPageBreak/>
              <w:t>1E1</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受益憑證</w:t>
            </w:r>
          </w:p>
          <w:p w14:paraId="2188B187"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1X0</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其他有價證券</w:t>
            </w:r>
          </w:p>
          <w:p w14:paraId="140F5A78"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998</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經銀行提供保證之放款</w:t>
            </w:r>
          </w:p>
          <w:p w14:paraId="2C0E5994" w14:textId="77777777" w:rsidR="00D64561" w:rsidRPr="004A1C2C" w:rsidRDefault="00D64561" w:rsidP="00D64561">
            <w:pPr>
              <w:widowControl/>
              <w:spacing w:line="240" w:lineRule="exact"/>
              <w:rPr>
                <w:rFonts w:ascii="標楷體" w:eastAsia="標楷體" w:hAnsi="標楷體" w:cs="新細明體"/>
                <w:color w:val="000000"/>
                <w:kern w:val="0"/>
                <w:sz w:val="20"/>
                <w:szCs w:val="20"/>
              </w:rPr>
            </w:pPr>
            <w:r w:rsidRPr="004A1C2C">
              <w:rPr>
                <w:rFonts w:ascii="標楷體" w:eastAsia="標楷體" w:hAnsi="標楷體" w:cs="新細明體"/>
                <w:color w:val="000000"/>
                <w:kern w:val="0"/>
                <w:sz w:val="20"/>
                <w:szCs w:val="20"/>
              </w:rPr>
              <w:t>999</w:t>
            </w:r>
            <w:r w:rsidRPr="004A1C2C">
              <w:rPr>
                <w:rFonts w:ascii="標楷體" w:eastAsia="標楷體" w:hAnsi="標楷體" w:cs="新細明體"/>
                <w:color w:val="000000"/>
                <w:kern w:val="0"/>
                <w:sz w:val="20"/>
                <w:szCs w:val="20"/>
              </w:rPr>
              <w:tab/>
            </w:r>
            <w:r w:rsidRPr="004A1C2C">
              <w:rPr>
                <w:rFonts w:ascii="標楷體" w:eastAsia="標楷體" w:hAnsi="標楷體" w:cs="新細明體" w:hint="eastAsia"/>
                <w:color w:val="000000"/>
                <w:kern w:val="0"/>
                <w:sz w:val="20"/>
                <w:szCs w:val="20"/>
              </w:rPr>
              <w:t>經主管機關認可之信用保證機構提供保證之放款</w:t>
            </w:r>
          </w:p>
        </w:tc>
      </w:tr>
      <w:tr w:rsidR="00D64561" w:rsidRPr="008F20B5" w14:paraId="14530FA9" w14:textId="77777777" w:rsidTr="00614F5B">
        <w:trPr>
          <w:trHeight w:val="340"/>
        </w:trPr>
        <w:tc>
          <w:tcPr>
            <w:tcW w:w="267" w:type="pct"/>
          </w:tcPr>
          <w:p w14:paraId="3DB5B0F1"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7E51DCAC"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EvaDate</w:t>
            </w:r>
          </w:p>
        </w:tc>
        <w:tc>
          <w:tcPr>
            <w:tcW w:w="1864" w:type="pct"/>
            <w:noWrap/>
            <w:hideMark/>
          </w:tcPr>
          <w:p w14:paraId="258BAB7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鑑估日期</w:t>
            </w:r>
          </w:p>
        </w:tc>
        <w:tc>
          <w:tcPr>
            <w:tcW w:w="266" w:type="pct"/>
            <w:noWrap/>
            <w:hideMark/>
          </w:tcPr>
          <w:p w14:paraId="7A3EE81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hideMark/>
          </w:tcPr>
          <w:p w14:paraId="5A5AF36D"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31474CE8"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hideMark/>
          </w:tcPr>
          <w:p w14:paraId="175E363A"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D64561" w:rsidRPr="008F20B5" w14:paraId="11AAA12B" w14:textId="77777777" w:rsidTr="00614F5B">
        <w:trPr>
          <w:trHeight w:val="340"/>
        </w:trPr>
        <w:tc>
          <w:tcPr>
            <w:tcW w:w="267" w:type="pct"/>
          </w:tcPr>
          <w:p w14:paraId="518C8FE6"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18794BAA"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EvaAmt</w:t>
            </w:r>
          </w:p>
        </w:tc>
        <w:tc>
          <w:tcPr>
            <w:tcW w:w="1864" w:type="pct"/>
            <w:noWrap/>
          </w:tcPr>
          <w:p w14:paraId="00587BD3"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估值／現值</w:t>
            </w:r>
          </w:p>
        </w:tc>
        <w:tc>
          <w:tcPr>
            <w:tcW w:w="266" w:type="pct"/>
            <w:noWrap/>
          </w:tcPr>
          <w:p w14:paraId="5D92F091"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6" w:type="pct"/>
            <w:noWrap/>
          </w:tcPr>
          <w:p w14:paraId="6923DD3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66" w:type="pct"/>
          </w:tcPr>
          <w:p w14:paraId="2667B39B"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7362001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D64561" w:rsidRPr="008F20B5" w14:paraId="06D5D29B" w14:textId="77777777" w:rsidTr="00614F5B">
        <w:trPr>
          <w:trHeight w:val="340"/>
        </w:trPr>
        <w:tc>
          <w:tcPr>
            <w:tcW w:w="267" w:type="pct"/>
          </w:tcPr>
          <w:p w14:paraId="59F59941"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3E053A04"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PledgeAmt</w:t>
            </w:r>
          </w:p>
        </w:tc>
        <w:tc>
          <w:tcPr>
            <w:tcW w:w="1864" w:type="pct"/>
            <w:noWrap/>
            <w:hideMark/>
          </w:tcPr>
          <w:p w14:paraId="698F7867"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保證金額</w:t>
            </w:r>
          </w:p>
        </w:tc>
        <w:tc>
          <w:tcPr>
            <w:tcW w:w="266" w:type="pct"/>
            <w:noWrap/>
            <w:hideMark/>
          </w:tcPr>
          <w:p w14:paraId="400AF62A"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6" w:type="pct"/>
            <w:noWrap/>
            <w:hideMark/>
          </w:tcPr>
          <w:p w14:paraId="7F926E90"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66" w:type="pct"/>
          </w:tcPr>
          <w:p w14:paraId="6FF09A75"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hideMark/>
          </w:tcPr>
          <w:p w14:paraId="7C627B87"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6929E227"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D64561" w:rsidRPr="008F20B5" w14:paraId="23D07633" w14:textId="77777777" w:rsidTr="00614F5B">
        <w:trPr>
          <w:trHeight w:val="340"/>
        </w:trPr>
        <w:tc>
          <w:tcPr>
            <w:tcW w:w="267" w:type="pct"/>
          </w:tcPr>
          <w:p w14:paraId="53FD2F04"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33019AD3"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PledgeStartDate</w:t>
            </w:r>
          </w:p>
        </w:tc>
        <w:tc>
          <w:tcPr>
            <w:tcW w:w="1864" w:type="pct"/>
            <w:noWrap/>
            <w:hideMark/>
          </w:tcPr>
          <w:p w14:paraId="5F9D597B"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保證起日</w:t>
            </w:r>
          </w:p>
        </w:tc>
        <w:tc>
          <w:tcPr>
            <w:tcW w:w="266" w:type="pct"/>
            <w:noWrap/>
            <w:hideMark/>
          </w:tcPr>
          <w:p w14:paraId="327EB2C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hideMark/>
          </w:tcPr>
          <w:p w14:paraId="419E4AA0"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03D1F8CF"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hideMark/>
          </w:tcPr>
          <w:p w14:paraId="2942BFE5"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00C86B7E"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D64561" w:rsidRPr="008F20B5" w14:paraId="0D590585" w14:textId="77777777" w:rsidTr="00614F5B">
        <w:trPr>
          <w:trHeight w:val="340"/>
        </w:trPr>
        <w:tc>
          <w:tcPr>
            <w:tcW w:w="267" w:type="pct"/>
          </w:tcPr>
          <w:p w14:paraId="0F534990"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0939DFC9"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PledgeEndDate</w:t>
            </w:r>
          </w:p>
        </w:tc>
        <w:tc>
          <w:tcPr>
            <w:tcW w:w="1864" w:type="pct"/>
            <w:noWrap/>
            <w:hideMark/>
          </w:tcPr>
          <w:p w14:paraId="0C4AE246"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保證迄日</w:t>
            </w:r>
          </w:p>
        </w:tc>
        <w:tc>
          <w:tcPr>
            <w:tcW w:w="266" w:type="pct"/>
            <w:noWrap/>
            <w:hideMark/>
          </w:tcPr>
          <w:p w14:paraId="2FD754C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hideMark/>
          </w:tcPr>
          <w:p w14:paraId="72DB76F2"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06D224E9"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hideMark/>
          </w:tcPr>
          <w:p w14:paraId="46DEBEEF"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6A4FAAD1"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D64561" w:rsidRPr="008F20B5" w14:paraId="78CC8480" w14:textId="77777777" w:rsidTr="00614F5B">
        <w:trPr>
          <w:trHeight w:val="340"/>
        </w:trPr>
        <w:tc>
          <w:tcPr>
            <w:tcW w:w="267" w:type="pct"/>
          </w:tcPr>
          <w:p w14:paraId="2B3580E1"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3E9E0F1B"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PledgeBankCode</w:t>
            </w:r>
          </w:p>
        </w:tc>
        <w:tc>
          <w:tcPr>
            <w:tcW w:w="1864" w:type="pct"/>
            <w:noWrap/>
            <w:hideMark/>
          </w:tcPr>
          <w:p w14:paraId="50B650B4"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保證銀行</w:t>
            </w:r>
          </w:p>
        </w:tc>
        <w:tc>
          <w:tcPr>
            <w:tcW w:w="266" w:type="pct"/>
            <w:noWrap/>
            <w:hideMark/>
          </w:tcPr>
          <w:p w14:paraId="7D42F7AF"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0D24DCC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66" w:type="pct"/>
          </w:tcPr>
          <w:p w14:paraId="1C072AFB" w14:textId="77777777" w:rsidR="00D64561" w:rsidRPr="001A7CC5" w:rsidRDefault="00D64561" w:rsidP="00D64561">
            <w:pPr>
              <w:widowControl/>
              <w:spacing w:line="240" w:lineRule="exact"/>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O</w:t>
            </w:r>
          </w:p>
        </w:tc>
        <w:tc>
          <w:tcPr>
            <w:tcW w:w="1150" w:type="pct"/>
            <w:noWrap/>
          </w:tcPr>
          <w:p w14:paraId="5A08A47E"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189B504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台新扣款</w:t>
            </w:r>
          </w:p>
          <w:p w14:paraId="1963EA8C"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華僑商銀</w:t>
            </w:r>
          </w:p>
          <w:p w14:paraId="2929B12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匯通商銀</w:t>
            </w:r>
          </w:p>
          <w:p w14:paraId="3F7E437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中央信託</w:t>
            </w:r>
          </w:p>
          <w:p w14:paraId="69F00B3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中國農民</w:t>
            </w:r>
          </w:p>
          <w:p w14:paraId="38EA4F8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交通銀行</w:t>
            </w:r>
          </w:p>
          <w:p w14:paraId="0FF91FF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工業銀行</w:t>
            </w:r>
          </w:p>
          <w:p w14:paraId="634C3C9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陽信商銀</w:t>
            </w:r>
          </w:p>
          <w:p w14:paraId="7EBD625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09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上海銀行</w:t>
            </w:r>
          </w:p>
          <w:p w14:paraId="42729C9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台北銀行</w:t>
            </w:r>
          </w:p>
          <w:p w14:paraId="41EF1A5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世華商銀</w:t>
            </w:r>
          </w:p>
          <w:p w14:paraId="0CD327C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東京三菱</w:t>
            </w:r>
          </w:p>
          <w:p w14:paraId="1BA97D1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高雄銀行</w:t>
            </w:r>
          </w:p>
          <w:p w14:paraId="502FE07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中國商銀</w:t>
            </w:r>
          </w:p>
          <w:p w14:paraId="57C35FF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合庫扣款</w:t>
            </w:r>
          </w:p>
          <w:p w14:paraId="7D466B8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第一勸業</w:t>
            </w:r>
          </w:p>
          <w:p w14:paraId="119865ED"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美商花旗</w:t>
            </w:r>
          </w:p>
          <w:p w14:paraId="1E8AF20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美國商銀</w:t>
            </w:r>
          </w:p>
          <w:p w14:paraId="537350C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19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泰國盤古</w:t>
            </w:r>
          </w:p>
          <w:p w14:paraId="09EECD8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美國運通</w:t>
            </w:r>
          </w:p>
          <w:p w14:paraId="294F180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菲律賓首</w:t>
            </w:r>
          </w:p>
          <w:p w14:paraId="5A59543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美商大通</w:t>
            </w:r>
          </w:p>
          <w:p w14:paraId="3000274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日商東海</w:t>
            </w:r>
          </w:p>
          <w:p w14:paraId="10F0C21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紐約銀行</w:t>
            </w:r>
          </w:p>
          <w:p w14:paraId="7F51BAC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郵局口款</w:t>
            </w:r>
          </w:p>
          <w:p w14:paraId="7D772B6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加大帝國</w:t>
            </w:r>
          </w:p>
          <w:p w14:paraId="5FC8D06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波士頓</w:t>
            </w:r>
          </w:p>
          <w:p w14:paraId="35F0E6D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日商富士</w:t>
            </w:r>
          </w:p>
          <w:p w14:paraId="75D4F95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29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法商百利</w:t>
            </w:r>
          </w:p>
          <w:p w14:paraId="066E1E4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荷蘭荷蘭</w:t>
            </w:r>
          </w:p>
          <w:p w14:paraId="498D438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新光銀行</w:t>
            </w:r>
          </w:p>
          <w:p w14:paraId="4B640D1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法國興業</w:t>
            </w:r>
          </w:p>
          <w:p w14:paraId="5857525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lastRenderedPageBreak/>
              <w:t>33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商豐業銀</w:t>
            </w:r>
          </w:p>
          <w:p w14:paraId="28FFDBA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土地銀行</w:t>
            </w:r>
          </w:p>
          <w:p w14:paraId="7A99968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中小企銀</w:t>
            </w:r>
          </w:p>
          <w:p w14:paraId="7130166C"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澳洲國民</w:t>
            </w:r>
          </w:p>
          <w:p w14:paraId="5CD930B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法國百利</w:t>
            </w:r>
          </w:p>
          <w:p w14:paraId="132F6DBF"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加大豐業</w:t>
            </w:r>
          </w:p>
          <w:p w14:paraId="1D91FCE0"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39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中華農民</w:t>
            </w:r>
          </w:p>
          <w:p w14:paraId="049ED19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上海農民</w:t>
            </w:r>
          </w:p>
          <w:p w14:paraId="5BDBCB9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比利聯合</w:t>
            </w:r>
          </w:p>
          <w:p w14:paraId="1A1D9CF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比利中國</w:t>
            </w:r>
          </w:p>
          <w:p w14:paraId="7D1AC1E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台北商銀</w:t>
            </w:r>
          </w:p>
          <w:p w14:paraId="068CF05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新竹企銀</w:t>
            </w:r>
          </w:p>
          <w:p w14:paraId="67EE03F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台中企銀</w:t>
            </w:r>
          </w:p>
          <w:p w14:paraId="311AEEF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台南企銀</w:t>
            </w:r>
          </w:p>
          <w:p w14:paraId="714DC06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高雄企銀</w:t>
            </w:r>
          </w:p>
          <w:p w14:paraId="4EDB57B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花蓮企銀</w:t>
            </w:r>
          </w:p>
          <w:p w14:paraId="4FC0936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49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台東企銀</w:t>
            </w:r>
          </w:p>
          <w:p w14:paraId="29E35EF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第一銀行</w:t>
            </w:r>
          </w:p>
          <w:p w14:paraId="12BED1F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郵局</w:t>
            </w:r>
          </w:p>
          <w:p w14:paraId="3D89DF5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德意志銀</w:t>
            </w:r>
          </w:p>
          <w:p w14:paraId="6D4950E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美商漢華</w:t>
            </w:r>
          </w:p>
          <w:p w14:paraId="30B0F73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加大皇銀</w:t>
            </w:r>
          </w:p>
          <w:p w14:paraId="100908C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華南銀行</w:t>
            </w:r>
          </w:p>
          <w:p w14:paraId="45A236D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法國里昂</w:t>
            </w:r>
          </w:p>
          <w:p w14:paraId="7B1EEF0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萬通銀行</w:t>
            </w:r>
          </w:p>
          <w:p w14:paraId="6CC4FBB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大安銀行</w:t>
            </w:r>
          </w:p>
          <w:p w14:paraId="5BF8A3D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59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聯邦銀行</w:t>
            </w:r>
          </w:p>
          <w:p w14:paraId="6CB1862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中華商銀</w:t>
            </w:r>
          </w:p>
          <w:p w14:paraId="71738DD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遠東商銀</w:t>
            </w:r>
          </w:p>
          <w:p w14:paraId="7915094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亞太商銀</w:t>
            </w:r>
          </w:p>
          <w:p w14:paraId="3712E8F3"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華信銀行</w:t>
            </w:r>
          </w:p>
          <w:p w14:paraId="6B7F969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玉山商銀</w:t>
            </w:r>
          </w:p>
          <w:p w14:paraId="18C19A7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萬泰銀行</w:t>
            </w:r>
          </w:p>
          <w:p w14:paraId="564F9F4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匯豐銀行</w:t>
            </w:r>
          </w:p>
          <w:p w14:paraId="479E045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泛亞銀行</w:t>
            </w:r>
          </w:p>
          <w:p w14:paraId="141860A2"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中興商銀</w:t>
            </w:r>
          </w:p>
          <w:p w14:paraId="063FEC1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69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富邦商銀</w:t>
            </w:r>
          </w:p>
          <w:p w14:paraId="5D50DB8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大眾銀行</w:t>
            </w:r>
          </w:p>
          <w:p w14:paraId="020304E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寶島商銀</w:t>
            </w:r>
          </w:p>
          <w:p w14:paraId="48E05F4C"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安泰商銀</w:t>
            </w:r>
          </w:p>
          <w:p w14:paraId="62B4BBBA"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巴黎銀行</w:t>
            </w:r>
          </w:p>
          <w:p w14:paraId="4A92CC9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中國信託</w:t>
            </w:r>
          </w:p>
          <w:p w14:paraId="7CBFF75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慶豐商銀</w:t>
            </w:r>
          </w:p>
          <w:p w14:paraId="6B811581"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英商渣打</w:t>
            </w:r>
          </w:p>
          <w:p w14:paraId="5222DF96"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澳洲國銀</w:t>
            </w:r>
          </w:p>
          <w:p w14:paraId="1EE862B9"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78</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彰化銀行</w:t>
            </w:r>
          </w:p>
          <w:p w14:paraId="542015E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79</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瑞聯加豐</w:t>
            </w:r>
          </w:p>
          <w:p w14:paraId="6DF4BEF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80</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安泰大眾</w:t>
            </w:r>
          </w:p>
          <w:p w14:paraId="614FF714"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81</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中銀澳紐</w:t>
            </w:r>
          </w:p>
          <w:p w14:paraId="53C6AE2E"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82</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三家銀行</w:t>
            </w:r>
          </w:p>
          <w:p w14:paraId="0814F47B"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83</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花旗台新</w:t>
            </w:r>
          </w:p>
          <w:p w14:paraId="26F3B707"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84</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里昂百利</w:t>
            </w:r>
          </w:p>
          <w:p w14:paraId="6EC13EB0"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85</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奧紐西蘭</w:t>
            </w:r>
          </w:p>
          <w:p w14:paraId="068EDA28"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86</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日商東京</w:t>
            </w:r>
          </w:p>
          <w:p w14:paraId="3153D985" w14:textId="77777777" w:rsidR="00D64561" w:rsidRPr="001A7CC5" w:rsidRDefault="00D64561" w:rsidP="00D64561">
            <w:pPr>
              <w:widowControl/>
              <w:spacing w:line="240" w:lineRule="exact"/>
              <w:rPr>
                <w:rFonts w:ascii="標楷體" w:eastAsia="標楷體" w:hAnsi="標楷體" w:cs="新細明體"/>
                <w:color w:val="000000"/>
                <w:kern w:val="0"/>
                <w:sz w:val="20"/>
                <w:szCs w:val="20"/>
              </w:rPr>
            </w:pPr>
            <w:r w:rsidRPr="001A7CC5">
              <w:rPr>
                <w:rFonts w:ascii="標楷體" w:eastAsia="標楷體" w:hAnsi="標楷體" w:cs="新細明體"/>
                <w:color w:val="000000"/>
                <w:kern w:val="0"/>
                <w:sz w:val="20"/>
                <w:szCs w:val="20"/>
              </w:rPr>
              <w:t>87</w:t>
            </w:r>
            <w:r w:rsidRPr="001A7CC5">
              <w:rPr>
                <w:rFonts w:ascii="標楷體" w:eastAsia="標楷體" w:hAnsi="標楷體" w:cs="新細明體"/>
                <w:color w:val="000000"/>
                <w:kern w:val="0"/>
                <w:sz w:val="20"/>
                <w:szCs w:val="20"/>
              </w:rPr>
              <w:tab/>
            </w:r>
            <w:r w:rsidRPr="001A7CC5">
              <w:rPr>
                <w:rFonts w:ascii="標楷體" w:eastAsia="標楷體" w:hAnsi="標楷體" w:cs="新細明體" w:hint="eastAsia"/>
                <w:color w:val="000000"/>
                <w:kern w:val="0"/>
                <w:sz w:val="20"/>
                <w:szCs w:val="20"/>
              </w:rPr>
              <w:t>比利信貸</w:t>
            </w:r>
          </w:p>
        </w:tc>
      </w:tr>
      <w:tr w:rsidR="00D64561" w:rsidRPr="008F20B5" w14:paraId="4E1DE9C2" w14:textId="77777777" w:rsidTr="00614F5B">
        <w:trPr>
          <w:trHeight w:val="340"/>
        </w:trPr>
        <w:tc>
          <w:tcPr>
            <w:tcW w:w="267" w:type="pct"/>
          </w:tcPr>
          <w:p w14:paraId="590423C0"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0EDC6355"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PledgeNO</w:t>
            </w:r>
          </w:p>
        </w:tc>
        <w:tc>
          <w:tcPr>
            <w:tcW w:w="1864" w:type="pct"/>
            <w:noWrap/>
            <w:hideMark/>
          </w:tcPr>
          <w:p w14:paraId="37DB5A8B"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保證書字號</w:t>
            </w:r>
          </w:p>
        </w:tc>
        <w:tc>
          <w:tcPr>
            <w:tcW w:w="266" w:type="pct"/>
            <w:noWrap/>
            <w:hideMark/>
          </w:tcPr>
          <w:p w14:paraId="752D55D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6743270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30</w:t>
            </w:r>
          </w:p>
        </w:tc>
        <w:tc>
          <w:tcPr>
            <w:tcW w:w="266" w:type="pct"/>
          </w:tcPr>
          <w:p w14:paraId="347F30A3"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noWrap/>
          </w:tcPr>
          <w:p w14:paraId="0E799B09" w14:textId="77777777" w:rsidR="00D64561"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擔保品類別為998.999時必須輸入</w:t>
            </w:r>
          </w:p>
          <w:p w14:paraId="6A3D5620" w14:textId="77777777" w:rsidR="00D64561" w:rsidRPr="001A7CC5" w:rsidRDefault="00D64561" w:rsidP="00D64561">
            <w:pPr>
              <w:widowControl/>
              <w:rPr>
                <w:rFonts w:ascii="標楷體" w:eastAsia="標楷體" w:hAnsi="標楷體" w:cs="新細明體"/>
                <w:color w:val="000000"/>
                <w:kern w:val="0"/>
              </w:rPr>
            </w:pPr>
          </w:p>
        </w:tc>
      </w:tr>
      <w:tr w:rsidR="00D64561" w:rsidRPr="008F20B5" w14:paraId="77BC28D9" w14:textId="77777777" w:rsidTr="00614F5B">
        <w:trPr>
          <w:trHeight w:val="340"/>
        </w:trPr>
        <w:tc>
          <w:tcPr>
            <w:tcW w:w="267" w:type="pct"/>
          </w:tcPr>
          <w:p w14:paraId="6C9D9309"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741EBF1F"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OwnerId</w:t>
            </w:r>
          </w:p>
        </w:tc>
        <w:tc>
          <w:tcPr>
            <w:tcW w:w="1864" w:type="pct"/>
            <w:noWrap/>
            <w:hideMark/>
          </w:tcPr>
          <w:p w14:paraId="5A96F60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所有權人統編</w:t>
            </w:r>
          </w:p>
        </w:tc>
        <w:tc>
          <w:tcPr>
            <w:tcW w:w="266" w:type="pct"/>
            <w:noWrap/>
            <w:hideMark/>
          </w:tcPr>
          <w:p w14:paraId="6C696ECA"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23CC2C1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6" w:type="pct"/>
          </w:tcPr>
          <w:p w14:paraId="71277447"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11A4BB8F"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4AB72B47" w14:textId="77777777" w:rsidTr="00614F5B">
        <w:trPr>
          <w:trHeight w:val="340"/>
        </w:trPr>
        <w:tc>
          <w:tcPr>
            <w:tcW w:w="267" w:type="pct"/>
          </w:tcPr>
          <w:p w14:paraId="08780D1D"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009BC3D1"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OwnerName</w:t>
            </w:r>
          </w:p>
        </w:tc>
        <w:tc>
          <w:tcPr>
            <w:tcW w:w="1864" w:type="pct"/>
            <w:noWrap/>
            <w:hideMark/>
          </w:tcPr>
          <w:p w14:paraId="72B3D7D4"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所有權人姓名</w:t>
            </w:r>
          </w:p>
        </w:tc>
        <w:tc>
          <w:tcPr>
            <w:tcW w:w="266" w:type="pct"/>
            <w:noWrap/>
            <w:hideMark/>
          </w:tcPr>
          <w:p w14:paraId="786BD4FA"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5BD6750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100</w:t>
            </w:r>
          </w:p>
        </w:tc>
        <w:tc>
          <w:tcPr>
            <w:tcW w:w="266" w:type="pct"/>
          </w:tcPr>
          <w:p w14:paraId="3B8A5B34"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noWrap/>
          </w:tcPr>
          <w:p w14:paraId="45D9AC63"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4CEAAC72" w14:textId="77777777" w:rsidTr="00614F5B">
        <w:trPr>
          <w:trHeight w:val="340"/>
        </w:trPr>
        <w:tc>
          <w:tcPr>
            <w:tcW w:w="267" w:type="pct"/>
          </w:tcPr>
          <w:p w14:paraId="70043069"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6BC22261"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IssuingId</w:t>
            </w:r>
          </w:p>
        </w:tc>
        <w:tc>
          <w:tcPr>
            <w:tcW w:w="1864" w:type="pct"/>
            <w:noWrap/>
            <w:hideMark/>
          </w:tcPr>
          <w:p w14:paraId="11ADD55B"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發行機構統編</w:t>
            </w:r>
          </w:p>
        </w:tc>
        <w:tc>
          <w:tcPr>
            <w:tcW w:w="266" w:type="pct"/>
            <w:noWrap/>
            <w:hideMark/>
          </w:tcPr>
          <w:p w14:paraId="54DED01C"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02E2AA0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66" w:type="pct"/>
          </w:tcPr>
          <w:p w14:paraId="699B9BC9" w14:textId="77777777" w:rsidR="00D64561" w:rsidRPr="008F20B5" w:rsidRDefault="00D64561"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 xml:space="preserve">  </w:t>
            </w:r>
          </w:p>
        </w:tc>
        <w:tc>
          <w:tcPr>
            <w:tcW w:w="1150" w:type="pct"/>
            <w:noWrap/>
          </w:tcPr>
          <w:p w14:paraId="11B44C95"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540D7F75" w14:textId="77777777" w:rsidTr="00614F5B">
        <w:trPr>
          <w:trHeight w:val="340"/>
        </w:trPr>
        <w:tc>
          <w:tcPr>
            <w:tcW w:w="267" w:type="pct"/>
          </w:tcPr>
          <w:p w14:paraId="61E673B8"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60F23FAB"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IssuingCounty</w:t>
            </w:r>
          </w:p>
        </w:tc>
        <w:tc>
          <w:tcPr>
            <w:tcW w:w="1864" w:type="pct"/>
            <w:noWrap/>
            <w:hideMark/>
          </w:tcPr>
          <w:p w14:paraId="48817D8E"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發行機構所在國別</w:t>
            </w:r>
          </w:p>
        </w:tc>
        <w:tc>
          <w:tcPr>
            <w:tcW w:w="266" w:type="pct"/>
            <w:noWrap/>
            <w:hideMark/>
          </w:tcPr>
          <w:p w14:paraId="2ABA82C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50381676"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66" w:type="pct"/>
          </w:tcPr>
          <w:p w14:paraId="4B66230C"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hideMark/>
          </w:tcPr>
          <w:p w14:paraId="285B5D0D"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7D020F85" w14:textId="77777777" w:rsidTr="00614F5B">
        <w:trPr>
          <w:trHeight w:val="340"/>
        </w:trPr>
        <w:tc>
          <w:tcPr>
            <w:tcW w:w="267" w:type="pct"/>
          </w:tcPr>
          <w:p w14:paraId="24DF8D23"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2F364531"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DocNo</w:t>
            </w:r>
          </w:p>
        </w:tc>
        <w:tc>
          <w:tcPr>
            <w:tcW w:w="1864" w:type="pct"/>
            <w:noWrap/>
            <w:hideMark/>
          </w:tcPr>
          <w:p w14:paraId="50093B99"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憑證編號</w:t>
            </w:r>
          </w:p>
        </w:tc>
        <w:tc>
          <w:tcPr>
            <w:tcW w:w="266" w:type="pct"/>
            <w:noWrap/>
            <w:hideMark/>
          </w:tcPr>
          <w:p w14:paraId="0D402B6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71CE11EA"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30</w:t>
            </w:r>
          </w:p>
        </w:tc>
        <w:tc>
          <w:tcPr>
            <w:tcW w:w="266" w:type="pct"/>
          </w:tcPr>
          <w:p w14:paraId="49249E0D"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1CD0455F"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32DEFC71" w14:textId="77777777" w:rsidTr="00614F5B">
        <w:trPr>
          <w:trHeight w:val="340"/>
        </w:trPr>
        <w:tc>
          <w:tcPr>
            <w:tcW w:w="267" w:type="pct"/>
          </w:tcPr>
          <w:p w14:paraId="531A627E"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36415B4F" w14:textId="77777777" w:rsidR="00D64561" w:rsidRPr="008F20B5" w:rsidRDefault="00D64561" w:rsidP="00D64561">
            <w:pPr>
              <w:widowControl/>
              <w:rPr>
                <w:rFonts w:ascii="標楷體" w:eastAsia="標楷體" w:hAnsi="標楷體"/>
              </w:rPr>
            </w:pPr>
            <w:r w:rsidRPr="008F20B5">
              <w:rPr>
                <w:rFonts w:ascii="標楷體" w:eastAsia="標楷體" w:hAnsi="標楷體"/>
              </w:rPr>
              <w:t>LoanToValue</w:t>
            </w:r>
          </w:p>
        </w:tc>
        <w:tc>
          <w:tcPr>
            <w:tcW w:w="1864" w:type="pct"/>
            <w:noWrap/>
          </w:tcPr>
          <w:p w14:paraId="0458AFE2"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貸放成數</w:t>
            </w:r>
          </w:p>
        </w:tc>
        <w:tc>
          <w:tcPr>
            <w:tcW w:w="266" w:type="pct"/>
            <w:noWrap/>
          </w:tcPr>
          <w:p w14:paraId="59601DD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tcPr>
          <w:p w14:paraId="57655F1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3.2</w:t>
            </w:r>
          </w:p>
        </w:tc>
        <w:tc>
          <w:tcPr>
            <w:tcW w:w="266" w:type="pct"/>
          </w:tcPr>
          <w:p w14:paraId="1EC9603E"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2E7E0051"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000.00</w:t>
            </w:r>
          </w:p>
        </w:tc>
      </w:tr>
      <w:tr w:rsidR="00D64561" w:rsidRPr="001A7CC5" w14:paraId="33F401A0" w14:textId="77777777" w:rsidTr="00614F5B">
        <w:trPr>
          <w:trHeight w:val="340"/>
        </w:trPr>
        <w:tc>
          <w:tcPr>
            <w:tcW w:w="267" w:type="pct"/>
          </w:tcPr>
          <w:p w14:paraId="2F874CCD"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749A0E77"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SecuritiesType</w:t>
            </w:r>
          </w:p>
        </w:tc>
        <w:tc>
          <w:tcPr>
            <w:tcW w:w="1864" w:type="pct"/>
            <w:noWrap/>
          </w:tcPr>
          <w:p w14:paraId="5529DBB2"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有價證券類別</w:t>
            </w:r>
          </w:p>
        </w:tc>
        <w:tc>
          <w:tcPr>
            <w:tcW w:w="266" w:type="pct"/>
            <w:noWrap/>
          </w:tcPr>
          <w:p w14:paraId="41DE2E3B"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03A05CDD" w14:textId="4E0B91A8" w:rsidR="00D64561" w:rsidRPr="001A7CC5" w:rsidRDefault="0014330A" w:rsidP="00D64561">
            <w:pPr>
              <w:widowControl/>
              <w:jc w:val="center"/>
              <w:rPr>
                <w:rFonts w:ascii="標楷體" w:eastAsia="標楷體" w:hAnsi="標楷體" w:cs="新細明體"/>
                <w:color w:val="000000"/>
                <w:kern w:val="0"/>
                <w:highlight w:val="yellow"/>
              </w:rPr>
            </w:pPr>
            <w:r>
              <w:rPr>
                <w:rFonts w:ascii="標楷體" w:eastAsia="標楷體" w:hAnsi="標楷體" w:cs="新細明體"/>
                <w:color w:val="000000"/>
                <w:kern w:val="0"/>
                <w:highlight w:val="yellow"/>
              </w:rPr>
              <w:t>2</w:t>
            </w:r>
          </w:p>
        </w:tc>
        <w:tc>
          <w:tcPr>
            <w:tcW w:w="266" w:type="pct"/>
          </w:tcPr>
          <w:p w14:paraId="2602D209" w14:textId="77777777" w:rsidR="00D64561" w:rsidRPr="001A7CC5" w:rsidRDefault="00D64561" w:rsidP="00D64561">
            <w:pPr>
              <w:widowControl/>
              <w:rPr>
                <w:rFonts w:ascii="標楷體" w:eastAsia="標楷體" w:hAnsi="標楷體" w:cs="新細明體"/>
                <w:color w:val="000000"/>
                <w:kern w:val="0"/>
                <w:highlight w:val="yellow"/>
              </w:rPr>
            </w:pPr>
          </w:p>
        </w:tc>
        <w:tc>
          <w:tcPr>
            <w:tcW w:w="1150" w:type="pct"/>
            <w:noWrap/>
          </w:tcPr>
          <w:p w14:paraId="3D96221B" w14:textId="069D4C41" w:rsidR="00D745D4" w:rsidRPr="00D745D4" w:rsidRDefault="00D745D4"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554063C8" w14:textId="1AEE288B"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1:</w:t>
            </w:r>
            <w:r w:rsidR="00D64561" w:rsidRPr="00402A2F">
              <w:rPr>
                <w:rFonts w:ascii="標楷體" w:eastAsia="標楷體" w:hAnsi="標楷體" w:cs="新細明體" w:hint="eastAsia"/>
                <w:color w:val="000000"/>
                <w:kern w:val="0"/>
              </w:rPr>
              <w:t>股票</w:t>
            </w:r>
          </w:p>
          <w:p w14:paraId="2240D88F" w14:textId="0BE728DF"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2:</w:t>
            </w:r>
            <w:r w:rsidR="00D64561" w:rsidRPr="00402A2F">
              <w:rPr>
                <w:rFonts w:ascii="標楷體" w:eastAsia="標楷體" w:hAnsi="標楷體" w:cs="新細明體" w:hint="eastAsia"/>
                <w:color w:val="000000"/>
                <w:kern w:val="0"/>
              </w:rPr>
              <w:t>基金</w:t>
            </w:r>
          </w:p>
          <w:p w14:paraId="2CC0A4D1" w14:textId="39456751"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3:</w:t>
            </w:r>
            <w:r w:rsidR="00D64561" w:rsidRPr="00402A2F">
              <w:rPr>
                <w:rFonts w:ascii="標楷體" w:eastAsia="標楷體" w:hAnsi="標楷體" w:cs="新細明體" w:hint="eastAsia"/>
                <w:color w:val="000000"/>
                <w:kern w:val="0"/>
              </w:rPr>
              <w:t>債券</w:t>
            </w:r>
          </w:p>
          <w:p w14:paraId="757FA89C" w14:textId="63C93B5D"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4:</w:t>
            </w:r>
            <w:r w:rsidR="00D64561" w:rsidRPr="00402A2F">
              <w:rPr>
                <w:rFonts w:ascii="標楷體" w:eastAsia="標楷體" w:hAnsi="標楷體" w:cs="新細明體" w:hint="eastAsia"/>
                <w:color w:val="000000"/>
                <w:kern w:val="0"/>
              </w:rPr>
              <w:t>票券/國庫儲蓄券</w:t>
            </w:r>
          </w:p>
          <w:p w14:paraId="3D745BD6" w14:textId="4E10B117" w:rsidR="00D64561" w:rsidRPr="001A7CC5" w:rsidRDefault="0014330A" w:rsidP="00D64561">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rPr>
              <w:t>0</w:t>
            </w:r>
            <w:r>
              <w:rPr>
                <w:rFonts w:ascii="標楷體" w:eastAsia="標楷體" w:hAnsi="標楷體" w:cs="新細明體"/>
                <w:color w:val="000000"/>
                <w:kern w:val="0"/>
              </w:rPr>
              <w:t>5:</w:t>
            </w:r>
            <w:r w:rsidR="00D64561" w:rsidRPr="00402A2F">
              <w:rPr>
                <w:rFonts w:ascii="標楷體" w:eastAsia="標楷體" w:hAnsi="標楷體" w:cs="新細明體" w:hint="eastAsia"/>
                <w:color w:val="000000"/>
                <w:kern w:val="0"/>
              </w:rPr>
              <w:t>其他</w:t>
            </w:r>
          </w:p>
        </w:tc>
      </w:tr>
      <w:tr w:rsidR="00D64561" w:rsidRPr="001A7CC5" w14:paraId="6CFB35C9" w14:textId="77777777" w:rsidTr="00614F5B">
        <w:trPr>
          <w:trHeight w:val="340"/>
        </w:trPr>
        <w:tc>
          <w:tcPr>
            <w:tcW w:w="267" w:type="pct"/>
          </w:tcPr>
          <w:p w14:paraId="32EF2BA5"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1C6A2E96"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Listed</w:t>
            </w:r>
          </w:p>
        </w:tc>
        <w:tc>
          <w:tcPr>
            <w:tcW w:w="1864" w:type="pct"/>
            <w:noWrap/>
          </w:tcPr>
          <w:p w14:paraId="3089FB92"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掛牌交易所</w:t>
            </w:r>
          </w:p>
        </w:tc>
        <w:tc>
          <w:tcPr>
            <w:tcW w:w="266" w:type="pct"/>
            <w:noWrap/>
          </w:tcPr>
          <w:p w14:paraId="3884EA07"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5E12EE26" w14:textId="0FF45186" w:rsidR="00D64561" w:rsidRPr="001A7CC5" w:rsidRDefault="0014330A" w:rsidP="00614F5B">
            <w:pPr>
              <w:widowControl/>
              <w:rPr>
                <w:rFonts w:ascii="標楷體" w:eastAsia="標楷體" w:hAnsi="標楷體" w:cs="新細明體"/>
                <w:color w:val="000000"/>
                <w:kern w:val="0"/>
                <w:highlight w:val="yellow"/>
              </w:rPr>
            </w:pPr>
            <w:r>
              <w:rPr>
                <w:rFonts w:ascii="標楷體" w:eastAsia="標楷體" w:hAnsi="標楷體" w:cs="新細明體"/>
                <w:color w:val="000000"/>
                <w:kern w:val="0"/>
                <w:highlight w:val="yellow"/>
              </w:rPr>
              <w:t>2</w:t>
            </w:r>
          </w:p>
        </w:tc>
        <w:tc>
          <w:tcPr>
            <w:tcW w:w="266" w:type="pct"/>
          </w:tcPr>
          <w:p w14:paraId="1E893567"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3AFEF6DE"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10D27521" w14:textId="0C69876A"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1:</w:t>
            </w:r>
            <w:r w:rsidR="00D64561" w:rsidRPr="00402A2F">
              <w:rPr>
                <w:rFonts w:ascii="標楷體" w:eastAsia="標楷體" w:hAnsi="標楷體" w:cs="新細明體" w:hint="eastAsia"/>
                <w:color w:val="000000"/>
                <w:kern w:val="0"/>
              </w:rPr>
              <w:t>臺灣證交所</w:t>
            </w:r>
          </w:p>
          <w:p w14:paraId="74E43C1E" w14:textId="6172063E"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2:</w:t>
            </w:r>
            <w:r w:rsidR="00D64561" w:rsidRPr="00402A2F">
              <w:rPr>
                <w:rFonts w:ascii="標楷體" w:eastAsia="標楷體" w:hAnsi="標楷體" w:cs="新細明體" w:hint="eastAsia"/>
                <w:color w:val="000000"/>
                <w:kern w:val="0"/>
              </w:rPr>
              <w:t>櫃檯買賣中心</w:t>
            </w:r>
          </w:p>
          <w:p w14:paraId="72E32F86" w14:textId="5024DD67"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3:</w:t>
            </w:r>
            <w:r w:rsidR="00D64561" w:rsidRPr="00402A2F">
              <w:rPr>
                <w:rFonts w:ascii="標楷體" w:eastAsia="標楷體" w:hAnsi="標楷體" w:cs="新細明體" w:hint="eastAsia"/>
                <w:color w:val="000000"/>
                <w:kern w:val="0"/>
              </w:rPr>
              <w:t>紐約證券交易所（NYSE）</w:t>
            </w:r>
          </w:p>
          <w:p w14:paraId="10A325CA" w14:textId="5E268E3B"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color w:val="000000"/>
                <w:kern w:val="0"/>
              </w:rPr>
              <w:t>04:</w:t>
            </w:r>
            <w:r w:rsidR="00D64561" w:rsidRPr="00402A2F">
              <w:rPr>
                <w:rFonts w:ascii="標楷體" w:eastAsia="標楷體" w:hAnsi="標楷體" w:cs="新細明體" w:hint="eastAsia"/>
                <w:color w:val="000000"/>
                <w:kern w:val="0"/>
              </w:rPr>
              <w:t>那斯達克（Nasdaq）</w:t>
            </w:r>
          </w:p>
          <w:p w14:paraId="5DED5E78" w14:textId="45DA7469"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Pr>
                <w:rFonts w:ascii="標楷體" w:eastAsia="標楷體" w:hAnsi="標楷體" w:cs="新細明體"/>
                <w:color w:val="000000"/>
                <w:kern w:val="0"/>
              </w:rPr>
              <w:t>5:</w:t>
            </w:r>
            <w:r w:rsidR="00D64561" w:rsidRPr="00402A2F">
              <w:rPr>
                <w:rFonts w:ascii="標楷體" w:eastAsia="標楷體" w:hAnsi="標楷體" w:cs="新細明體" w:hint="eastAsia"/>
                <w:color w:val="000000"/>
                <w:kern w:val="0"/>
              </w:rPr>
              <w:t>倫敦證券交易所（LSE）</w:t>
            </w:r>
          </w:p>
          <w:p w14:paraId="764E0240" w14:textId="2957EF07"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06:</w:t>
            </w:r>
            <w:r w:rsidR="00D64561" w:rsidRPr="00402A2F">
              <w:rPr>
                <w:rFonts w:ascii="標楷體" w:eastAsia="標楷體" w:hAnsi="標楷體" w:cs="新細明體" w:hint="eastAsia"/>
                <w:color w:val="000000"/>
                <w:kern w:val="0"/>
              </w:rPr>
              <w:t>德國證券交易所（GSE）</w:t>
            </w:r>
          </w:p>
          <w:p w14:paraId="29B9373B" w14:textId="0867E383"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07:</w:t>
            </w:r>
            <w:r w:rsidR="00D64561" w:rsidRPr="00402A2F">
              <w:rPr>
                <w:rFonts w:ascii="標楷體" w:eastAsia="標楷體" w:hAnsi="標楷體" w:cs="新細明體" w:hint="eastAsia"/>
                <w:color w:val="000000"/>
                <w:kern w:val="0"/>
              </w:rPr>
              <w:t>歐洲交易所（Euronext）</w:t>
            </w:r>
          </w:p>
          <w:p w14:paraId="41888E27" w14:textId="1F369CD9"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08:</w:t>
            </w:r>
            <w:r w:rsidR="00D64561" w:rsidRPr="00402A2F">
              <w:rPr>
                <w:rFonts w:ascii="標楷體" w:eastAsia="標楷體" w:hAnsi="標楷體" w:cs="新細明體" w:hint="eastAsia"/>
                <w:color w:val="000000"/>
                <w:kern w:val="0"/>
              </w:rPr>
              <w:t>東京證券交易所（TSE）</w:t>
            </w:r>
          </w:p>
          <w:p w14:paraId="2EC23F18" w14:textId="72CF51EC" w:rsidR="00D64561" w:rsidRPr="001A7CC5" w:rsidRDefault="0014330A" w:rsidP="00D64561">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rPr>
              <w:t>99:</w:t>
            </w:r>
            <w:r w:rsidR="00D64561" w:rsidRPr="00402A2F">
              <w:rPr>
                <w:rFonts w:ascii="標楷體" w:eastAsia="標楷體" w:hAnsi="標楷體" w:cs="新細明體" w:hint="eastAsia"/>
                <w:color w:val="000000"/>
                <w:kern w:val="0"/>
              </w:rPr>
              <w:t>無</w:t>
            </w:r>
          </w:p>
        </w:tc>
      </w:tr>
      <w:tr w:rsidR="00D64561" w:rsidRPr="001A7CC5" w14:paraId="4B31573D" w14:textId="77777777" w:rsidTr="00614F5B">
        <w:trPr>
          <w:trHeight w:val="340"/>
        </w:trPr>
        <w:tc>
          <w:tcPr>
            <w:tcW w:w="267" w:type="pct"/>
          </w:tcPr>
          <w:p w14:paraId="7C4B5774"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7166EBA8"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OfferingDate</w:t>
            </w:r>
          </w:p>
        </w:tc>
        <w:tc>
          <w:tcPr>
            <w:tcW w:w="1864" w:type="pct"/>
            <w:noWrap/>
          </w:tcPr>
          <w:p w14:paraId="146B893D"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發行日</w:t>
            </w:r>
          </w:p>
        </w:tc>
        <w:tc>
          <w:tcPr>
            <w:tcW w:w="266" w:type="pct"/>
            <w:noWrap/>
          </w:tcPr>
          <w:p w14:paraId="7C7CB0B7" w14:textId="77777777" w:rsidR="00D64561" w:rsidRPr="001A7CC5" w:rsidRDefault="00D64561" w:rsidP="00D64561">
            <w:pPr>
              <w:widowControl/>
              <w:jc w:val="center"/>
              <w:rPr>
                <w:rFonts w:ascii="標楷體" w:eastAsia="標楷體" w:hAnsi="標楷體" w:cs="新細明體"/>
                <w:color w:val="000000"/>
                <w:kern w:val="0"/>
                <w:highlight w:val="yellow"/>
              </w:rPr>
            </w:pPr>
            <w:r w:rsidRPr="001A7CC5">
              <w:rPr>
                <w:rFonts w:ascii="標楷體" w:eastAsia="標楷體" w:hAnsi="標楷體" w:cs="新細明體"/>
                <w:color w:val="000000"/>
                <w:kern w:val="0"/>
                <w:highlight w:val="yellow"/>
              </w:rPr>
              <w:t>9</w:t>
            </w:r>
          </w:p>
        </w:tc>
        <w:tc>
          <w:tcPr>
            <w:tcW w:w="266" w:type="pct"/>
            <w:noWrap/>
          </w:tcPr>
          <w:p w14:paraId="5694483A" w14:textId="77777777" w:rsidR="00D64561" w:rsidRPr="001A7CC5" w:rsidRDefault="00D64561" w:rsidP="00D64561">
            <w:pPr>
              <w:widowControl/>
              <w:jc w:val="center"/>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7</w:t>
            </w:r>
          </w:p>
        </w:tc>
        <w:tc>
          <w:tcPr>
            <w:tcW w:w="266" w:type="pct"/>
          </w:tcPr>
          <w:p w14:paraId="513E58DE"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07E28515"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5FE40F71" w14:textId="77777777" w:rsidR="00D64561" w:rsidRPr="00D745D4" w:rsidRDefault="00D64561" w:rsidP="00D64561">
            <w:pPr>
              <w:widowControl/>
              <w:rPr>
                <w:rFonts w:ascii="標楷體" w:eastAsia="標楷體" w:hAnsi="標楷體" w:cs="新細明體"/>
                <w:color w:val="000000"/>
                <w:kern w:val="0"/>
                <w:highlight w:val="yellow"/>
              </w:rPr>
            </w:pPr>
          </w:p>
        </w:tc>
      </w:tr>
      <w:tr w:rsidR="00D64561" w:rsidRPr="001A7CC5" w14:paraId="5F73504F" w14:textId="77777777" w:rsidTr="00614F5B">
        <w:trPr>
          <w:trHeight w:val="340"/>
        </w:trPr>
        <w:tc>
          <w:tcPr>
            <w:tcW w:w="267" w:type="pct"/>
          </w:tcPr>
          <w:p w14:paraId="3EEC9C4C"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1634E0FC"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ExpirationDate</w:t>
            </w:r>
          </w:p>
        </w:tc>
        <w:tc>
          <w:tcPr>
            <w:tcW w:w="1864" w:type="pct"/>
            <w:noWrap/>
          </w:tcPr>
          <w:p w14:paraId="05A7E111"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到期日</w:t>
            </w:r>
          </w:p>
        </w:tc>
        <w:tc>
          <w:tcPr>
            <w:tcW w:w="266" w:type="pct"/>
            <w:noWrap/>
          </w:tcPr>
          <w:p w14:paraId="14720186" w14:textId="77777777" w:rsidR="00D64561" w:rsidRPr="001A7CC5" w:rsidRDefault="00D64561" w:rsidP="00D64561">
            <w:pPr>
              <w:widowControl/>
              <w:jc w:val="center"/>
              <w:rPr>
                <w:rFonts w:ascii="標楷體" w:eastAsia="標楷體" w:hAnsi="標楷體" w:cs="新細明體"/>
                <w:color w:val="000000"/>
                <w:kern w:val="0"/>
                <w:highlight w:val="yellow"/>
              </w:rPr>
            </w:pPr>
            <w:r w:rsidRPr="001A7CC5">
              <w:rPr>
                <w:rFonts w:ascii="標楷體" w:eastAsia="標楷體" w:hAnsi="標楷體" w:cs="新細明體"/>
                <w:color w:val="000000"/>
                <w:kern w:val="0"/>
                <w:highlight w:val="yellow"/>
              </w:rPr>
              <w:t>9</w:t>
            </w:r>
          </w:p>
        </w:tc>
        <w:tc>
          <w:tcPr>
            <w:tcW w:w="266" w:type="pct"/>
            <w:noWrap/>
          </w:tcPr>
          <w:p w14:paraId="74B13BEE" w14:textId="77777777" w:rsidR="00D64561" w:rsidRPr="001A7CC5" w:rsidRDefault="00D64561" w:rsidP="00D64561">
            <w:pPr>
              <w:widowControl/>
              <w:jc w:val="center"/>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7</w:t>
            </w:r>
          </w:p>
        </w:tc>
        <w:tc>
          <w:tcPr>
            <w:tcW w:w="266" w:type="pct"/>
          </w:tcPr>
          <w:p w14:paraId="31CF0031"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2051ED84"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6D4732C3" w14:textId="77777777" w:rsidR="00D64561" w:rsidRPr="00D745D4" w:rsidRDefault="00D64561" w:rsidP="00D64561">
            <w:pPr>
              <w:widowControl/>
              <w:rPr>
                <w:rFonts w:ascii="標楷體" w:eastAsia="標楷體" w:hAnsi="標楷體" w:cs="新細明體"/>
                <w:color w:val="000000"/>
                <w:kern w:val="0"/>
                <w:highlight w:val="yellow"/>
              </w:rPr>
            </w:pPr>
          </w:p>
        </w:tc>
      </w:tr>
      <w:tr w:rsidR="00D64561" w:rsidRPr="001A7CC5" w14:paraId="45B94FDC" w14:textId="77777777" w:rsidTr="00614F5B">
        <w:trPr>
          <w:trHeight w:val="340"/>
        </w:trPr>
        <w:tc>
          <w:tcPr>
            <w:tcW w:w="267" w:type="pct"/>
          </w:tcPr>
          <w:p w14:paraId="65DCCF13"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6300E6B7"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TargetIssuer</w:t>
            </w:r>
          </w:p>
        </w:tc>
        <w:tc>
          <w:tcPr>
            <w:tcW w:w="1864" w:type="pct"/>
            <w:noWrap/>
          </w:tcPr>
          <w:p w14:paraId="349FDA04"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發行者對象別</w:t>
            </w:r>
          </w:p>
        </w:tc>
        <w:tc>
          <w:tcPr>
            <w:tcW w:w="266" w:type="pct"/>
            <w:noWrap/>
          </w:tcPr>
          <w:p w14:paraId="737B95A1"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67283AF2" w14:textId="48341D6C" w:rsidR="00D64561" w:rsidRPr="001A7CC5" w:rsidRDefault="0014330A"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2</w:t>
            </w:r>
          </w:p>
        </w:tc>
        <w:tc>
          <w:tcPr>
            <w:tcW w:w="266" w:type="pct"/>
          </w:tcPr>
          <w:p w14:paraId="4040738F"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4453A9B7"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039E03B4" w14:textId="6D20B0A0"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01:</w:t>
            </w:r>
            <w:r w:rsidR="00D64561" w:rsidRPr="00402A2F">
              <w:rPr>
                <w:rFonts w:ascii="標楷體" w:eastAsia="標楷體" w:hAnsi="標楷體" w:cs="新細明體" w:hint="eastAsia"/>
                <w:color w:val="000000"/>
                <w:kern w:val="0"/>
              </w:rPr>
              <w:t>主權國家</w:t>
            </w:r>
          </w:p>
          <w:p w14:paraId="6000C031" w14:textId="38863D57"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02:</w:t>
            </w:r>
            <w:r w:rsidR="00D64561" w:rsidRPr="00402A2F">
              <w:rPr>
                <w:rFonts w:ascii="標楷體" w:eastAsia="標楷體" w:hAnsi="標楷體" w:cs="新細明體" w:hint="eastAsia"/>
                <w:color w:val="000000"/>
                <w:kern w:val="0"/>
              </w:rPr>
              <w:t>銀行</w:t>
            </w:r>
          </w:p>
          <w:p w14:paraId="17DA13A9" w14:textId="2A461164"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03:</w:t>
            </w:r>
            <w:r w:rsidR="00D64561" w:rsidRPr="00402A2F">
              <w:rPr>
                <w:rFonts w:ascii="標楷體" w:eastAsia="標楷體" w:hAnsi="標楷體" w:cs="新細明體" w:hint="eastAsia"/>
                <w:color w:val="000000"/>
                <w:kern w:val="0"/>
              </w:rPr>
              <w:t>企業</w:t>
            </w:r>
          </w:p>
          <w:p w14:paraId="2430F78A" w14:textId="102AA4DA"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98:</w:t>
            </w:r>
            <w:r w:rsidR="00D64561" w:rsidRPr="00402A2F">
              <w:rPr>
                <w:rFonts w:ascii="標楷體" w:eastAsia="標楷體" w:hAnsi="標楷體" w:cs="新細明體" w:hint="eastAsia"/>
                <w:color w:val="000000"/>
                <w:kern w:val="0"/>
              </w:rPr>
              <w:t>無</w:t>
            </w:r>
          </w:p>
          <w:p w14:paraId="05952501" w14:textId="4F8ADFC8" w:rsidR="00D64561" w:rsidRPr="001A7CC5" w:rsidRDefault="0014330A" w:rsidP="00D64561">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rPr>
              <w:t>99:</w:t>
            </w:r>
            <w:r w:rsidR="00D64561" w:rsidRPr="00402A2F">
              <w:rPr>
                <w:rFonts w:ascii="標楷體" w:eastAsia="標楷體" w:hAnsi="標楷體" w:cs="新細明體" w:hint="eastAsia"/>
                <w:color w:val="000000"/>
                <w:kern w:val="0"/>
              </w:rPr>
              <w:t>其他</w:t>
            </w:r>
          </w:p>
        </w:tc>
      </w:tr>
      <w:tr w:rsidR="00D64561" w:rsidRPr="001A7CC5" w14:paraId="20619430" w14:textId="77777777" w:rsidTr="00614F5B">
        <w:trPr>
          <w:trHeight w:val="340"/>
        </w:trPr>
        <w:tc>
          <w:tcPr>
            <w:tcW w:w="267" w:type="pct"/>
          </w:tcPr>
          <w:p w14:paraId="7139831C"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4667C15B"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SubTargetIssuer</w:t>
            </w:r>
          </w:p>
        </w:tc>
        <w:tc>
          <w:tcPr>
            <w:tcW w:w="1864" w:type="pct"/>
            <w:noWrap/>
          </w:tcPr>
          <w:p w14:paraId="1571A763"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發行者次對象別</w:t>
            </w:r>
          </w:p>
        </w:tc>
        <w:tc>
          <w:tcPr>
            <w:tcW w:w="266" w:type="pct"/>
            <w:noWrap/>
          </w:tcPr>
          <w:p w14:paraId="442F46F3"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64C1A4C7" w14:textId="4B8C08A6" w:rsidR="00D64561" w:rsidRPr="001A7CC5" w:rsidRDefault="0014330A"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2</w:t>
            </w:r>
          </w:p>
        </w:tc>
        <w:tc>
          <w:tcPr>
            <w:tcW w:w="266" w:type="pct"/>
          </w:tcPr>
          <w:p w14:paraId="3FD5EBE4"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426FB6DD"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72C0B418" w14:textId="77777777" w:rsidR="0014330A" w:rsidRPr="00402A2F" w:rsidRDefault="0014330A" w:rsidP="0014330A">
            <w:pPr>
              <w:widowControl/>
              <w:rPr>
                <w:rFonts w:ascii="標楷體" w:eastAsia="標楷體" w:hAnsi="標楷體" w:cs="新細明體"/>
                <w:color w:val="000000"/>
                <w:kern w:val="0"/>
              </w:rPr>
            </w:pPr>
            <w:r>
              <w:rPr>
                <w:rFonts w:ascii="標楷體" w:eastAsia="標楷體" w:hAnsi="標楷體" w:cs="新細明體" w:hint="eastAsia"/>
                <w:color w:val="000000"/>
                <w:kern w:val="0"/>
              </w:rPr>
              <w:t>01:</w:t>
            </w:r>
            <w:r w:rsidRPr="00402A2F">
              <w:rPr>
                <w:rFonts w:ascii="標楷體" w:eastAsia="標楷體" w:hAnsi="標楷體" w:cs="新細明體" w:hint="eastAsia"/>
                <w:color w:val="000000"/>
                <w:kern w:val="0"/>
              </w:rPr>
              <w:t>主權國家</w:t>
            </w:r>
          </w:p>
          <w:p w14:paraId="65C9F4E7" w14:textId="77777777" w:rsidR="0014330A" w:rsidRPr="00402A2F" w:rsidRDefault="0014330A" w:rsidP="0014330A">
            <w:pPr>
              <w:widowControl/>
              <w:rPr>
                <w:rFonts w:ascii="標楷體" w:eastAsia="標楷體" w:hAnsi="標楷體" w:cs="新細明體"/>
                <w:color w:val="000000"/>
                <w:kern w:val="0"/>
              </w:rPr>
            </w:pPr>
            <w:r>
              <w:rPr>
                <w:rFonts w:ascii="標楷體" w:eastAsia="標楷體" w:hAnsi="標楷體" w:cs="新細明體" w:hint="eastAsia"/>
                <w:color w:val="000000"/>
                <w:kern w:val="0"/>
              </w:rPr>
              <w:t>02:</w:t>
            </w:r>
            <w:r w:rsidRPr="00402A2F">
              <w:rPr>
                <w:rFonts w:ascii="標楷體" w:eastAsia="標楷體" w:hAnsi="標楷體" w:cs="新細明體" w:hint="eastAsia"/>
                <w:color w:val="000000"/>
                <w:kern w:val="0"/>
              </w:rPr>
              <w:t>銀行</w:t>
            </w:r>
          </w:p>
          <w:p w14:paraId="0FC5293F" w14:textId="77777777" w:rsidR="0014330A" w:rsidRPr="00402A2F" w:rsidRDefault="0014330A" w:rsidP="0014330A">
            <w:pPr>
              <w:widowControl/>
              <w:rPr>
                <w:rFonts w:ascii="標楷體" w:eastAsia="標楷體" w:hAnsi="標楷體" w:cs="新細明體"/>
                <w:color w:val="000000"/>
                <w:kern w:val="0"/>
              </w:rPr>
            </w:pPr>
            <w:r>
              <w:rPr>
                <w:rFonts w:ascii="標楷體" w:eastAsia="標楷體" w:hAnsi="標楷體" w:cs="新細明體" w:hint="eastAsia"/>
                <w:color w:val="000000"/>
                <w:kern w:val="0"/>
              </w:rPr>
              <w:t>03:</w:t>
            </w:r>
            <w:r w:rsidRPr="00402A2F">
              <w:rPr>
                <w:rFonts w:ascii="標楷體" w:eastAsia="標楷體" w:hAnsi="標楷體" w:cs="新細明體" w:hint="eastAsia"/>
                <w:color w:val="000000"/>
                <w:kern w:val="0"/>
              </w:rPr>
              <w:t>企業</w:t>
            </w:r>
          </w:p>
          <w:p w14:paraId="19CC1BDF" w14:textId="77777777" w:rsidR="0014330A" w:rsidRPr="00402A2F" w:rsidRDefault="0014330A" w:rsidP="0014330A">
            <w:pPr>
              <w:widowControl/>
              <w:rPr>
                <w:rFonts w:ascii="標楷體" w:eastAsia="標楷體" w:hAnsi="標楷體" w:cs="新細明體"/>
                <w:color w:val="000000"/>
                <w:kern w:val="0"/>
              </w:rPr>
            </w:pPr>
            <w:r>
              <w:rPr>
                <w:rFonts w:ascii="標楷體" w:eastAsia="標楷體" w:hAnsi="標楷體" w:cs="新細明體" w:hint="eastAsia"/>
                <w:color w:val="000000"/>
                <w:kern w:val="0"/>
              </w:rPr>
              <w:t>98:</w:t>
            </w:r>
            <w:r w:rsidRPr="00402A2F">
              <w:rPr>
                <w:rFonts w:ascii="標楷體" w:eastAsia="標楷體" w:hAnsi="標楷體" w:cs="新細明體" w:hint="eastAsia"/>
                <w:color w:val="000000"/>
                <w:kern w:val="0"/>
              </w:rPr>
              <w:t>無</w:t>
            </w:r>
          </w:p>
          <w:p w14:paraId="1685A6ED" w14:textId="46560683" w:rsidR="00D64561" w:rsidRPr="001A7CC5" w:rsidRDefault="0014330A" w:rsidP="0014330A">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rPr>
              <w:t>99:</w:t>
            </w:r>
            <w:r w:rsidRPr="00402A2F">
              <w:rPr>
                <w:rFonts w:ascii="標楷體" w:eastAsia="標楷體" w:hAnsi="標楷體" w:cs="新細明體" w:hint="eastAsia"/>
                <w:color w:val="000000"/>
                <w:kern w:val="0"/>
              </w:rPr>
              <w:t>其他</w:t>
            </w:r>
          </w:p>
        </w:tc>
      </w:tr>
      <w:tr w:rsidR="00D64561" w:rsidRPr="001A7CC5" w14:paraId="5C099628" w14:textId="77777777" w:rsidTr="00614F5B">
        <w:trPr>
          <w:trHeight w:val="340"/>
        </w:trPr>
        <w:tc>
          <w:tcPr>
            <w:tcW w:w="267" w:type="pct"/>
          </w:tcPr>
          <w:p w14:paraId="5A7EB0DB"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49539CF9"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CreditDate</w:t>
            </w:r>
          </w:p>
        </w:tc>
        <w:tc>
          <w:tcPr>
            <w:tcW w:w="1864" w:type="pct"/>
            <w:noWrap/>
          </w:tcPr>
          <w:p w14:paraId="27B9C703"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評等日期</w:t>
            </w:r>
          </w:p>
        </w:tc>
        <w:tc>
          <w:tcPr>
            <w:tcW w:w="266" w:type="pct"/>
            <w:noWrap/>
          </w:tcPr>
          <w:p w14:paraId="1D148DAB" w14:textId="77777777" w:rsidR="00D64561" w:rsidRPr="001A7CC5" w:rsidRDefault="00D64561" w:rsidP="00D64561">
            <w:pPr>
              <w:widowControl/>
              <w:jc w:val="center"/>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9</w:t>
            </w:r>
          </w:p>
        </w:tc>
        <w:tc>
          <w:tcPr>
            <w:tcW w:w="266" w:type="pct"/>
            <w:noWrap/>
          </w:tcPr>
          <w:p w14:paraId="388B88DA" w14:textId="77777777" w:rsidR="00D64561" w:rsidRPr="001A7CC5" w:rsidRDefault="00D64561" w:rsidP="00D64561">
            <w:pPr>
              <w:widowControl/>
              <w:jc w:val="center"/>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7</w:t>
            </w:r>
          </w:p>
        </w:tc>
        <w:tc>
          <w:tcPr>
            <w:tcW w:w="266" w:type="pct"/>
          </w:tcPr>
          <w:p w14:paraId="1B993779"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7095F0E6"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5FF1D873" w14:textId="77777777" w:rsidR="00D64561" w:rsidRPr="001A7CC5" w:rsidRDefault="00D64561" w:rsidP="00D64561">
            <w:pPr>
              <w:widowControl/>
              <w:rPr>
                <w:rFonts w:ascii="標楷體" w:eastAsia="標楷體" w:hAnsi="標楷體" w:cs="新細明體"/>
                <w:color w:val="000000"/>
                <w:kern w:val="0"/>
                <w:highlight w:val="yellow"/>
              </w:rPr>
            </w:pPr>
          </w:p>
        </w:tc>
      </w:tr>
      <w:tr w:rsidR="00D64561" w:rsidRPr="001A7CC5" w14:paraId="11C0C172" w14:textId="77777777" w:rsidTr="00614F5B">
        <w:trPr>
          <w:trHeight w:val="340"/>
        </w:trPr>
        <w:tc>
          <w:tcPr>
            <w:tcW w:w="267" w:type="pct"/>
          </w:tcPr>
          <w:p w14:paraId="76D26953"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011F8B78"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Credit</w:t>
            </w:r>
          </w:p>
        </w:tc>
        <w:tc>
          <w:tcPr>
            <w:tcW w:w="1864" w:type="pct"/>
            <w:noWrap/>
          </w:tcPr>
          <w:p w14:paraId="323626E1"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評等公司</w:t>
            </w:r>
          </w:p>
        </w:tc>
        <w:tc>
          <w:tcPr>
            <w:tcW w:w="266" w:type="pct"/>
            <w:noWrap/>
          </w:tcPr>
          <w:p w14:paraId="627E46A0"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21685902" w14:textId="08D84C17" w:rsidR="00D64561" w:rsidRPr="001A7CC5" w:rsidRDefault="0014330A"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2</w:t>
            </w:r>
          </w:p>
        </w:tc>
        <w:tc>
          <w:tcPr>
            <w:tcW w:w="266" w:type="pct"/>
          </w:tcPr>
          <w:p w14:paraId="09425420"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3A7AF864"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50A208B8" w14:textId="59F2A110"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10:</w:t>
            </w:r>
            <w:r w:rsidR="00D64561" w:rsidRPr="00402A2F">
              <w:rPr>
                <w:rFonts w:ascii="標楷體" w:eastAsia="標楷體" w:hAnsi="標楷體" w:cs="新細明體" w:hint="eastAsia"/>
                <w:color w:val="000000"/>
                <w:kern w:val="0"/>
              </w:rPr>
              <w:t>中華信評</w:t>
            </w:r>
          </w:p>
          <w:p w14:paraId="7335646A" w14:textId="4F061B72"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20:</w:t>
            </w:r>
            <w:r w:rsidR="00D64561" w:rsidRPr="00402A2F">
              <w:rPr>
                <w:rFonts w:ascii="標楷體" w:eastAsia="標楷體" w:hAnsi="標楷體" w:cs="新細明體" w:hint="eastAsia"/>
                <w:color w:val="000000"/>
                <w:kern w:val="0"/>
              </w:rPr>
              <w:t>穆迪</w:t>
            </w:r>
          </w:p>
          <w:p w14:paraId="625A3416" w14:textId="3638CE3D"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30:</w:t>
            </w:r>
            <w:r w:rsidR="00D64561" w:rsidRPr="00402A2F">
              <w:rPr>
                <w:rFonts w:ascii="標楷體" w:eastAsia="標楷體" w:hAnsi="標楷體" w:cs="新細明體" w:hint="eastAsia"/>
                <w:color w:val="000000"/>
                <w:kern w:val="0"/>
              </w:rPr>
              <w:t>惠譽</w:t>
            </w:r>
          </w:p>
          <w:p w14:paraId="398D1A51" w14:textId="3C1779F4"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40:</w:t>
            </w:r>
            <w:r w:rsidR="00D64561" w:rsidRPr="00402A2F">
              <w:rPr>
                <w:rFonts w:ascii="標楷體" w:eastAsia="標楷體" w:hAnsi="標楷體" w:cs="新細明體"/>
                <w:color w:val="000000"/>
                <w:kern w:val="0"/>
              </w:rPr>
              <w:t>TCRI</w:t>
            </w:r>
          </w:p>
          <w:p w14:paraId="75376599" w14:textId="3E433240"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50:</w:t>
            </w:r>
            <w:r w:rsidR="00D64561" w:rsidRPr="00402A2F">
              <w:rPr>
                <w:rFonts w:ascii="標楷體" w:eastAsia="標楷體" w:hAnsi="標楷體" w:cs="新細明體" w:hint="eastAsia"/>
                <w:color w:val="000000"/>
                <w:kern w:val="0"/>
              </w:rPr>
              <w:t>標準普爾</w:t>
            </w:r>
          </w:p>
          <w:p w14:paraId="6941860E" w14:textId="4D346384" w:rsidR="00D64561" w:rsidRPr="001A7CC5" w:rsidRDefault="0014330A" w:rsidP="00D64561">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rPr>
              <w:t>90:</w:t>
            </w:r>
            <w:r w:rsidR="00D64561" w:rsidRPr="00402A2F">
              <w:rPr>
                <w:rFonts w:ascii="標楷體" w:eastAsia="標楷體" w:hAnsi="標楷體" w:cs="新細明體" w:hint="eastAsia"/>
                <w:color w:val="000000"/>
                <w:kern w:val="0"/>
              </w:rPr>
              <w:t>其他</w:t>
            </w:r>
          </w:p>
        </w:tc>
      </w:tr>
      <w:tr w:rsidR="00D64561" w:rsidRPr="001A7CC5" w14:paraId="644946CD" w14:textId="77777777" w:rsidTr="00614F5B">
        <w:trPr>
          <w:trHeight w:val="340"/>
        </w:trPr>
        <w:tc>
          <w:tcPr>
            <w:tcW w:w="267" w:type="pct"/>
          </w:tcPr>
          <w:p w14:paraId="2AC9FDA5"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22146481"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ExternalCredit</w:t>
            </w:r>
          </w:p>
        </w:tc>
        <w:tc>
          <w:tcPr>
            <w:tcW w:w="1864" w:type="pct"/>
            <w:noWrap/>
          </w:tcPr>
          <w:p w14:paraId="0360803C"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外部評等</w:t>
            </w:r>
          </w:p>
        </w:tc>
        <w:tc>
          <w:tcPr>
            <w:tcW w:w="266" w:type="pct"/>
            <w:noWrap/>
          </w:tcPr>
          <w:p w14:paraId="28242955" w14:textId="4E6E357C" w:rsidR="00D64561" w:rsidRPr="001A7CC5" w:rsidRDefault="00A33F07"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0E5269D0" w14:textId="2AC7D244" w:rsidR="00D64561" w:rsidRPr="001A7CC5" w:rsidRDefault="00A33F07"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6</w:t>
            </w:r>
          </w:p>
        </w:tc>
        <w:tc>
          <w:tcPr>
            <w:tcW w:w="266" w:type="pct"/>
          </w:tcPr>
          <w:p w14:paraId="6C79AC79"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6CAC232A"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12DA85BC" w14:textId="77777777" w:rsidR="00D64561" w:rsidRPr="001A7CC5" w:rsidRDefault="00D64561" w:rsidP="00D64561">
            <w:pPr>
              <w:widowControl/>
              <w:rPr>
                <w:rFonts w:ascii="標楷體" w:eastAsia="標楷體" w:hAnsi="標楷體" w:cs="新細明體"/>
                <w:color w:val="000000"/>
                <w:kern w:val="0"/>
                <w:highlight w:val="yellow"/>
              </w:rPr>
            </w:pPr>
          </w:p>
        </w:tc>
      </w:tr>
      <w:tr w:rsidR="00D64561" w:rsidRPr="001A7CC5" w14:paraId="67A484D0" w14:textId="77777777" w:rsidTr="00614F5B">
        <w:trPr>
          <w:trHeight w:val="340"/>
        </w:trPr>
        <w:tc>
          <w:tcPr>
            <w:tcW w:w="267" w:type="pct"/>
          </w:tcPr>
          <w:p w14:paraId="6A2E0794"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02E5A232"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Index</w:t>
            </w:r>
          </w:p>
        </w:tc>
        <w:tc>
          <w:tcPr>
            <w:tcW w:w="1864" w:type="pct"/>
            <w:noWrap/>
          </w:tcPr>
          <w:p w14:paraId="3E8BFB15"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主要指數</w:t>
            </w:r>
          </w:p>
        </w:tc>
        <w:tc>
          <w:tcPr>
            <w:tcW w:w="266" w:type="pct"/>
            <w:noWrap/>
          </w:tcPr>
          <w:p w14:paraId="1B2C20D6"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06F471CF" w14:textId="580AC592" w:rsidR="00D64561" w:rsidRPr="001A7CC5" w:rsidRDefault="0014330A"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2</w:t>
            </w:r>
          </w:p>
        </w:tc>
        <w:tc>
          <w:tcPr>
            <w:tcW w:w="266" w:type="pct"/>
          </w:tcPr>
          <w:p w14:paraId="356FDB7A"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0B97497D"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1F4397C3" w14:textId="0F4AA3EA"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01:</w:t>
            </w:r>
            <w:r w:rsidR="00D64561" w:rsidRPr="00402A2F">
              <w:rPr>
                <w:rFonts w:ascii="標楷體" w:eastAsia="標楷體" w:hAnsi="標楷體" w:cs="新細明體" w:hint="eastAsia"/>
                <w:color w:val="000000"/>
                <w:kern w:val="0"/>
              </w:rPr>
              <w:t>臺灣加權指數</w:t>
            </w:r>
          </w:p>
          <w:p w14:paraId="7F21CF68" w14:textId="7BEC5E0C"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02:</w:t>
            </w:r>
            <w:r w:rsidR="00D64561" w:rsidRPr="00402A2F">
              <w:rPr>
                <w:rFonts w:ascii="標楷體" w:eastAsia="標楷體" w:hAnsi="標楷體" w:cs="新細明體" w:hint="eastAsia"/>
                <w:color w:val="000000"/>
                <w:kern w:val="0"/>
              </w:rPr>
              <w:t>日經指數</w:t>
            </w:r>
          </w:p>
          <w:p w14:paraId="5B050EC6" w14:textId="77777777" w:rsidR="00D64561"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03:</w:t>
            </w:r>
            <w:r w:rsidR="00D64561" w:rsidRPr="00402A2F">
              <w:rPr>
                <w:rFonts w:ascii="標楷體" w:eastAsia="標楷體" w:hAnsi="標楷體" w:cs="新細明體" w:hint="eastAsia"/>
                <w:color w:val="000000"/>
                <w:kern w:val="0"/>
              </w:rPr>
              <w:t>恆生指數</w:t>
            </w:r>
          </w:p>
          <w:p w14:paraId="4F1EB221" w14:textId="62D638B9" w:rsidR="0014330A" w:rsidRPr="001A7CC5" w:rsidRDefault="0014330A" w:rsidP="00D64561">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99:無</w:t>
            </w:r>
          </w:p>
        </w:tc>
      </w:tr>
      <w:tr w:rsidR="00D64561" w:rsidRPr="001A7CC5" w14:paraId="6553A6EC" w14:textId="77777777" w:rsidTr="00614F5B">
        <w:trPr>
          <w:trHeight w:val="340"/>
        </w:trPr>
        <w:tc>
          <w:tcPr>
            <w:tcW w:w="267" w:type="pct"/>
          </w:tcPr>
          <w:p w14:paraId="2D87FDD3"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55214E75" w14:textId="30B2AD89" w:rsidR="00D64561" w:rsidRPr="001A7CC5" w:rsidRDefault="000C278B" w:rsidP="00D64561">
            <w:pPr>
              <w:widowControl/>
              <w:rPr>
                <w:rFonts w:ascii="標楷體" w:eastAsia="標楷體" w:hAnsi="標楷體"/>
                <w:highlight w:val="yellow"/>
              </w:rPr>
            </w:pPr>
            <w:r w:rsidRPr="000C278B">
              <w:rPr>
                <w:rFonts w:ascii="標楷體" w:eastAsia="標楷體" w:hAnsi="標楷體"/>
              </w:rPr>
              <w:t>TradingMethod</w:t>
            </w:r>
          </w:p>
        </w:tc>
        <w:tc>
          <w:tcPr>
            <w:tcW w:w="1864" w:type="pct"/>
            <w:noWrap/>
          </w:tcPr>
          <w:p w14:paraId="79CBD14A"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交易方法</w:t>
            </w:r>
          </w:p>
        </w:tc>
        <w:tc>
          <w:tcPr>
            <w:tcW w:w="266" w:type="pct"/>
            <w:noWrap/>
          </w:tcPr>
          <w:p w14:paraId="1B290E94"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1120FFA3" w14:textId="77777777" w:rsidR="00D64561" w:rsidRPr="001A7CC5" w:rsidRDefault="00D64561"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1</w:t>
            </w:r>
          </w:p>
        </w:tc>
        <w:tc>
          <w:tcPr>
            <w:tcW w:w="266" w:type="pct"/>
          </w:tcPr>
          <w:p w14:paraId="0B4FC650"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650FE9B9"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0E779686" w14:textId="6B288EFD" w:rsidR="00D64561" w:rsidRPr="00402A2F" w:rsidRDefault="0014330A"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0:</w:t>
            </w:r>
            <w:r w:rsidR="00D64561" w:rsidRPr="00402A2F">
              <w:rPr>
                <w:rFonts w:ascii="標楷體" w:eastAsia="標楷體" w:hAnsi="標楷體" w:cs="新細明體" w:hint="eastAsia"/>
                <w:color w:val="000000"/>
                <w:kern w:val="0"/>
              </w:rPr>
              <w:t>正常</w:t>
            </w:r>
          </w:p>
          <w:p w14:paraId="1CD653A5" w14:textId="40E5D6D0" w:rsidR="00D64561" w:rsidRPr="001A7CC5" w:rsidRDefault="0014330A" w:rsidP="00D64561">
            <w:pPr>
              <w:widowControl/>
              <w:rPr>
                <w:rFonts w:ascii="標楷體" w:eastAsia="標楷體" w:hAnsi="標楷體" w:cs="新細明體"/>
                <w:color w:val="000000"/>
                <w:kern w:val="0"/>
                <w:highlight w:val="yellow"/>
              </w:rPr>
            </w:pPr>
            <w:r>
              <w:rPr>
                <w:rFonts w:ascii="標楷體" w:eastAsia="標楷體" w:hAnsi="標楷體" w:cs="新細明體" w:hint="eastAsia"/>
                <w:color w:val="000000"/>
                <w:kern w:val="0"/>
              </w:rPr>
              <w:t>1:</w:t>
            </w:r>
            <w:r w:rsidR="00D64561" w:rsidRPr="00402A2F">
              <w:rPr>
                <w:rFonts w:ascii="標楷體" w:eastAsia="標楷體" w:hAnsi="標楷體" w:cs="新細明體" w:hint="eastAsia"/>
                <w:color w:val="000000"/>
                <w:kern w:val="0"/>
              </w:rPr>
              <w:t>全額交割</w:t>
            </w:r>
          </w:p>
        </w:tc>
      </w:tr>
      <w:tr w:rsidR="00D64561" w:rsidRPr="001A7CC5" w14:paraId="64F89E59" w14:textId="77777777" w:rsidTr="00614F5B">
        <w:trPr>
          <w:trHeight w:val="340"/>
        </w:trPr>
        <w:tc>
          <w:tcPr>
            <w:tcW w:w="267" w:type="pct"/>
          </w:tcPr>
          <w:p w14:paraId="55379E99"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51CC3EE1"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Compensation</w:t>
            </w:r>
          </w:p>
        </w:tc>
        <w:tc>
          <w:tcPr>
            <w:tcW w:w="1864" w:type="pct"/>
            <w:noWrap/>
          </w:tcPr>
          <w:p w14:paraId="23951BC6"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受償順位</w:t>
            </w:r>
          </w:p>
        </w:tc>
        <w:tc>
          <w:tcPr>
            <w:tcW w:w="266" w:type="pct"/>
            <w:noWrap/>
          </w:tcPr>
          <w:p w14:paraId="2A575332" w14:textId="197A4C37" w:rsidR="00D64561" w:rsidRPr="001A7CC5" w:rsidRDefault="006B144A"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731F7DF4" w14:textId="339D8865" w:rsidR="00D64561" w:rsidRPr="001A7CC5" w:rsidRDefault="00A33F07" w:rsidP="00D64561">
            <w:pPr>
              <w:widowControl/>
              <w:jc w:val="center"/>
              <w:rPr>
                <w:rFonts w:ascii="標楷體" w:eastAsia="標楷體" w:hAnsi="標楷體" w:cs="新細明體"/>
                <w:color w:val="000000"/>
                <w:kern w:val="0"/>
                <w:highlight w:val="yellow"/>
              </w:rPr>
            </w:pPr>
            <w:r>
              <w:rPr>
                <w:rFonts w:ascii="標楷體" w:eastAsia="標楷體" w:hAnsi="標楷體" w:cs="新細明體"/>
                <w:color w:val="000000"/>
                <w:kern w:val="0"/>
                <w:highlight w:val="yellow"/>
              </w:rPr>
              <w:t>3</w:t>
            </w:r>
          </w:p>
        </w:tc>
        <w:tc>
          <w:tcPr>
            <w:tcW w:w="266" w:type="pct"/>
          </w:tcPr>
          <w:p w14:paraId="39383731"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2028B5A7"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3CAA1BC8" w14:textId="77777777" w:rsidR="00D64561" w:rsidRPr="001A7CC5" w:rsidRDefault="00D64561" w:rsidP="00D64561">
            <w:pPr>
              <w:widowControl/>
              <w:rPr>
                <w:rFonts w:ascii="標楷體" w:eastAsia="標楷體" w:hAnsi="標楷體" w:cs="新細明體"/>
                <w:color w:val="000000"/>
                <w:kern w:val="0"/>
                <w:highlight w:val="yellow"/>
              </w:rPr>
            </w:pPr>
          </w:p>
        </w:tc>
      </w:tr>
      <w:tr w:rsidR="00D64561" w:rsidRPr="001A7CC5" w14:paraId="1013CB77" w14:textId="77777777" w:rsidTr="00614F5B">
        <w:trPr>
          <w:trHeight w:val="340"/>
        </w:trPr>
        <w:tc>
          <w:tcPr>
            <w:tcW w:w="267" w:type="pct"/>
          </w:tcPr>
          <w:p w14:paraId="30DF9C3E"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0D79BD2F" w14:textId="77777777" w:rsidR="00D64561" w:rsidRPr="001A7CC5" w:rsidRDefault="00D64561" w:rsidP="00D64561">
            <w:pPr>
              <w:widowControl/>
              <w:rPr>
                <w:rFonts w:ascii="標楷體" w:eastAsia="標楷體" w:hAnsi="標楷體"/>
                <w:highlight w:val="yellow"/>
              </w:rPr>
            </w:pPr>
            <w:r w:rsidRPr="001A7CC5">
              <w:rPr>
                <w:rFonts w:ascii="標楷體" w:eastAsia="標楷體" w:hAnsi="標楷體"/>
                <w:highlight w:val="yellow"/>
              </w:rPr>
              <w:t>Investment</w:t>
            </w:r>
          </w:p>
        </w:tc>
        <w:tc>
          <w:tcPr>
            <w:tcW w:w="1864" w:type="pct"/>
            <w:noWrap/>
          </w:tcPr>
          <w:p w14:paraId="125B7291"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投資內容</w:t>
            </w:r>
          </w:p>
        </w:tc>
        <w:tc>
          <w:tcPr>
            <w:tcW w:w="266" w:type="pct"/>
            <w:noWrap/>
          </w:tcPr>
          <w:p w14:paraId="5946EAE2" w14:textId="5282B6F1" w:rsidR="00D64561" w:rsidRPr="001A7CC5" w:rsidRDefault="00A33F07"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10ADC183" w14:textId="250FF68A" w:rsidR="00D64561" w:rsidRPr="001A7CC5" w:rsidRDefault="00A33F07"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3</w:t>
            </w:r>
            <w:r>
              <w:rPr>
                <w:rFonts w:ascii="標楷體" w:eastAsia="標楷體" w:hAnsi="標楷體" w:cs="新細明體"/>
                <w:color w:val="000000"/>
                <w:kern w:val="0"/>
                <w:highlight w:val="yellow"/>
              </w:rPr>
              <w:t>00</w:t>
            </w:r>
          </w:p>
        </w:tc>
        <w:tc>
          <w:tcPr>
            <w:tcW w:w="266" w:type="pct"/>
          </w:tcPr>
          <w:p w14:paraId="22193F0E" w14:textId="77777777" w:rsidR="00D64561" w:rsidRPr="001A7CC5" w:rsidRDefault="00D64561" w:rsidP="00D64561">
            <w:pPr>
              <w:widowControl/>
              <w:jc w:val="center"/>
              <w:rPr>
                <w:rFonts w:ascii="標楷體" w:eastAsia="標楷體" w:hAnsi="標楷體" w:cs="新細明體"/>
                <w:color w:val="000000"/>
                <w:kern w:val="0"/>
                <w:highlight w:val="yellow"/>
              </w:rPr>
            </w:pPr>
          </w:p>
        </w:tc>
        <w:tc>
          <w:tcPr>
            <w:tcW w:w="1150" w:type="pct"/>
            <w:noWrap/>
          </w:tcPr>
          <w:p w14:paraId="3F34A0AC"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3D94C9F0" w14:textId="77777777" w:rsidR="00D64561" w:rsidRPr="001A7CC5" w:rsidRDefault="00D64561" w:rsidP="00D64561">
            <w:pPr>
              <w:widowControl/>
              <w:rPr>
                <w:rFonts w:ascii="標楷體" w:eastAsia="標楷體" w:hAnsi="標楷體" w:cs="新細明體"/>
                <w:color w:val="000000"/>
                <w:kern w:val="0"/>
                <w:highlight w:val="yellow"/>
              </w:rPr>
            </w:pPr>
          </w:p>
        </w:tc>
      </w:tr>
      <w:tr w:rsidR="00D64561" w:rsidRPr="008F20B5" w14:paraId="74994D36" w14:textId="77777777" w:rsidTr="00614F5B">
        <w:trPr>
          <w:trHeight w:val="340"/>
        </w:trPr>
        <w:tc>
          <w:tcPr>
            <w:tcW w:w="267" w:type="pct"/>
          </w:tcPr>
          <w:p w14:paraId="62714E73" w14:textId="77777777" w:rsidR="00D64561" w:rsidRPr="001A7CC5" w:rsidRDefault="00D64561" w:rsidP="00D64561">
            <w:pPr>
              <w:pStyle w:val="af9"/>
              <w:widowControl/>
              <w:numPr>
                <w:ilvl w:val="0"/>
                <w:numId w:val="40"/>
              </w:numPr>
              <w:ind w:leftChars="0"/>
              <w:jc w:val="center"/>
              <w:rPr>
                <w:rFonts w:ascii="標楷體" w:eastAsia="標楷體" w:hAnsi="標楷體" w:cs="新細明體"/>
                <w:color w:val="000000"/>
                <w:kern w:val="0"/>
                <w:highlight w:val="yellow"/>
              </w:rPr>
            </w:pPr>
          </w:p>
        </w:tc>
        <w:tc>
          <w:tcPr>
            <w:tcW w:w="693" w:type="pct"/>
            <w:noWrap/>
          </w:tcPr>
          <w:p w14:paraId="2FDB70CA" w14:textId="4306E617" w:rsidR="00D64561" w:rsidRPr="001A7CC5" w:rsidRDefault="000C278B" w:rsidP="00D64561">
            <w:pPr>
              <w:widowControl/>
              <w:rPr>
                <w:rFonts w:ascii="標楷體" w:eastAsia="標楷體" w:hAnsi="標楷體"/>
                <w:highlight w:val="yellow"/>
              </w:rPr>
            </w:pPr>
            <w:r w:rsidRPr="000C278B">
              <w:rPr>
                <w:rFonts w:ascii="標楷體" w:eastAsia="標楷體" w:hAnsi="標楷體"/>
              </w:rPr>
              <w:t>PublicValue</w:t>
            </w:r>
          </w:p>
        </w:tc>
        <w:tc>
          <w:tcPr>
            <w:tcW w:w="1864" w:type="pct"/>
            <w:noWrap/>
          </w:tcPr>
          <w:p w14:paraId="1082B526" w14:textId="77777777" w:rsidR="00D64561" w:rsidRPr="001A7CC5" w:rsidRDefault="00D64561" w:rsidP="00D64561">
            <w:pPr>
              <w:widowControl/>
              <w:rPr>
                <w:rFonts w:ascii="標楷體" w:eastAsia="標楷體" w:hAnsi="標楷體" w:cs="新細明體"/>
                <w:color w:val="000000"/>
                <w:kern w:val="0"/>
                <w:highlight w:val="yellow"/>
              </w:rPr>
            </w:pPr>
            <w:r w:rsidRPr="001A7CC5">
              <w:rPr>
                <w:rFonts w:ascii="標楷體" w:eastAsia="標楷體" w:hAnsi="標楷體" w:cs="新細明體" w:hint="eastAsia"/>
                <w:color w:val="000000"/>
                <w:kern w:val="0"/>
                <w:highlight w:val="yellow"/>
              </w:rPr>
              <w:t>公開價值</w:t>
            </w:r>
          </w:p>
        </w:tc>
        <w:tc>
          <w:tcPr>
            <w:tcW w:w="266" w:type="pct"/>
            <w:noWrap/>
          </w:tcPr>
          <w:p w14:paraId="016C3C63" w14:textId="70122AFC" w:rsidR="00D64561" w:rsidRPr="001A7CC5" w:rsidRDefault="0014330A" w:rsidP="00D64561">
            <w:pPr>
              <w:widowControl/>
              <w:jc w:val="center"/>
              <w:rPr>
                <w:rFonts w:ascii="標楷體" w:eastAsia="標楷體" w:hAnsi="標楷體" w:cs="新細明體"/>
                <w:color w:val="000000"/>
                <w:kern w:val="0"/>
                <w:highlight w:val="yellow"/>
              </w:rPr>
            </w:pPr>
            <w:r>
              <w:rPr>
                <w:rFonts w:ascii="標楷體" w:eastAsia="標楷體" w:hAnsi="標楷體" w:cs="新細明體" w:hint="eastAsia"/>
                <w:color w:val="000000"/>
                <w:kern w:val="0"/>
                <w:highlight w:val="yellow"/>
              </w:rPr>
              <w:t>X</w:t>
            </w:r>
          </w:p>
        </w:tc>
        <w:tc>
          <w:tcPr>
            <w:tcW w:w="266" w:type="pct"/>
            <w:noWrap/>
          </w:tcPr>
          <w:p w14:paraId="305563AE" w14:textId="70971E06" w:rsidR="00D64561" w:rsidRPr="008F20B5" w:rsidRDefault="0014330A" w:rsidP="00D64561">
            <w:pPr>
              <w:widowControl/>
              <w:jc w:val="center"/>
              <w:rPr>
                <w:rFonts w:ascii="標楷體" w:eastAsia="標楷體" w:hAnsi="標楷體" w:cs="新細明體"/>
                <w:color w:val="000000"/>
                <w:kern w:val="0"/>
              </w:rPr>
            </w:pPr>
            <w:r>
              <w:rPr>
                <w:rFonts w:ascii="標楷體" w:eastAsia="標楷體" w:hAnsi="標楷體" w:cs="新細明體"/>
                <w:color w:val="000000"/>
                <w:kern w:val="0"/>
              </w:rPr>
              <w:t>300</w:t>
            </w:r>
          </w:p>
        </w:tc>
        <w:tc>
          <w:tcPr>
            <w:tcW w:w="266" w:type="pct"/>
          </w:tcPr>
          <w:p w14:paraId="157AB254"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6D4F3CC9" w14:textId="77777777" w:rsidR="00D745D4" w:rsidRPr="00D92297" w:rsidRDefault="00D745D4" w:rsidP="00D745D4">
            <w:pPr>
              <w:widowControl/>
              <w:rPr>
                <w:rFonts w:ascii="標楷體" w:eastAsia="標楷體" w:hAnsi="標楷體" w:cs="新細明體"/>
                <w:color w:val="000000"/>
                <w:kern w:val="0"/>
              </w:rPr>
            </w:pPr>
            <w:r>
              <w:rPr>
                <w:rFonts w:ascii="標楷體" w:eastAsia="標楷體" w:hAnsi="標楷體" w:cs="新細明體" w:hint="eastAsia"/>
                <w:color w:val="000000"/>
                <w:kern w:val="0"/>
              </w:rPr>
              <w:t>擔保品類別為</w:t>
            </w:r>
            <w:r>
              <w:rPr>
                <w:rFonts w:ascii="標楷體" w:eastAsia="標楷體" w:hAnsi="標楷體" w:cs="新細明體"/>
                <w:color w:val="000000"/>
                <w:kern w:val="0"/>
              </w:rPr>
              <w:t>101</w:t>
            </w:r>
            <w:r>
              <w:rPr>
                <w:rFonts w:ascii="標楷體" w:eastAsia="標楷體" w:hAnsi="標楷體" w:cs="新細明體" w:hint="eastAsia"/>
                <w:color w:val="000000"/>
                <w:kern w:val="0"/>
              </w:rPr>
              <w:t>.</w:t>
            </w:r>
            <w:r>
              <w:rPr>
                <w:rFonts w:ascii="標楷體" w:eastAsia="標楷體" w:hAnsi="標楷體" w:cs="新細明體"/>
                <w:color w:val="000000"/>
                <w:kern w:val="0"/>
              </w:rPr>
              <w:t>102.103.110.130.1E1</w:t>
            </w:r>
            <w:r>
              <w:rPr>
                <w:rFonts w:ascii="標楷體" w:eastAsia="標楷體" w:hAnsi="標楷體" w:cs="新細明體" w:hint="eastAsia"/>
                <w:color w:val="000000"/>
                <w:kern w:val="0"/>
              </w:rPr>
              <w:t>時必須輸入</w:t>
            </w:r>
          </w:p>
          <w:p w14:paraId="1F17F185" w14:textId="77777777" w:rsidR="00D64561" w:rsidRPr="008F20B5" w:rsidRDefault="00D64561" w:rsidP="00D64561">
            <w:pPr>
              <w:widowControl/>
              <w:rPr>
                <w:rFonts w:ascii="標楷體" w:eastAsia="標楷體" w:hAnsi="標楷體" w:cs="新細明體"/>
                <w:color w:val="000000"/>
                <w:kern w:val="0"/>
              </w:rPr>
            </w:pPr>
          </w:p>
        </w:tc>
      </w:tr>
      <w:tr w:rsidR="00D64561" w:rsidRPr="008F20B5" w14:paraId="2B8868B5" w14:textId="77777777" w:rsidTr="00614F5B">
        <w:trPr>
          <w:trHeight w:val="340"/>
        </w:trPr>
        <w:tc>
          <w:tcPr>
            <w:tcW w:w="267" w:type="pct"/>
          </w:tcPr>
          <w:p w14:paraId="3833FEEA"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3DC718DF" w14:textId="77777777" w:rsidR="00D64561" w:rsidRPr="008F20B5" w:rsidRDefault="00D64561" w:rsidP="00D64561">
            <w:pPr>
              <w:widowControl/>
              <w:rPr>
                <w:rFonts w:ascii="標楷體" w:eastAsia="標楷體" w:hAnsi="標楷體"/>
              </w:rPr>
            </w:pPr>
            <w:r w:rsidRPr="008F20B5">
              <w:rPr>
                <w:rFonts w:ascii="標楷體" w:eastAsia="標楷體" w:hAnsi="標楷體"/>
              </w:rPr>
              <w:t>SettingStat</w:t>
            </w:r>
          </w:p>
        </w:tc>
        <w:tc>
          <w:tcPr>
            <w:tcW w:w="1864" w:type="pct"/>
            <w:noWrap/>
          </w:tcPr>
          <w:p w14:paraId="1A11EFE4"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設定狀態</w:t>
            </w:r>
          </w:p>
        </w:tc>
        <w:tc>
          <w:tcPr>
            <w:tcW w:w="266" w:type="pct"/>
            <w:noWrap/>
          </w:tcPr>
          <w:p w14:paraId="3D2CBF3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tcPr>
          <w:p w14:paraId="78B176F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234DE7EA"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7EC6CBE1"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設定</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解除</w:t>
            </w:r>
          </w:p>
        </w:tc>
      </w:tr>
      <w:tr w:rsidR="00D64561" w:rsidRPr="008F20B5" w14:paraId="6BB5A3D2" w14:textId="77777777" w:rsidTr="00614F5B">
        <w:trPr>
          <w:trHeight w:val="340"/>
        </w:trPr>
        <w:tc>
          <w:tcPr>
            <w:tcW w:w="267" w:type="pct"/>
          </w:tcPr>
          <w:p w14:paraId="2B25A5DF"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5E5925BD" w14:textId="77777777" w:rsidR="00D64561" w:rsidRPr="008F20B5" w:rsidRDefault="00D64561" w:rsidP="00D64561">
            <w:pPr>
              <w:widowControl/>
              <w:rPr>
                <w:rFonts w:ascii="標楷體" w:eastAsia="標楷體" w:hAnsi="標楷體"/>
              </w:rPr>
            </w:pPr>
            <w:r w:rsidRPr="008F20B5">
              <w:rPr>
                <w:rFonts w:ascii="標楷體" w:eastAsia="標楷體" w:hAnsi="標楷體"/>
              </w:rPr>
              <w:t>ClStat</w:t>
            </w:r>
          </w:p>
        </w:tc>
        <w:tc>
          <w:tcPr>
            <w:tcW w:w="1864" w:type="pct"/>
            <w:noWrap/>
          </w:tcPr>
          <w:p w14:paraId="1D09B9AD"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擔保品狀態</w:t>
            </w:r>
          </w:p>
        </w:tc>
        <w:tc>
          <w:tcPr>
            <w:tcW w:w="266" w:type="pct"/>
            <w:noWrap/>
          </w:tcPr>
          <w:p w14:paraId="1924D88C"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tcPr>
          <w:p w14:paraId="35943D4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5FC8B6F0"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321F0954"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正常</w:t>
            </w: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塗銷</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處分</w:t>
            </w: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抵押權確定</w:t>
            </w:r>
          </w:p>
        </w:tc>
      </w:tr>
      <w:tr w:rsidR="00D64561" w:rsidRPr="008F20B5" w14:paraId="74C602DC" w14:textId="77777777" w:rsidTr="00614F5B">
        <w:trPr>
          <w:trHeight w:val="340"/>
        </w:trPr>
        <w:tc>
          <w:tcPr>
            <w:tcW w:w="267" w:type="pct"/>
          </w:tcPr>
          <w:p w14:paraId="325A93FE"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57EC55E8" w14:textId="77777777" w:rsidR="00D64561" w:rsidRPr="008F20B5" w:rsidRDefault="00D64561" w:rsidP="00D64561">
            <w:pPr>
              <w:widowControl/>
              <w:rPr>
                <w:rFonts w:ascii="標楷體" w:eastAsia="標楷體" w:hAnsi="標楷體"/>
              </w:rPr>
            </w:pPr>
            <w:r w:rsidRPr="008F20B5">
              <w:rPr>
                <w:rFonts w:ascii="標楷體" w:eastAsia="標楷體" w:hAnsi="標楷體"/>
              </w:rPr>
              <w:t>SettingDate</w:t>
            </w:r>
          </w:p>
        </w:tc>
        <w:tc>
          <w:tcPr>
            <w:tcW w:w="1864" w:type="pct"/>
            <w:noWrap/>
          </w:tcPr>
          <w:p w14:paraId="20A88EE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設定日期</w:t>
            </w:r>
          </w:p>
        </w:tc>
        <w:tc>
          <w:tcPr>
            <w:tcW w:w="266" w:type="pct"/>
            <w:noWrap/>
          </w:tcPr>
          <w:p w14:paraId="7D801EA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tcPr>
          <w:p w14:paraId="37248625"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66FB12DD"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490F8DF6"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D64561" w:rsidRPr="008F20B5" w14:paraId="1127E888" w14:textId="77777777" w:rsidTr="00614F5B">
        <w:trPr>
          <w:trHeight w:val="340"/>
        </w:trPr>
        <w:tc>
          <w:tcPr>
            <w:tcW w:w="267" w:type="pct"/>
          </w:tcPr>
          <w:p w14:paraId="6B68B2B9"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tcPr>
          <w:p w14:paraId="2A9D4657" w14:textId="77777777" w:rsidR="00D64561" w:rsidRPr="008F20B5" w:rsidRDefault="00D64561" w:rsidP="00D64561">
            <w:pPr>
              <w:widowControl/>
              <w:rPr>
                <w:rFonts w:ascii="標楷體" w:eastAsia="標楷體" w:hAnsi="標楷體"/>
              </w:rPr>
            </w:pPr>
            <w:r w:rsidRPr="008F20B5">
              <w:rPr>
                <w:rFonts w:ascii="標楷體" w:eastAsia="標楷體" w:hAnsi="標楷體"/>
              </w:rPr>
              <w:t>SettingBal</w:t>
            </w:r>
          </w:p>
        </w:tc>
        <w:tc>
          <w:tcPr>
            <w:tcW w:w="1864" w:type="pct"/>
            <w:noWrap/>
          </w:tcPr>
          <w:p w14:paraId="6EA03711"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設定金額</w:t>
            </w:r>
          </w:p>
        </w:tc>
        <w:tc>
          <w:tcPr>
            <w:tcW w:w="266" w:type="pct"/>
            <w:noWrap/>
          </w:tcPr>
          <w:p w14:paraId="136D819D"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6" w:type="pct"/>
            <w:noWrap/>
          </w:tcPr>
          <w:p w14:paraId="6B121004"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66" w:type="pct"/>
          </w:tcPr>
          <w:p w14:paraId="48A05CD0"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4B1574A0"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D64561" w:rsidRPr="008F20B5" w14:paraId="0EE14617" w14:textId="77777777" w:rsidTr="00614F5B">
        <w:trPr>
          <w:trHeight w:val="340"/>
        </w:trPr>
        <w:tc>
          <w:tcPr>
            <w:tcW w:w="267" w:type="pct"/>
          </w:tcPr>
          <w:p w14:paraId="43106B0B"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67E76354"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Synd</w:t>
            </w:r>
          </w:p>
        </w:tc>
        <w:tc>
          <w:tcPr>
            <w:tcW w:w="1864" w:type="pct"/>
            <w:noWrap/>
            <w:hideMark/>
          </w:tcPr>
          <w:p w14:paraId="32DA81A8"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w:t>
            </w:r>
          </w:p>
        </w:tc>
        <w:tc>
          <w:tcPr>
            <w:tcW w:w="266" w:type="pct"/>
            <w:noWrap/>
            <w:hideMark/>
          </w:tcPr>
          <w:p w14:paraId="03ACD25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180E11F3"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3B9F9782"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7484348F"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Y: </w:t>
            </w:r>
            <w:r w:rsidRPr="008F20B5">
              <w:rPr>
                <w:rFonts w:ascii="標楷體" w:eastAsia="標楷體" w:hAnsi="標楷體" w:cs="新細明體" w:hint="eastAsia"/>
                <w:color w:val="000000"/>
                <w:kern w:val="0"/>
              </w:rPr>
              <w:t>是</w:t>
            </w:r>
            <w:r w:rsidRPr="008F20B5">
              <w:rPr>
                <w:rFonts w:ascii="標楷體" w:eastAsia="標楷體" w:hAnsi="標楷體" w:cs="新細明體"/>
                <w:color w:val="000000"/>
                <w:kern w:val="0"/>
              </w:rPr>
              <w:t xml:space="preserve">;N: </w:t>
            </w:r>
            <w:r w:rsidRPr="008F20B5">
              <w:rPr>
                <w:rFonts w:ascii="標楷體" w:eastAsia="標楷體" w:hAnsi="標楷體" w:cs="新細明體" w:hint="eastAsia"/>
                <w:color w:val="000000"/>
                <w:kern w:val="0"/>
              </w:rPr>
              <w:t>否</w:t>
            </w:r>
          </w:p>
        </w:tc>
      </w:tr>
      <w:tr w:rsidR="00D64561" w:rsidRPr="008F20B5" w14:paraId="35C0FBD2" w14:textId="77777777" w:rsidTr="00614F5B">
        <w:trPr>
          <w:trHeight w:val="340"/>
        </w:trPr>
        <w:tc>
          <w:tcPr>
            <w:tcW w:w="267" w:type="pct"/>
          </w:tcPr>
          <w:p w14:paraId="734AA8CF"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123AFFD8"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SyndCode</w:t>
            </w:r>
          </w:p>
        </w:tc>
        <w:tc>
          <w:tcPr>
            <w:tcW w:w="1864" w:type="pct"/>
            <w:noWrap/>
            <w:hideMark/>
          </w:tcPr>
          <w:p w14:paraId="7C75B1A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聯貸案類型</w:t>
            </w:r>
          </w:p>
        </w:tc>
        <w:tc>
          <w:tcPr>
            <w:tcW w:w="266" w:type="pct"/>
            <w:noWrap/>
            <w:hideMark/>
          </w:tcPr>
          <w:p w14:paraId="4A2CFF47"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3B4A15D8"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186235D1"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tcPr>
          <w:p w14:paraId="0AB75192"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主辦行</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參貸行</w:t>
            </w:r>
          </w:p>
        </w:tc>
      </w:tr>
      <w:tr w:rsidR="00D64561" w:rsidRPr="008F20B5" w14:paraId="17887FFA" w14:textId="77777777" w:rsidTr="00614F5B">
        <w:trPr>
          <w:trHeight w:val="340"/>
        </w:trPr>
        <w:tc>
          <w:tcPr>
            <w:tcW w:w="267" w:type="pct"/>
          </w:tcPr>
          <w:p w14:paraId="47898074"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0111C1D4"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DispPrice</w:t>
            </w:r>
          </w:p>
        </w:tc>
        <w:tc>
          <w:tcPr>
            <w:tcW w:w="1864" w:type="pct"/>
            <w:noWrap/>
            <w:hideMark/>
          </w:tcPr>
          <w:p w14:paraId="214593C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處分價格</w:t>
            </w:r>
          </w:p>
        </w:tc>
        <w:tc>
          <w:tcPr>
            <w:tcW w:w="266" w:type="pct"/>
            <w:noWrap/>
            <w:hideMark/>
          </w:tcPr>
          <w:p w14:paraId="0542B76D" w14:textId="77777777" w:rsidR="00D64561" w:rsidRPr="008F20B5"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66" w:type="pct"/>
            <w:noWrap/>
            <w:hideMark/>
          </w:tcPr>
          <w:p w14:paraId="6B837AD1"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66" w:type="pct"/>
          </w:tcPr>
          <w:p w14:paraId="0ECE3169"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hideMark/>
          </w:tcPr>
          <w:p w14:paraId="174A46BD"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r w:rsidR="00D64561" w:rsidRPr="008F20B5" w14:paraId="45E98AB1" w14:textId="77777777" w:rsidTr="00614F5B">
        <w:trPr>
          <w:trHeight w:val="340"/>
        </w:trPr>
        <w:tc>
          <w:tcPr>
            <w:tcW w:w="267" w:type="pct"/>
          </w:tcPr>
          <w:p w14:paraId="6AA25FF3"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7247EE14"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DispDate</w:t>
            </w:r>
          </w:p>
        </w:tc>
        <w:tc>
          <w:tcPr>
            <w:tcW w:w="1864" w:type="pct"/>
            <w:noWrap/>
            <w:hideMark/>
          </w:tcPr>
          <w:p w14:paraId="4C855852"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處分日期</w:t>
            </w:r>
          </w:p>
        </w:tc>
        <w:tc>
          <w:tcPr>
            <w:tcW w:w="266" w:type="pct"/>
            <w:noWrap/>
            <w:hideMark/>
          </w:tcPr>
          <w:p w14:paraId="329A20B9"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66" w:type="pct"/>
            <w:noWrap/>
            <w:hideMark/>
          </w:tcPr>
          <w:p w14:paraId="5DE6385D"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66" w:type="pct"/>
          </w:tcPr>
          <w:p w14:paraId="6ABDDB88"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hideMark/>
          </w:tcPr>
          <w:p w14:paraId="109BD93C"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yyymmdd</w:t>
            </w:r>
          </w:p>
        </w:tc>
      </w:tr>
      <w:tr w:rsidR="00D64561" w:rsidRPr="008F20B5" w14:paraId="4C0894E8" w14:textId="77777777" w:rsidTr="00614F5B">
        <w:trPr>
          <w:trHeight w:val="340"/>
        </w:trPr>
        <w:tc>
          <w:tcPr>
            <w:tcW w:w="267" w:type="pct"/>
          </w:tcPr>
          <w:p w14:paraId="2B7A9579" w14:textId="77777777" w:rsidR="00D64561" w:rsidRPr="004A1C2C" w:rsidRDefault="00D64561" w:rsidP="00D64561">
            <w:pPr>
              <w:pStyle w:val="af9"/>
              <w:widowControl/>
              <w:numPr>
                <w:ilvl w:val="0"/>
                <w:numId w:val="40"/>
              </w:numPr>
              <w:ind w:leftChars="0"/>
              <w:jc w:val="center"/>
              <w:rPr>
                <w:rFonts w:ascii="標楷體" w:eastAsia="標楷體" w:hAnsi="標楷體" w:cs="新細明體"/>
                <w:color w:val="000000"/>
                <w:kern w:val="0"/>
              </w:rPr>
            </w:pPr>
          </w:p>
        </w:tc>
        <w:tc>
          <w:tcPr>
            <w:tcW w:w="693" w:type="pct"/>
            <w:noWrap/>
            <w:hideMark/>
          </w:tcPr>
          <w:p w14:paraId="18C50F63" w14:textId="77777777" w:rsidR="00D64561" w:rsidRPr="008F20B5" w:rsidRDefault="00D64561" w:rsidP="00D64561">
            <w:pPr>
              <w:widowControl/>
              <w:rPr>
                <w:rFonts w:ascii="標楷體" w:eastAsia="標楷體" w:hAnsi="標楷體" w:cs="新細明體"/>
                <w:color w:val="000000"/>
                <w:kern w:val="0"/>
              </w:rPr>
            </w:pPr>
            <w:r w:rsidRPr="004A1C2C">
              <w:rPr>
                <w:rFonts w:ascii="標楷體" w:eastAsia="標楷體" w:hAnsi="標楷體"/>
              </w:rPr>
              <w:t>ClStatus</w:t>
            </w:r>
          </w:p>
        </w:tc>
        <w:tc>
          <w:tcPr>
            <w:tcW w:w="1864" w:type="pct"/>
            <w:noWrap/>
            <w:hideMark/>
          </w:tcPr>
          <w:p w14:paraId="5AEC06EE"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擔保品狀況碼</w:t>
            </w:r>
          </w:p>
        </w:tc>
        <w:tc>
          <w:tcPr>
            <w:tcW w:w="266" w:type="pct"/>
            <w:noWrap/>
            <w:hideMark/>
          </w:tcPr>
          <w:p w14:paraId="2BD2BA9E"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66" w:type="pct"/>
            <w:noWrap/>
            <w:hideMark/>
          </w:tcPr>
          <w:p w14:paraId="4E4E174A" w14:textId="77777777" w:rsidR="00D64561" w:rsidRPr="008F20B5" w:rsidRDefault="00D64561" w:rsidP="00D6456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66" w:type="pct"/>
          </w:tcPr>
          <w:p w14:paraId="4C24A59C" w14:textId="77777777" w:rsidR="00D64561" w:rsidRPr="008F20B5" w:rsidRDefault="00D64561" w:rsidP="00D64561">
            <w:pPr>
              <w:widowControl/>
              <w:jc w:val="center"/>
              <w:rPr>
                <w:rFonts w:ascii="標楷體" w:eastAsia="標楷體" w:hAnsi="標楷體" w:cs="新細明體"/>
                <w:color w:val="000000"/>
                <w:kern w:val="0"/>
              </w:rPr>
            </w:pPr>
          </w:p>
        </w:tc>
        <w:tc>
          <w:tcPr>
            <w:tcW w:w="1150" w:type="pct"/>
            <w:noWrap/>
            <w:hideMark/>
          </w:tcPr>
          <w:p w14:paraId="34F23C85" w14:textId="77777777" w:rsidR="00D64561" w:rsidRPr="008F20B5" w:rsidRDefault="00D64561" w:rsidP="00D64561">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已抵押</w:t>
            </w:r>
          </w:p>
        </w:tc>
      </w:tr>
    </w:tbl>
    <w:p w14:paraId="5DD0F445" w14:textId="77777777" w:rsidR="00D8000D" w:rsidRDefault="00D8000D" w:rsidP="00D8000D">
      <w:pPr>
        <w:ind w:leftChars="500" w:left="1200"/>
        <w:rPr>
          <w:rFonts w:ascii="標楷體" w:eastAsia="標楷體" w:hAnsi="標楷體"/>
        </w:rPr>
      </w:pPr>
    </w:p>
    <w:p w14:paraId="3437D5CE" w14:textId="77777777" w:rsidR="00D8000D" w:rsidRPr="0029020B" w:rsidRDefault="00D8000D" w:rsidP="00D8000D">
      <w:pPr>
        <w:spacing w:line="140" w:lineRule="atLeast"/>
        <w:ind w:leftChars="200" w:left="480"/>
        <w:rPr>
          <w:rFonts w:ascii="標楷體" w:eastAsia="標楷體" w:hAnsi="標楷體" w:cs="新細明體"/>
          <w:b/>
          <w:bCs/>
          <w:color w:val="0070C0"/>
          <w:kern w:val="0"/>
          <w:sz w:val="28"/>
          <w:szCs w:val="28"/>
        </w:rPr>
      </w:pPr>
      <w:r w:rsidRPr="0029020B">
        <w:rPr>
          <w:rFonts w:ascii="標楷體" w:eastAsia="標楷體" w:hAnsi="標楷體" w:cs="新細明體" w:hint="eastAsia"/>
          <w:b/>
          <w:bCs/>
          <w:color w:val="0070C0"/>
          <w:kern w:val="0"/>
          <w:sz w:val="28"/>
          <w:szCs w:val="28"/>
        </w:rPr>
        <w:lastRenderedPageBreak/>
        <w:t>下行</w:t>
      </w:r>
      <w:r w:rsidRPr="0029020B">
        <w:rPr>
          <w:rFonts w:ascii="標楷體" w:eastAsia="標楷體" w:hAnsi="標楷體" w:cs="新細明體"/>
          <w:b/>
          <w:bCs/>
          <w:color w:val="0070C0"/>
          <w:kern w:val="0"/>
          <w:sz w:val="28"/>
          <w:szCs w:val="28"/>
        </w:rPr>
        <w:t>欄位</w:t>
      </w:r>
    </w:p>
    <w:tbl>
      <w:tblPr>
        <w:tblW w:w="9639" w:type="dxa"/>
        <w:tblInd w:w="418" w:type="dxa"/>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708"/>
        <w:gridCol w:w="2268"/>
        <w:gridCol w:w="2410"/>
        <w:gridCol w:w="567"/>
        <w:gridCol w:w="709"/>
        <w:gridCol w:w="2977"/>
      </w:tblGrid>
      <w:tr w:rsidR="00D8000D" w:rsidRPr="00D940B1" w14:paraId="251A801C"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5D121866"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序</w:t>
            </w:r>
          </w:p>
          <w:p w14:paraId="1A3EF5B8"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號</w:t>
            </w:r>
          </w:p>
        </w:tc>
        <w:tc>
          <w:tcPr>
            <w:tcW w:w="2268" w:type="dxa"/>
            <w:tcBorders>
              <w:top w:val="single" w:sz="6" w:space="0" w:color="000000"/>
              <w:left w:val="single" w:sz="6" w:space="0" w:color="000000"/>
              <w:bottom w:val="single" w:sz="6" w:space="0" w:color="000000"/>
              <w:right w:val="single" w:sz="6" w:space="0" w:color="000000"/>
            </w:tcBorders>
            <w:vAlign w:val="center"/>
          </w:tcPr>
          <w:p w14:paraId="7C656690"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英文名稱</w:t>
            </w:r>
          </w:p>
        </w:tc>
        <w:tc>
          <w:tcPr>
            <w:tcW w:w="2410" w:type="dxa"/>
            <w:tcBorders>
              <w:top w:val="single" w:sz="6" w:space="0" w:color="000000"/>
              <w:left w:val="single" w:sz="6" w:space="0" w:color="000000"/>
              <w:bottom w:val="single" w:sz="6" w:space="0" w:color="000000"/>
              <w:right w:val="single" w:sz="6" w:space="0" w:color="000000"/>
            </w:tcBorders>
            <w:vAlign w:val="center"/>
          </w:tcPr>
          <w:p w14:paraId="591C9088"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中文名稱</w:t>
            </w:r>
          </w:p>
        </w:tc>
        <w:tc>
          <w:tcPr>
            <w:tcW w:w="567" w:type="dxa"/>
            <w:tcBorders>
              <w:top w:val="single" w:sz="6" w:space="0" w:color="000000"/>
              <w:left w:val="single" w:sz="6" w:space="0" w:color="000000"/>
              <w:bottom w:val="single" w:sz="6" w:space="0" w:color="000000"/>
              <w:right w:val="single" w:sz="6" w:space="0" w:color="000000"/>
            </w:tcBorders>
            <w:vAlign w:val="center"/>
          </w:tcPr>
          <w:p w14:paraId="37E192BD"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型態</w:t>
            </w:r>
          </w:p>
        </w:tc>
        <w:tc>
          <w:tcPr>
            <w:tcW w:w="709" w:type="dxa"/>
            <w:tcBorders>
              <w:top w:val="single" w:sz="6" w:space="0" w:color="000000"/>
              <w:left w:val="single" w:sz="6" w:space="0" w:color="000000"/>
              <w:bottom w:val="single" w:sz="6" w:space="0" w:color="000000"/>
              <w:right w:val="single" w:sz="6" w:space="0" w:color="000000"/>
            </w:tcBorders>
            <w:vAlign w:val="center"/>
          </w:tcPr>
          <w:p w14:paraId="63C734A0" w14:textId="77777777" w:rsidR="00D8000D" w:rsidRPr="0029020B" w:rsidRDefault="00D8000D" w:rsidP="00DA4FCA">
            <w:pPr>
              <w:widowControl/>
              <w:jc w:val="center"/>
              <w:rPr>
                <w:rFonts w:ascii="標楷體" w:eastAsia="標楷體" w:hAnsi="標楷體"/>
                <w:bCs/>
                <w:color w:val="0070C0"/>
              </w:rPr>
            </w:pPr>
            <w:r w:rsidRPr="0029020B">
              <w:rPr>
                <w:rFonts w:ascii="標楷體" w:eastAsia="標楷體" w:hAnsi="標楷體" w:hint="eastAsia"/>
                <w:bCs/>
                <w:color w:val="0070C0"/>
              </w:rPr>
              <w:t>長度</w:t>
            </w:r>
          </w:p>
        </w:tc>
        <w:tc>
          <w:tcPr>
            <w:tcW w:w="2977" w:type="dxa"/>
            <w:tcBorders>
              <w:top w:val="single" w:sz="6" w:space="0" w:color="000000"/>
              <w:left w:val="single" w:sz="6" w:space="0" w:color="000000"/>
              <w:bottom w:val="single" w:sz="6" w:space="0" w:color="000000"/>
              <w:right w:val="single" w:sz="6" w:space="0" w:color="000000"/>
            </w:tcBorders>
            <w:vAlign w:val="center"/>
          </w:tcPr>
          <w:p w14:paraId="6C3AC167" w14:textId="77777777" w:rsidR="00D8000D" w:rsidRPr="0029020B" w:rsidRDefault="00D8000D" w:rsidP="00DA4FCA">
            <w:pPr>
              <w:spacing w:line="140" w:lineRule="atLeast"/>
              <w:jc w:val="center"/>
              <w:rPr>
                <w:rFonts w:ascii="標楷體" w:eastAsia="標楷體" w:hAnsi="標楷體"/>
                <w:bCs/>
                <w:color w:val="0070C0"/>
              </w:rPr>
            </w:pPr>
            <w:r w:rsidRPr="0029020B">
              <w:rPr>
                <w:rFonts w:ascii="標楷體" w:eastAsia="標楷體" w:hAnsi="標楷體" w:hint="eastAsia"/>
                <w:bCs/>
                <w:color w:val="0070C0"/>
              </w:rPr>
              <w:t>欄位說明</w:t>
            </w:r>
          </w:p>
        </w:tc>
      </w:tr>
      <w:tr w:rsidR="00D8000D" w:rsidRPr="00D940B1" w14:paraId="693B71A9" w14:textId="77777777" w:rsidTr="00DA4FCA">
        <w:tc>
          <w:tcPr>
            <w:tcW w:w="708" w:type="dxa"/>
            <w:tcBorders>
              <w:top w:val="single" w:sz="6" w:space="0" w:color="000000"/>
              <w:left w:val="single" w:sz="6" w:space="0" w:color="000000"/>
              <w:bottom w:val="single" w:sz="6" w:space="0" w:color="000000"/>
              <w:right w:val="single" w:sz="6" w:space="0" w:color="000000"/>
            </w:tcBorders>
            <w:vAlign w:val="center"/>
          </w:tcPr>
          <w:p w14:paraId="04B17709" w14:textId="77777777" w:rsidR="00D8000D" w:rsidRPr="0029020B" w:rsidRDefault="00D8000D" w:rsidP="00DA4FCA">
            <w:pPr>
              <w:spacing w:line="140" w:lineRule="atLeast"/>
              <w:rPr>
                <w:rFonts w:ascii="標楷體" w:eastAsia="標楷體" w:hAnsi="標楷體"/>
                <w:color w:val="0070C0"/>
              </w:rPr>
            </w:pPr>
            <w:r w:rsidRPr="0029020B">
              <w:rPr>
                <w:rFonts w:ascii="標楷體" w:eastAsia="標楷體" w:hAnsi="標楷體"/>
                <w:color w:val="0070C0"/>
              </w:rPr>
              <w:t>1</w:t>
            </w:r>
          </w:p>
        </w:tc>
        <w:tc>
          <w:tcPr>
            <w:tcW w:w="2268" w:type="dxa"/>
            <w:tcBorders>
              <w:top w:val="single" w:sz="6" w:space="0" w:color="000000"/>
              <w:left w:val="single" w:sz="6" w:space="0" w:color="000000"/>
              <w:bottom w:val="single" w:sz="6" w:space="0" w:color="000000"/>
              <w:right w:val="single" w:sz="6" w:space="0" w:color="000000"/>
            </w:tcBorders>
            <w:vAlign w:val="center"/>
          </w:tcPr>
          <w:p w14:paraId="273044FA" w14:textId="77777777" w:rsidR="00D8000D" w:rsidRPr="0029020B" w:rsidRDefault="00D8000D" w:rsidP="00DA4FCA">
            <w:pPr>
              <w:spacing w:line="140" w:lineRule="atLeast"/>
              <w:rPr>
                <w:rFonts w:ascii="標楷體" w:eastAsia="標楷體" w:hAnsi="標楷體"/>
                <w:color w:val="0070C0"/>
              </w:rPr>
            </w:pPr>
            <w:r w:rsidRPr="0029020B">
              <w:rPr>
                <w:rFonts w:ascii="標楷體" w:eastAsia="標楷體" w:hAnsi="標楷體"/>
                <w:color w:val="0070C0"/>
              </w:rPr>
              <w:t>OClNo</w:t>
            </w:r>
          </w:p>
        </w:tc>
        <w:tc>
          <w:tcPr>
            <w:tcW w:w="2410" w:type="dxa"/>
            <w:tcBorders>
              <w:top w:val="single" w:sz="6" w:space="0" w:color="000000"/>
              <w:left w:val="single" w:sz="6" w:space="0" w:color="000000"/>
              <w:bottom w:val="single" w:sz="6" w:space="0" w:color="000000"/>
              <w:right w:val="single" w:sz="6" w:space="0" w:color="000000"/>
            </w:tcBorders>
            <w:vAlign w:val="center"/>
          </w:tcPr>
          <w:p w14:paraId="01D2E0D9" w14:textId="77777777" w:rsidR="00D8000D" w:rsidRPr="0029020B" w:rsidRDefault="00D8000D" w:rsidP="00DA4FCA">
            <w:pPr>
              <w:spacing w:line="140" w:lineRule="atLeast"/>
              <w:rPr>
                <w:rFonts w:ascii="標楷體" w:eastAsia="標楷體" w:hAnsi="標楷體"/>
                <w:color w:val="0070C0"/>
              </w:rPr>
            </w:pPr>
            <w:r w:rsidRPr="0029020B">
              <w:rPr>
                <w:rFonts w:ascii="標楷體" w:eastAsia="標楷體" w:hAnsi="標楷體" w:cs="新細明體" w:hint="eastAsia"/>
                <w:color w:val="0070C0"/>
                <w:kern w:val="0"/>
              </w:rPr>
              <w:t>擔保品編號</w:t>
            </w:r>
          </w:p>
        </w:tc>
        <w:tc>
          <w:tcPr>
            <w:tcW w:w="567" w:type="dxa"/>
            <w:tcBorders>
              <w:top w:val="single" w:sz="6" w:space="0" w:color="000000"/>
              <w:left w:val="single" w:sz="6" w:space="0" w:color="000000"/>
              <w:bottom w:val="single" w:sz="6" w:space="0" w:color="000000"/>
              <w:right w:val="single" w:sz="6" w:space="0" w:color="000000"/>
            </w:tcBorders>
            <w:vAlign w:val="center"/>
          </w:tcPr>
          <w:p w14:paraId="120896E3" w14:textId="77777777" w:rsidR="00D8000D" w:rsidRPr="0029020B" w:rsidRDefault="00D8000D"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X</w:t>
            </w:r>
          </w:p>
        </w:tc>
        <w:tc>
          <w:tcPr>
            <w:tcW w:w="709" w:type="dxa"/>
            <w:tcBorders>
              <w:top w:val="single" w:sz="6" w:space="0" w:color="000000"/>
              <w:left w:val="single" w:sz="6" w:space="0" w:color="000000"/>
              <w:bottom w:val="single" w:sz="6" w:space="0" w:color="000000"/>
              <w:right w:val="single" w:sz="6" w:space="0" w:color="000000"/>
            </w:tcBorders>
            <w:vAlign w:val="center"/>
          </w:tcPr>
          <w:p w14:paraId="6E9142D4" w14:textId="77777777" w:rsidR="00D8000D" w:rsidRPr="0029020B" w:rsidRDefault="00D8000D" w:rsidP="00DA4FCA">
            <w:pPr>
              <w:spacing w:line="140" w:lineRule="atLeast"/>
              <w:jc w:val="center"/>
              <w:rPr>
                <w:rFonts w:ascii="標楷體" w:eastAsia="標楷體" w:hAnsi="標楷體"/>
                <w:color w:val="0070C0"/>
              </w:rPr>
            </w:pPr>
            <w:r w:rsidRPr="0029020B">
              <w:rPr>
                <w:rFonts w:ascii="標楷體" w:eastAsia="標楷體" w:hAnsi="標楷體" w:cs="新細明體"/>
                <w:color w:val="0070C0"/>
                <w:kern w:val="0"/>
              </w:rPr>
              <w:t>7</w:t>
            </w:r>
          </w:p>
        </w:tc>
        <w:tc>
          <w:tcPr>
            <w:tcW w:w="2977" w:type="dxa"/>
            <w:tcBorders>
              <w:top w:val="single" w:sz="6" w:space="0" w:color="000000"/>
              <w:left w:val="single" w:sz="6" w:space="0" w:color="000000"/>
              <w:bottom w:val="single" w:sz="6" w:space="0" w:color="000000"/>
              <w:right w:val="single" w:sz="6" w:space="0" w:color="000000"/>
            </w:tcBorders>
            <w:vAlign w:val="center"/>
          </w:tcPr>
          <w:p w14:paraId="55BDB0FB" w14:textId="77777777" w:rsidR="00D8000D" w:rsidRPr="0029020B" w:rsidRDefault="00D8000D" w:rsidP="00DA4FCA">
            <w:pPr>
              <w:spacing w:line="140" w:lineRule="atLeast"/>
              <w:rPr>
                <w:rFonts w:ascii="標楷體" w:eastAsia="標楷體" w:hAnsi="標楷體"/>
                <w:color w:val="0070C0"/>
              </w:rPr>
            </w:pPr>
          </w:p>
        </w:tc>
      </w:tr>
    </w:tbl>
    <w:p w14:paraId="2884507D" w14:textId="77777777" w:rsidR="00D8000D" w:rsidRPr="008F20B5" w:rsidRDefault="00D8000D" w:rsidP="00D8000D">
      <w:pPr>
        <w:ind w:leftChars="500" w:left="1200"/>
        <w:rPr>
          <w:rFonts w:ascii="標楷體" w:eastAsia="標楷體" w:hAnsi="標楷體"/>
        </w:rPr>
      </w:pPr>
    </w:p>
    <w:p w14:paraId="3359206D" w14:textId="77777777" w:rsidR="009C1DD1" w:rsidRPr="008F20B5" w:rsidRDefault="009C1DD1" w:rsidP="009C1DD1">
      <w:pPr>
        <w:ind w:leftChars="500" w:left="1200"/>
        <w:rPr>
          <w:rFonts w:ascii="標楷體" w:eastAsia="標楷體" w:hAnsi="標楷體"/>
        </w:rPr>
      </w:pPr>
    </w:p>
    <w:p w14:paraId="7D3DC9AA" w14:textId="77777777" w:rsidR="0013799E" w:rsidRPr="004A1C2C" w:rsidRDefault="0013799E">
      <w:pPr>
        <w:widowControl/>
        <w:rPr>
          <w:rFonts w:ascii="標楷體" w:eastAsia="標楷體" w:hAnsi="標楷體"/>
        </w:rPr>
      </w:pPr>
      <w:r w:rsidRPr="004A1C2C">
        <w:rPr>
          <w:rFonts w:ascii="標楷體" w:eastAsia="標楷體" w:hAnsi="標楷體"/>
        </w:rPr>
        <w:br w:type="page"/>
      </w:r>
    </w:p>
    <w:p w14:paraId="466E7751" w14:textId="77777777" w:rsidR="009C1DD1" w:rsidRPr="004A1C2C" w:rsidRDefault="009C1DD1" w:rsidP="009C1DD1">
      <w:pPr>
        <w:rPr>
          <w:rFonts w:ascii="標楷體" w:eastAsia="標楷體" w:hAnsi="標楷體"/>
        </w:rPr>
      </w:pPr>
    </w:p>
    <w:p w14:paraId="16E4424F" w14:textId="6AD1F281" w:rsidR="009C1DD1" w:rsidRPr="008F20B5" w:rsidRDefault="00260F95" w:rsidP="00614F5B">
      <w:pPr>
        <w:pStyle w:val="3"/>
        <w:numPr>
          <w:ilvl w:val="2"/>
          <w:numId w:val="63"/>
        </w:numPr>
        <w:spacing w:before="0" w:after="240"/>
        <w:ind w:rightChars="57" w:right="137"/>
        <w:rPr>
          <w:rFonts w:ascii="標楷體" w:hAnsi="標楷體"/>
          <w:b/>
          <w:szCs w:val="32"/>
        </w:rPr>
      </w:pPr>
      <w:bookmarkStart w:id="36" w:name="_L2470火險保費資料查詢修改-依戶號"/>
      <w:bookmarkStart w:id="37" w:name="_L4611續約保單資料維護"/>
      <w:bookmarkEnd w:id="36"/>
      <w:bookmarkEnd w:id="37"/>
      <w:r w:rsidRPr="008F20B5">
        <w:rPr>
          <w:rFonts w:ascii="標楷體" w:hAnsi="標楷體"/>
          <w:b/>
          <w:szCs w:val="32"/>
        </w:rPr>
        <w:t>L4610</w:t>
      </w:r>
      <w:r w:rsidRPr="008F20B5">
        <w:rPr>
          <w:rFonts w:ascii="標楷體" w:hAnsi="標楷體" w:hint="eastAsia"/>
          <w:b/>
          <w:szCs w:val="32"/>
        </w:rPr>
        <w:t>保險單明細資料登錄</w:t>
      </w:r>
    </w:p>
    <w:tbl>
      <w:tblPr>
        <w:tblStyle w:val="ac"/>
        <w:tblW w:w="5050" w:type="pct"/>
        <w:tblLayout w:type="fixed"/>
        <w:tblLook w:val="04A0" w:firstRow="1" w:lastRow="0" w:firstColumn="1" w:lastColumn="0" w:noHBand="0" w:noVBand="1"/>
      </w:tblPr>
      <w:tblGrid>
        <w:gridCol w:w="565"/>
        <w:gridCol w:w="1470"/>
        <w:gridCol w:w="3960"/>
        <w:gridCol w:w="566"/>
        <w:gridCol w:w="566"/>
        <w:gridCol w:w="566"/>
        <w:gridCol w:w="2603"/>
      </w:tblGrid>
      <w:tr w:rsidR="004A2350" w:rsidRPr="008F20B5" w14:paraId="783A4AAD" w14:textId="77777777" w:rsidTr="00614F5B">
        <w:trPr>
          <w:trHeight w:val="340"/>
        </w:trPr>
        <w:tc>
          <w:tcPr>
            <w:tcW w:w="274" w:type="pct"/>
            <w:hideMark/>
          </w:tcPr>
          <w:p w14:paraId="4DD0890B"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序號</w:t>
            </w:r>
          </w:p>
        </w:tc>
        <w:tc>
          <w:tcPr>
            <w:tcW w:w="714" w:type="pct"/>
            <w:hideMark/>
          </w:tcPr>
          <w:p w14:paraId="54265B9D"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英文名稱</w:t>
            </w:r>
          </w:p>
        </w:tc>
        <w:tc>
          <w:tcPr>
            <w:tcW w:w="1923" w:type="pct"/>
            <w:hideMark/>
          </w:tcPr>
          <w:p w14:paraId="5E957019"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中文名稱</w:t>
            </w:r>
          </w:p>
        </w:tc>
        <w:tc>
          <w:tcPr>
            <w:tcW w:w="275" w:type="pct"/>
            <w:hideMark/>
          </w:tcPr>
          <w:p w14:paraId="25FA55A9"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型態</w:t>
            </w:r>
          </w:p>
        </w:tc>
        <w:tc>
          <w:tcPr>
            <w:tcW w:w="275" w:type="pct"/>
            <w:hideMark/>
          </w:tcPr>
          <w:p w14:paraId="0FB5016D"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hint="eastAsia"/>
                <w:kern w:val="0"/>
              </w:rPr>
              <w:t>長度</w:t>
            </w:r>
          </w:p>
        </w:tc>
        <w:tc>
          <w:tcPr>
            <w:tcW w:w="275" w:type="pct"/>
          </w:tcPr>
          <w:p w14:paraId="57BE74DD" w14:textId="0FB8C480" w:rsidR="003719AD" w:rsidRPr="004A1C2C" w:rsidRDefault="003719AD" w:rsidP="00614F5B">
            <w:pPr>
              <w:widowControl/>
              <w:jc w:val="center"/>
              <w:rPr>
                <w:rFonts w:ascii="標楷體" w:eastAsia="標楷體" w:hAnsi="標楷體" w:cs="新細明體"/>
                <w:kern w:val="0"/>
              </w:rPr>
            </w:pPr>
            <w:r>
              <w:rPr>
                <w:rFonts w:ascii="標楷體" w:eastAsia="標楷體" w:hAnsi="標楷體" w:cs="新細明體" w:hint="eastAsia"/>
                <w:kern w:val="0"/>
              </w:rPr>
              <w:t>必填</w:t>
            </w:r>
          </w:p>
        </w:tc>
        <w:tc>
          <w:tcPr>
            <w:tcW w:w="1264" w:type="pct"/>
            <w:hideMark/>
          </w:tcPr>
          <w:p w14:paraId="2E045B96" w14:textId="2A88A8BF" w:rsidR="003719AD" w:rsidRPr="004A1C2C" w:rsidRDefault="003719AD" w:rsidP="0013799E">
            <w:pPr>
              <w:widowControl/>
              <w:rPr>
                <w:rFonts w:ascii="標楷體" w:eastAsia="標楷體" w:hAnsi="標楷體" w:cs="新細明體"/>
                <w:kern w:val="0"/>
              </w:rPr>
            </w:pPr>
            <w:r w:rsidRPr="004A1C2C">
              <w:rPr>
                <w:rFonts w:ascii="標楷體" w:eastAsia="標楷體" w:hAnsi="標楷體" w:cs="新細明體" w:hint="eastAsia"/>
                <w:kern w:val="0"/>
              </w:rPr>
              <w:t>欄位說明</w:t>
            </w:r>
          </w:p>
        </w:tc>
      </w:tr>
      <w:tr w:rsidR="004A2350" w:rsidRPr="008F20B5" w14:paraId="5AC36CF4" w14:textId="77777777" w:rsidTr="00614F5B">
        <w:trPr>
          <w:trHeight w:val="340"/>
        </w:trPr>
        <w:tc>
          <w:tcPr>
            <w:tcW w:w="274" w:type="pct"/>
          </w:tcPr>
          <w:p w14:paraId="6F4FD019" w14:textId="135132EE" w:rsidR="003719AD" w:rsidRPr="004A1C2C" w:rsidRDefault="003719AD" w:rsidP="004A1C2C">
            <w:pPr>
              <w:pStyle w:val="af9"/>
              <w:widowControl/>
              <w:numPr>
                <w:ilvl w:val="0"/>
                <w:numId w:val="42"/>
              </w:numPr>
              <w:ind w:leftChars="0"/>
              <w:jc w:val="center"/>
              <w:rPr>
                <w:rFonts w:ascii="標楷體" w:eastAsia="標楷體" w:hAnsi="標楷體" w:cs="新細明體"/>
                <w:kern w:val="0"/>
              </w:rPr>
            </w:pPr>
          </w:p>
        </w:tc>
        <w:tc>
          <w:tcPr>
            <w:tcW w:w="714" w:type="pct"/>
            <w:hideMark/>
          </w:tcPr>
          <w:p w14:paraId="63EF35A8" w14:textId="2D1B95E0" w:rsidR="003719AD" w:rsidRPr="004A1C2C" w:rsidRDefault="003719AD" w:rsidP="0013799E">
            <w:pPr>
              <w:widowControl/>
              <w:rPr>
                <w:rFonts w:ascii="標楷體" w:eastAsia="標楷體" w:hAnsi="標楷體" w:cs="新細明體"/>
                <w:kern w:val="0"/>
              </w:rPr>
            </w:pPr>
            <w:r w:rsidRPr="004A1C2C">
              <w:rPr>
                <w:rFonts w:ascii="標楷體" w:eastAsia="標楷體" w:hAnsi="標楷體" w:cs="新細明體"/>
                <w:kern w:val="0"/>
              </w:rPr>
              <w:t>TranCode</w:t>
            </w:r>
          </w:p>
        </w:tc>
        <w:tc>
          <w:tcPr>
            <w:tcW w:w="1923" w:type="pct"/>
            <w:hideMark/>
          </w:tcPr>
          <w:p w14:paraId="6AEA617E" w14:textId="77777777" w:rsidR="003719AD" w:rsidRPr="004A1C2C" w:rsidRDefault="003719AD" w:rsidP="0013799E">
            <w:pPr>
              <w:widowControl/>
              <w:rPr>
                <w:rFonts w:ascii="標楷體" w:eastAsia="標楷體" w:hAnsi="標楷體" w:cs="新細明體"/>
                <w:kern w:val="0"/>
              </w:rPr>
            </w:pPr>
            <w:r w:rsidRPr="004A1C2C">
              <w:rPr>
                <w:rFonts w:ascii="標楷體" w:eastAsia="標楷體" w:hAnsi="標楷體" w:cs="新細明體" w:hint="eastAsia"/>
                <w:kern w:val="0"/>
              </w:rPr>
              <w:t>交易代號</w:t>
            </w:r>
          </w:p>
        </w:tc>
        <w:tc>
          <w:tcPr>
            <w:tcW w:w="275" w:type="pct"/>
            <w:hideMark/>
          </w:tcPr>
          <w:p w14:paraId="3CAB1B74"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kern w:val="0"/>
              </w:rPr>
              <w:t>X</w:t>
            </w:r>
          </w:p>
        </w:tc>
        <w:tc>
          <w:tcPr>
            <w:tcW w:w="275" w:type="pct"/>
            <w:hideMark/>
          </w:tcPr>
          <w:p w14:paraId="0B491493" w14:textId="77777777" w:rsidR="003719AD" w:rsidRPr="004A1C2C" w:rsidRDefault="003719AD" w:rsidP="0013799E">
            <w:pPr>
              <w:widowControl/>
              <w:jc w:val="center"/>
              <w:rPr>
                <w:rFonts w:ascii="標楷體" w:eastAsia="標楷體" w:hAnsi="標楷體" w:cs="新細明體"/>
                <w:kern w:val="0"/>
              </w:rPr>
            </w:pPr>
            <w:r w:rsidRPr="004A1C2C">
              <w:rPr>
                <w:rFonts w:ascii="標楷體" w:eastAsia="標楷體" w:hAnsi="標楷體" w:cs="新細明體"/>
                <w:kern w:val="0"/>
              </w:rPr>
              <w:t>5</w:t>
            </w:r>
          </w:p>
        </w:tc>
        <w:tc>
          <w:tcPr>
            <w:tcW w:w="275" w:type="pct"/>
          </w:tcPr>
          <w:p w14:paraId="58B39574" w14:textId="22626549" w:rsidR="003719AD" w:rsidRPr="004A1C2C" w:rsidRDefault="005B50C9"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hideMark/>
          </w:tcPr>
          <w:p w14:paraId="0DA7004E" w14:textId="40961515" w:rsidR="003719AD" w:rsidRPr="004A1C2C" w:rsidRDefault="003719AD" w:rsidP="0013799E">
            <w:pPr>
              <w:widowControl/>
              <w:rPr>
                <w:rFonts w:ascii="標楷體" w:eastAsia="標楷體" w:hAnsi="標楷體" w:cs="新細明體"/>
                <w:kern w:val="0"/>
              </w:rPr>
            </w:pPr>
            <w:r w:rsidRPr="004A1C2C">
              <w:rPr>
                <w:rFonts w:ascii="標楷體" w:eastAsia="標楷體" w:hAnsi="標楷體" w:cs="新細明體"/>
                <w:kern w:val="0"/>
              </w:rPr>
              <w:t>L4610</w:t>
            </w:r>
          </w:p>
        </w:tc>
      </w:tr>
      <w:tr w:rsidR="004A2350" w:rsidRPr="008F20B5" w14:paraId="7B97B641" w14:textId="77777777" w:rsidTr="00614F5B">
        <w:trPr>
          <w:trHeight w:val="340"/>
        </w:trPr>
        <w:tc>
          <w:tcPr>
            <w:tcW w:w="274" w:type="pct"/>
          </w:tcPr>
          <w:p w14:paraId="3BBBD27E" w14:textId="6A2CA900" w:rsidR="003719AD" w:rsidRPr="004A1C2C" w:rsidRDefault="003719AD" w:rsidP="004A1C2C">
            <w:pPr>
              <w:pStyle w:val="af9"/>
              <w:widowControl/>
              <w:numPr>
                <w:ilvl w:val="0"/>
                <w:numId w:val="42"/>
              </w:numPr>
              <w:ind w:leftChars="0"/>
              <w:jc w:val="center"/>
              <w:rPr>
                <w:rFonts w:ascii="標楷體" w:eastAsia="標楷體" w:hAnsi="標楷體" w:cs="新細明體"/>
                <w:kern w:val="0"/>
              </w:rPr>
            </w:pPr>
          </w:p>
        </w:tc>
        <w:tc>
          <w:tcPr>
            <w:tcW w:w="714" w:type="pct"/>
          </w:tcPr>
          <w:p w14:paraId="2F8705B0" w14:textId="16D7A783" w:rsidR="003719AD" w:rsidRPr="004A1C2C" w:rsidRDefault="003719AD" w:rsidP="00492ECF">
            <w:pPr>
              <w:widowControl/>
              <w:rPr>
                <w:rFonts w:ascii="標楷體" w:eastAsia="標楷體" w:hAnsi="標楷體" w:cs="新細明體"/>
                <w:kern w:val="0"/>
              </w:rPr>
            </w:pPr>
            <w:r w:rsidRPr="004A1C2C">
              <w:rPr>
                <w:rFonts w:ascii="標楷體" w:eastAsia="標楷體" w:hAnsi="標楷體"/>
              </w:rPr>
              <w:t>FunctionCode</w:t>
            </w:r>
          </w:p>
        </w:tc>
        <w:tc>
          <w:tcPr>
            <w:tcW w:w="1923" w:type="pct"/>
          </w:tcPr>
          <w:p w14:paraId="69F20993" w14:textId="191A979F" w:rsidR="003719AD" w:rsidRPr="004A1C2C" w:rsidRDefault="003719AD" w:rsidP="00492ECF">
            <w:pPr>
              <w:widowControl/>
              <w:rPr>
                <w:rFonts w:ascii="標楷體" w:eastAsia="標楷體" w:hAnsi="標楷體" w:cs="新細明體"/>
                <w:kern w:val="0"/>
              </w:rPr>
            </w:pPr>
            <w:r w:rsidRPr="004A1C2C">
              <w:rPr>
                <w:rFonts w:ascii="標楷體" w:eastAsia="標楷體" w:hAnsi="標楷體" w:cs="新細明體" w:hint="eastAsia"/>
                <w:kern w:val="0"/>
              </w:rPr>
              <w:t>功能</w:t>
            </w:r>
          </w:p>
        </w:tc>
        <w:tc>
          <w:tcPr>
            <w:tcW w:w="275" w:type="pct"/>
          </w:tcPr>
          <w:p w14:paraId="0566480A" w14:textId="104AAB10"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X</w:t>
            </w:r>
          </w:p>
        </w:tc>
        <w:tc>
          <w:tcPr>
            <w:tcW w:w="275" w:type="pct"/>
          </w:tcPr>
          <w:p w14:paraId="3FE64FDF" w14:textId="51143DEB"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1</w:t>
            </w:r>
          </w:p>
        </w:tc>
        <w:tc>
          <w:tcPr>
            <w:tcW w:w="275" w:type="pct"/>
          </w:tcPr>
          <w:p w14:paraId="576F552A" w14:textId="6F55DB76" w:rsidR="003719AD" w:rsidRPr="004A1C2C" w:rsidRDefault="005B50C9"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tcPr>
          <w:p w14:paraId="0192E63F" w14:textId="7C796046" w:rsidR="003719AD" w:rsidRPr="004A1C2C" w:rsidRDefault="003719AD" w:rsidP="00492ECF">
            <w:pPr>
              <w:widowControl/>
              <w:rPr>
                <w:rFonts w:ascii="標楷體" w:eastAsia="標楷體" w:hAnsi="標楷體" w:cs="新細明體"/>
                <w:kern w:val="0"/>
              </w:rPr>
            </w:pPr>
            <w:r w:rsidRPr="004A1C2C">
              <w:rPr>
                <w:rFonts w:ascii="標楷體" w:eastAsia="標楷體" w:hAnsi="標楷體" w:cs="新細明體"/>
                <w:kern w:val="0"/>
              </w:rPr>
              <w:t>1:新增;2:修改;4:刪除</w:t>
            </w:r>
          </w:p>
        </w:tc>
      </w:tr>
      <w:tr w:rsidR="004A2350" w:rsidRPr="005B50C9" w14:paraId="1BD5967F" w14:textId="77777777" w:rsidTr="00614F5B">
        <w:trPr>
          <w:trHeight w:val="340"/>
        </w:trPr>
        <w:tc>
          <w:tcPr>
            <w:tcW w:w="274" w:type="pct"/>
          </w:tcPr>
          <w:p w14:paraId="1637A476" w14:textId="7D8907CA" w:rsidR="003719AD" w:rsidRPr="00614F5B" w:rsidRDefault="003719AD" w:rsidP="004A1C2C">
            <w:pPr>
              <w:pStyle w:val="af9"/>
              <w:widowControl/>
              <w:numPr>
                <w:ilvl w:val="0"/>
                <w:numId w:val="42"/>
              </w:numPr>
              <w:ind w:leftChars="0"/>
              <w:jc w:val="center"/>
              <w:rPr>
                <w:rFonts w:ascii="標楷體" w:eastAsia="標楷體" w:hAnsi="標楷體" w:cs="新細明體"/>
                <w:color w:val="FF0000"/>
                <w:kern w:val="0"/>
              </w:rPr>
            </w:pPr>
          </w:p>
        </w:tc>
        <w:tc>
          <w:tcPr>
            <w:tcW w:w="714" w:type="pct"/>
            <w:hideMark/>
          </w:tcPr>
          <w:p w14:paraId="6FACF1D8" w14:textId="5648C55D" w:rsidR="003719AD" w:rsidRPr="00614F5B" w:rsidRDefault="003719AD" w:rsidP="00492ECF">
            <w:pPr>
              <w:widowControl/>
              <w:rPr>
                <w:rFonts w:ascii="標楷體" w:eastAsia="標楷體" w:hAnsi="標楷體" w:cs="新細明體"/>
                <w:color w:val="FF0000"/>
                <w:kern w:val="0"/>
              </w:rPr>
            </w:pPr>
            <w:r w:rsidRPr="00614F5B">
              <w:rPr>
                <w:rFonts w:ascii="標楷體" w:eastAsia="標楷體" w:hAnsi="標楷體"/>
                <w:color w:val="FF0000"/>
              </w:rPr>
              <w:t>InsuFlag</w:t>
            </w:r>
          </w:p>
        </w:tc>
        <w:tc>
          <w:tcPr>
            <w:tcW w:w="1923" w:type="pct"/>
          </w:tcPr>
          <w:p w14:paraId="58C6E766" w14:textId="40C8674A" w:rsidR="003719AD" w:rsidRPr="00614F5B" w:rsidRDefault="003719AD" w:rsidP="00492ECF">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新保記號</w:t>
            </w:r>
          </w:p>
        </w:tc>
        <w:tc>
          <w:tcPr>
            <w:tcW w:w="275" w:type="pct"/>
          </w:tcPr>
          <w:p w14:paraId="61A81EAD" w14:textId="27E7BC06" w:rsidR="003719AD" w:rsidRPr="00614F5B" w:rsidRDefault="003719AD" w:rsidP="00492EC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75" w:type="pct"/>
          </w:tcPr>
          <w:p w14:paraId="09ADBEE6" w14:textId="248AD8AF" w:rsidR="003719AD" w:rsidRPr="00614F5B" w:rsidRDefault="003719AD" w:rsidP="00492ECF">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1</w:t>
            </w:r>
          </w:p>
        </w:tc>
        <w:tc>
          <w:tcPr>
            <w:tcW w:w="275" w:type="pct"/>
          </w:tcPr>
          <w:p w14:paraId="0D34AD2B" w14:textId="77777777" w:rsidR="003719AD" w:rsidRPr="00614F5B" w:rsidRDefault="003719AD" w:rsidP="00614F5B">
            <w:pPr>
              <w:widowControl/>
              <w:jc w:val="center"/>
              <w:rPr>
                <w:rFonts w:ascii="標楷體" w:eastAsia="標楷體" w:hAnsi="標楷體" w:cs="新細明體"/>
                <w:color w:val="FF0000"/>
                <w:kern w:val="0"/>
              </w:rPr>
            </w:pPr>
          </w:p>
        </w:tc>
        <w:tc>
          <w:tcPr>
            <w:tcW w:w="1264" w:type="pct"/>
          </w:tcPr>
          <w:p w14:paraId="69812E2E" w14:textId="65231049" w:rsidR="003719AD" w:rsidRPr="00614F5B" w:rsidRDefault="003719AD" w:rsidP="00492ECF">
            <w:pPr>
              <w:widowControl/>
              <w:rPr>
                <w:rFonts w:ascii="標楷體" w:eastAsia="標楷體" w:hAnsi="標楷體" w:cs="新細明體"/>
                <w:color w:val="FF0000"/>
                <w:kern w:val="0"/>
              </w:rPr>
            </w:pPr>
            <w:r w:rsidRPr="00614F5B">
              <w:rPr>
                <w:rFonts w:ascii="標楷體" w:eastAsia="標楷體" w:hAnsi="標楷體" w:cs="新細明體"/>
                <w:color w:val="FF0000"/>
                <w:kern w:val="0"/>
              </w:rPr>
              <w:t>1:</w:t>
            </w:r>
            <w:r w:rsidRPr="00614F5B">
              <w:rPr>
                <w:rFonts w:ascii="標楷體" w:eastAsia="標楷體" w:hAnsi="標楷體" w:cs="新細明體" w:hint="eastAsia"/>
                <w:color w:val="FF0000"/>
                <w:kern w:val="0"/>
              </w:rPr>
              <w:t>新保</w:t>
            </w:r>
            <w:r w:rsidRPr="00614F5B">
              <w:rPr>
                <w:rFonts w:ascii="標楷體" w:eastAsia="標楷體" w:hAnsi="標楷體" w:cs="新細明體"/>
                <w:color w:val="FF0000"/>
                <w:kern w:val="0"/>
              </w:rPr>
              <w:t>;2:自保</w:t>
            </w:r>
          </w:p>
        </w:tc>
      </w:tr>
      <w:tr w:rsidR="004A2350" w:rsidRPr="008F20B5" w14:paraId="6F049C7E" w14:textId="77777777" w:rsidTr="00614F5B">
        <w:trPr>
          <w:trHeight w:val="340"/>
        </w:trPr>
        <w:tc>
          <w:tcPr>
            <w:tcW w:w="274" w:type="pct"/>
          </w:tcPr>
          <w:p w14:paraId="3C7135E3" w14:textId="7DD80BDA" w:rsidR="003719AD" w:rsidRPr="004A1C2C" w:rsidRDefault="003719AD" w:rsidP="004A1C2C">
            <w:pPr>
              <w:pStyle w:val="af9"/>
              <w:widowControl/>
              <w:numPr>
                <w:ilvl w:val="0"/>
                <w:numId w:val="42"/>
              </w:numPr>
              <w:ind w:leftChars="0"/>
              <w:jc w:val="center"/>
              <w:rPr>
                <w:rFonts w:ascii="標楷體" w:eastAsia="標楷體" w:hAnsi="標楷體" w:cs="新細明體"/>
                <w:kern w:val="0"/>
              </w:rPr>
            </w:pPr>
          </w:p>
        </w:tc>
        <w:tc>
          <w:tcPr>
            <w:tcW w:w="714" w:type="pct"/>
          </w:tcPr>
          <w:p w14:paraId="5E2D08D3" w14:textId="70B97904" w:rsidR="003719AD" w:rsidRPr="004A1C2C" w:rsidRDefault="003719AD" w:rsidP="00492ECF">
            <w:pPr>
              <w:widowControl/>
              <w:rPr>
                <w:rFonts w:ascii="標楷體" w:eastAsia="標楷體" w:hAnsi="標楷體" w:cs="新細明體"/>
                <w:kern w:val="0"/>
              </w:rPr>
            </w:pPr>
            <w:r w:rsidRPr="004A1C2C">
              <w:rPr>
                <w:rFonts w:ascii="標楷體" w:eastAsia="標楷體" w:hAnsi="標楷體"/>
              </w:rPr>
              <w:t>ClCode1</w:t>
            </w:r>
          </w:p>
        </w:tc>
        <w:tc>
          <w:tcPr>
            <w:tcW w:w="1923" w:type="pct"/>
          </w:tcPr>
          <w:p w14:paraId="00B86BCF" w14:textId="36EE3651" w:rsidR="003719AD" w:rsidRPr="004A1C2C" w:rsidRDefault="003719AD" w:rsidP="00492ECF">
            <w:pPr>
              <w:widowControl/>
              <w:rPr>
                <w:rFonts w:ascii="標楷體" w:eastAsia="標楷體" w:hAnsi="標楷體" w:cs="新細明體"/>
                <w:kern w:val="0"/>
              </w:rPr>
            </w:pPr>
            <w:r w:rsidRPr="004A1C2C">
              <w:rPr>
                <w:rFonts w:ascii="標楷體" w:eastAsia="標楷體" w:hAnsi="標楷體" w:cs="新細明體" w:hint="eastAsia"/>
                <w:kern w:val="0"/>
              </w:rPr>
              <w:t>擔保品代號</w:t>
            </w:r>
            <w:r w:rsidRPr="004A1C2C">
              <w:rPr>
                <w:rFonts w:ascii="標楷體" w:eastAsia="標楷體" w:hAnsi="標楷體" w:cs="新細明體"/>
                <w:kern w:val="0"/>
              </w:rPr>
              <w:t>1</w:t>
            </w:r>
          </w:p>
        </w:tc>
        <w:tc>
          <w:tcPr>
            <w:tcW w:w="275" w:type="pct"/>
          </w:tcPr>
          <w:p w14:paraId="3E0C9FEB" w14:textId="6BA68562"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X</w:t>
            </w:r>
          </w:p>
        </w:tc>
        <w:tc>
          <w:tcPr>
            <w:tcW w:w="275" w:type="pct"/>
          </w:tcPr>
          <w:p w14:paraId="055FCB4C" w14:textId="6E57F723"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1</w:t>
            </w:r>
          </w:p>
        </w:tc>
        <w:tc>
          <w:tcPr>
            <w:tcW w:w="275" w:type="pct"/>
          </w:tcPr>
          <w:p w14:paraId="1FC57DAB" w14:textId="41299EA1" w:rsidR="003719AD" w:rsidRPr="004A1C2C" w:rsidRDefault="005B50C9"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tcPr>
          <w:p w14:paraId="4706E825" w14:textId="0FDF7820" w:rsidR="003719AD" w:rsidRPr="004A1C2C" w:rsidRDefault="005B50C9" w:rsidP="00492ECF">
            <w:pPr>
              <w:widowControl/>
              <w:rPr>
                <w:rFonts w:ascii="標楷體" w:eastAsia="標楷體" w:hAnsi="標楷體" w:cs="新細明體"/>
                <w:kern w:val="0"/>
              </w:rPr>
            </w:pPr>
            <w:r>
              <w:rPr>
                <w:rFonts w:ascii="標楷體" w:eastAsia="標楷體" w:hAnsi="標楷體" w:cs="新細明體" w:hint="eastAsia"/>
                <w:kern w:val="0"/>
              </w:rPr>
              <w:t>固定為1</w:t>
            </w:r>
          </w:p>
        </w:tc>
      </w:tr>
      <w:tr w:rsidR="004A2350" w:rsidRPr="008F20B5" w14:paraId="35759466" w14:textId="77777777" w:rsidTr="00614F5B">
        <w:trPr>
          <w:trHeight w:val="340"/>
        </w:trPr>
        <w:tc>
          <w:tcPr>
            <w:tcW w:w="274" w:type="pct"/>
          </w:tcPr>
          <w:p w14:paraId="209365FF" w14:textId="44848C02" w:rsidR="003719AD" w:rsidRPr="004A1C2C" w:rsidRDefault="003719AD" w:rsidP="004A1C2C">
            <w:pPr>
              <w:pStyle w:val="af9"/>
              <w:widowControl/>
              <w:numPr>
                <w:ilvl w:val="0"/>
                <w:numId w:val="42"/>
              </w:numPr>
              <w:ind w:leftChars="0"/>
              <w:jc w:val="center"/>
              <w:rPr>
                <w:rFonts w:ascii="標楷體" w:eastAsia="標楷體" w:hAnsi="標楷體" w:cs="新細明體"/>
                <w:kern w:val="0"/>
              </w:rPr>
            </w:pPr>
          </w:p>
        </w:tc>
        <w:tc>
          <w:tcPr>
            <w:tcW w:w="714" w:type="pct"/>
          </w:tcPr>
          <w:p w14:paraId="51BCAD18" w14:textId="2B348F9B" w:rsidR="003719AD" w:rsidRPr="004A1C2C" w:rsidRDefault="003719AD" w:rsidP="00492ECF">
            <w:pPr>
              <w:widowControl/>
              <w:rPr>
                <w:rFonts w:ascii="標楷體" w:eastAsia="標楷體" w:hAnsi="標楷體" w:cs="新細明體"/>
                <w:kern w:val="0"/>
              </w:rPr>
            </w:pPr>
            <w:r w:rsidRPr="004A1C2C">
              <w:rPr>
                <w:rFonts w:ascii="標楷體" w:eastAsia="標楷體" w:hAnsi="標楷體"/>
              </w:rPr>
              <w:t>ClCode2</w:t>
            </w:r>
          </w:p>
        </w:tc>
        <w:tc>
          <w:tcPr>
            <w:tcW w:w="1923" w:type="pct"/>
          </w:tcPr>
          <w:p w14:paraId="4E495A2B" w14:textId="0D125CBA" w:rsidR="003719AD" w:rsidRPr="004A1C2C" w:rsidRDefault="003719AD" w:rsidP="00492ECF">
            <w:pPr>
              <w:widowControl/>
              <w:rPr>
                <w:rFonts w:ascii="標楷體" w:eastAsia="標楷體" w:hAnsi="標楷體" w:cs="新細明體"/>
                <w:kern w:val="0"/>
              </w:rPr>
            </w:pPr>
            <w:r w:rsidRPr="004A1C2C">
              <w:rPr>
                <w:rFonts w:ascii="標楷體" w:eastAsia="標楷體" w:hAnsi="標楷體" w:cs="新細明體" w:hint="eastAsia"/>
                <w:kern w:val="0"/>
              </w:rPr>
              <w:t>擔保品代號</w:t>
            </w:r>
            <w:r w:rsidRPr="004A1C2C">
              <w:rPr>
                <w:rFonts w:ascii="標楷體" w:eastAsia="標楷體" w:hAnsi="標楷體" w:cs="新細明體"/>
                <w:kern w:val="0"/>
              </w:rPr>
              <w:t>2</w:t>
            </w:r>
          </w:p>
        </w:tc>
        <w:tc>
          <w:tcPr>
            <w:tcW w:w="275" w:type="pct"/>
          </w:tcPr>
          <w:p w14:paraId="6F150566" w14:textId="147C0378"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X</w:t>
            </w:r>
          </w:p>
        </w:tc>
        <w:tc>
          <w:tcPr>
            <w:tcW w:w="275" w:type="pct"/>
          </w:tcPr>
          <w:p w14:paraId="147D1BD5" w14:textId="749DD966"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2</w:t>
            </w:r>
          </w:p>
        </w:tc>
        <w:tc>
          <w:tcPr>
            <w:tcW w:w="275" w:type="pct"/>
          </w:tcPr>
          <w:p w14:paraId="2B94816D" w14:textId="0989526C" w:rsidR="003719AD" w:rsidRPr="004A1C2C" w:rsidRDefault="005B50C9"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tcPr>
          <w:p w14:paraId="1EA184EF" w14:textId="7672C24A" w:rsidR="003719AD" w:rsidRPr="004A1C2C" w:rsidRDefault="003719AD" w:rsidP="00492ECF">
            <w:pPr>
              <w:widowControl/>
              <w:rPr>
                <w:rFonts w:ascii="標楷體" w:eastAsia="標楷體" w:hAnsi="標楷體" w:cs="新細明體"/>
                <w:kern w:val="0"/>
              </w:rPr>
            </w:pPr>
          </w:p>
        </w:tc>
      </w:tr>
      <w:tr w:rsidR="004A2350" w:rsidRPr="008F20B5" w14:paraId="59EBE178" w14:textId="77777777" w:rsidTr="00614F5B">
        <w:trPr>
          <w:trHeight w:val="340"/>
        </w:trPr>
        <w:tc>
          <w:tcPr>
            <w:tcW w:w="274" w:type="pct"/>
          </w:tcPr>
          <w:p w14:paraId="4ED43154" w14:textId="027FA835" w:rsidR="003719AD" w:rsidRPr="004A1C2C" w:rsidRDefault="003719AD" w:rsidP="004A1C2C">
            <w:pPr>
              <w:pStyle w:val="af9"/>
              <w:widowControl/>
              <w:numPr>
                <w:ilvl w:val="0"/>
                <w:numId w:val="42"/>
              </w:numPr>
              <w:ind w:leftChars="0"/>
              <w:jc w:val="center"/>
              <w:rPr>
                <w:rFonts w:ascii="標楷體" w:eastAsia="標楷體" w:hAnsi="標楷體" w:cs="新細明體"/>
                <w:kern w:val="0"/>
              </w:rPr>
            </w:pPr>
          </w:p>
        </w:tc>
        <w:tc>
          <w:tcPr>
            <w:tcW w:w="714" w:type="pct"/>
            <w:noWrap/>
            <w:hideMark/>
          </w:tcPr>
          <w:p w14:paraId="3D754932" w14:textId="7664B81E" w:rsidR="003719AD" w:rsidRPr="004A1C2C" w:rsidRDefault="003719AD" w:rsidP="00492ECF">
            <w:pPr>
              <w:widowControl/>
              <w:rPr>
                <w:rFonts w:ascii="標楷體" w:eastAsia="標楷體" w:hAnsi="標楷體" w:cs="新細明體"/>
                <w:kern w:val="0"/>
              </w:rPr>
            </w:pPr>
            <w:r w:rsidRPr="004A1C2C">
              <w:rPr>
                <w:rFonts w:ascii="標楷體" w:eastAsia="標楷體" w:hAnsi="標楷體"/>
              </w:rPr>
              <w:t>ClNo</w:t>
            </w:r>
          </w:p>
        </w:tc>
        <w:tc>
          <w:tcPr>
            <w:tcW w:w="1923" w:type="pct"/>
            <w:noWrap/>
            <w:hideMark/>
          </w:tcPr>
          <w:p w14:paraId="5785C94C" w14:textId="77777777" w:rsidR="003719AD" w:rsidRPr="004A1C2C" w:rsidRDefault="003719AD" w:rsidP="00492ECF">
            <w:pPr>
              <w:widowControl/>
              <w:rPr>
                <w:rFonts w:ascii="標楷體" w:eastAsia="標楷體" w:hAnsi="標楷體" w:cs="新細明體"/>
                <w:kern w:val="0"/>
              </w:rPr>
            </w:pPr>
            <w:r w:rsidRPr="004A1C2C">
              <w:rPr>
                <w:rFonts w:ascii="標楷體" w:eastAsia="標楷體" w:hAnsi="標楷體" w:cs="新細明體" w:hint="eastAsia"/>
                <w:kern w:val="0"/>
              </w:rPr>
              <w:t>擔保品編號</w:t>
            </w:r>
          </w:p>
        </w:tc>
        <w:tc>
          <w:tcPr>
            <w:tcW w:w="275" w:type="pct"/>
            <w:hideMark/>
          </w:tcPr>
          <w:p w14:paraId="4288430C" w14:textId="10F83FF4"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X</w:t>
            </w:r>
          </w:p>
        </w:tc>
        <w:tc>
          <w:tcPr>
            <w:tcW w:w="275" w:type="pct"/>
            <w:noWrap/>
            <w:hideMark/>
          </w:tcPr>
          <w:p w14:paraId="0081066B" w14:textId="1EBA3129" w:rsidR="003719AD" w:rsidRPr="004A1C2C" w:rsidRDefault="003719AD" w:rsidP="00492ECF">
            <w:pPr>
              <w:widowControl/>
              <w:jc w:val="center"/>
              <w:rPr>
                <w:rFonts w:ascii="標楷體" w:eastAsia="標楷體" w:hAnsi="標楷體" w:cs="新細明體"/>
                <w:kern w:val="0"/>
              </w:rPr>
            </w:pPr>
            <w:r w:rsidRPr="004A1C2C">
              <w:rPr>
                <w:rFonts w:ascii="標楷體" w:eastAsia="標楷體" w:hAnsi="標楷體" w:cs="新細明體"/>
                <w:kern w:val="0"/>
              </w:rPr>
              <w:t>7</w:t>
            </w:r>
          </w:p>
        </w:tc>
        <w:tc>
          <w:tcPr>
            <w:tcW w:w="275" w:type="pct"/>
          </w:tcPr>
          <w:p w14:paraId="628B01BD" w14:textId="4DD32BF6" w:rsidR="003719AD" w:rsidRPr="004A1C2C" w:rsidRDefault="005B50C9"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noWrap/>
            <w:hideMark/>
          </w:tcPr>
          <w:p w14:paraId="70DFEF4A" w14:textId="7B3605D7" w:rsidR="003719AD" w:rsidRPr="004A1C2C" w:rsidRDefault="003719AD" w:rsidP="00492ECF">
            <w:pPr>
              <w:widowControl/>
              <w:rPr>
                <w:rFonts w:ascii="標楷體" w:eastAsia="標楷體" w:hAnsi="標楷體" w:cs="新細明體"/>
                <w:kern w:val="0"/>
              </w:rPr>
            </w:pPr>
          </w:p>
        </w:tc>
      </w:tr>
      <w:tr w:rsidR="004A2350" w:rsidRPr="005B50C9" w14:paraId="3C59E056" w14:textId="77777777" w:rsidTr="00614F5B">
        <w:trPr>
          <w:trHeight w:val="340"/>
        </w:trPr>
        <w:tc>
          <w:tcPr>
            <w:tcW w:w="274" w:type="pct"/>
          </w:tcPr>
          <w:p w14:paraId="352467EE" w14:textId="77777777" w:rsidR="003719AD" w:rsidRPr="00614F5B" w:rsidRDefault="003719AD" w:rsidP="004A1C2C">
            <w:pPr>
              <w:pStyle w:val="af9"/>
              <w:numPr>
                <w:ilvl w:val="0"/>
                <w:numId w:val="42"/>
              </w:numPr>
              <w:ind w:leftChars="0"/>
              <w:jc w:val="center"/>
              <w:rPr>
                <w:rFonts w:ascii="標楷體" w:eastAsia="標楷體" w:hAnsi="標楷體"/>
                <w:color w:val="000000" w:themeColor="text1"/>
              </w:rPr>
            </w:pPr>
          </w:p>
        </w:tc>
        <w:tc>
          <w:tcPr>
            <w:tcW w:w="714" w:type="pct"/>
            <w:noWrap/>
          </w:tcPr>
          <w:p w14:paraId="50B3DC0B" w14:textId="40F8BA82" w:rsidR="003719AD" w:rsidRPr="00614F5B" w:rsidRDefault="003719AD" w:rsidP="00492ECF">
            <w:pPr>
              <w:widowControl/>
              <w:rPr>
                <w:rFonts w:ascii="標楷體" w:eastAsia="標楷體" w:hAnsi="標楷體" w:cs="新細明體"/>
                <w:color w:val="000000" w:themeColor="text1"/>
                <w:kern w:val="0"/>
              </w:rPr>
            </w:pPr>
            <w:r w:rsidRPr="00614F5B">
              <w:rPr>
                <w:rFonts w:ascii="標楷體" w:eastAsia="標楷體" w:hAnsi="標楷體" w:cs="新細明體"/>
                <w:color w:val="000000" w:themeColor="text1"/>
                <w:kern w:val="0"/>
              </w:rPr>
              <w:t>PrevInsuNo</w:t>
            </w:r>
          </w:p>
        </w:tc>
        <w:tc>
          <w:tcPr>
            <w:tcW w:w="1923" w:type="pct"/>
            <w:noWrap/>
          </w:tcPr>
          <w:p w14:paraId="1F0D6FE2" w14:textId="3E0B6A5B" w:rsidR="003719AD" w:rsidRPr="00614F5B" w:rsidRDefault="003719AD" w:rsidP="00492ECF">
            <w:pPr>
              <w:widowControl/>
              <w:rPr>
                <w:rFonts w:ascii="標楷體" w:eastAsia="標楷體" w:hAnsi="標楷體" w:cs="新細明體"/>
                <w:color w:val="000000" w:themeColor="text1"/>
                <w:kern w:val="0"/>
              </w:rPr>
            </w:pPr>
            <w:r w:rsidRPr="00614F5B">
              <w:rPr>
                <w:rFonts w:ascii="標楷體" w:eastAsia="標楷體" w:hAnsi="標楷體" w:cs="新細明體" w:hint="eastAsia"/>
                <w:color w:val="000000" w:themeColor="text1"/>
                <w:kern w:val="0"/>
              </w:rPr>
              <w:t>原保單號碼</w:t>
            </w:r>
          </w:p>
        </w:tc>
        <w:tc>
          <w:tcPr>
            <w:tcW w:w="275" w:type="pct"/>
          </w:tcPr>
          <w:p w14:paraId="6189FB6E" w14:textId="5F857398" w:rsidR="003719AD" w:rsidRPr="00614F5B" w:rsidRDefault="003719AD" w:rsidP="00492ECF">
            <w:pPr>
              <w:widowControl/>
              <w:jc w:val="center"/>
              <w:rPr>
                <w:rFonts w:ascii="標楷體" w:eastAsia="標楷體" w:hAnsi="標楷體" w:cs="新細明體"/>
                <w:color w:val="000000" w:themeColor="text1"/>
                <w:kern w:val="0"/>
              </w:rPr>
            </w:pPr>
            <w:r w:rsidRPr="00614F5B">
              <w:rPr>
                <w:rFonts w:ascii="標楷體" w:eastAsia="標楷體" w:hAnsi="標楷體" w:cs="新細明體"/>
                <w:color w:val="000000" w:themeColor="text1"/>
                <w:kern w:val="0"/>
              </w:rPr>
              <w:t>X</w:t>
            </w:r>
          </w:p>
        </w:tc>
        <w:tc>
          <w:tcPr>
            <w:tcW w:w="275" w:type="pct"/>
            <w:noWrap/>
          </w:tcPr>
          <w:p w14:paraId="057F8BFF" w14:textId="1DB0807D" w:rsidR="003719AD" w:rsidRPr="00614F5B" w:rsidRDefault="003719AD" w:rsidP="00492ECF">
            <w:pPr>
              <w:widowControl/>
              <w:jc w:val="center"/>
              <w:rPr>
                <w:rFonts w:ascii="標楷體" w:eastAsia="標楷體" w:hAnsi="標楷體" w:cs="新細明體"/>
                <w:color w:val="000000" w:themeColor="text1"/>
                <w:kern w:val="0"/>
              </w:rPr>
            </w:pPr>
            <w:r w:rsidRPr="00614F5B">
              <w:rPr>
                <w:rFonts w:ascii="標楷體" w:eastAsia="標楷體" w:hAnsi="標楷體" w:cs="新細明體"/>
                <w:color w:val="000000" w:themeColor="text1"/>
                <w:kern w:val="0"/>
              </w:rPr>
              <w:t>16</w:t>
            </w:r>
          </w:p>
        </w:tc>
        <w:tc>
          <w:tcPr>
            <w:tcW w:w="275" w:type="pct"/>
          </w:tcPr>
          <w:p w14:paraId="560D27AF" w14:textId="7E379AA4" w:rsidR="003719AD" w:rsidRPr="00614F5B" w:rsidRDefault="005B50C9" w:rsidP="00614F5B">
            <w:pPr>
              <w:widowControl/>
              <w:jc w:val="center"/>
              <w:rPr>
                <w:rFonts w:ascii="標楷體" w:eastAsia="標楷體" w:hAnsi="標楷體" w:cs="新細明體"/>
                <w:color w:val="000000" w:themeColor="text1"/>
                <w:kern w:val="0"/>
              </w:rPr>
            </w:pPr>
            <w:r w:rsidRPr="00614F5B">
              <w:rPr>
                <w:rFonts w:ascii="標楷體" w:eastAsia="標楷體" w:hAnsi="標楷體" w:cs="新細明體"/>
                <w:color w:val="000000" w:themeColor="text1"/>
                <w:kern w:val="0"/>
              </w:rPr>
              <w:t>V</w:t>
            </w:r>
          </w:p>
        </w:tc>
        <w:tc>
          <w:tcPr>
            <w:tcW w:w="1264" w:type="pct"/>
            <w:noWrap/>
          </w:tcPr>
          <w:p w14:paraId="092A71BC" w14:textId="09CE9A96" w:rsidR="003719AD" w:rsidRPr="00614F5B" w:rsidDel="00492ECF" w:rsidRDefault="003719AD" w:rsidP="00492ECF">
            <w:pPr>
              <w:widowControl/>
              <w:rPr>
                <w:rFonts w:ascii="標楷體" w:eastAsia="標楷體" w:hAnsi="標楷體" w:cs="新細明體"/>
                <w:color w:val="000000" w:themeColor="text1"/>
                <w:kern w:val="0"/>
              </w:rPr>
            </w:pPr>
            <w:r w:rsidRPr="00614F5B">
              <w:rPr>
                <w:rFonts w:ascii="標楷體" w:eastAsia="標楷體" w:hAnsi="標楷體" w:cs="新細明體" w:hint="eastAsia"/>
                <w:color w:val="000000" w:themeColor="text1"/>
                <w:kern w:val="0"/>
              </w:rPr>
              <w:t>保單號碼</w:t>
            </w:r>
          </w:p>
        </w:tc>
      </w:tr>
      <w:tr w:rsidR="00ED7C56" w:rsidRPr="005B50C9" w14:paraId="21A33726" w14:textId="77777777" w:rsidTr="00ED7C56">
        <w:trPr>
          <w:trHeight w:val="340"/>
        </w:trPr>
        <w:tc>
          <w:tcPr>
            <w:tcW w:w="274" w:type="pct"/>
          </w:tcPr>
          <w:p w14:paraId="42165D6F" w14:textId="77777777" w:rsidR="00ED7C56" w:rsidRPr="005B50C9" w:rsidRDefault="00ED7C56" w:rsidP="00ED7C56">
            <w:pPr>
              <w:pStyle w:val="af9"/>
              <w:numPr>
                <w:ilvl w:val="0"/>
                <w:numId w:val="42"/>
              </w:numPr>
              <w:ind w:leftChars="0"/>
              <w:jc w:val="center"/>
              <w:rPr>
                <w:rFonts w:ascii="標楷體" w:eastAsia="標楷體" w:hAnsi="標楷體"/>
                <w:color w:val="000000" w:themeColor="text1"/>
              </w:rPr>
            </w:pPr>
          </w:p>
        </w:tc>
        <w:tc>
          <w:tcPr>
            <w:tcW w:w="714" w:type="pct"/>
            <w:noWrap/>
          </w:tcPr>
          <w:p w14:paraId="6F0B36D9" w14:textId="586EC851" w:rsidR="00ED7C56" w:rsidRPr="00614F5B" w:rsidRDefault="00ED7C56" w:rsidP="00ED7C56">
            <w:pPr>
              <w:widowControl/>
              <w:rPr>
                <w:rFonts w:ascii="標楷體" w:eastAsia="標楷體" w:hAnsi="標楷體" w:cs="新細明體"/>
                <w:color w:val="000000" w:themeColor="text1"/>
                <w:kern w:val="0"/>
                <w:highlight w:val="yellow"/>
              </w:rPr>
            </w:pPr>
            <w:r w:rsidRPr="00614F5B">
              <w:rPr>
                <w:rFonts w:ascii="標楷體" w:eastAsia="標楷體" w:hAnsi="標楷體" w:cs="新細明體"/>
                <w:color w:val="000000" w:themeColor="text1"/>
                <w:kern w:val="0"/>
                <w:highlight w:val="yellow"/>
              </w:rPr>
              <w:t>EndoInsuNo</w:t>
            </w:r>
          </w:p>
        </w:tc>
        <w:tc>
          <w:tcPr>
            <w:tcW w:w="1923" w:type="pct"/>
            <w:noWrap/>
          </w:tcPr>
          <w:p w14:paraId="1C4426A2" w14:textId="1495DFF7" w:rsidR="00ED7C56" w:rsidRPr="005B50C9" w:rsidRDefault="00ED7C56" w:rsidP="00ED7C56">
            <w:pPr>
              <w:widowControl/>
              <w:rPr>
                <w:rFonts w:ascii="標楷體" w:eastAsia="標楷體" w:hAnsi="標楷體" w:cs="新細明體"/>
                <w:color w:val="000000" w:themeColor="text1"/>
                <w:kern w:val="0"/>
              </w:rPr>
            </w:pPr>
            <w:r w:rsidRPr="00614F5B">
              <w:rPr>
                <w:rFonts w:ascii="標楷體" w:eastAsia="標楷體" w:hAnsi="標楷體" w:cs="新細明體" w:hint="eastAsia"/>
                <w:color w:val="000000" w:themeColor="text1"/>
                <w:kern w:val="0"/>
                <w:highlight w:val="yellow"/>
              </w:rPr>
              <w:t>批單號碼</w:t>
            </w:r>
          </w:p>
        </w:tc>
        <w:tc>
          <w:tcPr>
            <w:tcW w:w="275" w:type="pct"/>
          </w:tcPr>
          <w:p w14:paraId="7D8ADBCE" w14:textId="1E934B98" w:rsidR="00ED7C56" w:rsidRPr="005B50C9" w:rsidRDefault="00ED7C56" w:rsidP="00ED7C56">
            <w:pPr>
              <w:widowControl/>
              <w:jc w:val="center"/>
              <w:rPr>
                <w:rFonts w:ascii="標楷體" w:eastAsia="標楷體" w:hAnsi="標楷體" w:cs="新細明體"/>
                <w:color w:val="000000" w:themeColor="text1"/>
                <w:kern w:val="0"/>
              </w:rPr>
            </w:pPr>
            <w:r w:rsidRPr="00403C73">
              <w:rPr>
                <w:rFonts w:ascii="標楷體" w:eastAsia="標楷體" w:hAnsi="標楷體" w:cs="新細明體"/>
                <w:color w:val="000000" w:themeColor="text1"/>
                <w:kern w:val="0"/>
              </w:rPr>
              <w:t>X</w:t>
            </w:r>
          </w:p>
        </w:tc>
        <w:tc>
          <w:tcPr>
            <w:tcW w:w="275" w:type="pct"/>
            <w:noWrap/>
          </w:tcPr>
          <w:p w14:paraId="531F6E90" w14:textId="13C7D592" w:rsidR="00ED7C56" w:rsidRPr="005B50C9" w:rsidRDefault="00ED7C56" w:rsidP="00ED7C56">
            <w:pPr>
              <w:widowControl/>
              <w:jc w:val="center"/>
              <w:rPr>
                <w:rFonts w:ascii="標楷體" w:eastAsia="標楷體" w:hAnsi="標楷體" w:cs="新細明體"/>
                <w:color w:val="000000" w:themeColor="text1"/>
                <w:kern w:val="0"/>
              </w:rPr>
            </w:pPr>
            <w:r w:rsidRPr="00403C73">
              <w:rPr>
                <w:rFonts w:ascii="標楷體" w:eastAsia="標楷體" w:hAnsi="標楷體" w:cs="新細明體"/>
                <w:color w:val="000000" w:themeColor="text1"/>
                <w:kern w:val="0"/>
              </w:rPr>
              <w:t>16</w:t>
            </w:r>
          </w:p>
        </w:tc>
        <w:tc>
          <w:tcPr>
            <w:tcW w:w="275" w:type="pct"/>
          </w:tcPr>
          <w:p w14:paraId="77E1668C" w14:textId="77777777" w:rsidR="00ED7C56" w:rsidRPr="005B50C9" w:rsidRDefault="00ED7C56" w:rsidP="00ED7C56">
            <w:pPr>
              <w:widowControl/>
              <w:jc w:val="center"/>
              <w:rPr>
                <w:rFonts w:ascii="標楷體" w:eastAsia="標楷體" w:hAnsi="標楷體" w:cs="新細明體"/>
                <w:color w:val="000000" w:themeColor="text1"/>
                <w:kern w:val="0"/>
              </w:rPr>
            </w:pPr>
          </w:p>
        </w:tc>
        <w:tc>
          <w:tcPr>
            <w:tcW w:w="1264" w:type="pct"/>
            <w:noWrap/>
          </w:tcPr>
          <w:p w14:paraId="1D27F9B4" w14:textId="77777777" w:rsidR="00ED7C56" w:rsidRPr="005B50C9" w:rsidRDefault="00ED7C56" w:rsidP="00ED7C56">
            <w:pPr>
              <w:widowControl/>
              <w:rPr>
                <w:rFonts w:ascii="標楷體" w:eastAsia="標楷體" w:hAnsi="標楷體" w:cs="新細明體"/>
                <w:color w:val="000000" w:themeColor="text1"/>
                <w:kern w:val="0"/>
              </w:rPr>
            </w:pPr>
          </w:p>
        </w:tc>
      </w:tr>
      <w:tr w:rsidR="00ED7C56" w:rsidRPr="005B50C9" w14:paraId="10B7D63F" w14:textId="77777777" w:rsidTr="00614F5B">
        <w:trPr>
          <w:trHeight w:val="340"/>
        </w:trPr>
        <w:tc>
          <w:tcPr>
            <w:tcW w:w="274" w:type="pct"/>
          </w:tcPr>
          <w:p w14:paraId="4A4457AB" w14:textId="1E57393E" w:rsidR="00ED7C56" w:rsidRPr="00614F5B" w:rsidRDefault="00ED7C56" w:rsidP="00ED7C56">
            <w:pPr>
              <w:pStyle w:val="af9"/>
              <w:widowControl/>
              <w:numPr>
                <w:ilvl w:val="0"/>
                <w:numId w:val="42"/>
              </w:numPr>
              <w:ind w:leftChars="0"/>
              <w:jc w:val="center"/>
              <w:rPr>
                <w:rFonts w:ascii="標楷體" w:eastAsia="標楷體" w:hAnsi="標楷體" w:cs="新細明體"/>
                <w:color w:val="FF0000"/>
                <w:kern w:val="0"/>
              </w:rPr>
            </w:pPr>
          </w:p>
        </w:tc>
        <w:tc>
          <w:tcPr>
            <w:tcW w:w="714" w:type="pct"/>
            <w:noWrap/>
            <w:hideMark/>
          </w:tcPr>
          <w:p w14:paraId="3AE413C3" w14:textId="133BCEE0" w:rsidR="00ED7C56" w:rsidRPr="00614F5B" w:rsidRDefault="00ED7C56" w:rsidP="00ED7C56">
            <w:pPr>
              <w:widowControl/>
              <w:rPr>
                <w:rFonts w:ascii="標楷體" w:eastAsia="標楷體" w:hAnsi="標楷體" w:cs="新細明體"/>
                <w:color w:val="FF0000"/>
                <w:kern w:val="0"/>
              </w:rPr>
            </w:pPr>
            <w:r w:rsidRPr="00614F5B">
              <w:rPr>
                <w:rFonts w:ascii="標楷體" w:eastAsia="標楷體" w:hAnsi="標楷體" w:cs="新細明體"/>
                <w:color w:val="FF0000"/>
                <w:kern w:val="0"/>
              </w:rPr>
              <w:t>NowInsuNo</w:t>
            </w:r>
          </w:p>
        </w:tc>
        <w:tc>
          <w:tcPr>
            <w:tcW w:w="1923" w:type="pct"/>
            <w:noWrap/>
            <w:hideMark/>
          </w:tcPr>
          <w:p w14:paraId="5AD6F51B" w14:textId="77777777" w:rsidR="00ED7C56" w:rsidRPr="00614F5B" w:rsidRDefault="00ED7C56" w:rsidP="00ED7C56">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新保單號碼</w:t>
            </w:r>
          </w:p>
        </w:tc>
        <w:tc>
          <w:tcPr>
            <w:tcW w:w="275" w:type="pct"/>
            <w:hideMark/>
          </w:tcPr>
          <w:p w14:paraId="038601C7" w14:textId="77777777" w:rsidR="00ED7C56" w:rsidRPr="00614F5B" w:rsidRDefault="00ED7C56" w:rsidP="00ED7C56">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X</w:t>
            </w:r>
          </w:p>
        </w:tc>
        <w:tc>
          <w:tcPr>
            <w:tcW w:w="275" w:type="pct"/>
            <w:noWrap/>
            <w:hideMark/>
          </w:tcPr>
          <w:p w14:paraId="46FED129" w14:textId="77777777" w:rsidR="00ED7C56" w:rsidRPr="00614F5B" w:rsidRDefault="00ED7C56" w:rsidP="00ED7C56">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16</w:t>
            </w:r>
          </w:p>
        </w:tc>
        <w:tc>
          <w:tcPr>
            <w:tcW w:w="275" w:type="pct"/>
          </w:tcPr>
          <w:p w14:paraId="27195955" w14:textId="77777777" w:rsidR="00ED7C56" w:rsidRPr="00614F5B" w:rsidRDefault="00ED7C56" w:rsidP="00614F5B">
            <w:pPr>
              <w:widowControl/>
              <w:jc w:val="center"/>
              <w:rPr>
                <w:rFonts w:ascii="標楷體" w:eastAsia="標楷體" w:hAnsi="標楷體" w:cs="新細明體"/>
                <w:color w:val="FF0000"/>
                <w:kern w:val="0"/>
              </w:rPr>
            </w:pPr>
          </w:p>
        </w:tc>
        <w:tc>
          <w:tcPr>
            <w:tcW w:w="1264" w:type="pct"/>
            <w:noWrap/>
            <w:hideMark/>
          </w:tcPr>
          <w:p w14:paraId="38AAEFA1" w14:textId="51B85172" w:rsidR="00ED7C56" w:rsidRPr="00614F5B" w:rsidRDefault="00ED7C56" w:rsidP="00ED7C56">
            <w:pPr>
              <w:widowControl/>
              <w:rPr>
                <w:rFonts w:ascii="標楷體" w:eastAsia="標楷體" w:hAnsi="標楷體" w:cs="新細明體"/>
                <w:color w:val="FF0000"/>
                <w:kern w:val="0"/>
              </w:rPr>
            </w:pPr>
            <w:r w:rsidRPr="00614F5B">
              <w:rPr>
                <w:rFonts w:ascii="標楷體" w:eastAsia="標楷體" w:hAnsi="標楷體" w:cs="新細明體" w:hint="eastAsia"/>
                <w:color w:val="FF0000"/>
                <w:kern w:val="0"/>
              </w:rPr>
              <w:t>空值</w:t>
            </w:r>
          </w:p>
        </w:tc>
      </w:tr>
      <w:tr w:rsidR="00ED7C56" w:rsidRPr="008F20B5" w14:paraId="5655BA4D" w14:textId="77777777" w:rsidTr="00614F5B">
        <w:trPr>
          <w:trHeight w:val="340"/>
        </w:trPr>
        <w:tc>
          <w:tcPr>
            <w:tcW w:w="274" w:type="pct"/>
          </w:tcPr>
          <w:p w14:paraId="2A74D31D" w14:textId="77777777" w:rsidR="00ED7C56" w:rsidRPr="004A1C2C" w:rsidDel="004D15A0" w:rsidRDefault="00ED7C56" w:rsidP="00ED7C56">
            <w:pPr>
              <w:pStyle w:val="af9"/>
              <w:widowControl/>
              <w:numPr>
                <w:ilvl w:val="0"/>
                <w:numId w:val="42"/>
              </w:numPr>
              <w:ind w:leftChars="0"/>
              <w:jc w:val="center"/>
              <w:rPr>
                <w:rFonts w:ascii="標楷體" w:eastAsia="標楷體" w:hAnsi="標楷體" w:cs="新細明體"/>
                <w:kern w:val="0"/>
              </w:rPr>
            </w:pPr>
          </w:p>
        </w:tc>
        <w:tc>
          <w:tcPr>
            <w:tcW w:w="714" w:type="pct"/>
            <w:noWrap/>
          </w:tcPr>
          <w:p w14:paraId="5ED3CCEF" w14:textId="6333776C" w:rsidR="00ED7C56" w:rsidRPr="004A1C2C" w:rsidRDefault="00ED7C56" w:rsidP="00ED7C56">
            <w:pPr>
              <w:widowControl/>
              <w:rPr>
                <w:rFonts w:ascii="標楷體" w:eastAsia="標楷體" w:hAnsi="標楷體" w:cs="新細明體"/>
                <w:kern w:val="0"/>
              </w:rPr>
            </w:pPr>
            <w:r w:rsidRPr="004A1C2C">
              <w:rPr>
                <w:rFonts w:ascii="標楷體" w:eastAsia="標楷體" w:hAnsi="標楷體"/>
              </w:rPr>
              <w:t>InsuCompany</w:t>
            </w:r>
          </w:p>
        </w:tc>
        <w:tc>
          <w:tcPr>
            <w:tcW w:w="1923" w:type="pct"/>
            <w:noWrap/>
          </w:tcPr>
          <w:p w14:paraId="7E69DF03" w14:textId="69A4078D"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保險公司</w:t>
            </w:r>
          </w:p>
        </w:tc>
        <w:tc>
          <w:tcPr>
            <w:tcW w:w="275" w:type="pct"/>
          </w:tcPr>
          <w:p w14:paraId="3E9D6F66" w14:textId="5D7D2406" w:rsidR="00ED7C56" w:rsidRPr="004A1C2C" w:rsidRDefault="00ED7C56" w:rsidP="00ED7C5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75" w:type="pct"/>
            <w:noWrap/>
          </w:tcPr>
          <w:p w14:paraId="38C778E4" w14:textId="64CAD1CD" w:rsidR="00ED7C56" w:rsidRPr="004A1C2C" w:rsidRDefault="00ED7C56" w:rsidP="00ED7C56">
            <w:pPr>
              <w:widowControl/>
              <w:jc w:val="center"/>
              <w:rPr>
                <w:rFonts w:ascii="標楷體" w:eastAsia="標楷體" w:hAnsi="標楷體" w:cs="新細明體"/>
                <w:kern w:val="0"/>
              </w:rPr>
            </w:pPr>
            <w:r w:rsidRPr="008F20B5">
              <w:rPr>
                <w:rFonts w:ascii="標楷體" w:eastAsia="標楷體" w:hAnsi="標楷體" w:cs="新細明體"/>
                <w:kern w:val="0"/>
              </w:rPr>
              <w:t>2</w:t>
            </w:r>
          </w:p>
        </w:tc>
        <w:tc>
          <w:tcPr>
            <w:tcW w:w="275" w:type="pct"/>
          </w:tcPr>
          <w:p w14:paraId="0E9ED72D" w14:textId="2FDBDC67" w:rsidR="00ED7C56" w:rsidRPr="004A1C2C" w:rsidDel="00492ECF"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noWrap/>
          </w:tcPr>
          <w:p w14:paraId="57759EB0" w14:textId="1284E055" w:rsidR="00ED7C56" w:rsidRPr="004A1C2C" w:rsidDel="00492ECF" w:rsidRDefault="00ED7C56" w:rsidP="00ED7C56">
            <w:pPr>
              <w:widowControl/>
              <w:rPr>
                <w:rFonts w:ascii="標楷體" w:eastAsia="標楷體" w:hAnsi="標楷體" w:cs="新細明體"/>
                <w:kern w:val="0"/>
              </w:rPr>
            </w:pPr>
          </w:p>
        </w:tc>
      </w:tr>
      <w:tr w:rsidR="00ED7C56" w:rsidRPr="008F20B5" w14:paraId="26D0FFF5" w14:textId="77777777" w:rsidTr="00614F5B">
        <w:trPr>
          <w:trHeight w:val="340"/>
        </w:trPr>
        <w:tc>
          <w:tcPr>
            <w:tcW w:w="274" w:type="pct"/>
          </w:tcPr>
          <w:p w14:paraId="38061A5F" w14:textId="77777777" w:rsidR="00ED7C56" w:rsidRPr="004A1C2C" w:rsidDel="004D15A0" w:rsidRDefault="00ED7C56" w:rsidP="00ED7C56">
            <w:pPr>
              <w:pStyle w:val="af9"/>
              <w:widowControl/>
              <w:numPr>
                <w:ilvl w:val="0"/>
                <w:numId w:val="42"/>
              </w:numPr>
              <w:ind w:leftChars="0"/>
              <w:jc w:val="center"/>
              <w:rPr>
                <w:rFonts w:ascii="標楷體" w:eastAsia="標楷體" w:hAnsi="標楷體" w:cs="新細明體"/>
                <w:kern w:val="0"/>
              </w:rPr>
            </w:pPr>
          </w:p>
        </w:tc>
        <w:tc>
          <w:tcPr>
            <w:tcW w:w="714" w:type="pct"/>
            <w:noWrap/>
          </w:tcPr>
          <w:p w14:paraId="5D2E7E3C" w14:textId="710CC95D" w:rsidR="00ED7C56" w:rsidRPr="004A1C2C" w:rsidRDefault="00ED7C56" w:rsidP="00ED7C56">
            <w:pPr>
              <w:widowControl/>
              <w:rPr>
                <w:rFonts w:ascii="標楷體" w:eastAsia="標楷體" w:hAnsi="標楷體" w:cs="新細明體"/>
                <w:kern w:val="0"/>
              </w:rPr>
            </w:pPr>
            <w:r w:rsidRPr="004A1C2C">
              <w:rPr>
                <w:rFonts w:ascii="標楷體" w:eastAsia="標楷體" w:hAnsi="標楷體"/>
              </w:rPr>
              <w:t>InsuTypeCode</w:t>
            </w:r>
          </w:p>
        </w:tc>
        <w:tc>
          <w:tcPr>
            <w:tcW w:w="1923" w:type="pct"/>
            <w:noWrap/>
          </w:tcPr>
          <w:p w14:paraId="5BADA7D3" w14:textId="78257B43"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保險類別</w:t>
            </w:r>
          </w:p>
        </w:tc>
        <w:tc>
          <w:tcPr>
            <w:tcW w:w="275" w:type="pct"/>
          </w:tcPr>
          <w:p w14:paraId="300C364D" w14:textId="14278021" w:rsidR="00ED7C56" w:rsidRPr="004A1C2C" w:rsidRDefault="00ED7C56" w:rsidP="00ED7C5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75" w:type="pct"/>
            <w:noWrap/>
          </w:tcPr>
          <w:p w14:paraId="5F8BE9FC" w14:textId="4D106701" w:rsidR="00ED7C56" w:rsidRPr="004A1C2C" w:rsidRDefault="00ED7C56" w:rsidP="00ED7C56">
            <w:pPr>
              <w:widowControl/>
              <w:jc w:val="center"/>
              <w:rPr>
                <w:rFonts w:ascii="標楷體" w:eastAsia="標楷體" w:hAnsi="標楷體" w:cs="新細明體"/>
                <w:kern w:val="0"/>
              </w:rPr>
            </w:pPr>
            <w:r w:rsidRPr="008F20B5">
              <w:rPr>
                <w:rFonts w:ascii="標楷體" w:eastAsia="標楷體" w:hAnsi="標楷體" w:cs="新細明體"/>
                <w:kern w:val="0"/>
              </w:rPr>
              <w:t>2</w:t>
            </w:r>
          </w:p>
        </w:tc>
        <w:tc>
          <w:tcPr>
            <w:tcW w:w="275" w:type="pct"/>
          </w:tcPr>
          <w:p w14:paraId="7E45F75F" w14:textId="42FA70A3" w:rsidR="00ED7C56" w:rsidRPr="004A1C2C" w:rsidDel="00492ECF"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noWrap/>
          </w:tcPr>
          <w:p w14:paraId="159C435D" w14:textId="7EB198F5" w:rsidR="00ED7C56" w:rsidRPr="004A1C2C" w:rsidDel="00492ECF" w:rsidRDefault="00ED7C56" w:rsidP="00ED7C56">
            <w:pPr>
              <w:widowControl/>
              <w:rPr>
                <w:rFonts w:ascii="標楷體" w:eastAsia="標楷體" w:hAnsi="標楷體" w:cs="新細明體"/>
                <w:kern w:val="0"/>
              </w:rPr>
            </w:pPr>
          </w:p>
        </w:tc>
      </w:tr>
      <w:tr w:rsidR="00ED7C56" w:rsidRPr="008F20B5" w14:paraId="1BDC8B1F" w14:textId="77777777" w:rsidTr="00614F5B">
        <w:trPr>
          <w:trHeight w:val="340"/>
        </w:trPr>
        <w:tc>
          <w:tcPr>
            <w:tcW w:w="274" w:type="pct"/>
          </w:tcPr>
          <w:p w14:paraId="724FB0E5" w14:textId="2E14461B" w:rsidR="00ED7C56" w:rsidRPr="004A1C2C" w:rsidRDefault="00ED7C56" w:rsidP="00ED7C56">
            <w:pPr>
              <w:pStyle w:val="af9"/>
              <w:numPr>
                <w:ilvl w:val="0"/>
                <w:numId w:val="42"/>
              </w:numPr>
              <w:ind w:leftChars="0"/>
              <w:jc w:val="center"/>
              <w:rPr>
                <w:rFonts w:ascii="標楷體" w:eastAsia="標楷體" w:hAnsi="標楷體"/>
              </w:rPr>
            </w:pPr>
          </w:p>
        </w:tc>
        <w:tc>
          <w:tcPr>
            <w:tcW w:w="714" w:type="pct"/>
            <w:noWrap/>
            <w:hideMark/>
          </w:tcPr>
          <w:p w14:paraId="76422E6F" w14:textId="4FF44F17"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FireInsuCovrg</w:t>
            </w:r>
          </w:p>
        </w:tc>
        <w:tc>
          <w:tcPr>
            <w:tcW w:w="1923" w:type="pct"/>
            <w:noWrap/>
            <w:hideMark/>
          </w:tcPr>
          <w:p w14:paraId="63FC523B" w14:textId="6A8B0CE7"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火災險保險金額</w:t>
            </w:r>
          </w:p>
        </w:tc>
        <w:tc>
          <w:tcPr>
            <w:tcW w:w="275" w:type="pct"/>
            <w:noWrap/>
            <w:hideMark/>
          </w:tcPr>
          <w:p w14:paraId="61EB8FA7" w14:textId="6181EAF5" w:rsidR="00ED7C56" w:rsidRPr="004A1C2C" w:rsidRDefault="00ED7C56" w:rsidP="00ED7C56">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75" w:type="pct"/>
            <w:noWrap/>
            <w:hideMark/>
          </w:tcPr>
          <w:p w14:paraId="24F2DAED" w14:textId="7B100747"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14.2</w:t>
            </w:r>
          </w:p>
        </w:tc>
        <w:tc>
          <w:tcPr>
            <w:tcW w:w="275" w:type="pct"/>
          </w:tcPr>
          <w:p w14:paraId="11DD94A6" w14:textId="4869B2A1" w:rsidR="00ED7C56" w:rsidRPr="004A1C2C" w:rsidDel="004444BD"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264" w:type="pct"/>
            <w:hideMark/>
          </w:tcPr>
          <w:p w14:paraId="13C58719" w14:textId="501FAC3E"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0.00</w:t>
            </w:r>
          </w:p>
        </w:tc>
      </w:tr>
      <w:tr w:rsidR="00ED7C56" w:rsidRPr="008F20B5" w14:paraId="537F0DBD" w14:textId="77777777" w:rsidTr="00614F5B">
        <w:trPr>
          <w:trHeight w:val="340"/>
        </w:trPr>
        <w:tc>
          <w:tcPr>
            <w:tcW w:w="274" w:type="pct"/>
          </w:tcPr>
          <w:p w14:paraId="0B542F5D" w14:textId="0C069CB0" w:rsidR="00ED7C56" w:rsidRPr="004A1C2C" w:rsidRDefault="00ED7C56" w:rsidP="00ED7C56">
            <w:pPr>
              <w:pStyle w:val="af9"/>
              <w:numPr>
                <w:ilvl w:val="0"/>
                <w:numId w:val="42"/>
              </w:numPr>
              <w:ind w:leftChars="0"/>
              <w:jc w:val="center"/>
              <w:rPr>
                <w:rFonts w:ascii="標楷體" w:eastAsia="標楷體" w:hAnsi="標楷體"/>
              </w:rPr>
            </w:pPr>
          </w:p>
        </w:tc>
        <w:tc>
          <w:tcPr>
            <w:tcW w:w="714" w:type="pct"/>
            <w:noWrap/>
            <w:hideMark/>
          </w:tcPr>
          <w:p w14:paraId="37A9B331" w14:textId="7A88C22B"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EthqInsuCovrg</w:t>
            </w:r>
          </w:p>
        </w:tc>
        <w:tc>
          <w:tcPr>
            <w:tcW w:w="1923" w:type="pct"/>
            <w:noWrap/>
            <w:hideMark/>
          </w:tcPr>
          <w:p w14:paraId="044C1F51" w14:textId="6B8DF077"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地震險保險金額</w:t>
            </w:r>
          </w:p>
        </w:tc>
        <w:tc>
          <w:tcPr>
            <w:tcW w:w="275" w:type="pct"/>
            <w:noWrap/>
            <w:hideMark/>
          </w:tcPr>
          <w:p w14:paraId="775A28F6" w14:textId="6A1FAE4C" w:rsidR="00ED7C56" w:rsidRPr="004A1C2C" w:rsidRDefault="00ED7C56" w:rsidP="00ED7C56">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75" w:type="pct"/>
            <w:noWrap/>
            <w:hideMark/>
          </w:tcPr>
          <w:p w14:paraId="58E24A98" w14:textId="5C6E8967"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14.2</w:t>
            </w:r>
          </w:p>
        </w:tc>
        <w:tc>
          <w:tcPr>
            <w:tcW w:w="275" w:type="pct"/>
          </w:tcPr>
          <w:p w14:paraId="148D0915" w14:textId="2ED7C9B7"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264" w:type="pct"/>
            <w:hideMark/>
          </w:tcPr>
          <w:p w14:paraId="34B5D89F" w14:textId="46E8A54A" w:rsidR="00ED7C56" w:rsidRDefault="00ED7C56" w:rsidP="00ED7C56">
            <w:pPr>
              <w:widowControl/>
              <w:rPr>
                <w:rFonts w:ascii="標楷體" w:eastAsia="標楷體" w:hAnsi="標楷體" w:cs="新細明體"/>
                <w:kern w:val="0"/>
              </w:rPr>
            </w:pPr>
            <w:r>
              <w:rPr>
                <w:rFonts w:ascii="標楷體" w:eastAsia="標楷體" w:hAnsi="標楷體" w:cs="新細明體" w:hint="eastAsia"/>
                <w:kern w:val="0"/>
              </w:rPr>
              <w:t>火災險與地震險保險金額最少輸入一欄</w:t>
            </w:r>
          </w:p>
          <w:p w14:paraId="7C549257" w14:textId="179A0E8F"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0.00</w:t>
            </w:r>
          </w:p>
        </w:tc>
      </w:tr>
      <w:tr w:rsidR="00ED7C56" w:rsidRPr="008F20B5" w14:paraId="4782292A" w14:textId="77777777" w:rsidTr="00614F5B">
        <w:trPr>
          <w:trHeight w:val="340"/>
        </w:trPr>
        <w:tc>
          <w:tcPr>
            <w:tcW w:w="274" w:type="pct"/>
          </w:tcPr>
          <w:p w14:paraId="1D860A9F" w14:textId="77777777" w:rsidR="00ED7C56" w:rsidRPr="004A1C2C" w:rsidDel="004D15A0" w:rsidRDefault="00ED7C56" w:rsidP="00ED7C56">
            <w:pPr>
              <w:pStyle w:val="af9"/>
              <w:numPr>
                <w:ilvl w:val="0"/>
                <w:numId w:val="42"/>
              </w:numPr>
              <w:ind w:leftChars="0"/>
              <w:jc w:val="center"/>
              <w:rPr>
                <w:rFonts w:ascii="標楷體" w:eastAsia="標楷體" w:hAnsi="標楷體"/>
              </w:rPr>
            </w:pPr>
          </w:p>
        </w:tc>
        <w:tc>
          <w:tcPr>
            <w:tcW w:w="714" w:type="pct"/>
            <w:noWrap/>
          </w:tcPr>
          <w:p w14:paraId="3A523BD2" w14:textId="3D02C181" w:rsidR="00ED7C56" w:rsidRPr="004A1C2C" w:rsidDel="00260F95" w:rsidRDefault="00ED7C56" w:rsidP="00ED7C56">
            <w:pPr>
              <w:widowControl/>
              <w:rPr>
                <w:rFonts w:ascii="標楷體" w:eastAsia="標楷體" w:hAnsi="標楷體" w:cs="新細明體"/>
                <w:kern w:val="0"/>
              </w:rPr>
            </w:pPr>
            <w:r w:rsidRPr="004A1C2C">
              <w:rPr>
                <w:rFonts w:ascii="標楷體" w:eastAsia="標楷體" w:hAnsi="標楷體" w:cs="新細明體"/>
                <w:kern w:val="0"/>
              </w:rPr>
              <w:t>FireInsuPrem</w:t>
            </w:r>
          </w:p>
        </w:tc>
        <w:tc>
          <w:tcPr>
            <w:tcW w:w="1923" w:type="pct"/>
            <w:noWrap/>
          </w:tcPr>
          <w:p w14:paraId="7FCDBAC1" w14:textId="0B0E589A"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火災險保費</w:t>
            </w:r>
          </w:p>
        </w:tc>
        <w:tc>
          <w:tcPr>
            <w:tcW w:w="275" w:type="pct"/>
            <w:noWrap/>
          </w:tcPr>
          <w:p w14:paraId="12828BA8" w14:textId="0C2D4B22" w:rsidR="00ED7C56" w:rsidRPr="004A1C2C" w:rsidRDefault="00ED7C56" w:rsidP="00ED7C56">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75" w:type="pct"/>
            <w:noWrap/>
          </w:tcPr>
          <w:p w14:paraId="35346427" w14:textId="40A82042"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14.2</w:t>
            </w:r>
          </w:p>
        </w:tc>
        <w:tc>
          <w:tcPr>
            <w:tcW w:w="275" w:type="pct"/>
          </w:tcPr>
          <w:p w14:paraId="4404FC7F" w14:textId="1740BD5C"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264" w:type="pct"/>
          </w:tcPr>
          <w:p w14:paraId="76E81A89" w14:textId="088A8C0C" w:rsidR="00ED7C56" w:rsidRDefault="00ED7C56" w:rsidP="00ED7C56">
            <w:pPr>
              <w:widowControl/>
              <w:rPr>
                <w:rFonts w:ascii="標楷體" w:eastAsia="標楷體" w:hAnsi="標楷體" w:cs="新細明體"/>
                <w:kern w:val="0"/>
              </w:rPr>
            </w:pPr>
            <w:r>
              <w:rPr>
                <w:rFonts w:ascii="標楷體" w:eastAsia="標楷體" w:hAnsi="標楷體" w:cs="新細明體" w:hint="eastAsia"/>
                <w:kern w:val="0"/>
              </w:rPr>
              <w:t>火災險保險金額有輸入時必須輸入</w:t>
            </w:r>
          </w:p>
          <w:p w14:paraId="35F307E2" w14:textId="0CEA53B4"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0.00</w:t>
            </w:r>
          </w:p>
        </w:tc>
      </w:tr>
      <w:tr w:rsidR="00ED7C56" w:rsidRPr="008F20B5" w14:paraId="756C5073" w14:textId="77777777" w:rsidTr="00614F5B">
        <w:trPr>
          <w:trHeight w:val="340"/>
        </w:trPr>
        <w:tc>
          <w:tcPr>
            <w:tcW w:w="274" w:type="pct"/>
          </w:tcPr>
          <w:p w14:paraId="7E5E85E7" w14:textId="4DDD650E" w:rsidR="00ED7C56" w:rsidRPr="004A1C2C" w:rsidRDefault="00ED7C56" w:rsidP="00ED7C56">
            <w:pPr>
              <w:pStyle w:val="af9"/>
              <w:numPr>
                <w:ilvl w:val="0"/>
                <w:numId w:val="42"/>
              </w:numPr>
              <w:ind w:leftChars="0"/>
              <w:jc w:val="center"/>
              <w:rPr>
                <w:rFonts w:ascii="標楷體" w:eastAsia="標楷體" w:hAnsi="標楷體"/>
              </w:rPr>
            </w:pPr>
          </w:p>
        </w:tc>
        <w:tc>
          <w:tcPr>
            <w:tcW w:w="714" w:type="pct"/>
            <w:noWrap/>
            <w:hideMark/>
          </w:tcPr>
          <w:p w14:paraId="0B43E1B6" w14:textId="1809971E"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EthqInsuPrem</w:t>
            </w:r>
          </w:p>
        </w:tc>
        <w:tc>
          <w:tcPr>
            <w:tcW w:w="1923" w:type="pct"/>
            <w:noWrap/>
            <w:hideMark/>
          </w:tcPr>
          <w:p w14:paraId="4636C115" w14:textId="42F723B4"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地震險保費</w:t>
            </w:r>
          </w:p>
        </w:tc>
        <w:tc>
          <w:tcPr>
            <w:tcW w:w="275" w:type="pct"/>
            <w:noWrap/>
            <w:hideMark/>
          </w:tcPr>
          <w:p w14:paraId="3D9A24C9" w14:textId="1499DE0F" w:rsidR="00ED7C56" w:rsidRPr="004A1C2C" w:rsidRDefault="00ED7C56" w:rsidP="00ED7C56">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75" w:type="pct"/>
            <w:noWrap/>
            <w:hideMark/>
          </w:tcPr>
          <w:p w14:paraId="5D820AE9" w14:textId="6DE8ABBB"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14.2</w:t>
            </w:r>
          </w:p>
        </w:tc>
        <w:tc>
          <w:tcPr>
            <w:tcW w:w="275" w:type="pct"/>
          </w:tcPr>
          <w:p w14:paraId="4C36E08A" w14:textId="272E4E2E"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264" w:type="pct"/>
            <w:hideMark/>
          </w:tcPr>
          <w:p w14:paraId="5B1AD5E0" w14:textId="0B8291A7" w:rsidR="00ED7C56" w:rsidRDefault="00ED7C56" w:rsidP="00ED7C56">
            <w:pPr>
              <w:widowControl/>
              <w:rPr>
                <w:rFonts w:ascii="標楷體" w:eastAsia="標楷體" w:hAnsi="標楷體" w:cs="新細明體"/>
                <w:kern w:val="0"/>
              </w:rPr>
            </w:pPr>
            <w:r>
              <w:rPr>
                <w:rFonts w:ascii="標楷體" w:eastAsia="標楷體" w:hAnsi="標楷體" w:cs="新細明體" w:hint="eastAsia"/>
                <w:kern w:val="0"/>
              </w:rPr>
              <w:t>地震險保險金額有輸入時必須輸入</w:t>
            </w:r>
          </w:p>
          <w:p w14:paraId="60E968F4" w14:textId="12110D50"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0.00</w:t>
            </w:r>
          </w:p>
        </w:tc>
      </w:tr>
      <w:tr w:rsidR="00ED7C56" w:rsidRPr="008F20B5" w14:paraId="42CEBB95" w14:textId="77777777" w:rsidTr="00614F5B">
        <w:trPr>
          <w:trHeight w:val="340"/>
        </w:trPr>
        <w:tc>
          <w:tcPr>
            <w:tcW w:w="274" w:type="pct"/>
          </w:tcPr>
          <w:p w14:paraId="0AC1DB39" w14:textId="0468DAE7" w:rsidR="00ED7C56" w:rsidRPr="004A1C2C" w:rsidRDefault="00ED7C56" w:rsidP="00ED7C56">
            <w:pPr>
              <w:pStyle w:val="af9"/>
              <w:numPr>
                <w:ilvl w:val="0"/>
                <w:numId w:val="42"/>
              </w:numPr>
              <w:ind w:leftChars="0"/>
              <w:jc w:val="center"/>
              <w:rPr>
                <w:rFonts w:ascii="標楷體" w:eastAsia="標楷體" w:hAnsi="標楷體"/>
              </w:rPr>
            </w:pPr>
          </w:p>
        </w:tc>
        <w:tc>
          <w:tcPr>
            <w:tcW w:w="714" w:type="pct"/>
            <w:noWrap/>
            <w:hideMark/>
          </w:tcPr>
          <w:p w14:paraId="4A03DABF" w14:textId="082FB901"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InsuStartDate</w:t>
            </w:r>
          </w:p>
        </w:tc>
        <w:tc>
          <w:tcPr>
            <w:tcW w:w="1923" w:type="pct"/>
            <w:noWrap/>
            <w:hideMark/>
          </w:tcPr>
          <w:p w14:paraId="10EB9E57" w14:textId="29D904A7"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保險起日</w:t>
            </w:r>
          </w:p>
        </w:tc>
        <w:tc>
          <w:tcPr>
            <w:tcW w:w="275" w:type="pct"/>
            <w:hideMark/>
          </w:tcPr>
          <w:p w14:paraId="3A2637FD" w14:textId="77777777"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9</w:t>
            </w:r>
          </w:p>
        </w:tc>
        <w:tc>
          <w:tcPr>
            <w:tcW w:w="275" w:type="pct"/>
            <w:noWrap/>
            <w:hideMark/>
          </w:tcPr>
          <w:p w14:paraId="673EAA37" w14:textId="0594315F"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7</w:t>
            </w:r>
          </w:p>
        </w:tc>
        <w:tc>
          <w:tcPr>
            <w:tcW w:w="275" w:type="pct"/>
          </w:tcPr>
          <w:p w14:paraId="6D8F0E38" w14:textId="3E98EFC7"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noWrap/>
            <w:hideMark/>
          </w:tcPr>
          <w:p w14:paraId="6A1500DB" w14:textId="7050F9E1"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yyymmdd</w:t>
            </w:r>
          </w:p>
        </w:tc>
      </w:tr>
      <w:tr w:rsidR="00ED7C56" w:rsidRPr="008F20B5" w14:paraId="75B6D164" w14:textId="77777777" w:rsidTr="00614F5B">
        <w:trPr>
          <w:trHeight w:val="340"/>
        </w:trPr>
        <w:tc>
          <w:tcPr>
            <w:tcW w:w="274" w:type="pct"/>
          </w:tcPr>
          <w:p w14:paraId="54CC93D9" w14:textId="086F830C" w:rsidR="00ED7C56" w:rsidRPr="004A1C2C" w:rsidRDefault="00ED7C56" w:rsidP="00ED7C56">
            <w:pPr>
              <w:pStyle w:val="af9"/>
              <w:numPr>
                <w:ilvl w:val="0"/>
                <w:numId w:val="42"/>
              </w:numPr>
              <w:ind w:leftChars="0"/>
              <w:jc w:val="center"/>
              <w:rPr>
                <w:rFonts w:ascii="標楷體" w:eastAsia="標楷體" w:hAnsi="標楷體"/>
              </w:rPr>
            </w:pPr>
          </w:p>
        </w:tc>
        <w:tc>
          <w:tcPr>
            <w:tcW w:w="714" w:type="pct"/>
            <w:noWrap/>
          </w:tcPr>
          <w:p w14:paraId="4750C752" w14:textId="44C1163C"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InsuEndDate</w:t>
            </w:r>
          </w:p>
        </w:tc>
        <w:tc>
          <w:tcPr>
            <w:tcW w:w="1923" w:type="pct"/>
            <w:noWrap/>
            <w:hideMark/>
          </w:tcPr>
          <w:p w14:paraId="00FB6651" w14:textId="3E7EE080"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hint="eastAsia"/>
                <w:kern w:val="0"/>
              </w:rPr>
              <w:t>保險迄日</w:t>
            </w:r>
          </w:p>
        </w:tc>
        <w:tc>
          <w:tcPr>
            <w:tcW w:w="275" w:type="pct"/>
            <w:hideMark/>
          </w:tcPr>
          <w:p w14:paraId="4790D684" w14:textId="77777777"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9</w:t>
            </w:r>
          </w:p>
        </w:tc>
        <w:tc>
          <w:tcPr>
            <w:tcW w:w="275" w:type="pct"/>
            <w:noWrap/>
            <w:hideMark/>
          </w:tcPr>
          <w:p w14:paraId="1A825C6D" w14:textId="24776D23" w:rsidR="00ED7C56" w:rsidRPr="004A1C2C" w:rsidRDefault="00ED7C56" w:rsidP="00ED7C56">
            <w:pPr>
              <w:widowControl/>
              <w:jc w:val="center"/>
              <w:rPr>
                <w:rFonts w:ascii="標楷體" w:eastAsia="標楷體" w:hAnsi="標楷體" w:cs="新細明體"/>
                <w:kern w:val="0"/>
              </w:rPr>
            </w:pPr>
            <w:r w:rsidRPr="004A1C2C">
              <w:rPr>
                <w:rFonts w:ascii="標楷體" w:eastAsia="標楷體" w:hAnsi="標楷體" w:cs="新細明體"/>
                <w:kern w:val="0"/>
              </w:rPr>
              <w:t>7</w:t>
            </w:r>
          </w:p>
        </w:tc>
        <w:tc>
          <w:tcPr>
            <w:tcW w:w="275" w:type="pct"/>
          </w:tcPr>
          <w:p w14:paraId="2F790BDF" w14:textId="667835CB" w:rsidR="00ED7C56" w:rsidRPr="004A1C2C" w:rsidRDefault="00ED7C56"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64" w:type="pct"/>
            <w:noWrap/>
            <w:hideMark/>
          </w:tcPr>
          <w:p w14:paraId="162071B4" w14:textId="24216053" w:rsidR="00ED7C56" w:rsidRPr="004A1C2C" w:rsidRDefault="00ED7C56" w:rsidP="00ED7C56">
            <w:pPr>
              <w:widowControl/>
              <w:rPr>
                <w:rFonts w:ascii="標楷體" w:eastAsia="標楷體" w:hAnsi="標楷體" w:cs="新細明體"/>
                <w:kern w:val="0"/>
              </w:rPr>
            </w:pPr>
            <w:r w:rsidRPr="004A1C2C">
              <w:rPr>
                <w:rFonts w:ascii="標楷體" w:eastAsia="標楷體" w:hAnsi="標楷體" w:cs="新細明體"/>
                <w:kern w:val="0"/>
              </w:rPr>
              <w:t>yyymmdd</w:t>
            </w:r>
          </w:p>
        </w:tc>
      </w:tr>
    </w:tbl>
    <w:p w14:paraId="7CD675C2" w14:textId="77777777" w:rsidR="009C1DD1" w:rsidRPr="008F20B5" w:rsidRDefault="009C1DD1" w:rsidP="009C1DD1">
      <w:pPr>
        <w:ind w:leftChars="500" w:left="1200"/>
        <w:rPr>
          <w:rFonts w:ascii="標楷體" w:eastAsia="標楷體" w:hAnsi="標楷體"/>
        </w:rPr>
      </w:pPr>
    </w:p>
    <w:p w14:paraId="4A707E19" w14:textId="77777777" w:rsidR="0013799E" w:rsidRPr="004A1C2C" w:rsidRDefault="0013799E">
      <w:pPr>
        <w:widowControl/>
        <w:rPr>
          <w:rFonts w:ascii="標楷體" w:eastAsia="標楷體" w:hAnsi="標楷體"/>
        </w:rPr>
      </w:pPr>
      <w:r w:rsidRPr="004A1C2C">
        <w:rPr>
          <w:rFonts w:ascii="標楷體" w:eastAsia="標楷體" w:hAnsi="標楷體"/>
        </w:rPr>
        <w:br w:type="page"/>
      </w:r>
    </w:p>
    <w:p w14:paraId="58A27134" w14:textId="77777777" w:rsidR="0013799E" w:rsidRPr="004A1C2C" w:rsidRDefault="0013799E" w:rsidP="009C1DD1">
      <w:pPr>
        <w:rPr>
          <w:rFonts w:ascii="標楷體" w:eastAsia="標楷體" w:hAnsi="標楷體"/>
        </w:rPr>
      </w:pPr>
    </w:p>
    <w:p w14:paraId="6ADDB5D9" w14:textId="77777777" w:rsidR="009C1DD1" w:rsidRPr="008F20B5" w:rsidRDefault="0013799E" w:rsidP="00614F5B">
      <w:pPr>
        <w:pStyle w:val="3"/>
        <w:numPr>
          <w:ilvl w:val="2"/>
          <w:numId w:val="63"/>
        </w:numPr>
        <w:spacing w:before="0" w:after="240"/>
        <w:rPr>
          <w:rFonts w:ascii="標楷體" w:hAnsi="標楷體"/>
          <w:b/>
          <w:szCs w:val="32"/>
        </w:rPr>
      </w:pPr>
      <w:bookmarkStart w:id="38" w:name="_L2101商品參數維護"/>
      <w:bookmarkEnd w:id="38"/>
      <w:r w:rsidRPr="008F20B5">
        <w:rPr>
          <w:rFonts w:ascii="標楷體" w:hAnsi="標楷體"/>
          <w:b/>
          <w:szCs w:val="32"/>
        </w:rPr>
        <w:t>L2101</w:t>
      </w:r>
      <w:r w:rsidRPr="008F20B5">
        <w:rPr>
          <w:rFonts w:ascii="標楷體" w:hAnsi="標楷體" w:hint="eastAsia"/>
          <w:b/>
          <w:szCs w:val="32"/>
        </w:rPr>
        <w:t>商品參數維護</w:t>
      </w:r>
    </w:p>
    <w:tbl>
      <w:tblPr>
        <w:tblStyle w:val="ac"/>
        <w:tblW w:w="5050" w:type="pct"/>
        <w:tblLayout w:type="fixed"/>
        <w:tblLook w:val="04A0" w:firstRow="1" w:lastRow="0" w:firstColumn="1" w:lastColumn="0" w:noHBand="0" w:noVBand="1"/>
      </w:tblPr>
      <w:tblGrid>
        <w:gridCol w:w="565"/>
        <w:gridCol w:w="1470"/>
        <w:gridCol w:w="3960"/>
        <w:gridCol w:w="566"/>
        <w:gridCol w:w="566"/>
        <w:gridCol w:w="566"/>
        <w:gridCol w:w="2603"/>
      </w:tblGrid>
      <w:tr w:rsidR="00D64561" w:rsidRPr="008F20B5" w14:paraId="413CE07F" w14:textId="77777777" w:rsidTr="00614F5B">
        <w:trPr>
          <w:trHeight w:val="340"/>
        </w:trPr>
        <w:tc>
          <w:tcPr>
            <w:tcW w:w="250" w:type="pct"/>
            <w:hideMark/>
          </w:tcPr>
          <w:p w14:paraId="56963D7E"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hint="eastAsia"/>
                <w:kern w:val="0"/>
              </w:rPr>
              <w:t>序號</w:t>
            </w:r>
          </w:p>
        </w:tc>
        <w:tc>
          <w:tcPr>
            <w:tcW w:w="650" w:type="pct"/>
            <w:hideMark/>
          </w:tcPr>
          <w:p w14:paraId="5CC1E7C2"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hint="eastAsia"/>
                <w:kern w:val="0"/>
              </w:rPr>
              <w:t>英文名稱</w:t>
            </w:r>
          </w:p>
        </w:tc>
        <w:tc>
          <w:tcPr>
            <w:tcW w:w="1750" w:type="pct"/>
            <w:hideMark/>
          </w:tcPr>
          <w:p w14:paraId="15E4E747"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hint="eastAsia"/>
                <w:kern w:val="0"/>
              </w:rPr>
              <w:t>中文名稱</w:t>
            </w:r>
          </w:p>
        </w:tc>
        <w:tc>
          <w:tcPr>
            <w:tcW w:w="250" w:type="pct"/>
            <w:hideMark/>
          </w:tcPr>
          <w:p w14:paraId="0989548E"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hint="eastAsia"/>
                <w:kern w:val="0"/>
              </w:rPr>
              <w:t>型態</w:t>
            </w:r>
          </w:p>
        </w:tc>
        <w:tc>
          <w:tcPr>
            <w:tcW w:w="250" w:type="pct"/>
            <w:hideMark/>
          </w:tcPr>
          <w:p w14:paraId="747D832E"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hint="eastAsia"/>
                <w:kern w:val="0"/>
              </w:rPr>
              <w:t>長度</w:t>
            </w:r>
          </w:p>
        </w:tc>
        <w:tc>
          <w:tcPr>
            <w:tcW w:w="250" w:type="pct"/>
          </w:tcPr>
          <w:p w14:paraId="28079B1F" w14:textId="5BD68DBA"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必填</w:t>
            </w:r>
          </w:p>
        </w:tc>
        <w:tc>
          <w:tcPr>
            <w:tcW w:w="1150" w:type="pct"/>
            <w:hideMark/>
          </w:tcPr>
          <w:p w14:paraId="0E1E7360" w14:textId="2E4BABB9"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hint="eastAsia"/>
                <w:kern w:val="0"/>
              </w:rPr>
              <w:t>欄位說明</w:t>
            </w:r>
          </w:p>
        </w:tc>
      </w:tr>
      <w:tr w:rsidR="00D64561" w:rsidRPr="008F20B5" w14:paraId="6A681AF6" w14:textId="77777777" w:rsidTr="00614F5B">
        <w:trPr>
          <w:trHeight w:val="340"/>
        </w:trPr>
        <w:tc>
          <w:tcPr>
            <w:tcW w:w="250" w:type="pct"/>
          </w:tcPr>
          <w:p w14:paraId="577D51EF" w14:textId="3D212D2F"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hideMark/>
          </w:tcPr>
          <w:p w14:paraId="7DBD29F1" w14:textId="3CCF4A47"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color w:val="000000"/>
                <w:kern w:val="0"/>
              </w:rPr>
              <w:t>TranCode</w:t>
            </w:r>
          </w:p>
        </w:tc>
        <w:tc>
          <w:tcPr>
            <w:tcW w:w="1750" w:type="pct"/>
            <w:hideMark/>
          </w:tcPr>
          <w:p w14:paraId="5CFF06DF" w14:textId="77777777"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hint="eastAsia"/>
                <w:kern w:val="0"/>
              </w:rPr>
              <w:t>交易代號</w:t>
            </w:r>
          </w:p>
        </w:tc>
        <w:tc>
          <w:tcPr>
            <w:tcW w:w="250" w:type="pct"/>
            <w:hideMark/>
          </w:tcPr>
          <w:p w14:paraId="3EB790D3"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hideMark/>
          </w:tcPr>
          <w:p w14:paraId="233BB324"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5</w:t>
            </w:r>
          </w:p>
        </w:tc>
        <w:tc>
          <w:tcPr>
            <w:tcW w:w="250" w:type="pct"/>
          </w:tcPr>
          <w:p w14:paraId="351BA1C1" w14:textId="551B1FFB"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hideMark/>
          </w:tcPr>
          <w:p w14:paraId="4454204E" w14:textId="46D6AF9B"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kern w:val="0"/>
              </w:rPr>
              <w:t>L2101</w:t>
            </w:r>
          </w:p>
        </w:tc>
      </w:tr>
      <w:tr w:rsidR="00D64561" w:rsidRPr="008F20B5" w14:paraId="444CB290" w14:textId="77777777" w:rsidTr="00614F5B">
        <w:trPr>
          <w:trHeight w:val="340"/>
        </w:trPr>
        <w:tc>
          <w:tcPr>
            <w:tcW w:w="250" w:type="pct"/>
          </w:tcPr>
          <w:p w14:paraId="367B01BB" w14:textId="77615656"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27FE2625" w14:textId="763591C7"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kern w:val="0"/>
              </w:rPr>
              <w:t>FuncCode</w:t>
            </w:r>
          </w:p>
        </w:tc>
        <w:tc>
          <w:tcPr>
            <w:tcW w:w="1750" w:type="pct"/>
          </w:tcPr>
          <w:p w14:paraId="5C0A30A8" w14:textId="3764671E"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hint="eastAsia"/>
                <w:kern w:val="0"/>
              </w:rPr>
              <w:t>功能</w:t>
            </w:r>
          </w:p>
        </w:tc>
        <w:tc>
          <w:tcPr>
            <w:tcW w:w="250" w:type="pct"/>
          </w:tcPr>
          <w:p w14:paraId="0DF9875C" w14:textId="69578EAD"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38CA7E3C" w14:textId="5BDE4FB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627E0F95" w14:textId="3A03965F"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1BE9EF14" w14:textId="001937CB" w:rsidR="00EA5E57" w:rsidRPr="008F20B5" w:rsidRDefault="00EA5E57" w:rsidP="00FA0C30">
            <w:pPr>
              <w:widowControl/>
              <w:rPr>
                <w:rFonts w:ascii="標楷體" w:eastAsia="標楷體" w:hAnsi="標楷體" w:cs="新細明體"/>
                <w:kern w:val="0"/>
              </w:rPr>
            </w:pPr>
            <w:r w:rsidRPr="008F20B5">
              <w:rPr>
                <w:rFonts w:ascii="標楷體" w:eastAsia="標楷體" w:hAnsi="標楷體" w:cs="新細明體"/>
                <w:kern w:val="0"/>
              </w:rPr>
              <w:t>1</w:t>
            </w:r>
            <w:r w:rsidRPr="008F20B5">
              <w:rPr>
                <w:rFonts w:ascii="標楷體" w:eastAsia="標楷體" w:hAnsi="標楷體" w:cs="新細明體"/>
                <w:kern w:val="0"/>
              </w:rPr>
              <w:tab/>
            </w:r>
            <w:r w:rsidRPr="008F20B5">
              <w:rPr>
                <w:rFonts w:ascii="標楷體" w:eastAsia="標楷體" w:hAnsi="標楷體" w:cs="新細明體" w:hint="eastAsia"/>
                <w:kern w:val="0"/>
              </w:rPr>
              <w:t>新增</w:t>
            </w:r>
          </w:p>
          <w:p w14:paraId="351AFF30" w14:textId="0585DAAF" w:rsidR="00EA5E57" w:rsidRPr="008F20B5" w:rsidRDefault="00EA5E57">
            <w:pPr>
              <w:widowControl/>
              <w:rPr>
                <w:rFonts w:ascii="標楷體" w:eastAsia="標楷體" w:hAnsi="標楷體" w:cs="新細明體"/>
                <w:kern w:val="0"/>
              </w:rPr>
            </w:pPr>
            <w:r w:rsidRPr="008F20B5">
              <w:rPr>
                <w:rFonts w:ascii="標楷體" w:eastAsia="標楷體" w:hAnsi="標楷體" w:cs="新細明體"/>
                <w:kern w:val="0"/>
              </w:rPr>
              <w:t>2</w:t>
            </w:r>
            <w:r w:rsidRPr="008F20B5">
              <w:rPr>
                <w:rFonts w:ascii="標楷體" w:eastAsia="標楷體" w:hAnsi="標楷體" w:cs="新細明體"/>
                <w:kern w:val="0"/>
              </w:rPr>
              <w:tab/>
            </w:r>
            <w:r w:rsidRPr="008F20B5">
              <w:rPr>
                <w:rFonts w:ascii="標楷體" w:eastAsia="標楷體" w:hAnsi="標楷體" w:cs="新細明體" w:hint="eastAsia"/>
                <w:kern w:val="0"/>
              </w:rPr>
              <w:t>修改</w:t>
            </w:r>
          </w:p>
          <w:p w14:paraId="67BCAA14" w14:textId="77777777" w:rsidR="00EA5E57" w:rsidRPr="008F20B5" w:rsidRDefault="00EA5E57" w:rsidP="00FA0C30">
            <w:pPr>
              <w:widowControl/>
              <w:rPr>
                <w:rFonts w:ascii="標楷體" w:eastAsia="標楷體" w:hAnsi="標楷體" w:cs="新細明體"/>
                <w:kern w:val="0"/>
              </w:rPr>
            </w:pPr>
            <w:r w:rsidRPr="008F20B5">
              <w:rPr>
                <w:rFonts w:ascii="標楷體" w:eastAsia="標楷體" w:hAnsi="標楷體" w:cs="新細明體"/>
                <w:kern w:val="0"/>
              </w:rPr>
              <w:t>4</w:t>
            </w:r>
            <w:r w:rsidRPr="008F20B5">
              <w:rPr>
                <w:rFonts w:ascii="標楷體" w:eastAsia="標楷體" w:hAnsi="標楷體" w:cs="新細明體"/>
                <w:kern w:val="0"/>
              </w:rPr>
              <w:tab/>
            </w:r>
            <w:r w:rsidRPr="008F20B5">
              <w:rPr>
                <w:rFonts w:ascii="標楷體" w:eastAsia="標楷體" w:hAnsi="標楷體" w:cs="新細明體" w:hint="eastAsia"/>
                <w:kern w:val="0"/>
              </w:rPr>
              <w:t>刪除</w:t>
            </w:r>
          </w:p>
          <w:p w14:paraId="4B5984E9" w14:textId="27E64181" w:rsidR="00EA5E57" w:rsidRPr="008F20B5" w:rsidRDefault="00EA5E57">
            <w:pPr>
              <w:widowControl/>
              <w:rPr>
                <w:rFonts w:ascii="標楷體" w:eastAsia="標楷體" w:hAnsi="標楷體" w:cs="新細明體"/>
                <w:kern w:val="0"/>
              </w:rPr>
            </w:pPr>
            <w:r w:rsidRPr="008F20B5">
              <w:rPr>
                <w:rFonts w:ascii="標楷體" w:eastAsia="標楷體" w:hAnsi="標楷體" w:cs="新細明體"/>
                <w:kern w:val="0"/>
              </w:rPr>
              <w:t>5</w:t>
            </w:r>
            <w:r w:rsidRPr="008F20B5">
              <w:rPr>
                <w:rFonts w:ascii="標楷體" w:eastAsia="標楷體" w:hAnsi="標楷體" w:cs="新細明體"/>
                <w:kern w:val="0"/>
              </w:rPr>
              <w:tab/>
            </w:r>
            <w:r w:rsidRPr="008F20B5">
              <w:rPr>
                <w:rFonts w:ascii="標楷體" w:eastAsia="標楷體" w:hAnsi="標楷體" w:cs="新細明體" w:hint="eastAsia"/>
                <w:kern w:val="0"/>
              </w:rPr>
              <w:t>查詢</w:t>
            </w:r>
          </w:p>
        </w:tc>
      </w:tr>
      <w:tr w:rsidR="00D64561" w:rsidRPr="008F20B5" w14:paraId="7F9166B4" w14:textId="77777777" w:rsidTr="00614F5B">
        <w:trPr>
          <w:trHeight w:val="340"/>
        </w:trPr>
        <w:tc>
          <w:tcPr>
            <w:tcW w:w="250" w:type="pct"/>
          </w:tcPr>
          <w:p w14:paraId="36DF4C46" w14:textId="0EA5F2C8"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hideMark/>
          </w:tcPr>
          <w:p w14:paraId="2F7DEB67" w14:textId="0F5F9071"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kern w:val="0"/>
              </w:rPr>
              <w:t>ProdNo</w:t>
            </w:r>
          </w:p>
        </w:tc>
        <w:tc>
          <w:tcPr>
            <w:tcW w:w="1750" w:type="pct"/>
            <w:hideMark/>
          </w:tcPr>
          <w:p w14:paraId="0CBC9D52" w14:textId="77777777"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hint="eastAsia"/>
                <w:kern w:val="0"/>
              </w:rPr>
              <w:t>商品代碼</w:t>
            </w:r>
          </w:p>
        </w:tc>
        <w:tc>
          <w:tcPr>
            <w:tcW w:w="250" w:type="pct"/>
            <w:hideMark/>
          </w:tcPr>
          <w:p w14:paraId="3AEC1088"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hideMark/>
          </w:tcPr>
          <w:p w14:paraId="0D42FEA9"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5</w:t>
            </w:r>
          </w:p>
        </w:tc>
        <w:tc>
          <w:tcPr>
            <w:tcW w:w="250" w:type="pct"/>
          </w:tcPr>
          <w:p w14:paraId="46AB89CA" w14:textId="427F6FE4"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hideMark/>
          </w:tcPr>
          <w:p w14:paraId="5E305749" w14:textId="1928A0BF"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kern w:val="0"/>
              </w:rPr>
              <w:t>eLoan-利率專案維護-代碼</w:t>
            </w:r>
          </w:p>
        </w:tc>
      </w:tr>
      <w:tr w:rsidR="00D64561" w:rsidRPr="008F20B5" w14:paraId="61F6D6C8" w14:textId="77777777" w:rsidTr="00614F5B">
        <w:trPr>
          <w:trHeight w:val="340"/>
        </w:trPr>
        <w:tc>
          <w:tcPr>
            <w:tcW w:w="250" w:type="pct"/>
          </w:tcPr>
          <w:p w14:paraId="081E09C5" w14:textId="6A2F17E0"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hideMark/>
          </w:tcPr>
          <w:p w14:paraId="03698025" w14:textId="2BB3EADB"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kern w:val="0"/>
              </w:rPr>
              <w:t>ProdName</w:t>
            </w:r>
          </w:p>
        </w:tc>
        <w:tc>
          <w:tcPr>
            <w:tcW w:w="1750" w:type="pct"/>
            <w:hideMark/>
          </w:tcPr>
          <w:p w14:paraId="0165BA0D" w14:textId="77777777"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hint="eastAsia"/>
                <w:kern w:val="0"/>
              </w:rPr>
              <w:t>商品名稱</w:t>
            </w:r>
          </w:p>
        </w:tc>
        <w:tc>
          <w:tcPr>
            <w:tcW w:w="250" w:type="pct"/>
            <w:hideMark/>
          </w:tcPr>
          <w:p w14:paraId="369F3773"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hideMark/>
          </w:tcPr>
          <w:p w14:paraId="151F0F7F" w14:textId="77777777" w:rsidR="00EA5E57" w:rsidRPr="008F20B5" w:rsidRDefault="00EA5E57" w:rsidP="0013799E">
            <w:pPr>
              <w:widowControl/>
              <w:jc w:val="center"/>
              <w:rPr>
                <w:rFonts w:ascii="標楷體" w:eastAsia="標楷體" w:hAnsi="標楷體" w:cs="新細明體"/>
                <w:kern w:val="0"/>
              </w:rPr>
            </w:pPr>
            <w:r w:rsidRPr="008F20B5">
              <w:rPr>
                <w:rFonts w:ascii="標楷體" w:eastAsia="標楷體" w:hAnsi="標楷體" w:cs="新細明體"/>
                <w:kern w:val="0"/>
              </w:rPr>
              <w:t>60</w:t>
            </w:r>
          </w:p>
        </w:tc>
        <w:tc>
          <w:tcPr>
            <w:tcW w:w="250" w:type="pct"/>
          </w:tcPr>
          <w:p w14:paraId="3A4C77F0" w14:textId="039FB59A"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hideMark/>
          </w:tcPr>
          <w:p w14:paraId="63A23C79" w14:textId="3DD1F262" w:rsidR="00EA5E57" w:rsidRPr="008F20B5" w:rsidRDefault="00EA5E57" w:rsidP="0013799E">
            <w:pPr>
              <w:widowControl/>
              <w:rPr>
                <w:rFonts w:ascii="標楷體" w:eastAsia="標楷體" w:hAnsi="標楷體" w:cs="新細明體"/>
                <w:kern w:val="0"/>
              </w:rPr>
            </w:pPr>
            <w:r w:rsidRPr="008F20B5">
              <w:rPr>
                <w:rFonts w:ascii="標楷體" w:eastAsia="標楷體" w:hAnsi="標楷體" w:cs="新細明體"/>
                <w:kern w:val="0"/>
              </w:rPr>
              <w:t>eLoan-利率專案維護-名稱</w:t>
            </w:r>
          </w:p>
        </w:tc>
      </w:tr>
      <w:tr w:rsidR="00D64561" w:rsidRPr="008F20B5" w14:paraId="76A406EB" w14:textId="77777777" w:rsidTr="00614F5B">
        <w:trPr>
          <w:trHeight w:val="1360"/>
        </w:trPr>
        <w:tc>
          <w:tcPr>
            <w:tcW w:w="250" w:type="pct"/>
          </w:tcPr>
          <w:p w14:paraId="6360282A" w14:textId="79DB0D97"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noWrap/>
            <w:hideMark/>
          </w:tcPr>
          <w:p w14:paraId="7AF1B64F" w14:textId="63A545D3" w:rsidR="00EA5E57" w:rsidRPr="008F20B5" w:rsidRDefault="00EA5E57" w:rsidP="009B5241">
            <w:pPr>
              <w:widowControl/>
              <w:rPr>
                <w:rFonts w:ascii="標楷體" w:eastAsia="標楷體" w:hAnsi="標楷體" w:cs="新細明體"/>
                <w:kern w:val="0"/>
              </w:rPr>
            </w:pPr>
            <w:r w:rsidRPr="008F20B5">
              <w:rPr>
                <w:rFonts w:ascii="標楷體" w:eastAsia="標楷體" w:hAnsi="標楷體" w:cs="新細明體"/>
                <w:kern w:val="0"/>
              </w:rPr>
              <w:t>StartDate</w:t>
            </w:r>
          </w:p>
        </w:tc>
        <w:tc>
          <w:tcPr>
            <w:tcW w:w="1750" w:type="pct"/>
            <w:noWrap/>
            <w:hideMark/>
          </w:tcPr>
          <w:p w14:paraId="25EBF9D9" w14:textId="77777777" w:rsidR="00EA5E57" w:rsidRPr="008F20B5" w:rsidRDefault="00EA5E57" w:rsidP="009B5241">
            <w:pPr>
              <w:widowControl/>
              <w:rPr>
                <w:rFonts w:ascii="標楷體" w:eastAsia="標楷體" w:hAnsi="標楷體" w:cs="新細明體"/>
                <w:kern w:val="0"/>
              </w:rPr>
            </w:pPr>
            <w:r w:rsidRPr="008F20B5">
              <w:rPr>
                <w:rFonts w:ascii="標楷體" w:eastAsia="標楷體" w:hAnsi="標楷體" w:cs="新細明體" w:hint="eastAsia"/>
                <w:kern w:val="0"/>
              </w:rPr>
              <w:t>商品生效日期</w:t>
            </w:r>
          </w:p>
        </w:tc>
        <w:tc>
          <w:tcPr>
            <w:tcW w:w="250" w:type="pct"/>
            <w:hideMark/>
          </w:tcPr>
          <w:p w14:paraId="68DCCB21" w14:textId="77777777" w:rsidR="00EA5E57" w:rsidRPr="008F20B5" w:rsidRDefault="00EA5E57" w:rsidP="009B5241">
            <w:pPr>
              <w:widowControl/>
              <w:jc w:val="center"/>
              <w:rPr>
                <w:rFonts w:ascii="標楷體" w:eastAsia="標楷體" w:hAnsi="標楷體" w:cs="新細明體"/>
                <w:kern w:val="0"/>
              </w:rPr>
            </w:pPr>
            <w:r w:rsidRPr="008F20B5">
              <w:rPr>
                <w:rFonts w:ascii="標楷體" w:eastAsia="標楷體" w:hAnsi="標楷體" w:cs="新細明體"/>
                <w:kern w:val="0"/>
              </w:rPr>
              <w:t>9</w:t>
            </w:r>
          </w:p>
        </w:tc>
        <w:tc>
          <w:tcPr>
            <w:tcW w:w="250" w:type="pct"/>
            <w:noWrap/>
            <w:hideMark/>
          </w:tcPr>
          <w:p w14:paraId="79698DE5" w14:textId="2AB66CE3" w:rsidR="00EA5E57" w:rsidRPr="008F20B5" w:rsidRDefault="00EA5E57" w:rsidP="009B5241">
            <w:pPr>
              <w:widowControl/>
              <w:jc w:val="center"/>
              <w:rPr>
                <w:rFonts w:ascii="標楷體" w:eastAsia="標楷體" w:hAnsi="標楷體" w:cs="新細明體"/>
                <w:kern w:val="0"/>
              </w:rPr>
            </w:pPr>
            <w:r w:rsidRPr="008F20B5">
              <w:rPr>
                <w:rFonts w:ascii="標楷體" w:eastAsia="標楷體" w:hAnsi="標楷體" w:cs="新細明體"/>
                <w:kern w:val="0"/>
              </w:rPr>
              <w:t>7</w:t>
            </w:r>
          </w:p>
        </w:tc>
        <w:tc>
          <w:tcPr>
            <w:tcW w:w="250" w:type="pct"/>
          </w:tcPr>
          <w:p w14:paraId="3BE56F09" w14:textId="7976B914"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hideMark/>
          </w:tcPr>
          <w:p w14:paraId="61759362" w14:textId="22A1FFF7" w:rsidR="00EA5E57" w:rsidRPr="008F20B5" w:rsidRDefault="00EA5E57" w:rsidP="009B5241">
            <w:pPr>
              <w:widowControl/>
              <w:rPr>
                <w:rFonts w:ascii="標楷體" w:eastAsia="標楷體" w:hAnsi="標楷體" w:cs="新細明體"/>
                <w:kern w:val="0"/>
              </w:rPr>
            </w:pPr>
            <w:r w:rsidRPr="008F20B5">
              <w:rPr>
                <w:rFonts w:ascii="標楷體" w:eastAsia="標楷體" w:hAnsi="標楷體" w:cs="新細明體"/>
                <w:kern w:val="0"/>
              </w:rPr>
              <w:t>eLoan-利率專案維護-狀態</w:t>
            </w:r>
            <w:r w:rsidRPr="008F20B5">
              <w:rPr>
                <w:rFonts w:ascii="標楷體" w:eastAsia="標楷體" w:hAnsi="標楷體" w:cs="新細明體"/>
                <w:kern w:val="0"/>
              </w:rPr>
              <w:br/>
              <w:t>yyymmdd</w:t>
            </w:r>
            <w:r w:rsidRPr="008F20B5">
              <w:rPr>
                <w:rFonts w:ascii="標楷體" w:eastAsia="標楷體" w:hAnsi="標楷體" w:cs="新細明體"/>
                <w:kern w:val="0"/>
              </w:rPr>
              <w:br/>
              <w:t xml:space="preserve">if ( </w:t>
            </w:r>
            <w:r w:rsidRPr="008F20B5">
              <w:rPr>
                <w:rFonts w:ascii="標楷體" w:eastAsia="標楷體" w:hAnsi="標楷體" w:cs="新細明體" w:hint="eastAsia"/>
                <w:kern w:val="0"/>
              </w:rPr>
              <w:t>狀態</w:t>
            </w:r>
            <w:r w:rsidRPr="008F20B5">
              <w:rPr>
                <w:rFonts w:ascii="標楷體" w:eastAsia="標楷體" w:hAnsi="標楷體" w:cs="新細明體"/>
                <w:kern w:val="0"/>
              </w:rPr>
              <w:t xml:space="preserve"> == </w:t>
            </w:r>
            <w:r w:rsidRPr="008F20B5">
              <w:rPr>
                <w:rFonts w:ascii="標楷體" w:eastAsia="標楷體" w:hAnsi="標楷體" w:cs="新細明體" w:hint="eastAsia"/>
                <w:kern w:val="0"/>
              </w:rPr>
              <w:t>啟用</w:t>
            </w:r>
            <w:r w:rsidRPr="008F20B5">
              <w:rPr>
                <w:rFonts w:ascii="標楷體" w:eastAsia="標楷體" w:hAnsi="標楷體" w:cs="新細明體"/>
                <w:kern w:val="0"/>
              </w:rPr>
              <w:t xml:space="preserve"> ) { </w:t>
            </w:r>
            <w:r w:rsidRPr="008F20B5">
              <w:rPr>
                <w:rFonts w:ascii="標楷體" w:eastAsia="標楷體" w:hAnsi="標楷體" w:cs="新細明體" w:hint="eastAsia"/>
                <w:kern w:val="0"/>
              </w:rPr>
              <w:t>最後修改日期</w:t>
            </w:r>
            <w:r w:rsidRPr="008F20B5">
              <w:rPr>
                <w:rFonts w:ascii="標楷體" w:eastAsia="標楷體" w:hAnsi="標楷體" w:cs="新細明體"/>
                <w:kern w:val="0"/>
              </w:rPr>
              <w:t xml:space="preserve"> }</w:t>
            </w:r>
            <w:r w:rsidRPr="008F20B5">
              <w:rPr>
                <w:rFonts w:ascii="標楷體" w:eastAsia="標楷體" w:hAnsi="標楷體" w:cs="新細明體"/>
                <w:kern w:val="0"/>
              </w:rPr>
              <w:br/>
              <w:t xml:space="preserve">else { 19000101 } </w:t>
            </w:r>
          </w:p>
        </w:tc>
      </w:tr>
      <w:tr w:rsidR="00D64561" w:rsidRPr="008F20B5" w14:paraId="0540F06C" w14:textId="77777777" w:rsidTr="00614F5B">
        <w:trPr>
          <w:trHeight w:val="1360"/>
        </w:trPr>
        <w:tc>
          <w:tcPr>
            <w:tcW w:w="250" w:type="pct"/>
          </w:tcPr>
          <w:p w14:paraId="0DAA49EE" w14:textId="5415870B"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noWrap/>
            <w:hideMark/>
          </w:tcPr>
          <w:p w14:paraId="58E2D9F2" w14:textId="58EA8909" w:rsidR="00EA5E57" w:rsidRPr="008F20B5" w:rsidRDefault="00EA5E57" w:rsidP="009B5241">
            <w:pPr>
              <w:widowControl/>
              <w:rPr>
                <w:rFonts w:ascii="標楷體" w:eastAsia="標楷體" w:hAnsi="標楷體" w:cs="新細明體"/>
                <w:kern w:val="0"/>
              </w:rPr>
            </w:pPr>
            <w:r w:rsidRPr="008F20B5">
              <w:rPr>
                <w:rFonts w:ascii="標楷體" w:eastAsia="標楷體" w:hAnsi="標楷體" w:cs="新細明體"/>
                <w:kern w:val="0"/>
              </w:rPr>
              <w:t>EndDate</w:t>
            </w:r>
          </w:p>
        </w:tc>
        <w:tc>
          <w:tcPr>
            <w:tcW w:w="1750" w:type="pct"/>
            <w:noWrap/>
            <w:hideMark/>
          </w:tcPr>
          <w:p w14:paraId="11CFF262" w14:textId="77777777" w:rsidR="00EA5E57" w:rsidRPr="008F20B5" w:rsidRDefault="00EA5E57" w:rsidP="009B5241">
            <w:pPr>
              <w:widowControl/>
              <w:rPr>
                <w:rFonts w:ascii="標楷體" w:eastAsia="標楷體" w:hAnsi="標楷體" w:cs="新細明體"/>
                <w:kern w:val="0"/>
              </w:rPr>
            </w:pPr>
            <w:r w:rsidRPr="008F20B5">
              <w:rPr>
                <w:rFonts w:ascii="標楷體" w:eastAsia="標楷體" w:hAnsi="標楷體" w:cs="新細明體" w:hint="eastAsia"/>
                <w:kern w:val="0"/>
              </w:rPr>
              <w:t>商品截止日期</w:t>
            </w:r>
          </w:p>
        </w:tc>
        <w:tc>
          <w:tcPr>
            <w:tcW w:w="250" w:type="pct"/>
            <w:hideMark/>
          </w:tcPr>
          <w:p w14:paraId="7192486E" w14:textId="77777777" w:rsidR="00EA5E57" w:rsidRPr="008F20B5" w:rsidRDefault="00EA5E57" w:rsidP="009B5241">
            <w:pPr>
              <w:widowControl/>
              <w:jc w:val="center"/>
              <w:rPr>
                <w:rFonts w:ascii="標楷體" w:eastAsia="標楷體" w:hAnsi="標楷體" w:cs="新細明體"/>
                <w:kern w:val="0"/>
              </w:rPr>
            </w:pPr>
            <w:r w:rsidRPr="008F20B5">
              <w:rPr>
                <w:rFonts w:ascii="標楷體" w:eastAsia="標楷體" w:hAnsi="標楷體" w:cs="新細明體"/>
                <w:kern w:val="0"/>
              </w:rPr>
              <w:t>9</w:t>
            </w:r>
          </w:p>
        </w:tc>
        <w:tc>
          <w:tcPr>
            <w:tcW w:w="250" w:type="pct"/>
            <w:noWrap/>
            <w:hideMark/>
          </w:tcPr>
          <w:p w14:paraId="13F191F5" w14:textId="1031B46C" w:rsidR="00EA5E57" w:rsidRPr="008F20B5" w:rsidRDefault="00EA5E57" w:rsidP="009B5241">
            <w:pPr>
              <w:widowControl/>
              <w:jc w:val="center"/>
              <w:rPr>
                <w:rFonts w:ascii="標楷體" w:eastAsia="標楷體" w:hAnsi="標楷體" w:cs="新細明體"/>
                <w:kern w:val="0"/>
              </w:rPr>
            </w:pPr>
            <w:r w:rsidRPr="008F20B5">
              <w:rPr>
                <w:rFonts w:ascii="標楷體" w:eastAsia="標楷體" w:hAnsi="標楷體" w:cs="新細明體"/>
                <w:kern w:val="0"/>
              </w:rPr>
              <w:t>7</w:t>
            </w:r>
          </w:p>
        </w:tc>
        <w:tc>
          <w:tcPr>
            <w:tcW w:w="250" w:type="pct"/>
          </w:tcPr>
          <w:p w14:paraId="47837F17" w14:textId="0932B3CD" w:rsidR="00EA5E57" w:rsidRPr="008F20B5" w:rsidRDefault="00EA5E57">
            <w:pPr>
              <w:widowControl/>
              <w:rPr>
                <w:rFonts w:ascii="標楷體" w:eastAsia="標楷體" w:hAnsi="標楷體" w:cs="新細明體"/>
                <w:kern w:val="0"/>
              </w:rPr>
            </w:pPr>
          </w:p>
        </w:tc>
        <w:tc>
          <w:tcPr>
            <w:tcW w:w="1150" w:type="pct"/>
            <w:hideMark/>
          </w:tcPr>
          <w:p w14:paraId="3579305B" w14:textId="6BE190F9" w:rsidR="00EA5E57" w:rsidRPr="008F20B5" w:rsidRDefault="00EA5E57" w:rsidP="009B5241">
            <w:pPr>
              <w:widowControl/>
              <w:rPr>
                <w:rFonts w:ascii="標楷體" w:eastAsia="標楷體" w:hAnsi="標楷體" w:cs="新細明體"/>
                <w:kern w:val="0"/>
              </w:rPr>
            </w:pPr>
            <w:r w:rsidRPr="008F20B5">
              <w:rPr>
                <w:rFonts w:ascii="標楷體" w:eastAsia="標楷體" w:hAnsi="標楷體" w:cs="新細明體"/>
                <w:kern w:val="0"/>
              </w:rPr>
              <w:t>eLoan-利率專案維護-狀態</w:t>
            </w:r>
            <w:r w:rsidRPr="008F20B5">
              <w:rPr>
                <w:rFonts w:ascii="標楷體" w:eastAsia="標楷體" w:hAnsi="標楷體" w:cs="新細明體"/>
                <w:kern w:val="0"/>
              </w:rPr>
              <w:br/>
              <w:t>yyymmdd</w:t>
            </w:r>
            <w:r w:rsidRPr="008F20B5">
              <w:rPr>
                <w:rFonts w:ascii="標楷體" w:eastAsia="標楷體" w:hAnsi="標楷體" w:cs="新細明體"/>
                <w:kern w:val="0"/>
              </w:rPr>
              <w:br/>
              <w:t xml:space="preserve">if ( </w:t>
            </w:r>
            <w:r w:rsidRPr="008F20B5">
              <w:rPr>
                <w:rFonts w:ascii="標楷體" w:eastAsia="標楷體" w:hAnsi="標楷體" w:cs="新細明體" w:hint="eastAsia"/>
                <w:kern w:val="0"/>
              </w:rPr>
              <w:t>狀態</w:t>
            </w:r>
            <w:r w:rsidRPr="008F20B5">
              <w:rPr>
                <w:rFonts w:ascii="標楷體" w:eastAsia="標楷體" w:hAnsi="標楷體" w:cs="新細明體"/>
                <w:kern w:val="0"/>
              </w:rPr>
              <w:t xml:space="preserve"> == </w:t>
            </w:r>
            <w:r w:rsidRPr="008F20B5">
              <w:rPr>
                <w:rFonts w:ascii="標楷體" w:eastAsia="標楷體" w:hAnsi="標楷體" w:cs="新細明體" w:hint="eastAsia"/>
                <w:kern w:val="0"/>
              </w:rPr>
              <w:t>停用</w:t>
            </w:r>
            <w:r w:rsidRPr="008F20B5">
              <w:rPr>
                <w:rFonts w:ascii="標楷體" w:eastAsia="標楷體" w:hAnsi="標楷體" w:cs="新細明體"/>
                <w:kern w:val="0"/>
              </w:rPr>
              <w:t xml:space="preserve"> ) { </w:t>
            </w:r>
            <w:r w:rsidRPr="008F20B5">
              <w:rPr>
                <w:rFonts w:ascii="標楷體" w:eastAsia="標楷體" w:hAnsi="標楷體" w:cs="新細明體" w:hint="eastAsia"/>
                <w:kern w:val="0"/>
              </w:rPr>
              <w:t>最後修改日期</w:t>
            </w:r>
            <w:r w:rsidRPr="008F20B5">
              <w:rPr>
                <w:rFonts w:ascii="標楷體" w:eastAsia="標楷體" w:hAnsi="標楷體" w:cs="新細明體"/>
                <w:kern w:val="0"/>
              </w:rPr>
              <w:t xml:space="preserve"> }</w:t>
            </w:r>
            <w:r w:rsidRPr="008F20B5">
              <w:rPr>
                <w:rFonts w:ascii="標楷體" w:eastAsia="標楷體" w:hAnsi="標楷體" w:cs="新細明體"/>
                <w:kern w:val="0"/>
              </w:rPr>
              <w:br/>
              <w:t xml:space="preserve">else { 99991231 }  </w:t>
            </w:r>
          </w:p>
        </w:tc>
      </w:tr>
      <w:tr w:rsidR="00D64561" w:rsidRPr="008F20B5" w14:paraId="74CBAE01" w14:textId="77777777" w:rsidTr="00614F5B">
        <w:trPr>
          <w:trHeight w:val="340"/>
        </w:trPr>
        <w:tc>
          <w:tcPr>
            <w:tcW w:w="250" w:type="pct"/>
          </w:tcPr>
          <w:p w14:paraId="4B8F7557" w14:textId="38980885"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599558FB" w14:textId="4867DE17" w:rsidR="00EA5E57" w:rsidRPr="008F20B5" w:rsidRDefault="00EA5E57" w:rsidP="00FA0C30">
            <w:pPr>
              <w:widowControl/>
              <w:rPr>
                <w:rFonts w:ascii="標楷體" w:eastAsia="標楷體" w:hAnsi="標楷體" w:cs="新細明體"/>
                <w:kern w:val="0"/>
              </w:rPr>
            </w:pPr>
            <w:r w:rsidRPr="008F20B5">
              <w:rPr>
                <w:rFonts w:ascii="標楷體" w:eastAsia="標楷體" w:hAnsi="標楷體" w:cs="新細明體"/>
                <w:kern w:val="0"/>
              </w:rPr>
              <w:t>StatusCode</w:t>
            </w:r>
          </w:p>
        </w:tc>
        <w:tc>
          <w:tcPr>
            <w:tcW w:w="1750" w:type="pct"/>
          </w:tcPr>
          <w:p w14:paraId="51836EDF" w14:textId="53BFEB73" w:rsidR="00EA5E57" w:rsidRPr="008F20B5" w:rsidRDefault="00EA5E57" w:rsidP="00FA0C30">
            <w:pPr>
              <w:widowControl/>
              <w:rPr>
                <w:rFonts w:ascii="標楷體" w:eastAsia="標楷體" w:hAnsi="標楷體" w:cs="新細明體"/>
                <w:kern w:val="0"/>
              </w:rPr>
            </w:pPr>
            <w:r w:rsidRPr="008F20B5">
              <w:rPr>
                <w:rFonts w:ascii="標楷體" w:eastAsia="標楷體" w:hAnsi="標楷體" w:cs="新細明體" w:hint="eastAsia"/>
                <w:kern w:val="0"/>
              </w:rPr>
              <w:t>商品狀態</w:t>
            </w:r>
          </w:p>
        </w:tc>
        <w:tc>
          <w:tcPr>
            <w:tcW w:w="250" w:type="pct"/>
          </w:tcPr>
          <w:p w14:paraId="3A414B1C" w14:textId="7CCAEB61" w:rsidR="00EA5E57" w:rsidRPr="008F20B5" w:rsidRDefault="00EA5E57" w:rsidP="00FA0C30">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75EB52CD" w14:textId="7F3026CB" w:rsidR="00EA5E57" w:rsidRPr="008F20B5" w:rsidRDefault="00EA5E57" w:rsidP="00FA0C30">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59AB076B" w14:textId="208F73E7"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3D5A5ABF" w14:textId="1AAF7F15" w:rsidR="00EA5E57" w:rsidRPr="008F20B5" w:rsidRDefault="00EA5E57" w:rsidP="001105A3">
            <w:pPr>
              <w:widowControl/>
              <w:rPr>
                <w:rFonts w:ascii="標楷體" w:eastAsia="標楷體" w:hAnsi="標楷體" w:cs="新細明體"/>
                <w:kern w:val="0"/>
              </w:rPr>
            </w:pPr>
            <w:r w:rsidRPr="008F20B5">
              <w:rPr>
                <w:rFonts w:ascii="標楷體" w:eastAsia="標楷體" w:hAnsi="標楷體" w:cs="新細明體"/>
                <w:kern w:val="0"/>
              </w:rPr>
              <w:t>0</w:t>
            </w:r>
            <w:r w:rsidRPr="008F20B5">
              <w:rPr>
                <w:rFonts w:ascii="標楷體" w:eastAsia="標楷體" w:hAnsi="標楷體" w:cs="新細明體"/>
                <w:kern w:val="0"/>
              </w:rPr>
              <w:tab/>
            </w:r>
            <w:r w:rsidRPr="008F20B5">
              <w:rPr>
                <w:rFonts w:ascii="標楷體" w:eastAsia="標楷體" w:hAnsi="標楷體" w:cs="新細明體" w:hint="eastAsia"/>
                <w:kern w:val="0"/>
              </w:rPr>
              <w:t>正常</w:t>
            </w:r>
          </w:p>
          <w:p w14:paraId="5FD4764F" w14:textId="4E5821DC" w:rsidR="00EA5E57" w:rsidRPr="008F20B5" w:rsidRDefault="00EA5E57" w:rsidP="001105A3">
            <w:pPr>
              <w:widowControl/>
              <w:rPr>
                <w:rFonts w:ascii="標楷體" w:eastAsia="標楷體" w:hAnsi="標楷體" w:cs="新細明體"/>
                <w:kern w:val="0"/>
              </w:rPr>
            </w:pPr>
            <w:r w:rsidRPr="008F20B5">
              <w:rPr>
                <w:rFonts w:ascii="標楷體" w:eastAsia="標楷體" w:hAnsi="標楷體" w:cs="新細明體"/>
                <w:kern w:val="0"/>
              </w:rPr>
              <w:t>1</w:t>
            </w:r>
            <w:r w:rsidRPr="008F20B5">
              <w:rPr>
                <w:rFonts w:ascii="標楷體" w:eastAsia="標楷體" w:hAnsi="標楷體" w:cs="新細明體"/>
                <w:kern w:val="0"/>
              </w:rPr>
              <w:tab/>
            </w:r>
            <w:r w:rsidRPr="008F20B5">
              <w:rPr>
                <w:rFonts w:ascii="標楷體" w:eastAsia="標楷體" w:hAnsi="標楷體" w:cs="新細明體" w:hint="eastAsia"/>
                <w:kern w:val="0"/>
              </w:rPr>
              <w:t>停用</w:t>
            </w:r>
          </w:p>
        </w:tc>
      </w:tr>
      <w:tr w:rsidR="00D64561" w:rsidRPr="008F20B5" w14:paraId="7115C035" w14:textId="77777777" w:rsidTr="00614F5B">
        <w:trPr>
          <w:trHeight w:val="340"/>
        </w:trPr>
        <w:tc>
          <w:tcPr>
            <w:tcW w:w="250" w:type="pct"/>
          </w:tcPr>
          <w:p w14:paraId="3D1EED2B" w14:textId="3B8B9F86" w:rsidR="00EA5E57" w:rsidRPr="004A1C2C" w:rsidDel="00FA0C30" w:rsidRDefault="00EA5E57" w:rsidP="004A1C2C">
            <w:pPr>
              <w:pStyle w:val="af9"/>
              <w:numPr>
                <w:ilvl w:val="0"/>
                <w:numId w:val="50"/>
              </w:numPr>
              <w:ind w:leftChars="0"/>
              <w:rPr>
                <w:rFonts w:ascii="標楷體" w:eastAsia="標楷體" w:hAnsi="標楷體"/>
              </w:rPr>
            </w:pPr>
          </w:p>
        </w:tc>
        <w:tc>
          <w:tcPr>
            <w:tcW w:w="650" w:type="pct"/>
          </w:tcPr>
          <w:p w14:paraId="667D4C55" w14:textId="4CB898E4" w:rsidR="00EA5E57" w:rsidRPr="008F20B5" w:rsidRDefault="00EA5E57" w:rsidP="00FA0C30">
            <w:pPr>
              <w:widowControl/>
              <w:rPr>
                <w:rFonts w:ascii="標楷體" w:eastAsia="標楷體" w:hAnsi="標楷體" w:cs="新細明體"/>
                <w:kern w:val="0"/>
              </w:rPr>
            </w:pPr>
            <w:r w:rsidRPr="004A1C2C">
              <w:rPr>
                <w:rFonts w:ascii="標楷體" w:eastAsia="標楷體" w:hAnsi="標楷體"/>
              </w:rPr>
              <w:t>CurrencyCode</w:t>
            </w:r>
          </w:p>
        </w:tc>
        <w:tc>
          <w:tcPr>
            <w:tcW w:w="1750" w:type="pct"/>
          </w:tcPr>
          <w:p w14:paraId="6FE63E2E" w14:textId="55265720" w:rsidR="00EA5E57" w:rsidRPr="008F20B5" w:rsidRDefault="00EA5E57" w:rsidP="00FA0C30">
            <w:pPr>
              <w:widowControl/>
              <w:rPr>
                <w:rFonts w:ascii="標楷體" w:eastAsia="標楷體" w:hAnsi="標楷體" w:cs="新細明體"/>
                <w:kern w:val="0"/>
              </w:rPr>
            </w:pPr>
            <w:r w:rsidRPr="004A1C2C">
              <w:rPr>
                <w:rFonts w:ascii="標楷體" w:eastAsia="標楷體" w:hAnsi="標楷體" w:hint="eastAsia"/>
              </w:rPr>
              <w:t>幣別</w:t>
            </w:r>
          </w:p>
        </w:tc>
        <w:tc>
          <w:tcPr>
            <w:tcW w:w="250" w:type="pct"/>
          </w:tcPr>
          <w:p w14:paraId="6EEC5ABA" w14:textId="548CB579" w:rsidR="00EA5E57" w:rsidRPr="008F20B5" w:rsidRDefault="00EA5E57" w:rsidP="00FA0C30">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7C6180B0" w14:textId="54520780" w:rsidR="00EA5E57" w:rsidRPr="008F20B5" w:rsidRDefault="00EA5E57" w:rsidP="00FA0C30">
            <w:pPr>
              <w:widowControl/>
              <w:jc w:val="center"/>
              <w:rPr>
                <w:rFonts w:ascii="標楷體" w:eastAsia="標楷體" w:hAnsi="標楷體" w:cs="新細明體"/>
                <w:kern w:val="0"/>
              </w:rPr>
            </w:pPr>
            <w:r w:rsidRPr="008F20B5">
              <w:rPr>
                <w:rFonts w:ascii="標楷體" w:eastAsia="標楷體" w:hAnsi="標楷體" w:cs="新細明體"/>
                <w:kern w:val="0"/>
              </w:rPr>
              <w:t>3</w:t>
            </w:r>
          </w:p>
        </w:tc>
        <w:tc>
          <w:tcPr>
            <w:tcW w:w="250" w:type="pct"/>
          </w:tcPr>
          <w:p w14:paraId="23E1E291" w14:textId="4419D6F4"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4392C82A" w14:textId="114875F5" w:rsidR="00EA5E57" w:rsidRPr="008F20B5" w:rsidRDefault="00EA5E57" w:rsidP="00FA0C30">
            <w:pPr>
              <w:widowControl/>
              <w:rPr>
                <w:rFonts w:ascii="標楷體" w:eastAsia="標楷體" w:hAnsi="標楷體" w:cs="新細明體"/>
                <w:kern w:val="0"/>
              </w:rPr>
            </w:pPr>
            <w:r w:rsidRPr="008F20B5">
              <w:rPr>
                <w:rFonts w:ascii="標楷體" w:eastAsia="標楷體" w:hAnsi="標楷體" w:cs="新細明體"/>
                <w:kern w:val="0"/>
              </w:rPr>
              <w:t>TWD</w:t>
            </w:r>
          </w:p>
        </w:tc>
      </w:tr>
      <w:tr w:rsidR="00D64561" w:rsidRPr="008F20B5" w14:paraId="29DB84F0" w14:textId="77777777" w:rsidTr="00614F5B">
        <w:trPr>
          <w:trHeight w:val="340"/>
        </w:trPr>
        <w:tc>
          <w:tcPr>
            <w:tcW w:w="250" w:type="pct"/>
          </w:tcPr>
          <w:p w14:paraId="1914852B" w14:textId="76739CE9" w:rsidR="00EA5E57" w:rsidRPr="004A1C2C" w:rsidDel="00FA0C30" w:rsidRDefault="00EA5E57" w:rsidP="004A1C2C">
            <w:pPr>
              <w:pStyle w:val="af9"/>
              <w:numPr>
                <w:ilvl w:val="0"/>
                <w:numId w:val="50"/>
              </w:numPr>
              <w:ind w:leftChars="0"/>
              <w:rPr>
                <w:rFonts w:ascii="標楷體" w:eastAsia="標楷體" w:hAnsi="標楷體"/>
              </w:rPr>
            </w:pPr>
          </w:p>
        </w:tc>
        <w:tc>
          <w:tcPr>
            <w:tcW w:w="650" w:type="pct"/>
          </w:tcPr>
          <w:p w14:paraId="43458100" w14:textId="01FAACFB" w:rsidR="00EA5E57" w:rsidRPr="008F20B5" w:rsidRDefault="00EA5E57" w:rsidP="00143629">
            <w:pPr>
              <w:widowControl/>
              <w:rPr>
                <w:rFonts w:ascii="標楷體" w:eastAsia="標楷體" w:hAnsi="標楷體" w:cs="新細明體"/>
                <w:kern w:val="0"/>
              </w:rPr>
            </w:pPr>
            <w:r w:rsidRPr="004A1C2C">
              <w:rPr>
                <w:rFonts w:ascii="標楷體" w:eastAsia="標楷體" w:hAnsi="標楷體"/>
              </w:rPr>
              <w:t>BaseRateCode</w:t>
            </w:r>
          </w:p>
        </w:tc>
        <w:tc>
          <w:tcPr>
            <w:tcW w:w="1750" w:type="pct"/>
          </w:tcPr>
          <w:p w14:paraId="5C72ABEF" w14:textId="3AE94E40" w:rsidR="00EA5E57" w:rsidRPr="008F20B5" w:rsidRDefault="00EA5E57" w:rsidP="00143629">
            <w:pPr>
              <w:widowControl/>
              <w:rPr>
                <w:rFonts w:ascii="標楷體" w:eastAsia="標楷體" w:hAnsi="標楷體" w:cs="新細明體"/>
                <w:kern w:val="0"/>
              </w:rPr>
            </w:pPr>
            <w:r w:rsidRPr="004A1C2C">
              <w:rPr>
                <w:rFonts w:ascii="標楷體" w:eastAsia="標楷體" w:hAnsi="標楷體" w:hint="eastAsia"/>
              </w:rPr>
              <w:t>指標利率代碼</w:t>
            </w:r>
          </w:p>
        </w:tc>
        <w:tc>
          <w:tcPr>
            <w:tcW w:w="250" w:type="pct"/>
          </w:tcPr>
          <w:p w14:paraId="363AEA8F" w14:textId="2C310E85" w:rsidR="00EA5E57" w:rsidRPr="008F20B5" w:rsidRDefault="00EA5E57" w:rsidP="00143629">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0D4537A9" w14:textId="0D695385" w:rsidR="00EA5E57" w:rsidRPr="008F20B5" w:rsidRDefault="00EA5E57" w:rsidP="00143629">
            <w:pPr>
              <w:widowControl/>
              <w:jc w:val="center"/>
              <w:rPr>
                <w:rFonts w:ascii="標楷體" w:eastAsia="標楷體" w:hAnsi="標楷體" w:cs="新細明體"/>
                <w:kern w:val="0"/>
              </w:rPr>
            </w:pPr>
            <w:r w:rsidRPr="008F20B5">
              <w:rPr>
                <w:rFonts w:ascii="標楷體" w:eastAsia="標楷體" w:hAnsi="標楷體" w:cs="新細明體"/>
                <w:kern w:val="0"/>
              </w:rPr>
              <w:t>2</w:t>
            </w:r>
          </w:p>
        </w:tc>
        <w:tc>
          <w:tcPr>
            <w:tcW w:w="250" w:type="pct"/>
          </w:tcPr>
          <w:p w14:paraId="221A0676" w14:textId="0833244C"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501EB70B" w14:textId="2BBD8EBF" w:rsidR="00EA5E57" w:rsidRPr="008F20B5" w:rsidRDefault="00EA5E57" w:rsidP="004C0046">
            <w:pPr>
              <w:widowControl/>
              <w:rPr>
                <w:rFonts w:ascii="標楷體" w:eastAsia="標楷體" w:hAnsi="標楷體" w:cs="新細明體"/>
                <w:kern w:val="0"/>
              </w:rPr>
            </w:pPr>
            <w:r w:rsidRPr="008F20B5">
              <w:rPr>
                <w:rFonts w:ascii="標楷體" w:eastAsia="標楷體" w:hAnsi="標楷體" w:cs="新細明體"/>
                <w:kern w:val="0"/>
              </w:rPr>
              <w:t>01</w:t>
            </w:r>
            <w:r w:rsidRPr="008F20B5">
              <w:rPr>
                <w:rFonts w:ascii="標楷體" w:eastAsia="標楷體" w:hAnsi="標楷體" w:cs="新細明體"/>
                <w:kern w:val="0"/>
              </w:rPr>
              <w:tab/>
            </w:r>
            <w:r w:rsidRPr="008F20B5">
              <w:rPr>
                <w:rFonts w:ascii="標楷體" w:eastAsia="標楷體" w:hAnsi="標楷體" w:cs="新細明體" w:hint="eastAsia"/>
                <w:kern w:val="0"/>
              </w:rPr>
              <w:t>保單分紅利率</w:t>
            </w:r>
          </w:p>
          <w:p w14:paraId="456102DA" w14:textId="77777777" w:rsidR="00EA5E57" w:rsidRPr="008F20B5" w:rsidRDefault="00EA5E57" w:rsidP="004C0046">
            <w:pPr>
              <w:widowControl/>
              <w:rPr>
                <w:rFonts w:ascii="標楷體" w:eastAsia="標楷體" w:hAnsi="標楷體" w:cs="新細明體"/>
                <w:kern w:val="0"/>
              </w:rPr>
            </w:pPr>
            <w:r w:rsidRPr="008F20B5">
              <w:rPr>
                <w:rFonts w:ascii="標楷體" w:eastAsia="標楷體" w:hAnsi="標楷體" w:cs="新細明體"/>
                <w:kern w:val="0"/>
              </w:rPr>
              <w:t>02</w:t>
            </w:r>
            <w:r w:rsidRPr="008F20B5">
              <w:rPr>
                <w:rFonts w:ascii="標楷體" w:eastAsia="標楷體" w:hAnsi="標楷體" w:cs="新細明體"/>
                <w:kern w:val="0"/>
              </w:rPr>
              <w:tab/>
            </w:r>
            <w:r w:rsidRPr="008F20B5">
              <w:rPr>
                <w:rFonts w:ascii="標楷體" w:eastAsia="標楷體" w:hAnsi="標楷體" w:cs="新細明體" w:hint="eastAsia"/>
                <w:kern w:val="0"/>
              </w:rPr>
              <w:t>中華郵政二年期定儲機動利率</w:t>
            </w:r>
          </w:p>
          <w:p w14:paraId="3374FB5A" w14:textId="35B74794" w:rsidR="00EA5E57" w:rsidRPr="008F20B5" w:rsidRDefault="00EA5E57" w:rsidP="004C0046">
            <w:pPr>
              <w:widowControl/>
              <w:rPr>
                <w:rFonts w:ascii="標楷體" w:eastAsia="標楷體" w:hAnsi="標楷體" w:cs="新細明體"/>
                <w:kern w:val="0"/>
              </w:rPr>
            </w:pPr>
            <w:r w:rsidRPr="008F20B5">
              <w:rPr>
                <w:rFonts w:ascii="標楷體" w:eastAsia="標楷體" w:hAnsi="標楷體" w:cs="新細明體"/>
                <w:kern w:val="0"/>
              </w:rPr>
              <w:t>99</w:t>
            </w:r>
            <w:r w:rsidRPr="008F20B5">
              <w:rPr>
                <w:rFonts w:ascii="標楷體" w:eastAsia="標楷體" w:hAnsi="標楷體" w:cs="新細明體"/>
                <w:kern w:val="0"/>
              </w:rPr>
              <w:tab/>
            </w:r>
            <w:r w:rsidRPr="008F20B5">
              <w:rPr>
                <w:rFonts w:ascii="標楷體" w:eastAsia="標楷體" w:hAnsi="標楷體" w:cs="新細明體" w:hint="eastAsia"/>
                <w:kern w:val="0"/>
              </w:rPr>
              <w:t>自訂利率</w:t>
            </w:r>
          </w:p>
        </w:tc>
      </w:tr>
      <w:tr w:rsidR="00D64561" w:rsidRPr="008F20B5" w14:paraId="642A0142" w14:textId="77777777" w:rsidTr="00614F5B">
        <w:trPr>
          <w:trHeight w:val="340"/>
        </w:trPr>
        <w:tc>
          <w:tcPr>
            <w:tcW w:w="250" w:type="pct"/>
          </w:tcPr>
          <w:p w14:paraId="6587AB79" w14:textId="4C57908D"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20CA3B51" w14:textId="08CADDAC" w:rsidR="00EA5E57" w:rsidRPr="008F20B5" w:rsidRDefault="00EA5E57" w:rsidP="00143629">
            <w:pPr>
              <w:widowControl/>
              <w:rPr>
                <w:rFonts w:ascii="標楷體" w:eastAsia="標楷體" w:hAnsi="標楷體" w:cs="新細明體"/>
                <w:kern w:val="0"/>
              </w:rPr>
            </w:pPr>
            <w:r w:rsidRPr="004A1C2C">
              <w:rPr>
                <w:rFonts w:ascii="標楷體" w:eastAsia="標楷體" w:hAnsi="標楷體"/>
              </w:rPr>
              <w:t>ProdIncr</w:t>
            </w:r>
          </w:p>
        </w:tc>
        <w:tc>
          <w:tcPr>
            <w:tcW w:w="1750" w:type="pct"/>
          </w:tcPr>
          <w:p w14:paraId="09525DA8" w14:textId="236BCF1C" w:rsidR="00EA5E57" w:rsidRPr="008F20B5" w:rsidRDefault="00EA5E57" w:rsidP="00143629">
            <w:pPr>
              <w:widowControl/>
              <w:rPr>
                <w:rFonts w:ascii="標楷體" w:eastAsia="標楷體" w:hAnsi="標楷體" w:cs="新細明體"/>
                <w:kern w:val="0"/>
              </w:rPr>
            </w:pPr>
            <w:r w:rsidRPr="004A1C2C">
              <w:rPr>
                <w:rFonts w:ascii="標楷體" w:eastAsia="標楷體" w:hAnsi="標楷體" w:hint="eastAsia"/>
              </w:rPr>
              <w:t>商品加碼利率</w:t>
            </w:r>
          </w:p>
        </w:tc>
        <w:tc>
          <w:tcPr>
            <w:tcW w:w="250" w:type="pct"/>
          </w:tcPr>
          <w:p w14:paraId="37DFB798" w14:textId="01CBE3BE" w:rsidR="00EA5E57" w:rsidRPr="008F20B5" w:rsidRDefault="00EA5E57" w:rsidP="00143629">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1C931996" w14:textId="56515F71" w:rsidR="00EA5E57" w:rsidRPr="008F20B5" w:rsidRDefault="00EA5E57" w:rsidP="00143629">
            <w:pPr>
              <w:widowControl/>
              <w:jc w:val="center"/>
              <w:rPr>
                <w:rFonts w:ascii="標楷體" w:eastAsia="標楷體" w:hAnsi="標楷體" w:cs="新細明體"/>
                <w:kern w:val="0"/>
              </w:rPr>
            </w:pPr>
            <w:r w:rsidRPr="008F20B5">
              <w:rPr>
                <w:rFonts w:ascii="標楷體" w:eastAsia="標楷體" w:hAnsi="標楷體" w:cs="新細明體"/>
                <w:kern w:val="0"/>
              </w:rPr>
              <w:t>2.4</w:t>
            </w:r>
          </w:p>
        </w:tc>
        <w:tc>
          <w:tcPr>
            <w:tcW w:w="250" w:type="pct"/>
          </w:tcPr>
          <w:p w14:paraId="719FEE34" w14:textId="2667B191"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52496163" w14:textId="5B76A4DF" w:rsidR="00EA5E57" w:rsidRPr="008F20B5" w:rsidRDefault="00EA5E57" w:rsidP="00143629">
            <w:pPr>
              <w:widowControl/>
              <w:rPr>
                <w:rFonts w:ascii="標楷體" w:eastAsia="標楷體" w:hAnsi="標楷體" w:cs="新細明體"/>
                <w:kern w:val="0"/>
              </w:rPr>
            </w:pPr>
            <w:r w:rsidRPr="008F20B5">
              <w:rPr>
                <w:rFonts w:ascii="標楷體" w:eastAsia="標楷體" w:hAnsi="標楷體" w:cs="新細明體"/>
                <w:kern w:val="0"/>
              </w:rPr>
              <w:t>00.0000 or -00.0000</w:t>
            </w:r>
          </w:p>
        </w:tc>
      </w:tr>
      <w:tr w:rsidR="00D64561" w:rsidRPr="008F20B5" w14:paraId="65A78703" w14:textId="77777777" w:rsidTr="00614F5B">
        <w:trPr>
          <w:trHeight w:val="340"/>
        </w:trPr>
        <w:tc>
          <w:tcPr>
            <w:tcW w:w="250" w:type="pct"/>
          </w:tcPr>
          <w:p w14:paraId="0CE590DD" w14:textId="0AC75350" w:rsidR="00EA5E57" w:rsidRPr="004A1C2C" w:rsidDel="00FA0C30" w:rsidRDefault="00EA5E57" w:rsidP="004A1C2C">
            <w:pPr>
              <w:pStyle w:val="af9"/>
              <w:numPr>
                <w:ilvl w:val="0"/>
                <w:numId w:val="50"/>
              </w:numPr>
              <w:ind w:leftChars="0"/>
              <w:rPr>
                <w:rFonts w:ascii="標楷體" w:eastAsia="標楷體" w:hAnsi="標楷體"/>
              </w:rPr>
            </w:pPr>
          </w:p>
        </w:tc>
        <w:tc>
          <w:tcPr>
            <w:tcW w:w="650" w:type="pct"/>
          </w:tcPr>
          <w:p w14:paraId="5DF332FE" w14:textId="1BD3CEB3" w:rsidR="00EA5E57" w:rsidRPr="008F20B5" w:rsidRDefault="00EA5E57" w:rsidP="004C0046">
            <w:pPr>
              <w:widowControl/>
              <w:rPr>
                <w:rFonts w:ascii="標楷體" w:eastAsia="標楷體" w:hAnsi="標楷體" w:cs="新細明體"/>
                <w:kern w:val="0"/>
              </w:rPr>
            </w:pPr>
            <w:r w:rsidRPr="008F20B5">
              <w:rPr>
                <w:rFonts w:ascii="標楷體" w:eastAsia="標楷體" w:hAnsi="標楷體"/>
              </w:rPr>
              <w:t>LowLimitRate</w:t>
            </w:r>
          </w:p>
        </w:tc>
        <w:tc>
          <w:tcPr>
            <w:tcW w:w="1750" w:type="pct"/>
          </w:tcPr>
          <w:p w14:paraId="55F829C4" w14:textId="27AD6A11" w:rsidR="00EA5E57" w:rsidRPr="008F20B5" w:rsidRDefault="00EA5E57" w:rsidP="004C0046">
            <w:pPr>
              <w:widowControl/>
              <w:rPr>
                <w:rFonts w:ascii="標楷體" w:eastAsia="標楷體" w:hAnsi="標楷體" w:cs="新細明體"/>
                <w:kern w:val="0"/>
              </w:rPr>
            </w:pPr>
            <w:r w:rsidRPr="004A1C2C">
              <w:rPr>
                <w:rFonts w:ascii="標楷體" w:eastAsia="標楷體" w:hAnsi="標楷體" w:hint="eastAsia"/>
              </w:rPr>
              <w:t>利率下限</w:t>
            </w:r>
          </w:p>
        </w:tc>
        <w:tc>
          <w:tcPr>
            <w:tcW w:w="250" w:type="pct"/>
          </w:tcPr>
          <w:p w14:paraId="2C6728D5" w14:textId="66120235"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0C964B0C" w14:textId="5BEB926E"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2.4</w:t>
            </w:r>
          </w:p>
        </w:tc>
        <w:tc>
          <w:tcPr>
            <w:tcW w:w="250" w:type="pct"/>
          </w:tcPr>
          <w:p w14:paraId="6078A4F3"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7CC9D2C3" w14:textId="1F823003" w:rsidR="00EA5E57" w:rsidRPr="008F20B5" w:rsidRDefault="00EA5E57" w:rsidP="004C0046">
            <w:pPr>
              <w:widowControl/>
              <w:rPr>
                <w:rFonts w:ascii="標楷體" w:eastAsia="標楷體" w:hAnsi="標楷體" w:cs="新細明體"/>
                <w:kern w:val="0"/>
              </w:rPr>
            </w:pPr>
            <w:r w:rsidRPr="008F20B5">
              <w:rPr>
                <w:rFonts w:ascii="標楷體" w:eastAsia="標楷體" w:hAnsi="標楷體" w:cs="新細明體"/>
                <w:kern w:val="0"/>
              </w:rPr>
              <w:t>00.0000</w:t>
            </w:r>
          </w:p>
        </w:tc>
      </w:tr>
      <w:tr w:rsidR="00D64561" w:rsidRPr="008F20B5" w14:paraId="1A02DD67" w14:textId="77777777" w:rsidTr="00614F5B">
        <w:trPr>
          <w:trHeight w:val="340"/>
        </w:trPr>
        <w:tc>
          <w:tcPr>
            <w:tcW w:w="250" w:type="pct"/>
          </w:tcPr>
          <w:p w14:paraId="3A90D131" w14:textId="42CADB21" w:rsidR="00EA5E57" w:rsidRPr="004A1C2C" w:rsidDel="00FA0C30" w:rsidRDefault="00EA5E57" w:rsidP="004A1C2C">
            <w:pPr>
              <w:pStyle w:val="af9"/>
              <w:numPr>
                <w:ilvl w:val="0"/>
                <w:numId w:val="50"/>
              </w:numPr>
              <w:ind w:leftChars="0"/>
              <w:rPr>
                <w:rFonts w:ascii="標楷體" w:eastAsia="標楷體" w:hAnsi="標楷體"/>
              </w:rPr>
            </w:pPr>
          </w:p>
        </w:tc>
        <w:tc>
          <w:tcPr>
            <w:tcW w:w="650" w:type="pct"/>
          </w:tcPr>
          <w:p w14:paraId="60B613C6" w14:textId="392377AE" w:rsidR="00EA5E57" w:rsidRPr="008F20B5" w:rsidRDefault="00EA5E57" w:rsidP="004C0046">
            <w:pPr>
              <w:widowControl/>
              <w:rPr>
                <w:rFonts w:ascii="標楷體" w:eastAsia="標楷體" w:hAnsi="標楷體" w:cs="新細明體"/>
                <w:kern w:val="0"/>
              </w:rPr>
            </w:pPr>
            <w:r w:rsidRPr="004A1C2C">
              <w:rPr>
                <w:rFonts w:ascii="標楷體" w:eastAsia="標楷體" w:hAnsi="標楷體"/>
              </w:rPr>
              <w:t>IncrFlag</w:t>
            </w:r>
          </w:p>
        </w:tc>
        <w:tc>
          <w:tcPr>
            <w:tcW w:w="1750" w:type="pct"/>
          </w:tcPr>
          <w:p w14:paraId="44217E01" w14:textId="44061DF5" w:rsidR="00EA5E57" w:rsidRPr="008F20B5" w:rsidRDefault="00EA5E57" w:rsidP="004C0046">
            <w:pPr>
              <w:widowControl/>
              <w:rPr>
                <w:rFonts w:ascii="標楷體" w:eastAsia="標楷體" w:hAnsi="標楷體" w:cs="新細明體"/>
                <w:kern w:val="0"/>
              </w:rPr>
            </w:pPr>
            <w:r w:rsidRPr="004A1C2C">
              <w:rPr>
                <w:rFonts w:ascii="標楷體" w:eastAsia="標楷體" w:hAnsi="標楷體" w:hint="eastAsia"/>
              </w:rPr>
              <w:t>加減碼是否依合約</w:t>
            </w:r>
          </w:p>
        </w:tc>
        <w:tc>
          <w:tcPr>
            <w:tcW w:w="250" w:type="pct"/>
          </w:tcPr>
          <w:p w14:paraId="53EBB57E" w14:textId="260933E7"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149E8768" w14:textId="75F4003E"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7BAA3CBA"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7F553073" w14:textId="0F5CF185" w:rsidR="00EA5E57" w:rsidRPr="008F20B5" w:rsidRDefault="00EA5E57" w:rsidP="004C0046">
            <w:pPr>
              <w:widowControl/>
              <w:rPr>
                <w:rFonts w:ascii="標楷體" w:eastAsia="標楷體" w:hAnsi="標楷體" w:cs="新細明體"/>
                <w:kern w:val="0"/>
              </w:rPr>
            </w:pPr>
            <w:r w:rsidRPr="008F20B5">
              <w:rPr>
                <w:rFonts w:ascii="標楷體" w:eastAsia="標楷體" w:hAnsi="標楷體" w:cs="新細明體"/>
                <w:kern w:val="0"/>
              </w:rPr>
              <w:t>Y</w:t>
            </w:r>
            <w:r w:rsidRPr="008F20B5">
              <w:rPr>
                <w:rFonts w:ascii="標楷體" w:eastAsia="標楷體" w:hAnsi="標楷體" w:cs="新細明體"/>
                <w:kern w:val="0"/>
              </w:rPr>
              <w:tab/>
            </w:r>
            <w:r w:rsidRPr="008F20B5">
              <w:rPr>
                <w:rFonts w:ascii="標楷體" w:eastAsia="標楷體" w:hAnsi="標楷體" w:cs="新細明體" w:hint="eastAsia"/>
                <w:kern w:val="0"/>
              </w:rPr>
              <w:t>是</w:t>
            </w:r>
          </w:p>
          <w:p w14:paraId="20BD5216" w14:textId="02309E46" w:rsidR="00EA5E57" w:rsidRPr="008F20B5" w:rsidRDefault="00EA5E57" w:rsidP="004C0046">
            <w:pPr>
              <w:widowControl/>
              <w:rPr>
                <w:rFonts w:ascii="標楷體" w:eastAsia="標楷體" w:hAnsi="標楷體" w:cs="新細明體"/>
                <w:kern w:val="0"/>
              </w:rPr>
            </w:pPr>
            <w:r w:rsidRPr="008F20B5">
              <w:rPr>
                <w:rFonts w:ascii="標楷體" w:eastAsia="標楷體" w:hAnsi="標楷體" w:cs="新細明體"/>
                <w:kern w:val="0"/>
              </w:rPr>
              <w:lastRenderedPageBreak/>
              <w:t>N</w:t>
            </w:r>
            <w:r w:rsidRPr="008F20B5">
              <w:rPr>
                <w:rFonts w:ascii="標楷體" w:eastAsia="標楷體" w:hAnsi="標楷體" w:cs="新細明體"/>
                <w:kern w:val="0"/>
              </w:rPr>
              <w:tab/>
            </w:r>
            <w:r w:rsidRPr="008F20B5">
              <w:rPr>
                <w:rFonts w:ascii="標楷體" w:eastAsia="標楷體" w:hAnsi="標楷體" w:cs="新細明體" w:hint="eastAsia"/>
                <w:kern w:val="0"/>
              </w:rPr>
              <w:t>否</w:t>
            </w:r>
          </w:p>
        </w:tc>
      </w:tr>
      <w:tr w:rsidR="00D64561" w:rsidRPr="008F20B5" w14:paraId="4696F098" w14:textId="77777777" w:rsidTr="00614F5B">
        <w:trPr>
          <w:trHeight w:val="340"/>
        </w:trPr>
        <w:tc>
          <w:tcPr>
            <w:tcW w:w="250" w:type="pct"/>
          </w:tcPr>
          <w:p w14:paraId="179FC69A" w14:textId="77777777" w:rsidR="00EA5E57" w:rsidRPr="004A1C2C" w:rsidDel="00FA0C30" w:rsidRDefault="00EA5E57" w:rsidP="004A1C2C">
            <w:pPr>
              <w:pStyle w:val="af9"/>
              <w:numPr>
                <w:ilvl w:val="0"/>
                <w:numId w:val="50"/>
              </w:numPr>
              <w:ind w:leftChars="0"/>
              <w:rPr>
                <w:rFonts w:ascii="標楷體" w:eastAsia="標楷體" w:hAnsi="標楷體"/>
              </w:rPr>
            </w:pPr>
          </w:p>
        </w:tc>
        <w:tc>
          <w:tcPr>
            <w:tcW w:w="650" w:type="pct"/>
          </w:tcPr>
          <w:p w14:paraId="6792AEAD" w14:textId="28247233" w:rsidR="00EA5E57" w:rsidRPr="00614F5B" w:rsidRDefault="00EA5E57" w:rsidP="004C0046">
            <w:pPr>
              <w:widowControl/>
              <w:rPr>
                <w:rFonts w:ascii="標楷體" w:eastAsia="標楷體" w:hAnsi="標楷體"/>
                <w:color w:val="00B0F0"/>
              </w:rPr>
            </w:pPr>
            <w:r w:rsidRPr="00614F5B">
              <w:rPr>
                <w:rFonts w:ascii="標楷體" w:eastAsia="標楷體" w:hAnsi="標楷體"/>
                <w:color w:val="00B0F0"/>
              </w:rPr>
              <w:t>RateCode</w:t>
            </w:r>
          </w:p>
        </w:tc>
        <w:tc>
          <w:tcPr>
            <w:tcW w:w="1750" w:type="pct"/>
          </w:tcPr>
          <w:p w14:paraId="01440D8D" w14:textId="2BE2CF9E" w:rsidR="00EA5E57" w:rsidRPr="00614F5B" w:rsidRDefault="00EA5E57" w:rsidP="004C0046">
            <w:pPr>
              <w:widowControl/>
              <w:rPr>
                <w:rFonts w:ascii="標楷體" w:eastAsia="標楷體" w:hAnsi="標楷體"/>
                <w:color w:val="00B0F0"/>
              </w:rPr>
            </w:pPr>
            <w:r w:rsidRPr="00614F5B">
              <w:rPr>
                <w:rFonts w:ascii="標楷體" w:eastAsia="標楷體" w:hAnsi="標楷體" w:hint="eastAsia"/>
                <w:color w:val="00B0F0"/>
              </w:rPr>
              <w:t>利率區分</w:t>
            </w:r>
          </w:p>
        </w:tc>
        <w:tc>
          <w:tcPr>
            <w:tcW w:w="250" w:type="pct"/>
          </w:tcPr>
          <w:p w14:paraId="2AC88083" w14:textId="16BE4FAC" w:rsidR="00EA5E57" w:rsidRPr="00614F5B" w:rsidRDefault="00EA5E57" w:rsidP="004C0046">
            <w:pPr>
              <w:widowControl/>
              <w:jc w:val="center"/>
              <w:rPr>
                <w:rFonts w:ascii="標楷體" w:eastAsia="標楷體" w:hAnsi="標楷體" w:cs="新細明體"/>
                <w:color w:val="00B0F0"/>
                <w:kern w:val="0"/>
              </w:rPr>
            </w:pPr>
            <w:r w:rsidRPr="00614F5B">
              <w:rPr>
                <w:rFonts w:ascii="標楷體" w:eastAsia="標楷體" w:hAnsi="標楷體" w:cs="新細明體"/>
                <w:color w:val="00B0F0"/>
                <w:kern w:val="0"/>
              </w:rPr>
              <w:t>X</w:t>
            </w:r>
          </w:p>
        </w:tc>
        <w:tc>
          <w:tcPr>
            <w:tcW w:w="250" w:type="pct"/>
          </w:tcPr>
          <w:p w14:paraId="68F6F476" w14:textId="17AE29D9" w:rsidR="00EA5E57" w:rsidRPr="00614F5B" w:rsidRDefault="00EA5E57" w:rsidP="004C0046">
            <w:pPr>
              <w:widowControl/>
              <w:jc w:val="center"/>
              <w:rPr>
                <w:rFonts w:ascii="標楷體" w:eastAsia="標楷體" w:hAnsi="標楷體" w:cs="新細明體"/>
                <w:color w:val="00B0F0"/>
                <w:kern w:val="0"/>
              </w:rPr>
            </w:pPr>
            <w:r w:rsidRPr="00614F5B">
              <w:rPr>
                <w:rFonts w:ascii="標楷體" w:eastAsia="標楷體" w:hAnsi="標楷體" w:cs="新細明體"/>
                <w:color w:val="00B0F0"/>
                <w:kern w:val="0"/>
              </w:rPr>
              <w:t>1</w:t>
            </w:r>
          </w:p>
        </w:tc>
        <w:tc>
          <w:tcPr>
            <w:tcW w:w="250" w:type="pct"/>
          </w:tcPr>
          <w:p w14:paraId="129D18ED" w14:textId="77777777" w:rsidR="00EA5E57" w:rsidRPr="00E15AC6" w:rsidRDefault="00EA5E57" w:rsidP="00614F5B">
            <w:pPr>
              <w:pStyle w:val="af9"/>
              <w:widowControl/>
              <w:ind w:leftChars="0"/>
              <w:rPr>
                <w:rFonts w:ascii="標楷體" w:eastAsia="標楷體" w:hAnsi="標楷體" w:cs="新細明體"/>
                <w:color w:val="00B0F0"/>
                <w:kern w:val="0"/>
              </w:rPr>
            </w:pPr>
          </w:p>
        </w:tc>
        <w:tc>
          <w:tcPr>
            <w:tcW w:w="1150" w:type="pct"/>
          </w:tcPr>
          <w:p w14:paraId="6A5A94C2" w14:textId="4CE89B5D" w:rsidR="00EA5E57" w:rsidRPr="00614F5B" w:rsidRDefault="00EA5E57" w:rsidP="00E15AC6">
            <w:pPr>
              <w:pStyle w:val="af9"/>
              <w:widowControl/>
              <w:numPr>
                <w:ilvl w:val="0"/>
                <w:numId w:val="59"/>
              </w:numPr>
              <w:ind w:leftChars="0"/>
              <w:rPr>
                <w:rFonts w:ascii="標楷體" w:eastAsia="標楷體" w:hAnsi="標楷體" w:cs="新細明體"/>
                <w:color w:val="00B0F0"/>
                <w:kern w:val="0"/>
              </w:rPr>
            </w:pPr>
            <w:r w:rsidRPr="00614F5B">
              <w:rPr>
                <w:rFonts w:ascii="標楷體" w:eastAsia="標楷體" w:hAnsi="標楷體" w:cs="新細明體" w:hint="eastAsia"/>
                <w:color w:val="00B0F0"/>
                <w:kern w:val="0"/>
              </w:rPr>
              <w:t>機動</w:t>
            </w:r>
          </w:p>
          <w:p w14:paraId="7ABC8324" w14:textId="543AAF0E" w:rsidR="00EA5E57" w:rsidRPr="00614F5B" w:rsidRDefault="00EA5E57" w:rsidP="00E15AC6">
            <w:pPr>
              <w:pStyle w:val="af9"/>
              <w:widowControl/>
              <w:numPr>
                <w:ilvl w:val="0"/>
                <w:numId w:val="59"/>
              </w:numPr>
              <w:ind w:leftChars="0"/>
              <w:rPr>
                <w:rFonts w:ascii="標楷體" w:eastAsia="標楷體" w:hAnsi="標楷體" w:cs="新細明體"/>
                <w:color w:val="00B0F0"/>
                <w:kern w:val="0"/>
              </w:rPr>
            </w:pPr>
            <w:r w:rsidRPr="00614F5B">
              <w:rPr>
                <w:rFonts w:ascii="標楷體" w:eastAsia="標楷體" w:hAnsi="標楷體" w:cs="新細明體" w:hint="eastAsia"/>
                <w:color w:val="00B0F0"/>
                <w:kern w:val="0"/>
              </w:rPr>
              <w:t>固動</w:t>
            </w:r>
          </w:p>
          <w:p w14:paraId="650D3429" w14:textId="29189662" w:rsidR="00EA5E57" w:rsidRPr="00614F5B" w:rsidRDefault="00EA5E57" w:rsidP="00614F5B">
            <w:pPr>
              <w:pStyle w:val="af9"/>
              <w:widowControl/>
              <w:numPr>
                <w:ilvl w:val="0"/>
                <w:numId w:val="59"/>
              </w:numPr>
              <w:ind w:leftChars="0"/>
              <w:rPr>
                <w:rFonts w:ascii="標楷體" w:eastAsia="標楷體" w:hAnsi="標楷體" w:cs="新細明體"/>
                <w:color w:val="00B0F0"/>
                <w:kern w:val="0"/>
              </w:rPr>
            </w:pPr>
            <w:r w:rsidRPr="00614F5B">
              <w:rPr>
                <w:rFonts w:ascii="標楷體" w:eastAsia="標楷體" w:hAnsi="標楷體" w:cs="新細明體" w:hint="eastAsia"/>
                <w:color w:val="00B0F0"/>
                <w:kern w:val="0"/>
              </w:rPr>
              <w:t>固定機動</w:t>
            </w:r>
          </w:p>
        </w:tc>
      </w:tr>
      <w:tr w:rsidR="00D64561" w:rsidRPr="008F20B5" w14:paraId="2775D4A3" w14:textId="77777777" w:rsidTr="00614F5B">
        <w:trPr>
          <w:trHeight w:val="340"/>
        </w:trPr>
        <w:tc>
          <w:tcPr>
            <w:tcW w:w="250" w:type="pct"/>
          </w:tcPr>
          <w:p w14:paraId="403220D7" w14:textId="7B45495E" w:rsidR="00EA5E57" w:rsidRPr="004A1C2C" w:rsidDel="00FA0C30" w:rsidRDefault="00EA5E57" w:rsidP="004A1C2C">
            <w:pPr>
              <w:pStyle w:val="af9"/>
              <w:numPr>
                <w:ilvl w:val="0"/>
                <w:numId w:val="50"/>
              </w:numPr>
              <w:ind w:leftChars="0"/>
              <w:rPr>
                <w:rFonts w:ascii="標楷體" w:eastAsia="標楷體" w:hAnsi="標楷體"/>
              </w:rPr>
            </w:pPr>
          </w:p>
        </w:tc>
        <w:tc>
          <w:tcPr>
            <w:tcW w:w="650" w:type="pct"/>
          </w:tcPr>
          <w:p w14:paraId="0CBAF21F" w14:textId="77777777" w:rsidR="00EA5E57" w:rsidRDefault="00EA5E57" w:rsidP="004C0046">
            <w:pPr>
              <w:widowControl/>
              <w:rPr>
                <w:rFonts w:ascii="標楷體" w:eastAsia="標楷體" w:hAnsi="標楷體"/>
                <w:strike/>
                <w:color w:val="FF0000"/>
              </w:rPr>
            </w:pPr>
            <w:r w:rsidRPr="00614F5B">
              <w:rPr>
                <w:rFonts w:ascii="標楷體" w:eastAsia="標楷體" w:hAnsi="標楷體"/>
                <w:strike/>
                <w:color w:val="FF0000"/>
              </w:rPr>
              <w:t>AdvanceCloseCode</w:t>
            </w:r>
          </w:p>
          <w:p w14:paraId="5E229E29" w14:textId="6711AA83" w:rsidR="00EA5E57" w:rsidRPr="00C167B9" w:rsidRDefault="00EA5E57" w:rsidP="004C0046">
            <w:pPr>
              <w:widowControl/>
              <w:rPr>
                <w:rFonts w:ascii="標楷體" w:eastAsia="標楷體" w:hAnsi="標楷體" w:cs="新細明體"/>
                <w:kern w:val="0"/>
              </w:rPr>
            </w:pPr>
            <w:r w:rsidRPr="00614F5B">
              <w:rPr>
                <w:rFonts w:ascii="標楷體" w:eastAsia="標楷體" w:hAnsi="標楷體"/>
                <w:color w:val="FF0000"/>
              </w:rPr>
              <w:t>BreachFlag</w:t>
            </w:r>
          </w:p>
        </w:tc>
        <w:tc>
          <w:tcPr>
            <w:tcW w:w="1750" w:type="pct"/>
          </w:tcPr>
          <w:p w14:paraId="6E7F4F3E" w14:textId="77777777" w:rsidR="00EA5E57" w:rsidRPr="00614F5B" w:rsidRDefault="00EA5E57" w:rsidP="004C0046">
            <w:pPr>
              <w:widowControl/>
              <w:rPr>
                <w:rFonts w:ascii="標楷體" w:eastAsia="標楷體" w:hAnsi="標楷體"/>
                <w:strike/>
                <w:color w:val="FF0000"/>
              </w:rPr>
            </w:pPr>
            <w:r w:rsidRPr="00614F5B">
              <w:rPr>
                <w:rFonts w:ascii="標楷體" w:eastAsia="標楷體" w:hAnsi="標楷體" w:hint="eastAsia"/>
                <w:strike/>
                <w:color w:val="FF0000"/>
              </w:rPr>
              <w:t>提前清償記號</w:t>
            </w:r>
          </w:p>
          <w:p w14:paraId="711A84BA" w14:textId="7F345204" w:rsidR="00EA5E57" w:rsidRPr="008F20B5" w:rsidRDefault="00EA5E57" w:rsidP="004C0046">
            <w:pPr>
              <w:widowControl/>
              <w:rPr>
                <w:rFonts w:ascii="標楷體" w:eastAsia="標楷體" w:hAnsi="標楷體" w:cs="新細明體"/>
                <w:kern w:val="0"/>
              </w:rPr>
            </w:pPr>
            <w:r w:rsidRPr="00614F5B">
              <w:rPr>
                <w:rFonts w:ascii="標楷體" w:eastAsia="標楷體" w:hAnsi="標楷體" w:cs="新細明體" w:hint="eastAsia"/>
                <w:color w:val="FF0000"/>
                <w:kern w:val="0"/>
              </w:rPr>
              <w:t>是否限制清償</w:t>
            </w:r>
          </w:p>
        </w:tc>
        <w:tc>
          <w:tcPr>
            <w:tcW w:w="250" w:type="pct"/>
          </w:tcPr>
          <w:p w14:paraId="2162BAC0" w14:textId="3F521A9C"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63A30FDF" w14:textId="5510010F"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26D4AA10" w14:textId="12130104" w:rsidR="00EA5E57" w:rsidRPr="00614F5B" w:rsidRDefault="00EA5E57" w:rsidP="00614F5B">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V</w:t>
            </w:r>
          </w:p>
        </w:tc>
        <w:tc>
          <w:tcPr>
            <w:tcW w:w="1150" w:type="pct"/>
          </w:tcPr>
          <w:p w14:paraId="17674F41" w14:textId="2FD20348" w:rsidR="00EA5E57" w:rsidRPr="00614F5B" w:rsidRDefault="00EA5E57" w:rsidP="004F2F81">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0</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允許</w:t>
            </w:r>
          </w:p>
          <w:p w14:paraId="71583459" w14:textId="77777777" w:rsidR="00EA5E57" w:rsidRPr="00614F5B" w:rsidRDefault="00EA5E57" w:rsidP="004F2F81">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1</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限制</w:t>
            </w:r>
            <w:r w:rsidRPr="00614F5B">
              <w:rPr>
                <w:rFonts w:ascii="標楷體" w:eastAsia="標楷體" w:hAnsi="標楷體" w:cs="新細明體"/>
                <w:strike/>
                <w:color w:val="FF0000"/>
                <w:kern w:val="0"/>
              </w:rPr>
              <w:t>[限制領清償證明]</w:t>
            </w:r>
          </w:p>
          <w:p w14:paraId="5FDD1BF6" w14:textId="77777777" w:rsidR="00EA5E57" w:rsidRPr="00614F5B" w:rsidRDefault="00EA5E57" w:rsidP="004F2F81">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2</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限制</w:t>
            </w:r>
            <w:r w:rsidRPr="00614F5B">
              <w:rPr>
                <w:rFonts w:ascii="標楷體" w:eastAsia="標楷體" w:hAnsi="標楷體" w:cs="新細明體"/>
                <w:strike/>
                <w:color w:val="FF0000"/>
                <w:kern w:val="0"/>
              </w:rPr>
              <w:t>[允許領清償證明]</w:t>
            </w:r>
          </w:p>
          <w:p w14:paraId="65F8C678" w14:textId="77777777" w:rsidR="00EA5E57" w:rsidRPr="00614F5B" w:rsidRDefault="00EA5E57" w:rsidP="00983BCC">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9</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不限制</w:t>
            </w:r>
            <w:r w:rsidRPr="00614F5B">
              <w:rPr>
                <w:rFonts w:ascii="標楷體" w:eastAsia="標楷體" w:hAnsi="標楷體" w:cs="新細明體"/>
                <w:strike/>
                <w:color w:val="FF0000"/>
                <w:kern w:val="0"/>
              </w:rPr>
              <w:t xml:space="preserve">  </w:t>
            </w:r>
          </w:p>
          <w:p w14:paraId="20C02501" w14:textId="0B1CABD5" w:rsidR="00EA5E57" w:rsidRPr="00614F5B" w:rsidRDefault="00EA5E57" w:rsidP="00983BCC">
            <w:pPr>
              <w:widowControl/>
              <w:rPr>
                <w:rFonts w:ascii="標楷體" w:eastAsia="標楷體" w:hAnsi="標楷體" w:cs="新細明體"/>
                <w:color w:val="FF0000"/>
                <w:kern w:val="0"/>
              </w:rPr>
            </w:pPr>
            <w:r w:rsidRPr="00614F5B">
              <w:rPr>
                <w:rFonts w:ascii="標楷體" w:eastAsia="標楷體" w:hAnsi="標楷體" w:cs="新細明體"/>
                <w:color w:val="FF0000"/>
                <w:kern w:val="0"/>
              </w:rPr>
              <w:t>Y</w:t>
            </w:r>
            <w:r w:rsidRPr="00614F5B">
              <w:rPr>
                <w:rFonts w:ascii="標楷體" w:eastAsia="標楷體" w:hAnsi="標楷體" w:cs="新細明體"/>
                <w:color w:val="FF0000"/>
                <w:kern w:val="0"/>
              </w:rPr>
              <w:tab/>
            </w:r>
            <w:r w:rsidRPr="00614F5B">
              <w:rPr>
                <w:rFonts w:ascii="標楷體" w:eastAsia="標楷體" w:hAnsi="標楷體" w:cs="新細明體" w:hint="eastAsia"/>
                <w:color w:val="FF0000"/>
                <w:kern w:val="0"/>
              </w:rPr>
              <w:t>是</w:t>
            </w:r>
          </w:p>
          <w:p w14:paraId="01A4B9BA" w14:textId="065857BB" w:rsidR="00EA5E57" w:rsidRPr="008F20B5" w:rsidRDefault="00EA5E57" w:rsidP="00983BCC">
            <w:pPr>
              <w:widowControl/>
              <w:rPr>
                <w:rFonts w:ascii="標楷體" w:eastAsia="標楷體" w:hAnsi="標楷體" w:cs="新細明體"/>
                <w:kern w:val="0"/>
              </w:rPr>
            </w:pPr>
            <w:r w:rsidRPr="00614F5B">
              <w:rPr>
                <w:rFonts w:ascii="標楷體" w:eastAsia="標楷體" w:hAnsi="標楷體" w:cs="新細明體"/>
                <w:color w:val="FF0000"/>
                <w:kern w:val="0"/>
              </w:rPr>
              <w:t>N</w:t>
            </w:r>
            <w:r w:rsidRPr="00614F5B">
              <w:rPr>
                <w:rFonts w:ascii="標楷體" w:eastAsia="標楷體" w:hAnsi="標楷體" w:cs="新細明體"/>
                <w:color w:val="FF0000"/>
                <w:kern w:val="0"/>
              </w:rPr>
              <w:tab/>
            </w:r>
            <w:r w:rsidRPr="00614F5B">
              <w:rPr>
                <w:rFonts w:ascii="標楷體" w:eastAsia="標楷體" w:hAnsi="標楷體" w:cs="新細明體" w:hint="eastAsia"/>
                <w:color w:val="FF0000"/>
                <w:kern w:val="0"/>
              </w:rPr>
              <w:t>否</w:t>
            </w:r>
          </w:p>
        </w:tc>
      </w:tr>
      <w:tr w:rsidR="00D64561" w:rsidRPr="008F20B5" w14:paraId="0BF27D1A" w14:textId="77777777" w:rsidTr="00614F5B">
        <w:trPr>
          <w:trHeight w:val="340"/>
        </w:trPr>
        <w:tc>
          <w:tcPr>
            <w:tcW w:w="250" w:type="pct"/>
          </w:tcPr>
          <w:p w14:paraId="4F4F08B1" w14:textId="2C1C86D2"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260D41EC" w14:textId="41D525E1" w:rsidR="00EA5E57" w:rsidRPr="008F20B5" w:rsidRDefault="00EA5E57" w:rsidP="004C0046">
            <w:pPr>
              <w:widowControl/>
              <w:rPr>
                <w:rFonts w:ascii="標楷體" w:eastAsia="標楷體" w:hAnsi="標楷體" w:cs="新細明體"/>
                <w:kern w:val="0"/>
              </w:rPr>
            </w:pPr>
            <w:r w:rsidRPr="004A1C2C">
              <w:rPr>
                <w:rFonts w:ascii="標楷體" w:eastAsia="標楷體" w:hAnsi="標楷體"/>
              </w:rPr>
              <w:t>BreachCode</w:t>
            </w:r>
          </w:p>
        </w:tc>
        <w:tc>
          <w:tcPr>
            <w:tcW w:w="1750" w:type="pct"/>
          </w:tcPr>
          <w:p w14:paraId="65A6C97B" w14:textId="1CABE9F6" w:rsidR="00EA5E57" w:rsidRPr="008F20B5" w:rsidRDefault="00EA5E57" w:rsidP="004C0046">
            <w:pPr>
              <w:widowControl/>
              <w:rPr>
                <w:rFonts w:ascii="標楷體" w:eastAsia="標楷體" w:hAnsi="標楷體" w:cs="新細明體"/>
                <w:kern w:val="0"/>
              </w:rPr>
            </w:pPr>
            <w:r w:rsidRPr="004A1C2C">
              <w:rPr>
                <w:rFonts w:ascii="標楷體" w:eastAsia="標楷體" w:hAnsi="標楷體" w:hint="eastAsia"/>
              </w:rPr>
              <w:t>違約適用方式</w:t>
            </w:r>
          </w:p>
        </w:tc>
        <w:tc>
          <w:tcPr>
            <w:tcW w:w="250" w:type="pct"/>
          </w:tcPr>
          <w:p w14:paraId="4A8C7037" w14:textId="73DB3D53"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08B9C37A" w14:textId="6C2AD2B2"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3</w:t>
            </w:r>
          </w:p>
        </w:tc>
        <w:tc>
          <w:tcPr>
            <w:tcW w:w="250" w:type="pct"/>
          </w:tcPr>
          <w:p w14:paraId="060126CD" w14:textId="4CC6E198"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150" w:type="pct"/>
          </w:tcPr>
          <w:p w14:paraId="1477AADE" w14:textId="3CEFCAB6" w:rsidR="00EA5E57" w:rsidRDefault="00EA5E57" w:rsidP="004F2F81">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2C1A52F5" w14:textId="03C0BF4D"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001</w:t>
            </w:r>
            <w:r w:rsidRPr="008F20B5">
              <w:rPr>
                <w:rFonts w:ascii="標楷體" w:eastAsia="標楷體" w:hAnsi="標楷體" w:cs="新細明體"/>
                <w:kern w:val="0"/>
              </w:rPr>
              <w:tab/>
            </w:r>
            <w:r w:rsidRPr="008F20B5">
              <w:rPr>
                <w:rFonts w:ascii="標楷體" w:eastAsia="標楷體" w:hAnsi="標楷體" w:cs="新細明體" w:hint="eastAsia"/>
                <w:kern w:val="0"/>
              </w:rPr>
              <w:t>綁約專案</w:t>
            </w:r>
            <w:r w:rsidRPr="008F20B5">
              <w:rPr>
                <w:rFonts w:ascii="標楷體" w:eastAsia="標楷體" w:hAnsi="標楷體" w:cs="新細明體"/>
                <w:kern w:val="0"/>
              </w:rPr>
              <w:t>[按年分段]</w:t>
            </w:r>
          </w:p>
          <w:p w14:paraId="08ED4FFB" w14:textId="77777777"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002</w:t>
            </w:r>
            <w:r w:rsidRPr="008F20B5">
              <w:rPr>
                <w:rFonts w:ascii="標楷體" w:eastAsia="標楷體" w:hAnsi="標楷體" w:cs="新細明體"/>
                <w:kern w:val="0"/>
              </w:rPr>
              <w:tab/>
            </w:r>
            <w:r w:rsidRPr="008F20B5">
              <w:rPr>
                <w:rFonts w:ascii="標楷體" w:eastAsia="標楷體" w:hAnsi="標楷體" w:cs="新細明體" w:hint="eastAsia"/>
                <w:kern w:val="0"/>
              </w:rPr>
              <w:t>綁約專案</w:t>
            </w:r>
            <w:r w:rsidRPr="008F20B5">
              <w:rPr>
                <w:rFonts w:ascii="標楷體" w:eastAsia="標楷體" w:hAnsi="標楷體" w:cs="新細明體"/>
                <w:kern w:val="0"/>
              </w:rPr>
              <w:t>[按月分段]</w:t>
            </w:r>
          </w:p>
          <w:p w14:paraId="132214E5" w14:textId="77777777"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003</w:t>
            </w:r>
            <w:r w:rsidRPr="008F20B5">
              <w:rPr>
                <w:rFonts w:ascii="標楷體" w:eastAsia="標楷體" w:hAnsi="標楷體" w:cs="新細明體"/>
                <w:kern w:val="0"/>
              </w:rPr>
              <w:tab/>
            </w:r>
            <w:r w:rsidRPr="008F20B5">
              <w:rPr>
                <w:rFonts w:ascii="標楷體" w:eastAsia="標楷體" w:hAnsi="標楷體" w:cs="新細明體" w:hint="eastAsia"/>
                <w:kern w:val="0"/>
              </w:rPr>
              <w:t>依核准額度</w:t>
            </w:r>
          </w:p>
          <w:p w14:paraId="1D885E53" w14:textId="77777777"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004</w:t>
            </w:r>
            <w:r w:rsidRPr="008F20B5">
              <w:rPr>
                <w:rFonts w:ascii="標楷體" w:eastAsia="標楷體" w:hAnsi="標楷體" w:cs="新細明體"/>
                <w:kern w:val="0"/>
              </w:rPr>
              <w:tab/>
            </w:r>
            <w:r w:rsidRPr="008F20B5">
              <w:rPr>
                <w:rFonts w:ascii="標楷體" w:eastAsia="標楷體" w:hAnsi="標楷體" w:cs="新細明體" w:hint="eastAsia"/>
                <w:kern w:val="0"/>
              </w:rPr>
              <w:t>依申貸金額</w:t>
            </w:r>
          </w:p>
          <w:p w14:paraId="1397546C" w14:textId="77777777"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005</w:t>
            </w:r>
            <w:r w:rsidRPr="008F20B5">
              <w:rPr>
                <w:rFonts w:ascii="標楷體" w:eastAsia="標楷體" w:hAnsi="標楷體" w:cs="新細明體"/>
                <w:kern w:val="0"/>
              </w:rPr>
              <w:tab/>
            </w:r>
            <w:r w:rsidRPr="008F20B5">
              <w:rPr>
                <w:rFonts w:ascii="標楷體" w:eastAsia="標楷體" w:hAnsi="標楷體" w:cs="新細明體" w:hint="eastAsia"/>
                <w:kern w:val="0"/>
              </w:rPr>
              <w:t>本息均攤依提前償還金額</w:t>
            </w:r>
          </w:p>
          <w:p w14:paraId="598CDC76" w14:textId="2F8E648A"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999</w:t>
            </w:r>
            <w:r w:rsidRPr="008F20B5">
              <w:rPr>
                <w:rFonts w:ascii="標楷體" w:eastAsia="標楷體" w:hAnsi="標楷體" w:cs="新細明體"/>
                <w:kern w:val="0"/>
              </w:rPr>
              <w:tab/>
            </w:r>
            <w:r w:rsidRPr="008F20B5">
              <w:rPr>
                <w:rFonts w:ascii="標楷體" w:eastAsia="標楷體" w:hAnsi="標楷體" w:cs="新細明體" w:hint="eastAsia"/>
                <w:kern w:val="0"/>
              </w:rPr>
              <w:t>不限制</w:t>
            </w:r>
          </w:p>
        </w:tc>
      </w:tr>
      <w:tr w:rsidR="00D64561" w:rsidRPr="008F20B5" w14:paraId="5BD41A02" w14:textId="77777777" w:rsidTr="00614F5B">
        <w:trPr>
          <w:trHeight w:val="340"/>
        </w:trPr>
        <w:tc>
          <w:tcPr>
            <w:tcW w:w="250" w:type="pct"/>
          </w:tcPr>
          <w:p w14:paraId="70B606F0" w14:textId="5D6D00E0"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123523BF" w14:textId="291B007B" w:rsidR="00EA5E57" w:rsidRPr="008F20B5" w:rsidRDefault="00EA5E57" w:rsidP="004C0046">
            <w:pPr>
              <w:widowControl/>
              <w:rPr>
                <w:rFonts w:ascii="標楷體" w:eastAsia="標楷體" w:hAnsi="標楷體" w:cs="新細明體"/>
                <w:kern w:val="0"/>
              </w:rPr>
            </w:pPr>
            <w:r w:rsidRPr="004A1C2C">
              <w:rPr>
                <w:rFonts w:ascii="標楷體" w:eastAsia="標楷體" w:hAnsi="標楷體"/>
              </w:rPr>
              <w:t>BreachGetCode</w:t>
            </w:r>
          </w:p>
        </w:tc>
        <w:tc>
          <w:tcPr>
            <w:tcW w:w="1750" w:type="pct"/>
          </w:tcPr>
          <w:p w14:paraId="1BA901EC" w14:textId="0A3B3206" w:rsidR="00EA5E57" w:rsidRPr="008F20B5" w:rsidRDefault="00EA5E57" w:rsidP="004C0046">
            <w:pPr>
              <w:widowControl/>
              <w:rPr>
                <w:rFonts w:ascii="標楷體" w:eastAsia="標楷體" w:hAnsi="標楷體" w:cs="新細明體"/>
                <w:kern w:val="0"/>
              </w:rPr>
            </w:pPr>
            <w:r w:rsidRPr="004A1C2C">
              <w:rPr>
                <w:rFonts w:ascii="標楷體" w:eastAsia="標楷體" w:hAnsi="標楷體" w:hint="eastAsia"/>
              </w:rPr>
              <w:t>違約金收取方式</w:t>
            </w:r>
          </w:p>
        </w:tc>
        <w:tc>
          <w:tcPr>
            <w:tcW w:w="250" w:type="pct"/>
          </w:tcPr>
          <w:p w14:paraId="3DBB82AA" w14:textId="745C232A"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5D909BFB" w14:textId="25BBB24F"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589F707D" w14:textId="14DBD79F" w:rsidR="00EA5E57" w:rsidRPr="008F20B5" w:rsidRDefault="00EA5E57"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150" w:type="pct"/>
          </w:tcPr>
          <w:p w14:paraId="28D942C9" w14:textId="77777777" w:rsidR="00EA5E57" w:rsidRDefault="00EA5E57" w:rsidP="00EA5E57">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5CED1D33" w14:textId="77777777" w:rsidR="00EA5E57" w:rsidRDefault="00EA5E57" w:rsidP="004F2F81">
            <w:pPr>
              <w:widowControl/>
              <w:rPr>
                <w:rFonts w:ascii="標楷體" w:eastAsia="標楷體" w:hAnsi="標楷體" w:cs="新細明體"/>
                <w:kern w:val="0"/>
              </w:rPr>
            </w:pPr>
          </w:p>
          <w:p w14:paraId="4671712F" w14:textId="2EE6879B"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1</w:t>
            </w:r>
            <w:r w:rsidRPr="008F20B5">
              <w:rPr>
                <w:rFonts w:ascii="標楷體" w:eastAsia="標楷體" w:hAnsi="標楷體" w:cs="新細明體"/>
                <w:kern w:val="0"/>
              </w:rPr>
              <w:tab/>
            </w:r>
            <w:r w:rsidRPr="008F20B5">
              <w:rPr>
                <w:rFonts w:ascii="標楷體" w:eastAsia="標楷體" w:hAnsi="標楷體" w:cs="新細明體" w:hint="eastAsia"/>
                <w:kern w:val="0"/>
              </w:rPr>
              <w:t>即時收取</w:t>
            </w:r>
          </w:p>
          <w:p w14:paraId="0FBCDF6D" w14:textId="090FE122"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2</w:t>
            </w:r>
            <w:r w:rsidRPr="008F20B5">
              <w:rPr>
                <w:rFonts w:ascii="標楷體" w:eastAsia="標楷體" w:hAnsi="標楷體" w:cs="新細明體"/>
                <w:kern w:val="0"/>
              </w:rPr>
              <w:tab/>
            </w:r>
            <w:r w:rsidRPr="008F20B5">
              <w:rPr>
                <w:rFonts w:ascii="標楷體" w:eastAsia="標楷體" w:hAnsi="標楷體" w:cs="新細明體" w:hint="eastAsia"/>
                <w:kern w:val="0"/>
              </w:rPr>
              <w:t>領清償證明時收取</w:t>
            </w:r>
          </w:p>
        </w:tc>
      </w:tr>
      <w:tr w:rsidR="00D64561" w:rsidRPr="008F20B5" w14:paraId="22C4255A" w14:textId="77777777" w:rsidTr="00614F5B">
        <w:trPr>
          <w:trHeight w:val="340"/>
        </w:trPr>
        <w:tc>
          <w:tcPr>
            <w:tcW w:w="250" w:type="pct"/>
          </w:tcPr>
          <w:p w14:paraId="1A587002" w14:textId="39C7825E"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41E5F7BF" w14:textId="77777777" w:rsidR="00EA5E57" w:rsidRDefault="00EA5E57" w:rsidP="004C0046">
            <w:pPr>
              <w:widowControl/>
              <w:rPr>
                <w:rFonts w:ascii="標楷體" w:eastAsia="標楷體" w:hAnsi="標楷體"/>
                <w:strike/>
                <w:color w:val="FF0000"/>
              </w:rPr>
            </w:pPr>
            <w:r w:rsidRPr="00614F5B">
              <w:rPr>
                <w:rFonts w:ascii="標楷體" w:eastAsia="標楷體" w:hAnsi="標楷體"/>
                <w:strike/>
                <w:color w:val="FF0000"/>
              </w:rPr>
              <w:t>DecreaseFlag</w:t>
            </w:r>
          </w:p>
          <w:p w14:paraId="4DCDAA6F" w14:textId="165DE2FF" w:rsidR="00EA5E57" w:rsidRPr="00C167B9" w:rsidRDefault="00EA5E57" w:rsidP="004C0046">
            <w:pPr>
              <w:widowControl/>
              <w:rPr>
                <w:rFonts w:ascii="標楷體" w:eastAsia="標楷體" w:hAnsi="標楷體" w:cs="新細明體"/>
                <w:kern w:val="0"/>
              </w:rPr>
            </w:pPr>
            <w:r w:rsidRPr="00614F5B">
              <w:rPr>
                <w:rFonts w:ascii="標楷體" w:eastAsia="標楷體" w:hAnsi="標楷體"/>
                <w:color w:val="FF0000"/>
              </w:rPr>
              <w:t>Prohibit</w:t>
            </w:r>
            <w:r w:rsidR="0069423C">
              <w:rPr>
                <w:rFonts w:ascii="標楷體" w:eastAsia="標楷體" w:hAnsi="標楷體" w:hint="eastAsia"/>
                <w:color w:val="FF0000"/>
              </w:rPr>
              <w:t>M</w:t>
            </w:r>
            <w:r w:rsidR="0069423C">
              <w:rPr>
                <w:rFonts w:ascii="標楷體" w:eastAsia="標楷體" w:hAnsi="標楷體"/>
                <w:color w:val="FF0000"/>
              </w:rPr>
              <w:t>onth</w:t>
            </w:r>
          </w:p>
        </w:tc>
        <w:tc>
          <w:tcPr>
            <w:tcW w:w="1750" w:type="pct"/>
          </w:tcPr>
          <w:p w14:paraId="028B162A" w14:textId="77777777" w:rsidR="00EA5E57" w:rsidRPr="00614F5B" w:rsidRDefault="00EA5E57" w:rsidP="004C0046">
            <w:pPr>
              <w:widowControl/>
              <w:rPr>
                <w:rFonts w:ascii="標楷體" w:eastAsia="標楷體" w:hAnsi="標楷體"/>
                <w:strike/>
                <w:color w:val="FF0000"/>
              </w:rPr>
            </w:pPr>
            <w:r w:rsidRPr="00614F5B">
              <w:rPr>
                <w:rFonts w:ascii="標楷體" w:eastAsia="標楷體" w:hAnsi="標楷體" w:hint="eastAsia"/>
                <w:strike/>
                <w:color w:val="FF0000"/>
              </w:rPr>
              <w:t>違約金按月遞減</w:t>
            </w:r>
          </w:p>
          <w:p w14:paraId="66103685" w14:textId="2ADA16B2" w:rsidR="00EA5E57" w:rsidRPr="00DB0832" w:rsidRDefault="00EA5E57" w:rsidP="004C0046">
            <w:pPr>
              <w:widowControl/>
              <w:rPr>
                <w:rFonts w:ascii="標楷體" w:eastAsia="標楷體" w:hAnsi="標楷體" w:cs="新細明體"/>
                <w:kern w:val="0"/>
              </w:rPr>
            </w:pPr>
            <w:r w:rsidRPr="00614F5B">
              <w:rPr>
                <w:rFonts w:ascii="標楷體" w:eastAsia="標楷體" w:hAnsi="標楷體" w:cs="新細明體" w:hint="eastAsia"/>
                <w:color w:val="FF0000"/>
                <w:kern w:val="0"/>
              </w:rPr>
              <w:t>限制清償</w:t>
            </w:r>
            <w:r w:rsidR="0069423C">
              <w:rPr>
                <w:rFonts w:ascii="標楷體" w:eastAsia="標楷體" w:hAnsi="標楷體" w:cs="新細明體" w:hint="eastAsia"/>
                <w:color w:val="FF0000"/>
                <w:kern w:val="0"/>
              </w:rPr>
              <w:t>期間</w:t>
            </w:r>
          </w:p>
        </w:tc>
        <w:tc>
          <w:tcPr>
            <w:tcW w:w="250" w:type="pct"/>
          </w:tcPr>
          <w:p w14:paraId="17087020" w14:textId="115E92D7"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44E85623" w14:textId="77777777" w:rsidR="00EA5E57" w:rsidRDefault="00EA5E57" w:rsidP="004C0046">
            <w:pPr>
              <w:widowControl/>
              <w:jc w:val="center"/>
              <w:rPr>
                <w:rFonts w:ascii="標楷體" w:eastAsia="標楷體" w:hAnsi="標楷體" w:cs="新細明體"/>
                <w:strike/>
                <w:color w:val="FF0000"/>
                <w:kern w:val="0"/>
              </w:rPr>
            </w:pPr>
            <w:r w:rsidRPr="00614F5B">
              <w:rPr>
                <w:rFonts w:ascii="標楷體" w:eastAsia="標楷體" w:hAnsi="標楷體" w:cs="新細明體"/>
                <w:strike/>
                <w:color w:val="FF0000"/>
                <w:kern w:val="0"/>
              </w:rPr>
              <w:t>1</w:t>
            </w:r>
          </w:p>
          <w:p w14:paraId="5F678AD0" w14:textId="0BA57E23" w:rsidR="0069423C" w:rsidRDefault="0069423C" w:rsidP="004C0046">
            <w:pPr>
              <w:widowControl/>
              <w:jc w:val="center"/>
              <w:rPr>
                <w:rFonts w:ascii="標楷體" w:eastAsia="標楷體" w:hAnsi="標楷體" w:cs="新細明體"/>
                <w:color w:val="FF0000"/>
                <w:kern w:val="0"/>
              </w:rPr>
            </w:pPr>
          </w:p>
          <w:p w14:paraId="39C22D01" w14:textId="050457F6" w:rsidR="0069423C" w:rsidRPr="00614F5B" w:rsidRDefault="0069423C" w:rsidP="00E07801">
            <w:pPr>
              <w:widowControl/>
              <w:jc w:val="center"/>
              <w:rPr>
                <w:rFonts w:ascii="標楷體" w:eastAsia="標楷體" w:hAnsi="標楷體" w:cs="新細明體"/>
                <w:color w:val="FF0000"/>
                <w:kern w:val="0"/>
              </w:rPr>
            </w:pPr>
            <w:r>
              <w:rPr>
                <w:rFonts w:ascii="標楷體" w:eastAsia="標楷體" w:hAnsi="標楷體" w:cs="新細明體"/>
                <w:color w:val="FF0000"/>
                <w:kern w:val="0"/>
              </w:rPr>
              <w:t>3</w:t>
            </w:r>
          </w:p>
        </w:tc>
        <w:tc>
          <w:tcPr>
            <w:tcW w:w="250" w:type="pct"/>
          </w:tcPr>
          <w:p w14:paraId="00B4B81E" w14:textId="0B7C48A3" w:rsidR="00EA5E57" w:rsidRPr="00614F5B" w:rsidRDefault="00EA5E57" w:rsidP="00614F5B">
            <w:pPr>
              <w:widowControl/>
              <w:jc w:val="center"/>
              <w:rPr>
                <w:rFonts w:ascii="標楷體" w:eastAsia="標楷體" w:hAnsi="標楷體" w:cs="新細明體"/>
                <w:color w:val="FF0000"/>
                <w:kern w:val="0"/>
              </w:rPr>
            </w:pPr>
            <w:r w:rsidRPr="00614F5B">
              <w:rPr>
                <w:rFonts w:ascii="標楷體" w:eastAsia="標楷體" w:hAnsi="標楷體" w:cs="新細明體"/>
                <w:color w:val="FF0000"/>
                <w:kern w:val="0"/>
              </w:rPr>
              <w:t>O</w:t>
            </w:r>
          </w:p>
        </w:tc>
        <w:tc>
          <w:tcPr>
            <w:tcW w:w="1150" w:type="pct"/>
          </w:tcPr>
          <w:p w14:paraId="188DE3CC" w14:textId="77777777" w:rsidR="00EA5E57" w:rsidRDefault="00EA5E57" w:rsidP="00EA5E57">
            <w:pPr>
              <w:widowControl/>
              <w:rPr>
                <w:rFonts w:ascii="標楷體" w:eastAsia="標楷體" w:hAnsi="標楷體" w:cs="新細明體"/>
                <w:kern w:val="0"/>
              </w:rPr>
            </w:pPr>
            <w:r w:rsidRPr="00614F5B">
              <w:rPr>
                <w:rFonts w:ascii="標楷體" w:eastAsia="標楷體" w:hAnsi="標楷體" w:cs="新細明體"/>
                <w:strike/>
                <w:color w:val="FF0000"/>
                <w:kern w:val="0"/>
              </w:rPr>
              <w:t>Y</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是</w:t>
            </w:r>
            <w:r>
              <w:rPr>
                <w:rFonts w:ascii="標楷體" w:eastAsia="標楷體" w:hAnsi="標楷體" w:cs="新細明體" w:hint="eastAsia"/>
                <w:kern w:val="0"/>
              </w:rPr>
              <w:t>是否限制清償為Y時必須輸入</w:t>
            </w:r>
          </w:p>
          <w:p w14:paraId="6A6125C5" w14:textId="1668BB8A" w:rsidR="00EA5E57" w:rsidRPr="00614F5B" w:rsidRDefault="00EA5E57" w:rsidP="004F2F81">
            <w:pPr>
              <w:widowControl/>
              <w:rPr>
                <w:rFonts w:ascii="標楷體" w:eastAsia="標楷體" w:hAnsi="標楷體" w:cs="新細明體"/>
                <w:strike/>
                <w:color w:val="FF0000"/>
                <w:kern w:val="0"/>
              </w:rPr>
            </w:pPr>
          </w:p>
          <w:p w14:paraId="69454DBC" w14:textId="07B14633" w:rsidR="00EA5E57" w:rsidRPr="00614F5B" w:rsidRDefault="00EA5E57" w:rsidP="004F2F81">
            <w:pPr>
              <w:widowControl/>
              <w:rPr>
                <w:rFonts w:ascii="標楷體" w:eastAsia="標楷體" w:hAnsi="標楷體" w:cs="新細明體"/>
                <w:strike/>
                <w:color w:val="FF0000"/>
                <w:kern w:val="0"/>
              </w:rPr>
            </w:pPr>
            <w:r w:rsidRPr="00614F5B">
              <w:rPr>
                <w:rFonts w:ascii="標楷體" w:eastAsia="標楷體" w:hAnsi="標楷體" w:cs="新細明體"/>
                <w:strike/>
                <w:color w:val="FF0000"/>
                <w:kern w:val="0"/>
              </w:rPr>
              <w:t>N</w:t>
            </w:r>
            <w:r w:rsidRPr="00614F5B">
              <w:rPr>
                <w:rFonts w:ascii="標楷體" w:eastAsia="標楷體" w:hAnsi="標楷體" w:cs="新細明體"/>
                <w:strike/>
                <w:color w:val="FF0000"/>
                <w:kern w:val="0"/>
              </w:rPr>
              <w:tab/>
            </w:r>
            <w:r w:rsidRPr="00614F5B">
              <w:rPr>
                <w:rFonts w:ascii="標楷體" w:eastAsia="標楷體" w:hAnsi="標楷體" w:cs="新細明體" w:hint="eastAsia"/>
                <w:strike/>
                <w:color w:val="FF0000"/>
                <w:kern w:val="0"/>
              </w:rPr>
              <w:t>否</w:t>
            </w:r>
            <w:r w:rsidRPr="00614F5B">
              <w:rPr>
                <w:rFonts w:ascii="標楷體" w:eastAsia="標楷體" w:hAnsi="標楷體" w:cs="新細明體"/>
                <w:color w:val="FF0000"/>
                <w:kern w:val="0"/>
              </w:rPr>
              <w:t xml:space="preserve"> 單位</w:t>
            </w:r>
            <w:r>
              <w:rPr>
                <w:rFonts w:ascii="標楷體" w:eastAsia="標楷體" w:hAnsi="標楷體" w:cs="新細明體" w:hint="eastAsia"/>
                <w:color w:val="FF0000"/>
                <w:kern w:val="0"/>
              </w:rPr>
              <w:t>【</w:t>
            </w:r>
            <w:r w:rsidRPr="00614F5B">
              <w:rPr>
                <w:rFonts w:ascii="標楷體" w:eastAsia="標楷體" w:hAnsi="標楷體" w:cs="新細明體" w:hint="eastAsia"/>
                <w:color w:val="FF0000"/>
                <w:kern w:val="0"/>
              </w:rPr>
              <w:t>年</w:t>
            </w:r>
            <w:r>
              <w:rPr>
                <w:rFonts w:ascii="標楷體" w:eastAsia="標楷體" w:hAnsi="標楷體" w:cs="新細明體" w:hint="eastAsia"/>
                <w:color w:val="FF0000"/>
                <w:kern w:val="0"/>
              </w:rPr>
              <w:t>】</w:t>
            </w:r>
          </w:p>
        </w:tc>
      </w:tr>
      <w:tr w:rsidR="00D64561" w:rsidRPr="008F20B5" w14:paraId="3B29665E" w14:textId="77777777" w:rsidTr="00614F5B">
        <w:trPr>
          <w:trHeight w:val="340"/>
        </w:trPr>
        <w:tc>
          <w:tcPr>
            <w:tcW w:w="250" w:type="pct"/>
          </w:tcPr>
          <w:p w14:paraId="414E46E5" w14:textId="77777777"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73028E03" w14:textId="21501D43" w:rsidR="00EA5E57" w:rsidRPr="00614F5B" w:rsidRDefault="00EA5E57" w:rsidP="004C0046">
            <w:pPr>
              <w:widowControl/>
              <w:rPr>
                <w:rFonts w:ascii="標楷體" w:eastAsia="標楷體" w:hAnsi="標楷體"/>
                <w:color w:val="0070C0"/>
              </w:rPr>
            </w:pPr>
            <w:r w:rsidRPr="00614F5B">
              <w:rPr>
                <w:rFonts w:ascii="標楷體" w:eastAsia="標楷體" w:hAnsi="標楷體"/>
                <w:color w:val="0070C0"/>
              </w:rPr>
              <w:t>BreachPercent</w:t>
            </w:r>
          </w:p>
        </w:tc>
        <w:tc>
          <w:tcPr>
            <w:tcW w:w="1750" w:type="pct"/>
          </w:tcPr>
          <w:p w14:paraId="440F0C97" w14:textId="1ED3372F" w:rsidR="00EA5E57" w:rsidRPr="00614F5B" w:rsidRDefault="00EA5E57" w:rsidP="004C0046">
            <w:pPr>
              <w:widowControl/>
              <w:rPr>
                <w:rFonts w:ascii="標楷體" w:eastAsia="標楷體" w:hAnsi="標楷體"/>
                <w:color w:val="0070C0"/>
              </w:rPr>
            </w:pPr>
            <w:r w:rsidRPr="00D775B7">
              <w:rPr>
                <w:rFonts w:ascii="標楷體" w:eastAsia="標楷體" w:hAnsi="標楷體" w:hint="eastAsia"/>
                <w:color w:val="0070C0"/>
              </w:rPr>
              <w:t>違約金百分比</w:t>
            </w:r>
          </w:p>
        </w:tc>
        <w:tc>
          <w:tcPr>
            <w:tcW w:w="250" w:type="pct"/>
          </w:tcPr>
          <w:p w14:paraId="1062CE4E" w14:textId="61E563CB" w:rsidR="00EA5E57" w:rsidRPr="00614F5B" w:rsidRDefault="00EA5E57" w:rsidP="004C0046">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X</w:t>
            </w:r>
          </w:p>
        </w:tc>
        <w:tc>
          <w:tcPr>
            <w:tcW w:w="250" w:type="pct"/>
          </w:tcPr>
          <w:p w14:paraId="39914AD2" w14:textId="3948DFE6" w:rsidR="00EA5E57" w:rsidRPr="00614F5B" w:rsidRDefault="00EA5E57" w:rsidP="004C0046">
            <w:pPr>
              <w:widowControl/>
              <w:jc w:val="center"/>
              <w:rPr>
                <w:rFonts w:ascii="標楷體" w:eastAsia="標楷體" w:hAnsi="標楷體" w:cs="新細明體"/>
                <w:color w:val="0070C0"/>
                <w:kern w:val="0"/>
              </w:rPr>
            </w:pPr>
            <w:r w:rsidRPr="00D775B7">
              <w:rPr>
                <w:rFonts w:ascii="標楷體" w:eastAsia="標楷體" w:hAnsi="標楷體" w:cs="新細明體"/>
                <w:color w:val="0070C0"/>
                <w:kern w:val="0"/>
              </w:rPr>
              <w:t>3.2</w:t>
            </w:r>
          </w:p>
        </w:tc>
        <w:tc>
          <w:tcPr>
            <w:tcW w:w="250" w:type="pct"/>
          </w:tcPr>
          <w:p w14:paraId="3C8BF8B1" w14:textId="187C4BCA" w:rsidR="00EA5E57" w:rsidRPr="00D50FF2" w:rsidRDefault="00EA5E57" w:rsidP="00614F5B">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O</w:t>
            </w:r>
          </w:p>
        </w:tc>
        <w:tc>
          <w:tcPr>
            <w:tcW w:w="1150" w:type="pct"/>
          </w:tcPr>
          <w:p w14:paraId="2BC70EF1" w14:textId="77777777" w:rsidR="00EA5E57" w:rsidRDefault="00EA5E57" w:rsidP="00EA5E57">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15F034E1" w14:textId="3007F698" w:rsidR="00EA5E57" w:rsidRPr="00614F5B" w:rsidRDefault="00EA5E57" w:rsidP="004F2F81">
            <w:pPr>
              <w:widowControl/>
              <w:rPr>
                <w:rFonts w:ascii="標楷體" w:eastAsia="標楷體" w:hAnsi="標楷體" w:cs="新細明體"/>
                <w:color w:val="0070C0"/>
                <w:kern w:val="0"/>
              </w:rPr>
            </w:pPr>
            <w:r w:rsidRPr="00614F5B">
              <w:rPr>
                <w:rFonts w:ascii="標楷體" w:eastAsia="標楷體" w:hAnsi="標楷體" w:cs="新細明體"/>
                <w:color w:val="0070C0"/>
                <w:kern w:val="0"/>
              </w:rPr>
              <w:t>000.00</w:t>
            </w:r>
          </w:p>
        </w:tc>
      </w:tr>
      <w:tr w:rsidR="00D64561" w:rsidRPr="008F20B5" w14:paraId="1CC4A9DE" w14:textId="77777777" w:rsidTr="00614F5B">
        <w:trPr>
          <w:trHeight w:val="340"/>
        </w:trPr>
        <w:tc>
          <w:tcPr>
            <w:tcW w:w="250" w:type="pct"/>
          </w:tcPr>
          <w:p w14:paraId="441D0CED" w14:textId="77777777"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2985B8F7" w14:textId="0AD2915A" w:rsidR="00EA5E57" w:rsidRPr="00614F5B" w:rsidRDefault="00EA5E57" w:rsidP="004C0046">
            <w:pPr>
              <w:widowControl/>
              <w:rPr>
                <w:rFonts w:ascii="標楷體" w:eastAsia="標楷體" w:hAnsi="標楷體"/>
                <w:color w:val="0070C0"/>
              </w:rPr>
            </w:pPr>
            <w:r w:rsidRPr="00CC54F1">
              <w:rPr>
                <w:rFonts w:ascii="標楷體" w:eastAsia="標楷體" w:hAnsi="標楷體"/>
                <w:color w:val="0070C0"/>
              </w:rPr>
              <w:t>BreachDecreaseMonth</w:t>
            </w:r>
          </w:p>
        </w:tc>
        <w:tc>
          <w:tcPr>
            <w:tcW w:w="1750" w:type="pct"/>
          </w:tcPr>
          <w:p w14:paraId="0A15AB02" w14:textId="446E0F3B" w:rsidR="00EA5E57" w:rsidRPr="00614F5B" w:rsidRDefault="00EA5E57" w:rsidP="004C0046">
            <w:pPr>
              <w:widowControl/>
              <w:rPr>
                <w:rFonts w:ascii="標楷體" w:eastAsia="標楷體" w:hAnsi="標楷體"/>
                <w:color w:val="0070C0"/>
              </w:rPr>
            </w:pPr>
            <w:r w:rsidRPr="00D775B7">
              <w:rPr>
                <w:rFonts w:ascii="標楷體" w:eastAsia="標楷體" w:hAnsi="標楷體" w:hint="eastAsia"/>
                <w:color w:val="0070C0"/>
              </w:rPr>
              <w:t>違約金分段月數</w:t>
            </w:r>
          </w:p>
        </w:tc>
        <w:tc>
          <w:tcPr>
            <w:tcW w:w="250" w:type="pct"/>
          </w:tcPr>
          <w:p w14:paraId="7C4E25F1" w14:textId="64FDCC7C" w:rsidR="00EA5E57" w:rsidRPr="00614F5B" w:rsidRDefault="00EA5E57" w:rsidP="004C0046">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X</w:t>
            </w:r>
          </w:p>
        </w:tc>
        <w:tc>
          <w:tcPr>
            <w:tcW w:w="250" w:type="pct"/>
          </w:tcPr>
          <w:p w14:paraId="5D1293EC" w14:textId="54C06BD0" w:rsidR="00EA5E57" w:rsidRPr="00614F5B" w:rsidRDefault="00EA5E57" w:rsidP="004C0046">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3</w:t>
            </w:r>
          </w:p>
        </w:tc>
        <w:tc>
          <w:tcPr>
            <w:tcW w:w="250" w:type="pct"/>
          </w:tcPr>
          <w:p w14:paraId="3696F622" w14:textId="5D6F98F0" w:rsidR="00EA5E57" w:rsidRPr="00D50FF2" w:rsidRDefault="00EA5E57" w:rsidP="00614F5B">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O</w:t>
            </w:r>
          </w:p>
        </w:tc>
        <w:tc>
          <w:tcPr>
            <w:tcW w:w="1150" w:type="pct"/>
          </w:tcPr>
          <w:p w14:paraId="619FDD2B" w14:textId="77777777" w:rsidR="00EA5E57" w:rsidRDefault="00EA5E57" w:rsidP="00EA5E57">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2CC1AADD" w14:textId="60D06A9D" w:rsidR="00EA5E57" w:rsidRPr="00614F5B" w:rsidRDefault="00EA5E57" w:rsidP="004F2F81">
            <w:pPr>
              <w:widowControl/>
              <w:rPr>
                <w:rFonts w:ascii="標楷體" w:eastAsia="標楷體" w:hAnsi="標楷體" w:cs="新細明體"/>
                <w:color w:val="0070C0"/>
                <w:kern w:val="0"/>
              </w:rPr>
            </w:pPr>
            <w:r w:rsidRPr="00D50FF2">
              <w:rPr>
                <w:rFonts w:ascii="標楷體" w:eastAsia="標楷體" w:hAnsi="標楷體" w:cs="新細明體"/>
                <w:color w:val="0070C0"/>
                <w:kern w:val="0"/>
              </w:rPr>
              <w:t>000</w:t>
            </w:r>
          </w:p>
        </w:tc>
      </w:tr>
      <w:tr w:rsidR="00D64561" w:rsidRPr="008F20B5" w14:paraId="03A00CBD" w14:textId="77777777" w:rsidTr="00614F5B">
        <w:trPr>
          <w:trHeight w:val="340"/>
        </w:trPr>
        <w:tc>
          <w:tcPr>
            <w:tcW w:w="250" w:type="pct"/>
          </w:tcPr>
          <w:p w14:paraId="35A76D0E" w14:textId="77777777"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730F9570" w14:textId="5E927DB8" w:rsidR="00EA5E57" w:rsidRPr="00614F5B" w:rsidRDefault="00EA5E57" w:rsidP="004C0046">
            <w:pPr>
              <w:widowControl/>
              <w:rPr>
                <w:rFonts w:ascii="標楷體" w:eastAsia="標楷體" w:hAnsi="標楷體"/>
                <w:color w:val="0070C0"/>
              </w:rPr>
            </w:pPr>
            <w:r w:rsidRPr="00CC54F1">
              <w:rPr>
                <w:rFonts w:ascii="標楷體" w:eastAsia="標楷體" w:hAnsi="標楷體"/>
                <w:color w:val="0070C0"/>
              </w:rPr>
              <w:t>BreachDecrease</w:t>
            </w:r>
          </w:p>
        </w:tc>
        <w:tc>
          <w:tcPr>
            <w:tcW w:w="1750" w:type="pct"/>
          </w:tcPr>
          <w:p w14:paraId="37E4E459" w14:textId="2D66670E" w:rsidR="00EA5E57" w:rsidRPr="00614F5B" w:rsidRDefault="00EA5E57" w:rsidP="004C0046">
            <w:pPr>
              <w:widowControl/>
              <w:rPr>
                <w:rFonts w:ascii="標楷體" w:eastAsia="標楷體" w:hAnsi="標楷體"/>
                <w:color w:val="0070C0"/>
              </w:rPr>
            </w:pPr>
            <w:r w:rsidRPr="00D775B7">
              <w:rPr>
                <w:rFonts w:ascii="標楷體" w:eastAsia="標楷體" w:hAnsi="標楷體" w:hint="eastAsia"/>
                <w:color w:val="0070C0"/>
              </w:rPr>
              <w:t>分段遞減百分比</w:t>
            </w:r>
          </w:p>
        </w:tc>
        <w:tc>
          <w:tcPr>
            <w:tcW w:w="250" w:type="pct"/>
          </w:tcPr>
          <w:p w14:paraId="6318EB25" w14:textId="56670F3A" w:rsidR="00EA5E57" w:rsidRPr="00614F5B" w:rsidRDefault="00EA5E57" w:rsidP="004C0046">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X</w:t>
            </w:r>
          </w:p>
        </w:tc>
        <w:tc>
          <w:tcPr>
            <w:tcW w:w="250" w:type="pct"/>
          </w:tcPr>
          <w:p w14:paraId="4E01C8DA" w14:textId="1D47FEDB" w:rsidR="00EA5E57" w:rsidRPr="00614F5B" w:rsidRDefault="00EA5E57" w:rsidP="004C0046">
            <w:pPr>
              <w:widowControl/>
              <w:jc w:val="center"/>
              <w:rPr>
                <w:rFonts w:ascii="標楷體" w:eastAsia="標楷體" w:hAnsi="標楷體" w:cs="新細明體"/>
                <w:color w:val="0070C0"/>
                <w:kern w:val="0"/>
              </w:rPr>
            </w:pPr>
            <w:r w:rsidRPr="00D775B7">
              <w:rPr>
                <w:rFonts w:ascii="標楷體" w:eastAsia="標楷體" w:hAnsi="標楷體" w:cs="新細明體"/>
                <w:color w:val="0070C0"/>
                <w:kern w:val="0"/>
              </w:rPr>
              <w:t>3.2</w:t>
            </w:r>
          </w:p>
        </w:tc>
        <w:tc>
          <w:tcPr>
            <w:tcW w:w="250" w:type="pct"/>
          </w:tcPr>
          <w:p w14:paraId="719C5CA6" w14:textId="4538CB79" w:rsidR="00EA5E57" w:rsidRPr="00D50FF2" w:rsidRDefault="00EA5E57" w:rsidP="00614F5B">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O</w:t>
            </w:r>
          </w:p>
        </w:tc>
        <w:tc>
          <w:tcPr>
            <w:tcW w:w="1150" w:type="pct"/>
          </w:tcPr>
          <w:p w14:paraId="47557406" w14:textId="77777777" w:rsidR="00EA5E57" w:rsidRDefault="00EA5E57" w:rsidP="00EA5E57">
            <w:pPr>
              <w:widowControl/>
              <w:rPr>
                <w:rFonts w:ascii="標楷體" w:eastAsia="標楷體" w:hAnsi="標楷體" w:cs="新細明體"/>
                <w:kern w:val="0"/>
              </w:rPr>
            </w:pPr>
            <w:r>
              <w:rPr>
                <w:rFonts w:ascii="標楷體" w:eastAsia="標楷體" w:hAnsi="標楷體" w:cs="新細明體" w:hint="eastAsia"/>
                <w:kern w:val="0"/>
              </w:rPr>
              <w:t>是否限制清償為Y時必須輸入</w:t>
            </w:r>
          </w:p>
          <w:p w14:paraId="358327F1" w14:textId="586D3BCF" w:rsidR="00EA5E57" w:rsidRPr="00614F5B" w:rsidRDefault="00EA5E57" w:rsidP="004F2F81">
            <w:pPr>
              <w:widowControl/>
              <w:rPr>
                <w:rFonts w:ascii="標楷體" w:eastAsia="標楷體" w:hAnsi="標楷體" w:cs="新細明體"/>
                <w:color w:val="0070C0"/>
                <w:kern w:val="0"/>
              </w:rPr>
            </w:pPr>
            <w:r w:rsidRPr="00614F5B">
              <w:rPr>
                <w:rFonts w:ascii="標楷體" w:eastAsia="標楷體" w:hAnsi="標楷體" w:cs="新細明體"/>
                <w:color w:val="0070C0"/>
                <w:kern w:val="0"/>
              </w:rPr>
              <w:t>000.00</w:t>
            </w:r>
          </w:p>
        </w:tc>
      </w:tr>
      <w:tr w:rsidR="00D64561" w:rsidRPr="008F20B5" w14:paraId="1A54D003" w14:textId="77777777" w:rsidTr="00614F5B">
        <w:trPr>
          <w:trHeight w:val="340"/>
        </w:trPr>
        <w:tc>
          <w:tcPr>
            <w:tcW w:w="250" w:type="pct"/>
          </w:tcPr>
          <w:p w14:paraId="20C108DE" w14:textId="77777777"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287DF4E2" w14:textId="716804D8" w:rsidR="00EA5E57" w:rsidRPr="00614F5B" w:rsidRDefault="00EA5E57" w:rsidP="004C0046">
            <w:pPr>
              <w:widowControl/>
              <w:rPr>
                <w:rFonts w:ascii="標楷體" w:eastAsia="標楷體" w:hAnsi="標楷體"/>
                <w:color w:val="0070C0"/>
              </w:rPr>
            </w:pPr>
            <w:r w:rsidRPr="00CC54F1">
              <w:rPr>
                <w:rFonts w:ascii="標楷體" w:eastAsia="標楷體" w:hAnsi="標楷體"/>
                <w:color w:val="0070C0"/>
              </w:rPr>
              <w:t>BreachStartPercent</w:t>
            </w:r>
          </w:p>
        </w:tc>
        <w:tc>
          <w:tcPr>
            <w:tcW w:w="1750" w:type="pct"/>
          </w:tcPr>
          <w:p w14:paraId="0328397A" w14:textId="58D1259B" w:rsidR="00EA5E57" w:rsidRPr="00614F5B" w:rsidRDefault="00EA5E57" w:rsidP="004C0046">
            <w:pPr>
              <w:widowControl/>
              <w:rPr>
                <w:rFonts w:ascii="標楷體" w:eastAsia="標楷體" w:hAnsi="標楷體"/>
                <w:color w:val="0070C0"/>
              </w:rPr>
            </w:pPr>
            <w:r w:rsidRPr="00D775B7">
              <w:rPr>
                <w:rFonts w:ascii="標楷體" w:eastAsia="標楷體" w:hAnsi="標楷體" w:hint="eastAsia"/>
                <w:color w:val="0070C0"/>
              </w:rPr>
              <w:t>還款起算比例</w:t>
            </w:r>
          </w:p>
        </w:tc>
        <w:tc>
          <w:tcPr>
            <w:tcW w:w="250" w:type="pct"/>
          </w:tcPr>
          <w:p w14:paraId="3931B9B7" w14:textId="4E922D73" w:rsidR="00EA5E57" w:rsidRPr="00614F5B" w:rsidRDefault="00EA5E57" w:rsidP="004C0046">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X</w:t>
            </w:r>
          </w:p>
        </w:tc>
        <w:tc>
          <w:tcPr>
            <w:tcW w:w="250" w:type="pct"/>
          </w:tcPr>
          <w:p w14:paraId="43AE6465" w14:textId="02EAD006" w:rsidR="00EA5E57" w:rsidRPr="00614F5B" w:rsidRDefault="00EA5E57" w:rsidP="004C0046">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2</w:t>
            </w:r>
          </w:p>
        </w:tc>
        <w:tc>
          <w:tcPr>
            <w:tcW w:w="250" w:type="pct"/>
          </w:tcPr>
          <w:p w14:paraId="5A43DD7A" w14:textId="70E886CE" w:rsidR="00EA5E57" w:rsidRPr="00D50FF2" w:rsidRDefault="0082244E" w:rsidP="00614F5B">
            <w:pPr>
              <w:widowControl/>
              <w:jc w:val="center"/>
              <w:rPr>
                <w:rFonts w:ascii="標楷體" w:eastAsia="標楷體" w:hAnsi="標楷體" w:cs="新細明體"/>
                <w:color w:val="0070C0"/>
                <w:kern w:val="0"/>
              </w:rPr>
            </w:pPr>
            <w:r>
              <w:rPr>
                <w:rFonts w:ascii="標楷體" w:eastAsia="標楷體" w:hAnsi="標楷體" w:cs="新細明體" w:hint="eastAsia"/>
                <w:color w:val="0070C0"/>
                <w:kern w:val="0"/>
              </w:rPr>
              <w:t>O</w:t>
            </w:r>
          </w:p>
        </w:tc>
        <w:tc>
          <w:tcPr>
            <w:tcW w:w="1150" w:type="pct"/>
          </w:tcPr>
          <w:p w14:paraId="6BCDDD8B" w14:textId="19A64982" w:rsidR="0082244E" w:rsidRDefault="0082244E" w:rsidP="0082244E">
            <w:pPr>
              <w:widowControl/>
              <w:rPr>
                <w:rFonts w:ascii="標楷體" w:eastAsia="標楷體" w:hAnsi="標楷體" w:cs="新細明體"/>
                <w:kern w:val="0"/>
              </w:rPr>
            </w:pPr>
            <w:r>
              <w:rPr>
                <w:rFonts w:ascii="標楷體" w:eastAsia="標楷體" w:hAnsi="標楷體" w:cs="新細明體" w:hint="eastAsia"/>
                <w:kern w:val="0"/>
              </w:rPr>
              <w:t>是否限制清償為Y時可輸入</w:t>
            </w:r>
          </w:p>
          <w:p w14:paraId="144E490A" w14:textId="169B2E17" w:rsidR="00EA5E57" w:rsidRPr="00614F5B" w:rsidRDefault="00EA5E57" w:rsidP="004F2F81">
            <w:pPr>
              <w:widowControl/>
              <w:rPr>
                <w:rFonts w:ascii="標楷體" w:eastAsia="標楷體" w:hAnsi="標楷體" w:cs="新細明體"/>
                <w:color w:val="0070C0"/>
                <w:kern w:val="0"/>
              </w:rPr>
            </w:pPr>
            <w:r w:rsidRPr="00D50FF2">
              <w:rPr>
                <w:rFonts w:ascii="標楷體" w:eastAsia="標楷體" w:hAnsi="標楷體" w:cs="新細明體"/>
                <w:color w:val="0070C0"/>
                <w:kern w:val="0"/>
              </w:rPr>
              <w:t>00</w:t>
            </w:r>
          </w:p>
        </w:tc>
      </w:tr>
      <w:tr w:rsidR="00D64561" w:rsidRPr="008F20B5" w14:paraId="657A670F" w14:textId="77777777" w:rsidTr="00614F5B">
        <w:trPr>
          <w:trHeight w:val="340"/>
        </w:trPr>
        <w:tc>
          <w:tcPr>
            <w:tcW w:w="250" w:type="pct"/>
          </w:tcPr>
          <w:p w14:paraId="59D9B16E" w14:textId="35E126B1"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0F78AA99" w14:textId="4DA94223" w:rsidR="00EA5E57" w:rsidRPr="008F20B5" w:rsidRDefault="00EA5E57" w:rsidP="004C0046">
            <w:pPr>
              <w:widowControl/>
              <w:rPr>
                <w:rFonts w:ascii="標楷體" w:eastAsia="標楷體" w:hAnsi="標楷體" w:cs="新細明體"/>
                <w:kern w:val="0"/>
              </w:rPr>
            </w:pPr>
            <w:r w:rsidRPr="004A1C2C">
              <w:rPr>
                <w:rFonts w:ascii="標楷體" w:eastAsia="標楷體" w:hAnsi="標楷體"/>
              </w:rPr>
              <w:t>GovOfferFlag</w:t>
            </w:r>
          </w:p>
        </w:tc>
        <w:tc>
          <w:tcPr>
            <w:tcW w:w="1750" w:type="pct"/>
          </w:tcPr>
          <w:p w14:paraId="233556B2" w14:textId="0133330C" w:rsidR="00EA5E57" w:rsidRPr="008F20B5" w:rsidRDefault="00EA5E57" w:rsidP="004C0046">
            <w:pPr>
              <w:widowControl/>
              <w:rPr>
                <w:rFonts w:ascii="標楷體" w:eastAsia="標楷體" w:hAnsi="標楷體" w:cs="新細明體"/>
                <w:kern w:val="0"/>
              </w:rPr>
            </w:pPr>
            <w:r w:rsidRPr="004A1C2C">
              <w:rPr>
                <w:rFonts w:ascii="標楷體" w:eastAsia="標楷體" w:hAnsi="標楷體" w:hint="eastAsia"/>
              </w:rPr>
              <w:t>政府優惠房貸</w:t>
            </w:r>
          </w:p>
        </w:tc>
        <w:tc>
          <w:tcPr>
            <w:tcW w:w="250" w:type="pct"/>
          </w:tcPr>
          <w:p w14:paraId="504BBD76" w14:textId="3A60EE0F"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04B026B2" w14:textId="202089F6"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756081B4" w14:textId="6E95449C" w:rsidR="00EA5E57" w:rsidRPr="008F20B5" w:rsidRDefault="003719AD"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4C08C0A1" w14:textId="78948934"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Y</w:t>
            </w:r>
            <w:r w:rsidRPr="008F20B5">
              <w:rPr>
                <w:rFonts w:ascii="標楷體" w:eastAsia="標楷體" w:hAnsi="標楷體" w:cs="新細明體"/>
                <w:kern w:val="0"/>
              </w:rPr>
              <w:tab/>
            </w:r>
            <w:r w:rsidRPr="008F20B5">
              <w:rPr>
                <w:rFonts w:ascii="標楷體" w:eastAsia="標楷體" w:hAnsi="標楷體" w:cs="新細明體" w:hint="eastAsia"/>
                <w:kern w:val="0"/>
              </w:rPr>
              <w:t>是</w:t>
            </w:r>
          </w:p>
          <w:p w14:paraId="74C9316F" w14:textId="06D2B0E4"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N</w:t>
            </w:r>
            <w:r w:rsidRPr="008F20B5">
              <w:rPr>
                <w:rFonts w:ascii="標楷體" w:eastAsia="標楷體" w:hAnsi="標楷體" w:cs="新細明體"/>
                <w:kern w:val="0"/>
              </w:rPr>
              <w:tab/>
            </w:r>
            <w:r w:rsidRPr="008F20B5">
              <w:rPr>
                <w:rFonts w:ascii="標楷體" w:eastAsia="標楷體" w:hAnsi="標楷體" w:cs="新細明體" w:hint="eastAsia"/>
                <w:kern w:val="0"/>
              </w:rPr>
              <w:t>否</w:t>
            </w:r>
          </w:p>
        </w:tc>
      </w:tr>
      <w:tr w:rsidR="00D64561" w:rsidRPr="008F20B5" w14:paraId="03C9F958" w14:textId="77777777" w:rsidTr="00614F5B">
        <w:trPr>
          <w:trHeight w:val="340"/>
        </w:trPr>
        <w:tc>
          <w:tcPr>
            <w:tcW w:w="250" w:type="pct"/>
          </w:tcPr>
          <w:p w14:paraId="0DD15A74" w14:textId="19962646"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3387D9E6" w14:textId="715B22D0" w:rsidR="00EA5E57" w:rsidRPr="008F20B5" w:rsidRDefault="00EA5E57" w:rsidP="004C0046">
            <w:pPr>
              <w:widowControl/>
              <w:rPr>
                <w:rFonts w:ascii="標楷體" w:eastAsia="標楷體" w:hAnsi="標楷體" w:cs="新細明體"/>
                <w:kern w:val="0"/>
              </w:rPr>
            </w:pPr>
            <w:r w:rsidRPr="004A1C2C">
              <w:rPr>
                <w:rFonts w:ascii="標楷體" w:eastAsia="標楷體" w:hAnsi="標楷體"/>
              </w:rPr>
              <w:t>FinancialFlag</w:t>
            </w:r>
          </w:p>
        </w:tc>
        <w:tc>
          <w:tcPr>
            <w:tcW w:w="1750" w:type="pct"/>
          </w:tcPr>
          <w:p w14:paraId="7DBF2A83" w14:textId="243A0E7B" w:rsidR="00EA5E57" w:rsidRPr="008F20B5" w:rsidRDefault="00EA5E57" w:rsidP="004C0046">
            <w:pPr>
              <w:widowControl/>
              <w:rPr>
                <w:rFonts w:ascii="標楷體" w:eastAsia="標楷體" w:hAnsi="標楷體" w:cs="新細明體"/>
                <w:kern w:val="0"/>
              </w:rPr>
            </w:pPr>
            <w:r w:rsidRPr="004A1C2C">
              <w:rPr>
                <w:rFonts w:ascii="標楷體" w:eastAsia="標楷體" w:hAnsi="標楷體" w:hint="eastAsia"/>
              </w:rPr>
              <w:t>理財型房貸</w:t>
            </w:r>
          </w:p>
        </w:tc>
        <w:tc>
          <w:tcPr>
            <w:tcW w:w="250" w:type="pct"/>
          </w:tcPr>
          <w:p w14:paraId="29CEDB41" w14:textId="455861A9"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7FBE033C" w14:textId="1FBF43E2" w:rsidR="00EA5E57" w:rsidRPr="008F20B5" w:rsidRDefault="00EA5E57" w:rsidP="004C0046">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0E22DCA9" w14:textId="0E1F1436" w:rsidR="00EA5E57" w:rsidRPr="008F20B5" w:rsidRDefault="003719AD"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7D43E724" w14:textId="125CD34D"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Y</w:t>
            </w:r>
            <w:r w:rsidRPr="008F20B5">
              <w:rPr>
                <w:rFonts w:ascii="標楷體" w:eastAsia="標楷體" w:hAnsi="標楷體" w:cs="新細明體"/>
                <w:kern w:val="0"/>
              </w:rPr>
              <w:tab/>
            </w:r>
            <w:r w:rsidRPr="008F20B5">
              <w:rPr>
                <w:rFonts w:ascii="標楷體" w:eastAsia="標楷體" w:hAnsi="標楷體" w:cs="新細明體" w:hint="eastAsia"/>
                <w:kern w:val="0"/>
              </w:rPr>
              <w:t>是</w:t>
            </w:r>
          </w:p>
          <w:p w14:paraId="378EFE99" w14:textId="31073947" w:rsidR="00EA5E57" w:rsidRPr="008F20B5" w:rsidRDefault="00EA5E57" w:rsidP="004F2F81">
            <w:pPr>
              <w:widowControl/>
              <w:rPr>
                <w:rFonts w:ascii="標楷體" w:eastAsia="標楷體" w:hAnsi="標楷體" w:cs="新細明體"/>
                <w:kern w:val="0"/>
              </w:rPr>
            </w:pPr>
            <w:r w:rsidRPr="008F20B5">
              <w:rPr>
                <w:rFonts w:ascii="標楷體" w:eastAsia="標楷體" w:hAnsi="標楷體" w:cs="新細明體"/>
                <w:kern w:val="0"/>
              </w:rPr>
              <w:t>N</w:t>
            </w:r>
            <w:r w:rsidRPr="008F20B5">
              <w:rPr>
                <w:rFonts w:ascii="標楷體" w:eastAsia="標楷體" w:hAnsi="標楷體" w:cs="新細明體"/>
                <w:kern w:val="0"/>
              </w:rPr>
              <w:tab/>
            </w:r>
            <w:r w:rsidRPr="008F20B5">
              <w:rPr>
                <w:rFonts w:ascii="標楷體" w:eastAsia="標楷體" w:hAnsi="標楷體" w:cs="新細明體" w:hint="eastAsia"/>
                <w:kern w:val="0"/>
              </w:rPr>
              <w:t>否</w:t>
            </w:r>
          </w:p>
        </w:tc>
      </w:tr>
      <w:tr w:rsidR="00D64561" w:rsidRPr="008F20B5" w14:paraId="302EFEA3" w14:textId="77777777" w:rsidTr="00614F5B">
        <w:trPr>
          <w:trHeight w:val="340"/>
        </w:trPr>
        <w:tc>
          <w:tcPr>
            <w:tcW w:w="250" w:type="pct"/>
          </w:tcPr>
          <w:p w14:paraId="2BB168DD" w14:textId="77777777"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5010B5B5" w14:textId="3BC035C3" w:rsidR="00EA5E57" w:rsidRPr="008F20B5" w:rsidRDefault="00EA5E57" w:rsidP="002F2BB5">
            <w:pPr>
              <w:widowControl/>
              <w:rPr>
                <w:rFonts w:ascii="標楷體" w:eastAsia="標楷體" w:hAnsi="標楷體"/>
              </w:rPr>
            </w:pPr>
            <w:r w:rsidRPr="008F20B5">
              <w:rPr>
                <w:rFonts w:ascii="標楷體" w:eastAsia="標楷體" w:hAnsi="標楷體"/>
              </w:rPr>
              <w:t>EmpFlag</w:t>
            </w:r>
          </w:p>
        </w:tc>
        <w:tc>
          <w:tcPr>
            <w:tcW w:w="1750" w:type="pct"/>
          </w:tcPr>
          <w:p w14:paraId="2C17CF46" w14:textId="7BF82737" w:rsidR="00EA5E57" w:rsidRPr="008F20B5" w:rsidRDefault="00EA5E57" w:rsidP="002F2BB5">
            <w:pPr>
              <w:widowControl/>
              <w:rPr>
                <w:rFonts w:ascii="標楷體" w:eastAsia="標楷體" w:hAnsi="標楷體"/>
              </w:rPr>
            </w:pPr>
            <w:r w:rsidRPr="008F20B5">
              <w:rPr>
                <w:rFonts w:ascii="標楷體" w:eastAsia="標楷體" w:hAnsi="標楷體" w:hint="eastAsia"/>
              </w:rPr>
              <w:t>員工優惠貸款</w:t>
            </w:r>
          </w:p>
        </w:tc>
        <w:tc>
          <w:tcPr>
            <w:tcW w:w="250" w:type="pct"/>
          </w:tcPr>
          <w:p w14:paraId="28778733" w14:textId="28A411E5" w:rsidR="00EA5E57" w:rsidRPr="008F20B5" w:rsidRDefault="00EA5E57" w:rsidP="002F2BB5">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0C8A700B" w14:textId="394F3A5C" w:rsidR="00EA5E57" w:rsidRPr="008F20B5" w:rsidRDefault="00EA5E57" w:rsidP="002F2BB5">
            <w:pPr>
              <w:widowControl/>
              <w:jc w:val="center"/>
              <w:rPr>
                <w:rFonts w:ascii="標楷體" w:eastAsia="標楷體" w:hAnsi="標楷體" w:cs="新細明體"/>
                <w:kern w:val="0"/>
              </w:rPr>
            </w:pPr>
            <w:r w:rsidRPr="008F20B5">
              <w:rPr>
                <w:rFonts w:ascii="標楷體" w:eastAsia="標楷體" w:hAnsi="標楷體" w:cs="新細明體"/>
                <w:kern w:val="0"/>
              </w:rPr>
              <w:t>1</w:t>
            </w:r>
          </w:p>
        </w:tc>
        <w:tc>
          <w:tcPr>
            <w:tcW w:w="250" w:type="pct"/>
          </w:tcPr>
          <w:p w14:paraId="1614CD8A" w14:textId="39DAB841" w:rsidR="00EA5E57" w:rsidRPr="008F20B5" w:rsidRDefault="003719AD"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tcPr>
          <w:p w14:paraId="3563E6D7" w14:textId="6A77EEE6" w:rsidR="00EA5E57" w:rsidRPr="008F20B5" w:rsidRDefault="00EA5E57" w:rsidP="002F2BB5">
            <w:pPr>
              <w:widowControl/>
              <w:rPr>
                <w:rFonts w:ascii="標楷體" w:eastAsia="標楷體" w:hAnsi="標楷體" w:cs="新細明體"/>
                <w:kern w:val="0"/>
              </w:rPr>
            </w:pPr>
            <w:r w:rsidRPr="008F20B5">
              <w:rPr>
                <w:rFonts w:ascii="標楷體" w:eastAsia="標楷體" w:hAnsi="標楷體" w:cs="新細明體"/>
                <w:kern w:val="0"/>
              </w:rPr>
              <w:t>Y</w:t>
            </w:r>
            <w:r w:rsidRPr="008F20B5">
              <w:rPr>
                <w:rFonts w:ascii="標楷體" w:eastAsia="標楷體" w:hAnsi="標楷體" w:cs="新細明體"/>
                <w:kern w:val="0"/>
              </w:rPr>
              <w:tab/>
            </w:r>
            <w:r w:rsidRPr="008F20B5">
              <w:rPr>
                <w:rFonts w:ascii="標楷體" w:eastAsia="標楷體" w:hAnsi="標楷體" w:cs="新細明體" w:hint="eastAsia"/>
                <w:kern w:val="0"/>
              </w:rPr>
              <w:t>是</w:t>
            </w:r>
          </w:p>
          <w:p w14:paraId="35F91889" w14:textId="549B9DEC" w:rsidR="00EA5E57" w:rsidRPr="008F20B5" w:rsidRDefault="00EA5E57" w:rsidP="002F2BB5">
            <w:pPr>
              <w:widowControl/>
              <w:rPr>
                <w:rFonts w:ascii="標楷體" w:eastAsia="標楷體" w:hAnsi="標楷體" w:cs="新細明體"/>
                <w:kern w:val="0"/>
              </w:rPr>
            </w:pPr>
            <w:r w:rsidRPr="008F20B5">
              <w:rPr>
                <w:rFonts w:ascii="標楷體" w:eastAsia="標楷體" w:hAnsi="標楷體" w:cs="新細明體"/>
                <w:kern w:val="0"/>
              </w:rPr>
              <w:t>N</w:t>
            </w:r>
            <w:r w:rsidRPr="008F20B5">
              <w:rPr>
                <w:rFonts w:ascii="標楷體" w:eastAsia="標楷體" w:hAnsi="標楷體" w:cs="新細明體"/>
                <w:kern w:val="0"/>
              </w:rPr>
              <w:tab/>
            </w:r>
            <w:r w:rsidRPr="008F20B5">
              <w:rPr>
                <w:rFonts w:ascii="標楷體" w:eastAsia="標楷體" w:hAnsi="標楷體" w:cs="新細明體" w:hint="eastAsia"/>
                <w:kern w:val="0"/>
              </w:rPr>
              <w:t>否</w:t>
            </w:r>
          </w:p>
        </w:tc>
      </w:tr>
      <w:tr w:rsidR="00D64561" w:rsidRPr="008F20B5" w14:paraId="2B0227FA" w14:textId="77777777" w:rsidTr="00614F5B">
        <w:trPr>
          <w:trHeight w:val="340"/>
        </w:trPr>
        <w:tc>
          <w:tcPr>
            <w:tcW w:w="250" w:type="pct"/>
          </w:tcPr>
          <w:p w14:paraId="1C470BED" w14:textId="30471A55"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6CA15418" w14:textId="6E75BAE2" w:rsidR="00EA5E57" w:rsidRPr="004A1C2C" w:rsidRDefault="00EA5E57" w:rsidP="002F2BB5">
            <w:pPr>
              <w:widowControl/>
              <w:rPr>
                <w:rFonts w:ascii="標楷體" w:eastAsia="標楷體" w:hAnsi="標楷體"/>
                <w:color w:val="000000" w:themeColor="text1"/>
              </w:rPr>
            </w:pPr>
            <w:r w:rsidRPr="004A1C2C">
              <w:rPr>
                <w:rFonts w:ascii="標楷體" w:eastAsia="標楷體" w:hAnsi="標楷體"/>
                <w:color w:val="000000" w:themeColor="text1"/>
              </w:rPr>
              <w:t>L2101</w:t>
            </w:r>
            <w:r w:rsidRPr="004A1C2C">
              <w:rPr>
                <w:rFonts w:ascii="標楷體" w:eastAsia="標楷體" w:hAnsi="標楷體" w:cs="新細明體"/>
                <w:color w:val="000000" w:themeColor="text1"/>
                <w:kern w:val="0"/>
              </w:rPr>
              <w:t>StepOccurs</w:t>
            </w:r>
          </w:p>
        </w:tc>
        <w:tc>
          <w:tcPr>
            <w:tcW w:w="1750" w:type="pct"/>
          </w:tcPr>
          <w:p w14:paraId="04240420" w14:textId="77777777" w:rsidR="00EA5E57" w:rsidRPr="004A1C2C" w:rsidRDefault="00EA5E57" w:rsidP="002F2BB5">
            <w:pPr>
              <w:widowControl/>
              <w:rPr>
                <w:rFonts w:ascii="標楷體" w:eastAsia="標楷體" w:hAnsi="標楷體"/>
                <w:color w:val="000000" w:themeColor="text1"/>
              </w:rPr>
            </w:pPr>
          </w:p>
        </w:tc>
        <w:tc>
          <w:tcPr>
            <w:tcW w:w="250" w:type="pct"/>
          </w:tcPr>
          <w:p w14:paraId="74BEE636" w14:textId="77777777" w:rsidR="00EA5E57" w:rsidRPr="008F20B5" w:rsidRDefault="00EA5E57" w:rsidP="002F2BB5">
            <w:pPr>
              <w:widowControl/>
              <w:jc w:val="center"/>
              <w:rPr>
                <w:rFonts w:ascii="標楷體" w:eastAsia="標楷體" w:hAnsi="標楷體" w:cs="新細明體"/>
                <w:kern w:val="0"/>
              </w:rPr>
            </w:pPr>
          </w:p>
        </w:tc>
        <w:tc>
          <w:tcPr>
            <w:tcW w:w="250" w:type="pct"/>
          </w:tcPr>
          <w:p w14:paraId="5A92945C" w14:textId="77777777" w:rsidR="00EA5E57" w:rsidRPr="008F20B5" w:rsidRDefault="00EA5E57" w:rsidP="002F2BB5">
            <w:pPr>
              <w:widowControl/>
              <w:jc w:val="center"/>
              <w:rPr>
                <w:rFonts w:ascii="標楷體" w:eastAsia="標楷體" w:hAnsi="標楷體" w:cs="新細明體"/>
                <w:kern w:val="0"/>
              </w:rPr>
            </w:pPr>
          </w:p>
        </w:tc>
        <w:tc>
          <w:tcPr>
            <w:tcW w:w="250" w:type="pct"/>
          </w:tcPr>
          <w:p w14:paraId="13439736"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4452793E" w14:textId="66E4C587" w:rsidR="00EA5E57" w:rsidRPr="008F20B5" w:rsidRDefault="00EA5E57" w:rsidP="002F2BB5">
            <w:pPr>
              <w:widowControl/>
              <w:rPr>
                <w:rFonts w:ascii="標楷體" w:eastAsia="標楷體" w:hAnsi="標楷體" w:cs="新細明體"/>
                <w:kern w:val="0"/>
              </w:rPr>
            </w:pPr>
            <w:r w:rsidRPr="008F20B5">
              <w:rPr>
                <w:rFonts w:ascii="標楷體" w:eastAsia="標楷體" w:hAnsi="標楷體" w:cs="新細明體" w:hint="eastAsia"/>
                <w:kern w:val="0"/>
              </w:rPr>
              <w:t>可輸入</w:t>
            </w:r>
            <w:r w:rsidRPr="00614F5B">
              <w:rPr>
                <w:rFonts w:ascii="標楷體" w:eastAsia="標楷體" w:hAnsi="標楷體" w:cs="新細明體" w:hint="eastAsia"/>
                <w:kern w:val="0"/>
              </w:rPr>
              <w:t>多</w:t>
            </w:r>
            <w:r w:rsidRPr="008F20B5">
              <w:rPr>
                <w:rFonts w:ascii="標楷體" w:eastAsia="標楷體" w:hAnsi="標楷體" w:hint="eastAsia"/>
              </w:rPr>
              <w:t>組</w:t>
            </w:r>
          </w:p>
        </w:tc>
      </w:tr>
      <w:tr w:rsidR="00D64561" w:rsidRPr="008F20B5" w14:paraId="10B598DD" w14:textId="77777777" w:rsidTr="00614F5B">
        <w:trPr>
          <w:trHeight w:val="340"/>
        </w:trPr>
        <w:tc>
          <w:tcPr>
            <w:tcW w:w="250" w:type="pct"/>
          </w:tcPr>
          <w:p w14:paraId="1B863BA8" w14:textId="32C9EC9F" w:rsidR="00EA5E57" w:rsidRPr="004A1C2C" w:rsidDel="00FA0C30"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07AB6A56" w14:textId="717AAA73" w:rsidR="00EA5E57" w:rsidRPr="004A1C2C" w:rsidRDefault="00EA5E57" w:rsidP="004A1C2C">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StepMonth</w:t>
            </w:r>
            <w:r>
              <w:rPr>
                <w:rFonts w:ascii="標楷體" w:eastAsia="標楷體" w:hAnsi="標楷體" w:cs="新細明體" w:hint="eastAsia"/>
                <w:color w:val="000000" w:themeColor="text1"/>
                <w:kern w:val="0"/>
              </w:rPr>
              <w:t>S</w:t>
            </w:r>
          </w:p>
        </w:tc>
        <w:tc>
          <w:tcPr>
            <w:tcW w:w="1750" w:type="pct"/>
          </w:tcPr>
          <w:p w14:paraId="561B1199" w14:textId="5E2BF99E" w:rsidR="00EA5E57" w:rsidRPr="004A1C2C" w:rsidRDefault="00EA5E57" w:rsidP="002F2BB5">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階梯式利率－月數</w:t>
            </w:r>
            <w:r w:rsidRPr="004A1C2C">
              <w:rPr>
                <w:rFonts w:ascii="標楷體" w:eastAsia="標楷體" w:hAnsi="標楷體" w:cs="新細明體"/>
                <w:color w:val="000000" w:themeColor="text1"/>
                <w:kern w:val="0"/>
              </w:rPr>
              <w:t>-起</w:t>
            </w:r>
          </w:p>
        </w:tc>
        <w:tc>
          <w:tcPr>
            <w:tcW w:w="250" w:type="pct"/>
          </w:tcPr>
          <w:p w14:paraId="677F08CD" w14:textId="5814054D" w:rsidR="00EA5E57" w:rsidRPr="008F20B5" w:rsidRDefault="00EA5E57" w:rsidP="002F2BB5">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0F8181BC" w14:textId="40E7E4E3" w:rsidR="00EA5E57" w:rsidRPr="008F20B5" w:rsidRDefault="00EA5E57" w:rsidP="002F2BB5">
            <w:pPr>
              <w:widowControl/>
              <w:jc w:val="center"/>
              <w:rPr>
                <w:rFonts w:ascii="標楷體" w:eastAsia="標楷體" w:hAnsi="標楷體" w:cs="新細明體"/>
                <w:kern w:val="0"/>
              </w:rPr>
            </w:pPr>
            <w:r w:rsidRPr="008F20B5">
              <w:rPr>
                <w:rFonts w:ascii="標楷體" w:eastAsia="標楷體" w:hAnsi="標楷體" w:cs="新細明體"/>
                <w:kern w:val="0"/>
              </w:rPr>
              <w:t>3</w:t>
            </w:r>
          </w:p>
        </w:tc>
        <w:tc>
          <w:tcPr>
            <w:tcW w:w="250" w:type="pct"/>
          </w:tcPr>
          <w:p w14:paraId="3A29B76A"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765AB3EE" w14:textId="230CB934" w:rsidR="00EA5E57" w:rsidRPr="008F20B5" w:rsidRDefault="00EA5E57" w:rsidP="002F2BB5">
            <w:pPr>
              <w:widowControl/>
              <w:rPr>
                <w:rFonts w:ascii="標楷體" w:eastAsia="標楷體" w:hAnsi="標楷體" w:cs="新細明體"/>
                <w:kern w:val="0"/>
              </w:rPr>
            </w:pPr>
          </w:p>
        </w:tc>
      </w:tr>
      <w:tr w:rsidR="00D64561" w:rsidRPr="008F20B5" w14:paraId="124D4250" w14:textId="77777777" w:rsidTr="00614F5B">
        <w:trPr>
          <w:trHeight w:val="340"/>
        </w:trPr>
        <w:tc>
          <w:tcPr>
            <w:tcW w:w="250" w:type="pct"/>
          </w:tcPr>
          <w:p w14:paraId="590F27F4" w14:textId="77777777" w:rsidR="00EA5E57" w:rsidRPr="004A1C2C" w:rsidRDefault="00EA5E57" w:rsidP="004A1C2C">
            <w:pPr>
              <w:pStyle w:val="af9"/>
              <w:widowControl/>
              <w:numPr>
                <w:ilvl w:val="0"/>
                <w:numId w:val="50"/>
              </w:numPr>
              <w:ind w:leftChars="0"/>
              <w:jc w:val="center"/>
              <w:rPr>
                <w:rFonts w:ascii="標楷體" w:eastAsia="標楷體" w:hAnsi="標楷體" w:cs="新細明體"/>
                <w:kern w:val="0"/>
              </w:rPr>
            </w:pPr>
          </w:p>
        </w:tc>
        <w:tc>
          <w:tcPr>
            <w:tcW w:w="650" w:type="pct"/>
          </w:tcPr>
          <w:p w14:paraId="357CAD28" w14:textId="4378C7E0" w:rsidR="00EA5E57" w:rsidRPr="004A1C2C" w:rsidRDefault="00EA5E57" w:rsidP="002F2BB5">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StepMonthE</w:t>
            </w:r>
          </w:p>
        </w:tc>
        <w:tc>
          <w:tcPr>
            <w:tcW w:w="1750" w:type="pct"/>
          </w:tcPr>
          <w:p w14:paraId="0B0BB87E" w14:textId="5E7DE9CB" w:rsidR="00EA5E57" w:rsidRPr="004A1C2C" w:rsidRDefault="00EA5E57" w:rsidP="002F2BB5">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階梯式利率－月數</w:t>
            </w:r>
            <w:r w:rsidRPr="004A1C2C">
              <w:rPr>
                <w:rFonts w:ascii="標楷體" w:eastAsia="標楷體" w:hAnsi="標楷體" w:cs="新細明體"/>
                <w:color w:val="000000" w:themeColor="text1"/>
                <w:kern w:val="0"/>
              </w:rPr>
              <w:t>-止</w:t>
            </w:r>
          </w:p>
        </w:tc>
        <w:tc>
          <w:tcPr>
            <w:tcW w:w="250" w:type="pct"/>
          </w:tcPr>
          <w:p w14:paraId="5BB16EE5" w14:textId="323E6FF6" w:rsidR="00EA5E57" w:rsidRPr="008F20B5" w:rsidRDefault="00EA5E57" w:rsidP="002F2BB5">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40F83F14" w14:textId="205A1140" w:rsidR="00EA5E57" w:rsidRPr="008F20B5" w:rsidRDefault="00EA5E57" w:rsidP="002F2BB5">
            <w:pPr>
              <w:widowControl/>
              <w:jc w:val="center"/>
              <w:rPr>
                <w:rFonts w:ascii="標楷體" w:eastAsia="標楷體" w:hAnsi="標楷體" w:cs="新細明體"/>
                <w:kern w:val="0"/>
              </w:rPr>
            </w:pPr>
            <w:r w:rsidRPr="008F20B5">
              <w:rPr>
                <w:rFonts w:ascii="標楷體" w:eastAsia="標楷體" w:hAnsi="標楷體" w:cs="新細明體"/>
                <w:kern w:val="0"/>
              </w:rPr>
              <w:t>3</w:t>
            </w:r>
          </w:p>
        </w:tc>
        <w:tc>
          <w:tcPr>
            <w:tcW w:w="250" w:type="pct"/>
          </w:tcPr>
          <w:p w14:paraId="35FB1DC6"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0E98ADB9" w14:textId="6D6E27D6" w:rsidR="00EA5E57" w:rsidRPr="008F20B5" w:rsidRDefault="00EA5E57" w:rsidP="002F2BB5">
            <w:pPr>
              <w:widowControl/>
              <w:rPr>
                <w:rFonts w:ascii="標楷體" w:eastAsia="標楷體" w:hAnsi="標楷體" w:cs="新細明體"/>
                <w:kern w:val="0"/>
              </w:rPr>
            </w:pPr>
          </w:p>
        </w:tc>
      </w:tr>
      <w:tr w:rsidR="00D64561" w:rsidRPr="008F20B5" w14:paraId="4C0C971E" w14:textId="77777777" w:rsidTr="00614F5B">
        <w:trPr>
          <w:trHeight w:val="340"/>
        </w:trPr>
        <w:tc>
          <w:tcPr>
            <w:tcW w:w="250" w:type="pct"/>
          </w:tcPr>
          <w:p w14:paraId="01047ED4" w14:textId="131C5230" w:rsidR="00EA5E57" w:rsidRPr="004A1C2C" w:rsidDel="00FA0C30"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2482496F" w14:textId="09E9F8E3" w:rsidR="00EA5E57" w:rsidRPr="00614F5B" w:rsidRDefault="00EA5E57" w:rsidP="000A40C7">
            <w:pPr>
              <w:widowControl/>
              <w:ind w:leftChars="100" w:left="240"/>
              <w:rPr>
                <w:rFonts w:ascii="標楷體" w:eastAsia="標楷體" w:hAnsi="標楷體" w:cs="新細明體"/>
                <w:color w:val="000000" w:themeColor="text1"/>
                <w:kern w:val="0"/>
                <w:highlight w:val="yellow"/>
              </w:rPr>
            </w:pPr>
            <w:r w:rsidRPr="0001164A">
              <w:rPr>
                <w:rFonts w:ascii="標楷體" w:eastAsia="標楷體" w:hAnsi="標楷體" w:cs="新細明體"/>
                <w:color w:val="FF0000"/>
                <w:kern w:val="0"/>
                <w:highlight w:val="yellow"/>
              </w:rPr>
              <w:t>StepRateType</w:t>
            </w:r>
          </w:p>
        </w:tc>
        <w:tc>
          <w:tcPr>
            <w:tcW w:w="1750" w:type="pct"/>
          </w:tcPr>
          <w:p w14:paraId="3547E691" w14:textId="6FFDE0B9" w:rsidR="00EA5E57" w:rsidRPr="00614F5B" w:rsidRDefault="00EA5E57" w:rsidP="000A40C7">
            <w:pPr>
              <w:widowControl/>
              <w:rPr>
                <w:rFonts w:ascii="標楷體" w:eastAsia="標楷體" w:hAnsi="標楷體" w:cs="新細明體"/>
                <w:color w:val="000000" w:themeColor="text1"/>
                <w:kern w:val="0"/>
                <w:highlight w:val="yellow"/>
              </w:rPr>
            </w:pPr>
            <w:r w:rsidRPr="0001164A">
              <w:rPr>
                <w:rFonts w:ascii="標楷體" w:eastAsia="標楷體" w:hAnsi="標楷體" w:cs="新細明體" w:hint="eastAsia"/>
                <w:color w:val="FF0000"/>
                <w:kern w:val="0"/>
                <w:highlight w:val="yellow"/>
              </w:rPr>
              <w:t>階梯式利率－利率種類</w:t>
            </w:r>
          </w:p>
        </w:tc>
        <w:tc>
          <w:tcPr>
            <w:tcW w:w="250" w:type="pct"/>
          </w:tcPr>
          <w:p w14:paraId="22651358" w14:textId="79A30540" w:rsidR="00EA5E57" w:rsidRPr="00614F5B" w:rsidRDefault="00EA5E57" w:rsidP="000A40C7">
            <w:pPr>
              <w:widowControl/>
              <w:jc w:val="center"/>
              <w:rPr>
                <w:rFonts w:ascii="標楷體" w:eastAsia="標楷體" w:hAnsi="標楷體" w:cs="新細明體"/>
                <w:kern w:val="0"/>
                <w:highlight w:val="yellow"/>
              </w:rPr>
            </w:pPr>
            <w:r w:rsidRPr="0001164A">
              <w:rPr>
                <w:rFonts w:ascii="標楷體" w:eastAsia="標楷體" w:hAnsi="標楷體" w:cs="新細明體"/>
                <w:color w:val="FF0000"/>
                <w:kern w:val="0"/>
                <w:highlight w:val="yellow"/>
              </w:rPr>
              <w:t>X</w:t>
            </w:r>
          </w:p>
        </w:tc>
        <w:tc>
          <w:tcPr>
            <w:tcW w:w="250" w:type="pct"/>
          </w:tcPr>
          <w:p w14:paraId="1AA3DDD1" w14:textId="7E0D65C0" w:rsidR="00EA5E57" w:rsidRPr="00614F5B" w:rsidRDefault="00EA5E57" w:rsidP="000A40C7">
            <w:pPr>
              <w:widowControl/>
              <w:jc w:val="center"/>
              <w:rPr>
                <w:rFonts w:ascii="標楷體" w:eastAsia="標楷體" w:hAnsi="標楷體" w:cs="新細明體"/>
                <w:kern w:val="0"/>
                <w:highlight w:val="yellow"/>
              </w:rPr>
            </w:pPr>
            <w:r w:rsidRPr="0001164A">
              <w:rPr>
                <w:rFonts w:ascii="標楷體" w:eastAsia="標楷體" w:hAnsi="標楷體" w:cs="新細明體"/>
                <w:color w:val="FF0000"/>
                <w:kern w:val="0"/>
                <w:highlight w:val="yellow"/>
              </w:rPr>
              <w:t>1</w:t>
            </w:r>
          </w:p>
        </w:tc>
        <w:tc>
          <w:tcPr>
            <w:tcW w:w="250" w:type="pct"/>
          </w:tcPr>
          <w:p w14:paraId="343ADE3D" w14:textId="77777777" w:rsidR="00EA5E57" w:rsidRPr="0001164A" w:rsidRDefault="00EA5E57" w:rsidP="00614F5B">
            <w:pPr>
              <w:widowControl/>
              <w:jc w:val="center"/>
              <w:rPr>
                <w:rFonts w:ascii="標楷體" w:eastAsia="標楷體" w:hAnsi="標楷體" w:cs="新細明體"/>
                <w:color w:val="FF0000"/>
                <w:kern w:val="0"/>
                <w:highlight w:val="yellow"/>
              </w:rPr>
            </w:pPr>
          </w:p>
        </w:tc>
        <w:tc>
          <w:tcPr>
            <w:tcW w:w="1150" w:type="pct"/>
          </w:tcPr>
          <w:p w14:paraId="5BDAADD3" w14:textId="7DB21775" w:rsidR="00EA5E57" w:rsidRPr="0001164A" w:rsidRDefault="00EA5E57" w:rsidP="000A40C7">
            <w:pPr>
              <w:widowControl/>
              <w:rPr>
                <w:rFonts w:ascii="標楷體" w:eastAsia="標楷體" w:hAnsi="標楷體" w:cs="新細明體"/>
                <w:color w:val="FF0000"/>
                <w:kern w:val="0"/>
                <w:highlight w:val="yellow"/>
              </w:rPr>
            </w:pPr>
            <w:r w:rsidRPr="0001164A">
              <w:rPr>
                <w:rFonts w:ascii="標楷體" w:eastAsia="標楷體" w:hAnsi="標楷體" w:cs="新細明體"/>
                <w:color w:val="FF0000"/>
                <w:kern w:val="0"/>
                <w:highlight w:val="yellow"/>
              </w:rPr>
              <w:t>1</w:t>
            </w:r>
            <w:r w:rsidRPr="0001164A">
              <w:rPr>
                <w:rFonts w:ascii="標楷體" w:eastAsia="標楷體" w:hAnsi="標楷體" w:cs="新細明體"/>
                <w:color w:val="FF0000"/>
                <w:kern w:val="0"/>
                <w:highlight w:val="yellow"/>
              </w:rPr>
              <w:tab/>
            </w:r>
            <w:r w:rsidRPr="0001164A">
              <w:rPr>
                <w:rFonts w:ascii="標楷體" w:eastAsia="標楷體" w:hAnsi="標楷體" w:cs="新細明體" w:hint="eastAsia"/>
                <w:color w:val="FF0000"/>
                <w:kern w:val="0"/>
                <w:highlight w:val="yellow"/>
              </w:rPr>
              <w:t>固定利率</w:t>
            </w:r>
          </w:p>
          <w:p w14:paraId="1B8157A8" w14:textId="3A0371BC" w:rsidR="00EA5E57" w:rsidRPr="00614F5B" w:rsidRDefault="00EA5E57" w:rsidP="000A40C7">
            <w:pPr>
              <w:widowControl/>
              <w:rPr>
                <w:rFonts w:ascii="標楷體" w:eastAsia="標楷體" w:hAnsi="標楷體" w:cs="新細明體"/>
                <w:kern w:val="0"/>
                <w:highlight w:val="yellow"/>
              </w:rPr>
            </w:pPr>
            <w:r w:rsidRPr="0001164A">
              <w:rPr>
                <w:rFonts w:ascii="標楷體" w:eastAsia="標楷體" w:hAnsi="標楷體" w:cs="新細明體"/>
                <w:color w:val="FF0000"/>
                <w:kern w:val="0"/>
                <w:highlight w:val="yellow"/>
              </w:rPr>
              <w:t>2</w:t>
            </w:r>
            <w:r w:rsidRPr="0001164A">
              <w:rPr>
                <w:rFonts w:ascii="標楷體" w:eastAsia="標楷體" w:hAnsi="標楷體" w:cs="新細明體"/>
                <w:color w:val="FF0000"/>
                <w:kern w:val="0"/>
                <w:highlight w:val="yellow"/>
              </w:rPr>
              <w:tab/>
            </w:r>
            <w:r w:rsidRPr="0001164A">
              <w:rPr>
                <w:rFonts w:ascii="標楷體" w:eastAsia="標楷體" w:hAnsi="標楷體" w:cs="新細明體" w:hint="eastAsia"/>
                <w:color w:val="FF0000"/>
                <w:kern w:val="0"/>
                <w:highlight w:val="yellow"/>
              </w:rPr>
              <w:t>加碼利率</w:t>
            </w:r>
          </w:p>
        </w:tc>
      </w:tr>
      <w:tr w:rsidR="00D64561" w:rsidRPr="008F20B5" w14:paraId="789E609E" w14:textId="77777777" w:rsidTr="00614F5B">
        <w:trPr>
          <w:trHeight w:val="340"/>
        </w:trPr>
        <w:tc>
          <w:tcPr>
            <w:tcW w:w="250" w:type="pct"/>
          </w:tcPr>
          <w:p w14:paraId="3276C972" w14:textId="4089AE8A" w:rsidR="00EA5E57" w:rsidRPr="004A1C2C" w:rsidDel="00FA0C30"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121ADF34" w14:textId="3D5906B4" w:rsidR="00EA5E57" w:rsidRPr="004A1C2C" w:rsidRDefault="00EA5E57" w:rsidP="000A40C7">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StepRateIncr</w:t>
            </w:r>
          </w:p>
        </w:tc>
        <w:tc>
          <w:tcPr>
            <w:tcW w:w="1750" w:type="pct"/>
          </w:tcPr>
          <w:p w14:paraId="2BF177A1" w14:textId="3A6DF0E9" w:rsidR="00EA5E57" w:rsidRPr="004A1C2C" w:rsidRDefault="00EA5E57" w:rsidP="000A40C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階梯式利率－加碼利率</w:t>
            </w:r>
          </w:p>
        </w:tc>
        <w:tc>
          <w:tcPr>
            <w:tcW w:w="250" w:type="pct"/>
          </w:tcPr>
          <w:p w14:paraId="698715A1" w14:textId="5594E1EE"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7E55BFE4" w14:textId="7CF9B953"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2.4</w:t>
            </w:r>
          </w:p>
        </w:tc>
        <w:tc>
          <w:tcPr>
            <w:tcW w:w="250" w:type="pct"/>
          </w:tcPr>
          <w:p w14:paraId="4D2A84B6"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3AAF7814" w14:textId="516C9204"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kern w:val="0"/>
              </w:rPr>
              <w:t>00.0000 or -00.0000</w:t>
            </w:r>
          </w:p>
        </w:tc>
      </w:tr>
      <w:tr w:rsidR="00D64561" w:rsidRPr="008F20B5" w14:paraId="1CD9BC9A" w14:textId="77777777" w:rsidTr="00614F5B">
        <w:trPr>
          <w:trHeight w:val="340"/>
        </w:trPr>
        <w:tc>
          <w:tcPr>
            <w:tcW w:w="250" w:type="pct"/>
          </w:tcPr>
          <w:p w14:paraId="13F0EA67" w14:textId="13479326"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1C5D336F" w14:textId="3D8D8527" w:rsidR="00EA5E57" w:rsidRPr="004A1C2C" w:rsidRDefault="00EA5E57" w:rsidP="000A40C7">
            <w:pPr>
              <w:widowControl/>
              <w:rPr>
                <w:rFonts w:ascii="標楷體" w:eastAsia="標楷體" w:hAnsi="標楷體"/>
                <w:color w:val="000000" w:themeColor="text1"/>
              </w:rPr>
            </w:pPr>
            <w:r w:rsidRPr="004A1C2C">
              <w:rPr>
                <w:rFonts w:ascii="標楷體" w:eastAsia="標楷體" w:hAnsi="標楷體"/>
                <w:color w:val="000000" w:themeColor="text1"/>
              </w:rPr>
              <w:t>L2101</w:t>
            </w:r>
            <w:r w:rsidRPr="004A1C2C">
              <w:rPr>
                <w:rFonts w:ascii="標楷體" w:eastAsia="標楷體" w:hAnsi="標楷體" w:cs="新細明體"/>
                <w:color w:val="000000" w:themeColor="text1"/>
                <w:kern w:val="0"/>
              </w:rPr>
              <w:t>PremiumOccurs</w:t>
            </w:r>
            <w:r>
              <w:rPr>
                <w:rFonts w:ascii="標楷體" w:eastAsia="標楷體" w:hAnsi="標楷體" w:cs="新細明體" w:hint="eastAsia"/>
                <w:color w:val="000000" w:themeColor="text1"/>
                <w:kern w:val="0"/>
              </w:rPr>
              <w:t xml:space="preserve"> </w:t>
            </w:r>
          </w:p>
        </w:tc>
        <w:tc>
          <w:tcPr>
            <w:tcW w:w="1750" w:type="pct"/>
          </w:tcPr>
          <w:p w14:paraId="3E8ADDC6" w14:textId="77777777" w:rsidR="00EA5E57" w:rsidRPr="004A1C2C" w:rsidRDefault="00EA5E57" w:rsidP="000A40C7">
            <w:pPr>
              <w:widowControl/>
              <w:rPr>
                <w:rFonts w:ascii="標楷體" w:eastAsia="標楷體" w:hAnsi="標楷體"/>
                <w:color w:val="000000" w:themeColor="text1"/>
              </w:rPr>
            </w:pPr>
          </w:p>
        </w:tc>
        <w:tc>
          <w:tcPr>
            <w:tcW w:w="250" w:type="pct"/>
          </w:tcPr>
          <w:p w14:paraId="706AD476" w14:textId="77777777" w:rsidR="00EA5E57" w:rsidRPr="008F20B5" w:rsidRDefault="00EA5E57" w:rsidP="000A40C7">
            <w:pPr>
              <w:widowControl/>
              <w:jc w:val="center"/>
              <w:rPr>
                <w:rFonts w:ascii="標楷體" w:eastAsia="標楷體" w:hAnsi="標楷體" w:cs="新細明體"/>
                <w:kern w:val="0"/>
              </w:rPr>
            </w:pPr>
          </w:p>
        </w:tc>
        <w:tc>
          <w:tcPr>
            <w:tcW w:w="250" w:type="pct"/>
          </w:tcPr>
          <w:p w14:paraId="4D65A369" w14:textId="77777777" w:rsidR="00EA5E57" w:rsidRPr="008F20B5" w:rsidRDefault="00EA5E57" w:rsidP="000A40C7">
            <w:pPr>
              <w:widowControl/>
              <w:jc w:val="center"/>
              <w:rPr>
                <w:rFonts w:ascii="標楷體" w:eastAsia="標楷體" w:hAnsi="標楷體" w:cs="新細明體"/>
                <w:kern w:val="0"/>
              </w:rPr>
            </w:pPr>
          </w:p>
        </w:tc>
        <w:tc>
          <w:tcPr>
            <w:tcW w:w="250" w:type="pct"/>
          </w:tcPr>
          <w:p w14:paraId="61E13EEF"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4F3AC664" w14:textId="312F06EC"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hint="eastAsia"/>
                <w:kern w:val="0"/>
              </w:rPr>
              <w:t>可輸入</w:t>
            </w:r>
            <w:r w:rsidRPr="00614F5B">
              <w:rPr>
                <w:rFonts w:ascii="標楷體" w:eastAsia="標楷體" w:hAnsi="標楷體" w:cs="新細明體" w:hint="eastAsia"/>
                <w:kern w:val="0"/>
              </w:rPr>
              <w:t>多</w:t>
            </w:r>
            <w:r w:rsidRPr="008F20B5">
              <w:rPr>
                <w:rFonts w:ascii="標楷體" w:eastAsia="標楷體" w:hAnsi="標楷體" w:hint="eastAsia"/>
              </w:rPr>
              <w:t>組</w:t>
            </w:r>
            <w:r w:rsidRPr="008F20B5">
              <w:rPr>
                <w:rFonts w:ascii="標楷體" w:eastAsia="標楷體" w:hAnsi="標楷體" w:cs="新細明體" w:hint="eastAsia"/>
                <w:kern w:val="0"/>
              </w:rPr>
              <w:t>，</w:t>
            </w:r>
            <w:r w:rsidRPr="008F20B5">
              <w:rPr>
                <w:rFonts w:ascii="標楷體" w:eastAsia="標楷體" w:hAnsi="標楷體" w:hint="eastAsia"/>
              </w:rPr>
              <w:t>最少</w:t>
            </w:r>
            <w:r w:rsidRPr="008F20B5">
              <w:rPr>
                <w:rFonts w:ascii="標楷體" w:eastAsia="標楷體" w:hAnsi="標楷體"/>
              </w:rPr>
              <w:t>1</w:t>
            </w:r>
            <w:r w:rsidRPr="008F20B5">
              <w:rPr>
                <w:rFonts w:ascii="標楷體" w:eastAsia="標楷體" w:hAnsi="標楷體" w:hint="eastAsia"/>
              </w:rPr>
              <w:t>組</w:t>
            </w:r>
          </w:p>
        </w:tc>
      </w:tr>
      <w:tr w:rsidR="00D64561" w:rsidRPr="008F20B5" w14:paraId="3AF22577" w14:textId="77777777" w:rsidTr="00614F5B">
        <w:trPr>
          <w:trHeight w:val="340"/>
        </w:trPr>
        <w:tc>
          <w:tcPr>
            <w:tcW w:w="250" w:type="pct"/>
          </w:tcPr>
          <w:p w14:paraId="512B2A80" w14:textId="3BE4E528" w:rsidR="00EA5E57" w:rsidRPr="004A1C2C" w:rsidDel="00FA0C30"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000A4014" w14:textId="4CDC33A8" w:rsidR="00EA5E57" w:rsidRPr="004A1C2C" w:rsidRDefault="00EA5E57" w:rsidP="000A40C7">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TimPremium</w:t>
            </w:r>
          </w:p>
        </w:tc>
        <w:tc>
          <w:tcPr>
            <w:tcW w:w="1750" w:type="pct"/>
          </w:tcPr>
          <w:p w14:paraId="2448EEFF" w14:textId="77777777" w:rsidR="00EA5E57" w:rsidRPr="004A1C2C" w:rsidRDefault="00EA5E57" w:rsidP="000A40C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年繳保費優惠減碼</w:t>
            </w:r>
            <w:r w:rsidRPr="004A1C2C">
              <w:rPr>
                <w:rFonts w:ascii="標楷體" w:eastAsia="標楷體" w:hAnsi="標楷體" w:cs="新細明體"/>
                <w:color w:val="000000" w:themeColor="text1"/>
                <w:kern w:val="0"/>
              </w:rPr>
              <w:t>-保戶壽險年繳化保費(含)以上</w:t>
            </w:r>
          </w:p>
        </w:tc>
        <w:tc>
          <w:tcPr>
            <w:tcW w:w="250" w:type="pct"/>
          </w:tcPr>
          <w:p w14:paraId="1D057B2A" w14:textId="74296C77" w:rsidR="00EA5E57" w:rsidRPr="008F20B5" w:rsidRDefault="00EA5E57" w:rsidP="000A40C7">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50" w:type="pct"/>
          </w:tcPr>
          <w:p w14:paraId="7652C928" w14:textId="77777777"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14.2</w:t>
            </w:r>
          </w:p>
        </w:tc>
        <w:tc>
          <w:tcPr>
            <w:tcW w:w="250" w:type="pct"/>
          </w:tcPr>
          <w:p w14:paraId="1F810F76" w14:textId="77777777" w:rsidR="00EA5E57" w:rsidRPr="008F20B5" w:rsidDel="004444BD" w:rsidRDefault="00EA5E57" w:rsidP="00614F5B">
            <w:pPr>
              <w:widowControl/>
              <w:jc w:val="center"/>
              <w:rPr>
                <w:rFonts w:ascii="標楷體" w:eastAsia="標楷體" w:hAnsi="標楷體" w:cs="新細明體"/>
                <w:kern w:val="0"/>
              </w:rPr>
            </w:pPr>
          </w:p>
        </w:tc>
        <w:tc>
          <w:tcPr>
            <w:tcW w:w="1150" w:type="pct"/>
          </w:tcPr>
          <w:p w14:paraId="60FBE7A2" w14:textId="7432FE2C"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kern w:val="0"/>
              </w:rPr>
              <w:t>0.00</w:t>
            </w:r>
          </w:p>
        </w:tc>
      </w:tr>
      <w:tr w:rsidR="00D64561" w:rsidRPr="008F20B5" w14:paraId="769AD6B6" w14:textId="77777777" w:rsidTr="00614F5B">
        <w:trPr>
          <w:trHeight w:val="340"/>
        </w:trPr>
        <w:tc>
          <w:tcPr>
            <w:tcW w:w="250" w:type="pct"/>
          </w:tcPr>
          <w:p w14:paraId="76942A7B" w14:textId="57380CE4" w:rsidR="00EA5E57" w:rsidRPr="004A1C2C" w:rsidDel="00FA0C30"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2D2EB23C" w14:textId="003A4DE1" w:rsidR="00EA5E57" w:rsidRPr="004A1C2C" w:rsidRDefault="00EA5E57" w:rsidP="000A40C7">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PremiumIncr</w:t>
            </w:r>
          </w:p>
        </w:tc>
        <w:tc>
          <w:tcPr>
            <w:tcW w:w="1750" w:type="pct"/>
          </w:tcPr>
          <w:p w14:paraId="737883E2" w14:textId="77777777" w:rsidR="00EA5E57" w:rsidRPr="004A1C2C" w:rsidRDefault="00EA5E57" w:rsidP="000A40C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年繳保費優惠減碼</w:t>
            </w:r>
            <w:r w:rsidRPr="004A1C2C">
              <w:rPr>
                <w:rFonts w:ascii="標楷體" w:eastAsia="標楷體" w:hAnsi="標楷體" w:cs="新細明體"/>
                <w:color w:val="000000" w:themeColor="text1"/>
                <w:kern w:val="0"/>
              </w:rPr>
              <w:t>-優惠減碼</w:t>
            </w:r>
          </w:p>
        </w:tc>
        <w:tc>
          <w:tcPr>
            <w:tcW w:w="250" w:type="pct"/>
          </w:tcPr>
          <w:p w14:paraId="71685801" w14:textId="77777777"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X</w:t>
            </w:r>
          </w:p>
        </w:tc>
        <w:tc>
          <w:tcPr>
            <w:tcW w:w="250" w:type="pct"/>
          </w:tcPr>
          <w:p w14:paraId="4B051593" w14:textId="1C536D1C"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2.4</w:t>
            </w:r>
          </w:p>
        </w:tc>
        <w:tc>
          <w:tcPr>
            <w:tcW w:w="250" w:type="pct"/>
          </w:tcPr>
          <w:p w14:paraId="2FC383DD"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1D1981F2" w14:textId="353AE72D"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kern w:val="0"/>
              </w:rPr>
              <w:t>00.0000 or -00.0000</w:t>
            </w:r>
          </w:p>
        </w:tc>
      </w:tr>
      <w:tr w:rsidR="00D64561" w:rsidRPr="008F20B5" w14:paraId="627DD091" w14:textId="77777777" w:rsidTr="00614F5B">
        <w:trPr>
          <w:trHeight w:val="340"/>
        </w:trPr>
        <w:tc>
          <w:tcPr>
            <w:tcW w:w="250" w:type="pct"/>
          </w:tcPr>
          <w:p w14:paraId="660E22B2" w14:textId="478D7C53"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4755F136" w14:textId="0242F9FD" w:rsidR="00EA5E57" w:rsidRPr="004A1C2C" w:rsidRDefault="00EA5E57" w:rsidP="000A40C7">
            <w:pPr>
              <w:widowControl/>
              <w:rPr>
                <w:rFonts w:ascii="標楷體" w:eastAsia="標楷體" w:hAnsi="標楷體"/>
                <w:color w:val="000000" w:themeColor="text1"/>
              </w:rPr>
            </w:pPr>
            <w:r w:rsidRPr="004A1C2C">
              <w:rPr>
                <w:rFonts w:ascii="標楷體" w:eastAsia="標楷體" w:hAnsi="標楷體"/>
                <w:color w:val="000000" w:themeColor="text1"/>
              </w:rPr>
              <w:t>L2101</w:t>
            </w:r>
            <w:r w:rsidRPr="004A1C2C">
              <w:rPr>
                <w:rFonts w:ascii="標楷體" w:eastAsia="標楷體" w:hAnsi="標楷體" w:cs="新細明體"/>
                <w:color w:val="000000" w:themeColor="text1"/>
                <w:kern w:val="0"/>
              </w:rPr>
              <w:t>AcctFeeOccurs</w:t>
            </w:r>
          </w:p>
        </w:tc>
        <w:tc>
          <w:tcPr>
            <w:tcW w:w="1750" w:type="pct"/>
          </w:tcPr>
          <w:p w14:paraId="471389B2" w14:textId="77777777" w:rsidR="00EA5E57" w:rsidRPr="004A1C2C" w:rsidRDefault="00EA5E57" w:rsidP="000A40C7">
            <w:pPr>
              <w:widowControl/>
              <w:rPr>
                <w:rFonts w:ascii="標楷體" w:eastAsia="標楷體" w:hAnsi="標楷體"/>
                <w:color w:val="000000" w:themeColor="text1"/>
              </w:rPr>
            </w:pPr>
          </w:p>
        </w:tc>
        <w:tc>
          <w:tcPr>
            <w:tcW w:w="250" w:type="pct"/>
          </w:tcPr>
          <w:p w14:paraId="53964CC7" w14:textId="77777777" w:rsidR="00EA5E57" w:rsidRPr="008F20B5" w:rsidRDefault="00EA5E57" w:rsidP="000A40C7">
            <w:pPr>
              <w:widowControl/>
              <w:jc w:val="center"/>
              <w:rPr>
                <w:rFonts w:ascii="標楷體" w:eastAsia="標楷體" w:hAnsi="標楷體" w:cs="新細明體"/>
                <w:kern w:val="0"/>
              </w:rPr>
            </w:pPr>
          </w:p>
        </w:tc>
        <w:tc>
          <w:tcPr>
            <w:tcW w:w="250" w:type="pct"/>
          </w:tcPr>
          <w:p w14:paraId="480C4356" w14:textId="77777777" w:rsidR="00EA5E57" w:rsidRPr="008F20B5" w:rsidRDefault="00EA5E57" w:rsidP="000A40C7">
            <w:pPr>
              <w:widowControl/>
              <w:jc w:val="center"/>
              <w:rPr>
                <w:rFonts w:ascii="標楷體" w:eastAsia="標楷體" w:hAnsi="標楷體" w:cs="新細明體"/>
                <w:kern w:val="0"/>
              </w:rPr>
            </w:pPr>
          </w:p>
        </w:tc>
        <w:tc>
          <w:tcPr>
            <w:tcW w:w="250" w:type="pct"/>
          </w:tcPr>
          <w:p w14:paraId="5F7AB693" w14:textId="77777777" w:rsidR="00EA5E57" w:rsidRPr="008F20B5" w:rsidRDefault="00EA5E57" w:rsidP="00614F5B">
            <w:pPr>
              <w:widowControl/>
              <w:jc w:val="center"/>
              <w:rPr>
                <w:rFonts w:ascii="標楷體" w:eastAsia="標楷體" w:hAnsi="標楷體" w:cs="新細明體"/>
                <w:kern w:val="0"/>
              </w:rPr>
            </w:pPr>
          </w:p>
        </w:tc>
        <w:tc>
          <w:tcPr>
            <w:tcW w:w="1150" w:type="pct"/>
          </w:tcPr>
          <w:p w14:paraId="19801A4E" w14:textId="634DE261"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hint="eastAsia"/>
                <w:kern w:val="0"/>
              </w:rPr>
              <w:t>可輸入</w:t>
            </w:r>
            <w:r w:rsidRPr="001E2DEA">
              <w:rPr>
                <w:rFonts w:ascii="標楷體" w:eastAsia="標楷體" w:hAnsi="標楷體" w:cs="新細明體" w:hint="eastAsia"/>
                <w:kern w:val="0"/>
              </w:rPr>
              <w:t>多</w:t>
            </w:r>
            <w:r w:rsidRPr="008F20B5">
              <w:rPr>
                <w:rFonts w:ascii="標楷體" w:eastAsia="標楷體" w:hAnsi="標楷體" w:hint="eastAsia"/>
              </w:rPr>
              <w:t>組</w:t>
            </w:r>
          </w:p>
        </w:tc>
      </w:tr>
      <w:tr w:rsidR="00D64561" w:rsidRPr="008F20B5" w14:paraId="6B6B124B" w14:textId="77777777" w:rsidTr="00614F5B">
        <w:trPr>
          <w:trHeight w:val="340"/>
        </w:trPr>
        <w:tc>
          <w:tcPr>
            <w:tcW w:w="250" w:type="pct"/>
          </w:tcPr>
          <w:p w14:paraId="77F1E2CE" w14:textId="19E75BFD"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1596F838" w14:textId="10B0E29C" w:rsidR="00EA5E57" w:rsidRPr="004A1C2C" w:rsidRDefault="00EA5E57" w:rsidP="000A40C7">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TimLoanAmt</w:t>
            </w:r>
          </w:p>
        </w:tc>
        <w:tc>
          <w:tcPr>
            <w:tcW w:w="1750" w:type="pct"/>
          </w:tcPr>
          <w:p w14:paraId="5BBD27BA" w14:textId="77777777" w:rsidR="00EA5E57" w:rsidRPr="004A1C2C" w:rsidRDefault="00EA5E57" w:rsidP="000A40C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帳管費－貸款金額</w:t>
            </w:r>
            <w:r w:rsidRPr="004A1C2C">
              <w:rPr>
                <w:rFonts w:ascii="標楷體" w:eastAsia="標楷體" w:hAnsi="標楷體" w:cs="新細明體"/>
                <w:color w:val="000000" w:themeColor="text1"/>
                <w:kern w:val="0"/>
              </w:rPr>
              <w:t>(含)以上</w:t>
            </w:r>
          </w:p>
        </w:tc>
        <w:tc>
          <w:tcPr>
            <w:tcW w:w="250" w:type="pct"/>
          </w:tcPr>
          <w:p w14:paraId="02A9EAEF" w14:textId="3DF2A1F1" w:rsidR="00EA5E57" w:rsidRPr="008F20B5" w:rsidRDefault="00EA5E57" w:rsidP="000A40C7">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50" w:type="pct"/>
          </w:tcPr>
          <w:p w14:paraId="4BA67691" w14:textId="77777777"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14.2</w:t>
            </w:r>
          </w:p>
        </w:tc>
        <w:tc>
          <w:tcPr>
            <w:tcW w:w="250" w:type="pct"/>
          </w:tcPr>
          <w:p w14:paraId="02680AF4" w14:textId="77777777" w:rsidR="00EA5E57" w:rsidRPr="008F20B5" w:rsidDel="004444BD" w:rsidRDefault="00EA5E57" w:rsidP="00614F5B">
            <w:pPr>
              <w:widowControl/>
              <w:jc w:val="center"/>
              <w:rPr>
                <w:rFonts w:ascii="標楷體" w:eastAsia="標楷體" w:hAnsi="標楷體" w:cs="新細明體"/>
                <w:kern w:val="0"/>
              </w:rPr>
            </w:pPr>
          </w:p>
        </w:tc>
        <w:tc>
          <w:tcPr>
            <w:tcW w:w="1150" w:type="pct"/>
          </w:tcPr>
          <w:p w14:paraId="4C1F64CE" w14:textId="203B7A50"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kern w:val="0"/>
              </w:rPr>
              <w:t>0.00</w:t>
            </w:r>
          </w:p>
        </w:tc>
      </w:tr>
      <w:tr w:rsidR="00D64561" w:rsidRPr="008F20B5" w14:paraId="041F86BE" w14:textId="77777777" w:rsidTr="00614F5B">
        <w:trPr>
          <w:trHeight w:val="340"/>
        </w:trPr>
        <w:tc>
          <w:tcPr>
            <w:tcW w:w="250" w:type="pct"/>
          </w:tcPr>
          <w:p w14:paraId="05A9B0D3" w14:textId="5BC0B899"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59F13F94" w14:textId="556D3A63" w:rsidR="00EA5E57" w:rsidRPr="004A1C2C" w:rsidRDefault="00EA5E57" w:rsidP="000A40C7">
            <w:pPr>
              <w:widowControl/>
              <w:ind w:leftChars="100" w:left="240"/>
              <w:rPr>
                <w:rFonts w:ascii="標楷體" w:eastAsia="標楷體" w:hAnsi="標楷體" w:cs="新細明體"/>
                <w:color w:val="000000" w:themeColor="text1"/>
                <w:kern w:val="0"/>
              </w:rPr>
            </w:pPr>
            <w:r w:rsidRPr="004A1C2C">
              <w:rPr>
                <w:rFonts w:ascii="標楷體" w:eastAsia="標楷體" w:hAnsi="標楷體" w:cs="新細明體"/>
                <w:color w:val="000000" w:themeColor="text1"/>
                <w:kern w:val="0"/>
              </w:rPr>
              <w:t>TimAcctFee</w:t>
            </w:r>
          </w:p>
        </w:tc>
        <w:tc>
          <w:tcPr>
            <w:tcW w:w="1750" w:type="pct"/>
          </w:tcPr>
          <w:p w14:paraId="1721020F" w14:textId="77777777" w:rsidR="00EA5E57" w:rsidRPr="004A1C2C" w:rsidRDefault="00EA5E57" w:rsidP="000A40C7">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帳管費－帳管費</w:t>
            </w:r>
          </w:p>
        </w:tc>
        <w:tc>
          <w:tcPr>
            <w:tcW w:w="250" w:type="pct"/>
          </w:tcPr>
          <w:p w14:paraId="6858C580" w14:textId="24D007C9" w:rsidR="00EA5E57" w:rsidRPr="008F20B5" w:rsidRDefault="00EA5E57" w:rsidP="000A40C7">
            <w:pPr>
              <w:widowControl/>
              <w:jc w:val="center"/>
              <w:rPr>
                <w:rFonts w:ascii="標楷體" w:eastAsia="標楷體" w:hAnsi="標楷體" w:cs="新細明體"/>
                <w:kern w:val="0"/>
              </w:rPr>
            </w:pPr>
            <w:r>
              <w:rPr>
                <w:rFonts w:ascii="標楷體" w:eastAsia="標楷體" w:hAnsi="標楷體" w:cs="新細明體" w:hint="eastAsia"/>
                <w:kern w:val="0"/>
              </w:rPr>
              <w:t>9</w:t>
            </w:r>
          </w:p>
        </w:tc>
        <w:tc>
          <w:tcPr>
            <w:tcW w:w="250" w:type="pct"/>
          </w:tcPr>
          <w:p w14:paraId="309DA75A" w14:textId="0B76AE8F" w:rsidR="00EA5E57" w:rsidRPr="008F20B5" w:rsidRDefault="00EA5E57" w:rsidP="000A40C7">
            <w:pPr>
              <w:widowControl/>
              <w:jc w:val="center"/>
              <w:rPr>
                <w:rFonts w:ascii="標楷體" w:eastAsia="標楷體" w:hAnsi="標楷體" w:cs="新細明體"/>
                <w:kern w:val="0"/>
              </w:rPr>
            </w:pPr>
            <w:r w:rsidRPr="008F20B5">
              <w:rPr>
                <w:rFonts w:ascii="標楷體" w:eastAsia="標楷體" w:hAnsi="標楷體" w:cs="新細明體"/>
                <w:kern w:val="0"/>
              </w:rPr>
              <w:t>14.2</w:t>
            </w:r>
          </w:p>
        </w:tc>
        <w:tc>
          <w:tcPr>
            <w:tcW w:w="250" w:type="pct"/>
          </w:tcPr>
          <w:p w14:paraId="72C550B9" w14:textId="77777777" w:rsidR="00EA5E57" w:rsidRPr="008F20B5" w:rsidDel="004444BD" w:rsidRDefault="00EA5E57" w:rsidP="00614F5B">
            <w:pPr>
              <w:widowControl/>
              <w:jc w:val="center"/>
              <w:rPr>
                <w:rFonts w:ascii="標楷體" w:eastAsia="標楷體" w:hAnsi="標楷體" w:cs="新細明體"/>
                <w:kern w:val="0"/>
              </w:rPr>
            </w:pPr>
          </w:p>
        </w:tc>
        <w:tc>
          <w:tcPr>
            <w:tcW w:w="1150" w:type="pct"/>
          </w:tcPr>
          <w:p w14:paraId="2B29F818" w14:textId="5BC770C0" w:rsidR="00EA5E57" w:rsidRPr="008F20B5" w:rsidRDefault="00EA5E57" w:rsidP="000A40C7">
            <w:pPr>
              <w:widowControl/>
              <w:rPr>
                <w:rFonts w:ascii="標楷體" w:eastAsia="標楷體" w:hAnsi="標楷體" w:cs="新細明體"/>
                <w:kern w:val="0"/>
              </w:rPr>
            </w:pPr>
            <w:r w:rsidRPr="008F20B5">
              <w:rPr>
                <w:rFonts w:ascii="標楷體" w:eastAsia="標楷體" w:hAnsi="標楷體" w:cs="新細明體"/>
                <w:kern w:val="0"/>
              </w:rPr>
              <w:t>0.00</w:t>
            </w:r>
          </w:p>
        </w:tc>
      </w:tr>
      <w:tr w:rsidR="00D64561" w:rsidRPr="008F20B5" w14:paraId="48D6FA88" w14:textId="77777777" w:rsidTr="00614F5B">
        <w:trPr>
          <w:trHeight w:val="340"/>
        </w:trPr>
        <w:tc>
          <w:tcPr>
            <w:tcW w:w="250" w:type="pct"/>
          </w:tcPr>
          <w:p w14:paraId="1F494370" w14:textId="7ACE0295"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58ACD4F6" w14:textId="6E65D7A4" w:rsidR="00EA5E57" w:rsidRPr="00614F5B" w:rsidRDefault="00EA5E57" w:rsidP="000A40C7">
            <w:pPr>
              <w:widowControl/>
              <w:rPr>
                <w:rFonts w:ascii="標楷體" w:eastAsia="標楷體" w:hAnsi="標楷體"/>
                <w:strike/>
                <w:color w:val="0070C0"/>
              </w:rPr>
            </w:pPr>
            <w:r w:rsidRPr="00614F5B">
              <w:rPr>
                <w:rFonts w:ascii="標楷體" w:eastAsia="標楷體" w:hAnsi="標楷體"/>
                <w:strike/>
                <w:color w:val="0070C0"/>
              </w:rPr>
              <w:t>L2101</w:t>
            </w:r>
            <w:r w:rsidRPr="00614F5B">
              <w:rPr>
                <w:rFonts w:ascii="標楷體" w:eastAsia="標楷體" w:hAnsi="標楷體" w:cs="新細明體"/>
                <w:strike/>
                <w:color w:val="0070C0"/>
                <w:kern w:val="0"/>
              </w:rPr>
              <w:t xml:space="preserve">BreachaOccurs </w:t>
            </w:r>
          </w:p>
        </w:tc>
        <w:tc>
          <w:tcPr>
            <w:tcW w:w="1750" w:type="pct"/>
          </w:tcPr>
          <w:p w14:paraId="7972C0D3" w14:textId="77777777" w:rsidR="00EA5E57" w:rsidRPr="00614F5B" w:rsidRDefault="00EA5E57" w:rsidP="000A40C7">
            <w:pPr>
              <w:widowControl/>
              <w:rPr>
                <w:rFonts w:ascii="標楷體" w:eastAsia="標楷體" w:hAnsi="標楷體"/>
                <w:strike/>
                <w:color w:val="0070C0"/>
              </w:rPr>
            </w:pPr>
          </w:p>
        </w:tc>
        <w:tc>
          <w:tcPr>
            <w:tcW w:w="250" w:type="pct"/>
          </w:tcPr>
          <w:p w14:paraId="425C483A" w14:textId="77777777" w:rsidR="00EA5E57" w:rsidRPr="00614F5B" w:rsidRDefault="00EA5E57" w:rsidP="000A40C7">
            <w:pPr>
              <w:widowControl/>
              <w:jc w:val="center"/>
              <w:rPr>
                <w:rFonts w:ascii="標楷體" w:eastAsia="標楷體" w:hAnsi="標楷體" w:cs="新細明體"/>
                <w:strike/>
                <w:color w:val="0070C0"/>
                <w:kern w:val="0"/>
              </w:rPr>
            </w:pPr>
          </w:p>
        </w:tc>
        <w:tc>
          <w:tcPr>
            <w:tcW w:w="250" w:type="pct"/>
          </w:tcPr>
          <w:p w14:paraId="694BB05C" w14:textId="77777777" w:rsidR="00EA5E57" w:rsidRPr="00614F5B" w:rsidRDefault="00EA5E57" w:rsidP="000A40C7">
            <w:pPr>
              <w:widowControl/>
              <w:jc w:val="center"/>
              <w:rPr>
                <w:rFonts w:ascii="標楷體" w:eastAsia="標楷體" w:hAnsi="標楷體" w:cs="新細明體"/>
                <w:strike/>
                <w:color w:val="0070C0"/>
                <w:kern w:val="0"/>
              </w:rPr>
            </w:pPr>
          </w:p>
        </w:tc>
        <w:tc>
          <w:tcPr>
            <w:tcW w:w="250" w:type="pct"/>
          </w:tcPr>
          <w:p w14:paraId="7E004B63"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17B9AAB7" w14:textId="0D3D6193"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違約適用方式</w:t>
            </w:r>
            <w:r w:rsidRPr="00614F5B">
              <w:rPr>
                <w:rFonts w:ascii="標楷體" w:eastAsia="標楷體" w:hAnsi="標楷體" w:cs="新細明體"/>
                <w:strike/>
                <w:color w:val="0070C0"/>
                <w:kern w:val="0"/>
              </w:rPr>
              <w:t>001</w:t>
            </w:r>
            <w:r w:rsidRPr="00614F5B">
              <w:rPr>
                <w:rFonts w:ascii="標楷體" w:eastAsia="標楷體" w:hAnsi="標楷體" w:cs="新細明體"/>
                <w:strike/>
                <w:color w:val="0070C0"/>
                <w:kern w:val="0"/>
              </w:rPr>
              <w:tab/>
            </w:r>
            <w:r w:rsidRPr="00614F5B">
              <w:rPr>
                <w:rFonts w:ascii="標楷體" w:eastAsia="標楷體" w:hAnsi="標楷體" w:cs="新細明體" w:hint="eastAsia"/>
                <w:strike/>
                <w:color w:val="0070C0"/>
                <w:kern w:val="0"/>
              </w:rPr>
              <w:t>綁約專案</w:t>
            </w:r>
            <w:r w:rsidRPr="00614F5B">
              <w:rPr>
                <w:rFonts w:ascii="標楷體" w:eastAsia="標楷體" w:hAnsi="標楷體" w:cs="新細明體"/>
                <w:strike/>
                <w:color w:val="0070C0"/>
                <w:kern w:val="0"/>
              </w:rPr>
              <w:t>[按年分段]</w:t>
            </w:r>
            <w:r w:rsidRPr="00614F5B">
              <w:rPr>
                <w:rFonts w:ascii="標楷體" w:eastAsia="標楷體" w:hAnsi="標楷體" w:hint="eastAsia"/>
                <w:strike/>
                <w:color w:val="0070C0"/>
                <w:lang w:eastAsia="zh-HK"/>
              </w:rPr>
              <w:t>時</w:t>
            </w:r>
            <w:r w:rsidRPr="00614F5B">
              <w:rPr>
                <w:rFonts w:ascii="標楷體" w:eastAsia="標楷體" w:hAnsi="標楷體" w:hint="eastAsia"/>
                <w:strike/>
                <w:color w:val="0070C0"/>
              </w:rPr>
              <w:t>必須輸入，</w:t>
            </w:r>
            <w:r w:rsidRPr="00614F5B">
              <w:rPr>
                <w:rFonts w:ascii="標楷體" w:eastAsia="標楷體" w:hAnsi="標楷體" w:cs="新細明體" w:hint="eastAsia"/>
                <w:strike/>
                <w:color w:val="0070C0"/>
                <w:kern w:val="0"/>
              </w:rPr>
              <w:t>可輸入多</w:t>
            </w:r>
            <w:r w:rsidRPr="00614F5B">
              <w:rPr>
                <w:rFonts w:ascii="標楷體" w:eastAsia="標楷體" w:hAnsi="標楷體" w:hint="eastAsia"/>
                <w:strike/>
                <w:color w:val="0070C0"/>
              </w:rPr>
              <w:t>組</w:t>
            </w:r>
            <w:r w:rsidRPr="00614F5B">
              <w:rPr>
                <w:rFonts w:ascii="標楷體" w:eastAsia="標楷體" w:hAnsi="標楷體" w:cs="新細明體" w:hint="eastAsia"/>
                <w:strike/>
                <w:color w:val="0070C0"/>
                <w:kern w:val="0"/>
              </w:rPr>
              <w:t>，</w:t>
            </w:r>
            <w:r w:rsidRPr="00614F5B">
              <w:rPr>
                <w:rFonts w:ascii="標楷體" w:eastAsia="標楷體" w:hAnsi="標楷體" w:hint="eastAsia"/>
                <w:strike/>
                <w:color w:val="0070C0"/>
              </w:rPr>
              <w:t>最少</w:t>
            </w:r>
            <w:r w:rsidRPr="00614F5B">
              <w:rPr>
                <w:rFonts w:ascii="標楷體" w:eastAsia="標楷體" w:hAnsi="標楷體"/>
                <w:strike/>
                <w:color w:val="0070C0"/>
              </w:rPr>
              <w:t>1</w:t>
            </w:r>
            <w:r w:rsidRPr="00614F5B">
              <w:rPr>
                <w:rFonts w:ascii="標楷體" w:eastAsia="標楷體" w:hAnsi="標楷體" w:hint="eastAsia"/>
                <w:strike/>
                <w:color w:val="0070C0"/>
              </w:rPr>
              <w:t>組</w:t>
            </w:r>
          </w:p>
        </w:tc>
      </w:tr>
      <w:tr w:rsidR="00D64561" w:rsidRPr="008F20B5" w14:paraId="346D04AC" w14:textId="77777777" w:rsidTr="00614F5B">
        <w:trPr>
          <w:trHeight w:val="340"/>
        </w:trPr>
        <w:tc>
          <w:tcPr>
            <w:tcW w:w="250" w:type="pct"/>
          </w:tcPr>
          <w:p w14:paraId="51B8560F" w14:textId="4C4601AB"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27CA623B" w14:textId="1F2A62EC" w:rsidR="00EA5E57" w:rsidRPr="00614F5B" w:rsidRDefault="00EA5E57" w:rsidP="000A40C7">
            <w:pPr>
              <w:widowControl/>
              <w:ind w:leftChars="100" w:left="240"/>
              <w:rPr>
                <w:rFonts w:ascii="標楷體" w:eastAsia="標楷體" w:hAnsi="標楷體" w:cs="新細明體"/>
                <w:strike/>
                <w:color w:val="0070C0"/>
                <w:kern w:val="0"/>
              </w:rPr>
            </w:pPr>
            <w:r w:rsidRPr="00614F5B">
              <w:rPr>
                <w:rFonts w:ascii="標楷體" w:eastAsia="標楷體" w:hAnsi="標楷體" w:cs="新細明體"/>
                <w:strike/>
                <w:color w:val="0070C0"/>
                <w:kern w:val="0"/>
              </w:rPr>
              <w:t>BreachaYyA</w:t>
            </w:r>
          </w:p>
        </w:tc>
        <w:tc>
          <w:tcPr>
            <w:tcW w:w="1750" w:type="pct"/>
          </w:tcPr>
          <w:p w14:paraId="1A2730AD" w14:textId="77777777"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提前清償</w:t>
            </w:r>
            <w:r w:rsidRPr="00614F5B">
              <w:rPr>
                <w:rFonts w:ascii="標楷體" w:eastAsia="標楷體" w:hAnsi="標楷體" w:cs="新細明體"/>
                <w:strike/>
                <w:color w:val="0070C0"/>
                <w:kern w:val="0"/>
              </w:rPr>
              <w:t>-未滿年數</w:t>
            </w:r>
          </w:p>
        </w:tc>
        <w:tc>
          <w:tcPr>
            <w:tcW w:w="250" w:type="pct"/>
          </w:tcPr>
          <w:p w14:paraId="6C831C03" w14:textId="34BADA8F"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7CD67DA5" w14:textId="77777777"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1</w:t>
            </w:r>
          </w:p>
        </w:tc>
        <w:tc>
          <w:tcPr>
            <w:tcW w:w="250" w:type="pct"/>
          </w:tcPr>
          <w:p w14:paraId="3034C84E"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4B9F2C22" w14:textId="6C5912D8" w:rsidR="00EA5E57" w:rsidRPr="00614F5B" w:rsidRDefault="00EA5E57" w:rsidP="000A40C7">
            <w:pPr>
              <w:widowControl/>
              <w:rPr>
                <w:rFonts w:ascii="標楷體" w:eastAsia="標楷體" w:hAnsi="標楷體" w:cs="新細明體"/>
                <w:strike/>
                <w:color w:val="0070C0"/>
                <w:kern w:val="0"/>
              </w:rPr>
            </w:pPr>
          </w:p>
        </w:tc>
      </w:tr>
      <w:tr w:rsidR="00D64561" w:rsidRPr="008F20B5" w14:paraId="1A88C51F" w14:textId="77777777" w:rsidTr="00614F5B">
        <w:trPr>
          <w:trHeight w:val="340"/>
        </w:trPr>
        <w:tc>
          <w:tcPr>
            <w:tcW w:w="250" w:type="pct"/>
          </w:tcPr>
          <w:p w14:paraId="5558F8AD" w14:textId="7F5F66D4"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5148D58B" w14:textId="0634A8DD" w:rsidR="00EA5E57" w:rsidRPr="00614F5B" w:rsidRDefault="00EA5E57" w:rsidP="000A40C7">
            <w:pPr>
              <w:widowControl/>
              <w:ind w:leftChars="100" w:left="240"/>
              <w:rPr>
                <w:rFonts w:ascii="標楷體" w:eastAsia="標楷體" w:hAnsi="標楷體" w:cs="新細明體"/>
                <w:strike/>
                <w:color w:val="0070C0"/>
                <w:kern w:val="0"/>
              </w:rPr>
            </w:pPr>
            <w:r w:rsidRPr="00614F5B">
              <w:rPr>
                <w:rFonts w:ascii="標楷體" w:eastAsia="標楷體" w:hAnsi="標楷體" w:cs="新細明體"/>
                <w:strike/>
                <w:color w:val="0070C0"/>
                <w:kern w:val="0"/>
              </w:rPr>
              <w:t>BreachaYyB</w:t>
            </w:r>
          </w:p>
        </w:tc>
        <w:tc>
          <w:tcPr>
            <w:tcW w:w="1750" w:type="pct"/>
          </w:tcPr>
          <w:p w14:paraId="72352762" w14:textId="77777777"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提前清償</w:t>
            </w:r>
            <w:r w:rsidRPr="00614F5B">
              <w:rPr>
                <w:rFonts w:ascii="標楷體" w:eastAsia="標楷體" w:hAnsi="標楷體" w:cs="新細明體"/>
                <w:strike/>
                <w:color w:val="0070C0"/>
                <w:kern w:val="0"/>
              </w:rPr>
              <w:t>-期滿年數</w:t>
            </w:r>
          </w:p>
        </w:tc>
        <w:tc>
          <w:tcPr>
            <w:tcW w:w="250" w:type="pct"/>
          </w:tcPr>
          <w:p w14:paraId="7C34DE66" w14:textId="09F8CCC7"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1344DC61" w14:textId="77777777"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1</w:t>
            </w:r>
          </w:p>
        </w:tc>
        <w:tc>
          <w:tcPr>
            <w:tcW w:w="250" w:type="pct"/>
          </w:tcPr>
          <w:p w14:paraId="1CAA6707"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53C72950" w14:textId="73F51819" w:rsidR="00EA5E57" w:rsidRPr="00614F5B" w:rsidRDefault="00EA5E57" w:rsidP="000A40C7">
            <w:pPr>
              <w:widowControl/>
              <w:rPr>
                <w:rFonts w:ascii="標楷體" w:eastAsia="標楷體" w:hAnsi="標楷體" w:cs="新細明體"/>
                <w:strike/>
                <w:color w:val="0070C0"/>
                <w:kern w:val="0"/>
              </w:rPr>
            </w:pPr>
          </w:p>
        </w:tc>
      </w:tr>
      <w:tr w:rsidR="00D64561" w:rsidRPr="008F20B5" w14:paraId="18B8C9D5" w14:textId="77777777" w:rsidTr="00614F5B">
        <w:trPr>
          <w:trHeight w:val="340"/>
        </w:trPr>
        <w:tc>
          <w:tcPr>
            <w:tcW w:w="250" w:type="pct"/>
          </w:tcPr>
          <w:p w14:paraId="0BFEEEB0" w14:textId="28D4A837"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4E1780CC" w14:textId="1C94921D" w:rsidR="00EA5E57" w:rsidRPr="00614F5B" w:rsidRDefault="00EA5E57" w:rsidP="000A40C7">
            <w:pPr>
              <w:widowControl/>
              <w:ind w:leftChars="100" w:left="240"/>
              <w:rPr>
                <w:rFonts w:ascii="標楷體" w:eastAsia="標楷體" w:hAnsi="標楷體" w:cs="新細明體"/>
                <w:strike/>
                <w:color w:val="0070C0"/>
                <w:kern w:val="0"/>
              </w:rPr>
            </w:pPr>
            <w:r w:rsidRPr="00614F5B">
              <w:rPr>
                <w:rFonts w:ascii="標楷體" w:eastAsia="標楷體" w:hAnsi="標楷體" w:cs="新細明體"/>
                <w:strike/>
                <w:color w:val="0070C0"/>
                <w:kern w:val="0"/>
              </w:rPr>
              <w:t>BreachaPercent</w:t>
            </w:r>
          </w:p>
        </w:tc>
        <w:tc>
          <w:tcPr>
            <w:tcW w:w="1750" w:type="pct"/>
          </w:tcPr>
          <w:p w14:paraId="76B4E80D" w14:textId="77777777"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違約率</w:t>
            </w:r>
            <w:r w:rsidRPr="00614F5B">
              <w:rPr>
                <w:rFonts w:ascii="標楷體" w:eastAsia="標楷體" w:hAnsi="標楷體" w:cs="新細明體"/>
                <w:strike/>
                <w:color w:val="0070C0"/>
                <w:kern w:val="0"/>
              </w:rPr>
              <w:t>(%)</w:t>
            </w:r>
          </w:p>
        </w:tc>
        <w:tc>
          <w:tcPr>
            <w:tcW w:w="250" w:type="pct"/>
          </w:tcPr>
          <w:p w14:paraId="153721AD" w14:textId="77777777"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7F13B380" w14:textId="77777777"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1.2</w:t>
            </w:r>
          </w:p>
        </w:tc>
        <w:tc>
          <w:tcPr>
            <w:tcW w:w="250" w:type="pct"/>
          </w:tcPr>
          <w:p w14:paraId="248A17A9"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31DA248C" w14:textId="503F3967"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strike/>
                <w:color w:val="0070C0"/>
                <w:kern w:val="0"/>
              </w:rPr>
              <w:t>0.00</w:t>
            </w:r>
          </w:p>
        </w:tc>
      </w:tr>
      <w:tr w:rsidR="00D64561" w:rsidRPr="008F20B5" w14:paraId="38014355" w14:textId="77777777" w:rsidTr="00614F5B">
        <w:trPr>
          <w:trHeight w:val="340"/>
        </w:trPr>
        <w:tc>
          <w:tcPr>
            <w:tcW w:w="250" w:type="pct"/>
          </w:tcPr>
          <w:p w14:paraId="523951DC" w14:textId="0146091F"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7C063D1C" w14:textId="6D94A3B0" w:rsidR="00EA5E57" w:rsidRPr="00614F5B" w:rsidRDefault="00EA5E57" w:rsidP="000A40C7">
            <w:pPr>
              <w:widowControl/>
              <w:rPr>
                <w:rFonts w:ascii="標楷體" w:eastAsia="標楷體" w:hAnsi="標楷體"/>
                <w:strike/>
                <w:color w:val="0070C0"/>
              </w:rPr>
            </w:pPr>
            <w:r w:rsidRPr="00614F5B">
              <w:rPr>
                <w:rFonts w:ascii="標楷體" w:eastAsia="標楷體" w:hAnsi="標楷體"/>
                <w:strike/>
                <w:color w:val="0070C0"/>
              </w:rPr>
              <w:t>L2101</w:t>
            </w:r>
            <w:r w:rsidRPr="00614F5B">
              <w:rPr>
                <w:rFonts w:ascii="標楷體" w:eastAsia="標楷體" w:hAnsi="標楷體" w:cs="新細明體"/>
                <w:strike/>
                <w:color w:val="0070C0"/>
                <w:kern w:val="0"/>
              </w:rPr>
              <w:t xml:space="preserve">BreachbOccurs </w:t>
            </w:r>
          </w:p>
        </w:tc>
        <w:tc>
          <w:tcPr>
            <w:tcW w:w="1750" w:type="pct"/>
          </w:tcPr>
          <w:p w14:paraId="1663535C" w14:textId="77777777" w:rsidR="00EA5E57" w:rsidRPr="00614F5B" w:rsidRDefault="00EA5E57" w:rsidP="000A40C7">
            <w:pPr>
              <w:widowControl/>
              <w:rPr>
                <w:rFonts w:ascii="標楷體" w:eastAsia="標楷體" w:hAnsi="標楷體"/>
                <w:strike/>
                <w:color w:val="0070C0"/>
              </w:rPr>
            </w:pPr>
          </w:p>
        </w:tc>
        <w:tc>
          <w:tcPr>
            <w:tcW w:w="250" w:type="pct"/>
          </w:tcPr>
          <w:p w14:paraId="7B81B162" w14:textId="77777777" w:rsidR="00EA5E57" w:rsidRPr="00614F5B" w:rsidRDefault="00EA5E57" w:rsidP="000A40C7">
            <w:pPr>
              <w:widowControl/>
              <w:jc w:val="center"/>
              <w:rPr>
                <w:rFonts w:ascii="標楷體" w:eastAsia="標楷體" w:hAnsi="標楷體" w:cs="新細明體"/>
                <w:strike/>
                <w:color w:val="0070C0"/>
                <w:kern w:val="0"/>
              </w:rPr>
            </w:pPr>
          </w:p>
        </w:tc>
        <w:tc>
          <w:tcPr>
            <w:tcW w:w="250" w:type="pct"/>
          </w:tcPr>
          <w:p w14:paraId="397EE8F3" w14:textId="77777777" w:rsidR="00EA5E57" w:rsidRPr="00614F5B" w:rsidRDefault="00EA5E57" w:rsidP="000A40C7">
            <w:pPr>
              <w:widowControl/>
              <w:jc w:val="center"/>
              <w:rPr>
                <w:rFonts w:ascii="標楷體" w:eastAsia="標楷體" w:hAnsi="標楷體" w:cs="新細明體"/>
                <w:strike/>
                <w:color w:val="0070C0"/>
                <w:kern w:val="0"/>
              </w:rPr>
            </w:pPr>
          </w:p>
        </w:tc>
        <w:tc>
          <w:tcPr>
            <w:tcW w:w="250" w:type="pct"/>
          </w:tcPr>
          <w:p w14:paraId="6B6021A0"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54BB7EEE" w14:textId="06D5067E"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違約適用方式</w:t>
            </w:r>
            <w:r w:rsidRPr="00614F5B">
              <w:rPr>
                <w:rFonts w:ascii="標楷體" w:eastAsia="標楷體" w:hAnsi="標楷體" w:cs="新細明體"/>
                <w:strike/>
                <w:color w:val="0070C0"/>
                <w:kern w:val="0"/>
              </w:rPr>
              <w:t>002</w:t>
            </w:r>
            <w:r w:rsidRPr="00614F5B">
              <w:rPr>
                <w:rFonts w:ascii="標楷體" w:eastAsia="標楷體" w:hAnsi="標楷體" w:cs="新細明體"/>
                <w:strike/>
                <w:color w:val="0070C0"/>
                <w:kern w:val="0"/>
              </w:rPr>
              <w:tab/>
            </w:r>
            <w:r w:rsidRPr="00614F5B">
              <w:rPr>
                <w:rFonts w:ascii="標楷體" w:eastAsia="標楷體" w:hAnsi="標楷體" w:cs="新細明體" w:hint="eastAsia"/>
                <w:strike/>
                <w:color w:val="0070C0"/>
                <w:kern w:val="0"/>
              </w:rPr>
              <w:t>綁約專案</w:t>
            </w:r>
            <w:r w:rsidRPr="00614F5B">
              <w:rPr>
                <w:rFonts w:ascii="標楷體" w:eastAsia="標楷體" w:hAnsi="標楷體" w:cs="新細明體"/>
                <w:strike/>
                <w:color w:val="0070C0"/>
                <w:kern w:val="0"/>
              </w:rPr>
              <w:t>[按月分段]</w:t>
            </w:r>
            <w:r w:rsidRPr="00614F5B">
              <w:rPr>
                <w:rFonts w:ascii="標楷體" w:eastAsia="標楷體" w:hAnsi="標楷體" w:hint="eastAsia"/>
                <w:strike/>
                <w:color w:val="0070C0"/>
                <w:lang w:eastAsia="zh-HK"/>
              </w:rPr>
              <w:t>時</w:t>
            </w:r>
            <w:r w:rsidRPr="00614F5B">
              <w:rPr>
                <w:rFonts w:ascii="標楷體" w:eastAsia="標楷體" w:hAnsi="標楷體" w:hint="eastAsia"/>
                <w:strike/>
                <w:color w:val="0070C0"/>
              </w:rPr>
              <w:t>必須輸入，</w:t>
            </w:r>
            <w:r w:rsidRPr="00614F5B">
              <w:rPr>
                <w:rFonts w:ascii="標楷體" w:eastAsia="標楷體" w:hAnsi="標楷體" w:cs="新細明體" w:hint="eastAsia"/>
                <w:strike/>
                <w:color w:val="0070C0"/>
                <w:kern w:val="0"/>
              </w:rPr>
              <w:t>可輸入多</w:t>
            </w:r>
            <w:r w:rsidRPr="00614F5B">
              <w:rPr>
                <w:rFonts w:ascii="標楷體" w:eastAsia="標楷體" w:hAnsi="標楷體" w:hint="eastAsia"/>
                <w:strike/>
                <w:color w:val="0070C0"/>
              </w:rPr>
              <w:t>組</w:t>
            </w:r>
            <w:r w:rsidRPr="00614F5B">
              <w:rPr>
                <w:rFonts w:ascii="標楷體" w:eastAsia="標楷體" w:hAnsi="標楷體" w:cs="新細明體" w:hint="eastAsia"/>
                <w:strike/>
                <w:color w:val="0070C0"/>
                <w:kern w:val="0"/>
              </w:rPr>
              <w:t>，</w:t>
            </w:r>
            <w:r w:rsidRPr="00614F5B">
              <w:rPr>
                <w:rFonts w:ascii="標楷體" w:eastAsia="標楷體" w:hAnsi="標楷體" w:hint="eastAsia"/>
                <w:strike/>
                <w:color w:val="0070C0"/>
              </w:rPr>
              <w:t>最少</w:t>
            </w:r>
            <w:r w:rsidRPr="00614F5B">
              <w:rPr>
                <w:rFonts w:ascii="標楷體" w:eastAsia="標楷體" w:hAnsi="標楷體"/>
                <w:strike/>
                <w:color w:val="0070C0"/>
              </w:rPr>
              <w:t>1</w:t>
            </w:r>
            <w:r w:rsidRPr="00614F5B">
              <w:rPr>
                <w:rFonts w:ascii="標楷體" w:eastAsia="標楷體" w:hAnsi="標楷體" w:hint="eastAsia"/>
                <w:strike/>
                <w:color w:val="0070C0"/>
              </w:rPr>
              <w:t>組</w:t>
            </w:r>
          </w:p>
        </w:tc>
      </w:tr>
      <w:tr w:rsidR="00D64561" w:rsidRPr="008F20B5" w14:paraId="196A9D4B" w14:textId="77777777" w:rsidTr="00614F5B">
        <w:trPr>
          <w:trHeight w:val="340"/>
        </w:trPr>
        <w:tc>
          <w:tcPr>
            <w:tcW w:w="250" w:type="pct"/>
          </w:tcPr>
          <w:p w14:paraId="4559778E" w14:textId="76D89425"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144C5C21" w14:textId="3427CFA1" w:rsidR="00EA5E57" w:rsidRPr="00614F5B" w:rsidRDefault="00EA5E57" w:rsidP="000A40C7">
            <w:pPr>
              <w:widowControl/>
              <w:ind w:leftChars="100" w:left="240"/>
              <w:rPr>
                <w:rFonts w:ascii="標楷體" w:eastAsia="標楷體" w:hAnsi="標楷體" w:cs="新細明體"/>
                <w:strike/>
                <w:color w:val="0070C0"/>
                <w:kern w:val="0"/>
              </w:rPr>
            </w:pPr>
            <w:r w:rsidRPr="00614F5B">
              <w:rPr>
                <w:rFonts w:ascii="標楷體" w:eastAsia="標楷體" w:hAnsi="標楷體" w:cs="新細明體"/>
                <w:strike/>
                <w:color w:val="0070C0"/>
                <w:kern w:val="0"/>
              </w:rPr>
              <w:t>BreachbMmA</w:t>
            </w:r>
          </w:p>
        </w:tc>
        <w:tc>
          <w:tcPr>
            <w:tcW w:w="1750" w:type="pct"/>
          </w:tcPr>
          <w:p w14:paraId="507713C9" w14:textId="4463C542"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提前清償</w:t>
            </w:r>
            <w:r w:rsidRPr="00614F5B">
              <w:rPr>
                <w:rFonts w:ascii="標楷體" w:eastAsia="標楷體" w:hAnsi="標楷體" w:cs="新細明體"/>
                <w:strike/>
                <w:color w:val="0070C0"/>
                <w:kern w:val="0"/>
              </w:rPr>
              <w:t>-未滿月數</w:t>
            </w:r>
          </w:p>
        </w:tc>
        <w:tc>
          <w:tcPr>
            <w:tcW w:w="250" w:type="pct"/>
          </w:tcPr>
          <w:p w14:paraId="033EEFE6" w14:textId="6DB83DE2"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2085F0EC" w14:textId="29D8C75D"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2</w:t>
            </w:r>
          </w:p>
        </w:tc>
        <w:tc>
          <w:tcPr>
            <w:tcW w:w="250" w:type="pct"/>
          </w:tcPr>
          <w:p w14:paraId="5A86A2BE"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4D784136" w14:textId="61F6F7A0" w:rsidR="00EA5E57" w:rsidRPr="00614F5B" w:rsidRDefault="00EA5E57" w:rsidP="000A40C7">
            <w:pPr>
              <w:widowControl/>
              <w:rPr>
                <w:rFonts w:ascii="標楷體" w:eastAsia="標楷體" w:hAnsi="標楷體" w:cs="新細明體"/>
                <w:strike/>
                <w:color w:val="0070C0"/>
                <w:kern w:val="0"/>
              </w:rPr>
            </w:pPr>
          </w:p>
        </w:tc>
      </w:tr>
      <w:tr w:rsidR="00D64561" w:rsidRPr="008F20B5" w14:paraId="16BF4B1C" w14:textId="77777777" w:rsidTr="00614F5B">
        <w:trPr>
          <w:trHeight w:val="340"/>
        </w:trPr>
        <w:tc>
          <w:tcPr>
            <w:tcW w:w="250" w:type="pct"/>
          </w:tcPr>
          <w:p w14:paraId="7E973802" w14:textId="502B08CD"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0A4C9499" w14:textId="7C01FBEC" w:rsidR="00EA5E57" w:rsidRPr="00614F5B" w:rsidRDefault="00EA5E57" w:rsidP="000A40C7">
            <w:pPr>
              <w:widowControl/>
              <w:ind w:leftChars="100" w:left="240"/>
              <w:rPr>
                <w:rFonts w:ascii="標楷體" w:eastAsia="標楷體" w:hAnsi="標楷體" w:cs="新細明體"/>
                <w:strike/>
                <w:color w:val="0070C0"/>
                <w:kern w:val="0"/>
              </w:rPr>
            </w:pPr>
            <w:r w:rsidRPr="00614F5B">
              <w:rPr>
                <w:rFonts w:ascii="標楷體" w:eastAsia="標楷體" w:hAnsi="標楷體" w:cs="新細明體"/>
                <w:strike/>
                <w:color w:val="0070C0"/>
                <w:kern w:val="0"/>
              </w:rPr>
              <w:t>BreachbMmB</w:t>
            </w:r>
          </w:p>
        </w:tc>
        <w:tc>
          <w:tcPr>
            <w:tcW w:w="1750" w:type="pct"/>
          </w:tcPr>
          <w:p w14:paraId="36ED6C67" w14:textId="40845D6E"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提前清償</w:t>
            </w:r>
            <w:r w:rsidRPr="00614F5B">
              <w:rPr>
                <w:rFonts w:ascii="標楷體" w:eastAsia="標楷體" w:hAnsi="標楷體" w:cs="新細明體"/>
                <w:strike/>
                <w:color w:val="0070C0"/>
                <w:kern w:val="0"/>
              </w:rPr>
              <w:t>-期滿月數</w:t>
            </w:r>
          </w:p>
        </w:tc>
        <w:tc>
          <w:tcPr>
            <w:tcW w:w="250" w:type="pct"/>
          </w:tcPr>
          <w:p w14:paraId="4D647572" w14:textId="1DFD8A80"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21FA81F0" w14:textId="1388CA54"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2</w:t>
            </w:r>
          </w:p>
        </w:tc>
        <w:tc>
          <w:tcPr>
            <w:tcW w:w="250" w:type="pct"/>
          </w:tcPr>
          <w:p w14:paraId="76ED5AF1"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2257A0C4" w14:textId="7A1E4942" w:rsidR="00EA5E57" w:rsidRPr="00614F5B" w:rsidRDefault="00EA5E57" w:rsidP="000A40C7">
            <w:pPr>
              <w:widowControl/>
              <w:rPr>
                <w:rFonts w:ascii="標楷體" w:eastAsia="標楷體" w:hAnsi="標楷體" w:cs="新細明體"/>
                <w:strike/>
                <w:color w:val="0070C0"/>
                <w:kern w:val="0"/>
              </w:rPr>
            </w:pPr>
          </w:p>
        </w:tc>
      </w:tr>
      <w:tr w:rsidR="00D64561" w:rsidRPr="008F20B5" w14:paraId="743BDAF9" w14:textId="77777777" w:rsidTr="00614F5B">
        <w:trPr>
          <w:trHeight w:val="340"/>
        </w:trPr>
        <w:tc>
          <w:tcPr>
            <w:tcW w:w="250" w:type="pct"/>
          </w:tcPr>
          <w:p w14:paraId="72C125F8" w14:textId="22B704CD" w:rsidR="00EA5E57" w:rsidRPr="004A1C2C" w:rsidRDefault="00EA5E57" w:rsidP="000A40C7">
            <w:pPr>
              <w:pStyle w:val="af9"/>
              <w:widowControl/>
              <w:numPr>
                <w:ilvl w:val="0"/>
                <w:numId w:val="50"/>
              </w:numPr>
              <w:ind w:leftChars="0"/>
              <w:jc w:val="center"/>
              <w:rPr>
                <w:rFonts w:ascii="標楷體" w:eastAsia="標楷體" w:hAnsi="標楷體" w:cs="新細明體"/>
                <w:kern w:val="0"/>
              </w:rPr>
            </w:pPr>
          </w:p>
        </w:tc>
        <w:tc>
          <w:tcPr>
            <w:tcW w:w="650" w:type="pct"/>
          </w:tcPr>
          <w:p w14:paraId="76DA9274" w14:textId="5716ED39" w:rsidR="00EA5E57" w:rsidRPr="00614F5B" w:rsidRDefault="00EA5E57" w:rsidP="000A40C7">
            <w:pPr>
              <w:widowControl/>
              <w:ind w:leftChars="100" w:left="240"/>
              <w:rPr>
                <w:rFonts w:ascii="標楷體" w:eastAsia="標楷體" w:hAnsi="標楷體" w:cs="新細明體"/>
                <w:strike/>
                <w:color w:val="0070C0"/>
                <w:kern w:val="0"/>
              </w:rPr>
            </w:pPr>
            <w:r w:rsidRPr="00614F5B">
              <w:rPr>
                <w:rFonts w:ascii="標楷體" w:eastAsia="標楷體" w:hAnsi="標楷體" w:cs="新細明體"/>
                <w:strike/>
                <w:color w:val="0070C0"/>
                <w:kern w:val="0"/>
              </w:rPr>
              <w:t>BreachbPercent</w:t>
            </w:r>
          </w:p>
        </w:tc>
        <w:tc>
          <w:tcPr>
            <w:tcW w:w="1750" w:type="pct"/>
          </w:tcPr>
          <w:p w14:paraId="3A31539E" w14:textId="3EA416BB"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hint="eastAsia"/>
                <w:strike/>
                <w:color w:val="0070C0"/>
                <w:kern w:val="0"/>
              </w:rPr>
              <w:t>違約率</w:t>
            </w:r>
            <w:r w:rsidRPr="00614F5B">
              <w:rPr>
                <w:rFonts w:ascii="標楷體" w:eastAsia="標楷體" w:hAnsi="標楷體" w:cs="新細明體"/>
                <w:strike/>
                <w:color w:val="0070C0"/>
                <w:kern w:val="0"/>
              </w:rPr>
              <w:t>(%)</w:t>
            </w:r>
          </w:p>
        </w:tc>
        <w:tc>
          <w:tcPr>
            <w:tcW w:w="250" w:type="pct"/>
          </w:tcPr>
          <w:p w14:paraId="1161A865" w14:textId="3808CAAB"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X</w:t>
            </w:r>
          </w:p>
        </w:tc>
        <w:tc>
          <w:tcPr>
            <w:tcW w:w="250" w:type="pct"/>
          </w:tcPr>
          <w:p w14:paraId="6A85F5EB" w14:textId="4453DE95" w:rsidR="00EA5E57" w:rsidRPr="00614F5B" w:rsidRDefault="00EA5E57" w:rsidP="000A40C7">
            <w:pPr>
              <w:widowControl/>
              <w:jc w:val="center"/>
              <w:rPr>
                <w:rFonts w:ascii="標楷體" w:eastAsia="標楷體" w:hAnsi="標楷體" w:cs="新細明體"/>
                <w:strike/>
                <w:color w:val="0070C0"/>
                <w:kern w:val="0"/>
              </w:rPr>
            </w:pPr>
            <w:r w:rsidRPr="00614F5B">
              <w:rPr>
                <w:rFonts w:ascii="標楷體" w:eastAsia="標楷體" w:hAnsi="標楷體" w:cs="新細明體"/>
                <w:strike/>
                <w:color w:val="0070C0"/>
                <w:kern w:val="0"/>
              </w:rPr>
              <w:t>1.2</w:t>
            </w:r>
          </w:p>
        </w:tc>
        <w:tc>
          <w:tcPr>
            <w:tcW w:w="250" w:type="pct"/>
          </w:tcPr>
          <w:p w14:paraId="03F560B7" w14:textId="77777777" w:rsidR="00EA5E57" w:rsidRPr="00CC54F1" w:rsidRDefault="00EA5E57" w:rsidP="00614F5B">
            <w:pPr>
              <w:widowControl/>
              <w:jc w:val="center"/>
              <w:rPr>
                <w:rFonts w:ascii="標楷體" w:eastAsia="標楷體" w:hAnsi="標楷體" w:cs="新細明體"/>
                <w:strike/>
                <w:color w:val="0070C0"/>
                <w:kern w:val="0"/>
              </w:rPr>
            </w:pPr>
          </w:p>
        </w:tc>
        <w:tc>
          <w:tcPr>
            <w:tcW w:w="1150" w:type="pct"/>
          </w:tcPr>
          <w:p w14:paraId="3038204C" w14:textId="0AC6B408" w:rsidR="00EA5E57" w:rsidRPr="00614F5B" w:rsidRDefault="00EA5E57" w:rsidP="000A40C7">
            <w:pPr>
              <w:widowControl/>
              <w:rPr>
                <w:rFonts w:ascii="標楷體" w:eastAsia="標楷體" w:hAnsi="標楷體" w:cs="新細明體"/>
                <w:strike/>
                <w:color w:val="0070C0"/>
                <w:kern w:val="0"/>
              </w:rPr>
            </w:pPr>
            <w:r w:rsidRPr="00614F5B">
              <w:rPr>
                <w:rFonts w:ascii="標楷體" w:eastAsia="標楷體" w:hAnsi="標楷體" w:cs="新細明體"/>
                <w:strike/>
                <w:color w:val="0070C0"/>
                <w:kern w:val="0"/>
              </w:rPr>
              <w:t>0.00</w:t>
            </w:r>
          </w:p>
        </w:tc>
      </w:tr>
    </w:tbl>
    <w:p w14:paraId="7D23D7FC" w14:textId="687C93D1" w:rsidR="009C1DD1" w:rsidRPr="008F20B5" w:rsidRDefault="009C1DD1" w:rsidP="009C1DD1">
      <w:pPr>
        <w:ind w:leftChars="500" w:left="1200"/>
        <w:rPr>
          <w:rFonts w:ascii="標楷體" w:eastAsia="標楷體" w:hAnsi="標楷體"/>
        </w:rPr>
      </w:pPr>
    </w:p>
    <w:p w14:paraId="54FD11B6" w14:textId="77777777" w:rsidR="004B4C16" w:rsidRPr="004A1C2C" w:rsidRDefault="00E764D1">
      <w:pPr>
        <w:widowControl/>
        <w:rPr>
          <w:rFonts w:ascii="標楷體" w:eastAsia="標楷體" w:hAnsi="標楷體"/>
        </w:rPr>
      </w:pPr>
      <w:r w:rsidRPr="004A1C2C">
        <w:rPr>
          <w:rFonts w:ascii="標楷體" w:eastAsia="標楷體" w:hAnsi="標楷體"/>
        </w:rPr>
        <w:br w:type="page"/>
      </w:r>
    </w:p>
    <w:p w14:paraId="26C724DA" w14:textId="77777777" w:rsidR="0013799E" w:rsidRPr="004A1C2C" w:rsidRDefault="0013799E" w:rsidP="0013799E">
      <w:pPr>
        <w:rPr>
          <w:rFonts w:ascii="標楷體" w:eastAsia="標楷體" w:hAnsi="標楷體"/>
        </w:rPr>
      </w:pPr>
    </w:p>
    <w:p w14:paraId="4B83A624" w14:textId="19CF14B3" w:rsidR="00E112C0" w:rsidRPr="008F20B5" w:rsidRDefault="002B4D43" w:rsidP="00614F5B">
      <w:pPr>
        <w:pStyle w:val="3"/>
        <w:numPr>
          <w:ilvl w:val="2"/>
          <w:numId w:val="63"/>
        </w:numPr>
        <w:spacing w:before="0" w:after="240"/>
        <w:rPr>
          <w:rFonts w:ascii="標楷體" w:hAnsi="標楷體"/>
          <w:b/>
          <w:szCs w:val="32"/>
        </w:rPr>
      </w:pPr>
      <w:bookmarkStart w:id="39" w:name="_L2102商品參數-階梯式利率明細"/>
      <w:bookmarkStart w:id="40" w:name="_L6302指標利率登錄/維護"/>
      <w:bookmarkEnd w:id="39"/>
      <w:bookmarkEnd w:id="40"/>
      <w:r w:rsidRPr="008F20B5">
        <w:rPr>
          <w:rFonts w:ascii="標楷體" w:hAnsi="標楷體"/>
          <w:b/>
          <w:szCs w:val="32"/>
        </w:rPr>
        <w:t>L6302</w:t>
      </w:r>
      <w:r w:rsidRPr="008F20B5">
        <w:rPr>
          <w:rFonts w:ascii="標楷體" w:hAnsi="標楷體" w:hint="eastAsia"/>
          <w:b/>
          <w:szCs w:val="32"/>
        </w:rPr>
        <w:t>指標利率登錄</w:t>
      </w:r>
      <w:r w:rsidRPr="008F20B5">
        <w:rPr>
          <w:rFonts w:ascii="標楷體" w:hAnsi="標楷體"/>
          <w:b/>
          <w:szCs w:val="32"/>
        </w:rPr>
        <w:t>/</w:t>
      </w:r>
      <w:r w:rsidRPr="008F20B5">
        <w:rPr>
          <w:rFonts w:ascii="標楷體" w:hAnsi="標楷體" w:hint="eastAsia"/>
          <w:b/>
          <w:szCs w:val="32"/>
        </w:rPr>
        <w:t>維護</w:t>
      </w:r>
    </w:p>
    <w:tbl>
      <w:tblPr>
        <w:tblStyle w:val="ac"/>
        <w:tblW w:w="5050" w:type="pct"/>
        <w:tblLook w:val="04A0" w:firstRow="1" w:lastRow="0" w:firstColumn="1" w:lastColumn="0" w:noHBand="0" w:noVBand="1"/>
      </w:tblPr>
      <w:tblGrid>
        <w:gridCol w:w="524"/>
        <w:gridCol w:w="1656"/>
        <w:gridCol w:w="3921"/>
        <w:gridCol w:w="527"/>
        <w:gridCol w:w="577"/>
        <w:gridCol w:w="527"/>
        <w:gridCol w:w="2564"/>
      </w:tblGrid>
      <w:tr w:rsidR="00D64561" w:rsidRPr="008F20B5" w14:paraId="63690FB8" w14:textId="77777777" w:rsidTr="00614F5B">
        <w:trPr>
          <w:trHeight w:val="340"/>
        </w:trPr>
        <w:tc>
          <w:tcPr>
            <w:tcW w:w="254" w:type="pct"/>
            <w:hideMark/>
          </w:tcPr>
          <w:p w14:paraId="14898F05"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804" w:type="pct"/>
            <w:hideMark/>
          </w:tcPr>
          <w:p w14:paraId="7C40616B"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904" w:type="pct"/>
            <w:hideMark/>
          </w:tcPr>
          <w:p w14:paraId="4CE64553"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56" w:type="pct"/>
            <w:hideMark/>
          </w:tcPr>
          <w:p w14:paraId="38FE59F1"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80" w:type="pct"/>
            <w:hideMark/>
          </w:tcPr>
          <w:p w14:paraId="10CD55C2"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6" w:type="pct"/>
          </w:tcPr>
          <w:p w14:paraId="41B30ACA" w14:textId="21E1E718" w:rsidR="00D64561" w:rsidRPr="008F20B5" w:rsidRDefault="00D64561"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45" w:type="pct"/>
            <w:hideMark/>
          </w:tcPr>
          <w:p w14:paraId="305FB9D6" w14:textId="4668E8AD" w:rsidR="00D64561" w:rsidRPr="008F20B5" w:rsidRDefault="00D64561" w:rsidP="001A5A5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D64561" w:rsidRPr="008F20B5" w14:paraId="2156D8EF" w14:textId="77777777" w:rsidTr="00614F5B">
        <w:trPr>
          <w:trHeight w:val="340"/>
        </w:trPr>
        <w:tc>
          <w:tcPr>
            <w:tcW w:w="254" w:type="pct"/>
            <w:hideMark/>
          </w:tcPr>
          <w:p w14:paraId="508D02E6"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804" w:type="pct"/>
            <w:hideMark/>
          </w:tcPr>
          <w:p w14:paraId="4CB51176" w14:textId="29D3366B" w:rsidR="00D64561" w:rsidRPr="008F20B5" w:rsidRDefault="00D64561" w:rsidP="001A5A5A">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904" w:type="pct"/>
          </w:tcPr>
          <w:p w14:paraId="596BC8E3" w14:textId="77777777" w:rsidR="00D64561" w:rsidRPr="008F20B5" w:rsidRDefault="00D64561" w:rsidP="001A5A5A">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56" w:type="pct"/>
          </w:tcPr>
          <w:p w14:paraId="17069152"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80" w:type="pct"/>
          </w:tcPr>
          <w:p w14:paraId="7201BCFF" w14:textId="77777777" w:rsidR="00D64561" w:rsidRPr="008F20B5" w:rsidRDefault="00D64561" w:rsidP="001A5A5A">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6" w:type="pct"/>
          </w:tcPr>
          <w:p w14:paraId="1C4582C0" w14:textId="58154088" w:rsidR="00D64561" w:rsidRPr="008F20B5" w:rsidRDefault="00C456F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45" w:type="pct"/>
            <w:hideMark/>
          </w:tcPr>
          <w:p w14:paraId="47BC640B" w14:textId="0CB1CE56" w:rsidR="00D64561" w:rsidRPr="008F20B5" w:rsidRDefault="00D64561" w:rsidP="001A5A5A">
            <w:pPr>
              <w:widowControl/>
              <w:rPr>
                <w:rFonts w:ascii="標楷體" w:eastAsia="標楷體" w:hAnsi="標楷體" w:cs="新細明體"/>
                <w:color w:val="000000"/>
                <w:kern w:val="0"/>
              </w:rPr>
            </w:pPr>
            <w:r w:rsidRPr="008F20B5">
              <w:rPr>
                <w:rFonts w:ascii="標楷體" w:eastAsia="標楷體" w:hAnsi="標楷體" w:cs="新細明體"/>
                <w:color w:val="000000"/>
                <w:kern w:val="0"/>
              </w:rPr>
              <w:t>L6302</w:t>
            </w:r>
          </w:p>
        </w:tc>
      </w:tr>
      <w:tr w:rsidR="00D64561" w:rsidRPr="008F20B5" w14:paraId="0D7D9945" w14:textId="77777777" w:rsidTr="00614F5B">
        <w:trPr>
          <w:trHeight w:val="340"/>
        </w:trPr>
        <w:tc>
          <w:tcPr>
            <w:tcW w:w="254" w:type="pct"/>
          </w:tcPr>
          <w:p w14:paraId="03689234" w14:textId="29F53FFD"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804" w:type="pct"/>
          </w:tcPr>
          <w:p w14:paraId="5DBD842B" w14:textId="7EF6B2FA"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FuncCode</w:t>
            </w:r>
          </w:p>
        </w:tc>
        <w:tc>
          <w:tcPr>
            <w:tcW w:w="1904" w:type="pct"/>
          </w:tcPr>
          <w:p w14:paraId="4A845710" w14:textId="553B5B50"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56" w:type="pct"/>
          </w:tcPr>
          <w:p w14:paraId="520CDACD" w14:textId="433C6D5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80" w:type="pct"/>
          </w:tcPr>
          <w:p w14:paraId="5232CA15" w14:textId="654C7EEC"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6" w:type="pct"/>
          </w:tcPr>
          <w:p w14:paraId="23C05D33" w14:textId="6ECE547D" w:rsidR="00D64561" w:rsidRPr="008F20B5" w:rsidRDefault="00C456F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45" w:type="pct"/>
          </w:tcPr>
          <w:p w14:paraId="017F58C8" w14:textId="31B5BA7F"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p>
        </w:tc>
      </w:tr>
      <w:tr w:rsidR="00D745D4" w:rsidRPr="008F20B5" w14:paraId="4F97926F" w14:textId="77777777" w:rsidTr="00614F5B">
        <w:trPr>
          <w:trHeight w:val="340"/>
        </w:trPr>
        <w:tc>
          <w:tcPr>
            <w:tcW w:w="254" w:type="pct"/>
          </w:tcPr>
          <w:p w14:paraId="25D5E744" w14:textId="77777777" w:rsidR="00D745D4" w:rsidRPr="008F20B5" w:rsidRDefault="00D745D4" w:rsidP="004071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4</w:t>
            </w:r>
          </w:p>
        </w:tc>
        <w:tc>
          <w:tcPr>
            <w:tcW w:w="804" w:type="pct"/>
            <w:hideMark/>
          </w:tcPr>
          <w:p w14:paraId="1A15D7A6" w14:textId="77777777" w:rsidR="00D745D4" w:rsidRPr="008F20B5" w:rsidRDefault="00D745D4" w:rsidP="0040714E">
            <w:pPr>
              <w:widowControl/>
              <w:rPr>
                <w:rFonts w:ascii="標楷體" w:eastAsia="標楷體" w:hAnsi="標楷體" w:cs="新細明體"/>
                <w:color w:val="000000"/>
                <w:kern w:val="0"/>
              </w:rPr>
            </w:pPr>
            <w:r w:rsidRPr="008F20B5">
              <w:rPr>
                <w:rFonts w:ascii="標楷體" w:eastAsia="標楷體" w:hAnsi="標楷體" w:cs="新細明體"/>
                <w:color w:val="000000"/>
                <w:kern w:val="0"/>
              </w:rPr>
              <w:t>BaseRateCode</w:t>
            </w:r>
          </w:p>
        </w:tc>
        <w:tc>
          <w:tcPr>
            <w:tcW w:w="1904" w:type="pct"/>
            <w:hideMark/>
          </w:tcPr>
          <w:p w14:paraId="52FEBAC5" w14:textId="77777777" w:rsidR="00D745D4" w:rsidRPr="008F20B5" w:rsidRDefault="00D745D4" w:rsidP="0040714E">
            <w:pPr>
              <w:widowControl/>
              <w:rPr>
                <w:rFonts w:ascii="標楷體" w:eastAsia="標楷體" w:hAnsi="標楷體" w:cs="新細明體"/>
                <w:color w:val="000000"/>
                <w:kern w:val="0"/>
              </w:rPr>
            </w:pPr>
            <w:r w:rsidRPr="008F20B5">
              <w:rPr>
                <w:rFonts w:ascii="標楷體" w:eastAsia="標楷體" w:hAnsi="標楷體" w:hint="eastAsia"/>
                <w:lang w:eastAsia="zh-HK"/>
              </w:rPr>
              <w:t>指標</w:t>
            </w:r>
            <w:r w:rsidRPr="008F20B5">
              <w:rPr>
                <w:rFonts w:ascii="標楷體" w:eastAsia="標楷體" w:hAnsi="標楷體" w:hint="eastAsia"/>
              </w:rPr>
              <w:t>利率種類</w:t>
            </w:r>
          </w:p>
        </w:tc>
        <w:tc>
          <w:tcPr>
            <w:tcW w:w="256" w:type="pct"/>
            <w:hideMark/>
          </w:tcPr>
          <w:p w14:paraId="114FEBA4" w14:textId="77777777" w:rsidR="00D745D4" w:rsidRPr="008F20B5" w:rsidRDefault="00D745D4" w:rsidP="0040714E">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hideMark/>
          </w:tcPr>
          <w:p w14:paraId="420F9E69" w14:textId="77777777" w:rsidR="00D745D4" w:rsidRPr="008F20B5" w:rsidRDefault="00D745D4" w:rsidP="0040714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6" w:type="pct"/>
          </w:tcPr>
          <w:p w14:paraId="6C3D05F2" w14:textId="77777777" w:rsidR="00D745D4" w:rsidRPr="008F20B5" w:rsidRDefault="00D745D4" w:rsidP="0040714E">
            <w:pPr>
              <w:jc w:val="center"/>
              <w:rPr>
                <w:rFonts w:ascii="標楷體" w:eastAsia="標楷體" w:hAnsi="標楷體"/>
              </w:rPr>
            </w:pPr>
            <w:r>
              <w:rPr>
                <w:rFonts w:ascii="標楷體" w:eastAsia="標楷體" w:hAnsi="標楷體" w:hint="eastAsia"/>
              </w:rPr>
              <w:t>V</w:t>
            </w:r>
          </w:p>
        </w:tc>
        <w:tc>
          <w:tcPr>
            <w:tcW w:w="1245" w:type="pct"/>
            <w:hideMark/>
          </w:tcPr>
          <w:p w14:paraId="7C1A1304" w14:textId="77777777" w:rsidR="00D745D4" w:rsidRPr="008F20B5" w:rsidRDefault="00D745D4" w:rsidP="0040714E">
            <w:pPr>
              <w:rPr>
                <w:rFonts w:ascii="標楷體" w:eastAsia="標楷體" w:hAnsi="標楷體"/>
                <w:color w:val="000000"/>
              </w:rPr>
            </w:pPr>
            <w:r w:rsidRPr="008F20B5">
              <w:rPr>
                <w:rFonts w:ascii="標楷體" w:eastAsia="標楷體" w:hAnsi="標楷體"/>
              </w:rPr>
              <w:t>01:</w:t>
            </w:r>
            <w:r w:rsidRPr="008F20B5">
              <w:rPr>
                <w:rFonts w:ascii="標楷體" w:eastAsia="標楷體" w:hAnsi="標楷體" w:hint="eastAsia"/>
                <w:lang w:eastAsia="zh-HK"/>
              </w:rPr>
              <w:t>保</w:t>
            </w:r>
            <w:r w:rsidRPr="008F20B5">
              <w:rPr>
                <w:rFonts w:ascii="標楷體" w:eastAsia="標楷體" w:hAnsi="標楷體" w:hint="eastAsia"/>
                <w:color w:val="000000"/>
              </w:rPr>
              <w:t>單分紅利率</w:t>
            </w:r>
          </w:p>
          <w:p w14:paraId="0F587545" w14:textId="77777777" w:rsidR="00D745D4" w:rsidRPr="008F20B5" w:rsidRDefault="00D745D4" w:rsidP="0040714E">
            <w:pPr>
              <w:rPr>
                <w:rFonts w:ascii="標楷體" w:eastAsia="標楷體" w:hAnsi="標楷體"/>
                <w:color w:val="000000"/>
              </w:rPr>
            </w:pPr>
            <w:r w:rsidRPr="008F20B5">
              <w:rPr>
                <w:rFonts w:ascii="標楷體" w:eastAsia="標楷體" w:hAnsi="標楷體"/>
                <w:color w:val="000000"/>
              </w:rPr>
              <w:t>02:郵</w:t>
            </w:r>
            <w:r w:rsidRPr="008F20B5">
              <w:rPr>
                <w:rFonts w:ascii="標楷體" w:eastAsia="標楷體" w:hAnsi="標楷體" w:hint="eastAsia"/>
                <w:color w:val="000000"/>
                <w:lang w:eastAsia="zh-HK"/>
              </w:rPr>
              <w:t>政儲金</w:t>
            </w:r>
            <w:r w:rsidRPr="008F20B5">
              <w:rPr>
                <w:rFonts w:ascii="標楷體" w:eastAsia="標楷體" w:hAnsi="標楷體" w:hint="eastAsia"/>
                <w:color w:val="000000"/>
              </w:rPr>
              <w:t>利率</w:t>
            </w:r>
          </w:p>
        </w:tc>
      </w:tr>
      <w:tr w:rsidR="00D64561" w:rsidRPr="008F20B5" w14:paraId="70DEA5A9" w14:textId="77777777" w:rsidTr="00614F5B">
        <w:trPr>
          <w:trHeight w:val="359"/>
        </w:trPr>
        <w:tc>
          <w:tcPr>
            <w:tcW w:w="254" w:type="pct"/>
          </w:tcPr>
          <w:p w14:paraId="3433A5FF" w14:textId="3FF42364"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804" w:type="pct"/>
            <w:hideMark/>
          </w:tcPr>
          <w:p w14:paraId="3C73F27E" w14:textId="13FE8E38"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CurrencyCode</w:t>
            </w:r>
          </w:p>
        </w:tc>
        <w:tc>
          <w:tcPr>
            <w:tcW w:w="1904" w:type="pct"/>
            <w:hideMark/>
          </w:tcPr>
          <w:p w14:paraId="472A90DB" w14:textId="77777777"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hint="eastAsia"/>
              </w:rPr>
              <w:t>幣別</w:t>
            </w:r>
          </w:p>
        </w:tc>
        <w:tc>
          <w:tcPr>
            <w:tcW w:w="256" w:type="pct"/>
            <w:hideMark/>
          </w:tcPr>
          <w:p w14:paraId="47040D88" w14:textId="7777777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hideMark/>
          </w:tcPr>
          <w:p w14:paraId="0187EA6F" w14:textId="7777777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6" w:type="pct"/>
          </w:tcPr>
          <w:p w14:paraId="73776F66" w14:textId="5B2F0C55" w:rsidR="00D64561" w:rsidRPr="008F20B5" w:rsidRDefault="00C456F5" w:rsidP="00614F5B">
            <w:pPr>
              <w:widowControl/>
              <w:jc w:val="center"/>
              <w:rPr>
                <w:rFonts w:ascii="標楷體" w:eastAsia="標楷體" w:hAnsi="標楷體"/>
              </w:rPr>
            </w:pPr>
            <w:r>
              <w:rPr>
                <w:rFonts w:ascii="標楷體" w:eastAsia="標楷體" w:hAnsi="標楷體" w:hint="eastAsia"/>
              </w:rPr>
              <w:t>V</w:t>
            </w:r>
          </w:p>
        </w:tc>
        <w:tc>
          <w:tcPr>
            <w:tcW w:w="1245" w:type="pct"/>
            <w:hideMark/>
          </w:tcPr>
          <w:p w14:paraId="56395780" w14:textId="25C436CF"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lang w:eastAsia="zh-HK"/>
              </w:rPr>
              <w:t>'TWD'</w:t>
            </w:r>
          </w:p>
        </w:tc>
      </w:tr>
      <w:tr w:rsidR="00D64561" w:rsidRPr="008F20B5" w14:paraId="4663023B" w14:textId="77777777" w:rsidTr="00614F5B">
        <w:trPr>
          <w:trHeight w:val="407"/>
        </w:trPr>
        <w:tc>
          <w:tcPr>
            <w:tcW w:w="254" w:type="pct"/>
          </w:tcPr>
          <w:p w14:paraId="2752305E" w14:textId="664565A3"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804" w:type="pct"/>
            <w:noWrap/>
            <w:hideMark/>
          </w:tcPr>
          <w:p w14:paraId="17163D73" w14:textId="0F58F955"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EffectDate</w:t>
            </w:r>
          </w:p>
        </w:tc>
        <w:tc>
          <w:tcPr>
            <w:tcW w:w="1904" w:type="pct"/>
            <w:hideMark/>
          </w:tcPr>
          <w:p w14:paraId="4B401A33" w14:textId="77777777"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hint="eastAsia"/>
              </w:rPr>
              <w:t>生效日期</w:t>
            </w:r>
          </w:p>
        </w:tc>
        <w:tc>
          <w:tcPr>
            <w:tcW w:w="256" w:type="pct"/>
            <w:noWrap/>
            <w:hideMark/>
          </w:tcPr>
          <w:p w14:paraId="753A03EB" w14:textId="7777777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kern w:val="0"/>
              </w:rPr>
              <w:t>9</w:t>
            </w:r>
          </w:p>
        </w:tc>
        <w:tc>
          <w:tcPr>
            <w:tcW w:w="280" w:type="pct"/>
            <w:noWrap/>
            <w:hideMark/>
          </w:tcPr>
          <w:p w14:paraId="4DB55611" w14:textId="6361E08F"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kern w:val="0"/>
              </w:rPr>
              <w:t>7</w:t>
            </w:r>
          </w:p>
        </w:tc>
        <w:tc>
          <w:tcPr>
            <w:tcW w:w="256" w:type="pct"/>
          </w:tcPr>
          <w:p w14:paraId="58174CB4" w14:textId="5F1D97CD" w:rsidR="00D64561" w:rsidRPr="008F20B5" w:rsidRDefault="00C456F5"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245" w:type="pct"/>
            <w:hideMark/>
          </w:tcPr>
          <w:p w14:paraId="40B3A238" w14:textId="202F77E5"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kern w:val="0"/>
              </w:rPr>
              <w:t>yyymmdd</w:t>
            </w:r>
          </w:p>
        </w:tc>
      </w:tr>
      <w:tr w:rsidR="00D64561" w:rsidRPr="008F20B5" w14:paraId="16CE261E" w14:textId="77777777" w:rsidTr="00614F5B">
        <w:trPr>
          <w:trHeight w:val="413"/>
        </w:trPr>
        <w:tc>
          <w:tcPr>
            <w:tcW w:w="254" w:type="pct"/>
          </w:tcPr>
          <w:p w14:paraId="5F595AA3" w14:textId="78505751"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804" w:type="pct"/>
            <w:noWrap/>
            <w:hideMark/>
          </w:tcPr>
          <w:p w14:paraId="01F70AD1" w14:textId="3D32C167"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BaseRate</w:t>
            </w:r>
          </w:p>
        </w:tc>
        <w:tc>
          <w:tcPr>
            <w:tcW w:w="1904" w:type="pct"/>
            <w:noWrap/>
            <w:hideMark/>
          </w:tcPr>
          <w:p w14:paraId="7D66A11B" w14:textId="77777777"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hint="eastAsia"/>
              </w:rPr>
              <w:t>利率</w:t>
            </w:r>
          </w:p>
        </w:tc>
        <w:tc>
          <w:tcPr>
            <w:tcW w:w="256" w:type="pct"/>
            <w:noWrap/>
            <w:hideMark/>
          </w:tcPr>
          <w:p w14:paraId="653F76F4" w14:textId="7777777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kern w:val="0"/>
              </w:rPr>
              <w:t>X</w:t>
            </w:r>
          </w:p>
        </w:tc>
        <w:tc>
          <w:tcPr>
            <w:tcW w:w="280" w:type="pct"/>
            <w:noWrap/>
            <w:hideMark/>
          </w:tcPr>
          <w:p w14:paraId="4EC36002" w14:textId="7777777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kern w:val="0"/>
              </w:rPr>
              <w:t>2.4</w:t>
            </w:r>
          </w:p>
        </w:tc>
        <w:tc>
          <w:tcPr>
            <w:tcW w:w="256" w:type="pct"/>
          </w:tcPr>
          <w:p w14:paraId="7587C21C" w14:textId="1B8CD9B5" w:rsidR="00D64561" w:rsidRPr="008F20B5" w:rsidRDefault="00C456F5"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45" w:type="pct"/>
            <w:hideMark/>
          </w:tcPr>
          <w:p w14:paraId="3846FFBF" w14:textId="10E67E4B"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99.9999</w:t>
            </w:r>
          </w:p>
        </w:tc>
      </w:tr>
      <w:tr w:rsidR="00D64561" w:rsidRPr="008F20B5" w14:paraId="66D71F79" w14:textId="77777777" w:rsidTr="00614F5B">
        <w:trPr>
          <w:trHeight w:val="419"/>
        </w:trPr>
        <w:tc>
          <w:tcPr>
            <w:tcW w:w="254" w:type="pct"/>
          </w:tcPr>
          <w:p w14:paraId="7D991DAB" w14:textId="5F325360"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804" w:type="pct"/>
            <w:noWrap/>
            <w:hideMark/>
          </w:tcPr>
          <w:p w14:paraId="761421FA" w14:textId="28B5643E"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cs="新細明體"/>
                <w:color w:val="000000"/>
                <w:kern w:val="0"/>
              </w:rPr>
              <w:t>Remark</w:t>
            </w:r>
          </w:p>
        </w:tc>
        <w:tc>
          <w:tcPr>
            <w:tcW w:w="1904" w:type="pct"/>
            <w:noWrap/>
            <w:hideMark/>
          </w:tcPr>
          <w:p w14:paraId="7D687392" w14:textId="77777777" w:rsidR="00D64561" w:rsidRPr="008F20B5" w:rsidRDefault="00D64561" w:rsidP="00DF1640">
            <w:pPr>
              <w:widowControl/>
              <w:rPr>
                <w:rFonts w:ascii="標楷體" w:eastAsia="標楷體" w:hAnsi="標楷體" w:cs="新細明體"/>
                <w:color w:val="000000"/>
                <w:kern w:val="0"/>
              </w:rPr>
            </w:pPr>
            <w:r w:rsidRPr="008F20B5">
              <w:rPr>
                <w:rFonts w:ascii="標楷體" w:eastAsia="標楷體" w:hAnsi="標楷體" w:hint="eastAsia"/>
              </w:rPr>
              <w:t>備註</w:t>
            </w:r>
          </w:p>
        </w:tc>
        <w:tc>
          <w:tcPr>
            <w:tcW w:w="256" w:type="pct"/>
            <w:hideMark/>
          </w:tcPr>
          <w:p w14:paraId="2B269CB4" w14:textId="77777777"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noWrap/>
            <w:hideMark/>
          </w:tcPr>
          <w:p w14:paraId="03567831" w14:textId="51D3543F" w:rsidR="00D64561" w:rsidRPr="008F20B5" w:rsidRDefault="00D64561" w:rsidP="00DF1640">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80</w:t>
            </w:r>
          </w:p>
        </w:tc>
        <w:tc>
          <w:tcPr>
            <w:tcW w:w="256" w:type="pct"/>
          </w:tcPr>
          <w:p w14:paraId="3A1F78A9" w14:textId="77777777" w:rsidR="00D64561" w:rsidRPr="008F20B5" w:rsidRDefault="00D64561" w:rsidP="00614F5B">
            <w:pPr>
              <w:widowControl/>
              <w:jc w:val="center"/>
              <w:rPr>
                <w:rFonts w:ascii="標楷體" w:eastAsia="標楷體" w:hAnsi="標楷體"/>
                <w:lang w:eastAsia="zh-HK"/>
              </w:rPr>
            </w:pPr>
          </w:p>
        </w:tc>
        <w:tc>
          <w:tcPr>
            <w:tcW w:w="1245" w:type="pct"/>
            <w:hideMark/>
          </w:tcPr>
          <w:p w14:paraId="274D9844" w14:textId="438DF237" w:rsidR="00D64561" w:rsidRPr="008F20B5" w:rsidRDefault="00FA647B" w:rsidP="00DF1640">
            <w:pPr>
              <w:widowControl/>
              <w:rPr>
                <w:rFonts w:ascii="標楷體" w:eastAsia="標楷體" w:hAnsi="標楷體" w:cs="新細明體"/>
                <w:color w:val="000000"/>
                <w:kern w:val="0"/>
              </w:rPr>
            </w:pPr>
            <w:r>
              <w:rPr>
                <w:rFonts w:ascii="標楷體" w:eastAsia="標楷體" w:hAnsi="標楷體" w:hint="eastAsia"/>
              </w:rPr>
              <w:t>s</w:t>
            </w:r>
          </w:p>
        </w:tc>
      </w:tr>
    </w:tbl>
    <w:p w14:paraId="32ADD67D" w14:textId="77777777" w:rsidR="006873F2" w:rsidRPr="004A1C2C" w:rsidRDefault="006873F2">
      <w:pPr>
        <w:widowControl/>
        <w:rPr>
          <w:rFonts w:ascii="標楷體" w:eastAsia="標楷體" w:hAnsi="標楷體"/>
        </w:rPr>
      </w:pPr>
      <w:r w:rsidRPr="004A1C2C">
        <w:rPr>
          <w:rFonts w:ascii="標楷體" w:eastAsia="標楷體" w:hAnsi="標楷體"/>
        </w:rPr>
        <w:br w:type="page"/>
      </w:r>
    </w:p>
    <w:p w14:paraId="520A5379" w14:textId="77777777" w:rsidR="006873F2" w:rsidRPr="004A1C2C" w:rsidRDefault="006873F2" w:rsidP="006873F2">
      <w:pPr>
        <w:rPr>
          <w:rFonts w:ascii="標楷體" w:eastAsia="標楷體" w:hAnsi="標楷體"/>
        </w:rPr>
      </w:pPr>
    </w:p>
    <w:p w14:paraId="71312F88" w14:textId="7E8435A0" w:rsidR="006873F2" w:rsidRPr="008F20B5" w:rsidRDefault="001B053C" w:rsidP="00614F5B">
      <w:pPr>
        <w:pStyle w:val="3"/>
        <w:numPr>
          <w:ilvl w:val="2"/>
          <w:numId w:val="63"/>
        </w:numPr>
        <w:spacing w:before="0" w:after="240"/>
        <w:rPr>
          <w:rFonts w:ascii="標楷體" w:hAnsi="標楷體"/>
          <w:b/>
          <w:szCs w:val="32"/>
        </w:rPr>
      </w:pPr>
      <w:bookmarkStart w:id="41" w:name="_L1105顧客聯絡電話維護"/>
      <w:bookmarkEnd w:id="41"/>
      <w:r w:rsidRPr="008F20B5">
        <w:rPr>
          <w:rFonts w:ascii="標楷體" w:hAnsi="標楷體"/>
          <w:b/>
        </w:rPr>
        <w:t>L1105</w:t>
      </w:r>
      <w:r w:rsidRPr="008F20B5">
        <w:rPr>
          <w:rFonts w:ascii="標楷體" w:hAnsi="標楷體" w:hint="eastAsia"/>
          <w:b/>
        </w:rPr>
        <w:t>顧客聯絡電話維護</w:t>
      </w:r>
    </w:p>
    <w:tbl>
      <w:tblPr>
        <w:tblStyle w:val="ac"/>
        <w:tblW w:w="5050" w:type="pct"/>
        <w:tblLook w:val="04A0" w:firstRow="1" w:lastRow="0" w:firstColumn="1" w:lastColumn="0" w:noHBand="0" w:noVBand="1"/>
      </w:tblPr>
      <w:tblGrid>
        <w:gridCol w:w="494"/>
        <w:gridCol w:w="2016"/>
        <w:gridCol w:w="3849"/>
        <w:gridCol w:w="472"/>
        <w:gridCol w:w="577"/>
        <w:gridCol w:w="456"/>
        <w:gridCol w:w="2432"/>
      </w:tblGrid>
      <w:tr w:rsidR="00D30EDE" w:rsidRPr="008F20B5" w14:paraId="371DD112" w14:textId="77777777" w:rsidTr="00614F5B">
        <w:trPr>
          <w:trHeight w:val="340"/>
        </w:trPr>
        <w:tc>
          <w:tcPr>
            <w:tcW w:w="240" w:type="pct"/>
            <w:hideMark/>
          </w:tcPr>
          <w:p w14:paraId="06F967CD"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979" w:type="pct"/>
            <w:hideMark/>
          </w:tcPr>
          <w:p w14:paraId="290FCC76" w14:textId="05568480" w:rsidR="00D30EDE" w:rsidRPr="008F20B5" w:rsidRDefault="00D64561" w:rsidP="00614F5B">
            <w:pPr>
              <w:widowControl/>
              <w:tabs>
                <w:tab w:val="left" w:pos="708"/>
                <w:tab w:val="center" w:pos="1431"/>
              </w:tabs>
              <w:rPr>
                <w:rFonts w:ascii="標楷體" w:eastAsia="標楷體" w:hAnsi="標楷體" w:cs="新細明體"/>
                <w:color w:val="000000"/>
                <w:kern w:val="0"/>
              </w:rPr>
            </w:pPr>
            <w:r>
              <w:rPr>
                <w:rFonts w:ascii="標楷體" w:eastAsia="標楷體" w:hAnsi="標楷體" w:cs="新細明體"/>
                <w:color w:val="000000"/>
                <w:kern w:val="0"/>
              </w:rPr>
              <w:tab/>
            </w:r>
            <w:r>
              <w:rPr>
                <w:rFonts w:ascii="標楷體" w:eastAsia="標楷體" w:hAnsi="標楷體" w:cs="新細明體"/>
                <w:color w:val="000000"/>
                <w:kern w:val="0"/>
              </w:rPr>
              <w:tab/>
            </w:r>
            <w:r w:rsidR="00D30EDE" w:rsidRPr="008F20B5">
              <w:rPr>
                <w:rFonts w:ascii="標楷體" w:eastAsia="標楷體" w:hAnsi="標楷體" w:cs="新細明體" w:hint="eastAsia"/>
                <w:color w:val="000000"/>
                <w:kern w:val="0"/>
              </w:rPr>
              <w:t>英文名稱</w:t>
            </w:r>
          </w:p>
        </w:tc>
        <w:tc>
          <w:tcPr>
            <w:tcW w:w="1869" w:type="pct"/>
            <w:hideMark/>
          </w:tcPr>
          <w:p w14:paraId="5E238C0E"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29" w:type="pct"/>
            <w:hideMark/>
          </w:tcPr>
          <w:p w14:paraId="14C0CFFA"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80" w:type="pct"/>
            <w:hideMark/>
          </w:tcPr>
          <w:p w14:paraId="43F769F6"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21" w:type="pct"/>
          </w:tcPr>
          <w:p w14:paraId="647F2E7B" w14:textId="051C5ADF" w:rsidR="00D30EDE" w:rsidRPr="008F20B5" w:rsidRDefault="001C6D86"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81" w:type="pct"/>
            <w:hideMark/>
          </w:tcPr>
          <w:p w14:paraId="05A8C86E" w14:textId="76EFB1A6" w:rsidR="00D30EDE" w:rsidRPr="008F20B5" w:rsidRDefault="00D30EDE" w:rsidP="009E078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D30EDE" w:rsidRPr="008F20B5" w14:paraId="423CB939" w14:textId="77777777" w:rsidTr="00614F5B">
        <w:trPr>
          <w:trHeight w:val="340"/>
        </w:trPr>
        <w:tc>
          <w:tcPr>
            <w:tcW w:w="240" w:type="pct"/>
            <w:hideMark/>
          </w:tcPr>
          <w:p w14:paraId="0DEA605B"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979" w:type="pct"/>
            <w:hideMark/>
          </w:tcPr>
          <w:p w14:paraId="737F3B1A" w14:textId="3353D7CB" w:rsidR="00D30EDE" w:rsidRPr="008F20B5" w:rsidRDefault="00D30EDE" w:rsidP="009E078E">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869" w:type="pct"/>
          </w:tcPr>
          <w:p w14:paraId="730B4F8D" w14:textId="77777777" w:rsidR="00D30EDE" w:rsidRPr="008F20B5" w:rsidRDefault="00D30EDE" w:rsidP="009E078E">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29" w:type="pct"/>
          </w:tcPr>
          <w:p w14:paraId="13F7BED9"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80" w:type="pct"/>
          </w:tcPr>
          <w:p w14:paraId="22615098" w14:textId="77777777" w:rsidR="00D30EDE" w:rsidRPr="008F20B5" w:rsidRDefault="00D30EDE" w:rsidP="009E078E">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21" w:type="pct"/>
          </w:tcPr>
          <w:p w14:paraId="39D9A286" w14:textId="121869B6" w:rsidR="00D30EDE" w:rsidRPr="008F20B5" w:rsidRDefault="001C6D86"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81" w:type="pct"/>
            <w:hideMark/>
          </w:tcPr>
          <w:p w14:paraId="0A5D8ED2" w14:textId="7E270437" w:rsidR="00D30EDE" w:rsidRPr="008F20B5" w:rsidRDefault="00D30EDE">
            <w:pPr>
              <w:widowControl/>
              <w:rPr>
                <w:rFonts w:ascii="標楷體" w:eastAsia="標楷體" w:hAnsi="標楷體" w:cs="新細明體"/>
                <w:color w:val="000000"/>
                <w:kern w:val="0"/>
              </w:rPr>
            </w:pPr>
            <w:r w:rsidRPr="008F20B5">
              <w:rPr>
                <w:rFonts w:ascii="標楷體" w:eastAsia="標楷體" w:hAnsi="標楷體" w:cs="新細明體"/>
                <w:color w:val="000000"/>
                <w:kern w:val="0"/>
              </w:rPr>
              <w:t>L1105</w:t>
            </w:r>
          </w:p>
        </w:tc>
      </w:tr>
      <w:tr w:rsidR="005A6C2F" w:rsidRPr="008F20B5" w14:paraId="1266DE5E" w14:textId="77777777" w:rsidTr="005A6C2F">
        <w:trPr>
          <w:trHeight w:val="340"/>
        </w:trPr>
        <w:tc>
          <w:tcPr>
            <w:tcW w:w="240" w:type="pct"/>
          </w:tcPr>
          <w:p w14:paraId="232A17CB" w14:textId="77777777" w:rsidR="005A6C2F" w:rsidRPr="008F20B5" w:rsidRDefault="005A6C2F" w:rsidP="00737E7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979" w:type="pct"/>
          </w:tcPr>
          <w:p w14:paraId="20DF852A" w14:textId="77777777" w:rsidR="005A6C2F" w:rsidRPr="008F20B5" w:rsidRDefault="005A6C2F" w:rsidP="00737E77">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869" w:type="pct"/>
          </w:tcPr>
          <w:p w14:paraId="3A045B7F" w14:textId="77777777" w:rsidR="005A6C2F" w:rsidRPr="008F20B5" w:rsidRDefault="005A6C2F" w:rsidP="00737E77">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29" w:type="pct"/>
          </w:tcPr>
          <w:p w14:paraId="5436FCAA" w14:textId="77777777" w:rsidR="005A6C2F" w:rsidRPr="008F20B5" w:rsidRDefault="005A6C2F" w:rsidP="00737E7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80" w:type="pct"/>
          </w:tcPr>
          <w:p w14:paraId="5C87E451" w14:textId="77777777" w:rsidR="005A6C2F" w:rsidRPr="008F20B5" w:rsidRDefault="005A6C2F" w:rsidP="00737E77">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21" w:type="pct"/>
          </w:tcPr>
          <w:p w14:paraId="644EDA1B" w14:textId="77777777" w:rsidR="005A6C2F" w:rsidRPr="008F20B5" w:rsidRDefault="005A6C2F" w:rsidP="00737E77">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81" w:type="pct"/>
          </w:tcPr>
          <w:p w14:paraId="4012201D" w14:textId="77777777" w:rsidR="005A6C2F" w:rsidRPr="008F20B5" w:rsidRDefault="005A6C2F" w:rsidP="00737E77">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p>
        </w:tc>
      </w:tr>
      <w:tr w:rsidR="005A6C2F" w:rsidRPr="008F20B5" w14:paraId="7A071F07" w14:textId="77777777" w:rsidTr="00614F5B">
        <w:trPr>
          <w:trHeight w:val="340"/>
        </w:trPr>
        <w:tc>
          <w:tcPr>
            <w:tcW w:w="240" w:type="pct"/>
          </w:tcPr>
          <w:p w14:paraId="233BECB3" w14:textId="11031095"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979" w:type="pct"/>
          </w:tcPr>
          <w:p w14:paraId="4CF44679" w14:textId="7BB41374"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C</w:t>
            </w:r>
            <w:r>
              <w:rPr>
                <w:rFonts w:ascii="標楷體" w:eastAsia="標楷體" w:hAnsi="標楷體" w:cs="新細明體"/>
                <w:color w:val="000000"/>
                <w:kern w:val="0"/>
              </w:rPr>
              <w:t>ustNo</w:t>
            </w:r>
          </w:p>
        </w:tc>
        <w:tc>
          <w:tcPr>
            <w:tcW w:w="1869" w:type="pct"/>
          </w:tcPr>
          <w:p w14:paraId="524079AE" w14:textId="0A4B6425"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戶號</w:t>
            </w:r>
          </w:p>
        </w:tc>
        <w:tc>
          <w:tcPr>
            <w:tcW w:w="229" w:type="pct"/>
          </w:tcPr>
          <w:p w14:paraId="0E88ED5E" w14:textId="23808A39" w:rsidR="005A6C2F" w:rsidRPr="008F20B5" w:rsidRDefault="005A6C2F" w:rsidP="005A6C2F">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80" w:type="pct"/>
          </w:tcPr>
          <w:p w14:paraId="3606EADE" w14:textId="6967F002" w:rsidR="005A6C2F" w:rsidRPr="008F20B5" w:rsidRDefault="005A6C2F" w:rsidP="005A6C2F">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7</w:t>
            </w:r>
          </w:p>
        </w:tc>
        <w:tc>
          <w:tcPr>
            <w:tcW w:w="221" w:type="pct"/>
          </w:tcPr>
          <w:p w14:paraId="426D1792" w14:textId="69D1C6FD" w:rsidR="005A6C2F" w:rsidRDefault="005A6C2F" w:rsidP="005A6C2F">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81" w:type="pct"/>
          </w:tcPr>
          <w:p w14:paraId="6E2E1C78" w14:textId="0AB2650C"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戶號、統編二擇一輸入</w:t>
            </w:r>
          </w:p>
        </w:tc>
      </w:tr>
      <w:tr w:rsidR="005A6C2F" w:rsidRPr="008F20B5" w14:paraId="68552DA7" w14:textId="77777777" w:rsidTr="00614F5B">
        <w:trPr>
          <w:trHeight w:val="340"/>
        </w:trPr>
        <w:tc>
          <w:tcPr>
            <w:tcW w:w="240" w:type="pct"/>
          </w:tcPr>
          <w:p w14:paraId="2E9A9C9F" w14:textId="004F3BB0"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979" w:type="pct"/>
          </w:tcPr>
          <w:p w14:paraId="7C773C3A" w14:textId="7AB17DC4" w:rsidR="005A6C2F" w:rsidRPr="008F20B5" w:rsidRDefault="005A6C2F" w:rsidP="005A6C2F">
            <w:pPr>
              <w:widowControl/>
              <w:rPr>
                <w:rFonts w:ascii="標楷體" w:eastAsia="標楷體" w:hAnsi="標楷體" w:cs="新細明體"/>
                <w:color w:val="000000"/>
                <w:kern w:val="0"/>
              </w:rPr>
            </w:pPr>
            <w:r w:rsidRPr="004A1C2C">
              <w:rPr>
                <w:rFonts w:ascii="標楷體" w:eastAsia="標楷體" w:hAnsi="標楷體"/>
                <w:color w:val="000000"/>
                <w:kern w:val="0"/>
              </w:rPr>
              <w:t>CustId</w:t>
            </w:r>
          </w:p>
        </w:tc>
        <w:tc>
          <w:tcPr>
            <w:tcW w:w="1869" w:type="pct"/>
            <w:hideMark/>
          </w:tcPr>
          <w:p w14:paraId="054E6D51" w14:textId="77777777" w:rsidR="005A6C2F" w:rsidRPr="008F20B5" w:rsidRDefault="005A6C2F" w:rsidP="005A6C2F">
            <w:pPr>
              <w:widowControl/>
              <w:rPr>
                <w:rFonts w:ascii="標楷體" w:eastAsia="標楷體" w:hAnsi="標楷體" w:cs="新細明體"/>
                <w:kern w:val="0"/>
              </w:rPr>
            </w:pPr>
            <w:r w:rsidRPr="008F20B5">
              <w:rPr>
                <w:rFonts w:ascii="標楷體" w:eastAsia="標楷體" w:hAnsi="標楷體"/>
              </w:rPr>
              <w:t>統</w:t>
            </w:r>
            <w:r w:rsidRPr="008F20B5">
              <w:rPr>
                <w:rFonts w:ascii="標楷體" w:eastAsia="標楷體" w:hAnsi="標楷體" w:hint="eastAsia"/>
                <w:lang w:eastAsia="zh-HK"/>
              </w:rPr>
              <w:t>一</w:t>
            </w:r>
            <w:r w:rsidRPr="008F20B5">
              <w:rPr>
                <w:rFonts w:ascii="標楷體" w:eastAsia="標楷體" w:hAnsi="標楷體"/>
              </w:rPr>
              <w:t>編</w:t>
            </w:r>
            <w:r w:rsidRPr="008F20B5">
              <w:rPr>
                <w:rFonts w:ascii="標楷體" w:eastAsia="標楷體" w:hAnsi="標楷體" w:hint="eastAsia"/>
                <w:lang w:eastAsia="zh-HK"/>
              </w:rPr>
              <w:t>號</w:t>
            </w:r>
          </w:p>
        </w:tc>
        <w:tc>
          <w:tcPr>
            <w:tcW w:w="229" w:type="pct"/>
          </w:tcPr>
          <w:p w14:paraId="2CC473CD"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tcPr>
          <w:p w14:paraId="079B3BDE"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21" w:type="pct"/>
          </w:tcPr>
          <w:p w14:paraId="546E3C18" w14:textId="598C8AFD" w:rsidR="005A6C2F" w:rsidRPr="008F20B5" w:rsidRDefault="005A6C2F" w:rsidP="00614F5B">
            <w:pPr>
              <w:jc w:val="center"/>
              <w:rPr>
                <w:rFonts w:ascii="標楷體" w:eastAsia="標楷體" w:hAnsi="標楷體"/>
                <w:color w:val="000000"/>
              </w:rPr>
            </w:pPr>
            <w:r>
              <w:rPr>
                <w:rFonts w:ascii="標楷體" w:eastAsia="標楷體" w:hAnsi="標楷體" w:hint="eastAsia"/>
                <w:color w:val="000000"/>
              </w:rPr>
              <w:t>V</w:t>
            </w:r>
          </w:p>
        </w:tc>
        <w:tc>
          <w:tcPr>
            <w:tcW w:w="1181" w:type="pct"/>
          </w:tcPr>
          <w:p w14:paraId="6954768F" w14:textId="469EC812" w:rsidR="005A6C2F" w:rsidRPr="008F20B5" w:rsidRDefault="005A6C2F" w:rsidP="005A6C2F">
            <w:pPr>
              <w:rPr>
                <w:rFonts w:ascii="標楷體" w:eastAsia="標楷體" w:hAnsi="標楷體"/>
                <w:color w:val="000000"/>
              </w:rPr>
            </w:pPr>
          </w:p>
        </w:tc>
      </w:tr>
      <w:tr w:rsidR="005A6C2F" w:rsidRPr="008F20B5" w14:paraId="09113EC4" w14:textId="77777777" w:rsidTr="00614F5B">
        <w:trPr>
          <w:trHeight w:val="359"/>
        </w:trPr>
        <w:tc>
          <w:tcPr>
            <w:tcW w:w="240" w:type="pct"/>
          </w:tcPr>
          <w:p w14:paraId="26C55A7A" w14:textId="62849D44"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979" w:type="pct"/>
          </w:tcPr>
          <w:p w14:paraId="7C2CC8FE" w14:textId="14921245"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TelTypeCode</w:t>
            </w:r>
          </w:p>
        </w:tc>
        <w:tc>
          <w:tcPr>
            <w:tcW w:w="1869" w:type="pct"/>
            <w:hideMark/>
          </w:tcPr>
          <w:p w14:paraId="5D27ADD6" w14:textId="77777777"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電話種類</w:t>
            </w:r>
          </w:p>
        </w:tc>
        <w:tc>
          <w:tcPr>
            <w:tcW w:w="229" w:type="pct"/>
          </w:tcPr>
          <w:p w14:paraId="5644C46E"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tcPr>
          <w:p w14:paraId="27309A10"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21" w:type="pct"/>
          </w:tcPr>
          <w:p w14:paraId="7CE345A0" w14:textId="0C65A121" w:rsidR="005A6C2F" w:rsidRPr="008F20B5" w:rsidRDefault="005A6C2F" w:rsidP="00614F5B">
            <w:pPr>
              <w:jc w:val="center"/>
              <w:rPr>
                <w:rFonts w:ascii="標楷體" w:eastAsia="標楷體" w:hAnsi="標楷體"/>
              </w:rPr>
            </w:pPr>
            <w:r>
              <w:rPr>
                <w:rFonts w:ascii="標楷體" w:eastAsia="標楷體" w:hAnsi="標楷體" w:hint="eastAsia"/>
              </w:rPr>
              <w:t>V</w:t>
            </w:r>
          </w:p>
        </w:tc>
        <w:tc>
          <w:tcPr>
            <w:tcW w:w="1181" w:type="pct"/>
          </w:tcPr>
          <w:p w14:paraId="3B4FDA1B" w14:textId="51EC9A2B" w:rsidR="005A6C2F" w:rsidRPr="008F20B5" w:rsidRDefault="005A6C2F" w:rsidP="005A6C2F">
            <w:pPr>
              <w:rPr>
                <w:rFonts w:ascii="標楷體" w:eastAsia="標楷體" w:hAnsi="標楷體"/>
              </w:rPr>
            </w:pPr>
            <w:r w:rsidRPr="008F20B5">
              <w:rPr>
                <w:rFonts w:ascii="標楷體" w:eastAsia="標楷體" w:hAnsi="標楷體"/>
              </w:rPr>
              <w:t xml:space="preserve">01: </w:t>
            </w:r>
            <w:r w:rsidRPr="008F20B5">
              <w:rPr>
                <w:rFonts w:ascii="標楷體" w:eastAsia="標楷體" w:hAnsi="標楷體" w:hint="eastAsia"/>
                <w:lang w:eastAsia="zh-HK"/>
              </w:rPr>
              <w:t>公</w:t>
            </w:r>
            <w:r w:rsidRPr="008F20B5">
              <w:rPr>
                <w:rFonts w:ascii="標楷體" w:eastAsia="標楷體" w:hAnsi="標楷體" w:hint="eastAsia"/>
              </w:rPr>
              <w:t>司</w:t>
            </w:r>
            <w:r w:rsidRPr="008F20B5">
              <w:rPr>
                <w:rFonts w:ascii="標楷體" w:eastAsia="標楷體" w:hAnsi="標楷體"/>
              </w:rPr>
              <w:t xml:space="preserve">  02: </w:t>
            </w:r>
            <w:r w:rsidRPr="008F20B5">
              <w:rPr>
                <w:rFonts w:ascii="標楷體" w:eastAsia="標楷體" w:hAnsi="標楷體" w:hint="eastAsia"/>
                <w:lang w:eastAsia="zh-HK"/>
              </w:rPr>
              <w:t>住</w:t>
            </w:r>
            <w:r w:rsidRPr="008F20B5">
              <w:rPr>
                <w:rFonts w:ascii="標楷體" w:eastAsia="標楷體" w:hAnsi="標楷體" w:hint="eastAsia"/>
              </w:rPr>
              <w:t>家</w:t>
            </w:r>
          </w:p>
          <w:p w14:paraId="1CDCD923" w14:textId="4DFB7BDE" w:rsidR="005A6C2F" w:rsidRPr="008F20B5" w:rsidRDefault="005A6C2F" w:rsidP="005A6C2F">
            <w:pPr>
              <w:rPr>
                <w:rFonts w:ascii="標楷體" w:eastAsia="標楷體" w:hAnsi="標楷體"/>
              </w:rPr>
            </w:pPr>
            <w:r w:rsidRPr="008F20B5">
              <w:rPr>
                <w:rFonts w:ascii="標楷體" w:eastAsia="標楷體" w:hAnsi="標楷體"/>
              </w:rPr>
              <w:t>03:</w:t>
            </w:r>
            <w:r w:rsidRPr="008F20B5">
              <w:rPr>
                <w:rFonts w:ascii="標楷體" w:eastAsia="標楷體" w:hAnsi="標楷體"/>
                <w:lang w:eastAsia="zh-HK"/>
              </w:rPr>
              <w:t xml:space="preserve"> </w:t>
            </w:r>
            <w:r w:rsidRPr="008F20B5">
              <w:rPr>
                <w:rFonts w:ascii="標楷體" w:eastAsia="標楷體" w:hAnsi="標楷體" w:hint="eastAsia"/>
              </w:rPr>
              <w:t>手機</w:t>
            </w:r>
            <w:r w:rsidRPr="008F20B5">
              <w:rPr>
                <w:rFonts w:ascii="標楷體" w:eastAsia="標楷體" w:hAnsi="標楷體"/>
              </w:rPr>
              <w:t xml:space="preserve">  04: </w:t>
            </w:r>
            <w:r w:rsidRPr="008F20B5">
              <w:rPr>
                <w:rFonts w:ascii="標楷體" w:eastAsia="標楷體" w:hAnsi="標楷體" w:hint="eastAsia"/>
                <w:lang w:eastAsia="zh-HK"/>
              </w:rPr>
              <w:t>傳</w:t>
            </w:r>
            <w:r w:rsidRPr="008F20B5">
              <w:rPr>
                <w:rFonts w:ascii="標楷體" w:eastAsia="標楷體" w:hAnsi="標楷體" w:hint="eastAsia"/>
              </w:rPr>
              <w:t>真</w:t>
            </w:r>
          </w:p>
          <w:p w14:paraId="379EFA49" w14:textId="43CBE1DE" w:rsidR="005A6C2F" w:rsidRPr="008F20B5" w:rsidRDefault="005A6C2F" w:rsidP="005A6C2F">
            <w:pPr>
              <w:rPr>
                <w:rFonts w:ascii="標楷體" w:eastAsia="標楷體" w:hAnsi="標楷體"/>
              </w:rPr>
            </w:pPr>
            <w:r w:rsidRPr="008F20B5">
              <w:rPr>
                <w:rFonts w:ascii="標楷體" w:eastAsia="標楷體" w:hAnsi="標楷體"/>
              </w:rPr>
              <w:t xml:space="preserve">05: </w:t>
            </w:r>
            <w:r w:rsidRPr="008F20B5">
              <w:rPr>
                <w:rFonts w:ascii="標楷體" w:eastAsia="標楷體" w:hAnsi="標楷體" w:hint="eastAsia"/>
              </w:rPr>
              <w:t>簡訊</w:t>
            </w:r>
            <w:r w:rsidRPr="008F20B5">
              <w:rPr>
                <w:rFonts w:ascii="標楷體" w:eastAsia="標楷體" w:hAnsi="標楷體"/>
              </w:rPr>
              <w:t xml:space="preserve">  06: </w:t>
            </w:r>
            <w:r w:rsidRPr="008F20B5">
              <w:rPr>
                <w:rFonts w:ascii="標楷體" w:eastAsia="標楷體" w:hAnsi="標楷體" w:hint="eastAsia"/>
                <w:lang w:eastAsia="zh-HK"/>
              </w:rPr>
              <w:t>催收聯</w:t>
            </w:r>
            <w:r w:rsidRPr="008F20B5">
              <w:rPr>
                <w:rFonts w:ascii="標楷體" w:eastAsia="標楷體" w:hAnsi="標楷體" w:hint="eastAsia"/>
              </w:rPr>
              <w:t>絡</w:t>
            </w:r>
          </w:p>
          <w:p w14:paraId="68F48EA5" w14:textId="77777777" w:rsidR="005A6C2F" w:rsidRPr="008F20B5" w:rsidRDefault="005A6C2F" w:rsidP="005A6C2F">
            <w:pPr>
              <w:widowControl/>
              <w:rPr>
                <w:rFonts w:ascii="標楷體" w:eastAsia="標楷體" w:hAnsi="標楷體" w:cs="新細明體"/>
                <w:color w:val="000000"/>
                <w:kern w:val="0"/>
              </w:rPr>
            </w:pPr>
            <w:r w:rsidRPr="008F20B5">
              <w:rPr>
                <w:rFonts w:ascii="標楷體" w:eastAsia="標楷體" w:hAnsi="標楷體"/>
              </w:rPr>
              <w:t xml:space="preserve">09: </w:t>
            </w:r>
            <w:r w:rsidRPr="008F20B5">
              <w:rPr>
                <w:rFonts w:ascii="標楷體" w:eastAsia="標楷體" w:hAnsi="標楷體" w:hint="eastAsia"/>
              </w:rPr>
              <w:t>其他</w:t>
            </w:r>
          </w:p>
        </w:tc>
      </w:tr>
      <w:tr w:rsidR="005A6C2F" w:rsidRPr="008F20B5" w14:paraId="70034CA6" w14:textId="77777777" w:rsidTr="00614F5B">
        <w:trPr>
          <w:trHeight w:val="407"/>
        </w:trPr>
        <w:tc>
          <w:tcPr>
            <w:tcW w:w="240" w:type="pct"/>
          </w:tcPr>
          <w:p w14:paraId="75A18B1D" w14:textId="7FA4E2E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979" w:type="pct"/>
            <w:noWrap/>
          </w:tcPr>
          <w:p w14:paraId="5162D44A" w14:textId="73A1AF47"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TelArea</w:t>
            </w:r>
          </w:p>
        </w:tc>
        <w:tc>
          <w:tcPr>
            <w:tcW w:w="1869" w:type="pct"/>
            <w:hideMark/>
          </w:tcPr>
          <w:p w14:paraId="5777055B" w14:textId="2A6C1110"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rPr>
              <w:t>電話區碼</w:t>
            </w:r>
          </w:p>
        </w:tc>
        <w:tc>
          <w:tcPr>
            <w:tcW w:w="229" w:type="pct"/>
            <w:noWrap/>
          </w:tcPr>
          <w:p w14:paraId="0C15522C"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noWrap/>
          </w:tcPr>
          <w:p w14:paraId="28FE1ADB" w14:textId="0ED75E0B"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21" w:type="pct"/>
          </w:tcPr>
          <w:p w14:paraId="45A502AE" w14:textId="2A980F05" w:rsidR="005A6C2F" w:rsidRPr="008F20B5" w:rsidRDefault="005A6C2F" w:rsidP="00614F5B">
            <w:pPr>
              <w:widowControl/>
              <w:jc w:val="center"/>
              <w:rPr>
                <w:rFonts w:ascii="標楷體" w:eastAsia="標楷體" w:hAnsi="標楷體" w:cs="新細明體"/>
                <w:color w:val="000000"/>
                <w:kern w:val="0"/>
              </w:rPr>
            </w:pPr>
            <w:r>
              <w:rPr>
                <w:rFonts w:ascii="標楷體" w:eastAsia="標楷體" w:hAnsi="標楷體" w:cs="新細明體"/>
                <w:color w:val="000000"/>
                <w:kern w:val="0"/>
              </w:rPr>
              <w:t>O</w:t>
            </w:r>
          </w:p>
        </w:tc>
        <w:tc>
          <w:tcPr>
            <w:tcW w:w="1181" w:type="pct"/>
          </w:tcPr>
          <w:p w14:paraId="3759183A" w14:textId="6B38B356"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電話種類為01.02.03.04.06可輸入</w:t>
            </w:r>
          </w:p>
        </w:tc>
      </w:tr>
      <w:tr w:rsidR="005A6C2F" w:rsidRPr="008F20B5" w14:paraId="21A12F7F" w14:textId="77777777" w:rsidTr="00614F5B">
        <w:trPr>
          <w:trHeight w:val="407"/>
        </w:trPr>
        <w:tc>
          <w:tcPr>
            <w:tcW w:w="240" w:type="pct"/>
          </w:tcPr>
          <w:p w14:paraId="7CF8F4C2" w14:textId="0D495F72"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8</w:t>
            </w:r>
          </w:p>
        </w:tc>
        <w:tc>
          <w:tcPr>
            <w:tcW w:w="979" w:type="pct"/>
            <w:noWrap/>
          </w:tcPr>
          <w:p w14:paraId="75D2B3E7" w14:textId="38867F53" w:rsidR="005A6C2F" w:rsidRPr="004A1C2C" w:rsidDel="00565FF0"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TelNo</w:t>
            </w:r>
          </w:p>
        </w:tc>
        <w:tc>
          <w:tcPr>
            <w:tcW w:w="1869" w:type="pct"/>
          </w:tcPr>
          <w:p w14:paraId="2F4CA7D2" w14:textId="17100A2C" w:rsidR="005A6C2F" w:rsidRPr="004A1C2C" w:rsidRDefault="005A6C2F" w:rsidP="005A6C2F">
            <w:pPr>
              <w:widowControl/>
              <w:rPr>
                <w:rFonts w:ascii="標楷體" w:eastAsia="標楷體" w:hAnsi="標楷體"/>
                <w:color w:val="000000" w:themeColor="text1"/>
              </w:rPr>
            </w:pPr>
            <w:r w:rsidRPr="004A1C2C">
              <w:rPr>
                <w:rFonts w:ascii="標楷體" w:eastAsia="標楷體" w:hAnsi="標楷體" w:hint="eastAsia"/>
                <w:color w:val="000000" w:themeColor="text1"/>
              </w:rPr>
              <w:t>電話號碼</w:t>
            </w:r>
          </w:p>
        </w:tc>
        <w:tc>
          <w:tcPr>
            <w:tcW w:w="229" w:type="pct"/>
            <w:noWrap/>
          </w:tcPr>
          <w:p w14:paraId="2ACEE35B" w14:textId="46FBB03D"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5DF4D926" w14:textId="3791F289"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r>
              <w:rPr>
                <w:rFonts w:ascii="標楷體" w:eastAsia="標楷體" w:hAnsi="標楷體" w:cs="新細明體" w:hint="eastAsia"/>
                <w:color w:val="000000"/>
                <w:kern w:val="0"/>
              </w:rPr>
              <w:t>0</w:t>
            </w:r>
          </w:p>
        </w:tc>
        <w:tc>
          <w:tcPr>
            <w:tcW w:w="221" w:type="pct"/>
          </w:tcPr>
          <w:p w14:paraId="3E161325" w14:textId="43FD1DA5" w:rsidR="005A6C2F" w:rsidRPr="008F20B5" w:rsidRDefault="005A6C2F"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81" w:type="pct"/>
          </w:tcPr>
          <w:p w14:paraId="153B5E66" w14:textId="6B69A9F4"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必需輸入</w:t>
            </w:r>
          </w:p>
        </w:tc>
      </w:tr>
      <w:tr w:rsidR="005A6C2F" w:rsidRPr="008F20B5" w14:paraId="54726674" w14:textId="77777777" w:rsidTr="00614F5B">
        <w:trPr>
          <w:trHeight w:val="407"/>
        </w:trPr>
        <w:tc>
          <w:tcPr>
            <w:tcW w:w="240" w:type="pct"/>
          </w:tcPr>
          <w:p w14:paraId="22D93C13" w14:textId="5BD3D6F9"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979" w:type="pct"/>
            <w:noWrap/>
          </w:tcPr>
          <w:p w14:paraId="02E27934" w14:textId="0DFF6124" w:rsidR="005A6C2F" w:rsidRPr="004A1C2C" w:rsidDel="00565FF0"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TelExt</w:t>
            </w:r>
          </w:p>
        </w:tc>
        <w:tc>
          <w:tcPr>
            <w:tcW w:w="1869" w:type="pct"/>
          </w:tcPr>
          <w:p w14:paraId="455065C4" w14:textId="6533E7DA" w:rsidR="005A6C2F" w:rsidRPr="004A1C2C" w:rsidRDefault="005A6C2F" w:rsidP="005A6C2F">
            <w:pPr>
              <w:widowControl/>
              <w:rPr>
                <w:rFonts w:ascii="標楷體" w:eastAsia="標楷體" w:hAnsi="標楷體"/>
                <w:color w:val="000000" w:themeColor="text1"/>
              </w:rPr>
            </w:pPr>
            <w:r w:rsidRPr="004A1C2C">
              <w:rPr>
                <w:rFonts w:ascii="標楷體" w:eastAsia="標楷體" w:hAnsi="標楷體" w:hint="eastAsia"/>
                <w:color w:val="000000" w:themeColor="text1"/>
              </w:rPr>
              <w:t>電話分機</w:t>
            </w:r>
          </w:p>
        </w:tc>
        <w:tc>
          <w:tcPr>
            <w:tcW w:w="229" w:type="pct"/>
            <w:noWrap/>
          </w:tcPr>
          <w:p w14:paraId="385CF64C" w14:textId="1EEC59B1"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61618B7D" w14:textId="5C267E50"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6</w:t>
            </w:r>
          </w:p>
        </w:tc>
        <w:tc>
          <w:tcPr>
            <w:tcW w:w="221" w:type="pct"/>
          </w:tcPr>
          <w:p w14:paraId="64B890F9" w14:textId="58C99377" w:rsidR="005A6C2F" w:rsidRPr="008F20B5" w:rsidRDefault="005A6C2F" w:rsidP="00614F5B">
            <w:pPr>
              <w:widowControl/>
              <w:jc w:val="center"/>
              <w:rPr>
                <w:rFonts w:ascii="標楷體" w:eastAsia="標楷體" w:hAnsi="標楷體" w:cs="新細明體"/>
                <w:color w:val="000000"/>
                <w:kern w:val="0"/>
              </w:rPr>
            </w:pPr>
            <w:r>
              <w:rPr>
                <w:rFonts w:ascii="標楷體" w:eastAsia="標楷體" w:hAnsi="標楷體" w:cs="新細明體"/>
                <w:color w:val="000000"/>
                <w:kern w:val="0"/>
              </w:rPr>
              <w:t>O</w:t>
            </w:r>
          </w:p>
        </w:tc>
        <w:tc>
          <w:tcPr>
            <w:tcW w:w="1181" w:type="pct"/>
          </w:tcPr>
          <w:p w14:paraId="763117FE" w14:textId="595164EB" w:rsidR="005A6C2F" w:rsidRPr="008F20B5" w:rsidRDefault="005A6C2F" w:rsidP="005A6C2F">
            <w:pPr>
              <w:widowControl/>
              <w:rPr>
                <w:rFonts w:ascii="標楷體" w:eastAsia="標楷體" w:hAnsi="標楷體" w:cs="新細明體"/>
                <w:color w:val="000000"/>
                <w:kern w:val="0"/>
              </w:rPr>
            </w:pPr>
            <w:r>
              <w:rPr>
                <w:rFonts w:ascii="標楷體" w:eastAsia="標楷體" w:hAnsi="標楷體" w:cs="新細明體" w:hint="eastAsia"/>
                <w:color w:val="000000"/>
                <w:kern w:val="0"/>
              </w:rPr>
              <w:t>電話種類為01.02.03.04.06可輸入</w:t>
            </w:r>
          </w:p>
        </w:tc>
      </w:tr>
      <w:tr w:rsidR="005A6C2F" w:rsidRPr="008F20B5" w14:paraId="6F506185" w14:textId="77777777" w:rsidTr="00614F5B">
        <w:trPr>
          <w:trHeight w:val="413"/>
        </w:trPr>
        <w:tc>
          <w:tcPr>
            <w:tcW w:w="240" w:type="pct"/>
          </w:tcPr>
          <w:p w14:paraId="49A06581" w14:textId="4BC8BB79"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11</w:t>
            </w:r>
          </w:p>
        </w:tc>
        <w:tc>
          <w:tcPr>
            <w:tcW w:w="979" w:type="pct"/>
            <w:noWrap/>
          </w:tcPr>
          <w:p w14:paraId="2962E09A" w14:textId="6ECCE6D3"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TelChgRsnCode</w:t>
            </w:r>
          </w:p>
        </w:tc>
        <w:tc>
          <w:tcPr>
            <w:tcW w:w="1869" w:type="pct"/>
            <w:noWrap/>
            <w:hideMark/>
          </w:tcPr>
          <w:p w14:paraId="514F4C83" w14:textId="77777777"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hint="eastAsia"/>
                <w:color w:val="000000" w:themeColor="text1"/>
                <w:lang w:eastAsia="zh-HK"/>
              </w:rPr>
              <w:t>異</w:t>
            </w:r>
            <w:r w:rsidRPr="004A1C2C">
              <w:rPr>
                <w:rFonts w:ascii="標楷體" w:eastAsia="標楷體" w:hAnsi="標楷體" w:hint="eastAsia"/>
                <w:color w:val="000000" w:themeColor="text1"/>
              </w:rPr>
              <w:t>動</w:t>
            </w:r>
            <w:r w:rsidRPr="004A1C2C">
              <w:rPr>
                <w:rFonts w:ascii="標楷體" w:eastAsia="標楷體" w:hAnsi="標楷體" w:hint="eastAsia"/>
                <w:color w:val="000000" w:themeColor="text1"/>
                <w:lang w:eastAsia="zh-HK"/>
              </w:rPr>
              <w:t>原</w:t>
            </w:r>
            <w:r w:rsidRPr="004A1C2C">
              <w:rPr>
                <w:rFonts w:ascii="標楷體" w:eastAsia="標楷體" w:hAnsi="標楷體" w:hint="eastAsia"/>
                <w:color w:val="000000" w:themeColor="text1"/>
              </w:rPr>
              <w:t>因</w:t>
            </w:r>
          </w:p>
        </w:tc>
        <w:tc>
          <w:tcPr>
            <w:tcW w:w="229" w:type="pct"/>
            <w:noWrap/>
          </w:tcPr>
          <w:p w14:paraId="6A370BE3"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X</w:t>
            </w:r>
          </w:p>
        </w:tc>
        <w:tc>
          <w:tcPr>
            <w:tcW w:w="280" w:type="pct"/>
            <w:noWrap/>
          </w:tcPr>
          <w:p w14:paraId="5CCFFC8C"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21" w:type="pct"/>
          </w:tcPr>
          <w:p w14:paraId="6DC49DE7" w14:textId="3E5751D7" w:rsidR="005A6C2F" w:rsidRPr="008F20B5" w:rsidRDefault="005A6C2F" w:rsidP="00614F5B">
            <w:pPr>
              <w:widowControl/>
              <w:jc w:val="center"/>
              <w:rPr>
                <w:rFonts w:ascii="標楷體" w:eastAsia="標楷體" w:hAnsi="標楷體"/>
              </w:rPr>
            </w:pPr>
            <w:r>
              <w:rPr>
                <w:rFonts w:ascii="標楷體" w:eastAsia="標楷體" w:hAnsi="標楷體" w:hint="eastAsia"/>
              </w:rPr>
              <w:t>V</w:t>
            </w:r>
          </w:p>
        </w:tc>
        <w:tc>
          <w:tcPr>
            <w:tcW w:w="1181" w:type="pct"/>
          </w:tcPr>
          <w:p w14:paraId="32187514" w14:textId="160F8DEE" w:rsidR="005A6C2F" w:rsidRPr="008F20B5" w:rsidRDefault="005A6C2F" w:rsidP="005A6C2F">
            <w:pPr>
              <w:widowControl/>
              <w:rPr>
                <w:rFonts w:ascii="標楷體" w:eastAsia="標楷體" w:hAnsi="標楷體" w:cs="新細明體"/>
                <w:color w:val="000000"/>
                <w:kern w:val="0"/>
              </w:rPr>
            </w:pPr>
            <w:r w:rsidRPr="008F20B5">
              <w:rPr>
                <w:rFonts w:ascii="標楷體" w:eastAsia="標楷體" w:hAnsi="標楷體"/>
              </w:rPr>
              <w:t xml:space="preserve">01: </w:t>
            </w:r>
            <w:r w:rsidRPr="008F20B5">
              <w:rPr>
                <w:rFonts w:ascii="標楷體" w:eastAsia="標楷體" w:hAnsi="標楷體" w:hint="eastAsia"/>
                <w:lang w:eastAsia="zh-HK"/>
              </w:rPr>
              <w:t>客</w:t>
            </w:r>
            <w:r w:rsidRPr="008F20B5">
              <w:rPr>
                <w:rFonts w:ascii="標楷體" w:eastAsia="標楷體" w:hAnsi="標楷體" w:hint="eastAsia"/>
              </w:rPr>
              <w:t>戶</w:t>
            </w:r>
            <w:r w:rsidRPr="008F20B5">
              <w:rPr>
                <w:rFonts w:ascii="標楷體" w:eastAsia="標楷體" w:hAnsi="標楷體" w:hint="eastAsia"/>
                <w:lang w:eastAsia="zh-HK"/>
              </w:rPr>
              <w:t>申</w:t>
            </w:r>
            <w:r w:rsidRPr="008F20B5">
              <w:rPr>
                <w:rFonts w:ascii="標楷體" w:eastAsia="標楷體" w:hAnsi="標楷體" w:hint="eastAsia"/>
              </w:rPr>
              <w:t>請</w:t>
            </w:r>
          </w:p>
        </w:tc>
      </w:tr>
      <w:tr w:rsidR="005A6C2F" w:rsidRPr="008F20B5" w14:paraId="571511A4" w14:textId="77777777" w:rsidTr="00614F5B">
        <w:trPr>
          <w:trHeight w:val="413"/>
        </w:trPr>
        <w:tc>
          <w:tcPr>
            <w:tcW w:w="240" w:type="pct"/>
          </w:tcPr>
          <w:p w14:paraId="79BA22AD" w14:textId="45C00CA3"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12</w:t>
            </w:r>
          </w:p>
        </w:tc>
        <w:tc>
          <w:tcPr>
            <w:tcW w:w="979" w:type="pct"/>
            <w:noWrap/>
          </w:tcPr>
          <w:p w14:paraId="74D12E52" w14:textId="7EF776B4"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RelationCode</w:t>
            </w:r>
          </w:p>
        </w:tc>
        <w:tc>
          <w:tcPr>
            <w:tcW w:w="1869" w:type="pct"/>
            <w:noWrap/>
          </w:tcPr>
          <w:p w14:paraId="17EAFA26" w14:textId="77777777" w:rsidR="005A6C2F" w:rsidRPr="004A1C2C" w:rsidRDefault="005A6C2F" w:rsidP="005A6C2F">
            <w:pPr>
              <w:widowControl/>
              <w:rPr>
                <w:rFonts w:ascii="標楷體" w:eastAsia="標楷體" w:hAnsi="標楷體"/>
                <w:color w:val="000000" w:themeColor="text1"/>
                <w:lang w:eastAsia="zh-HK"/>
              </w:rPr>
            </w:pPr>
            <w:r w:rsidRPr="004A1C2C">
              <w:rPr>
                <w:rFonts w:ascii="標楷體" w:eastAsia="標楷體" w:hAnsi="標楷體" w:hint="eastAsia"/>
                <w:color w:val="000000" w:themeColor="text1"/>
                <w:lang w:eastAsia="zh-HK"/>
              </w:rPr>
              <w:t>與借</w:t>
            </w:r>
            <w:r w:rsidRPr="004A1C2C">
              <w:rPr>
                <w:rFonts w:ascii="標楷體" w:eastAsia="標楷體" w:hAnsi="標楷體" w:hint="eastAsia"/>
                <w:color w:val="000000" w:themeColor="text1"/>
              </w:rPr>
              <w:t>款</w:t>
            </w:r>
            <w:r w:rsidRPr="004A1C2C">
              <w:rPr>
                <w:rFonts w:ascii="標楷體" w:eastAsia="標楷體" w:hAnsi="標楷體" w:hint="eastAsia"/>
                <w:color w:val="000000" w:themeColor="text1"/>
                <w:lang w:eastAsia="zh-HK"/>
              </w:rPr>
              <w:t>人關</w:t>
            </w:r>
            <w:r w:rsidRPr="004A1C2C">
              <w:rPr>
                <w:rFonts w:ascii="標楷體" w:eastAsia="標楷體" w:hAnsi="標楷體" w:hint="eastAsia"/>
                <w:color w:val="000000" w:themeColor="text1"/>
              </w:rPr>
              <w:t>係</w:t>
            </w:r>
          </w:p>
        </w:tc>
        <w:tc>
          <w:tcPr>
            <w:tcW w:w="229" w:type="pct"/>
            <w:noWrap/>
          </w:tcPr>
          <w:p w14:paraId="2C8B4F1C" w14:textId="77777777"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7766ADB3"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21" w:type="pct"/>
          </w:tcPr>
          <w:p w14:paraId="0542B739" w14:textId="7358315F" w:rsidR="005A6C2F" w:rsidRPr="008F20B5" w:rsidRDefault="005A6C2F" w:rsidP="00614F5B">
            <w:pPr>
              <w:jc w:val="center"/>
              <w:rPr>
                <w:rFonts w:ascii="標楷體" w:eastAsia="標楷體" w:hAnsi="標楷體"/>
              </w:rPr>
            </w:pPr>
            <w:r>
              <w:rPr>
                <w:rFonts w:ascii="標楷體" w:eastAsia="標楷體" w:hAnsi="標楷體" w:hint="eastAsia"/>
              </w:rPr>
              <w:t>O</w:t>
            </w:r>
          </w:p>
        </w:tc>
        <w:tc>
          <w:tcPr>
            <w:tcW w:w="1181" w:type="pct"/>
          </w:tcPr>
          <w:p w14:paraId="3922A5A3" w14:textId="2AEA9AD5" w:rsidR="005A6C2F" w:rsidRPr="008F20B5" w:rsidRDefault="005A6C2F" w:rsidP="005A6C2F">
            <w:pPr>
              <w:rPr>
                <w:rFonts w:ascii="標楷體" w:eastAsia="標楷體" w:hAnsi="標楷體"/>
              </w:rPr>
            </w:pPr>
            <w:r w:rsidRPr="008F20B5">
              <w:rPr>
                <w:rFonts w:ascii="標楷體" w:eastAsia="標楷體" w:hAnsi="標楷體" w:hint="eastAsia"/>
              </w:rPr>
              <w:t>電話種類</w:t>
            </w:r>
            <w:r w:rsidRPr="008F20B5">
              <w:rPr>
                <w:rFonts w:ascii="標楷體" w:eastAsia="標楷體" w:hAnsi="標楷體"/>
              </w:rPr>
              <w:t>06:</w:t>
            </w:r>
            <w:r w:rsidRPr="008F20B5">
              <w:rPr>
                <w:rFonts w:ascii="標楷體" w:eastAsia="標楷體" w:hAnsi="標楷體" w:hint="eastAsia"/>
                <w:lang w:eastAsia="zh-HK"/>
              </w:rPr>
              <w:t>催收聯</w:t>
            </w:r>
            <w:r w:rsidRPr="008F20B5">
              <w:rPr>
                <w:rFonts w:ascii="標楷體" w:eastAsia="標楷體" w:hAnsi="標楷體" w:hint="eastAsia"/>
              </w:rPr>
              <w:t>絡</w:t>
            </w:r>
            <w:r w:rsidRPr="008F20B5">
              <w:rPr>
                <w:rFonts w:ascii="標楷體" w:eastAsia="標楷體" w:hAnsi="標楷體" w:hint="eastAsia"/>
                <w:lang w:eastAsia="zh-HK"/>
              </w:rPr>
              <w:t>或</w:t>
            </w:r>
          </w:p>
          <w:p w14:paraId="01393091" w14:textId="77777777" w:rsidR="005A6C2F" w:rsidRPr="008F20B5" w:rsidRDefault="005A6C2F" w:rsidP="005A6C2F">
            <w:pPr>
              <w:rPr>
                <w:rFonts w:ascii="標楷體" w:eastAsia="標楷體" w:hAnsi="標楷體"/>
              </w:rPr>
            </w:pPr>
            <w:r w:rsidRPr="008F20B5">
              <w:rPr>
                <w:rFonts w:ascii="標楷體" w:eastAsia="標楷體" w:hAnsi="標楷體"/>
              </w:rPr>
              <w:t>09:其他</w:t>
            </w:r>
            <w:r w:rsidRPr="008F20B5">
              <w:rPr>
                <w:rFonts w:ascii="標楷體" w:eastAsia="標楷體" w:hAnsi="標楷體" w:hint="eastAsia"/>
                <w:lang w:eastAsia="zh-HK"/>
              </w:rPr>
              <w:t>時</w:t>
            </w:r>
            <w:r w:rsidRPr="008F20B5">
              <w:rPr>
                <w:rFonts w:ascii="標楷體" w:eastAsia="標楷體" w:hAnsi="標楷體" w:hint="eastAsia"/>
              </w:rPr>
              <w:t>必須輸入；</w:t>
            </w:r>
            <w:r w:rsidRPr="008F20B5">
              <w:rPr>
                <w:rFonts w:ascii="標楷體" w:eastAsia="標楷體" w:hAnsi="標楷體" w:hint="eastAsia"/>
                <w:lang w:eastAsia="zh-HK"/>
              </w:rPr>
              <w:t>其</w:t>
            </w:r>
            <w:r w:rsidRPr="008F20B5">
              <w:rPr>
                <w:rFonts w:ascii="標楷體" w:eastAsia="標楷體" w:hAnsi="標楷體" w:hint="eastAsia"/>
              </w:rPr>
              <w:t>他電話種類</w:t>
            </w:r>
            <w:r w:rsidRPr="008F20B5">
              <w:rPr>
                <w:rFonts w:ascii="標楷體" w:eastAsia="標楷體" w:hAnsi="標楷體" w:hint="eastAsia"/>
                <w:lang w:eastAsia="zh-HK"/>
              </w:rPr>
              <w:t>不</w:t>
            </w:r>
            <w:r w:rsidRPr="008F20B5">
              <w:rPr>
                <w:rFonts w:ascii="標楷體" w:eastAsia="標楷體" w:hAnsi="標楷體" w:hint="eastAsia"/>
              </w:rPr>
              <w:t>輸入。</w:t>
            </w:r>
          </w:p>
          <w:p w14:paraId="0A08CFB2" w14:textId="7691E693" w:rsidR="005A6C2F" w:rsidRPr="008F20B5" w:rsidRDefault="005A6C2F" w:rsidP="005A6C2F">
            <w:pPr>
              <w:rPr>
                <w:rFonts w:ascii="標楷體" w:eastAsia="標楷體" w:hAnsi="標楷體"/>
              </w:rPr>
            </w:pPr>
            <w:r w:rsidRPr="008F20B5">
              <w:rPr>
                <w:rFonts w:ascii="標楷體" w:eastAsia="標楷體" w:hAnsi="標楷體"/>
              </w:rPr>
              <w:t xml:space="preserve">00: </w:t>
            </w:r>
            <w:r w:rsidRPr="008F20B5">
              <w:rPr>
                <w:rFonts w:ascii="標楷體" w:eastAsia="標楷體" w:hAnsi="標楷體" w:hint="eastAsia"/>
              </w:rPr>
              <w:t>本人</w:t>
            </w:r>
          </w:p>
          <w:p w14:paraId="157AE3C6" w14:textId="77777777" w:rsidR="005A6C2F" w:rsidRDefault="005A6C2F" w:rsidP="005A6C2F">
            <w:pPr>
              <w:rPr>
                <w:rFonts w:ascii="標楷體" w:eastAsia="標楷體" w:hAnsi="標楷體"/>
              </w:rPr>
            </w:pPr>
            <w:r w:rsidRPr="008F20B5">
              <w:rPr>
                <w:rFonts w:ascii="標楷體" w:eastAsia="標楷體" w:hAnsi="標楷體"/>
              </w:rPr>
              <w:t xml:space="preserve">01: </w:t>
            </w:r>
            <w:r w:rsidRPr="008F20B5">
              <w:rPr>
                <w:rFonts w:ascii="標楷體" w:eastAsia="標楷體" w:hAnsi="標楷體" w:hint="eastAsia"/>
              </w:rPr>
              <w:t>夫</w:t>
            </w:r>
            <w:r w:rsidRPr="008F20B5">
              <w:rPr>
                <w:rFonts w:ascii="標楷體" w:eastAsia="標楷體" w:hAnsi="標楷體"/>
              </w:rPr>
              <w:t xml:space="preserve">        </w:t>
            </w:r>
          </w:p>
          <w:p w14:paraId="0F1488CE" w14:textId="197415F4" w:rsidR="005A6C2F" w:rsidRPr="008F20B5" w:rsidRDefault="005A6C2F" w:rsidP="005A6C2F">
            <w:pPr>
              <w:rPr>
                <w:rFonts w:ascii="標楷體" w:eastAsia="標楷體" w:hAnsi="標楷體"/>
              </w:rPr>
            </w:pPr>
            <w:r w:rsidRPr="008F20B5">
              <w:rPr>
                <w:rFonts w:ascii="標楷體" w:eastAsia="標楷體" w:hAnsi="標楷體"/>
              </w:rPr>
              <w:t xml:space="preserve">02: </w:t>
            </w:r>
            <w:r w:rsidRPr="008F20B5">
              <w:rPr>
                <w:rFonts w:ascii="標楷體" w:eastAsia="標楷體" w:hAnsi="標楷體" w:hint="eastAsia"/>
              </w:rPr>
              <w:t>妻</w:t>
            </w:r>
          </w:p>
          <w:p w14:paraId="331CC5BF" w14:textId="77777777" w:rsidR="005A6C2F" w:rsidRDefault="005A6C2F" w:rsidP="005A6C2F">
            <w:pPr>
              <w:rPr>
                <w:rFonts w:ascii="標楷體" w:eastAsia="標楷體" w:hAnsi="標楷體"/>
              </w:rPr>
            </w:pPr>
            <w:r w:rsidRPr="008F20B5">
              <w:rPr>
                <w:rFonts w:ascii="標楷體" w:eastAsia="標楷體" w:hAnsi="標楷體"/>
              </w:rPr>
              <w:t xml:space="preserve">03: </w:t>
            </w:r>
            <w:r w:rsidRPr="008F20B5">
              <w:rPr>
                <w:rFonts w:ascii="標楷體" w:eastAsia="標楷體" w:hAnsi="標楷體" w:hint="eastAsia"/>
              </w:rPr>
              <w:t>父</w:t>
            </w:r>
            <w:r w:rsidRPr="008F20B5">
              <w:rPr>
                <w:rFonts w:ascii="標楷體" w:eastAsia="標楷體" w:hAnsi="標楷體"/>
              </w:rPr>
              <w:t xml:space="preserve">        </w:t>
            </w:r>
          </w:p>
          <w:p w14:paraId="21D0FB1A" w14:textId="3D1D9653" w:rsidR="005A6C2F" w:rsidRPr="008F20B5" w:rsidRDefault="005A6C2F" w:rsidP="005A6C2F">
            <w:pPr>
              <w:rPr>
                <w:rFonts w:ascii="標楷體" w:eastAsia="標楷體" w:hAnsi="標楷體"/>
              </w:rPr>
            </w:pPr>
            <w:r w:rsidRPr="008F20B5">
              <w:rPr>
                <w:rFonts w:ascii="標楷體" w:eastAsia="標楷體" w:hAnsi="標楷體"/>
              </w:rPr>
              <w:t xml:space="preserve">04: </w:t>
            </w:r>
            <w:r w:rsidRPr="008F20B5">
              <w:rPr>
                <w:rFonts w:ascii="標楷體" w:eastAsia="標楷體" w:hAnsi="標楷體" w:hint="eastAsia"/>
              </w:rPr>
              <w:t>母</w:t>
            </w:r>
          </w:p>
          <w:p w14:paraId="77459BFD" w14:textId="77777777" w:rsidR="005A6C2F" w:rsidRDefault="005A6C2F" w:rsidP="005A6C2F">
            <w:pPr>
              <w:rPr>
                <w:rFonts w:ascii="標楷體" w:eastAsia="標楷體" w:hAnsi="標楷體"/>
              </w:rPr>
            </w:pPr>
            <w:r w:rsidRPr="008F20B5">
              <w:rPr>
                <w:rFonts w:ascii="標楷體" w:eastAsia="標楷體" w:hAnsi="標楷體"/>
              </w:rPr>
              <w:t xml:space="preserve">05: </w:t>
            </w:r>
            <w:r w:rsidRPr="008F20B5">
              <w:rPr>
                <w:rFonts w:ascii="標楷體" w:eastAsia="標楷體" w:hAnsi="標楷體" w:hint="eastAsia"/>
              </w:rPr>
              <w:t>子</w:t>
            </w:r>
            <w:r w:rsidRPr="008F20B5">
              <w:rPr>
                <w:rFonts w:ascii="標楷體" w:eastAsia="標楷體" w:hAnsi="標楷體"/>
              </w:rPr>
              <w:t xml:space="preserve">        </w:t>
            </w:r>
          </w:p>
          <w:p w14:paraId="693DCF60" w14:textId="6C4A3E51" w:rsidR="005A6C2F" w:rsidRPr="008F20B5" w:rsidRDefault="005A6C2F" w:rsidP="005A6C2F">
            <w:pPr>
              <w:rPr>
                <w:rFonts w:ascii="標楷體" w:eastAsia="標楷體" w:hAnsi="標楷體"/>
              </w:rPr>
            </w:pPr>
            <w:r w:rsidRPr="008F20B5">
              <w:rPr>
                <w:rFonts w:ascii="標楷體" w:eastAsia="標楷體" w:hAnsi="標楷體"/>
              </w:rPr>
              <w:t xml:space="preserve">06: </w:t>
            </w:r>
            <w:r w:rsidRPr="008F20B5">
              <w:rPr>
                <w:rFonts w:ascii="標楷體" w:eastAsia="標楷體" w:hAnsi="標楷體" w:hint="eastAsia"/>
              </w:rPr>
              <w:t>女</w:t>
            </w:r>
          </w:p>
          <w:p w14:paraId="7F318537" w14:textId="77777777" w:rsidR="005A6C2F" w:rsidRDefault="005A6C2F" w:rsidP="005A6C2F">
            <w:pPr>
              <w:rPr>
                <w:rFonts w:ascii="標楷體" w:eastAsia="標楷體" w:hAnsi="標楷體"/>
              </w:rPr>
            </w:pPr>
            <w:r w:rsidRPr="008F20B5">
              <w:rPr>
                <w:rFonts w:ascii="標楷體" w:eastAsia="標楷體" w:hAnsi="標楷體"/>
              </w:rPr>
              <w:t xml:space="preserve">07: 兄        </w:t>
            </w:r>
          </w:p>
          <w:p w14:paraId="03497D8B" w14:textId="168B75C3" w:rsidR="005A6C2F" w:rsidRPr="008F20B5" w:rsidRDefault="005A6C2F" w:rsidP="005A6C2F">
            <w:pPr>
              <w:rPr>
                <w:rFonts w:ascii="標楷體" w:eastAsia="標楷體" w:hAnsi="標楷體"/>
              </w:rPr>
            </w:pPr>
            <w:r w:rsidRPr="008F20B5">
              <w:rPr>
                <w:rFonts w:ascii="標楷體" w:eastAsia="標楷體" w:hAnsi="標楷體"/>
              </w:rPr>
              <w:t xml:space="preserve">08: </w:t>
            </w:r>
            <w:r w:rsidRPr="008F20B5">
              <w:rPr>
                <w:rFonts w:ascii="標楷體" w:eastAsia="標楷體" w:hAnsi="標楷體" w:hint="eastAsia"/>
              </w:rPr>
              <w:t>弟</w:t>
            </w:r>
          </w:p>
          <w:p w14:paraId="0E167546" w14:textId="77777777" w:rsidR="005A6C2F" w:rsidRDefault="005A6C2F" w:rsidP="005A6C2F">
            <w:pPr>
              <w:rPr>
                <w:rFonts w:ascii="標楷體" w:eastAsia="標楷體" w:hAnsi="標楷體"/>
              </w:rPr>
            </w:pPr>
            <w:r w:rsidRPr="008F20B5">
              <w:rPr>
                <w:rFonts w:ascii="標楷體" w:eastAsia="標楷體" w:hAnsi="標楷體"/>
              </w:rPr>
              <w:t xml:space="preserve">09: </w:t>
            </w:r>
            <w:r w:rsidRPr="008F20B5">
              <w:rPr>
                <w:rFonts w:ascii="標楷體" w:eastAsia="標楷體" w:hAnsi="標楷體" w:hint="eastAsia"/>
              </w:rPr>
              <w:t>姊</w:t>
            </w:r>
            <w:r w:rsidRPr="008F20B5">
              <w:rPr>
                <w:rFonts w:ascii="標楷體" w:eastAsia="標楷體" w:hAnsi="標楷體"/>
              </w:rPr>
              <w:t xml:space="preserve">        </w:t>
            </w:r>
          </w:p>
          <w:p w14:paraId="3561E941" w14:textId="44CD2BCF" w:rsidR="005A6C2F" w:rsidRPr="008F20B5" w:rsidRDefault="005A6C2F" w:rsidP="005A6C2F">
            <w:pPr>
              <w:rPr>
                <w:rFonts w:ascii="標楷體" w:eastAsia="標楷體" w:hAnsi="標楷體"/>
              </w:rPr>
            </w:pPr>
            <w:r w:rsidRPr="008F20B5">
              <w:rPr>
                <w:rFonts w:ascii="標楷體" w:eastAsia="標楷體" w:hAnsi="標楷體"/>
              </w:rPr>
              <w:t>10: 妹</w:t>
            </w:r>
          </w:p>
          <w:p w14:paraId="1BF569CA" w14:textId="77777777" w:rsidR="005A6C2F" w:rsidRDefault="005A6C2F" w:rsidP="005A6C2F">
            <w:pPr>
              <w:rPr>
                <w:rFonts w:ascii="標楷體" w:eastAsia="標楷體" w:hAnsi="標楷體"/>
              </w:rPr>
            </w:pPr>
            <w:r w:rsidRPr="008F20B5">
              <w:rPr>
                <w:rFonts w:ascii="標楷體" w:eastAsia="標楷體" w:hAnsi="標楷體"/>
              </w:rPr>
              <w:lastRenderedPageBreak/>
              <w:t xml:space="preserve">11: </w:t>
            </w:r>
            <w:r w:rsidRPr="008F20B5">
              <w:rPr>
                <w:rFonts w:ascii="標楷體" w:eastAsia="標楷體" w:hAnsi="標楷體" w:hint="eastAsia"/>
              </w:rPr>
              <w:t>姪子</w:t>
            </w:r>
            <w:r w:rsidRPr="008F20B5">
              <w:rPr>
                <w:rFonts w:ascii="標楷體" w:eastAsia="標楷體" w:hAnsi="標楷體"/>
              </w:rPr>
              <w:t xml:space="preserve">      </w:t>
            </w:r>
          </w:p>
          <w:p w14:paraId="083E3F75" w14:textId="40AF30F1" w:rsidR="005A6C2F" w:rsidRPr="008F20B5" w:rsidRDefault="005A6C2F" w:rsidP="005A6C2F">
            <w:pPr>
              <w:rPr>
                <w:rFonts w:ascii="標楷體" w:eastAsia="標楷體" w:hAnsi="標楷體"/>
              </w:rPr>
            </w:pPr>
            <w:r w:rsidRPr="008F20B5">
              <w:rPr>
                <w:rFonts w:ascii="標楷體" w:eastAsia="標楷體" w:hAnsi="標楷體"/>
              </w:rPr>
              <w:t xml:space="preserve">99: </w:t>
            </w:r>
            <w:r w:rsidRPr="008F20B5">
              <w:rPr>
                <w:rFonts w:ascii="標楷體" w:eastAsia="標楷體" w:hAnsi="標楷體" w:hint="eastAsia"/>
              </w:rPr>
              <w:t>其他</w:t>
            </w:r>
          </w:p>
        </w:tc>
      </w:tr>
      <w:tr w:rsidR="005A6C2F" w:rsidRPr="008F20B5" w14:paraId="3FDFCC39" w14:textId="77777777" w:rsidTr="00614F5B">
        <w:trPr>
          <w:trHeight w:val="413"/>
        </w:trPr>
        <w:tc>
          <w:tcPr>
            <w:tcW w:w="240" w:type="pct"/>
          </w:tcPr>
          <w:p w14:paraId="5E52ABE0" w14:textId="56479A19"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13</w:t>
            </w:r>
          </w:p>
        </w:tc>
        <w:tc>
          <w:tcPr>
            <w:tcW w:w="979" w:type="pct"/>
            <w:noWrap/>
          </w:tcPr>
          <w:p w14:paraId="24988E69" w14:textId="13EFA54C"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LiaisonName</w:t>
            </w:r>
          </w:p>
        </w:tc>
        <w:tc>
          <w:tcPr>
            <w:tcW w:w="1869" w:type="pct"/>
            <w:noWrap/>
          </w:tcPr>
          <w:p w14:paraId="0B9C2A6A" w14:textId="77777777" w:rsidR="005A6C2F" w:rsidRPr="004A1C2C" w:rsidRDefault="005A6C2F" w:rsidP="005A6C2F">
            <w:pPr>
              <w:widowControl/>
              <w:rPr>
                <w:rFonts w:ascii="標楷體" w:eastAsia="標楷體" w:hAnsi="標楷體"/>
                <w:color w:val="000000" w:themeColor="text1"/>
                <w:lang w:eastAsia="zh-HK"/>
              </w:rPr>
            </w:pPr>
            <w:r w:rsidRPr="004A1C2C">
              <w:rPr>
                <w:rFonts w:ascii="標楷體" w:eastAsia="標楷體" w:hAnsi="標楷體" w:hint="eastAsia"/>
                <w:color w:val="000000" w:themeColor="text1"/>
              </w:rPr>
              <w:t>聯絡人姓名</w:t>
            </w:r>
          </w:p>
        </w:tc>
        <w:tc>
          <w:tcPr>
            <w:tcW w:w="229" w:type="pct"/>
            <w:noWrap/>
          </w:tcPr>
          <w:p w14:paraId="0113D6F0" w14:textId="77777777"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71297207" w14:textId="6BA523E2"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100</w:t>
            </w:r>
          </w:p>
        </w:tc>
        <w:tc>
          <w:tcPr>
            <w:tcW w:w="221" w:type="pct"/>
          </w:tcPr>
          <w:p w14:paraId="0342BFD9" w14:textId="67AFA0AD" w:rsidR="005A6C2F" w:rsidRPr="008F20B5" w:rsidRDefault="005A6C2F" w:rsidP="00614F5B">
            <w:pPr>
              <w:jc w:val="center"/>
              <w:rPr>
                <w:rFonts w:ascii="標楷體" w:eastAsia="標楷體" w:hAnsi="標楷體"/>
              </w:rPr>
            </w:pPr>
            <w:r>
              <w:rPr>
                <w:rFonts w:ascii="標楷體" w:eastAsia="標楷體" w:hAnsi="標楷體" w:hint="eastAsia"/>
              </w:rPr>
              <w:t>O</w:t>
            </w:r>
          </w:p>
        </w:tc>
        <w:tc>
          <w:tcPr>
            <w:tcW w:w="1181" w:type="pct"/>
          </w:tcPr>
          <w:p w14:paraId="5E086343" w14:textId="6B7BB103" w:rsidR="005A6C2F" w:rsidRPr="008F20B5" w:rsidRDefault="005A6C2F" w:rsidP="005A6C2F">
            <w:pPr>
              <w:rPr>
                <w:rFonts w:ascii="標楷體" w:eastAsia="標楷體" w:hAnsi="標楷體"/>
              </w:rPr>
            </w:pPr>
            <w:r w:rsidRPr="008F20B5">
              <w:rPr>
                <w:rFonts w:ascii="標楷體" w:eastAsia="標楷體" w:hAnsi="標楷體"/>
              </w:rPr>
              <w:t>[電話種類]06:</w:t>
            </w:r>
            <w:r w:rsidRPr="008F20B5">
              <w:rPr>
                <w:rFonts w:ascii="標楷體" w:eastAsia="標楷體" w:hAnsi="標楷體" w:hint="eastAsia"/>
                <w:lang w:eastAsia="zh-HK"/>
              </w:rPr>
              <w:t>催收聯</w:t>
            </w:r>
            <w:r w:rsidRPr="008F20B5">
              <w:rPr>
                <w:rFonts w:ascii="標楷體" w:eastAsia="標楷體" w:hAnsi="標楷體" w:hint="eastAsia"/>
              </w:rPr>
              <w:t>絡</w:t>
            </w:r>
            <w:r w:rsidRPr="008F20B5">
              <w:rPr>
                <w:rFonts w:ascii="標楷體" w:eastAsia="標楷體" w:hAnsi="標楷體" w:hint="eastAsia"/>
                <w:lang w:eastAsia="zh-HK"/>
              </w:rPr>
              <w:t>或</w:t>
            </w:r>
          </w:p>
          <w:p w14:paraId="02D4FC4D" w14:textId="77777777" w:rsidR="005A6C2F" w:rsidRPr="008F20B5" w:rsidRDefault="005A6C2F" w:rsidP="005A6C2F">
            <w:pPr>
              <w:rPr>
                <w:rFonts w:ascii="標楷體" w:eastAsia="標楷體" w:hAnsi="標楷體"/>
              </w:rPr>
            </w:pPr>
            <w:r w:rsidRPr="008F20B5">
              <w:rPr>
                <w:rFonts w:ascii="標楷體" w:eastAsia="標楷體" w:hAnsi="標楷體"/>
              </w:rPr>
              <w:t>09:其他</w:t>
            </w:r>
            <w:r w:rsidRPr="008F20B5">
              <w:rPr>
                <w:rFonts w:ascii="標楷體" w:eastAsia="標楷體" w:hAnsi="標楷體" w:hint="eastAsia"/>
                <w:lang w:eastAsia="zh-HK"/>
              </w:rPr>
              <w:t>時而且</w:t>
            </w:r>
            <w:r w:rsidRPr="008F20B5">
              <w:rPr>
                <w:rFonts w:ascii="標楷體" w:eastAsia="標楷體" w:hAnsi="標楷體"/>
                <w:lang w:eastAsia="zh-HK"/>
              </w:rPr>
              <w:t>[與借</w:t>
            </w:r>
            <w:r w:rsidRPr="008F20B5">
              <w:rPr>
                <w:rFonts w:ascii="標楷體" w:eastAsia="標楷體" w:hAnsi="標楷體" w:hint="eastAsia"/>
              </w:rPr>
              <w:t>款</w:t>
            </w:r>
            <w:r w:rsidRPr="008F20B5">
              <w:rPr>
                <w:rFonts w:ascii="標楷體" w:eastAsia="標楷體" w:hAnsi="標楷體" w:hint="eastAsia"/>
                <w:lang w:eastAsia="zh-HK"/>
              </w:rPr>
              <w:t>人關</w:t>
            </w:r>
            <w:r w:rsidRPr="008F20B5">
              <w:rPr>
                <w:rFonts w:ascii="標楷體" w:eastAsia="標楷體" w:hAnsi="標楷體" w:hint="eastAsia"/>
              </w:rPr>
              <w:t>係</w:t>
            </w:r>
            <w:r w:rsidRPr="008F20B5">
              <w:rPr>
                <w:rFonts w:ascii="標楷體" w:eastAsia="標楷體" w:hAnsi="標楷體"/>
              </w:rPr>
              <w:t>]</w:t>
            </w:r>
            <w:r w:rsidRPr="008F20B5">
              <w:rPr>
                <w:rFonts w:ascii="標楷體" w:eastAsia="標楷體" w:hAnsi="標楷體" w:hint="eastAsia"/>
                <w:lang w:eastAsia="zh-HK"/>
              </w:rPr>
              <w:t>非</w:t>
            </w:r>
            <w:r w:rsidRPr="008F20B5">
              <w:rPr>
                <w:rFonts w:ascii="標楷體" w:eastAsia="標楷體" w:hAnsi="標楷體" w:hint="eastAsia"/>
              </w:rPr>
              <w:t>本人</w:t>
            </w:r>
            <w:r w:rsidRPr="008F20B5">
              <w:rPr>
                <w:rFonts w:ascii="標楷體" w:eastAsia="標楷體" w:hAnsi="標楷體" w:hint="eastAsia"/>
                <w:lang w:eastAsia="zh-HK"/>
              </w:rPr>
              <w:t>時</w:t>
            </w:r>
            <w:r w:rsidRPr="008F20B5">
              <w:rPr>
                <w:rFonts w:ascii="標楷體" w:eastAsia="標楷體" w:hAnsi="標楷體" w:hint="eastAsia"/>
              </w:rPr>
              <w:t>必須輸入</w:t>
            </w:r>
          </w:p>
        </w:tc>
      </w:tr>
      <w:tr w:rsidR="005A6C2F" w:rsidRPr="008F20B5" w14:paraId="76DC6B45" w14:textId="77777777" w:rsidTr="00614F5B">
        <w:trPr>
          <w:trHeight w:val="413"/>
        </w:trPr>
        <w:tc>
          <w:tcPr>
            <w:tcW w:w="240" w:type="pct"/>
          </w:tcPr>
          <w:p w14:paraId="07AA6DAC" w14:textId="395E75AF"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979" w:type="pct"/>
            <w:noWrap/>
          </w:tcPr>
          <w:p w14:paraId="303E0420" w14:textId="77D599A8"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Rmk</w:t>
            </w:r>
          </w:p>
        </w:tc>
        <w:tc>
          <w:tcPr>
            <w:tcW w:w="1869" w:type="pct"/>
            <w:noWrap/>
          </w:tcPr>
          <w:p w14:paraId="563112A5" w14:textId="77777777" w:rsidR="005A6C2F" w:rsidRPr="004A1C2C" w:rsidRDefault="005A6C2F" w:rsidP="005A6C2F">
            <w:pPr>
              <w:widowControl/>
              <w:rPr>
                <w:rFonts w:ascii="標楷體" w:eastAsia="標楷體" w:hAnsi="標楷體"/>
                <w:color w:val="000000" w:themeColor="text1"/>
                <w:lang w:eastAsia="zh-HK"/>
              </w:rPr>
            </w:pPr>
            <w:r w:rsidRPr="004A1C2C">
              <w:rPr>
                <w:rFonts w:ascii="標楷體" w:eastAsia="標楷體" w:hAnsi="標楷體" w:hint="eastAsia"/>
                <w:color w:val="000000" w:themeColor="text1"/>
                <w:lang w:eastAsia="zh-HK"/>
              </w:rPr>
              <w:t>備註</w:t>
            </w:r>
          </w:p>
        </w:tc>
        <w:tc>
          <w:tcPr>
            <w:tcW w:w="229" w:type="pct"/>
            <w:noWrap/>
          </w:tcPr>
          <w:p w14:paraId="33A527AC" w14:textId="77777777"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61EFC241"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rPr>
              <w:t>40</w:t>
            </w:r>
          </w:p>
        </w:tc>
        <w:tc>
          <w:tcPr>
            <w:tcW w:w="221" w:type="pct"/>
          </w:tcPr>
          <w:p w14:paraId="06864B4B" w14:textId="77777777" w:rsidR="005A6C2F" w:rsidRPr="008F20B5" w:rsidRDefault="005A6C2F" w:rsidP="00614F5B">
            <w:pPr>
              <w:jc w:val="center"/>
              <w:rPr>
                <w:rFonts w:ascii="標楷體" w:eastAsia="標楷體" w:hAnsi="標楷體"/>
              </w:rPr>
            </w:pPr>
          </w:p>
        </w:tc>
        <w:tc>
          <w:tcPr>
            <w:tcW w:w="1181" w:type="pct"/>
          </w:tcPr>
          <w:p w14:paraId="45FC3079" w14:textId="32C68FC5" w:rsidR="005A6C2F" w:rsidRPr="008F20B5" w:rsidRDefault="005A6C2F" w:rsidP="005A6C2F">
            <w:pPr>
              <w:rPr>
                <w:rFonts w:ascii="標楷體" w:eastAsia="標楷體" w:hAnsi="標楷體"/>
              </w:rPr>
            </w:pPr>
            <w:r w:rsidRPr="008F20B5">
              <w:rPr>
                <w:rFonts w:ascii="標楷體" w:eastAsia="標楷體" w:hAnsi="標楷體" w:hint="eastAsia"/>
              </w:rPr>
              <w:t>可不輸入</w:t>
            </w:r>
          </w:p>
        </w:tc>
      </w:tr>
      <w:tr w:rsidR="005A6C2F" w:rsidRPr="008F20B5" w14:paraId="3B04A1DB" w14:textId="77777777" w:rsidTr="00614F5B">
        <w:trPr>
          <w:trHeight w:val="413"/>
        </w:trPr>
        <w:tc>
          <w:tcPr>
            <w:tcW w:w="240" w:type="pct"/>
          </w:tcPr>
          <w:p w14:paraId="1E35DEC0" w14:textId="5874AF20"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15</w:t>
            </w:r>
          </w:p>
        </w:tc>
        <w:tc>
          <w:tcPr>
            <w:tcW w:w="979" w:type="pct"/>
            <w:noWrap/>
          </w:tcPr>
          <w:p w14:paraId="13AF3508" w14:textId="0F6F4A73"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Enable</w:t>
            </w:r>
          </w:p>
        </w:tc>
        <w:tc>
          <w:tcPr>
            <w:tcW w:w="1869" w:type="pct"/>
            <w:noWrap/>
          </w:tcPr>
          <w:p w14:paraId="4392401C" w14:textId="77777777" w:rsidR="005A6C2F" w:rsidRPr="004A1C2C" w:rsidRDefault="005A6C2F" w:rsidP="005A6C2F">
            <w:pPr>
              <w:widowControl/>
              <w:rPr>
                <w:rFonts w:ascii="標楷體" w:eastAsia="標楷體" w:hAnsi="標楷體"/>
                <w:color w:val="000000" w:themeColor="text1"/>
                <w:lang w:eastAsia="zh-HK"/>
              </w:rPr>
            </w:pPr>
            <w:r w:rsidRPr="004A1C2C">
              <w:rPr>
                <w:rFonts w:ascii="標楷體" w:eastAsia="標楷體" w:hAnsi="標楷體" w:hint="eastAsia"/>
                <w:color w:val="000000" w:themeColor="text1"/>
                <w:lang w:eastAsia="zh-HK"/>
              </w:rPr>
              <w:t>啟</w:t>
            </w:r>
            <w:r w:rsidRPr="004A1C2C">
              <w:rPr>
                <w:rFonts w:ascii="標楷體" w:eastAsia="標楷體" w:hAnsi="標楷體" w:hint="eastAsia"/>
                <w:color w:val="000000" w:themeColor="text1"/>
              </w:rPr>
              <w:t>用</w:t>
            </w:r>
            <w:r w:rsidRPr="004A1C2C">
              <w:rPr>
                <w:rFonts w:ascii="標楷體" w:eastAsia="標楷體" w:hAnsi="標楷體" w:hint="eastAsia"/>
                <w:color w:val="000000" w:themeColor="text1"/>
                <w:lang w:eastAsia="zh-HK"/>
              </w:rPr>
              <w:t>記號</w:t>
            </w:r>
          </w:p>
        </w:tc>
        <w:tc>
          <w:tcPr>
            <w:tcW w:w="229" w:type="pct"/>
            <w:noWrap/>
          </w:tcPr>
          <w:p w14:paraId="5CB24198" w14:textId="3B87DFDD" w:rsidR="005A6C2F" w:rsidRPr="008F20B5" w:rsidRDefault="005A6C2F" w:rsidP="005A6C2F">
            <w:pPr>
              <w:widowControl/>
              <w:jc w:val="center"/>
              <w:rPr>
                <w:rFonts w:ascii="標楷體" w:eastAsia="標楷體" w:hAnsi="標楷體"/>
              </w:rPr>
            </w:pPr>
            <w:r w:rsidRPr="008F20B5">
              <w:rPr>
                <w:rFonts w:ascii="標楷體" w:eastAsia="標楷體" w:hAnsi="標楷體"/>
              </w:rPr>
              <w:t>X</w:t>
            </w:r>
          </w:p>
        </w:tc>
        <w:tc>
          <w:tcPr>
            <w:tcW w:w="280" w:type="pct"/>
            <w:noWrap/>
          </w:tcPr>
          <w:p w14:paraId="3D8B52BD" w14:textId="77777777"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21" w:type="pct"/>
          </w:tcPr>
          <w:p w14:paraId="3B0B3537" w14:textId="1418FC4B" w:rsidR="005A6C2F" w:rsidRPr="008F20B5" w:rsidRDefault="005A6C2F" w:rsidP="00614F5B">
            <w:pPr>
              <w:jc w:val="center"/>
              <w:rPr>
                <w:rFonts w:ascii="標楷體" w:eastAsia="標楷體" w:hAnsi="標楷體"/>
              </w:rPr>
            </w:pPr>
            <w:r>
              <w:rPr>
                <w:rFonts w:ascii="標楷體" w:eastAsia="標楷體" w:hAnsi="標楷體" w:hint="eastAsia"/>
              </w:rPr>
              <w:t>V</w:t>
            </w:r>
          </w:p>
        </w:tc>
        <w:tc>
          <w:tcPr>
            <w:tcW w:w="1181" w:type="pct"/>
          </w:tcPr>
          <w:p w14:paraId="3A0F57E4" w14:textId="690334BD" w:rsidR="005A6C2F" w:rsidRPr="008F20B5" w:rsidRDefault="005A6C2F" w:rsidP="005A6C2F">
            <w:pPr>
              <w:rPr>
                <w:rFonts w:ascii="標楷體" w:eastAsia="標楷體" w:hAnsi="標楷體"/>
              </w:rPr>
            </w:pPr>
            <w:r w:rsidRPr="008F20B5">
              <w:rPr>
                <w:rFonts w:ascii="標楷體" w:eastAsia="標楷體" w:hAnsi="標楷體"/>
              </w:rPr>
              <w:t xml:space="preserve">Y: </w:t>
            </w:r>
            <w:r w:rsidRPr="008F20B5">
              <w:rPr>
                <w:rFonts w:ascii="標楷體" w:eastAsia="標楷體" w:hAnsi="標楷體" w:hint="eastAsia"/>
              </w:rPr>
              <w:t>啟用</w:t>
            </w:r>
          </w:p>
          <w:p w14:paraId="71148379" w14:textId="5C181EBE" w:rsidR="005A6C2F" w:rsidRPr="008F20B5" w:rsidRDefault="005A6C2F" w:rsidP="005A6C2F">
            <w:pPr>
              <w:rPr>
                <w:rFonts w:ascii="標楷體" w:eastAsia="標楷體" w:hAnsi="標楷體"/>
              </w:rPr>
            </w:pPr>
            <w:r w:rsidRPr="008F20B5">
              <w:rPr>
                <w:rFonts w:ascii="標楷體" w:eastAsia="標楷體" w:hAnsi="標楷體"/>
              </w:rPr>
              <w:t xml:space="preserve">N: </w:t>
            </w:r>
            <w:r w:rsidRPr="008F20B5">
              <w:rPr>
                <w:rFonts w:ascii="標楷體" w:eastAsia="標楷體" w:hAnsi="標楷體" w:hint="eastAsia"/>
              </w:rPr>
              <w:t>停用</w:t>
            </w:r>
          </w:p>
        </w:tc>
      </w:tr>
      <w:tr w:rsidR="005A6C2F" w:rsidRPr="008F20B5" w14:paraId="45A3A416" w14:textId="77777777" w:rsidTr="00614F5B">
        <w:trPr>
          <w:trHeight w:val="413"/>
        </w:trPr>
        <w:tc>
          <w:tcPr>
            <w:tcW w:w="240" w:type="pct"/>
          </w:tcPr>
          <w:p w14:paraId="3BC233CA" w14:textId="246040E2"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16</w:t>
            </w:r>
          </w:p>
        </w:tc>
        <w:tc>
          <w:tcPr>
            <w:tcW w:w="979" w:type="pct"/>
            <w:noWrap/>
          </w:tcPr>
          <w:p w14:paraId="24498F12" w14:textId="1BA5DA1F"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StopReason</w:t>
            </w:r>
          </w:p>
        </w:tc>
        <w:tc>
          <w:tcPr>
            <w:tcW w:w="1869" w:type="pct"/>
            <w:noWrap/>
          </w:tcPr>
          <w:p w14:paraId="35027257" w14:textId="77777777"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停用原因</w:t>
            </w:r>
          </w:p>
        </w:tc>
        <w:tc>
          <w:tcPr>
            <w:tcW w:w="229" w:type="pct"/>
            <w:noWrap/>
          </w:tcPr>
          <w:p w14:paraId="39E9546A" w14:textId="77777777" w:rsidR="005A6C2F" w:rsidRPr="004A1C2C" w:rsidRDefault="005A6C2F" w:rsidP="005A6C2F">
            <w:pPr>
              <w:widowControl/>
              <w:jc w:val="center"/>
              <w:rPr>
                <w:rFonts w:ascii="標楷體" w:eastAsia="標楷體" w:hAnsi="標楷體" w:cs="新細明體"/>
                <w:color w:val="000000"/>
                <w:kern w:val="0"/>
              </w:rPr>
            </w:pPr>
            <w:r w:rsidRPr="004A1C2C">
              <w:rPr>
                <w:rFonts w:ascii="標楷體" w:eastAsia="標楷體" w:hAnsi="標楷體" w:cs="新細明體"/>
                <w:color w:val="000000"/>
                <w:kern w:val="0"/>
              </w:rPr>
              <w:t>X</w:t>
            </w:r>
          </w:p>
        </w:tc>
        <w:tc>
          <w:tcPr>
            <w:tcW w:w="280" w:type="pct"/>
            <w:noWrap/>
          </w:tcPr>
          <w:p w14:paraId="4758340F" w14:textId="77777777" w:rsidR="005A6C2F" w:rsidRPr="008F20B5" w:rsidRDefault="005A6C2F" w:rsidP="005A6C2F">
            <w:pPr>
              <w:widowControl/>
              <w:jc w:val="center"/>
              <w:rPr>
                <w:rFonts w:ascii="標楷體" w:eastAsia="標楷體" w:hAnsi="標楷體" w:cs="新細明體"/>
                <w:color w:val="000000"/>
                <w:kern w:val="0"/>
              </w:rPr>
            </w:pPr>
            <w:r w:rsidRPr="004A1C2C">
              <w:rPr>
                <w:rFonts w:ascii="標楷體" w:eastAsia="標楷體" w:hAnsi="標楷體" w:cs="新細明體"/>
                <w:color w:val="000000"/>
                <w:kern w:val="0"/>
              </w:rPr>
              <w:t>40</w:t>
            </w:r>
          </w:p>
        </w:tc>
        <w:tc>
          <w:tcPr>
            <w:tcW w:w="221" w:type="pct"/>
          </w:tcPr>
          <w:p w14:paraId="3EF9AFCD" w14:textId="5C5EE8EB" w:rsidR="005A6C2F" w:rsidRPr="004A1C2C" w:rsidRDefault="005A6C2F" w:rsidP="00614F5B">
            <w:pPr>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81" w:type="pct"/>
          </w:tcPr>
          <w:p w14:paraId="1DD1FD37" w14:textId="380550CE" w:rsidR="005A6C2F" w:rsidRPr="004A1C2C" w:rsidRDefault="005A6C2F" w:rsidP="005A6C2F">
            <w:pPr>
              <w:rPr>
                <w:rFonts w:ascii="標楷體" w:eastAsia="標楷體" w:hAnsi="標楷體" w:cs="新細明體"/>
                <w:color w:val="000000"/>
                <w:kern w:val="0"/>
              </w:rPr>
            </w:pPr>
            <w:r w:rsidRPr="004A1C2C">
              <w:rPr>
                <w:rFonts w:ascii="標楷體" w:eastAsia="標楷體" w:hAnsi="標楷體" w:cs="新細明體" w:hint="eastAsia"/>
                <w:color w:val="000000"/>
                <w:kern w:val="0"/>
              </w:rPr>
              <w:t>啟用記號</w:t>
            </w:r>
            <w:r w:rsidRPr="008F20B5">
              <w:rPr>
                <w:rFonts w:ascii="標楷體" w:eastAsia="標楷體" w:hAnsi="標楷體" w:cs="新細明體"/>
                <w:color w:val="000000"/>
                <w:kern w:val="0"/>
              </w:rPr>
              <w:t>N</w:t>
            </w:r>
            <w:r w:rsidRPr="004A1C2C">
              <w:rPr>
                <w:rFonts w:ascii="標楷體" w:eastAsia="標楷體" w:hAnsi="標楷體" w:cs="新細明體"/>
                <w:color w:val="000000"/>
                <w:kern w:val="0"/>
              </w:rPr>
              <w:t>:</w:t>
            </w:r>
            <w:r w:rsidRPr="004A1C2C">
              <w:rPr>
                <w:rFonts w:ascii="標楷體" w:eastAsia="標楷體" w:hAnsi="標楷體" w:cs="新細明體" w:hint="eastAsia"/>
                <w:color w:val="000000"/>
                <w:kern w:val="0"/>
              </w:rPr>
              <w:t>停用時必須輸入；</w:t>
            </w:r>
          </w:p>
          <w:p w14:paraId="1BEBF1B0" w14:textId="77777777" w:rsidR="005A6C2F" w:rsidRPr="004A1C2C" w:rsidRDefault="005A6C2F" w:rsidP="005A6C2F">
            <w:pPr>
              <w:rPr>
                <w:rFonts w:ascii="標楷體" w:eastAsia="標楷體" w:hAnsi="標楷體" w:cs="新細明體"/>
                <w:color w:val="000000"/>
                <w:kern w:val="0"/>
              </w:rPr>
            </w:pPr>
            <w:r w:rsidRPr="004A1C2C">
              <w:rPr>
                <w:rFonts w:ascii="標楷體" w:eastAsia="標楷體" w:hAnsi="標楷體" w:cs="新細明體" w:hint="eastAsia"/>
                <w:color w:val="000000"/>
                <w:kern w:val="0"/>
              </w:rPr>
              <w:t>其他啟用記號不輸入。</w:t>
            </w:r>
          </w:p>
        </w:tc>
      </w:tr>
      <w:tr w:rsidR="005A6C2F" w:rsidRPr="008F20B5" w14:paraId="223CA9CD" w14:textId="77777777" w:rsidTr="00614F5B">
        <w:trPr>
          <w:trHeight w:val="413"/>
        </w:trPr>
        <w:tc>
          <w:tcPr>
            <w:tcW w:w="240" w:type="pct"/>
          </w:tcPr>
          <w:p w14:paraId="548E6A56" w14:textId="2390A7C2" w:rsidR="005A6C2F" w:rsidRPr="008F20B5" w:rsidRDefault="005A6C2F" w:rsidP="005A6C2F">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17</w:t>
            </w:r>
          </w:p>
        </w:tc>
        <w:tc>
          <w:tcPr>
            <w:tcW w:w="979" w:type="pct"/>
            <w:noWrap/>
          </w:tcPr>
          <w:p w14:paraId="76924ED0" w14:textId="275CD3BD" w:rsidR="005A6C2F" w:rsidRPr="004A1C2C" w:rsidRDefault="005A6C2F" w:rsidP="005A6C2F">
            <w:pPr>
              <w:widowControl/>
              <w:ind w:leftChars="100" w:left="240"/>
              <w:rPr>
                <w:rFonts w:ascii="標楷體" w:eastAsia="標楷體" w:hAnsi="標楷體"/>
                <w:color w:val="000000" w:themeColor="text1"/>
                <w:kern w:val="0"/>
              </w:rPr>
            </w:pPr>
            <w:r w:rsidRPr="004A1C2C">
              <w:rPr>
                <w:rFonts w:ascii="標楷體" w:eastAsia="標楷體" w:hAnsi="標楷體"/>
                <w:color w:val="000000" w:themeColor="text1"/>
                <w:kern w:val="0"/>
              </w:rPr>
              <w:t>TelNoUKey</w:t>
            </w:r>
          </w:p>
        </w:tc>
        <w:tc>
          <w:tcPr>
            <w:tcW w:w="1869" w:type="pct"/>
            <w:noWrap/>
          </w:tcPr>
          <w:p w14:paraId="65E67F24" w14:textId="649BA167" w:rsidR="005A6C2F" w:rsidRPr="004A1C2C" w:rsidRDefault="005A6C2F" w:rsidP="005A6C2F">
            <w:pPr>
              <w:widowControl/>
              <w:rPr>
                <w:rFonts w:ascii="標楷體" w:eastAsia="標楷體" w:hAnsi="標楷體" w:cs="新細明體"/>
                <w:color w:val="000000" w:themeColor="text1"/>
                <w:kern w:val="0"/>
              </w:rPr>
            </w:pPr>
            <w:r w:rsidRPr="004A1C2C">
              <w:rPr>
                <w:rFonts w:ascii="標楷體" w:eastAsia="標楷體" w:hAnsi="標楷體" w:cs="新細明體" w:hint="eastAsia"/>
                <w:color w:val="000000" w:themeColor="text1"/>
                <w:kern w:val="0"/>
              </w:rPr>
              <w:t>客戶識別碼</w:t>
            </w:r>
          </w:p>
        </w:tc>
        <w:tc>
          <w:tcPr>
            <w:tcW w:w="229" w:type="pct"/>
            <w:noWrap/>
          </w:tcPr>
          <w:p w14:paraId="56A87266" w14:textId="62CBD1D2" w:rsidR="005A6C2F" w:rsidRPr="004A1C2C" w:rsidRDefault="005A6C2F" w:rsidP="005A6C2F">
            <w:pPr>
              <w:widowControl/>
              <w:jc w:val="center"/>
              <w:rPr>
                <w:rFonts w:ascii="標楷體" w:eastAsia="標楷體" w:hAnsi="標楷體" w:cs="新細明體"/>
                <w:color w:val="000000"/>
                <w:kern w:val="0"/>
              </w:rPr>
            </w:pPr>
            <w:r w:rsidRPr="004A1C2C">
              <w:rPr>
                <w:rFonts w:ascii="標楷體" w:eastAsia="標楷體" w:hAnsi="標楷體" w:cs="新細明體"/>
                <w:color w:val="000000"/>
                <w:kern w:val="0"/>
              </w:rPr>
              <w:t>X</w:t>
            </w:r>
          </w:p>
        </w:tc>
        <w:tc>
          <w:tcPr>
            <w:tcW w:w="280" w:type="pct"/>
            <w:noWrap/>
          </w:tcPr>
          <w:p w14:paraId="1739A998" w14:textId="0EA16453" w:rsidR="005A6C2F" w:rsidRPr="004A1C2C" w:rsidRDefault="005A6C2F" w:rsidP="005A6C2F">
            <w:pPr>
              <w:widowControl/>
              <w:jc w:val="center"/>
              <w:rPr>
                <w:rFonts w:ascii="標楷體" w:eastAsia="標楷體" w:hAnsi="標楷體" w:cs="新細明體"/>
                <w:color w:val="000000"/>
                <w:kern w:val="0"/>
              </w:rPr>
            </w:pPr>
            <w:r w:rsidRPr="004A1C2C">
              <w:rPr>
                <w:rFonts w:ascii="標楷體" w:eastAsia="標楷體" w:hAnsi="標楷體" w:cs="新細明體"/>
                <w:color w:val="000000"/>
                <w:kern w:val="0"/>
              </w:rPr>
              <w:t>32</w:t>
            </w:r>
          </w:p>
        </w:tc>
        <w:tc>
          <w:tcPr>
            <w:tcW w:w="221" w:type="pct"/>
          </w:tcPr>
          <w:p w14:paraId="47DC8201" w14:textId="77777777" w:rsidR="005A6C2F" w:rsidRPr="008F20B5" w:rsidRDefault="005A6C2F" w:rsidP="00614F5B">
            <w:pPr>
              <w:jc w:val="center"/>
              <w:rPr>
                <w:rFonts w:ascii="標楷體" w:eastAsia="標楷體" w:hAnsi="標楷體" w:cs="新細明體"/>
                <w:color w:val="000000"/>
                <w:kern w:val="0"/>
              </w:rPr>
            </w:pPr>
          </w:p>
        </w:tc>
        <w:tc>
          <w:tcPr>
            <w:tcW w:w="1181" w:type="pct"/>
          </w:tcPr>
          <w:p w14:paraId="1A2BED56" w14:textId="0BDA1176" w:rsidR="005A6C2F" w:rsidRPr="004A1C2C" w:rsidRDefault="005A6C2F" w:rsidP="005A6C2F">
            <w:pPr>
              <w:rPr>
                <w:rFonts w:ascii="標楷體" w:eastAsia="標楷體" w:hAnsi="標楷體" w:cs="新細明體"/>
                <w:color w:val="000000"/>
                <w:kern w:val="0"/>
              </w:rPr>
            </w:pPr>
            <w:r w:rsidRPr="008F20B5">
              <w:rPr>
                <w:rFonts w:ascii="標楷體" w:eastAsia="標楷體" w:hAnsi="標楷體" w:cs="新細明體" w:hint="eastAsia"/>
                <w:color w:val="000000"/>
                <w:kern w:val="0"/>
              </w:rPr>
              <w:t>新增時放空白</w:t>
            </w:r>
          </w:p>
        </w:tc>
      </w:tr>
    </w:tbl>
    <w:p w14:paraId="6843EFCB" w14:textId="77777777" w:rsidR="00C766BC" w:rsidRPr="008F20B5" w:rsidRDefault="00C766BC">
      <w:pPr>
        <w:widowControl/>
        <w:rPr>
          <w:rFonts w:ascii="標楷體" w:eastAsia="標楷體" w:hAnsi="標楷體"/>
        </w:rPr>
      </w:pPr>
      <w:r w:rsidRPr="008F20B5">
        <w:rPr>
          <w:rFonts w:ascii="標楷體" w:eastAsia="標楷體" w:hAnsi="標楷體"/>
        </w:rPr>
        <w:br w:type="page"/>
      </w:r>
    </w:p>
    <w:p w14:paraId="2D4C06BF" w14:textId="77777777" w:rsidR="009B7240" w:rsidRPr="008F20B5" w:rsidRDefault="009B7240" w:rsidP="00BB1296">
      <w:pPr>
        <w:ind w:leftChars="500" w:left="1200"/>
        <w:rPr>
          <w:rFonts w:ascii="標楷體" w:eastAsia="標楷體" w:hAnsi="標楷體"/>
        </w:rPr>
      </w:pPr>
    </w:p>
    <w:p w14:paraId="0D83E73F" w14:textId="77777777" w:rsidR="00626E43" w:rsidRPr="008F20B5" w:rsidRDefault="00626E43" w:rsidP="00614F5B">
      <w:pPr>
        <w:pStyle w:val="3"/>
        <w:numPr>
          <w:ilvl w:val="2"/>
          <w:numId w:val="63"/>
        </w:numPr>
        <w:spacing w:before="0" w:after="240"/>
        <w:rPr>
          <w:rFonts w:ascii="標楷體" w:hAnsi="標楷體"/>
        </w:rPr>
      </w:pPr>
      <w:bookmarkStart w:id="42" w:name="_L2250保證人資料登錄"/>
      <w:bookmarkEnd w:id="42"/>
      <w:r w:rsidRPr="008F20B5">
        <w:rPr>
          <w:rFonts w:ascii="標楷體" w:hAnsi="標楷體"/>
          <w:b/>
          <w:szCs w:val="32"/>
        </w:rPr>
        <w:t>L2250</w:t>
      </w:r>
      <w:r w:rsidRPr="008F20B5">
        <w:rPr>
          <w:rFonts w:ascii="標楷體" w:hAnsi="標楷體" w:hint="eastAsia"/>
        </w:rPr>
        <w:t>保證人資料登錄</w:t>
      </w:r>
    </w:p>
    <w:p w14:paraId="184B271F" w14:textId="77777777" w:rsidR="00626E43" w:rsidRPr="004A1C2C" w:rsidRDefault="00626E43" w:rsidP="00626E43">
      <w:pPr>
        <w:widowControl/>
        <w:rPr>
          <w:rFonts w:ascii="標楷體" w:eastAsia="標楷體" w:hAnsi="標楷體"/>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4"/>
        <w:gridCol w:w="1464"/>
        <w:gridCol w:w="3943"/>
        <w:gridCol w:w="607"/>
        <w:gridCol w:w="564"/>
        <w:gridCol w:w="564"/>
        <w:gridCol w:w="2590"/>
      </w:tblGrid>
      <w:tr w:rsidR="0036077E" w:rsidRPr="008F20B5" w14:paraId="21A1B314" w14:textId="77777777" w:rsidTr="00614F5B">
        <w:trPr>
          <w:trHeight w:val="350"/>
        </w:trPr>
        <w:tc>
          <w:tcPr>
            <w:tcW w:w="250" w:type="pct"/>
            <w:shd w:val="clear" w:color="auto" w:fill="auto"/>
            <w:hideMark/>
          </w:tcPr>
          <w:p w14:paraId="16288277"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shd w:val="clear" w:color="auto" w:fill="auto"/>
            <w:hideMark/>
          </w:tcPr>
          <w:p w14:paraId="2B21DD88"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shd w:val="clear" w:color="auto" w:fill="auto"/>
            <w:hideMark/>
          </w:tcPr>
          <w:p w14:paraId="4D3C7D20"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0" w:type="pct"/>
            <w:shd w:val="clear" w:color="auto" w:fill="auto"/>
            <w:hideMark/>
          </w:tcPr>
          <w:p w14:paraId="249922D9"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50" w:type="pct"/>
            <w:shd w:val="clear" w:color="auto" w:fill="auto"/>
            <w:hideMark/>
          </w:tcPr>
          <w:p w14:paraId="21DA99BA"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06395643" w14:textId="75FDE4CB"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5A484591" w14:textId="244BAD05"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36077E" w:rsidRPr="008F20B5" w14:paraId="765BC050" w14:textId="77777777" w:rsidTr="00614F5B">
        <w:trPr>
          <w:trHeight w:val="340"/>
        </w:trPr>
        <w:tc>
          <w:tcPr>
            <w:tcW w:w="250" w:type="pct"/>
            <w:shd w:val="clear" w:color="auto" w:fill="auto"/>
          </w:tcPr>
          <w:p w14:paraId="535FD337"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1E36D3B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750" w:type="pct"/>
            <w:shd w:val="clear" w:color="auto" w:fill="auto"/>
          </w:tcPr>
          <w:p w14:paraId="38654BE1"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0" w:type="pct"/>
            <w:shd w:val="clear" w:color="auto" w:fill="auto"/>
          </w:tcPr>
          <w:p w14:paraId="211CD141"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9946E45"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33AED638" w14:textId="4B5B97B8"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7E574E17" w14:textId="60AEF9B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L2250</w:t>
            </w:r>
          </w:p>
        </w:tc>
      </w:tr>
      <w:tr w:rsidR="0036077E" w:rsidRPr="008F20B5" w14:paraId="39B8BE16" w14:textId="77777777" w:rsidTr="00614F5B">
        <w:trPr>
          <w:trHeight w:val="340"/>
        </w:trPr>
        <w:tc>
          <w:tcPr>
            <w:tcW w:w="250" w:type="pct"/>
            <w:shd w:val="clear" w:color="auto" w:fill="auto"/>
          </w:tcPr>
          <w:p w14:paraId="38EDB5EC"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1268F82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FunCd</w:t>
            </w:r>
          </w:p>
        </w:tc>
        <w:tc>
          <w:tcPr>
            <w:tcW w:w="1750" w:type="pct"/>
            <w:shd w:val="clear" w:color="auto" w:fill="auto"/>
          </w:tcPr>
          <w:p w14:paraId="6003B1D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0" w:type="pct"/>
            <w:shd w:val="clear" w:color="auto" w:fill="auto"/>
          </w:tcPr>
          <w:p w14:paraId="08CAC3F4" w14:textId="111DAA9C"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5CC0D41"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6B3DA901" w14:textId="47413084"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6025577E" w14:textId="555CFC08"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w:t>
            </w:r>
          </w:p>
          <w:p w14:paraId="139A77A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w:t>
            </w:r>
          </w:p>
          <w:p w14:paraId="27ED3DA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r w:rsidRPr="008F20B5">
              <w:rPr>
                <w:rFonts w:ascii="標楷體" w:eastAsia="標楷體" w:hAnsi="標楷體" w:cs="新細明體"/>
                <w:color w:val="000000"/>
                <w:kern w:val="0"/>
              </w:rPr>
              <w:t>;</w:t>
            </w:r>
          </w:p>
          <w:p w14:paraId="5363E0E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查詢</w:t>
            </w:r>
          </w:p>
        </w:tc>
      </w:tr>
      <w:tr w:rsidR="0036077E" w:rsidRPr="008F20B5" w14:paraId="1D750350" w14:textId="77777777" w:rsidTr="00614F5B">
        <w:trPr>
          <w:trHeight w:val="340"/>
        </w:trPr>
        <w:tc>
          <w:tcPr>
            <w:tcW w:w="250" w:type="pct"/>
            <w:shd w:val="clear" w:color="auto" w:fill="auto"/>
          </w:tcPr>
          <w:p w14:paraId="7F613199"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4EB8B218"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ApplNo</w:t>
            </w:r>
          </w:p>
        </w:tc>
        <w:tc>
          <w:tcPr>
            <w:tcW w:w="1750" w:type="pct"/>
            <w:shd w:val="clear" w:color="auto" w:fill="auto"/>
            <w:vAlign w:val="center"/>
          </w:tcPr>
          <w:p w14:paraId="1E9511C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核准號碼</w:t>
            </w:r>
          </w:p>
        </w:tc>
        <w:tc>
          <w:tcPr>
            <w:tcW w:w="270" w:type="pct"/>
            <w:shd w:val="clear" w:color="auto" w:fill="auto"/>
            <w:vAlign w:val="center"/>
          </w:tcPr>
          <w:p w14:paraId="57D77E3E" w14:textId="3A26DC98"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tcPr>
          <w:p w14:paraId="0112FBE6"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2E274030" w14:textId="6BFBF18C"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50566532" w14:textId="37896CFF"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i.必須輸入</w:t>
            </w:r>
          </w:p>
        </w:tc>
      </w:tr>
      <w:tr w:rsidR="0036077E" w:rsidRPr="008F20B5" w14:paraId="52939AE9" w14:textId="77777777" w:rsidTr="00614F5B">
        <w:trPr>
          <w:trHeight w:val="340"/>
        </w:trPr>
        <w:tc>
          <w:tcPr>
            <w:tcW w:w="250" w:type="pct"/>
            <w:shd w:val="clear" w:color="auto" w:fill="auto"/>
          </w:tcPr>
          <w:p w14:paraId="2D0CD254"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5FEDB82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CustNo</w:t>
            </w:r>
          </w:p>
        </w:tc>
        <w:tc>
          <w:tcPr>
            <w:tcW w:w="1750" w:type="pct"/>
            <w:shd w:val="clear" w:color="auto" w:fill="auto"/>
            <w:vAlign w:val="center"/>
          </w:tcPr>
          <w:p w14:paraId="3DBFAA7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戶號</w:t>
            </w:r>
          </w:p>
        </w:tc>
        <w:tc>
          <w:tcPr>
            <w:tcW w:w="270" w:type="pct"/>
            <w:shd w:val="clear" w:color="auto" w:fill="auto"/>
            <w:vAlign w:val="center"/>
          </w:tcPr>
          <w:p w14:paraId="7CFC0E7E" w14:textId="7FE9765A"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vAlign w:val="center"/>
          </w:tcPr>
          <w:p w14:paraId="6CC4E17F"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20FD498" w14:textId="22613930" w:rsidR="0036077E" w:rsidRPr="008F20B5" w:rsidRDefault="0036077E" w:rsidP="00614F5B">
            <w:pPr>
              <w:widowControl/>
              <w:jc w:val="center"/>
              <w:rPr>
                <w:rFonts w:ascii="標楷體" w:eastAsia="標楷體" w:hAnsi="標楷體"/>
              </w:rPr>
            </w:pPr>
          </w:p>
        </w:tc>
        <w:tc>
          <w:tcPr>
            <w:tcW w:w="1150" w:type="pct"/>
            <w:shd w:val="clear" w:color="auto" w:fill="auto"/>
          </w:tcPr>
          <w:p w14:paraId="580BAA5D" w14:textId="32D64B34"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rPr>
              <w:t>i.自動顯示不必輸入</w:t>
            </w:r>
          </w:p>
        </w:tc>
      </w:tr>
      <w:tr w:rsidR="0036077E" w:rsidRPr="008F20B5" w14:paraId="56E8179B" w14:textId="77777777" w:rsidTr="00614F5B">
        <w:trPr>
          <w:trHeight w:val="340"/>
        </w:trPr>
        <w:tc>
          <w:tcPr>
            <w:tcW w:w="250" w:type="pct"/>
            <w:shd w:val="clear" w:color="auto" w:fill="auto"/>
          </w:tcPr>
          <w:p w14:paraId="03AAB06B"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463EAF3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FacmNo</w:t>
            </w:r>
          </w:p>
        </w:tc>
        <w:tc>
          <w:tcPr>
            <w:tcW w:w="1750" w:type="pct"/>
            <w:shd w:val="clear" w:color="auto" w:fill="auto"/>
            <w:vAlign w:val="center"/>
          </w:tcPr>
          <w:p w14:paraId="6DD3DF1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額度編號</w:t>
            </w:r>
          </w:p>
        </w:tc>
        <w:tc>
          <w:tcPr>
            <w:tcW w:w="270" w:type="pct"/>
            <w:shd w:val="clear" w:color="auto" w:fill="auto"/>
          </w:tcPr>
          <w:p w14:paraId="74224B98" w14:textId="3A6E514F"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2BB091E"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3</w:t>
            </w:r>
          </w:p>
        </w:tc>
        <w:tc>
          <w:tcPr>
            <w:tcW w:w="250" w:type="pct"/>
          </w:tcPr>
          <w:p w14:paraId="1B64DBC9" w14:textId="2803270F" w:rsidR="0036077E" w:rsidRPr="008F20B5" w:rsidRDefault="0036077E" w:rsidP="00614F5B">
            <w:pPr>
              <w:widowControl/>
              <w:jc w:val="center"/>
              <w:rPr>
                <w:rFonts w:ascii="標楷體" w:eastAsia="標楷體" w:hAnsi="標楷體"/>
              </w:rPr>
            </w:pPr>
          </w:p>
        </w:tc>
        <w:tc>
          <w:tcPr>
            <w:tcW w:w="1150" w:type="pct"/>
            <w:shd w:val="clear" w:color="auto" w:fill="auto"/>
          </w:tcPr>
          <w:p w14:paraId="3C59AA53" w14:textId="145BA8BB"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rPr>
              <w:t>i.自動顯示不必輸入</w:t>
            </w:r>
          </w:p>
        </w:tc>
      </w:tr>
      <w:tr w:rsidR="0036077E" w:rsidRPr="008F20B5" w14:paraId="362A3E53" w14:textId="77777777" w:rsidTr="00614F5B">
        <w:trPr>
          <w:trHeight w:val="340"/>
        </w:trPr>
        <w:tc>
          <w:tcPr>
            <w:tcW w:w="250" w:type="pct"/>
            <w:shd w:val="clear" w:color="auto" w:fill="auto"/>
          </w:tcPr>
          <w:p w14:paraId="20DE6CE7"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10049A5C"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GuaId</w:t>
            </w:r>
          </w:p>
        </w:tc>
        <w:tc>
          <w:tcPr>
            <w:tcW w:w="1750" w:type="pct"/>
            <w:shd w:val="clear" w:color="auto" w:fill="auto"/>
          </w:tcPr>
          <w:p w14:paraId="1BA276F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保證人統編</w:t>
            </w:r>
          </w:p>
        </w:tc>
        <w:tc>
          <w:tcPr>
            <w:tcW w:w="270" w:type="pct"/>
            <w:shd w:val="clear" w:color="auto" w:fill="auto"/>
          </w:tcPr>
          <w:p w14:paraId="42BBB142"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358C19A7"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10</w:t>
            </w:r>
          </w:p>
        </w:tc>
        <w:tc>
          <w:tcPr>
            <w:tcW w:w="250" w:type="pct"/>
          </w:tcPr>
          <w:p w14:paraId="35E386D4" w14:textId="6D3501C9"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5AC0EBFD" w14:textId="07507D4C"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i.必須輸入</w:t>
            </w:r>
          </w:p>
        </w:tc>
      </w:tr>
      <w:tr w:rsidR="0036077E" w:rsidRPr="008F20B5" w14:paraId="1ADC9CC4" w14:textId="77777777" w:rsidTr="00614F5B">
        <w:trPr>
          <w:trHeight w:val="340"/>
        </w:trPr>
        <w:tc>
          <w:tcPr>
            <w:tcW w:w="250" w:type="pct"/>
            <w:shd w:val="clear" w:color="auto" w:fill="auto"/>
          </w:tcPr>
          <w:p w14:paraId="0DA5C1D5"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2B09CD6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RelInd</w:t>
            </w:r>
          </w:p>
        </w:tc>
        <w:tc>
          <w:tcPr>
            <w:tcW w:w="1750" w:type="pct"/>
            <w:shd w:val="clear" w:color="auto" w:fill="auto"/>
          </w:tcPr>
          <w:p w14:paraId="321933F8"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保證人關係</w:t>
            </w:r>
          </w:p>
        </w:tc>
        <w:tc>
          <w:tcPr>
            <w:tcW w:w="270" w:type="pct"/>
            <w:shd w:val="clear" w:color="auto" w:fill="auto"/>
          </w:tcPr>
          <w:p w14:paraId="0BEB853E" w14:textId="35320BDB"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5634E53"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5E2F964E" w14:textId="47CA9927"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2DC0A5D6" w14:textId="74B85206"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i.新增、修改時必須輸入,其他自動顯示不必輸入</w:t>
            </w:r>
          </w:p>
          <w:p w14:paraId="52A6DAD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負責人</w:t>
            </w:r>
          </w:p>
          <w:p w14:paraId="6626F4C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負責人之配偶</w:t>
            </w:r>
          </w:p>
          <w:p w14:paraId="7F893B6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負責人之父母</w:t>
            </w:r>
          </w:p>
          <w:p w14:paraId="4EB7BDD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負責人之子女</w:t>
            </w:r>
          </w:p>
          <w:p w14:paraId="79FAFDE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負責人之兄弟姐妹</w:t>
            </w:r>
          </w:p>
          <w:p w14:paraId="2CEC73F8"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06 </w:t>
            </w:r>
            <w:r w:rsidRPr="008F20B5">
              <w:rPr>
                <w:rFonts w:ascii="標楷體" w:eastAsia="標楷體" w:hAnsi="標楷體" w:cs="新細明體" w:hint="eastAsia"/>
                <w:color w:val="000000"/>
                <w:kern w:val="0"/>
              </w:rPr>
              <w:t>董事</w:t>
            </w:r>
          </w:p>
          <w:p w14:paraId="0629C923"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07 </w:t>
            </w:r>
            <w:r w:rsidRPr="008F20B5">
              <w:rPr>
                <w:rFonts w:ascii="標楷體" w:eastAsia="標楷體" w:hAnsi="標楷體" w:cs="新細明體" w:hint="eastAsia"/>
                <w:color w:val="000000"/>
                <w:kern w:val="0"/>
              </w:rPr>
              <w:t>董事之配偶</w:t>
            </w:r>
          </w:p>
          <w:p w14:paraId="0C16079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08董事之父母</w:t>
            </w:r>
          </w:p>
          <w:p w14:paraId="442E682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09董事之子女</w:t>
            </w:r>
          </w:p>
          <w:p w14:paraId="435E6567"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10董事之兄弟姐妹</w:t>
            </w:r>
          </w:p>
          <w:p w14:paraId="1764F3F7"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股東</w:t>
            </w:r>
          </w:p>
          <w:p w14:paraId="16F0128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股東之配偶</w:t>
            </w:r>
          </w:p>
          <w:p w14:paraId="130305E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股東之父母</w:t>
            </w:r>
          </w:p>
          <w:p w14:paraId="76055DD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14 </w:t>
            </w:r>
            <w:r w:rsidRPr="008F20B5">
              <w:rPr>
                <w:rFonts w:ascii="標楷體" w:eastAsia="標楷體" w:hAnsi="標楷體" w:cs="新細明體" w:hint="eastAsia"/>
                <w:color w:val="000000"/>
                <w:kern w:val="0"/>
              </w:rPr>
              <w:t>股東之子女</w:t>
            </w:r>
          </w:p>
          <w:p w14:paraId="46EE819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15 </w:t>
            </w:r>
            <w:r w:rsidRPr="008F20B5">
              <w:rPr>
                <w:rFonts w:ascii="標楷體" w:eastAsia="標楷體" w:hAnsi="標楷體" w:cs="新細明體" w:hint="eastAsia"/>
                <w:color w:val="000000"/>
                <w:kern w:val="0"/>
              </w:rPr>
              <w:t>股東之兄弟姐妹</w:t>
            </w:r>
          </w:p>
          <w:p w14:paraId="46EE280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16 </w:t>
            </w:r>
            <w:r w:rsidRPr="008F20B5">
              <w:rPr>
                <w:rFonts w:ascii="標楷體" w:eastAsia="標楷體" w:hAnsi="標楷體" w:cs="新細明體" w:hint="eastAsia"/>
                <w:color w:val="000000"/>
                <w:kern w:val="0"/>
              </w:rPr>
              <w:t>總經理</w:t>
            </w:r>
          </w:p>
          <w:p w14:paraId="3982EB9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17 </w:t>
            </w:r>
            <w:r w:rsidRPr="008F20B5">
              <w:rPr>
                <w:rFonts w:ascii="標楷體" w:eastAsia="標楷體" w:hAnsi="標楷體" w:cs="新細明體" w:hint="eastAsia"/>
                <w:color w:val="000000"/>
                <w:kern w:val="0"/>
              </w:rPr>
              <w:t>總經理之配偶</w:t>
            </w:r>
          </w:p>
          <w:p w14:paraId="6E94BF2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18 </w:t>
            </w:r>
            <w:r w:rsidRPr="008F20B5">
              <w:rPr>
                <w:rFonts w:ascii="標楷體" w:eastAsia="標楷體" w:hAnsi="標楷體" w:cs="新細明體" w:hint="eastAsia"/>
                <w:color w:val="000000"/>
                <w:kern w:val="0"/>
              </w:rPr>
              <w:t>總經理之父母</w:t>
            </w:r>
          </w:p>
          <w:p w14:paraId="5B76C11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19 </w:t>
            </w:r>
            <w:r w:rsidRPr="008F20B5">
              <w:rPr>
                <w:rFonts w:ascii="標楷體" w:eastAsia="標楷體" w:hAnsi="標楷體" w:cs="新細明體" w:hint="eastAsia"/>
                <w:color w:val="000000"/>
                <w:kern w:val="0"/>
              </w:rPr>
              <w:t>總經理之子女</w:t>
            </w:r>
          </w:p>
          <w:p w14:paraId="75DB765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20 </w:t>
            </w:r>
            <w:r w:rsidRPr="008F20B5">
              <w:rPr>
                <w:rFonts w:ascii="標楷體" w:eastAsia="標楷體" w:hAnsi="標楷體" w:cs="新細明體" w:hint="eastAsia"/>
                <w:color w:val="000000"/>
                <w:kern w:val="0"/>
              </w:rPr>
              <w:t>總經理之兄弟姐妹</w:t>
            </w:r>
          </w:p>
          <w:p w14:paraId="7F57A44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21 </w:t>
            </w:r>
            <w:r w:rsidRPr="008F20B5">
              <w:rPr>
                <w:rFonts w:ascii="標楷體" w:eastAsia="標楷體" w:hAnsi="標楷體" w:cs="新細明體" w:hint="eastAsia"/>
                <w:color w:val="000000"/>
                <w:kern w:val="0"/>
              </w:rPr>
              <w:t>其他經理人或員工</w:t>
            </w:r>
          </w:p>
          <w:p w14:paraId="6046D68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 xml:space="preserve">22 </w:t>
            </w:r>
            <w:r w:rsidRPr="008F20B5">
              <w:rPr>
                <w:rFonts w:ascii="標楷體" w:eastAsia="標楷體" w:hAnsi="標楷體" w:cs="新細明體" w:hint="eastAsia"/>
                <w:color w:val="000000"/>
                <w:kern w:val="0"/>
              </w:rPr>
              <w:t>其他經理人或員工之配偶</w:t>
            </w:r>
          </w:p>
          <w:p w14:paraId="18A171BC"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23 </w:t>
            </w:r>
            <w:r w:rsidRPr="008F20B5">
              <w:rPr>
                <w:rFonts w:ascii="標楷體" w:eastAsia="標楷體" w:hAnsi="標楷體" w:cs="新細明體" w:hint="eastAsia"/>
                <w:color w:val="000000"/>
                <w:kern w:val="0"/>
              </w:rPr>
              <w:t>其他經理人或員工之父母</w:t>
            </w:r>
          </w:p>
          <w:p w14:paraId="0494E79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24 </w:t>
            </w:r>
            <w:r w:rsidRPr="008F20B5">
              <w:rPr>
                <w:rFonts w:ascii="標楷體" w:eastAsia="標楷體" w:hAnsi="標楷體" w:cs="新細明體" w:hint="eastAsia"/>
                <w:color w:val="000000"/>
                <w:kern w:val="0"/>
              </w:rPr>
              <w:t>其他經理人或員工之子女</w:t>
            </w:r>
          </w:p>
          <w:p w14:paraId="5F85E28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25 </w:t>
            </w:r>
            <w:r w:rsidRPr="008F20B5">
              <w:rPr>
                <w:rFonts w:ascii="標楷體" w:eastAsia="標楷體" w:hAnsi="標楷體" w:cs="新細明體" w:hint="eastAsia"/>
                <w:color w:val="000000"/>
                <w:kern w:val="0"/>
              </w:rPr>
              <w:t>其他經理人或員工之兄弟姐妹</w:t>
            </w:r>
          </w:p>
          <w:p w14:paraId="2E5017E1"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26 </w:t>
            </w:r>
            <w:r w:rsidRPr="008F20B5">
              <w:rPr>
                <w:rFonts w:ascii="標楷體" w:eastAsia="標楷體" w:hAnsi="標楷體" w:cs="新細明體" w:hint="eastAsia"/>
                <w:color w:val="000000"/>
                <w:kern w:val="0"/>
              </w:rPr>
              <w:t>關係企業</w:t>
            </w:r>
          </w:p>
          <w:p w14:paraId="51B0ED7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27 </w:t>
            </w:r>
            <w:r w:rsidRPr="008F20B5">
              <w:rPr>
                <w:rFonts w:ascii="標楷體" w:eastAsia="標楷體" w:hAnsi="標楷體" w:cs="新細明體" w:hint="eastAsia"/>
                <w:color w:val="000000"/>
                <w:kern w:val="0"/>
              </w:rPr>
              <w:t>擔任負責人之企業</w:t>
            </w:r>
          </w:p>
          <w:p w14:paraId="0B9339E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28 </w:t>
            </w:r>
            <w:r w:rsidRPr="008F20B5">
              <w:rPr>
                <w:rFonts w:ascii="標楷體" w:eastAsia="標楷體" w:hAnsi="標楷體" w:cs="新細明體" w:hint="eastAsia"/>
                <w:color w:val="000000"/>
                <w:kern w:val="0"/>
              </w:rPr>
              <w:t>配偶</w:t>
            </w:r>
          </w:p>
          <w:p w14:paraId="2A2087C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29 </w:t>
            </w:r>
            <w:r w:rsidRPr="008F20B5">
              <w:rPr>
                <w:rFonts w:ascii="標楷體" w:eastAsia="標楷體" w:hAnsi="標楷體" w:cs="新細明體" w:hint="eastAsia"/>
                <w:color w:val="000000"/>
                <w:kern w:val="0"/>
              </w:rPr>
              <w:t>父母</w:t>
            </w:r>
          </w:p>
          <w:p w14:paraId="3D053CE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30 </w:t>
            </w:r>
            <w:r w:rsidRPr="008F20B5">
              <w:rPr>
                <w:rFonts w:ascii="標楷體" w:eastAsia="標楷體" w:hAnsi="標楷體" w:cs="新細明體" w:hint="eastAsia"/>
                <w:color w:val="000000"/>
                <w:kern w:val="0"/>
              </w:rPr>
              <w:t>子女</w:t>
            </w:r>
          </w:p>
          <w:p w14:paraId="0CFF17F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31 </w:t>
            </w:r>
            <w:r w:rsidRPr="008F20B5">
              <w:rPr>
                <w:rFonts w:ascii="標楷體" w:eastAsia="標楷體" w:hAnsi="標楷體" w:cs="新細明體" w:hint="eastAsia"/>
                <w:color w:val="000000"/>
                <w:kern w:val="0"/>
              </w:rPr>
              <w:t>兄弟姐妹</w:t>
            </w:r>
          </w:p>
          <w:p w14:paraId="3146CCE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32 </w:t>
            </w:r>
            <w:r w:rsidRPr="008F20B5">
              <w:rPr>
                <w:rFonts w:ascii="標楷體" w:eastAsia="標楷體" w:hAnsi="標楷體" w:cs="新細明體" w:hint="eastAsia"/>
                <w:color w:val="000000"/>
                <w:kern w:val="0"/>
              </w:rPr>
              <w:t>祖父母</w:t>
            </w:r>
          </w:p>
          <w:p w14:paraId="042F648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33 </w:t>
            </w:r>
            <w:r w:rsidRPr="008F20B5">
              <w:rPr>
                <w:rFonts w:ascii="標楷體" w:eastAsia="標楷體" w:hAnsi="標楷體" w:cs="新細明體" w:hint="eastAsia"/>
                <w:color w:val="000000"/>
                <w:kern w:val="0"/>
              </w:rPr>
              <w:t>外祖父母</w:t>
            </w:r>
          </w:p>
          <w:p w14:paraId="29315CA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34 </w:t>
            </w:r>
            <w:r w:rsidRPr="008F20B5">
              <w:rPr>
                <w:rFonts w:ascii="標楷體" w:eastAsia="標楷體" w:hAnsi="標楷體" w:cs="新細明體" w:hint="eastAsia"/>
                <w:color w:val="000000"/>
                <w:kern w:val="0"/>
              </w:rPr>
              <w:t>孫子女</w:t>
            </w:r>
          </w:p>
          <w:p w14:paraId="65BB3313"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35 </w:t>
            </w:r>
            <w:r w:rsidRPr="008F20B5">
              <w:rPr>
                <w:rFonts w:ascii="標楷體" w:eastAsia="標楷體" w:hAnsi="標楷體" w:cs="新細明體" w:hint="eastAsia"/>
                <w:color w:val="000000"/>
                <w:kern w:val="0"/>
              </w:rPr>
              <w:t>外孫子女</w:t>
            </w:r>
          </w:p>
          <w:p w14:paraId="59A34EA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36 </w:t>
            </w:r>
            <w:r w:rsidRPr="008F20B5">
              <w:rPr>
                <w:rFonts w:ascii="標楷體" w:eastAsia="標楷體" w:hAnsi="標楷體" w:cs="新細明體" w:hint="eastAsia"/>
                <w:color w:val="000000"/>
                <w:kern w:val="0"/>
              </w:rPr>
              <w:t>配偶之父母</w:t>
            </w:r>
          </w:p>
          <w:p w14:paraId="690CFB9C"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37 </w:t>
            </w:r>
            <w:r w:rsidRPr="008F20B5">
              <w:rPr>
                <w:rFonts w:ascii="標楷體" w:eastAsia="標楷體" w:hAnsi="標楷體" w:cs="新細明體" w:hint="eastAsia"/>
                <w:color w:val="000000"/>
                <w:kern w:val="0"/>
              </w:rPr>
              <w:t>配偶之兄弟姊妹</w:t>
            </w:r>
          </w:p>
          <w:p w14:paraId="321D908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38 </w:t>
            </w:r>
            <w:r w:rsidRPr="008F20B5">
              <w:rPr>
                <w:rFonts w:ascii="標楷體" w:eastAsia="標楷體" w:hAnsi="標楷體" w:cs="新細明體" w:hint="eastAsia"/>
                <w:color w:val="000000"/>
                <w:kern w:val="0"/>
              </w:rPr>
              <w:t>其他親屬</w:t>
            </w:r>
          </w:p>
          <w:p w14:paraId="333F34E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39 </w:t>
            </w:r>
            <w:r w:rsidRPr="008F20B5">
              <w:rPr>
                <w:rFonts w:ascii="標楷體" w:eastAsia="標楷體" w:hAnsi="標楷體" w:cs="新細明體" w:hint="eastAsia"/>
                <w:color w:val="000000"/>
                <w:kern w:val="0"/>
              </w:rPr>
              <w:t>其他非親屬自然人</w:t>
            </w:r>
          </w:p>
        </w:tc>
      </w:tr>
      <w:tr w:rsidR="0036077E" w:rsidRPr="008F20B5" w14:paraId="68230EC4" w14:textId="77777777" w:rsidTr="00614F5B">
        <w:trPr>
          <w:trHeight w:val="340"/>
        </w:trPr>
        <w:tc>
          <w:tcPr>
            <w:tcW w:w="250" w:type="pct"/>
            <w:shd w:val="clear" w:color="auto" w:fill="auto"/>
          </w:tcPr>
          <w:p w14:paraId="1C76DCCD"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170176E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GuaAmt</w:t>
            </w:r>
          </w:p>
        </w:tc>
        <w:tc>
          <w:tcPr>
            <w:tcW w:w="1750" w:type="pct"/>
            <w:shd w:val="clear" w:color="auto" w:fill="auto"/>
          </w:tcPr>
          <w:p w14:paraId="2E3B018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保證金額</w:t>
            </w:r>
          </w:p>
        </w:tc>
        <w:tc>
          <w:tcPr>
            <w:tcW w:w="270" w:type="pct"/>
            <w:shd w:val="clear" w:color="auto" w:fill="auto"/>
          </w:tcPr>
          <w:p w14:paraId="28B6D683" w14:textId="75124157" w:rsidR="0036077E" w:rsidRPr="008F20B5" w:rsidRDefault="0036077E" w:rsidP="00626E43">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tcPr>
          <w:p w14:paraId="09502F18"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19E751BE" w14:textId="0AFCBA4A" w:rsidR="0036077E" w:rsidRPr="008F20B5" w:rsidDel="004444BD"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6C6D748C" w14:textId="5861A30F"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p w14:paraId="642B547A" w14:textId="6ED13F11"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i.修改保證金額,</w:t>
            </w:r>
            <w:r w:rsidRPr="008F20B5">
              <w:rPr>
                <w:rFonts w:ascii="標楷體" w:eastAsia="標楷體" w:hAnsi="標楷體" w:cs="新細明體" w:hint="eastAsia"/>
                <w:color w:val="000000"/>
                <w:kern w:val="0"/>
              </w:rPr>
              <w:t>須過主管卡</w:t>
            </w:r>
          </w:p>
          <w:p w14:paraId="6D54C554" w14:textId="34B96B6A"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ii.</w:t>
            </w:r>
            <w:r w:rsidR="0057730F" w:rsidRPr="008F20B5">
              <w:rPr>
                <w:rFonts w:ascii="標楷體" w:eastAsia="標楷體" w:hAnsi="標楷體" w:cs="新細明體"/>
                <w:color w:val="000000"/>
                <w:kern w:val="0"/>
              </w:rPr>
              <w:t xml:space="preserve"> 新增時自動顯示、</w:t>
            </w:r>
            <w:r w:rsidRPr="008F20B5">
              <w:rPr>
                <w:rFonts w:ascii="標楷體" w:eastAsia="標楷體" w:hAnsi="標楷體" w:cs="新細明體"/>
                <w:color w:val="000000"/>
                <w:kern w:val="0"/>
              </w:rPr>
              <w:t>修改時必須輸入,其他自動顯示不必輸入</w:t>
            </w:r>
          </w:p>
        </w:tc>
      </w:tr>
      <w:tr w:rsidR="0036077E" w:rsidRPr="008F20B5" w14:paraId="4B24CC90" w14:textId="77777777" w:rsidTr="00614F5B">
        <w:trPr>
          <w:trHeight w:val="340"/>
        </w:trPr>
        <w:tc>
          <w:tcPr>
            <w:tcW w:w="250" w:type="pct"/>
            <w:shd w:val="clear" w:color="auto" w:fill="auto"/>
          </w:tcPr>
          <w:p w14:paraId="23FA5ABC"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5677967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GuaType</w:t>
            </w:r>
          </w:p>
        </w:tc>
        <w:tc>
          <w:tcPr>
            <w:tcW w:w="1750" w:type="pct"/>
            <w:shd w:val="clear" w:color="auto" w:fill="auto"/>
          </w:tcPr>
          <w:p w14:paraId="44D5427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保證類別</w:t>
            </w:r>
          </w:p>
        </w:tc>
        <w:tc>
          <w:tcPr>
            <w:tcW w:w="270" w:type="pct"/>
            <w:shd w:val="clear" w:color="auto" w:fill="auto"/>
          </w:tcPr>
          <w:p w14:paraId="44633E72" w14:textId="2D090208"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2E5F813E"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23224880" w14:textId="6425E733"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20EDFB98" w14:textId="5A37A0D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i.新增、修改時必須輸入,其他自動顯示不必輸入</w:t>
            </w:r>
          </w:p>
          <w:p w14:paraId="64D9C86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連帶保證人</w:t>
            </w:r>
          </w:p>
          <w:p w14:paraId="11EA6E51"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02:</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擔保品保證人兼連帶保證人</w:t>
            </w:r>
          </w:p>
          <w:p w14:paraId="6996CACD"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03:</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一般保證人</w:t>
            </w:r>
          </w:p>
          <w:p w14:paraId="58EF0F36"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04:</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擔保品提供人兼一般保證人</w:t>
            </w:r>
          </w:p>
          <w:p w14:paraId="6627644E"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05:</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擔保品提供人</w:t>
            </w:r>
          </w:p>
          <w:p w14:paraId="103FEE7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06:</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共同借款人</w:t>
            </w:r>
          </w:p>
          <w:p w14:paraId="7FAAF9F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lastRenderedPageBreak/>
              <w:t>07:</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共同發票人</w:t>
            </w:r>
          </w:p>
          <w:p w14:paraId="5D43F97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08:</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票據債務人</w:t>
            </w:r>
          </w:p>
          <w:p w14:paraId="13C6B6A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09:</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連帶借款人</w:t>
            </w:r>
          </w:p>
          <w:p w14:paraId="49591B4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10:</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連帶債務人</w:t>
            </w:r>
          </w:p>
          <w:p w14:paraId="7A773B24"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11:</w:t>
            </w:r>
            <w:r w:rsidRPr="008F20B5">
              <w:rPr>
                <w:rFonts w:ascii="標楷體" w:eastAsia="標楷體" w:hAnsi="標楷體" w:cs="新細明體"/>
                <w:color w:val="000000"/>
                <w:kern w:val="0"/>
              </w:rPr>
              <w:tab/>
            </w:r>
            <w:r w:rsidRPr="008F20B5">
              <w:rPr>
                <w:rFonts w:ascii="標楷體" w:eastAsia="標楷體" w:hAnsi="標楷體" w:cs="新細明體" w:hint="eastAsia"/>
                <w:color w:val="000000"/>
                <w:kern w:val="0"/>
              </w:rPr>
              <w:t>擔保品提供人兼連帶債務人</w:t>
            </w:r>
          </w:p>
        </w:tc>
      </w:tr>
      <w:tr w:rsidR="0036077E" w:rsidRPr="008F20B5" w14:paraId="5D758C6F" w14:textId="77777777" w:rsidTr="00614F5B">
        <w:trPr>
          <w:trHeight w:val="340"/>
        </w:trPr>
        <w:tc>
          <w:tcPr>
            <w:tcW w:w="250" w:type="pct"/>
            <w:shd w:val="clear" w:color="auto" w:fill="auto"/>
          </w:tcPr>
          <w:p w14:paraId="5DC88D26"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71DBC6A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GuaDt</w:t>
            </w:r>
          </w:p>
        </w:tc>
        <w:tc>
          <w:tcPr>
            <w:tcW w:w="1750" w:type="pct"/>
            <w:shd w:val="clear" w:color="auto" w:fill="auto"/>
          </w:tcPr>
          <w:p w14:paraId="17615C2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對保日期</w:t>
            </w:r>
          </w:p>
        </w:tc>
        <w:tc>
          <w:tcPr>
            <w:tcW w:w="270" w:type="pct"/>
            <w:shd w:val="clear" w:color="auto" w:fill="auto"/>
          </w:tcPr>
          <w:p w14:paraId="0D17EE8D" w14:textId="4D9FAF71"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tcPr>
          <w:p w14:paraId="6A27502A"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0E5EEF8" w14:textId="47D396E1" w:rsidR="0036077E" w:rsidRPr="008F20B5" w:rsidRDefault="0036077E" w:rsidP="00614F5B">
            <w:pPr>
              <w:widowControl/>
              <w:jc w:val="center"/>
              <w:rPr>
                <w:rFonts w:ascii="標楷體" w:eastAsia="標楷體" w:hAnsi="標楷體" w:cs="新細明體"/>
                <w:kern w:val="0"/>
              </w:rPr>
            </w:pPr>
            <w:r>
              <w:rPr>
                <w:rFonts w:ascii="標楷體" w:eastAsia="標楷體" w:hAnsi="標楷體" w:cs="新細明體" w:hint="eastAsia"/>
                <w:kern w:val="0"/>
              </w:rPr>
              <w:t>V</w:t>
            </w:r>
          </w:p>
        </w:tc>
        <w:tc>
          <w:tcPr>
            <w:tcW w:w="1150" w:type="pct"/>
            <w:shd w:val="clear" w:color="auto" w:fill="auto"/>
            <w:vAlign w:val="center"/>
          </w:tcPr>
          <w:p w14:paraId="4C028104" w14:textId="75441BA8"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kern w:val="0"/>
              </w:rPr>
              <w:t>yyymmdd</w:t>
            </w:r>
          </w:p>
          <w:p w14:paraId="013B5D43" w14:textId="097797AD"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i.新增、修改時必須輸入,其他自動顯示不必輸入</w:t>
            </w:r>
          </w:p>
        </w:tc>
      </w:tr>
      <w:tr w:rsidR="0036077E" w:rsidRPr="008F20B5" w14:paraId="30129053" w14:textId="77777777" w:rsidTr="00614F5B">
        <w:trPr>
          <w:trHeight w:val="340"/>
        </w:trPr>
        <w:tc>
          <w:tcPr>
            <w:tcW w:w="250" w:type="pct"/>
            <w:shd w:val="clear" w:color="auto" w:fill="auto"/>
          </w:tcPr>
          <w:p w14:paraId="019967E7"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7533C53B"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StatCd</w:t>
            </w:r>
          </w:p>
        </w:tc>
        <w:tc>
          <w:tcPr>
            <w:tcW w:w="1750" w:type="pct"/>
            <w:shd w:val="clear" w:color="auto" w:fill="auto"/>
          </w:tcPr>
          <w:p w14:paraId="5E22711A"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保證狀況碼</w:t>
            </w:r>
          </w:p>
        </w:tc>
        <w:tc>
          <w:tcPr>
            <w:tcW w:w="270" w:type="pct"/>
            <w:shd w:val="clear" w:color="auto" w:fill="auto"/>
          </w:tcPr>
          <w:p w14:paraId="6A59E3CF" w14:textId="021A6748"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15857596"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43BA6D14" w14:textId="63A82F75"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vAlign w:val="center"/>
          </w:tcPr>
          <w:p w14:paraId="3BFCB8DC" w14:textId="200D9283"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i.新增、修改時必須輸入,其他自動顯示不必輸入</w:t>
            </w:r>
          </w:p>
          <w:p w14:paraId="694CA0B1"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 </w:t>
            </w:r>
            <w:r w:rsidRPr="008F20B5">
              <w:rPr>
                <w:rFonts w:ascii="標楷體" w:eastAsia="標楷體" w:hAnsi="標楷體" w:cs="新細明體" w:hint="eastAsia"/>
                <w:color w:val="000000"/>
                <w:kern w:val="0"/>
              </w:rPr>
              <w:t>解除</w:t>
            </w:r>
          </w:p>
          <w:p w14:paraId="3BBD9F2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設定</w:t>
            </w:r>
          </w:p>
          <w:p w14:paraId="748FC135"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全部解除</w:t>
            </w:r>
          </w:p>
          <w:p w14:paraId="49F3FBE0"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向後解除</w:t>
            </w:r>
          </w:p>
        </w:tc>
      </w:tr>
      <w:tr w:rsidR="0036077E" w:rsidRPr="008F20B5" w14:paraId="6EA45F6D" w14:textId="77777777" w:rsidTr="00614F5B">
        <w:trPr>
          <w:trHeight w:val="340"/>
        </w:trPr>
        <w:tc>
          <w:tcPr>
            <w:tcW w:w="250" w:type="pct"/>
            <w:shd w:val="clear" w:color="auto" w:fill="auto"/>
          </w:tcPr>
          <w:p w14:paraId="533792B9" w14:textId="77777777" w:rsidR="0036077E" w:rsidRPr="008F20B5" w:rsidRDefault="0036077E" w:rsidP="00626E43">
            <w:pPr>
              <w:pStyle w:val="af9"/>
              <w:widowControl/>
              <w:numPr>
                <w:ilvl w:val="0"/>
                <w:numId w:val="37"/>
              </w:numPr>
              <w:spacing w:after="48"/>
              <w:ind w:leftChars="0"/>
              <w:jc w:val="center"/>
              <w:rPr>
                <w:rFonts w:ascii="標楷體" w:eastAsia="標楷體" w:hAnsi="標楷體" w:cs="新細明體"/>
                <w:color w:val="000000"/>
                <w:kern w:val="0"/>
              </w:rPr>
            </w:pPr>
          </w:p>
        </w:tc>
        <w:tc>
          <w:tcPr>
            <w:tcW w:w="650" w:type="pct"/>
            <w:shd w:val="clear" w:color="auto" w:fill="auto"/>
          </w:tcPr>
          <w:p w14:paraId="1604A37E" w14:textId="77777777" w:rsidR="0036077E" w:rsidRPr="008F20B5" w:rsidRDefault="0036077E" w:rsidP="00626E43">
            <w:pPr>
              <w:widowControl/>
              <w:rPr>
                <w:rFonts w:ascii="標楷體" w:eastAsia="標楷體" w:hAnsi="標楷體"/>
              </w:rPr>
            </w:pPr>
            <w:r w:rsidRPr="008F20B5">
              <w:rPr>
                <w:rFonts w:ascii="標楷體" w:eastAsia="標楷體" w:hAnsi="標楷體" w:cs="新細明體"/>
                <w:color w:val="000000"/>
                <w:kern w:val="0"/>
              </w:rPr>
              <w:t>CancelDt</w:t>
            </w:r>
          </w:p>
        </w:tc>
        <w:tc>
          <w:tcPr>
            <w:tcW w:w="1750" w:type="pct"/>
            <w:shd w:val="clear" w:color="auto" w:fill="auto"/>
          </w:tcPr>
          <w:p w14:paraId="4B00DBE9"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解除日期</w:t>
            </w:r>
          </w:p>
        </w:tc>
        <w:tc>
          <w:tcPr>
            <w:tcW w:w="270" w:type="pct"/>
            <w:shd w:val="clear" w:color="auto" w:fill="auto"/>
          </w:tcPr>
          <w:p w14:paraId="7B0149E4" w14:textId="49F8F7D8"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9</w:t>
            </w:r>
          </w:p>
        </w:tc>
        <w:tc>
          <w:tcPr>
            <w:tcW w:w="250" w:type="pct"/>
            <w:shd w:val="clear" w:color="auto" w:fill="auto"/>
          </w:tcPr>
          <w:p w14:paraId="7B7C9E45" w14:textId="77777777" w:rsidR="0036077E" w:rsidRPr="008F20B5" w:rsidRDefault="0036077E" w:rsidP="00626E43">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6B7717C6" w14:textId="482BEF37" w:rsidR="0036077E" w:rsidRPr="008F20B5" w:rsidRDefault="0036077E" w:rsidP="00614F5B">
            <w:pPr>
              <w:widowControl/>
              <w:jc w:val="center"/>
              <w:rPr>
                <w:rFonts w:ascii="標楷體" w:eastAsia="標楷體" w:hAnsi="標楷體" w:cs="新細明體"/>
                <w:kern w:val="0"/>
              </w:rPr>
            </w:pPr>
            <w:r>
              <w:rPr>
                <w:rFonts w:ascii="標楷體" w:eastAsia="標楷體" w:hAnsi="標楷體" w:cs="新細明體" w:hint="eastAsia"/>
                <w:kern w:val="0"/>
              </w:rPr>
              <w:t>O</w:t>
            </w:r>
          </w:p>
        </w:tc>
        <w:tc>
          <w:tcPr>
            <w:tcW w:w="1150" w:type="pct"/>
            <w:shd w:val="clear" w:color="auto" w:fill="auto"/>
            <w:vAlign w:val="center"/>
          </w:tcPr>
          <w:p w14:paraId="3FE1ABE4" w14:textId="61F768A9"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kern w:val="0"/>
              </w:rPr>
              <w:t>yyymmdd</w:t>
            </w:r>
          </w:p>
          <w:p w14:paraId="76D0B360" w14:textId="1D6ED4AD"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i.新增,修改時若保證狀況碼=2,3必須輸入否則不必輸入</w:t>
            </w:r>
          </w:p>
          <w:p w14:paraId="3F7E62E2" w14:textId="77777777" w:rsidR="0036077E" w:rsidRPr="008F20B5" w:rsidRDefault="0036077E" w:rsidP="00626E43">
            <w:pPr>
              <w:widowControl/>
              <w:rPr>
                <w:rFonts w:ascii="標楷體" w:eastAsia="標楷體" w:hAnsi="標楷體" w:cs="新細明體"/>
                <w:color w:val="000000"/>
                <w:kern w:val="0"/>
              </w:rPr>
            </w:pPr>
            <w:r w:rsidRPr="008F20B5">
              <w:rPr>
                <w:rFonts w:ascii="標楷體" w:eastAsia="標楷體" w:hAnsi="標楷體" w:cs="新細明體"/>
                <w:color w:val="000000"/>
                <w:kern w:val="0"/>
              </w:rPr>
              <w:t>ii.其他自動顯示不必輸入</w:t>
            </w:r>
          </w:p>
        </w:tc>
      </w:tr>
    </w:tbl>
    <w:p w14:paraId="32EDC4F2" w14:textId="0989EF4D" w:rsidR="00626E43" w:rsidRPr="004A1C2C" w:rsidRDefault="00626E43" w:rsidP="00626E43">
      <w:pPr>
        <w:widowControl/>
        <w:rPr>
          <w:rFonts w:ascii="標楷體" w:eastAsia="標楷體" w:hAnsi="標楷體"/>
        </w:rPr>
      </w:pPr>
    </w:p>
    <w:p w14:paraId="0BAE0CC8" w14:textId="33376CD6" w:rsidR="00A271FD" w:rsidRPr="004A1C2C" w:rsidRDefault="00A271FD" w:rsidP="00626E43">
      <w:pPr>
        <w:widowControl/>
        <w:rPr>
          <w:rFonts w:ascii="標楷體" w:eastAsia="標楷體" w:hAnsi="標楷體"/>
        </w:rPr>
      </w:pPr>
    </w:p>
    <w:p w14:paraId="70572DCC" w14:textId="601A25A4" w:rsidR="00A271FD" w:rsidRPr="004A1C2C" w:rsidRDefault="00A271FD">
      <w:pPr>
        <w:widowControl/>
        <w:rPr>
          <w:rFonts w:ascii="標楷體" w:eastAsia="標楷體" w:hAnsi="標楷體"/>
        </w:rPr>
      </w:pPr>
      <w:r w:rsidRPr="004A1C2C">
        <w:rPr>
          <w:rFonts w:ascii="標楷體" w:eastAsia="標楷體" w:hAnsi="標楷體"/>
        </w:rPr>
        <w:br w:type="page"/>
      </w:r>
    </w:p>
    <w:p w14:paraId="6622E2B0" w14:textId="77777777" w:rsidR="00A271FD" w:rsidRPr="004A1C2C" w:rsidRDefault="00A271FD" w:rsidP="00626E43">
      <w:pPr>
        <w:widowControl/>
        <w:rPr>
          <w:rFonts w:ascii="標楷體" w:eastAsia="標楷體" w:hAnsi="標楷體"/>
        </w:rPr>
      </w:pPr>
    </w:p>
    <w:p w14:paraId="3B39FB05" w14:textId="6CE202BB" w:rsidR="0009224C" w:rsidRPr="008F20B5" w:rsidRDefault="0009224C" w:rsidP="00614F5B">
      <w:pPr>
        <w:pStyle w:val="3"/>
        <w:numPr>
          <w:ilvl w:val="2"/>
          <w:numId w:val="63"/>
        </w:numPr>
        <w:spacing w:before="0" w:after="240"/>
        <w:rPr>
          <w:rFonts w:ascii="標楷體" w:hAnsi="標楷體"/>
        </w:rPr>
      </w:pPr>
      <w:bookmarkStart w:id="43" w:name="_L2417額度與擔保品關聯登錄"/>
      <w:bookmarkEnd w:id="43"/>
      <w:r w:rsidRPr="008F20B5">
        <w:rPr>
          <w:rFonts w:ascii="標楷體" w:hAnsi="標楷體"/>
          <w:b/>
          <w:szCs w:val="32"/>
        </w:rPr>
        <w:t>L2417</w:t>
      </w:r>
      <w:r w:rsidRPr="008F20B5">
        <w:rPr>
          <w:rFonts w:ascii="標楷體" w:hAnsi="標楷體" w:hint="eastAsia"/>
        </w:rPr>
        <w:t>額度與擔保品關聯登錄</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4"/>
        <w:gridCol w:w="1464"/>
        <w:gridCol w:w="3943"/>
        <w:gridCol w:w="607"/>
        <w:gridCol w:w="564"/>
        <w:gridCol w:w="564"/>
        <w:gridCol w:w="2590"/>
      </w:tblGrid>
      <w:tr w:rsidR="0036077E" w:rsidRPr="008F20B5" w14:paraId="04D6D50A" w14:textId="77777777" w:rsidTr="00614F5B">
        <w:trPr>
          <w:trHeight w:val="350"/>
        </w:trPr>
        <w:tc>
          <w:tcPr>
            <w:tcW w:w="250" w:type="pct"/>
            <w:shd w:val="clear" w:color="auto" w:fill="auto"/>
            <w:hideMark/>
          </w:tcPr>
          <w:p w14:paraId="07A76673"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序號</w:t>
            </w:r>
          </w:p>
        </w:tc>
        <w:tc>
          <w:tcPr>
            <w:tcW w:w="650" w:type="pct"/>
            <w:shd w:val="clear" w:color="auto" w:fill="auto"/>
            <w:hideMark/>
          </w:tcPr>
          <w:p w14:paraId="3C11F490"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英文名稱</w:t>
            </w:r>
          </w:p>
        </w:tc>
        <w:tc>
          <w:tcPr>
            <w:tcW w:w="1750" w:type="pct"/>
            <w:shd w:val="clear" w:color="auto" w:fill="auto"/>
            <w:hideMark/>
          </w:tcPr>
          <w:p w14:paraId="17E0074A"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中文名稱</w:t>
            </w:r>
          </w:p>
        </w:tc>
        <w:tc>
          <w:tcPr>
            <w:tcW w:w="270" w:type="pct"/>
            <w:shd w:val="clear" w:color="auto" w:fill="auto"/>
            <w:hideMark/>
          </w:tcPr>
          <w:p w14:paraId="08846699"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型態</w:t>
            </w:r>
          </w:p>
        </w:tc>
        <w:tc>
          <w:tcPr>
            <w:tcW w:w="250" w:type="pct"/>
            <w:shd w:val="clear" w:color="auto" w:fill="auto"/>
            <w:hideMark/>
          </w:tcPr>
          <w:p w14:paraId="5A609E59"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hint="eastAsia"/>
                <w:color w:val="000000"/>
                <w:kern w:val="0"/>
              </w:rPr>
              <w:t>長度</w:t>
            </w:r>
          </w:p>
        </w:tc>
        <w:tc>
          <w:tcPr>
            <w:tcW w:w="250" w:type="pct"/>
          </w:tcPr>
          <w:p w14:paraId="2D9641A0" w14:textId="525E7DDC"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47A7A0F6" w14:textId="02485FF7" w:rsidR="0036077E" w:rsidRPr="008F20B5" w:rsidRDefault="0036077E" w:rsidP="002C124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欄位說明</w:t>
            </w:r>
          </w:p>
        </w:tc>
      </w:tr>
      <w:tr w:rsidR="0036077E" w:rsidRPr="008F20B5" w14:paraId="22B298FC" w14:textId="77777777" w:rsidTr="00614F5B">
        <w:trPr>
          <w:trHeight w:val="340"/>
        </w:trPr>
        <w:tc>
          <w:tcPr>
            <w:tcW w:w="250" w:type="pct"/>
            <w:shd w:val="clear" w:color="auto" w:fill="auto"/>
          </w:tcPr>
          <w:p w14:paraId="40B781AD"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5AF6A7A8" w14:textId="77777777" w:rsidR="0036077E" w:rsidRPr="008F20B5" w:rsidRDefault="0036077E" w:rsidP="002C1241">
            <w:pPr>
              <w:widowControl/>
              <w:rPr>
                <w:rFonts w:ascii="標楷體" w:eastAsia="標楷體" w:hAnsi="標楷體" w:cs="新細明體"/>
                <w:color w:val="000000"/>
                <w:kern w:val="0"/>
              </w:rPr>
            </w:pPr>
            <w:r w:rsidRPr="008F20B5">
              <w:rPr>
                <w:rFonts w:ascii="標楷體" w:eastAsia="標楷體" w:hAnsi="標楷體" w:cs="新細明體"/>
                <w:color w:val="000000"/>
                <w:kern w:val="0"/>
              </w:rPr>
              <w:t>TranCode</w:t>
            </w:r>
          </w:p>
        </w:tc>
        <w:tc>
          <w:tcPr>
            <w:tcW w:w="1750" w:type="pct"/>
            <w:shd w:val="clear" w:color="auto" w:fill="auto"/>
          </w:tcPr>
          <w:p w14:paraId="438AC1C1" w14:textId="77777777" w:rsidR="0036077E" w:rsidRPr="008F20B5" w:rsidRDefault="0036077E" w:rsidP="002C1241">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交易代號</w:t>
            </w:r>
          </w:p>
        </w:tc>
        <w:tc>
          <w:tcPr>
            <w:tcW w:w="270" w:type="pct"/>
            <w:shd w:val="clear" w:color="auto" w:fill="auto"/>
          </w:tcPr>
          <w:p w14:paraId="3D37EE44"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25BC88C9" w14:textId="77777777" w:rsidR="0036077E" w:rsidRPr="008F20B5" w:rsidRDefault="0036077E" w:rsidP="002C1241">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5</w:t>
            </w:r>
          </w:p>
        </w:tc>
        <w:tc>
          <w:tcPr>
            <w:tcW w:w="250" w:type="pct"/>
          </w:tcPr>
          <w:p w14:paraId="25876BAB" w14:textId="5755E891"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color w:val="000000"/>
                <w:kern w:val="0"/>
              </w:rPr>
              <w:t>V</w:t>
            </w:r>
          </w:p>
        </w:tc>
        <w:tc>
          <w:tcPr>
            <w:tcW w:w="1150" w:type="pct"/>
            <w:shd w:val="clear" w:color="auto" w:fill="auto"/>
          </w:tcPr>
          <w:p w14:paraId="4CD857F1" w14:textId="7860681F" w:rsidR="0036077E" w:rsidRPr="008F20B5" w:rsidRDefault="0036077E" w:rsidP="002C1241">
            <w:pPr>
              <w:widowControl/>
              <w:rPr>
                <w:rFonts w:ascii="標楷體" w:eastAsia="標楷體" w:hAnsi="標楷體" w:cs="新細明體"/>
                <w:color w:val="000000"/>
                <w:kern w:val="0"/>
              </w:rPr>
            </w:pPr>
            <w:r w:rsidRPr="008F20B5">
              <w:rPr>
                <w:rFonts w:ascii="標楷體" w:eastAsia="標楷體" w:hAnsi="標楷體" w:cs="新細明體"/>
                <w:color w:val="000000"/>
                <w:kern w:val="0"/>
              </w:rPr>
              <w:t>L2417</w:t>
            </w:r>
          </w:p>
        </w:tc>
      </w:tr>
      <w:tr w:rsidR="0036077E" w:rsidRPr="008F20B5" w14:paraId="769E6937" w14:textId="77777777" w:rsidTr="00614F5B">
        <w:trPr>
          <w:trHeight w:val="340"/>
        </w:trPr>
        <w:tc>
          <w:tcPr>
            <w:tcW w:w="250" w:type="pct"/>
            <w:shd w:val="clear" w:color="auto" w:fill="auto"/>
          </w:tcPr>
          <w:p w14:paraId="38A3CC9F"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7EEDB7C4" w14:textId="54B0073F"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FunCd</w:t>
            </w:r>
          </w:p>
        </w:tc>
        <w:tc>
          <w:tcPr>
            <w:tcW w:w="1750" w:type="pct"/>
            <w:shd w:val="clear" w:color="auto" w:fill="auto"/>
          </w:tcPr>
          <w:p w14:paraId="00AFC967" w14:textId="7777777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功能</w:t>
            </w:r>
          </w:p>
        </w:tc>
        <w:tc>
          <w:tcPr>
            <w:tcW w:w="270" w:type="pct"/>
            <w:shd w:val="clear" w:color="auto" w:fill="auto"/>
          </w:tcPr>
          <w:p w14:paraId="72CE16CF" w14:textId="19CFC7F9"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74DEB59" w14:textId="77777777"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712C4CCD" w14:textId="3CFA5369" w:rsidR="0036077E" w:rsidRPr="00614F5B" w:rsidRDefault="0036077E" w:rsidP="00614F5B">
            <w:pPr>
              <w:jc w:val="center"/>
              <w:rPr>
                <w:rFonts w:ascii="標楷體" w:eastAsia="標楷體" w:hAnsi="標楷體" w:cs="新細明體"/>
              </w:rPr>
            </w:pPr>
            <w:r>
              <w:rPr>
                <w:rFonts w:ascii="標楷體" w:eastAsia="標楷體" w:hAnsi="標楷體" w:cs="新細明體"/>
                <w:color w:val="000000"/>
                <w:kern w:val="0"/>
              </w:rPr>
              <w:t>V</w:t>
            </w:r>
          </w:p>
        </w:tc>
        <w:tc>
          <w:tcPr>
            <w:tcW w:w="1150" w:type="pct"/>
            <w:shd w:val="clear" w:color="auto" w:fill="auto"/>
          </w:tcPr>
          <w:p w14:paraId="334AAD25" w14:textId="573A4314"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新增</w:t>
            </w:r>
            <w:r w:rsidRPr="008F20B5">
              <w:rPr>
                <w:rFonts w:ascii="標楷體" w:eastAsia="標楷體" w:hAnsi="標楷體" w:cs="新細明體"/>
                <w:color w:val="000000"/>
                <w:kern w:val="0"/>
              </w:rPr>
              <w:t>;</w:t>
            </w:r>
          </w:p>
          <w:p w14:paraId="52E128ED" w14:textId="7777777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修改</w:t>
            </w:r>
            <w:r w:rsidRPr="008F20B5">
              <w:rPr>
                <w:rFonts w:ascii="標楷體" w:eastAsia="標楷體" w:hAnsi="標楷體" w:cs="新細明體"/>
                <w:color w:val="000000"/>
                <w:kern w:val="0"/>
              </w:rPr>
              <w:t>;</w:t>
            </w:r>
          </w:p>
          <w:p w14:paraId="4EFDB891" w14:textId="2219073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刪除</w:t>
            </w:r>
            <w:r w:rsidRPr="008F20B5">
              <w:rPr>
                <w:rFonts w:ascii="標楷體" w:eastAsia="標楷體" w:hAnsi="標楷體" w:cs="新細明體"/>
                <w:color w:val="000000"/>
                <w:kern w:val="0"/>
              </w:rPr>
              <w:t>;</w:t>
            </w:r>
          </w:p>
        </w:tc>
      </w:tr>
      <w:tr w:rsidR="0036077E" w:rsidRPr="008F20B5" w14:paraId="76CD0751" w14:textId="77777777" w:rsidTr="00614F5B">
        <w:trPr>
          <w:trHeight w:val="340"/>
        </w:trPr>
        <w:tc>
          <w:tcPr>
            <w:tcW w:w="250" w:type="pct"/>
            <w:shd w:val="clear" w:color="auto" w:fill="auto"/>
          </w:tcPr>
          <w:p w14:paraId="36375B51"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04B7017B" w14:textId="38195DE6"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ClCode1</w:t>
            </w:r>
          </w:p>
        </w:tc>
        <w:tc>
          <w:tcPr>
            <w:tcW w:w="1750" w:type="pct"/>
            <w:shd w:val="clear" w:color="auto" w:fill="auto"/>
          </w:tcPr>
          <w:p w14:paraId="7BC070FF" w14:textId="74C637D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w:t>
            </w:r>
          </w:p>
        </w:tc>
        <w:tc>
          <w:tcPr>
            <w:tcW w:w="270" w:type="pct"/>
            <w:shd w:val="clear" w:color="auto" w:fill="auto"/>
          </w:tcPr>
          <w:p w14:paraId="20BBD203" w14:textId="10A354B6"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60747BCE" w14:textId="72428178"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w:t>
            </w:r>
          </w:p>
        </w:tc>
        <w:tc>
          <w:tcPr>
            <w:tcW w:w="250" w:type="pct"/>
          </w:tcPr>
          <w:p w14:paraId="3787AD46" w14:textId="73A93081"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60261603" w14:textId="4B8B3BF3"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i.必須輸入</w:t>
            </w:r>
          </w:p>
          <w:p w14:paraId="4BFB3162" w14:textId="34D4BB66"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p>
          <w:p w14:paraId="7EA248E0" w14:textId="0CFFFFE4"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p>
          <w:p w14:paraId="32D2B622" w14:textId="5E11349A"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3: </w:t>
            </w:r>
            <w:r w:rsidRPr="008F20B5">
              <w:rPr>
                <w:rFonts w:ascii="標楷體" w:eastAsia="標楷體" w:hAnsi="標楷體" w:cs="新細明體" w:hint="eastAsia"/>
                <w:color w:val="000000"/>
                <w:kern w:val="0"/>
              </w:rPr>
              <w:t>股票</w:t>
            </w:r>
            <w:r w:rsidRPr="008F20B5">
              <w:rPr>
                <w:rFonts w:ascii="標楷體" w:eastAsia="標楷體" w:hAnsi="標楷體" w:cs="新細明體"/>
                <w:color w:val="000000"/>
                <w:kern w:val="0"/>
              </w:rPr>
              <w:t>;</w:t>
            </w:r>
          </w:p>
          <w:p w14:paraId="58A1FA76" w14:textId="4E87072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4: </w:t>
            </w:r>
            <w:r w:rsidRPr="008F20B5">
              <w:rPr>
                <w:rFonts w:ascii="標楷體" w:eastAsia="標楷體" w:hAnsi="標楷體" w:cs="新細明體" w:hint="eastAsia"/>
                <w:color w:val="000000"/>
                <w:kern w:val="0"/>
              </w:rPr>
              <w:t>其他有價證券</w:t>
            </w:r>
            <w:r w:rsidRPr="008F20B5">
              <w:rPr>
                <w:rFonts w:ascii="標楷體" w:eastAsia="標楷體" w:hAnsi="標楷體" w:cs="新細明體"/>
                <w:color w:val="000000"/>
                <w:kern w:val="0"/>
              </w:rPr>
              <w:t>;</w:t>
            </w:r>
          </w:p>
          <w:p w14:paraId="59125EFA" w14:textId="31F4E023"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5: </w:t>
            </w:r>
            <w:r w:rsidRPr="008F20B5">
              <w:rPr>
                <w:rFonts w:ascii="標楷體" w:eastAsia="標楷體" w:hAnsi="標楷體" w:cs="新細明體" w:hint="eastAsia"/>
                <w:color w:val="000000"/>
                <w:kern w:val="0"/>
              </w:rPr>
              <w:t>銀行保證</w:t>
            </w:r>
            <w:r w:rsidRPr="008F20B5">
              <w:rPr>
                <w:rFonts w:ascii="標楷體" w:eastAsia="標楷體" w:hAnsi="標楷體" w:cs="新細明體"/>
                <w:color w:val="000000"/>
                <w:kern w:val="0"/>
              </w:rPr>
              <w:t>;</w:t>
            </w:r>
          </w:p>
          <w:p w14:paraId="6FBE68F2" w14:textId="1A5AE3E2"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 </w:t>
            </w:r>
            <w:r w:rsidRPr="008F20B5">
              <w:rPr>
                <w:rFonts w:ascii="標楷體" w:eastAsia="標楷體" w:hAnsi="標楷體" w:cs="新細明體" w:hint="eastAsia"/>
                <w:color w:val="000000"/>
                <w:kern w:val="0"/>
              </w:rPr>
              <w:t>動產</w:t>
            </w:r>
          </w:p>
        </w:tc>
      </w:tr>
      <w:tr w:rsidR="0036077E" w:rsidRPr="008F20B5" w14:paraId="3C0F35DA" w14:textId="77777777" w:rsidTr="00614F5B">
        <w:trPr>
          <w:trHeight w:val="340"/>
        </w:trPr>
        <w:tc>
          <w:tcPr>
            <w:tcW w:w="250" w:type="pct"/>
            <w:shd w:val="clear" w:color="auto" w:fill="auto"/>
          </w:tcPr>
          <w:p w14:paraId="329EB4EC"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0D8F9D60" w14:textId="120BEE70"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ClCode2</w:t>
            </w:r>
          </w:p>
        </w:tc>
        <w:tc>
          <w:tcPr>
            <w:tcW w:w="1750" w:type="pct"/>
            <w:shd w:val="clear" w:color="auto" w:fill="auto"/>
          </w:tcPr>
          <w:p w14:paraId="599524F8" w14:textId="73A1844A"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2</w:t>
            </w:r>
          </w:p>
        </w:tc>
        <w:tc>
          <w:tcPr>
            <w:tcW w:w="270" w:type="pct"/>
            <w:shd w:val="clear" w:color="auto" w:fill="auto"/>
          </w:tcPr>
          <w:p w14:paraId="49B827AB" w14:textId="7258F1EF"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38D6A257" w14:textId="0576E681"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2</w:t>
            </w:r>
          </w:p>
        </w:tc>
        <w:tc>
          <w:tcPr>
            <w:tcW w:w="250" w:type="pct"/>
          </w:tcPr>
          <w:p w14:paraId="3E8B11F5" w14:textId="42CF2D52"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2976E846" w14:textId="6B0F21A8"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color w:val="000000"/>
                <w:kern w:val="0"/>
              </w:rPr>
              <w:t>i.必須輸入</w:t>
            </w:r>
          </w:p>
          <w:p w14:paraId="05A9D7DD" w14:textId="60BC0E21"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1為1:房地時</w:t>
            </w:r>
          </w:p>
          <w:p w14:paraId="1A369E6A" w14:textId="0DB50D2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住宅</w:t>
            </w:r>
          </w:p>
          <w:p w14:paraId="3C680AAC" w14:textId="662F688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辦公</w:t>
            </w:r>
          </w:p>
          <w:p w14:paraId="7E6E2ADE" w14:textId="07F4E592"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商場</w:t>
            </w:r>
          </w:p>
          <w:p w14:paraId="636F844D" w14:textId="2AC0854F"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04: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廠房</w:t>
            </w:r>
          </w:p>
          <w:p w14:paraId="48336F57" w14:textId="4A4765F4"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05: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停車位</w:t>
            </w:r>
          </w:p>
          <w:p w14:paraId="78432F9F" w14:textId="542C6355"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99: </w:t>
            </w:r>
            <w:r w:rsidRPr="008F20B5">
              <w:rPr>
                <w:rFonts w:ascii="標楷體" w:eastAsia="標楷體" w:hAnsi="標楷體" w:cs="新細明體" w:hint="eastAsia"/>
                <w:color w:val="000000"/>
                <w:kern w:val="0"/>
              </w:rPr>
              <w:t>房地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其他</w:t>
            </w:r>
          </w:p>
          <w:p w14:paraId="4DAB538E" w14:textId="3BEED013"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1為2:土地時</w:t>
            </w:r>
          </w:p>
          <w:p w14:paraId="4486F0DB" w14:textId="498E851D"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住宅區</w:t>
            </w:r>
          </w:p>
          <w:p w14:paraId="07D2D269" w14:textId="46B92D20"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商業區</w:t>
            </w:r>
          </w:p>
          <w:p w14:paraId="3DDEB93F" w14:textId="0D697B73"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工業區</w:t>
            </w:r>
          </w:p>
          <w:p w14:paraId="24757B15" w14:textId="19FC5DAA"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其他分區</w:t>
            </w:r>
          </w:p>
          <w:p w14:paraId="49FF9C43" w14:textId="2E48D236"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10: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甲種建地</w:t>
            </w:r>
          </w:p>
          <w:p w14:paraId="6E1A82B0" w14:textId="23816288"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11: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乙種建地</w:t>
            </w:r>
          </w:p>
          <w:p w14:paraId="0A149DAA" w14:textId="362CCF8C"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12: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丙種建地</w:t>
            </w:r>
          </w:p>
          <w:p w14:paraId="53F142D2" w14:textId="51EEE679"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13: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丁種建地</w:t>
            </w:r>
          </w:p>
          <w:p w14:paraId="699D57BD" w14:textId="5167E09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19: </w:t>
            </w:r>
            <w:r w:rsidRPr="008F20B5">
              <w:rPr>
                <w:rFonts w:ascii="標楷體" w:eastAsia="標楷體" w:hAnsi="標楷體" w:cs="新細明體" w:hint="eastAsia"/>
                <w:color w:val="000000"/>
                <w:kern w:val="0"/>
              </w:rPr>
              <w:t>土地</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其他用地</w:t>
            </w:r>
          </w:p>
          <w:p w14:paraId="42A8D846" w14:textId="48CCBA89"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1為3:</w:t>
            </w:r>
            <w:r w:rsidRPr="008F20B5">
              <w:rPr>
                <w:rFonts w:ascii="標楷體" w:eastAsia="標楷體" w:hAnsi="標楷體" w:cs="新細明體" w:hint="eastAsia"/>
                <w:color w:val="000000"/>
                <w:kern w:val="0"/>
              </w:rPr>
              <w:t>股票時</w:t>
            </w:r>
          </w:p>
          <w:p w14:paraId="543BEB9D" w14:textId="7EB15BD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股票</w:t>
            </w:r>
          </w:p>
          <w:p w14:paraId="43D45429" w14:textId="12D8DC94"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lastRenderedPageBreak/>
              <w:t>擔保品代號</w:t>
            </w:r>
            <w:r w:rsidRPr="008F20B5">
              <w:rPr>
                <w:rFonts w:ascii="標楷體" w:eastAsia="標楷體" w:hAnsi="標楷體" w:cs="新細明體"/>
                <w:color w:val="000000"/>
                <w:kern w:val="0"/>
              </w:rPr>
              <w:t>1為4:</w:t>
            </w:r>
            <w:r w:rsidRPr="008F20B5">
              <w:rPr>
                <w:rFonts w:ascii="標楷體" w:eastAsia="標楷體" w:hAnsi="標楷體" w:cs="新細明體" w:hint="eastAsia"/>
                <w:color w:val="000000"/>
                <w:kern w:val="0"/>
              </w:rPr>
              <w:t>其他有價證券時</w:t>
            </w:r>
          </w:p>
          <w:p w14:paraId="19CACCD7" w14:textId="4FCEFC05"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其他有價證券</w:t>
            </w:r>
          </w:p>
          <w:p w14:paraId="1C33CA3D" w14:textId="4EAF08BF"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1為5:</w:t>
            </w:r>
            <w:r w:rsidRPr="008F20B5">
              <w:rPr>
                <w:rFonts w:ascii="標楷體" w:eastAsia="標楷體" w:hAnsi="標楷體" w:cs="新細明體" w:hint="eastAsia"/>
                <w:color w:val="000000"/>
                <w:kern w:val="0"/>
              </w:rPr>
              <w:t>銀行保證時</w:t>
            </w:r>
          </w:p>
          <w:p w14:paraId="14210FAD" w14:textId="72DAB870"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銀行保證</w:t>
            </w:r>
          </w:p>
          <w:p w14:paraId="64E73036" w14:textId="62551814" w:rsidR="0036077E" w:rsidRPr="008F20B5" w:rsidRDefault="0036077E" w:rsidP="00A271FD">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擔保品代號</w:t>
            </w:r>
            <w:r w:rsidRPr="008F20B5">
              <w:rPr>
                <w:rFonts w:ascii="標楷體" w:eastAsia="標楷體" w:hAnsi="標楷體" w:cs="新細明體"/>
                <w:color w:val="000000"/>
                <w:kern w:val="0"/>
              </w:rPr>
              <w:t>1為9:</w:t>
            </w:r>
            <w:r w:rsidRPr="008F20B5">
              <w:rPr>
                <w:rFonts w:ascii="標楷體" w:eastAsia="標楷體" w:hAnsi="標楷體" w:cs="新細明體" w:hint="eastAsia"/>
                <w:color w:val="000000"/>
                <w:kern w:val="0"/>
              </w:rPr>
              <w:t>動產時</w:t>
            </w:r>
          </w:p>
          <w:p w14:paraId="536322D5" w14:textId="4923FF5D"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01: </w:t>
            </w:r>
            <w:r w:rsidRPr="008F20B5">
              <w:rPr>
                <w:rFonts w:ascii="標楷體" w:eastAsia="標楷體" w:hAnsi="標楷體" w:cs="新細明體" w:hint="eastAsia"/>
                <w:color w:val="000000"/>
                <w:kern w:val="0"/>
              </w:rPr>
              <w:t>動產</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車輛</w:t>
            </w:r>
          </w:p>
          <w:p w14:paraId="1D1EA791" w14:textId="1AC98B79"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 xml:space="preserve">02: </w:t>
            </w:r>
            <w:r w:rsidRPr="008F20B5">
              <w:rPr>
                <w:rFonts w:ascii="標楷體" w:eastAsia="標楷體" w:hAnsi="標楷體" w:cs="新細明體" w:hint="eastAsia"/>
                <w:color w:val="000000"/>
                <w:kern w:val="0"/>
              </w:rPr>
              <w:t>動產</w:t>
            </w:r>
            <w:r w:rsidRPr="008F20B5">
              <w:rPr>
                <w:rFonts w:ascii="標楷體" w:eastAsia="標楷體" w:hAnsi="標楷體" w:cs="新細明體"/>
                <w:color w:val="000000"/>
                <w:kern w:val="0"/>
              </w:rPr>
              <w:t>-</w:t>
            </w:r>
            <w:r w:rsidRPr="008F20B5">
              <w:rPr>
                <w:rFonts w:ascii="標楷體" w:eastAsia="標楷體" w:hAnsi="標楷體" w:cs="新細明體" w:hint="eastAsia"/>
                <w:color w:val="000000"/>
                <w:kern w:val="0"/>
              </w:rPr>
              <w:t>機器設備</w:t>
            </w:r>
          </w:p>
        </w:tc>
      </w:tr>
      <w:tr w:rsidR="0036077E" w:rsidRPr="008F20B5" w14:paraId="0EE3FC28" w14:textId="77777777" w:rsidTr="00614F5B">
        <w:trPr>
          <w:trHeight w:val="340"/>
        </w:trPr>
        <w:tc>
          <w:tcPr>
            <w:tcW w:w="250" w:type="pct"/>
            <w:shd w:val="clear" w:color="auto" w:fill="auto"/>
          </w:tcPr>
          <w:p w14:paraId="2E91AD4F"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25B2839F" w14:textId="6A40AF62"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ClNo</w:t>
            </w:r>
          </w:p>
        </w:tc>
        <w:tc>
          <w:tcPr>
            <w:tcW w:w="1750" w:type="pct"/>
            <w:shd w:val="clear" w:color="auto" w:fill="auto"/>
          </w:tcPr>
          <w:p w14:paraId="4C702F05" w14:textId="52D60F10"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擔保品編號</w:t>
            </w:r>
          </w:p>
        </w:tc>
        <w:tc>
          <w:tcPr>
            <w:tcW w:w="270" w:type="pct"/>
            <w:shd w:val="clear" w:color="auto" w:fill="auto"/>
          </w:tcPr>
          <w:p w14:paraId="06C8BEDE" w14:textId="1D21F43B"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5E4EFB46" w14:textId="35597AF9"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4CEFDD47" w14:textId="63F65F1A"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170AA837" w14:textId="783CBB71"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i.必須輸入</w:t>
            </w:r>
          </w:p>
        </w:tc>
      </w:tr>
      <w:tr w:rsidR="0036077E" w:rsidRPr="008F20B5" w14:paraId="7253103C" w14:textId="77777777" w:rsidTr="00614F5B">
        <w:trPr>
          <w:trHeight w:val="340"/>
        </w:trPr>
        <w:tc>
          <w:tcPr>
            <w:tcW w:w="250" w:type="pct"/>
            <w:shd w:val="clear" w:color="auto" w:fill="auto"/>
          </w:tcPr>
          <w:p w14:paraId="5B4D4A85"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3F30AECD" w14:textId="793C7E57"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ApproveNo</w:t>
            </w:r>
          </w:p>
        </w:tc>
        <w:tc>
          <w:tcPr>
            <w:tcW w:w="1750" w:type="pct"/>
            <w:shd w:val="clear" w:color="auto" w:fill="auto"/>
          </w:tcPr>
          <w:p w14:paraId="49AECA2F" w14:textId="35BC78B7"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核准號碼</w:t>
            </w:r>
          </w:p>
        </w:tc>
        <w:tc>
          <w:tcPr>
            <w:tcW w:w="270" w:type="pct"/>
            <w:shd w:val="clear" w:color="auto" w:fill="auto"/>
          </w:tcPr>
          <w:p w14:paraId="518F5380" w14:textId="2A4057AF"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X</w:t>
            </w:r>
          </w:p>
        </w:tc>
        <w:tc>
          <w:tcPr>
            <w:tcW w:w="250" w:type="pct"/>
            <w:shd w:val="clear" w:color="auto" w:fill="auto"/>
          </w:tcPr>
          <w:p w14:paraId="02833AF5" w14:textId="43606777"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7</w:t>
            </w:r>
          </w:p>
        </w:tc>
        <w:tc>
          <w:tcPr>
            <w:tcW w:w="250" w:type="pct"/>
          </w:tcPr>
          <w:p w14:paraId="53316A12" w14:textId="3B1557F0" w:rsidR="0036077E"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7F797A3A" w14:textId="2908D71E"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color w:val="000000"/>
                <w:kern w:val="0"/>
              </w:rPr>
              <w:t>i.必須輸入</w:t>
            </w:r>
          </w:p>
        </w:tc>
      </w:tr>
      <w:tr w:rsidR="0036077E" w:rsidRPr="008F20B5" w14:paraId="3E043CFD" w14:textId="77777777" w:rsidTr="00614F5B">
        <w:trPr>
          <w:trHeight w:val="340"/>
        </w:trPr>
        <w:tc>
          <w:tcPr>
            <w:tcW w:w="250" w:type="pct"/>
            <w:shd w:val="clear" w:color="auto" w:fill="auto"/>
          </w:tcPr>
          <w:p w14:paraId="77A2C6CE" w14:textId="77777777" w:rsidR="0036077E" w:rsidRPr="008F20B5" w:rsidRDefault="0036077E" w:rsidP="004A1C2C">
            <w:pPr>
              <w:pStyle w:val="af9"/>
              <w:widowControl/>
              <w:numPr>
                <w:ilvl w:val="0"/>
                <w:numId w:val="49"/>
              </w:numPr>
              <w:spacing w:after="48"/>
              <w:ind w:leftChars="0"/>
              <w:jc w:val="center"/>
              <w:rPr>
                <w:rFonts w:ascii="標楷體" w:eastAsia="標楷體" w:hAnsi="標楷體" w:cs="新細明體"/>
                <w:color w:val="000000"/>
                <w:kern w:val="0"/>
              </w:rPr>
            </w:pPr>
          </w:p>
        </w:tc>
        <w:tc>
          <w:tcPr>
            <w:tcW w:w="650" w:type="pct"/>
            <w:shd w:val="clear" w:color="auto" w:fill="auto"/>
          </w:tcPr>
          <w:p w14:paraId="3AB1B42A" w14:textId="6A657704" w:rsidR="0036077E" w:rsidRPr="008F20B5" w:rsidRDefault="0036077E" w:rsidP="0009224C">
            <w:pPr>
              <w:widowControl/>
              <w:rPr>
                <w:rFonts w:ascii="標楷體" w:eastAsia="標楷體" w:hAnsi="標楷體" w:cs="新細明體"/>
                <w:color w:val="000000"/>
                <w:kern w:val="0"/>
              </w:rPr>
            </w:pPr>
            <w:r w:rsidRPr="004A1C2C">
              <w:rPr>
                <w:rFonts w:ascii="標楷體" w:eastAsia="標楷體" w:hAnsi="標楷體"/>
              </w:rPr>
              <w:t>ShareAmt</w:t>
            </w:r>
          </w:p>
        </w:tc>
        <w:tc>
          <w:tcPr>
            <w:tcW w:w="1750" w:type="pct"/>
            <w:shd w:val="clear" w:color="auto" w:fill="auto"/>
          </w:tcPr>
          <w:p w14:paraId="4E597551" w14:textId="359F2436" w:rsidR="0036077E" w:rsidRPr="008F20B5" w:rsidRDefault="0036077E" w:rsidP="0009224C">
            <w:pPr>
              <w:widowControl/>
              <w:rPr>
                <w:rFonts w:ascii="標楷體" w:eastAsia="標楷體" w:hAnsi="標楷體" w:cs="新細明體"/>
                <w:color w:val="000000"/>
                <w:kern w:val="0"/>
              </w:rPr>
            </w:pPr>
            <w:r w:rsidRPr="008F20B5">
              <w:rPr>
                <w:rFonts w:ascii="標楷體" w:eastAsia="標楷體" w:hAnsi="標楷體" w:cs="新細明體" w:hint="eastAsia"/>
                <w:color w:val="000000"/>
                <w:kern w:val="0"/>
              </w:rPr>
              <w:t>分配金額</w:t>
            </w:r>
          </w:p>
        </w:tc>
        <w:tc>
          <w:tcPr>
            <w:tcW w:w="270" w:type="pct"/>
            <w:shd w:val="clear" w:color="auto" w:fill="auto"/>
          </w:tcPr>
          <w:p w14:paraId="58F677E5" w14:textId="485A89BD" w:rsidR="0036077E" w:rsidRPr="008F20B5" w:rsidRDefault="0036077E" w:rsidP="0009224C">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250" w:type="pct"/>
            <w:shd w:val="clear" w:color="auto" w:fill="auto"/>
          </w:tcPr>
          <w:p w14:paraId="0262735F" w14:textId="77ED242E" w:rsidR="0036077E" w:rsidRPr="008F20B5" w:rsidRDefault="0036077E" w:rsidP="0009224C">
            <w:pPr>
              <w:widowControl/>
              <w:jc w:val="center"/>
              <w:rPr>
                <w:rFonts w:ascii="標楷體" w:eastAsia="標楷體" w:hAnsi="標楷體" w:cs="新細明體"/>
                <w:color w:val="000000"/>
                <w:kern w:val="0"/>
              </w:rPr>
            </w:pPr>
            <w:r w:rsidRPr="008F20B5">
              <w:rPr>
                <w:rFonts w:ascii="標楷體" w:eastAsia="標楷體" w:hAnsi="標楷體" w:cs="新細明體"/>
                <w:color w:val="000000"/>
                <w:kern w:val="0"/>
              </w:rPr>
              <w:t>14</w:t>
            </w:r>
          </w:p>
        </w:tc>
        <w:tc>
          <w:tcPr>
            <w:tcW w:w="250" w:type="pct"/>
          </w:tcPr>
          <w:p w14:paraId="23A29960" w14:textId="2E46556A" w:rsidR="0036077E" w:rsidRPr="00614F5B"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O</w:t>
            </w:r>
          </w:p>
        </w:tc>
        <w:tc>
          <w:tcPr>
            <w:tcW w:w="1150" w:type="pct"/>
            <w:shd w:val="clear" w:color="auto" w:fill="auto"/>
          </w:tcPr>
          <w:p w14:paraId="77648183" w14:textId="29BF1C04" w:rsidR="0036077E" w:rsidRPr="004A1C2C" w:rsidRDefault="0036077E" w:rsidP="004A1C2C">
            <w:pPr>
              <w:pStyle w:val="af9"/>
              <w:widowControl/>
              <w:numPr>
                <w:ilvl w:val="0"/>
                <w:numId w:val="51"/>
              </w:numPr>
              <w:ind w:leftChars="0"/>
              <w:rPr>
                <w:rFonts w:ascii="標楷體" w:eastAsia="標楷體" w:hAnsi="標楷體" w:cs="新細明體"/>
                <w:color w:val="000000"/>
                <w:kern w:val="0"/>
              </w:rPr>
            </w:pPr>
            <w:r w:rsidRPr="004A1C2C">
              <w:rPr>
                <w:rFonts w:ascii="標楷體" w:eastAsia="標楷體" w:hAnsi="標楷體" w:cs="新細明體" w:hint="eastAsia"/>
                <w:color w:val="000000"/>
                <w:kern w:val="0"/>
              </w:rPr>
              <w:t>刪除時不須輸入</w:t>
            </w:r>
          </w:p>
          <w:p w14:paraId="3B7CCE54" w14:textId="5462F565" w:rsidR="0036077E" w:rsidRPr="004A1C2C" w:rsidRDefault="0036077E">
            <w:pPr>
              <w:widowControl/>
              <w:rPr>
                <w:rFonts w:ascii="標楷體" w:eastAsia="標楷體" w:hAnsi="標楷體" w:cs="新細明體"/>
                <w:color w:val="000000"/>
                <w:kern w:val="0"/>
              </w:rPr>
            </w:pPr>
            <w:r w:rsidRPr="008F20B5">
              <w:rPr>
                <w:rFonts w:ascii="標楷體" w:eastAsia="標楷體" w:hAnsi="標楷體" w:cs="新細明體"/>
                <w:color w:val="000000"/>
                <w:kern w:val="0"/>
              </w:rPr>
              <w:t>0</w:t>
            </w:r>
          </w:p>
        </w:tc>
      </w:tr>
    </w:tbl>
    <w:p w14:paraId="7C6A45C1" w14:textId="77777777" w:rsidR="0009224C" w:rsidRPr="004A1C2C" w:rsidRDefault="0009224C" w:rsidP="0009224C">
      <w:pPr>
        <w:widowControl/>
        <w:rPr>
          <w:rFonts w:ascii="標楷體" w:eastAsia="標楷體" w:hAnsi="標楷體"/>
        </w:rPr>
      </w:pPr>
    </w:p>
    <w:p w14:paraId="4FAE5968" w14:textId="7A099D7B" w:rsidR="00583560" w:rsidRDefault="00583560" w:rsidP="004A1C2C">
      <w:pPr>
        <w:widowControl/>
        <w:rPr>
          <w:rFonts w:ascii="標楷體" w:eastAsia="標楷體" w:hAnsi="標楷體"/>
        </w:rPr>
      </w:pPr>
    </w:p>
    <w:p w14:paraId="6599409E" w14:textId="77777777" w:rsidR="00583560" w:rsidRDefault="00583560">
      <w:pPr>
        <w:widowControl/>
        <w:rPr>
          <w:rFonts w:ascii="標楷體" w:eastAsia="標楷體" w:hAnsi="標楷體"/>
        </w:rPr>
      </w:pPr>
      <w:r>
        <w:rPr>
          <w:rFonts w:ascii="標楷體" w:eastAsia="標楷體" w:hAnsi="標楷體"/>
        </w:rPr>
        <w:br w:type="page"/>
      </w:r>
    </w:p>
    <w:p w14:paraId="71EC093A" w14:textId="77777777" w:rsidR="00583560" w:rsidRPr="004A1C2C" w:rsidRDefault="00583560" w:rsidP="00583560">
      <w:pPr>
        <w:widowControl/>
        <w:rPr>
          <w:rFonts w:ascii="標楷體" w:eastAsia="標楷體" w:hAnsi="標楷體"/>
        </w:rPr>
      </w:pPr>
    </w:p>
    <w:p w14:paraId="072AE904" w14:textId="22BC94B4" w:rsidR="00583560" w:rsidRPr="008F20B5" w:rsidRDefault="00583560" w:rsidP="00614F5B">
      <w:pPr>
        <w:pStyle w:val="3"/>
        <w:numPr>
          <w:ilvl w:val="2"/>
          <w:numId w:val="63"/>
        </w:numPr>
        <w:spacing w:before="0" w:after="240"/>
        <w:rPr>
          <w:rFonts w:ascii="標楷體" w:hAnsi="標楷體"/>
        </w:rPr>
      </w:pPr>
      <w:bookmarkStart w:id="44" w:name="_L2306關係人資料建立"/>
      <w:bookmarkEnd w:id="44"/>
      <w:r w:rsidRPr="00583560">
        <w:rPr>
          <w:rFonts w:ascii="標楷體" w:hAnsi="標楷體"/>
        </w:rPr>
        <w:t>L2306</w:t>
      </w:r>
      <w:r w:rsidRPr="00583560">
        <w:rPr>
          <w:rFonts w:ascii="標楷體" w:hAnsi="標楷體" w:hint="eastAsia"/>
        </w:rPr>
        <w:t>關係人資料建立</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38"/>
        <w:gridCol w:w="1475"/>
        <w:gridCol w:w="3972"/>
        <w:gridCol w:w="568"/>
        <w:gridCol w:w="568"/>
        <w:gridCol w:w="568"/>
        <w:gridCol w:w="2607"/>
      </w:tblGrid>
      <w:tr w:rsidR="00D64561" w:rsidRPr="00427BE0" w14:paraId="1BC8EC12" w14:textId="77777777" w:rsidTr="00614F5B">
        <w:trPr>
          <w:trHeight w:val="350"/>
        </w:trPr>
        <w:tc>
          <w:tcPr>
            <w:tcW w:w="261" w:type="pct"/>
            <w:shd w:val="clear" w:color="auto" w:fill="auto"/>
            <w:hideMark/>
          </w:tcPr>
          <w:p w14:paraId="1439E425"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序號</w:t>
            </w:r>
          </w:p>
        </w:tc>
        <w:tc>
          <w:tcPr>
            <w:tcW w:w="716" w:type="pct"/>
            <w:shd w:val="clear" w:color="auto" w:fill="auto"/>
            <w:hideMark/>
          </w:tcPr>
          <w:p w14:paraId="0BF220EF"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英文名稱</w:t>
            </w:r>
          </w:p>
        </w:tc>
        <w:tc>
          <w:tcPr>
            <w:tcW w:w="1929" w:type="pct"/>
            <w:shd w:val="clear" w:color="auto" w:fill="auto"/>
            <w:hideMark/>
          </w:tcPr>
          <w:p w14:paraId="62E61ADB"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中文名稱</w:t>
            </w:r>
          </w:p>
        </w:tc>
        <w:tc>
          <w:tcPr>
            <w:tcW w:w="276" w:type="pct"/>
            <w:shd w:val="clear" w:color="auto" w:fill="auto"/>
            <w:hideMark/>
          </w:tcPr>
          <w:p w14:paraId="30A13FF1"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型態</w:t>
            </w:r>
          </w:p>
        </w:tc>
        <w:tc>
          <w:tcPr>
            <w:tcW w:w="276" w:type="pct"/>
          </w:tcPr>
          <w:p w14:paraId="33A39EFB" w14:textId="01D23772"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hint="eastAsia"/>
                <w:color w:val="000000"/>
                <w:kern w:val="0"/>
              </w:rPr>
              <w:t>長度</w:t>
            </w:r>
          </w:p>
        </w:tc>
        <w:tc>
          <w:tcPr>
            <w:tcW w:w="276" w:type="pct"/>
          </w:tcPr>
          <w:p w14:paraId="59A316CE" w14:textId="7DFD4705" w:rsidR="00D64561" w:rsidRPr="00427BE0" w:rsidRDefault="00D64561"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266" w:type="pct"/>
            <w:shd w:val="clear" w:color="auto" w:fill="auto"/>
            <w:hideMark/>
          </w:tcPr>
          <w:p w14:paraId="78EF9F8D"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欄位說明</w:t>
            </w:r>
          </w:p>
        </w:tc>
      </w:tr>
      <w:tr w:rsidR="00D64561" w:rsidRPr="00427BE0" w14:paraId="204EEDE7" w14:textId="77777777" w:rsidTr="00614F5B">
        <w:trPr>
          <w:trHeight w:val="340"/>
        </w:trPr>
        <w:tc>
          <w:tcPr>
            <w:tcW w:w="261" w:type="pct"/>
            <w:shd w:val="clear" w:color="auto" w:fill="auto"/>
          </w:tcPr>
          <w:p w14:paraId="06152E28"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7598702C"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TranCode</w:t>
            </w:r>
          </w:p>
        </w:tc>
        <w:tc>
          <w:tcPr>
            <w:tcW w:w="1929" w:type="pct"/>
            <w:shd w:val="clear" w:color="auto" w:fill="auto"/>
          </w:tcPr>
          <w:p w14:paraId="7414384D"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交易代號</w:t>
            </w:r>
          </w:p>
        </w:tc>
        <w:tc>
          <w:tcPr>
            <w:tcW w:w="276" w:type="pct"/>
            <w:shd w:val="clear" w:color="auto" w:fill="auto"/>
          </w:tcPr>
          <w:p w14:paraId="46C0C69A" w14:textId="77777777"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color w:val="000000"/>
                <w:kern w:val="0"/>
              </w:rPr>
              <w:t>X</w:t>
            </w:r>
          </w:p>
        </w:tc>
        <w:tc>
          <w:tcPr>
            <w:tcW w:w="276" w:type="pct"/>
          </w:tcPr>
          <w:p w14:paraId="318093FE" w14:textId="78A5AEE8" w:rsidR="00D64561" w:rsidRPr="00427BE0" w:rsidRDefault="00D64561" w:rsidP="00D64561">
            <w:pPr>
              <w:widowControl/>
              <w:jc w:val="center"/>
              <w:rPr>
                <w:rFonts w:ascii="標楷體" w:eastAsia="標楷體" w:hAnsi="標楷體" w:cs="新細明體"/>
                <w:color w:val="000000"/>
                <w:kern w:val="0"/>
              </w:rPr>
            </w:pPr>
            <w:r w:rsidRPr="00427BE0">
              <w:rPr>
                <w:rFonts w:ascii="標楷體" w:eastAsia="標楷體" w:hAnsi="標楷體" w:cs="新細明體"/>
                <w:color w:val="000000"/>
                <w:kern w:val="0"/>
              </w:rPr>
              <w:t>5</w:t>
            </w:r>
          </w:p>
        </w:tc>
        <w:tc>
          <w:tcPr>
            <w:tcW w:w="276" w:type="pct"/>
          </w:tcPr>
          <w:p w14:paraId="297A9E55" w14:textId="7AB37B78" w:rsidR="00D64561" w:rsidRPr="00427BE0" w:rsidRDefault="006B144A" w:rsidP="00D64561">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266" w:type="pct"/>
            <w:shd w:val="clear" w:color="auto" w:fill="auto"/>
          </w:tcPr>
          <w:p w14:paraId="659F034F" w14:textId="1F762560"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L2306</w:t>
            </w:r>
          </w:p>
        </w:tc>
      </w:tr>
      <w:tr w:rsidR="00D64561" w:rsidRPr="00427BE0" w14:paraId="6716A677" w14:textId="77777777" w:rsidTr="00614F5B">
        <w:trPr>
          <w:trHeight w:val="340"/>
        </w:trPr>
        <w:tc>
          <w:tcPr>
            <w:tcW w:w="261" w:type="pct"/>
            <w:shd w:val="clear" w:color="auto" w:fill="auto"/>
          </w:tcPr>
          <w:p w14:paraId="0F098898"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7BC9E23E" w14:textId="46D7BFDC" w:rsidR="00D64561" w:rsidRPr="00427BE0" w:rsidRDefault="00D64561" w:rsidP="00D64561">
            <w:pPr>
              <w:widowControl/>
              <w:rPr>
                <w:rFonts w:ascii="標楷體" w:eastAsia="標楷體" w:hAnsi="標楷體" w:cs="新細明體"/>
                <w:color w:val="000000"/>
                <w:kern w:val="0"/>
              </w:rPr>
            </w:pPr>
            <w:r w:rsidRPr="00614F5B">
              <w:rPr>
                <w:rFonts w:ascii="標楷體" w:eastAsia="標楷體" w:hAnsi="標楷體"/>
              </w:rPr>
              <w:t xml:space="preserve">FunCd  </w:t>
            </w:r>
          </w:p>
        </w:tc>
        <w:tc>
          <w:tcPr>
            <w:tcW w:w="1929" w:type="pct"/>
            <w:shd w:val="clear" w:color="auto" w:fill="auto"/>
          </w:tcPr>
          <w:p w14:paraId="0AF9591E"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功能</w:t>
            </w:r>
          </w:p>
        </w:tc>
        <w:tc>
          <w:tcPr>
            <w:tcW w:w="276" w:type="pct"/>
            <w:shd w:val="clear" w:color="auto" w:fill="auto"/>
          </w:tcPr>
          <w:p w14:paraId="1ADC794A" w14:textId="4457C524" w:rsidR="00D64561" w:rsidRPr="00427BE0" w:rsidRDefault="00D64561" w:rsidP="00D64561">
            <w:pPr>
              <w:widowControl/>
              <w:jc w:val="center"/>
              <w:rPr>
                <w:rFonts w:ascii="標楷體" w:eastAsia="標楷體" w:hAnsi="標楷體" w:cs="新細明體"/>
                <w:color w:val="000000"/>
                <w:kern w:val="0"/>
              </w:rPr>
            </w:pPr>
            <w:r w:rsidRPr="00614F5B">
              <w:rPr>
                <w:rFonts w:ascii="標楷體" w:eastAsia="標楷體" w:hAnsi="標楷體"/>
              </w:rPr>
              <w:t>X</w:t>
            </w:r>
          </w:p>
        </w:tc>
        <w:tc>
          <w:tcPr>
            <w:tcW w:w="276" w:type="pct"/>
          </w:tcPr>
          <w:p w14:paraId="021FDEB6" w14:textId="0733F7B8" w:rsidR="00D64561" w:rsidRPr="00427BE0" w:rsidRDefault="00D64561" w:rsidP="00D64561">
            <w:pPr>
              <w:widowControl/>
              <w:jc w:val="center"/>
              <w:rPr>
                <w:rFonts w:ascii="標楷體" w:eastAsia="標楷體" w:hAnsi="標楷體"/>
              </w:rPr>
            </w:pPr>
            <w:r w:rsidRPr="00614F5B">
              <w:rPr>
                <w:rFonts w:ascii="標楷體" w:eastAsia="標楷體" w:hAnsi="標楷體"/>
              </w:rPr>
              <w:t xml:space="preserve">1  </w:t>
            </w:r>
          </w:p>
        </w:tc>
        <w:tc>
          <w:tcPr>
            <w:tcW w:w="276" w:type="pct"/>
          </w:tcPr>
          <w:p w14:paraId="36B89224" w14:textId="7D05961A" w:rsidR="00D64561" w:rsidRPr="00427BE0" w:rsidRDefault="006B144A"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21D6F3CE"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1: </w:t>
            </w:r>
            <w:r w:rsidRPr="00427BE0">
              <w:rPr>
                <w:rFonts w:ascii="標楷體" w:eastAsia="標楷體" w:hAnsi="標楷體" w:cs="新細明體" w:hint="eastAsia"/>
                <w:color w:val="000000"/>
                <w:kern w:val="0"/>
              </w:rPr>
              <w:t>新增</w:t>
            </w:r>
            <w:r w:rsidRPr="00427BE0">
              <w:rPr>
                <w:rFonts w:ascii="標楷體" w:eastAsia="標楷體" w:hAnsi="標楷體" w:cs="新細明體"/>
                <w:color w:val="000000"/>
                <w:kern w:val="0"/>
              </w:rPr>
              <w:t>;</w:t>
            </w:r>
          </w:p>
          <w:p w14:paraId="4E53FA5B"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2: </w:t>
            </w:r>
            <w:r w:rsidRPr="00427BE0">
              <w:rPr>
                <w:rFonts w:ascii="標楷體" w:eastAsia="標楷體" w:hAnsi="標楷體" w:cs="新細明體" w:hint="eastAsia"/>
                <w:color w:val="000000"/>
                <w:kern w:val="0"/>
              </w:rPr>
              <w:t>修改</w:t>
            </w:r>
            <w:r w:rsidRPr="00427BE0">
              <w:rPr>
                <w:rFonts w:ascii="標楷體" w:eastAsia="標楷體" w:hAnsi="標楷體" w:cs="新細明體"/>
                <w:color w:val="000000"/>
                <w:kern w:val="0"/>
              </w:rPr>
              <w:t>;</w:t>
            </w:r>
          </w:p>
          <w:p w14:paraId="06B84AB5" w14:textId="77777777"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color w:val="000000"/>
                <w:kern w:val="0"/>
              </w:rPr>
              <w:t xml:space="preserve">4: </w:t>
            </w:r>
            <w:r w:rsidRPr="00427BE0">
              <w:rPr>
                <w:rFonts w:ascii="標楷體" w:eastAsia="標楷體" w:hAnsi="標楷體" w:cs="新細明體" w:hint="eastAsia"/>
                <w:color w:val="000000"/>
                <w:kern w:val="0"/>
              </w:rPr>
              <w:t>刪除</w:t>
            </w:r>
            <w:r w:rsidRPr="00427BE0">
              <w:rPr>
                <w:rFonts w:ascii="標楷體" w:eastAsia="標楷體" w:hAnsi="標楷體" w:cs="新細明體"/>
                <w:color w:val="000000"/>
                <w:kern w:val="0"/>
              </w:rPr>
              <w:t>;</w:t>
            </w:r>
          </w:p>
        </w:tc>
      </w:tr>
      <w:tr w:rsidR="00D64561" w:rsidRPr="00427BE0" w14:paraId="1A1188A0" w14:textId="77777777" w:rsidTr="00614F5B">
        <w:trPr>
          <w:trHeight w:val="340"/>
        </w:trPr>
        <w:tc>
          <w:tcPr>
            <w:tcW w:w="261" w:type="pct"/>
            <w:shd w:val="clear" w:color="auto" w:fill="auto"/>
          </w:tcPr>
          <w:p w14:paraId="6AFD2395"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0C4AEABE" w14:textId="736D0672" w:rsidR="00D64561" w:rsidRPr="00427BE0" w:rsidRDefault="00737E77" w:rsidP="00D64561">
            <w:pPr>
              <w:widowControl/>
              <w:rPr>
                <w:rFonts w:ascii="標楷體" w:eastAsia="標楷體" w:hAnsi="標楷體" w:cs="新細明體"/>
                <w:color w:val="000000"/>
                <w:kern w:val="0"/>
              </w:rPr>
            </w:pPr>
            <w:r w:rsidRPr="00737E77">
              <w:rPr>
                <w:rFonts w:ascii="標楷體" w:eastAsia="標楷體" w:hAnsi="標楷體"/>
              </w:rPr>
              <w:t>CustNo</w:t>
            </w:r>
          </w:p>
        </w:tc>
        <w:tc>
          <w:tcPr>
            <w:tcW w:w="1929" w:type="pct"/>
            <w:shd w:val="clear" w:color="auto" w:fill="auto"/>
          </w:tcPr>
          <w:p w14:paraId="311C25CF" w14:textId="389D2CB0" w:rsidR="00D64561" w:rsidRPr="00427BE0" w:rsidRDefault="00737E77" w:rsidP="00D64561">
            <w:pPr>
              <w:widowControl/>
              <w:rPr>
                <w:rFonts w:ascii="標楷體" w:eastAsia="標楷體" w:hAnsi="標楷體" w:cs="新細明體"/>
                <w:color w:val="000000"/>
                <w:kern w:val="0"/>
              </w:rPr>
            </w:pPr>
            <w:r>
              <w:rPr>
                <w:rFonts w:ascii="標楷體" w:eastAsia="標楷體" w:hAnsi="標楷體" w:cs="新細明體" w:hint="eastAsia"/>
                <w:color w:val="000000"/>
                <w:kern w:val="0"/>
              </w:rPr>
              <w:t>戶號</w:t>
            </w:r>
          </w:p>
        </w:tc>
        <w:tc>
          <w:tcPr>
            <w:tcW w:w="276" w:type="pct"/>
            <w:shd w:val="clear" w:color="auto" w:fill="auto"/>
          </w:tcPr>
          <w:p w14:paraId="1FE3452D" w14:textId="00C83DB9" w:rsidR="00D64561" w:rsidRPr="00427BE0" w:rsidRDefault="00737E77" w:rsidP="00D64561">
            <w:pPr>
              <w:widowControl/>
              <w:jc w:val="center"/>
              <w:rPr>
                <w:rFonts w:ascii="標楷體" w:eastAsia="標楷體" w:hAnsi="標楷體" w:cs="新細明體"/>
                <w:color w:val="000000"/>
                <w:kern w:val="0"/>
              </w:rPr>
            </w:pPr>
            <w:r>
              <w:rPr>
                <w:rFonts w:ascii="標楷體" w:eastAsia="標楷體" w:hAnsi="標楷體" w:hint="eastAsia"/>
              </w:rPr>
              <w:t>9</w:t>
            </w:r>
          </w:p>
        </w:tc>
        <w:tc>
          <w:tcPr>
            <w:tcW w:w="276" w:type="pct"/>
          </w:tcPr>
          <w:p w14:paraId="3CCC4D69" w14:textId="7C308E69" w:rsidR="00D64561" w:rsidRPr="00427BE0" w:rsidRDefault="00737E77" w:rsidP="00D64561">
            <w:pPr>
              <w:widowControl/>
              <w:jc w:val="center"/>
              <w:rPr>
                <w:rFonts w:ascii="標楷體" w:eastAsia="標楷體" w:hAnsi="標楷體"/>
              </w:rPr>
            </w:pPr>
            <w:r>
              <w:rPr>
                <w:rFonts w:ascii="標楷體" w:eastAsia="標楷體" w:hAnsi="標楷體" w:hint="eastAsia"/>
              </w:rPr>
              <w:t>7</w:t>
            </w:r>
            <w:r w:rsidR="00D64561" w:rsidRPr="00614F5B">
              <w:rPr>
                <w:rFonts w:ascii="標楷體" w:eastAsia="標楷體" w:hAnsi="標楷體"/>
              </w:rPr>
              <w:t xml:space="preserve"> </w:t>
            </w:r>
          </w:p>
        </w:tc>
        <w:tc>
          <w:tcPr>
            <w:tcW w:w="276" w:type="pct"/>
          </w:tcPr>
          <w:p w14:paraId="4E407679" w14:textId="6656C351" w:rsidR="00D64561" w:rsidRPr="00427BE0" w:rsidRDefault="006B144A"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04646208" w14:textId="530BFE9F" w:rsidR="00D64561" w:rsidRPr="00427BE0" w:rsidRDefault="00D64561" w:rsidP="00D64561">
            <w:pPr>
              <w:widowControl/>
              <w:rPr>
                <w:rFonts w:ascii="標楷體" w:eastAsia="標楷體" w:hAnsi="標楷體" w:cs="新細明體"/>
                <w:color w:val="000000"/>
                <w:kern w:val="0"/>
              </w:rPr>
            </w:pPr>
          </w:p>
        </w:tc>
      </w:tr>
      <w:tr w:rsidR="00D64561" w:rsidRPr="00427BE0" w14:paraId="700B4CD1" w14:textId="77777777" w:rsidTr="00614F5B">
        <w:trPr>
          <w:trHeight w:val="340"/>
        </w:trPr>
        <w:tc>
          <w:tcPr>
            <w:tcW w:w="261" w:type="pct"/>
            <w:shd w:val="clear" w:color="auto" w:fill="auto"/>
          </w:tcPr>
          <w:p w14:paraId="2DB3330D"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4EBA33CB" w14:textId="1CF49742" w:rsidR="00D64561" w:rsidRPr="00427BE0" w:rsidRDefault="00737E77" w:rsidP="00D64561">
            <w:pPr>
              <w:widowControl/>
              <w:rPr>
                <w:rFonts w:ascii="標楷體" w:eastAsia="標楷體" w:hAnsi="標楷體" w:cs="新細明體"/>
                <w:color w:val="000000"/>
                <w:kern w:val="0"/>
              </w:rPr>
            </w:pPr>
            <w:r w:rsidRPr="00737E77">
              <w:rPr>
                <w:rFonts w:ascii="標楷體" w:eastAsia="標楷體" w:hAnsi="標楷體"/>
              </w:rPr>
              <w:t>CaseNo</w:t>
            </w:r>
          </w:p>
        </w:tc>
        <w:tc>
          <w:tcPr>
            <w:tcW w:w="1929" w:type="pct"/>
            <w:shd w:val="clear" w:color="auto" w:fill="auto"/>
          </w:tcPr>
          <w:p w14:paraId="5861C3D1" w14:textId="6E5B8987" w:rsidR="00D64561" w:rsidRPr="00427BE0" w:rsidRDefault="00737E77" w:rsidP="00D64561">
            <w:pPr>
              <w:widowControl/>
              <w:rPr>
                <w:rFonts w:ascii="標楷體" w:eastAsia="標楷體" w:hAnsi="標楷體" w:cs="新細明體"/>
                <w:color w:val="000000"/>
                <w:kern w:val="0"/>
              </w:rPr>
            </w:pPr>
            <w:r w:rsidRPr="00737E77">
              <w:rPr>
                <w:rFonts w:ascii="標楷體" w:eastAsia="標楷體" w:hAnsi="標楷體" w:cs="新細明體" w:hint="eastAsia"/>
                <w:color w:val="000000"/>
                <w:kern w:val="0"/>
              </w:rPr>
              <w:t>案件編號</w:t>
            </w:r>
          </w:p>
        </w:tc>
        <w:tc>
          <w:tcPr>
            <w:tcW w:w="276" w:type="pct"/>
            <w:shd w:val="clear" w:color="auto" w:fill="auto"/>
          </w:tcPr>
          <w:p w14:paraId="39A2174C" w14:textId="48B8017B" w:rsidR="00D64561" w:rsidRPr="00427BE0" w:rsidRDefault="00737E77" w:rsidP="00D64561">
            <w:pPr>
              <w:widowControl/>
              <w:jc w:val="center"/>
              <w:rPr>
                <w:rFonts w:ascii="標楷體" w:eastAsia="標楷體" w:hAnsi="標楷體" w:cs="新細明體"/>
                <w:color w:val="000000"/>
                <w:kern w:val="0"/>
              </w:rPr>
            </w:pPr>
            <w:r>
              <w:rPr>
                <w:rFonts w:ascii="標楷體" w:eastAsia="標楷體" w:hAnsi="標楷體" w:hint="eastAsia"/>
              </w:rPr>
              <w:t>9</w:t>
            </w:r>
          </w:p>
        </w:tc>
        <w:tc>
          <w:tcPr>
            <w:tcW w:w="276" w:type="pct"/>
          </w:tcPr>
          <w:p w14:paraId="3467A894" w14:textId="7DEF3CB6" w:rsidR="00D64561" w:rsidRPr="00427BE0" w:rsidRDefault="00737E77" w:rsidP="00D64561">
            <w:pPr>
              <w:widowControl/>
              <w:jc w:val="center"/>
              <w:rPr>
                <w:rFonts w:ascii="標楷體" w:eastAsia="標楷體" w:hAnsi="標楷體"/>
              </w:rPr>
            </w:pPr>
            <w:r>
              <w:rPr>
                <w:rFonts w:ascii="標楷體" w:eastAsia="標楷體" w:hAnsi="標楷體" w:hint="eastAsia"/>
              </w:rPr>
              <w:t>7</w:t>
            </w:r>
          </w:p>
        </w:tc>
        <w:tc>
          <w:tcPr>
            <w:tcW w:w="276" w:type="pct"/>
          </w:tcPr>
          <w:p w14:paraId="234917AD" w14:textId="430A98BB" w:rsidR="00D64561" w:rsidRPr="00427BE0" w:rsidRDefault="006B144A"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135CF40D" w14:textId="3BF67E49" w:rsidR="00D64561" w:rsidRPr="00427BE0" w:rsidRDefault="00D64561" w:rsidP="00D64561">
            <w:pPr>
              <w:widowControl/>
              <w:rPr>
                <w:rFonts w:ascii="標楷體" w:eastAsia="標楷體" w:hAnsi="標楷體" w:cs="新細明體"/>
                <w:color w:val="000000"/>
                <w:kern w:val="0"/>
              </w:rPr>
            </w:pPr>
          </w:p>
        </w:tc>
      </w:tr>
      <w:tr w:rsidR="00D745D4" w:rsidRPr="00427BE0" w14:paraId="3D06A0BD" w14:textId="77777777" w:rsidTr="00D64561">
        <w:trPr>
          <w:trHeight w:val="340"/>
        </w:trPr>
        <w:tc>
          <w:tcPr>
            <w:tcW w:w="261" w:type="pct"/>
            <w:shd w:val="clear" w:color="auto" w:fill="auto"/>
          </w:tcPr>
          <w:p w14:paraId="277F1598" w14:textId="77777777" w:rsidR="00D745D4" w:rsidRPr="00427BE0" w:rsidRDefault="00D745D4">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516C3CAA" w14:textId="2B0D9FFB" w:rsidR="00D745D4" w:rsidRPr="00737E77" w:rsidRDefault="00D745D4" w:rsidP="00D64561">
            <w:pPr>
              <w:widowControl/>
              <w:rPr>
                <w:rFonts w:ascii="標楷體" w:eastAsia="標楷體" w:hAnsi="標楷體"/>
              </w:rPr>
            </w:pPr>
            <w:r w:rsidRPr="00D745D4">
              <w:rPr>
                <w:rFonts w:ascii="標楷體" w:eastAsia="標楷體" w:hAnsi="標楷體"/>
              </w:rPr>
              <w:t>RelId</w:t>
            </w:r>
          </w:p>
        </w:tc>
        <w:tc>
          <w:tcPr>
            <w:tcW w:w="1929" w:type="pct"/>
            <w:shd w:val="clear" w:color="auto" w:fill="auto"/>
          </w:tcPr>
          <w:p w14:paraId="4060146F" w14:textId="4B062946" w:rsidR="00D745D4" w:rsidRPr="00737E77" w:rsidRDefault="00D745D4" w:rsidP="00D64561">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關係人統編</w:t>
            </w:r>
          </w:p>
        </w:tc>
        <w:tc>
          <w:tcPr>
            <w:tcW w:w="276" w:type="pct"/>
            <w:shd w:val="clear" w:color="auto" w:fill="auto"/>
          </w:tcPr>
          <w:p w14:paraId="40FCB586" w14:textId="64DE0FC6" w:rsidR="00D745D4" w:rsidRPr="00427BE0" w:rsidDel="00737E77" w:rsidRDefault="00D745D4" w:rsidP="00D64561">
            <w:pPr>
              <w:widowControl/>
              <w:jc w:val="center"/>
              <w:rPr>
                <w:rFonts w:ascii="標楷體" w:eastAsia="標楷體" w:hAnsi="標楷體"/>
              </w:rPr>
            </w:pPr>
            <w:r>
              <w:rPr>
                <w:rFonts w:ascii="標楷體" w:eastAsia="標楷體" w:hAnsi="標楷體" w:hint="eastAsia"/>
              </w:rPr>
              <w:t>X</w:t>
            </w:r>
          </w:p>
        </w:tc>
        <w:tc>
          <w:tcPr>
            <w:tcW w:w="276" w:type="pct"/>
          </w:tcPr>
          <w:p w14:paraId="39CCAF4B" w14:textId="17AE916C" w:rsidR="00D745D4" w:rsidRDefault="00D745D4" w:rsidP="00D64561">
            <w:pPr>
              <w:widowControl/>
              <w:jc w:val="center"/>
              <w:rPr>
                <w:rFonts w:ascii="標楷體" w:eastAsia="標楷體" w:hAnsi="標楷體"/>
              </w:rPr>
            </w:pPr>
            <w:r>
              <w:rPr>
                <w:rFonts w:ascii="標楷體" w:eastAsia="標楷體" w:hAnsi="標楷體" w:hint="eastAsia"/>
              </w:rPr>
              <w:t>1</w:t>
            </w:r>
            <w:r>
              <w:rPr>
                <w:rFonts w:ascii="標楷體" w:eastAsia="標楷體" w:hAnsi="標楷體"/>
              </w:rPr>
              <w:t>0</w:t>
            </w:r>
          </w:p>
        </w:tc>
        <w:tc>
          <w:tcPr>
            <w:tcW w:w="276" w:type="pct"/>
          </w:tcPr>
          <w:p w14:paraId="7C6DB35F" w14:textId="793A0C18" w:rsidR="00D745D4" w:rsidRDefault="00D745D4" w:rsidP="00D64561">
            <w:pPr>
              <w:widowControl/>
              <w:jc w:val="center"/>
              <w:rPr>
                <w:rFonts w:ascii="標楷體" w:eastAsia="標楷體" w:hAnsi="標楷體"/>
              </w:rPr>
            </w:pPr>
            <w:r>
              <w:rPr>
                <w:rFonts w:ascii="標楷體" w:eastAsia="標楷體" w:hAnsi="標楷體"/>
              </w:rPr>
              <w:t>V</w:t>
            </w:r>
          </w:p>
        </w:tc>
        <w:tc>
          <w:tcPr>
            <w:tcW w:w="1266" w:type="pct"/>
            <w:shd w:val="clear" w:color="auto" w:fill="auto"/>
          </w:tcPr>
          <w:p w14:paraId="17874FA1" w14:textId="77777777" w:rsidR="00D745D4" w:rsidRPr="00427BE0" w:rsidRDefault="00D745D4" w:rsidP="00D64561">
            <w:pPr>
              <w:widowControl/>
              <w:rPr>
                <w:rFonts w:ascii="標楷體" w:eastAsia="標楷體" w:hAnsi="標楷體" w:cs="新細明體"/>
                <w:color w:val="000000"/>
                <w:kern w:val="0"/>
              </w:rPr>
            </w:pPr>
          </w:p>
        </w:tc>
      </w:tr>
      <w:tr w:rsidR="00D745D4" w:rsidRPr="00427BE0" w14:paraId="46B0DE1B" w14:textId="77777777" w:rsidTr="00D64561">
        <w:trPr>
          <w:trHeight w:val="340"/>
        </w:trPr>
        <w:tc>
          <w:tcPr>
            <w:tcW w:w="261" w:type="pct"/>
            <w:shd w:val="clear" w:color="auto" w:fill="auto"/>
          </w:tcPr>
          <w:p w14:paraId="7AD273E8" w14:textId="77777777" w:rsidR="00D745D4" w:rsidRPr="00427BE0" w:rsidRDefault="00D745D4">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76B57A3F" w14:textId="3F54A2A6" w:rsidR="00D745D4" w:rsidRPr="00D745D4" w:rsidRDefault="00D745D4" w:rsidP="00D64561">
            <w:pPr>
              <w:widowControl/>
              <w:rPr>
                <w:rFonts w:ascii="標楷體" w:eastAsia="標楷體" w:hAnsi="標楷體"/>
              </w:rPr>
            </w:pPr>
            <w:r w:rsidRPr="00D745D4">
              <w:rPr>
                <w:rFonts w:ascii="標楷體" w:eastAsia="標楷體" w:hAnsi="標楷體"/>
              </w:rPr>
              <w:t>RelName</w:t>
            </w:r>
          </w:p>
        </w:tc>
        <w:tc>
          <w:tcPr>
            <w:tcW w:w="1929" w:type="pct"/>
            <w:shd w:val="clear" w:color="auto" w:fill="auto"/>
          </w:tcPr>
          <w:p w14:paraId="2B1FC38A" w14:textId="4FED15E3" w:rsidR="00D745D4" w:rsidRPr="00737E77" w:rsidRDefault="00D745D4" w:rsidP="00D64561">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關係人姓名</w:t>
            </w:r>
          </w:p>
        </w:tc>
        <w:tc>
          <w:tcPr>
            <w:tcW w:w="276" w:type="pct"/>
            <w:shd w:val="clear" w:color="auto" w:fill="auto"/>
          </w:tcPr>
          <w:p w14:paraId="7C9D5A53" w14:textId="49C913DD" w:rsidR="00D745D4" w:rsidRPr="00427BE0" w:rsidDel="00737E77" w:rsidRDefault="00D745D4" w:rsidP="00D64561">
            <w:pPr>
              <w:widowControl/>
              <w:jc w:val="center"/>
              <w:rPr>
                <w:rFonts w:ascii="標楷體" w:eastAsia="標楷體" w:hAnsi="標楷體"/>
              </w:rPr>
            </w:pPr>
            <w:r>
              <w:rPr>
                <w:rFonts w:ascii="標楷體" w:eastAsia="標楷體" w:hAnsi="標楷體" w:hint="eastAsia"/>
              </w:rPr>
              <w:t>X</w:t>
            </w:r>
          </w:p>
        </w:tc>
        <w:tc>
          <w:tcPr>
            <w:tcW w:w="276" w:type="pct"/>
          </w:tcPr>
          <w:p w14:paraId="3B9F1026" w14:textId="6E17F20F" w:rsidR="00D745D4" w:rsidRDefault="00D745D4" w:rsidP="00D64561">
            <w:pPr>
              <w:widowControl/>
              <w:jc w:val="center"/>
              <w:rPr>
                <w:rFonts w:ascii="標楷體" w:eastAsia="標楷體" w:hAnsi="標楷體"/>
              </w:rPr>
            </w:pPr>
            <w:r>
              <w:rPr>
                <w:rFonts w:ascii="標楷體" w:eastAsia="標楷體" w:hAnsi="標楷體" w:hint="eastAsia"/>
              </w:rPr>
              <w:t>1</w:t>
            </w:r>
            <w:r>
              <w:rPr>
                <w:rFonts w:ascii="標楷體" w:eastAsia="標楷體" w:hAnsi="標楷體"/>
              </w:rPr>
              <w:t>00</w:t>
            </w:r>
          </w:p>
        </w:tc>
        <w:tc>
          <w:tcPr>
            <w:tcW w:w="276" w:type="pct"/>
          </w:tcPr>
          <w:p w14:paraId="603B4E28" w14:textId="5733A3EB" w:rsidR="00D745D4" w:rsidRDefault="00D745D4"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5E3231E4" w14:textId="77777777" w:rsidR="00D745D4" w:rsidRPr="00427BE0" w:rsidRDefault="00D745D4" w:rsidP="00D64561">
            <w:pPr>
              <w:widowControl/>
              <w:rPr>
                <w:rFonts w:ascii="標楷體" w:eastAsia="標楷體" w:hAnsi="標楷體" w:cs="新細明體"/>
                <w:color w:val="000000"/>
                <w:kern w:val="0"/>
              </w:rPr>
            </w:pPr>
          </w:p>
        </w:tc>
      </w:tr>
      <w:tr w:rsidR="00D64561" w:rsidRPr="00427BE0" w14:paraId="5D6EBF2C" w14:textId="77777777" w:rsidTr="00614F5B">
        <w:trPr>
          <w:trHeight w:val="340"/>
        </w:trPr>
        <w:tc>
          <w:tcPr>
            <w:tcW w:w="261" w:type="pct"/>
            <w:shd w:val="clear" w:color="auto" w:fill="auto"/>
          </w:tcPr>
          <w:p w14:paraId="7C8EF3AB"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1326F02B" w14:textId="2FE19B33" w:rsidR="00D64561" w:rsidRPr="00427BE0" w:rsidRDefault="00D64561" w:rsidP="00D64561">
            <w:pPr>
              <w:widowControl/>
              <w:rPr>
                <w:rFonts w:ascii="標楷體" w:eastAsia="標楷體" w:hAnsi="標楷體" w:cs="新細明體"/>
                <w:color w:val="000000"/>
                <w:kern w:val="0"/>
              </w:rPr>
            </w:pPr>
            <w:r w:rsidRPr="00614F5B">
              <w:rPr>
                <w:rFonts w:ascii="標楷體" w:eastAsia="標楷體" w:hAnsi="標楷體"/>
              </w:rPr>
              <w:t xml:space="preserve">PosInd </w:t>
            </w:r>
          </w:p>
        </w:tc>
        <w:tc>
          <w:tcPr>
            <w:tcW w:w="1929" w:type="pct"/>
            <w:shd w:val="clear" w:color="auto" w:fill="auto"/>
          </w:tcPr>
          <w:p w14:paraId="57D85DA3" w14:textId="77FDBCA2" w:rsidR="00D64561" w:rsidRPr="00427BE0" w:rsidRDefault="00D64561" w:rsidP="00D64561">
            <w:pPr>
              <w:widowControl/>
              <w:rPr>
                <w:rFonts w:ascii="標楷體" w:eastAsia="標楷體" w:hAnsi="標楷體" w:cs="新細明體"/>
                <w:color w:val="000000"/>
                <w:kern w:val="0"/>
              </w:rPr>
            </w:pPr>
            <w:r w:rsidRPr="00427BE0">
              <w:rPr>
                <w:rFonts w:ascii="標楷體" w:eastAsia="標楷體" w:hAnsi="標楷體" w:cs="新細明體" w:hint="eastAsia"/>
                <w:color w:val="000000"/>
                <w:kern w:val="0"/>
              </w:rPr>
              <w:t>職稱代碼</w:t>
            </w:r>
          </w:p>
        </w:tc>
        <w:tc>
          <w:tcPr>
            <w:tcW w:w="276" w:type="pct"/>
            <w:shd w:val="clear" w:color="auto" w:fill="auto"/>
          </w:tcPr>
          <w:p w14:paraId="228D2303" w14:textId="561DB076" w:rsidR="00D64561" w:rsidRPr="00427BE0" w:rsidRDefault="00D745D4" w:rsidP="00D64561">
            <w:pPr>
              <w:widowControl/>
              <w:jc w:val="center"/>
              <w:rPr>
                <w:rFonts w:ascii="標楷體" w:eastAsia="標楷體" w:hAnsi="標楷體" w:cs="新細明體"/>
                <w:color w:val="000000"/>
                <w:kern w:val="0"/>
              </w:rPr>
            </w:pPr>
            <w:r>
              <w:rPr>
                <w:rFonts w:ascii="標楷體" w:eastAsia="標楷體" w:hAnsi="標楷體"/>
              </w:rPr>
              <w:t>9</w:t>
            </w:r>
          </w:p>
        </w:tc>
        <w:tc>
          <w:tcPr>
            <w:tcW w:w="276" w:type="pct"/>
          </w:tcPr>
          <w:p w14:paraId="2AB7C87F" w14:textId="0CC5CED9" w:rsidR="00D64561" w:rsidRPr="00427BE0" w:rsidRDefault="00D64561" w:rsidP="00D64561">
            <w:pPr>
              <w:widowControl/>
              <w:jc w:val="center"/>
              <w:rPr>
                <w:rFonts w:ascii="標楷體" w:eastAsia="標楷體" w:hAnsi="標楷體"/>
              </w:rPr>
            </w:pPr>
            <w:r w:rsidRPr="00614F5B">
              <w:rPr>
                <w:rFonts w:ascii="標楷體" w:eastAsia="標楷體" w:hAnsi="標楷體"/>
              </w:rPr>
              <w:t xml:space="preserve">2  </w:t>
            </w:r>
          </w:p>
        </w:tc>
        <w:tc>
          <w:tcPr>
            <w:tcW w:w="276" w:type="pct"/>
          </w:tcPr>
          <w:p w14:paraId="0A0E107F" w14:textId="3AB0852D" w:rsidR="00D64561" w:rsidRPr="00427BE0" w:rsidRDefault="006B144A"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21CE58D3"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01</w:t>
            </w:r>
            <w:r w:rsidRPr="00D745D4">
              <w:rPr>
                <w:rFonts w:ascii="標楷體" w:eastAsia="標楷體" w:hAnsi="標楷體" w:cs="新細明體" w:hint="eastAsia"/>
                <w:color w:val="000000"/>
                <w:kern w:val="0"/>
              </w:rPr>
              <w:tab/>
              <w:t>本人</w:t>
            </w:r>
          </w:p>
          <w:p w14:paraId="043253D6"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02</w:t>
            </w:r>
            <w:r w:rsidRPr="00D745D4">
              <w:rPr>
                <w:rFonts w:ascii="標楷體" w:eastAsia="標楷體" w:hAnsi="標楷體" w:cs="新細明體" w:hint="eastAsia"/>
                <w:color w:val="000000"/>
                <w:kern w:val="0"/>
              </w:rPr>
              <w:tab/>
              <w:t>配偶</w:t>
            </w:r>
          </w:p>
          <w:p w14:paraId="19C6E4EA"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03</w:t>
            </w:r>
            <w:r w:rsidRPr="00D745D4">
              <w:rPr>
                <w:rFonts w:ascii="標楷體" w:eastAsia="標楷體" w:hAnsi="標楷體" w:cs="新細明體" w:hint="eastAsia"/>
                <w:color w:val="000000"/>
                <w:kern w:val="0"/>
              </w:rPr>
              <w:tab/>
              <w:t>祖(外祖)父母</w:t>
            </w:r>
          </w:p>
          <w:p w14:paraId="7E48AE9F"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04</w:t>
            </w:r>
            <w:r w:rsidRPr="00D745D4">
              <w:rPr>
                <w:rFonts w:ascii="標楷體" w:eastAsia="標楷體" w:hAnsi="標楷體" w:cs="新細明體" w:hint="eastAsia"/>
                <w:color w:val="000000"/>
                <w:kern w:val="0"/>
              </w:rPr>
              <w:tab/>
              <w:t>父母</w:t>
            </w:r>
          </w:p>
          <w:p w14:paraId="45600881"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05</w:t>
            </w:r>
            <w:r w:rsidRPr="00D745D4">
              <w:rPr>
                <w:rFonts w:ascii="標楷體" w:eastAsia="標楷體" w:hAnsi="標楷體" w:cs="新細明體" w:hint="eastAsia"/>
                <w:color w:val="000000"/>
                <w:kern w:val="0"/>
              </w:rPr>
              <w:tab/>
              <w:t>兄弟姊妹</w:t>
            </w:r>
          </w:p>
          <w:p w14:paraId="10330CF7"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06</w:t>
            </w:r>
            <w:r w:rsidRPr="00D745D4">
              <w:rPr>
                <w:rFonts w:ascii="標楷體" w:eastAsia="標楷體" w:hAnsi="標楷體" w:cs="新細明體" w:hint="eastAsia"/>
                <w:color w:val="000000"/>
                <w:kern w:val="0"/>
              </w:rPr>
              <w:tab/>
              <w:t>子女</w:t>
            </w:r>
          </w:p>
          <w:p w14:paraId="118519E1"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07</w:t>
            </w:r>
            <w:r w:rsidRPr="00D745D4">
              <w:rPr>
                <w:rFonts w:ascii="標楷體" w:eastAsia="標楷體" w:hAnsi="標楷體" w:cs="新細明體" w:hint="eastAsia"/>
                <w:color w:val="000000"/>
                <w:kern w:val="0"/>
              </w:rPr>
              <w:tab/>
              <w:t>孫(外孫)子女</w:t>
            </w:r>
          </w:p>
          <w:p w14:paraId="3A3E7E6B"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08</w:t>
            </w:r>
            <w:r w:rsidRPr="00D745D4">
              <w:rPr>
                <w:rFonts w:ascii="標楷體" w:eastAsia="標楷體" w:hAnsi="標楷體" w:cs="新細明體" w:hint="eastAsia"/>
                <w:color w:val="000000"/>
                <w:kern w:val="0"/>
              </w:rPr>
              <w:tab/>
              <w:t>有控制與從屬關係</w:t>
            </w:r>
          </w:p>
          <w:p w14:paraId="0A8492C2"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09</w:t>
            </w:r>
            <w:r w:rsidRPr="00D745D4">
              <w:rPr>
                <w:rFonts w:ascii="標楷體" w:eastAsia="標楷體" w:hAnsi="標楷體" w:cs="新細明體" w:hint="eastAsia"/>
                <w:color w:val="000000"/>
                <w:kern w:val="0"/>
              </w:rPr>
              <w:tab/>
              <w:t>相互投資關係</w:t>
            </w:r>
          </w:p>
          <w:p w14:paraId="1AFEE5AF"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10</w:t>
            </w:r>
            <w:r w:rsidRPr="00D745D4">
              <w:rPr>
                <w:rFonts w:ascii="標楷體" w:eastAsia="標楷體" w:hAnsi="標楷體" w:cs="新細明體" w:hint="eastAsia"/>
                <w:color w:val="000000"/>
                <w:kern w:val="0"/>
              </w:rPr>
              <w:tab/>
              <w:t>董事長</w:t>
            </w:r>
          </w:p>
          <w:p w14:paraId="3FBE2FCF"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11</w:t>
            </w:r>
            <w:r w:rsidRPr="00D745D4">
              <w:rPr>
                <w:rFonts w:ascii="標楷體" w:eastAsia="標楷體" w:hAnsi="標楷體" w:cs="新細明體" w:hint="eastAsia"/>
                <w:color w:val="000000"/>
                <w:kern w:val="0"/>
              </w:rPr>
              <w:tab/>
              <w:t>董事</w:t>
            </w:r>
          </w:p>
          <w:p w14:paraId="7E3CEBBE" w14:textId="77777777" w:rsidR="00D745D4" w:rsidRPr="00D745D4" w:rsidRDefault="00D745D4" w:rsidP="00D745D4">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12</w:t>
            </w:r>
            <w:r w:rsidRPr="00D745D4">
              <w:rPr>
                <w:rFonts w:ascii="標楷體" w:eastAsia="標楷體" w:hAnsi="標楷體" w:cs="新細明體" w:hint="eastAsia"/>
                <w:color w:val="000000"/>
                <w:kern w:val="0"/>
              </w:rPr>
              <w:tab/>
              <w:t>監察人</w:t>
            </w:r>
          </w:p>
          <w:p w14:paraId="57792434" w14:textId="5245CC30" w:rsidR="00D64561" w:rsidRPr="00427BE0" w:rsidRDefault="00D745D4" w:rsidP="00614F5B">
            <w:pPr>
              <w:widowControl/>
              <w:spacing w:line="240" w:lineRule="exact"/>
              <w:rPr>
                <w:rFonts w:ascii="標楷體" w:eastAsia="標楷體" w:hAnsi="標楷體" w:cs="新細明體"/>
                <w:color w:val="000000"/>
                <w:kern w:val="0"/>
              </w:rPr>
            </w:pPr>
            <w:r w:rsidRPr="00D745D4">
              <w:rPr>
                <w:rFonts w:ascii="標楷體" w:eastAsia="標楷體" w:hAnsi="標楷體" w:cs="新細明體" w:hint="eastAsia"/>
                <w:color w:val="000000"/>
                <w:kern w:val="0"/>
              </w:rPr>
              <w:t>99</w:t>
            </w:r>
            <w:r w:rsidRPr="00D745D4">
              <w:rPr>
                <w:rFonts w:ascii="標楷體" w:eastAsia="標楷體" w:hAnsi="標楷體" w:cs="新細明體" w:hint="eastAsia"/>
                <w:color w:val="000000"/>
                <w:kern w:val="0"/>
              </w:rPr>
              <w:tab/>
              <w:t>其他</w:t>
            </w:r>
          </w:p>
        </w:tc>
      </w:tr>
      <w:tr w:rsidR="00D64561" w:rsidRPr="00427BE0" w14:paraId="40B848C8" w14:textId="77777777" w:rsidTr="00614F5B">
        <w:trPr>
          <w:trHeight w:val="340"/>
        </w:trPr>
        <w:tc>
          <w:tcPr>
            <w:tcW w:w="261" w:type="pct"/>
            <w:shd w:val="clear" w:color="auto" w:fill="auto"/>
          </w:tcPr>
          <w:p w14:paraId="7CA8E47B"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7652394B" w14:textId="5AB73FC7" w:rsidR="00D64561" w:rsidRPr="00427BE0" w:rsidRDefault="00D745D4" w:rsidP="00D64561">
            <w:pPr>
              <w:widowControl/>
              <w:rPr>
                <w:rFonts w:ascii="標楷體" w:eastAsia="標楷體" w:hAnsi="標楷體" w:cs="新細明體"/>
                <w:color w:val="000000"/>
                <w:kern w:val="0"/>
              </w:rPr>
            </w:pPr>
            <w:r w:rsidRPr="00D745D4">
              <w:rPr>
                <w:rFonts w:ascii="標楷體" w:eastAsia="標楷體" w:hAnsi="標楷體"/>
              </w:rPr>
              <w:t>RemarkType</w:t>
            </w:r>
          </w:p>
        </w:tc>
        <w:tc>
          <w:tcPr>
            <w:tcW w:w="1929" w:type="pct"/>
            <w:shd w:val="clear" w:color="auto" w:fill="auto"/>
          </w:tcPr>
          <w:p w14:paraId="4B6CE0C4" w14:textId="4316962D" w:rsidR="00D64561" w:rsidRPr="00427BE0" w:rsidRDefault="00D745D4" w:rsidP="00D64561">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備註類型</w:t>
            </w:r>
          </w:p>
        </w:tc>
        <w:tc>
          <w:tcPr>
            <w:tcW w:w="276" w:type="pct"/>
            <w:shd w:val="clear" w:color="auto" w:fill="auto"/>
          </w:tcPr>
          <w:p w14:paraId="2AF7960C" w14:textId="5DAC4819" w:rsidR="00D64561" w:rsidRPr="00427BE0" w:rsidRDefault="00D64561" w:rsidP="00D64561">
            <w:pPr>
              <w:widowControl/>
              <w:jc w:val="center"/>
              <w:rPr>
                <w:rFonts w:ascii="標楷體" w:eastAsia="標楷體" w:hAnsi="標楷體" w:cs="新細明體"/>
                <w:color w:val="000000"/>
                <w:kern w:val="0"/>
              </w:rPr>
            </w:pPr>
            <w:r w:rsidRPr="00614F5B">
              <w:rPr>
                <w:rFonts w:ascii="標楷體" w:eastAsia="標楷體" w:hAnsi="標楷體"/>
              </w:rPr>
              <w:t>9</w:t>
            </w:r>
          </w:p>
        </w:tc>
        <w:tc>
          <w:tcPr>
            <w:tcW w:w="276" w:type="pct"/>
          </w:tcPr>
          <w:p w14:paraId="1F16108B" w14:textId="137E23E9" w:rsidR="00D64561" w:rsidRPr="00427BE0" w:rsidRDefault="00D745D4" w:rsidP="00D64561">
            <w:pPr>
              <w:widowControl/>
              <w:jc w:val="center"/>
              <w:rPr>
                <w:rFonts w:ascii="標楷體" w:eastAsia="標楷體" w:hAnsi="標楷體"/>
              </w:rPr>
            </w:pPr>
            <w:r>
              <w:rPr>
                <w:rFonts w:ascii="標楷體" w:eastAsia="標楷體" w:hAnsi="標楷體"/>
              </w:rPr>
              <w:t>1</w:t>
            </w:r>
            <w:r w:rsidR="00D64561" w:rsidRPr="00614F5B">
              <w:rPr>
                <w:rFonts w:ascii="標楷體" w:eastAsia="標楷體" w:hAnsi="標楷體"/>
              </w:rPr>
              <w:t xml:space="preserve">  </w:t>
            </w:r>
          </w:p>
        </w:tc>
        <w:tc>
          <w:tcPr>
            <w:tcW w:w="276" w:type="pct"/>
          </w:tcPr>
          <w:p w14:paraId="630B4EE9" w14:textId="37889ED7" w:rsidR="00D64561" w:rsidRPr="00427BE0" w:rsidRDefault="00D745D4"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1B28BCBE"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5</w:t>
            </w:r>
            <w:r w:rsidRPr="00D745D4">
              <w:rPr>
                <w:rFonts w:ascii="標楷體" w:eastAsia="標楷體" w:hAnsi="標楷體" w:cs="新細明體" w:hint="eastAsia"/>
                <w:color w:val="000000"/>
                <w:kern w:val="0"/>
              </w:rPr>
              <w:tab/>
              <w:t>關係人</w:t>
            </w:r>
          </w:p>
          <w:p w14:paraId="04DD9354"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2</w:t>
            </w:r>
            <w:r w:rsidRPr="00D745D4">
              <w:rPr>
                <w:rFonts w:ascii="標楷體" w:eastAsia="標楷體" w:hAnsi="標楷體" w:cs="新細明體" w:hint="eastAsia"/>
                <w:color w:val="000000"/>
                <w:kern w:val="0"/>
              </w:rPr>
              <w:tab/>
              <w:t>被持股比例</w:t>
            </w:r>
          </w:p>
          <w:p w14:paraId="4369A9E0"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1</w:t>
            </w:r>
            <w:r w:rsidRPr="00D745D4">
              <w:rPr>
                <w:rFonts w:ascii="標楷體" w:eastAsia="標楷體" w:hAnsi="標楷體" w:cs="新細明體" w:hint="eastAsia"/>
                <w:color w:val="000000"/>
                <w:kern w:val="0"/>
              </w:rPr>
              <w:tab/>
              <w:t>持股比例</w:t>
            </w:r>
          </w:p>
          <w:p w14:paraId="47A6BE3B"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3</w:t>
            </w:r>
            <w:r w:rsidRPr="00D745D4">
              <w:rPr>
                <w:rFonts w:ascii="標楷體" w:eastAsia="標楷體" w:hAnsi="標楷體" w:cs="新細明體" w:hint="eastAsia"/>
                <w:color w:val="000000"/>
                <w:kern w:val="0"/>
              </w:rPr>
              <w:tab/>
              <w:t>持有股份</w:t>
            </w:r>
          </w:p>
          <w:p w14:paraId="62DCBEB0" w14:textId="77777777" w:rsidR="00D745D4" w:rsidRPr="00D745D4"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4</w:t>
            </w:r>
            <w:r w:rsidRPr="00D745D4">
              <w:rPr>
                <w:rFonts w:ascii="標楷體" w:eastAsia="標楷體" w:hAnsi="標楷體" w:cs="新細明體" w:hint="eastAsia"/>
                <w:color w:val="000000"/>
                <w:kern w:val="0"/>
              </w:rPr>
              <w:tab/>
              <w:t>出資額</w:t>
            </w:r>
          </w:p>
          <w:p w14:paraId="096D49E3" w14:textId="498C5D4C" w:rsidR="00D64561" w:rsidRPr="00427BE0" w:rsidRDefault="00D745D4" w:rsidP="00D745D4">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9</w:t>
            </w:r>
            <w:r w:rsidRPr="00D745D4">
              <w:rPr>
                <w:rFonts w:ascii="標楷體" w:eastAsia="標楷體" w:hAnsi="標楷體" w:cs="新細明體" w:hint="eastAsia"/>
                <w:color w:val="000000"/>
                <w:kern w:val="0"/>
              </w:rPr>
              <w:tab/>
              <w:t>其它</w:t>
            </w:r>
          </w:p>
        </w:tc>
      </w:tr>
      <w:tr w:rsidR="00D64561" w:rsidRPr="00427BE0" w14:paraId="45D986F4" w14:textId="77777777" w:rsidTr="00614F5B">
        <w:trPr>
          <w:trHeight w:val="340"/>
        </w:trPr>
        <w:tc>
          <w:tcPr>
            <w:tcW w:w="261" w:type="pct"/>
            <w:shd w:val="clear" w:color="auto" w:fill="auto"/>
          </w:tcPr>
          <w:p w14:paraId="78CCE6C9" w14:textId="77777777" w:rsidR="00D64561" w:rsidRPr="00427BE0" w:rsidRDefault="00D64561" w:rsidP="00614F5B">
            <w:pPr>
              <w:pStyle w:val="af9"/>
              <w:widowControl/>
              <w:numPr>
                <w:ilvl w:val="0"/>
                <w:numId w:val="52"/>
              </w:numPr>
              <w:spacing w:after="48"/>
              <w:ind w:leftChars="0"/>
              <w:jc w:val="center"/>
              <w:rPr>
                <w:rFonts w:ascii="標楷體" w:eastAsia="標楷體" w:hAnsi="標楷體" w:cs="新細明體"/>
                <w:color w:val="000000"/>
                <w:kern w:val="0"/>
              </w:rPr>
            </w:pPr>
          </w:p>
        </w:tc>
        <w:tc>
          <w:tcPr>
            <w:tcW w:w="716" w:type="pct"/>
            <w:shd w:val="clear" w:color="auto" w:fill="auto"/>
          </w:tcPr>
          <w:p w14:paraId="67BEADD2" w14:textId="548C10DE" w:rsidR="00D64561" w:rsidRPr="00427BE0" w:rsidRDefault="00D745D4" w:rsidP="00D64561">
            <w:pPr>
              <w:widowControl/>
              <w:rPr>
                <w:rFonts w:ascii="標楷體" w:eastAsia="標楷體" w:hAnsi="標楷體" w:cs="新細明體"/>
                <w:color w:val="000000"/>
                <w:kern w:val="0"/>
              </w:rPr>
            </w:pPr>
            <w:r w:rsidRPr="00D745D4">
              <w:rPr>
                <w:rFonts w:ascii="標楷體" w:eastAsia="標楷體" w:hAnsi="標楷體"/>
              </w:rPr>
              <w:t>Remark</w:t>
            </w:r>
          </w:p>
        </w:tc>
        <w:tc>
          <w:tcPr>
            <w:tcW w:w="1929" w:type="pct"/>
            <w:shd w:val="clear" w:color="auto" w:fill="auto"/>
          </w:tcPr>
          <w:p w14:paraId="191F346C" w14:textId="1C6FEA4B" w:rsidR="00D64561" w:rsidRPr="00427BE0" w:rsidRDefault="00D745D4" w:rsidP="00D64561">
            <w:pPr>
              <w:widowControl/>
              <w:rPr>
                <w:rFonts w:ascii="標楷體" w:eastAsia="標楷體" w:hAnsi="標楷體" w:cs="新細明體"/>
                <w:color w:val="000000"/>
                <w:kern w:val="0"/>
              </w:rPr>
            </w:pPr>
            <w:r w:rsidRPr="00D745D4">
              <w:rPr>
                <w:rFonts w:ascii="標楷體" w:eastAsia="標楷體" w:hAnsi="標楷體" w:cs="新細明體" w:hint="eastAsia"/>
                <w:color w:val="000000"/>
                <w:kern w:val="0"/>
              </w:rPr>
              <w:t>備註</w:t>
            </w:r>
          </w:p>
        </w:tc>
        <w:tc>
          <w:tcPr>
            <w:tcW w:w="276" w:type="pct"/>
            <w:shd w:val="clear" w:color="auto" w:fill="auto"/>
          </w:tcPr>
          <w:p w14:paraId="5D2AD29F" w14:textId="0C7C0A54" w:rsidR="00D64561" w:rsidRPr="00427BE0" w:rsidRDefault="00D745D4" w:rsidP="00D64561">
            <w:pPr>
              <w:widowControl/>
              <w:jc w:val="center"/>
              <w:rPr>
                <w:rFonts w:ascii="標楷體" w:eastAsia="標楷體" w:hAnsi="標楷體" w:cs="新細明體"/>
                <w:color w:val="000000"/>
                <w:kern w:val="0"/>
              </w:rPr>
            </w:pPr>
            <w:r>
              <w:rPr>
                <w:rFonts w:ascii="標楷體" w:eastAsia="標楷體" w:hAnsi="標楷體"/>
              </w:rPr>
              <w:t>X</w:t>
            </w:r>
          </w:p>
        </w:tc>
        <w:tc>
          <w:tcPr>
            <w:tcW w:w="276" w:type="pct"/>
          </w:tcPr>
          <w:p w14:paraId="131F5689" w14:textId="640EA464" w:rsidR="00D64561" w:rsidRPr="00427BE0" w:rsidRDefault="00D745D4" w:rsidP="00D64561">
            <w:pPr>
              <w:widowControl/>
              <w:jc w:val="center"/>
              <w:rPr>
                <w:rFonts w:ascii="標楷體" w:eastAsia="標楷體" w:hAnsi="標楷體"/>
              </w:rPr>
            </w:pPr>
            <w:r>
              <w:rPr>
                <w:rFonts w:ascii="標楷體" w:eastAsia="標楷體" w:hAnsi="標楷體"/>
              </w:rPr>
              <w:t>100</w:t>
            </w:r>
            <w:r w:rsidR="00D64561" w:rsidRPr="00614F5B">
              <w:rPr>
                <w:rFonts w:ascii="標楷體" w:eastAsia="標楷體" w:hAnsi="標楷體"/>
              </w:rPr>
              <w:t xml:space="preserve">  </w:t>
            </w:r>
          </w:p>
        </w:tc>
        <w:tc>
          <w:tcPr>
            <w:tcW w:w="276" w:type="pct"/>
          </w:tcPr>
          <w:p w14:paraId="64F5EB74" w14:textId="20EDD082" w:rsidR="00D64561" w:rsidRPr="00427BE0" w:rsidRDefault="00D745D4" w:rsidP="00D64561">
            <w:pPr>
              <w:widowControl/>
              <w:jc w:val="center"/>
              <w:rPr>
                <w:rFonts w:ascii="標楷體" w:eastAsia="標楷體" w:hAnsi="標楷體"/>
              </w:rPr>
            </w:pPr>
            <w:r>
              <w:rPr>
                <w:rFonts w:ascii="標楷體" w:eastAsia="標楷體" w:hAnsi="標楷體" w:hint="eastAsia"/>
              </w:rPr>
              <w:t>V</w:t>
            </w:r>
          </w:p>
        </w:tc>
        <w:tc>
          <w:tcPr>
            <w:tcW w:w="1266" w:type="pct"/>
            <w:shd w:val="clear" w:color="auto" w:fill="auto"/>
          </w:tcPr>
          <w:p w14:paraId="6FA91D64" w14:textId="0C7474D1" w:rsidR="00D64561" w:rsidRPr="00427BE0" w:rsidRDefault="00D64561" w:rsidP="00D64561">
            <w:pPr>
              <w:widowControl/>
              <w:rPr>
                <w:rFonts w:ascii="標楷體" w:eastAsia="標楷體" w:hAnsi="標楷體" w:cs="新細明體"/>
                <w:color w:val="000000"/>
                <w:kern w:val="0"/>
              </w:rPr>
            </w:pPr>
          </w:p>
        </w:tc>
      </w:tr>
    </w:tbl>
    <w:p w14:paraId="451B21C5" w14:textId="64B7B816" w:rsidR="00583560" w:rsidRDefault="00583560" w:rsidP="00583560">
      <w:pPr>
        <w:widowControl/>
        <w:rPr>
          <w:rFonts w:ascii="標楷體" w:eastAsia="標楷體" w:hAnsi="標楷體"/>
        </w:rPr>
      </w:pPr>
    </w:p>
    <w:p w14:paraId="771E076B" w14:textId="361E0999" w:rsidR="00A06F6A" w:rsidRDefault="00A06F6A" w:rsidP="00583560">
      <w:pPr>
        <w:widowControl/>
        <w:rPr>
          <w:rFonts w:ascii="標楷體" w:eastAsia="標楷體" w:hAnsi="標楷體"/>
        </w:rPr>
      </w:pPr>
    </w:p>
    <w:p w14:paraId="3962F079" w14:textId="2BE1321E" w:rsidR="00A06F6A" w:rsidRDefault="00A06F6A">
      <w:pPr>
        <w:widowControl/>
        <w:rPr>
          <w:rFonts w:ascii="標楷體" w:eastAsia="標楷體" w:hAnsi="標楷體"/>
        </w:rPr>
      </w:pPr>
      <w:r>
        <w:rPr>
          <w:rFonts w:ascii="標楷體" w:eastAsia="標楷體" w:hAnsi="標楷體"/>
        </w:rPr>
        <w:br w:type="page"/>
      </w:r>
    </w:p>
    <w:p w14:paraId="3DF8D13C" w14:textId="77777777" w:rsidR="00A06F6A" w:rsidRPr="004A1C2C" w:rsidRDefault="00A06F6A" w:rsidP="00A06F6A">
      <w:pPr>
        <w:widowControl/>
        <w:rPr>
          <w:rFonts w:ascii="標楷體" w:eastAsia="標楷體" w:hAnsi="標楷體"/>
        </w:rPr>
      </w:pPr>
    </w:p>
    <w:p w14:paraId="0D7FB1FB" w14:textId="1C8E1F52" w:rsidR="00A06F6A" w:rsidRPr="008F20B5" w:rsidRDefault="00A06F6A" w:rsidP="00614F5B">
      <w:pPr>
        <w:pStyle w:val="3"/>
        <w:numPr>
          <w:ilvl w:val="2"/>
          <w:numId w:val="63"/>
        </w:numPr>
        <w:spacing w:before="0" w:after="240"/>
        <w:rPr>
          <w:rFonts w:ascii="標楷體" w:hAnsi="標楷體"/>
        </w:rPr>
      </w:pPr>
      <w:bookmarkStart w:id="45" w:name="_L2418他項權利資料登錄"/>
      <w:bookmarkEnd w:id="45"/>
      <w:r w:rsidRPr="008F20B5">
        <w:rPr>
          <w:rFonts w:ascii="標楷體" w:hAnsi="標楷體"/>
          <w:b/>
          <w:szCs w:val="32"/>
        </w:rPr>
        <w:t>L241</w:t>
      </w:r>
      <w:r>
        <w:rPr>
          <w:rFonts w:ascii="標楷體" w:hAnsi="標楷體"/>
          <w:b/>
          <w:szCs w:val="32"/>
        </w:rPr>
        <w:t>8</w:t>
      </w:r>
      <w:r w:rsidRPr="00A06F6A">
        <w:rPr>
          <w:rFonts w:ascii="標楷體" w:hAnsi="標楷體" w:hint="eastAsia"/>
        </w:rPr>
        <w:t>他項權利資料登錄</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64"/>
        <w:gridCol w:w="1464"/>
        <w:gridCol w:w="3943"/>
        <w:gridCol w:w="607"/>
        <w:gridCol w:w="564"/>
        <w:gridCol w:w="564"/>
        <w:gridCol w:w="2590"/>
      </w:tblGrid>
      <w:tr w:rsidR="003719AD" w:rsidRPr="00A139D9" w14:paraId="29E73DB5" w14:textId="77777777" w:rsidTr="00614F5B">
        <w:trPr>
          <w:trHeight w:val="350"/>
        </w:trPr>
        <w:tc>
          <w:tcPr>
            <w:tcW w:w="250" w:type="pct"/>
            <w:shd w:val="clear" w:color="auto" w:fill="auto"/>
            <w:hideMark/>
          </w:tcPr>
          <w:p w14:paraId="76DBB316"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序號</w:t>
            </w:r>
          </w:p>
        </w:tc>
        <w:tc>
          <w:tcPr>
            <w:tcW w:w="650" w:type="pct"/>
            <w:shd w:val="clear" w:color="auto" w:fill="auto"/>
            <w:hideMark/>
          </w:tcPr>
          <w:p w14:paraId="65724914"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英文名稱</w:t>
            </w:r>
          </w:p>
        </w:tc>
        <w:tc>
          <w:tcPr>
            <w:tcW w:w="1750" w:type="pct"/>
            <w:shd w:val="clear" w:color="auto" w:fill="auto"/>
            <w:hideMark/>
          </w:tcPr>
          <w:p w14:paraId="6C6A684B"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中文名稱</w:t>
            </w:r>
          </w:p>
        </w:tc>
        <w:tc>
          <w:tcPr>
            <w:tcW w:w="270" w:type="pct"/>
            <w:shd w:val="clear" w:color="auto" w:fill="auto"/>
            <w:hideMark/>
          </w:tcPr>
          <w:p w14:paraId="492FF1E4"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型態</w:t>
            </w:r>
          </w:p>
        </w:tc>
        <w:tc>
          <w:tcPr>
            <w:tcW w:w="250" w:type="pct"/>
            <w:shd w:val="clear" w:color="auto" w:fill="auto"/>
            <w:hideMark/>
          </w:tcPr>
          <w:p w14:paraId="4F5FA05A"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hint="eastAsia"/>
                <w:color w:val="000000"/>
                <w:kern w:val="0"/>
              </w:rPr>
              <w:t>長度</w:t>
            </w:r>
          </w:p>
        </w:tc>
        <w:tc>
          <w:tcPr>
            <w:tcW w:w="250" w:type="pct"/>
          </w:tcPr>
          <w:p w14:paraId="654BBA45" w14:textId="4E371F70"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必填</w:t>
            </w:r>
          </w:p>
        </w:tc>
        <w:tc>
          <w:tcPr>
            <w:tcW w:w="1150" w:type="pct"/>
            <w:shd w:val="clear" w:color="auto" w:fill="auto"/>
            <w:hideMark/>
          </w:tcPr>
          <w:p w14:paraId="22978572" w14:textId="1BCEBD95"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欄位說明</w:t>
            </w:r>
          </w:p>
        </w:tc>
      </w:tr>
      <w:tr w:rsidR="003719AD" w:rsidRPr="00A139D9" w14:paraId="38278A5A" w14:textId="77777777" w:rsidTr="00614F5B">
        <w:trPr>
          <w:trHeight w:val="340"/>
        </w:trPr>
        <w:tc>
          <w:tcPr>
            <w:tcW w:w="250" w:type="pct"/>
            <w:shd w:val="clear" w:color="auto" w:fill="auto"/>
          </w:tcPr>
          <w:p w14:paraId="273713AF" w14:textId="77777777" w:rsidR="003719AD" w:rsidRPr="00A139D9" w:rsidRDefault="003719AD" w:rsidP="00614F5B">
            <w:pPr>
              <w:pStyle w:val="af9"/>
              <w:widowControl/>
              <w:numPr>
                <w:ilvl w:val="0"/>
                <w:numId w:val="53"/>
              </w:numPr>
              <w:spacing w:after="48"/>
              <w:ind w:leftChars="0"/>
              <w:jc w:val="center"/>
              <w:rPr>
                <w:rFonts w:ascii="標楷體" w:eastAsia="標楷體" w:hAnsi="標楷體" w:cs="新細明體"/>
                <w:color w:val="000000"/>
                <w:kern w:val="0"/>
              </w:rPr>
            </w:pPr>
          </w:p>
        </w:tc>
        <w:tc>
          <w:tcPr>
            <w:tcW w:w="650" w:type="pct"/>
            <w:shd w:val="clear" w:color="auto" w:fill="auto"/>
          </w:tcPr>
          <w:p w14:paraId="06FAECA1"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TranCode</w:t>
            </w:r>
          </w:p>
        </w:tc>
        <w:tc>
          <w:tcPr>
            <w:tcW w:w="1750" w:type="pct"/>
            <w:shd w:val="clear" w:color="auto" w:fill="auto"/>
          </w:tcPr>
          <w:p w14:paraId="63549DF9"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交易代號</w:t>
            </w:r>
          </w:p>
        </w:tc>
        <w:tc>
          <w:tcPr>
            <w:tcW w:w="270" w:type="pct"/>
            <w:shd w:val="clear" w:color="auto" w:fill="auto"/>
          </w:tcPr>
          <w:p w14:paraId="403D5038"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X</w:t>
            </w:r>
          </w:p>
        </w:tc>
        <w:tc>
          <w:tcPr>
            <w:tcW w:w="250" w:type="pct"/>
            <w:shd w:val="clear" w:color="auto" w:fill="auto"/>
          </w:tcPr>
          <w:p w14:paraId="0B3B4A5D"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5</w:t>
            </w:r>
          </w:p>
        </w:tc>
        <w:tc>
          <w:tcPr>
            <w:tcW w:w="250" w:type="pct"/>
          </w:tcPr>
          <w:p w14:paraId="1BC50179" w14:textId="412D05F4"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7CA09957" w14:textId="2535CB4D"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L241</w:t>
            </w:r>
            <w:r>
              <w:rPr>
                <w:rFonts w:ascii="標楷體" w:eastAsia="標楷體" w:hAnsi="標楷體" w:cs="新細明體"/>
                <w:color w:val="000000"/>
                <w:kern w:val="0"/>
              </w:rPr>
              <w:t>8</w:t>
            </w:r>
          </w:p>
        </w:tc>
      </w:tr>
      <w:tr w:rsidR="003719AD" w:rsidRPr="00A139D9" w14:paraId="3271D50B" w14:textId="77777777" w:rsidTr="00614F5B">
        <w:trPr>
          <w:trHeight w:val="340"/>
        </w:trPr>
        <w:tc>
          <w:tcPr>
            <w:tcW w:w="250" w:type="pct"/>
            <w:shd w:val="clear" w:color="auto" w:fill="auto"/>
          </w:tcPr>
          <w:p w14:paraId="3E7F9903" w14:textId="77777777" w:rsidR="003719AD" w:rsidRPr="00A139D9" w:rsidRDefault="003719AD" w:rsidP="00614F5B">
            <w:pPr>
              <w:pStyle w:val="af9"/>
              <w:widowControl/>
              <w:numPr>
                <w:ilvl w:val="0"/>
                <w:numId w:val="53"/>
              </w:numPr>
              <w:spacing w:after="48"/>
              <w:ind w:leftChars="0"/>
              <w:jc w:val="center"/>
              <w:rPr>
                <w:rFonts w:ascii="標楷體" w:eastAsia="標楷體" w:hAnsi="標楷體" w:cs="新細明體"/>
                <w:color w:val="000000"/>
                <w:kern w:val="0"/>
              </w:rPr>
            </w:pPr>
          </w:p>
        </w:tc>
        <w:tc>
          <w:tcPr>
            <w:tcW w:w="650" w:type="pct"/>
            <w:shd w:val="clear" w:color="auto" w:fill="auto"/>
          </w:tcPr>
          <w:p w14:paraId="401DEEAB"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rPr>
              <w:t>ClCode1</w:t>
            </w:r>
          </w:p>
        </w:tc>
        <w:tc>
          <w:tcPr>
            <w:tcW w:w="1750" w:type="pct"/>
            <w:shd w:val="clear" w:color="auto" w:fill="auto"/>
          </w:tcPr>
          <w:p w14:paraId="5759E325"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w:t>
            </w:r>
          </w:p>
        </w:tc>
        <w:tc>
          <w:tcPr>
            <w:tcW w:w="270" w:type="pct"/>
            <w:shd w:val="clear" w:color="auto" w:fill="auto"/>
          </w:tcPr>
          <w:p w14:paraId="2E6BF828"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X</w:t>
            </w:r>
          </w:p>
        </w:tc>
        <w:tc>
          <w:tcPr>
            <w:tcW w:w="250" w:type="pct"/>
            <w:shd w:val="clear" w:color="auto" w:fill="auto"/>
          </w:tcPr>
          <w:p w14:paraId="7F1BD7B7"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1</w:t>
            </w:r>
          </w:p>
        </w:tc>
        <w:tc>
          <w:tcPr>
            <w:tcW w:w="250" w:type="pct"/>
          </w:tcPr>
          <w:p w14:paraId="071A60D8" w14:textId="5C1AD24C"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6A2F88BB" w14:textId="6FD630C8"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i.必須輸入</w:t>
            </w:r>
          </w:p>
          <w:p w14:paraId="3C9D5483"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p>
          <w:p w14:paraId="7ABFF29D"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2: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p>
          <w:p w14:paraId="30CB66C0"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3: </w:t>
            </w:r>
            <w:r w:rsidRPr="00A139D9">
              <w:rPr>
                <w:rFonts w:ascii="標楷體" w:eastAsia="標楷體" w:hAnsi="標楷體" w:cs="新細明體" w:hint="eastAsia"/>
                <w:color w:val="000000"/>
                <w:kern w:val="0"/>
              </w:rPr>
              <w:t>股票</w:t>
            </w:r>
            <w:r w:rsidRPr="00A139D9">
              <w:rPr>
                <w:rFonts w:ascii="標楷體" w:eastAsia="標楷體" w:hAnsi="標楷體" w:cs="新細明體"/>
                <w:color w:val="000000"/>
                <w:kern w:val="0"/>
              </w:rPr>
              <w:t>;</w:t>
            </w:r>
          </w:p>
          <w:p w14:paraId="0631950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4: </w:t>
            </w:r>
            <w:r w:rsidRPr="00A139D9">
              <w:rPr>
                <w:rFonts w:ascii="標楷體" w:eastAsia="標楷體" w:hAnsi="標楷體" w:cs="新細明體" w:hint="eastAsia"/>
                <w:color w:val="000000"/>
                <w:kern w:val="0"/>
              </w:rPr>
              <w:t>其他有價證券</w:t>
            </w:r>
            <w:r w:rsidRPr="00A139D9">
              <w:rPr>
                <w:rFonts w:ascii="標楷體" w:eastAsia="標楷體" w:hAnsi="標楷體" w:cs="新細明體"/>
                <w:color w:val="000000"/>
                <w:kern w:val="0"/>
              </w:rPr>
              <w:t>;</w:t>
            </w:r>
          </w:p>
          <w:p w14:paraId="372E75F2"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5: </w:t>
            </w:r>
            <w:r w:rsidRPr="00A139D9">
              <w:rPr>
                <w:rFonts w:ascii="標楷體" w:eastAsia="標楷體" w:hAnsi="標楷體" w:cs="新細明體" w:hint="eastAsia"/>
                <w:color w:val="000000"/>
                <w:kern w:val="0"/>
              </w:rPr>
              <w:t>銀行保證</w:t>
            </w:r>
            <w:r w:rsidRPr="00A139D9">
              <w:rPr>
                <w:rFonts w:ascii="標楷體" w:eastAsia="標楷體" w:hAnsi="標楷體" w:cs="新細明體"/>
                <w:color w:val="000000"/>
                <w:kern w:val="0"/>
              </w:rPr>
              <w:t>;</w:t>
            </w:r>
          </w:p>
          <w:p w14:paraId="0C6FA74C"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9: </w:t>
            </w:r>
            <w:r w:rsidRPr="00A139D9">
              <w:rPr>
                <w:rFonts w:ascii="標楷體" w:eastAsia="標楷體" w:hAnsi="標楷體" w:cs="新細明體" w:hint="eastAsia"/>
                <w:color w:val="000000"/>
                <w:kern w:val="0"/>
              </w:rPr>
              <w:t>動產</w:t>
            </w:r>
          </w:p>
        </w:tc>
      </w:tr>
      <w:tr w:rsidR="003719AD" w:rsidRPr="00A139D9" w14:paraId="35B77A80" w14:textId="77777777" w:rsidTr="00614F5B">
        <w:trPr>
          <w:trHeight w:val="340"/>
        </w:trPr>
        <w:tc>
          <w:tcPr>
            <w:tcW w:w="250" w:type="pct"/>
            <w:shd w:val="clear" w:color="auto" w:fill="auto"/>
          </w:tcPr>
          <w:p w14:paraId="5406D6F2" w14:textId="77777777" w:rsidR="003719AD" w:rsidRPr="00A139D9" w:rsidRDefault="003719AD" w:rsidP="00614F5B">
            <w:pPr>
              <w:pStyle w:val="af9"/>
              <w:widowControl/>
              <w:numPr>
                <w:ilvl w:val="0"/>
                <w:numId w:val="53"/>
              </w:numPr>
              <w:spacing w:after="48"/>
              <w:ind w:leftChars="0"/>
              <w:jc w:val="center"/>
              <w:rPr>
                <w:rFonts w:ascii="標楷體" w:eastAsia="標楷體" w:hAnsi="標楷體" w:cs="新細明體"/>
                <w:color w:val="000000"/>
                <w:kern w:val="0"/>
              </w:rPr>
            </w:pPr>
          </w:p>
        </w:tc>
        <w:tc>
          <w:tcPr>
            <w:tcW w:w="650" w:type="pct"/>
            <w:shd w:val="clear" w:color="auto" w:fill="auto"/>
          </w:tcPr>
          <w:p w14:paraId="2570D47D"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rPr>
              <w:t>ClCode2</w:t>
            </w:r>
          </w:p>
        </w:tc>
        <w:tc>
          <w:tcPr>
            <w:tcW w:w="1750" w:type="pct"/>
            <w:shd w:val="clear" w:color="auto" w:fill="auto"/>
          </w:tcPr>
          <w:p w14:paraId="7494795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2</w:t>
            </w:r>
          </w:p>
        </w:tc>
        <w:tc>
          <w:tcPr>
            <w:tcW w:w="270" w:type="pct"/>
            <w:shd w:val="clear" w:color="auto" w:fill="auto"/>
          </w:tcPr>
          <w:p w14:paraId="7EFF7503"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X</w:t>
            </w:r>
          </w:p>
        </w:tc>
        <w:tc>
          <w:tcPr>
            <w:tcW w:w="250" w:type="pct"/>
            <w:shd w:val="clear" w:color="auto" w:fill="auto"/>
          </w:tcPr>
          <w:p w14:paraId="2938EAB4"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2</w:t>
            </w:r>
          </w:p>
        </w:tc>
        <w:tc>
          <w:tcPr>
            <w:tcW w:w="250" w:type="pct"/>
          </w:tcPr>
          <w:p w14:paraId="59B10B4E" w14:textId="6C59655D"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0790C38D" w14:textId="1A01FF6F"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i.必須輸入</w:t>
            </w:r>
          </w:p>
          <w:p w14:paraId="57AAA8A0"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1為1:房地時</w:t>
            </w:r>
          </w:p>
          <w:p w14:paraId="4913E900"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住宅</w:t>
            </w:r>
          </w:p>
          <w:p w14:paraId="1BDE8DE7"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02: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辦公</w:t>
            </w:r>
          </w:p>
          <w:p w14:paraId="43F695C8"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03: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商場</w:t>
            </w:r>
          </w:p>
          <w:p w14:paraId="65DD02B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04: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廠房</w:t>
            </w:r>
          </w:p>
          <w:p w14:paraId="6ABDA68E"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05: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停車位</w:t>
            </w:r>
          </w:p>
          <w:p w14:paraId="08AB7666"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99: </w:t>
            </w:r>
            <w:r w:rsidRPr="00A139D9">
              <w:rPr>
                <w:rFonts w:ascii="標楷體" w:eastAsia="標楷體" w:hAnsi="標楷體" w:cs="新細明體" w:hint="eastAsia"/>
                <w:color w:val="000000"/>
                <w:kern w:val="0"/>
              </w:rPr>
              <w:t>房地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其他</w:t>
            </w:r>
          </w:p>
          <w:p w14:paraId="34E9CE3E"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1為2:土地時</w:t>
            </w:r>
          </w:p>
          <w:p w14:paraId="0899FA4B"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住宅區</w:t>
            </w:r>
          </w:p>
          <w:p w14:paraId="1623B397"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02: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商業區</w:t>
            </w:r>
          </w:p>
          <w:p w14:paraId="72AD5F00"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03: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工業區</w:t>
            </w:r>
          </w:p>
          <w:p w14:paraId="00227738"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09: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其他分區</w:t>
            </w:r>
          </w:p>
          <w:p w14:paraId="4544485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10: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甲種建地</w:t>
            </w:r>
          </w:p>
          <w:p w14:paraId="6797A611"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11: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乙種建地</w:t>
            </w:r>
          </w:p>
          <w:p w14:paraId="3FCAC373"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12: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丙種建地</w:t>
            </w:r>
          </w:p>
          <w:p w14:paraId="60B8F47B"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13: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丁種建地</w:t>
            </w:r>
          </w:p>
          <w:p w14:paraId="32880D7E"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19: </w:t>
            </w:r>
            <w:r w:rsidRPr="00A139D9">
              <w:rPr>
                <w:rFonts w:ascii="標楷體" w:eastAsia="標楷體" w:hAnsi="標楷體" w:cs="新細明體" w:hint="eastAsia"/>
                <w:color w:val="000000"/>
                <w:kern w:val="0"/>
              </w:rPr>
              <w:t>土地</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其他用地</w:t>
            </w:r>
          </w:p>
          <w:p w14:paraId="287A6973"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1為3:</w:t>
            </w:r>
            <w:r w:rsidRPr="00A139D9">
              <w:rPr>
                <w:rFonts w:ascii="標楷體" w:eastAsia="標楷體" w:hAnsi="標楷體" w:cs="新細明體" w:hint="eastAsia"/>
                <w:color w:val="000000"/>
                <w:kern w:val="0"/>
              </w:rPr>
              <w:t>股票時</w:t>
            </w:r>
          </w:p>
          <w:p w14:paraId="7B2C2FF9"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股票</w:t>
            </w:r>
          </w:p>
          <w:p w14:paraId="6939636F"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1為4:</w:t>
            </w:r>
            <w:r w:rsidRPr="00A139D9">
              <w:rPr>
                <w:rFonts w:ascii="標楷體" w:eastAsia="標楷體" w:hAnsi="標楷體" w:cs="新細明體" w:hint="eastAsia"/>
                <w:color w:val="000000"/>
                <w:kern w:val="0"/>
              </w:rPr>
              <w:t>其他有價證券時</w:t>
            </w:r>
          </w:p>
          <w:p w14:paraId="59A87C7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其他有價證券</w:t>
            </w:r>
          </w:p>
          <w:p w14:paraId="2FBB53E5"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lastRenderedPageBreak/>
              <w:t>擔保品代號</w:t>
            </w:r>
            <w:r w:rsidRPr="00A139D9">
              <w:rPr>
                <w:rFonts w:ascii="標楷體" w:eastAsia="標楷體" w:hAnsi="標楷體" w:cs="新細明體"/>
                <w:color w:val="000000"/>
                <w:kern w:val="0"/>
              </w:rPr>
              <w:t>1為5:</w:t>
            </w:r>
            <w:r w:rsidRPr="00A139D9">
              <w:rPr>
                <w:rFonts w:ascii="標楷體" w:eastAsia="標楷體" w:hAnsi="標楷體" w:cs="新細明體" w:hint="eastAsia"/>
                <w:color w:val="000000"/>
                <w:kern w:val="0"/>
              </w:rPr>
              <w:t>銀行保證時</w:t>
            </w:r>
          </w:p>
          <w:p w14:paraId="408E454B"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銀行保證</w:t>
            </w:r>
          </w:p>
          <w:p w14:paraId="2D052491"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擔保品代號</w:t>
            </w:r>
            <w:r w:rsidRPr="00A139D9">
              <w:rPr>
                <w:rFonts w:ascii="標楷體" w:eastAsia="標楷體" w:hAnsi="標楷體" w:cs="新細明體"/>
                <w:color w:val="000000"/>
                <w:kern w:val="0"/>
              </w:rPr>
              <w:t>1為9:</w:t>
            </w:r>
            <w:r w:rsidRPr="00A139D9">
              <w:rPr>
                <w:rFonts w:ascii="標楷體" w:eastAsia="標楷體" w:hAnsi="標楷體" w:cs="新細明體" w:hint="eastAsia"/>
                <w:color w:val="000000"/>
                <w:kern w:val="0"/>
              </w:rPr>
              <w:t>動產時</w:t>
            </w:r>
          </w:p>
          <w:p w14:paraId="39588BBE"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01: </w:t>
            </w:r>
            <w:r w:rsidRPr="00A139D9">
              <w:rPr>
                <w:rFonts w:ascii="標楷體" w:eastAsia="標楷體" w:hAnsi="標楷體" w:cs="新細明體" w:hint="eastAsia"/>
                <w:color w:val="000000"/>
                <w:kern w:val="0"/>
              </w:rPr>
              <w:t>動產</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車輛</w:t>
            </w:r>
          </w:p>
          <w:p w14:paraId="14F5D34A"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 xml:space="preserve">02: </w:t>
            </w:r>
            <w:r w:rsidRPr="00A139D9">
              <w:rPr>
                <w:rFonts w:ascii="標楷體" w:eastAsia="標楷體" w:hAnsi="標楷體" w:cs="新細明體" w:hint="eastAsia"/>
                <w:color w:val="000000"/>
                <w:kern w:val="0"/>
              </w:rPr>
              <w:t>動產</w:t>
            </w:r>
            <w:r w:rsidRPr="00A139D9">
              <w:rPr>
                <w:rFonts w:ascii="標楷體" w:eastAsia="標楷體" w:hAnsi="標楷體" w:cs="新細明體"/>
                <w:color w:val="000000"/>
                <w:kern w:val="0"/>
              </w:rPr>
              <w:t>-</w:t>
            </w:r>
            <w:r w:rsidRPr="00A139D9">
              <w:rPr>
                <w:rFonts w:ascii="標楷體" w:eastAsia="標楷體" w:hAnsi="標楷體" w:cs="新細明體" w:hint="eastAsia"/>
                <w:color w:val="000000"/>
                <w:kern w:val="0"/>
              </w:rPr>
              <w:t>機器設備</w:t>
            </w:r>
          </w:p>
        </w:tc>
      </w:tr>
      <w:tr w:rsidR="003719AD" w:rsidRPr="00A139D9" w14:paraId="0D704693" w14:textId="77777777" w:rsidTr="00614F5B">
        <w:trPr>
          <w:trHeight w:val="340"/>
        </w:trPr>
        <w:tc>
          <w:tcPr>
            <w:tcW w:w="250" w:type="pct"/>
            <w:shd w:val="clear" w:color="auto" w:fill="auto"/>
          </w:tcPr>
          <w:p w14:paraId="5AE35851" w14:textId="77777777" w:rsidR="003719AD" w:rsidRPr="00A139D9" w:rsidRDefault="003719AD" w:rsidP="00614F5B">
            <w:pPr>
              <w:pStyle w:val="af9"/>
              <w:widowControl/>
              <w:numPr>
                <w:ilvl w:val="0"/>
                <w:numId w:val="53"/>
              </w:numPr>
              <w:spacing w:after="48"/>
              <w:ind w:leftChars="0"/>
              <w:jc w:val="center"/>
              <w:rPr>
                <w:rFonts w:ascii="標楷體" w:eastAsia="標楷體" w:hAnsi="標楷體" w:cs="新細明體"/>
                <w:color w:val="000000"/>
                <w:kern w:val="0"/>
              </w:rPr>
            </w:pPr>
          </w:p>
        </w:tc>
        <w:tc>
          <w:tcPr>
            <w:tcW w:w="650" w:type="pct"/>
            <w:shd w:val="clear" w:color="auto" w:fill="auto"/>
          </w:tcPr>
          <w:p w14:paraId="5EBFF0C4"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rPr>
              <w:t>ClNo</w:t>
            </w:r>
          </w:p>
        </w:tc>
        <w:tc>
          <w:tcPr>
            <w:tcW w:w="1750" w:type="pct"/>
            <w:shd w:val="clear" w:color="auto" w:fill="auto"/>
          </w:tcPr>
          <w:p w14:paraId="04848B23" w14:textId="77777777"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hint="eastAsia"/>
                <w:color w:val="000000"/>
                <w:kern w:val="0"/>
              </w:rPr>
              <w:t>擔保品編號</w:t>
            </w:r>
          </w:p>
        </w:tc>
        <w:tc>
          <w:tcPr>
            <w:tcW w:w="270" w:type="pct"/>
            <w:shd w:val="clear" w:color="auto" w:fill="auto"/>
          </w:tcPr>
          <w:p w14:paraId="6BDA81D3"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X</w:t>
            </w:r>
          </w:p>
        </w:tc>
        <w:tc>
          <w:tcPr>
            <w:tcW w:w="250" w:type="pct"/>
            <w:shd w:val="clear" w:color="auto" w:fill="auto"/>
          </w:tcPr>
          <w:p w14:paraId="38B359C3" w14:textId="77777777" w:rsidR="003719AD" w:rsidRPr="00A139D9" w:rsidRDefault="003719AD" w:rsidP="00DA4FCA">
            <w:pPr>
              <w:widowControl/>
              <w:jc w:val="center"/>
              <w:rPr>
                <w:rFonts w:ascii="標楷體" w:eastAsia="標楷體" w:hAnsi="標楷體" w:cs="新細明體"/>
                <w:color w:val="000000"/>
                <w:kern w:val="0"/>
              </w:rPr>
            </w:pPr>
            <w:r w:rsidRPr="00A139D9">
              <w:rPr>
                <w:rFonts w:ascii="標楷體" w:eastAsia="標楷體" w:hAnsi="標楷體" w:cs="新細明體"/>
                <w:color w:val="000000"/>
                <w:kern w:val="0"/>
              </w:rPr>
              <w:t>7</w:t>
            </w:r>
          </w:p>
        </w:tc>
        <w:tc>
          <w:tcPr>
            <w:tcW w:w="250" w:type="pct"/>
          </w:tcPr>
          <w:p w14:paraId="715A69D2" w14:textId="7B69C48E"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shd w:val="clear" w:color="auto" w:fill="auto"/>
          </w:tcPr>
          <w:p w14:paraId="53876D13" w14:textId="780BA233" w:rsidR="003719AD" w:rsidRPr="00A139D9" w:rsidRDefault="003719AD" w:rsidP="00DA4FCA">
            <w:pPr>
              <w:widowControl/>
              <w:rPr>
                <w:rFonts w:ascii="標楷體" w:eastAsia="標楷體" w:hAnsi="標楷體" w:cs="新細明體"/>
                <w:color w:val="000000"/>
                <w:kern w:val="0"/>
              </w:rPr>
            </w:pPr>
            <w:r w:rsidRPr="00A139D9">
              <w:rPr>
                <w:rFonts w:ascii="標楷體" w:eastAsia="標楷體" w:hAnsi="標楷體" w:cs="新細明體"/>
                <w:color w:val="000000"/>
                <w:kern w:val="0"/>
              </w:rPr>
              <w:t>i.必須輸入</w:t>
            </w:r>
          </w:p>
        </w:tc>
      </w:tr>
      <w:tr w:rsidR="003719AD" w:rsidRPr="008F20B5" w14:paraId="2D25F549"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1AF6E5AD" w14:textId="7AB5E4E1" w:rsidR="003719AD" w:rsidRPr="00614F5B" w:rsidRDefault="003719AD" w:rsidP="00614F5B">
            <w:pPr>
              <w:widowControl/>
              <w:rPr>
                <w:rFonts w:ascii="標楷體" w:eastAsia="標楷體" w:hAnsi="標楷體" w:cs="新細明體"/>
                <w:color w:val="000000"/>
                <w:kern w:val="0"/>
              </w:rPr>
            </w:pPr>
            <w:r w:rsidRPr="00614F5B">
              <w:rPr>
                <w:rFonts w:ascii="標楷體" w:eastAsia="標楷體" w:hAnsi="標楷體" w:cs="新細明體"/>
                <w:color w:val="000000"/>
                <w:kern w:val="0"/>
                <w:highlight w:val="lightGray"/>
              </w:rPr>
              <w:t>5</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0CD5DE97" w14:textId="7D2F79C0" w:rsidR="003719AD" w:rsidRPr="008F20B5" w:rsidRDefault="003719AD" w:rsidP="00B84015">
            <w:pPr>
              <w:widowControl/>
              <w:rPr>
                <w:rFonts w:ascii="標楷體" w:eastAsia="標楷體" w:hAnsi="標楷體"/>
              </w:rPr>
            </w:pPr>
            <w:r w:rsidRPr="00ED6024">
              <w:rPr>
                <w:rFonts w:ascii="標楷體" w:eastAsia="標楷體" w:hAnsi="標楷體"/>
              </w:rPr>
              <w:t>L241</w:t>
            </w:r>
            <w:r>
              <w:rPr>
                <w:rFonts w:ascii="標楷體" w:eastAsia="標楷體" w:hAnsi="標楷體" w:hint="eastAsia"/>
              </w:rPr>
              <w:t>8</w:t>
            </w:r>
            <w:r w:rsidRPr="00ED6024">
              <w:rPr>
                <w:rFonts w:ascii="標楷體" w:eastAsia="標楷體" w:hAnsi="標楷體"/>
              </w:rPr>
              <w:t>Occurs</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03C8F7F0" w14:textId="77777777" w:rsidR="003719AD" w:rsidRPr="00ED6024" w:rsidRDefault="003719AD" w:rsidP="00B84015">
            <w:pPr>
              <w:widowControl/>
              <w:rPr>
                <w:rFonts w:ascii="標楷體" w:eastAsia="標楷體" w:hAnsi="標楷體"/>
              </w:rPr>
            </w:pP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4FDC64B0" w14:textId="77777777" w:rsidR="003719AD" w:rsidRPr="00ED6024" w:rsidRDefault="003719AD" w:rsidP="00B84015">
            <w:pPr>
              <w:widowControl/>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550F9E1C" w14:textId="77777777" w:rsidR="003719AD" w:rsidRPr="00ED6024" w:rsidRDefault="003719AD" w:rsidP="00B84015">
            <w:pPr>
              <w:widowControl/>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548099C7" w14:textId="77777777" w:rsidR="003719AD" w:rsidRPr="00ED6024" w:rsidRDefault="003719AD" w:rsidP="00614F5B">
            <w:pPr>
              <w:widowControl/>
              <w:jc w:val="center"/>
              <w:rPr>
                <w:rFonts w:ascii="標楷體" w:eastAsia="標楷體" w:hAnsi="標楷體" w:cs="新細明體"/>
                <w:color w:val="000000"/>
                <w:kern w:val="0"/>
              </w:rPr>
            </w:pP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533180C5" w14:textId="3571FB91" w:rsidR="003719AD" w:rsidRPr="008F20B5" w:rsidRDefault="003719AD" w:rsidP="00B84015">
            <w:pPr>
              <w:widowControl/>
              <w:rPr>
                <w:rFonts w:ascii="標楷體" w:eastAsia="標楷體" w:hAnsi="標楷體" w:cs="新細明體"/>
                <w:color w:val="000000"/>
                <w:kern w:val="0"/>
              </w:rPr>
            </w:pPr>
            <w:r w:rsidRPr="00ED6024">
              <w:rPr>
                <w:rFonts w:ascii="標楷體" w:eastAsia="標楷體" w:hAnsi="標楷體" w:cs="新細明體" w:hint="eastAsia"/>
                <w:color w:val="000000"/>
                <w:kern w:val="0"/>
              </w:rPr>
              <w:t>可輸入多組</w:t>
            </w:r>
            <w:r w:rsidR="0036077E">
              <w:rPr>
                <w:rFonts w:ascii="標楷體" w:eastAsia="標楷體" w:hAnsi="標楷體" w:cs="新細明體" w:hint="eastAsia"/>
                <w:color w:val="000000"/>
                <w:kern w:val="0"/>
              </w:rPr>
              <w:t xml:space="preserve"> 最少需輸入一組</w:t>
            </w:r>
          </w:p>
        </w:tc>
      </w:tr>
      <w:tr w:rsidR="003719AD" w:rsidRPr="008F20B5" w14:paraId="37DDD67C"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243FC4B1" w14:textId="1C5F2231"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6</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3D69859B" w14:textId="60A5EFF9" w:rsidR="003719AD" w:rsidRPr="008F20B5" w:rsidRDefault="003719AD" w:rsidP="00ED6024">
            <w:pPr>
              <w:widowControl/>
              <w:rPr>
                <w:rFonts w:ascii="標楷體" w:eastAsia="標楷體" w:hAnsi="標楷體"/>
              </w:rPr>
            </w:pPr>
            <w:r w:rsidRPr="008C566D">
              <w:rPr>
                <w:rFonts w:ascii="標楷體" w:eastAsia="標楷體" w:hAnsi="標楷體"/>
              </w:rPr>
              <w:t xml:space="preserve">City           </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143753D8" w14:textId="2645BBE2" w:rsidR="003719AD" w:rsidRPr="00ED6024" w:rsidRDefault="003719AD" w:rsidP="00ED6024">
            <w:pPr>
              <w:widowControl/>
              <w:rPr>
                <w:rFonts w:ascii="標楷體" w:eastAsia="標楷體" w:hAnsi="標楷體"/>
              </w:rPr>
            </w:pPr>
            <w:r w:rsidRPr="008C566D">
              <w:rPr>
                <w:rFonts w:ascii="標楷體" w:eastAsia="標楷體" w:hAnsi="標楷體" w:hint="eastAsia"/>
              </w:rPr>
              <w:t>縣市</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2998325A" w14:textId="73C3E404"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4ED078F7" w14:textId="152AC98E" w:rsidR="003719AD" w:rsidRPr="00ED6024" w:rsidRDefault="003719AD" w:rsidP="00ED6024">
            <w:pPr>
              <w:widowControl/>
              <w:jc w:val="center"/>
              <w:rPr>
                <w:rFonts w:ascii="標楷體" w:eastAsia="標楷體" w:hAnsi="標楷體"/>
              </w:rPr>
            </w:pPr>
            <w:r w:rsidRPr="008C566D">
              <w:rPr>
                <w:rFonts w:ascii="標楷體" w:eastAsia="標楷體" w:hAnsi="標楷體"/>
              </w:rPr>
              <w:t xml:space="preserve">3 </w:t>
            </w:r>
          </w:p>
        </w:tc>
        <w:tc>
          <w:tcPr>
            <w:tcW w:w="250" w:type="pct"/>
            <w:tcBorders>
              <w:top w:val="single" w:sz="4" w:space="0" w:color="auto"/>
              <w:left w:val="single" w:sz="4" w:space="0" w:color="auto"/>
              <w:bottom w:val="single" w:sz="4" w:space="0" w:color="auto"/>
              <w:right w:val="single" w:sz="4" w:space="0" w:color="auto"/>
            </w:tcBorders>
          </w:tcPr>
          <w:p w14:paraId="3EABB6AC" w14:textId="5DF75D52"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2EBD8681" w14:textId="64983810" w:rsidR="003719AD" w:rsidRPr="008F20B5" w:rsidRDefault="003719AD" w:rsidP="00ED6024">
            <w:pPr>
              <w:widowControl/>
              <w:rPr>
                <w:rFonts w:ascii="標楷體" w:eastAsia="標楷體" w:hAnsi="標楷體" w:cs="新細明體"/>
                <w:color w:val="000000"/>
                <w:kern w:val="0"/>
              </w:rPr>
            </w:pPr>
          </w:p>
        </w:tc>
      </w:tr>
      <w:tr w:rsidR="003719AD" w:rsidRPr="008F20B5" w14:paraId="417613C2"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547A21CC" w14:textId="0EA388BF"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7</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6C6F6546" w14:textId="66D53021" w:rsidR="003719AD" w:rsidRPr="008F20B5" w:rsidRDefault="003719AD" w:rsidP="00ED6024">
            <w:pPr>
              <w:widowControl/>
              <w:rPr>
                <w:rFonts w:ascii="標楷體" w:eastAsia="標楷體" w:hAnsi="標楷體"/>
              </w:rPr>
            </w:pPr>
            <w:r w:rsidRPr="00ED6024">
              <w:rPr>
                <w:rFonts w:ascii="標楷體" w:eastAsia="標楷體" w:hAnsi="標楷體"/>
              </w:rPr>
              <w:t>LandAdm</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088D2A4A" w14:textId="0BED709E" w:rsidR="003719AD" w:rsidRPr="00ED6024" w:rsidRDefault="003719AD" w:rsidP="00ED6024">
            <w:pPr>
              <w:widowControl/>
              <w:rPr>
                <w:rFonts w:ascii="標楷體" w:eastAsia="標楷體" w:hAnsi="標楷體"/>
              </w:rPr>
            </w:pPr>
            <w:r w:rsidRPr="008C566D">
              <w:rPr>
                <w:rFonts w:ascii="標楷體" w:eastAsia="標楷體" w:hAnsi="標楷體" w:hint="eastAsia"/>
              </w:rPr>
              <w:t>地政</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2A9C161A" w14:textId="16DC11E3"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4108A648" w14:textId="7A6E33E3" w:rsidR="003719AD" w:rsidRPr="00614F5B" w:rsidRDefault="003719AD" w:rsidP="00614F5B">
            <w:pPr>
              <w:pStyle w:val="af9"/>
              <w:widowControl/>
              <w:numPr>
                <w:ilvl w:val="1"/>
                <w:numId w:val="51"/>
              </w:numPr>
              <w:ind w:leftChars="0"/>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77FD28BA" w14:textId="177004DA"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03DFF2E6" w14:textId="5C8BBDCC" w:rsidR="003719AD" w:rsidRPr="008F20B5" w:rsidRDefault="003719AD" w:rsidP="00ED6024">
            <w:pPr>
              <w:widowControl/>
              <w:rPr>
                <w:rFonts w:ascii="標楷體" w:eastAsia="標楷體" w:hAnsi="標楷體" w:cs="新細明體"/>
                <w:color w:val="000000"/>
                <w:kern w:val="0"/>
              </w:rPr>
            </w:pPr>
          </w:p>
        </w:tc>
      </w:tr>
      <w:tr w:rsidR="003719AD" w:rsidRPr="008F20B5" w14:paraId="7C5F3392"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69E0C7C6" w14:textId="1BCF4A9D"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8</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6F5CF003" w14:textId="2935640A" w:rsidR="003719AD" w:rsidRPr="008F20B5" w:rsidRDefault="003719AD" w:rsidP="00ED6024">
            <w:pPr>
              <w:widowControl/>
              <w:rPr>
                <w:rFonts w:ascii="標楷體" w:eastAsia="標楷體" w:hAnsi="標楷體"/>
              </w:rPr>
            </w:pPr>
            <w:r w:rsidRPr="00ED6024">
              <w:rPr>
                <w:rFonts w:ascii="標楷體" w:eastAsia="標楷體" w:hAnsi="標楷體"/>
              </w:rPr>
              <w:t>RecYear</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5B70914F" w14:textId="0831C418" w:rsidR="003719AD" w:rsidRPr="00ED6024" w:rsidRDefault="003719AD" w:rsidP="00ED6024">
            <w:pPr>
              <w:widowControl/>
              <w:rPr>
                <w:rFonts w:ascii="標楷體" w:eastAsia="標楷體" w:hAnsi="標楷體"/>
              </w:rPr>
            </w:pPr>
            <w:r w:rsidRPr="008C566D">
              <w:rPr>
                <w:rFonts w:ascii="標楷體" w:eastAsia="標楷體" w:hAnsi="標楷體" w:hint="eastAsia"/>
              </w:rPr>
              <w:t>收件年</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08836509" w14:textId="4273C254"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33C7BBE0" w14:textId="30354E73" w:rsidR="003719AD" w:rsidRPr="00614F5B" w:rsidRDefault="003719AD" w:rsidP="00614F5B">
            <w:pPr>
              <w:pStyle w:val="af9"/>
              <w:widowControl/>
              <w:numPr>
                <w:ilvl w:val="0"/>
                <w:numId w:val="58"/>
              </w:numPr>
              <w:ind w:leftChars="0"/>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7CEB99F3" w14:textId="5ECCA0A8"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107F3D4C" w14:textId="46105DCF" w:rsidR="003719AD" w:rsidRPr="008F20B5" w:rsidRDefault="003719AD" w:rsidP="00ED6024">
            <w:pPr>
              <w:widowControl/>
              <w:rPr>
                <w:rFonts w:ascii="標楷體" w:eastAsia="標楷體" w:hAnsi="標楷體" w:cs="新細明體"/>
                <w:color w:val="000000"/>
                <w:kern w:val="0"/>
              </w:rPr>
            </w:pPr>
          </w:p>
        </w:tc>
      </w:tr>
      <w:tr w:rsidR="003719AD" w:rsidRPr="008F20B5" w14:paraId="5B548554"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6B4A5342" w14:textId="6C84A759"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9</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1D69087C" w14:textId="3FDFCEA6" w:rsidR="003719AD" w:rsidRPr="008F20B5" w:rsidRDefault="003719AD" w:rsidP="00ED6024">
            <w:pPr>
              <w:widowControl/>
              <w:rPr>
                <w:rFonts w:ascii="標楷體" w:eastAsia="標楷體" w:hAnsi="標楷體"/>
              </w:rPr>
            </w:pPr>
            <w:r w:rsidRPr="00ED6024">
              <w:rPr>
                <w:rFonts w:ascii="標楷體" w:eastAsia="標楷體" w:hAnsi="標楷體"/>
              </w:rPr>
              <w:t>RecWord</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61773A1D" w14:textId="07F4CCFD" w:rsidR="003719AD" w:rsidRPr="00ED6024" w:rsidRDefault="003719AD" w:rsidP="00ED6024">
            <w:pPr>
              <w:widowControl/>
              <w:rPr>
                <w:rFonts w:ascii="標楷體" w:eastAsia="標楷體" w:hAnsi="標楷體"/>
              </w:rPr>
            </w:pPr>
            <w:r w:rsidRPr="008C566D">
              <w:rPr>
                <w:rFonts w:ascii="標楷體" w:eastAsia="標楷體" w:hAnsi="標楷體" w:hint="eastAsia"/>
              </w:rPr>
              <w:t>收件字</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35FD45CC" w14:textId="2B94940C"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506B8617" w14:textId="4110D2F8" w:rsidR="003719AD" w:rsidRPr="00614F5B" w:rsidRDefault="003719AD" w:rsidP="00614F5B">
            <w:pPr>
              <w:pStyle w:val="af9"/>
              <w:widowControl/>
              <w:numPr>
                <w:ilvl w:val="0"/>
                <w:numId w:val="58"/>
              </w:numPr>
              <w:ind w:leftChars="0"/>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7BAB1B6D" w14:textId="043FC4AD"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4803F82C" w14:textId="757DF19D" w:rsidR="003719AD" w:rsidRPr="008F20B5" w:rsidRDefault="003719AD" w:rsidP="00ED6024">
            <w:pPr>
              <w:widowControl/>
              <w:rPr>
                <w:rFonts w:ascii="標楷體" w:eastAsia="標楷體" w:hAnsi="標楷體" w:cs="新細明體"/>
                <w:color w:val="000000"/>
                <w:kern w:val="0"/>
              </w:rPr>
            </w:pPr>
          </w:p>
        </w:tc>
      </w:tr>
      <w:tr w:rsidR="003719AD" w:rsidRPr="008F20B5" w14:paraId="0B3B1155"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548BBD15" w14:textId="6FED0509" w:rsidR="003719AD" w:rsidRPr="00614F5B" w:rsidRDefault="003719AD" w:rsidP="00614F5B">
            <w:pPr>
              <w:widowControl/>
              <w:rPr>
                <w:rFonts w:ascii="標楷體" w:eastAsia="標楷體" w:hAnsi="標楷體" w:cs="新細明體"/>
                <w:color w:val="000000"/>
                <w:kern w:val="0"/>
              </w:rPr>
            </w:pPr>
            <w:r>
              <w:rPr>
                <w:rFonts w:ascii="標楷體" w:eastAsia="標楷體" w:hAnsi="標楷體" w:cs="新細明體" w:hint="eastAsia"/>
                <w:color w:val="000000"/>
                <w:kern w:val="0"/>
              </w:rPr>
              <w:t>10</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0FE1B91B" w14:textId="075AB3F0" w:rsidR="003719AD" w:rsidRPr="008F20B5" w:rsidRDefault="003719AD" w:rsidP="00ED6024">
            <w:pPr>
              <w:widowControl/>
              <w:rPr>
                <w:rFonts w:ascii="標楷體" w:eastAsia="標楷體" w:hAnsi="標楷體"/>
              </w:rPr>
            </w:pPr>
            <w:r w:rsidRPr="00ED6024">
              <w:rPr>
                <w:rFonts w:ascii="標楷體" w:eastAsia="標楷體" w:hAnsi="標楷體"/>
              </w:rPr>
              <w:t>RecNumber</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6186F88E" w14:textId="372639C3" w:rsidR="003719AD" w:rsidRPr="00ED6024" w:rsidRDefault="003719AD" w:rsidP="00ED6024">
            <w:pPr>
              <w:widowControl/>
              <w:rPr>
                <w:rFonts w:ascii="標楷體" w:eastAsia="標楷體" w:hAnsi="標楷體"/>
              </w:rPr>
            </w:pPr>
            <w:r w:rsidRPr="008C566D">
              <w:rPr>
                <w:rFonts w:ascii="標楷體" w:eastAsia="標楷體" w:hAnsi="標楷體" w:hint="eastAsia"/>
              </w:rPr>
              <w:t>收件號</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11FA3ED3" w14:textId="420868D8" w:rsidR="003719AD" w:rsidRPr="00ED6024" w:rsidRDefault="003719AD" w:rsidP="00ED6024">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4848D2F5" w14:textId="2B79BA8B" w:rsidR="003719AD" w:rsidRPr="00614F5B" w:rsidRDefault="003719AD" w:rsidP="00614F5B">
            <w:pPr>
              <w:pStyle w:val="af9"/>
              <w:widowControl/>
              <w:numPr>
                <w:ilvl w:val="0"/>
                <w:numId w:val="58"/>
              </w:numPr>
              <w:ind w:leftChars="0"/>
              <w:jc w:val="center"/>
              <w:rPr>
                <w:rFonts w:ascii="標楷體" w:eastAsia="標楷體" w:hAnsi="標楷體"/>
              </w:rPr>
            </w:pPr>
          </w:p>
        </w:tc>
        <w:tc>
          <w:tcPr>
            <w:tcW w:w="250" w:type="pct"/>
            <w:tcBorders>
              <w:top w:val="single" w:sz="4" w:space="0" w:color="auto"/>
              <w:left w:val="single" w:sz="4" w:space="0" w:color="auto"/>
              <w:bottom w:val="single" w:sz="4" w:space="0" w:color="auto"/>
              <w:right w:val="single" w:sz="4" w:space="0" w:color="auto"/>
            </w:tcBorders>
          </w:tcPr>
          <w:p w14:paraId="62060F37" w14:textId="34CB40A1" w:rsidR="003719AD" w:rsidRPr="008F20B5"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2CD1E496" w14:textId="6E482D7D" w:rsidR="003719AD" w:rsidRPr="008F20B5" w:rsidRDefault="003719AD" w:rsidP="00ED6024">
            <w:pPr>
              <w:widowControl/>
              <w:rPr>
                <w:rFonts w:ascii="標楷體" w:eastAsia="標楷體" w:hAnsi="標楷體" w:cs="新細明體"/>
                <w:color w:val="000000"/>
                <w:kern w:val="0"/>
              </w:rPr>
            </w:pPr>
          </w:p>
        </w:tc>
      </w:tr>
      <w:tr w:rsidR="003719AD" w:rsidRPr="00A139D9" w14:paraId="3EBC11DC"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392B3439" w14:textId="1BF602E0" w:rsidR="003719AD" w:rsidRPr="00614F5B" w:rsidRDefault="003719AD" w:rsidP="00614F5B">
            <w:pPr>
              <w:widowControl/>
              <w:spacing w:after="48"/>
              <w:rPr>
                <w:rFonts w:ascii="標楷體" w:eastAsia="標楷體" w:hAnsi="標楷體" w:cs="新細明體"/>
                <w:color w:val="000000"/>
                <w:kern w:val="0"/>
              </w:rPr>
            </w:pPr>
            <w:r>
              <w:rPr>
                <w:rFonts w:ascii="標楷體" w:eastAsia="標楷體" w:hAnsi="標楷體" w:cs="新細明體" w:hint="eastAsia"/>
                <w:color w:val="000000"/>
                <w:kern w:val="0"/>
              </w:rPr>
              <w:t>11</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497F3B6F" w14:textId="775CD104" w:rsidR="003719AD" w:rsidRPr="00ED6024" w:rsidRDefault="003719AD" w:rsidP="00B84015">
            <w:pPr>
              <w:widowControl/>
              <w:rPr>
                <w:rFonts w:ascii="標楷體" w:eastAsia="標楷體" w:hAnsi="標楷體"/>
              </w:rPr>
            </w:pPr>
            <w:r w:rsidRPr="00ED6024">
              <w:rPr>
                <w:rFonts w:ascii="標楷體" w:eastAsia="標楷體" w:hAnsi="標楷體"/>
              </w:rPr>
              <w:t>RightsNote</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3117EB2A" w14:textId="77777777" w:rsidR="003719AD" w:rsidRPr="00ED6024" w:rsidRDefault="003719AD" w:rsidP="00B84015">
            <w:pPr>
              <w:widowControl/>
              <w:rPr>
                <w:rFonts w:ascii="標楷體" w:eastAsia="標楷體" w:hAnsi="標楷體"/>
              </w:rPr>
            </w:pPr>
            <w:r w:rsidRPr="008C566D">
              <w:rPr>
                <w:rFonts w:ascii="標楷體" w:eastAsia="標楷體" w:hAnsi="標楷體" w:hint="eastAsia"/>
              </w:rPr>
              <w:t>權利價值說明</w:t>
            </w:r>
            <w:r w:rsidRPr="008C566D">
              <w:rPr>
                <w:rFonts w:ascii="標楷體" w:eastAsia="標楷體" w:hAnsi="標楷體"/>
              </w:rPr>
              <w:t xml:space="preserve">  </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7DA57BED" w14:textId="77777777" w:rsidR="003719AD" w:rsidRPr="00ED6024" w:rsidRDefault="003719AD" w:rsidP="00B84015">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509032DA" w14:textId="77777777" w:rsidR="003719AD" w:rsidRPr="00ED6024" w:rsidRDefault="003719AD" w:rsidP="00B84015">
            <w:pPr>
              <w:widowControl/>
              <w:jc w:val="center"/>
              <w:rPr>
                <w:rFonts w:ascii="標楷體" w:eastAsia="標楷體" w:hAnsi="標楷體"/>
              </w:rPr>
            </w:pPr>
            <w:r w:rsidRPr="008C566D">
              <w:rPr>
                <w:rFonts w:ascii="標楷體" w:eastAsia="標楷體" w:hAnsi="標楷體"/>
              </w:rPr>
              <w:t>20</w:t>
            </w:r>
          </w:p>
        </w:tc>
        <w:tc>
          <w:tcPr>
            <w:tcW w:w="250" w:type="pct"/>
            <w:tcBorders>
              <w:top w:val="single" w:sz="4" w:space="0" w:color="auto"/>
              <w:left w:val="single" w:sz="4" w:space="0" w:color="auto"/>
              <w:bottom w:val="single" w:sz="4" w:space="0" w:color="auto"/>
              <w:right w:val="single" w:sz="4" w:space="0" w:color="auto"/>
            </w:tcBorders>
          </w:tcPr>
          <w:p w14:paraId="382ABCE3" w14:textId="11767BD3"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46FBA37F" w14:textId="1D82A619" w:rsidR="003719AD" w:rsidRPr="00A139D9" w:rsidRDefault="003719AD" w:rsidP="00B84015">
            <w:pPr>
              <w:widowControl/>
              <w:rPr>
                <w:rFonts w:ascii="標楷體" w:eastAsia="標楷體" w:hAnsi="標楷體" w:cs="新細明體"/>
                <w:color w:val="000000"/>
                <w:kern w:val="0"/>
              </w:rPr>
            </w:pPr>
          </w:p>
        </w:tc>
      </w:tr>
      <w:tr w:rsidR="003719AD" w:rsidRPr="00A139D9" w14:paraId="37423438" w14:textId="77777777" w:rsidTr="00614F5B">
        <w:trPr>
          <w:trHeight w:val="340"/>
        </w:trPr>
        <w:tc>
          <w:tcPr>
            <w:tcW w:w="250" w:type="pct"/>
            <w:tcBorders>
              <w:top w:val="single" w:sz="4" w:space="0" w:color="auto"/>
              <w:left w:val="single" w:sz="4" w:space="0" w:color="auto"/>
              <w:bottom w:val="single" w:sz="4" w:space="0" w:color="auto"/>
              <w:right w:val="single" w:sz="4" w:space="0" w:color="auto"/>
            </w:tcBorders>
            <w:shd w:val="clear" w:color="auto" w:fill="auto"/>
          </w:tcPr>
          <w:p w14:paraId="5005ECC7" w14:textId="6A382584" w:rsidR="003719AD" w:rsidRPr="00614F5B" w:rsidRDefault="003719AD" w:rsidP="00614F5B">
            <w:pPr>
              <w:widowControl/>
              <w:spacing w:after="48"/>
              <w:rPr>
                <w:rFonts w:ascii="標楷體" w:eastAsia="標楷體" w:hAnsi="標楷體" w:cs="新細明體"/>
                <w:color w:val="000000"/>
                <w:kern w:val="0"/>
              </w:rPr>
            </w:pPr>
            <w:r>
              <w:rPr>
                <w:rFonts w:ascii="標楷體" w:eastAsia="標楷體" w:hAnsi="標楷體" w:cs="新細明體" w:hint="eastAsia"/>
                <w:color w:val="000000"/>
                <w:kern w:val="0"/>
              </w:rPr>
              <w:t>12</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0E596F8E" w14:textId="142B0890" w:rsidR="003719AD" w:rsidRPr="00ED6024" w:rsidRDefault="003719AD" w:rsidP="00B84015">
            <w:pPr>
              <w:widowControl/>
              <w:rPr>
                <w:rFonts w:ascii="標楷體" w:eastAsia="標楷體" w:hAnsi="標楷體"/>
              </w:rPr>
            </w:pPr>
            <w:r w:rsidRPr="00ED6024">
              <w:rPr>
                <w:rFonts w:ascii="標楷體" w:eastAsia="標楷體" w:hAnsi="標楷體"/>
              </w:rPr>
              <w:t>SecuredTotal</w:t>
            </w:r>
          </w:p>
        </w:tc>
        <w:tc>
          <w:tcPr>
            <w:tcW w:w="1750" w:type="pct"/>
            <w:tcBorders>
              <w:top w:val="single" w:sz="4" w:space="0" w:color="auto"/>
              <w:left w:val="single" w:sz="4" w:space="0" w:color="auto"/>
              <w:bottom w:val="single" w:sz="4" w:space="0" w:color="auto"/>
              <w:right w:val="single" w:sz="4" w:space="0" w:color="auto"/>
            </w:tcBorders>
            <w:shd w:val="clear" w:color="auto" w:fill="auto"/>
          </w:tcPr>
          <w:p w14:paraId="18194539" w14:textId="77777777" w:rsidR="003719AD" w:rsidRPr="00ED6024" w:rsidRDefault="003719AD" w:rsidP="00B84015">
            <w:pPr>
              <w:widowControl/>
              <w:rPr>
                <w:rFonts w:ascii="標楷體" w:eastAsia="標楷體" w:hAnsi="標楷體"/>
              </w:rPr>
            </w:pPr>
            <w:r w:rsidRPr="008C566D">
              <w:rPr>
                <w:rFonts w:ascii="標楷體" w:eastAsia="標楷體" w:hAnsi="標楷體" w:hint="eastAsia"/>
              </w:rPr>
              <w:t>擔保債權總金額</w:t>
            </w:r>
          </w:p>
        </w:tc>
        <w:tc>
          <w:tcPr>
            <w:tcW w:w="270" w:type="pct"/>
            <w:tcBorders>
              <w:top w:val="single" w:sz="4" w:space="0" w:color="auto"/>
              <w:left w:val="single" w:sz="4" w:space="0" w:color="auto"/>
              <w:bottom w:val="single" w:sz="4" w:space="0" w:color="auto"/>
              <w:right w:val="single" w:sz="4" w:space="0" w:color="auto"/>
            </w:tcBorders>
            <w:shd w:val="clear" w:color="auto" w:fill="auto"/>
          </w:tcPr>
          <w:p w14:paraId="1C815CBF" w14:textId="77777777" w:rsidR="003719AD" w:rsidRPr="00ED6024" w:rsidRDefault="003719AD" w:rsidP="00B84015">
            <w:pPr>
              <w:widowControl/>
              <w:jc w:val="center"/>
              <w:rPr>
                <w:rFonts w:ascii="標楷體" w:eastAsia="標楷體" w:hAnsi="標楷體"/>
              </w:rPr>
            </w:pPr>
            <w:r w:rsidRPr="008C566D">
              <w:rPr>
                <w:rFonts w:ascii="標楷體" w:eastAsia="標楷體" w:hAnsi="標楷體"/>
              </w:rPr>
              <w:t>X</w:t>
            </w:r>
          </w:p>
        </w:tc>
        <w:tc>
          <w:tcPr>
            <w:tcW w:w="250" w:type="pct"/>
            <w:tcBorders>
              <w:top w:val="single" w:sz="4" w:space="0" w:color="auto"/>
              <w:left w:val="single" w:sz="4" w:space="0" w:color="auto"/>
              <w:bottom w:val="single" w:sz="4" w:space="0" w:color="auto"/>
              <w:right w:val="single" w:sz="4" w:space="0" w:color="auto"/>
            </w:tcBorders>
            <w:shd w:val="clear" w:color="auto" w:fill="auto"/>
          </w:tcPr>
          <w:p w14:paraId="29CFD857" w14:textId="77777777" w:rsidR="003719AD" w:rsidRPr="00ED6024" w:rsidRDefault="003719AD" w:rsidP="00B84015">
            <w:pPr>
              <w:widowControl/>
              <w:jc w:val="center"/>
              <w:rPr>
                <w:rFonts w:ascii="標楷體" w:eastAsia="標楷體" w:hAnsi="標楷體"/>
              </w:rPr>
            </w:pPr>
            <w:r w:rsidRPr="008C566D">
              <w:rPr>
                <w:rFonts w:ascii="標楷體" w:eastAsia="標楷體" w:hAnsi="標楷體"/>
              </w:rPr>
              <w:t>14</w:t>
            </w:r>
          </w:p>
        </w:tc>
        <w:tc>
          <w:tcPr>
            <w:tcW w:w="250" w:type="pct"/>
            <w:tcBorders>
              <w:top w:val="single" w:sz="4" w:space="0" w:color="auto"/>
              <w:left w:val="single" w:sz="4" w:space="0" w:color="auto"/>
              <w:bottom w:val="single" w:sz="4" w:space="0" w:color="auto"/>
              <w:right w:val="single" w:sz="4" w:space="0" w:color="auto"/>
            </w:tcBorders>
          </w:tcPr>
          <w:p w14:paraId="59C60B82" w14:textId="3CBBD33F" w:rsidR="003719AD" w:rsidRPr="00A139D9" w:rsidRDefault="0036077E" w:rsidP="00614F5B">
            <w:pPr>
              <w:widowControl/>
              <w:jc w:val="center"/>
              <w:rPr>
                <w:rFonts w:ascii="標楷體" w:eastAsia="標楷體" w:hAnsi="標楷體" w:cs="新細明體"/>
                <w:color w:val="000000"/>
                <w:kern w:val="0"/>
              </w:rPr>
            </w:pPr>
            <w:r>
              <w:rPr>
                <w:rFonts w:ascii="標楷體" w:eastAsia="標楷體" w:hAnsi="標楷體" w:cs="新細明體" w:hint="eastAsia"/>
                <w:color w:val="000000"/>
                <w:kern w:val="0"/>
              </w:rPr>
              <w:t>V</w:t>
            </w:r>
          </w:p>
        </w:tc>
        <w:tc>
          <w:tcPr>
            <w:tcW w:w="1150" w:type="pct"/>
            <w:tcBorders>
              <w:top w:val="single" w:sz="4" w:space="0" w:color="auto"/>
              <w:left w:val="single" w:sz="4" w:space="0" w:color="auto"/>
              <w:bottom w:val="single" w:sz="4" w:space="0" w:color="auto"/>
              <w:right w:val="single" w:sz="4" w:space="0" w:color="auto"/>
            </w:tcBorders>
            <w:shd w:val="clear" w:color="auto" w:fill="auto"/>
          </w:tcPr>
          <w:p w14:paraId="25AB49FD" w14:textId="5A9D25F5" w:rsidR="003719AD" w:rsidRPr="00A139D9" w:rsidRDefault="003719AD" w:rsidP="00B84015">
            <w:pPr>
              <w:widowControl/>
              <w:rPr>
                <w:rFonts w:ascii="標楷體" w:eastAsia="標楷體" w:hAnsi="標楷體" w:cs="新細明體"/>
                <w:color w:val="000000"/>
                <w:kern w:val="0"/>
              </w:rPr>
            </w:pPr>
          </w:p>
        </w:tc>
      </w:tr>
    </w:tbl>
    <w:p w14:paraId="0D9A0AC5" w14:textId="77777777" w:rsidR="00A06F6A" w:rsidRDefault="00A06F6A" w:rsidP="00A06F6A">
      <w:pPr>
        <w:widowControl/>
        <w:rPr>
          <w:rFonts w:ascii="標楷體" w:eastAsia="標楷體" w:hAnsi="標楷體"/>
        </w:rPr>
      </w:pPr>
    </w:p>
    <w:p w14:paraId="699BCF80" w14:textId="77777777" w:rsidR="00A06F6A" w:rsidRDefault="00A06F6A" w:rsidP="00A06F6A">
      <w:pPr>
        <w:widowControl/>
        <w:rPr>
          <w:rFonts w:ascii="標楷體" w:eastAsia="標楷體" w:hAnsi="標楷體"/>
        </w:rPr>
      </w:pPr>
    </w:p>
    <w:p w14:paraId="794C6E5B" w14:textId="75974A6D" w:rsidR="00A06F6A" w:rsidRDefault="00A06F6A" w:rsidP="00583560">
      <w:pPr>
        <w:widowControl/>
        <w:rPr>
          <w:rFonts w:ascii="標楷體" w:eastAsia="標楷體" w:hAnsi="標楷體"/>
        </w:rPr>
      </w:pPr>
    </w:p>
    <w:p w14:paraId="261292E7" w14:textId="28608A3F" w:rsidR="00A139D9" w:rsidRDefault="00A139D9">
      <w:pPr>
        <w:widowControl/>
        <w:rPr>
          <w:rFonts w:ascii="標楷體" w:eastAsia="標楷體" w:hAnsi="標楷體"/>
        </w:rPr>
      </w:pPr>
      <w:r>
        <w:rPr>
          <w:rFonts w:ascii="標楷體" w:eastAsia="標楷體" w:hAnsi="標楷體"/>
        </w:rPr>
        <w:br w:type="page"/>
      </w:r>
    </w:p>
    <w:p w14:paraId="1AA4696E" w14:textId="77777777" w:rsidR="00A139D9" w:rsidRPr="004A1C2C" w:rsidRDefault="00A139D9" w:rsidP="00A139D9">
      <w:pPr>
        <w:widowControl/>
        <w:rPr>
          <w:rFonts w:ascii="標楷體" w:eastAsia="標楷體" w:hAnsi="標楷體"/>
        </w:rPr>
      </w:pPr>
    </w:p>
    <w:p w14:paraId="319A70D3" w14:textId="569318B3" w:rsidR="00A139D9" w:rsidRPr="008F20B5" w:rsidRDefault="00A139D9" w:rsidP="00614F5B">
      <w:pPr>
        <w:pStyle w:val="3"/>
        <w:numPr>
          <w:ilvl w:val="2"/>
          <w:numId w:val="63"/>
        </w:numPr>
        <w:spacing w:before="0" w:after="240"/>
        <w:rPr>
          <w:rFonts w:ascii="標楷體" w:hAnsi="標楷體"/>
        </w:rPr>
      </w:pPr>
      <w:bookmarkStart w:id="46" w:name="_L7911_戶號查詢"/>
      <w:bookmarkEnd w:id="46"/>
      <w:r w:rsidRPr="00A139D9">
        <w:rPr>
          <w:rFonts w:ascii="標楷體" w:hAnsi="標楷體" w:hint="eastAsia"/>
        </w:rPr>
        <w:t>L7911 戶號查詢</w:t>
      </w:r>
      <w:r w:rsidR="00CA3C83">
        <w:rPr>
          <w:rFonts w:ascii="標楷體" w:hAnsi="標楷體" w:hint="eastAsia"/>
        </w:rPr>
        <w:t xml:space="preserve"> </w:t>
      </w:r>
      <w:r w:rsidR="00CA3C83">
        <w:rPr>
          <w:rFonts w:ascii="標楷體" w:hAnsi="標楷體"/>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1176"/>
        <w:gridCol w:w="1239"/>
        <w:gridCol w:w="816"/>
        <w:gridCol w:w="1082"/>
        <w:gridCol w:w="905"/>
        <w:gridCol w:w="613"/>
        <w:gridCol w:w="662"/>
        <w:gridCol w:w="3167"/>
      </w:tblGrid>
      <w:tr w:rsidR="001D77CF" w:rsidRPr="00362205" w14:paraId="02DD266D" w14:textId="77777777" w:rsidTr="00102A22">
        <w:trPr>
          <w:trHeight w:val="388"/>
          <w:jc w:val="center"/>
        </w:trPr>
        <w:tc>
          <w:tcPr>
            <w:tcW w:w="534" w:type="dxa"/>
            <w:vMerge w:val="restart"/>
            <w:shd w:val="clear" w:color="auto" w:fill="D9D9D9" w:themeFill="background1" w:themeFillShade="D9"/>
          </w:tcPr>
          <w:p w14:paraId="5A44E370" w14:textId="77777777" w:rsidR="001D77CF" w:rsidRPr="00362205" w:rsidRDefault="001D77CF" w:rsidP="00102A22">
            <w:pPr>
              <w:rPr>
                <w:rFonts w:ascii="標楷體" w:eastAsia="標楷體" w:hAnsi="標楷體"/>
              </w:rPr>
            </w:pPr>
            <w:bookmarkStart w:id="47" w:name="_Hlk73452143"/>
            <w:r w:rsidRPr="00362205">
              <w:rPr>
                <w:rFonts w:ascii="標楷體" w:eastAsia="標楷體" w:hAnsi="標楷體"/>
              </w:rPr>
              <w:t>序號</w:t>
            </w:r>
          </w:p>
        </w:tc>
        <w:tc>
          <w:tcPr>
            <w:tcW w:w="1174" w:type="dxa"/>
            <w:vMerge w:val="restart"/>
            <w:shd w:val="clear" w:color="auto" w:fill="D9D9D9" w:themeFill="background1" w:themeFillShade="D9"/>
          </w:tcPr>
          <w:p w14:paraId="1FD6212C" w14:textId="77777777" w:rsidR="001D77CF" w:rsidRPr="00362205" w:rsidRDefault="001D77CF" w:rsidP="00102A22">
            <w:pPr>
              <w:rPr>
                <w:rFonts w:ascii="標楷體" w:eastAsia="標楷體" w:hAnsi="標楷體"/>
              </w:rPr>
            </w:pPr>
            <w:ins w:id="48" w:author="ST1" w:date="2020-12-06T22:22:00Z">
              <w:r w:rsidRPr="0029020B">
                <w:rPr>
                  <w:rFonts w:ascii="標楷體" w:eastAsia="標楷體" w:hAnsi="標楷體" w:cs="新細明體" w:hint="eastAsia"/>
                  <w:color w:val="000000"/>
                  <w:kern w:val="0"/>
                </w:rPr>
                <w:t>英文名稱</w:t>
              </w:r>
            </w:ins>
          </w:p>
        </w:tc>
        <w:tc>
          <w:tcPr>
            <w:tcW w:w="1240" w:type="dxa"/>
            <w:vMerge w:val="restart"/>
            <w:shd w:val="clear" w:color="auto" w:fill="D9D9D9" w:themeFill="background1" w:themeFillShade="D9"/>
          </w:tcPr>
          <w:p w14:paraId="74C35485" w14:textId="77777777" w:rsidR="001D77CF" w:rsidRPr="00362205" w:rsidRDefault="001D77CF" w:rsidP="00102A22">
            <w:pPr>
              <w:rPr>
                <w:rFonts w:ascii="標楷體" w:eastAsia="標楷體" w:hAnsi="標楷體"/>
              </w:rPr>
            </w:pPr>
            <w:r w:rsidRPr="00362205">
              <w:rPr>
                <w:rFonts w:ascii="標楷體" w:eastAsia="標楷體" w:hAnsi="標楷體"/>
              </w:rPr>
              <w:t>欄位</w:t>
            </w:r>
          </w:p>
        </w:tc>
        <w:tc>
          <w:tcPr>
            <w:tcW w:w="4078" w:type="dxa"/>
            <w:gridSpan w:val="5"/>
            <w:shd w:val="clear" w:color="auto" w:fill="D9D9D9" w:themeFill="background1" w:themeFillShade="D9"/>
          </w:tcPr>
          <w:p w14:paraId="048E73B9" w14:textId="77777777" w:rsidR="001D77CF" w:rsidRPr="00362205" w:rsidRDefault="001D77CF" w:rsidP="00102A22">
            <w:pPr>
              <w:jc w:val="center"/>
              <w:rPr>
                <w:rFonts w:ascii="標楷體" w:eastAsia="標楷體" w:hAnsi="標楷體"/>
              </w:rPr>
            </w:pPr>
            <w:r w:rsidRPr="00362205">
              <w:rPr>
                <w:rFonts w:ascii="標楷體" w:eastAsia="標楷體" w:hAnsi="標楷體"/>
              </w:rPr>
              <w:t>說明</w:t>
            </w:r>
          </w:p>
        </w:tc>
        <w:tc>
          <w:tcPr>
            <w:tcW w:w="3168" w:type="dxa"/>
            <w:vMerge w:val="restart"/>
            <w:shd w:val="clear" w:color="auto" w:fill="D9D9D9" w:themeFill="background1" w:themeFillShade="D9"/>
          </w:tcPr>
          <w:p w14:paraId="67FA27FE" w14:textId="77777777" w:rsidR="001D77CF" w:rsidRPr="00362205" w:rsidRDefault="001D77CF" w:rsidP="00102A22">
            <w:pPr>
              <w:rPr>
                <w:rFonts w:ascii="標楷體" w:eastAsia="標楷體" w:hAnsi="標楷體"/>
              </w:rPr>
            </w:pPr>
            <w:r w:rsidRPr="00362205">
              <w:rPr>
                <w:rFonts w:ascii="標楷體" w:eastAsia="標楷體" w:hAnsi="標楷體"/>
              </w:rPr>
              <w:t>處理邏輯及注意事項</w:t>
            </w:r>
          </w:p>
        </w:tc>
      </w:tr>
      <w:tr w:rsidR="001D77CF" w:rsidRPr="00362205" w14:paraId="56C4D777" w14:textId="77777777" w:rsidTr="00102A22">
        <w:trPr>
          <w:trHeight w:val="244"/>
          <w:jc w:val="center"/>
        </w:trPr>
        <w:tc>
          <w:tcPr>
            <w:tcW w:w="534" w:type="dxa"/>
            <w:vMerge/>
            <w:shd w:val="clear" w:color="auto" w:fill="D9D9D9" w:themeFill="background1" w:themeFillShade="D9"/>
          </w:tcPr>
          <w:p w14:paraId="7917CD54" w14:textId="77777777" w:rsidR="001D77CF" w:rsidRPr="00362205" w:rsidRDefault="001D77CF" w:rsidP="00102A22">
            <w:pPr>
              <w:rPr>
                <w:rFonts w:ascii="標楷體" w:eastAsia="標楷體" w:hAnsi="標楷體"/>
              </w:rPr>
            </w:pPr>
          </w:p>
        </w:tc>
        <w:tc>
          <w:tcPr>
            <w:tcW w:w="1174" w:type="dxa"/>
            <w:vMerge/>
            <w:shd w:val="clear" w:color="auto" w:fill="D9D9D9" w:themeFill="background1" w:themeFillShade="D9"/>
          </w:tcPr>
          <w:p w14:paraId="212D1664" w14:textId="77777777" w:rsidR="001D77CF" w:rsidRPr="00362205" w:rsidRDefault="001D77CF" w:rsidP="00102A22">
            <w:pPr>
              <w:rPr>
                <w:rFonts w:ascii="標楷體" w:eastAsia="標楷體" w:hAnsi="標楷體"/>
              </w:rPr>
            </w:pPr>
          </w:p>
        </w:tc>
        <w:tc>
          <w:tcPr>
            <w:tcW w:w="1240" w:type="dxa"/>
            <w:vMerge/>
            <w:shd w:val="clear" w:color="auto" w:fill="D9D9D9" w:themeFill="background1" w:themeFillShade="D9"/>
          </w:tcPr>
          <w:p w14:paraId="59C0C315" w14:textId="77777777" w:rsidR="001D77CF" w:rsidRPr="00362205" w:rsidRDefault="001D77CF" w:rsidP="00102A22">
            <w:pPr>
              <w:rPr>
                <w:rFonts w:ascii="標楷體" w:eastAsia="標楷體" w:hAnsi="標楷體"/>
              </w:rPr>
            </w:pPr>
          </w:p>
        </w:tc>
        <w:tc>
          <w:tcPr>
            <w:tcW w:w="816" w:type="dxa"/>
            <w:shd w:val="clear" w:color="auto" w:fill="D9D9D9" w:themeFill="background1" w:themeFillShade="D9"/>
          </w:tcPr>
          <w:p w14:paraId="5308E4C7" w14:textId="77777777" w:rsidR="001D77CF" w:rsidRPr="00362205" w:rsidRDefault="001D77CF" w:rsidP="00102A22">
            <w:pPr>
              <w:rPr>
                <w:rFonts w:ascii="標楷體" w:eastAsia="標楷體" w:hAnsi="標楷體"/>
              </w:rPr>
            </w:pPr>
            <w:r w:rsidRPr="004E09B8">
              <w:rPr>
                <w:rFonts w:ascii="標楷體" w:eastAsia="標楷體" w:hAnsi="標楷體" w:hint="eastAsia"/>
              </w:rPr>
              <w:t>資料型態長度</w:t>
            </w:r>
          </w:p>
        </w:tc>
        <w:tc>
          <w:tcPr>
            <w:tcW w:w="1082" w:type="dxa"/>
            <w:shd w:val="clear" w:color="auto" w:fill="D9D9D9" w:themeFill="background1" w:themeFillShade="D9"/>
          </w:tcPr>
          <w:p w14:paraId="173D9291" w14:textId="77777777" w:rsidR="001D77CF" w:rsidRPr="00362205" w:rsidRDefault="001D77CF" w:rsidP="00102A22">
            <w:pPr>
              <w:rPr>
                <w:rFonts w:ascii="標楷體" w:eastAsia="標楷體" w:hAnsi="標楷體"/>
              </w:rPr>
            </w:pPr>
            <w:r w:rsidRPr="00362205">
              <w:rPr>
                <w:rFonts w:ascii="標楷體" w:eastAsia="標楷體" w:hAnsi="標楷體"/>
              </w:rPr>
              <w:t>預設值</w:t>
            </w:r>
          </w:p>
        </w:tc>
        <w:tc>
          <w:tcPr>
            <w:tcW w:w="905" w:type="dxa"/>
            <w:shd w:val="clear" w:color="auto" w:fill="D9D9D9" w:themeFill="background1" w:themeFillShade="D9"/>
          </w:tcPr>
          <w:p w14:paraId="302C8A36" w14:textId="77777777" w:rsidR="001D77CF" w:rsidRPr="00362205" w:rsidRDefault="001D77CF" w:rsidP="00102A22">
            <w:pPr>
              <w:rPr>
                <w:rFonts w:ascii="標楷體" w:eastAsia="標楷體" w:hAnsi="標楷體"/>
              </w:rPr>
            </w:pPr>
            <w:r w:rsidRPr="00362205">
              <w:rPr>
                <w:rFonts w:ascii="標楷體" w:eastAsia="標楷體" w:hAnsi="標楷體"/>
              </w:rPr>
              <w:t>選單內容</w:t>
            </w:r>
          </w:p>
        </w:tc>
        <w:tc>
          <w:tcPr>
            <w:tcW w:w="613" w:type="dxa"/>
            <w:shd w:val="clear" w:color="auto" w:fill="D9D9D9" w:themeFill="background1" w:themeFillShade="D9"/>
          </w:tcPr>
          <w:p w14:paraId="37BF02AC" w14:textId="77777777" w:rsidR="001D77CF" w:rsidRPr="00362205" w:rsidRDefault="001D77CF" w:rsidP="00102A22">
            <w:pPr>
              <w:rPr>
                <w:rFonts w:ascii="標楷體" w:eastAsia="標楷體" w:hAnsi="標楷體"/>
              </w:rPr>
            </w:pPr>
            <w:r w:rsidRPr="00362205">
              <w:rPr>
                <w:rFonts w:ascii="標楷體" w:eastAsia="標楷體" w:hAnsi="標楷體"/>
              </w:rPr>
              <w:t>必填</w:t>
            </w:r>
          </w:p>
        </w:tc>
        <w:tc>
          <w:tcPr>
            <w:tcW w:w="662" w:type="dxa"/>
            <w:shd w:val="clear" w:color="auto" w:fill="D9D9D9" w:themeFill="background1" w:themeFillShade="D9"/>
          </w:tcPr>
          <w:p w14:paraId="35D65E25" w14:textId="77777777" w:rsidR="001D77CF" w:rsidRPr="00362205" w:rsidRDefault="001D77CF" w:rsidP="00102A22">
            <w:pPr>
              <w:rPr>
                <w:rFonts w:ascii="標楷體" w:eastAsia="標楷體" w:hAnsi="標楷體"/>
              </w:rPr>
            </w:pPr>
            <w:r w:rsidRPr="00362205">
              <w:rPr>
                <w:rFonts w:ascii="標楷體" w:eastAsia="標楷體" w:hAnsi="標楷體"/>
              </w:rPr>
              <w:t>R/W</w:t>
            </w:r>
          </w:p>
        </w:tc>
        <w:tc>
          <w:tcPr>
            <w:tcW w:w="3168" w:type="dxa"/>
            <w:vMerge/>
            <w:shd w:val="clear" w:color="auto" w:fill="D9D9D9" w:themeFill="background1" w:themeFillShade="D9"/>
          </w:tcPr>
          <w:p w14:paraId="7BE68D3A" w14:textId="77777777" w:rsidR="001D77CF" w:rsidRPr="00362205" w:rsidRDefault="001D77CF" w:rsidP="00102A22">
            <w:pPr>
              <w:rPr>
                <w:rFonts w:ascii="標楷體" w:eastAsia="標楷體" w:hAnsi="標楷體"/>
              </w:rPr>
            </w:pPr>
          </w:p>
        </w:tc>
      </w:tr>
      <w:tr w:rsidR="001D77CF" w:rsidRPr="00362205" w14:paraId="04E1E0D5" w14:textId="77777777" w:rsidTr="00102A22">
        <w:trPr>
          <w:trHeight w:val="244"/>
          <w:jc w:val="center"/>
        </w:trPr>
        <w:tc>
          <w:tcPr>
            <w:tcW w:w="534" w:type="dxa"/>
          </w:tcPr>
          <w:p w14:paraId="588AD190" w14:textId="77777777" w:rsidR="001D77CF" w:rsidRPr="00362205" w:rsidRDefault="001D77CF" w:rsidP="00102A22">
            <w:pPr>
              <w:rPr>
                <w:rFonts w:ascii="標楷體" w:eastAsia="標楷體" w:hAnsi="標楷體"/>
              </w:rPr>
            </w:pPr>
            <w:r w:rsidRPr="00362205">
              <w:rPr>
                <w:rFonts w:ascii="標楷體" w:eastAsia="標楷體" w:hAnsi="標楷體" w:hint="eastAsia"/>
              </w:rPr>
              <w:t>1.</w:t>
            </w:r>
          </w:p>
        </w:tc>
        <w:tc>
          <w:tcPr>
            <w:tcW w:w="1174" w:type="dxa"/>
          </w:tcPr>
          <w:p w14:paraId="60965947" w14:textId="77777777" w:rsidR="001D77CF" w:rsidRPr="0029020B" w:rsidRDefault="001D77CF" w:rsidP="00102A22">
            <w:pPr>
              <w:rPr>
                <w:rFonts w:ascii="標楷體" w:eastAsia="標楷體" w:hAnsi="標楷體" w:cs="新細明體"/>
                <w:color w:val="000000"/>
                <w:kern w:val="0"/>
              </w:rPr>
            </w:pPr>
            <w:ins w:id="49" w:author="ST1" w:date="2020-12-06T22:22:00Z">
              <w:r w:rsidRPr="0029020B">
                <w:rPr>
                  <w:rFonts w:ascii="標楷體" w:eastAsia="標楷體" w:hAnsi="標楷體" w:cs="新細明體"/>
                  <w:color w:val="000000"/>
                  <w:kern w:val="0"/>
                </w:rPr>
                <w:t>TranCode</w:t>
              </w:r>
            </w:ins>
          </w:p>
        </w:tc>
        <w:tc>
          <w:tcPr>
            <w:tcW w:w="1240" w:type="dxa"/>
          </w:tcPr>
          <w:p w14:paraId="02EBDC14" w14:textId="77777777" w:rsidR="001D77CF" w:rsidRPr="00362205" w:rsidRDefault="001D77CF" w:rsidP="00102A22">
            <w:pPr>
              <w:rPr>
                <w:rFonts w:ascii="標楷體" w:eastAsia="標楷體" w:hAnsi="標楷體"/>
              </w:rPr>
            </w:pPr>
            <w:ins w:id="50" w:author="ST1" w:date="2020-12-06T22:22:00Z">
              <w:r w:rsidRPr="0029020B">
                <w:rPr>
                  <w:rFonts w:ascii="標楷體" w:eastAsia="標楷體" w:hAnsi="標楷體" w:cs="新細明體" w:hint="eastAsia"/>
                  <w:color w:val="000000"/>
                  <w:kern w:val="0"/>
                </w:rPr>
                <w:t>交易代號</w:t>
              </w:r>
            </w:ins>
          </w:p>
        </w:tc>
        <w:tc>
          <w:tcPr>
            <w:tcW w:w="816" w:type="dxa"/>
          </w:tcPr>
          <w:p w14:paraId="2D66923B" w14:textId="77777777" w:rsidR="001D77CF" w:rsidRPr="00362205" w:rsidRDefault="001D77CF" w:rsidP="00102A22">
            <w:pPr>
              <w:rPr>
                <w:rFonts w:ascii="標楷體" w:eastAsia="標楷體" w:hAnsi="標楷體"/>
              </w:rPr>
            </w:pPr>
          </w:p>
        </w:tc>
        <w:tc>
          <w:tcPr>
            <w:tcW w:w="1082" w:type="dxa"/>
          </w:tcPr>
          <w:p w14:paraId="5304A64B" w14:textId="77777777" w:rsidR="001D77CF" w:rsidRPr="00362205" w:rsidRDefault="001D77CF" w:rsidP="00102A22">
            <w:pPr>
              <w:rPr>
                <w:rFonts w:ascii="標楷體" w:eastAsia="標楷體" w:hAnsi="標楷體"/>
              </w:rPr>
            </w:pPr>
            <w:r>
              <w:rPr>
                <w:rFonts w:ascii="標楷體" w:eastAsia="標楷體" w:hAnsi="標楷體" w:hint="eastAsia"/>
              </w:rPr>
              <w:t>L</w:t>
            </w:r>
            <w:r>
              <w:rPr>
                <w:rFonts w:ascii="標楷體" w:eastAsia="標楷體" w:hAnsi="標楷體"/>
              </w:rPr>
              <w:t>7911</w:t>
            </w:r>
          </w:p>
        </w:tc>
        <w:tc>
          <w:tcPr>
            <w:tcW w:w="905" w:type="dxa"/>
          </w:tcPr>
          <w:p w14:paraId="746C7950" w14:textId="77777777" w:rsidR="001D77CF" w:rsidRPr="00362205" w:rsidRDefault="001D77CF" w:rsidP="00102A22">
            <w:pPr>
              <w:rPr>
                <w:rFonts w:ascii="標楷體" w:eastAsia="標楷體" w:hAnsi="標楷體"/>
              </w:rPr>
            </w:pPr>
          </w:p>
        </w:tc>
        <w:tc>
          <w:tcPr>
            <w:tcW w:w="613" w:type="dxa"/>
          </w:tcPr>
          <w:p w14:paraId="0076EBC0" w14:textId="77777777" w:rsidR="001D77CF" w:rsidRPr="00362205" w:rsidRDefault="001D77CF" w:rsidP="00102A22">
            <w:pPr>
              <w:rPr>
                <w:rFonts w:ascii="標楷體" w:eastAsia="標楷體" w:hAnsi="標楷體"/>
              </w:rPr>
            </w:pPr>
          </w:p>
        </w:tc>
        <w:tc>
          <w:tcPr>
            <w:tcW w:w="662" w:type="dxa"/>
          </w:tcPr>
          <w:p w14:paraId="6D3ED7A0" w14:textId="77777777" w:rsidR="001D77CF" w:rsidRPr="00362205" w:rsidRDefault="001D77CF" w:rsidP="00102A22">
            <w:pPr>
              <w:jc w:val="center"/>
              <w:rPr>
                <w:rFonts w:ascii="標楷體" w:eastAsia="標楷體" w:hAnsi="標楷體"/>
              </w:rPr>
            </w:pPr>
            <w:r>
              <w:rPr>
                <w:rFonts w:ascii="標楷體" w:eastAsia="標楷體" w:hAnsi="標楷體" w:hint="eastAsia"/>
              </w:rPr>
              <w:t>R</w:t>
            </w:r>
          </w:p>
        </w:tc>
        <w:tc>
          <w:tcPr>
            <w:tcW w:w="3168" w:type="dxa"/>
          </w:tcPr>
          <w:p w14:paraId="1EE2FBC8" w14:textId="77777777" w:rsidR="001D77CF" w:rsidRPr="00362205" w:rsidRDefault="001D77CF" w:rsidP="00102A22">
            <w:pPr>
              <w:rPr>
                <w:rFonts w:ascii="標楷體" w:eastAsia="標楷體" w:hAnsi="標楷體"/>
              </w:rPr>
            </w:pPr>
            <w:r>
              <w:rPr>
                <w:rFonts w:ascii="標楷體" w:eastAsia="標楷體" w:hAnsi="標楷體"/>
              </w:rPr>
              <w:t>L7911</w:t>
            </w:r>
          </w:p>
        </w:tc>
      </w:tr>
      <w:tr w:rsidR="001D77CF" w:rsidRPr="00362205" w14:paraId="3EC1F6F1" w14:textId="77777777" w:rsidTr="00102A22">
        <w:trPr>
          <w:trHeight w:val="244"/>
          <w:jc w:val="center"/>
        </w:trPr>
        <w:tc>
          <w:tcPr>
            <w:tcW w:w="534" w:type="dxa"/>
          </w:tcPr>
          <w:p w14:paraId="687AEF31" w14:textId="77777777" w:rsidR="001D77CF" w:rsidRPr="00362205" w:rsidRDefault="001D77CF" w:rsidP="00102A22">
            <w:pPr>
              <w:rPr>
                <w:rFonts w:ascii="標楷體" w:eastAsia="標楷體" w:hAnsi="標楷體"/>
              </w:rPr>
            </w:pPr>
            <w:r>
              <w:rPr>
                <w:rFonts w:ascii="標楷體" w:eastAsia="標楷體" w:hAnsi="標楷體" w:hint="eastAsia"/>
              </w:rPr>
              <w:t>2</w:t>
            </w:r>
            <w:r>
              <w:rPr>
                <w:rFonts w:ascii="標楷體" w:eastAsia="標楷體" w:hAnsi="標楷體"/>
              </w:rPr>
              <w:t>.</w:t>
            </w:r>
          </w:p>
        </w:tc>
        <w:tc>
          <w:tcPr>
            <w:tcW w:w="1174" w:type="dxa"/>
          </w:tcPr>
          <w:p w14:paraId="4F372442" w14:textId="77777777" w:rsidR="001D77CF" w:rsidRPr="00797D01" w:rsidRDefault="001D77CF" w:rsidP="00102A22">
            <w:pPr>
              <w:rPr>
                <w:rFonts w:ascii="標楷體" w:eastAsia="標楷體" w:hAnsi="標楷體" w:cs="新細明體"/>
                <w:color w:val="000000"/>
                <w:kern w:val="0"/>
              </w:rPr>
            </w:pPr>
            <w:ins w:id="51" w:author="ST1" w:date="2020-12-06T22:26:00Z">
              <w:r w:rsidRPr="00797D01">
                <w:rPr>
                  <w:rFonts w:ascii="標楷體" w:eastAsia="標楷體" w:hAnsi="標楷體"/>
                </w:rPr>
                <w:t>CustId</w:t>
              </w:r>
            </w:ins>
          </w:p>
        </w:tc>
        <w:tc>
          <w:tcPr>
            <w:tcW w:w="1240" w:type="dxa"/>
          </w:tcPr>
          <w:p w14:paraId="1176E2AD" w14:textId="77777777" w:rsidR="001D77CF" w:rsidRDefault="001D77CF" w:rsidP="00102A22">
            <w:pPr>
              <w:rPr>
                <w:rFonts w:ascii="標楷體" w:eastAsia="標楷體" w:hAnsi="標楷體"/>
              </w:rPr>
            </w:pPr>
            <w:ins w:id="52" w:author="ST1" w:date="2020-12-06T22:26:00Z">
              <w:r w:rsidRPr="00797D01">
                <w:rPr>
                  <w:rFonts w:ascii="標楷體" w:eastAsia="標楷體" w:hAnsi="標楷體" w:cs="新細明體" w:hint="eastAsia"/>
                  <w:color w:val="000000"/>
                  <w:kern w:val="0"/>
                </w:rPr>
                <w:t>身份證字號/統一編號</w:t>
              </w:r>
            </w:ins>
          </w:p>
        </w:tc>
        <w:tc>
          <w:tcPr>
            <w:tcW w:w="816" w:type="dxa"/>
          </w:tcPr>
          <w:p w14:paraId="18E2D381" w14:textId="77777777" w:rsidR="001D77CF" w:rsidRDefault="001D77CF" w:rsidP="00102A22">
            <w:pPr>
              <w:rPr>
                <w:rFonts w:ascii="標楷體" w:eastAsia="標楷體" w:hAnsi="標楷體"/>
              </w:rPr>
            </w:pPr>
            <w:r>
              <w:rPr>
                <w:rFonts w:ascii="標楷體" w:eastAsia="標楷體" w:hAnsi="標楷體" w:hint="eastAsia"/>
              </w:rPr>
              <w:t>10</w:t>
            </w:r>
          </w:p>
        </w:tc>
        <w:tc>
          <w:tcPr>
            <w:tcW w:w="1082" w:type="dxa"/>
          </w:tcPr>
          <w:p w14:paraId="50D8A85F" w14:textId="77777777" w:rsidR="001D77CF" w:rsidRPr="00362205" w:rsidRDefault="001D77CF" w:rsidP="00102A22">
            <w:pPr>
              <w:rPr>
                <w:rFonts w:ascii="標楷體" w:eastAsia="標楷體" w:hAnsi="標楷體"/>
              </w:rPr>
            </w:pPr>
          </w:p>
        </w:tc>
        <w:tc>
          <w:tcPr>
            <w:tcW w:w="905" w:type="dxa"/>
          </w:tcPr>
          <w:p w14:paraId="22C01A4F" w14:textId="77777777" w:rsidR="001D77CF" w:rsidRPr="00362205" w:rsidRDefault="001D77CF" w:rsidP="00102A22">
            <w:pPr>
              <w:rPr>
                <w:rFonts w:ascii="標楷體" w:eastAsia="標楷體" w:hAnsi="標楷體"/>
              </w:rPr>
            </w:pPr>
          </w:p>
        </w:tc>
        <w:tc>
          <w:tcPr>
            <w:tcW w:w="613" w:type="dxa"/>
          </w:tcPr>
          <w:p w14:paraId="3EBDFB5A" w14:textId="77777777" w:rsidR="001D77CF" w:rsidRPr="00362205" w:rsidRDefault="001D77CF" w:rsidP="00102A22">
            <w:pPr>
              <w:rPr>
                <w:rFonts w:ascii="標楷體" w:eastAsia="標楷體" w:hAnsi="標楷體"/>
              </w:rPr>
            </w:pPr>
            <w:r>
              <w:rPr>
                <w:rFonts w:ascii="標楷體" w:eastAsia="標楷體" w:hAnsi="標楷體" w:hint="eastAsia"/>
              </w:rPr>
              <w:t>V</w:t>
            </w:r>
          </w:p>
        </w:tc>
        <w:tc>
          <w:tcPr>
            <w:tcW w:w="662" w:type="dxa"/>
          </w:tcPr>
          <w:p w14:paraId="19607D72" w14:textId="77777777" w:rsidR="001D77CF" w:rsidRPr="00362205" w:rsidRDefault="001D77CF" w:rsidP="00102A22">
            <w:pPr>
              <w:jc w:val="center"/>
              <w:rPr>
                <w:rFonts w:ascii="標楷體" w:eastAsia="標楷體" w:hAnsi="標楷體"/>
              </w:rPr>
            </w:pPr>
            <w:r>
              <w:rPr>
                <w:rFonts w:ascii="標楷體" w:eastAsia="標楷體" w:hAnsi="標楷體" w:hint="eastAsia"/>
              </w:rPr>
              <w:t>W</w:t>
            </w:r>
          </w:p>
        </w:tc>
        <w:tc>
          <w:tcPr>
            <w:tcW w:w="3168" w:type="dxa"/>
          </w:tcPr>
          <w:p w14:paraId="25B93869" w14:textId="77777777" w:rsidR="001D77CF" w:rsidRDefault="001D77CF" w:rsidP="00102A22">
            <w:pPr>
              <w:pStyle w:val="af9"/>
              <w:widowControl/>
              <w:numPr>
                <w:ilvl w:val="0"/>
                <w:numId w:val="64"/>
              </w:numPr>
              <w:ind w:leftChars="0" w:left="240" w:hanging="240"/>
              <w:rPr>
                <w:rFonts w:ascii="標楷體" w:eastAsia="標楷體" w:hAnsi="標楷體" w:cs="新細明體"/>
                <w:color w:val="000000"/>
                <w:kern w:val="0"/>
              </w:rPr>
            </w:pPr>
            <w:ins w:id="53" w:author="ST1" w:date="2020-12-06T22:22:00Z">
              <w:r w:rsidRPr="00014827">
                <w:rPr>
                  <w:rFonts w:ascii="標楷體" w:eastAsia="標楷體" w:hAnsi="標楷體" w:cs="新細明體"/>
                  <w:color w:val="000000"/>
                  <w:kern w:val="0"/>
                </w:rPr>
                <w:t>必須輸入</w:t>
              </w:r>
            </w:ins>
            <w:r>
              <w:rPr>
                <w:rFonts w:ascii="標楷體" w:eastAsia="標楷體" w:hAnsi="標楷體" w:cs="新細明體" w:hint="eastAsia"/>
                <w:color w:val="000000"/>
                <w:kern w:val="0"/>
              </w:rPr>
              <w:t>文字,檢核條件:</w:t>
            </w:r>
          </w:p>
          <w:p w14:paraId="4DB5DE40" w14:textId="77777777" w:rsidR="001D77CF" w:rsidRDefault="001D77CF" w:rsidP="00102A22">
            <w:pPr>
              <w:widowControl/>
              <w:rPr>
                <w:rFonts w:ascii="標楷體" w:eastAsia="標楷體" w:hAnsi="標楷體" w:cs="新細明體"/>
                <w:color w:val="000000"/>
                <w:kern w:val="0"/>
              </w:rPr>
            </w:pPr>
            <w:r>
              <w:rPr>
                <w:rFonts w:ascii="標楷體" w:eastAsia="標楷體" w:hAnsi="標楷體" w:cs="新細明體" w:hint="eastAsia"/>
                <w:color w:val="000000"/>
                <w:kern w:val="0"/>
              </w:rPr>
              <w:t>(1).不能為空/</w:t>
            </w:r>
            <w:r>
              <w:rPr>
                <w:rFonts w:ascii="標楷體" w:eastAsia="標楷體" w:hAnsi="標楷體" w:cs="新細明體"/>
                <w:color w:val="000000"/>
                <w:kern w:val="0"/>
              </w:rPr>
              <w:t>V(7)</w:t>
            </w:r>
          </w:p>
          <w:p w14:paraId="551C0960" w14:textId="77777777" w:rsidR="001D77CF" w:rsidRPr="002E20D2" w:rsidRDefault="001D77CF" w:rsidP="00102A22">
            <w:pPr>
              <w:widowControl/>
              <w:ind w:left="514" w:hangingChars="214" w:hanging="514"/>
              <w:rPr>
                <w:rFonts w:ascii="標楷體" w:eastAsia="標楷體" w:hAnsi="標楷體" w:cs="新細明體"/>
                <w:color w:val="000000"/>
                <w:kern w:val="0"/>
              </w:rPr>
            </w:pPr>
            <w:r>
              <w:rPr>
                <w:rFonts w:ascii="標楷體" w:eastAsia="標楷體" w:hAnsi="標楷體" w:cs="新細明體" w:hint="eastAsia"/>
                <w:color w:val="000000"/>
                <w:kern w:val="0"/>
              </w:rPr>
              <w:t>(</w:t>
            </w:r>
            <w:r>
              <w:rPr>
                <w:rFonts w:ascii="標楷體" w:eastAsia="標楷體" w:hAnsi="標楷體" w:cs="新細明體"/>
                <w:color w:val="000000"/>
                <w:kern w:val="0"/>
              </w:rPr>
              <w:t>2)</w:t>
            </w:r>
            <w:r>
              <w:t>.</w:t>
            </w:r>
            <w:r w:rsidRPr="002E20D2">
              <w:rPr>
                <w:rFonts w:ascii="標楷體" w:eastAsia="標楷體" w:hAnsi="標楷體" w:cs="新細明體" w:hint="eastAsia"/>
                <w:color w:val="000000"/>
                <w:kern w:val="0"/>
              </w:rPr>
              <w:t>身份證格式/A(ID_UNINO,0)</w:t>
            </w:r>
          </w:p>
          <w:p w14:paraId="2FA096B2" w14:textId="77777777" w:rsidR="001D77CF" w:rsidRPr="00014827" w:rsidRDefault="001D77CF" w:rsidP="00102A22">
            <w:pPr>
              <w:pStyle w:val="af9"/>
              <w:numPr>
                <w:ilvl w:val="0"/>
                <w:numId w:val="64"/>
              </w:numPr>
              <w:ind w:leftChars="0" w:left="240" w:hanging="240"/>
              <w:rPr>
                <w:rFonts w:ascii="標楷體" w:eastAsia="標楷體" w:hAnsi="標楷體"/>
              </w:rPr>
            </w:pPr>
            <w:r w:rsidRPr="00014827">
              <w:rPr>
                <w:rFonts w:ascii="標楷體" w:eastAsia="標楷體" w:hAnsi="標楷體" w:cs="新細明體" w:hint="eastAsia"/>
                <w:color w:val="000000"/>
                <w:kern w:val="0"/>
              </w:rPr>
              <w:t>C</w:t>
            </w:r>
            <w:r w:rsidRPr="00014827">
              <w:rPr>
                <w:rFonts w:ascii="標楷體" w:eastAsia="標楷體" w:hAnsi="標楷體" w:cs="新細明體"/>
                <w:color w:val="000000"/>
                <w:kern w:val="0"/>
              </w:rPr>
              <w:t>ustMain.CustId</w:t>
            </w:r>
          </w:p>
        </w:tc>
      </w:tr>
    </w:tbl>
    <w:p w14:paraId="322B51F2" w14:textId="77777777" w:rsidR="001D77CF" w:rsidRDefault="001D77CF" w:rsidP="001D77CF">
      <w:pPr>
        <w:widowControl/>
        <w:rPr>
          <w:rFonts w:ascii="標楷體" w:eastAsia="標楷體" w:hAnsi="標楷體"/>
        </w:rPr>
      </w:pPr>
    </w:p>
    <w:p w14:paraId="42F374F3" w14:textId="77777777" w:rsidR="001D77CF" w:rsidRPr="005F1722" w:rsidRDefault="001D77CF" w:rsidP="001D77CF">
      <w:pPr>
        <w:pStyle w:val="a"/>
      </w:pPr>
      <w:r>
        <w:rPr>
          <w:rFonts w:hint="eastAsia"/>
        </w:rPr>
        <w:t>Ta</w:t>
      </w:r>
      <w:r>
        <w:t>ble List</w:t>
      </w:r>
      <w:r w:rsidRPr="005F1722">
        <w:rPr>
          <w:rFonts w:hint="eastAsia"/>
        </w:rPr>
        <w:t>:</w:t>
      </w:r>
    </w:p>
    <w:tbl>
      <w:tblPr>
        <w:tblStyle w:val="ac"/>
        <w:tblW w:w="0" w:type="auto"/>
        <w:tblInd w:w="-5" w:type="dxa"/>
        <w:tblLook w:val="04A0" w:firstRow="1" w:lastRow="0" w:firstColumn="1" w:lastColumn="0" w:noHBand="0" w:noVBand="1"/>
      </w:tblPr>
      <w:tblGrid>
        <w:gridCol w:w="851"/>
        <w:gridCol w:w="3118"/>
        <w:gridCol w:w="3828"/>
      </w:tblGrid>
      <w:tr w:rsidR="001D77CF" w:rsidRPr="0022279A" w14:paraId="0DC76CE4" w14:textId="77777777" w:rsidTr="00102A22">
        <w:tc>
          <w:tcPr>
            <w:tcW w:w="851" w:type="dxa"/>
            <w:shd w:val="clear" w:color="auto" w:fill="D9D9D9" w:themeFill="background1" w:themeFillShade="D9"/>
          </w:tcPr>
          <w:p w14:paraId="10DA656C"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lang w:eastAsia="zh-HK"/>
              </w:rPr>
              <w:t>序號</w:t>
            </w:r>
          </w:p>
        </w:tc>
        <w:tc>
          <w:tcPr>
            <w:tcW w:w="3118" w:type="dxa"/>
            <w:shd w:val="clear" w:color="auto" w:fill="D9D9D9" w:themeFill="background1" w:themeFillShade="D9"/>
          </w:tcPr>
          <w:p w14:paraId="25719D3A"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lang w:eastAsia="zh-HK"/>
              </w:rPr>
              <w:t>名稱</w:t>
            </w:r>
          </w:p>
        </w:tc>
        <w:tc>
          <w:tcPr>
            <w:tcW w:w="3828" w:type="dxa"/>
            <w:shd w:val="clear" w:color="auto" w:fill="D9D9D9" w:themeFill="background1" w:themeFillShade="D9"/>
          </w:tcPr>
          <w:p w14:paraId="12A98E5E"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lang w:eastAsia="zh-HK"/>
              </w:rPr>
              <w:t>說明</w:t>
            </w:r>
          </w:p>
        </w:tc>
      </w:tr>
      <w:tr w:rsidR="001D77CF" w:rsidRPr="0022279A" w14:paraId="70C7A8A2" w14:textId="77777777" w:rsidTr="00102A22">
        <w:tc>
          <w:tcPr>
            <w:tcW w:w="851" w:type="dxa"/>
          </w:tcPr>
          <w:p w14:paraId="36A917E8"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rPr>
              <w:t>1</w:t>
            </w:r>
          </w:p>
        </w:tc>
        <w:tc>
          <w:tcPr>
            <w:tcW w:w="3118" w:type="dxa"/>
          </w:tcPr>
          <w:p w14:paraId="1006F826" w14:textId="77777777" w:rsidR="001D77CF" w:rsidRPr="0022279A" w:rsidRDefault="001D77CF" w:rsidP="00102A22">
            <w:pPr>
              <w:rPr>
                <w:rFonts w:ascii="標楷體" w:eastAsia="標楷體" w:hAnsi="標楷體"/>
              </w:rPr>
            </w:pPr>
            <w:r w:rsidRPr="00A53925">
              <w:rPr>
                <w:rFonts w:ascii="標楷體" w:eastAsia="標楷體" w:hAnsi="標楷體"/>
              </w:rPr>
              <w:t>CustMain</w:t>
            </w:r>
          </w:p>
        </w:tc>
        <w:tc>
          <w:tcPr>
            <w:tcW w:w="3828" w:type="dxa"/>
          </w:tcPr>
          <w:p w14:paraId="766A8D9D" w14:textId="77777777" w:rsidR="001D77CF" w:rsidRPr="0022279A" w:rsidRDefault="001D77CF" w:rsidP="00102A22">
            <w:pPr>
              <w:rPr>
                <w:rFonts w:ascii="標楷體" w:eastAsia="標楷體" w:hAnsi="標楷體"/>
              </w:rPr>
            </w:pPr>
            <w:r>
              <w:rPr>
                <w:rFonts w:ascii="標楷體" w:eastAsia="標楷體" w:hAnsi="標楷體" w:hint="eastAsia"/>
                <w:lang w:eastAsia="zh-HK"/>
              </w:rPr>
              <w:t>客戶主檔</w:t>
            </w:r>
          </w:p>
        </w:tc>
      </w:tr>
    </w:tbl>
    <w:p w14:paraId="369D3E92" w14:textId="77777777" w:rsidR="001D77CF" w:rsidRDefault="001D77CF" w:rsidP="001D77CF">
      <w:pPr>
        <w:ind w:left="1440"/>
      </w:pPr>
    </w:p>
    <w:p w14:paraId="49763A49" w14:textId="77777777" w:rsidR="001D77CF" w:rsidRPr="005F1722" w:rsidRDefault="001D77CF" w:rsidP="001D77CF">
      <w:pPr>
        <w:pStyle w:val="a"/>
      </w:pPr>
      <w:r w:rsidRPr="005F1722">
        <w:t>UI</w:t>
      </w:r>
      <w:r w:rsidRPr="005F1722">
        <w:t>畫面</w:t>
      </w:r>
      <w:r w:rsidRPr="005F1722">
        <w:rPr>
          <w:rFonts w:hint="eastAsia"/>
        </w:rPr>
        <w:t>:</w:t>
      </w:r>
    </w:p>
    <w:p w14:paraId="57A6D4CA" w14:textId="77777777" w:rsidR="001D77CF" w:rsidRPr="00B56858" w:rsidRDefault="001D77CF" w:rsidP="001D77CF">
      <w:pPr>
        <w:rPr>
          <w:rFonts w:ascii="標楷體" w:eastAsia="標楷體" w:hAnsi="標楷體"/>
        </w:rPr>
      </w:pPr>
      <w:r>
        <w:rPr>
          <w:rFonts w:ascii="標楷體" w:eastAsia="標楷體" w:hAnsi="標楷體" w:hint="eastAsia"/>
        </w:rPr>
        <w:t>輸入畫面:</w:t>
      </w:r>
    </w:p>
    <w:p w14:paraId="363E3428" w14:textId="77777777" w:rsidR="001D77CF" w:rsidRPr="00B56858" w:rsidRDefault="001D77CF" w:rsidP="001D77CF">
      <w:r w:rsidRPr="00014827">
        <w:rPr>
          <w:noProof/>
        </w:rPr>
        <w:drawing>
          <wp:inline distT="0" distB="0" distL="0" distR="0" wp14:anchorId="04680C5B" wp14:editId="26AEA6C6">
            <wp:extent cx="6479540" cy="9372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937260"/>
                    </a:xfrm>
                    <a:prstGeom prst="rect">
                      <a:avLst/>
                    </a:prstGeom>
                  </pic:spPr>
                </pic:pic>
              </a:graphicData>
            </a:graphic>
          </wp:inline>
        </w:drawing>
      </w:r>
    </w:p>
    <w:p w14:paraId="0B63B628" w14:textId="77777777" w:rsidR="001D77CF" w:rsidRDefault="001D77CF" w:rsidP="001D77CF">
      <w:pPr>
        <w:widowControl/>
        <w:rPr>
          <w:ins w:id="54" w:author="ST1" w:date="2020-12-06T22:27:00Z"/>
          <w:rFonts w:ascii="標楷體" w:eastAsia="標楷體" w:hAnsi="標楷體"/>
        </w:rPr>
      </w:pPr>
    </w:p>
    <w:p w14:paraId="0B4FC4EC" w14:textId="77777777" w:rsidR="001D77CF" w:rsidRPr="004A1C2C" w:rsidRDefault="001D77CF" w:rsidP="001D77CF">
      <w:pPr>
        <w:widowControl/>
        <w:rPr>
          <w:ins w:id="55" w:author="ST1" w:date="2020-12-06T22:22:00Z"/>
          <w:rFonts w:ascii="標楷體" w:eastAsia="標楷體" w:hAnsi="標楷體"/>
        </w:rPr>
      </w:pPr>
    </w:p>
    <w:p w14:paraId="0E42418B" w14:textId="77777777" w:rsidR="001D77CF" w:rsidRPr="00A51431" w:rsidRDefault="001D77CF" w:rsidP="001D77CF">
      <w:pPr>
        <w:spacing w:line="140" w:lineRule="atLeast"/>
        <w:ind w:leftChars="200" w:left="480"/>
        <w:rPr>
          <w:ins w:id="56" w:author="ST1" w:date="2020-12-06T22:10:00Z"/>
          <w:rFonts w:ascii="標楷體" w:eastAsia="標楷體" w:hAnsi="標楷體" w:cs="新細明體"/>
          <w:b/>
          <w:bCs/>
          <w:kern w:val="0"/>
          <w:sz w:val="28"/>
          <w:szCs w:val="28"/>
        </w:rPr>
      </w:pPr>
      <w:ins w:id="57" w:author="ST1" w:date="2020-12-06T22:22:00Z">
        <w:r w:rsidRPr="00797D01">
          <w:rPr>
            <w:rFonts w:ascii="標楷體" w:eastAsia="標楷體" w:hAnsi="標楷體" w:cs="新細明體" w:hint="eastAsia"/>
            <w:b/>
            <w:bCs/>
            <w:kern w:val="0"/>
            <w:sz w:val="28"/>
            <w:szCs w:val="28"/>
            <w:rPrChange w:id="58" w:author="ST1" w:date="2020-12-06T22:26:00Z">
              <w:rPr>
                <w:rFonts w:ascii="標楷體" w:eastAsia="標楷體" w:hAnsi="標楷體" w:cs="新細明體" w:hint="eastAsia"/>
                <w:b/>
                <w:bCs/>
                <w:color w:val="0070C0"/>
                <w:kern w:val="0"/>
                <w:sz w:val="28"/>
                <w:szCs w:val="28"/>
              </w:rPr>
            </w:rPrChange>
          </w:rPr>
          <w:t>下行</w:t>
        </w:r>
        <w:r w:rsidRPr="00797D01">
          <w:rPr>
            <w:rFonts w:ascii="標楷體" w:eastAsia="標楷體" w:hAnsi="標楷體" w:cs="新細明體"/>
            <w:b/>
            <w:bCs/>
            <w:kern w:val="0"/>
            <w:sz w:val="28"/>
            <w:szCs w:val="28"/>
            <w:rPrChange w:id="59" w:author="ST1" w:date="2020-12-06T22:26:00Z">
              <w:rPr>
                <w:rFonts w:ascii="標楷體" w:eastAsia="標楷體" w:hAnsi="標楷體" w:cs="新細明體"/>
                <w:b/>
                <w:bCs/>
                <w:color w:val="0070C0"/>
                <w:kern w:val="0"/>
                <w:sz w:val="28"/>
                <w:szCs w:val="28"/>
              </w:rPr>
            </w:rPrChange>
          </w:rPr>
          <w:t>欄位</w:t>
        </w:r>
      </w:ins>
    </w:p>
    <w:tbl>
      <w:tblPr>
        <w:tblStyle w:val="ac"/>
        <w:tblW w:w="0" w:type="auto"/>
        <w:tblLook w:val="04A0" w:firstRow="1" w:lastRow="0" w:firstColumn="1" w:lastColumn="0" w:noHBand="0" w:noVBand="1"/>
      </w:tblPr>
      <w:tblGrid>
        <w:gridCol w:w="686"/>
        <w:gridCol w:w="978"/>
        <w:gridCol w:w="1547"/>
        <w:gridCol w:w="1609"/>
        <w:gridCol w:w="2256"/>
        <w:gridCol w:w="3118"/>
      </w:tblGrid>
      <w:tr w:rsidR="001D77CF" w:rsidRPr="008F1D46" w14:paraId="5BBE4B79" w14:textId="77777777" w:rsidTr="00102A22">
        <w:tc>
          <w:tcPr>
            <w:tcW w:w="690" w:type="dxa"/>
            <w:shd w:val="clear" w:color="auto" w:fill="D9D9D9" w:themeFill="background1" w:themeFillShade="D9"/>
          </w:tcPr>
          <w:p w14:paraId="1ED920A1"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序號</w:t>
            </w:r>
          </w:p>
        </w:tc>
        <w:tc>
          <w:tcPr>
            <w:tcW w:w="986" w:type="dxa"/>
            <w:shd w:val="clear" w:color="auto" w:fill="D9D9D9" w:themeFill="background1" w:themeFillShade="D9"/>
          </w:tcPr>
          <w:p w14:paraId="0AC57DA2"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欄位型態</w:t>
            </w:r>
          </w:p>
        </w:tc>
        <w:tc>
          <w:tcPr>
            <w:tcW w:w="1551" w:type="dxa"/>
            <w:shd w:val="clear" w:color="auto" w:fill="D9D9D9" w:themeFill="background1" w:themeFillShade="D9"/>
          </w:tcPr>
          <w:p w14:paraId="55716BB8" w14:textId="77777777" w:rsidR="001D77CF" w:rsidRPr="008F1D46" w:rsidRDefault="001D77CF" w:rsidP="00102A22">
            <w:pPr>
              <w:jc w:val="center"/>
              <w:rPr>
                <w:rFonts w:ascii="標楷體" w:eastAsia="標楷體" w:hAnsi="標楷體"/>
              </w:rPr>
            </w:pPr>
            <w:r>
              <w:rPr>
                <w:rFonts w:ascii="標楷體" w:eastAsia="標楷體" w:hAnsi="標楷體" w:hint="eastAsia"/>
              </w:rPr>
              <w:t>欄位英文名稱</w:t>
            </w:r>
          </w:p>
        </w:tc>
        <w:tc>
          <w:tcPr>
            <w:tcW w:w="1626" w:type="dxa"/>
            <w:shd w:val="clear" w:color="auto" w:fill="D9D9D9" w:themeFill="background1" w:themeFillShade="D9"/>
          </w:tcPr>
          <w:p w14:paraId="7B3E50B3"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欄位名稱</w:t>
            </w:r>
          </w:p>
        </w:tc>
        <w:tc>
          <w:tcPr>
            <w:tcW w:w="2183" w:type="dxa"/>
            <w:shd w:val="clear" w:color="auto" w:fill="D9D9D9" w:themeFill="background1" w:themeFillShade="D9"/>
          </w:tcPr>
          <w:p w14:paraId="20AAE195" w14:textId="77777777" w:rsidR="001D77CF" w:rsidRPr="008F1D46" w:rsidRDefault="001D77CF" w:rsidP="00102A22">
            <w:pPr>
              <w:jc w:val="center"/>
              <w:rPr>
                <w:rFonts w:ascii="標楷體" w:eastAsia="標楷體" w:hAnsi="標楷體"/>
              </w:rPr>
            </w:pPr>
            <w:r>
              <w:rPr>
                <w:rFonts w:ascii="標楷體" w:eastAsia="標楷體" w:hAnsi="標楷體" w:hint="eastAsia"/>
                <w:lang w:eastAsia="zh-HK"/>
              </w:rPr>
              <w:t>資料來源</w:t>
            </w:r>
          </w:p>
        </w:tc>
        <w:tc>
          <w:tcPr>
            <w:tcW w:w="3158" w:type="dxa"/>
            <w:shd w:val="clear" w:color="auto" w:fill="D9D9D9" w:themeFill="background1" w:themeFillShade="D9"/>
          </w:tcPr>
          <w:p w14:paraId="569CE306"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輸出</w:t>
            </w:r>
            <w:r>
              <w:rPr>
                <w:rFonts w:ascii="標楷體" w:eastAsia="標楷體" w:hAnsi="標楷體" w:hint="eastAsia"/>
              </w:rPr>
              <w:t>/</w:t>
            </w:r>
            <w:r>
              <w:rPr>
                <w:rFonts w:ascii="標楷體" w:eastAsia="標楷體" w:hAnsi="標楷體" w:hint="eastAsia"/>
                <w:lang w:eastAsia="zh-HK"/>
              </w:rPr>
              <w:t>功能</w:t>
            </w:r>
            <w:r w:rsidRPr="008F1D46">
              <w:rPr>
                <w:rFonts w:ascii="標楷體" w:eastAsia="標楷體" w:hAnsi="標楷體" w:hint="eastAsia"/>
                <w:lang w:eastAsia="zh-HK"/>
              </w:rPr>
              <w:t>說明</w:t>
            </w:r>
          </w:p>
        </w:tc>
      </w:tr>
      <w:tr w:rsidR="001D77CF" w:rsidRPr="008F1D46" w14:paraId="6EBF83B1" w14:textId="77777777" w:rsidTr="00102A22">
        <w:tc>
          <w:tcPr>
            <w:tcW w:w="690" w:type="dxa"/>
          </w:tcPr>
          <w:p w14:paraId="2E62492F" w14:textId="77777777" w:rsidR="001D77CF" w:rsidRDefault="001D77CF" w:rsidP="00102A22">
            <w:pPr>
              <w:jc w:val="center"/>
              <w:rPr>
                <w:rFonts w:ascii="標楷體" w:eastAsia="標楷體" w:hAnsi="標楷體"/>
              </w:rPr>
            </w:pPr>
            <w:r>
              <w:rPr>
                <w:rFonts w:ascii="標楷體" w:eastAsia="標楷體" w:hAnsi="標楷體" w:hint="eastAsia"/>
              </w:rPr>
              <w:t>1</w:t>
            </w:r>
          </w:p>
        </w:tc>
        <w:tc>
          <w:tcPr>
            <w:tcW w:w="986" w:type="dxa"/>
          </w:tcPr>
          <w:p w14:paraId="0B9E5CF4"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1551" w:type="dxa"/>
          </w:tcPr>
          <w:p w14:paraId="5560BE0D" w14:textId="77777777" w:rsidR="001D77CF" w:rsidRDefault="001D77CF" w:rsidP="00102A22">
            <w:pPr>
              <w:rPr>
                <w:rFonts w:ascii="標楷體" w:eastAsia="標楷體" w:hAnsi="標楷體"/>
                <w:lang w:eastAsia="zh-HK"/>
              </w:rPr>
            </w:pPr>
            <w:ins w:id="60" w:author="ST1" w:date="2020-12-07T00:21:00Z">
              <w:r>
                <w:rPr>
                  <w:rFonts w:ascii="標楷體" w:eastAsia="標楷體" w:hAnsi="標楷體" w:hint="eastAsia"/>
                  <w:color w:val="000000"/>
                </w:rPr>
                <w:t>O</w:t>
              </w:r>
            </w:ins>
            <w:ins w:id="61" w:author="ST1" w:date="2020-12-06T22:27:00Z">
              <w:r>
                <w:rPr>
                  <w:rFonts w:ascii="標楷體" w:eastAsia="標楷體" w:hAnsi="標楷體" w:hint="eastAsia"/>
                  <w:color w:val="000000"/>
                </w:rPr>
                <w:t>CustId</w:t>
              </w:r>
            </w:ins>
          </w:p>
        </w:tc>
        <w:tc>
          <w:tcPr>
            <w:tcW w:w="1626" w:type="dxa"/>
          </w:tcPr>
          <w:p w14:paraId="7B67E883" w14:textId="77777777" w:rsidR="001D77CF" w:rsidRDefault="001D77CF" w:rsidP="00102A22">
            <w:pPr>
              <w:rPr>
                <w:rFonts w:ascii="標楷體" w:eastAsia="標楷體" w:hAnsi="標楷體"/>
                <w:lang w:eastAsia="zh-HK"/>
              </w:rPr>
            </w:pPr>
            <w:ins w:id="62" w:author="ST1" w:date="2020-12-06T22:27:00Z">
              <w:r>
                <w:rPr>
                  <w:rFonts w:ascii="標楷體" w:eastAsia="標楷體" w:hAnsi="標楷體" w:hint="eastAsia"/>
                  <w:color w:val="000000"/>
                </w:rPr>
                <w:t>身份證字號/統一編號</w:t>
              </w:r>
            </w:ins>
          </w:p>
        </w:tc>
        <w:tc>
          <w:tcPr>
            <w:tcW w:w="2183" w:type="dxa"/>
          </w:tcPr>
          <w:p w14:paraId="5C4FEA17" w14:textId="77777777" w:rsidR="001D77CF" w:rsidRPr="00014827" w:rsidRDefault="001D77CF" w:rsidP="00102A22">
            <w:pPr>
              <w:rPr>
                <w:rFonts w:ascii="標楷體" w:eastAsia="標楷體" w:hAnsi="標楷體"/>
                <w:color w:val="000000" w:themeColor="text1"/>
                <w:lang w:eastAsia="zh-HK"/>
              </w:rPr>
            </w:pPr>
            <w:r w:rsidRPr="00014827">
              <w:rPr>
                <w:rFonts w:ascii="標楷體" w:eastAsia="標楷體" w:hAnsi="標楷體" w:hint="eastAsia"/>
                <w:color w:val="000000" w:themeColor="text1"/>
              </w:rPr>
              <w:t>C</w:t>
            </w:r>
            <w:r w:rsidRPr="00014827">
              <w:rPr>
                <w:rFonts w:ascii="標楷體" w:eastAsia="標楷體" w:hAnsi="標楷體"/>
                <w:color w:val="000000" w:themeColor="text1"/>
              </w:rPr>
              <w:t>ustMain.CustId</w:t>
            </w:r>
          </w:p>
        </w:tc>
        <w:tc>
          <w:tcPr>
            <w:tcW w:w="3158" w:type="dxa"/>
          </w:tcPr>
          <w:p w14:paraId="00D461FB" w14:textId="77777777" w:rsidR="001D77CF" w:rsidRPr="008F1D46" w:rsidRDefault="001D77CF" w:rsidP="00102A22">
            <w:pPr>
              <w:rPr>
                <w:rFonts w:ascii="標楷體" w:eastAsia="標楷體" w:hAnsi="標楷體"/>
                <w:lang w:eastAsia="zh-HK"/>
              </w:rPr>
            </w:pPr>
            <w:ins w:id="63" w:author="ST1" w:date="2020-12-06T22:27:00Z">
              <w:r>
                <w:rPr>
                  <w:rFonts w:ascii="標楷體" w:eastAsia="標楷體" w:hAnsi="標楷體" w:hint="eastAsia"/>
                  <w:color w:val="000000"/>
                </w:rPr>
                <w:t>身份證字號/統一編號</w:t>
              </w:r>
            </w:ins>
          </w:p>
        </w:tc>
      </w:tr>
      <w:tr w:rsidR="001D77CF" w:rsidRPr="008F1D46" w14:paraId="48A39EFF" w14:textId="77777777" w:rsidTr="00102A22">
        <w:tc>
          <w:tcPr>
            <w:tcW w:w="690" w:type="dxa"/>
          </w:tcPr>
          <w:p w14:paraId="442C0F45" w14:textId="77777777" w:rsidR="001D77CF" w:rsidRDefault="001D77CF" w:rsidP="00102A22">
            <w:pPr>
              <w:jc w:val="center"/>
              <w:rPr>
                <w:rFonts w:ascii="標楷體" w:eastAsia="標楷體" w:hAnsi="標楷體"/>
              </w:rPr>
            </w:pPr>
            <w:r>
              <w:rPr>
                <w:rFonts w:ascii="標楷體" w:eastAsia="標楷體" w:hAnsi="標楷體" w:hint="eastAsia"/>
              </w:rPr>
              <w:t>2</w:t>
            </w:r>
          </w:p>
        </w:tc>
        <w:tc>
          <w:tcPr>
            <w:tcW w:w="986" w:type="dxa"/>
          </w:tcPr>
          <w:p w14:paraId="695293B8"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1551" w:type="dxa"/>
          </w:tcPr>
          <w:p w14:paraId="1FF9E8E4" w14:textId="77777777" w:rsidR="001D77CF" w:rsidRDefault="001D77CF" w:rsidP="00102A22">
            <w:pPr>
              <w:rPr>
                <w:rFonts w:ascii="標楷體" w:eastAsia="標楷體" w:hAnsi="標楷體"/>
                <w:lang w:eastAsia="zh-HK"/>
              </w:rPr>
            </w:pPr>
            <w:ins w:id="64" w:author="ST1" w:date="2020-12-07T00:21:00Z">
              <w:r>
                <w:rPr>
                  <w:rFonts w:ascii="標楷體" w:eastAsia="標楷體" w:hAnsi="標楷體" w:hint="eastAsia"/>
                  <w:color w:val="000000"/>
                </w:rPr>
                <w:t>O</w:t>
              </w:r>
            </w:ins>
            <w:ins w:id="65" w:author="ST1" w:date="2020-12-06T22:27:00Z">
              <w:r>
                <w:rPr>
                  <w:rFonts w:ascii="標楷體" w:eastAsia="標楷體" w:hAnsi="標楷體" w:hint="eastAsia"/>
                  <w:color w:val="000000"/>
                </w:rPr>
                <w:t>CustNo</w:t>
              </w:r>
            </w:ins>
          </w:p>
        </w:tc>
        <w:tc>
          <w:tcPr>
            <w:tcW w:w="1626" w:type="dxa"/>
          </w:tcPr>
          <w:p w14:paraId="51682DA5" w14:textId="77777777" w:rsidR="001D77CF" w:rsidRDefault="001D77CF" w:rsidP="00102A22">
            <w:pPr>
              <w:rPr>
                <w:rFonts w:ascii="標楷體" w:eastAsia="標楷體" w:hAnsi="標楷體"/>
                <w:lang w:eastAsia="zh-HK"/>
              </w:rPr>
            </w:pPr>
            <w:ins w:id="66" w:author="ST1" w:date="2020-12-06T22:27:00Z">
              <w:r>
                <w:rPr>
                  <w:rFonts w:ascii="標楷體" w:eastAsia="標楷體" w:hAnsi="標楷體" w:hint="eastAsia"/>
                  <w:color w:val="000000"/>
                </w:rPr>
                <w:t>戶號</w:t>
              </w:r>
            </w:ins>
          </w:p>
        </w:tc>
        <w:tc>
          <w:tcPr>
            <w:tcW w:w="2183" w:type="dxa"/>
          </w:tcPr>
          <w:p w14:paraId="24AC0356" w14:textId="77777777" w:rsidR="001D77CF" w:rsidRPr="00014827" w:rsidRDefault="001D77CF" w:rsidP="00102A22">
            <w:pPr>
              <w:rPr>
                <w:rFonts w:ascii="標楷體" w:eastAsia="標楷體" w:hAnsi="標楷體"/>
                <w:color w:val="000000" w:themeColor="text1"/>
                <w:lang w:eastAsia="zh-HK"/>
              </w:rPr>
            </w:pPr>
            <w:r w:rsidRPr="00014827">
              <w:rPr>
                <w:rFonts w:ascii="標楷體" w:eastAsia="標楷體" w:hAnsi="標楷體" w:hint="eastAsia"/>
                <w:color w:val="000000" w:themeColor="text1"/>
              </w:rPr>
              <w:t>C</w:t>
            </w:r>
            <w:r w:rsidRPr="00014827">
              <w:rPr>
                <w:rFonts w:ascii="標楷體" w:eastAsia="標楷體" w:hAnsi="標楷體"/>
                <w:color w:val="000000" w:themeColor="text1"/>
              </w:rPr>
              <w:t>ustMain.CustNo</w:t>
            </w:r>
          </w:p>
        </w:tc>
        <w:tc>
          <w:tcPr>
            <w:tcW w:w="3158" w:type="dxa"/>
          </w:tcPr>
          <w:p w14:paraId="7608BF66" w14:textId="77777777" w:rsidR="001D77CF" w:rsidRPr="008F1D46" w:rsidRDefault="001D77CF" w:rsidP="00102A22">
            <w:pPr>
              <w:rPr>
                <w:rFonts w:ascii="標楷體" w:eastAsia="標楷體" w:hAnsi="標楷體"/>
                <w:lang w:eastAsia="zh-HK"/>
              </w:rPr>
            </w:pPr>
            <w:ins w:id="67" w:author="ST1" w:date="2020-12-06T22:27:00Z">
              <w:r>
                <w:rPr>
                  <w:rFonts w:ascii="標楷體" w:eastAsia="標楷體" w:hAnsi="標楷體" w:hint="eastAsia"/>
                  <w:color w:val="000000"/>
                </w:rPr>
                <w:t>戶號</w:t>
              </w:r>
            </w:ins>
          </w:p>
        </w:tc>
      </w:tr>
      <w:tr w:rsidR="001D77CF" w:rsidRPr="008F1D46" w14:paraId="14D89DBE" w14:textId="77777777" w:rsidTr="00102A22">
        <w:tc>
          <w:tcPr>
            <w:tcW w:w="690" w:type="dxa"/>
          </w:tcPr>
          <w:p w14:paraId="481768B0" w14:textId="77777777" w:rsidR="001D77CF" w:rsidRDefault="001D77CF" w:rsidP="00102A22">
            <w:pPr>
              <w:jc w:val="center"/>
              <w:rPr>
                <w:rFonts w:ascii="標楷體" w:eastAsia="標楷體" w:hAnsi="標楷體"/>
              </w:rPr>
            </w:pPr>
            <w:r>
              <w:rPr>
                <w:rFonts w:ascii="標楷體" w:eastAsia="標楷體" w:hAnsi="標楷體" w:hint="eastAsia"/>
              </w:rPr>
              <w:t>3</w:t>
            </w:r>
          </w:p>
        </w:tc>
        <w:tc>
          <w:tcPr>
            <w:tcW w:w="986" w:type="dxa"/>
          </w:tcPr>
          <w:p w14:paraId="45180FCA"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1551" w:type="dxa"/>
          </w:tcPr>
          <w:p w14:paraId="472288C8" w14:textId="77777777" w:rsidR="001D77CF" w:rsidRDefault="001D77CF" w:rsidP="00102A22">
            <w:pPr>
              <w:rPr>
                <w:rFonts w:ascii="標楷體" w:eastAsia="標楷體" w:hAnsi="標楷體"/>
                <w:lang w:eastAsia="zh-HK"/>
              </w:rPr>
            </w:pPr>
            <w:ins w:id="68" w:author="ST1" w:date="2020-12-07T00:21:00Z">
              <w:r>
                <w:rPr>
                  <w:rFonts w:ascii="標楷體" w:eastAsia="標楷體" w:hAnsi="標楷體" w:hint="eastAsia"/>
                  <w:color w:val="000000"/>
                </w:rPr>
                <w:t>O</w:t>
              </w:r>
            </w:ins>
            <w:ins w:id="69" w:author="ST1" w:date="2020-12-06T22:27:00Z">
              <w:r>
                <w:rPr>
                  <w:rFonts w:ascii="標楷體" w:eastAsia="標楷體" w:hAnsi="標楷體" w:hint="eastAsia"/>
                  <w:color w:val="000000"/>
                </w:rPr>
                <w:t>CustName</w:t>
              </w:r>
            </w:ins>
          </w:p>
        </w:tc>
        <w:tc>
          <w:tcPr>
            <w:tcW w:w="1626" w:type="dxa"/>
          </w:tcPr>
          <w:p w14:paraId="12E636AD" w14:textId="77777777" w:rsidR="001D77CF" w:rsidRDefault="001D77CF" w:rsidP="00102A22">
            <w:pPr>
              <w:rPr>
                <w:rFonts w:ascii="標楷體" w:eastAsia="標楷體" w:hAnsi="標楷體"/>
                <w:lang w:eastAsia="zh-HK"/>
              </w:rPr>
            </w:pPr>
            <w:ins w:id="70" w:author="ST1" w:date="2020-12-06T22:27:00Z">
              <w:r>
                <w:rPr>
                  <w:rFonts w:ascii="標楷體" w:eastAsia="標楷體" w:hAnsi="標楷體" w:hint="eastAsia"/>
                  <w:color w:val="000000"/>
                </w:rPr>
                <w:t>戶名/公司名稱</w:t>
              </w:r>
            </w:ins>
          </w:p>
        </w:tc>
        <w:tc>
          <w:tcPr>
            <w:tcW w:w="2183" w:type="dxa"/>
          </w:tcPr>
          <w:p w14:paraId="24CC5268" w14:textId="77777777" w:rsidR="001D77CF" w:rsidRPr="00014827" w:rsidRDefault="001D77CF" w:rsidP="00102A22">
            <w:pPr>
              <w:rPr>
                <w:rFonts w:ascii="標楷體" w:eastAsia="標楷體" w:hAnsi="標楷體"/>
                <w:color w:val="000000" w:themeColor="text1"/>
                <w:lang w:eastAsia="zh-HK"/>
              </w:rPr>
            </w:pPr>
            <w:r w:rsidRPr="00014827">
              <w:rPr>
                <w:rFonts w:ascii="標楷體" w:eastAsia="標楷體" w:hAnsi="標楷體" w:hint="eastAsia"/>
                <w:color w:val="000000" w:themeColor="text1"/>
              </w:rPr>
              <w:t>C</w:t>
            </w:r>
            <w:r w:rsidRPr="00014827">
              <w:rPr>
                <w:rFonts w:ascii="標楷體" w:eastAsia="標楷體" w:hAnsi="標楷體"/>
                <w:color w:val="000000" w:themeColor="text1"/>
              </w:rPr>
              <w:t>ustMain.CustName</w:t>
            </w:r>
          </w:p>
        </w:tc>
        <w:tc>
          <w:tcPr>
            <w:tcW w:w="3158" w:type="dxa"/>
          </w:tcPr>
          <w:p w14:paraId="4D82252A" w14:textId="77777777" w:rsidR="001D77CF" w:rsidRPr="008F1D46" w:rsidRDefault="001D77CF" w:rsidP="00102A22">
            <w:pPr>
              <w:rPr>
                <w:rFonts w:ascii="標楷體" w:eastAsia="標楷體" w:hAnsi="標楷體"/>
                <w:lang w:eastAsia="zh-HK"/>
              </w:rPr>
            </w:pPr>
            <w:ins w:id="71" w:author="ST1" w:date="2020-12-06T22:27:00Z">
              <w:r>
                <w:rPr>
                  <w:rFonts w:ascii="標楷體" w:eastAsia="標楷體" w:hAnsi="標楷體" w:hint="eastAsia"/>
                  <w:color w:val="000000"/>
                </w:rPr>
                <w:t>戶名/公司名稱</w:t>
              </w:r>
            </w:ins>
          </w:p>
        </w:tc>
      </w:tr>
      <w:bookmarkEnd w:id="47"/>
    </w:tbl>
    <w:p w14:paraId="55284190" w14:textId="77777777" w:rsidR="001D77CF" w:rsidRPr="00014827" w:rsidRDefault="001D77CF" w:rsidP="001D77CF">
      <w:pPr>
        <w:widowControl/>
        <w:rPr>
          <w:ins w:id="72" w:author="ST1" w:date="2020-12-06T22:28:00Z"/>
          <w:rFonts w:ascii="標楷體" w:eastAsia="標楷體" w:hAnsi="標楷體"/>
        </w:rPr>
      </w:pPr>
    </w:p>
    <w:p w14:paraId="0232E409" w14:textId="77777777" w:rsidR="000B52D0" w:rsidRDefault="000B52D0" w:rsidP="000B52D0">
      <w:pPr>
        <w:widowControl/>
        <w:rPr>
          <w:rFonts w:ascii="標楷體" w:eastAsia="標楷體" w:hAnsi="標楷體"/>
        </w:rPr>
      </w:pPr>
    </w:p>
    <w:p w14:paraId="6F3A26FA" w14:textId="71B72A7F" w:rsidR="00A06F6A" w:rsidRDefault="00A06F6A" w:rsidP="00583560">
      <w:pPr>
        <w:widowControl/>
        <w:rPr>
          <w:rFonts w:ascii="標楷體" w:eastAsia="標楷體" w:hAnsi="標楷體"/>
        </w:rPr>
      </w:pPr>
    </w:p>
    <w:p w14:paraId="1AE62F38" w14:textId="77777777" w:rsidR="005D6ED3" w:rsidRPr="00014827" w:rsidRDefault="005D6ED3" w:rsidP="00583560">
      <w:pPr>
        <w:widowControl/>
        <w:rPr>
          <w:rFonts w:ascii="標楷體" w:eastAsia="標楷體" w:hAnsi="標楷體"/>
        </w:rPr>
      </w:pPr>
    </w:p>
    <w:p w14:paraId="61B4F6FF" w14:textId="0615E116" w:rsidR="00797D01" w:rsidRDefault="00797D01" w:rsidP="00583560">
      <w:pPr>
        <w:widowControl/>
        <w:rPr>
          <w:rFonts w:ascii="標楷體" w:eastAsia="標楷體" w:hAnsi="標楷體"/>
        </w:rPr>
      </w:pPr>
    </w:p>
    <w:p w14:paraId="1068C4CA" w14:textId="7E909E5F" w:rsidR="00797D01" w:rsidRDefault="00797D01">
      <w:pPr>
        <w:widowControl/>
        <w:rPr>
          <w:rFonts w:ascii="標楷體" w:eastAsia="標楷體" w:hAnsi="標楷體"/>
        </w:rPr>
      </w:pPr>
      <w:r>
        <w:rPr>
          <w:rFonts w:ascii="標楷體" w:eastAsia="標楷體" w:hAnsi="標楷體"/>
        </w:rPr>
        <w:br w:type="page"/>
      </w:r>
    </w:p>
    <w:p w14:paraId="0D18B167" w14:textId="77777777" w:rsidR="00797D01" w:rsidRPr="00797D01" w:rsidRDefault="00797D01" w:rsidP="00583560">
      <w:pPr>
        <w:widowControl/>
        <w:rPr>
          <w:rFonts w:ascii="標楷體" w:eastAsia="標楷體" w:hAnsi="標楷體"/>
        </w:rPr>
      </w:pPr>
    </w:p>
    <w:p w14:paraId="4E56DAC4" w14:textId="422D62BD" w:rsidR="00797D01" w:rsidRDefault="00797D01" w:rsidP="00614F5B">
      <w:pPr>
        <w:pStyle w:val="3"/>
        <w:numPr>
          <w:ilvl w:val="2"/>
          <w:numId w:val="63"/>
        </w:numPr>
        <w:spacing w:before="0" w:after="240"/>
        <w:rPr>
          <w:rFonts w:ascii="標楷體" w:hAnsi="標楷體"/>
        </w:rPr>
      </w:pPr>
      <w:bookmarkStart w:id="73" w:name="_L7912_額度資料查詢"/>
      <w:bookmarkEnd w:id="73"/>
      <w:r w:rsidRPr="00797D01">
        <w:rPr>
          <w:rFonts w:ascii="標楷體" w:hAnsi="標楷體" w:hint="eastAsia"/>
        </w:rPr>
        <w:t>L7912 額度資料查詢</w:t>
      </w:r>
      <w:r w:rsidR="00CA3C83">
        <w:rPr>
          <w:rFonts w:ascii="標楷體" w:hAnsi="標楷體" w:hint="eastAsia"/>
        </w:rPr>
        <w:t xml:space="preserve"> </w:t>
      </w:r>
      <w:r w:rsidR="00CA3C83">
        <w:rPr>
          <w:rFonts w:ascii="標楷體" w:hAnsi="標楷體"/>
        </w:rPr>
        <w:t>***</w:t>
      </w:r>
    </w:p>
    <w:p w14:paraId="2E02317E" w14:textId="77777777" w:rsidR="001D77CF" w:rsidRDefault="001D77CF" w:rsidP="001D77CF">
      <w:pPr>
        <w:widowControl/>
        <w:rPr>
          <w:ins w:id="74" w:author="ST1" w:date="2020-12-06T22:28:00Z"/>
          <w:rFonts w:ascii="標楷體" w:eastAsia="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1176"/>
        <w:gridCol w:w="1002"/>
        <w:gridCol w:w="707"/>
        <w:gridCol w:w="1002"/>
        <w:gridCol w:w="769"/>
        <w:gridCol w:w="566"/>
        <w:gridCol w:w="636"/>
        <w:gridCol w:w="3826"/>
      </w:tblGrid>
      <w:tr w:rsidR="001D77CF" w:rsidRPr="00362205" w14:paraId="2109D355" w14:textId="77777777" w:rsidTr="00102A22">
        <w:trPr>
          <w:trHeight w:val="388"/>
          <w:jc w:val="center"/>
        </w:trPr>
        <w:tc>
          <w:tcPr>
            <w:tcW w:w="534" w:type="dxa"/>
            <w:vMerge w:val="restart"/>
            <w:shd w:val="clear" w:color="auto" w:fill="D9D9D9" w:themeFill="background1" w:themeFillShade="D9"/>
          </w:tcPr>
          <w:p w14:paraId="25317954" w14:textId="77777777" w:rsidR="001D77CF" w:rsidRPr="00362205" w:rsidRDefault="001D77CF" w:rsidP="00102A22">
            <w:pPr>
              <w:rPr>
                <w:rFonts w:ascii="標楷體" w:eastAsia="標楷體" w:hAnsi="標楷體"/>
              </w:rPr>
            </w:pPr>
            <w:bookmarkStart w:id="75" w:name="_Hlk73452170"/>
            <w:r w:rsidRPr="00362205">
              <w:rPr>
                <w:rFonts w:ascii="標楷體" w:eastAsia="標楷體" w:hAnsi="標楷體"/>
              </w:rPr>
              <w:t>序號</w:t>
            </w:r>
          </w:p>
        </w:tc>
        <w:tc>
          <w:tcPr>
            <w:tcW w:w="1176" w:type="dxa"/>
            <w:vMerge w:val="restart"/>
            <w:shd w:val="clear" w:color="auto" w:fill="D9D9D9" w:themeFill="background1" w:themeFillShade="D9"/>
          </w:tcPr>
          <w:p w14:paraId="76085B16" w14:textId="77777777" w:rsidR="001D77CF" w:rsidRPr="00362205" w:rsidRDefault="001D77CF" w:rsidP="00102A22">
            <w:pPr>
              <w:rPr>
                <w:rFonts w:ascii="標楷體" w:eastAsia="標楷體" w:hAnsi="標楷體"/>
              </w:rPr>
            </w:pPr>
            <w:ins w:id="76" w:author="ST1" w:date="2020-12-06T22:22:00Z">
              <w:r w:rsidRPr="0029020B">
                <w:rPr>
                  <w:rFonts w:ascii="標楷體" w:eastAsia="標楷體" w:hAnsi="標楷體" w:cs="新細明體" w:hint="eastAsia"/>
                  <w:color w:val="000000"/>
                  <w:kern w:val="0"/>
                </w:rPr>
                <w:t>英文名稱</w:t>
              </w:r>
            </w:ins>
          </w:p>
        </w:tc>
        <w:tc>
          <w:tcPr>
            <w:tcW w:w="1239" w:type="dxa"/>
            <w:vMerge w:val="restart"/>
            <w:shd w:val="clear" w:color="auto" w:fill="D9D9D9" w:themeFill="background1" w:themeFillShade="D9"/>
          </w:tcPr>
          <w:p w14:paraId="399B5773" w14:textId="77777777" w:rsidR="001D77CF" w:rsidRPr="00362205" w:rsidRDefault="001D77CF" w:rsidP="00102A22">
            <w:pPr>
              <w:rPr>
                <w:rFonts w:ascii="標楷體" w:eastAsia="標楷體" w:hAnsi="標楷體"/>
              </w:rPr>
            </w:pPr>
            <w:r w:rsidRPr="00362205">
              <w:rPr>
                <w:rFonts w:ascii="標楷體" w:eastAsia="標楷體" w:hAnsi="標楷體"/>
              </w:rPr>
              <w:t>欄位</w:t>
            </w:r>
          </w:p>
        </w:tc>
        <w:tc>
          <w:tcPr>
            <w:tcW w:w="4078" w:type="dxa"/>
            <w:gridSpan w:val="5"/>
            <w:shd w:val="clear" w:color="auto" w:fill="D9D9D9" w:themeFill="background1" w:themeFillShade="D9"/>
          </w:tcPr>
          <w:p w14:paraId="1776A561" w14:textId="77777777" w:rsidR="001D77CF" w:rsidRPr="00362205" w:rsidRDefault="001D77CF" w:rsidP="00102A22">
            <w:pPr>
              <w:jc w:val="center"/>
              <w:rPr>
                <w:rFonts w:ascii="標楷體" w:eastAsia="標楷體" w:hAnsi="標楷體"/>
              </w:rPr>
            </w:pPr>
            <w:r w:rsidRPr="00362205">
              <w:rPr>
                <w:rFonts w:ascii="標楷體" w:eastAsia="標楷體" w:hAnsi="標楷體"/>
              </w:rPr>
              <w:t>說明</w:t>
            </w:r>
          </w:p>
        </w:tc>
        <w:tc>
          <w:tcPr>
            <w:tcW w:w="3167" w:type="dxa"/>
            <w:vMerge w:val="restart"/>
            <w:shd w:val="clear" w:color="auto" w:fill="D9D9D9" w:themeFill="background1" w:themeFillShade="D9"/>
          </w:tcPr>
          <w:p w14:paraId="3DB34278" w14:textId="77777777" w:rsidR="001D77CF" w:rsidRPr="00362205" w:rsidRDefault="001D77CF" w:rsidP="00102A22">
            <w:pPr>
              <w:rPr>
                <w:rFonts w:ascii="標楷體" w:eastAsia="標楷體" w:hAnsi="標楷體"/>
              </w:rPr>
            </w:pPr>
            <w:r w:rsidRPr="00362205">
              <w:rPr>
                <w:rFonts w:ascii="標楷體" w:eastAsia="標楷體" w:hAnsi="標楷體"/>
              </w:rPr>
              <w:t>處理邏輯及注意事項</w:t>
            </w:r>
          </w:p>
        </w:tc>
      </w:tr>
      <w:tr w:rsidR="001D77CF" w:rsidRPr="00362205" w14:paraId="01ECEAF6" w14:textId="77777777" w:rsidTr="00102A22">
        <w:trPr>
          <w:trHeight w:val="244"/>
          <w:jc w:val="center"/>
        </w:trPr>
        <w:tc>
          <w:tcPr>
            <w:tcW w:w="534" w:type="dxa"/>
            <w:vMerge/>
            <w:shd w:val="clear" w:color="auto" w:fill="D9D9D9" w:themeFill="background1" w:themeFillShade="D9"/>
          </w:tcPr>
          <w:p w14:paraId="10FD2046" w14:textId="77777777" w:rsidR="001D77CF" w:rsidRPr="00362205" w:rsidRDefault="001D77CF" w:rsidP="00102A22">
            <w:pPr>
              <w:rPr>
                <w:rFonts w:ascii="標楷體" w:eastAsia="標楷體" w:hAnsi="標楷體"/>
              </w:rPr>
            </w:pPr>
          </w:p>
        </w:tc>
        <w:tc>
          <w:tcPr>
            <w:tcW w:w="1176" w:type="dxa"/>
            <w:vMerge/>
            <w:shd w:val="clear" w:color="auto" w:fill="D9D9D9" w:themeFill="background1" w:themeFillShade="D9"/>
          </w:tcPr>
          <w:p w14:paraId="59CBE057" w14:textId="77777777" w:rsidR="001D77CF" w:rsidRPr="00362205" w:rsidRDefault="001D77CF" w:rsidP="00102A22">
            <w:pPr>
              <w:rPr>
                <w:rFonts w:ascii="標楷體" w:eastAsia="標楷體" w:hAnsi="標楷體"/>
              </w:rPr>
            </w:pPr>
          </w:p>
        </w:tc>
        <w:tc>
          <w:tcPr>
            <w:tcW w:w="1239" w:type="dxa"/>
            <w:vMerge/>
            <w:shd w:val="clear" w:color="auto" w:fill="D9D9D9" w:themeFill="background1" w:themeFillShade="D9"/>
          </w:tcPr>
          <w:p w14:paraId="7D6A4B4F" w14:textId="77777777" w:rsidR="001D77CF" w:rsidRPr="00362205" w:rsidRDefault="001D77CF" w:rsidP="00102A22">
            <w:pPr>
              <w:rPr>
                <w:rFonts w:ascii="標楷體" w:eastAsia="標楷體" w:hAnsi="標楷體"/>
              </w:rPr>
            </w:pPr>
          </w:p>
        </w:tc>
        <w:tc>
          <w:tcPr>
            <w:tcW w:w="816" w:type="dxa"/>
            <w:shd w:val="clear" w:color="auto" w:fill="D9D9D9" w:themeFill="background1" w:themeFillShade="D9"/>
          </w:tcPr>
          <w:p w14:paraId="71D81081" w14:textId="77777777" w:rsidR="001D77CF" w:rsidRPr="00362205" w:rsidRDefault="001D77CF" w:rsidP="00102A22">
            <w:pPr>
              <w:rPr>
                <w:rFonts w:ascii="標楷體" w:eastAsia="標楷體" w:hAnsi="標楷體"/>
              </w:rPr>
            </w:pPr>
            <w:r w:rsidRPr="004E09B8">
              <w:rPr>
                <w:rFonts w:ascii="標楷體" w:eastAsia="標楷體" w:hAnsi="標楷體" w:hint="eastAsia"/>
              </w:rPr>
              <w:t>資料型態長度</w:t>
            </w:r>
          </w:p>
        </w:tc>
        <w:tc>
          <w:tcPr>
            <w:tcW w:w="1082" w:type="dxa"/>
            <w:shd w:val="clear" w:color="auto" w:fill="D9D9D9" w:themeFill="background1" w:themeFillShade="D9"/>
          </w:tcPr>
          <w:p w14:paraId="08FE19FB" w14:textId="77777777" w:rsidR="001D77CF" w:rsidRPr="00362205" w:rsidRDefault="001D77CF" w:rsidP="00102A22">
            <w:pPr>
              <w:rPr>
                <w:rFonts w:ascii="標楷體" w:eastAsia="標楷體" w:hAnsi="標楷體"/>
              </w:rPr>
            </w:pPr>
            <w:r w:rsidRPr="00362205">
              <w:rPr>
                <w:rFonts w:ascii="標楷體" w:eastAsia="標楷體" w:hAnsi="標楷體"/>
              </w:rPr>
              <w:t>預設值</w:t>
            </w:r>
          </w:p>
        </w:tc>
        <w:tc>
          <w:tcPr>
            <w:tcW w:w="905" w:type="dxa"/>
            <w:shd w:val="clear" w:color="auto" w:fill="D9D9D9" w:themeFill="background1" w:themeFillShade="D9"/>
          </w:tcPr>
          <w:p w14:paraId="17376211" w14:textId="77777777" w:rsidR="001D77CF" w:rsidRPr="00362205" w:rsidRDefault="001D77CF" w:rsidP="00102A22">
            <w:pPr>
              <w:rPr>
                <w:rFonts w:ascii="標楷體" w:eastAsia="標楷體" w:hAnsi="標楷體"/>
              </w:rPr>
            </w:pPr>
            <w:r w:rsidRPr="00362205">
              <w:rPr>
                <w:rFonts w:ascii="標楷體" w:eastAsia="標楷體" w:hAnsi="標楷體"/>
              </w:rPr>
              <w:t>選單內容</w:t>
            </w:r>
          </w:p>
        </w:tc>
        <w:tc>
          <w:tcPr>
            <w:tcW w:w="613" w:type="dxa"/>
            <w:shd w:val="clear" w:color="auto" w:fill="D9D9D9" w:themeFill="background1" w:themeFillShade="D9"/>
          </w:tcPr>
          <w:p w14:paraId="42B9DC46" w14:textId="77777777" w:rsidR="001D77CF" w:rsidRPr="00362205" w:rsidRDefault="001D77CF" w:rsidP="00102A22">
            <w:pPr>
              <w:rPr>
                <w:rFonts w:ascii="標楷體" w:eastAsia="標楷體" w:hAnsi="標楷體"/>
              </w:rPr>
            </w:pPr>
            <w:r w:rsidRPr="00362205">
              <w:rPr>
                <w:rFonts w:ascii="標楷體" w:eastAsia="標楷體" w:hAnsi="標楷體"/>
              </w:rPr>
              <w:t>必填</w:t>
            </w:r>
          </w:p>
        </w:tc>
        <w:tc>
          <w:tcPr>
            <w:tcW w:w="662" w:type="dxa"/>
            <w:shd w:val="clear" w:color="auto" w:fill="D9D9D9" w:themeFill="background1" w:themeFillShade="D9"/>
          </w:tcPr>
          <w:p w14:paraId="6F4448D0" w14:textId="77777777" w:rsidR="001D77CF" w:rsidRPr="00362205" w:rsidRDefault="001D77CF" w:rsidP="00102A22">
            <w:pPr>
              <w:rPr>
                <w:rFonts w:ascii="標楷體" w:eastAsia="標楷體" w:hAnsi="標楷體"/>
              </w:rPr>
            </w:pPr>
            <w:r w:rsidRPr="00362205">
              <w:rPr>
                <w:rFonts w:ascii="標楷體" w:eastAsia="標楷體" w:hAnsi="標楷體"/>
              </w:rPr>
              <w:t>R/W</w:t>
            </w:r>
          </w:p>
        </w:tc>
        <w:tc>
          <w:tcPr>
            <w:tcW w:w="3167" w:type="dxa"/>
            <w:vMerge/>
            <w:shd w:val="clear" w:color="auto" w:fill="D9D9D9" w:themeFill="background1" w:themeFillShade="D9"/>
          </w:tcPr>
          <w:p w14:paraId="29AA362B" w14:textId="77777777" w:rsidR="001D77CF" w:rsidRPr="00362205" w:rsidRDefault="001D77CF" w:rsidP="00102A22">
            <w:pPr>
              <w:rPr>
                <w:rFonts w:ascii="標楷體" w:eastAsia="標楷體" w:hAnsi="標楷體"/>
              </w:rPr>
            </w:pPr>
          </w:p>
        </w:tc>
      </w:tr>
      <w:tr w:rsidR="001D77CF" w:rsidRPr="00362205" w14:paraId="144961C1" w14:textId="77777777" w:rsidTr="00102A22">
        <w:trPr>
          <w:trHeight w:val="244"/>
          <w:jc w:val="center"/>
        </w:trPr>
        <w:tc>
          <w:tcPr>
            <w:tcW w:w="534" w:type="dxa"/>
          </w:tcPr>
          <w:p w14:paraId="78FEA2F3" w14:textId="77777777" w:rsidR="001D77CF" w:rsidRPr="00362205" w:rsidRDefault="001D77CF" w:rsidP="00102A22">
            <w:pPr>
              <w:rPr>
                <w:rFonts w:ascii="標楷體" w:eastAsia="標楷體" w:hAnsi="標楷體"/>
              </w:rPr>
            </w:pPr>
            <w:r w:rsidRPr="00362205">
              <w:rPr>
                <w:rFonts w:ascii="標楷體" w:eastAsia="標楷體" w:hAnsi="標楷體" w:hint="eastAsia"/>
              </w:rPr>
              <w:t>1.</w:t>
            </w:r>
          </w:p>
        </w:tc>
        <w:tc>
          <w:tcPr>
            <w:tcW w:w="1176" w:type="dxa"/>
          </w:tcPr>
          <w:p w14:paraId="5BBE3E56" w14:textId="77777777" w:rsidR="001D77CF" w:rsidRPr="0029020B" w:rsidRDefault="001D77CF" w:rsidP="00102A22">
            <w:pPr>
              <w:rPr>
                <w:rFonts w:ascii="標楷體" w:eastAsia="標楷體" w:hAnsi="標楷體" w:cs="新細明體"/>
                <w:color w:val="000000"/>
                <w:kern w:val="0"/>
              </w:rPr>
            </w:pPr>
            <w:ins w:id="77" w:author="ST1" w:date="2020-12-06T22:22:00Z">
              <w:r w:rsidRPr="0029020B">
                <w:rPr>
                  <w:rFonts w:ascii="標楷體" w:eastAsia="標楷體" w:hAnsi="標楷體" w:cs="新細明體"/>
                  <w:color w:val="000000"/>
                  <w:kern w:val="0"/>
                </w:rPr>
                <w:t>TranCode</w:t>
              </w:r>
            </w:ins>
          </w:p>
        </w:tc>
        <w:tc>
          <w:tcPr>
            <w:tcW w:w="1239" w:type="dxa"/>
          </w:tcPr>
          <w:p w14:paraId="2C6A55F7" w14:textId="77777777" w:rsidR="001D77CF" w:rsidRPr="00362205" w:rsidRDefault="001D77CF" w:rsidP="00102A22">
            <w:pPr>
              <w:rPr>
                <w:rFonts w:ascii="標楷體" w:eastAsia="標楷體" w:hAnsi="標楷體"/>
              </w:rPr>
            </w:pPr>
            <w:ins w:id="78" w:author="ST1" w:date="2020-12-06T22:22:00Z">
              <w:r w:rsidRPr="0029020B">
                <w:rPr>
                  <w:rFonts w:ascii="標楷體" w:eastAsia="標楷體" w:hAnsi="標楷體" w:cs="新細明體" w:hint="eastAsia"/>
                  <w:color w:val="000000"/>
                  <w:kern w:val="0"/>
                </w:rPr>
                <w:t>交易代號</w:t>
              </w:r>
            </w:ins>
          </w:p>
        </w:tc>
        <w:tc>
          <w:tcPr>
            <w:tcW w:w="816" w:type="dxa"/>
          </w:tcPr>
          <w:p w14:paraId="0670ADB7" w14:textId="77777777" w:rsidR="001D77CF" w:rsidRPr="00362205" w:rsidRDefault="001D77CF" w:rsidP="00102A22">
            <w:pPr>
              <w:rPr>
                <w:rFonts w:ascii="標楷體" w:eastAsia="標楷體" w:hAnsi="標楷體"/>
              </w:rPr>
            </w:pPr>
            <w:r>
              <w:rPr>
                <w:rFonts w:ascii="標楷體" w:eastAsia="標楷體" w:hAnsi="標楷體"/>
              </w:rPr>
              <w:t>5</w:t>
            </w:r>
          </w:p>
        </w:tc>
        <w:tc>
          <w:tcPr>
            <w:tcW w:w="1082" w:type="dxa"/>
          </w:tcPr>
          <w:p w14:paraId="2BC4F5D0" w14:textId="77777777" w:rsidR="001D77CF" w:rsidRPr="00362205" w:rsidRDefault="001D77CF" w:rsidP="00102A22">
            <w:pPr>
              <w:rPr>
                <w:rFonts w:ascii="標楷體" w:eastAsia="標楷體" w:hAnsi="標楷體"/>
              </w:rPr>
            </w:pPr>
            <w:ins w:id="79" w:author="ST1" w:date="2020-12-06T22:28:00Z">
              <w:r w:rsidRPr="0029020B">
                <w:rPr>
                  <w:rFonts w:ascii="標楷體" w:eastAsia="標楷體" w:hAnsi="標楷體" w:cs="新細明體"/>
                  <w:color w:val="000000"/>
                  <w:kern w:val="0"/>
                </w:rPr>
                <w:t>L</w:t>
              </w:r>
              <w:r>
                <w:rPr>
                  <w:rFonts w:ascii="標楷體" w:eastAsia="標楷體" w:hAnsi="標楷體" w:cs="新細明體"/>
                  <w:color w:val="000000"/>
                  <w:kern w:val="0"/>
                </w:rPr>
                <w:t>7912</w:t>
              </w:r>
            </w:ins>
          </w:p>
        </w:tc>
        <w:tc>
          <w:tcPr>
            <w:tcW w:w="905" w:type="dxa"/>
          </w:tcPr>
          <w:p w14:paraId="3E16E61C" w14:textId="77777777" w:rsidR="001D77CF" w:rsidRPr="00362205" w:rsidRDefault="001D77CF" w:rsidP="00102A22">
            <w:pPr>
              <w:rPr>
                <w:rFonts w:ascii="標楷體" w:eastAsia="標楷體" w:hAnsi="標楷體"/>
              </w:rPr>
            </w:pPr>
          </w:p>
        </w:tc>
        <w:tc>
          <w:tcPr>
            <w:tcW w:w="613" w:type="dxa"/>
          </w:tcPr>
          <w:p w14:paraId="0F8686D5" w14:textId="77777777" w:rsidR="001D77CF" w:rsidRPr="00362205" w:rsidRDefault="001D77CF" w:rsidP="00102A22">
            <w:pPr>
              <w:rPr>
                <w:rFonts w:ascii="標楷體" w:eastAsia="標楷體" w:hAnsi="標楷體"/>
              </w:rPr>
            </w:pPr>
            <w:r>
              <w:rPr>
                <w:rFonts w:ascii="標楷體" w:eastAsia="標楷體" w:hAnsi="標楷體" w:hint="eastAsia"/>
              </w:rPr>
              <w:t>V</w:t>
            </w:r>
          </w:p>
        </w:tc>
        <w:tc>
          <w:tcPr>
            <w:tcW w:w="662" w:type="dxa"/>
          </w:tcPr>
          <w:p w14:paraId="36EF57DF" w14:textId="77777777" w:rsidR="001D77CF" w:rsidRPr="00362205" w:rsidRDefault="001D77CF" w:rsidP="00102A22">
            <w:pPr>
              <w:jc w:val="center"/>
              <w:rPr>
                <w:rFonts w:ascii="標楷體" w:eastAsia="標楷體" w:hAnsi="標楷體"/>
              </w:rPr>
            </w:pPr>
            <w:r>
              <w:rPr>
                <w:rFonts w:ascii="標楷體" w:eastAsia="標楷體" w:hAnsi="標楷體" w:hint="eastAsia"/>
              </w:rPr>
              <w:t>R</w:t>
            </w:r>
          </w:p>
        </w:tc>
        <w:tc>
          <w:tcPr>
            <w:tcW w:w="3167" w:type="dxa"/>
          </w:tcPr>
          <w:p w14:paraId="170ACC39" w14:textId="77777777" w:rsidR="001D77CF" w:rsidRPr="00362205" w:rsidRDefault="001D77CF" w:rsidP="00102A22">
            <w:pPr>
              <w:rPr>
                <w:rFonts w:ascii="標楷體" w:eastAsia="標楷體" w:hAnsi="標楷體"/>
              </w:rPr>
            </w:pPr>
            <w:ins w:id="80" w:author="ST1" w:date="2020-12-06T22:28:00Z">
              <w:r w:rsidRPr="0029020B">
                <w:rPr>
                  <w:rFonts w:ascii="標楷體" w:eastAsia="標楷體" w:hAnsi="標楷體" w:cs="新細明體"/>
                  <w:color w:val="000000"/>
                  <w:kern w:val="0"/>
                </w:rPr>
                <w:t>L</w:t>
              </w:r>
              <w:r>
                <w:rPr>
                  <w:rFonts w:ascii="標楷體" w:eastAsia="標楷體" w:hAnsi="標楷體" w:cs="新細明體"/>
                  <w:color w:val="000000"/>
                  <w:kern w:val="0"/>
                </w:rPr>
                <w:t>7912</w:t>
              </w:r>
            </w:ins>
          </w:p>
        </w:tc>
      </w:tr>
      <w:tr w:rsidR="001D77CF" w:rsidRPr="00362205" w14:paraId="33915E12" w14:textId="77777777" w:rsidTr="00102A22">
        <w:trPr>
          <w:trHeight w:val="244"/>
          <w:jc w:val="center"/>
        </w:trPr>
        <w:tc>
          <w:tcPr>
            <w:tcW w:w="534" w:type="dxa"/>
          </w:tcPr>
          <w:p w14:paraId="5E37E1AF" w14:textId="77777777" w:rsidR="001D77CF" w:rsidRPr="00362205" w:rsidRDefault="001D77CF" w:rsidP="00102A22">
            <w:pPr>
              <w:rPr>
                <w:rFonts w:ascii="標楷體" w:eastAsia="標楷體" w:hAnsi="標楷體"/>
              </w:rPr>
            </w:pPr>
            <w:r>
              <w:rPr>
                <w:rFonts w:ascii="標楷體" w:eastAsia="標楷體" w:hAnsi="標楷體" w:hint="eastAsia"/>
              </w:rPr>
              <w:t>2</w:t>
            </w:r>
            <w:r>
              <w:rPr>
                <w:rFonts w:ascii="標楷體" w:eastAsia="標楷體" w:hAnsi="標楷體"/>
              </w:rPr>
              <w:t>.</w:t>
            </w:r>
          </w:p>
        </w:tc>
        <w:tc>
          <w:tcPr>
            <w:tcW w:w="1176" w:type="dxa"/>
          </w:tcPr>
          <w:p w14:paraId="20D9D5BC" w14:textId="77777777" w:rsidR="001D77CF" w:rsidRPr="00797D01" w:rsidRDefault="001D77CF" w:rsidP="00102A22">
            <w:pPr>
              <w:rPr>
                <w:rFonts w:ascii="標楷體" w:eastAsia="標楷體" w:hAnsi="標楷體" w:cs="新細明體"/>
                <w:color w:val="000000"/>
                <w:kern w:val="0"/>
              </w:rPr>
            </w:pPr>
            <w:ins w:id="81" w:author="ST1" w:date="2020-12-06T22:26:00Z">
              <w:r w:rsidRPr="00797D01">
                <w:rPr>
                  <w:rFonts w:ascii="標楷體" w:eastAsia="標楷體" w:hAnsi="標楷體"/>
                </w:rPr>
                <w:t>CustId</w:t>
              </w:r>
            </w:ins>
          </w:p>
        </w:tc>
        <w:tc>
          <w:tcPr>
            <w:tcW w:w="1239" w:type="dxa"/>
          </w:tcPr>
          <w:p w14:paraId="5FE95AFF" w14:textId="77777777" w:rsidR="001D77CF" w:rsidRDefault="001D77CF" w:rsidP="00102A22">
            <w:pPr>
              <w:rPr>
                <w:rFonts w:ascii="標楷體" w:eastAsia="標楷體" w:hAnsi="標楷體"/>
              </w:rPr>
            </w:pPr>
            <w:ins w:id="82" w:author="ST1" w:date="2020-12-06T22:26:00Z">
              <w:r w:rsidRPr="00797D01">
                <w:rPr>
                  <w:rFonts w:ascii="標楷體" w:eastAsia="標楷體" w:hAnsi="標楷體" w:cs="新細明體" w:hint="eastAsia"/>
                  <w:color w:val="000000"/>
                  <w:kern w:val="0"/>
                </w:rPr>
                <w:t>身份證字號/統一編號</w:t>
              </w:r>
            </w:ins>
          </w:p>
        </w:tc>
        <w:tc>
          <w:tcPr>
            <w:tcW w:w="816" w:type="dxa"/>
          </w:tcPr>
          <w:p w14:paraId="1654D057" w14:textId="77777777" w:rsidR="001D77CF" w:rsidRDefault="001D77CF" w:rsidP="00102A22">
            <w:pPr>
              <w:rPr>
                <w:rFonts w:ascii="標楷體" w:eastAsia="標楷體" w:hAnsi="標楷體"/>
              </w:rPr>
            </w:pPr>
            <w:r>
              <w:rPr>
                <w:rFonts w:ascii="標楷體" w:eastAsia="標楷體" w:hAnsi="標楷體"/>
              </w:rPr>
              <w:t>10</w:t>
            </w:r>
          </w:p>
        </w:tc>
        <w:tc>
          <w:tcPr>
            <w:tcW w:w="1082" w:type="dxa"/>
          </w:tcPr>
          <w:p w14:paraId="4EC95C11" w14:textId="77777777" w:rsidR="001D77CF" w:rsidRPr="00362205" w:rsidRDefault="001D77CF" w:rsidP="00102A22">
            <w:pPr>
              <w:rPr>
                <w:rFonts w:ascii="標楷體" w:eastAsia="標楷體" w:hAnsi="標楷體"/>
              </w:rPr>
            </w:pPr>
          </w:p>
        </w:tc>
        <w:tc>
          <w:tcPr>
            <w:tcW w:w="905" w:type="dxa"/>
          </w:tcPr>
          <w:p w14:paraId="1DDDD670" w14:textId="77777777" w:rsidR="001D77CF" w:rsidRPr="00362205" w:rsidRDefault="001D77CF" w:rsidP="00102A22">
            <w:pPr>
              <w:rPr>
                <w:rFonts w:ascii="標楷體" w:eastAsia="標楷體" w:hAnsi="標楷體"/>
              </w:rPr>
            </w:pPr>
          </w:p>
        </w:tc>
        <w:tc>
          <w:tcPr>
            <w:tcW w:w="613" w:type="dxa"/>
          </w:tcPr>
          <w:p w14:paraId="62784D7E" w14:textId="77777777" w:rsidR="001D77CF" w:rsidRPr="00362205" w:rsidRDefault="001D77CF" w:rsidP="00102A22">
            <w:pPr>
              <w:rPr>
                <w:rFonts w:ascii="標楷體" w:eastAsia="標楷體" w:hAnsi="標楷體"/>
              </w:rPr>
            </w:pPr>
            <w:r>
              <w:rPr>
                <w:rFonts w:ascii="標楷體" w:eastAsia="標楷體" w:hAnsi="標楷體" w:hint="eastAsia"/>
              </w:rPr>
              <w:t>V</w:t>
            </w:r>
          </w:p>
        </w:tc>
        <w:tc>
          <w:tcPr>
            <w:tcW w:w="662" w:type="dxa"/>
          </w:tcPr>
          <w:p w14:paraId="3C41CD90" w14:textId="77777777" w:rsidR="001D77CF" w:rsidRPr="00362205" w:rsidRDefault="001D77CF" w:rsidP="00102A22">
            <w:pPr>
              <w:jc w:val="center"/>
              <w:rPr>
                <w:rFonts w:ascii="標楷體" w:eastAsia="標楷體" w:hAnsi="標楷體"/>
              </w:rPr>
            </w:pPr>
            <w:r>
              <w:rPr>
                <w:rFonts w:ascii="標楷體" w:eastAsia="標楷體" w:hAnsi="標楷體" w:hint="eastAsia"/>
              </w:rPr>
              <w:t>W</w:t>
            </w:r>
          </w:p>
        </w:tc>
        <w:tc>
          <w:tcPr>
            <w:tcW w:w="3167" w:type="dxa"/>
          </w:tcPr>
          <w:p w14:paraId="4377F1A4" w14:textId="77777777" w:rsidR="001D77CF" w:rsidRDefault="001D77CF" w:rsidP="00102A22">
            <w:pPr>
              <w:pStyle w:val="af9"/>
              <w:widowControl/>
              <w:numPr>
                <w:ilvl w:val="0"/>
                <w:numId w:val="68"/>
              </w:numPr>
              <w:ind w:leftChars="0" w:left="373" w:hanging="373"/>
              <w:rPr>
                <w:rFonts w:ascii="標楷體" w:eastAsia="標楷體" w:hAnsi="標楷體" w:cs="新細明體"/>
                <w:color w:val="000000"/>
                <w:kern w:val="0"/>
              </w:rPr>
            </w:pPr>
            <w:ins w:id="83" w:author="ST1" w:date="2020-12-06T22:22:00Z">
              <w:r w:rsidRPr="00014827">
                <w:rPr>
                  <w:rFonts w:ascii="標楷體" w:eastAsia="標楷體" w:hAnsi="標楷體" w:cs="新細明體"/>
                  <w:color w:val="000000"/>
                  <w:kern w:val="0"/>
                </w:rPr>
                <w:t>必須輸入</w:t>
              </w:r>
            </w:ins>
            <w:r>
              <w:rPr>
                <w:rFonts w:ascii="標楷體" w:eastAsia="標楷體" w:hAnsi="標楷體" w:cs="新細明體" w:hint="eastAsia"/>
                <w:color w:val="000000"/>
                <w:kern w:val="0"/>
              </w:rPr>
              <w:t>文字,檢核條件:</w:t>
            </w:r>
          </w:p>
          <w:p w14:paraId="6B7E02BB" w14:textId="77777777" w:rsidR="001D77CF" w:rsidRDefault="001D77CF" w:rsidP="00102A22">
            <w:pPr>
              <w:widowControl/>
              <w:ind w:left="373" w:hanging="142"/>
              <w:rPr>
                <w:rFonts w:ascii="標楷體" w:eastAsia="標楷體" w:hAnsi="標楷體" w:cs="新細明體"/>
                <w:color w:val="000000"/>
                <w:kern w:val="0"/>
              </w:rPr>
            </w:pPr>
            <w:r>
              <w:rPr>
                <w:rFonts w:ascii="標楷體" w:eastAsia="標楷體" w:hAnsi="標楷體" w:cs="新細明體" w:hint="eastAsia"/>
                <w:color w:val="000000"/>
                <w:kern w:val="0"/>
              </w:rPr>
              <w:t>(1).不能為空/</w:t>
            </w:r>
            <w:r>
              <w:rPr>
                <w:rFonts w:ascii="標楷體" w:eastAsia="標楷體" w:hAnsi="標楷體" w:cs="新細明體"/>
                <w:color w:val="000000"/>
                <w:kern w:val="0"/>
              </w:rPr>
              <w:t>V(7)</w:t>
            </w:r>
          </w:p>
          <w:p w14:paraId="5C3BBE30" w14:textId="77777777" w:rsidR="001D77CF" w:rsidRPr="002E20D2" w:rsidRDefault="001D77CF" w:rsidP="00102A22">
            <w:pPr>
              <w:widowControl/>
              <w:ind w:leftChars="95" w:left="1930" w:hangingChars="709" w:hanging="1702"/>
              <w:rPr>
                <w:rFonts w:ascii="標楷體" w:eastAsia="標楷體" w:hAnsi="標楷體" w:cs="新細明體"/>
                <w:color w:val="000000"/>
                <w:kern w:val="0"/>
              </w:rPr>
            </w:pPr>
            <w:r>
              <w:rPr>
                <w:rFonts w:ascii="標楷體" w:eastAsia="標楷體" w:hAnsi="標楷體" w:cs="新細明體" w:hint="eastAsia"/>
                <w:color w:val="000000"/>
                <w:kern w:val="0"/>
              </w:rPr>
              <w:t>(</w:t>
            </w:r>
            <w:r>
              <w:rPr>
                <w:rFonts w:ascii="標楷體" w:eastAsia="標楷體" w:hAnsi="標楷體" w:cs="新細明體"/>
                <w:color w:val="000000"/>
                <w:kern w:val="0"/>
              </w:rPr>
              <w:t>2)</w:t>
            </w:r>
            <w:r>
              <w:t>.</w:t>
            </w:r>
            <w:r w:rsidRPr="002E20D2">
              <w:rPr>
                <w:rFonts w:ascii="標楷體" w:eastAsia="標楷體" w:hAnsi="標楷體" w:cs="新細明體" w:hint="eastAsia"/>
                <w:color w:val="000000"/>
                <w:kern w:val="0"/>
              </w:rPr>
              <w:t>身份證格式/A(ID_UNINO,0)</w:t>
            </w:r>
          </w:p>
          <w:p w14:paraId="7AFC13D2" w14:textId="77777777" w:rsidR="001D77CF" w:rsidRPr="00014827" w:rsidRDefault="001D77CF" w:rsidP="00102A22">
            <w:pPr>
              <w:pStyle w:val="af9"/>
              <w:numPr>
                <w:ilvl w:val="0"/>
                <w:numId w:val="68"/>
              </w:numPr>
              <w:ind w:leftChars="0" w:left="373" w:hanging="373"/>
              <w:rPr>
                <w:rFonts w:ascii="標楷體" w:eastAsia="標楷體" w:hAnsi="標楷體"/>
              </w:rPr>
            </w:pPr>
            <w:r w:rsidRPr="00014827">
              <w:rPr>
                <w:rFonts w:ascii="標楷體" w:eastAsia="標楷體" w:hAnsi="標楷體" w:cs="新細明體" w:hint="eastAsia"/>
                <w:color w:val="000000"/>
                <w:kern w:val="0"/>
              </w:rPr>
              <w:t>C</w:t>
            </w:r>
            <w:r w:rsidRPr="00014827">
              <w:rPr>
                <w:rFonts w:ascii="標楷體" w:eastAsia="標楷體" w:hAnsi="標楷體" w:cs="新細明體"/>
                <w:color w:val="000000"/>
                <w:kern w:val="0"/>
              </w:rPr>
              <w:t>ustMain.CustId</w:t>
            </w:r>
          </w:p>
        </w:tc>
      </w:tr>
    </w:tbl>
    <w:p w14:paraId="6AD298E6" w14:textId="77777777" w:rsidR="001D77CF" w:rsidRPr="005F1722" w:rsidRDefault="001D77CF" w:rsidP="001D77CF">
      <w:pPr>
        <w:pStyle w:val="a"/>
      </w:pPr>
      <w:r>
        <w:rPr>
          <w:rFonts w:hint="eastAsia"/>
        </w:rPr>
        <w:t>Ta</w:t>
      </w:r>
      <w:r>
        <w:t>ble List</w:t>
      </w:r>
      <w:r w:rsidRPr="005F1722">
        <w:rPr>
          <w:rFonts w:hint="eastAsia"/>
        </w:rPr>
        <w:t>:</w:t>
      </w:r>
    </w:p>
    <w:tbl>
      <w:tblPr>
        <w:tblStyle w:val="ac"/>
        <w:tblW w:w="0" w:type="auto"/>
        <w:tblInd w:w="-5" w:type="dxa"/>
        <w:tblLook w:val="04A0" w:firstRow="1" w:lastRow="0" w:firstColumn="1" w:lastColumn="0" w:noHBand="0" w:noVBand="1"/>
      </w:tblPr>
      <w:tblGrid>
        <w:gridCol w:w="851"/>
        <w:gridCol w:w="3118"/>
        <w:gridCol w:w="3828"/>
      </w:tblGrid>
      <w:tr w:rsidR="001D77CF" w:rsidRPr="0022279A" w14:paraId="3FABC136" w14:textId="77777777" w:rsidTr="00102A22">
        <w:tc>
          <w:tcPr>
            <w:tcW w:w="851" w:type="dxa"/>
            <w:shd w:val="clear" w:color="auto" w:fill="D9D9D9" w:themeFill="background1" w:themeFillShade="D9"/>
          </w:tcPr>
          <w:p w14:paraId="2C40B0E2"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lang w:eastAsia="zh-HK"/>
              </w:rPr>
              <w:t>序號</w:t>
            </w:r>
          </w:p>
        </w:tc>
        <w:tc>
          <w:tcPr>
            <w:tcW w:w="3118" w:type="dxa"/>
            <w:shd w:val="clear" w:color="auto" w:fill="D9D9D9" w:themeFill="background1" w:themeFillShade="D9"/>
          </w:tcPr>
          <w:p w14:paraId="48CE955C"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lang w:eastAsia="zh-HK"/>
              </w:rPr>
              <w:t>名稱</w:t>
            </w:r>
          </w:p>
        </w:tc>
        <w:tc>
          <w:tcPr>
            <w:tcW w:w="3828" w:type="dxa"/>
            <w:shd w:val="clear" w:color="auto" w:fill="D9D9D9" w:themeFill="background1" w:themeFillShade="D9"/>
          </w:tcPr>
          <w:p w14:paraId="3844BA4C"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lang w:eastAsia="zh-HK"/>
              </w:rPr>
              <w:t>說明</w:t>
            </w:r>
          </w:p>
        </w:tc>
      </w:tr>
      <w:tr w:rsidR="001D77CF" w:rsidRPr="0022279A" w14:paraId="4090187A" w14:textId="77777777" w:rsidTr="00102A22">
        <w:tc>
          <w:tcPr>
            <w:tcW w:w="851" w:type="dxa"/>
          </w:tcPr>
          <w:p w14:paraId="3B201906" w14:textId="77777777" w:rsidR="001D77CF" w:rsidRPr="0022279A" w:rsidRDefault="001D77CF" w:rsidP="00102A22">
            <w:pPr>
              <w:jc w:val="center"/>
              <w:rPr>
                <w:rFonts w:ascii="標楷體" w:eastAsia="標楷體" w:hAnsi="標楷體"/>
              </w:rPr>
            </w:pPr>
            <w:r w:rsidRPr="0022279A">
              <w:rPr>
                <w:rFonts w:ascii="標楷體" w:eastAsia="標楷體" w:hAnsi="標楷體" w:hint="eastAsia"/>
              </w:rPr>
              <w:t>1</w:t>
            </w:r>
          </w:p>
        </w:tc>
        <w:tc>
          <w:tcPr>
            <w:tcW w:w="3118" w:type="dxa"/>
          </w:tcPr>
          <w:p w14:paraId="596CBDF1" w14:textId="77777777" w:rsidR="001D77CF" w:rsidRPr="0022279A" w:rsidRDefault="001D77CF" w:rsidP="00102A22">
            <w:pPr>
              <w:rPr>
                <w:rFonts w:ascii="標楷體" w:eastAsia="標楷體" w:hAnsi="標楷體"/>
              </w:rPr>
            </w:pPr>
            <w:r w:rsidRPr="00A53925">
              <w:rPr>
                <w:rFonts w:ascii="標楷體" w:eastAsia="標楷體" w:hAnsi="標楷體"/>
              </w:rPr>
              <w:t>CustMain</w:t>
            </w:r>
          </w:p>
        </w:tc>
        <w:tc>
          <w:tcPr>
            <w:tcW w:w="3828" w:type="dxa"/>
          </w:tcPr>
          <w:p w14:paraId="3BBF9A52" w14:textId="77777777" w:rsidR="001D77CF" w:rsidRPr="0022279A" w:rsidRDefault="001D77CF" w:rsidP="00102A22">
            <w:pPr>
              <w:rPr>
                <w:rFonts w:ascii="標楷體" w:eastAsia="標楷體" w:hAnsi="標楷體"/>
              </w:rPr>
            </w:pPr>
            <w:r>
              <w:rPr>
                <w:rFonts w:ascii="標楷體" w:eastAsia="標楷體" w:hAnsi="標楷體" w:hint="eastAsia"/>
                <w:lang w:eastAsia="zh-HK"/>
              </w:rPr>
              <w:t>客戶主檔</w:t>
            </w:r>
          </w:p>
        </w:tc>
      </w:tr>
      <w:tr w:rsidR="001D77CF" w:rsidRPr="0022279A" w14:paraId="672C9608" w14:textId="77777777" w:rsidTr="00102A22">
        <w:tc>
          <w:tcPr>
            <w:tcW w:w="851" w:type="dxa"/>
          </w:tcPr>
          <w:p w14:paraId="7307CE3E" w14:textId="77777777" w:rsidR="001D77CF" w:rsidRPr="0022279A" w:rsidRDefault="001D77CF" w:rsidP="00102A22">
            <w:pPr>
              <w:jc w:val="center"/>
              <w:rPr>
                <w:rFonts w:ascii="標楷體" w:eastAsia="標楷體" w:hAnsi="標楷體"/>
              </w:rPr>
            </w:pPr>
            <w:r>
              <w:rPr>
                <w:rFonts w:ascii="標楷體" w:eastAsia="標楷體" w:hAnsi="標楷體" w:hint="eastAsia"/>
              </w:rPr>
              <w:t>2</w:t>
            </w:r>
          </w:p>
        </w:tc>
        <w:tc>
          <w:tcPr>
            <w:tcW w:w="3118" w:type="dxa"/>
          </w:tcPr>
          <w:p w14:paraId="0D801D22" w14:textId="77777777" w:rsidR="001D77CF" w:rsidRPr="00A53925" w:rsidRDefault="001D77CF" w:rsidP="00102A22">
            <w:pPr>
              <w:rPr>
                <w:rFonts w:ascii="標楷體" w:eastAsia="標楷體" w:hAnsi="標楷體"/>
              </w:rPr>
            </w:pPr>
            <w:r>
              <w:rPr>
                <w:rFonts w:ascii="標楷體" w:eastAsia="標楷體" w:hAnsi="標楷體" w:hint="eastAsia"/>
              </w:rPr>
              <w:t>F</w:t>
            </w:r>
            <w:r>
              <w:rPr>
                <w:rFonts w:ascii="標楷體" w:eastAsia="標楷體" w:hAnsi="標楷體"/>
              </w:rPr>
              <w:t>acMain</w:t>
            </w:r>
          </w:p>
        </w:tc>
        <w:tc>
          <w:tcPr>
            <w:tcW w:w="3828" w:type="dxa"/>
          </w:tcPr>
          <w:p w14:paraId="06EA5787" w14:textId="77777777" w:rsidR="001D77CF" w:rsidRDefault="001D77CF" w:rsidP="00102A22">
            <w:pPr>
              <w:rPr>
                <w:rFonts w:ascii="標楷體" w:eastAsia="標楷體" w:hAnsi="標楷體"/>
              </w:rPr>
            </w:pPr>
            <w:r>
              <w:rPr>
                <w:rFonts w:ascii="標楷體" w:eastAsia="標楷體" w:hAnsi="標楷體" w:hint="eastAsia"/>
              </w:rPr>
              <w:t>額度主檔</w:t>
            </w:r>
          </w:p>
        </w:tc>
      </w:tr>
      <w:tr w:rsidR="001D77CF" w:rsidRPr="0022279A" w14:paraId="051195E8" w14:textId="77777777" w:rsidTr="00102A22">
        <w:tc>
          <w:tcPr>
            <w:tcW w:w="851" w:type="dxa"/>
          </w:tcPr>
          <w:p w14:paraId="34848F64" w14:textId="77777777" w:rsidR="001D77CF" w:rsidRDefault="001D77CF" w:rsidP="00102A22">
            <w:pPr>
              <w:jc w:val="center"/>
              <w:rPr>
                <w:rFonts w:ascii="標楷體" w:eastAsia="標楷體" w:hAnsi="標楷體"/>
              </w:rPr>
            </w:pPr>
            <w:r>
              <w:rPr>
                <w:rFonts w:ascii="標楷體" w:eastAsia="標楷體" w:hAnsi="標楷體" w:hint="eastAsia"/>
              </w:rPr>
              <w:t>3</w:t>
            </w:r>
          </w:p>
        </w:tc>
        <w:tc>
          <w:tcPr>
            <w:tcW w:w="3118" w:type="dxa"/>
          </w:tcPr>
          <w:p w14:paraId="5C7DCB0A" w14:textId="77777777" w:rsidR="001D77CF" w:rsidRDefault="001D77CF" w:rsidP="00102A22">
            <w:pPr>
              <w:rPr>
                <w:rFonts w:ascii="標楷體" w:eastAsia="標楷體" w:hAnsi="標楷體"/>
              </w:rPr>
            </w:pPr>
            <w:r>
              <w:rPr>
                <w:rFonts w:ascii="標楷體" w:eastAsia="標楷體" w:hAnsi="標楷體" w:hint="eastAsia"/>
              </w:rPr>
              <w:t>C</w:t>
            </w:r>
            <w:r>
              <w:rPr>
                <w:rFonts w:ascii="標楷體" w:eastAsia="標楷體" w:hAnsi="標楷體"/>
              </w:rPr>
              <w:t>lFac</w:t>
            </w:r>
          </w:p>
        </w:tc>
        <w:tc>
          <w:tcPr>
            <w:tcW w:w="3828" w:type="dxa"/>
          </w:tcPr>
          <w:p w14:paraId="60E3250F" w14:textId="77777777" w:rsidR="001D77CF" w:rsidRDefault="001D77CF" w:rsidP="00102A22">
            <w:pPr>
              <w:rPr>
                <w:rFonts w:ascii="標楷體" w:eastAsia="標楷體" w:hAnsi="標楷體"/>
              </w:rPr>
            </w:pPr>
            <w:r>
              <w:rPr>
                <w:rFonts w:ascii="標楷體" w:eastAsia="標楷體" w:hAnsi="標楷體" w:hint="eastAsia"/>
              </w:rPr>
              <w:t>額度與擔保品關聯檔</w:t>
            </w:r>
          </w:p>
        </w:tc>
      </w:tr>
    </w:tbl>
    <w:p w14:paraId="0EB09683" w14:textId="77777777" w:rsidR="001D77CF" w:rsidRDefault="001D77CF" w:rsidP="001D77CF">
      <w:pPr>
        <w:widowControl/>
        <w:rPr>
          <w:rFonts w:ascii="標楷體" w:eastAsia="標楷體" w:hAnsi="標楷體"/>
        </w:rPr>
      </w:pPr>
    </w:p>
    <w:p w14:paraId="278AE008" w14:textId="77777777" w:rsidR="001D77CF" w:rsidRDefault="001D77CF" w:rsidP="001D77CF">
      <w:pPr>
        <w:widowControl/>
        <w:rPr>
          <w:rFonts w:ascii="標楷體" w:eastAsia="標楷體" w:hAnsi="標楷體"/>
        </w:rPr>
      </w:pPr>
    </w:p>
    <w:p w14:paraId="15C14E7A" w14:textId="77777777" w:rsidR="001D77CF" w:rsidRPr="0037296F" w:rsidRDefault="001D77CF" w:rsidP="001D77CF">
      <w:pPr>
        <w:spacing w:line="140" w:lineRule="atLeast"/>
        <w:ind w:leftChars="200" w:left="480"/>
        <w:rPr>
          <w:rFonts w:ascii="標楷體" w:eastAsia="標楷體" w:hAnsi="標楷體" w:cs="新細明體"/>
          <w:b/>
          <w:bCs/>
          <w:kern w:val="0"/>
          <w:sz w:val="28"/>
          <w:szCs w:val="28"/>
        </w:rPr>
      </w:pPr>
      <w:ins w:id="84" w:author="ST1" w:date="2020-12-06T22:28:00Z">
        <w:r w:rsidRPr="0029020B">
          <w:rPr>
            <w:rFonts w:ascii="標楷體" w:eastAsia="標楷體" w:hAnsi="標楷體" w:cs="新細明體" w:hint="eastAsia"/>
            <w:b/>
            <w:bCs/>
            <w:kern w:val="0"/>
            <w:sz w:val="28"/>
            <w:szCs w:val="28"/>
          </w:rPr>
          <w:t>下行</w:t>
        </w:r>
        <w:r w:rsidRPr="0029020B">
          <w:rPr>
            <w:rFonts w:ascii="標楷體" w:eastAsia="標楷體" w:hAnsi="標楷體" w:cs="新細明體"/>
            <w:b/>
            <w:bCs/>
            <w:kern w:val="0"/>
            <w:sz w:val="28"/>
            <w:szCs w:val="28"/>
          </w:rPr>
          <w:t>欄位</w:t>
        </w:r>
      </w:ins>
    </w:p>
    <w:tbl>
      <w:tblPr>
        <w:tblStyle w:val="ac"/>
        <w:tblW w:w="0" w:type="auto"/>
        <w:tblLook w:val="04A0" w:firstRow="1" w:lastRow="0" w:firstColumn="1" w:lastColumn="0" w:noHBand="0" w:noVBand="1"/>
      </w:tblPr>
      <w:tblGrid>
        <w:gridCol w:w="578"/>
        <w:gridCol w:w="736"/>
        <w:gridCol w:w="2376"/>
        <w:gridCol w:w="1240"/>
        <w:gridCol w:w="3216"/>
        <w:gridCol w:w="2048"/>
      </w:tblGrid>
      <w:tr w:rsidR="001D77CF" w:rsidRPr="008F1D46" w14:paraId="55202524" w14:textId="77777777" w:rsidTr="00102A22">
        <w:tc>
          <w:tcPr>
            <w:tcW w:w="578" w:type="dxa"/>
            <w:shd w:val="clear" w:color="auto" w:fill="D9D9D9" w:themeFill="background1" w:themeFillShade="D9"/>
          </w:tcPr>
          <w:p w14:paraId="33EC614F"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序號</w:t>
            </w:r>
          </w:p>
        </w:tc>
        <w:tc>
          <w:tcPr>
            <w:tcW w:w="736" w:type="dxa"/>
            <w:shd w:val="clear" w:color="auto" w:fill="D9D9D9" w:themeFill="background1" w:themeFillShade="D9"/>
          </w:tcPr>
          <w:p w14:paraId="0E5DD604"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欄位型態</w:t>
            </w:r>
          </w:p>
        </w:tc>
        <w:tc>
          <w:tcPr>
            <w:tcW w:w="2376" w:type="dxa"/>
            <w:shd w:val="clear" w:color="auto" w:fill="D9D9D9" w:themeFill="background1" w:themeFillShade="D9"/>
          </w:tcPr>
          <w:p w14:paraId="40E8016A" w14:textId="77777777" w:rsidR="001D77CF" w:rsidRPr="008F1D46" w:rsidRDefault="001D77CF" w:rsidP="00102A22">
            <w:pPr>
              <w:jc w:val="center"/>
              <w:rPr>
                <w:rFonts w:ascii="標楷體" w:eastAsia="標楷體" w:hAnsi="標楷體"/>
              </w:rPr>
            </w:pPr>
            <w:r>
              <w:rPr>
                <w:rFonts w:ascii="標楷體" w:eastAsia="標楷體" w:hAnsi="標楷體" w:hint="eastAsia"/>
              </w:rPr>
              <w:t>欄位英文名稱</w:t>
            </w:r>
          </w:p>
        </w:tc>
        <w:tc>
          <w:tcPr>
            <w:tcW w:w="1240" w:type="dxa"/>
            <w:shd w:val="clear" w:color="auto" w:fill="D9D9D9" w:themeFill="background1" w:themeFillShade="D9"/>
          </w:tcPr>
          <w:p w14:paraId="1F8B0E8F"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欄位名稱</w:t>
            </w:r>
          </w:p>
        </w:tc>
        <w:tc>
          <w:tcPr>
            <w:tcW w:w="3216" w:type="dxa"/>
            <w:shd w:val="clear" w:color="auto" w:fill="D9D9D9" w:themeFill="background1" w:themeFillShade="D9"/>
          </w:tcPr>
          <w:p w14:paraId="34BA4FA1" w14:textId="77777777" w:rsidR="001D77CF" w:rsidRPr="008F1D46" w:rsidRDefault="001D77CF" w:rsidP="00102A22">
            <w:pPr>
              <w:jc w:val="center"/>
              <w:rPr>
                <w:rFonts w:ascii="標楷體" w:eastAsia="標楷體" w:hAnsi="標楷體"/>
              </w:rPr>
            </w:pPr>
            <w:r>
              <w:rPr>
                <w:rFonts w:ascii="標楷體" w:eastAsia="標楷體" w:hAnsi="標楷體" w:hint="eastAsia"/>
                <w:lang w:eastAsia="zh-HK"/>
              </w:rPr>
              <w:t>資料來源</w:t>
            </w:r>
          </w:p>
        </w:tc>
        <w:tc>
          <w:tcPr>
            <w:tcW w:w="2048" w:type="dxa"/>
            <w:shd w:val="clear" w:color="auto" w:fill="D9D9D9" w:themeFill="background1" w:themeFillShade="D9"/>
          </w:tcPr>
          <w:p w14:paraId="6A8D987F" w14:textId="77777777" w:rsidR="001D77CF" w:rsidRPr="008F1D46" w:rsidRDefault="001D77CF" w:rsidP="00102A22">
            <w:pPr>
              <w:jc w:val="center"/>
              <w:rPr>
                <w:rFonts w:ascii="標楷體" w:eastAsia="標楷體" w:hAnsi="標楷體"/>
                <w:lang w:eastAsia="zh-HK"/>
              </w:rPr>
            </w:pPr>
            <w:r w:rsidRPr="008F1D46">
              <w:rPr>
                <w:rFonts w:ascii="標楷體" w:eastAsia="標楷體" w:hAnsi="標楷體" w:hint="eastAsia"/>
                <w:lang w:eastAsia="zh-HK"/>
              </w:rPr>
              <w:t>輸出</w:t>
            </w:r>
            <w:r>
              <w:rPr>
                <w:rFonts w:ascii="標楷體" w:eastAsia="標楷體" w:hAnsi="標楷體" w:hint="eastAsia"/>
              </w:rPr>
              <w:t>/</w:t>
            </w:r>
            <w:r>
              <w:rPr>
                <w:rFonts w:ascii="標楷體" w:eastAsia="標楷體" w:hAnsi="標楷體" w:hint="eastAsia"/>
                <w:lang w:eastAsia="zh-HK"/>
              </w:rPr>
              <w:t>功能</w:t>
            </w:r>
            <w:r w:rsidRPr="008F1D46">
              <w:rPr>
                <w:rFonts w:ascii="標楷體" w:eastAsia="標楷體" w:hAnsi="標楷體" w:hint="eastAsia"/>
                <w:lang w:eastAsia="zh-HK"/>
              </w:rPr>
              <w:t>說明</w:t>
            </w:r>
          </w:p>
        </w:tc>
      </w:tr>
      <w:tr w:rsidR="001D77CF" w:rsidRPr="008F1D46" w14:paraId="74B61A74" w14:textId="77777777" w:rsidTr="00102A22">
        <w:tc>
          <w:tcPr>
            <w:tcW w:w="578" w:type="dxa"/>
          </w:tcPr>
          <w:p w14:paraId="4D3DAA39"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51B825DF"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091BBB3" w14:textId="77777777" w:rsidR="001D77CF" w:rsidRDefault="001D77CF" w:rsidP="00102A22">
            <w:pPr>
              <w:rPr>
                <w:rFonts w:ascii="標楷體" w:eastAsia="標楷體" w:hAnsi="標楷體"/>
                <w:lang w:eastAsia="zh-HK"/>
              </w:rPr>
            </w:pPr>
            <w:ins w:id="85" w:author="ST1" w:date="2020-12-07T00:21:00Z">
              <w:r>
                <w:rPr>
                  <w:rFonts w:ascii="標楷體" w:eastAsia="標楷體" w:hAnsi="標楷體"/>
                  <w:color w:val="000000"/>
                </w:rPr>
                <w:t>O</w:t>
              </w:r>
            </w:ins>
            <w:ins w:id="86" w:author="ST1" w:date="2020-12-06T22:30:00Z">
              <w:r w:rsidRPr="00797D01">
                <w:rPr>
                  <w:rFonts w:ascii="標楷體" w:eastAsia="標楷體" w:hAnsi="標楷體"/>
                  <w:color w:val="000000"/>
                </w:rPr>
                <w:t>CustNo</w:t>
              </w:r>
            </w:ins>
          </w:p>
        </w:tc>
        <w:tc>
          <w:tcPr>
            <w:tcW w:w="1240" w:type="dxa"/>
            <w:vAlign w:val="center"/>
          </w:tcPr>
          <w:p w14:paraId="11DA73C8" w14:textId="77777777" w:rsidR="001D77CF" w:rsidRDefault="001D77CF" w:rsidP="00102A22">
            <w:pPr>
              <w:rPr>
                <w:rFonts w:ascii="標楷體" w:eastAsia="標楷體" w:hAnsi="標楷體"/>
                <w:lang w:eastAsia="zh-HK"/>
              </w:rPr>
            </w:pPr>
            <w:ins w:id="87" w:author="ST1" w:date="2020-12-06T22:30:00Z">
              <w:r w:rsidRPr="00797D01">
                <w:rPr>
                  <w:rFonts w:ascii="標楷體" w:eastAsia="標楷體" w:hAnsi="標楷體" w:hint="eastAsia"/>
                  <w:color w:val="000000"/>
                </w:rPr>
                <w:t>借款人戶號</w:t>
              </w:r>
            </w:ins>
          </w:p>
        </w:tc>
        <w:tc>
          <w:tcPr>
            <w:tcW w:w="3216" w:type="dxa"/>
          </w:tcPr>
          <w:p w14:paraId="04988A83" w14:textId="77777777" w:rsidR="001D77CF" w:rsidRPr="00014827" w:rsidRDefault="001D77CF" w:rsidP="00102A22">
            <w:pPr>
              <w:rPr>
                <w:rFonts w:ascii="標楷體" w:eastAsia="標楷體" w:hAnsi="標楷體"/>
                <w:color w:val="000000" w:themeColor="text1"/>
                <w:lang w:eastAsia="zh-HK"/>
              </w:rPr>
            </w:pPr>
            <w:r>
              <w:rPr>
                <w:rFonts w:ascii="標楷體" w:eastAsia="標楷體" w:hAnsi="標楷體"/>
                <w:color w:val="000000" w:themeColor="text1"/>
              </w:rPr>
              <w:t>Fac</w:t>
            </w:r>
            <w:r w:rsidRPr="00014827">
              <w:rPr>
                <w:rFonts w:ascii="標楷體" w:eastAsia="標楷體" w:hAnsi="標楷體"/>
                <w:color w:val="000000" w:themeColor="text1"/>
              </w:rPr>
              <w:t>Main.CustNo</w:t>
            </w:r>
          </w:p>
        </w:tc>
        <w:tc>
          <w:tcPr>
            <w:tcW w:w="2048" w:type="dxa"/>
            <w:vAlign w:val="center"/>
          </w:tcPr>
          <w:p w14:paraId="6B0688AC" w14:textId="77777777" w:rsidR="001D77CF" w:rsidRPr="008F1D46" w:rsidRDefault="001D77CF" w:rsidP="00102A22">
            <w:pPr>
              <w:rPr>
                <w:rFonts w:ascii="標楷體" w:eastAsia="標楷體" w:hAnsi="標楷體"/>
                <w:lang w:eastAsia="zh-HK"/>
              </w:rPr>
            </w:pPr>
            <w:ins w:id="88" w:author="ST1" w:date="2020-12-06T22:30:00Z">
              <w:r w:rsidRPr="00797D01">
                <w:rPr>
                  <w:rFonts w:ascii="標楷體" w:eastAsia="標楷體" w:hAnsi="標楷體" w:hint="eastAsia"/>
                  <w:color w:val="000000"/>
                </w:rPr>
                <w:t>借款人戶號</w:t>
              </w:r>
            </w:ins>
          </w:p>
        </w:tc>
      </w:tr>
      <w:tr w:rsidR="001D77CF" w:rsidRPr="008F1D46" w14:paraId="463CF3AB" w14:textId="77777777" w:rsidTr="00102A22">
        <w:tc>
          <w:tcPr>
            <w:tcW w:w="578" w:type="dxa"/>
          </w:tcPr>
          <w:p w14:paraId="0921CA9B"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70665686"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112580E" w14:textId="77777777" w:rsidR="001D77CF" w:rsidRDefault="001D77CF" w:rsidP="00102A22">
            <w:pPr>
              <w:rPr>
                <w:rFonts w:ascii="標楷體" w:eastAsia="標楷體" w:hAnsi="標楷體"/>
                <w:lang w:eastAsia="zh-HK"/>
              </w:rPr>
            </w:pPr>
            <w:ins w:id="89" w:author="ST1" w:date="2020-12-07T00:21:00Z">
              <w:r>
                <w:rPr>
                  <w:rFonts w:ascii="標楷體" w:eastAsia="標楷體" w:hAnsi="標楷體"/>
                  <w:color w:val="000000"/>
                </w:rPr>
                <w:t>O</w:t>
              </w:r>
            </w:ins>
            <w:ins w:id="90" w:author="ST1" w:date="2020-12-06T22:30:00Z">
              <w:r w:rsidRPr="00797D01">
                <w:rPr>
                  <w:rFonts w:ascii="標楷體" w:eastAsia="標楷體" w:hAnsi="標楷體"/>
                  <w:color w:val="000000"/>
                </w:rPr>
                <w:t>FacmNo</w:t>
              </w:r>
            </w:ins>
          </w:p>
        </w:tc>
        <w:tc>
          <w:tcPr>
            <w:tcW w:w="1240" w:type="dxa"/>
            <w:vAlign w:val="center"/>
          </w:tcPr>
          <w:p w14:paraId="57C8D0D9" w14:textId="77777777" w:rsidR="001D77CF" w:rsidRDefault="001D77CF" w:rsidP="00102A22">
            <w:pPr>
              <w:rPr>
                <w:rFonts w:ascii="標楷體" w:eastAsia="標楷體" w:hAnsi="標楷體"/>
                <w:lang w:eastAsia="zh-HK"/>
              </w:rPr>
            </w:pPr>
            <w:ins w:id="91" w:author="ST1" w:date="2020-12-06T22:30:00Z">
              <w:r w:rsidRPr="00797D01">
                <w:rPr>
                  <w:rFonts w:ascii="標楷體" w:eastAsia="標楷體" w:hAnsi="標楷體" w:hint="eastAsia"/>
                  <w:color w:val="000000"/>
                </w:rPr>
                <w:t>額度編號</w:t>
              </w:r>
            </w:ins>
          </w:p>
        </w:tc>
        <w:tc>
          <w:tcPr>
            <w:tcW w:w="3216" w:type="dxa"/>
          </w:tcPr>
          <w:p w14:paraId="4E0104C6" w14:textId="77777777" w:rsidR="001D77CF" w:rsidRPr="00014827" w:rsidRDefault="001D77CF" w:rsidP="00102A22">
            <w:pPr>
              <w:rPr>
                <w:rFonts w:ascii="標楷體" w:eastAsia="標楷體" w:hAnsi="標楷體"/>
                <w:color w:val="000000" w:themeColor="text1"/>
                <w:lang w:eastAsia="zh-HK"/>
              </w:rPr>
            </w:pPr>
            <w:r>
              <w:rPr>
                <w:rFonts w:ascii="標楷體" w:eastAsia="標楷體" w:hAnsi="標楷體"/>
                <w:color w:val="000000" w:themeColor="text1"/>
              </w:rPr>
              <w:t>Fac</w:t>
            </w:r>
            <w:r w:rsidRPr="00014827">
              <w:rPr>
                <w:rFonts w:ascii="標楷體" w:eastAsia="標楷體" w:hAnsi="標楷體"/>
                <w:color w:val="000000" w:themeColor="text1"/>
              </w:rPr>
              <w:t>Main.</w:t>
            </w:r>
            <w:r>
              <w:rPr>
                <w:rFonts w:ascii="標楷體" w:eastAsia="標楷體" w:hAnsi="標楷體"/>
                <w:color w:val="000000" w:themeColor="text1"/>
              </w:rPr>
              <w:t>Facm</w:t>
            </w:r>
            <w:r w:rsidRPr="00014827">
              <w:rPr>
                <w:rFonts w:ascii="標楷體" w:eastAsia="標楷體" w:hAnsi="標楷體"/>
                <w:color w:val="000000" w:themeColor="text1"/>
              </w:rPr>
              <w:t>No</w:t>
            </w:r>
          </w:p>
        </w:tc>
        <w:tc>
          <w:tcPr>
            <w:tcW w:w="2048" w:type="dxa"/>
            <w:vAlign w:val="center"/>
          </w:tcPr>
          <w:p w14:paraId="18210802" w14:textId="77777777" w:rsidR="001D77CF" w:rsidRPr="008F1D46" w:rsidRDefault="001D77CF" w:rsidP="00102A22">
            <w:pPr>
              <w:rPr>
                <w:rFonts w:ascii="標楷體" w:eastAsia="標楷體" w:hAnsi="標楷體"/>
              </w:rPr>
            </w:pPr>
            <w:ins w:id="92" w:author="ST1" w:date="2020-12-06T22:30:00Z">
              <w:r w:rsidRPr="00797D01">
                <w:rPr>
                  <w:rFonts w:ascii="標楷體" w:eastAsia="標楷體" w:hAnsi="標楷體" w:hint="eastAsia"/>
                  <w:color w:val="000000"/>
                </w:rPr>
                <w:t>額度編號</w:t>
              </w:r>
            </w:ins>
          </w:p>
        </w:tc>
      </w:tr>
      <w:tr w:rsidR="001D77CF" w:rsidRPr="008F1D46" w14:paraId="32F87EC7" w14:textId="77777777" w:rsidTr="00102A22">
        <w:tc>
          <w:tcPr>
            <w:tcW w:w="578" w:type="dxa"/>
          </w:tcPr>
          <w:p w14:paraId="2B5CB0C7"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1DF68AFA"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163E53A4" w14:textId="77777777" w:rsidR="001D77CF" w:rsidRDefault="001D77CF" w:rsidP="00102A22">
            <w:pPr>
              <w:rPr>
                <w:rFonts w:ascii="標楷體" w:eastAsia="標楷體" w:hAnsi="標楷體"/>
                <w:lang w:eastAsia="zh-HK"/>
              </w:rPr>
            </w:pPr>
            <w:ins w:id="93" w:author="ST1" w:date="2020-12-07T00:21:00Z">
              <w:r>
                <w:rPr>
                  <w:rFonts w:ascii="標楷體" w:eastAsia="標楷體" w:hAnsi="標楷體"/>
                  <w:color w:val="000000"/>
                </w:rPr>
                <w:t>O</w:t>
              </w:r>
            </w:ins>
            <w:ins w:id="94" w:author="ST1" w:date="2020-12-06T22:30:00Z">
              <w:r w:rsidRPr="00797D01">
                <w:rPr>
                  <w:rFonts w:ascii="標楷體" w:eastAsia="標楷體" w:hAnsi="標楷體"/>
                  <w:color w:val="000000"/>
                </w:rPr>
                <w:t>ApplNo</w:t>
              </w:r>
            </w:ins>
          </w:p>
        </w:tc>
        <w:tc>
          <w:tcPr>
            <w:tcW w:w="1240" w:type="dxa"/>
            <w:vAlign w:val="center"/>
          </w:tcPr>
          <w:p w14:paraId="701B849B" w14:textId="77777777" w:rsidR="001D77CF" w:rsidRDefault="001D77CF" w:rsidP="00102A22">
            <w:pPr>
              <w:rPr>
                <w:rFonts w:ascii="標楷體" w:eastAsia="標楷體" w:hAnsi="標楷體"/>
                <w:lang w:eastAsia="zh-HK"/>
              </w:rPr>
            </w:pPr>
            <w:ins w:id="95" w:author="ST1" w:date="2020-12-06T22:30:00Z">
              <w:r w:rsidRPr="00797D01">
                <w:rPr>
                  <w:rFonts w:ascii="標楷體" w:eastAsia="標楷體" w:hAnsi="標楷體" w:hint="eastAsia"/>
                  <w:color w:val="000000"/>
                </w:rPr>
                <w:t>申請號碼</w:t>
              </w:r>
            </w:ins>
          </w:p>
        </w:tc>
        <w:tc>
          <w:tcPr>
            <w:tcW w:w="3216" w:type="dxa"/>
          </w:tcPr>
          <w:p w14:paraId="6ABB19D4" w14:textId="77777777" w:rsidR="001D77CF" w:rsidRPr="00014827" w:rsidRDefault="001D77CF" w:rsidP="00102A22">
            <w:pPr>
              <w:rPr>
                <w:rFonts w:ascii="標楷體" w:eastAsia="標楷體" w:hAnsi="標楷體"/>
                <w:color w:val="000000" w:themeColor="text1"/>
                <w:lang w:eastAsia="zh-HK"/>
              </w:rPr>
            </w:pPr>
            <w:r>
              <w:rPr>
                <w:rFonts w:ascii="標楷體" w:eastAsia="標楷體" w:hAnsi="標楷體"/>
                <w:color w:val="000000" w:themeColor="text1"/>
              </w:rPr>
              <w:t>Fac</w:t>
            </w:r>
            <w:r w:rsidRPr="00014827">
              <w:rPr>
                <w:rFonts w:ascii="標楷體" w:eastAsia="標楷體" w:hAnsi="標楷體"/>
                <w:color w:val="000000" w:themeColor="text1"/>
              </w:rPr>
              <w:t>Main.</w:t>
            </w:r>
            <w:r>
              <w:rPr>
                <w:rFonts w:ascii="標楷體" w:eastAsia="標楷體" w:hAnsi="標楷體"/>
                <w:color w:val="000000" w:themeColor="text1"/>
              </w:rPr>
              <w:t>ApplNo</w:t>
            </w:r>
          </w:p>
        </w:tc>
        <w:tc>
          <w:tcPr>
            <w:tcW w:w="2048" w:type="dxa"/>
            <w:vAlign w:val="center"/>
          </w:tcPr>
          <w:p w14:paraId="26DACD08" w14:textId="77777777" w:rsidR="001D77CF" w:rsidRPr="008F1D46" w:rsidRDefault="001D77CF" w:rsidP="00102A22">
            <w:pPr>
              <w:rPr>
                <w:rFonts w:ascii="標楷體" w:eastAsia="標楷體" w:hAnsi="標楷體"/>
                <w:lang w:eastAsia="zh-HK"/>
              </w:rPr>
            </w:pPr>
            <w:ins w:id="96" w:author="ST1" w:date="2020-12-06T22:30:00Z">
              <w:r w:rsidRPr="00797D01">
                <w:rPr>
                  <w:rFonts w:ascii="標楷體" w:eastAsia="標楷體" w:hAnsi="標楷體" w:hint="eastAsia"/>
                  <w:color w:val="000000"/>
                </w:rPr>
                <w:t>申請號碼</w:t>
              </w:r>
            </w:ins>
          </w:p>
        </w:tc>
      </w:tr>
      <w:tr w:rsidR="001D77CF" w:rsidRPr="008F1D46" w14:paraId="4E31DD5D" w14:textId="77777777" w:rsidTr="00102A22">
        <w:tc>
          <w:tcPr>
            <w:tcW w:w="578" w:type="dxa"/>
          </w:tcPr>
          <w:p w14:paraId="02246E17"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4AA01B02"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7B38ED79" w14:textId="77777777" w:rsidR="001D77CF" w:rsidRDefault="001D77CF" w:rsidP="00102A22">
            <w:pPr>
              <w:rPr>
                <w:rFonts w:ascii="標楷體" w:eastAsia="標楷體" w:hAnsi="標楷體"/>
                <w:color w:val="000000"/>
              </w:rPr>
            </w:pPr>
            <w:ins w:id="97" w:author="ST1" w:date="2020-12-07T00:21:00Z">
              <w:r>
                <w:rPr>
                  <w:rFonts w:ascii="標楷體" w:eastAsia="標楷體" w:hAnsi="標楷體"/>
                  <w:color w:val="000000"/>
                </w:rPr>
                <w:t>O</w:t>
              </w:r>
            </w:ins>
            <w:ins w:id="98" w:author="ST1" w:date="2020-12-06T22:30:00Z">
              <w:r w:rsidRPr="00797D01">
                <w:rPr>
                  <w:rFonts w:ascii="標楷體" w:eastAsia="標楷體" w:hAnsi="標楷體"/>
                  <w:color w:val="000000"/>
                </w:rPr>
                <w:t>AcctCode</w:t>
              </w:r>
            </w:ins>
          </w:p>
        </w:tc>
        <w:tc>
          <w:tcPr>
            <w:tcW w:w="1240" w:type="dxa"/>
            <w:vAlign w:val="center"/>
          </w:tcPr>
          <w:p w14:paraId="51FB3251" w14:textId="77777777" w:rsidR="001D77CF" w:rsidRDefault="001D77CF" w:rsidP="00102A22">
            <w:pPr>
              <w:rPr>
                <w:rFonts w:ascii="標楷體" w:eastAsia="標楷體" w:hAnsi="標楷體"/>
                <w:color w:val="000000"/>
              </w:rPr>
            </w:pPr>
            <w:ins w:id="99" w:author="ST1" w:date="2020-12-06T22:30:00Z">
              <w:r w:rsidRPr="00797D01">
                <w:rPr>
                  <w:rFonts w:ascii="標楷體" w:eastAsia="標楷體" w:hAnsi="標楷體" w:hint="eastAsia"/>
                  <w:color w:val="000000"/>
                </w:rPr>
                <w:t>核准科目</w:t>
              </w:r>
            </w:ins>
          </w:p>
        </w:tc>
        <w:tc>
          <w:tcPr>
            <w:tcW w:w="3216" w:type="dxa"/>
          </w:tcPr>
          <w:p w14:paraId="2CC634E7"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AcctCode</w:t>
            </w:r>
          </w:p>
        </w:tc>
        <w:tc>
          <w:tcPr>
            <w:tcW w:w="2048" w:type="dxa"/>
            <w:vAlign w:val="center"/>
          </w:tcPr>
          <w:p w14:paraId="4AE855D6" w14:textId="77777777" w:rsidR="001D77CF" w:rsidRDefault="001D77CF" w:rsidP="00102A22">
            <w:pPr>
              <w:rPr>
                <w:rFonts w:ascii="標楷體" w:eastAsia="標楷體" w:hAnsi="標楷體"/>
                <w:color w:val="000000"/>
              </w:rPr>
            </w:pPr>
            <w:ins w:id="100" w:author="ST1" w:date="2020-12-06T22:30:00Z">
              <w:r w:rsidRPr="00797D01">
                <w:rPr>
                  <w:rFonts w:ascii="標楷體" w:eastAsia="標楷體" w:hAnsi="標楷體" w:hint="eastAsia"/>
                  <w:color w:val="000000"/>
                </w:rPr>
                <w:t>核准科目</w:t>
              </w:r>
            </w:ins>
          </w:p>
        </w:tc>
      </w:tr>
      <w:tr w:rsidR="001D77CF" w:rsidRPr="008F1D46" w14:paraId="775F3F67" w14:textId="77777777" w:rsidTr="00102A22">
        <w:tc>
          <w:tcPr>
            <w:tcW w:w="578" w:type="dxa"/>
          </w:tcPr>
          <w:p w14:paraId="6A0624D4"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08BFD660"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428FCFEE" w14:textId="77777777" w:rsidR="001D77CF" w:rsidRDefault="001D77CF" w:rsidP="00102A22">
            <w:pPr>
              <w:rPr>
                <w:rFonts w:ascii="標楷體" w:eastAsia="標楷體" w:hAnsi="標楷體"/>
                <w:color w:val="000000"/>
              </w:rPr>
            </w:pPr>
            <w:ins w:id="101" w:author="ST1" w:date="2020-12-07T00:21:00Z">
              <w:r>
                <w:rPr>
                  <w:rFonts w:ascii="標楷體" w:eastAsia="標楷體" w:hAnsi="標楷體"/>
                  <w:color w:val="000000"/>
                </w:rPr>
                <w:t>O</w:t>
              </w:r>
            </w:ins>
            <w:ins w:id="102" w:author="ST1" w:date="2020-12-06T22:30:00Z">
              <w:r w:rsidRPr="00797D01">
                <w:rPr>
                  <w:rFonts w:ascii="標楷體" w:eastAsia="標楷體" w:hAnsi="標楷體"/>
                  <w:color w:val="000000"/>
                </w:rPr>
                <w:t>LineAmt</w:t>
              </w:r>
            </w:ins>
          </w:p>
        </w:tc>
        <w:tc>
          <w:tcPr>
            <w:tcW w:w="1240" w:type="dxa"/>
            <w:vAlign w:val="center"/>
          </w:tcPr>
          <w:p w14:paraId="2228BA00" w14:textId="77777777" w:rsidR="001D77CF" w:rsidRDefault="001D77CF" w:rsidP="00102A22">
            <w:pPr>
              <w:rPr>
                <w:rFonts w:ascii="標楷體" w:eastAsia="標楷體" w:hAnsi="標楷體"/>
                <w:color w:val="000000"/>
              </w:rPr>
            </w:pPr>
            <w:ins w:id="103" w:author="ST1" w:date="2020-12-06T22:30:00Z">
              <w:r w:rsidRPr="00797D01">
                <w:rPr>
                  <w:rFonts w:ascii="標楷體" w:eastAsia="標楷體" w:hAnsi="標楷體" w:hint="eastAsia"/>
                  <w:color w:val="000000"/>
                </w:rPr>
                <w:t>核准額度</w:t>
              </w:r>
            </w:ins>
          </w:p>
        </w:tc>
        <w:tc>
          <w:tcPr>
            <w:tcW w:w="3216" w:type="dxa"/>
          </w:tcPr>
          <w:p w14:paraId="0F7451FE"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LineAmt</w:t>
            </w:r>
          </w:p>
        </w:tc>
        <w:tc>
          <w:tcPr>
            <w:tcW w:w="2048" w:type="dxa"/>
            <w:vAlign w:val="center"/>
          </w:tcPr>
          <w:p w14:paraId="7C7A3564" w14:textId="77777777" w:rsidR="001D77CF" w:rsidRDefault="001D77CF" w:rsidP="00102A22">
            <w:pPr>
              <w:rPr>
                <w:rFonts w:ascii="標楷體" w:eastAsia="標楷體" w:hAnsi="標楷體"/>
                <w:color w:val="000000"/>
              </w:rPr>
            </w:pPr>
            <w:ins w:id="104" w:author="ST1" w:date="2020-12-06T22:30:00Z">
              <w:r w:rsidRPr="00797D01">
                <w:rPr>
                  <w:rFonts w:ascii="標楷體" w:eastAsia="標楷體" w:hAnsi="標楷體" w:hint="eastAsia"/>
                  <w:color w:val="000000"/>
                </w:rPr>
                <w:t>核准額度</w:t>
              </w:r>
            </w:ins>
          </w:p>
        </w:tc>
      </w:tr>
      <w:tr w:rsidR="001D77CF" w:rsidRPr="008F1D46" w14:paraId="1FF1C170" w14:textId="77777777" w:rsidTr="00102A22">
        <w:tc>
          <w:tcPr>
            <w:tcW w:w="578" w:type="dxa"/>
          </w:tcPr>
          <w:p w14:paraId="1C1038D9"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35619BFF"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7CAA6431" w14:textId="77777777" w:rsidR="001D77CF" w:rsidRDefault="001D77CF" w:rsidP="00102A22">
            <w:pPr>
              <w:rPr>
                <w:rFonts w:ascii="標楷體" w:eastAsia="標楷體" w:hAnsi="標楷體"/>
                <w:color w:val="000000"/>
              </w:rPr>
            </w:pPr>
            <w:ins w:id="105" w:author="ST1" w:date="2020-12-07T00:21:00Z">
              <w:r>
                <w:rPr>
                  <w:rFonts w:ascii="標楷體" w:eastAsia="標楷體" w:hAnsi="標楷體"/>
                  <w:color w:val="000000"/>
                </w:rPr>
                <w:t>O</w:t>
              </w:r>
            </w:ins>
            <w:ins w:id="106" w:author="ST1" w:date="2020-12-06T22:30:00Z">
              <w:r w:rsidRPr="00797D01">
                <w:rPr>
                  <w:rFonts w:ascii="標楷體" w:eastAsia="標楷體" w:hAnsi="標楷體"/>
                  <w:color w:val="000000"/>
                </w:rPr>
                <w:t>LoanTermYy</w:t>
              </w:r>
            </w:ins>
          </w:p>
        </w:tc>
        <w:tc>
          <w:tcPr>
            <w:tcW w:w="1240" w:type="dxa"/>
            <w:vAlign w:val="center"/>
          </w:tcPr>
          <w:p w14:paraId="2FD2B4D9" w14:textId="77777777" w:rsidR="001D77CF" w:rsidRDefault="001D77CF" w:rsidP="00102A22">
            <w:pPr>
              <w:rPr>
                <w:rFonts w:ascii="標楷體" w:eastAsia="標楷體" w:hAnsi="標楷體"/>
                <w:color w:val="000000"/>
              </w:rPr>
            </w:pPr>
            <w:ins w:id="107" w:author="ST1" w:date="2020-12-06T22:30:00Z">
              <w:r w:rsidRPr="00797D01">
                <w:rPr>
                  <w:rFonts w:ascii="標楷體" w:eastAsia="標楷體" w:hAnsi="標楷體" w:hint="eastAsia"/>
                  <w:color w:val="000000"/>
                </w:rPr>
                <w:t>貸款期間年</w:t>
              </w:r>
            </w:ins>
          </w:p>
        </w:tc>
        <w:tc>
          <w:tcPr>
            <w:tcW w:w="3216" w:type="dxa"/>
          </w:tcPr>
          <w:p w14:paraId="4170A4DA"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LoanTermYy</w:t>
            </w:r>
          </w:p>
        </w:tc>
        <w:tc>
          <w:tcPr>
            <w:tcW w:w="2048" w:type="dxa"/>
            <w:vAlign w:val="center"/>
          </w:tcPr>
          <w:p w14:paraId="197105A1" w14:textId="77777777" w:rsidR="001D77CF" w:rsidRDefault="001D77CF" w:rsidP="00102A22">
            <w:pPr>
              <w:rPr>
                <w:rFonts w:ascii="標楷體" w:eastAsia="標楷體" w:hAnsi="標楷體"/>
                <w:color w:val="000000"/>
              </w:rPr>
            </w:pPr>
            <w:ins w:id="108" w:author="ST1" w:date="2020-12-06T22:30:00Z">
              <w:r w:rsidRPr="00797D01">
                <w:rPr>
                  <w:rFonts w:ascii="標楷體" w:eastAsia="標楷體" w:hAnsi="標楷體" w:hint="eastAsia"/>
                  <w:color w:val="000000"/>
                </w:rPr>
                <w:t>貸款期間年</w:t>
              </w:r>
            </w:ins>
          </w:p>
        </w:tc>
      </w:tr>
      <w:tr w:rsidR="001D77CF" w:rsidRPr="008F1D46" w14:paraId="006F9D73" w14:textId="77777777" w:rsidTr="00102A22">
        <w:tc>
          <w:tcPr>
            <w:tcW w:w="578" w:type="dxa"/>
          </w:tcPr>
          <w:p w14:paraId="1896B843"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69279C42"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FA2797A" w14:textId="77777777" w:rsidR="001D77CF" w:rsidRDefault="001D77CF" w:rsidP="00102A22">
            <w:pPr>
              <w:rPr>
                <w:rFonts w:ascii="標楷體" w:eastAsia="標楷體" w:hAnsi="標楷體"/>
                <w:color w:val="000000"/>
              </w:rPr>
            </w:pPr>
            <w:ins w:id="109" w:author="ST1" w:date="2020-12-07T00:21:00Z">
              <w:r>
                <w:rPr>
                  <w:rFonts w:ascii="標楷體" w:eastAsia="標楷體" w:hAnsi="標楷體"/>
                  <w:color w:val="000000"/>
                </w:rPr>
                <w:t>O</w:t>
              </w:r>
            </w:ins>
            <w:ins w:id="110" w:author="ST1" w:date="2020-12-06T22:30:00Z">
              <w:r w:rsidRPr="00797D01">
                <w:rPr>
                  <w:rFonts w:ascii="標楷體" w:eastAsia="標楷體" w:hAnsi="標楷體"/>
                  <w:color w:val="000000"/>
                </w:rPr>
                <w:t>LoanTermMm</w:t>
              </w:r>
            </w:ins>
          </w:p>
        </w:tc>
        <w:tc>
          <w:tcPr>
            <w:tcW w:w="1240" w:type="dxa"/>
            <w:vAlign w:val="center"/>
          </w:tcPr>
          <w:p w14:paraId="071B0D93" w14:textId="77777777" w:rsidR="001D77CF" w:rsidRDefault="001D77CF" w:rsidP="00102A22">
            <w:pPr>
              <w:rPr>
                <w:rFonts w:ascii="標楷體" w:eastAsia="標楷體" w:hAnsi="標楷體"/>
                <w:color w:val="000000"/>
              </w:rPr>
            </w:pPr>
            <w:ins w:id="111" w:author="ST1" w:date="2020-12-06T22:30:00Z">
              <w:r w:rsidRPr="00797D01">
                <w:rPr>
                  <w:rFonts w:ascii="標楷體" w:eastAsia="標楷體" w:hAnsi="標楷體" w:hint="eastAsia"/>
                  <w:color w:val="000000"/>
                </w:rPr>
                <w:t>貸款期間月</w:t>
              </w:r>
            </w:ins>
          </w:p>
        </w:tc>
        <w:tc>
          <w:tcPr>
            <w:tcW w:w="3216" w:type="dxa"/>
          </w:tcPr>
          <w:p w14:paraId="33E4621F"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LoanTermMm</w:t>
            </w:r>
          </w:p>
        </w:tc>
        <w:tc>
          <w:tcPr>
            <w:tcW w:w="2048" w:type="dxa"/>
            <w:vAlign w:val="center"/>
          </w:tcPr>
          <w:p w14:paraId="5B950F0F" w14:textId="77777777" w:rsidR="001D77CF" w:rsidRDefault="001D77CF" w:rsidP="00102A22">
            <w:pPr>
              <w:rPr>
                <w:rFonts w:ascii="標楷體" w:eastAsia="標楷體" w:hAnsi="標楷體"/>
                <w:color w:val="000000"/>
              </w:rPr>
            </w:pPr>
            <w:ins w:id="112" w:author="ST1" w:date="2020-12-06T22:30:00Z">
              <w:r w:rsidRPr="00797D01">
                <w:rPr>
                  <w:rFonts w:ascii="標楷體" w:eastAsia="標楷體" w:hAnsi="標楷體" w:hint="eastAsia"/>
                  <w:color w:val="000000"/>
                </w:rPr>
                <w:t>貸款期間月</w:t>
              </w:r>
            </w:ins>
          </w:p>
        </w:tc>
      </w:tr>
      <w:tr w:rsidR="001D77CF" w:rsidRPr="008F1D46" w14:paraId="6987EC65" w14:textId="77777777" w:rsidTr="00102A22">
        <w:tc>
          <w:tcPr>
            <w:tcW w:w="578" w:type="dxa"/>
          </w:tcPr>
          <w:p w14:paraId="54F806F0"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4A2F0DF0"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A3692F2" w14:textId="77777777" w:rsidR="001D77CF" w:rsidRDefault="001D77CF" w:rsidP="00102A22">
            <w:pPr>
              <w:rPr>
                <w:rFonts w:ascii="標楷體" w:eastAsia="標楷體" w:hAnsi="標楷體"/>
                <w:color w:val="000000"/>
              </w:rPr>
            </w:pPr>
            <w:ins w:id="113" w:author="ST1" w:date="2020-12-07T00:21:00Z">
              <w:r>
                <w:rPr>
                  <w:rFonts w:ascii="標楷體" w:eastAsia="標楷體" w:hAnsi="標楷體"/>
                  <w:color w:val="000000"/>
                </w:rPr>
                <w:t>O</w:t>
              </w:r>
            </w:ins>
            <w:ins w:id="114" w:author="ST1" w:date="2020-12-06T22:30:00Z">
              <w:r w:rsidRPr="00797D01">
                <w:rPr>
                  <w:rFonts w:ascii="標楷體" w:eastAsia="標楷體" w:hAnsi="標楷體"/>
                  <w:color w:val="000000"/>
                </w:rPr>
                <w:t>LoanTermDd</w:t>
              </w:r>
            </w:ins>
          </w:p>
        </w:tc>
        <w:tc>
          <w:tcPr>
            <w:tcW w:w="1240" w:type="dxa"/>
            <w:vAlign w:val="center"/>
          </w:tcPr>
          <w:p w14:paraId="6AB010D3" w14:textId="77777777" w:rsidR="001D77CF" w:rsidRDefault="001D77CF" w:rsidP="00102A22">
            <w:pPr>
              <w:rPr>
                <w:rFonts w:ascii="標楷體" w:eastAsia="標楷體" w:hAnsi="標楷體"/>
                <w:color w:val="000000"/>
              </w:rPr>
            </w:pPr>
            <w:ins w:id="115" w:author="ST1" w:date="2020-12-06T22:30:00Z">
              <w:r w:rsidRPr="00797D01">
                <w:rPr>
                  <w:rFonts w:ascii="標楷體" w:eastAsia="標楷體" w:hAnsi="標楷體" w:hint="eastAsia"/>
                  <w:color w:val="000000"/>
                </w:rPr>
                <w:t>貸款期間日</w:t>
              </w:r>
            </w:ins>
          </w:p>
        </w:tc>
        <w:tc>
          <w:tcPr>
            <w:tcW w:w="3216" w:type="dxa"/>
          </w:tcPr>
          <w:p w14:paraId="7F82505B"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LoanTermDd</w:t>
            </w:r>
          </w:p>
        </w:tc>
        <w:tc>
          <w:tcPr>
            <w:tcW w:w="2048" w:type="dxa"/>
            <w:vAlign w:val="center"/>
          </w:tcPr>
          <w:p w14:paraId="4551ADDE" w14:textId="77777777" w:rsidR="001D77CF" w:rsidRDefault="001D77CF" w:rsidP="00102A22">
            <w:pPr>
              <w:rPr>
                <w:rFonts w:ascii="標楷體" w:eastAsia="標楷體" w:hAnsi="標楷體"/>
                <w:color w:val="000000"/>
              </w:rPr>
            </w:pPr>
            <w:ins w:id="116" w:author="ST1" w:date="2020-12-06T22:30:00Z">
              <w:r w:rsidRPr="00797D01">
                <w:rPr>
                  <w:rFonts w:ascii="標楷體" w:eastAsia="標楷體" w:hAnsi="標楷體" w:hint="eastAsia"/>
                  <w:color w:val="000000"/>
                </w:rPr>
                <w:t>貸款期間日</w:t>
              </w:r>
            </w:ins>
          </w:p>
        </w:tc>
      </w:tr>
      <w:tr w:rsidR="001D77CF" w:rsidRPr="008F1D46" w14:paraId="55E7150B" w14:textId="77777777" w:rsidTr="00102A22">
        <w:tc>
          <w:tcPr>
            <w:tcW w:w="578" w:type="dxa"/>
          </w:tcPr>
          <w:p w14:paraId="1E84DB39"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69DAEF33"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F175B09" w14:textId="77777777" w:rsidR="001D77CF" w:rsidRDefault="001D77CF" w:rsidP="00102A22">
            <w:pPr>
              <w:rPr>
                <w:rFonts w:ascii="標楷體" w:eastAsia="標楷體" w:hAnsi="標楷體"/>
                <w:color w:val="000000"/>
              </w:rPr>
            </w:pPr>
            <w:ins w:id="117" w:author="ST1" w:date="2020-12-07T00:21:00Z">
              <w:r>
                <w:rPr>
                  <w:rFonts w:ascii="標楷體" w:eastAsia="標楷體" w:hAnsi="標楷體"/>
                  <w:color w:val="000000"/>
                </w:rPr>
                <w:t>O</w:t>
              </w:r>
            </w:ins>
            <w:ins w:id="118" w:author="ST1" w:date="2020-12-06T22:30:00Z">
              <w:r w:rsidRPr="00797D01">
                <w:rPr>
                  <w:rFonts w:ascii="標楷體" w:eastAsia="標楷體" w:hAnsi="標楷體"/>
                  <w:color w:val="000000"/>
                </w:rPr>
                <w:t>UtilDeadline</w:t>
              </w:r>
            </w:ins>
          </w:p>
        </w:tc>
        <w:tc>
          <w:tcPr>
            <w:tcW w:w="1240" w:type="dxa"/>
            <w:vAlign w:val="center"/>
          </w:tcPr>
          <w:p w14:paraId="0E0C2424" w14:textId="77777777" w:rsidR="001D77CF" w:rsidRDefault="001D77CF" w:rsidP="00102A22">
            <w:pPr>
              <w:rPr>
                <w:rFonts w:ascii="標楷體" w:eastAsia="標楷體" w:hAnsi="標楷體"/>
                <w:color w:val="000000"/>
              </w:rPr>
            </w:pPr>
            <w:ins w:id="119" w:author="ST1" w:date="2020-12-06T22:30:00Z">
              <w:r w:rsidRPr="00797D01">
                <w:rPr>
                  <w:rFonts w:ascii="標楷體" w:eastAsia="標楷體" w:hAnsi="標楷體" w:hint="eastAsia"/>
                  <w:color w:val="000000"/>
                </w:rPr>
                <w:t>動支期限</w:t>
              </w:r>
            </w:ins>
          </w:p>
        </w:tc>
        <w:tc>
          <w:tcPr>
            <w:tcW w:w="3216" w:type="dxa"/>
          </w:tcPr>
          <w:p w14:paraId="02D33194"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UtilDeadline</w:t>
            </w:r>
          </w:p>
        </w:tc>
        <w:tc>
          <w:tcPr>
            <w:tcW w:w="2048" w:type="dxa"/>
            <w:vAlign w:val="center"/>
          </w:tcPr>
          <w:p w14:paraId="7B21AC97" w14:textId="77777777" w:rsidR="001D77CF" w:rsidRDefault="001D77CF" w:rsidP="00102A22">
            <w:pPr>
              <w:rPr>
                <w:rFonts w:ascii="標楷體" w:eastAsia="標楷體" w:hAnsi="標楷體"/>
                <w:color w:val="000000"/>
              </w:rPr>
            </w:pPr>
            <w:ins w:id="120" w:author="ST1" w:date="2020-12-06T22:30:00Z">
              <w:r w:rsidRPr="00797D01">
                <w:rPr>
                  <w:rFonts w:ascii="標楷體" w:eastAsia="標楷體" w:hAnsi="標楷體" w:hint="eastAsia"/>
                  <w:color w:val="000000"/>
                </w:rPr>
                <w:t>動支期限</w:t>
              </w:r>
            </w:ins>
          </w:p>
        </w:tc>
      </w:tr>
      <w:tr w:rsidR="001D77CF" w:rsidRPr="008F1D46" w14:paraId="5BC73070" w14:textId="77777777" w:rsidTr="00102A22">
        <w:tc>
          <w:tcPr>
            <w:tcW w:w="578" w:type="dxa"/>
          </w:tcPr>
          <w:p w14:paraId="1D1F1F0A"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4DF68684"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5936586" w14:textId="77777777" w:rsidR="001D77CF" w:rsidRDefault="001D77CF" w:rsidP="00102A22">
            <w:pPr>
              <w:rPr>
                <w:rFonts w:ascii="標楷體" w:eastAsia="標楷體" w:hAnsi="標楷體"/>
                <w:color w:val="000000"/>
              </w:rPr>
            </w:pPr>
            <w:ins w:id="121" w:author="ST1" w:date="2020-12-07T00:21:00Z">
              <w:r>
                <w:rPr>
                  <w:rFonts w:ascii="標楷體" w:eastAsia="標楷體" w:hAnsi="標楷體"/>
                  <w:color w:val="000000"/>
                </w:rPr>
                <w:t>O</w:t>
              </w:r>
            </w:ins>
            <w:ins w:id="122" w:author="ST1" w:date="2020-12-06T22:30:00Z">
              <w:r w:rsidRPr="00797D01">
                <w:rPr>
                  <w:rFonts w:ascii="標楷體" w:eastAsia="標楷體" w:hAnsi="標楷體"/>
                  <w:color w:val="000000"/>
                </w:rPr>
                <w:t>FacMaturityDate</w:t>
              </w:r>
            </w:ins>
          </w:p>
        </w:tc>
        <w:tc>
          <w:tcPr>
            <w:tcW w:w="1240" w:type="dxa"/>
            <w:vAlign w:val="center"/>
          </w:tcPr>
          <w:p w14:paraId="02AA8AEB" w14:textId="77777777" w:rsidR="001D77CF" w:rsidRDefault="001D77CF" w:rsidP="00102A22">
            <w:pPr>
              <w:rPr>
                <w:rFonts w:ascii="標楷體" w:eastAsia="標楷體" w:hAnsi="標楷體"/>
                <w:color w:val="000000"/>
              </w:rPr>
            </w:pPr>
            <w:ins w:id="123" w:author="ST1" w:date="2020-12-06T22:30:00Z">
              <w:r w:rsidRPr="00797D01">
                <w:rPr>
                  <w:rFonts w:ascii="標楷體" w:eastAsia="標楷體" w:hAnsi="標楷體" w:hint="eastAsia"/>
                  <w:color w:val="000000"/>
                </w:rPr>
                <w:t>額度到期</w:t>
              </w:r>
              <w:r w:rsidRPr="00797D01">
                <w:rPr>
                  <w:rFonts w:ascii="標楷體" w:eastAsia="標楷體" w:hAnsi="標楷體" w:hint="eastAsia"/>
                  <w:color w:val="000000"/>
                </w:rPr>
                <w:lastRenderedPageBreak/>
                <w:t>日</w:t>
              </w:r>
            </w:ins>
          </w:p>
        </w:tc>
        <w:tc>
          <w:tcPr>
            <w:tcW w:w="3216" w:type="dxa"/>
          </w:tcPr>
          <w:p w14:paraId="63A0068D"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lastRenderedPageBreak/>
              <w:t>FacMain.</w:t>
            </w:r>
            <w:r w:rsidRPr="0037296F">
              <w:rPr>
                <w:rFonts w:ascii="標楷體" w:eastAsia="標楷體" w:hAnsi="標楷體"/>
                <w:color w:val="000000" w:themeColor="text1"/>
              </w:rPr>
              <w:t>MaturityDate</w:t>
            </w:r>
          </w:p>
        </w:tc>
        <w:tc>
          <w:tcPr>
            <w:tcW w:w="2048" w:type="dxa"/>
            <w:vAlign w:val="center"/>
          </w:tcPr>
          <w:p w14:paraId="0D283D5F" w14:textId="77777777" w:rsidR="001D77CF" w:rsidRDefault="001D77CF" w:rsidP="00102A22">
            <w:pPr>
              <w:rPr>
                <w:rFonts w:ascii="標楷體" w:eastAsia="標楷體" w:hAnsi="標楷體"/>
                <w:color w:val="000000"/>
              </w:rPr>
            </w:pPr>
            <w:ins w:id="124" w:author="ST1" w:date="2020-12-06T22:30:00Z">
              <w:r w:rsidRPr="00797D01">
                <w:rPr>
                  <w:rFonts w:ascii="標楷體" w:eastAsia="標楷體" w:hAnsi="標楷體" w:hint="eastAsia"/>
                  <w:color w:val="000000"/>
                </w:rPr>
                <w:t>額度到期日</w:t>
              </w:r>
            </w:ins>
          </w:p>
        </w:tc>
      </w:tr>
      <w:tr w:rsidR="001D77CF" w:rsidRPr="008F1D46" w14:paraId="1BA5BA18" w14:textId="77777777" w:rsidTr="00102A22">
        <w:tc>
          <w:tcPr>
            <w:tcW w:w="578" w:type="dxa"/>
          </w:tcPr>
          <w:p w14:paraId="039A2B1B"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4C746C4C"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96B7002" w14:textId="77777777" w:rsidR="001D77CF" w:rsidRDefault="001D77CF" w:rsidP="00102A22">
            <w:pPr>
              <w:rPr>
                <w:rFonts w:ascii="標楷體" w:eastAsia="標楷體" w:hAnsi="標楷體"/>
                <w:color w:val="000000"/>
              </w:rPr>
            </w:pPr>
            <w:ins w:id="125" w:author="ST1" w:date="2020-12-07T00:21:00Z">
              <w:r>
                <w:rPr>
                  <w:rFonts w:ascii="標楷體" w:eastAsia="標楷體" w:hAnsi="標楷體"/>
                  <w:color w:val="000000"/>
                </w:rPr>
                <w:t>O</w:t>
              </w:r>
            </w:ins>
            <w:ins w:id="126" w:author="ST1" w:date="2020-12-06T22:30:00Z">
              <w:r w:rsidRPr="00797D01">
                <w:rPr>
                  <w:rFonts w:ascii="標楷體" w:eastAsia="標楷體" w:hAnsi="標楷體"/>
                  <w:color w:val="000000"/>
                </w:rPr>
                <w:t>BaseRateCode</w:t>
              </w:r>
            </w:ins>
          </w:p>
        </w:tc>
        <w:tc>
          <w:tcPr>
            <w:tcW w:w="1240" w:type="dxa"/>
            <w:vAlign w:val="center"/>
          </w:tcPr>
          <w:p w14:paraId="19B4D2BF" w14:textId="77777777" w:rsidR="001D77CF" w:rsidRDefault="001D77CF" w:rsidP="00102A22">
            <w:pPr>
              <w:rPr>
                <w:rFonts w:ascii="標楷體" w:eastAsia="標楷體" w:hAnsi="標楷體"/>
                <w:color w:val="000000"/>
              </w:rPr>
            </w:pPr>
            <w:ins w:id="127" w:author="ST1" w:date="2020-12-06T22:30:00Z">
              <w:r w:rsidRPr="00797D01">
                <w:rPr>
                  <w:rFonts w:ascii="標楷體" w:eastAsia="標楷體" w:hAnsi="標楷體" w:hint="eastAsia"/>
                  <w:color w:val="000000"/>
                </w:rPr>
                <w:t>指標利率代碼</w:t>
              </w:r>
            </w:ins>
          </w:p>
        </w:tc>
        <w:tc>
          <w:tcPr>
            <w:tcW w:w="3216" w:type="dxa"/>
          </w:tcPr>
          <w:p w14:paraId="4905B0F1"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BaseRateCode</w:t>
            </w:r>
          </w:p>
        </w:tc>
        <w:tc>
          <w:tcPr>
            <w:tcW w:w="2048" w:type="dxa"/>
            <w:vAlign w:val="center"/>
          </w:tcPr>
          <w:p w14:paraId="7A61F94B" w14:textId="77777777" w:rsidR="001D77CF" w:rsidRDefault="001D77CF" w:rsidP="00102A22">
            <w:pPr>
              <w:rPr>
                <w:rFonts w:ascii="標楷體" w:eastAsia="標楷體" w:hAnsi="標楷體"/>
                <w:color w:val="000000"/>
              </w:rPr>
            </w:pPr>
            <w:ins w:id="128" w:author="ST1" w:date="2020-12-06T22:30:00Z">
              <w:r w:rsidRPr="00797D01">
                <w:rPr>
                  <w:rFonts w:ascii="標楷體" w:eastAsia="標楷體" w:hAnsi="標楷體" w:hint="eastAsia"/>
                  <w:color w:val="000000"/>
                </w:rPr>
                <w:t>指標利率代碼</w:t>
              </w:r>
            </w:ins>
          </w:p>
        </w:tc>
      </w:tr>
      <w:tr w:rsidR="001D77CF" w:rsidRPr="008F1D46" w14:paraId="486CF427" w14:textId="77777777" w:rsidTr="00102A22">
        <w:tc>
          <w:tcPr>
            <w:tcW w:w="578" w:type="dxa"/>
          </w:tcPr>
          <w:p w14:paraId="3FE0EA55"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328AA0E3"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B4AEE6C" w14:textId="77777777" w:rsidR="001D77CF" w:rsidRDefault="001D77CF" w:rsidP="00102A22">
            <w:pPr>
              <w:rPr>
                <w:rFonts w:ascii="標楷體" w:eastAsia="標楷體" w:hAnsi="標楷體"/>
                <w:color w:val="000000"/>
              </w:rPr>
            </w:pPr>
            <w:ins w:id="129" w:author="ST1" w:date="2020-12-07T00:21:00Z">
              <w:r>
                <w:rPr>
                  <w:rFonts w:ascii="標楷體" w:eastAsia="標楷體" w:hAnsi="標楷體"/>
                  <w:color w:val="000000"/>
                </w:rPr>
                <w:t>O</w:t>
              </w:r>
            </w:ins>
            <w:ins w:id="130" w:author="ST1" w:date="2020-12-06T22:30:00Z">
              <w:r w:rsidRPr="00797D01">
                <w:rPr>
                  <w:rFonts w:ascii="標楷體" w:eastAsia="標楷體" w:hAnsi="標楷體"/>
                  <w:color w:val="000000"/>
                </w:rPr>
                <w:t>RecycleCode</w:t>
              </w:r>
            </w:ins>
          </w:p>
        </w:tc>
        <w:tc>
          <w:tcPr>
            <w:tcW w:w="1240" w:type="dxa"/>
            <w:vAlign w:val="center"/>
          </w:tcPr>
          <w:p w14:paraId="54A9636D" w14:textId="77777777" w:rsidR="001D77CF" w:rsidRDefault="001D77CF" w:rsidP="00102A22">
            <w:pPr>
              <w:rPr>
                <w:rFonts w:ascii="標楷體" w:eastAsia="標楷體" w:hAnsi="標楷體"/>
                <w:color w:val="000000"/>
              </w:rPr>
            </w:pPr>
            <w:ins w:id="131" w:author="ST1" w:date="2020-12-06T22:30:00Z">
              <w:r w:rsidRPr="00797D01">
                <w:rPr>
                  <w:rFonts w:ascii="標楷體" w:eastAsia="標楷體" w:hAnsi="標楷體" w:hint="eastAsia"/>
                  <w:color w:val="000000"/>
                </w:rPr>
                <w:t>循環動用</w:t>
              </w:r>
            </w:ins>
          </w:p>
        </w:tc>
        <w:tc>
          <w:tcPr>
            <w:tcW w:w="3216" w:type="dxa"/>
          </w:tcPr>
          <w:p w14:paraId="01581D4D"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RecycleCode</w:t>
            </w:r>
          </w:p>
        </w:tc>
        <w:tc>
          <w:tcPr>
            <w:tcW w:w="2048" w:type="dxa"/>
            <w:vAlign w:val="center"/>
          </w:tcPr>
          <w:p w14:paraId="2C68B823" w14:textId="77777777" w:rsidR="001D77CF" w:rsidRDefault="001D77CF" w:rsidP="00102A22">
            <w:pPr>
              <w:rPr>
                <w:rFonts w:ascii="標楷體" w:eastAsia="標楷體" w:hAnsi="標楷體"/>
                <w:color w:val="000000"/>
              </w:rPr>
            </w:pPr>
            <w:ins w:id="132" w:author="ST1" w:date="2020-12-06T22:30:00Z">
              <w:r w:rsidRPr="00797D01">
                <w:rPr>
                  <w:rFonts w:ascii="標楷體" w:eastAsia="標楷體" w:hAnsi="標楷體" w:hint="eastAsia"/>
                  <w:color w:val="000000"/>
                </w:rPr>
                <w:t>循環動用</w:t>
              </w:r>
            </w:ins>
          </w:p>
        </w:tc>
      </w:tr>
      <w:tr w:rsidR="001D77CF" w:rsidRPr="008F1D46" w14:paraId="29CA4B42" w14:textId="77777777" w:rsidTr="00102A22">
        <w:tc>
          <w:tcPr>
            <w:tcW w:w="578" w:type="dxa"/>
          </w:tcPr>
          <w:p w14:paraId="16DF4E8E"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0FD5593B"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6CCF664" w14:textId="77777777" w:rsidR="001D77CF" w:rsidRDefault="001D77CF" w:rsidP="00102A22">
            <w:pPr>
              <w:rPr>
                <w:rFonts w:ascii="標楷體" w:eastAsia="標楷體" w:hAnsi="標楷體"/>
                <w:color w:val="000000"/>
              </w:rPr>
            </w:pPr>
            <w:ins w:id="133" w:author="ST1" w:date="2020-12-07T00:21:00Z">
              <w:r>
                <w:rPr>
                  <w:rFonts w:ascii="標楷體" w:eastAsia="標楷體" w:hAnsi="標楷體"/>
                  <w:color w:val="000000"/>
                </w:rPr>
                <w:t>O</w:t>
              </w:r>
            </w:ins>
            <w:ins w:id="134" w:author="ST1" w:date="2020-12-06T22:30:00Z">
              <w:r w:rsidRPr="00797D01">
                <w:rPr>
                  <w:rFonts w:ascii="標楷體" w:eastAsia="標楷體" w:hAnsi="標楷體"/>
                  <w:color w:val="000000"/>
                </w:rPr>
                <w:t>RecycleDeadline</w:t>
              </w:r>
            </w:ins>
          </w:p>
        </w:tc>
        <w:tc>
          <w:tcPr>
            <w:tcW w:w="1240" w:type="dxa"/>
            <w:vAlign w:val="center"/>
          </w:tcPr>
          <w:p w14:paraId="00151886" w14:textId="77777777" w:rsidR="001D77CF" w:rsidRDefault="001D77CF" w:rsidP="00102A22">
            <w:pPr>
              <w:rPr>
                <w:rFonts w:ascii="標楷體" w:eastAsia="標楷體" w:hAnsi="標楷體"/>
                <w:color w:val="000000"/>
              </w:rPr>
            </w:pPr>
            <w:ins w:id="135" w:author="ST1" w:date="2020-12-06T22:30:00Z">
              <w:r w:rsidRPr="00797D01">
                <w:rPr>
                  <w:rFonts w:ascii="標楷體" w:eastAsia="標楷體" w:hAnsi="標楷體" w:hint="eastAsia"/>
                  <w:color w:val="000000"/>
                </w:rPr>
                <w:t>循環動用期限</w:t>
              </w:r>
            </w:ins>
          </w:p>
        </w:tc>
        <w:tc>
          <w:tcPr>
            <w:tcW w:w="3216" w:type="dxa"/>
          </w:tcPr>
          <w:p w14:paraId="445A7704"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RecycleDeadline</w:t>
            </w:r>
          </w:p>
        </w:tc>
        <w:tc>
          <w:tcPr>
            <w:tcW w:w="2048" w:type="dxa"/>
            <w:vAlign w:val="center"/>
          </w:tcPr>
          <w:p w14:paraId="5D949FFB" w14:textId="77777777" w:rsidR="001D77CF" w:rsidRDefault="001D77CF" w:rsidP="00102A22">
            <w:pPr>
              <w:rPr>
                <w:rFonts w:ascii="標楷體" w:eastAsia="標楷體" w:hAnsi="標楷體"/>
                <w:color w:val="000000"/>
              </w:rPr>
            </w:pPr>
            <w:ins w:id="136" w:author="ST1" w:date="2020-12-06T22:30:00Z">
              <w:r w:rsidRPr="00797D01">
                <w:rPr>
                  <w:rFonts w:ascii="標楷體" w:eastAsia="標楷體" w:hAnsi="標楷體" w:hint="eastAsia"/>
                  <w:color w:val="000000"/>
                </w:rPr>
                <w:t>循環動用期限</w:t>
              </w:r>
            </w:ins>
          </w:p>
        </w:tc>
      </w:tr>
      <w:tr w:rsidR="001D77CF" w:rsidRPr="008F1D46" w14:paraId="1F1CC69F" w14:textId="77777777" w:rsidTr="00102A22">
        <w:tc>
          <w:tcPr>
            <w:tcW w:w="578" w:type="dxa"/>
          </w:tcPr>
          <w:p w14:paraId="50B5EC1B"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6E2FAC6F"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35F71C5B" w14:textId="77777777" w:rsidR="001D77CF" w:rsidRDefault="001D77CF" w:rsidP="00102A22">
            <w:pPr>
              <w:rPr>
                <w:rFonts w:ascii="標楷體" w:eastAsia="標楷體" w:hAnsi="標楷體"/>
                <w:color w:val="000000"/>
              </w:rPr>
            </w:pPr>
            <w:ins w:id="137" w:author="ST1" w:date="2020-12-07T00:21:00Z">
              <w:r>
                <w:rPr>
                  <w:rFonts w:ascii="標楷體" w:eastAsia="標楷體" w:hAnsi="標楷體"/>
                  <w:color w:val="000000"/>
                </w:rPr>
                <w:t>O</w:t>
              </w:r>
            </w:ins>
            <w:ins w:id="138" w:author="ST1" w:date="2020-12-06T22:30:00Z">
              <w:r w:rsidRPr="00797D01">
                <w:rPr>
                  <w:rFonts w:ascii="標楷體" w:eastAsia="標楷體" w:hAnsi="標楷體"/>
                  <w:color w:val="000000"/>
                </w:rPr>
                <w:t>RateIncr</w:t>
              </w:r>
            </w:ins>
          </w:p>
        </w:tc>
        <w:tc>
          <w:tcPr>
            <w:tcW w:w="1240" w:type="dxa"/>
            <w:vAlign w:val="center"/>
          </w:tcPr>
          <w:p w14:paraId="6407969D" w14:textId="77777777" w:rsidR="001D77CF" w:rsidRDefault="001D77CF" w:rsidP="00102A22">
            <w:pPr>
              <w:rPr>
                <w:rFonts w:ascii="標楷體" w:eastAsia="標楷體" w:hAnsi="標楷體"/>
                <w:color w:val="000000"/>
              </w:rPr>
            </w:pPr>
            <w:ins w:id="139" w:author="ST1" w:date="2020-12-06T22:30:00Z">
              <w:r w:rsidRPr="00797D01">
                <w:rPr>
                  <w:rFonts w:ascii="標楷體" w:eastAsia="標楷體" w:hAnsi="標楷體" w:hint="eastAsia"/>
                  <w:color w:val="000000"/>
                </w:rPr>
                <w:t>加碼利率</w:t>
              </w:r>
            </w:ins>
          </w:p>
        </w:tc>
        <w:tc>
          <w:tcPr>
            <w:tcW w:w="3216" w:type="dxa"/>
          </w:tcPr>
          <w:p w14:paraId="1229F0C9"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RateIncr</w:t>
            </w:r>
          </w:p>
        </w:tc>
        <w:tc>
          <w:tcPr>
            <w:tcW w:w="2048" w:type="dxa"/>
            <w:vAlign w:val="center"/>
          </w:tcPr>
          <w:p w14:paraId="6E070A23" w14:textId="77777777" w:rsidR="001D77CF" w:rsidRDefault="001D77CF" w:rsidP="00102A22">
            <w:pPr>
              <w:rPr>
                <w:rFonts w:ascii="標楷體" w:eastAsia="標楷體" w:hAnsi="標楷體"/>
                <w:color w:val="000000"/>
              </w:rPr>
            </w:pPr>
            <w:ins w:id="140" w:author="ST1" w:date="2020-12-06T22:30:00Z">
              <w:r w:rsidRPr="00797D01">
                <w:rPr>
                  <w:rFonts w:ascii="標楷體" w:eastAsia="標楷體" w:hAnsi="標楷體" w:hint="eastAsia"/>
                  <w:color w:val="000000"/>
                </w:rPr>
                <w:t>加碼利率</w:t>
              </w:r>
            </w:ins>
          </w:p>
        </w:tc>
      </w:tr>
      <w:tr w:rsidR="001D77CF" w:rsidRPr="008F1D46" w14:paraId="7EB90DAC" w14:textId="77777777" w:rsidTr="00102A22">
        <w:tc>
          <w:tcPr>
            <w:tcW w:w="578" w:type="dxa"/>
          </w:tcPr>
          <w:p w14:paraId="2DFC7670"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495874C3"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61844104" w14:textId="77777777" w:rsidR="001D77CF" w:rsidRDefault="001D77CF" w:rsidP="00102A22">
            <w:pPr>
              <w:rPr>
                <w:rFonts w:ascii="標楷體" w:eastAsia="標楷體" w:hAnsi="標楷體"/>
                <w:color w:val="000000"/>
              </w:rPr>
            </w:pPr>
            <w:ins w:id="141" w:author="ST1" w:date="2020-12-07T00:21:00Z">
              <w:r>
                <w:rPr>
                  <w:rFonts w:ascii="標楷體" w:eastAsia="標楷體" w:hAnsi="標楷體"/>
                  <w:color w:val="000000"/>
                </w:rPr>
                <w:t>O</w:t>
              </w:r>
            </w:ins>
            <w:ins w:id="142" w:author="ST1" w:date="2020-12-06T22:30:00Z">
              <w:r w:rsidRPr="00797D01">
                <w:rPr>
                  <w:rFonts w:ascii="標楷體" w:eastAsia="標楷體" w:hAnsi="標楷體"/>
                  <w:color w:val="000000"/>
                </w:rPr>
                <w:t>LoanBal</w:t>
              </w:r>
            </w:ins>
          </w:p>
        </w:tc>
        <w:tc>
          <w:tcPr>
            <w:tcW w:w="1240" w:type="dxa"/>
            <w:vAlign w:val="center"/>
          </w:tcPr>
          <w:p w14:paraId="29BF310A" w14:textId="77777777" w:rsidR="001D77CF" w:rsidRDefault="001D77CF" w:rsidP="00102A22">
            <w:pPr>
              <w:rPr>
                <w:rFonts w:ascii="標楷體" w:eastAsia="標楷體" w:hAnsi="標楷體"/>
                <w:color w:val="000000"/>
              </w:rPr>
            </w:pPr>
            <w:ins w:id="143" w:author="ST1" w:date="2020-12-06T22:30:00Z">
              <w:r w:rsidRPr="00797D01">
                <w:rPr>
                  <w:rFonts w:ascii="標楷體" w:eastAsia="標楷體" w:hAnsi="標楷體" w:hint="eastAsia"/>
                  <w:color w:val="000000"/>
                </w:rPr>
                <w:t>放款餘額</w:t>
              </w:r>
            </w:ins>
          </w:p>
        </w:tc>
        <w:tc>
          <w:tcPr>
            <w:tcW w:w="3216" w:type="dxa"/>
          </w:tcPr>
          <w:p w14:paraId="26C90668"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UtilAmt</w:t>
            </w:r>
          </w:p>
        </w:tc>
        <w:tc>
          <w:tcPr>
            <w:tcW w:w="2048" w:type="dxa"/>
            <w:vAlign w:val="center"/>
          </w:tcPr>
          <w:p w14:paraId="090778FC" w14:textId="77777777" w:rsidR="001D77CF" w:rsidRDefault="001D77CF" w:rsidP="00102A22">
            <w:pPr>
              <w:rPr>
                <w:rFonts w:ascii="標楷體" w:eastAsia="標楷體" w:hAnsi="標楷體"/>
                <w:color w:val="000000"/>
              </w:rPr>
            </w:pPr>
            <w:ins w:id="144" w:author="ST1" w:date="2020-12-06T22:30:00Z">
              <w:r w:rsidRPr="00797D01">
                <w:rPr>
                  <w:rFonts w:ascii="標楷體" w:eastAsia="標楷體" w:hAnsi="標楷體" w:hint="eastAsia"/>
                  <w:color w:val="000000"/>
                </w:rPr>
                <w:t>放款餘額</w:t>
              </w:r>
            </w:ins>
          </w:p>
        </w:tc>
      </w:tr>
      <w:tr w:rsidR="001D77CF" w:rsidRPr="008F1D46" w14:paraId="0CA71A49" w14:textId="77777777" w:rsidTr="00102A22">
        <w:tc>
          <w:tcPr>
            <w:tcW w:w="578" w:type="dxa"/>
          </w:tcPr>
          <w:p w14:paraId="1C4E6D2F"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07BF548E"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521B9311" w14:textId="77777777" w:rsidR="001D77CF" w:rsidRDefault="001D77CF" w:rsidP="00102A22">
            <w:pPr>
              <w:rPr>
                <w:rFonts w:ascii="標楷體" w:eastAsia="標楷體" w:hAnsi="標楷體"/>
                <w:color w:val="000000"/>
              </w:rPr>
            </w:pPr>
            <w:ins w:id="145" w:author="ST1" w:date="2020-12-07T00:21:00Z">
              <w:r>
                <w:rPr>
                  <w:rFonts w:ascii="標楷體" w:eastAsia="標楷體" w:hAnsi="標楷體"/>
                  <w:color w:val="000000"/>
                </w:rPr>
                <w:t>O</w:t>
              </w:r>
            </w:ins>
            <w:ins w:id="146" w:author="ST1" w:date="2020-12-06T22:30:00Z">
              <w:r w:rsidRPr="00797D01">
                <w:rPr>
                  <w:rFonts w:ascii="標楷體" w:eastAsia="標楷體" w:hAnsi="標楷體"/>
                  <w:color w:val="000000"/>
                </w:rPr>
                <w:t>ApproveRate</w:t>
              </w:r>
            </w:ins>
          </w:p>
        </w:tc>
        <w:tc>
          <w:tcPr>
            <w:tcW w:w="1240" w:type="dxa"/>
            <w:vAlign w:val="center"/>
          </w:tcPr>
          <w:p w14:paraId="06E5D7F5" w14:textId="77777777" w:rsidR="001D77CF" w:rsidRDefault="001D77CF" w:rsidP="00102A22">
            <w:pPr>
              <w:rPr>
                <w:rFonts w:ascii="標楷體" w:eastAsia="標楷體" w:hAnsi="標楷體"/>
                <w:color w:val="000000"/>
              </w:rPr>
            </w:pPr>
            <w:ins w:id="147" w:author="ST1" w:date="2020-12-06T22:30:00Z">
              <w:r w:rsidRPr="00797D01">
                <w:rPr>
                  <w:rFonts w:ascii="標楷體" w:eastAsia="標楷體" w:hAnsi="標楷體" w:hint="eastAsia"/>
                  <w:color w:val="000000"/>
                </w:rPr>
                <w:t>核准利率</w:t>
              </w:r>
            </w:ins>
          </w:p>
        </w:tc>
        <w:tc>
          <w:tcPr>
            <w:tcW w:w="3216" w:type="dxa"/>
          </w:tcPr>
          <w:p w14:paraId="3A9A913E"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ApproveRate</w:t>
            </w:r>
          </w:p>
        </w:tc>
        <w:tc>
          <w:tcPr>
            <w:tcW w:w="2048" w:type="dxa"/>
            <w:vAlign w:val="center"/>
          </w:tcPr>
          <w:p w14:paraId="56C2DD0D" w14:textId="77777777" w:rsidR="001D77CF" w:rsidRDefault="001D77CF" w:rsidP="00102A22">
            <w:pPr>
              <w:rPr>
                <w:rFonts w:ascii="標楷體" w:eastAsia="標楷體" w:hAnsi="標楷體"/>
                <w:color w:val="000000"/>
              </w:rPr>
            </w:pPr>
            <w:ins w:id="148" w:author="ST1" w:date="2020-12-06T22:30:00Z">
              <w:r w:rsidRPr="00797D01">
                <w:rPr>
                  <w:rFonts w:ascii="標楷體" w:eastAsia="標楷體" w:hAnsi="標楷體" w:hint="eastAsia"/>
                  <w:color w:val="000000"/>
                </w:rPr>
                <w:t>核准利率</w:t>
              </w:r>
            </w:ins>
          </w:p>
        </w:tc>
      </w:tr>
      <w:tr w:rsidR="001D77CF" w:rsidRPr="008F1D46" w14:paraId="358D3C72" w14:textId="77777777" w:rsidTr="00102A22">
        <w:tc>
          <w:tcPr>
            <w:tcW w:w="578" w:type="dxa"/>
          </w:tcPr>
          <w:p w14:paraId="01A81ED7"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29B3DA0D"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73C0E42F" w14:textId="77777777" w:rsidR="001D77CF" w:rsidRDefault="001D77CF" w:rsidP="00102A22">
            <w:pPr>
              <w:rPr>
                <w:rFonts w:ascii="標楷體" w:eastAsia="標楷體" w:hAnsi="標楷體"/>
                <w:color w:val="000000"/>
              </w:rPr>
            </w:pPr>
            <w:ins w:id="149" w:author="ST1" w:date="2020-12-07T00:21:00Z">
              <w:r>
                <w:rPr>
                  <w:rFonts w:ascii="標楷體" w:eastAsia="標楷體" w:hAnsi="標楷體"/>
                  <w:color w:val="000000"/>
                </w:rPr>
                <w:t>O</w:t>
              </w:r>
            </w:ins>
            <w:ins w:id="150" w:author="ST1" w:date="2020-12-06T22:30:00Z">
              <w:r w:rsidRPr="00797D01">
                <w:rPr>
                  <w:rFonts w:ascii="標楷體" w:eastAsia="標楷體" w:hAnsi="標楷體"/>
                  <w:color w:val="000000"/>
                </w:rPr>
                <w:t>FirstDrawdownDate</w:t>
              </w:r>
            </w:ins>
          </w:p>
        </w:tc>
        <w:tc>
          <w:tcPr>
            <w:tcW w:w="1240" w:type="dxa"/>
            <w:vAlign w:val="center"/>
          </w:tcPr>
          <w:p w14:paraId="49FEE502" w14:textId="77777777" w:rsidR="001D77CF" w:rsidRDefault="001D77CF" w:rsidP="00102A22">
            <w:pPr>
              <w:rPr>
                <w:rFonts w:ascii="標楷體" w:eastAsia="標楷體" w:hAnsi="標楷體"/>
                <w:color w:val="000000"/>
              </w:rPr>
            </w:pPr>
            <w:ins w:id="151" w:author="ST1" w:date="2020-12-06T22:30:00Z">
              <w:r w:rsidRPr="00797D01">
                <w:rPr>
                  <w:rFonts w:ascii="標楷體" w:eastAsia="標楷體" w:hAnsi="標楷體" w:hint="eastAsia"/>
                  <w:color w:val="000000"/>
                </w:rPr>
                <w:t>初貸日</w:t>
              </w:r>
            </w:ins>
          </w:p>
        </w:tc>
        <w:tc>
          <w:tcPr>
            <w:tcW w:w="3216" w:type="dxa"/>
          </w:tcPr>
          <w:p w14:paraId="52A45E9C"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37296F">
              <w:rPr>
                <w:rFonts w:ascii="標楷體" w:eastAsia="標楷體" w:hAnsi="標楷體"/>
                <w:color w:val="000000" w:themeColor="text1"/>
              </w:rPr>
              <w:t>FirstDrawdownDate</w:t>
            </w:r>
          </w:p>
        </w:tc>
        <w:tc>
          <w:tcPr>
            <w:tcW w:w="2048" w:type="dxa"/>
            <w:vAlign w:val="center"/>
          </w:tcPr>
          <w:p w14:paraId="06CE5B32" w14:textId="77777777" w:rsidR="001D77CF" w:rsidRDefault="001D77CF" w:rsidP="00102A22">
            <w:pPr>
              <w:rPr>
                <w:rFonts w:ascii="標楷體" w:eastAsia="標楷體" w:hAnsi="標楷體"/>
                <w:color w:val="000000"/>
              </w:rPr>
            </w:pPr>
            <w:ins w:id="152" w:author="ST1" w:date="2020-12-06T22:30:00Z">
              <w:r w:rsidRPr="00797D01">
                <w:rPr>
                  <w:rFonts w:ascii="標楷體" w:eastAsia="標楷體" w:hAnsi="標楷體" w:hint="eastAsia"/>
                  <w:color w:val="000000"/>
                </w:rPr>
                <w:t>初貸日</w:t>
              </w:r>
            </w:ins>
          </w:p>
        </w:tc>
      </w:tr>
      <w:tr w:rsidR="001D77CF" w:rsidRPr="008F1D46" w14:paraId="5020A34D" w14:textId="77777777" w:rsidTr="00102A22">
        <w:tc>
          <w:tcPr>
            <w:tcW w:w="578" w:type="dxa"/>
          </w:tcPr>
          <w:p w14:paraId="0654AC7F"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796A37C2"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7AEA1372" w14:textId="77777777" w:rsidR="001D77CF" w:rsidRDefault="001D77CF" w:rsidP="00102A22">
            <w:pPr>
              <w:rPr>
                <w:rFonts w:ascii="標楷體" w:eastAsia="標楷體" w:hAnsi="標楷體"/>
                <w:color w:val="000000"/>
              </w:rPr>
            </w:pPr>
            <w:ins w:id="153" w:author="ST1" w:date="2020-12-07T00:21:00Z">
              <w:r>
                <w:rPr>
                  <w:rFonts w:ascii="標楷體" w:eastAsia="標楷體" w:hAnsi="標楷體"/>
                  <w:color w:val="000000"/>
                </w:rPr>
                <w:t>O</w:t>
              </w:r>
            </w:ins>
            <w:ins w:id="154" w:author="ST1" w:date="2020-12-06T22:30:00Z">
              <w:r w:rsidRPr="00797D01">
                <w:rPr>
                  <w:rFonts w:ascii="標楷體" w:eastAsia="標楷體" w:hAnsi="標楷體"/>
                  <w:color w:val="000000"/>
                </w:rPr>
                <w:t>MaturityDate</w:t>
              </w:r>
            </w:ins>
          </w:p>
        </w:tc>
        <w:tc>
          <w:tcPr>
            <w:tcW w:w="1240" w:type="dxa"/>
            <w:vAlign w:val="center"/>
          </w:tcPr>
          <w:p w14:paraId="00F8F3EE" w14:textId="77777777" w:rsidR="001D77CF" w:rsidRDefault="001D77CF" w:rsidP="00102A22">
            <w:pPr>
              <w:rPr>
                <w:rFonts w:ascii="標楷體" w:eastAsia="標楷體" w:hAnsi="標楷體"/>
                <w:color w:val="000000"/>
              </w:rPr>
            </w:pPr>
            <w:ins w:id="155" w:author="ST1" w:date="2020-12-06T22:30:00Z">
              <w:r w:rsidRPr="00797D01">
                <w:rPr>
                  <w:rFonts w:ascii="標楷體" w:eastAsia="標楷體" w:hAnsi="標楷體" w:hint="eastAsia"/>
                  <w:color w:val="000000"/>
                </w:rPr>
                <w:t>到期日</w:t>
              </w:r>
            </w:ins>
          </w:p>
        </w:tc>
        <w:tc>
          <w:tcPr>
            <w:tcW w:w="3216" w:type="dxa"/>
          </w:tcPr>
          <w:p w14:paraId="69B29A25" w14:textId="77777777" w:rsidR="001D77CF" w:rsidRDefault="001D77CF" w:rsidP="00102A22">
            <w:pPr>
              <w:rPr>
                <w:rFonts w:ascii="標楷體" w:eastAsia="標楷體" w:hAnsi="標楷體"/>
                <w:color w:val="000000" w:themeColor="text1"/>
              </w:rPr>
            </w:pPr>
            <w:r>
              <w:rPr>
                <w:rFonts w:ascii="標楷體" w:eastAsia="標楷體" w:hAnsi="標楷體" w:hint="eastAsia"/>
                <w:color w:val="000000"/>
              </w:rPr>
              <w:t>有撥款且戶況為0(正常戶)時放入,否則放0</w:t>
            </w:r>
          </w:p>
          <w:p w14:paraId="03D06F7D" w14:textId="77777777" w:rsidR="001D77CF" w:rsidRPr="00014827" w:rsidRDefault="001D77CF" w:rsidP="00102A22">
            <w:pPr>
              <w:rPr>
                <w:rFonts w:ascii="標楷體" w:eastAsia="標楷體" w:hAnsi="標楷體"/>
                <w:color w:val="000000" w:themeColor="text1"/>
              </w:rPr>
            </w:pPr>
            <w:r w:rsidRPr="0037296F">
              <w:rPr>
                <w:rFonts w:ascii="標楷體" w:eastAsia="標楷體" w:hAnsi="標楷體"/>
                <w:color w:val="000000" w:themeColor="text1"/>
              </w:rPr>
              <w:t>LoanBorMain</w:t>
            </w:r>
            <w:r>
              <w:rPr>
                <w:rFonts w:ascii="標楷體" w:eastAsia="標楷體" w:hAnsi="標楷體" w:hint="eastAsia"/>
                <w:color w:val="000000" w:themeColor="text1"/>
              </w:rPr>
              <w:t>.</w:t>
            </w:r>
            <w:r w:rsidRPr="0037296F">
              <w:rPr>
                <w:rFonts w:ascii="標楷體" w:eastAsia="標楷體" w:hAnsi="標楷體"/>
                <w:color w:val="000000" w:themeColor="text1"/>
              </w:rPr>
              <w:t>MaturityDate</w:t>
            </w:r>
          </w:p>
        </w:tc>
        <w:tc>
          <w:tcPr>
            <w:tcW w:w="2048" w:type="dxa"/>
            <w:vAlign w:val="center"/>
          </w:tcPr>
          <w:p w14:paraId="6E51B884" w14:textId="77777777" w:rsidR="001D77CF" w:rsidRDefault="001D77CF" w:rsidP="00102A22">
            <w:pPr>
              <w:rPr>
                <w:rFonts w:ascii="標楷體" w:eastAsia="標楷體" w:hAnsi="標楷體"/>
                <w:color w:val="000000"/>
              </w:rPr>
            </w:pPr>
            <w:ins w:id="156" w:author="ST1" w:date="2020-12-06T22:30:00Z">
              <w:r w:rsidRPr="00797D01">
                <w:rPr>
                  <w:rFonts w:ascii="標楷體" w:eastAsia="標楷體" w:hAnsi="標楷體" w:hint="eastAsia"/>
                  <w:color w:val="000000"/>
                </w:rPr>
                <w:t>到期日</w:t>
              </w:r>
            </w:ins>
          </w:p>
        </w:tc>
      </w:tr>
      <w:tr w:rsidR="001D77CF" w:rsidRPr="008F1D46" w14:paraId="29E69E04" w14:textId="77777777" w:rsidTr="00102A22">
        <w:tc>
          <w:tcPr>
            <w:tcW w:w="578" w:type="dxa"/>
          </w:tcPr>
          <w:p w14:paraId="0F25AADA"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3318138F"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3DB32ECA" w14:textId="77777777" w:rsidR="001D77CF" w:rsidRDefault="001D77CF" w:rsidP="00102A22">
            <w:pPr>
              <w:rPr>
                <w:rFonts w:ascii="標楷體" w:eastAsia="標楷體" w:hAnsi="標楷體"/>
                <w:color w:val="000000"/>
              </w:rPr>
            </w:pPr>
            <w:ins w:id="157" w:author="ST1" w:date="2020-12-07T00:21:00Z">
              <w:r>
                <w:rPr>
                  <w:rFonts w:ascii="標楷體" w:eastAsia="標楷體" w:hAnsi="標楷體"/>
                  <w:color w:val="000000"/>
                </w:rPr>
                <w:t>O</w:t>
              </w:r>
            </w:ins>
            <w:ins w:id="158" w:author="ST1" w:date="2020-12-06T22:30:00Z">
              <w:r w:rsidRPr="00797D01">
                <w:rPr>
                  <w:rFonts w:ascii="標楷體" w:eastAsia="標楷體" w:hAnsi="標楷體"/>
                  <w:color w:val="000000"/>
                </w:rPr>
                <w:t>Overdue1MFlag</w:t>
              </w:r>
            </w:ins>
          </w:p>
        </w:tc>
        <w:tc>
          <w:tcPr>
            <w:tcW w:w="1240" w:type="dxa"/>
            <w:vAlign w:val="center"/>
          </w:tcPr>
          <w:p w14:paraId="1E16CD0F" w14:textId="77777777" w:rsidR="001D77CF" w:rsidRDefault="001D77CF" w:rsidP="00102A22">
            <w:pPr>
              <w:rPr>
                <w:rFonts w:ascii="標楷體" w:eastAsia="標楷體" w:hAnsi="標楷體"/>
                <w:color w:val="000000"/>
              </w:rPr>
            </w:pPr>
            <w:ins w:id="159" w:author="ST1" w:date="2020-12-06T22:30:00Z">
              <w:r w:rsidRPr="00797D01">
                <w:rPr>
                  <w:rFonts w:ascii="標楷體" w:eastAsia="標楷體" w:hAnsi="標楷體" w:hint="eastAsia"/>
                  <w:color w:val="000000"/>
                </w:rPr>
                <w:t>半年內曾滯繳一期以上</w:t>
              </w:r>
            </w:ins>
          </w:p>
        </w:tc>
        <w:tc>
          <w:tcPr>
            <w:tcW w:w="3216" w:type="dxa"/>
          </w:tcPr>
          <w:p w14:paraId="6BC56B79" w14:textId="77777777" w:rsidR="001D77CF" w:rsidRPr="00014827" w:rsidRDefault="001D77CF" w:rsidP="00102A22">
            <w:pPr>
              <w:rPr>
                <w:rFonts w:ascii="標楷體" w:eastAsia="標楷體" w:hAnsi="標楷體"/>
                <w:color w:val="000000" w:themeColor="text1"/>
              </w:rPr>
            </w:pPr>
            <w:r>
              <w:rPr>
                <w:rFonts w:ascii="標楷體" w:eastAsia="標楷體" w:hAnsi="標楷體" w:hint="eastAsia"/>
                <w:color w:val="000000" w:themeColor="text1"/>
              </w:rPr>
              <w:t>有一筆,應繳日期&gt;=會計日-6個月且該筆額度放款交易內容檔應繳日期與入帳日期相差一個月時為1(是)</w:t>
            </w:r>
          </w:p>
        </w:tc>
        <w:tc>
          <w:tcPr>
            <w:tcW w:w="2048" w:type="dxa"/>
            <w:vAlign w:val="center"/>
          </w:tcPr>
          <w:p w14:paraId="0FB8F58C" w14:textId="77777777" w:rsidR="001D77CF" w:rsidRDefault="001D77CF" w:rsidP="00102A22">
            <w:pPr>
              <w:rPr>
                <w:rFonts w:ascii="標楷體" w:eastAsia="標楷體" w:hAnsi="標楷體"/>
                <w:color w:val="000000"/>
              </w:rPr>
            </w:pPr>
            <w:ins w:id="160" w:author="ST1" w:date="2020-12-06T22:30:00Z">
              <w:r w:rsidRPr="00797D01">
                <w:rPr>
                  <w:rFonts w:ascii="標楷體" w:eastAsia="標楷體" w:hAnsi="標楷體" w:hint="eastAsia"/>
                  <w:color w:val="000000"/>
                </w:rPr>
                <w:t>半年內曾滯繳一期以上</w:t>
              </w:r>
            </w:ins>
          </w:p>
          <w:p w14:paraId="45B0C79D" w14:textId="77777777" w:rsidR="001D77CF" w:rsidRDefault="001D77CF" w:rsidP="00102A22">
            <w:pPr>
              <w:rPr>
                <w:rFonts w:ascii="標楷體" w:eastAsia="標楷體" w:hAnsi="標楷體"/>
                <w:color w:val="000000"/>
              </w:rPr>
            </w:pPr>
          </w:p>
        </w:tc>
      </w:tr>
      <w:tr w:rsidR="001D77CF" w:rsidRPr="008F1D46" w14:paraId="0DDEC04A" w14:textId="77777777" w:rsidTr="00102A22">
        <w:tc>
          <w:tcPr>
            <w:tcW w:w="578" w:type="dxa"/>
          </w:tcPr>
          <w:p w14:paraId="0F48B9FA"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741359F9"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256FA177" w14:textId="77777777" w:rsidR="001D77CF" w:rsidRDefault="001D77CF" w:rsidP="00102A22">
            <w:pPr>
              <w:rPr>
                <w:rFonts w:ascii="標楷體" w:eastAsia="標楷體" w:hAnsi="標楷體"/>
                <w:color w:val="000000"/>
              </w:rPr>
            </w:pPr>
            <w:ins w:id="161" w:author="ST1" w:date="2020-12-07T00:21:00Z">
              <w:r>
                <w:rPr>
                  <w:rFonts w:ascii="標楷體" w:eastAsia="標楷體" w:hAnsi="標楷體"/>
                  <w:color w:val="000000"/>
                </w:rPr>
                <w:t>O</w:t>
              </w:r>
            </w:ins>
            <w:ins w:id="162" w:author="ST1" w:date="2020-12-06T22:30:00Z">
              <w:r w:rsidRPr="00797D01">
                <w:rPr>
                  <w:rFonts w:ascii="標楷體" w:eastAsia="標楷體" w:hAnsi="標楷體"/>
                  <w:color w:val="000000"/>
                </w:rPr>
                <w:t>Overdue7DFlag</w:t>
              </w:r>
            </w:ins>
          </w:p>
        </w:tc>
        <w:tc>
          <w:tcPr>
            <w:tcW w:w="1240" w:type="dxa"/>
            <w:vAlign w:val="center"/>
          </w:tcPr>
          <w:p w14:paraId="46921D62" w14:textId="77777777" w:rsidR="001D77CF" w:rsidRDefault="001D77CF" w:rsidP="00102A22">
            <w:pPr>
              <w:rPr>
                <w:rFonts w:ascii="標楷體" w:eastAsia="標楷體" w:hAnsi="標楷體"/>
                <w:color w:val="000000"/>
              </w:rPr>
            </w:pPr>
            <w:ins w:id="163" w:author="ST1" w:date="2020-12-06T22:30:00Z">
              <w:r w:rsidRPr="00797D01">
                <w:rPr>
                  <w:rFonts w:ascii="標楷體" w:eastAsia="標楷體" w:hAnsi="標楷體" w:hint="eastAsia"/>
                  <w:color w:val="000000"/>
                </w:rPr>
                <w:t>近一年有二期以上延遲逾</w:t>
              </w:r>
              <w:r w:rsidRPr="00797D01">
                <w:rPr>
                  <w:rFonts w:ascii="標楷體" w:eastAsia="標楷體" w:hAnsi="標楷體"/>
                  <w:color w:val="000000"/>
                </w:rPr>
                <w:t>7日（含）繳款</w:t>
              </w:r>
            </w:ins>
          </w:p>
        </w:tc>
        <w:tc>
          <w:tcPr>
            <w:tcW w:w="3216" w:type="dxa"/>
          </w:tcPr>
          <w:p w14:paraId="6E7E198E" w14:textId="77777777" w:rsidR="001D77CF" w:rsidRPr="00014827" w:rsidRDefault="001D77CF" w:rsidP="00102A22">
            <w:pPr>
              <w:rPr>
                <w:rFonts w:ascii="標楷體" w:eastAsia="標楷體" w:hAnsi="標楷體"/>
                <w:color w:val="000000" w:themeColor="text1"/>
              </w:rPr>
            </w:pPr>
            <w:r>
              <w:rPr>
                <w:rFonts w:ascii="標楷體" w:eastAsia="標楷體" w:hAnsi="標楷體" w:hint="eastAsia"/>
                <w:color w:val="000000" w:themeColor="text1"/>
              </w:rPr>
              <w:t>有兩筆以上,應繳日期&gt;=會計日-1年且該筆額度放款交易內容檔應繳日期與入帳日期相差7天時為1(是)</w:t>
            </w:r>
          </w:p>
        </w:tc>
        <w:tc>
          <w:tcPr>
            <w:tcW w:w="2048" w:type="dxa"/>
            <w:vAlign w:val="center"/>
          </w:tcPr>
          <w:p w14:paraId="76A75E6F" w14:textId="77777777" w:rsidR="001D77CF" w:rsidRDefault="001D77CF" w:rsidP="00102A22">
            <w:pPr>
              <w:rPr>
                <w:rFonts w:ascii="標楷體" w:eastAsia="標楷體" w:hAnsi="標楷體"/>
                <w:color w:val="000000"/>
              </w:rPr>
            </w:pPr>
            <w:ins w:id="164" w:author="ST1" w:date="2020-12-06T22:30:00Z">
              <w:r w:rsidRPr="00797D01">
                <w:rPr>
                  <w:rFonts w:ascii="標楷體" w:eastAsia="標楷體" w:hAnsi="標楷體" w:hint="eastAsia"/>
                  <w:color w:val="000000"/>
                </w:rPr>
                <w:t>近一年有二期以上延遲逾</w:t>
              </w:r>
              <w:r w:rsidRPr="00797D01">
                <w:rPr>
                  <w:rFonts w:ascii="標楷體" w:eastAsia="標楷體" w:hAnsi="標楷體"/>
                  <w:color w:val="000000"/>
                </w:rPr>
                <w:t>7日（含）繳款</w:t>
              </w:r>
            </w:ins>
          </w:p>
        </w:tc>
      </w:tr>
      <w:tr w:rsidR="001D77CF" w:rsidRPr="008F1D46" w14:paraId="59F0BC18" w14:textId="77777777" w:rsidTr="00102A22">
        <w:tc>
          <w:tcPr>
            <w:tcW w:w="578" w:type="dxa"/>
          </w:tcPr>
          <w:p w14:paraId="35838304"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114609C5"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46F191D3" w14:textId="77777777" w:rsidR="001D77CF" w:rsidRDefault="001D77CF" w:rsidP="00102A22">
            <w:pPr>
              <w:rPr>
                <w:rFonts w:ascii="標楷體" w:eastAsia="標楷體" w:hAnsi="標楷體"/>
                <w:color w:val="000000"/>
              </w:rPr>
            </w:pPr>
            <w:ins w:id="165" w:author="ST1" w:date="2020-12-07T00:21:00Z">
              <w:r>
                <w:rPr>
                  <w:rFonts w:ascii="標楷體" w:eastAsia="標楷體" w:hAnsi="標楷體"/>
                  <w:color w:val="000000"/>
                </w:rPr>
                <w:t>O</w:t>
              </w:r>
            </w:ins>
            <w:ins w:id="166" w:author="ST1" w:date="2020-12-06T22:30:00Z">
              <w:r w:rsidRPr="00797D01">
                <w:rPr>
                  <w:rFonts w:ascii="標楷體" w:eastAsia="標楷體" w:hAnsi="標楷體"/>
                  <w:color w:val="000000"/>
                </w:rPr>
                <w:t>UtilBal</w:t>
              </w:r>
            </w:ins>
          </w:p>
        </w:tc>
        <w:tc>
          <w:tcPr>
            <w:tcW w:w="1240" w:type="dxa"/>
            <w:vAlign w:val="center"/>
          </w:tcPr>
          <w:p w14:paraId="3C741B87" w14:textId="77777777" w:rsidR="001D77CF" w:rsidRDefault="001D77CF" w:rsidP="00102A22">
            <w:pPr>
              <w:rPr>
                <w:rFonts w:ascii="標楷體" w:eastAsia="標楷體" w:hAnsi="標楷體"/>
                <w:color w:val="000000"/>
              </w:rPr>
            </w:pPr>
            <w:ins w:id="167" w:author="ST1" w:date="2020-12-06T22:30:00Z">
              <w:r w:rsidRPr="00797D01">
                <w:rPr>
                  <w:rFonts w:ascii="標楷體" w:eastAsia="標楷體" w:hAnsi="標楷體" w:hint="eastAsia"/>
                  <w:color w:val="000000"/>
                </w:rPr>
                <w:t>已動用額度餘額</w:t>
              </w:r>
            </w:ins>
          </w:p>
        </w:tc>
        <w:tc>
          <w:tcPr>
            <w:tcW w:w="3216" w:type="dxa"/>
          </w:tcPr>
          <w:p w14:paraId="4D50D5A5"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834C46">
              <w:rPr>
                <w:rFonts w:ascii="標楷體" w:eastAsia="標楷體" w:hAnsi="標楷體"/>
                <w:color w:val="000000" w:themeColor="text1"/>
              </w:rPr>
              <w:t>UtilBal</w:t>
            </w:r>
          </w:p>
        </w:tc>
        <w:tc>
          <w:tcPr>
            <w:tcW w:w="2048" w:type="dxa"/>
            <w:vAlign w:val="center"/>
          </w:tcPr>
          <w:p w14:paraId="3120FF59" w14:textId="77777777" w:rsidR="001D77CF" w:rsidRDefault="001D77CF" w:rsidP="00102A22">
            <w:pPr>
              <w:rPr>
                <w:rFonts w:ascii="標楷體" w:eastAsia="標楷體" w:hAnsi="標楷體"/>
                <w:color w:val="000000"/>
              </w:rPr>
            </w:pPr>
            <w:ins w:id="168" w:author="ST1" w:date="2020-12-06T22:30:00Z">
              <w:r w:rsidRPr="00797D01">
                <w:rPr>
                  <w:rFonts w:ascii="標楷體" w:eastAsia="標楷體" w:hAnsi="標楷體" w:hint="eastAsia"/>
                  <w:color w:val="000000"/>
                </w:rPr>
                <w:t>已動用額度餘額</w:t>
              </w:r>
            </w:ins>
          </w:p>
        </w:tc>
      </w:tr>
      <w:tr w:rsidR="001D77CF" w:rsidRPr="008F1D46" w14:paraId="5F0007B3" w14:textId="77777777" w:rsidTr="00102A22">
        <w:tc>
          <w:tcPr>
            <w:tcW w:w="578" w:type="dxa"/>
          </w:tcPr>
          <w:p w14:paraId="036CB87E"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7CEE7018"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624F3D01" w14:textId="77777777" w:rsidR="001D77CF" w:rsidRDefault="001D77CF" w:rsidP="00102A22">
            <w:pPr>
              <w:rPr>
                <w:rFonts w:ascii="標楷體" w:eastAsia="標楷體" w:hAnsi="標楷體"/>
                <w:color w:val="000000"/>
              </w:rPr>
            </w:pPr>
            <w:ins w:id="169" w:author="ST1" w:date="2020-12-07T00:21:00Z">
              <w:r>
                <w:rPr>
                  <w:rFonts w:ascii="標楷體" w:eastAsia="標楷體" w:hAnsi="標楷體"/>
                  <w:color w:val="000000"/>
                </w:rPr>
                <w:t>O</w:t>
              </w:r>
            </w:ins>
            <w:ins w:id="170" w:author="ST1" w:date="2020-12-06T22:30:00Z">
              <w:r w:rsidRPr="00797D01">
                <w:rPr>
                  <w:rFonts w:ascii="標楷體" w:eastAsia="標楷體" w:hAnsi="標楷體"/>
                  <w:color w:val="000000"/>
                </w:rPr>
                <w:t>CurrencyCode</w:t>
              </w:r>
            </w:ins>
          </w:p>
        </w:tc>
        <w:tc>
          <w:tcPr>
            <w:tcW w:w="1240" w:type="dxa"/>
            <w:vAlign w:val="center"/>
          </w:tcPr>
          <w:p w14:paraId="14E44BF9" w14:textId="77777777" w:rsidR="001D77CF" w:rsidRDefault="001D77CF" w:rsidP="00102A22">
            <w:pPr>
              <w:rPr>
                <w:rFonts w:ascii="標楷體" w:eastAsia="標楷體" w:hAnsi="標楷體"/>
                <w:color w:val="000000"/>
              </w:rPr>
            </w:pPr>
            <w:ins w:id="171" w:author="ST1" w:date="2020-12-06T22:30:00Z">
              <w:r w:rsidRPr="00797D01">
                <w:rPr>
                  <w:rFonts w:ascii="標楷體" w:eastAsia="標楷體" w:hAnsi="標楷體" w:hint="eastAsia"/>
                  <w:color w:val="000000"/>
                </w:rPr>
                <w:t>核准幣別</w:t>
              </w:r>
            </w:ins>
          </w:p>
        </w:tc>
        <w:tc>
          <w:tcPr>
            <w:tcW w:w="3216" w:type="dxa"/>
          </w:tcPr>
          <w:p w14:paraId="1543458F"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834C46">
              <w:rPr>
                <w:rFonts w:ascii="標楷體" w:eastAsia="標楷體" w:hAnsi="標楷體"/>
                <w:color w:val="000000" w:themeColor="text1"/>
              </w:rPr>
              <w:t>CurrencyCode</w:t>
            </w:r>
          </w:p>
        </w:tc>
        <w:tc>
          <w:tcPr>
            <w:tcW w:w="2048" w:type="dxa"/>
            <w:vAlign w:val="center"/>
          </w:tcPr>
          <w:p w14:paraId="50D037F8" w14:textId="77777777" w:rsidR="001D77CF" w:rsidRDefault="001D77CF" w:rsidP="00102A22">
            <w:pPr>
              <w:rPr>
                <w:rFonts w:ascii="標楷體" w:eastAsia="標楷體" w:hAnsi="標楷體"/>
                <w:color w:val="000000"/>
              </w:rPr>
            </w:pPr>
            <w:ins w:id="172" w:author="ST1" w:date="2020-12-06T22:30:00Z">
              <w:r w:rsidRPr="00797D01">
                <w:rPr>
                  <w:rFonts w:ascii="標楷體" w:eastAsia="標楷體" w:hAnsi="標楷體" w:hint="eastAsia"/>
                  <w:color w:val="000000"/>
                </w:rPr>
                <w:t>核准幣別</w:t>
              </w:r>
            </w:ins>
          </w:p>
        </w:tc>
      </w:tr>
      <w:tr w:rsidR="001D77CF" w:rsidRPr="008F1D46" w14:paraId="3148BFE3" w14:textId="77777777" w:rsidTr="00102A22">
        <w:tc>
          <w:tcPr>
            <w:tcW w:w="578" w:type="dxa"/>
          </w:tcPr>
          <w:p w14:paraId="1F34395E" w14:textId="77777777" w:rsidR="001D77CF" w:rsidRPr="00834C46" w:rsidRDefault="001D77CF" w:rsidP="00102A22">
            <w:pPr>
              <w:pStyle w:val="af9"/>
              <w:numPr>
                <w:ilvl w:val="0"/>
                <w:numId w:val="66"/>
              </w:numPr>
              <w:ind w:leftChars="0"/>
              <w:jc w:val="center"/>
              <w:rPr>
                <w:rFonts w:ascii="標楷體" w:eastAsia="標楷體" w:hAnsi="標楷體"/>
              </w:rPr>
            </w:pPr>
          </w:p>
        </w:tc>
        <w:tc>
          <w:tcPr>
            <w:tcW w:w="736" w:type="dxa"/>
          </w:tcPr>
          <w:p w14:paraId="31898EBC"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53595FF" w14:textId="77777777" w:rsidR="001D77CF" w:rsidRDefault="001D77CF" w:rsidP="00102A22">
            <w:pPr>
              <w:rPr>
                <w:rFonts w:ascii="標楷體" w:eastAsia="標楷體" w:hAnsi="標楷體"/>
                <w:color w:val="000000"/>
              </w:rPr>
            </w:pPr>
            <w:ins w:id="173" w:author="ST1" w:date="2020-12-07T00:21:00Z">
              <w:r>
                <w:rPr>
                  <w:rFonts w:ascii="標楷體" w:eastAsia="標楷體" w:hAnsi="標楷體"/>
                  <w:color w:val="000000"/>
                </w:rPr>
                <w:t>O</w:t>
              </w:r>
            </w:ins>
            <w:ins w:id="174" w:author="ST1" w:date="2020-12-06T22:30:00Z">
              <w:r w:rsidRPr="00797D01">
                <w:rPr>
                  <w:rFonts w:ascii="標楷體" w:eastAsia="標楷體" w:hAnsi="標楷體"/>
                  <w:color w:val="000000"/>
                </w:rPr>
                <w:t>FireOfficer</w:t>
              </w:r>
            </w:ins>
          </w:p>
        </w:tc>
        <w:tc>
          <w:tcPr>
            <w:tcW w:w="1240" w:type="dxa"/>
            <w:vAlign w:val="center"/>
          </w:tcPr>
          <w:p w14:paraId="73C806FD" w14:textId="77777777" w:rsidR="001D77CF" w:rsidRDefault="001D77CF" w:rsidP="00102A22">
            <w:pPr>
              <w:rPr>
                <w:rFonts w:ascii="標楷體" w:eastAsia="標楷體" w:hAnsi="標楷體"/>
                <w:color w:val="000000"/>
              </w:rPr>
            </w:pPr>
            <w:ins w:id="175" w:author="ST1" w:date="2020-12-06T22:30:00Z">
              <w:r w:rsidRPr="00797D01">
                <w:rPr>
                  <w:rFonts w:ascii="標楷體" w:eastAsia="標楷體" w:hAnsi="標楷體" w:hint="eastAsia"/>
                  <w:color w:val="000000"/>
                </w:rPr>
                <w:t>火險服務</w:t>
              </w:r>
            </w:ins>
          </w:p>
        </w:tc>
        <w:tc>
          <w:tcPr>
            <w:tcW w:w="3216" w:type="dxa"/>
          </w:tcPr>
          <w:p w14:paraId="5BC11052" w14:textId="77777777" w:rsidR="001D77CF" w:rsidRPr="00014827" w:rsidRDefault="001D77CF" w:rsidP="00102A22">
            <w:pPr>
              <w:rPr>
                <w:rFonts w:ascii="標楷體" w:eastAsia="標楷體" w:hAnsi="標楷體"/>
                <w:color w:val="000000" w:themeColor="text1"/>
              </w:rPr>
            </w:pPr>
            <w:r>
              <w:rPr>
                <w:rFonts w:ascii="標楷體" w:eastAsia="標楷體" w:hAnsi="標楷體"/>
                <w:color w:val="000000" w:themeColor="text1"/>
              </w:rPr>
              <w:t>FacMain.</w:t>
            </w:r>
            <w:r w:rsidRPr="00834C46">
              <w:rPr>
                <w:rFonts w:ascii="標楷體" w:eastAsia="標楷體" w:hAnsi="標楷體"/>
                <w:color w:val="000000" w:themeColor="text1"/>
              </w:rPr>
              <w:t>FireOfficer</w:t>
            </w:r>
          </w:p>
        </w:tc>
        <w:tc>
          <w:tcPr>
            <w:tcW w:w="2048" w:type="dxa"/>
            <w:vAlign w:val="center"/>
          </w:tcPr>
          <w:p w14:paraId="189BEFBC" w14:textId="77777777" w:rsidR="001D77CF" w:rsidRDefault="001D77CF" w:rsidP="00102A22">
            <w:pPr>
              <w:rPr>
                <w:rFonts w:ascii="標楷體" w:eastAsia="標楷體" w:hAnsi="標楷體"/>
                <w:color w:val="000000"/>
              </w:rPr>
            </w:pPr>
            <w:ins w:id="176" w:author="ST1" w:date="2020-12-06T22:30:00Z">
              <w:r w:rsidRPr="00797D01">
                <w:rPr>
                  <w:rFonts w:ascii="標楷體" w:eastAsia="標楷體" w:hAnsi="標楷體" w:hint="eastAsia"/>
                  <w:color w:val="000000"/>
                </w:rPr>
                <w:t>火險服務</w:t>
              </w:r>
            </w:ins>
          </w:p>
        </w:tc>
      </w:tr>
      <w:tr w:rsidR="001D77CF" w:rsidRPr="008F1D46" w14:paraId="276E9B17" w14:textId="77777777" w:rsidTr="00102A22">
        <w:tc>
          <w:tcPr>
            <w:tcW w:w="3690" w:type="dxa"/>
            <w:gridSpan w:val="3"/>
          </w:tcPr>
          <w:p w14:paraId="4EF630F8" w14:textId="77777777" w:rsidR="001D77CF" w:rsidRDefault="001D77CF" w:rsidP="00102A22">
            <w:pPr>
              <w:rPr>
                <w:rFonts w:ascii="標楷體" w:eastAsia="標楷體" w:hAnsi="標楷體"/>
                <w:color w:val="000000"/>
              </w:rPr>
            </w:pPr>
            <w:ins w:id="177" w:author="家興 余" w:date="2021-03-16T14:44:00Z">
              <w:r>
                <w:rPr>
                  <w:rFonts w:ascii="標楷體" w:eastAsia="標楷體" w:hAnsi="標楷體" w:hint="eastAsia"/>
                </w:rPr>
                <w:t>多筆式資料</w:t>
              </w:r>
            </w:ins>
          </w:p>
        </w:tc>
        <w:tc>
          <w:tcPr>
            <w:tcW w:w="1240" w:type="dxa"/>
            <w:vAlign w:val="center"/>
          </w:tcPr>
          <w:p w14:paraId="55C17B33" w14:textId="77777777" w:rsidR="001D77CF" w:rsidRDefault="001D77CF" w:rsidP="00102A22">
            <w:pPr>
              <w:rPr>
                <w:rFonts w:ascii="標楷體" w:eastAsia="標楷體" w:hAnsi="標楷體"/>
                <w:color w:val="000000"/>
              </w:rPr>
            </w:pPr>
          </w:p>
        </w:tc>
        <w:tc>
          <w:tcPr>
            <w:tcW w:w="3216" w:type="dxa"/>
          </w:tcPr>
          <w:p w14:paraId="7AA03CF3" w14:textId="77777777" w:rsidR="001D77CF" w:rsidRPr="00014827" w:rsidRDefault="001D77CF" w:rsidP="00102A22">
            <w:pPr>
              <w:rPr>
                <w:rFonts w:ascii="標楷體" w:eastAsia="標楷體" w:hAnsi="標楷體"/>
                <w:color w:val="000000" w:themeColor="text1"/>
              </w:rPr>
            </w:pPr>
          </w:p>
        </w:tc>
        <w:tc>
          <w:tcPr>
            <w:tcW w:w="2048" w:type="dxa"/>
            <w:vAlign w:val="center"/>
          </w:tcPr>
          <w:p w14:paraId="704F25EB" w14:textId="77777777" w:rsidR="001D77CF" w:rsidRDefault="001D77CF" w:rsidP="00102A22">
            <w:pPr>
              <w:rPr>
                <w:rFonts w:ascii="標楷體" w:eastAsia="標楷體" w:hAnsi="標楷體"/>
                <w:color w:val="000000"/>
              </w:rPr>
            </w:pPr>
          </w:p>
        </w:tc>
      </w:tr>
      <w:tr w:rsidR="001D77CF" w:rsidRPr="008F1D46" w14:paraId="465054AC" w14:textId="77777777" w:rsidTr="00102A22">
        <w:tc>
          <w:tcPr>
            <w:tcW w:w="578" w:type="dxa"/>
          </w:tcPr>
          <w:p w14:paraId="5940786D" w14:textId="77777777" w:rsidR="001D77CF" w:rsidRPr="00834C46" w:rsidRDefault="001D77CF" w:rsidP="00102A22">
            <w:pPr>
              <w:pStyle w:val="af9"/>
              <w:numPr>
                <w:ilvl w:val="0"/>
                <w:numId w:val="67"/>
              </w:numPr>
              <w:ind w:leftChars="0"/>
              <w:jc w:val="center"/>
              <w:rPr>
                <w:rFonts w:ascii="標楷體" w:eastAsia="標楷體" w:hAnsi="標楷體"/>
              </w:rPr>
            </w:pPr>
          </w:p>
        </w:tc>
        <w:tc>
          <w:tcPr>
            <w:tcW w:w="736" w:type="dxa"/>
          </w:tcPr>
          <w:p w14:paraId="1958DAD9"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00D063DE" w14:textId="77777777" w:rsidR="001D77CF" w:rsidRDefault="001D77CF" w:rsidP="00102A22">
            <w:pPr>
              <w:rPr>
                <w:rFonts w:ascii="標楷體" w:eastAsia="標楷體" w:hAnsi="標楷體"/>
              </w:rPr>
            </w:pPr>
            <w:ins w:id="178" w:author="ST1" w:date="2020-12-07T00:21:00Z">
              <w:r>
                <w:rPr>
                  <w:rFonts w:ascii="標楷體" w:eastAsia="標楷體" w:hAnsi="標楷體"/>
                  <w:color w:val="000000"/>
                </w:rPr>
                <w:t>O</w:t>
              </w:r>
            </w:ins>
            <w:ins w:id="179" w:author="家興 余" w:date="2021-03-08T09:33:00Z">
              <w:r>
                <w:rPr>
                  <w:rFonts w:ascii="標楷體" w:eastAsia="標楷體" w:hAnsi="標楷體"/>
                  <w:color w:val="000000"/>
                </w:rPr>
                <w:t>O</w:t>
              </w:r>
            </w:ins>
            <w:ins w:id="180" w:author="ST1" w:date="2020-12-06T22:30:00Z">
              <w:r w:rsidRPr="00797D01">
                <w:rPr>
                  <w:rFonts w:ascii="標楷體" w:eastAsia="標楷體" w:hAnsi="標楷體"/>
                  <w:color w:val="000000"/>
                </w:rPr>
                <w:t>ClCode1</w:t>
              </w:r>
            </w:ins>
          </w:p>
        </w:tc>
        <w:tc>
          <w:tcPr>
            <w:tcW w:w="1240" w:type="dxa"/>
            <w:vAlign w:val="center"/>
          </w:tcPr>
          <w:p w14:paraId="5593F57E" w14:textId="77777777" w:rsidR="001D77CF" w:rsidRDefault="001D77CF" w:rsidP="00102A22">
            <w:pPr>
              <w:rPr>
                <w:rFonts w:ascii="標楷體" w:eastAsia="標楷體" w:hAnsi="標楷體"/>
                <w:color w:val="000000"/>
              </w:rPr>
            </w:pPr>
            <w:ins w:id="181" w:author="ST1" w:date="2020-12-06T22:30:00Z">
              <w:r w:rsidRPr="00797D01">
                <w:rPr>
                  <w:rFonts w:ascii="標楷體" w:eastAsia="標楷體" w:hAnsi="標楷體" w:hint="eastAsia"/>
                  <w:color w:val="000000"/>
                </w:rPr>
                <w:t>擔保品代號</w:t>
              </w:r>
              <w:r w:rsidRPr="00797D01">
                <w:rPr>
                  <w:rFonts w:ascii="標楷體" w:eastAsia="標楷體" w:hAnsi="標楷體"/>
                  <w:color w:val="000000"/>
                </w:rPr>
                <w:t>1</w:t>
              </w:r>
            </w:ins>
          </w:p>
        </w:tc>
        <w:tc>
          <w:tcPr>
            <w:tcW w:w="3216" w:type="dxa"/>
          </w:tcPr>
          <w:p w14:paraId="283DC54F" w14:textId="77777777" w:rsidR="001D77CF" w:rsidRPr="00014827" w:rsidRDefault="001D77CF" w:rsidP="00102A22">
            <w:pPr>
              <w:rPr>
                <w:rFonts w:ascii="標楷體" w:eastAsia="標楷體" w:hAnsi="標楷體"/>
                <w:color w:val="000000" w:themeColor="text1"/>
              </w:rPr>
            </w:pPr>
            <w:r w:rsidRPr="00834C46">
              <w:rPr>
                <w:rFonts w:ascii="標楷體" w:eastAsia="標楷體" w:hAnsi="標楷體"/>
                <w:color w:val="000000" w:themeColor="text1"/>
              </w:rPr>
              <w:t>ClFac</w:t>
            </w:r>
            <w:r>
              <w:rPr>
                <w:rFonts w:ascii="標楷體" w:eastAsia="標楷體" w:hAnsi="標楷體" w:hint="eastAsia"/>
                <w:color w:val="000000" w:themeColor="text1"/>
              </w:rPr>
              <w:t>.</w:t>
            </w:r>
            <w:r>
              <w:rPr>
                <w:rFonts w:ascii="標楷體" w:eastAsia="標楷體" w:hAnsi="標楷體"/>
                <w:color w:val="000000" w:themeColor="text1"/>
              </w:rPr>
              <w:t>ClCode1</w:t>
            </w:r>
          </w:p>
        </w:tc>
        <w:tc>
          <w:tcPr>
            <w:tcW w:w="2048" w:type="dxa"/>
            <w:vAlign w:val="center"/>
          </w:tcPr>
          <w:p w14:paraId="64C7212B" w14:textId="77777777" w:rsidR="001D77CF" w:rsidRDefault="001D77CF" w:rsidP="00102A22">
            <w:pPr>
              <w:rPr>
                <w:rFonts w:ascii="標楷體" w:eastAsia="標楷體" w:hAnsi="標楷體"/>
                <w:color w:val="000000"/>
              </w:rPr>
            </w:pPr>
            <w:ins w:id="182" w:author="ST1" w:date="2020-12-06T22:30:00Z">
              <w:r w:rsidRPr="00797D01">
                <w:rPr>
                  <w:rFonts w:ascii="標楷體" w:eastAsia="標楷體" w:hAnsi="標楷體" w:hint="eastAsia"/>
                  <w:color w:val="000000"/>
                </w:rPr>
                <w:t>擔保品代號</w:t>
              </w:r>
              <w:r w:rsidRPr="00797D01">
                <w:rPr>
                  <w:rFonts w:ascii="標楷體" w:eastAsia="標楷體" w:hAnsi="標楷體"/>
                  <w:color w:val="000000"/>
                </w:rPr>
                <w:t>1</w:t>
              </w:r>
            </w:ins>
          </w:p>
        </w:tc>
      </w:tr>
      <w:tr w:rsidR="001D77CF" w:rsidRPr="008F1D46" w14:paraId="50DDA38D" w14:textId="77777777" w:rsidTr="00102A22">
        <w:tc>
          <w:tcPr>
            <w:tcW w:w="578" w:type="dxa"/>
          </w:tcPr>
          <w:p w14:paraId="12CD3376" w14:textId="77777777" w:rsidR="001D77CF" w:rsidRPr="00834C46" w:rsidRDefault="001D77CF" w:rsidP="00102A22">
            <w:pPr>
              <w:pStyle w:val="af9"/>
              <w:numPr>
                <w:ilvl w:val="0"/>
                <w:numId w:val="67"/>
              </w:numPr>
              <w:ind w:leftChars="0"/>
              <w:jc w:val="center"/>
              <w:rPr>
                <w:rFonts w:ascii="標楷體" w:eastAsia="標楷體" w:hAnsi="標楷體"/>
              </w:rPr>
            </w:pPr>
          </w:p>
        </w:tc>
        <w:tc>
          <w:tcPr>
            <w:tcW w:w="736" w:type="dxa"/>
          </w:tcPr>
          <w:p w14:paraId="653BFBB3"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4933E6F5" w14:textId="77777777" w:rsidR="001D77CF" w:rsidRDefault="001D77CF" w:rsidP="00102A22">
            <w:pPr>
              <w:rPr>
                <w:rFonts w:ascii="標楷體" w:eastAsia="標楷體" w:hAnsi="標楷體"/>
                <w:color w:val="000000"/>
              </w:rPr>
            </w:pPr>
            <w:ins w:id="183" w:author="ST1" w:date="2020-12-07T00:21:00Z">
              <w:r>
                <w:rPr>
                  <w:rFonts w:ascii="標楷體" w:eastAsia="標楷體" w:hAnsi="標楷體"/>
                  <w:color w:val="000000"/>
                </w:rPr>
                <w:t>O</w:t>
              </w:r>
            </w:ins>
            <w:ins w:id="184" w:author="家興 余" w:date="2021-03-08T09:33:00Z">
              <w:r>
                <w:rPr>
                  <w:rFonts w:ascii="標楷體" w:eastAsia="標楷體" w:hAnsi="標楷體"/>
                  <w:color w:val="000000"/>
                </w:rPr>
                <w:t>O</w:t>
              </w:r>
            </w:ins>
            <w:ins w:id="185" w:author="ST1" w:date="2020-12-06T22:30:00Z">
              <w:r w:rsidRPr="00797D01">
                <w:rPr>
                  <w:rFonts w:ascii="標楷體" w:eastAsia="標楷體" w:hAnsi="標楷體"/>
                  <w:color w:val="000000"/>
                </w:rPr>
                <w:t>ClCode2</w:t>
              </w:r>
            </w:ins>
          </w:p>
        </w:tc>
        <w:tc>
          <w:tcPr>
            <w:tcW w:w="1240" w:type="dxa"/>
            <w:vAlign w:val="center"/>
          </w:tcPr>
          <w:p w14:paraId="6730122E" w14:textId="77777777" w:rsidR="001D77CF" w:rsidRDefault="001D77CF" w:rsidP="00102A22">
            <w:pPr>
              <w:rPr>
                <w:rFonts w:ascii="標楷體" w:eastAsia="標楷體" w:hAnsi="標楷體"/>
                <w:color w:val="000000"/>
              </w:rPr>
            </w:pPr>
            <w:ins w:id="186" w:author="ST1" w:date="2020-12-06T22:30:00Z">
              <w:r w:rsidRPr="00797D01">
                <w:rPr>
                  <w:rFonts w:ascii="標楷體" w:eastAsia="標楷體" w:hAnsi="標楷體" w:hint="eastAsia"/>
                  <w:color w:val="000000"/>
                </w:rPr>
                <w:t>擔保品代號</w:t>
              </w:r>
              <w:r w:rsidRPr="00797D01">
                <w:rPr>
                  <w:rFonts w:ascii="標楷體" w:eastAsia="標楷體" w:hAnsi="標楷體"/>
                  <w:color w:val="000000"/>
                </w:rPr>
                <w:t>2</w:t>
              </w:r>
            </w:ins>
          </w:p>
        </w:tc>
        <w:tc>
          <w:tcPr>
            <w:tcW w:w="3216" w:type="dxa"/>
          </w:tcPr>
          <w:p w14:paraId="3A364BFF" w14:textId="77777777" w:rsidR="001D77CF" w:rsidRPr="00014827" w:rsidRDefault="001D77CF" w:rsidP="00102A22">
            <w:pPr>
              <w:rPr>
                <w:rFonts w:ascii="標楷體" w:eastAsia="標楷體" w:hAnsi="標楷體"/>
                <w:color w:val="000000" w:themeColor="text1"/>
              </w:rPr>
            </w:pPr>
            <w:r w:rsidRPr="00834C46">
              <w:rPr>
                <w:rFonts w:ascii="標楷體" w:eastAsia="標楷體" w:hAnsi="標楷體"/>
                <w:color w:val="000000" w:themeColor="text1"/>
              </w:rPr>
              <w:t>ClFac</w:t>
            </w:r>
            <w:r>
              <w:rPr>
                <w:rFonts w:ascii="標楷體" w:eastAsia="標楷體" w:hAnsi="標楷體" w:hint="eastAsia"/>
                <w:color w:val="000000" w:themeColor="text1"/>
              </w:rPr>
              <w:t>.</w:t>
            </w:r>
            <w:r w:rsidRPr="00834C46">
              <w:rPr>
                <w:rFonts w:ascii="標楷體" w:eastAsia="標楷體" w:hAnsi="標楷體"/>
                <w:color w:val="000000" w:themeColor="text1"/>
              </w:rPr>
              <w:t>ClCode2</w:t>
            </w:r>
          </w:p>
        </w:tc>
        <w:tc>
          <w:tcPr>
            <w:tcW w:w="2048" w:type="dxa"/>
            <w:vAlign w:val="center"/>
          </w:tcPr>
          <w:p w14:paraId="500E54F2" w14:textId="77777777" w:rsidR="001D77CF" w:rsidRDefault="001D77CF" w:rsidP="00102A22">
            <w:pPr>
              <w:rPr>
                <w:rFonts w:ascii="標楷體" w:eastAsia="標楷體" w:hAnsi="標楷體"/>
                <w:color w:val="000000"/>
              </w:rPr>
            </w:pPr>
            <w:ins w:id="187" w:author="ST1" w:date="2020-12-06T22:30:00Z">
              <w:r w:rsidRPr="00797D01">
                <w:rPr>
                  <w:rFonts w:ascii="標楷體" w:eastAsia="標楷體" w:hAnsi="標楷體" w:hint="eastAsia"/>
                  <w:color w:val="000000"/>
                </w:rPr>
                <w:t>擔保品代號</w:t>
              </w:r>
              <w:r w:rsidRPr="00797D01">
                <w:rPr>
                  <w:rFonts w:ascii="標楷體" w:eastAsia="標楷體" w:hAnsi="標楷體"/>
                  <w:color w:val="000000"/>
                </w:rPr>
                <w:t>2</w:t>
              </w:r>
            </w:ins>
          </w:p>
        </w:tc>
      </w:tr>
      <w:tr w:rsidR="001D77CF" w:rsidRPr="008F1D46" w14:paraId="34013765" w14:textId="77777777" w:rsidTr="00102A22">
        <w:tc>
          <w:tcPr>
            <w:tcW w:w="578" w:type="dxa"/>
          </w:tcPr>
          <w:p w14:paraId="61D837AE" w14:textId="77777777" w:rsidR="001D77CF" w:rsidRPr="00834C46" w:rsidRDefault="001D77CF" w:rsidP="00102A22">
            <w:pPr>
              <w:pStyle w:val="af9"/>
              <w:numPr>
                <w:ilvl w:val="0"/>
                <w:numId w:val="67"/>
              </w:numPr>
              <w:ind w:leftChars="0"/>
              <w:jc w:val="center"/>
              <w:rPr>
                <w:rFonts w:ascii="標楷體" w:eastAsia="標楷體" w:hAnsi="標楷體"/>
              </w:rPr>
            </w:pPr>
          </w:p>
        </w:tc>
        <w:tc>
          <w:tcPr>
            <w:tcW w:w="736" w:type="dxa"/>
          </w:tcPr>
          <w:p w14:paraId="3EDCF7C9" w14:textId="77777777" w:rsidR="001D77CF" w:rsidRDefault="001D77CF" w:rsidP="00102A22">
            <w:pPr>
              <w:jc w:val="center"/>
              <w:rPr>
                <w:rFonts w:ascii="標楷體" w:eastAsia="標楷體" w:hAnsi="標楷體"/>
                <w:lang w:eastAsia="zh-HK"/>
              </w:rPr>
            </w:pPr>
            <w:r>
              <w:rPr>
                <w:rFonts w:ascii="標楷體" w:eastAsia="標楷體" w:hAnsi="標楷體" w:hint="eastAsia"/>
                <w:lang w:eastAsia="zh-HK"/>
              </w:rPr>
              <w:t>資料</w:t>
            </w:r>
          </w:p>
        </w:tc>
        <w:tc>
          <w:tcPr>
            <w:tcW w:w="2376" w:type="dxa"/>
            <w:vAlign w:val="center"/>
          </w:tcPr>
          <w:p w14:paraId="3E1AB13D" w14:textId="77777777" w:rsidR="001D77CF" w:rsidRDefault="001D77CF" w:rsidP="00102A22">
            <w:pPr>
              <w:rPr>
                <w:rFonts w:ascii="標楷體" w:eastAsia="標楷體" w:hAnsi="標楷體"/>
                <w:color w:val="000000"/>
              </w:rPr>
            </w:pPr>
            <w:ins w:id="188" w:author="ST1" w:date="2020-12-07T00:21:00Z">
              <w:r>
                <w:rPr>
                  <w:rFonts w:ascii="標楷體" w:eastAsia="標楷體" w:hAnsi="標楷體"/>
                  <w:color w:val="000000"/>
                </w:rPr>
                <w:t>O</w:t>
              </w:r>
            </w:ins>
            <w:ins w:id="189" w:author="家興 余" w:date="2021-03-08T09:33:00Z">
              <w:r>
                <w:rPr>
                  <w:rFonts w:ascii="標楷體" w:eastAsia="標楷體" w:hAnsi="標楷體"/>
                  <w:color w:val="000000"/>
                </w:rPr>
                <w:t>O</w:t>
              </w:r>
            </w:ins>
            <w:ins w:id="190" w:author="ST1" w:date="2020-12-06T22:30:00Z">
              <w:r w:rsidRPr="00797D01">
                <w:rPr>
                  <w:rFonts w:ascii="標楷體" w:eastAsia="標楷體" w:hAnsi="標楷體"/>
                  <w:color w:val="000000"/>
                </w:rPr>
                <w:t>ClNo</w:t>
              </w:r>
            </w:ins>
          </w:p>
        </w:tc>
        <w:tc>
          <w:tcPr>
            <w:tcW w:w="1240" w:type="dxa"/>
            <w:vAlign w:val="center"/>
          </w:tcPr>
          <w:p w14:paraId="210E351F" w14:textId="77777777" w:rsidR="001D77CF" w:rsidRDefault="001D77CF" w:rsidP="00102A22">
            <w:pPr>
              <w:rPr>
                <w:rFonts w:ascii="標楷體" w:eastAsia="標楷體" w:hAnsi="標楷體"/>
                <w:color w:val="000000"/>
              </w:rPr>
            </w:pPr>
            <w:ins w:id="191" w:author="ST1" w:date="2020-12-06T22:30:00Z">
              <w:r w:rsidRPr="00797D01">
                <w:rPr>
                  <w:rFonts w:ascii="標楷體" w:eastAsia="標楷體" w:hAnsi="標楷體" w:hint="eastAsia"/>
                  <w:color w:val="000000"/>
                </w:rPr>
                <w:t>擔保品編號</w:t>
              </w:r>
            </w:ins>
          </w:p>
        </w:tc>
        <w:tc>
          <w:tcPr>
            <w:tcW w:w="3216" w:type="dxa"/>
          </w:tcPr>
          <w:p w14:paraId="3918B670" w14:textId="77777777" w:rsidR="001D77CF" w:rsidRPr="00014827" w:rsidRDefault="001D77CF" w:rsidP="00102A22">
            <w:pPr>
              <w:rPr>
                <w:rFonts w:ascii="標楷體" w:eastAsia="標楷體" w:hAnsi="標楷體"/>
                <w:color w:val="000000" w:themeColor="text1"/>
              </w:rPr>
            </w:pPr>
            <w:r w:rsidRPr="00834C46">
              <w:rPr>
                <w:rFonts w:ascii="標楷體" w:eastAsia="標楷體" w:hAnsi="標楷體"/>
                <w:color w:val="000000" w:themeColor="text1"/>
              </w:rPr>
              <w:t>ClFac</w:t>
            </w:r>
            <w:r>
              <w:rPr>
                <w:rFonts w:ascii="標楷體" w:eastAsia="標楷體" w:hAnsi="標楷體" w:hint="eastAsia"/>
                <w:color w:val="000000" w:themeColor="text1"/>
              </w:rPr>
              <w:t>.</w:t>
            </w:r>
            <w:r w:rsidRPr="00834C46">
              <w:rPr>
                <w:rFonts w:ascii="標楷體" w:eastAsia="標楷體" w:hAnsi="標楷體"/>
                <w:color w:val="000000" w:themeColor="text1"/>
              </w:rPr>
              <w:t>ClNo</w:t>
            </w:r>
          </w:p>
        </w:tc>
        <w:tc>
          <w:tcPr>
            <w:tcW w:w="2048" w:type="dxa"/>
            <w:vAlign w:val="center"/>
          </w:tcPr>
          <w:p w14:paraId="041BA7CE" w14:textId="77777777" w:rsidR="001D77CF" w:rsidRDefault="001D77CF" w:rsidP="00102A22">
            <w:pPr>
              <w:rPr>
                <w:rFonts w:ascii="標楷體" w:eastAsia="標楷體" w:hAnsi="標楷體"/>
                <w:color w:val="000000"/>
              </w:rPr>
            </w:pPr>
            <w:ins w:id="192" w:author="ST1" w:date="2020-12-06T22:30:00Z">
              <w:r w:rsidRPr="00797D01">
                <w:rPr>
                  <w:rFonts w:ascii="標楷體" w:eastAsia="標楷體" w:hAnsi="標楷體" w:hint="eastAsia"/>
                  <w:color w:val="000000"/>
                </w:rPr>
                <w:t>擔保品編號</w:t>
              </w:r>
            </w:ins>
          </w:p>
        </w:tc>
      </w:tr>
      <w:bookmarkEnd w:id="75"/>
    </w:tbl>
    <w:p w14:paraId="2DB6E1F4" w14:textId="77777777" w:rsidR="001D77CF" w:rsidRDefault="001D77CF" w:rsidP="001D77CF">
      <w:pPr>
        <w:widowControl/>
        <w:rPr>
          <w:rFonts w:ascii="標楷體" w:eastAsia="標楷體" w:hAnsi="標楷體"/>
        </w:rPr>
      </w:pPr>
    </w:p>
    <w:p w14:paraId="5C071353" w14:textId="77777777" w:rsidR="001D77CF" w:rsidRDefault="001D77CF" w:rsidP="001D77CF">
      <w:pPr>
        <w:widowControl/>
        <w:rPr>
          <w:rFonts w:ascii="標楷體" w:eastAsia="標楷體" w:hAnsi="標楷體"/>
        </w:rPr>
      </w:pPr>
    </w:p>
    <w:p w14:paraId="309438DC" w14:textId="1E32317A" w:rsidR="005D6ED3" w:rsidRDefault="005D6ED3" w:rsidP="004A1C2C">
      <w:pPr>
        <w:widowControl/>
        <w:rPr>
          <w:rFonts w:ascii="標楷體" w:eastAsia="標楷體" w:hAnsi="標楷體"/>
        </w:rPr>
      </w:pPr>
    </w:p>
    <w:p w14:paraId="06A0E0B9" w14:textId="77777777" w:rsidR="005D6ED3" w:rsidRDefault="005D6ED3" w:rsidP="004A1C2C">
      <w:pPr>
        <w:widowControl/>
        <w:rPr>
          <w:rFonts w:ascii="標楷體" w:eastAsia="標楷體" w:hAnsi="標楷體"/>
        </w:rPr>
      </w:pPr>
    </w:p>
    <w:p w14:paraId="06B8418D" w14:textId="27612017" w:rsidR="00626E43" w:rsidRPr="004A1C2C" w:rsidRDefault="00626E43" w:rsidP="004A1C2C">
      <w:pPr>
        <w:widowControl/>
        <w:rPr>
          <w:rFonts w:ascii="標楷體" w:eastAsia="標楷體" w:hAnsi="標楷體"/>
        </w:rPr>
      </w:pPr>
    </w:p>
    <w:p w14:paraId="58AB879B" w14:textId="77777777" w:rsidR="00FD0BA6" w:rsidRPr="008F20B5" w:rsidRDefault="00FD0BA6" w:rsidP="00FD0BA6">
      <w:pPr>
        <w:pStyle w:val="1"/>
        <w:snapToGrid w:val="0"/>
        <w:rPr>
          <w:rFonts w:ascii="標楷體" w:hAnsi="標楷體"/>
          <w:sz w:val="32"/>
          <w:szCs w:val="32"/>
        </w:rPr>
      </w:pPr>
      <w:bookmarkStart w:id="193" w:name="_Toc55997534"/>
      <w:r w:rsidRPr="008F20B5">
        <w:rPr>
          <w:rFonts w:ascii="標楷體" w:hAnsi="標楷體"/>
          <w:sz w:val="32"/>
          <w:szCs w:val="32"/>
        </w:rPr>
        <w:lastRenderedPageBreak/>
        <w:t>第4章</w:t>
      </w:r>
      <w:r w:rsidR="00716905" w:rsidRPr="008F20B5">
        <w:rPr>
          <w:rFonts w:ascii="標楷體" w:hAnsi="標楷體"/>
          <w:sz w:val="32"/>
          <w:szCs w:val="32"/>
        </w:rPr>
        <w:t xml:space="preserve"> </w:t>
      </w:r>
      <w:r w:rsidRPr="008F20B5">
        <w:rPr>
          <w:rFonts w:ascii="標楷體" w:hAnsi="標楷體"/>
          <w:sz w:val="32"/>
          <w:szCs w:val="32"/>
        </w:rPr>
        <w:t>其他與附件</w:t>
      </w:r>
      <w:bookmarkEnd w:id="193"/>
    </w:p>
    <w:p w14:paraId="477E2451" w14:textId="77777777" w:rsidR="00FD0BA6" w:rsidRPr="008F20B5" w:rsidRDefault="00716905" w:rsidP="00FD0BA6">
      <w:pPr>
        <w:pStyle w:val="20"/>
        <w:keepNext w:val="0"/>
        <w:rPr>
          <w:rFonts w:ascii="標楷體" w:hAnsi="標楷體"/>
        </w:rPr>
      </w:pPr>
      <w:bookmarkStart w:id="194" w:name="_Toc55997535"/>
      <w:r w:rsidRPr="008F20B5">
        <w:rPr>
          <w:rFonts w:ascii="標楷體" w:hAnsi="標楷體"/>
        </w:rPr>
        <w:t xml:space="preserve">4.1    </w:t>
      </w:r>
      <w:r w:rsidR="00FD0BA6" w:rsidRPr="008F20B5">
        <w:rPr>
          <w:rFonts w:ascii="標楷體" w:hAnsi="標楷體"/>
        </w:rPr>
        <w:t>其他</w:t>
      </w:r>
      <w:bookmarkEnd w:id="194"/>
    </w:p>
    <w:p w14:paraId="4D441D8D" w14:textId="77777777" w:rsidR="00E55F55" w:rsidRPr="008F20B5" w:rsidRDefault="00E55F55" w:rsidP="00E55F55">
      <w:pPr>
        <w:pStyle w:val="2TEXT"/>
        <w:rPr>
          <w:rFonts w:ascii="標楷體" w:hAnsi="標楷體"/>
        </w:rPr>
      </w:pPr>
      <w:r w:rsidRPr="008F20B5">
        <w:rPr>
          <w:rFonts w:ascii="標楷體" w:hAnsi="標楷體"/>
        </w:rPr>
        <w:t>N/A</w:t>
      </w:r>
    </w:p>
    <w:p w14:paraId="492E9A2A" w14:textId="20895595" w:rsidR="00FD0BA6" w:rsidRDefault="00716905" w:rsidP="00FD0BA6">
      <w:pPr>
        <w:pStyle w:val="20"/>
        <w:keepNext w:val="0"/>
        <w:rPr>
          <w:rFonts w:ascii="標楷體" w:hAnsi="標楷體"/>
        </w:rPr>
      </w:pPr>
      <w:bookmarkStart w:id="195" w:name="_Toc55997536"/>
      <w:r w:rsidRPr="008F20B5">
        <w:rPr>
          <w:rFonts w:ascii="標楷體" w:hAnsi="標楷體"/>
        </w:rPr>
        <w:t xml:space="preserve">4.2    </w:t>
      </w:r>
      <w:r w:rsidR="00FD0BA6" w:rsidRPr="008F20B5">
        <w:rPr>
          <w:rFonts w:ascii="標楷體" w:hAnsi="標楷體"/>
        </w:rPr>
        <w:t>附件</w:t>
      </w:r>
      <w:bookmarkEnd w:id="195"/>
    </w:p>
    <w:p w14:paraId="10706F41" w14:textId="1384181D" w:rsidR="00012B35" w:rsidRDefault="00012B35" w:rsidP="00012B35">
      <w:pPr>
        <w:pStyle w:val="20"/>
        <w:keepNext w:val="0"/>
        <w:ind w:leftChars="100" w:left="240"/>
        <w:rPr>
          <w:rFonts w:ascii="標楷體" w:hAnsi="標楷體"/>
        </w:rPr>
      </w:pPr>
      <w:r w:rsidRPr="008F20B5">
        <w:rPr>
          <w:rFonts w:ascii="標楷體" w:hAnsi="標楷體"/>
        </w:rPr>
        <w:t>4.2</w:t>
      </w:r>
      <w:r>
        <w:rPr>
          <w:rFonts w:ascii="標楷體" w:hAnsi="標楷體"/>
        </w:rPr>
        <w:t>.1</w:t>
      </w:r>
      <w:r w:rsidRPr="008F20B5">
        <w:rPr>
          <w:rFonts w:ascii="標楷體" w:hAnsi="標楷體"/>
        </w:rPr>
        <w:t xml:space="preserve">    </w:t>
      </w:r>
      <w:r w:rsidRPr="00012B35">
        <w:rPr>
          <w:rFonts w:ascii="標楷體" w:hAnsi="標楷體" w:hint="eastAsia"/>
        </w:rPr>
        <w:t>規定管制代碼</w:t>
      </w:r>
      <w:r>
        <w:rPr>
          <w:rFonts w:ascii="標楷體" w:hAnsi="標楷體" w:hint="eastAsia"/>
        </w:rPr>
        <w:t>新舊對照表</w:t>
      </w:r>
    </w:p>
    <w:p w14:paraId="4FA4EA8D" w14:textId="77777777" w:rsidR="00012B35" w:rsidRPr="00012B35" w:rsidRDefault="00012B35" w:rsidP="00012B35"/>
    <w:tbl>
      <w:tblPr>
        <w:tblStyle w:val="ac"/>
        <w:tblW w:w="9493" w:type="dxa"/>
        <w:tblLayout w:type="fixed"/>
        <w:tblLook w:val="04A0" w:firstRow="1" w:lastRow="0" w:firstColumn="1" w:lastColumn="0" w:noHBand="0" w:noVBand="1"/>
      </w:tblPr>
      <w:tblGrid>
        <w:gridCol w:w="3114"/>
        <w:gridCol w:w="3969"/>
        <w:gridCol w:w="269"/>
        <w:gridCol w:w="236"/>
        <w:gridCol w:w="236"/>
        <w:gridCol w:w="251"/>
        <w:gridCol w:w="236"/>
        <w:gridCol w:w="236"/>
        <w:gridCol w:w="236"/>
        <w:gridCol w:w="236"/>
        <w:gridCol w:w="236"/>
        <w:gridCol w:w="238"/>
      </w:tblGrid>
      <w:tr w:rsidR="00012B35" w:rsidRPr="00E7083C" w14:paraId="5F179590" w14:textId="77777777" w:rsidTr="00182D73">
        <w:tc>
          <w:tcPr>
            <w:tcW w:w="3114" w:type="dxa"/>
          </w:tcPr>
          <w:p w14:paraId="34599051"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e</w:t>
            </w:r>
            <w:r w:rsidRPr="00E7083C">
              <w:rPr>
                <w:rFonts w:ascii="TimesNewRomanPS-BoldMT" w:hAnsi="TimesNewRomanPS-BoldMT" w:cs="新細明體"/>
                <w:bCs/>
                <w:color w:val="000000"/>
                <w:kern w:val="0"/>
                <w:sz w:val="16"/>
                <w:szCs w:val="16"/>
              </w:rPr>
              <w:t>Loan/AS400</w:t>
            </w:r>
            <w:r w:rsidRPr="00E7083C">
              <w:rPr>
                <w:rFonts w:ascii="TimesNewRomanPS-BoldMT" w:hAnsi="TimesNewRomanPS-BoldMT" w:cs="新細明體" w:hint="eastAsia"/>
                <w:bCs/>
                <w:color w:val="000000"/>
                <w:kern w:val="0"/>
                <w:sz w:val="16"/>
                <w:szCs w:val="16"/>
              </w:rPr>
              <w:t>客戶別</w:t>
            </w:r>
          </w:p>
        </w:tc>
        <w:tc>
          <w:tcPr>
            <w:tcW w:w="3969" w:type="dxa"/>
          </w:tcPr>
          <w:p w14:paraId="6B023609"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規定管制代碼</w:t>
            </w:r>
          </w:p>
        </w:tc>
        <w:tc>
          <w:tcPr>
            <w:tcW w:w="269" w:type="dxa"/>
          </w:tcPr>
          <w:p w14:paraId="4EDFE377"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啟用</w:t>
            </w:r>
          </w:p>
        </w:tc>
        <w:tc>
          <w:tcPr>
            <w:tcW w:w="236" w:type="dxa"/>
          </w:tcPr>
          <w:p w14:paraId="7E263128"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B040</w:t>
            </w:r>
          </w:p>
        </w:tc>
        <w:tc>
          <w:tcPr>
            <w:tcW w:w="236" w:type="dxa"/>
          </w:tcPr>
          <w:p w14:paraId="1A38BF13"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B041</w:t>
            </w:r>
          </w:p>
        </w:tc>
        <w:tc>
          <w:tcPr>
            <w:tcW w:w="251" w:type="dxa"/>
          </w:tcPr>
          <w:p w14:paraId="0E06F2FA"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B042</w:t>
            </w:r>
          </w:p>
        </w:tc>
        <w:tc>
          <w:tcPr>
            <w:tcW w:w="236" w:type="dxa"/>
          </w:tcPr>
          <w:p w14:paraId="3BA427B4"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B043</w:t>
            </w:r>
          </w:p>
        </w:tc>
        <w:tc>
          <w:tcPr>
            <w:tcW w:w="236" w:type="dxa"/>
          </w:tcPr>
          <w:p w14:paraId="2393F7CA"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bCs/>
                <w:color w:val="000000"/>
                <w:kern w:val="0"/>
                <w:sz w:val="16"/>
                <w:szCs w:val="16"/>
              </w:rPr>
              <w:t>B044</w:t>
            </w:r>
          </w:p>
        </w:tc>
        <w:tc>
          <w:tcPr>
            <w:tcW w:w="236" w:type="dxa"/>
          </w:tcPr>
          <w:p w14:paraId="7E95BA39"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bCs/>
                <w:color w:val="000000"/>
                <w:kern w:val="0"/>
                <w:sz w:val="16"/>
                <w:szCs w:val="16"/>
              </w:rPr>
              <w:t>B045</w:t>
            </w:r>
          </w:p>
        </w:tc>
        <w:tc>
          <w:tcPr>
            <w:tcW w:w="236" w:type="dxa"/>
          </w:tcPr>
          <w:p w14:paraId="5116259A"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B</w:t>
            </w:r>
            <w:r>
              <w:rPr>
                <w:rFonts w:ascii="TimesNewRomanPS-BoldMT" w:hAnsi="TimesNewRomanPS-BoldMT" w:cs="新細明體"/>
                <w:bCs/>
                <w:color w:val="000000"/>
                <w:kern w:val="0"/>
                <w:sz w:val="16"/>
                <w:szCs w:val="16"/>
              </w:rPr>
              <w:t>046</w:t>
            </w:r>
          </w:p>
        </w:tc>
        <w:tc>
          <w:tcPr>
            <w:tcW w:w="236" w:type="dxa"/>
          </w:tcPr>
          <w:p w14:paraId="59AD5963"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B</w:t>
            </w:r>
            <w:r>
              <w:rPr>
                <w:rFonts w:ascii="TimesNewRomanPS-BoldMT" w:hAnsi="TimesNewRomanPS-BoldMT" w:cs="新細明體"/>
                <w:bCs/>
                <w:color w:val="000000"/>
                <w:kern w:val="0"/>
                <w:sz w:val="16"/>
                <w:szCs w:val="16"/>
              </w:rPr>
              <w:t>047</w:t>
            </w:r>
          </w:p>
        </w:tc>
        <w:tc>
          <w:tcPr>
            <w:tcW w:w="238" w:type="dxa"/>
          </w:tcPr>
          <w:p w14:paraId="6A4B2000"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B</w:t>
            </w:r>
            <w:r>
              <w:rPr>
                <w:rFonts w:ascii="TimesNewRomanPS-BoldMT" w:hAnsi="TimesNewRomanPS-BoldMT" w:cs="新細明體"/>
                <w:bCs/>
                <w:color w:val="000000"/>
                <w:kern w:val="0"/>
                <w:sz w:val="16"/>
                <w:szCs w:val="16"/>
              </w:rPr>
              <w:t>048</w:t>
            </w:r>
          </w:p>
        </w:tc>
      </w:tr>
      <w:tr w:rsidR="00012B35" w:rsidRPr="00E7083C" w14:paraId="05204862" w14:textId="77777777" w:rsidTr="00182D73">
        <w:tc>
          <w:tcPr>
            <w:tcW w:w="3114" w:type="dxa"/>
          </w:tcPr>
          <w:p w14:paraId="26D18EEE"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5 </w:t>
            </w:r>
            <w:r w:rsidRPr="00E7083C">
              <w:rPr>
                <w:rFonts w:ascii="TimesNewRomanPS-BoldMT" w:hAnsi="TimesNewRomanPS-BoldMT" w:cs="新細明體" w:hint="eastAsia"/>
                <w:bCs/>
                <w:color w:val="000000"/>
                <w:kern w:val="0"/>
                <w:sz w:val="16"/>
                <w:szCs w:val="16"/>
              </w:rPr>
              <w:t>自然人第３</w:t>
            </w:r>
            <w:r w:rsidRPr="00E7083C">
              <w:rPr>
                <w:rFonts w:ascii="TimesNewRomanPS-BoldMT" w:hAnsi="TimesNewRomanPS-BoldMT" w:cs="新細明體" w:hint="eastAsia"/>
                <w:bCs/>
                <w:color w:val="000000"/>
                <w:kern w:val="0"/>
                <w:sz w:val="16"/>
                <w:szCs w:val="16"/>
              </w:rPr>
              <w:t xml:space="preserve"> </w:t>
            </w:r>
            <w:r w:rsidRPr="00E7083C">
              <w:rPr>
                <w:rFonts w:ascii="TimesNewRomanPS-BoldMT" w:hAnsi="TimesNewRomanPS-BoldMT" w:cs="新細明體" w:hint="eastAsia"/>
                <w:bCs/>
                <w:color w:val="000000"/>
                <w:kern w:val="0"/>
                <w:sz w:val="16"/>
                <w:szCs w:val="16"/>
              </w:rPr>
              <w:t>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I</w:t>
            </w:r>
          </w:p>
        </w:tc>
        <w:tc>
          <w:tcPr>
            <w:tcW w:w="3969" w:type="dxa"/>
          </w:tcPr>
          <w:p w14:paraId="5064FD3A" w14:textId="77777777" w:rsidR="00012B35" w:rsidRPr="00177018" w:rsidRDefault="00012B35" w:rsidP="00182D73">
            <w:pPr>
              <w:widowControl/>
              <w:rPr>
                <w:rFonts w:ascii="TimesNewRomanPS-BoldMT" w:hAnsi="TimesNewRomanPS-BoldMT" w:cs="新細明體" w:hint="eastAsia"/>
                <w:bCs/>
                <w:kern w:val="0"/>
                <w:sz w:val="16"/>
                <w:szCs w:val="16"/>
              </w:rPr>
            </w:pPr>
            <w:r w:rsidRPr="00177018">
              <w:rPr>
                <w:rFonts w:ascii="TimesNewRomanPS-BoldMT" w:hAnsi="TimesNewRomanPS-BoldMT" w:cs="新細明體" w:hint="eastAsia"/>
                <w:bCs/>
                <w:kern w:val="0"/>
                <w:sz w:val="16"/>
                <w:szCs w:val="16"/>
              </w:rPr>
              <w:t>0</w:t>
            </w:r>
            <w:r w:rsidRPr="00177018">
              <w:rPr>
                <w:rFonts w:ascii="TimesNewRomanPS-BoldMT" w:hAnsi="TimesNewRomanPS-BoldMT" w:cs="新細明體"/>
                <w:bCs/>
                <w:kern w:val="0"/>
                <w:sz w:val="16"/>
                <w:szCs w:val="16"/>
              </w:rPr>
              <w:t>1.</w:t>
            </w:r>
            <w:r w:rsidRPr="00177018">
              <w:rPr>
                <w:rFonts w:ascii="TimesNewRomanPS-BoldMT" w:hAnsi="TimesNewRomanPS-BoldMT" w:cs="新細明體" w:hint="eastAsia"/>
                <w:bCs/>
                <w:kern w:val="0"/>
                <w:sz w:val="16"/>
                <w:szCs w:val="16"/>
              </w:rPr>
              <w:t>自然人第三戶</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4D537FD3"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175B8EC2"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2E80586F"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1</w:t>
            </w:r>
          </w:p>
        </w:tc>
        <w:tc>
          <w:tcPr>
            <w:tcW w:w="251" w:type="dxa"/>
          </w:tcPr>
          <w:p w14:paraId="0CCD5765"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3C9E7297"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259EEDD6"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c>
          <w:tcPr>
            <w:tcW w:w="236" w:type="dxa"/>
          </w:tcPr>
          <w:p w14:paraId="5D17028F"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6C9FD4B"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1E06FBD1"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c>
          <w:tcPr>
            <w:tcW w:w="238" w:type="dxa"/>
          </w:tcPr>
          <w:p w14:paraId="0CF7450A"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r>
      <w:tr w:rsidR="00012B35" w:rsidRPr="00E7083C" w14:paraId="009A0B0D" w14:textId="77777777" w:rsidTr="00182D73">
        <w:tc>
          <w:tcPr>
            <w:tcW w:w="3114" w:type="dxa"/>
          </w:tcPr>
          <w:p w14:paraId="42859079"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3969" w:type="dxa"/>
          </w:tcPr>
          <w:p w14:paraId="190446A1" w14:textId="77777777" w:rsidR="00012B35" w:rsidRPr="00177018" w:rsidRDefault="00012B35" w:rsidP="00182D73">
            <w:pPr>
              <w:widowControl/>
              <w:rPr>
                <w:rFonts w:ascii="TimesNewRomanPS-BoldMT" w:hAnsi="TimesNewRomanPS-BoldMT" w:cs="新細明體" w:hint="eastAsia"/>
                <w:bCs/>
                <w:kern w:val="0"/>
                <w:sz w:val="16"/>
                <w:szCs w:val="16"/>
              </w:rPr>
            </w:pPr>
            <w:r w:rsidRPr="00177018">
              <w:rPr>
                <w:rFonts w:ascii="TimesNewRomanPS-BoldMT" w:hAnsi="TimesNewRomanPS-BoldMT" w:cs="新細明體" w:hint="eastAsia"/>
                <w:bCs/>
                <w:kern w:val="0"/>
                <w:sz w:val="16"/>
                <w:szCs w:val="16"/>
              </w:rPr>
              <w:t>0</w:t>
            </w:r>
            <w:r w:rsidRPr="00177018">
              <w:rPr>
                <w:rFonts w:ascii="TimesNewRomanPS-BoldMT" w:hAnsi="TimesNewRomanPS-BoldMT" w:cs="新細明體"/>
                <w:bCs/>
                <w:kern w:val="0"/>
                <w:sz w:val="16"/>
                <w:szCs w:val="16"/>
              </w:rPr>
              <w:t>2</w:t>
            </w:r>
            <w:r>
              <w:rPr>
                <w:rFonts w:ascii="TimesNewRomanPS-BoldMT" w:hAnsi="TimesNewRomanPS-BoldMT" w:cs="新細明體"/>
                <w:bCs/>
                <w:kern w:val="0"/>
                <w:sz w:val="16"/>
                <w:szCs w:val="16"/>
              </w:rPr>
              <w:t>.</w:t>
            </w:r>
            <w:r>
              <w:rPr>
                <w:rFonts w:ascii="TimesNewRomanPS-BoldMT" w:hAnsi="TimesNewRomanPS-BoldMT" w:cs="新細明體" w:hint="eastAsia"/>
                <w:bCs/>
                <w:kern w:val="0"/>
                <w:sz w:val="16"/>
                <w:szCs w:val="16"/>
              </w:rPr>
              <w:t>自然人第三戶</w:t>
            </w:r>
            <w:r w:rsidRPr="00177018">
              <w:rPr>
                <w:rFonts w:ascii="TimesNewRomanPS-BoldMT" w:hAnsi="TimesNewRomanPS-BoldMT" w:cs="新細明體" w:hint="eastAsia"/>
                <w:bCs/>
                <w:kern w:val="0"/>
                <w:sz w:val="16"/>
                <w:szCs w:val="16"/>
              </w:rPr>
              <w:t>且為高價住宅</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54164BB4"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76632196"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40C7898"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bCs/>
                <w:color w:val="000000"/>
                <w:kern w:val="0"/>
                <w:sz w:val="16"/>
                <w:szCs w:val="16"/>
              </w:rPr>
              <w:t>2</w:t>
            </w:r>
          </w:p>
        </w:tc>
        <w:tc>
          <w:tcPr>
            <w:tcW w:w="251" w:type="dxa"/>
          </w:tcPr>
          <w:p w14:paraId="7D7B37DB"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7B1AC830"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4D7ECE8D"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c>
          <w:tcPr>
            <w:tcW w:w="236" w:type="dxa"/>
          </w:tcPr>
          <w:p w14:paraId="14C6CD78"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29C52AB2"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0C03A7B0"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8" w:type="dxa"/>
          </w:tcPr>
          <w:p w14:paraId="0344C72F"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2</w:t>
            </w:r>
          </w:p>
        </w:tc>
      </w:tr>
      <w:tr w:rsidR="00012B35" w:rsidRPr="001B041C" w14:paraId="37316C79" w14:textId="77777777" w:rsidTr="00182D73">
        <w:tc>
          <w:tcPr>
            <w:tcW w:w="3114" w:type="dxa"/>
          </w:tcPr>
          <w:p w14:paraId="30A6B550" w14:textId="77777777" w:rsidR="00012B35" w:rsidRDefault="00012B35" w:rsidP="00182D73">
            <w:pPr>
              <w:widowControl/>
              <w:rPr>
                <w:rFonts w:ascii="TimesNewRomanPS-BoldMT" w:hAnsi="TimesNewRomanPS-BoldMT" w:cs="新細明體" w:hint="eastAsia"/>
                <w:bCs/>
                <w:color w:val="000000"/>
                <w:kern w:val="0"/>
                <w:sz w:val="16"/>
                <w:szCs w:val="16"/>
              </w:rPr>
            </w:pPr>
          </w:p>
        </w:tc>
        <w:tc>
          <w:tcPr>
            <w:tcW w:w="3969" w:type="dxa"/>
          </w:tcPr>
          <w:p w14:paraId="06868265" w14:textId="77777777" w:rsidR="00012B35" w:rsidRPr="00177018" w:rsidRDefault="00012B35" w:rsidP="00182D73">
            <w:pPr>
              <w:widowControl/>
              <w:rPr>
                <w:rFonts w:ascii="TimesNewRomanPS-BoldMT" w:hAnsi="TimesNewRomanPS-BoldMT" w:cs="新細明體" w:hint="eastAsia"/>
                <w:bCs/>
                <w:kern w:val="0"/>
                <w:sz w:val="16"/>
                <w:szCs w:val="16"/>
              </w:rPr>
            </w:pPr>
            <w:r>
              <w:rPr>
                <w:rFonts w:ascii="TimesNewRomanPS-BoldMT" w:hAnsi="TimesNewRomanPS-BoldMT" w:cs="新細明體" w:hint="eastAsia"/>
                <w:bCs/>
                <w:kern w:val="0"/>
                <w:sz w:val="16"/>
                <w:szCs w:val="16"/>
              </w:rPr>
              <w:t>0</w:t>
            </w:r>
            <w:r>
              <w:rPr>
                <w:rFonts w:ascii="TimesNewRomanPS-BoldMT" w:hAnsi="TimesNewRomanPS-BoldMT" w:cs="新細明體"/>
                <w:bCs/>
                <w:kern w:val="0"/>
                <w:sz w:val="16"/>
                <w:szCs w:val="16"/>
              </w:rPr>
              <w:t>3.</w:t>
            </w:r>
            <w:r w:rsidRPr="00177018">
              <w:rPr>
                <w:rFonts w:ascii="TimesNewRomanPS-BoldMT" w:hAnsi="TimesNewRomanPS-BoldMT" w:cs="新細明體" w:hint="eastAsia"/>
                <w:bCs/>
                <w:kern w:val="0"/>
                <w:sz w:val="16"/>
                <w:szCs w:val="16"/>
              </w:rPr>
              <w:t>自然人第</w:t>
            </w:r>
            <w:r>
              <w:rPr>
                <w:rFonts w:ascii="TimesNewRomanPS-BoldMT" w:hAnsi="TimesNewRomanPS-BoldMT" w:cs="新細明體" w:hint="eastAsia"/>
                <w:bCs/>
                <w:kern w:val="0"/>
                <w:sz w:val="16"/>
                <w:szCs w:val="16"/>
              </w:rPr>
              <w:t>四</w:t>
            </w:r>
            <w:r w:rsidRPr="00177018">
              <w:rPr>
                <w:rFonts w:ascii="TimesNewRomanPS-BoldMT" w:hAnsi="TimesNewRomanPS-BoldMT" w:cs="新細明體" w:hint="eastAsia"/>
                <w:bCs/>
                <w:kern w:val="0"/>
                <w:sz w:val="16"/>
                <w:szCs w:val="16"/>
              </w:rPr>
              <w:t>戶以上</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71451632"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027178E3"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63749F2" w14:textId="77777777" w:rsidR="00012B35"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c>
          <w:tcPr>
            <w:tcW w:w="251" w:type="dxa"/>
          </w:tcPr>
          <w:p w14:paraId="221CAC93"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41153DD9"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66F27B61"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c>
          <w:tcPr>
            <w:tcW w:w="236" w:type="dxa"/>
          </w:tcPr>
          <w:p w14:paraId="7F74385D"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28A338DB"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18C8E0C9"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2</w:t>
            </w:r>
          </w:p>
        </w:tc>
        <w:tc>
          <w:tcPr>
            <w:tcW w:w="238" w:type="dxa"/>
          </w:tcPr>
          <w:p w14:paraId="6D642D79"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r>
      <w:tr w:rsidR="00012B35" w:rsidRPr="001B041C" w14:paraId="6EA98212" w14:textId="77777777" w:rsidTr="00182D73">
        <w:tc>
          <w:tcPr>
            <w:tcW w:w="3114" w:type="dxa"/>
          </w:tcPr>
          <w:p w14:paraId="7E1B3EFC" w14:textId="77777777" w:rsidR="00012B35" w:rsidRDefault="00012B35" w:rsidP="00182D73">
            <w:pPr>
              <w:widowControl/>
              <w:rPr>
                <w:rFonts w:ascii="TimesNewRomanPS-BoldMT" w:hAnsi="TimesNewRomanPS-BoldMT" w:cs="新細明體" w:hint="eastAsia"/>
                <w:bCs/>
                <w:color w:val="000000"/>
                <w:kern w:val="0"/>
                <w:sz w:val="16"/>
                <w:szCs w:val="16"/>
              </w:rPr>
            </w:pPr>
          </w:p>
        </w:tc>
        <w:tc>
          <w:tcPr>
            <w:tcW w:w="3969" w:type="dxa"/>
          </w:tcPr>
          <w:p w14:paraId="764C525D" w14:textId="77777777" w:rsidR="00012B35" w:rsidRDefault="00012B35" w:rsidP="00182D73">
            <w:pPr>
              <w:widowControl/>
              <w:rPr>
                <w:rFonts w:ascii="TimesNewRomanPS-BoldMT" w:hAnsi="TimesNewRomanPS-BoldMT" w:cs="新細明體" w:hint="eastAsia"/>
                <w:bCs/>
                <w:kern w:val="0"/>
                <w:sz w:val="16"/>
                <w:szCs w:val="16"/>
              </w:rPr>
            </w:pPr>
            <w:r>
              <w:rPr>
                <w:rFonts w:ascii="TimesNewRomanPS-BoldMT" w:hAnsi="TimesNewRomanPS-BoldMT" w:cs="新細明體" w:hint="eastAsia"/>
                <w:bCs/>
                <w:kern w:val="0"/>
                <w:sz w:val="16"/>
                <w:szCs w:val="16"/>
              </w:rPr>
              <w:t>04</w:t>
            </w:r>
            <w:r>
              <w:rPr>
                <w:rFonts w:ascii="TimesNewRomanPS-BoldMT" w:hAnsi="TimesNewRomanPS-BoldMT" w:cs="新細明體"/>
                <w:bCs/>
                <w:kern w:val="0"/>
                <w:sz w:val="16"/>
                <w:szCs w:val="16"/>
              </w:rPr>
              <w:t>.</w:t>
            </w:r>
            <w:r w:rsidRPr="00177018">
              <w:rPr>
                <w:rFonts w:ascii="TimesNewRomanPS-BoldMT" w:hAnsi="TimesNewRomanPS-BoldMT" w:cs="新細明體" w:hint="eastAsia"/>
                <w:bCs/>
                <w:kern w:val="0"/>
                <w:sz w:val="16"/>
                <w:szCs w:val="16"/>
              </w:rPr>
              <w:t>自然人第</w:t>
            </w:r>
            <w:r>
              <w:rPr>
                <w:rFonts w:ascii="TimesNewRomanPS-BoldMT" w:hAnsi="TimesNewRomanPS-BoldMT" w:cs="新細明體" w:hint="eastAsia"/>
                <w:bCs/>
                <w:kern w:val="0"/>
                <w:sz w:val="16"/>
                <w:szCs w:val="16"/>
              </w:rPr>
              <w:t>四</w:t>
            </w:r>
            <w:r w:rsidRPr="00177018">
              <w:rPr>
                <w:rFonts w:ascii="TimesNewRomanPS-BoldMT" w:hAnsi="TimesNewRomanPS-BoldMT" w:cs="新細明體" w:hint="eastAsia"/>
                <w:bCs/>
                <w:kern w:val="0"/>
                <w:sz w:val="16"/>
                <w:szCs w:val="16"/>
              </w:rPr>
              <w:t>戶以上且為高價住宅</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6900ADB2"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A1485DD"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60606752" w14:textId="77777777" w:rsidR="00012B35"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2</w:t>
            </w:r>
          </w:p>
        </w:tc>
        <w:tc>
          <w:tcPr>
            <w:tcW w:w="251" w:type="dxa"/>
          </w:tcPr>
          <w:p w14:paraId="6D688E2D"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F2348EF"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67B1EAF0"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c>
          <w:tcPr>
            <w:tcW w:w="236" w:type="dxa"/>
          </w:tcPr>
          <w:p w14:paraId="2F8EEB88"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18EE7AEE"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0FEEAA9F"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8" w:type="dxa"/>
          </w:tcPr>
          <w:p w14:paraId="5214450A"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2</w:t>
            </w:r>
          </w:p>
        </w:tc>
      </w:tr>
      <w:tr w:rsidR="00012B35" w:rsidRPr="00E7083C" w14:paraId="33A2DD58" w14:textId="77777777" w:rsidTr="00182D73">
        <w:tc>
          <w:tcPr>
            <w:tcW w:w="3114" w:type="dxa"/>
          </w:tcPr>
          <w:p w14:paraId="77EFECE3" w14:textId="77777777" w:rsidR="00012B35"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15 </w:t>
            </w:r>
            <w:r w:rsidRPr="00E7083C">
              <w:rPr>
                <w:rFonts w:ascii="TimesNewRomanPS-BoldMT" w:hAnsi="TimesNewRomanPS-BoldMT" w:cs="新細明體" w:hint="eastAsia"/>
                <w:bCs/>
                <w:color w:val="000000"/>
                <w:kern w:val="0"/>
                <w:sz w:val="16"/>
                <w:szCs w:val="16"/>
              </w:rPr>
              <w:t>購置高價住宅</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X</w:t>
            </w:r>
          </w:p>
          <w:p w14:paraId="4A5FC683" w14:textId="77777777" w:rsidR="00012B35"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自然人</w:t>
            </w:r>
            <w:r>
              <w:rPr>
                <w:rFonts w:ascii="TimesNewRomanPS-BoldMT" w:hAnsi="TimesNewRomanPS-BoldMT" w:cs="新細明體" w:hint="eastAsia"/>
                <w:bCs/>
                <w:kern w:val="0"/>
                <w:sz w:val="16"/>
                <w:szCs w:val="16"/>
              </w:rPr>
              <w:t>]</w:t>
            </w:r>
          </w:p>
        </w:tc>
        <w:tc>
          <w:tcPr>
            <w:tcW w:w="3969" w:type="dxa"/>
          </w:tcPr>
          <w:p w14:paraId="574F67C8" w14:textId="77777777" w:rsidR="00012B35" w:rsidRPr="00177018" w:rsidRDefault="00012B35" w:rsidP="00182D73">
            <w:pPr>
              <w:widowControl/>
              <w:rPr>
                <w:rFonts w:ascii="TimesNewRomanPS-BoldMT" w:hAnsi="TimesNewRomanPS-BoldMT" w:cs="新細明體" w:hint="eastAsia"/>
                <w:bCs/>
                <w:kern w:val="0"/>
                <w:sz w:val="16"/>
                <w:szCs w:val="16"/>
              </w:rPr>
            </w:pPr>
            <w:r>
              <w:rPr>
                <w:rFonts w:ascii="TimesNewRomanPS-BoldMT" w:hAnsi="TimesNewRomanPS-BoldMT" w:cs="新細明體" w:hint="eastAsia"/>
                <w:bCs/>
                <w:kern w:val="0"/>
                <w:sz w:val="16"/>
                <w:szCs w:val="16"/>
              </w:rPr>
              <w:t>0</w:t>
            </w:r>
            <w:r>
              <w:rPr>
                <w:rFonts w:ascii="TimesNewRomanPS-BoldMT" w:hAnsi="TimesNewRomanPS-BoldMT" w:cs="新細明體"/>
                <w:bCs/>
                <w:kern w:val="0"/>
                <w:sz w:val="16"/>
                <w:szCs w:val="16"/>
              </w:rPr>
              <w:t>5</w:t>
            </w:r>
            <w:r w:rsidRPr="00177018">
              <w:rPr>
                <w:rFonts w:ascii="TimesNewRomanPS-BoldMT" w:hAnsi="TimesNewRomanPS-BoldMT" w:cs="新細明體" w:hint="eastAsia"/>
                <w:bCs/>
                <w:kern w:val="0"/>
                <w:sz w:val="16"/>
                <w:szCs w:val="16"/>
              </w:rPr>
              <w:t>自然人購置高價住宅</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1C4D357B"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90970A5"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A335649"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2</w:t>
            </w:r>
          </w:p>
        </w:tc>
        <w:tc>
          <w:tcPr>
            <w:tcW w:w="251" w:type="dxa"/>
          </w:tcPr>
          <w:p w14:paraId="7E822162"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614797E6"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129B3098"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66A3E91E"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3933230D"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79D48CED"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8" w:type="dxa"/>
          </w:tcPr>
          <w:p w14:paraId="6A2F4CD1"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1</w:t>
            </w:r>
          </w:p>
        </w:tc>
      </w:tr>
      <w:tr w:rsidR="00012B35" w:rsidRPr="00E7083C" w14:paraId="4C975959" w14:textId="77777777" w:rsidTr="00182D73">
        <w:tc>
          <w:tcPr>
            <w:tcW w:w="3114" w:type="dxa"/>
          </w:tcPr>
          <w:p w14:paraId="0A1256A2"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16 </w:t>
            </w:r>
            <w:r w:rsidRPr="00E7083C">
              <w:rPr>
                <w:rFonts w:ascii="TimesNewRomanPS-BoldMT" w:hAnsi="TimesNewRomanPS-BoldMT" w:cs="新細明體" w:hint="eastAsia"/>
                <w:bCs/>
                <w:color w:val="000000"/>
                <w:kern w:val="0"/>
                <w:sz w:val="16"/>
                <w:szCs w:val="16"/>
              </w:rPr>
              <w:t>法人購置住宅第一戶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Y</w:t>
            </w:r>
          </w:p>
        </w:tc>
        <w:tc>
          <w:tcPr>
            <w:tcW w:w="3969" w:type="dxa"/>
          </w:tcPr>
          <w:p w14:paraId="7C923A46" w14:textId="77777777" w:rsidR="00012B35" w:rsidRPr="00177018" w:rsidRDefault="00012B35" w:rsidP="00182D73">
            <w:pPr>
              <w:widowControl/>
              <w:rPr>
                <w:rFonts w:ascii="TimesNewRomanPS-BoldMT" w:hAnsi="TimesNewRomanPS-BoldMT" w:cs="新細明體" w:hint="eastAsia"/>
                <w:bCs/>
                <w:kern w:val="0"/>
                <w:sz w:val="16"/>
                <w:szCs w:val="16"/>
              </w:rPr>
            </w:pPr>
            <w:r>
              <w:rPr>
                <w:rFonts w:ascii="TimesNewRomanPS-BoldMT" w:hAnsi="TimesNewRomanPS-BoldMT" w:cs="新細明體"/>
                <w:bCs/>
                <w:kern w:val="0"/>
                <w:sz w:val="16"/>
                <w:szCs w:val="16"/>
              </w:rPr>
              <w:t>06</w:t>
            </w:r>
            <w:r w:rsidRPr="00177018">
              <w:rPr>
                <w:rFonts w:ascii="TimesNewRomanPS-BoldMT" w:hAnsi="TimesNewRomanPS-BoldMT" w:cs="新細明體" w:hint="eastAsia"/>
                <w:bCs/>
                <w:kern w:val="0"/>
                <w:sz w:val="16"/>
                <w:szCs w:val="16"/>
              </w:rPr>
              <w:t>法人購置住宅第一戶</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10D27CD4"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760B8BFB"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1</w:t>
            </w:r>
          </w:p>
        </w:tc>
        <w:tc>
          <w:tcPr>
            <w:tcW w:w="236" w:type="dxa"/>
          </w:tcPr>
          <w:p w14:paraId="34061A84"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51" w:type="dxa"/>
          </w:tcPr>
          <w:p w14:paraId="6933F704"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09985615"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342B203F"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bCs/>
                <w:color w:val="000000"/>
                <w:kern w:val="0"/>
                <w:sz w:val="16"/>
                <w:szCs w:val="16"/>
              </w:rPr>
              <w:t>2</w:t>
            </w:r>
          </w:p>
        </w:tc>
        <w:tc>
          <w:tcPr>
            <w:tcW w:w="236" w:type="dxa"/>
          </w:tcPr>
          <w:p w14:paraId="7580E8B3"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v</w:t>
            </w:r>
          </w:p>
        </w:tc>
        <w:tc>
          <w:tcPr>
            <w:tcW w:w="236" w:type="dxa"/>
          </w:tcPr>
          <w:p w14:paraId="6D6C16BB"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66B0FFF0"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8" w:type="dxa"/>
          </w:tcPr>
          <w:p w14:paraId="2F578BB5"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r>
      <w:tr w:rsidR="00012B35" w:rsidRPr="00E7083C" w14:paraId="7D197C4F" w14:textId="77777777" w:rsidTr="00182D73">
        <w:tc>
          <w:tcPr>
            <w:tcW w:w="3114" w:type="dxa"/>
          </w:tcPr>
          <w:p w14:paraId="654B86D1"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17 </w:t>
            </w:r>
            <w:r w:rsidRPr="00E7083C">
              <w:rPr>
                <w:rFonts w:ascii="TimesNewRomanPS-BoldMT" w:hAnsi="TimesNewRomanPS-BoldMT" w:cs="新細明體" w:hint="eastAsia"/>
                <w:bCs/>
                <w:color w:val="000000"/>
                <w:kern w:val="0"/>
                <w:sz w:val="16"/>
                <w:szCs w:val="16"/>
              </w:rPr>
              <w:t>法人購置住宅第二戶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NULL</w:t>
            </w:r>
          </w:p>
        </w:tc>
        <w:tc>
          <w:tcPr>
            <w:tcW w:w="3969" w:type="dxa"/>
          </w:tcPr>
          <w:p w14:paraId="1D7FF7D0" w14:textId="77777777" w:rsidR="00012B35" w:rsidRPr="00177018" w:rsidRDefault="00012B35" w:rsidP="00182D73">
            <w:pPr>
              <w:widowControl/>
              <w:rPr>
                <w:rFonts w:ascii="TimesNewRomanPS-BoldMT" w:hAnsi="TimesNewRomanPS-BoldMT" w:cs="新細明體" w:hint="eastAsia"/>
                <w:bCs/>
                <w:kern w:val="0"/>
                <w:sz w:val="16"/>
                <w:szCs w:val="16"/>
              </w:rPr>
            </w:pPr>
            <w:r>
              <w:rPr>
                <w:rFonts w:ascii="TimesNewRomanPS-BoldMT" w:hAnsi="TimesNewRomanPS-BoldMT" w:cs="新細明體"/>
                <w:bCs/>
                <w:kern w:val="0"/>
                <w:sz w:val="16"/>
                <w:szCs w:val="16"/>
              </w:rPr>
              <w:t>07</w:t>
            </w:r>
            <w:r w:rsidRPr="001B6C65">
              <w:rPr>
                <w:rFonts w:ascii="TimesNewRomanPS-BoldMT" w:hAnsi="TimesNewRomanPS-BoldMT" w:cs="新細明體"/>
                <w:bCs/>
                <w:kern w:val="0"/>
                <w:sz w:val="16"/>
                <w:szCs w:val="16"/>
              </w:rPr>
              <w:t>.</w:t>
            </w:r>
            <w:r w:rsidRPr="001B6C65">
              <w:rPr>
                <w:rFonts w:ascii="TimesNewRomanPS-BoldMT" w:hAnsi="TimesNewRomanPS-BoldMT" w:cs="新細明體" w:hint="eastAsia"/>
                <w:bCs/>
                <w:kern w:val="0"/>
                <w:sz w:val="16"/>
                <w:szCs w:val="16"/>
              </w:rPr>
              <w:t>法人購</w:t>
            </w:r>
            <w:r w:rsidRPr="00177018">
              <w:rPr>
                <w:rFonts w:ascii="TimesNewRomanPS-BoldMT" w:hAnsi="TimesNewRomanPS-BoldMT" w:cs="新細明體" w:hint="eastAsia"/>
                <w:bCs/>
                <w:kern w:val="0"/>
                <w:sz w:val="16"/>
                <w:szCs w:val="16"/>
              </w:rPr>
              <w:t>置住宅第二戶以上</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5152B204"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6C8419EB"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2</w:t>
            </w:r>
          </w:p>
        </w:tc>
        <w:tc>
          <w:tcPr>
            <w:tcW w:w="236" w:type="dxa"/>
          </w:tcPr>
          <w:p w14:paraId="22E33DBD"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51" w:type="dxa"/>
          </w:tcPr>
          <w:p w14:paraId="02C44EC2"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400E2CD0"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7AD9F437"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bCs/>
                <w:color w:val="000000"/>
                <w:kern w:val="0"/>
                <w:sz w:val="16"/>
                <w:szCs w:val="16"/>
              </w:rPr>
              <w:t>3</w:t>
            </w:r>
          </w:p>
        </w:tc>
        <w:tc>
          <w:tcPr>
            <w:tcW w:w="236" w:type="dxa"/>
          </w:tcPr>
          <w:p w14:paraId="167ACBDB"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v</w:t>
            </w:r>
          </w:p>
        </w:tc>
        <w:tc>
          <w:tcPr>
            <w:tcW w:w="236" w:type="dxa"/>
          </w:tcPr>
          <w:p w14:paraId="7FEB5D5B"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0369733C"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8" w:type="dxa"/>
          </w:tcPr>
          <w:p w14:paraId="7F766BFB"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r>
      <w:tr w:rsidR="00012B35" w:rsidRPr="00E7083C" w14:paraId="0B7240F6" w14:textId="77777777" w:rsidTr="00182D73">
        <w:tc>
          <w:tcPr>
            <w:tcW w:w="3114" w:type="dxa"/>
          </w:tcPr>
          <w:p w14:paraId="55C2D3EA"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9 </w:t>
            </w:r>
            <w:r w:rsidRPr="00E7083C">
              <w:rPr>
                <w:rFonts w:ascii="TimesNewRomanPS-BoldMT" w:hAnsi="TimesNewRomanPS-BoldMT" w:cs="新細明體" w:hint="eastAsia"/>
                <w:bCs/>
                <w:color w:val="000000"/>
                <w:kern w:val="0"/>
                <w:sz w:val="16"/>
                <w:szCs w:val="16"/>
              </w:rPr>
              <w:t>土地受限戶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O</w:t>
            </w:r>
          </w:p>
        </w:tc>
        <w:tc>
          <w:tcPr>
            <w:tcW w:w="3969" w:type="dxa"/>
          </w:tcPr>
          <w:p w14:paraId="2E48A388" w14:textId="77777777" w:rsidR="00012B35" w:rsidRPr="00177018" w:rsidRDefault="00012B35" w:rsidP="00182D73">
            <w:pPr>
              <w:widowControl/>
              <w:rPr>
                <w:rFonts w:ascii="TimesNewRomanPS-BoldMT" w:hAnsi="TimesNewRomanPS-BoldMT" w:cs="新細明體" w:hint="eastAsia"/>
                <w:bCs/>
                <w:kern w:val="0"/>
                <w:sz w:val="16"/>
                <w:szCs w:val="16"/>
              </w:rPr>
            </w:pPr>
            <w:r w:rsidRPr="00177018">
              <w:rPr>
                <w:rFonts w:ascii="TimesNewRomanPS-BoldMT" w:hAnsi="TimesNewRomanPS-BoldMT" w:cs="新細明體" w:hint="eastAsia"/>
                <w:bCs/>
                <w:kern w:val="0"/>
                <w:sz w:val="16"/>
                <w:szCs w:val="16"/>
              </w:rPr>
              <w:t>0</w:t>
            </w:r>
            <w:r>
              <w:rPr>
                <w:rFonts w:ascii="TimesNewRomanPS-BoldMT" w:hAnsi="TimesNewRomanPS-BoldMT" w:cs="新細明體"/>
                <w:bCs/>
                <w:kern w:val="0"/>
                <w:sz w:val="16"/>
                <w:szCs w:val="16"/>
              </w:rPr>
              <w:t>8</w:t>
            </w:r>
            <w:r w:rsidRPr="00177018">
              <w:rPr>
                <w:rFonts w:ascii="TimesNewRomanPS-BoldMT" w:hAnsi="TimesNewRomanPS-BoldMT" w:cs="新細明體"/>
                <w:bCs/>
                <w:kern w:val="0"/>
                <w:sz w:val="16"/>
                <w:szCs w:val="16"/>
              </w:rPr>
              <w:t xml:space="preserve">. </w:t>
            </w:r>
            <w:r w:rsidRPr="00BF3939">
              <w:rPr>
                <w:rFonts w:ascii="TimesNewRomanPS-BoldMT" w:hAnsi="TimesNewRomanPS-BoldMT" w:cs="新細明體" w:hint="eastAsia"/>
                <w:bCs/>
                <w:kern w:val="0"/>
                <w:sz w:val="16"/>
                <w:szCs w:val="16"/>
              </w:rPr>
              <w:t>購地貸款</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33B664FC"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774CE372"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BBE8CB1"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51" w:type="dxa"/>
          </w:tcPr>
          <w:p w14:paraId="38283AF1"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v</w:t>
            </w:r>
          </w:p>
        </w:tc>
        <w:tc>
          <w:tcPr>
            <w:tcW w:w="236" w:type="dxa"/>
          </w:tcPr>
          <w:p w14:paraId="7A6A04D1"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047BAE3"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4</w:t>
            </w:r>
          </w:p>
        </w:tc>
        <w:tc>
          <w:tcPr>
            <w:tcW w:w="236" w:type="dxa"/>
          </w:tcPr>
          <w:p w14:paraId="6AD98522"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35D54E0E"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3204DB8"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8" w:type="dxa"/>
          </w:tcPr>
          <w:p w14:paraId="1952757F"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r>
      <w:tr w:rsidR="00012B35" w:rsidRPr="00E7083C" w14:paraId="0440386F" w14:textId="77777777" w:rsidTr="00182D73">
        <w:tc>
          <w:tcPr>
            <w:tcW w:w="3114" w:type="dxa"/>
          </w:tcPr>
          <w:p w14:paraId="3932DD35"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18 </w:t>
            </w:r>
            <w:r w:rsidRPr="00E7083C">
              <w:rPr>
                <w:rFonts w:ascii="TimesNewRomanPS-BoldMT" w:hAnsi="TimesNewRomanPS-BoldMT" w:cs="新細明體" w:hint="eastAsia"/>
                <w:bCs/>
                <w:color w:val="000000"/>
                <w:kern w:val="0"/>
                <w:sz w:val="16"/>
                <w:szCs w:val="16"/>
              </w:rPr>
              <w:t>餘屋貸款</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NULL</w:t>
            </w:r>
          </w:p>
        </w:tc>
        <w:tc>
          <w:tcPr>
            <w:tcW w:w="3969" w:type="dxa"/>
          </w:tcPr>
          <w:p w14:paraId="6F5D0ACD" w14:textId="77777777" w:rsidR="00012B35" w:rsidRPr="00177018" w:rsidRDefault="00012B35" w:rsidP="00182D73">
            <w:pPr>
              <w:widowControl/>
              <w:rPr>
                <w:rFonts w:ascii="TimesNewRomanPS-BoldMT" w:hAnsi="TimesNewRomanPS-BoldMT" w:cs="新細明體" w:hint="eastAsia"/>
                <w:bCs/>
                <w:kern w:val="0"/>
                <w:sz w:val="16"/>
                <w:szCs w:val="16"/>
              </w:rPr>
            </w:pPr>
            <w:r>
              <w:rPr>
                <w:rFonts w:ascii="TimesNewRomanPS-BoldMT" w:hAnsi="TimesNewRomanPS-BoldMT" w:cs="新細明體"/>
                <w:bCs/>
                <w:kern w:val="0"/>
                <w:sz w:val="16"/>
                <w:szCs w:val="16"/>
              </w:rPr>
              <w:t>09</w:t>
            </w:r>
            <w:r w:rsidRPr="00177018">
              <w:rPr>
                <w:rFonts w:ascii="TimesNewRomanPS-BoldMT" w:hAnsi="TimesNewRomanPS-BoldMT" w:cs="新細明體"/>
                <w:bCs/>
                <w:kern w:val="0"/>
                <w:sz w:val="16"/>
                <w:szCs w:val="16"/>
              </w:rPr>
              <w:t>.</w:t>
            </w:r>
            <w:r w:rsidRPr="00177018">
              <w:rPr>
                <w:rFonts w:ascii="TimesNewRomanPS-BoldMT" w:hAnsi="TimesNewRomanPS-BoldMT" w:cs="新細明體" w:hint="eastAsia"/>
                <w:bCs/>
                <w:kern w:val="0"/>
                <w:sz w:val="16"/>
                <w:szCs w:val="16"/>
              </w:rPr>
              <w:t>餘屋貸款</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5F743E6D"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098BC16E"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18846AB"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51" w:type="dxa"/>
          </w:tcPr>
          <w:p w14:paraId="740BE051"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06A9673C"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bCs/>
                <w:color w:val="000000"/>
                <w:kern w:val="0"/>
                <w:sz w:val="16"/>
                <w:szCs w:val="16"/>
              </w:rPr>
              <w:t>v</w:t>
            </w:r>
          </w:p>
        </w:tc>
        <w:tc>
          <w:tcPr>
            <w:tcW w:w="236" w:type="dxa"/>
          </w:tcPr>
          <w:p w14:paraId="2BEA1A2D"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5</w:t>
            </w:r>
          </w:p>
        </w:tc>
        <w:tc>
          <w:tcPr>
            <w:tcW w:w="236" w:type="dxa"/>
          </w:tcPr>
          <w:p w14:paraId="4EFAFEB9"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0E0AD8E6"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12FB34A"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8" w:type="dxa"/>
          </w:tcPr>
          <w:p w14:paraId="2DFDFF84"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r>
      <w:tr w:rsidR="00012B35" w:rsidRPr="00E7083C" w14:paraId="30530554" w14:textId="77777777" w:rsidTr="00182D73">
        <w:tc>
          <w:tcPr>
            <w:tcW w:w="3114" w:type="dxa"/>
          </w:tcPr>
          <w:p w14:paraId="2EC1A6C2"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3969" w:type="dxa"/>
          </w:tcPr>
          <w:p w14:paraId="56272F4D" w14:textId="77777777" w:rsidR="00012B35" w:rsidRDefault="00012B35" w:rsidP="00182D73">
            <w:pPr>
              <w:widowControl/>
              <w:rPr>
                <w:rFonts w:ascii="TimesNewRomanPS-BoldMT" w:hAnsi="TimesNewRomanPS-BoldMT" w:cs="新細明體" w:hint="eastAsia"/>
                <w:bCs/>
                <w:kern w:val="0"/>
                <w:sz w:val="16"/>
                <w:szCs w:val="16"/>
              </w:rPr>
            </w:pPr>
            <w:r w:rsidRPr="00F71530">
              <w:rPr>
                <w:rFonts w:ascii="TimesNewRomanPS-BoldMT" w:hAnsi="TimesNewRomanPS-BoldMT" w:cs="新細明體" w:hint="eastAsia"/>
                <w:bCs/>
                <w:kern w:val="0"/>
                <w:sz w:val="16"/>
                <w:szCs w:val="16"/>
              </w:rPr>
              <w:t>1</w:t>
            </w:r>
            <w:r w:rsidRPr="00F71530">
              <w:rPr>
                <w:rFonts w:ascii="TimesNewRomanPS-BoldMT" w:hAnsi="TimesNewRomanPS-BoldMT" w:cs="新細明體"/>
                <w:bCs/>
                <w:kern w:val="0"/>
                <w:sz w:val="16"/>
                <w:szCs w:val="16"/>
              </w:rPr>
              <w:t>0.</w:t>
            </w:r>
            <w:r w:rsidRPr="00F71530">
              <w:rPr>
                <w:rFonts w:ascii="TimesNewRomanPS-BoldMT" w:hAnsi="TimesNewRomanPS-BoldMT" w:cs="新細明體" w:hint="eastAsia"/>
                <w:bCs/>
                <w:kern w:val="0"/>
                <w:sz w:val="16"/>
                <w:szCs w:val="16"/>
              </w:rPr>
              <w:t>工業區閒置土地抵押貸款</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384E7A1C"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35AF558C"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22719961"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51" w:type="dxa"/>
          </w:tcPr>
          <w:p w14:paraId="7B15D695"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0FD602C0"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20343387"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6</w:t>
            </w:r>
          </w:p>
        </w:tc>
        <w:tc>
          <w:tcPr>
            <w:tcW w:w="236" w:type="dxa"/>
          </w:tcPr>
          <w:p w14:paraId="0DA9893A"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Pr>
                <w:rFonts w:ascii="TimesNewRomanPS-BoldMT" w:hAnsi="TimesNewRomanPS-BoldMT" w:cs="新細明體" w:hint="eastAsia"/>
                <w:bCs/>
                <w:color w:val="000000"/>
                <w:kern w:val="0"/>
                <w:sz w:val="16"/>
                <w:szCs w:val="16"/>
              </w:rPr>
              <w:t>v</w:t>
            </w:r>
          </w:p>
        </w:tc>
        <w:tc>
          <w:tcPr>
            <w:tcW w:w="236" w:type="dxa"/>
          </w:tcPr>
          <w:p w14:paraId="3C023EFA"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3D36CC8B"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8" w:type="dxa"/>
          </w:tcPr>
          <w:p w14:paraId="7A51D486"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r>
      <w:tr w:rsidR="00012B35" w:rsidRPr="00E7083C" w14:paraId="6D705BEF" w14:textId="77777777" w:rsidTr="00182D73">
        <w:tc>
          <w:tcPr>
            <w:tcW w:w="3114" w:type="dxa"/>
          </w:tcPr>
          <w:p w14:paraId="7C0029AD"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7 </w:t>
            </w:r>
            <w:r w:rsidRPr="00E7083C">
              <w:rPr>
                <w:rFonts w:ascii="TimesNewRomanPS-BoldMT" w:hAnsi="TimesNewRomanPS-BoldMT" w:cs="新細明體" w:hint="eastAsia"/>
                <w:bCs/>
                <w:color w:val="000000"/>
                <w:kern w:val="0"/>
                <w:sz w:val="16"/>
                <w:szCs w:val="16"/>
              </w:rPr>
              <w:t>增貸管制戶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L</w:t>
            </w:r>
          </w:p>
        </w:tc>
        <w:tc>
          <w:tcPr>
            <w:tcW w:w="3969" w:type="dxa"/>
          </w:tcPr>
          <w:p w14:paraId="2D4BBA99" w14:textId="77777777" w:rsidR="00012B35" w:rsidRPr="00177018" w:rsidRDefault="00012B35" w:rsidP="00182D73">
            <w:pPr>
              <w:widowControl/>
              <w:rPr>
                <w:rFonts w:ascii="TimesNewRomanPS-BoldMT" w:hAnsi="TimesNewRomanPS-BoldMT" w:cs="新細明體" w:hint="eastAsia"/>
                <w:bCs/>
                <w:kern w:val="0"/>
                <w:sz w:val="16"/>
                <w:szCs w:val="16"/>
              </w:rPr>
            </w:pPr>
            <w:r>
              <w:rPr>
                <w:rFonts w:ascii="TimesNewRomanPS-BoldMT" w:hAnsi="TimesNewRomanPS-BoldMT" w:cs="新細明體"/>
                <w:bCs/>
                <w:kern w:val="0"/>
                <w:sz w:val="16"/>
                <w:szCs w:val="16"/>
              </w:rPr>
              <w:t>11</w:t>
            </w:r>
            <w:r w:rsidRPr="00177018">
              <w:rPr>
                <w:rFonts w:ascii="TimesNewRomanPS-BoldMT" w:hAnsi="TimesNewRomanPS-BoldMT" w:cs="新細明體" w:hint="eastAsia"/>
                <w:bCs/>
                <w:kern w:val="0"/>
                <w:sz w:val="16"/>
                <w:szCs w:val="16"/>
              </w:rPr>
              <w:t xml:space="preserve"> </w:t>
            </w:r>
            <w:r w:rsidRPr="00177018">
              <w:rPr>
                <w:rFonts w:ascii="TimesNewRomanPS-BoldMT" w:hAnsi="TimesNewRomanPS-BoldMT" w:cs="新細明體" w:hint="eastAsia"/>
                <w:bCs/>
                <w:kern w:val="0"/>
                <w:sz w:val="16"/>
                <w:szCs w:val="16"/>
              </w:rPr>
              <w:t>增貸管制戶</w:t>
            </w:r>
            <w:r w:rsidRPr="00177018">
              <w:rPr>
                <w:rFonts w:ascii="TimesNewRomanPS-BoldMT" w:hAnsi="TimesNewRomanPS-BoldMT" w:cs="新細明體" w:hint="eastAsia"/>
                <w:bCs/>
                <w:kern w:val="0"/>
                <w:sz w:val="16"/>
                <w:szCs w:val="16"/>
              </w:rPr>
              <w:t>(</w:t>
            </w:r>
            <w:r>
              <w:rPr>
                <w:rFonts w:ascii="TimesNewRomanPS-BoldMT" w:hAnsi="TimesNewRomanPS-BoldMT" w:cs="新細明體" w:hint="eastAsia"/>
                <w:bCs/>
                <w:kern w:val="0"/>
                <w:sz w:val="16"/>
                <w:szCs w:val="16"/>
              </w:rPr>
              <w:t>舊</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4D425706"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05115A0C"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05B8422C"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51" w:type="dxa"/>
          </w:tcPr>
          <w:p w14:paraId="08CF543A"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14DED811"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4413B0FC"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42797EDA"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4A0439BA"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1F2767D1"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8" w:type="dxa"/>
          </w:tcPr>
          <w:p w14:paraId="45C68F32"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r>
      <w:tr w:rsidR="00012B35" w:rsidRPr="00E7083C" w14:paraId="61F9DF40" w14:textId="77777777" w:rsidTr="00182D73">
        <w:tc>
          <w:tcPr>
            <w:tcW w:w="3114" w:type="dxa"/>
          </w:tcPr>
          <w:p w14:paraId="0A83D9D0"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6 </w:t>
            </w:r>
            <w:r w:rsidRPr="00E7083C">
              <w:rPr>
                <w:rFonts w:ascii="TimesNewRomanPS-BoldMT" w:hAnsi="TimesNewRomanPS-BoldMT" w:cs="新細明體" w:hint="eastAsia"/>
                <w:bCs/>
                <w:color w:val="000000"/>
                <w:kern w:val="0"/>
                <w:sz w:val="16"/>
                <w:szCs w:val="16"/>
              </w:rPr>
              <w:t>自然人第２</w:t>
            </w:r>
            <w:r w:rsidRPr="00E7083C">
              <w:rPr>
                <w:rFonts w:ascii="TimesNewRomanPS-BoldMT" w:hAnsi="TimesNewRomanPS-BoldMT" w:cs="新細明體" w:hint="eastAsia"/>
                <w:bCs/>
                <w:color w:val="000000"/>
                <w:kern w:val="0"/>
                <w:sz w:val="16"/>
                <w:szCs w:val="16"/>
              </w:rPr>
              <w:t xml:space="preserve"> </w:t>
            </w:r>
            <w:r w:rsidRPr="00E7083C">
              <w:rPr>
                <w:rFonts w:ascii="TimesNewRomanPS-BoldMT" w:hAnsi="TimesNewRomanPS-BoldMT" w:cs="新細明體" w:hint="eastAsia"/>
                <w:bCs/>
                <w:color w:val="000000"/>
                <w:kern w:val="0"/>
                <w:sz w:val="16"/>
                <w:szCs w:val="16"/>
              </w:rPr>
              <w:t>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央行管制</w:t>
            </w:r>
            <w:r w:rsidRPr="00E7083C">
              <w:rPr>
                <w:rFonts w:ascii="TimesNewRomanPS-BoldMT" w:hAnsi="TimesNewRomanPS-BoldMT" w:cs="新細明體" w:hint="eastAsia"/>
                <w:bCs/>
                <w:color w:val="000000"/>
                <w:kern w:val="0"/>
                <w:sz w:val="16"/>
                <w:szCs w:val="16"/>
              </w:rPr>
              <w:t>) K</w:t>
            </w:r>
          </w:p>
        </w:tc>
        <w:tc>
          <w:tcPr>
            <w:tcW w:w="3969" w:type="dxa"/>
          </w:tcPr>
          <w:p w14:paraId="7F47A8F2" w14:textId="77777777" w:rsidR="00012B35" w:rsidRPr="00177018" w:rsidRDefault="00012B35" w:rsidP="00182D73">
            <w:pPr>
              <w:widowControl/>
              <w:rPr>
                <w:rFonts w:ascii="TimesNewRomanPS-BoldMT" w:hAnsi="TimesNewRomanPS-BoldMT" w:cs="新細明體" w:hint="eastAsia"/>
                <w:bCs/>
                <w:kern w:val="0"/>
                <w:sz w:val="16"/>
                <w:szCs w:val="16"/>
              </w:rPr>
            </w:pPr>
            <w:r>
              <w:rPr>
                <w:rFonts w:ascii="TimesNewRomanPS-BoldMT" w:hAnsi="TimesNewRomanPS-BoldMT" w:cs="新細明體"/>
                <w:bCs/>
                <w:kern w:val="0"/>
                <w:sz w:val="16"/>
                <w:szCs w:val="16"/>
              </w:rPr>
              <w:t>12</w:t>
            </w:r>
            <w:r w:rsidRPr="00177018">
              <w:rPr>
                <w:rFonts w:ascii="TimesNewRomanPS-BoldMT" w:hAnsi="TimesNewRomanPS-BoldMT" w:cs="新細明體"/>
                <w:bCs/>
                <w:kern w:val="0"/>
                <w:sz w:val="16"/>
                <w:szCs w:val="16"/>
              </w:rPr>
              <w:t>.</w:t>
            </w:r>
            <w:r w:rsidRPr="00177018">
              <w:rPr>
                <w:rFonts w:ascii="TimesNewRomanPS-BoldMT" w:hAnsi="TimesNewRomanPS-BoldMT" w:cs="新細明體" w:hint="eastAsia"/>
                <w:bCs/>
                <w:kern w:val="0"/>
                <w:sz w:val="16"/>
                <w:szCs w:val="16"/>
              </w:rPr>
              <w:t xml:space="preserve"> </w:t>
            </w:r>
            <w:r w:rsidRPr="00177018">
              <w:rPr>
                <w:rFonts w:ascii="TimesNewRomanPS-BoldMT" w:hAnsi="TimesNewRomanPS-BoldMT" w:cs="新細明體" w:hint="eastAsia"/>
                <w:bCs/>
                <w:kern w:val="0"/>
                <w:sz w:val="16"/>
                <w:szCs w:val="16"/>
              </w:rPr>
              <w:t>自然人特定地區第</w:t>
            </w:r>
            <w:r w:rsidRPr="00177018">
              <w:rPr>
                <w:rFonts w:ascii="TimesNewRomanPS-BoldMT" w:hAnsi="TimesNewRomanPS-BoldMT" w:cs="新細明體" w:hint="eastAsia"/>
                <w:bCs/>
                <w:kern w:val="0"/>
                <w:sz w:val="16"/>
                <w:szCs w:val="16"/>
              </w:rPr>
              <w:t>2</w:t>
            </w:r>
            <w:r w:rsidRPr="00177018">
              <w:rPr>
                <w:rFonts w:ascii="TimesNewRomanPS-BoldMT" w:hAnsi="TimesNewRomanPS-BoldMT" w:cs="新細明體" w:hint="eastAsia"/>
                <w:bCs/>
                <w:kern w:val="0"/>
                <w:sz w:val="16"/>
                <w:szCs w:val="16"/>
              </w:rPr>
              <w:t>戶購屋貸款</w:t>
            </w:r>
            <w:r>
              <w:rPr>
                <w:rFonts w:ascii="TimesNewRomanPS-BoldMT" w:hAnsi="TimesNewRomanPS-BoldMT" w:cs="新細明體" w:hint="eastAsia"/>
                <w:bCs/>
                <w:kern w:val="0"/>
                <w:sz w:val="16"/>
                <w:szCs w:val="16"/>
              </w:rPr>
              <w:t>(</w:t>
            </w:r>
            <w:r>
              <w:rPr>
                <w:rFonts w:ascii="TimesNewRomanPS-BoldMT" w:hAnsi="TimesNewRomanPS-BoldMT" w:cs="新細明體" w:hint="eastAsia"/>
                <w:bCs/>
                <w:kern w:val="0"/>
                <w:sz w:val="16"/>
                <w:szCs w:val="16"/>
              </w:rPr>
              <w:t>舊</w:t>
            </w:r>
            <w:r w:rsidRPr="00177018">
              <w:rPr>
                <w:rFonts w:ascii="TimesNewRomanPS-BoldMT" w:hAnsi="TimesNewRomanPS-BoldMT" w:cs="新細明體" w:hint="eastAsia"/>
                <w:bCs/>
                <w:kern w:val="0"/>
                <w:sz w:val="16"/>
                <w:szCs w:val="16"/>
              </w:rPr>
              <w:t>央行管制</w:t>
            </w:r>
            <w:r w:rsidRPr="00177018">
              <w:rPr>
                <w:rFonts w:ascii="TimesNewRomanPS-BoldMT" w:hAnsi="TimesNewRomanPS-BoldMT" w:cs="新細明體" w:hint="eastAsia"/>
                <w:bCs/>
                <w:kern w:val="0"/>
                <w:sz w:val="16"/>
                <w:szCs w:val="16"/>
              </w:rPr>
              <w:t>)</w:t>
            </w:r>
          </w:p>
        </w:tc>
        <w:tc>
          <w:tcPr>
            <w:tcW w:w="269" w:type="dxa"/>
          </w:tcPr>
          <w:p w14:paraId="7B294871"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bCs/>
                <w:color w:val="000000"/>
                <w:kern w:val="0"/>
                <w:sz w:val="16"/>
                <w:szCs w:val="16"/>
              </w:rPr>
              <w:t>N</w:t>
            </w:r>
          </w:p>
        </w:tc>
        <w:tc>
          <w:tcPr>
            <w:tcW w:w="236" w:type="dxa"/>
          </w:tcPr>
          <w:p w14:paraId="79CD130E"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4B60F19A"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51" w:type="dxa"/>
          </w:tcPr>
          <w:p w14:paraId="612181FA"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D843646"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34230F32"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400ABCFE"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77012F37"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037D541C"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8" w:type="dxa"/>
          </w:tcPr>
          <w:p w14:paraId="7A1064D9"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r>
      <w:tr w:rsidR="00012B35" w:rsidRPr="00E7083C" w14:paraId="14D7CD4B" w14:textId="77777777" w:rsidTr="00182D73">
        <w:tc>
          <w:tcPr>
            <w:tcW w:w="3114" w:type="dxa"/>
          </w:tcPr>
          <w:p w14:paraId="49F6955B" w14:textId="77777777" w:rsidR="00012B35" w:rsidRPr="00E7083C" w:rsidRDefault="00012B35" w:rsidP="00182D73">
            <w:pPr>
              <w:widowControl/>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13 </w:t>
            </w:r>
            <w:r w:rsidRPr="00E7083C">
              <w:rPr>
                <w:rFonts w:ascii="TimesNewRomanPS-BoldMT" w:hAnsi="TimesNewRomanPS-BoldMT" w:cs="新細明體" w:hint="eastAsia"/>
                <w:bCs/>
                <w:color w:val="000000"/>
                <w:kern w:val="0"/>
                <w:sz w:val="16"/>
                <w:szCs w:val="16"/>
              </w:rPr>
              <w:t>投資戶</w:t>
            </w:r>
            <w:r w:rsidRPr="00E7083C">
              <w:rPr>
                <w:rFonts w:ascii="TimesNewRomanPS-BoldMT" w:hAnsi="TimesNewRomanPS-BoldMT" w:cs="新細明體" w:hint="eastAsia"/>
                <w:bCs/>
                <w:color w:val="000000"/>
                <w:kern w:val="0"/>
                <w:sz w:val="16"/>
                <w:szCs w:val="16"/>
              </w:rPr>
              <w:t>(</w:t>
            </w:r>
            <w:r w:rsidRPr="00E7083C">
              <w:rPr>
                <w:rFonts w:ascii="TimesNewRomanPS-BoldMT" w:hAnsi="TimesNewRomanPS-BoldMT" w:cs="新細明體" w:hint="eastAsia"/>
                <w:bCs/>
                <w:color w:val="000000"/>
                <w:kern w:val="0"/>
                <w:sz w:val="16"/>
                <w:szCs w:val="16"/>
              </w:rPr>
              <w:t>內部規範</w:t>
            </w:r>
            <w:r w:rsidRPr="00E7083C">
              <w:rPr>
                <w:rFonts w:ascii="TimesNewRomanPS-BoldMT" w:hAnsi="TimesNewRomanPS-BoldMT" w:cs="新細明體" w:hint="eastAsia"/>
                <w:bCs/>
                <w:color w:val="000000"/>
                <w:kern w:val="0"/>
                <w:sz w:val="16"/>
                <w:szCs w:val="16"/>
              </w:rPr>
              <w:t>) U</w:t>
            </w:r>
          </w:p>
        </w:tc>
        <w:tc>
          <w:tcPr>
            <w:tcW w:w="3969" w:type="dxa"/>
          </w:tcPr>
          <w:p w14:paraId="13CCAE9C" w14:textId="77777777" w:rsidR="00012B35" w:rsidRPr="00177018" w:rsidRDefault="00012B35" w:rsidP="00182D73">
            <w:pPr>
              <w:widowControl/>
              <w:rPr>
                <w:rFonts w:ascii="TimesNewRomanPS-BoldMT" w:hAnsi="TimesNewRomanPS-BoldMT" w:cs="新細明體" w:hint="eastAsia"/>
                <w:bCs/>
                <w:kern w:val="0"/>
                <w:sz w:val="16"/>
                <w:szCs w:val="16"/>
              </w:rPr>
            </w:pPr>
            <w:r>
              <w:rPr>
                <w:rFonts w:ascii="TimesNewRomanPS-BoldMT" w:hAnsi="TimesNewRomanPS-BoldMT" w:cs="新細明體"/>
                <w:bCs/>
                <w:kern w:val="0"/>
                <w:sz w:val="16"/>
                <w:szCs w:val="16"/>
              </w:rPr>
              <w:t>13</w:t>
            </w:r>
            <w:r w:rsidRPr="00177018">
              <w:rPr>
                <w:rFonts w:ascii="TimesNewRomanPS-BoldMT" w:hAnsi="TimesNewRomanPS-BoldMT" w:cs="新細明體"/>
                <w:bCs/>
                <w:kern w:val="0"/>
                <w:sz w:val="16"/>
                <w:szCs w:val="16"/>
              </w:rPr>
              <w:t>.</w:t>
            </w:r>
            <w:r w:rsidRPr="00177018">
              <w:rPr>
                <w:rFonts w:ascii="TimesNewRomanPS-BoldMT" w:hAnsi="TimesNewRomanPS-BoldMT" w:cs="新細明體" w:hint="eastAsia"/>
                <w:bCs/>
                <w:kern w:val="0"/>
                <w:sz w:val="16"/>
                <w:szCs w:val="16"/>
              </w:rPr>
              <w:t xml:space="preserve"> </w:t>
            </w:r>
            <w:r w:rsidRPr="00177018">
              <w:rPr>
                <w:rFonts w:ascii="TimesNewRomanPS-BoldMT" w:hAnsi="TimesNewRomanPS-BoldMT" w:cs="新細明體" w:hint="eastAsia"/>
                <w:bCs/>
                <w:kern w:val="0"/>
                <w:sz w:val="16"/>
                <w:szCs w:val="16"/>
              </w:rPr>
              <w:t>投資戶</w:t>
            </w:r>
            <w:r w:rsidRPr="00177018">
              <w:rPr>
                <w:rFonts w:ascii="TimesNewRomanPS-BoldMT" w:hAnsi="TimesNewRomanPS-BoldMT" w:cs="新細明體" w:hint="eastAsia"/>
                <w:bCs/>
                <w:kern w:val="0"/>
                <w:sz w:val="16"/>
                <w:szCs w:val="16"/>
              </w:rPr>
              <w:t>(</w:t>
            </w:r>
            <w:r w:rsidRPr="00177018">
              <w:rPr>
                <w:rFonts w:ascii="TimesNewRomanPS-BoldMT" w:hAnsi="TimesNewRomanPS-BoldMT" w:cs="新細明體" w:hint="eastAsia"/>
                <w:bCs/>
                <w:kern w:val="0"/>
                <w:sz w:val="16"/>
                <w:szCs w:val="16"/>
              </w:rPr>
              <w:t>內部規範</w:t>
            </w:r>
            <w:r w:rsidRPr="00177018">
              <w:rPr>
                <w:rFonts w:ascii="TimesNewRomanPS-BoldMT" w:hAnsi="TimesNewRomanPS-BoldMT" w:cs="新細明體" w:hint="eastAsia"/>
                <w:bCs/>
                <w:kern w:val="0"/>
                <w:sz w:val="16"/>
                <w:szCs w:val="16"/>
              </w:rPr>
              <w:t>)</w:t>
            </w:r>
          </w:p>
        </w:tc>
        <w:tc>
          <w:tcPr>
            <w:tcW w:w="269" w:type="dxa"/>
          </w:tcPr>
          <w:p w14:paraId="2E535563"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4DFF9214"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6093DE4F"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51" w:type="dxa"/>
          </w:tcPr>
          <w:p w14:paraId="23C45CC2"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3F275312"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62AAB626"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4A1ABD20"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7ED64EFC"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7EA11BFE"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8" w:type="dxa"/>
          </w:tcPr>
          <w:p w14:paraId="05BBE89F"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r>
      <w:tr w:rsidR="00012B35" w:rsidRPr="00E7083C" w14:paraId="12A51575" w14:textId="77777777" w:rsidTr="00182D73">
        <w:tc>
          <w:tcPr>
            <w:tcW w:w="3114" w:type="dxa"/>
          </w:tcPr>
          <w:p w14:paraId="35EB6C32" w14:textId="77777777" w:rsidR="00012B35" w:rsidRPr="00E7083C" w:rsidRDefault="00012B35" w:rsidP="00182D73">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2</w:t>
            </w:r>
            <w:r w:rsidRPr="00E7083C">
              <w:rPr>
                <w:rFonts w:ascii="TimesNewRomanPS-BoldMT" w:hAnsi="TimesNewRomanPS-BoldMT" w:cs="新細明體"/>
                <w:bCs/>
                <w:color w:val="000000"/>
                <w:kern w:val="0"/>
                <w:sz w:val="16"/>
                <w:szCs w:val="16"/>
              </w:rPr>
              <w:t xml:space="preserve"> </w:t>
            </w:r>
            <w:r w:rsidRPr="00E7083C">
              <w:rPr>
                <w:rFonts w:ascii="TimesNewRomanPS-BoldMT" w:hAnsi="TimesNewRomanPS-BoldMT" w:cs="新細明體" w:hint="eastAsia"/>
                <w:bCs/>
                <w:color w:val="000000"/>
                <w:kern w:val="0"/>
                <w:sz w:val="16"/>
                <w:szCs w:val="16"/>
              </w:rPr>
              <w:t>一般</w:t>
            </w:r>
          </w:p>
          <w:p w14:paraId="23A28B9D" w14:textId="77777777" w:rsidR="00012B35" w:rsidRPr="00E7083C" w:rsidRDefault="00012B35" w:rsidP="00182D73">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3</w:t>
            </w:r>
            <w:r w:rsidRPr="00E7083C">
              <w:rPr>
                <w:rFonts w:ascii="TimesNewRomanPS-BoldMT" w:hAnsi="TimesNewRomanPS-BoldMT" w:cs="新細明體"/>
                <w:bCs/>
                <w:color w:val="000000"/>
                <w:kern w:val="0"/>
                <w:sz w:val="16"/>
                <w:szCs w:val="16"/>
              </w:rPr>
              <w:t xml:space="preserve"> </w:t>
            </w:r>
            <w:r w:rsidRPr="00E7083C">
              <w:rPr>
                <w:rFonts w:ascii="TimesNewRomanPS-BoldMT" w:hAnsi="TimesNewRomanPS-BoldMT" w:cs="新細明體" w:hint="eastAsia"/>
                <w:bCs/>
                <w:color w:val="000000"/>
                <w:kern w:val="0"/>
                <w:sz w:val="16"/>
                <w:szCs w:val="16"/>
              </w:rPr>
              <w:t>員工</w:t>
            </w:r>
          </w:p>
          <w:p w14:paraId="2DD2CA85" w14:textId="77777777" w:rsidR="00012B35" w:rsidRPr="00E7083C" w:rsidRDefault="00012B35" w:rsidP="00182D73">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 </w:t>
            </w:r>
            <w:r w:rsidRPr="00E7083C">
              <w:rPr>
                <w:rFonts w:ascii="TimesNewRomanPS-BoldMT" w:hAnsi="TimesNewRomanPS-BoldMT" w:cs="新細明體" w:hint="eastAsia"/>
                <w:bCs/>
                <w:color w:val="000000"/>
                <w:kern w:val="0"/>
                <w:sz w:val="16"/>
                <w:szCs w:val="16"/>
              </w:rPr>
              <w:t>固特利契轉</w:t>
            </w:r>
            <w:r w:rsidRPr="00E7083C">
              <w:rPr>
                <w:rFonts w:ascii="TimesNewRomanPS-BoldMT" w:hAnsi="TimesNewRomanPS-BoldMT" w:cs="新細明體" w:hint="eastAsia"/>
                <w:bCs/>
                <w:color w:val="000000"/>
                <w:kern w:val="0"/>
                <w:sz w:val="16"/>
                <w:szCs w:val="16"/>
              </w:rPr>
              <w:t xml:space="preserve"> @</w:t>
            </w:r>
          </w:p>
          <w:p w14:paraId="0AB02AE9" w14:textId="77777777" w:rsidR="00012B35" w:rsidRPr="00E7083C" w:rsidRDefault="00012B35" w:rsidP="00182D73">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4 </w:t>
            </w:r>
            <w:r w:rsidRPr="00E7083C">
              <w:rPr>
                <w:rFonts w:ascii="TimesNewRomanPS-BoldMT" w:hAnsi="TimesNewRomanPS-BoldMT" w:cs="新細明體" w:hint="eastAsia"/>
                <w:bCs/>
                <w:color w:val="000000"/>
                <w:kern w:val="0"/>
                <w:sz w:val="16"/>
                <w:szCs w:val="16"/>
              </w:rPr>
              <w:t>信義房屋</w:t>
            </w:r>
            <w:r w:rsidRPr="00E7083C">
              <w:rPr>
                <w:rFonts w:ascii="TimesNewRomanPS-BoldMT" w:hAnsi="TimesNewRomanPS-BoldMT" w:cs="新細明體" w:hint="eastAsia"/>
                <w:bCs/>
                <w:color w:val="000000"/>
                <w:kern w:val="0"/>
                <w:sz w:val="16"/>
                <w:szCs w:val="16"/>
              </w:rPr>
              <w:t xml:space="preserve"> A</w:t>
            </w:r>
          </w:p>
          <w:p w14:paraId="236AD0E9" w14:textId="77777777" w:rsidR="00012B35" w:rsidRPr="00E7083C" w:rsidRDefault="00012B35" w:rsidP="00182D73">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8 </w:t>
            </w:r>
            <w:r w:rsidRPr="00E7083C">
              <w:rPr>
                <w:rFonts w:ascii="TimesNewRomanPS-BoldMT" w:hAnsi="TimesNewRomanPS-BoldMT" w:cs="新細明體" w:hint="eastAsia"/>
                <w:bCs/>
                <w:color w:val="000000"/>
                <w:kern w:val="0"/>
                <w:sz w:val="16"/>
                <w:szCs w:val="16"/>
              </w:rPr>
              <w:t>整合貸</w:t>
            </w:r>
            <w:r w:rsidRPr="00E7083C">
              <w:rPr>
                <w:rFonts w:ascii="TimesNewRomanPS-BoldMT" w:hAnsi="TimesNewRomanPS-BoldMT" w:cs="新細明體" w:hint="eastAsia"/>
                <w:bCs/>
                <w:color w:val="000000"/>
                <w:kern w:val="0"/>
                <w:sz w:val="16"/>
                <w:szCs w:val="16"/>
              </w:rPr>
              <w:t xml:space="preserve"> M</w:t>
            </w:r>
          </w:p>
          <w:p w14:paraId="53DD5130" w14:textId="77777777" w:rsidR="00012B35" w:rsidRPr="00E7083C" w:rsidRDefault="00012B35" w:rsidP="00182D73">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10 </w:t>
            </w:r>
            <w:r w:rsidRPr="00E7083C">
              <w:rPr>
                <w:rFonts w:ascii="TimesNewRomanPS-BoldMT" w:hAnsi="TimesNewRomanPS-BoldMT" w:cs="新細明體" w:hint="eastAsia"/>
                <w:bCs/>
                <w:color w:val="000000"/>
                <w:kern w:val="0"/>
                <w:sz w:val="16"/>
                <w:szCs w:val="16"/>
              </w:rPr>
              <w:t>優惠轉貸</w:t>
            </w:r>
            <w:r w:rsidRPr="00E7083C">
              <w:rPr>
                <w:rFonts w:ascii="TimesNewRomanPS-BoldMT" w:hAnsi="TimesNewRomanPS-BoldMT" w:cs="新細明體" w:hint="eastAsia"/>
                <w:bCs/>
                <w:color w:val="000000"/>
                <w:kern w:val="0"/>
                <w:sz w:val="16"/>
                <w:szCs w:val="16"/>
              </w:rPr>
              <w:t xml:space="preserve"> P</w:t>
            </w:r>
          </w:p>
          <w:p w14:paraId="6C807068" w14:textId="77777777" w:rsidR="00012B35" w:rsidRPr="00E7083C" w:rsidRDefault="00012B35" w:rsidP="00182D73">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 xml:space="preserve">11 </w:t>
            </w:r>
            <w:r w:rsidRPr="00E7083C">
              <w:rPr>
                <w:rFonts w:ascii="TimesNewRomanPS-BoldMT" w:hAnsi="TimesNewRomanPS-BoldMT" w:cs="新細明體" w:hint="eastAsia"/>
                <w:bCs/>
                <w:color w:val="000000"/>
                <w:kern w:val="0"/>
                <w:sz w:val="16"/>
                <w:szCs w:val="16"/>
              </w:rPr>
              <w:t>永慶房屋</w:t>
            </w:r>
            <w:r w:rsidRPr="00E7083C">
              <w:rPr>
                <w:rFonts w:ascii="TimesNewRomanPS-BoldMT" w:hAnsi="TimesNewRomanPS-BoldMT" w:cs="新細明體" w:hint="eastAsia"/>
                <w:bCs/>
                <w:color w:val="000000"/>
                <w:kern w:val="0"/>
                <w:sz w:val="16"/>
                <w:szCs w:val="16"/>
              </w:rPr>
              <w:t xml:space="preserve"> Q</w:t>
            </w:r>
          </w:p>
          <w:p w14:paraId="16653B0C" w14:textId="77777777" w:rsidR="00012B35" w:rsidRPr="00E7083C" w:rsidRDefault="00012B35" w:rsidP="00182D73">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t>12 VIP</w:t>
            </w:r>
            <w:r w:rsidRPr="00E7083C">
              <w:rPr>
                <w:rFonts w:ascii="TimesNewRomanPS-BoldMT" w:hAnsi="TimesNewRomanPS-BoldMT" w:cs="新細明體" w:hint="eastAsia"/>
                <w:bCs/>
                <w:color w:val="000000"/>
                <w:kern w:val="0"/>
                <w:sz w:val="16"/>
                <w:szCs w:val="16"/>
              </w:rPr>
              <w:t>減帳管</w:t>
            </w:r>
            <w:r w:rsidRPr="00E7083C">
              <w:rPr>
                <w:rFonts w:ascii="TimesNewRomanPS-BoldMT" w:hAnsi="TimesNewRomanPS-BoldMT" w:cs="新細明體" w:hint="eastAsia"/>
                <w:bCs/>
                <w:color w:val="000000"/>
                <w:kern w:val="0"/>
                <w:sz w:val="16"/>
                <w:szCs w:val="16"/>
              </w:rPr>
              <w:t xml:space="preserve"> T</w:t>
            </w:r>
          </w:p>
          <w:p w14:paraId="4496F92D" w14:textId="77777777" w:rsidR="00012B35" w:rsidRPr="00E7083C" w:rsidRDefault="00012B35" w:rsidP="00182D73">
            <w:pPr>
              <w:widowControl/>
              <w:jc w:val="both"/>
              <w:rPr>
                <w:rFonts w:ascii="TimesNewRomanPS-BoldMT" w:hAnsi="TimesNewRomanPS-BoldMT" w:cs="新細明體" w:hint="eastAsia"/>
                <w:bCs/>
                <w:color w:val="000000"/>
                <w:kern w:val="0"/>
                <w:sz w:val="16"/>
                <w:szCs w:val="16"/>
              </w:rPr>
            </w:pPr>
            <w:r w:rsidRPr="00E7083C">
              <w:rPr>
                <w:rFonts w:ascii="TimesNewRomanPS-BoldMT" w:hAnsi="TimesNewRomanPS-BoldMT" w:cs="新細明體" w:hint="eastAsia"/>
                <w:bCs/>
                <w:color w:val="000000"/>
                <w:kern w:val="0"/>
                <w:sz w:val="16"/>
                <w:szCs w:val="16"/>
              </w:rPr>
              <w:lastRenderedPageBreak/>
              <w:t xml:space="preserve">14 </w:t>
            </w:r>
            <w:r w:rsidRPr="00E7083C">
              <w:rPr>
                <w:rFonts w:ascii="TimesNewRomanPS-BoldMT" w:hAnsi="TimesNewRomanPS-BoldMT" w:cs="新細明體" w:hint="eastAsia"/>
                <w:bCs/>
                <w:color w:val="000000"/>
                <w:kern w:val="0"/>
                <w:sz w:val="16"/>
                <w:szCs w:val="16"/>
              </w:rPr>
              <w:t>央行</w:t>
            </w:r>
            <w:r w:rsidRPr="00E7083C">
              <w:rPr>
                <w:rFonts w:ascii="TimesNewRomanPS-BoldMT" w:hAnsi="TimesNewRomanPS-BoldMT" w:cs="新細明體" w:hint="eastAsia"/>
                <w:bCs/>
                <w:color w:val="000000"/>
                <w:kern w:val="0"/>
                <w:sz w:val="16"/>
                <w:szCs w:val="16"/>
              </w:rPr>
              <w:t>991231+VIP</w:t>
            </w:r>
            <w:r w:rsidRPr="00E7083C">
              <w:rPr>
                <w:rFonts w:ascii="TimesNewRomanPS-BoldMT" w:hAnsi="TimesNewRomanPS-BoldMT" w:cs="新細明體" w:hint="eastAsia"/>
                <w:bCs/>
                <w:color w:val="000000"/>
                <w:kern w:val="0"/>
                <w:sz w:val="16"/>
                <w:szCs w:val="16"/>
              </w:rPr>
              <w:t>減帳管</w:t>
            </w:r>
            <w:r w:rsidRPr="00E7083C">
              <w:rPr>
                <w:rFonts w:ascii="TimesNewRomanPS-BoldMT" w:hAnsi="TimesNewRomanPS-BoldMT" w:cs="新細明體" w:hint="eastAsia"/>
                <w:bCs/>
                <w:color w:val="000000"/>
                <w:kern w:val="0"/>
                <w:sz w:val="16"/>
                <w:szCs w:val="16"/>
              </w:rPr>
              <w:t xml:space="preserve"> V</w:t>
            </w:r>
          </w:p>
          <w:p w14:paraId="6EE20791" w14:textId="77777777" w:rsidR="00012B35" w:rsidRPr="00E7083C" w:rsidRDefault="00012B35" w:rsidP="00182D73">
            <w:pPr>
              <w:widowControl/>
              <w:jc w:val="both"/>
              <w:rPr>
                <w:rFonts w:ascii="TimesNewRomanPS-BoldMT" w:hAnsi="TimesNewRomanPS-BoldMT" w:cs="新細明體" w:hint="eastAsia"/>
                <w:bCs/>
                <w:color w:val="000000"/>
                <w:kern w:val="0"/>
                <w:sz w:val="16"/>
                <w:szCs w:val="16"/>
              </w:rPr>
            </w:pPr>
          </w:p>
        </w:tc>
        <w:tc>
          <w:tcPr>
            <w:tcW w:w="3969" w:type="dxa"/>
          </w:tcPr>
          <w:p w14:paraId="704925CE" w14:textId="77777777" w:rsidR="00012B35" w:rsidRPr="007B2486" w:rsidRDefault="00012B35" w:rsidP="00182D73">
            <w:pPr>
              <w:widowControl/>
              <w:rPr>
                <w:rFonts w:ascii="TimesNewRomanPS-BoldMT" w:hAnsi="TimesNewRomanPS-BoldMT" w:cs="新細明體" w:hint="eastAsia"/>
                <w:bCs/>
                <w:color w:val="000000"/>
                <w:kern w:val="0"/>
                <w:sz w:val="16"/>
                <w:szCs w:val="16"/>
              </w:rPr>
            </w:pPr>
            <w:r w:rsidRPr="007B2486">
              <w:rPr>
                <w:rFonts w:ascii="TimesNewRomanPS-BoldMT" w:hAnsi="TimesNewRomanPS-BoldMT" w:cs="新細明體" w:hint="eastAsia"/>
                <w:bCs/>
                <w:color w:val="000000"/>
                <w:kern w:val="0"/>
                <w:sz w:val="16"/>
                <w:szCs w:val="16"/>
              </w:rPr>
              <w:lastRenderedPageBreak/>
              <w:t>00</w:t>
            </w:r>
            <w:r w:rsidRPr="007B2486">
              <w:rPr>
                <w:rFonts w:ascii="TimesNewRomanPS-BoldMT" w:hAnsi="TimesNewRomanPS-BoldMT" w:cs="新細明體" w:hint="eastAsia"/>
                <w:bCs/>
                <w:color w:val="000000"/>
                <w:kern w:val="0"/>
                <w:sz w:val="16"/>
                <w:szCs w:val="16"/>
              </w:rPr>
              <w:t>一般</w:t>
            </w:r>
          </w:p>
          <w:p w14:paraId="413C51D6" w14:textId="77777777" w:rsidR="00012B35" w:rsidRPr="007B2486" w:rsidRDefault="00012B35" w:rsidP="00182D73">
            <w:pPr>
              <w:widowControl/>
              <w:rPr>
                <w:rFonts w:ascii="TimesNewRomanPS-BoldMT" w:hAnsi="TimesNewRomanPS-BoldMT" w:cs="新細明體" w:hint="eastAsia"/>
                <w:bCs/>
                <w:color w:val="000000"/>
                <w:kern w:val="0"/>
                <w:sz w:val="16"/>
                <w:szCs w:val="16"/>
              </w:rPr>
            </w:pPr>
          </w:p>
        </w:tc>
        <w:tc>
          <w:tcPr>
            <w:tcW w:w="269" w:type="dxa"/>
          </w:tcPr>
          <w:p w14:paraId="421C5E47"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555993F9"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688E8A8D"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51" w:type="dxa"/>
          </w:tcPr>
          <w:p w14:paraId="3F662DEC"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4DFC8363"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6B493FD5"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7422CA88"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75C0C2DB"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6" w:type="dxa"/>
          </w:tcPr>
          <w:p w14:paraId="7F004AB5"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c>
          <w:tcPr>
            <w:tcW w:w="238" w:type="dxa"/>
          </w:tcPr>
          <w:p w14:paraId="493F0B66" w14:textId="77777777" w:rsidR="00012B35" w:rsidRPr="00E7083C" w:rsidRDefault="00012B35" w:rsidP="00182D73">
            <w:pPr>
              <w:widowControl/>
              <w:rPr>
                <w:rFonts w:ascii="TimesNewRomanPS-BoldMT" w:hAnsi="TimesNewRomanPS-BoldMT" w:cs="新細明體" w:hint="eastAsia"/>
                <w:bCs/>
                <w:color w:val="000000"/>
                <w:kern w:val="0"/>
                <w:sz w:val="16"/>
                <w:szCs w:val="16"/>
              </w:rPr>
            </w:pPr>
          </w:p>
        </w:tc>
      </w:tr>
    </w:tbl>
    <w:p w14:paraId="0DEE132F" w14:textId="77777777" w:rsidR="00FD0BA6" w:rsidRPr="008F20B5" w:rsidRDefault="00FD0BA6" w:rsidP="00FD0BA6">
      <w:pPr>
        <w:tabs>
          <w:tab w:val="left" w:pos="788"/>
        </w:tabs>
        <w:rPr>
          <w:rFonts w:ascii="標楷體" w:eastAsia="標楷體" w:hAnsi="標楷體"/>
        </w:rPr>
      </w:pPr>
    </w:p>
    <w:p w14:paraId="0162BBBC" w14:textId="77777777" w:rsidR="00FD0BA6" w:rsidRPr="008F20B5" w:rsidRDefault="00FD0BA6" w:rsidP="00FD0BA6">
      <w:pPr>
        <w:tabs>
          <w:tab w:val="left" w:pos="788"/>
        </w:tabs>
        <w:rPr>
          <w:rFonts w:ascii="標楷體" w:eastAsia="標楷體" w:hAnsi="標楷體"/>
        </w:rPr>
      </w:pPr>
    </w:p>
    <w:p w14:paraId="43C8BD9D" w14:textId="77777777" w:rsidR="00FD0BA6" w:rsidRPr="008F20B5" w:rsidRDefault="00FD0BA6" w:rsidP="00FD0BA6">
      <w:pPr>
        <w:tabs>
          <w:tab w:val="left" w:pos="788"/>
        </w:tabs>
        <w:rPr>
          <w:rFonts w:ascii="標楷體" w:eastAsia="標楷體" w:hAnsi="標楷體"/>
        </w:rPr>
      </w:pPr>
    </w:p>
    <w:p w14:paraId="071F1139" w14:textId="77777777" w:rsidR="00FD0BA6" w:rsidRPr="008F20B5" w:rsidRDefault="00FD0BA6" w:rsidP="00FD0BA6">
      <w:pPr>
        <w:tabs>
          <w:tab w:val="left" w:pos="788"/>
        </w:tabs>
        <w:rPr>
          <w:rFonts w:ascii="標楷體" w:eastAsia="標楷體" w:hAnsi="標楷體"/>
        </w:rPr>
      </w:pPr>
    </w:p>
    <w:sectPr w:rsidR="00FD0BA6" w:rsidRPr="008F20B5"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BA946" w14:textId="77777777" w:rsidR="007B2315" w:rsidRDefault="007B2315">
      <w:r>
        <w:separator/>
      </w:r>
    </w:p>
  </w:endnote>
  <w:endnote w:type="continuationSeparator" w:id="0">
    <w:p w14:paraId="43298434" w14:textId="77777777" w:rsidR="007B2315" w:rsidRDefault="007B2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820EF" w14:textId="77777777" w:rsidR="0037296F" w:rsidRPr="009B11EB" w:rsidRDefault="0037296F" w:rsidP="00E55F55">
    <w:pPr>
      <w:pStyle w:val="afc"/>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37296F" w:rsidRPr="009B11EB" w14:paraId="61676342" w14:textId="77777777" w:rsidTr="001F4582">
      <w:trPr>
        <w:cantSplit/>
        <w:trHeight w:val="80"/>
      </w:trPr>
      <w:tc>
        <w:tcPr>
          <w:tcW w:w="4348" w:type="dxa"/>
        </w:tcPr>
        <w:p w14:paraId="1CE455FB" w14:textId="77777777" w:rsidR="0037296F" w:rsidRPr="009B11EB" w:rsidRDefault="0037296F" w:rsidP="001F4582">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PJ201800012_URS_7介接外部系統.docx</w:t>
          </w:r>
          <w:r w:rsidRPr="009B11EB">
            <w:rPr>
              <w:rFonts w:ascii="標楷體" w:eastAsia="標楷體" w:hAnsi="標楷體"/>
              <w:noProof/>
            </w:rPr>
            <w:fldChar w:fldCharType="end"/>
          </w:r>
        </w:p>
      </w:tc>
      <w:tc>
        <w:tcPr>
          <w:tcW w:w="1200" w:type="dxa"/>
        </w:tcPr>
        <w:p w14:paraId="7EC339E6" w14:textId="21E58415" w:rsidR="0037296F" w:rsidRPr="009B11EB" w:rsidRDefault="0037296F" w:rsidP="001F4582">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4D479E">
            <w:rPr>
              <w:rFonts w:ascii="標楷體" w:eastAsia="標楷體" w:hAnsi="標楷體"/>
              <w:noProof/>
            </w:rPr>
            <w:t>V1.3</w:t>
          </w:r>
          <w:r w:rsidRPr="009B11EB">
            <w:rPr>
              <w:rFonts w:ascii="標楷體" w:eastAsia="標楷體" w:hAnsi="標楷體"/>
            </w:rPr>
            <w:fldChar w:fldCharType="end"/>
          </w:r>
        </w:p>
      </w:tc>
      <w:tc>
        <w:tcPr>
          <w:tcW w:w="2160" w:type="dxa"/>
        </w:tcPr>
        <w:p w14:paraId="229123D8" w14:textId="5891355F" w:rsidR="0037296F" w:rsidRPr="009B11EB" w:rsidRDefault="0037296F" w:rsidP="001F4582">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4D479E" w:rsidRPr="004D479E">
            <w:rPr>
              <w:rFonts w:ascii="標楷體" w:eastAsia="標楷體" w:hAnsi="標楷體"/>
              <w:noProof/>
            </w:rPr>
            <w:t>2021/06/</w:t>
          </w:r>
          <w:r w:rsidR="004D479E">
            <w:rPr>
              <w:noProof/>
            </w:rPr>
            <w:t>4</w:t>
          </w:r>
          <w:r>
            <w:rPr>
              <w:rFonts w:ascii="標楷體" w:eastAsia="標楷體" w:hAnsi="標楷體"/>
              <w:noProof/>
            </w:rPr>
            <w:fldChar w:fldCharType="end"/>
          </w:r>
        </w:p>
      </w:tc>
      <w:tc>
        <w:tcPr>
          <w:tcW w:w="1560" w:type="dxa"/>
        </w:tcPr>
        <w:p w14:paraId="3518CF8A" w14:textId="77777777" w:rsidR="0037296F" w:rsidRPr="009B11EB" w:rsidRDefault="0037296F" w:rsidP="001F4582">
          <w:pPr>
            <w:pStyle w:val="a5"/>
            <w:rPr>
              <w:rFonts w:ascii="標楷體" w:eastAsia="標楷體" w:hAnsi="標楷體"/>
            </w:rPr>
          </w:pPr>
          <w:r w:rsidRPr="009B11EB">
            <w:rPr>
              <w:rFonts w:ascii="標楷體" w:eastAsia="標楷體" w:hAnsi="標楷體" w:hint="eastAsia"/>
            </w:rPr>
            <w:t>組織版次：V4.0</w:t>
          </w:r>
        </w:p>
      </w:tc>
      <w:tc>
        <w:tcPr>
          <w:tcW w:w="988" w:type="dxa"/>
        </w:tcPr>
        <w:p w14:paraId="13DEB235" w14:textId="6BD2E208" w:rsidR="0037296F" w:rsidRPr="009B11EB" w:rsidRDefault="0037296F" w:rsidP="001F4582">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012B35">
            <w:rPr>
              <w:rFonts w:ascii="標楷體" w:eastAsia="標楷體" w:hAnsi="標楷體"/>
              <w:noProof/>
            </w:rPr>
            <w:t>17</w:t>
          </w:r>
          <w:r w:rsidRPr="009B11EB">
            <w:rPr>
              <w:rFonts w:ascii="標楷體" w:eastAsia="標楷體" w:hAnsi="標楷體"/>
              <w:noProof/>
            </w:rPr>
            <w:fldChar w:fldCharType="end"/>
          </w:r>
        </w:p>
      </w:tc>
    </w:tr>
  </w:tbl>
  <w:p w14:paraId="5657CA2B" w14:textId="77777777" w:rsidR="0037296F" w:rsidRPr="0065610E" w:rsidRDefault="0037296F" w:rsidP="00211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78EFA" w14:textId="77777777" w:rsidR="0037296F" w:rsidRPr="00E55F55" w:rsidRDefault="0037296F" w:rsidP="00E55F55">
    <w:pPr>
      <w:pStyle w:val="afc"/>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B067D" w14:textId="77777777" w:rsidR="007B2315" w:rsidRDefault="007B2315">
      <w:r>
        <w:separator/>
      </w:r>
    </w:p>
  </w:footnote>
  <w:footnote w:type="continuationSeparator" w:id="0">
    <w:p w14:paraId="18054E4C" w14:textId="77777777" w:rsidR="007B2315" w:rsidRDefault="007B2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37296F" w14:paraId="164C40D7" w14:textId="77777777" w:rsidTr="001F4582">
      <w:trPr>
        <w:cantSplit/>
      </w:trPr>
      <w:tc>
        <w:tcPr>
          <w:tcW w:w="7588" w:type="dxa"/>
          <w:tcBorders>
            <w:top w:val="nil"/>
            <w:left w:val="nil"/>
            <w:bottom w:val="nil"/>
            <w:right w:val="nil"/>
          </w:tcBorders>
        </w:tcPr>
        <w:p w14:paraId="2E8AE4B2" w14:textId="77777777" w:rsidR="0037296F" w:rsidRDefault="0037296F" w:rsidP="001F4582">
          <w:r>
            <w:rPr>
              <w:rFonts w:hint="eastAsia"/>
              <w:noProof/>
            </w:rPr>
            <w:drawing>
              <wp:anchor distT="0" distB="0" distL="114300" distR="114300" simplePos="0" relativeHeight="251657728" behindDoc="0" locked="0" layoutInCell="1" allowOverlap="1" wp14:anchorId="376D0069" wp14:editId="6BB58054">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21745DBA" w14:textId="77777777" w:rsidR="0037296F" w:rsidRPr="00B27847" w:rsidRDefault="0037296F" w:rsidP="001F4582">
          <w:pPr>
            <w:pStyle w:val="afc"/>
          </w:pPr>
          <w:r w:rsidRPr="00B27847">
            <w:rPr>
              <w:rFonts w:hint="eastAsia"/>
            </w:rPr>
            <w:t>新光人壽保險股份有限公司</w:t>
          </w:r>
        </w:p>
        <w:p w14:paraId="083C72FA" w14:textId="77777777" w:rsidR="0037296F" w:rsidRPr="00B27847" w:rsidRDefault="0037296F" w:rsidP="001F4582">
          <w:pPr>
            <w:pStyle w:val="afc"/>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1213A276" w14:textId="77777777" w:rsidR="0037296F" w:rsidRDefault="0037296F" w:rsidP="001F4582">
          <w:pPr>
            <w:pStyle w:val="afc"/>
          </w:pPr>
          <w:r>
            <w:rPr>
              <w:rFonts w:hint="eastAsia"/>
            </w:rPr>
            <w:t xml:space="preserve">            </w:t>
          </w:r>
          <w:r w:rsidRPr="00B27847">
            <w:rPr>
              <w:rFonts w:hint="eastAsia"/>
            </w:rPr>
            <w:t>機密等級：密</w:t>
          </w:r>
        </w:p>
      </w:tc>
    </w:tr>
  </w:tbl>
  <w:p w14:paraId="066045E3" w14:textId="5E960D96" w:rsidR="0037296F" w:rsidRDefault="0037296F" w:rsidP="009D543A">
    <w:pPr>
      <w:pStyle w:val="a4"/>
      <w:jc w:val="center"/>
    </w:pPr>
    <w:r>
      <w:rPr>
        <w:noProof/>
      </w:rPr>
      <mc:AlternateContent>
        <mc:Choice Requires="wps">
          <w:drawing>
            <wp:anchor distT="4294967294" distB="4294967294" distL="114300" distR="114300" simplePos="0" relativeHeight="251658752" behindDoc="0" locked="0" layoutInCell="1" allowOverlap="1" wp14:anchorId="2D08FB98" wp14:editId="2F760B23">
              <wp:simplePos x="0" y="0"/>
              <wp:positionH relativeFrom="column">
                <wp:posOffset>-50800</wp:posOffset>
              </wp:positionH>
              <wp:positionV relativeFrom="paragraph">
                <wp:posOffset>71119</wp:posOffset>
              </wp:positionV>
              <wp:extent cx="6477000" cy="0"/>
              <wp:effectExtent l="0" t="19050" r="19050" b="19050"/>
              <wp:wrapNone/>
              <wp:docPr id="50"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028DACD6"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pt,5.6pt" to="50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" strokeweight="4.5pt">
              <v:stroke linestyle="thickThin"/>
            </v:line>
          </w:pict>
        </mc:Fallback>
      </mc:AlternateContent>
    </w:r>
    <w:r w:rsidR="004D479E">
      <w:rPr>
        <w:rFonts w:ascii="標楷體" w:eastAsia="標楷體" w:hAnsi="標楷體"/>
        <w:b/>
        <w:noProof/>
        <w:sz w:val="32"/>
        <w:szCs w:val="32"/>
      </w:rPr>
      <w:pict w14:anchorId="4CA8D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2B4D0" w14:textId="417ED7AF" w:rsidR="0037296F" w:rsidRDefault="0037296F" w:rsidP="00E55F55">
    <w:pPr>
      <w:pStyle w:val="a4"/>
    </w:pPr>
    <w:r>
      <w:rPr>
        <w:noProof/>
      </w:rPr>
      <mc:AlternateContent>
        <mc:Choice Requires="wps">
          <w:drawing>
            <wp:anchor distT="4294967294" distB="4294967294" distL="114300" distR="114300" simplePos="0" relativeHeight="251656704" behindDoc="0" locked="0" layoutInCell="1" allowOverlap="1" wp14:anchorId="03765ECC" wp14:editId="301C1C85">
              <wp:simplePos x="0" y="0"/>
              <wp:positionH relativeFrom="column">
                <wp:posOffset>-12065</wp:posOffset>
              </wp:positionH>
              <wp:positionV relativeFrom="paragraph">
                <wp:posOffset>419099</wp:posOffset>
              </wp:positionV>
              <wp:extent cx="6477000" cy="0"/>
              <wp:effectExtent l="0" t="19050" r="19050" b="19050"/>
              <wp:wrapNone/>
              <wp:docPr id="54"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459D293"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" strokeweight="4.5pt">
              <v:stroke linestyle="thickThin"/>
            </v:line>
          </w:pict>
        </mc:Fallback>
      </mc:AlternateContent>
    </w:r>
    <w:r>
      <w:rPr>
        <w:rFonts w:hint="eastAsia"/>
        <w:noProof/>
      </w:rPr>
      <w:drawing>
        <wp:anchor distT="0" distB="0" distL="114300" distR="114300" simplePos="0" relativeHeight="251655680" behindDoc="0" locked="0" layoutInCell="1" allowOverlap="1" wp14:anchorId="6F1F6DAE" wp14:editId="23BFA78C">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0B5F557A" w14:textId="77777777" w:rsidR="0037296F" w:rsidRPr="00E55F55" w:rsidRDefault="0037296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0385852"/>
    <w:lvl w:ilvl="0">
      <w:start w:val="1"/>
      <w:numFmt w:val="bullet"/>
      <w:pStyle w:val="a"/>
      <w:lvlText w:val=""/>
      <w:lvlJc w:val="left"/>
      <w:pPr>
        <w:tabs>
          <w:tab w:val="num" w:pos="1559"/>
        </w:tabs>
        <w:ind w:left="1559" w:hanging="425"/>
      </w:pPr>
      <w:rPr>
        <w:rFonts w:ascii="Wingdings" w:hAnsi="Wingdings" w:hint="default"/>
        <w:sz w:val="16"/>
      </w:rPr>
    </w:lvl>
  </w:abstractNum>
  <w:abstractNum w:abstractNumId="1"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80F4FB4"/>
    <w:multiLevelType w:val="hybridMultilevel"/>
    <w:tmpl w:val="998E4CFA"/>
    <w:lvl w:ilvl="0" w:tplc="8138C462">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8C75ED7"/>
    <w:multiLevelType w:val="hybridMultilevel"/>
    <w:tmpl w:val="F26CB4C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5D58A9"/>
    <w:multiLevelType w:val="hybridMultilevel"/>
    <w:tmpl w:val="FB64F3E6"/>
    <w:lvl w:ilvl="0" w:tplc="3850C6C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97453AD"/>
    <w:multiLevelType w:val="hybridMultilevel"/>
    <w:tmpl w:val="F084B134"/>
    <w:lvl w:ilvl="0" w:tplc="04090017">
      <w:start w:val="1"/>
      <w:numFmt w:val="ideographLegalTraditional"/>
      <w:lvlText w:val="%1、"/>
      <w:lvlJc w:val="left"/>
      <w:pPr>
        <w:ind w:left="480" w:hanging="480"/>
      </w:pPr>
    </w:lvl>
    <w:lvl w:ilvl="1" w:tplc="04090017">
      <w:start w:val="1"/>
      <w:numFmt w:val="ideographLegal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805EAC"/>
    <w:multiLevelType w:val="hybridMultilevel"/>
    <w:tmpl w:val="595A2E90"/>
    <w:lvl w:ilvl="0" w:tplc="04090019">
      <w:start w:val="1"/>
      <w:numFmt w:val="ideograph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DDB4261"/>
    <w:multiLevelType w:val="hybridMultilevel"/>
    <w:tmpl w:val="853E29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EA62895"/>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9" w15:restartNumberingAfterBreak="0">
    <w:nsid w:val="12091816"/>
    <w:multiLevelType w:val="hybridMultilevel"/>
    <w:tmpl w:val="DD7EC7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73A4AEF"/>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1" w15:restartNumberingAfterBreak="0">
    <w:nsid w:val="183909F8"/>
    <w:multiLevelType w:val="hybridMultilevel"/>
    <w:tmpl w:val="B730630E"/>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13" w15:restartNumberingAfterBreak="0">
    <w:nsid w:val="19E05AD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4" w15:restartNumberingAfterBreak="0">
    <w:nsid w:val="19E922E6"/>
    <w:multiLevelType w:val="hybridMultilevel"/>
    <w:tmpl w:val="8BD29DDA"/>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5" w15:restartNumberingAfterBreak="0">
    <w:nsid w:val="1A7B275B"/>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6" w15:restartNumberingAfterBreak="0">
    <w:nsid w:val="1F0B2395"/>
    <w:multiLevelType w:val="hybridMultilevel"/>
    <w:tmpl w:val="6A98E8E8"/>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0242C15"/>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8" w15:restartNumberingAfterBreak="0">
    <w:nsid w:val="2ED675FC"/>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59B3DA7"/>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20" w15:restartNumberingAfterBreak="0">
    <w:nsid w:val="3610309A"/>
    <w:multiLevelType w:val="multilevel"/>
    <w:tmpl w:val="D75ED2A6"/>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4"/>
      <w:numFmt w:val="decimal"/>
      <w:lvlText w:val="%3."/>
      <w:lvlJc w:val="left"/>
      <w:pPr>
        <w:tabs>
          <w:tab w:val="num" w:pos="1701"/>
        </w:tabs>
        <w:ind w:left="1701" w:hanging="1134"/>
      </w:pPr>
      <w:rPr>
        <w:rFonts w:hint="eastAsia"/>
      </w:rPr>
    </w:lvl>
    <w:lvl w:ilvl="3">
      <w:start w:val="9"/>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21" w15:restartNumberingAfterBreak="0">
    <w:nsid w:val="370739CB"/>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22" w15:restartNumberingAfterBreak="0">
    <w:nsid w:val="374D41F3"/>
    <w:multiLevelType w:val="hybridMultilevel"/>
    <w:tmpl w:val="DED669F4"/>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75734BA"/>
    <w:multiLevelType w:val="hybridMultilevel"/>
    <w:tmpl w:val="DFC8839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9216825"/>
    <w:multiLevelType w:val="hybridMultilevel"/>
    <w:tmpl w:val="3DB0DA20"/>
    <w:lvl w:ilvl="0" w:tplc="04090019">
      <w:start w:val="1"/>
      <w:numFmt w:val="ideograph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93C0225"/>
    <w:multiLevelType w:val="hybridMultilevel"/>
    <w:tmpl w:val="EAA8E5A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AE47D68"/>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B5F5968"/>
    <w:multiLevelType w:val="hybridMultilevel"/>
    <w:tmpl w:val="F26CB4C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C9844B3"/>
    <w:multiLevelType w:val="hybridMultilevel"/>
    <w:tmpl w:val="A47A6182"/>
    <w:lvl w:ilvl="0" w:tplc="1AFECDCA">
      <w:start w:val="1"/>
      <w:numFmt w:val="decimal"/>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9" w15:restartNumberingAfterBreak="0">
    <w:nsid w:val="41BA4126"/>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32A5A80"/>
    <w:multiLevelType w:val="hybridMultilevel"/>
    <w:tmpl w:val="E190F7C4"/>
    <w:lvl w:ilvl="0" w:tplc="04847BFA">
      <w:start w:val="9"/>
      <w:numFmt w:val="lowerLetter"/>
      <w:lvlText w:val="%1."/>
      <w:lvlJc w:val="left"/>
      <w:pPr>
        <w:ind w:left="360" w:hanging="360"/>
      </w:pPr>
      <w:rPr>
        <w:rFonts w:hint="default"/>
      </w:rPr>
    </w:lvl>
    <w:lvl w:ilvl="1" w:tplc="D332D84E">
      <w:start w:val="3"/>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3A42247"/>
    <w:multiLevelType w:val="hybridMultilevel"/>
    <w:tmpl w:val="4AC6E398"/>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AB423E3"/>
    <w:multiLevelType w:val="multilevel"/>
    <w:tmpl w:val="8042DDD2"/>
    <w:lvl w:ilvl="0">
      <w:start w:val="1"/>
      <w:numFmt w:val="decimal"/>
      <w:lvlText w:val="%1."/>
      <w:lvlJc w:val="left"/>
      <w:pPr>
        <w:ind w:left="480" w:hanging="480"/>
      </w:pPr>
    </w:lvl>
    <w:lvl w:ilvl="1">
      <w:start w:val="1"/>
      <w:numFmt w:val="decimal"/>
      <w:isLgl/>
      <w:lvlText w:val="%1.%2."/>
      <w:lvlJc w:val="left"/>
      <w:pPr>
        <w:ind w:left="84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33" w15:restartNumberingAfterBreak="0">
    <w:nsid w:val="523E6888"/>
    <w:multiLevelType w:val="hybridMultilevel"/>
    <w:tmpl w:val="37F2A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2CE6659"/>
    <w:multiLevelType w:val="hybridMultilevel"/>
    <w:tmpl w:val="F26CB4C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3484376"/>
    <w:multiLevelType w:val="multilevel"/>
    <w:tmpl w:val="96BC19E0"/>
    <w:lvl w:ilvl="0">
      <w:start w:val="3"/>
      <w:numFmt w:val="decimal"/>
      <w:lvlText w:val="%1"/>
      <w:lvlJc w:val="left"/>
      <w:pPr>
        <w:ind w:left="516" w:hanging="51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73B30CF"/>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7" w15:restartNumberingAfterBreak="0">
    <w:nsid w:val="57BF7678"/>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8" w15:restartNumberingAfterBreak="0">
    <w:nsid w:val="580C0D33"/>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9" w15:restartNumberingAfterBreak="0">
    <w:nsid w:val="583108F6"/>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0" w15:restartNumberingAfterBreak="0">
    <w:nsid w:val="59236111"/>
    <w:multiLevelType w:val="hybridMultilevel"/>
    <w:tmpl w:val="7F72BB3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5C5E3995"/>
    <w:multiLevelType w:val="hybridMultilevel"/>
    <w:tmpl w:val="DD7EC7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5D677B26"/>
    <w:multiLevelType w:val="hybridMultilevel"/>
    <w:tmpl w:val="17E896E6"/>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D9F6922"/>
    <w:multiLevelType w:val="hybridMultilevel"/>
    <w:tmpl w:val="389058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ED432EE"/>
    <w:multiLevelType w:val="hybridMultilevel"/>
    <w:tmpl w:val="11289F4C"/>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EE24821"/>
    <w:multiLevelType w:val="hybridMultilevel"/>
    <w:tmpl w:val="C50AC37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615E1AB6"/>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7"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64167C9F"/>
    <w:multiLevelType w:val="hybridMultilevel"/>
    <w:tmpl w:val="F26CB4C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6E3B19C1"/>
    <w:multiLevelType w:val="hybridMultilevel"/>
    <w:tmpl w:val="1BACEC4E"/>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F4F7F04"/>
    <w:multiLevelType w:val="hybridMultilevel"/>
    <w:tmpl w:val="28165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F7A79F8"/>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52" w15:restartNumberingAfterBreak="0">
    <w:nsid w:val="71203125"/>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53" w15:restartNumberingAfterBreak="0">
    <w:nsid w:val="7280796A"/>
    <w:multiLevelType w:val="multilevel"/>
    <w:tmpl w:val="CD0E4648"/>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suff w:val="nothing"/>
      <w:lvlText w:val="(%3)"/>
      <w:lvlJc w:val="left"/>
      <w:pPr>
        <w:ind w:left="1701" w:hanging="1134"/>
      </w:pPr>
      <w:rPr>
        <w:rFonts w:eastAsia="標楷體"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54" w15:restartNumberingAfterBreak="0">
    <w:nsid w:val="72877991"/>
    <w:multiLevelType w:val="hybridMultilevel"/>
    <w:tmpl w:val="F26CB4C2"/>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3B403E5"/>
    <w:multiLevelType w:val="hybridMultilevel"/>
    <w:tmpl w:val="6A00EDB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4D26913"/>
    <w:multiLevelType w:val="hybridMultilevel"/>
    <w:tmpl w:val="88A0C89A"/>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58" w15:restartNumberingAfterBreak="0">
    <w:nsid w:val="794054B6"/>
    <w:multiLevelType w:val="hybridMultilevel"/>
    <w:tmpl w:val="88A0C89A"/>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A68453C"/>
    <w:multiLevelType w:val="hybridMultilevel"/>
    <w:tmpl w:val="DD7EC7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7C2F6714"/>
    <w:multiLevelType w:val="hybridMultilevel"/>
    <w:tmpl w:val="04DE0876"/>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D057AD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62" w15:restartNumberingAfterBreak="0">
    <w:nsid w:val="7D8B2418"/>
    <w:multiLevelType w:val="hybridMultilevel"/>
    <w:tmpl w:val="285A89A0"/>
    <w:lvl w:ilvl="0" w:tplc="AA02A9FC">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7ED639FC"/>
    <w:multiLevelType w:val="hybridMultilevel"/>
    <w:tmpl w:val="CC208F78"/>
    <w:lvl w:ilvl="0" w:tplc="97F64F0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39"/>
  </w:num>
  <w:num w:numId="2">
    <w:abstractNumId w:val="57"/>
  </w:num>
  <w:num w:numId="3">
    <w:abstractNumId w:val="1"/>
  </w:num>
  <w:num w:numId="4">
    <w:abstractNumId w:val="0"/>
  </w:num>
  <w:num w:numId="5">
    <w:abstractNumId w:val="12"/>
  </w:num>
  <w:num w:numId="6">
    <w:abstractNumId w:val="39"/>
  </w:num>
  <w:num w:numId="7">
    <w:abstractNumId w:val="50"/>
  </w:num>
  <w:num w:numId="8">
    <w:abstractNumId w:val="47"/>
  </w:num>
  <w:num w:numId="9">
    <w:abstractNumId w:val="14"/>
  </w:num>
  <w:num w:numId="10">
    <w:abstractNumId w:val="39"/>
  </w:num>
  <w:num w:numId="11">
    <w:abstractNumId w:val="39"/>
  </w:num>
  <w:num w:numId="12">
    <w:abstractNumId w:val="61"/>
  </w:num>
  <w:num w:numId="13">
    <w:abstractNumId w:val="20"/>
  </w:num>
  <w:num w:numId="14">
    <w:abstractNumId w:val="13"/>
  </w:num>
  <w:num w:numId="15">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40"/>
  </w:num>
  <w:num w:numId="18">
    <w:abstractNumId w:val="63"/>
  </w:num>
  <w:num w:numId="19">
    <w:abstractNumId w:val="5"/>
  </w:num>
  <w:num w:numId="20">
    <w:abstractNumId w:val="55"/>
  </w:num>
  <w:num w:numId="21">
    <w:abstractNumId w:val="32"/>
  </w:num>
  <w:num w:numId="22">
    <w:abstractNumId w:val="17"/>
  </w:num>
  <w:num w:numId="23">
    <w:abstractNumId w:val="28"/>
  </w:num>
  <w:num w:numId="24">
    <w:abstractNumId w:val="38"/>
  </w:num>
  <w:num w:numId="25">
    <w:abstractNumId w:val="19"/>
  </w:num>
  <w:num w:numId="26">
    <w:abstractNumId w:val="53"/>
  </w:num>
  <w:num w:numId="27">
    <w:abstractNumId w:val="15"/>
  </w:num>
  <w:num w:numId="28">
    <w:abstractNumId w:val="21"/>
  </w:num>
  <w:num w:numId="29">
    <w:abstractNumId w:val="46"/>
  </w:num>
  <w:num w:numId="30">
    <w:abstractNumId w:val="35"/>
  </w:num>
  <w:num w:numId="31">
    <w:abstractNumId w:val="36"/>
  </w:num>
  <w:num w:numId="32">
    <w:abstractNumId w:val="33"/>
  </w:num>
  <w:num w:numId="33">
    <w:abstractNumId w:val="51"/>
  </w:num>
  <w:num w:numId="34">
    <w:abstractNumId w:val="37"/>
  </w:num>
  <w:num w:numId="35">
    <w:abstractNumId w:val="31"/>
  </w:num>
  <w:num w:numId="36">
    <w:abstractNumId w:val="22"/>
  </w:num>
  <w:num w:numId="37">
    <w:abstractNumId w:val="29"/>
  </w:num>
  <w:num w:numId="38">
    <w:abstractNumId w:val="16"/>
  </w:num>
  <w:num w:numId="39">
    <w:abstractNumId w:val="11"/>
  </w:num>
  <w:num w:numId="40">
    <w:abstractNumId w:val="60"/>
  </w:num>
  <w:num w:numId="41">
    <w:abstractNumId w:val="49"/>
  </w:num>
  <w:num w:numId="42">
    <w:abstractNumId w:val="42"/>
  </w:num>
  <w:num w:numId="43">
    <w:abstractNumId w:val="45"/>
  </w:num>
  <w:num w:numId="44">
    <w:abstractNumId w:val="23"/>
  </w:num>
  <w:num w:numId="45">
    <w:abstractNumId w:val="44"/>
  </w:num>
  <w:num w:numId="46">
    <w:abstractNumId w:val="24"/>
  </w:num>
  <w:num w:numId="47">
    <w:abstractNumId w:val="6"/>
  </w:num>
  <w:num w:numId="48">
    <w:abstractNumId w:val="25"/>
  </w:num>
  <w:num w:numId="49">
    <w:abstractNumId w:val="62"/>
  </w:num>
  <w:num w:numId="50">
    <w:abstractNumId w:val="59"/>
  </w:num>
  <w:num w:numId="51">
    <w:abstractNumId w:val="30"/>
  </w:num>
  <w:num w:numId="52">
    <w:abstractNumId w:val="18"/>
  </w:num>
  <w:num w:numId="53">
    <w:abstractNumId w:val="26"/>
  </w:num>
  <w:num w:numId="54">
    <w:abstractNumId w:val="3"/>
  </w:num>
  <w:num w:numId="55">
    <w:abstractNumId w:val="34"/>
  </w:num>
  <w:num w:numId="56">
    <w:abstractNumId w:val="48"/>
  </w:num>
  <w:num w:numId="57">
    <w:abstractNumId w:val="54"/>
  </w:num>
  <w:num w:numId="58">
    <w:abstractNumId w:val="2"/>
  </w:num>
  <w:num w:numId="59">
    <w:abstractNumId w:val="4"/>
  </w:num>
  <w:num w:numId="60">
    <w:abstractNumId w:val="10"/>
  </w:num>
  <w:num w:numId="61">
    <w:abstractNumId w:val="52"/>
  </w:num>
  <w:num w:numId="62">
    <w:abstractNumId w:val="27"/>
  </w:num>
  <w:num w:numId="63">
    <w:abstractNumId w:val="8"/>
  </w:num>
  <w:num w:numId="64">
    <w:abstractNumId w:val="41"/>
  </w:num>
  <w:num w:numId="65">
    <w:abstractNumId w:val="9"/>
  </w:num>
  <w:num w:numId="66">
    <w:abstractNumId w:val="56"/>
  </w:num>
  <w:num w:numId="67">
    <w:abstractNumId w:val="58"/>
  </w:num>
  <w:num w:numId="68">
    <w:abstractNumId w:val="43"/>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1">
    <w15:presenceInfo w15:providerId="None" w15:userId="ST1"/>
  </w15:person>
  <w15:person w15:author="家興 余">
    <w15:presenceInfo w15:providerId="Windows Live" w15:userId="c3a5e11e480d5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HK" w:vendorID="64" w:dllVersion="0" w:nlCheck="1" w:checkStyle="1"/>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2D06"/>
    <w:rsid w:val="00003694"/>
    <w:rsid w:val="000040FA"/>
    <w:rsid w:val="000061BE"/>
    <w:rsid w:val="000065E9"/>
    <w:rsid w:val="00007A98"/>
    <w:rsid w:val="000100AE"/>
    <w:rsid w:val="00010453"/>
    <w:rsid w:val="00010B84"/>
    <w:rsid w:val="000115EF"/>
    <w:rsid w:val="00012B35"/>
    <w:rsid w:val="000141AD"/>
    <w:rsid w:val="00014827"/>
    <w:rsid w:val="00016496"/>
    <w:rsid w:val="0001795A"/>
    <w:rsid w:val="000201E9"/>
    <w:rsid w:val="0002178C"/>
    <w:rsid w:val="00023302"/>
    <w:rsid w:val="00023E88"/>
    <w:rsid w:val="000273E6"/>
    <w:rsid w:val="000274CC"/>
    <w:rsid w:val="00033BED"/>
    <w:rsid w:val="00034215"/>
    <w:rsid w:val="00036417"/>
    <w:rsid w:val="00040E6B"/>
    <w:rsid w:val="000415CA"/>
    <w:rsid w:val="000465D2"/>
    <w:rsid w:val="000522B8"/>
    <w:rsid w:val="00053209"/>
    <w:rsid w:val="000552DF"/>
    <w:rsid w:val="00061FD0"/>
    <w:rsid w:val="00070111"/>
    <w:rsid w:val="000717CF"/>
    <w:rsid w:val="0007330F"/>
    <w:rsid w:val="0007446C"/>
    <w:rsid w:val="0007624A"/>
    <w:rsid w:val="00076DD0"/>
    <w:rsid w:val="000836AB"/>
    <w:rsid w:val="00085835"/>
    <w:rsid w:val="000873DE"/>
    <w:rsid w:val="0008744F"/>
    <w:rsid w:val="0009144A"/>
    <w:rsid w:val="0009224C"/>
    <w:rsid w:val="000943AE"/>
    <w:rsid w:val="00095B26"/>
    <w:rsid w:val="000A14EF"/>
    <w:rsid w:val="000A1F56"/>
    <w:rsid w:val="000A26DC"/>
    <w:rsid w:val="000A40C7"/>
    <w:rsid w:val="000A5622"/>
    <w:rsid w:val="000B0995"/>
    <w:rsid w:val="000B0A68"/>
    <w:rsid w:val="000B1128"/>
    <w:rsid w:val="000B2337"/>
    <w:rsid w:val="000B2D63"/>
    <w:rsid w:val="000B52D0"/>
    <w:rsid w:val="000B540E"/>
    <w:rsid w:val="000B7797"/>
    <w:rsid w:val="000C2763"/>
    <w:rsid w:val="000C278B"/>
    <w:rsid w:val="000C3B07"/>
    <w:rsid w:val="000C41C2"/>
    <w:rsid w:val="000C5026"/>
    <w:rsid w:val="000C607F"/>
    <w:rsid w:val="000C61B8"/>
    <w:rsid w:val="000C62BF"/>
    <w:rsid w:val="000D1BA0"/>
    <w:rsid w:val="000D3BC1"/>
    <w:rsid w:val="000E054C"/>
    <w:rsid w:val="000E19C9"/>
    <w:rsid w:val="000E1D67"/>
    <w:rsid w:val="000F3B2E"/>
    <w:rsid w:val="000F4A4A"/>
    <w:rsid w:val="000F6386"/>
    <w:rsid w:val="000F729B"/>
    <w:rsid w:val="00102E10"/>
    <w:rsid w:val="00110262"/>
    <w:rsid w:val="001105A3"/>
    <w:rsid w:val="00112007"/>
    <w:rsid w:val="001161D2"/>
    <w:rsid w:val="0011788D"/>
    <w:rsid w:val="001240BC"/>
    <w:rsid w:val="00125F44"/>
    <w:rsid w:val="0013259F"/>
    <w:rsid w:val="00135B16"/>
    <w:rsid w:val="00136C0E"/>
    <w:rsid w:val="0013799E"/>
    <w:rsid w:val="00140F64"/>
    <w:rsid w:val="00142363"/>
    <w:rsid w:val="0014330A"/>
    <w:rsid w:val="00143629"/>
    <w:rsid w:val="00163BE1"/>
    <w:rsid w:val="0016582C"/>
    <w:rsid w:val="00167D24"/>
    <w:rsid w:val="0017001E"/>
    <w:rsid w:val="00175EE9"/>
    <w:rsid w:val="001768D6"/>
    <w:rsid w:val="001807D8"/>
    <w:rsid w:val="00186121"/>
    <w:rsid w:val="00192287"/>
    <w:rsid w:val="00192D34"/>
    <w:rsid w:val="001934E0"/>
    <w:rsid w:val="00195689"/>
    <w:rsid w:val="001963F6"/>
    <w:rsid w:val="001A1D8F"/>
    <w:rsid w:val="001A30E3"/>
    <w:rsid w:val="001A5A5A"/>
    <w:rsid w:val="001B053C"/>
    <w:rsid w:val="001B2196"/>
    <w:rsid w:val="001B23BC"/>
    <w:rsid w:val="001B57DF"/>
    <w:rsid w:val="001B60E8"/>
    <w:rsid w:val="001B796F"/>
    <w:rsid w:val="001C1F22"/>
    <w:rsid w:val="001C6AE9"/>
    <w:rsid w:val="001C6D86"/>
    <w:rsid w:val="001D0791"/>
    <w:rsid w:val="001D0D7D"/>
    <w:rsid w:val="001D77CF"/>
    <w:rsid w:val="001E04CB"/>
    <w:rsid w:val="001E0AB3"/>
    <w:rsid w:val="001E3D16"/>
    <w:rsid w:val="001E4B49"/>
    <w:rsid w:val="001E4E13"/>
    <w:rsid w:val="001F1357"/>
    <w:rsid w:val="001F2576"/>
    <w:rsid w:val="001F27A4"/>
    <w:rsid w:val="001F34F2"/>
    <w:rsid w:val="001F3D8B"/>
    <w:rsid w:val="001F4582"/>
    <w:rsid w:val="001F4C27"/>
    <w:rsid w:val="001F7AF4"/>
    <w:rsid w:val="00200302"/>
    <w:rsid w:val="00200D13"/>
    <w:rsid w:val="002015DB"/>
    <w:rsid w:val="002079DC"/>
    <w:rsid w:val="002113B9"/>
    <w:rsid w:val="002119EA"/>
    <w:rsid w:val="002144E8"/>
    <w:rsid w:val="002146F6"/>
    <w:rsid w:val="0022324A"/>
    <w:rsid w:val="002247CA"/>
    <w:rsid w:val="00225368"/>
    <w:rsid w:val="00226620"/>
    <w:rsid w:val="00231E14"/>
    <w:rsid w:val="002336A2"/>
    <w:rsid w:val="00235F61"/>
    <w:rsid w:val="002370E9"/>
    <w:rsid w:val="00237734"/>
    <w:rsid w:val="00241DC2"/>
    <w:rsid w:val="002422E8"/>
    <w:rsid w:val="00242F58"/>
    <w:rsid w:val="002459E4"/>
    <w:rsid w:val="002507F4"/>
    <w:rsid w:val="00254E5D"/>
    <w:rsid w:val="00257F9D"/>
    <w:rsid w:val="00260F95"/>
    <w:rsid w:val="00264CAA"/>
    <w:rsid w:val="002733DD"/>
    <w:rsid w:val="00273EAC"/>
    <w:rsid w:val="00275F53"/>
    <w:rsid w:val="00276E7F"/>
    <w:rsid w:val="00277BC2"/>
    <w:rsid w:val="00283A67"/>
    <w:rsid w:val="002844B9"/>
    <w:rsid w:val="00286FD8"/>
    <w:rsid w:val="00290A66"/>
    <w:rsid w:val="00291F2B"/>
    <w:rsid w:val="00292C18"/>
    <w:rsid w:val="00294D66"/>
    <w:rsid w:val="00297398"/>
    <w:rsid w:val="002976D9"/>
    <w:rsid w:val="002A15B9"/>
    <w:rsid w:val="002A306D"/>
    <w:rsid w:val="002A42C7"/>
    <w:rsid w:val="002A4D35"/>
    <w:rsid w:val="002A55B2"/>
    <w:rsid w:val="002A74D4"/>
    <w:rsid w:val="002B3102"/>
    <w:rsid w:val="002B4D43"/>
    <w:rsid w:val="002C1241"/>
    <w:rsid w:val="002C5589"/>
    <w:rsid w:val="002D2850"/>
    <w:rsid w:val="002D4F20"/>
    <w:rsid w:val="002D5BA0"/>
    <w:rsid w:val="002E2129"/>
    <w:rsid w:val="002E406B"/>
    <w:rsid w:val="002E42C7"/>
    <w:rsid w:val="002E4D04"/>
    <w:rsid w:val="002F10E3"/>
    <w:rsid w:val="002F1D5E"/>
    <w:rsid w:val="002F2BB5"/>
    <w:rsid w:val="002F3A96"/>
    <w:rsid w:val="002F60A3"/>
    <w:rsid w:val="002F64BF"/>
    <w:rsid w:val="003021E4"/>
    <w:rsid w:val="00303170"/>
    <w:rsid w:val="003068B0"/>
    <w:rsid w:val="0031254B"/>
    <w:rsid w:val="0031331B"/>
    <w:rsid w:val="003153AB"/>
    <w:rsid w:val="00324054"/>
    <w:rsid w:val="00326976"/>
    <w:rsid w:val="00330AAC"/>
    <w:rsid w:val="003336E4"/>
    <w:rsid w:val="00335840"/>
    <w:rsid w:val="00335CE5"/>
    <w:rsid w:val="0033665D"/>
    <w:rsid w:val="0033756F"/>
    <w:rsid w:val="00340F0E"/>
    <w:rsid w:val="0034192E"/>
    <w:rsid w:val="003427AD"/>
    <w:rsid w:val="0034386A"/>
    <w:rsid w:val="00345BFF"/>
    <w:rsid w:val="003466D9"/>
    <w:rsid w:val="00346E62"/>
    <w:rsid w:val="003519AF"/>
    <w:rsid w:val="00352D13"/>
    <w:rsid w:val="0036077E"/>
    <w:rsid w:val="00361479"/>
    <w:rsid w:val="00362735"/>
    <w:rsid w:val="003628BD"/>
    <w:rsid w:val="00363C89"/>
    <w:rsid w:val="0036402B"/>
    <w:rsid w:val="00364C22"/>
    <w:rsid w:val="00367A58"/>
    <w:rsid w:val="003719AD"/>
    <w:rsid w:val="003720A7"/>
    <w:rsid w:val="0037264B"/>
    <w:rsid w:val="0037296F"/>
    <w:rsid w:val="00380501"/>
    <w:rsid w:val="003828D1"/>
    <w:rsid w:val="00384D8F"/>
    <w:rsid w:val="00385D8E"/>
    <w:rsid w:val="003866FD"/>
    <w:rsid w:val="00390990"/>
    <w:rsid w:val="00392FAC"/>
    <w:rsid w:val="0039354E"/>
    <w:rsid w:val="003972CE"/>
    <w:rsid w:val="0039741E"/>
    <w:rsid w:val="00397FED"/>
    <w:rsid w:val="003A5E76"/>
    <w:rsid w:val="003B0808"/>
    <w:rsid w:val="003B094F"/>
    <w:rsid w:val="003B1BBA"/>
    <w:rsid w:val="003B54E3"/>
    <w:rsid w:val="003C36E8"/>
    <w:rsid w:val="003C4731"/>
    <w:rsid w:val="003C49B7"/>
    <w:rsid w:val="003C7003"/>
    <w:rsid w:val="003D1AE6"/>
    <w:rsid w:val="003D23E3"/>
    <w:rsid w:val="003D713A"/>
    <w:rsid w:val="003D7863"/>
    <w:rsid w:val="003E64CC"/>
    <w:rsid w:val="003E6CE0"/>
    <w:rsid w:val="003F1DD3"/>
    <w:rsid w:val="003F4579"/>
    <w:rsid w:val="00402A2F"/>
    <w:rsid w:val="00402C18"/>
    <w:rsid w:val="0040714E"/>
    <w:rsid w:val="00410CEC"/>
    <w:rsid w:val="00416210"/>
    <w:rsid w:val="00422512"/>
    <w:rsid w:val="00424BE2"/>
    <w:rsid w:val="004262F8"/>
    <w:rsid w:val="00427BE0"/>
    <w:rsid w:val="004304FC"/>
    <w:rsid w:val="00430E60"/>
    <w:rsid w:val="004310D0"/>
    <w:rsid w:val="00431C2C"/>
    <w:rsid w:val="00441668"/>
    <w:rsid w:val="00441A53"/>
    <w:rsid w:val="00442547"/>
    <w:rsid w:val="004444BD"/>
    <w:rsid w:val="004466C9"/>
    <w:rsid w:val="0044706F"/>
    <w:rsid w:val="00453A34"/>
    <w:rsid w:val="00453EB9"/>
    <w:rsid w:val="00461278"/>
    <w:rsid w:val="00463590"/>
    <w:rsid w:val="00470436"/>
    <w:rsid w:val="004739DE"/>
    <w:rsid w:val="004853CC"/>
    <w:rsid w:val="00487EDD"/>
    <w:rsid w:val="0049064C"/>
    <w:rsid w:val="00492ECF"/>
    <w:rsid w:val="00494F08"/>
    <w:rsid w:val="0049567F"/>
    <w:rsid w:val="0049775C"/>
    <w:rsid w:val="004A1187"/>
    <w:rsid w:val="004A1C2C"/>
    <w:rsid w:val="004A2350"/>
    <w:rsid w:val="004B0319"/>
    <w:rsid w:val="004B16AF"/>
    <w:rsid w:val="004B386A"/>
    <w:rsid w:val="004B4C16"/>
    <w:rsid w:val="004B7F8A"/>
    <w:rsid w:val="004C0046"/>
    <w:rsid w:val="004C258A"/>
    <w:rsid w:val="004C6C4A"/>
    <w:rsid w:val="004C742C"/>
    <w:rsid w:val="004D15A0"/>
    <w:rsid w:val="004D162B"/>
    <w:rsid w:val="004D2ABB"/>
    <w:rsid w:val="004D479E"/>
    <w:rsid w:val="004D58F3"/>
    <w:rsid w:val="004D7D72"/>
    <w:rsid w:val="004E60D7"/>
    <w:rsid w:val="004F05D7"/>
    <w:rsid w:val="004F07BD"/>
    <w:rsid w:val="004F0A4E"/>
    <w:rsid w:val="004F24B2"/>
    <w:rsid w:val="004F2F81"/>
    <w:rsid w:val="004F394E"/>
    <w:rsid w:val="004F3E5D"/>
    <w:rsid w:val="004F5FE5"/>
    <w:rsid w:val="004F607E"/>
    <w:rsid w:val="004F6703"/>
    <w:rsid w:val="00500ED1"/>
    <w:rsid w:val="0050163C"/>
    <w:rsid w:val="00502E1F"/>
    <w:rsid w:val="00503210"/>
    <w:rsid w:val="005070E7"/>
    <w:rsid w:val="005104A6"/>
    <w:rsid w:val="00512834"/>
    <w:rsid w:val="00513BB9"/>
    <w:rsid w:val="00513FA2"/>
    <w:rsid w:val="00515A9D"/>
    <w:rsid w:val="00525C46"/>
    <w:rsid w:val="00526295"/>
    <w:rsid w:val="00526648"/>
    <w:rsid w:val="0053335E"/>
    <w:rsid w:val="00533521"/>
    <w:rsid w:val="005345D9"/>
    <w:rsid w:val="00537C7F"/>
    <w:rsid w:val="00542519"/>
    <w:rsid w:val="005451EB"/>
    <w:rsid w:val="00546829"/>
    <w:rsid w:val="00546FD2"/>
    <w:rsid w:val="00554028"/>
    <w:rsid w:val="0056154D"/>
    <w:rsid w:val="005616F6"/>
    <w:rsid w:val="00564905"/>
    <w:rsid w:val="00565FF0"/>
    <w:rsid w:val="005720CA"/>
    <w:rsid w:val="00573DD7"/>
    <w:rsid w:val="005757B4"/>
    <w:rsid w:val="00576321"/>
    <w:rsid w:val="0057730F"/>
    <w:rsid w:val="005825CF"/>
    <w:rsid w:val="00583560"/>
    <w:rsid w:val="005851B9"/>
    <w:rsid w:val="0058556B"/>
    <w:rsid w:val="005862C2"/>
    <w:rsid w:val="00586B00"/>
    <w:rsid w:val="00587863"/>
    <w:rsid w:val="005907C5"/>
    <w:rsid w:val="00592590"/>
    <w:rsid w:val="00597DFC"/>
    <w:rsid w:val="005A6C2F"/>
    <w:rsid w:val="005B4B18"/>
    <w:rsid w:val="005B50C9"/>
    <w:rsid w:val="005C02B9"/>
    <w:rsid w:val="005C0A92"/>
    <w:rsid w:val="005C242C"/>
    <w:rsid w:val="005C6578"/>
    <w:rsid w:val="005D01CC"/>
    <w:rsid w:val="005D145F"/>
    <w:rsid w:val="005D6ED3"/>
    <w:rsid w:val="005D7989"/>
    <w:rsid w:val="005E1789"/>
    <w:rsid w:val="005E3B1A"/>
    <w:rsid w:val="005E3B86"/>
    <w:rsid w:val="005E76BE"/>
    <w:rsid w:val="005F19CB"/>
    <w:rsid w:val="005F430C"/>
    <w:rsid w:val="0060125B"/>
    <w:rsid w:val="00607A4F"/>
    <w:rsid w:val="006116E7"/>
    <w:rsid w:val="00612CAE"/>
    <w:rsid w:val="00612D32"/>
    <w:rsid w:val="0061436C"/>
    <w:rsid w:val="00614A79"/>
    <w:rsid w:val="00614F5B"/>
    <w:rsid w:val="006162D2"/>
    <w:rsid w:val="00621DCF"/>
    <w:rsid w:val="00622ABB"/>
    <w:rsid w:val="00623535"/>
    <w:rsid w:val="0062653C"/>
    <w:rsid w:val="00626E43"/>
    <w:rsid w:val="00632263"/>
    <w:rsid w:val="00632585"/>
    <w:rsid w:val="00633F26"/>
    <w:rsid w:val="006357BB"/>
    <w:rsid w:val="0063719D"/>
    <w:rsid w:val="006444B7"/>
    <w:rsid w:val="00645DC6"/>
    <w:rsid w:val="0064730C"/>
    <w:rsid w:val="0065056F"/>
    <w:rsid w:val="00650B4B"/>
    <w:rsid w:val="00651847"/>
    <w:rsid w:val="00653728"/>
    <w:rsid w:val="00654469"/>
    <w:rsid w:val="00654DBA"/>
    <w:rsid w:val="006550E6"/>
    <w:rsid w:val="0065610E"/>
    <w:rsid w:val="0066205D"/>
    <w:rsid w:val="00662CB1"/>
    <w:rsid w:val="00664348"/>
    <w:rsid w:val="00667426"/>
    <w:rsid w:val="006675EE"/>
    <w:rsid w:val="006730C8"/>
    <w:rsid w:val="00677837"/>
    <w:rsid w:val="00682BF0"/>
    <w:rsid w:val="006873F2"/>
    <w:rsid w:val="00690116"/>
    <w:rsid w:val="006935BC"/>
    <w:rsid w:val="00693D31"/>
    <w:rsid w:val="0069423C"/>
    <w:rsid w:val="006B0A0C"/>
    <w:rsid w:val="006B144A"/>
    <w:rsid w:val="006B49F9"/>
    <w:rsid w:val="006B5760"/>
    <w:rsid w:val="006B6550"/>
    <w:rsid w:val="006C12AE"/>
    <w:rsid w:val="006C186C"/>
    <w:rsid w:val="006D0040"/>
    <w:rsid w:val="006D125D"/>
    <w:rsid w:val="006D309E"/>
    <w:rsid w:val="006D4B7F"/>
    <w:rsid w:val="006D7BC4"/>
    <w:rsid w:val="006E47EF"/>
    <w:rsid w:val="006F25D3"/>
    <w:rsid w:val="006F4127"/>
    <w:rsid w:val="006F631D"/>
    <w:rsid w:val="006F6710"/>
    <w:rsid w:val="006F67BA"/>
    <w:rsid w:val="006F68B6"/>
    <w:rsid w:val="006F77CC"/>
    <w:rsid w:val="00702C02"/>
    <w:rsid w:val="00703FAC"/>
    <w:rsid w:val="007046D1"/>
    <w:rsid w:val="00705A4A"/>
    <w:rsid w:val="0071336E"/>
    <w:rsid w:val="00716638"/>
    <w:rsid w:val="00716905"/>
    <w:rsid w:val="00720482"/>
    <w:rsid w:val="00725FC9"/>
    <w:rsid w:val="00726560"/>
    <w:rsid w:val="00726597"/>
    <w:rsid w:val="00726D75"/>
    <w:rsid w:val="0073046A"/>
    <w:rsid w:val="007309AD"/>
    <w:rsid w:val="00731C96"/>
    <w:rsid w:val="00733A29"/>
    <w:rsid w:val="00735725"/>
    <w:rsid w:val="007361CE"/>
    <w:rsid w:val="00737264"/>
    <w:rsid w:val="00737E77"/>
    <w:rsid w:val="00750EC6"/>
    <w:rsid w:val="00751AB6"/>
    <w:rsid w:val="00755246"/>
    <w:rsid w:val="00756408"/>
    <w:rsid w:val="00756BBE"/>
    <w:rsid w:val="00757D67"/>
    <w:rsid w:val="00757D88"/>
    <w:rsid w:val="007669D2"/>
    <w:rsid w:val="00776AC8"/>
    <w:rsid w:val="007773AF"/>
    <w:rsid w:val="00780E29"/>
    <w:rsid w:val="0078147E"/>
    <w:rsid w:val="0078162F"/>
    <w:rsid w:val="007816C8"/>
    <w:rsid w:val="00781AFB"/>
    <w:rsid w:val="00784789"/>
    <w:rsid w:val="00785FC4"/>
    <w:rsid w:val="007868D8"/>
    <w:rsid w:val="00787238"/>
    <w:rsid w:val="0079619F"/>
    <w:rsid w:val="00797D01"/>
    <w:rsid w:val="007A104B"/>
    <w:rsid w:val="007A2E50"/>
    <w:rsid w:val="007A4943"/>
    <w:rsid w:val="007B00FA"/>
    <w:rsid w:val="007B01DA"/>
    <w:rsid w:val="007B11E0"/>
    <w:rsid w:val="007B2315"/>
    <w:rsid w:val="007B2ABF"/>
    <w:rsid w:val="007B3395"/>
    <w:rsid w:val="007B38E5"/>
    <w:rsid w:val="007B51F5"/>
    <w:rsid w:val="007B608C"/>
    <w:rsid w:val="007B73CD"/>
    <w:rsid w:val="007C4663"/>
    <w:rsid w:val="007C5613"/>
    <w:rsid w:val="007C7C4C"/>
    <w:rsid w:val="007D08C0"/>
    <w:rsid w:val="007D35BC"/>
    <w:rsid w:val="007D79B1"/>
    <w:rsid w:val="007D7C7B"/>
    <w:rsid w:val="007E0DA4"/>
    <w:rsid w:val="007E1FCB"/>
    <w:rsid w:val="007E2137"/>
    <w:rsid w:val="007E232B"/>
    <w:rsid w:val="007E2E44"/>
    <w:rsid w:val="007E30E6"/>
    <w:rsid w:val="007F5E83"/>
    <w:rsid w:val="007F61F5"/>
    <w:rsid w:val="0080076A"/>
    <w:rsid w:val="00803784"/>
    <w:rsid w:val="008039A7"/>
    <w:rsid w:val="008046A7"/>
    <w:rsid w:val="008048E9"/>
    <w:rsid w:val="008055F0"/>
    <w:rsid w:val="00813410"/>
    <w:rsid w:val="00816F4E"/>
    <w:rsid w:val="00820F98"/>
    <w:rsid w:val="00822046"/>
    <w:rsid w:val="0082244E"/>
    <w:rsid w:val="00823AF8"/>
    <w:rsid w:val="0082402D"/>
    <w:rsid w:val="00831A99"/>
    <w:rsid w:val="00832F67"/>
    <w:rsid w:val="00833FA4"/>
    <w:rsid w:val="00834C46"/>
    <w:rsid w:val="008464F4"/>
    <w:rsid w:val="0084679A"/>
    <w:rsid w:val="0085240C"/>
    <w:rsid w:val="00852CF5"/>
    <w:rsid w:val="008559BF"/>
    <w:rsid w:val="00861950"/>
    <w:rsid w:val="00863131"/>
    <w:rsid w:val="00865A50"/>
    <w:rsid w:val="00865F74"/>
    <w:rsid w:val="00867B63"/>
    <w:rsid w:val="00871FE6"/>
    <w:rsid w:val="008751A5"/>
    <w:rsid w:val="008779F9"/>
    <w:rsid w:val="0088104B"/>
    <w:rsid w:val="00882AB1"/>
    <w:rsid w:val="00884848"/>
    <w:rsid w:val="0088546A"/>
    <w:rsid w:val="00890704"/>
    <w:rsid w:val="00891019"/>
    <w:rsid w:val="00896635"/>
    <w:rsid w:val="00897BA8"/>
    <w:rsid w:val="008A0AAB"/>
    <w:rsid w:val="008A12DD"/>
    <w:rsid w:val="008A197E"/>
    <w:rsid w:val="008A4DEA"/>
    <w:rsid w:val="008A7110"/>
    <w:rsid w:val="008A7303"/>
    <w:rsid w:val="008A7582"/>
    <w:rsid w:val="008B1446"/>
    <w:rsid w:val="008B190F"/>
    <w:rsid w:val="008B20FD"/>
    <w:rsid w:val="008B3495"/>
    <w:rsid w:val="008B478E"/>
    <w:rsid w:val="008C5D9D"/>
    <w:rsid w:val="008C7D9A"/>
    <w:rsid w:val="008D0D03"/>
    <w:rsid w:val="008D4D6C"/>
    <w:rsid w:val="008E40A0"/>
    <w:rsid w:val="008E7545"/>
    <w:rsid w:val="008F137A"/>
    <w:rsid w:val="008F20B5"/>
    <w:rsid w:val="008F2B30"/>
    <w:rsid w:val="008F2DCF"/>
    <w:rsid w:val="008F420B"/>
    <w:rsid w:val="008F7F77"/>
    <w:rsid w:val="0090186B"/>
    <w:rsid w:val="00903927"/>
    <w:rsid w:val="00905AF0"/>
    <w:rsid w:val="00906F18"/>
    <w:rsid w:val="0090754F"/>
    <w:rsid w:val="00910C6F"/>
    <w:rsid w:val="00911D31"/>
    <w:rsid w:val="009136BA"/>
    <w:rsid w:val="00916BC9"/>
    <w:rsid w:val="0092058E"/>
    <w:rsid w:val="00921FA7"/>
    <w:rsid w:val="00922C03"/>
    <w:rsid w:val="0092341A"/>
    <w:rsid w:val="00931268"/>
    <w:rsid w:val="00933DE2"/>
    <w:rsid w:val="00937277"/>
    <w:rsid w:val="00943E97"/>
    <w:rsid w:val="00945D52"/>
    <w:rsid w:val="0095355E"/>
    <w:rsid w:val="00953C25"/>
    <w:rsid w:val="00955ABB"/>
    <w:rsid w:val="00956E39"/>
    <w:rsid w:val="0097017E"/>
    <w:rsid w:val="00970F63"/>
    <w:rsid w:val="00972505"/>
    <w:rsid w:val="009753FD"/>
    <w:rsid w:val="0097560B"/>
    <w:rsid w:val="0097742C"/>
    <w:rsid w:val="009813AA"/>
    <w:rsid w:val="00983BCC"/>
    <w:rsid w:val="00986057"/>
    <w:rsid w:val="00986314"/>
    <w:rsid w:val="009948A0"/>
    <w:rsid w:val="009956DD"/>
    <w:rsid w:val="00995A8D"/>
    <w:rsid w:val="009A0CB2"/>
    <w:rsid w:val="009A7977"/>
    <w:rsid w:val="009A79A2"/>
    <w:rsid w:val="009B3E5C"/>
    <w:rsid w:val="009B5241"/>
    <w:rsid w:val="009B7240"/>
    <w:rsid w:val="009B76AC"/>
    <w:rsid w:val="009C0B2D"/>
    <w:rsid w:val="009C1DD1"/>
    <w:rsid w:val="009C33BE"/>
    <w:rsid w:val="009C3DAA"/>
    <w:rsid w:val="009C4F58"/>
    <w:rsid w:val="009D543A"/>
    <w:rsid w:val="009E078E"/>
    <w:rsid w:val="009E1CCF"/>
    <w:rsid w:val="009E28A4"/>
    <w:rsid w:val="009E3DB2"/>
    <w:rsid w:val="009E560A"/>
    <w:rsid w:val="009F0493"/>
    <w:rsid w:val="009F3B20"/>
    <w:rsid w:val="009F47CC"/>
    <w:rsid w:val="009F7DA5"/>
    <w:rsid w:val="00A01B26"/>
    <w:rsid w:val="00A03B19"/>
    <w:rsid w:val="00A06F6A"/>
    <w:rsid w:val="00A07363"/>
    <w:rsid w:val="00A11A77"/>
    <w:rsid w:val="00A139D9"/>
    <w:rsid w:val="00A2263F"/>
    <w:rsid w:val="00A2670E"/>
    <w:rsid w:val="00A26E27"/>
    <w:rsid w:val="00A270C0"/>
    <w:rsid w:val="00A271FD"/>
    <w:rsid w:val="00A277B0"/>
    <w:rsid w:val="00A308D9"/>
    <w:rsid w:val="00A333EF"/>
    <w:rsid w:val="00A33F07"/>
    <w:rsid w:val="00A34F68"/>
    <w:rsid w:val="00A359AA"/>
    <w:rsid w:val="00A446DA"/>
    <w:rsid w:val="00A44938"/>
    <w:rsid w:val="00A45B3F"/>
    <w:rsid w:val="00A51431"/>
    <w:rsid w:val="00A52EF9"/>
    <w:rsid w:val="00A53925"/>
    <w:rsid w:val="00A555B6"/>
    <w:rsid w:val="00A574FD"/>
    <w:rsid w:val="00A61EE7"/>
    <w:rsid w:val="00A621A5"/>
    <w:rsid w:val="00A6366E"/>
    <w:rsid w:val="00A656A8"/>
    <w:rsid w:val="00A73E2B"/>
    <w:rsid w:val="00A74707"/>
    <w:rsid w:val="00A83094"/>
    <w:rsid w:val="00A855FB"/>
    <w:rsid w:val="00A9197A"/>
    <w:rsid w:val="00A92C7B"/>
    <w:rsid w:val="00A92ECC"/>
    <w:rsid w:val="00A97EFB"/>
    <w:rsid w:val="00AA1708"/>
    <w:rsid w:val="00AA2F71"/>
    <w:rsid w:val="00AA4064"/>
    <w:rsid w:val="00AB2DAC"/>
    <w:rsid w:val="00AB348D"/>
    <w:rsid w:val="00AB5A23"/>
    <w:rsid w:val="00AC45E4"/>
    <w:rsid w:val="00AC4DB6"/>
    <w:rsid w:val="00AD5487"/>
    <w:rsid w:val="00AD62B3"/>
    <w:rsid w:val="00AE11F6"/>
    <w:rsid w:val="00AE170A"/>
    <w:rsid w:val="00AE1FD1"/>
    <w:rsid w:val="00AE1FD8"/>
    <w:rsid w:val="00AE6307"/>
    <w:rsid w:val="00AE6A61"/>
    <w:rsid w:val="00AE6C3D"/>
    <w:rsid w:val="00AE6F6D"/>
    <w:rsid w:val="00AF0940"/>
    <w:rsid w:val="00AF1781"/>
    <w:rsid w:val="00AF2085"/>
    <w:rsid w:val="00AF2FE1"/>
    <w:rsid w:val="00AF379A"/>
    <w:rsid w:val="00AF68E6"/>
    <w:rsid w:val="00AF6B15"/>
    <w:rsid w:val="00B0086C"/>
    <w:rsid w:val="00B0218D"/>
    <w:rsid w:val="00B02798"/>
    <w:rsid w:val="00B075E6"/>
    <w:rsid w:val="00B1117E"/>
    <w:rsid w:val="00B1135C"/>
    <w:rsid w:val="00B16CD2"/>
    <w:rsid w:val="00B21E9D"/>
    <w:rsid w:val="00B22A8C"/>
    <w:rsid w:val="00B24897"/>
    <w:rsid w:val="00B24DBC"/>
    <w:rsid w:val="00B25179"/>
    <w:rsid w:val="00B2573E"/>
    <w:rsid w:val="00B25ACA"/>
    <w:rsid w:val="00B26773"/>
    <w:rsid w:val="00B26C57"/>
    <w:rsid w:val="00B271B5"/>
    <w:rsid w:val="00B337D3"/>
    <w:rsid w:val="00B340A3"/>
    <w:rsid w:val="00B36E6E"/>
    <w:rsid w:val="00B37564"/>
    <w:rsid w:val="00B4097D"/>
    <w:rsid w:val="00B4228A"/>
    <w:rsid w:val="00B46A27"/>
    <w:rsid w:val="00B47264"/>
    <w:rsid w:val="00B478A1"/>
    <w:rsid w:val="00B5063B"/>
    <w:rsid w:val="00B51039"/>
    <w:rsid w:val="00B51A00"/>
    <w:rsid w:val="00B51EDA"/>
    <w:rsid w:val="00B52D48"/>
    <w:rsid w:val="00B53C12"/>
    <w:rsid w:val="00B63420"/>
    <w:rsid w:val="00B643E7"/>
    <w:rsid w:val="00B65C85"/>
    <w:rsid w:val="00B7060D"/>
    <w:rsid w:val="00B71451"/>
    <w:rsid w:val="00B72372"/>
    <w:rsid w:val="00B73904"/>
    <w:rsid w:val="00B75021"/>
    <w:rsid w:val="00B77293"/>
    <w:rsid w:val="00B77AE2"/>
    <w:rsid w:val="00B809B9"/>
    <w:rsid w:val="00B830D9"/>
    <w:rsid w:val="00B84015"/>
    <w:rsid w:val="00B86441"/>
    <w:rsid w:val="00B87393"/>
    <w:rsid w:val="00B911D5"/>
    <w:rsid w:val="00B91581"/>
    <w:rsid w:val="00B926B3"/>
    <w:rsid w:val="00B92799"/>
    <w:rsid w:val="00B93486"/>
    <w:rsid w:val="00B973F0"/>
    <w:rsid w:val="00BA3093"/>
    <w:rsid w:val="00BA668D"/>
    <w:rsid w:val="00BA7146"/>
    <w:rsid w:val="00BB1296"/>
    <w:rsid w:val="00BB3C3B"/>
    <w:rsid w:val="00BB5692"/>
    <w:rsid w:val="00BB6111"/>
    <w:rsid w:val="00BB73FB"/>
    <w:rsid w:val="00BC1BAD"/>
    <w:rsid w:val="00BC50FD"/>
    <w:rsid w:val="00BC691D"/>
    <w:rsid w:val="00BC7F53"/>
    <w:rsid w:val="00BD1298"/>
    <w:rsid w:val="00BD1C7F"/>
    <w:rsid w:val="00BD423C"/>
    <w:rsid w:val="00BD444D"/>
    <w:rsid w:val="00BD7552"/>
    <w:rsid w:val="00BE3C1D"/>
    <w:rsid w:val="00BE59AE"/>
    <w:rsid w:val="00BF0D65"/>
    <w:rsid w:val="00BF6F50"/>
    <w:rsid w:val="00C032CC"/>
    <w:rsid w:val="00C075AF"/>
    <w:rsid w:val="00C127AA"/>
    <w:rsid w:val="00C14EF9"/>
    <w:rsid w:val="00C151AD"/>
    <w:rsid w:val="00C167B9"/>
    <w:rsid w:val="00C21730"/>
    <w:rsid w:val="00C23C90"/>
    <w:rsid w:val="00C27527"/>
    <w:rsid w:val="00C30A18"/>
    <w:rsid w:val="00C3408F"/>
    <w:rsid w:val="00C3431E"/>
    <w:rsid w:val="00C34E0D"/>
    <w:rsid w:val="00C36270"/>
    <w:rsid w:val="00C44F74"/>
    <w:rsid w:val="00C456F5"/>
    <w:rsid w:val="00C46728"/>
    <w:rsid w:val="00C4764B"/>
    <w:rsid w:val="00C51C28"/>
    <w:rsid w:val="00C530C4"/>
    <w:rsid w:val="00C544A2"/>
    <w:rsid w:val="00C555AD"/>
    <w:rsid w:val="00C55754"/>
    <w:rsid w:val="00C60C77"/>
    <w:rsid w:val="00C62476"/>
    <w:rsid w:val="00C65DB9"/>
    <w:rsid w:val="00C66300"/>
    <w:rsid w:val="00C66F4E"/>
    <w:rsid w:val="00C7183D"/>
    <w:rsid w:val="00C71C9D"/>
    <w:rsid w:val="00C72535"/>
    <w:rsid w:val="00C766BC"/>
    <w:rsid w:val="00C82EAE"/>
    <w:rsid w:val="00C863C4"/>
    <w:rsid w:val="00C91100"/>
    <w:rsid w:val="00C918BA"/>
    <w:rsid w:val="00C947E8"/>
    <w:rsid w:val="00C94C3B"/>
    <w:rsid w:val="00C95333"/>
    <w:rsid w:val="00C95E73"/>
    <w:rsid w:val="00CA0B03"/>
    <w:rsid w:val="00CA0D02"/>
    <w:rsid w:val="00CA18DC"/>
    <w:rsid w:val="00CA3C83"/>
    <w:rsid w:val="00CA3D83"/>
    <w:rsid w:val="00CA57B4"/>
    <w:rsid w:val="00CA74EE"/>
    <w:rsid w:val="00CA76D6"/>
    <w:rsid w:val="00CA7C5E"/>
    <w:rsid w:val="00CB3FF0"/>
    <w:rsid w:val="00CB7415"/>
    <w:rsid w:val="00CB7B57"/>
    <w:rsid w:val="00CC3B5F"/>
    <w:rsid w:val="00CC54F1"/>
    <w:rsid w:val="00CC5E22"/>
    <w:rsid w:val="00CC682F"/>
    <w:rsid w:val="00CC786C"/>
    <w:rsid w:val="00CD20FD"/>
    <w:rsid w:val="00CD2F18"/>
    <w:rsid w:val="00CD474C"/>
    <w:rsid w:val="00CD71A0"/>
    <w:rsid w:val="00CE3BEB"/>
    <w:rsid w:val="00CE6187"/>
    <w:rsid w:val="00CF019A"/>
    <w:rsid w:val="00CF1412"/>
    <w:rsid w:val="00CF3D17"/>
    <w:rsid w:val="00D05A4E"/>
    <w:rsid w:val="00D05C3A"/>
    <w:rsid w:val="00D14FEE"/>
    <w:rsid w:val="00D1785A"/>
    <w:rsid w:val="00D202F1"/>
    <w:rsid w:val="00D221F3"/>
    <w:rsid w:val="00D22BF6"/>
    <w:rsid w:val="00D22C68"/>
    <w:rsid w:val="00D23254"/>
    <w:rsid w:val="00D23CBE"/>
    <w:rsid w:val="00D24605"/>
    <w:rsid w:val="00D24A17"/>
    <w:rsid w:val="00D27412"/>
    <w:rsid w:val="00D30EDE"/>
    <w:rsid w:val="00D32489"/>
    <w:rsid w:val="00D42D26"/>
    <w:rsid w:val="00D44A84"/>
    <w:rsid w:val="00D45CB3"/>
    <w:rsid w:val="00D46ACD"/>
    <w:rsid w:val="00D50FF2"/>
    <w:rsid w:val="00D51F12"/>
    <w:rsid w:val="00D56EC7"/>
    <w:rsid w:val="00D57AA6"/>
    <w:rsid w:val="00D57E90"/>
    <w:rsid w:val="00D60E96"/>
    <w:rsid w:val="00D621C8"/>
    <w:rsid w:val="00D62EC5"/>
    <w:rsid w:val="00D64561"/>
    <w:rsid w:val="00D65FA0"/>
    <w:rsid w:val="00D6614F"/>
    <w:rsid w:val="00D6689A"/>
    <w:rsid w:val="00D66DE9"/>
    <w:rsid w:val="00D66EE7"/>
    <w:rsid w:val="00D67EEA"/>
    <w:rsid w:val="00D7251F"/>
    <w:rsid w:val="00D740E8"/>
    <w:rsid w:val="00D745D4"/>
    <w:rsid w:val="00D775B7"/>
    <w:rsid w:val="00D8000D"/>
    <w:rsid w:val="00D86590"/>
    <w:rsid w:val="00D87354"/>
    <w:rsid w:val="00D91918"/>
    <w:rsid w:val="00D9407F"/>
    <w:rsid w:val="00D940B1"/>
    <w:rsid w:val="00D960FB"/>
    <w:rsid w:val="00DA2017"/>
    <w:rsid w:val="00DA3516"/>
    <w:rsid w:val="00DA4EF0"/>
    <w:rsid w:val="00DA4FCA"/>
    <w:rsid w:val="00DA5AEC"/>
    <w:rsid w:val="00DB0832"/>
    <w:rsid w:val="00DB1403"/>
    <w:rsid w:val="00DB1C42"/>
    <w:rsid w:val="00DB280A"/>
    <w:rsid w:val="00DC2D57"/>
    <w:rsid w:val="00DC452E"/>
    <w:rsid w:val="00DC4BAC"/>
    <w:rsid w:val="00DC7D1E"/>
    <w:rsid w:val="00DD1C6B"/>
    <w:rsid w:val="00DD2A93"/>
    <w:rsid w:val="00DD34FB"/>
    <w:rsid w:val="00DD3A5F"/>
    <w:rsid w:val="00DD7EDB"/>
    <w:rsid w:val="00DE2838"/>
    <w:rsid w:val="00DE40DC"/>
    <w:rsid w:val="00DE4F1F"/>
    <w:rsid w:val="00DF1560"/>
    <w:rsid w:val="00DF1640"/>
    <w:rsid w:val="00DF5F7A"/>
    <w:rsid w:val="00E00F17"/>
    <w:rsid w:val="00E03C7B"/>
    <w:rsid w:val="00E068B7"/>
    <w:rsid w:val="00E07801"/>
    <w:rsid w:val="00E112C0"/>
    <w:rsid w:val="00E15AC6"/>
    <w:rsid w:val="00E2059F"/>
    <w:rsid w:val="00E21499"/>
    <w:rsid w:val="00E26C93"/>
    <w:rsid w:val="00E315A1"/>
    <w:rsid w:val="00E335CB"/>
    <w:rsid w:val="00E33B40"/>
    <w:rsid w:val="00E34360"/>
    <w:rsid w:val="00E349EF"/>
    <w:rsid w:val="00E358EA"/>
    <w:rsid w:val="00E36F89"/>
    <w:rsid w:val="00E3702A"/>
    <w:rsid w:val="00E40F04"/>
    <w:rsid w:val="00E43614"/>
    <w:rsid w:val="00E51A01"/>
    <w:rsid w:val="00E52661"/>
    <w:rsid w:val="00E53B15"/>
    <w:rsid w:val="00E55F55"/>
    <w:rsid w:val="00E57DD8"/>
    <w:rsid w:val="00E63EE3"/>
    <w:rsid w:val="00E64449"/>
    <w:rsid w:val="00E67119"/>
    <w:rsid w:val="00E75B19"/>
    <w:rsid w:val="00E76242"/>
    <w:rsid w:val="00E764D1"/>
    <w:rsid w:val="00E803A4"/>
    <w:rsid w:val="00E80C61"/>
    <w:rsid w:val="00E826EF"/>
    <w:rsid w:val="00E8381B"/>
    <w:rsid w:val="00E86452"/>
    <w:rsid w:val="00E95689"/>
    <w:rsid w:val="00E969E8"/>
    <w:rsid w:val="00EA15A4"/>
    <w:rsid w:val="00EA4926"/>
    <w:rsid w:val="00EA5E57"/>
    <w:rsid w:val="00EA728B"/>
    <w:rsid w:val="00EB23F1"/>
    <w:rsid w:val="00EB27E9"/>
    <w:rsid w:val="00EB2C5C"/>
    <w:rsid w:val="00EB30F3"/>
    <w:rsid w:val="00EB5BBD"/>
    <w:rsid w:val="00ED6024"/>
    <w:rsid w:val="00ED7A2D"/>
    <w:rsid w:val="00ED7C56"/>
    <w:rsid w:val="00EE0EF4"/>
    <w:rsid w:val="00EE2BAC"/>
    <w:rsid w:val="00EE617A"/>
    <w:rsid w:val="00EF2D0E"/>
    <w:rsid w:val="00EF5844"/>
    <w:rsid w:val="00F00748"/>
    <w:rsid w:val="00F00B92"/>
    <w:rsid w:val="00F00BB6"/>
    <w:rsid w:val="00F0217B"/>
    <w:rsid w:val="00F027AD"/>
    <w:rsid w:val="00F04609"/>
    <w:rsid w:val="00F04B98"/>
    <w:rsid w:val="00F05986"/>
    <w:rsid w:val="00F11689"/>
    <w:rsid w:val="00F117C3"/>
    <w:rsid w:val="00F11833"/>
    <w:rsid w:val="00F15119"/>
    <w:rsid w:val="00F23B23"/>
    <w:rsid w:val="00F2563D"/>
    <w:rsid w:val="00F26881"/>
    <w:rsid w:val="00F27A73"/>
    <w:rsid w:val="00F27F9D"/>
    <w:rsid w:val="00F3066E"/>
    <w:rsid w:val="00F37B45"/>
    <w:rsid w:val="00F40F49"/>
    <w:rsid w:val="00F41DEA"/>
    <w:rsid w:val="00F41EFA"/>
    <w:rsid w:val="00F430B2"/>
    <w:rsid w:val="00F44BDE"/>
    <w:rsid w:val="00F46ED2"/>
    <w:rsid w:val="00F5023F"/>
    <w:rsid w:val="00F516CB"/>
    <w:rsid w:val="00F53280"/>
    <w:rsid w:val="00F579E0"/>
    <w:rsid w:val="00F608EB"/>
    <w:rsid w:val="00F652C9"/>
    <w:rsid w:val="00F66AF1"/>
    <w:rsid w:val="00F67B01"/>
    <w:rsid w:val="00F74256"/>
    <w:rsid w:val="00F76679"/>
    <w:rsid w:val="00F76EBD"/>
    <w:rsid w:val="00F815A2"/>
    <w:rsid w:val="00F8172C"/>
    <w:rsid w:val="00F81926"/>
    <w:rsid w:val="00F837E9"/>
    <w:rsid w:val="00F83CFE"/>
    <w:rsid w:val="00F83DA9"/>
    <w:rsid w:val="00F84F05"/>
    <w:rsid w:val="00F85B9C"/>
    <w:rsid w:val="00F90B6C"/>
    <w:rsid w:val="00F928D1"/>
    <w:rsid w:val="00F956A9"/>
    <w:rsid w:val="00F96E8F"/>
    <w:rsid w:val="00FA0C30"/>
    <w:rsid w:val="00FA1DFC"/>
    <w:rsid w:val="00FA55E6"/>
    <w:rsid w:val="00FA647B"/>
    <w:rsid w:val="00FA7E6B"/>
    <w:rsid w:val="00FB110B"/>
    <w:rsid w:val="00FB71E2"/>
    <w:rsid w:val="00FC110D"/>
    <w:rsid w:val="00FC3C89"/>
    <w:rsid w:val="00FC4E60"/>
    <w:rsid w:val="00FC56E2"/>
    <w:rsid w:val="00FC7A11"/>
    <w:rsid w:val="00FC7C21"/>
    <w:rsid w:val="00FD0BA6"/>
    <w:rsid w:val="00FD0FD5"/>
    <w:rsid w:val="00FD1C8B"/>
    <w:rsid w:val="00FD4564"/>
    <w:rsid w:val="00FD4AFB"/>
    <w:rsid w:val="00FD52EC"/>
    <w:rsid w:val="00FD7282"/>
    <w:rsid w:val="00FE11D1"/>
    <w:rsid w:val="00FE35BB"/>
    <w:rsid w:val="00FE5CD0"/>
    <w:rsid w:val="00FE7641"/>
    <w:rsid w:val="00FE774E"/>
    <w:rsid w:val="00FF17DA"/>
    <w:rsid w:val="00FF2C25"/>
    <w:rsid w:val="00FF3932"/>
    <w:rsid w:val="00FF7F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013E357"/>
  <w15:docId w15:val="{C5FE7BFD-1F37-44CB-A267-0B0AE3B5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20F98"/>
    <w:pPr>
      <w:widowControl w:val="0"/>
    </w:pPr>
    <w:rPr>
      <w:kern w:val="2"/>
      <w:sz w:val="24"/>
      <w:szCs w:val="24"/>
    </w:rPr>
  </w:style>
  <w:style w:type="paragraph" w:styleId="1">
    <w:name w:val="heading 1"/>
    <w:aliases w:val="壹,--章名,ISO標題 1"/>
    <w:basedOn w:val="a0"/>
    <w:next w:val="a0"/>
    <w:qFormat/>
    <w:rsid w:val="00820F98"/>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820F98"/>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820F98"/>
    <w:pPr>
      <w:snapToGrid w:val="0"/>
      <w:spacing w:before="360"/>
      <w:outlineLvl w:val="2"/>
    </w:pPr>
    <w:rPr>
      <w:rFonts w:eastAsia="標楷體"/>
      <w:sz w:val="32"/>
      <w:szCs w:val="20"/>
    </w:rPr>
  </w:style>
  <w:style w:type="paragraph" w:styleId="40">
    <w:name w:val="heading 4"/>
    <w:aliases w:val="1,--1.,--1"/>
    <w:basedOn w:val="a0"/>
    <w:next w:val="a0"/>
    <w:qFormat/>
    <w:rsid w:val="00820F98"/>
    <w:pPr>
      <w:snapToGrid w:val="0"/>
      <w:spacing w:before="240"/>
      <w:outlineLvl w:val="3"/>
    </w:pPr>
    <w:rPr>
      <w:rFonts w:eastAsia="標楷體"/>
      <w:sz w:val="28"/>
      <w:szCs w:val="20"/>
    </w:rPr>
  </w:style>
  <w:style w:type="paragraph" w:styleId="5">
    <w:name w:val="heading 5"/>
    <w:aliases w:val="--(1)1,--(1)"/>
    <w:basedOn w:val="a0"/>
    <w:next w:val="a0"/>
    <w:qFormat/>
    <w:rsid w:val="00820F98"/>
    <w:pPr>
      <w:snapToGrid w:val="0"/>
      <w:spacing w:before="120"/>
      <w:outlineLvl w:val="4"/>
    </w:pPr>
    <w:rPr>
      <w:rFonts w:eastAsia="標楷體"/>
      <w:sz w:val="26"/>
      <w:szCs w:val="20"/>
    </w:rPr>
  </w:style>
  <w:style w:type="paragraph" w:styleId="60">
    <w:name w:val="heading 6"/>
    <w:aliases w:val="A,--A"/>
    <w:basedOn w:val="a0"/>
    <w:next w:val="a0"/>
    <w:qFormat/>
    <w:rsid w:val="00820F98"/>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820F98"/>
    <w:pPr>
      <w:snapToGrid w:val="0"/>
      <w:spacing w:before="120"/>
      <w:outlineLvl w:val="6"/>
    </w:pPr>
    <w:rPr>
      <w:rFonts w:eastAsia="標楷體"/>
      <w:szCs w:val="20"/>
    </w:rPr>
  </w:style>
  <w:style w:type="paragraph" w:styleId="8">
    <w:name w:val="heading 8"/>
    <w:aliases w:val="a,--."/>
    <w:basedOn w:val="a0"/>
    <w:next w:val="a0"/>
    <w:autoRedefine/>
    <w:qFormat/>
    <w:rsid w:val="00820F98"/>
    <w:pPr>
      <w:keepNext/>
      <w:snapToGrid w:val="0"/>
      <w:spacing w:before="120"/>
      <w:outlineLvl w:val="7"/>
    </w:pPr>
    <w:rPr>
      <w:rFonts w:eastAsia="標楷體"/>
      <w:szCs w:val="20"/>
    </w:rPr>
  </w:style>
  <w:style w:type="paragraph" w:styleId="9">
    <w:name w:val="heading 9"/>
    <w:basedOn w:val="a0"/>
    <w:next w:val="a0"/>
    <w:qFormat/>
    <w:rsid w:val="00820F98"/>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820F98"/>
    <w:pPr>
      <w:tabs>
        <w:tab w:val="center" w:pos="4153"/>
        <w:tab w:val="right" w:pos="8306"/>
      </w:tabs>
      <w:snapToGrid w:val="0"/>
    </w:pPr>
    <w:rPr>
      <w:sz w:val="20"/>
      <w:szCs w:val="20"/>
    </w:rPr>
  </w:style>
  <w:style w:type="paragraph" w:styleId="a5">
    <w:name w:val="footer"/>
    <w:basedOn w:val="a0"/>
    <w:rsid w:val="00820F98"/>
    <w:pPr>
      <w:tabs>
        <w:tab w:val="center" w:pos="4153"/>
        <w:tab w:val="right" w:pos="8306"/>
      </w:tabs>
      <w:snapToGrid w:val="0"/>
    </w:pPr>
    <w:rPr>
      <w:sz w:val="20"/>
      <w:szCs w:val="20"/>
    </w:rPr>
  </w:style>
  <w:style w:type="character" w:styleId="a6">
    <w:name w:val="Strong"/>
    <w:qFormat/>
    <w:rsid w:val="00820F98"/>
    <w:rPr>
      <w:b/>
      <w:bCs/>
    </w:rPr>
  </w:style>
  <w:style w:type="character" w:styleId="a7">
    <w:name w:val="Hyperlink"/>
    <w:uiPriority w:val="99"/>
    <w:rsid w:val="00820F98"/>
    <w:rPr>
      <w:color w:val="0000FF"/>
      <w:u w:val="single"/>
    </w:rPr>
  </w:style>
  <w:style w:type="paragraph" w:styleId="a8">
    <w:name w:val="Balloon Text"/>
    <w:basedOn w:val="a0"/>
    <w:rsid w:val="00820F98"/>
    <w:rPr>
      <w:rFonts w:ascii="Cambria" w:hAnsi="Cambria"/>
      <w:sz w:val="18"/>
      <w:szCs w:val="18"/>
    </w:rPr>
  </w:style>
  <w:style w:type="character" w:customStyle="1" w:styleId="a9">
    <w:name w:val="註解方塊文字 字元"/>
    <w:rsid w:val="00820F98"/>
    <w:rPr>
      <w:rFonts w:ascii="Cambria" w:eastAsia="新細明體" w:hAnsi="Cambria" w:cs="Times New Roman"/>
      <w:kern w:val="2"/>
      <w:sz w:val="18"/>
      <w:szCs w:val="18"/>
    </w:rPr>
  </w:style>
  <w:style w:type="character" w:customStyle="1" w:styleId="aa">
    <w:name w:val="頁尾 字元"/>
    <w:uiPriority w:val="99"/>
    <w:rsid w:val="00820F98"/>
    <w:rPr>
      <w:kern w:val="2"/>
    </w:rPr>
  </w:style>
  <w:style w:type="character" w:customStyle="1" w:styleId="ab">
    <w:name w:val="頁首 字元"/>
    <w:rsid w:val="00820F98"/>
    <w:rPr>
      <w:kern w:val="2"/>
    </w:rPr>
  </w:style>
  <w:style w:type="character" w:customStyle="1" w:styleId="10">
    <w:name w:val="標題 1 字元"/>
    <w:rsid w:val="00820F98"/>
    <w:rPr>
      <w:rFonts w:eastAsia="標楷體"/>
      <w:b/>
      <w:color w:val="000000"/>
      <w:spacing w:val="40"/>
      <w:kern w:val="52"/>
      <w:sz w:val="36"/>
    </w:rPr>
  </w:style>
  <w:style w:type="character" w:customStyle="1" w:styleId="21">
    <w:name w:val="標題 2 字元"/>
    <w:rsid w:val="00820F98"/>
    <w:rPr>
      <w:rFonts w:eastAsia="標楷體"/>
      <w:b/>
      <w:snapToGrid w:val="0"/>
      <w:sz w:val="32"/>
    </w:rPr>
  </w:style>
  <w:style w:type="character" w:customStyle="1" w:styleId="30">
    <w:name w:val="標題 3 字元"/>
    <w:rsid w:val="00820F98"/>
    <w:rPr>
      <w:rFonts w:eastAsia="標楷體"/>
      <w:kern w:val="2"/>
      <w:sz w:val="32"/>
    </w:rPr>
  </w:style>
  <w:style w:type="character" w:customStyle="1" w:styleId="41">
    <w:name w:val="標題 4 字元"/>
    <w:rsid w:val="00820F98"/>
    <w:rPr>
      <w:rFonts w:eastAsia="標楷體"/>
      <w:kern w:val="2"/>
      <w:sz w:val="28"/>
    </w:rPr>
  </w:style>
  <w:style w:type="character" w:customStyle="1" w:styleId="50">
    <w:name w:val="標題 5 字元"/>
    <w:rsid w:val="00820F98"/>
    <w:rPr>
      <w:rFonts w:eastAsia="標楷體"/>
      <w:kern w:val="2"/>
      <w:sz w:val="26"/>
    </w:rPr>
  </w:style>
  <w:style w:type="character" w:customStyle="1" w:styleId="61">
    <w:name w:val="標題 6 字元"/>
    <w:rsid w:val="00820F98"/>
    <w:rPr>
      <w:rFonts w:eastAsia="標楷體"/>
      <w:kern w:val="2"/>
      <w:sz w:val="24"/>
    </w:rPr>
  </w:style>
  <w:style w:type="character" w:customStyle="1" w:styleId="70">
    <w:name w:val="標題 7 字元"/>
    <w:rsid w:val="00820F98"/>
    <w:rPr>
      <w:rFonts w:eastAsia="標楷體"/>
      <w:kern w:val="2"/>
      <w:sz w:val="24"/>
    </w:rPr>
  </w:style>
  <w:style w:type="character" w:customStyle="1" w:styleId="80">
    <w:name w:val="標題 8 字元"/>
    <w:rsid w:val="00820F98"/>
    <w:rPr>
      <w:rFonts w:eastAsia="標楷體"/>
      <w:kern w:val="2"/>
      <w:sz w:val="24"/>
    </w:rPr>
  </w:style>
  <w:style w:type="character" w:customStyle="1" w:styleId="90">
    <w:name w:val="標題 9 字元"/>
    <w:rsid w:val="00820F98"/>
    <w:rPr>
      <w:rFonts w:eastAsia="標楷體"/>
      <w:kern w:val="2"/>
      <w:sz w:val="24"/>
    </w:rPr>
  </w:style>
  <w:style w:type="paragraph" w:customStyle="1" w:styleId="2TEXT">
    <w:name w:val="標題2.TEXT"/>
    <w:basedOn w:val="a0"/>
    <w:next w:val="a0"/>
    <w:rsid w:val="00820F98"/>
    <w:pPr>
      <w:snapToGrid w:val="0"/>
      <w:spacing w:before="120" w:line="400" w:lineRule="atLeast"/>
      <w:ind w:left="1134"/>
    </w:pPr>
    <w:rPr>
      <w:rFonts w:eastAsia="標楷體"/>
      <w:sz w:val="32"/>
      <w:szCs w:val="20"/>
    </w:rPr>
  </w:style>
  <w:style w:type="paragraph" w:customStyle="1" w:styleId="4">
    <w:name w:val="項目4"/>
    <w:rsid w:val="00820F98"/>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FD0BA6"/>
    <w:pPr>
      <w:numPr>
        <w:numId w:val="4"/>
      </w:numPr>
      <w:snapToGrid w:val="0"/>
      <w:spacing w:before="120"/>
    </w:pPr>
    <w:rPr>
      <w:rFonts w:eastAsia="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customStyle="1" w:styleId="afc">
    <w:name w:val="頁尾版權宣告"/>
    <w:basedOn w:val="a0"/>
    <w:rsid w:val="00E55F55"/>
    <w:pPr>
      <w:jc w:val="center"/>
    </w:pPr>
    <w:rPr>
      <w:rFonts w:eastAsia="標楷體"/>
      <w:sz w:val="20"/>
    </w:rPr>
  </w:style>
  <w:style w:type="paragraph" w:styleId="afd">
    <w:name w:val="Plain Text"/>
    <w:basedOn w:val="a0"/>
    <w:link w:val="afe"/>
    <w:rsid w:val="00E55F55"/>
    <w:pPr>
      <w:autoSpaceDE w:val="0"/>
      <w:autoSpaceDN w:val="0"/>
      <w:adjustRightInd w:val="0"/>
      <w:textAlignment w:val="baseline"/>
    </w:pPr>
    <w:rPr>
      <w:rFonts w:ascii="細明體" w:eastAsia="細明體"/>
      <w:szCs w:val="20"/>
    </w:rPr>
  </w:style>
  <w:style w:type="character" w:customStyle="1" w:styleId="afe">
    <w:name w:val="純文字 字元"/>
    <w:basedOn w:val="a1"/>
    <w:link w:val="afd"/>
    <w:rsid w:val="00E55F55"/>
    <w:rPr>
      <w:rFonts w:ascii="細明體" w:eastAsia="細明體"/>
      <w:kern w:val="2"/>
      <w:sz w:val="24"/>
    </w:rPr>
  </w:style>
  <w:style w:type="character" w:styleId="aff">
    <w:name w:val="FollowedHyperlink"/>
    <w:basedOn w:val="a1"/>
    <w:uiPriority w:val="99"/>
    <w:semiHidden/>
    <w:unhideWhenUsed/>
    <w:rsid w:val="00C95E73"/>
    <w:rPr>
      <w:color w:val="800080" w:themeColor="followedHyperlink"/>
      <w:u w:val="single"/>
    </w:rPr>
  </w:style>
  <w:style w:type="paragraph" w:styleId="aff0">
    <w:name w:val="Document Map"/>
    <w:basedOn w:val="a0"/>
    <w:link w:val="aff1"/>
    <w:uiPriority w:val="99"/>
    <w:semiHidden/>
    <w:unhideWhenUsed/>
    <w:rsid w:val="001F34F2"/>
    <w:rPr>
      <w:rFonts w:ascii="新細明體"/>
      <w:sz w:val="18"/>
      <w:szCs w:val="18"/>
    </w:rPr>
  </w:style>
  <w:style w:type="character" w:customStyle="1" w:styleId="aff1">
    <w:name w:val="文件引導模式 字元"/>
    <w:basedOn w:val="a1"/>
    <w:link w:val="aff0"/>
    <w:uiPriority w:val="99"/>
    <w:semiHidden/>
    <w:rsid w:val="001F34F2"/>
    <w:rPr>
      <w:rFonts w:ascii="新細明體"/>
      <w:kern w:val="2"/>
      <w:sz w:val="18"/>
      <w:szCs w:val="18"/>
    </w:rPr>
  </w:style>
  <w:style w:type="character" w:styleId="aff2">
    <w:name w:val="annotation reference"/>
    <w:basedOn w:val="a1"/>
    <w:uiPriority w:val="99"/>
    <w:semiHidden/>
    <w:unhideWhenUsed/>
    <w:rsid w:val="00735725"/>
    <w:rPr>
      <w:sz w:val="18"/>
      <w:szCs w:val="18"/>
    </w:rPr>
  </w:style>
  <w:style w:type="paragraph" w:styleId="aff3">
    <w:name w:val="annotation text"/>
    <w:basedOn w:val="a0"/>
    <w:link w:val="aff4"/>
    <w:uiPriority w:val="99"/>
    <w:semiHidden/>
    <w:unhideWhenUsed/>
    <w:rsid w:val="00735725"/>
  </w:style>
  <w:style w:type="character" w:customStyle="1" w:styleId="aff4">
    <w:name w:val="註解文字 字元"/>
    <w:basedOn w:val="a1"/>
    <w:link w:val="aff3"/>
    <w:uiPriority w:val="99"/>
    <w:semiHidden/>
    <w:rsid w:val="00735725"/>
    <w:rPr>
      <w:kern w:val="2"/>
      <w:sz w:val="24"/>
      <w:szCs w:val="24"/>
    </w:rPr>
  </w:style>
  <w:style w:type="paragraph" w:styleId="aff5">
    <w:name w:val="annotation subject"/>
    <w:basedOn w:val="aff3"/>
    <w:next w:val="aff3"/>
    <w:link w:val="aff6"/>
    <w:uiPriority w:val="99"/>
    <w:semiHidden/>
    <w:unhideWhenUsed/>
    <w:rsid w:val="00735725"/>
    <w:rPr>
      <w:b/>
      <w:bCs/>
    </w:rPr>
  </w:style>
  <w:style w:type="character" w:customStyle="1" w:styleId="aff6">
    <w:name w:val="註解主旨 字元"/>
    <w:basedOn w:val="aff4"/>
    <w:link w:val="aff5"/>
    <w:uiPriority w:val="99"/>
    <w:semiHidden/>
    <w:rsid w:val="00735725"/>
    <w:rPr>
      <w:b/>
      <w:bCs/>
      <w:kern w:val="2"/>
      <w:sz w:val="24"/>
      <w:szCs w:val="24"/>
    </w:rPr>
  </w:style>
  <w:style w:type="paragraph" w:styleId="aff7">
    <w:name w:val="Revision"/>
    <w:hidden/>
    <w:uiPriority w:val="99"/>
    <w:semiHidden/>
    <w:rsid w:val="00735725"/>
    <w:rPr>
      <w:kern w:val="2"/>
      <w:sz w:val="24"/>
      <w:szCs w:val="24"/>
    </w:rPr>
  </w:style>
  <w:style w:type="character" w:customStyle="1" w:styleId="13">
    <w:name w:val="未解析的提及1"/>
    <w:basedOn w:val="a1"/>
    <w:uiPriority w:val="99"/>
    <w:semiHidden/>
    <w:unhideWhenUsed/>
    <w:rsid w:val="009C33BE"/>
    <w:rPr>
      <w:color w:val="605E5C"/>
      <w:shd w:val="clear" w:color="auto" w:fill="E1DFDD"/>
    </w:rPr>
  </w:style>
  <w:style w:type="character" w:customStyle="1" w:styleId="23">
    <w:name w:val="未解析的提及2"/>
    <w:basedOn w:val="a1"/>
    <w:uiPriority w:val="99"/>
    <w:semiHidden/>
    <w:unhideWhenUsed/>
    <w:rsid w:val="00CB7415"/>
    <w:rPr>
      <w:color w:val="605E5C"/>
      <w:shd w:val="clear" w:color="auto" w:fill="E1DFDD"/>
    </w:rPr>
  </w:style>
  <w:style w:type="character" w:customStyle="1" w:styleId="31">
    <w:name w:val="未解析的提及3"/>
    <w:basedOn w:val="a1"/>
    <w:uiPriority w:val="99"/>
    <w:semiHidden/>
    <w:unhideWhenUsed/>
    <w:rsid w:val="00583560"/>
    <w:rPr>
      <w:color w:val="605E5C"/>
      <w:shd w:val="clear" w:color="auto" w:fill="E1DFDD"/>
    </w:rPr>
  </w:style>
  <w:style w:type="table" w:styleId="14">
    <w:name w:val="Grid Table 1 Light"/>
    <w:basedOn w:val="a2"/>
    <w:uiPriority w:val="46"/>
    <w:rsid w:val="006620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7296">
      <w:bodyDiv w:val="1"/>
      <w:marLeft w:val="0"/>
      <w:marRight w:val="0"/>
      <w:marTop w:val="0"/>
      <w:marBottom w:val="0"/>
      <w:divBdr>
        <w:top w:val="none" w:sz="0" w:space="0" w:color="auto"/>
        <w:left w:val="none" w:sz="0" w:space="0" w:color="auto"/>
        <w:bottom w:val="none" w:sz="0" w:space="0" w:color="auto"/>
        <w:right w:val="none" w:sz="0" w:space="0" w:color="auto"/>
      </w:divBdr>
      <w:divsChild>
        <w:div w:id="1509055791">
          <w:marLeft w:val="0"/>
          <w:marRight w:val="0"/>
          <w:marTop w:val="0"/>
          <w:marBottom w:val="0"/>
          <w:divBdr>
            <w:top w:val="none" w:sz="0" w:space="0" w:color="auto"/>
            <w:left w:val="none" w:sz="0" w:space="0" w:color="auto"/>
            <w:bottom w:val="none" w:sz="0" w:space="0" w:color="auto"/>
            <w:right w:val="none" w:sz="0" w:space="0" w:color="auto"/>
          </w:divBdr>
          <w:divsChild>
            <w:div w:id="631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424">
      <w:bodyDiv w:val="1"/>
      <w:marLeft w:val="0"/>
      <w:marRight w:val="0"/>
      <w:marTop w:val="0"/>
      <w:marBottom w:val="0"/>
      <w:divBdr>
        <w:top w:val="none" w:sz="0" w:space="0" w:color="auto"/>
        <w:left w:val="none" w:sz="0" w:space="0" w:color="auto"/>
        <w:bottom w:val="none" w:sz="0" w:space="0" w:color="auto"/>
        <w:right w:val="none" w:sz="0" w:space="0" w:color="auto"/>
      </w:divBdr>
      <w:divsChild>
        <w:div w:id="1499421329">
          <w:marLeft w:val="0"/>
          <w:marRight w:val="0"/>
          <w:marTop w:val="0"/>
          <w:marBottom w:val="0"/>
          <w:divBdr>
            <w:top w:val="none" w:sz="0" w:space="0" w:color="auto"/>
            <w:left w:val="none" w:sz="0" w:space="0" w:color="auto"/>
            <w:bottom w:val="none" w:sz="0" w:space="0" w:color="auto"/>
            <w:right w:val="none" w:sz="0" w:space="0" w:color="auto"/>
          </w:divBdr>
          <w:divsChild>
            <w:div w:id="1960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0876">
      <w:bodyDiv w:val="1"/>
      <w:marLeft w:val="0"/>
      <w:marRight w:val="0"/>
      <w:marTop w:val="0"/>
      <w:marBottom w:val="0"/>
      <w:divBdr>
        <w:top w:val="none" w:sz="0" w:space="0" w:color="auto"/>
        <w:left w:val="none" w:sz="0" w:space="0" w:color="auto"/>
        <w:bottom w:val="none" w:sz="0" w:space="0" w:color="auto"/>
        <w:right w:val="none" w:sz="0" w:space="0" w:color="auto"/>
      </w:divBdr>
      <w:divsChild>
        <w:div w:id="613635662">
          <w:marLeft w:val="0"/>
          <w:marRight w:val="0"/>
          <w:marTop w:val="0"/>
          <w:marBottom w:val="0"/>
          <w:divBdr>
            <w:top w:val="none" w:sz="0" w:space="0" w:color="auto"/>
            <w:left w:val="none" w:sz="0" w:space="0" w:color="auto"/>
            <w:bottom w:val="none" w:sz="0" w:space="0" w:color="auto"/>
            <w:right w:val="none" w:sz="0" w:space="0" w:color="auto"/>
          </w:divBdr>
          <w:divsChild>
            <w:div w:id="6542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8748">
      <w:bodyDiv w:val="1"/>
      <w:marLeft w:val="0"/>
      <w:marRight w:val="0"/>
      <w:marTop w:val="0"/>
      <w:marBottom w:val="0"/>
      <w:divBdr>
        <w:top w:val="none" w:sz="0" w:space="0" w:color="auto"/>
        <w:left w:val="none" w:sz="0" w:space="0" w:color="auto"/>
        <w:bottom w:val="none" w:sz="0" w:space="0" w:color="auto"/>
        <w:right w:val="none" w:sz="0" w:space="0" w:color="auto"/>
      </w:divBdr>
    </w:div>
    <w:div w:id="256718726">
      <w:bodyDiv w:val="1"/>
      <w:marLeft w:val="0"/>
      <w:marRight w:val="0"/>
      <w:marTop w:val="0"/>
      <w:marBottom w:val="0"/>
      <w:divBdr>
        <w:top w:val="none" w:sz="0" w:space="0" w:color="auto"/>
        <w:left w:val="none" w:sz="0" w:space="0" w:color="auto"/>
        <w:bottom w:val="none" w:sz="0" w:space="0" w:color="auto"/>
        <w:right w:val="none" w:sz="0" w:space="0" w:color="auto"/>
      </w:divBdr>
    </w:div>
    <w:div w:id="268977977">
      <w:bodyDiv w:val="1"/>
      <w:marLeft w:val="0"/>
      <w:marRight w:val="0"/>
      <w:marTop w:val="0"/>
      <w:marBottom w:val="0"/>
      <w:divBdr>
        <w:top w:val="none" w:sz="0" w:space="0" w:color="auto"/>
        <w:left w:val="none" w:sz="0" w:space="0" w:color="auto"/>
        <w:bottom w:val="none" w:sz="0" w:space="0" w:color="auto"/>
        <w:right w:val="none" w:sz="0" w:space="0" w:color="auto"/>
      </w:divBdr>
    </w:div>
    <w:div w:id="280497320">
      <w:bodyDiv w:val="1"/>
      <w:marLeft w:val="0"/>
      <w:marRight w:val="0"/>
      <w:marTop w:val="0"/>
      <w:marBottom w:val="0"/>
      <w:divBdr>
        <w:top w:val="none" w:sz="0" w:space="0" w:color="auto"/>
        <w:left w:val="none" w:sz="0" w:space="0" w:color="auto"/>
        <w:bottom w:val="none" w:sz="0" w:space="0" w:color="auto"/>
        <w:right w:val="none" w:sz="0" w:space="0" w:color="auto"/>
      </w:divBdr>
    </w:div>
    <w:div w:id="357509893">
      <w:bodyDiv w:val="1"/>
      <w:marLeft w:val="0"/>
      <w:marRight w:val="0"/>
      <w:marTop w:val="0"/>
      <w:marBottom w:val="0"/>
      <w:divBdr>
        <w:top w:val="none" w:sz="0" w:space="0" w:color="auto"/>
        <w:left w:val="none" w:sz="0" w:space="0" w:color="auto"/>
        <w:bottom w:val="none" w:sz="0" w:space="0" w:color="auto"/>
        <w:right w:val="none" w:sz="0" w:space="0" w:color="auto"/>
      </w:divBdr>
      <w:divsChild>
        <w:div w:id="849412150">
          <w:marLeft w:val="0"/>
          <w:marRight w:val="0"/>
          <w:marTop w:val="0"/>
          <w:marBottom w:val="0"/>
          <w:divBdr>
            <w:top w:val="none" w:sz="0" w:space="0" w:color="auto"/>
            <w:left w:val="none" w:sz="0" w:space="0" w:color="auto"/>
            <w:bottom w:val="none" w:sz="0" w:space="0" w:color="auto"/>
            <w:right w:val="none" w:sz="0" w:space="0" w:color="auto"/>
          </w:divBdr>
          <w:divsChild>
            <w:div w:id="8013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30602">
      <w:bodyDiv w:val="1"/>
      <w:marLeft w:val="0"/>
      <w:marRight w:val="0"/>
      <w:marTop w:val="0"/>
      <w:marBottom w:val="0"/>
      <w:divBdr>
        <w:top w:val="none" w:sz="0" w:space="0" w:color="auto"/>
        <w:left w:val="none" w:sz="0" w:space="0" w:color="auto"/>
        <w:bottom w:val="none" w:sz="0" w:space="0" w:color="auto"/>
        <w:right w:val="none" w:sz="0" w:space="0" w:color="auto"/>
      </w:divBdr>
    </w:div>
    <w:div w:id="394427032">
      <w:bodyDiv w:val="1"/>
      <w:marLeft w:val="0"/>
      <w:marRight w:val="0"/>
      <w:marTop w:val="0"/>
      <w:marBottom w:val="0"/>
      <w:divBdr>
        <w:top w:val="none" w:sz="0" w:space="0" w:color="auto"/>
        <w:left w:val="none" w:sz="0" w:space="0" w:color="auto"/>
        <w:bottom w:val="none" w:sz="0" w:space="0" w:color="auto"/>
        <w:right w:val="none" w:sz="0" w:space="0" w:color="auto"/>
      </w:divBdr>
    </w:div>
    <w:div w:id="461965792">
      <w:bodyDiv w:val="1"/>
      <w:marLeft w:val="0"/>
      <w:marRight w:val="0"/>
      <w:marTop w:val="0"/>
      <w:marBottom w:val="0"/>
      <w:divBdr>
        <w:top w:val="none" w:sz="0" w:space="0" w:color="auto"/>
        <w:left w:val="none" w:sz="0" w:space="0" w:color="auto"/>
        <w:bottom w:val="none" w:sz="0" w:space="0" w:color="auto"/>
        <w:right w:val="none" w:sz="0" w:space="0" w:color="auto"/>
      </w:divBdr>
    </w:div>
    <w:div w:id="481585162">
      <w:bodyDiv w:val="1"/>
      <w:marLeft w:val="0"/>
      <w:marRight w:val="0"/>
      <w:marTop w:val="0"/>
      <w:marBottom w:val="0"/>
      <w:divBdr>
        <w:top w:val="none" w:sz="0" w:space="0" w:color="auto"/>
        <w:left w:val="none" w:sz="0" w:space="0" w:color="auto"/>
        <w:bottom w:val="none" w:sz="0" w:space="0" w:color="auto"/>
        <w:right w:val="none" w:sz="0" w:space="0" w:color="auto"/>
      </w:divBdr>
    </w:div>
    <w:div w:id="533808564">
      <w:bodyDiv w:val="1"/>
      <w:marLeft w:val="0"/>
      <w:marRight w:val="0"/>
      <w:marTop w:val="0"/>
      <w:marBottom w:val="0"/>
      <w:divBdr>
        <w:top w:val="none" w:sz="0" w:space="0" w:color="auto"/>
        <w:left w:val="none" w:sz="0" w:space="0" w:color="auto"/>
        <w:bottom w:val="none" w:sz="0" w:space="0" w:color="auto"/>
        <w:right w:val="none" w:sz="0" w:space="0" w:color="auto"/>
      </w:divBdr>
    </w:div>
    <w:div w:id="619456415">
      <w:bodyDiv w:val="1"/>
      <w:marLeft w:val="0"/>
      <w:marRight w:val="0"/>
      <w:marTop w:val="0"/>
      <w:marBottom w:val="0"/>
      <w:divBdr>
        <w:top w:val="none" w:sz="0" w:space="0" w:color="auto"/>
        <w:left w:val="none" w:sz="0" w:space="0" w:color="auto"/>
        <w:bottom w:val="none" w:sz="0" w:space="0" w:color="auto"/>
        <w:right w:val="none" w:sz="0" w:space="0" w:color="auto"/>
      </w:divBdr>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33822308">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91207">
      <w:bodyDiv w:val="1"/>
      <w:marLeft w:val="0"/>
      <w:marRight w:val="0"/>
      <w:marTop w:val="0"/>
      <w:marBottom w:val="0"/>
      <w:divBdr>
        <w:top w:val="none" w:sz="0" w:space="0" w:color="auto"/>
        <w:left w:val="none" w:sz="0" w:space="0" w:color="auto"/>
        <w:bottom w:val="none" w:sz="0" w:space="0" w:color="auto"/>
        <w:right w:val="none" w:sz="0" w:space="0" w:color="auto"/>
      </w:divBdr>
    </w:div>
    <w:div w:id="840966432">
      <w:bodyDiv w:val="1"/>
      <w:marLeft w:val="0"/>
      <w:marRight w:val="0"/>
      <w:marTop w:val="0"/>
      <w:marBottom w:val="0"/>
      <w:divBdr>
        <w:top w:val="none" w:sz="0" w:space="0" w:color="auto"/>
        <w:left w:val="none" w:sz="0" w:space="0" w:color="auto"/>
        <w:bottom w:val="none" w:sz="0" w:space="0" w:color="auto"/>
        <w:right w:val="none" w:sz="0" w:space="0" w:color="auto"/>
      </w:divBdr>
      <w:divsChild>
        <w:div w:id="345133533">
          <w:marLeft w:val="0"/>
          <w:marRight w:val="0"/>
          <w:marTop w:val="0"/>
          <w:marBottom w:val="0"/>
          <w:divBdr>
            <w:top w:val="none" w:sz="0" w:space="0" w:color="auto"/>
            <w:left w:val="none" w:sz="0" w:space="0" w:color="auto"/>
            <w:bottom w:val="none" w:sz="0" w:space="0" w:color="auto"/>
            <w:right w:val="none" w:sz="0" w:space="0" w:color="auto"/>
          </w:divBdr>
          <w:divsChild>
            <w:div w:id="11033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32861406">
      <w:bodyDiv w:val="1"/>
      <w:marLeft w:val="0"/>
      <w:marRight w:val="0"/>
      <w:marTop w:val="0"/>
      <w:marBottom w:val="0"/>
      <w:divBdr>
        <w:top w:val="none" w:sz="0" w:space="0" w:color="auto"/>
        <w:left w:val="none" w:sz="0" w:space="0" w:color="auto"/>
        <w:bottom w:val="none" w:sz="0" w:space="0" w:color="auto"/>
        <w:right w:val="none" w:sz="0" w:space="0" w:color="auto"/>
      </w:divBdr>
    </w:div>
    <w:div w:id="954484039">
      <w:bodyDiv w:val="1"/>
      <w:marLeft w:val="0"/>
      <w:marRight w:val="0"/>
      <w:marTop w:val="0"/>
      <w:marBottom w:val="0"/>
      <w:divBdr>
        <w:top w:val="none" w:sz="0" w:space="0" w:color="auto"/>
        <w:left w:val="none" w:sz="0" w:space="0" w:color="auto"/>
        <w:bottom w:val="none" w:sz="0" w:space="0" w:color="auto"/>
        <w:right w:val="none" w:sz="0" w:space="0" w:color="auto"/>
      </w:divBdr>
      <w:divsChild>
        <w:div w:id="771317524">
          <w:marLeft w:val="0"/>
          <w:marRight w:val="0"/>
          <w:marTop w:val="0"/>
          <w:marBottom w:val="0"/>
          <w:divBdr>
            <w:top w:val="none" w:sz="0" w:space="0" w:color="auto"/>
            <w:left w:val="none" w:sz="0" w:space="0" w:color="auto"/>
            <w:bottom w:val="none" w:sz="0" w:space="0" w:color="auto"/>
            <w:right w:val="none" w:sz="0" w:space="0" w:color="auto"/>
          </w:divBdr>
          <w:divsChild>
            <w:div w:id="12013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835">
      <w:bodyDiv w:val="1"/>
      <w:marLeft w:val="0"/>
      <w:marRight w:val="0"/>
      <w:marTop w:val="0"/>
      <w:marBottom w:val="0"/>
      <w:divBdr>
        <w:top w:val="none" w:sz="0" w:space="0" w:color="auto"/>
        <w:left w:val="none" w:sz="0" w:space="0" w:color="auto"/>
        <w:bottom w:val="none" w:sz="0" w:space="0" w:color="auto"/>
        <w:right w:val="none" w:sz="0" w:space="0" w:color="auto"/>
      </w:divBdr>
      <w:divsChild>
        <w:div w:id="751392242">
          <w:marLeft w:val="0"/>
          <w:marRight w:val="0"/>
          <w:marTop w:val="0"/>
          <w:marBottom w:val="0"/>
          <w:divBdr>
            <w:top w:val="none" w:sz="0" w:space="0" w:color="auto"/>
            <w:left w:val="none" w:sz="0" w:space="0" w:color="auto"/>
            <w:bottom w:val="none" w:sz="0" w:space="0" w:color="auto"/>
            <w:right w:val="none" w:sz="0" w:space="0" w:color="auto"/>
          </w:divBdr>
          <w:divsChild>
            <w:div w:id="8400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050422856">
      <w:bodyDiv w:val="1"/>
      <w:marLeft w:val="0"/>
      <w:marRight w:val="0"/>
      <w:marTop w:val="0"/>
      <w:marBottom w:val="0"/>
      <w:divBdr>
        <w:top w:val="none" w:sz="0" w:space="0" w:color="auto"/>
        <w:left w:val="none" w:sz="0" w:space="0" w:color="auto"/>
        <w:bottom w:val="none" w:sz="0" w:space="0" w:color="auto"/>
        <w:right w:val="none" w:sz="0" w:space="0" w:color="auto"/>
      </w:divBdr>
      <w:divsChild>
        <w:div w:id="1308128699">
          <w:marLeft w:val="0"/>
          <w:marRight w:val="0"/>
          <w:marTop w:val="0"/>
          <w:marBottom w:val="0"/>
          <w:divBdr>
            <w:top w:val="none" w:sz="0" w:space="0" w:color="auto"/>
            <w:left w:val="none" w:sz="0" w:space="0" w:color="auto"/>
            <w:bottom w:val="none" w:sz="0" w:space="0" w:color="auto"/>
            <w:right w:val="none" w:sz="0" w:space="0" w:color="auto"/>
          </w:divBdr>
          <w:divsChild>
            <w:div w:id="10171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4457">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42002100">
      <w:bodyDiv w:val="1"/>
      <w:marLeft w:val="0"/>
      <w:marRight w:val="0"/>
      <w:marTop w:val="0"/>
      <w:marBottom w:val="0"/>
      <w:divBdr>
        <w:top w:val="none" w:sz="0" w:space="0" w:color="auto"/>
        <w:left w:val="none" w:sz="0" w:space="0" w:color="auto"/>
        <w:bottom w:val="none" w:sz="0" w:space="0" w:color="auto"/>
        <w:right w:val="none" w:sz="0" w:space="0" w:color="auto"/>
      </w:divBdr>
    </w:div>
    <w:div w:id="135256122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26404016">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548956037">
      <w:bodyDiv w:val="1"/>
      <w:marLeft w:val="0"/>
      <w:marRight w:val="0"/>
      <w:marTop w:val="0"/>
      <w:marBottom w:val="0"/>
      <w:divBdr>
        <w:top w:val="none" w:sz="0" w:space="0" w:color="auto"/>
        <w:left w:val="none" w:sz="0" w:space="0" w:color="auto"/>
        <w:bottom w:val="none" w:sz="0" w:space="0" w:color="auto"/>
        <w:right w:val="none" w:sz="0" w:space="0" w:color="auto"/>
      </w:divBdr>
    </w:div>
    <w:div w:id="1594048605">
      <w:bodyDiv w:val="1"/>
      <w:marLeft w:val="0"/>
      <w:marRight w:val="0"/>
      <w:marTop w:val="0"/>
      <w:marBottom w:val="0"/>
      <w:divBdr>
        <w:top w:val="none" w:sz="0" w:space="0" w:color="auto"/>
        <w:left w:val="none" w:sz="0" w:space="0" w:color="auto"/>
        <w:bottom w:val="none" w:sz="0" w:space="0" w:color="auto"/>
        <w:right w:val="none" w:sz="0" w:space="0" w:color="auto"/>
      </w:divBdr>
    </w:div>
    <w:div w:id="1648170219">
      <w:bodyDiv w:val="1"/>
      <w:marLeft w:val="0"/>
      <w:marRight w:val="0"/>
      <w:marTop w:val="0"/>
      <w:marBottom w:val="0"/>
      <w:divBdr>
        <w:top w:val="none" w:sz="0" w:space="0" w:color="auto"/>
        <w:left w:val="none" w:sz="0" w:space="0" w:color="auto"/>
        <w:bottom w:val="none" w:sz="0" w:space="0" w:color="auto"/>
        <w:right w:val="none" w:sz="0" w:space="0" w:color="auto"/>
      </w:divBdr>
    </w:div>
    <w:div w:id="1715036345">
      <w:bodyDiv w:val="1"/>
      <w:marLeft w:val="0"/>
      <w:marRight w:val="0"/>
      <w:marTop w:val="0"/>
      <w:marBottom w:val="0"/>
      <w:divBdr>
        <w:top w:val="none" w:sz="0" w:space="0" w:color="auto"/>
        <w:left w:val="none" w:sz="0" w:space="0" w:color="auto"/>
        <w:bottom w:val="none" w:sz="0" w:space="0" w:color="auto"/>
        <w:right w:val="none" w:sz="0" w:space="0" w:color="auto"/>
      </w:divBdr>
    </w:div>
    <w:div w:id="1726366699">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781221558">
      <w:bodyDiv w:val="1"/>
      <w:marLeft w:val="0"/>
      <w:marRight w:val="0"/>
      <w:marTop w:val="0"/>
      <w:marBottom w:val="0"/>
      <w:divBdr>
        <w:top w:val="none" w:sz="0" w:space="0" w:color="auto"/>
        <w:left w:val="none" w:sz="0" w:space="0" w:color="auto"/>
        <w:bottom w:val="none" w:sz="0" w:space="0" w:color="auto"/>
        <w:right w:val="none" w:sz="0" w:space="0" w:color="auto"/>
      </w:divBdr>
    </w:div>
    <w:div w:id="1781991756">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2448">
      <w:bodyDiv w:val="1"/>
      <w:marLeft w:val="0"/>
      <w:marRight w:val="0"/>
      <w:marTop w:val="0"/>
      <w:marBottom w:val="0"/>
      <w:divBdr>
        <w:top w:val="none" w:sz="0" w:space="0" w:color="auto"/>
        <w:left w:val="none" w:sz="0" w:space="0" w:color="auto"/>
        <w:bottom w:val="none" w:sz="0" w:space="0" w:color="auto"/>
        <w:right w:val="none" w:sz="0" w:space="0" w:color="auto"/>
      </w:divBdr>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 w:id="2069765329">
      <w:bodyDiv w:val="1"/>
      <w:marLeft w:val="0"/>
      <w:marRight w:val="0"/>
      <w:marTop w:val="0"/>
      <w:marBottom w:val="0"/>
      <w:divBdr>
        <w:top w:val="none" w:sz="0" w:space="0" w:color="auto"/>
        <w:left w:val="none" w:sz="0" w:space="0" w:color="auto"/>
        <w:bottom w:val="none" w:sz="0" w:space="0" w:color="auto"/>
        <w:right w:val="none" w:sz="0" w:space="0" w:color="auto"/>
      </w:divBdr>
    </w:div>
    <w:div w:id="2118333959">
      <w:bodyDiv w:val="1"/>
      <w:marLeft w:val="0"/>
      <w:marRight w:val="0"/>
      <w:marTop w:val="0"/>
      <w:marBottom w:val="0"/>
      <w:divBdr>
        <w:top w:val="none" w:sz="0" w:space="0" w:color="auto"/>
        <w:left w:val="none" w:sz="0" w:space="0" w:color="auto"/>
        <w:bottom w:val="none" w:sz="0" w:space="0" w:color="auto"/>
        <w:right w:val="none" w:sz="0" w:space="0" w:color="auto"/>
      </w:divBdr>
      <w:divsChild>
        <w:div w:id="1323893043">
          <w:marLeft w:val="0"/>
          <w:marRight w:val="0"/>
          <w:marTop w:val="0"/>
          <w:marBottom w:val="0"/>
          <w:divBdr>
            <w:top w:val="none" w:sz="0" w:space="0" w:color="auto"/>
            <w:left w:val="none" w:sz="0" w:space="0" w:color="auto"/>
            <w:bottom w:val="none" w:sz="0" w:space="0" w:color="auto"/>
            <w:right w:val="none" w:sz="0" w:space="0" w:color="auto"/>
          </w:divBdr>
          <w:divsChild>
            <w:div w:id="1134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Drawing.vsdx"/><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Microsoft_Visio_2003-2010_Drawing.vsd"/><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Props1.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2.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865D37-F9B4-499B-AE5C-B782B1D569BC}">
  <ds:schemaRefs>
    <ds:schemaRef ds:uri="http://schemas.openxmlformats.org/officeDocument/2006/bibliography"/>
  </ds:schemaRefs>
</ds:datastoreItem>
</file>

<file path=customXml/itemProps4.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5.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6.xml><?xml version="1.0" encoding="utf-8"?>
<ds:datastoreItem xmlns:ds="http://schemas.openxmlformats.org/officeDocument/2006/customXml" ds:itemID="{67073571-5CA7-4036-AEDF-54B0E34A5112}">
  <ds:schemaRefs>
    <ds:schemaRef ds:uri="http://schemas.microsoft.com/office/2006/metadata/properties"/>
    <ds:schemaRef ds:uri="http://schemas.microsoft.com/office/infopath/2007/PartnerControls"/>
    <ds:schemaRef ds:uri="9dfc2920-772e-4b7f-b399-1648423aab80"/>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88</Pages>
  <Words>20384</Words>
  <Characters>23648</Characters>
  <Application>Microsoft Office Word</Application>
  <DocSecurity>0</DocSecurity>
  <Lines>197</Lines>
  <Paragraphs>87</Paragraphs>
  <ScaleCrop>false</ScaleCrop>
  <Company>Microsoft</Company>
  <LinksUpToDate>false</LinksUpToDate>
  <CharactersWithSpaces>43945</CharactersWithSpaces>
  <SharedDoc>false</SharedDoc>
  <HLinks>
    <vt:vector size="78"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家興 余</cp:lastModifiedBy>
  <cp:revision>5</cp:revision>
  <cp:lastPrinted>2014-10-29T13:57:00Z</cp:lastPrinted>
  <dcterms:created xsi:type="dcterms:W3CDTF">2021-06-04T04:16:00Z</dcterms:created>
  <dcterms:modified xsi:type="dcterms:W3CDTF">2021-07-14T06:43:00Z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