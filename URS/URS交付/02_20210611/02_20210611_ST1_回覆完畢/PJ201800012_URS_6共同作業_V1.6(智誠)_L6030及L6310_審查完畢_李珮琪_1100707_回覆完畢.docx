
<file path=[Content_Types].xml><?xml version="1.0" encoding="utf-8"?>
<Types xmlns="http://schemas.openxmlformats.org/package/2006/content-types">
  <Default Extension="vsd" ContentType="application/vnd.visio"/>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71F6C7" w14:textId="77777777" w:rsidR="00867AB0" w:rsidRPr="001677D0" w:rsidRDefault="00867AB0" w:rsidP="00867AB0">
      <w:pPr>
        <w:rPr>
          <w:rFonts w:ascii="標楷體" w:eastAsia="標楷體" w:hAnsi="標楷體"/>
        </w:rPr>
      </w:pPr>
    </w:p>
    <w:p w14:paraId="1215112E" w14:textId="77777777" w:rsidR="00867AB0" w:rsidRPr="001677D0" w:rsidRDefault="00867AB0" w:rsidP="00867AB0">
      <w:pPr>
        <w:rPr>
          <w:rFonts w:ascii="標楷體" w:eastAsia="標楷體" w:hAnsi="標楷體"/>
        </w:rPr>
      </w:pPr>
    </w:p>
    <w:p w14:paraId="4D40BFDE" w14:textId="77777777" w:rsidR="00867AB0" w:rsidRPr="001677D0" w:rsidRDefault="00867AB0" w:rsidP="00867AB0">
      <w:pPr>
        <w:pStyle w:val="ad"/>
        <w:rPr>
          <w:rFonts w:ascii="標楷體" w:hAnsi="標楷體"/>
          <w:color w:val="auto"/>
        </w:rPr>
      </w:pPr>
      <w:r w:rsidRPr="001677D0">
        <w:rPr>
          <w:rFonts w:ascii="標楷體" w:hAnsi="標楷體" w:hint="eastAsia"/>
          <w:color w:val="auto"/>
        </w:rPr>
        <w:t>放款管理系統專案</w:t>
      </w:r>
    </w:p>
    <w:p w14:paraId="480D7D4B" w14:textId="50AA33F9" w:rsidR="00867AB0" w:rsidRPr="001677D0" w:rsidRDefault="004305AB" w:rsidP="00867AB0">
      <w:pPr>
        <w:pStyle w:val="ad"/>
        <w:rPr>
          <w:rFonts w:ascii="標楷體" w:hAnsi="標楷體"/>
          <w:color w:val="auto"/>
        </w:rPr>
      </w:pPr>
      <w:r w:rsidRPr="001677D0">
        <w:rPr>
          <w:rFonts w:ascii="標楷體" w:hAnsi="標楷體" w:hint="eastAsia"/>
          <w:color w:val="auto"/>
        </w:rPr>
        <w:t>業務功能需求規格書</w:t>
      </w:r>
    </w:p>
    <w:p w14:paraId="488C7153" w14:textId="77777777" w:rsidR="00867AB0" w:rsidRPr="001677D0" w:rsidRDefault="00867AB0" w:rsidP="00867AB0">
      <w:pPr>
        <w:pStyle w:val="ad"/>
        <w:rPr>
          <w:rFonts w:ascii="標楷體" w:hAnsi="標楷體"/>
          <w:color w:val="auto"/>
        </w:rPr>
      </w:pPr>
      <w:r w:rsidRPr="001677D0">
        <w:rPr>
          <w:rFonts w:ascii="標楷體" w:hAnsi="標楷體" w:hint="eastAsia"/>
          <w:color w:val="auto"/>
        </w:rPr>
        <w:t>共同作業</w:t>
      </w:r>
    </w:p>
    <w:p w14:paraId="4EE45724" w14:textId="77777777" w:rsidR="00867AB0" w:rsidRPr="001677D0" w:rsidRDefault="00867AB0" w:rsidP="00867AB0">
      <w:pPr>
        <w:rPr>
          <w:rFonts w:ascii="標楷體" w:eastAsia="標楷體" w:hAnsi="標楷體"/>
        </w:rPr>
      </w:pPr>
    </w:p>
    <w:tbl>
      <w:tblPr>
        <w:tblW w:w="0" w:type="auto"/>
        <w:jc w:val="center"/>
        <w:tblLayout w:type="fixed"/>
        <w:tblCellMar>
          <w:left w:w="28" w:type="dxa"/>
          <w:right w:w="28" w:type="dxa"/>
        </w:tblCellMar>
        <w:tblLook w:val="0000" w:firstRow="0" w:lastRow="0" w:firstColumn="0" w:lastColumn="0" w:noHBand="0" w:noVBand="0"/>
      </w:tblPr>
      <w:tblGrid>
        <w:gridCol w:w="2958"/>
        <w:gridCol w:w="2429"/>
      </w:tblGrid>
      <w:tr w:rsidR="001677D0" w:rsidRPr="001677D0" w14:paraId="668BFEF7" w14:textId="77777777" w:rsidTr="00867AB0">
        <w:trPr>
          <w:trHeight w:val="520"/>
          <w:jc w:val="center"/>
        </w:trPr>
        <w:tc>
          <w:tcPr>
            <w:tcW w:w="2958" w:type="dxa"/>
            <w:vAlign w:val="center"/>
          </w:tcPr>
          <w:p w14:paraId="28EFDFB0" w14:textId="77777777" w:rsidR="00867AB0" w:rsidRPr="001677D0" w:rsidRDefault="00867AB0" w:rsidP="00867AB0">
            <w:pPr>
              <w:pStyle w:val="af2"/>
              <w:rPr>
                <w:rFonts w:ascii="標楷體" w:hAnsi="標楷體"/>
              </w:rPr>
            </w:pPr>
            <w:r w:rsidRPr="001677D0">
              <w:rPr>
                <w:rFonts w:ascii="標楷體" w:hAnsi="標楷體" w:hint="eastAsia"/>
              </w:rPr>
              <w:t>文件類別代號：</w:t>
            </w:r>
          </w:p>
        </w:tc>
        <w:tc>
          <w:tcPr>
            <w:tcW w:w="2429" w:type="dxa"/>
            <w:vAlign w:val="center"/>
          </w:tcPr>
          <w:p w14:paraId="15653416" w14:textId="77777777" w:rsidR="00867AB0" w:rsidRPr="001677D0" w:rsidRDefault="00867AB0" w:rsidP="00867AB0">
            <w:pPr>
              <w:pStyle w:val="af0"/>
              <w:rPr>
                <w:rFonts w:ascii="標楷體" w:hAnsi="標楷體"/>
              </w:rPr>
            </w:pPr>
            <w:r w:rsidRPr="001677D0">
              <w:rPr>
                <w:rFonts w:ascii="標楷體" w:hAnsi="標楷體" w:hint="eastAsia"/>
              </w:rPr>
              <w:t>URS</w:t>
            </w:r>
          </w:p>
        </w:tc>
      </w:tr>
      <w:tr w:rsidR="001677D0" w:rsidRPr="001677D0" w14:paraId="76ED675B" w14:textId="77777777" w:rsidTr="00867AB0">
        <w:trPr>
          <w:trHeight w:val="520"/>
          <w:jc w:val="center"/>
        </w:trPr>
        <w:tc>
          <w:tcPr>
            <w:tcW w:w="2958" w:type="dxa"/>
            <w:vAlign w:val="center"/>
          </w:tcPr>
          <w:p w14:paraId="23C134CE" w14:textId="77777777" w:rsidR="00867AB0" w:rsidRPr="001677D0" w:rsidRDefault="00867AB0" w:rsidP="00867AB0">
            <w:pPr>
              <w:pStyle w:val="af2"/>
              <w:rPr>
                <w:rFonts w:ascii="標楷體" w:hAnsi="標楷體"/>
              </w:rPr>
            </w:pPr>
            <w:r w:rsidRPr="001677D0">
              <w:rPr>
                <w:rFonts w:ascii="標楷體" w:hAnsi="標楷體" w:hint="eastAsia"/>
              </w:rPr>
              <w:t>版　　　　次：</w:t>
            </w:r>
          </w:p>
        </w:tc>
        <w:tc>
          <w:tcPr>
            <w:tcW w:w="2429" w:type="dxa"/>
            <w:vAlign w:val="center"/>
          </w:tcPr>
          <w:p w14:paraId="46138BF7" w14:textId="33734FCE" w:rsidR="00867AB0" w:rsidRPr="001677D0" w:rsidRDefault="00867AB0" w:rsidP="00867AB0">
            <w:pPr>
              <w:pStyle w:val="ae"/>
              <w:rPr>
                <w:rFonts w:ascii="標楷體" w:hAnsi="標楷體"/>
              </w:rPr>
            </w:pPr>
            <w:r w:rsidRPr="001677D0">
              <w:rPr>
                <w:rFonts w:ascii="標楷體" w:hAnsi="標楷體"/>
              </w:rPr>
              <w:t>V1</w:t>
            </w:r>
            <w:r w:rsidR="00583434" w:rsidRPr="001677D0">
              <w:rPr>
                <w:rFonts w:ascii="標楷體" w:hAnsi="標楷體" w:hint="eastAsia"/>
              </w:rPr>
              <w:t>.</w:t>
            </w:r>
            <w:ins w:id="0" w:author="楊智誠" w:date="2021-07-01T17:35:00Z">
              <w:r w:rsidR="002B310A">
                <w:rPr>
                  <w:rFonts w:ascii="標楷體" w:hAnsi="標楷體" w:hint="eastAsia"/>
                </w:rPr>
                <w:t>6</w:t>
              </w:r>
            </w:ins>
            <w:del w:id="1" w:author="楊智誠" w:date="2021-07-01T17:35:00Z">
              <w:r w:rsidR="008C06E9" w:rsidDel="002B310A">
                <w:rPr>
                  <w:rFonts w:ascii="標楷體" w:hAnsi="標楷體" w:hint="eastAsia"/>
                </w:rPr>
                <w:delText>5</w:delText>
              </w:r>
            </w:del>
          </w:p>
        </w:tc>
      </w:tr>
      <w:tr w:rsidR="001677D0" w:rsidRPr="001677D0" w14:paraId="186AF765" w14:textId="77777777" w:rsidTr="00867AB0">
        <w:trPr>
          <w:trHeight w:val="520"/>
          <w:jc w:val="center"/>
        </w:trPr>
        <w:tc>
          <w:tcPr>
            <w:tcW w:w="2958" w:type="dxa"/>
            <w:vAlign w:val="center"/>
          </w:tcPr>
          <w:p w14:paraId="0CA30C17" w14:textId="77777777" w:rsidR="00867AB0" w:rsidRPr="001677D0" w:rsidRDefault="00867AB0" w:rsidP="00867AB0">
            <w:pPr>
              <w:pStyle w:val="af2"/>
              <w:rPr>
                <w:rFonts w:ascii="標楷體" w:hAnsi="標楷體"/>
              </w:rPr>
            </w:pPr>
            <w:r w:rsidRPr="001677D0">
              <w:rPr>
                <w:rFonts w:ascii="標楷體" w:hAnsi="標楷體" w:hint="eastAsia"/>
              </w:rPr>
              <w:t>機　密 等 級：</w:t>
            </w:r>
          </w:p>
        </w:tc>
        <w:tc>
          <w:tcPr>
            <w:tcW w:w="2429" w:type="dxa"/>
            <w:vAlign w:val="center"/>
          </w:tcPr>
          <w:p w14:paraId="661395E9" w14:textId="77777777" w:rsidR="00867AB0" w:rsidRPr="001677D0" w:rsidRDefault="00867AB0" w:rsidP="00867AB0">
            <w:pPr>
              <w:pStyle w:val="af2"/>
              <w:rPr>
                <w:rFonts w:ascii="標楷體" w:hAnsi="標楷體"/>
              </w:rPr>
            </w:pPr>
            <w:r w:rsidRPr="001677D0">
              <w:rPr>
                <w:rFonts w:ascii="標楷體" w:hAnsi="標楷體" w:hint="eastAsia"/>
              </w:rPr>
              <w:t>密</w:t>
            </w:r>
          </w:p>
        </w:tc>
      </w:tr>
      <w:tr w:rsidR="00867AB0" w:rsidRPr="001677D0" w14:paraId="5CFF777B" w14:textId="77777777" w:rsidTr="00867AB0">
        <w:trPr>
          <w:trHeight w:val="520"/>
          <w:jc w:val="center"/>
        </w:trPr>
        <w:tc>
          <w:tcPr>
            <w:tcW w:w="2958" w:type="dxa"/>
            <w:vAlign w:val="center"/>
          </w:tcPr>
          <w:p w14:paraId="5AA198CF" w14:textId="77777777" w:rsidR="00867AB0" w:rsidRPr="001677D0" w:rsidRDefault="00867AB0" w:rsidP="00867AB0">
            <w:pPr>
              <w:pStyle w:val="af2"/>
              <w:rPr>
                <w:rFonts w:ascii="標楷體" w:hAnsi="標楷體"/>
              </w:rPr>
            </w:pPr>
            <w:r w:rsidRPr="001677D0">
              <w:rPr>
                <w:rFonts w:ascii="標楷體" w:hAnsi="標楷體" w:hint="eastAsia"/>
              </w:rPr>
              <w:t>文  件 日 期：</w:t>
            </w:r>
          </w:p>
        </w:tc>
        <w:tc>
          <w:tcPr>
            <w:tcW w:w="2429" w:type="dxa"/>
            <w:vAlign w:val="center"/>
          </w:tcPr>
          <w:p w14:paraId="0470231B" w14:textId="39DBA336" w:rsidR="00867AB0" w:rsidRPr="001677D0" w:rsidRDefault="00583434" w:rsidP="00E6288F">
            <w:pPr>
              <w:pStyle w:val="af1"/>
              <w:rPr>
                <w:rFonts w:ascii="標楷體" w:hAnsi="標楷體"/>
              </w:rPr>
            </w:pPr>
            <w:r w:rsidRPr="001677D0">
              <w:rPr>
                <w:rFonts w:ascii="標楷體" w:hAnsi="標楷體"/>
              </w:rPr>
              <w:t>20</w:t>
            </w:r>
            <w:r w:rsidRPr="001677D0">
              <w:rPr>
                <w:rFonts w:ascii="標楷體" w:hAnsi="標楷體" w:hint="eastAsia"/>
              </w:rPr>
              <w:t>21</w:t>
            </w:r>
            <w:r w:rsidR="00867AB0" w:rsidRPr="001677D0">
              <w:rPr>
                <w:rFonts w:ascii="標楷體" w:hAnsi="標楷體"/>
              </w:rPr>
              <w:t>/</w:t>
            </w:r>
            <w:r w:rsidRPr="001677D0">
              <w:rPr>
                <w:rFonts w:ascii="標楷體" w:hAnsi="標楷體" w:hint="eastAsia"/>
              </w:rPr>
              <w:t>0</w:t>
            </w:r>
            <w:ins w:id="2" w:author="楊智誠" w:date="2021-07-01T17:35:00Z">
              <w:r w:rsidR="002B310A">
                <w:rPr>
                  <w:rFonts w:ascii="標楷體" w:hAnsi="標楷體" w:hint="eastAsia"/>
                </w:rPr>
                <w:t>7/1</w:t>
              </w:r>
            </w:ins>
            <w:del w:id="3" w:author="楊智誠" w:date="2021-07-01T17:35:00Z">
              <w:r w:rsidR="009A6684" w:rsidDel="002B310A">
                <w:rPr>
                  <w:rFonts w:ascii="標楷體" w:hAnsi="標楷體" w:hint="eastAsia"/>
                </w:rPr>
                <w:delText>6/</w:delText>
              </w:r>
              <w:r w:rsidR="008C06E9" w:rsidDel="002B310A">
                <w:rPr>
                  <w:rFonts w:ascii="標楷體" w:hAnsi="標楷體" w:hint="eastAsia"/>
                </w:rPr>
                <w:delText>11</w:delText>
              </w:r>
            </w:del>
          </w:p>
        </w:tc>
      </w:tr>
    </w:tbl>
    <w:p w14:paraId="4F979E1F" w14:textId="77777777" w:rsidR="00867AB0" w:rsidRPr="001677D0" w:rsidRDefault="00867AB0" w:rsidP="00867AB0">
      <w:pPr>
        <w:rPr>
          <w:rFonts w:ascii="標楷體" w:eastAsia="標楷體" w:hAnsi="標楷體"/>
        </w:rPr>
      </w:pPr>
    </w:p>
    <w:p w14:paraId="0699EF72" w14:textId="77777777" w:rsidR="00867AB0" w:rsidRPr="001677D0" w:rsidRDefault="00867AB0" w:rsidP="00867AB0">
      <w:pPr>
        <w:rPr>
          <w:rFonts w:ascii="標楷體" w:eastAsia="標楷體" w:hAnsi="標楷體"/>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4"/>
        <w:gridCol w:w="2564"/>
        <w:gridCol w:w="2564"/>
      </w:tblGrid>
      <w:tr w:rsidR="001677D0" w:rsidRPr="001677D0" w14:paraId="2219E7D9" w14:textId="77777777" w:rsidTr="00867AB0">
        <w:trPr>
          <w:jc w:val="center"/>
        </w:trPr>
        <w:tc>
          <w:tcPr>
            <w:tcW w:w="2564" w:type="dxa"/>
          </w:tcPr>
          <w:p w14:paraId="5A839645" w14:textId="77777777" w:rsidR="00867AB0" w:rsidRPr="001677D0" w:rsidRDefault="00867AB0" w:rsidP="00867AB0">
            <w:pPr>
              <w:pStyle w:val="af"/>
              <w:widowControl w:val="0"/>
              <w:rPr>
                <w:rFonts w:ascii="標楷體" w:hAnsi="標楷體"/>
              </w:rPr>
            </w:pPr>
            <w:r w:rsidRPr="001677D0">
              <w:rPr>
                <w:rFonts w:ascii="標楷體" w:hAnsi="標楷體" w:hint="eastAsia"/>
              </w:rPr>
              <w:t>製作</w:t>
            </w:r>
          </w:p>
        </w:tc>
        <w:tc>
          <w:tcPr>
            <w:tcW w:w="2564" w:type="dxa"/>
          </w:tcPr>
          <w:p w14:paraId="0528B534" w14:textId="77777777" w:rsidR="00867AB0" w:rsidRPr="001677D0" w:rsidRDefault="00867AB0" w:rsidP="00867AB0">
            <w:pPr>
              <w:pStyle w:val="af"/>
              <w:widowControl w:val="0"/>
              <w:rPr>
                <w:rFonts w:ascii="標楷體" w:hAnsi="標楷體"/>
              </w:rPr>
            </w:pPr>
            <w:r w:rsidRPr="001677D0">
              <w:rPr>
                <w:rFonts w:ascii="標楷體" w:hAnsi="標楷體" w:hint="eastAsia"/>
              </w:rPr>
              <w:t>審查</w:t>
            </w:r>
          </w:p>
        </w:tc>
        <w:tc>
          <w:tcPr>
            <w:tcW w:w="2564" w:type="dxa"/>
          </w:tcPr>
          <w:p w14:paraId="05BC4118" w14:textId="77777777" w:rsidR="00867AB0" w:rsidRPr="001677D0" w:rsidRDefault="00867AB0" w:rsidP="00867AB0">
            <w:pPr>
              <w:pStyle w:val="af"/>
              <w:widowControl w:val="0"/>
              <w:rPr>
                <w:rFonts w:ascii="標楷體" w:hAnsi="標楷體"/>
              </w:rPr>
            </w:pPr>
            <w:r w:rsidRPr="001677D0">
              <w:rPr>
                <w:rFonts w:ascii="標楷體" w:hAnsi="標楷體" w:hint="eastAsia"/>
              </w:rPr>
              <w:t>核可</w:t>
            </w:r>
          </w:p>
        </w:tc>
      </w:tr>
      <w:tr w:rsidR="00867AB0" w:rsidRPr="001677D0" w14:paraId="116A9BB9" w14:textId="77777777" w:rsidTr="00867AB0">
        <w:trPr>
          <w:trHeight w:val="2511"/>
          <w:jc w:val="center"/>
        </w:trPr>
        <w:tc>
          <w:tcPr>
            <w:tcW w:w="2564" w:type="dxa"/>
          </w:tcPr>
          <w:p w14:paraId="56E0372A" w14:textId="77777777" w:rsidR="00867AB0" w:rsidRPr="001677D0" w:rsidRDefault="00867AB0" w:rsidP="00867AB0">
            <w:pPr>
              <w:pStyle w:val="af3"/>
              <w:rPr>
                <w:rFonts w:ascii="標楷體" w:hAnsi="標楷體"/>
              </w:rPr>
            </w:pPr>
          </w:p>
          <w:p w14:paraId="72B11D19" w14:textId="77777777" w:rsidR="00867AB0" w:rsidRPr="001677D0" w:rsidRDefault="00867AB0" w:rsidP="00867AB0">
            <w:pPr>
              <w:pStyle w:val="af3"/>
              <w:rPr>
                <w:rFonts w:ascii="標楷體" w:hAnsi="標楷體"/>
              </w:rPr>
            </w:pPr>
          </w:p>
        </w:tc>
        <w:tc>
          <w:tcPr>
            <w:tcW w:w="2564" w:type="dxa"/>
          </w:tcPr>
          <w:p w14:paraId="0FB635EE" w14:textId="77777777" w:rsidR="00867AB0" w:rsidRPr="001677D0" w:rsidRDefault="00867AB0" w:rsidP="00867AB0">
            <w:pPr>
              <w:pStyle w:val="af3"/>
              <w:rPr>
                <w:rFonts w:ascii="標楷體" w:hAnsi="標楷體"/>
              </w:rPr>
            </w:pPr>
          </w:p>
        </w:tc>
        <w:tc>
          <w:tcPr>
            <w:tcW w:w="2564" w:type="dxa"/>
          </w:tcPr>
          <w:p w14:paraId="5C3FAA06" w14:textId="77777777" w:rsidR="00867AB0" w:rsidRPr="001677D0" w:rsidRDefault="00867AB0" w:rsidP="00867AB0">
            <w:pPr>
              <w:pStyle w:val="af3"/>
              <w:rPr>
                <w:rFonts w:ascii="標楷體" w:hAnsi="標楷體"/>
              </w:rPr>
            </w:pPr>
          </w:p>
        </w:tc>
      </w:tr>
    </w:tbl>
    <w:p w14:paraId="41E4BF21" w14:textId="77777777" w:rsidR="00867AB0" w:rsidRPr="001677D0" w:rsidRDefault="00867AB0" w:rsidP="00867AB0">
      <w:pPr>
        <w:rPr>
          <w:rFonts w:ascii="標楷體" w:eastAsia="標楷體" w:hAnsi="標楷體"/>
        </w:rPr>
      </w:pPr>
    </w:p>
    <w:p w14:paraId="7F85344B" w14:textId="77777777" w:rsidR="00867AB0" w:rsidRPr="001677D0" w:rsidRDefault="00867AB0" w:rsidP="00867AB0">
      <w:pPr>
        <w:rPr>
          <w:rFonts w:ascii="標楷體" w:eastAsia="標楷體" w:hAnsi="標楷體"/>
        </w:rPr>
      </w:pPr>
    </w:p>
    <w:p w14:paraId="3434233F" w14:textId="77777777" w:rsidR="00867AB0" w:rsidRPr="001677D0" w:rsidRDefault="00867AB0" w:rsidP="00867AB0">
      <w:pPr>
        <w:rPr>
          <w:rFonts w:ascii="標楷體" w:eastAsia="標楷體" w:hAnsi="標楷體"/>
        </w:rPr>
      </w:pPr>
    </w:p>
    <w:p w14:paraId="4F39076B" w14:textId="77777777" w:rsidR="00867AB0" w:rsidRPr="001677D0" w:rsidRDefault="00867AB0" w:rsidP="00867AB0">
      <w:pPr>
        <w:pStyle w:val="af"/>
        <w:widowControl w:val="0"/>
        <w:spacing w:line="0" w:lineRule="atLeast"/>
        <w:rPr>
          <w:rStyle w:val="af5"/>
          <w:rFonts w:ascii="標楷體" w:hAnsi="標楷體"/>
        </w:rPr>
      </w:pPr>
      <w:r w:rsidRPr="001677D0">
        <w:rPr>
          <w:rStyle w:val="af5"/>
          <w:rFonts w:ascii="標楷體" w:hAnsi="標楷體" w:hint="eastAsia"/>
        </w:rPr>
        <w:t>新光人壽保險股份有限公司</w:t>
      </w:r>
    </w:p>
    <w:p w14:paraId="59DE846A" w14:textId="77777777" w:rsidR="00867AB0" w:rsidRPr="001677D0" w:rsidRDefault="00867AB0" w:rsidP="00867AB0">
      <w:pPr>
        <w:spacing w:line="0" w:lineRule="atLeast"/>
        <w:jc w:val="center"/>
        <w:rPr>
          <w:rFonts w:ascii="標楷體" w:eastAsia="標楷體" w:hAnsi="標楷體"/>
          <w:sz w:val="32"/>
        </w:rPr>
      </w:pPr>
      <w:r w:rsidRPr="001677D0">
        <w:rPr>
          <w:rStyle w:val="af4"/>
          <w:rFonts w:ascii="標楷體" w:hAnsi="標楷體" w:hint="eastAsia"/>
        </w:rPr>
        <w:lastRenderedPageBreak/>
        <w:t>Shin Kong Life Insurance</w:t>
      </w:r>
      <w:r w:rsidRPr="001677D0">
        <w:rPr>
          <w:rStyle w:val="af4"/>
          <w:rFonts w:ascii="標楷體" w:hAnsi="標楷體"/>
        </w:rPr>
        <w:t xml:space="preserve"> Co., Ltd.</w:t>
      </w:r>
      <w:r w:rsidR="001473BD" w:rsidRPr="001677D0">
        <w:rPr>
          <w:rFonts w:ascii="標楷體" w:eastAsia="標楷體" w:hAnsi="標楷體"/>
          <w:noProof/>
        </w:rPr>
        <mc:AlternateContent>
          <mc:Choice Requires="wps">
            <w:drawing>
              <wp:anchor distT="0" distB="0" distL="114300" distR="114300" simplePos="0" relativeHeight="251662336" behindDoc="0" locked="0" layoutInCell="1" allowOverlap="1" wp14:anchorId="5E225CFA" wp14:editId="2E385CC9">
                <wp:simplePos x="0" y="0"/>
                <wp:positionH relativeFrom="column">
                  <wp:posOffset>1988185</wp:posOffset>
                </wp:positionH>
                <wp:positionV relativeFrom="paragraph">
                  <wp:posOffset>9373235</wp:posOffset>
                </wp:positionV>
                <wp:extent cx="3429000" cy="800100"/>
                <wp:effectExtent l="0" t="0" r="0" b="0"/>
                <wp:wrapNone/>
                <wp:docPr id="131" name="文字方塊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116E8B" w14:textId="77777777" w:rsidR="00EE55A3" w:rsidRDefault="00EE55A3" w:rsidP="00867AB0">
                            <w:pPr>
                              <w:pStyle w:val="af"/>
                              <w:widowControl w:val="0"/>
                              <w:spacing w:line="0" w:lineRule="atLeast"/>
                              <w:rPr>
                                <w:rStyle w:val="af5"/>
                              </w:rPr>
                            </w:pPr>
                            <w:r>
                              <w:rPr>
                                <w:rStyle w:val="af5"/>
                                <w:rFonts w:hint="eastAsia"/>
                              </w:rPr>
                              <w:t>新光人壽保險股份有限公司</w:t>
                            </w:r>
                          </w:p>
                          <w:p w14:paraId="7ACA9DF7" w14:textId="77777777" w:rsidR="00EE55A3" w:rsidRDefault="00EE55A3" w:rsidP="00867AB0">
                            <w:pPr>
                              <w:spacing w:line="0" w:lineRule="atLeast"/>
                              <w:jc w:val="center"/>
                              <w:rPr>
                                <w:sz w:val="32"/>
                              </w:rPr>
                            </w:pPr>
                            <w:r>
                              <w:rPr>
                                <w:rStyle w:val="af4"/>
                                <w:rFonts w:hint="eastAsia"/>
                              </w:rPr>
                              <w:t>Shin Kong Life Insurance</w:t>
                            </w:r>
                            <w:r>
                              <w:rPr>
                                <w:rStyle w:val="af4"/>
                              </w:rPr>
                              <w:t xml:space="preserve"> Co., Ltd.</w:t>
                            </w:r>
                          </w:p>
                          <w:p w14:paraId="4A1AF3E8" w14:textId="77777777" w:rsidR="00EE55A3" w:rsidRDefault="00EE55A3" w:rsidP="00867AB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E225CFA" id="_x0000_t202" coordsize="21600,21600" o:spt="202" path="m,l,21600r21600,l21600,xe">
                <v:stroke joinstyle="miter"/>
                <v:path gradientshapeok="t" o:connecttype="rect"/>
              </v:shapetype>
              <v:shape id="文字方塊 106" o:spid="_x0000_s1026" type="#_x0000_t202" style="position:absolute;left:0;text-align:left;margin-left:156.55pt;margin-top:738.05pt;width:270pt;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" stroked="f">
                <v:textbox>
                  <w:txbxContent>
                    <w:p w14:paraId="1F116E8B" w14:textId="77777777" w:rsidR="00EE55A3" w:rsidRDefault="00EE55A3" w:rsidP="00867AB0">
                      <w:pPr>
                        <w:pStyle w:val="af"/>
                        <w:widowControl w:val="0"/>
                        <w:spacing w:line="0" w:lineRule="atLeast"/>
                        <w:rPr>
                          <w:rStyle w:val="af5"/>
                        </w:rPr>
                      </w:pPr>
                      <w:r>
                        <w:rPr>
                          <w:rStyle w:val="af5"/>
                          <w:rFonts w:hint="eastAsia"/>
                        </w:rPr>
                        <w:t>新光人壽保險股份有限公司</w:t>
                      </w:r>
                    </w:p>
                    <w:p w14:paraId="7ACA9DF7" w14:textId="77777777" w:rsidR="00EE55A3" w:rsidRDefault="00EE55A3" w:rsidP="00867AB0">
                      <w:pPr>
                        <w:spacing w:line="0" w:lineRule="atLeast"/>
                        <w:jc w:val="center"/>
                        <w:rPr>
                          <w:sz w:val="32"/>
                        </w:rPr>
                      </w:pPr>
                      <w:r>
                        <w:rPr>
                          <w:rStyle w:val="af4"/>
                          <w:rFonts w:hint="eastAsia"/>
                        </w:rPr>
                        <w:t>Shin Kong Life Insurance</w:t>
                      </w:r>
                      <w:r>
                        <w:rPr>
                          <w:rStyle w:val="af4"/>
                        </w:rPr>
                        <w:t xml:space="preserve"> Co., Ltd.</w:t>
                      </w:r>
                    </w:p>
                    <w:p w14:paraId="4A1AF3E8" w14:textId="77777777" w:rsidR="00EE55A3" w:rsidRDefault="00EE55A3" w:rsidP="00867AB0"/>
                  </w:txbxContent>
                </v:textbox>
              </v:shape>
            </w:pict>
          </mc:Fallback>
        </mc:AlternateContent>
      </w:r>
      <w:r w:rsidR="001473BD" w:rsidRPr="001677D0">
        <w:rPr>
          <w:rFonts w:ascii="標楷體" w:eastAsia="標楷體" w:hAnsi="標楷體"/>
          <w:noProof/>
        </w:rPr>
        <mc:AlternateContent>
          <mc:Choice Requires="wps">
            <w:drawing>
              <wp:anchor distT="0" distB="0" distL="114300" distR="114300" simplePos="0" relativeHeight="251661312" behindDoc="0" locked="0" layoutInCell="1" allowOverlap="1" wp14:anchorId="6033458E" wp14:editId="434C48FC">
                <wp:simplePos x="0" y="0"/>
                <wp:positionH relativeFrom="column">
                  <wp:posOffset>1988185</wp:posOffset>
                </wp:positionH>
                <wp:positionV relativeFrom="paragraph">
                  <wp:posOffset>9373235</wp:posOffset>
                </wp:positionV>
                <wp:extent cx="3429000" cy="800100"/>
                <wp:effectExtent l="0" t="0" r="0" b="0"/>
                <wp:wrapNone/>
                <wp:docPr id="126" name="文字方塊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13DFEA" w14:textId="77777777" w:rsidR="00EE55A3" w:rsidRDefault="00EE55A3" w:rsidP="00867AB0">
                            <w:pPr>
                              <w:pStyle w:val="af"/>
                              <w:widowControl w:val="0"/>
                              <w:spacing w:line="0" w:lineRule="atLeast"/>
                              <w:rPr>
                                <w:rStyle w:val="af5"/>
                              </w:rPr>
                            </w:pPr>
                            <w:r>
                              <w:rPr>
                                <w:rStyle w:val="af5"/>
                                <w:rFonts w:hint="eastAsia"/>
                              </w:rPr>
                              <w:t>新光人壽保險股份有限公司</w:t>
                            </w:r>
                          </w:p>
                          <w:p w14:paraId="6881FA6F" w14:textId="77777777" w:rsidR="00EE55A3" w:rsidRDefault="00EE55A3" w:rsidP="00867AB0">
                            <w:pPr>
                              <w:spacing w:line="0" w:lineRule="atLeast"/>
                              <w:jc w:val="center"/>
                              <w:rPr>
                                <w:sz w:val="32"/>
                              </w:rPr>
                            </w:pPr>
                            <w:r>
                              <w:rPr>
                                <w:rStyle w:val="af4"/>
                                <w:rFonts w:hint="eastAsia"/>
                              </w:rPr>
                              <w:t>Shin Kong Life Insurance</w:t>
                            </w:r>
                            <w:r>
                              <w:rPr>
                                <w:rStyle w:val="af4"/>
                              </w:rPr>
                              <w:t xml:space="preserve"> Co., Ltd.</w:t>
                            </w:r>
                          </w:p>
                          <w:p w14:paraId="5D7159DA" w14:textId="77777777" w:rsidR="00EE55A3" w:rsidRDefault="00EE55A3" w:rsidP="00867AB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033458E" id="文字方塊 107" o:spid="_x0000_s1027" type="#_x0000_t202" style="position:absolute;left:0;text-align:left;margin-left:156.55pt;margin-top:738.05pt;width:270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" stroked="f">
                <v:textbox>
                  <w:txbxContent>
                    <w:p w14:paraId="6F13DFEA" w14:textId="77777777" w:rsidR="00EE55A3" w:rsidRDefault="00EE55A3" w:rsidP="00867AB0">
                      <w:pPr>
                        <w:pStyle w:val="af"/>
                        <w:widowControl w:val="0"/>
                        <w:spacing w:line="0" w:lineRule="atLeast"/>
                        <w:rPr>
                          <w:rStyle w:val="af5"/>
                        </w:rPr>
                      </w:pPr>
                      <w:r>
                        <w:rPr>
                          <w:rStyle w:val="af5"/>
                          <w:rFonts w:hint="eastAsia"/>
                        </w:rPr>
                        <w:t>新光人壽保險股份有限公司</w:t>
                      </w:r>
                    </w:p>
                    <w:p w14:paraId="6881FA6F" w14:textId="77777777" w:rsidR="00EE55A3" w:rsidRDefault="00EE55A3" w:rsidP="00867AB0">
                      <w:pPr>
                        <w:spacing w:line="0" w:lineRule="atLeast"/>
                        <w:jc w:val="center"/>
                        <w:rPr>
                          <w:sz w:val="32"/>
                        </w:rPr>
                      </w:pPr>
                      <w:r>
                        <w:rPr>
                          <w:rStyle w:val="af4"/>
                          <w:rFonts w:hint="eastAsia"/>
                        </w:rPr>
                        <w:t>Shin Kong Life Insurance</w:t>
                      </w:r>
                      <w:r>
                        <w:rPr>
                          <w:rStyle w:val="af4"/>
                        </w:rPr>
                        <w:t xml:space="preserve"> Co., Ltd.</w:t>
                      </w:r>
                    </w:p>
                    <w:p w14:paraId="5D7159DA" w14:textId="77777777" w:rsidR="00EE55A3" w:rsidRDefault="00EE55A3" w:rsidP="00867AB0"/>
                  </w:txbxContent>
                </v:textbox>
              </v:shape>
            </w:pict>
          </mc:Fallback>
        </mc:AlternateContent>
      </w:r>
    </w:p>
    <w:p w14:paraId="488AA99A" w14:textId="77777777" w:rsidR="00D22C68" w:rsidRPr="001677D0" w:rsidRDefault="00D22C68" w:rsidP="00AF2085">
      <w:pPr>
        <w:rPr>
          <w:rFonts w:ascii="標楷體" w:eastAsia="標楷體" w:hAnsi="標楷體"/>
        </w:rPr>
        <w:sectPr w:rsidR="00D22C68" w:rsidRPr="001677D0" w:rsidSect="00867AB0">
          <w:headerReference w:type="default" r:id="rId12"/>
          <w:footerReference w:type="default" r:id="rId13"/>
          <w:headerReference w:type="first" r:id="rId14"/>
          <w:footerReference w:type="first" r:id="rId15"/>
          <w:pgSz w:w="11906" w:h="16838" w:code="9"/>
          <w:pgMar w:top="1418" w:right="851" w:bottom="737" w:left="851" w:header="567" w:footer="567" w:gutter="0"/>
          <w:pgNumType w:start="1" w:chapStyle="1" w:chapSep="enDash"/>
          <w:cols w:space="425"/>
          <w:titlePg/>
          <w:docGrid w:type="lines" w:linePitch="360"/>
        </w:sectPr>
      </w:pPr>
    </w:p>
    <w:p w14:paraId="0A9963A6" w14:textId="77777777" w:rsidR="00867AB0" w:rsidRPr="001677D0" w:rsidRDefault="00867AB0" w:rsidP="00867AB0">
      <w:pPr>
        <w:pStyle w:val="af6"/>
        <w:rPr>
          <w:rFonts w:ascii="標楷體" w:hAnsi="標楷體"/>
        </w:rPr>
      </w:pPr>
      <w:r w:rsidRPr="001677D0">
        <w:rPr>
          <w:rFonts w:ascii="標楷體" w:hAnsi="標楷體" w:hint="eastAsia"/>
        </w:rPr>
        <w:lastRenderedPageBreak/>
        <w:t>文件制／修訂履歷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08"/>
        <w:gridCol w:w="1614"/>
        <w:gridCol w:w="3786"/>
        <w:gridCol w:w="1140"/>
        <w:gridCol w:w="1140"/>
        <w:gridCol w:w="1440"/>
      </w:tblGrid>
      <w:tr w:rsidR="001677D0" w:rsidRPr="00B56C4F" w14:paraId="2631767D" w14:textId="77777777" w:rsidTr="00867AB0">
        <w:tc>
          <w:tcPr>
            <w:tcW w:w="1108" w:type="dxa"/>
          </w:tcPr>
          <w:p w14:paraId="39907D98" w14:textId="77777777" w:rsidR="00867AB0" w:rsidRPr="00B56C4F" w:rsidRDefault="00867AB0" w:rsidP="00867AB0">
            <w:pPr>
              <w:pStyle w:val="af7"/>
            </w:pPr>
            <w:r w:rsidRPr="00B56C4F">
              <w:t>制／修訂</w:t>
            </w:r>
          </w:p>
          <w:p w14:paraId="772F0316" w14:textId="77777777" w:rsidR="00867AB0" w:rsidRPr="00B56C4F" w:rsidRDefault="00867AB0" w:rsidP="00867AB0">
            <w:pPr>
              <w:pStyle w:val="af7"/>
            </w:pPr>
            <w:r w:rsidRPr="00B56C4F">
              <w:t>版次</w:t>
            </w:r>
          </w:p>
        </w:tc>
        <w:tc>
          <w:tcPr>
            <w:tcW w:w="1614" w:type="dxa"/>
          </w:tcPr>
          <w:p w14:paraId="61965F26" w14:textId="77777777" w:rsidR="00867AB0" w:rsidRPr="00B56C4F" w:rsidRDefault="00867AB0" w:rsidP="00867AB0">
            <w:pPr>
              <w:pStyle w:val="af7"/>
            </w:pPr>
            <w:r w:rsidRPr="00B56C4F">
              <w:t>制／修訂</w:t>
            </w:r>
          </w:p>
          <w:p w14:paraId="60CD0DE5" w14:textId="77777777" w:rsidR="00867AB0" w:rsidRPr="00B56C4F" w:rsidRDefault="00867AB0" w:rsidP="00867AB0">
            <w:pPr>
              <w:pStyle w:val="af7"/>
            </w:pPr>
            <w:r w:rsidRPr="00B56C4F">
              <w:t>日期</w:t>
            </w:r>
          </w:p>
        </w:tc>
        <w:tc>
          <w:tcPr>
            <w:tcW w:w="3786" w:type="dxa"/>
          </w:tcPr>
          <w:p w14:paraId="359AE2E8" w14:textId="77777777" w:rsidR="00867AB0" w:rsidRPr="00B56C4F" w:rsidRDefault="00867AB0" w:rsidP="00867AB0">
            <w:pPr>
              <w:pStyle w:val="af7"/>
            </w:pPr>
            <w:r w:rsidRPr="00B56C4F">
              <w:t>制／修訂</w:t>
            </w:r>
          </w:p>
          <w:p w14:paraId="11FFBA85" w14:textId="77777777" w:rsidR="00867AB0" w:rsidRPr="00B56C4F" w:rsidRDefault="00867AB0" w:rsidP="00867AB0">
            <w:pPr>
              <w:pStyle w:val="af7"/>
            </w:pPr>
            <w:r w:rsidRPr="00B56C4F">
              <w:t>說明</w:t>
            </w:r>
          </w:p>
        </w:tc>
        <w:tc>
          <w:tcPr>
            <w:tcW w:w="1140" w:type="dxa"/>
          </w:tcPr>
          <w:p w14:paraId="1AA34ACC" w14:textId="77777777" w:rsidR="00867AB0" w:rsidRPr="00B56C4F" w:rsidRDefault="00867AB0" w:rsidP="00867AB0">
            <w:pPr>
              <w:pStyle w:val="af7"/>
            </w:pPr>
            <w:r w:rsidRPr="00B56C4F">
              <w:t>作</w:t>
            </w:r>
          </w:p>
          <w:p w14:paraId="05793CB8" w14:textId="77777777" w:rsidR="00867AB0" w:rsidRPr="00B56C4F" w:rsidRDefault="00867AB0" w:rsidP="00867AB0">
            <w:pPr>
              <w:pStyle w:val="af7"/>
            </w:pPr>
            <w:r w:rsidRPr="00B56C4F">
              <w:t>者</w:t>
            </w:r>
          </w:p>
        </w:tc>
        <w:tc>
          <w:tcPr>
            <w:tcW w:w="1140" w:type="dxa"/>
          </w:tcPr>
          <w:p w14:paraId="171B12B2" w14:textId="77777777" w:rsidR="00867AB0" w:rsidRPr="00B56C4F" w:rsidRDefault="00867AB0" w:rsidP="00867AB0">
            <w:pPr>
              <w:pStyle w:val="af7"/>
            </w:pPr>
            <w:r w:rsidRPr="00B56C4F">
              <w:t>核</w:t>
            </w:r>
          </w:p>
          <w:p w14:paraId="04A904D1" w14:textId="77777777" w:rsidR="00867AB0" w:rsidRPr="00B56C4F" w:rsidRDefault="00867AB0" w:rsidP="00867AB0">
            <w:pPr>
              <w:pStyle w:val="af7"/>
            </w:pPr>
            <w:r w:rsidRPr="00B56C4F">
              <w:t>准</w:t>
            </w:r>
          </w:p>
        </w:tc>
        <w:tc>
          <w:tcPr>
            <w:tcW w:w="1440" w:type="dxa"/>
          </w:tcPr>
          <w:p w14:paraId="632A8AB5" w14:textId="77777777" w:rsidR="00867AB0" w:rsidRPr="00B56C4F" w:rsidRDefault="00867AB0" w:rsidP="00867AB0">
            <w:pPr>
              <w:pStyle w:val="af7"/>
            </w:pPr>
            <w:r w:rsidRPr="00B56C4F">
              <w:t>備</w:t>
            </w:r>
          </w:p>
          <w:p w14:paraId="72183836" w14:textId="77777777" w:rsidR="00867AB0" w:rsidRPr="00B56C4F" w:rsidRDefault="00867AB0" w:rsidP="00867AB0">
            <w:pPr>
              <w:pStyle w:val="af7"/>
            </w:pPr>
            <w:proofErr w:type="gramStart"/>
            <w:r w:rsidRPr="00B56C4F">
              <w:t>註</w:t>
            </w:r>
            <w:proofErr w:type="gramEnd"/>
          </w:p>
        </w:tc>
      </w:tr>
      <w:tr w:rsidR="001677D0" w:rsidRPr="00B56C4F" w14:paraId="60F345C9" w14:textId="77777777" w:rsidTr="00867AB0">
        <w:trPr>
          <w:trHeight w:val="405"/>
        </w:trPr>
        <w:tc>
          <w:tcPr>
            <w:tcW w:w="1108" w:type="dxa"/>
            <w:vAlign w:val="center"/>
          </w:tcPr>
          <w:p w14:paraId="529B7173" w14:textId="77777777" w:rsidR="00867AB0" w:rsidRPr="00B56C4F" w:rsidRDefault="00867AB0" w:rsidP="00E6288F">
            <w:pPr>
              <w:pStyle w:val="12"/>
            </w:pPr>
            <w:r w:rsidRPr="00B56C4F">
              <w:t>V</w:t>
            </w:r>
            <w:r w:rsidR="00E6288F" w:rsidRPr="00B56C4F">
              <w:t>0.</w:t>
            </w:r>
            <w:r w:rsidRPr="00B56C4F">
              <w:t>1</w:t>
            </w:r>
          </w:p>
        </w:tc>
        <w:tc>
          <w:tcPr>
            <w:tcW w:w="1614" w:type="dxa"/>
            <w:vAlign w:val="center"/>
          </w:tcPr>
          <w:p w14:paraId="305C3307" w14:textId="77777777" w:rsidR="00867AB0" w:rsidRPr="00B56C4F" w:rsidRDefault="00867AB0" w:rsidP="00867AB0">
            <w:pPr>
              <w:pStyle w:val="12"/>
            </w:pPr>
            <w:r w:rsidRPr="00B56C4F">
              <w:t>2019/12/25</w:t>
            </w:r>
          </w:p>
        </w:tc>
        <w:tc>
          <w:tcPr>
            <w:tcW w:w="3786" w:type="dxa"/>
            <w:vAlign w:val="center"/>
          </w:tcPr>
          <w:p w14:paraId="5C1E5CBF" w14:textId="77777777" w:rsidR="00867AB0" w:rsidRPr="00B56C4F" w:rsidRDefault="00867AB0" w:rsidP="00867AB0">
            <w:pPr>
              <w:pStyle w:val="12"/>
            </w:pPr>
            <w:r w:rsidRPr="00B56C4F">
              <w:t>初版</w:t>
            </w:r>
          </w:p>
        </w:tc>
        <w:tc>
          <w:tcPr>
            <w:tcW w:w="1140" w:type="dxa"/>
            <w:vAlign w:val="center"/>
          </w:tcPr>
          <w:p w14:paraId="13D8F6FD" w14:textId="77777777" w:rsidR="00867AB0" w:rsidRPr="00B56C4F" w:rsidRDefault="00867AB0" w:rsidP="00867AB0">
            <w:pPr>
              <w:pStyle w:val="12"/>
            </w:pPr>
            <w:r w:rsidRPr="00B56C4F">
              <w:rPr>
                <w:lang w:eastAsia="zh-HK"/>
              </w:rPr>
              <w:t>陳綺萍</w:t>
            </w:r>
          </w:p>
        </w:tc>
        <w:tc>
          <w:tcPr>
            <w:tcW w:w="1140" w:type="dxa"/>
            <w:vAlign w:val="center"/>
          </w:tcPr>
          <w:p w14:paraId="0587F519" w14:textId="77777777" w:rsidR="00867AB0" w:rsidRPr="00B56C4F" w:rsidRDefault="00867AB0" w:rsidP="00867AB0">
            <w:pPr>
              <w:pStyle w:val="12"/>
            </w:pPr>
          </w:p>
        </w:tc>
        <w:tc>
          <w:tcPr>
            <w:tcW w:w="1440" w:type="dxa"/>
            <w:vAlign w:val="center"/>
          </w:tcPr>
          <w:p w14:paraId="4BD26180" w14:textId="77777777" w:rsidR="00867AB0" w:rsidRPr="00B56C4F" w:rsidRDefault="00867AB0" w:rsidP="00867AB0">
            <w:pPr>
              <w:pStyle w:val="12"/>
            </w:pPr>
          </w:p>
        </w:tc>
      </w:tr>
      <w:tr w:rsidR="001677D0" w:rsidRPr="00B56C4F" w14:paraId="43C99B73" w14:textId="77777777" w:rsidTr="00867AB0">
        <w:trPr>
          <w:trHeight w:val="405"/>
        </w:trPr>
        <w:tc>
          <w:tcPr>
            <w:tcW w:w="1108" w:type="dxa"/>
            <w:vAlign w:val="center"/>
          </w:tcPr>
          <w:p w14:paraId="6FC92B80" w14:textId="77777777" w:rsidR="00E6288F" w:rsidRPr="00B56C4F" w:rsidRDefault="00E6288F" w:rsidP="00A66FA2">
            <w:pPr>
              <w:pStyle w:val="12"/>
            </w:pPr>
            <w:r w:rsidRPr="00B56C4F">
              <w:t>V1.0</w:t>
            </w:r>
          </w:p>
        </w:tc>
        <w:tc>
          <w:tcPr>
            <w:tcW w:w="1614" w:type="dxa"/>
            <w:vAlign w:val="center"/>
          </w:tcPr>
          <w:p w14:paraId="1396B488" w14:textId="77777777" w:rsidR="00E6288F" w:rsidRPr="00B56C4F" w:rsidRDefault="00E6288F" w:rsidP="00E6288F">
            <w:pPr>
              <w:pStyle w:val="12"/>
            </w:pPr>
            <w:r w:rsidRPr="00B56C4F">
              <w:t>2019/12/31</w:t>
            </w:r>
          </w:p>
        </w:tc>
        <w:tc>
          <w:tcPr>
            <w:tcW w:w="3786" w:type="dxa"/>
            <w:vAlign w:val="center"/>
          </w:tcPr>
          <w:p w14:paraId="17986F98" w14:textId="77777777" w:rsidR="00E6288F" w:rsidRPr="00B56C4F" w:rsidRDefault="00E6288F" w:rsidP="00A66FA2">
            <w:pPr>
              <w:pStyle w:val="12"/>
            </w:pPr>
            <w:r w:rsidRPr="00B56C4F">
              <w:t>出版</w:t>
            </w:r>
          </w:p>
        </w:tc>
        <w:tc>
          <w:tcPr>
            <w:tcW w:w="1140" w:type="dxa"/>
            <w:vAlign w:val="center"/>
          </w:tcPr>
          <w:p w14:paraId="4DFDD7CF" w14:textId="77777777" w:rsidR="00E6288F" w:rsidRPr="00B56C4F" w:rsidRDefault="00E6288F" w:rsidP="00A66FA2">
            <w:pPr>
              <w:pStyle w:val="12"/>
            </w:pPr>
            <w:r w:rsidRPr="00B56C4F">
              <w:rPr>
                <w:lang w:eastAsia="zh-HK"/>
              </w:rPr>
              <w:t>陳綺萍</w:t>
            </w:r>
          </w:p>
        </w:tc>
        <w:tc>
          <w:tcPr>
            <w:tcW w:w="1140" w:type="dxa"/>
          </w:tcPr>
          <w:p w14:paraId="1E4D05E1" w14:textId="77777777" w:rsidR="00E6288F" w:rsidRPr="00B56C4F" w:rsidRDefault="00E6288F" w:rsidP="00867AB0">
            <w:pPr>
              <w:pStyle w:val="12"/>
            </w:pPr>
          </w:p>
        </w:tc>
        <w:tc>
          <w:tcPr>
            <w:tcW w:w="1440" w:type="dxa"/>
          </w:tcPr>
          <w:p w14:paraId="0BE74EE0" w14:textId="77777777" w:rsidR="00E6288F" w:rsidRPr="00B56C4F" w:rsidRDefault="00E6288F" w:rsidP="00867AB0">
            <w:pPr>
              <w:pStyle w:val="12"/>
            </w:pPr>
          </w:p>
        </w:tc>
      </w:tr>
      <w:tr w:rsidR="001677D0" w:rsidRPr="00B56C4F" w14:paraId="4FC0A5AB" w14:textId="77777777" w:rsidTr="00867AB0">
        <w:tc>
          <w:tcPr>
            <w:tcW w:w="1108" w:type="dxa"/>
            <w:vAlign w:val="center"/>
          </w:tcPr>
          <w:p w14:paraId="285D6DD6" w14:textId="352CCFF1" w:rsidR="00D04A9A" w:rsidRPr="00B56C4F" w:rsidRDefault="00C20CD8" w:rsidP="003B5F90">
            <w:pPr>
              <w:pStyle w:val="12"/>
              <w:ind w:left="0"/>
            </w:pPr>
            <w:r w:rsidRPr="00B56C4F">
              <w:t xml:space="preserve"> </w:t>
            </w:r>
            <w:r w:rsidR="0046231D" w:rsidRPr="00B56C4F">
              <w:t>V1.1</w:t>
            </w:r>
          </w:p>
        </w:tc>
        <w:tc>
          <w:tcPr>
            <w:tcW w:w="1614" w:type="dxa"/>
            <w:vAlign w:val="center"/>
          </w:tcPr>
          <w:p w14:paraId="234B632A" w14:textId="2F254968" w:rsidR="00E6288F" w:rsidRPr="00B56C4F" w:rsidRDefault="0046231D" w:rsidP="00867AB0">
            <w:pPr>
              <w:pStyle w:val="12"/>
            </w:pPr>
            <w:r w:rsidRPr="00B56C4F">
              <w:t>2</w:t>
            </w:r>
            <w:r w:rsidR="00583434" w:rsidRPr="00B56C4F">
              <w:t>021/04/29</w:t>
            </w:r>
          </w:p>
        </w:tc>
        <w:tc>
          <w:tcPr>
            <w:tcW w:w="3786" w:type="dxa"/>
            <w:vAlign w:val="center"/>
          </w:tcPr>
          <w:p w14:paraId="659D528A" w14:textId="026CA929" w:rsidR="00E6288F" w:rsidRPr="00B56C4F" w:rsidRDefault="00583434" w:rsidP="00867AB0">
            <w:pPr>
              <w:pStyle w:val="12"/>
            </w:pPr>
            <w:r w:rsidRPr="00B56C4F">
              <w:rPr>
                <w:lang w:eastAsia="zh-HK"/>
              </w:rPr>
              <w:t>交付</w:t>
            </w:r>
            <w:r w:rsidRPr="00B56C4F">
              <w:t>URS</w:t>
            </w:r>
          </w:p>
          <w:p w14:paraId="719B3FDD" w14:textId="2DA721F6" w:rsidR="00583434" w:rsidRPr="00B56C4F" w:rsidRDefault="00583434" w:rsidP="00583434">
            <w:pPr>
              <w:pStyle w:val="12"/>
            </w:pPr>
            <w:r w:rsidRPr="00B56C4F">
              <w:t>L</w:t>
            </w:r>
            <w:proofErr w:type="gramStart"/>
            <w:r w:rsidRPr="00B56C4F">
              <w:t>6041,L</w:t>
            </w:r>
            <w:proofErr w:type="gramEnd"/>
            <w:r w:rsidRPr="00B56C4F">
              <w:t>6063,L6079,L6082,</w:t>
            </w:r>
          </w:p>
          <w:p w14:paraId="756E1A1A" w14:textId="77777777" w:rsidR="00583434" w:rsidRPr="00B56C4F" w:rsidRDefault="00583434" w:rsidP="00583434">
            <w:pPr>
              <w:pStyle w:val="12"/>
            </w:pPr>
            <w:r w:rsidRPr="00B56C4F">
              <w:t>L</w:t>
            </w:r>
            <w:proofErr w:type="gramStart"/>
            <w:r w:rsidRPr="00B56C4F">
              <w:t>6084,L</w:t>
            </w:r>
            <w:proofErr w:type="gramEnd"/>
            <w:r w:rsidRPr="00B56C4F">
              <w:t>6401,L6603,L6709,</w:t>
            </w:r>
          </w:p>
          <w:p w14:paraId="1E28137C" w14:textId="1D202668" w:rsidR="0046231D" w:rsidRPr="00B56C4F" w:rsidRDefault="00583434" w:rsidP="00583434">
            <w:pPr>
              <w:pStyle w:val="12"/>
            </w:pPr>
            <w:r w:rsidRPr="00B56C4F">
              <w:t>L6752,L6754</w:t>
            </w:r>
          </w:p>
        </w:tc>
        <w:tc>
          <w:tcPr>
            <w:tcW w:w="1140" w:type="dxa"/>
            <w:vAlign w:val="center"/>
          </w:tcPr>
          <w:p w14:paraId="02802BA1" w14:textId="20A7BEF2" w:rsidR="00E6288F" w:rsidRPr="00B56C4F" w:rsidRDefault="0046231D" w:rsidP="00867AB0">
            <w:pPr>
              <w:pStyle w:val="12"/>
            </w:pPr>
            <w:r w:rsidRPr="00B56C4F">
              <w:t>楊智誠</w:t>
            </w:r>
          </w:p>
        </w:tc>
        <w:tc>
          <w:tcPr>
            <w:tcW w:w="1140" w:type="dxa"/>
          </w:tcPr>
          <w:p w14:paraId="0A168015" w14:textId="77777777" w:rsidR="00E6288F" w:rsidRPr="00B56C4F" w:rsidRDefault="00E6288F" w:rsidP="00867AB0">
            <w:pPr>
              <w:rPr>
                <w:rFonts w:eastAsia="標楷體"/>
              </w:rPr>
            </w:pPr>
          </w:p>
        </w:tc>
        <w:tc>
          <w:tcPr>
            <w:tcW w:w="1440" w:type="dxa"/>
          </w:tcPr>
          <w:p w14:paraId="1C3C48C6" w14:textId="77777777" w:rsidR="00E6288F" w:rsidRPr="00B56C4F" w:rsidRDefault="00E6288F" w:rsidP="00867AB0">
            <w:pPr>
              <w:pStyle w:val="12"/>
            </w:pPr>
          </w:p>
        </w:tc>
      </w:tr>
      <w:tr w:rsidR="001677D0" w:rsidRPr="00B56C4F" w14:paraId="50D1F566" w14:textId="77777777" w:rsidTr="00867AB0">
        <w:tc>
          <w:tcPr>
            <w:tcW w:w="1108" w:type="dxa"/>
            <w:vAlign w:val="center"/>
          </w:tcPr>
          <w:p w14:paraId="29245D8A" w14:textId="76F43652" w:rsidR="00E6288F" w:rsidRPr="00B56C4F" w:rsidRDefault="000B7B85" w:rsidP="00867AB0">
            <w:pPr>
              <w:pStyle w:val="12"/>
            </w:pPr>
            <w:r w:rsidRPr="00B56C4F">
              <w:t>V1.2</w:t>
            </w:r>
          </w:p>
        </w:tc>
        <w:tc>
          <w:tcPr>
            <w:tcW w:w="1614" w:type="dxa"/>
            <w:vAlign w:val="center"/>
          </w:tcPr>
          <w:p w14:paraId="73253E16" w14:textId="5D996AEC" w:rsidR="00E6288F" w:rsidRPr="00B56C4F" w:rsidRDefault="000B7B85" w:rsidP="00867AB0">
            <w:pPr>
              <w:pStyle w:val="12"/>
            </w:pPr>
            <w:r w:rsidRPr="00B56C4F">
              <w:t>2021/05/07</w:t>
            </w:r>
          </w:p>
        </w:tc>
        <w:tc>
          <w:tcPr>
            <w:tcW w:w="3786" w:type="dxa"/>
            <w:vAlign w:val="center"/>
          </w:tcPr>
          <w:p w14:paraId="52467CD5" w14:textId="77777777" w:rsidR="000B7B85" w:rsidRPr="00B56C4F" w:rsidRDefault="000B7B85" w:rsidP="000B7B85">
            <w:pPr>
              <w:pStyle w:val="12"/>
            </w:pPr>
            <w:r w:rsidRPr="00B56C4F">
              <w:rPr>
                <w:lang w:eastAsia="zh-HK"/>
              </w:rPr>
              <w:t>交付</w:t>
            </w:r>
            <w:r w:rsidRPr="00B56C4F">
              <w:t>URS</w:t>
            </w:r>
          </w:p>
          <w:p w14:paraId="7F749381" w14:textId="77777777" w:rsidR="009C3D47" w:rsidRPr="00B56C4F" w:rsidRDefault="000B7B85" w:rsidP="00867AB0">
            <w:pPr>
              <w:pStyle w:val="12"/>
            </w:pPr>
            <w:r w:rsidRPr="00B56C4F">
              <w:t>L</w:t>
            </w:r>
            <w:proofErr w:type="gramStart"/>
            <w:r w:rsidRPr="00B56C4F">
              <w:t>6901</w:t>
            </w:r>
            <w:r w:rsidR="009C3D47" w:rsidRPr="00B56C4F">
              <w:t>,</w:t>
            </w:r>
            <w:r w:rsidRPr="00B56C4F">
              <w:t>L</w:t>
            </w:r>
            <w:proofErr w:type="gramEnd"/>
            <w:r w:rsidRPr="00B56C4F">
              <w:t>6902</w:t>
            </w:r>
            <w:r w:rsidR="009C3D47" w:rsidRPr="00B56C4F">
              <w:t>,</w:t>
            </w:r>
            <w:r w:rsidRPr="00B56C4F">
              <w:t>L6903</w:t>
            </w:r>
            <w:r w:rsidR="009C3D47" w:rsidRPr="00B56C4F">
              <w:t>,</w:t>
            </w:r>
            <w:r w:rsidRPr="00B56C4F">
              <w:t>L6904</w:t>
            </w:r>
            <w:r w:rsidR="009C3D47" w:rsidRPr="00B56C4F">
              <w:t>,</w:t>
            </w:r>
          </w:p>
          <w:p w14:paraId="279D0394" w14:textId="2C276C5A" w:rsidR="00E6288F" w:rsidRPr="00B56C4F" w:rsidRDefault="000B7B85" w:rsidP="00867AB0">
            <w:pPr>
              <w:pStyle w:val="12"/>
            </w:pPr>
            <w:r w:rsidRPr="00B56C4F">
              <w:t>L</w:t>
            </w:r>
            <w:proofErr w:type="gramStart"/>
            <w:r w:rsidRPr="00B56C4F">
              <w:t>6905</w:t>
            </w:r>
            <w:r w:rsidR="009C3D47" w:rsidRPr="00B56C4F">
              <w:t>,</w:t>
            </w:r>
            <w:r w:rsidRPr="00B56C4F">
              <w:t>L</w:t>
            </w:r>
            <w:proofErr w:type="gramEnd"/>
            <w:r w:rsidRPr="00B56C4F">
              <w:t>6906</w:t>
            </w:r>
            <w:r w:rsidR="009C3D47" w:rsidRPr="00B56C4F">
              <w:t>,</w:t>
            </w:r>
            <w:r w:rsidRPr="00B56C4F">
              <w:t>L6907</w:t>
            </w:r>
            <w:r w:rsidR="009C3D47" w:rsidRPr="00B56C4F">
              <w:t>,</w:t>
            </w:r>
            <w:r w:rsidRPr="00B56C4F">
              <w:t>L6908</w:t>
            </w:r>
            <w:r w:rsidR="009C3D47" w:rsidRPr="00B56C4F">
              <w:t>,</w:t>
            </w:r>
          </w:p>
          <w:p w14:paraId="65D85886" w14:textId="77777777" w:rsidR="00332AED" w:rsidRPr="00B56C4F" w:rsidRDefault="009C3D47" w:rsidP="009C3D47">
            <w:pPr>
              <w:pStyle w:val="12"/>
            </w:pPr>
            <w:r w:rsidRPr="00B56C4F">
              <w:t>L</w:t>
            </w:r>
            <w:proofErr w:type="gramStart"/>
            <w:r w:rsidRPr="00B56C4F">
              <w:t>6101,L</w:t>
            </w:r>
            <w:proofErr w:type="gramEnd"/>
            <w:r w:rsidRPr="00B56C4F">
              <w:t>6201,L6031,</w:t>
            </w:r>
            <w:r w:rsidR="00332AED" w:rsidRPr="00B56C4F">
              <w:t>L6032,</w:t>
            </w:r>
          </w:p>
          <w:p w14:paraId="76CBD2B7" w14:textId="237449E1" w:rsidR="009C3D47" w:rsidRPr="00B56C4F" w:rsidRDefault="009C3D47" w:rsidP="009C3D47">
            <w:pPr>
              <w:pStyle w:val="12"/>
            </w:pPr>
            <w:r w:rsidRPr="00B56C4F">
              <w:t>L6301</w:t>
            </w:r>
          </w:p>
        </w:tc>
        <w:tc>
          <w:tcPr>
            <w:tcW w:w="1140" w:type="dxa"/>
            <w:vAlign w:val="center"/>
          </w:tcPr>
          <w:p w14:paraId="045FB916" w14:textId="6A297E9F" w:rsidR="00E6288F" w:rsidRPr="00B56C4F" w:rsidRDefault="009C3D47" w:rsidP="00867AB0">
            <w:pPr>
              <w:pStyle w:val="12"/>
            </w:pPr>
            <w:r w:rsidRPr="00B56C4F">
              <w:t>楊智誠</w:t>
            </w:r>
          </w:p>
        </w:tc>
        <w:tc>
          <w:tcPr>
            <w:tcW w:w="1140" w:type="dxa"/>
          </w:tcPr>
          <w:p w14:paraId="674C252E" w14:textId="77777777" w:rsidR="00E6288F" w:rsidRPr="00B56C4F" w:rsidRDefault="00E6288F" w:rsidP="00867AB0">
            <w:pPr>
              <w:pStyle w:val="12"/>
            </w:pPr>
          </w:p>
        </w:tc>
        <w:tc>
          <w:tcPr>
            <w:tcW w:w="1440" w:type="dxa"/>
          </w:tcPr>
          <w:p w14:paraId="6F3B4BA5" w14:textId="77777777" w:rsidR="00E6288F" w:rsidRPr="00B56C4F" w:rsidRDefault="00E6288F" w:rsidP="00867AB0">
            <w:pPr>
              <w:pStyle w:val="12"/>
            </w:pPr>
          </w:p>
        </w:tc>
      </w:tr>
      <w:tr w:rsidR="00FE44B2" w:rsidRPr="00B56C4F" w14:paraId="5EA40894" w14:textId="77777777" w:rsidTr="00867AB0">
        <w:tc>
          <w:tcPr>
            <w:tcW w:w="1108" w:type="dxa"/>
            <w:vAlign w:val="center"/>
          </w:tcPr>
          <w:p w14:paraId="384C0945" w14:textId="69AEC2D4" w:rsidR="00FE44B2" w:rsidRPr="00B56C4F" w:rsidRDefault="00FE44B2" w:rsidP="00867AB0">
            <w:pPr>
              <w:pStyle w:val="12"/>
            </w:pPr>
            <w:r w:rsidRPr="00B56C4F">
              <w:t>V1.3</w:t>
            </w:r>
          </w:p>
        </w:tc>
        <w:tc>
          <w:tcPr>
            <w:tcW w:w="1614" w:type="dxa"/>
            <w:vAlign w:val="center"/>
          </w:tcPr>
          <w:p w14:paraId="580C6532" w14:textId="7370AAB3" w:rsidR="00FE44B2" w:rsidRPr="00B56C4F" w:rsidRDefault="00FE44B2" w:rsidP="00867AB0">
            <w:pPr>
              <w:pStyle w:val="12"/>
            </w:pPr>
            <w:r w:rsidRPr="00B56C4F">
              <w:t>2021/05/28</w:t>
            </w:r>
          </w:p>
        </w:tc>
        <w:tc>
          <w:tcPr>
            <w:tcW w:w="3786" w:type="dxa"/>
            <w:vAlign w:val="center"/>
          </w:tcPr>
          <w:p w14:paraId="79183F94" w14:textId="77777777" w:rsidR="00FE44B2" w:rsidRPr="00B56C4F" w:rsidRDefault="00FE44B2" w:rsidP="000B7B85">
            <w:pPr>
              <w:pStyle w:val="12"/>
              <w:rPr>
                <w:lang w:eastAsia="zh-HK"/>
              </w:rPr>
            </w:pPr>
            <w:r w:rsidRPr="00B56C4F">
              <w:rPr>
                <w:lang w:eastAsia="zh-HK"/>
              </w:rPr>
              <w:t>交付</w:t>
            </w:r>
            <w:r w:rsidRPr="00B56C4F">
              <w:t>URS</w:t>
            </w:r>
          </w:p>
          <w:p w14:paraId="6E9313CA" w14:textId="6942C109" w:rsidR="00FE44B2" w:rsidRPr="00B56C4F" w:rsidRDefault="00FE44B2" w:rsidP="000B7B85">
            <w:pPr>
              <w:pStyle w:val="12"/>
              <w:rPr>
                <w:lang w:eastAsia="zh-HK"/>
              </w:rPr>
            </w:pPr>
            <w:r w:rsidRPr="00B56C4F">
              <w:t>L6041</w:t>
            </w:r>
            <w:r w:rsidRPr="00B56C4F">
              <w:rPr>
                <w:lang w:eastAsia="zh-HK"/>
              </w:rPr>
              <w:t>,</w:t>
            </w:r>
            <w:r w:rsidRPr="00B56C4F">
              <w:t>L6401</w:t>
            </w:r>
          </w:p>
        </w:tc>
        <w:tc>
          <w:tcPr>
            <w:tcW w:w="1140" w:type="dxa"/>
            <w:vAlign w:val="center"/>
          </w:tcPr>
          <w:p w14:paraId="1B6B2A6A" w14:textId="2FEE0F3A" w:rsidR="00FE44B2" w:rsidRPr="00B56C4F" w:rsidRDefault="00FE44B2" w:rsidP="00867AB0">
            <w:pPr>
              <w:pStyle w:val="12"/>
            </w:pPr>
            <w:r w:rsidRPr="00B56C4F">
              <w:t>楊智誠</w:t>
            </w:r>
          </w:p>
        </w:tc>
        <w:tc>
          <w:tcPr>
            <w:tcW w:w="1140" w:type="dxa"/>
          </w:tcPr>
          <w:p w14:paraId="7946EC10" w14:textId="77777777" w:rsidR="00FE44B2" w:rsidRPr="00B56C4F" w:rsidRDefault="00FE44B2" w:rsidP="00867AB0">
            <w:pPr>
              <w:pStyle w:val="12"/>
            </w:pPr>
          </w:p>
        </w:tc>
        <w:tc>
          <w:tcPr>
            <w:tcW w:w="1440" w:type="dxa"/>
          </w:tcPr>
          <w:p w14:paraId="30DB0D90" w14:textId="77777777" w:rsidR="00FE44B2" w:rsidRPr="00B56C4F" w:rsidRDefault="00FE44B2" w:rsidP="00867AB0">
            <w:pPr>
              <w:pStyle w:val="12"/>
            </w:pPr>
          </w:p>
        </w:tc>
      </w:tr>
      <w:tr w:rsidR="00C809AF" w:rsidRPr="00B56C4F" w14:paraId="2D0EBCDA" w14:textId="77777777" w:rsidTr="00867AB0">
        <w:tc>
          <w:tcPr>
            <w:tcW w:w="1108" w:type="dxa"/>
            <w:vAlign w:val="center"/>
          </w:tcPr>
          <w:p w14:paraId="3FBA6DFD" w14:textId="553A8F1E" w:rsidR="00C809AF" w:rsidRPr="00B56C4F" w:rsidRDefault="00C809AF" w:rsidP="00867AB0">
            <w:pPr>
              <w:pStyle w:val="12"/>
            </w:pPr>
            <w:r w:rsidRPr="00B56C4F">
              <w:t>V</w:t>
            </w:r>
            <w:r w:rsidR="00714B88" w:rsidRPr="00B56C4F">
              <w:t>1.4</w:t>
            </w:r>
          </w:p>
        </w:tc>
        <w:tc>
          <w:tcPr>
            <w:tcW w:w="1614" w:type="dxa"/>
            <w:vAlign w:val="center"/>
          </w:tcPr>
          <w:p w14:paraId="6E1A466B" w14:textId="5B925A58" w:rsidR="00C809AF" w:rsidRPr="00B56C4F" w:rsidRDefault="00714B88" w:rsidP="00867AB0">
            <w:pPr>
              <w:pStyle w:val="12"/>
            </w:pPr>
            <w:r w:rsidRPr="00B56C4F">
              <w:t>2021/06/04</w:t>
            </w:r>
          </w:p>
        </w:tc>
        <w:tc>
          <w:tcPr>
            <w:tcW w:w="3786" w:type="dxa"/>
            <w:vAlign w:val="center"/>
          </w:tcPr>
          <w:p w14:paraId="53ABD0A8" w14:textId="77777777" w:rsidR="00714B88" w:rsidRPr="00B56C4F" w:rsidRDefault="00714B88" w:rsidP="00714B88">
            <w:pPr>
              <w:pStyle w:val="12"/>
              <w:rPr>
                <w:lang w:eastAsia="zh-HK"/>
              </w:rPr>
            </w:pPr>
            <w:r w:rsidRPr="00B56C4F">
              <w:rPr>
                <w:lang w:eastAsia="zh-HK"/>
              </w:rPr>
              <w:t>交付</w:t>
            </w:r>
            <w:r w:rsidRPr="00B56C4F">
              <w:t>URS</w:t>
            </w:r>
          </w:p>
          <w:p w14:paraId="62F7FE42" w14:textId="77777777" w:rsidR="00C809AF" w:rsidRPr="00B56C4F" w:rsidRDefault="00714B88" w:rsidP="000B7B85">
            <w:pPr>
              <w:pStyle w:val="12"/>
            </w:pPr>
            <w:r w:rsidRPr="00B56C4F">
              <w:t>L6063</w:t>
            </w:r>
            <w:r w:rsidRPr="00B56C4F">
              <w:rPr>
                <w:lang w:eastAsia="zh-HK"/>
              </w:rPr>
              <w:t>、</w:t>
            </w:r>
            <w:r w:rsidRPr="00B56C4F">
              <w:t>L6603</w:t>
            </w:r>
            <w:r w:rsidRPr="00B56C4F">
              <w:rPr>
                <w:lang w:eastAsia="zh-HK"/>
              </w:rPr>
              <w:t>、</w:t>
            </w:r>
            <w:r w:rsidRPr="00B56C4F">
              <w:t>L6079</w:t>
            </w:r>
            <w:r w:rsidRPr="00B56C4F">
              <w:t>、</w:t>
            </w:r>
            <w:r w:rsidRPr="00B56C4F">
              <w:t>L6709</w:t>
            </w:r>
          </w:p>
          <w:p w14:paraId="02862A4E" w14:textId="77777777" w:rsidR="00714B88" w:rsidRPr="00B56C4F" w:rsidRDefault="00714B88" w:rsidP="000B7B85">
            <w:pPr>
              <w:pStyle w:val="12"/>
            </w:pPr>
            <w:r w:rsidRPr="00B56C4F">
              <w:t>L6082</w:t>
            </w:r>
            <w:r w:rsidRPr="00B56C4F">
              <w:t>、</w:t>
            </w:r>
            <w:r w:rsidRPr="00B56C4F">
              <w:t>L6752</w:t>
            </w:r>
            <w:r w:rsidRPr="00B56C4F">
              <w:t>、</w:t>
            </w:r>
            <w:r w:rsidRPr="00B56C4F">
              <w:t>L6084</w:t>
            </w:r>
            <w:r w:rsidRPr="00B56C4F">
              <w:t>、</w:t>
            </w:r>
            <w:r w:rsidRPr="00B56C4F">
              <w:t>L6754</w:t>
            </w:r>
          </w:p>
          <w:p w14:paraId="79BEA5CA" w14:textId="77777777" w:rsidR="00714B88" w:rsidRPr="00B56C4F" w:rsidRDefault="00714B88" w:rsidP="00714B88">
            <w:pPr>
              <w:pStyle w:val="12"/>
            </w:pPr>
            <w:r w:rsidRPr="00B56C4F">
              <w:t>L6901</w:t>
            </w:r>
            <w:r w:rsidRPr="00B56C4F">
              <w:t>、</w:t>
            </w:r>
            <w:r w:rsidRPr="00B56C4F">
              <w:t>L6902</w:t>
            </w:r>
            <w:r w:rsidRPr="00B56C4F">
              <w:t>、</w:t>
            </w:r>
            <w:r w:rsidRPr="00B56C4F">
              <w:t>L6903</w:t>
            </w:r>
            <w:r w:rsidRPr="00B56C4F">
              <w:t>、</w:t>
            </w:r>
            <w:r w:rsidRPr="00B56C4F">
              <w:t>L6904</w:t>
            </w:r>
          </w:p>
          <w:p w14:paraId="43B5F294" w14:textId="77777777" w:rsidR="00714B88" w:rsidRPr="00B56C4F" w:rsidRDefault="00714B88" w:rsidP="00714B88">
            <w:pPr>
              <w:pStyle w:val="12"/>
            </w:pPr>
            <w:r w:rsidRPr="00B56C4F">
              <w:t>L6905</w:t>
            </w:r>
            <w:r w:rsidRPr="00B56C4F">
              <w:t>、</w:t>
            </w:r>
            <w:r w:rsidRPr="00B56C4F">
              <w:t>L6906</w:t>
            </w:r>
            <w:r w:rsidRPr="00B56C4F">
              <w:t>、</w:t>
            </w:r>
            <w:r w:rsidRPr="00B56C4F">
              <w:t>L6907</w:t>
            </w:r>
            <w:r w:rsidRPr="00B56C4F">
              <w:t>、</w:t>
            </w:r>
            <w:r w:rsidRPr="00B56C4F">
              <w:t>L6908</w:t>
            </w:r>
          </w:p>
          <w:p w14:paraId="1D9BF490" w14:textId="77777777" w:rsidR="00714B88" w:rsidRPr="00B56C4F" w:rsidRDefault="00714B88" w:rsidP="00714B88">
            <w:pPr>
              <w:pStyle w:val="12"/>
            </w:pPr>
            <w:r w:rsidRPr="00B56C4F">
              <w:t>L6101</w:t>
            </w:r>
            <w:r w:rsidRPr="00B56C4F">
              <w:t>、</w:t>
            </w:r>
            <w:r w:rsidRPr="00B56C4F">
              <w:t>L6201</w:t>
            </w:r>
            <w:r w:rsidRPr="00B56C4F">
              <w:t>、</w:t>
            </w:r>
            <w:r w:rsidRPr="00B56C4F">
              <w:t>L6031</w:t>
            </w:r>
            <w:r w:rsidRPr="00B56C4F">
              <w:t>、</w:t>
            </w:r>
            <w:r w:rsidRPr="00B56C4F">
              <w:t>L6032</w:t>
            </w:r>
          </w:p>
          <w:p w14:paraId="010C69F7" w14:textId="182D20AF" w:rsidR="00714B88" w:rsidRPr="00B56C4F" w:rsidRDefault="00714B88" w:rsidP="00714B88">
            <w:pPr>
              <w:pStyle w:val="12"/>
            </w:pPr>
            <w:r w:rsidRPr="00B56C4F">
              <w:t>L6301</w:t>
            </w:r>
            <w:r w:rsidR="009A6684" w:rsidRPr="00B56C4F">
              <w:t>、</w:t>
            </w:r>
            <w:r w:rsidR="009A6684" w:rsidRPr="00B56C4F">
              <w:t>L6041</w:t>
            </w:r>
            <w:r w:rsidR="009A6684" w:rsidRPr="00B56C4F">
              <w:t>、</w:t>
            </w:r>
            <w:r w:rsidR="009A6684" w:rsidRPr="00B56C4F">
              <w:t>L6401</w:t>
            </w:r>
          </w:p>
        </w:tc>
        <w:tc>
          <w:tcPr>
            <w:tcW w:w="1140" w:type="dxa"/>
            <w:vAlign w:val="center"/>
          </w:tcPr>
          <w:p w14:paraId="5449DC35" w14:textId="318421D1" w:rsidR="00C809AF" w:rsidRPr="00B56C4F" w:rsidRDefault="00714B88" w:rsidP="00867AB0">
            <w:pPr>
              <w:pStyle w:val="12"/>
            </w:pPr>
            <w:r w:rsidRPr="00B56C4F">
              <w:t>楊智誠</w:t>
            </w:r>
          </w:p>
        </w:tc>
        <w:tc>
          <w:tcPr>
            <w:tcW w:w="1140" w:type="dxa"/>
          </w:tcPr>
          <w:p w14:paraId="3091AEEE" w14:textId="77777777" w:rsidR="00C809AF" w:rsidRPr="00B56C4F" w:rsidRDefault="00C809AF" w:rsidP="00867AB0">
            <w:pPr>
              <w:pStyle w:val="12"/>
            </w:pPr>
          </w:p>
        </w:tc>
        <w:tc>
          <w:tcPr>
            <w:tcW w:w="1440" w:type="dxa"/>
          </w:tcPr>
          <w:p w14:paraId="5FF09EF3" w14:textId="77777777" w:rsidR="00C809AF" w:rsidRPr="00B56C4F" w:rsidRDefault="00C809AF" w:rsidP="00867AB0">
            <w:pPr>
              <w:pStyle w:val="12"/>
            </w:pPr>
          </w:p>
        </w:tc>
      </w:tr>
      <w:tr w:rsidR="008C06E9" w:rsidRPr="00B56C4F" w14:paraId="12A04B9A" w14:textId="77777777" w:rsidTr="00867AB0">
        <w:tc>
          <w:tcPr>
            <w:tcW w:w="1108" w:type="dxa"/>
            <w:vAlign w:val="center"/>
          </w:tcPr>
          <w:p w14:paraId="782C7101" w14:textId="4D5404CA" w:rsidR="008C06E9" w:rsidRPr="00B56C4F" w:rsidRDefault="008C06E9" w:rsidP="00867AB0">
            <w:pPr>
              <w:pStyle w:val="12"/>
            </w:pPr>
            <w:r w:rsidRPr="00B56C4F">
              <w:t>V1.5</w:t>
            </w:r>
          </w:p>
        </w:tc>
        <w:tc>
          <w:tcPr>
            <w:tcW w:w="1614" w:type="dxa"/>
            <w:vAlign w:val="center"/>
          </w:tcPr>
          <w:p w14:paraId="0461A915" w14:textId="77777777" w:rsidR="008C06E9" w:rsidRPr="00B56C4F" w:rsidRDefault="008C06E9" w:rsidP="00867AB0">
            <w:pPr>
              <w:pStyle w:val="12"/>
            </w:pPr>
            <w:r w:rsidRPr="00B56C4F">
              <w:t>2021/6/11</w:t>
            </w:r>
          </w:p>
          <w:p w14:paraId="5BF82EC5" w14:textId="35BF3BB0" w:rsidR="008C06E9" w:rsidRPr="00B56C4F" w:rsidRDefault="008C06E9" w:rsidP="008C06E9">
            <w:pPr>
              <w:pStyle w:val="12"/>
              <w:ind w:left="0"/>
            </w:pPr>
          </w:p>
        </w:tc>
        <w:tc>
          <w:tcPr>
            <w:tcW w:w="3786" w:type="dxa"/>
            <w:vAlign w:val="center"/>
          </w:tcPr>
          <w:p w14:paraId="405070EC" w14:textId="77777777" w:rsidR="008C06E9" w:rsidRPr="00B56C4F" w:rsidRDefault="008C06E9" w:rsidP="008C06E9">
            <w:pPr>
              <w:pStyle w:val="12"/>
              <w:rPr>
                <w:lang w:eastAsia="zh-HK"/>
              </w:rPr>
            </w:pPr>
            <w:r w:rsidRPr="00B56C4F">
              <w:rPr>
                <w:lang w:eastAsia="zh-HK"/>
              </w:rPr>
              <w:t>交付</w:t>
            </w:r>
            <w:r w:rsidRPr="00B56C4F">
              <w:t>URS</w:t>
            </w:r>
          </w:p>
          <w:p w14:paraId="018FD231" w14:textId="32834A71" w:rsidR="008C06E9" w:rsidRPr="00B56C4F" w:rsidRDefault="008C06E9" w:rsidP="00714B88">
            <w:pPr>
              <w:pStyle w:val="12"/>
              <w:rPr>
                <w:lang w:eastAsia="zh-HK"/>
              </w:rPr>
            </w:pPr>
            <w:r w:rsidRPr="00B56C4F">
              <w:t>L6302</w:t>
            </w:r>
            <w:r w:rsidRPr="00B56C4F">
              <w:rPr>
                <w:lang w:eastAsia="zh-HK"/>
              </w:rPr>
              <w:t>、</w:t>
            </w:r>
            <w:r w:rsidRPr="00B56C4F">
              <w:t>L6081</w:t>
            </w:r>
            <w:r w:rsidRPr="00B56C4F">
              <w:rPr>
                <w:lang w:eastAsia="zh-HK"/>
              </w:rPr>
              <w:t>、</w:t>
            </w:r>
            <w:r w:rsidRPr="00B56C4F">
              <w:t>L6751</w:t>
            </w:r>
            <w:r w:rsidRPr="00B56C4F">
              <w:t>、</w:t>
            </w:r>
            <w:r w:rsidRPr="00B56C4F">
              <w:t>L6932</w:t>
            </w:r>
          </w:p>
          <w:p w14:paraId="794F0862" w14:textId="49D93D69" w:rsidR="008C06E9" w:rsidRPr="00B56C4F" w:rsidRDefault="008C06E9" w:rsidP="00714B88">
            <w:pPr>
              <w:pStyle w:val="12"/>
              <w:rPr>
                <w:lang w:eastAsia="zh-HK"/>
              </w:rPr>
            </w:pPr>
            <w:r w:rsidRPr="00B56C4F">
              <w:t>L6085</w:t>
            </w:r>
            <w:r w:rsidRPr="00B56C4F">
              <w:rPr>
                <w:lang w:eastAsia="zh-HK"/>
              </w:rPr>
              <w:t>、</w:t>
            </w:r>
            <w:r w:rsidRPr="00B56C4F">
              <w:t>L6755</w:t>
            </w:r>
            <w:r w:rsidRPr="00B56C4F">
              <w:rPr>
                <w:lang w:eastAsia="zh-HK"/>
              </w:rPr>
              <w:t>、</w:t>
            </w:r>
            <w:r w:rsidRPr="00B56C4F">
              <w:t>L6077</w:t>
            </w:r>
            <w:r w:rsidRPr="00B56C4F">
              <w:rPr>
                <w:lang w:eastAsia="zh-HK"/>
              </w:rPr>
              <w:t>、</w:t>
            </w:r>
            <w:r w:rsidRPr="00B56C4F">
              <w:t>L6707</w:t>
            </w:r>
          </w:p>
          <w:p w14:paraId="5B271BB3" w14:textId="44BCACAA" w:rsidR="008C06E9" w:rsidRPr="00B56C4F" w:rsidRDefault="008C06E9" w:rsidP="00714B88">
            <w:pPr>
              <w:pStyle w:val="12"/>
              <w:rPr>
                <w:lang w:eastAsia="zh-HK"/>
              </w:rPr>
            </w:pPr>
            <w:r w:rsidRPr="00B56C4F">
              <w:t>L6030</w:t>
            </w:r>
            <w:r w:rsidRPr="00B56C4F">
              <w:rPr>
                <w:lang w:eastAsia="zh-HK"/>
              </w:rPr>
              <w:t>、</w:t>
            </w:r>
            <w:r w:rsidRPr="00B56C4F">
              <w:t>L6310</w:t>
            </w:r>
          </w:p>
        </w:tc>
        <w:tc>
          <w:tcPr>
            <w:tcW w:w="1140" w:type="dxa"/>
            <w:vAlign w:val="center"/>
          </w:tcPr>
          <w:p w14:paraId="065E7D98" w14:textId="68D7C96B" w:rsidR="008C06E9" w:rsidRPr="00B56C4F" w:rsidRDefault="008C06E9" w:rsidP="00867AB0">
            <w:pPr>
              <w:pStyle w:val="12"/>
            </w:pPr>
            <w:r w:rsidRPr="00B56C4F">
              <w:t>楊智誠</w:t>
            </w:r>
          </w:p>
        </w:tc>
        <w:tc>
          <w:tcPr>
            <w:tcW w:w="1140" w:type="dxa"/>
          </w:tcPr>
          <w:p w14:paraId="7204E258" w14:textId="77777777" w:rsidR="008C06E9" w:rsidRPr="00B56C4F" w:rsidRDefault="008C06E9" w:rsidP="00867AB0">
            <w:pPr>
              <w:pStyle w:val="12"/>
            </w:pPr>
          </w:p>
        </w:tc>
        <w:tc>
          <w:tcPr>
            <w:tcW w:w="1440" w:type="dxa"/>
          </w:tcPr>
          <w:p w14:paraId="406C37AA" w14:textId="77777777" w:rsidR="008C06E9" w:rsidRPr="00B56C4F" w:rsidRDefault="008C06E9" w:rsidP="00867AB0">
            <w:pPr>
              <w:pStyle w:val="12"/>
            </w:pPr>
          </w:p>
        </w:tc>
      </w:tr>
      <w:tr w:rsidR="00B56C4F" w:rsidRPr="00B56C4F" w14:paraId="402C148A" w14:textId="77777777" w:rsidTr="00867AB0">
        <w:tc>
          <w:tcPr>
            <w:tcW w:w="1108" w:type="dxa"/>
            <w:vAlign w:val="center"/>
          </w:tcPr>
          <w:p w14:paraId="398330DA" w14:textId="77777777" w:rsidR="00B56C4F" w:rsidRPr="00B56C4F" w:rsidRDefault="00B56C4F" w:rsidP="00867AB0">
            <w:pPr>
              <w:pStyle w:val="12"/>
            </w:pPr>
          </w:p>
        </w:tc>
        <w:tc>
          <w:tcPr>
            <w:tcW w:w="1614" w:type="dxa"/>
            <w:vAlign w:val="center"/>
          </w:tcPr>
          <w:p w14:paraId="78F5FC4D" w14:textId="5CCCBCE8" w:rsidR="00B56C4F" w:rsidRPr="00B56C4F" w:rsidRDefault="00B56C4F" w:rsidP="00867AB0">
            <w:pPr>
              <w:pStyle w:val="12"/>
            </w:pPr>
            <w:r w:rsidRPr="00B56C4F">
              <w:t>2021/6/24</w:t>
            </w:r>
          </w:p>
        </w:tc>
        <w:tc>
          <w:tcPr>
            <w:tcW w:w="3786" w:type="dxa"/>
            <w:vAlign w:val="center"/>
          </w:tcPr>
          <w:p w14:paraId="0FDCFF66" w14:textId="3A033F3C" w:rsidR="00B56C4F" w:rsidRPr="00B56C4F" w:rsidRDefault="00B56C4F" w:rsidP="008C06E9">
            <w:pPr>
              <w:pStyle w:val="12"/>
              <w:rPr>
                <w:lang w:eastAsia="zh-HK"/>
              </w:rPr>
            </w:pPr>
            <w:r w:rsidRPr="00B56C4F">
              <w:t>審查完畢：</w:t>
            </w:r>
            <w:r w:rsidRPr="00B56C4F">
              <w:t>L6310</w:t>
            </w:r>
            <w:r w:rsidRPr="00B56C4F">
              <w:t>、</w:t>
            </w:r>
            <w:r w:rsidRPr="00B56C4F">
              <w:t>L6030</w:t>
            </w:r>
          </w:p>
        </w:tc>
        <w:tc>
          <w:tcPr>
            <w:tcW w:w="1140" w:type="dxa"/>
            <w:vAlign w:val="center"/>
          </w:tcPr>
          <w:p w14:paraId="2C3EB569" w14:textId="30E0CA8D" w:rsidR="00B56C4F" w:rsidRPr="00B56C4F" w:rsidRDefault="00B56C4F" w:rsidP="00867AB0">
            <w:pPr>
              <w:pStyle w:val="12"/>
            </w:pPr>
            <w:r w:rsidRPr="00B56C4F">
              <w:t>李珮琪</w:t>
            </w:r>
          </w:p>
        </w:tc>
        <w:tc>
          <w:tcPr>
            <w:tcW w:w="1140" w:type="dxa"/>
          </w:tcPr>
          <w:p w14:paraId="7CC25050" w14:textId="77777777" w:rsidR="00B56C4F" w:rsidRPr="00B56C4F" w:rsidRDefault="00B56C4F" w:rsidP="00867AB0">
            <w:pPr>
              <w:pStyle w:val="12"/>
            </w:pPr>
          </w:p>
        </w:tc>
        <w:tc>
          <w:tcPr>
            <w:tcW w:w="1440" w:type="dxa"/>
          </w:tcPr>
          <w:p w14:paraId="458FFEBB" w14:textId="77777777" w:rsidR="00B56C4F" w:rsidRPr="00B56C4F" w:rsidRDefault="00B56C4F" w:rsidP="00867AB0">
            <w:pPr>
              <w:pStyle w:val="12"/>
            </w:pPr>
          </w:p>
        </w:tc>
      </w:tr>
      <w:tr w:rsidR="002B310A" w:rsidRPr="00B56C4F" w14:paraId="7F2D0338" w14:textId="77777777" w:rsidTr="00867AB0">
        <w:trPr>
          <w:ins w:id="4" w:author="楊智誠" w:date="2021-07-01T17:35:00Z"/>
        </w:trPr>
        <w:tc>
          <w:tcPr>
            <w:tcW w:w="1108" w:type="dxa"/>
            <w:vAlign w:val="center"/>
          </w:tcPr>
          <w:p w14:paraId="1C4887C8" w14:textId="15C73620" w:rsidR="002B310A" w:rsidRPr="00B56C4F" w:rsidRDefault="002B310A" w:rsidP="00867AB0">
            <w:pPr>
              <w:pStyle w:val="12"/>
              <w:rPr>
                <w:ins w:id="5" w:author="楊智誠" w:date="2021-07-01T17:35:00Z"/>
              </w:rPr>
            </w:pPr>
            <w:ins w:id="6" w:author="楊智誠" w:date="2021-07-01T17:35:00Z">
              <w:r>
                <w:rPr>
                  <w:rFonts w:hint="eastAsia"/>
                </w:rPr>
                <w:t>V1.6</w:t>
              </w:r>
            </w:ins>
          </w:p>
        </w:tc>
        <w:tc>
          <w:tcPr>
            <w:tcW w:w="1614" w:type="dxa"/>
            <w:vAlign w:val="center"/>
          </w:tcPr>
          <w:p w14:paraId="258DB423" w14:textId="3D59457D" w:rsidR="002B310A" w:rsidRPr="00B56C4F" w:rsidRDefault="002B310A" w:rsidP="00867AB0">
            <w:pPr>
              <w:pStyle w:val="12"/>
              <w:rPr>
                <w:ins w:id="7" w:author="楊智誠" w:date="2021-07-01T17:35:00Z"/>
              </w:rPr>
            </w:pPr>
            <w:ins w:id="8" w:author="楊智誠" w:date="2021-07-01T17:35:00Z">
              <w:r>
                <w:rPr>
                  <w:rFonts w:hint="eastAsia"/>
                </w:rPr>
                <w:t>2021/7/1</w:t>
              </w:r>
            </w:ins>
          </w:p>
        </w:tc>
        <w:tc>
          <w:tcPr>
            <w:tcW w:w="3786" w:type="dxa"/>
            <w:vAlign w:val="center"/>
          </w:tcPr>
          <w:p w14:paraId="48446A32" w14:textId="2DA1C014" w:rsidR="002B310A" w:rsidRPr="00B56C4F" w:rsidRDefault="002B310A" w:rsidP="008C06E9">
            <w:pPr>
              <w:pStyle w:val="12"/>
              <w:rPr>
                <w:ins w:id="9" w:author="楊智誠" w:date="2021-07-01T17:35:00Z"/>
              </w:rPr>
            </w:pPr>
            <w:ins w:id="10" w:author="楊智誠" w:date="2021-07-01T17:35:00Z">
              <w:r>
                <w:rPr>
                  <w:rFonts w:hint="eastAsia"/>
                </w:rPr>
                <w:t>回覆完畢</w:t>
              </w:r>
              <w:r>
                <w:rPr>
                  <w:rFonts w:hint="eastAsia"/>
                </w:rPr>
                <w:t>:L6030</w:t>
              </w:r>
              <w:r>
                <w:rPr>
                  <w:rFonts w:hint="eastAsia"/>
                </w:rPr>
                <w:t>、</w:t>
              </w:r>
              <w:r>
                <w:rPr>
                  <w:rFonts w:hint="eastAsia"/>
                </w:rPr>
                <w:t>L6310</w:t>
              </w:r>
            </w:ins>
          </w:p>
        </w:tc>
        <w:tc>
          <w:tcPr>
            <w:tcW w:w="1140" w:type="dxa"/>
            <w:vAlign w:val="center"/>
          </w:tcPr>
          <w:p w14:paraId="03AAE4F2" w14:textId="0D619446" w:rsidR="002B310A" w:rsidRPr="00B56C4F" w:rsidRDefault="002B310A" w:rsidP="00867AB0">
            <w:pPr>
              <w:pStyle w:val="12"/>
              <w:rPr>
                <w:ins w:id="11" w:author="楊智誠" w:date="2021-07-01T17:35:00Z"/>
              </w:rPr>
            </w:pPr>
            <w:ins w:id="12" w:author="楊智誠" w:date="2021-07-01T17:36:00Z">
              <w:r>
                <w:rPr>
                  <w:rFonts w:hint="eastAsia"/>
                </w:rPr>
                <w:t>楊智誠</w:t>
              </w:r>
            </w:ins>
          </w:p>
        </w:tc>
        <w:tc>
          <w:tcPr>
            <w:tcW w:w="1140" w:type="dxa"/>
          </w:tcPr>
          <w:p w14:paraId="4E1DD727" w14:textId="77777777" w:rsidR="002B310A" w:rsidRPr="00B56C4F" w:rsidRDefault="002B310A" w:rsidP="00867AB0">
            <w:pPr>
              <w:pStyle w:val="12"/>
              <w:rPr>
                <w:ins w:id="13" w:author="楊智誠" w:date="2021-07-01T17:35:00Z"/>
              </w:rPr>
            </w:pPr>
          </w:p>
        </w:tc>
        <w:tc>
          <w:tcPr>
            <w:tcW w:w="1440" w:type="dxa"/>
          </w:tcPr>
          <w:p w14:paraId="69D3D8B2" w14:textId="77777777" w:rsidR="002B310A" w:rsidRPr="00B56C4F" w:rsidRDefault="002B310A" w:rsidP="00867AB0">
            <w:pPr>
              <w:pStyle w:val="12"/>
              <w:rPr>
                <w:ins w:id="14" w:author="楊智誠" w:date="2021-07-01T17:35:00Z"/>
              </w:rPr>
            </w:pPr>
          </w:p>
        </w:tc>
      </w:tr>
    </w:tbl>
    <w:p w14:paraId="21C018A8" w14:textId="77777777" w:rsidR="00200D13" w:rsidRPr="001677D0" w:rsidRDefault="00200D13" w:rsidP="00200D13">
      <w:pPr>
        <w:pStyle w:val="af8"/>
        <w:jc w:val="left"/>
        <w:rPr>
          <w:rFonts w:ascii="標楷體" w:hAnsi="標楷體"/>
        </w:rPr>
      </w:pPr>
      <w:r w:rsidRPr="001677D0">
        <w:rPr>
          <w:rFonts w:ascii="標楷體" w:hAnsi="標楷體"/>
        </w:rPr>
        <w:br/>
      </w:r>
    </w:p>
    <w:p w14:paraId="617EAD43" w14:textId="77777777" w:rsidR="0011788D" w:rsidRPr="001677D0" w:rsidRDefault="00D22C68" w:rsidP="00D22C68">
      <w:pPr>
        <w:pStyle w:val="af8"/>
        <w:rPr>
          <w:rFonts w:ascii="標楷體" w:hAnsi="標楷體"/>
        </w:rPr>
      </w:pPr>
      <w:r w:rsidRPr="001677D0">
        <w:rPr>
          <w:rFonts w:ascii="標楷體" w:hAnsi="標楷體"/>
        </w:rPr>
        <w:br w:type="page"/>
      </w:r>
      <w:r w:rsidR="0011788D" w:rsidRPr="001677D0">
        <w:rPr>
          <w:rFonts w:ascii="標楷體" w:hAnsi="標楷體"/>
        </w:rPr>
        <w:t>目　　錄</w:t>
      </w:r>
    </w:p>
    <w:p w14:paraId="53C9C113" w14:textId="77777777" w:rsidR="00CB7D59" w:rsidRPr="001677D0" w:rsidRDefault="00F3413C">
      <w:pPr>
        <w:pStyle w:val="13"/>
        <w:rPr>
          <w:rFonts w:asciiTheme="minorHAnsi" w:eastAsiaTheme="minorEastAsia" w:hAnsiTheme="minorHAnsi" w:cstheme="minorBidi"/>
          <w:b w:val="0"/>
          <w:caps w:val="0"/>
          <w:sz w:val="24"/>
          <w:szCs w:val="22"/>
        </w:rPr>
      </w:pPr>
      <w:r w:rsidRPr="001677D0">
        <w:rPr>
          <w:rFonts w:ascii="標楷體" w:hAnsi="標楷體"/>
        </w:rPr>
        <w:fldChar w:fldCharType="begin"/>
      </w:r>
      <w:r w:rsidR="0011788D" w:rsidRPr="001677D0">
        <w:rPr>
          <w:rFonts w:ascii="標楷體" w:hAnsi="標楷體"/>
        </w:rPr>
        <w:instrText xml:space="preserve"> TOC \o "1-2" \h \z </w:instrText>
      </w:r>
      <w:r w:rsidRPr="001677D0">
        <w:rPr>
          <w:rFonts w:ascii="標楷體" w:hAnsi="標楷體"/>
        </w:rPr>
        <w:fldChar w:fldCharType="separate"/>
      </w:r>
      <w:hyperlink w:anchor="_Toc32500222" w:history="1">
        <w:r w:rsidR="00CB7D59" w:rsidRPr="001677D0">
          <w:rPr>
            <w:rStyle w:val="a7"/>
            <w:rFonts w:ascii="標楷體" w:hAnsi="標楷體" w:hint="eastAsia"/>
            <w:color w:val="auto"/>
          </w:rPr>
          <w:t>第</w:t>
        </w:r>
        <w:r w:rsidR="00CB7D59" w:rsidRPr="001677D0">
          <w:rPr>
            <w:rStyle w:val="a7"/>
            <w:rFonts w:ascii="標楷體" w:hAnsi="標楷體"/>
            <w:color w:val="auto"/>
          </w:rPr>
          <w:t>1</w:t>
        </w:r>
        <w:r w:rsidR="00CB7D59" w:rsidRPr="001677D0">
          <w:rPr>
            <w:rStyle w:val="a7"/>
            <w:rFonts w:ascii="標楷體" w:hAnsi="標楷體" w:hint="eastAsia"/>
            <w:color w:val="auto"/>
          </w:rPr>
          <w:t>章</w:t>
        </w:r>
        <w:r w:rsidR="00CB7D59" w:rsidRPr="001677D0">
          <w:rPr>
            <w:rStyle w:val="a7"/>
            <w:rFonts w:ascii="標楷體" w:hAnsi="標楷體"/>
            <w:color w:val="auto"/>
          </w:rPr>
          <w:t xml:space="preserve"> </w:t>
        </w:r>
        <w:r w:rsidR="00CB7D59" w:rsidRPr="001677D0">
          <w:rPr>
            <w:rStyle w:val="a7"/>
            <w:rFonts w:ascii="標楷體" w:hAnsi="標楷體" w:hint="eastAsia"/>
            <w:color w:val="auto"/>
          </w:rPr>
          <w:t>概述</w:t>
        </w:r>
        <w:r w:rsidR="00CB7D59" w:rsidRPr="001677D0">
          <w:rPr>
            <w:webHidden/>
          </w:rPr>
          <w:tab/>
        </w:r>
        <w:r w:rsidR="00CB7D59" w:rsidRPr="001677D0">
          <w:rPr>
            <w:webHidden/>
          </w:rPr>
          <w:fldChar w:fldCharType="begin"/>
        </w:r>
        <w:r w:rsidR="00CB7D59" w:rsidRPr="001677D0">
          <w:rPr>
            <w:webHidden/>
          </w:rPr>
          <w:instrText xml:space="preserve"> PAGEREF _Toc32500222 \h </w:instrText>
        </w:r>
        <w:r w:rsidR="00CB7D59" w:rsidRPr="001677D0">
          <w:rPr>
            <w:webHidden/>
          </w:rPr>
        </w:r>
        <w:r w:rsidR="00CB7D59" w:rsidRPr="001677D0">
          <w:rPr>
            <w:webHidden/>
          </w:rPr>
          <w:fldChar w:fldCharType="separate"/>
        </w:r>
        <w:r w:rsidR="00CB7D59" w:rsidRPr="001677D0">
          <w:rPr>
            <w:webHidden/>
          </w:rPr>
          <w:t>1</w:t>
        </w:r>
        <w:r w:rsidR="00CB7D59" w:rsidRPr="001677D0">
          <w:rPr>
            <w:webHidden/>
          </w:rPr>
          <w:fldChar w:fldCharType="end"/>
        </w:r>
      </w:hyperlink>
    </w:p>
    <w:p w14:paraId="7E00D8A8" w14:textId="77777777" w:rsidR="00CB7D59" w:rsidRPr="001677D0" w:rsidRDefault="0002388C">
      <w:pPr>
        <w:pStyle w:val="22"/>
        <w:rPr>
          <w:rFonts w:asciiTheme="minorHAnsi" w:eastAsiaTheme="minorEastAsia" w:hAnsiTheme="minorHAnsi" w:cstheme="minorBidi"/>
          <w:szCs w:val="22"/>
        </w:rPr>
      </w:pPr>
      <w:hyperlink w:anchor="_Toc32500223" w:history="1">
        <w:r w:rsidR="00CB7D59" w:rsidRPr="001677D0">
          <w:rPr>
            <w:rStyle w:val="a7"/>
            <w:rFonts w:ascii="標楷體" w:hAnsi="標楷體"/>
            <w:color w:val="auto"/>
          </w:rPr>
          <w:t xml:space="preserve">1.1    </w:t>
        </w:r>
        <w:r w:rsidR="00CB7D59" w:rsidRPr="001677D0">
          <w:rPr>
            <w:rStyle w:val="a7"/>
            <w:rFonts w:ascii="標楷體" w:hAnsi="標楷體" w:hint="eastAsia"/>
            <w:color w:val="auto"/>
          </w:rPr>
          <w:t>專案名稱</w:t>
        </w:r>
        <w:r w:rsidR="00CB7D59" w:rsidRPr="001677D0">
          <w:rPr>
            <w:webHidden/>
          </w:rPr>
          <w:tab/>
        </w:r>
        <w:r w:rsidR="00CB7D59" w:rsidRPr="001677D0">
          <w:rPr>
            <w:webHidden/>
          </w:rPr>
          <w:fldChar w:fldCharType="begin"/>
        </w:r>
        <w:r w:rsidR="00CB7D59" w:rsidRPr="001677D0">
          <w:rPr>
            <w:webHidden/>
          </w:rPr>
          <w:instrText xml:space="preserve"> PAGEREF _Toc32500223 \h </w:instrText>
        </w:r>
        <w:r w:rsidR="00CB7D59" w:rsidRPr="001677D0">
          <w:rPr>
            <w:webHidden/>
          </w:rPr>
        </w:r>
        <w:r w:rsidR="00CB7D59" w:rsidRPr="001677D0">
          <w:rPr>
            <w:webHidden/>
          </w:rPr>
          <w:fldChar w:fldCharType="separate"/>
        </w:r>
        <w:r w:rsidR="00CB7D59" w:rsidRPr="001677D0">
          <w:rPr>
            <w:webHidden/>
          </w:rPr>
          <w:t>1</w:t>
        </w:r>
        <w:r w:rsidR="00CB7D59" w:rsidRPr="001677D0">
          <w:rPr>
            <w:webHidden/>
          </w:rPr>
          <w:fldChar w:fldCharType="end"/>
        </w:r>
      </w:hyperlink>
    </w:p>
    <w:p w14:paraId="01848E4F" w14:textId="77777777" w:rsidR="00CB7D59" w:rsidRPr="001677D0" w:rsidRDefault="0002388C">
      <w:pPr>
        <w:pStyle w:val="22"/>
        <w:rPr>
          <w:rFonts w:asciiTheme="minorHAnsi" w:eastAsiaTheme="minorEastAsia" w:hAnsiTheme="minorHAnsi" w:cstheme="minorBidi"/>
          <w:szCs w:val="22"/>
        </w:rPr>
      </w:pPr>
      <w:hyperlink w:anchor="_Toc32500224" w:history="1">
        <w:r w:rsidR="00CB7D59" w:rsidRPr="001677D0">
          <w:rPr>
            <w:rStyle w:val="a7"/>
            <w:rFonts w:ascii="標楷體" w:hAnsi="標楷體"/>
            <w:color w:val="auto"/>
          </w:rPr>
          <w:t xml:space="preserve">1.2    </w:t>
        </w:r>
        <w:r w:rsidR="00CB7D59" w:rsidRPr="001677D0">
          <w:rPr>
            <w:rStyle w:val="a7"/>
            <w:rFonts w:ascii="標楷體" w:hAnsi="標楷體" w:hint="eastAsia"/>
            <w:color w:val="auto"/>
          </w:rPr>
          <w:t>專案目標</w:t>
        </w:r>
        <w:r w:rsidR="00CB7D59" w:rsidRPr="001677D0">
          <w:rPr>
            <w:webHidden/>
          </w:rPr>
          <w:tab/>
        </w:r>
        <w:r w:rsidR="00CB7D59" w:rsidRPr="001677D0">
          <w:rPr>
            <w:webHidden/>
          </w:rPr>
          <w:fldChar w:fldCharType="begin"/>
        </w:r>
        <w:r w:rsidR="00CB7D59" w:rsidRPr="001677D0">
          <w:rPr>
            <w:webHidden/>
          </w:rPr>
          <w:instrText xml:space="preserve"> PAGEREF _Toc32500224 \h </w:instrText>
        </w:r>
        <w:r w:rsidR="00CB7D59" w:rsidRPr="001677D0">
          <w:rPr>
            <w:webHidden/>
          </w:rPr>
        </w:r>
        <w:r w:rsidR="00CB7D59" w:rsidRPr="001677D0">
          <w:rPr>
            <w:webHidden/>
          </w:rPr>
          <w:fldChar w:fldCharType="separate"/>
        </w:r>
        <w:r w:rsidR="00CB7D59" w:rsidRPr="001677D0">
          <w:rPr>
            <w:webHidden/>
          </w:rPr>
          <w:t>1</w:t>
        </w:r>
        <w:r w:rsidR="00CB7D59" w:rsidRPr="001677D0">
          <w:rPr>
            <w:webHidden/>
          </w:rPr>
          <w:fldChar w:fldCharType="end"/>
        </w:r>
      </w:hyperlink>
    </w:p>
    <w:p w14:paraId="5554281E" w14:textId="77777777" w:rsidR="00CB7D59" w:rsidRPr="001677D0" w:rsidRDefault="0002388C">
      <w:pPr>
        <w:pStyle w:val="22"/>
        <w:rPr>
          <w:rFonts w:asciiTheme="minorHAnsi" w:eastAsiaTheme="minorEastAsia" w:hAnsiTheme="minorHAnsi" w:cstheme="minorBidi"/>
          <w:szCs w:val="22"/>
        </w:rPr>
      </w:pPr>
      <w:hyperlink w:anchor="_Toc32500225" w:history="1">
        <w:r w:rsidR="00CB7D59" w:rsidRPr="001677D0">
          <w:rPr>
            <w:rStyle w:val="a7"/>
            <w:rFonts w:ascii="標楷體" w:hAnsi="標楷體"/>
            <w:color w:val="auto"/>
          </w:rPr>
          <w:t xml:space="preserve">1.3    </w:t>
        </w:r>
        <w:r w:rsidR="00CB7D59" w:rsidRPr="001677D0">
          <w:rPr>
            <w:rStyle w:val="a7"/>
            <w:rFonts w:ascii="標楷體" w:hAnsi="標楷體" w:hint="eastAsia"/>
            <w:color w:val="auto"/>
          </w:rPr>
          <w:t>系統範圍</w:t>
        </w:r>
        <w:r w:rsidR="00CB7D59" w:rsidRPr="001677D0">
          <w:rPr>
            <w:webHidden/>
          </w:rPr>
          <w:tab/>
        </w:r>
        <w:r w:rsidR="00CB7D59" w:rsidRPr="001677D0">
          <w:rPr>
            <w:webHidden/>
          </w:rPr>
          <w:fldChar w:fldCharType="begin"/>
        </w:r>
        <w:r w:rsidR="00CB7D59" w:rsidRPr="001677D0">
          <w:rPr>
            <w:webHidden/>
          </w:rPr>
          <w:instrText xml:space="preserve"> PAGEREF _Toc32500225 \h </w:instrText>
        </w:r>
        <w:r w:rsidR="00CB7D59" w:rsidRPr="001677D0">
          <w:rPr>
            <w:webHidden/>
          </w:rPr>
        </w:r>
        <w:r w:rsidR="00CB7D59" w:rsidRPr="001677D0">
          <w:rPr>
            <w:webHidden/>
          </w:rPr>
          <w:fldChar w:fldCharType="separate"/>
        </w:r>
        <w:r w:rsidR="00CB7D59" w:rsidRPr="001677D0">
          <w:rPr>
            <w:webHidden/>
          </w:rPr>
          <w:t>2</w:t>
        </w:r>
        <w:r w:rsidR="00CB7D59" w:rsidRPr="001677D0">
          <w:rPr>
            <w:webHidden/>
          </w:rPr>
          <w:fldChar w:fldCharType="end"/>
        </w:r>
      </w:hyperlink>
    </w:p>
    <w:p w14:paraId="1893E251" w14:textId="77777777" w:rsidR="00CB7D59" w:rsidRPr="001677D0" w:rsidRDefault="0002388C">
      <w:pPr>
        <w:pStyle w:val="13"/>
        <w:rPr>
          <w:rFonts w:asciiTheme="minorHAnsi" w:eastAsiaTheme="minorEastAsia" w:hAnsiTheme="minorHAnsi" w:cstheme="minorBidi"/>
          <w:b w:val="0"/>
          <w:caps w:val="0"/>
          <w:sz w:val="24"/>
          <w:szCs w:val="22"/>
        </w:rPr>
      </w:pPr>
      <w:hyperlink w:anchor="_Toc32500226" w:history="1">
        <w:r w:rsidR="00CB7D59" w:rsidRPr="001677D0">
          <w:rPr>
            <w:rStyle w:val="a7"/>
            <w:rFonts w:ascii="標楷體" w:hAnsi="標楷體" w:hint="eastAsia"/>
            <w:color w:val="auto"/>
          </w:rPr>
          <w:t>第</w:t>
        </w:r>
        <w:r w:rsidR="00CB7D59" w:rsidRPr="001677D0">
          <w:rPr>
            <w:rStyle w:val="a7"/>
            <w:rFonts w:ascii="標楷體" w:hAnsi="標楷體"/>
            <w:color w:val="auto"/>
          </w:rPr>
          <w:t>2</w:t>
        </w:r>
        <w:r w:rsidR="00CB7D59" w:rsidRPr="001677D0">
          <w:rPr>
            <w:rStyle w:val="a7"/>
            <w:rFonts w:ascii="標楷體" w:hAnsi="標楷體" w:hint="eastAsia"/>
            <w:color w:val="auto"/>
          </w:rPr>
          <w:t>章</w:t>
        </w:r>
        <w:r w:rsidR="00CB7D59" w:rsidRPr="001677D0">
          <w:rPr>
            <w:rStyle w:val="a7"/>
            <w:rFonts w:ascii="標楷體" w:hAnsi="標楷體"/>
            <w:color w:val="auto"/>
          </w:rPr>
          <w:t xml:space="preserve"> </w:t>
        </w:r>
        <w:r w:rsidR="00CB7D59" w:rsidRPr="001677D0">
          <w:rPr>
            <w:rStyle w:val="a7"/>
            <w:rFonts w:ascii="標楷體" w:hAnsi="標楷體" w:hint="eastAsia"/>
            <w:color w:val="auto"/>
          </w:rPr>
          <w:t>需求說明</w:t>
        </w:r>
        <w:r w:rsidR="00CB7D59" w:rsidRPr="001677D0">
          <w:rPr>
            <w:webHidden/>
          </w:rPr>
          <w:tab/>
        </w:r>
        <w:r w:rsidR="00CB7D59" w:rsidRPr="001677D0">
          <w:rPr>
            <w:webHidden/>
          </w:rPr>
          <w:fldChar w:fldCharType="begin"/>
        </w:r>
        <w:r w:rsidR="00CB7D59" w:rsidRPr="001677D0">
          <w:rPr>
            <w:webHidden/>
          </w:rPr>
          <w:instrText xml:space="preserve"> PAGEREF _Toc32500226 \h </w:instrText>
        </w:r>
        <w:r w:rsidR="00CB7D59" w:rsidRPr="001677D0">
          <w:rPr>
            <w:webHidden/>
          </w:rPr>
        </w:r>
        <w:r w:rsidR="00CB7D59" w:rsidRPr="001677D0">
          <w:rPr>
            <w:webHidden/>
          </w:rPr>
          <w:fldChar w:fldCharType="separate"/>
        </w:r>
        <w:r w:rsidR="00CB7D59" w:rsidRPr="001677D0">
          <w:rPr>
            <w:webHidden/>
          </w:rPr>
          <w:t>3</w:t>
        </w:r>
        <w:r w:rsidR="00CB7D59" w:rsidRPr="001677D0">
          <w:rPr>
            <w:webHidden/>
          </w:rPr>
          <w:fldChar w:fldCharType="end"/>
        </w:r>
      </w:hyperlink>
    </w:p>
    <w:p w14:paraId="7C5DED14" w14:textId="77777777" w:rsidR="00CB7D59" w:rsidRPr="001677D0" w:rsidRDefault="0002388C">
      <w:pPr>
        <w:pStyle w:val="22"/>
        <w:rPr>
          <w:rFonts w:asciiTheme="minorHAnsi" w:eastAsiaTheme="minorEastAsia" w:hAnsiTheme="minorHAnsi" w:cstheme="minorBidi"/>
          <w:szCs w:val="22"/>
        </w:rPr>
      </w:pPr>
      <w:hyperlink w:anchor="_Toc32500227" w:history="1">
        <w:r w:rsidR="00CB7D59" w:rsidRPr="001677D0">
          <w:rPr>
            <w:rStyle w:val="a7"/>
            <w:rFonts w:ascii="標楷體" w:hAnsi="標楷體"/>
            <w:color w:val="auto"/>
          </w:rPr>
          <w:t xml:space="preserve">2.1    </w:t>
        </w:r>
        <w:r w:rsidR="00CB7D59" w:rsidRPr="001677D0">
          <w:rPr>
            <w:rStyle w:val="a7"/>
            <w:rFonts w:ascii="標楷體" w:hAnsi="標楷體" w:hint="eastAsia"/>
            <w:color w:val="auto"/>
          </w:rPr>
          <w:t>功能性需求</w:t>
        </w:r>
        <w:r w:rsidR="00CB7D59" w:rsidRPr="001677D0">
          <w:rPr>
            <w:webHidden/>
          </w:rPr>
          <w:tab/>
        </w:r>
        <w:r w:rsidR="00CB7D59" w:rsidRPr="001677D0">
          <w:rPr>
            <w:webHidden/>
          </w:rPr>
          <w:fldChar w:fldCharType="begin"/>
        </w:r>
        <w:r w:rsidR="00CB7D59" w:rsidRPr="001677D0">
          <w:rPr>
            <w:webHidden/>
          </w:rPr>
          <w:instrText xml:space="preserve"> PAGEREF _Toc32500227 \h </w:instrText>
        </w:r>
        <w:r w:rsidR="00CB7D59" w:rsidRPr="001677D0">
          <w:rPr>
            <w:webHidden/>
          </w:rPr>
        </w:r>
        <w:r w:rsidR="00CB7D59" w:rsidRPr="001677D0">
          <w:rPr>
            <w:webHidden/>
          </w:rPr>
          <w:fldChar w:fldCharType="separate"/>
        </w:r>
        <w:r w:rsidR="00CB7D59" w:rsidRPr="001677D0">
          <w:rPr>
            <w:webHidden/>
          </w:rPr>
          <w:t>3</w:t>
        </w:r>
        <w:r w:rsidR="00CB7D59" w:rsidRPr="001677D0">
          <w:rPr>
            <w:webHidden/>
          </w:rPr>
          <w:fldChar w:fldCharType="end"/>
        </w:r>
      </w:hyperlink>
    </w:p>
    <w:p w14:paraId="3A5D0630" w14:textId="77777777" w:rsidR="00CB7D59" w:rsidRPr="001677D0" w:rsidRDefault="0002388C">
      <w:pPr>
        <w:pStyle w:val="22"/>
        <w:rPr>
          <w:rFonts w:asciiTheme="minorHAnsi" w:eastAsiaTheme="minorEastAsia" w:hAnsiTheme="minorHAnsi" w:cstheme="minorBidi"/>
          <w:szCs w:val="22"/>
        </w:rPr>
      </w:pPr>
      <w:hyperlink w:anchor="_Toc32500228" w:history="1">
        <w:r w:rsidR="00CB7D59" w:rsidRPr="001677D0">
          <w:rPr>
            <w:rStyle w:val="a7"/>
            <w:rFonts w:ascii="標楷體" w:hAnsi="標楷體"/>
            <w:color w:val="auto"/>
          </w:rPr>
          <w:t xml:space="preserve">2.2    </w:t>
        </w:r>
        <w:r w:rsidR="00CB7D59" w:rsidRPr="001677D0">
          <w:rPr>
            <w:rStyle w:val="a7"/>
            <w:rFonts w:ascii="標楷體" w:hAnsi="標楷體" w:hint="eastAsia"/>
            <w:color w:val="auto"/>
          </w:rPr>
          <w:t>非功能性需求</w:t>
        </w:r>
        <w:r w:rsidR="00CB7D59" w:rsidRPr="001677D0">
          <w:rPr>
            <w:webHidden/>
          </w:rPr>
          <w:tab/>
        </w:r>
        <w:r w:rsidR="00CB7D59" w:rsidRPr="001677D0">
          <w:rPr>
            <w:webHidden/>
          </w:rPr>
          <w:fldChar w:fldCharType="begin"/>
        </w:r>
        <w:r w:rsidR="00CB7D59" w:rsidRPr="001677D0">
          <w:rPr>
            <w:webHidden/>
          </w:rPr>
          <w:instrText xml:space="preserve"> PAGEREF _Toc32500228 \h </w:instrText>
        </w:r>
        <w:r w:rsidR="00CB7D59" w:rsidRPr="001677D0">
          <w:rPr>
            <w:webHidden/>
          </w:rPr>
        </w:r>
        <w:r w:rsidR="00CB7D59" w:rsidRPr="001677D0">
          <w:rPr>
            <w:webHidden/>
          </w:rPr>
          <w:fldChar w:fldCharType="separate"/>
        </w:r>
        <w:r w:rsidR="00CB7D59" w:rsidRPr="001677D0">
          <w:rPr>
            <w:webHidden/>
          </w:rPr>
          <w:t>7</w:t>
        </w:r>
        <w:r w:rsidR="00CB7D59" w:rsidRPr="001677D0">
          <w:rPr>
            <w:webHidden/>
          </w:rPr>
          <w:fldChar w:fldCharType="end"/>
        </w:r>
      </w:hyperlink>
    </w:p>
    <w:p w14:paraId="1DC324E6" w14:textId="77777777" w:rsidR="00CB7D59" w:rsidRPr="001677D0" w:rsidRDefault="0002388C">
      <w:pPr>
        <w:pStyle w:val="13"/>
        <w:rPr>
          <w:rFonts w:asciiTheme="minorHAnsi" w:eastAsiaTheme="minorEastAsia" w:hAnsiTheme="minorHAnsi" w:cstheme="minorBidi"/>
          <w:b w:val="0"/>
          <w:caps w:val="0"/>
          <w:sz w:val="24"/>
          <w:szCs w:val="22"/>
        </w:rPr>
      </w:pPr>
      <w:hyperlink w:anchor="_Toc32500229" w:history="1">
        <w:r w:rsidR="00CB7D59" w:rsidRPr="001677D0">
          <w:rPr>
            <w:rStyle w:val="a7"/>
            <w:rFonts w:ascii="標楷體" w:hAnsi="標楷體" w:hint="eastAsia"/>
            <w:color w:val="auto"/>
          </w:rPr>
          <w:t>第</w:t>
        </w:r>
        <w:r w:rsidR="00CB7D59" w:rsidRPr="001677D0">
          <w:rPr>
            <w:rStyle w:val="a7"/>
            <w:rFonts w:ascii="標楷體" w:hAnsi="標楷體"/>
            <w:color w:val="auto"/>
          </w:rPr>
          <w:t>3</w:t>
        </w:r>
        <w:r w:rsidR="00CB7D59" w:rsidRPr="001677D0">
          <w:rPr>
            <w:rStyle w:val="a7"/>
            <w:rFonts w:ascii="標楷體" w:hAnsi="標楷體" w:hint="eastAsia"/>
            <w:color w:val="auto"/>
          </w:rPr>
          <w:t>章</w:t>
        </w:r>
        <w:r w:rsidR="00CB7D59" w:rsidRPr="001677D0">
          <w:rPr>
            <w:rStyle w:val="a7"/>
            <w:rFonts w:ascii="標楷體" w:hAnsi="標楷體"/>
            <w:color w:val="auto"/>
          </w:rPr>
          <w:t xml:space="preserve"> </w:t>
        </w:r>
        <w:r w:rsidR="00CB7D59" w:rsidRPr="001677D0">
          <w:rPr>
            <w:rStyle w:val="a7"/>
            <w:rFonts w:ascii="標楷體" w:hAnsi="標楷體" w:hint="eastAsia"/>
            <w:color w:val="auto"/>
          </w:rPr>
          <w:t>系統需求</w:t>
        </w:r>
        <w:r w:rsidR="00CB7D59" w:rsidRPr="001677D0">
          <w:rPr>
            <w:webHidden/>
          </w:rPr>
          <w:tab/>
        </w:r>
        <w:r w:rsidR="00CB7D59" w:rsidRPr="001677D0">
          <w:rPr>
            <w:webHidden/>
          </w:rPr>
          <w:fldChar w:fldCharType="begin"/>
        </w:r>
        <w:r w:rsidR="00CB7D59" w:rsidRPr="001677D0">
          <w:rPr>
            <w:webHidden/>
          </w:rPr>
          <w:instrText xml:space="preserve"> PAGEREF _Toc32500229 \h </w:instrText>
        </w:r>
        <w:r w:rsidR="00CB7D59" w:rsidRPr="001677D0">
          <w:rPr>
            <w:webHidden/>
          </w:rPr>
        </w:r>
        <w:r w:rsidR="00CB7D59" w:rsidRPr="001677D0">
          <w:rPr>
            <w:webHidden/>
          </w:rPr>
          <w:fldChar w:fldCharType="separate"/>
        </w:r>
        <w:r w:rsidR="00CB7D59" w:rsidRPr="001677D0">
          <w:rPr>
            <w:webHidden/>
          </w:rPr>
          <w:t>8</w:t>
        </w:r>
        <w:r w:rsidR="00CB7D59" w:rsidRPr="001677D0">
          <w:rPr>
            <w:webHidden/>
          </w:rPr>
          <w:fldChar w:fldCharType="end"/>
        </w:r>
      </w:hyperlink>
    </w:p>
    <w:p w14:paraId="626B4DA4" w14:textId="77777777" w:rsidR="00CB7D59" w:rsidRPr="001677D0" w:rsidRDefault="0002388C">
      <w:pPr>
        <w:pStyle w:val="22"/>
        <w:rPr>
          <w:rFonts w:asciiTheme="minorHAnsi" w:eastAsiaTheme="minorEastAsia" w:hAnsiTheme="minorHAnsi" w:cstheme="minorBidi"/>
          <w:szCs w:val="22"/>
        </w:rPr>
      </w:pPr>
      <w:hyperlink w:anchor="_Toc32500230" w:history="1">
        <w:r w:rsidR="00CB7D59" w:rsidRPr="001677D0">
          <w:rPr>
            <w:rStyle w:val="a7"/>
            <w:rFonts w:ascii="標楷體" w:hAnsi="標楷體"/>
            <w:color w:val="auto"/>
          </w:rPr>
          <w:t xml:space="preserve">3.1    </w:t>
        </w:r>
        <w:r w:rsidR="00CB7D59" w:rsidRPr="001677D0">
          <w:rPr>
            <w:rStyle w:val="a7"/>
            <w:rFonts w:ascii="標楷體" w:hAnsi="標楷體" w:hint="eastAsia"/>
            <w:color w:val="auto"/>
          </w:rPr>
          <w:t>系統功能結構圖</w:t>
        </w:r>
        <w:r w:rsidR="00CB7D59" w:rsidRPr="001677D0">
          <w:rPr>
            <w:webHidden/>
          </w:rPr>
          <w:tab/>
        </w:r>
        <w:r w:rsidR="00CB7D59" w:rsidRPr="001677D0">
          <w:rPr>
            <w:webHidden/>
          </w:rPr>
          <w:fldChar w:fldCharType="begin"/>
        </w:r>
        <w:r w:rsidR="00CB7D59" w:rsidRPr="001677D0">
          <w:rPr>
            <w:webHidden/>
          </w:rPr>
          <w:instrText xml:space="preserve"> PAGEREF _Toc32500230 \h </w:instrText>
        </w:r>
        <w:r w:rsidR="00CB7D59" w:rsidRPr="001677D0">
          <w:rPr>
            <w:webHidden/>
          </w:rPr>
        </w:r>
        <w:r w:rsidR="00CB7D59" w:rsidRPr="001677D0">
          <w:rPr>
            <w:webHidden/>
          </w:rPr>
          <w:fldChar w:fldCharType="separate"/>
        </w:r>
        <w:r w:rsidR="00CB7D59" w:rsidRPr="001677D0">
          <w:rPr>
            <w:webHidden/>
          </w:rPr>
          <w:t>8</w:t>
        </w:r>
        <w:r w:rsidR="00CB7D59" w:rsidRPr="001677D0">
          <w:rPr>
            <w:webHidden/>
          </w:rPr>
          <w:fldChar w:fldCharType="end"/>
        </w:r>
      </w:hyperlink>
    </w:p>
    <w:p w14:paraId="498E6E5C" w14:textId="77777777" w:rsidR="00CB7D59" w:rsidRPr="001677D0" w:rsidRDefault="0002388C">
      <w:pPr>
        <w:pStyle w:val="22"/>
        <w:rPr>
          <w:rFonts w:asciiTheme="minorHAnsi" w:eastAsiaTheme="minorEastAsia" w:hAnsiTheme="minorHAnsi" w:cstheme="minorBidi"/>
          <w:szCs w:val="22"/>
        </w:rPr>
      </w:pPr>
      <w:hyperlink w:anchor="_Toc32500231" w:history="1">
        <w:r w:rsidR="00CB7D59" w:rsidRPr="001677D0">
          <w:rPr>
            <w:rStyle w:val="a7"/>
            <w:rFonts w:ascii="標楷體" w:hAnsi="標楷體"/>
            <w:color w:val="auto"/>
          </w:rPr>
          <w:t xml:space="preserve">3.2    </w:t>
        </w:r>
        <w:r w:rsidR="00CB7D59" w:rsidRPr="001677D0">
          <w:rPr>
            <w:rStyle w:val="a7"/>
            <w:rFonts w:ascii="標楷體" w:hAnsi="標楷體" w:hint="eastAsia"/>
            <w:color w:val="auto"/>
          </w:rPr>
          <w:t>系統功能說明</w:t>
        </w:r>
        <w:r w:rsidR="00CB7D59" w:rsidRPr="001677D0">
          <w:rPr>
            <w:webHidden/>
          </w:rPr>
          <w:tab/>
        </w:r>
        <w:r w:rsidR="00CB7D59" w:rsidRPr="001677D0">
          <w:rPr>
            <w:webHidden/>
          </w:rPr>
          <w:fldChar w:fldCharType="begin"/>
        </w:r>
        <w:r w:rsidR="00CB7D59" w:rsidRPr="001677D0">
          <w:rPr>
            <w:webHidden/>
          </w:rPr>
          <w:instrText xml:space="preserve"> PAGEREF _Toc32500231 \h </w:instrText>
        </w:r>
        <w:r w:rsidR="00CB7D59" w:rsidRPr="001677D0">
          <w:rPr>
            <w:webHidden/>
          </w:rPr>
        </w:r>
        <w:r w:rsidR="00CB7D59" w:rsidRPr="001677D0">
          <w:rPr>
            <w:webHidden/>
          </w:rPr>
          <w:fldChar w:fldCharType="separate"/>
        </w:r>
        <w:r w:rsidR="00CB7D59" w:rsidRPr="001677D0">
          <w:rPr>
            <w:webHidden/>
          </w:rPr>
          <w:t>11</w:t>
        </w:r>
        <w:r w:rsidR="00CB7D59" w:rsidRPr="001677D0">
          <w:rPr>
            <w:webHidden/>
          </w:rPr>
          <w:fldChar w:fldCharType="end"/>
        </w:r>
      </w:hyperlink>
    </w:p>
    <w:p w14:paraId="782C9AD5" w14:textId="77777777" w:rsidR="00CB7D59" w:rsidRPr="001677D0" w:rsidRDefault="0002388C">
      <w:pPr>
        <w:pStyle w:val="13"/>
        <w:rPr>
          <w:rFonts w:asciiTheme="minorHAnsi" w:eastAsiaTheme="minorEastAsia" w:hAnsiTheme="minorHAnsi" w:cstheme="minorBidi"/>
          <w:b w:val="0"/>
          <w:caps w:val="0"/>
          <w:sz w:val="24"/>
          <w:szCs w:val="22"/>
        </w:rPr>
      </w:pPr>
      <w:hyperlink w:anchor="_Toc32500232" w:history="1">
        <w:r w:rsidR="00CB7D59" w:rsidRPr="001677D0">
          <w:rPr>
            <w:rStyle w:val="a7"/>
            <w:rFonts w:ascii="標楷體" w:hAnsi="標楷體" w:hint="eastAsia"/>
            <w:color w:val="auto"/>
          </w:rPr>
          <w:t>第</w:t>
        </w:r>
        <w:r w:rsidR="00CB7D59" w:rsidRPr="001677D0">
          <w:rPr>
            <w:rStyle w:val="a7"/>
            <w:rFonts w:ascii="標楷體" w:hAnsi="標楷體"/>
            <w:color w:val="auto"/>
          </w:rPr>
          <w:t>4</w:t>
        </w:r>
        <w:r w:rsidR="00CB7D59" w:rsidRPr="001677D0">
          <w:rPr>
            <w:rStyle w:val="a7"/>
            <w:rFonts w:ascii="標楷體" w:hAnsi="標楷體" w:hint="eastAsia"/>
            <w:color w:val="auto"/>
          </w:rPr>
          <w:t>章</w:t>
        </w:r>
        <w:r w:rsidR="00CB7D59" w:rsidRPr="001677D0">
          <w:rPr>
            <w:rStyle w:val="a7"/>
            <w:rFonts w:ascii="標楷體" w:hAnsi="標楷體"/>
            <w:color w:val="auto"/>
          </w:rPr>
          <w:t xml:space="preserve"> </w:t>
        </w:r>
        <w:r w:rsidR="00CB7D59" w:rsidRPr="001677D0">
          <w:rPr>
            <w:rStyle w:val="a7"/>
            <w:rFonts w:ascii="標楷體" w:hAnsi="標楷體" w:hint="eastAsia"/>
            <w:color w:val="auto"/>
          </w:rPr>
          <w:t>其他與附件</w:t>
        </w:r>
        <w:r w:rsidR="00CB7D59" w:rsidRPr="001677D0">
          <w:rPr>
            <w:webHidden/>
          </w:rPr>
          <w:tab/>
        </w:r>
        <w:r w:rsidR="00CB7D59" w:rsidRPr="001677D0">
          <w:rPr>
            <w:webHidden/>
          </w:rPr>
          <w:fldChar w:fldCharType="begin"/>
        </w:r>
        <w:r w:rsidR="00CB7D59" w:rsidRPr="001677D0">
          <w:rPr>
            <w:webHidden/>
          </w:rPr>
          <w:instrText xml:space="preserve"> PAGEREF _Toc32500232 \h </w:instrText>
        </w:r>
        <w:r w:rsidR="00CB7D59" w:rsidRPr="001677D0">
          <w:rPr>
            <w:webHidden/>
          </w:rPr>
        </w:r>
        <w:r w:rsidR="00CB7D59" w:rsidRPr="001677D0">
          <w:rPr>
            <w:webHidden/>
          </w:rPr>
          <w:fldChar w:fldCharType="separate"/>
        </w:r>
        <w:r w:rsidR="00CB7D59" w:rsidRPr="001677D0">
          <w:rPr>
            <w:webHidden/>
          </w:rPr>
          <w:t>168</w:t>
        </w:r>
        <w:r w:rsidR="00CB7D59" w:rsidRPr="001677D0">
          <w:rPr>
            <w:webHidden/>
          </w:rPr>
          <w:fldChar w:fldCharType="end"/>
        </w:r>
      </w:hyperlink>
    </w:p>
    <w:p w14:paraId="623CCE4B" w14:textId="77777777" w:rsidR="00CB7D59" w:rsidRPr="001677D0" w:rsidRDefault="0002388C">
      <w:pPr>
        <w:pStyle w:val="22"/>
        <w:rPr>
          <w:rFonts w:asciiTheme="minorHAnsi" w:eastAsiaTheme="minorEastAsia" w:hAnsiTheme="minorHAnsi" w:cstheme="minorBidi"/>
          <w:szCs w:val="22"/>
        </w:rPr>
      </w:pPr>
      <w:hyperlink w:anchor="_Toc32500233" w:history="1">
        <w:r w:rsidR="00CB7D59" w:rsidRPr="001677D0">
          <w:rPr>
            <w:rStyle w:val="a7"/>
            <w:rFonts w:ascii="標楷體" w:hAnsi="標楷體"/>
            <w:color w:val="auto"/>
          </w:rPr>
          <w:t xml:space="preserve">4.1    </w:t>
        </w:r>
        <w:r w:rsidR="00CB7D59" w:rsidRPr="001677D0">
          <w:rPr>
            <w:rStyle w:val="a7"/>
            <w:rFonts w:ascii="標楷體" w:hAnsi="標楷體" w:hint="eastAsia"/>
            <w:color w:val="auto"/>
          </w:rPr>
          <w:t>其他</w:t>
        </w:r>
        <w:r w:rsidR="00CB7D59" w:rsidRPr="001677D0">
          <w:rPr>
            <w:webHidden/>
          </w:rPr>
          <w:tab/>
        </w:r>
        <w:r w:rsidR="00CB7D59" w:rsidRPr="001677D0">
          <w:rPr>
            <w:webHidden/>
          </w:rPr>
          <w:fldChar w:fldCharType="begin"/>
        </w:r>
        <w:r w:rsidR="00CB7D59" w:rsidRPr="001677D0">
          <w:rPr>
            <w:webHidden/>
          </w:rPr>
          <w:instrText xml:space="preserve"> PAGEREF _Toc32500233 \h </w:instrText>
        </w:r>
        <w:r w:rsidR="00CB7D59" w:rsidRPr="001677D0">
          <w:rPr>
            <w:webHidden/>
          </w:rPr>
        </w:r>
        <w:r w:rsidR="00CB7D59" w:rsidRPr="001677D0">
          <w:rPr>
            <w:webHidden/>
          </w:rPr>
          <w:fldChar w:fldCharType="separate"/>
        </w:r>
        <w:r w:rsidR="00CB7D59" w:rsidRPr="001677D0">
          <w:rPr>
            <w:webHidden/>
          </w:rPr>
          <w:t>168</w:t>
        </w:r>
        <w:r w:rsidR="00CB7D59" w:rsidRPr="001677D0">
          <w:rPr>
            <w:webHidden/>
          </w:rPr>
          <w:fldChar w:fldCharType="end"/>
        </w:r>
      </w:hyperlink>
    </w:p>
    <w:p w14:paraId="51C30942" w14:textId="77777777" w:rsidR="00CB7D59" w:rsidRPr="001677D0" w:rsidRDefault="0002388C">
      <w:pPr>
        <w:pStyle w:val="22"/>
        <w:rPr>
          <w:rFonts w:asciiTheme="minorHAnsi" w:eastAsiaTheme="minorEastAsia" w:hAnsiTheme="minorHAnsi" w:cstheme="minorBidi"/>
          <w:szCs w:val="22"/>
        </w:rPr>
      </w:pPr>
      <w:hyperlink w:anchor="_Toc32500234" w:history="1">
        <w:r w:rsidR="00CB7D59" w:rsidRPr="001677D0">
          <w:rPr>
            <w:rStyle w:val="a7"/>
            <w:rFonts w:ascii="標楷體" w:hAnsi="標楷體"/>
            <w:color w:val="auto"/>
          </w:rPr>
          <w:t xml:space="preserve">4.2    </w:t>
        </w:r>
        <w:r w:rsidR="00CB7D59" w:rsidRPr="001677D0">
          <w:rPr>
            <w:rStyle w:val="a7"/>
            <w:rFonts w:ascii="標楷體" w:hAnsi="標楷體" w:hint="eastAsia"/>
            <w:color w:val="auto"/>
          </w:rPr>
          <w:t>附件</w:t>
        </w:r>
        <w:r w:rsidR="00CB7D59" w:rsidRPr="001677D0">
          <w:rPr>
            <w:webHidden/>
          </w:rPr>
          <w:tab/>
        </w:r>
        <w:r w:rsidR="00CB7D59" w:rsidRPr="001677D0">
          <w:rPr>
            <w:webHidden/>
          </w:rPr>
          <w:fldChar w:fldCharType="begin"/>
        </w:r>
        <w:r w:rsidR="00CB7D59" w:rsidRPr="001677D0">
          <w:rPr>
            <w:webHidden/>
          </w:rPr>
          <w:instrText xml:space="preserve"> PAGEREF _Toc32500234 \h </w:instrText>
        </w:r>
        <w:r w:rsidR="00CB7D59" w:rsidRPr="001677D0">
          <w:rPr>
            <w:webHidden/>
          </w:rPr>
        </w:r>
        <w:r w:rsidR="00CB7D59" w:rsidRPr="001677D0">
          <w:rPr>
            <w:webHidden/>
          </w:rPr>
          <w:fldChar w:fldCharType="separate"/>
        </w:r>
        <w:r w:rsidR="00CB7D59" w:rsidRPr="001677D0">
          <w:rPr>
            <w:webHidden/>
          </w:rPr>
          <w:t>168</w:t>
        </w:r>
        <w:r w:rsidR="00CB7D59" w:rsidRPr="001677D0">
          <w:rPr>
            <w:webHidden/>
          </w:rPr>
          <w:fldChar w:fldCharType="end"/>
        </w:r>
      </w:hyperlink>
    </w:p>
    <w:p w14:paraId="696D8C51" w14:textId="77777777" w:rsidR="00B51EDA" w:rsidRPr="001677D0" w:rsidRDefault="00F3413C" w:rsidP="0011788D">
      <w:pPr>
        <w:tabs>
          <w:tab w:val="left" w:pos="2486"/>
        </w:tabs>
        <w:rPr>
          <w:rFonts w:ascii="標楷體" w:eastAsia="標楷體" w:hAnsi="標楷體"/>
        </w:rPr>
      </w:pPr>
      <w:r w:rsidRPr="001677D0">
        <w:rPr>
          <w:rFonts w:ascii="標楷體" w:eastAsia="標楷體" w:hAnsi="標楷體"/>
        </w:rPr>
        <w:fldChar w:fldCharType="end"/>
      </w:r>
    </w:p>
    <w:p w14:paraId="2AACF9DC" w14:textId="77777777" w:rsidR="00B51EDA" w:rsidRPr="001677D0" w:rsidRDefault="00B51EDA">
      <w:pPr>
        <w:rPr>
          <w:rFonts w:ascii="標楷體" w:eastAsia="標楷體" w:hAnsi="標楷體"/>
        </w:rPr>
      </w:pPr>
    </w:p>
    <w:p w14:paraId="48FA3F1E" w14:textId="77777777" w:rsidR="00B51EDA" w:rsidRPr="001677D0" w:rsidRDefault="00B51EDA">
      <w:pPr>
        <w:rPr>
          <w:rFonts w:ascii="標楷體" w:eastAsia="標楷體" w:hAnsi="標楷體"/>
        </w:rPr>
      </w:pPr>
    </w:p>
    <w:p w14:paraId="435445B4" w14:textId="77777777" w:rsidR="00B51EDA" w:rsidRPr="001677D0" w:rsidRDefault="00B51EDA">
      <w:pPr>
        <w:rPr>
          <w:rFonts w:ascii="標楷體" w:eastAsia="標楷體" w:hAnsi="標楷體"/>
        </w:rPr>
      </w:pPr>
    </w:p>
    <w:p w14:paraId="1302E222" w14:textId="77777777" w:rsidR="00B51EDA" w:rsidRPr="001677D0" w:rsidRDefault="00B51EDA">
      <w:pPr>
        <w:rPr>
          <w:rFonts w:ascii="標楷體" w:eastAsia="標楷體" w:hAnsi="標楷體"/>
        </w:rPr>
      </w:pPr>
    </w:p>
    <w:p w14:paraId="70AA00B9" w14:textId="77777777" w:rsidR="00B51EDA" w:rsidRPr="001677D0" w:rsidRDefault="00B51EDA">
      <w:pPr>
        <w:rPr>
          <w:rFonts w:ascii="標楷體" w:eastAsia="標楷體" w:hAnsi="標楷體"/>
        </w:rPr>
      </w:pPr>
    </w:p>
    <w:p w14:paraId="44EAB942" w14:textId="77777777" w:rsidR="00B51EDA" w:rsidRPr="001677D0" w:rsidRDefault="00B51EDA">
      <w:pPr>
        <w:rPr>
          <w:rFonts w:ascii="標楷體" w:eastAsia="標楷體" w:hAnsi="標楷體"/>
        </w:rPr>
      </w:pPr>
    </w:p>
    <w:p w14:paraId="7BD20326" w14:textId="77777777" w:rsidR="00B51EDA" w:rsidRPr="001677D0" w:rsidRDefault="00B51EDA">
      <w:pPr>
        <w:rPr>
          <w:rFonts w:ascii="標楷體" w:eastAsia="標楷體" w:hAnsi="標楷體"/>
        </w:rPr>
      </w:pPr>
    </w:p>
    <w:p w14:paraId="42CFB168" w14:textId="77777777" w:rsidR="00B51EDA" w:rsidRPr="001677D0" w:rsidRDefault="00B51EDA">
      <w:pPr>
        <w:rPr>
          <w:rFonts w:ascii="標楷體" w:eastAsia="標楷體" w:hAnsi="標楷體"/>
        </w:rPr>
      </w:pPr>
    </w:p>
    <w:p w14:paraId="34D5AC23" w14:textId="77777777" w:rsidR="00B51EDA" w:rsidRPr="001677D0" w:rsidRDefault="00B51EDA">
      <w:pPr>
        <w:rPr>
          <w:rFonts w:ascii="標楷體" w:eastAsia="標楷體" w:hAnsi="標楷體"/>
        </w:rPr>
      </w:pPr>
    </w:p>
    <w:p w14:paraId="04398DE4" w14:textId="77777777" w:rsidR="00B51EDA" w:rsidRPr="001677D0" w:rsidRDefault="00B51EDA">
      <w:pPr>
        <w:rPr>
          <w:rFonts w:ascii="標楷體" w:eastAsia="標楷體" w:hAnsi="標楷體"/>
        </w:rPr>
      </w:pPr>
    </w:p>
    <w:p w14:paraId="2F0508C5" w14:textId="77777777" w:rsidR="00B51EDA" w:rsidRPr="001677D0" w:rsidRDefault="00B51EDA">
      <w:pPr>
        <w:rPr>
          <w:rFonts w:ascii="標楷體" w:eastAsia="標楷體" w:hAnsi="標楷體"/>
        </w:rPr>
      </w:pPr>
    </w:p>
    <w:p w14:paraId="6F2E3618" w14:textId="77777777" w:rsidR="00B51EDA" w:rsidRPr="001677D0" w:rsidRDefault="00B51EDA">
      <w:pPr>
        <w:rPr>
          <w:rFonts w:ascii="標楷體" w:eastAsia="標楷體" w:hAnsi="標楷體"/>
        </w:rPr>
      </w:pPr>
    </w:p>
    <w:p w14:paraId="5ADE3053" w14:textId="77777777" w:rsidR="0011788D" w:rsidRPr="001677D0" w:rsidRDefault="0011788D">
      <w:pPr>
        <w:rPr>
          <w:rFonts w:ascii="標楷體" w:eastAsia="標楷體" w:hAnsi="標楷體"/>
        </w:rPr>
      </w:pPr>
    </w:p>
    <w:p w14:paraId="18F0D8DD" w14:textId="77777777" w:rsidR="0011788D" w:rsidRPr="001677D0" w:rsidRDefault="0011788D">
      <w:pPr>
        <w:rPr>
          <w:rFonts w:ascii="標楷體" w:eastAsia="標楷體" w:hAnsi="標楷體"/>
        </w:rPr>
      </w:pPr>
    </w:p>
    <w:p w14:paraId="6ABC61A9" w14:textId="77777777" w:rsidR="0011788D" w:rsidRPr="001677D0" w:rsidRDefault="0011788D">
      <w:pPr>
        <w:rPr>
          <w:rFonts w:ascii="標楷體" w:eastAsia="標楷體" w:hAnsi="標楷體"/>
        </w:rPr>
      </w:pPr>
    </w:p>
    <w:p w14:paraId="57FB8641" w14:textId="77777777" w:rsidR="0011788D" w:rsidRPr="001677D0" w:rsidRDefault="0011788D">
      <w:pPr>
        <w:rPr>
          <w:rFonts w:ascii="標楷體" w:eastAsia="標楷體" w:hAnsi="標楷體"/>
        </w:rPr>
      </w:pPr>
    </w:p>
    <w:p w14:paraId="675A6119" w14:textId="77777777" w:rsidR="0011788D" w:rsidRPr="001677D0" w:rsidRDefault="0011788D">
      <w:pPr>
        <w:rPr>
          <w:rFonts w:ascii="標楷體" w:eastAsia="標楷體" w:hAnsi="標楷體"/>
        </w:rPr>
      </w:pPr>
    </w:p>
    <w:p w14:paraId="114BF518" w14:textId="77777777" w:rsidR="0011788D" w:rsidRPr="001677D0" w:rsidRDefault="0011788D">
      <w:pPr>
        <w:rPr>
          <w:rFonts w:ascii="標楷體" w:eastAsia="標楷體" w:hAnsi="標楷體"/>
        </w:rPr>
      </w:pPr>
    </w:p>
    <w:p w14:paraId="2A065A9C" w14:textId="77777777" w:rsidR="0011788D" w:rsidRPr="001677D0" w:rsidRDefault="0011788D">
      <w:pPr>
        <w:rPr>
          <w:rFonts w:ascii="標楷體" w:eastAsia="標楷體" w:hAnsi="標楷體"/>
        </w:rPr>
      </w:pPr>
    </w:p>
    <w:p w14:paraId="50CED1B0" w14:textId="77777777" w:rsidR="0011788D" w:rsidRPr="001677D0" w:rsidRDefault="0011788D">
      <w:pPr>
        <w:rPr>
          <w:rFonts w:ascii="標楷體" w:eastAsia="標楷體" w:hAnsi="標楷體"/>
        </w:rPr>
      </w:pPr>
    </w:p>
    <w:p w14:paraId="294F1D90" w14:textId="77777777" w:rsidR="0011788D" w:rsidRPr="001677D0" w:rsidRDefault="0011788D">
      <w:pPr>
        <w:rPr>
          <w:rFonts w:ascii="標楷體" w:eastAsia="標楷體" w:hAnsi="標楷體"/>
        </w:rPr>
      </w:pPr>
    </w:p>
    <w:p w14:paraId="5B2DE1DF" w14:textId="77777777" w:rsidR="00D22C68" w:rsidRPr="001677D0" w:rsidRDefault="00D22C68">
      <w:pPr>
        <w:rPr>
          <w:rFonts w:ascii="標楷體" w:eastAsia="標楷體" w:hAnsi="標楷體"/>
        </w:rPr>
        <w:sectPr w:rsidR="00D22C68" w:rsidRPr="001677D0" w:rsidSect="00867AB0">
          <w:pgSz w:w="11906" w:h="16838" w:code="9"/>
          <w:pgMar w:top="1418" w:right="851" w:bottom="737" w:left="851" w:header="567" w:footer="567" w:gutter="0"/>
          <w:pgNumType w:fmt="lowerRoman" w:start="1" w:chapSep="enDash"/>
          <w:cols w:space="425"/>
          <w:docGrid w:type="lines" w:linePitch="360"/>
        </w:sectPr>
      </w:pPr>
    </w:p>
    <w:p w14:paraId="0A3F0992" w14:textId="77777777" w:rsidR="0011788D" w:rsidRPr="001677D0" w:rsidRDefault="0011788D" w:rsidP="0011788D">
      <w:pPr>
        <w:pStyle w:val="10"/>
        <w:snapToGrid w:val="0"/>
        <w:rPr>
          <w:rFonts w:ascii="標楷體" w:hAnsi="標楷體"/>
          <w:color w:val="auto"/>
        </w:rPr>
      </w:pPr>
      <w:bookmarkStart w:id="15" w:name="_Toc32500222"/>
      <w:r w:rsidRPr="001677D0">
        <w:rPr>
          <w:rFonts w:ascii="標楷體" w:hAnsi="標楷體"/>
          <w:color w:val="auto"/>
          <w:sz w:val="32"/>
          <w:szCs w:val="32"/>
        </w:rPr>
        <w:t>第1章</w:t>
      </w:r>
      <w:r w:rsidRPr="001677D0">
        <w:rPr>
          <w:rFonts w:ascii="標楷體" w:hAnsi="標楷體"/>
          <w:color w:val="auto"/>
          <w:szCs w:val="36"/>
        </w:rPr>
        <w:t xml:space="preserve"> 概述</w:t>
      </w:r>
      <w:bookmarkEnd w:id="15"/>
    </w:p>
    <w:p w14:paraId="2F5EEC8C" w14:textId="77777777" w:rsidR="0011788D" w:rsidRPr="001677D0" w:rsidRDefault="0011788D" w:rsidP="0011788D">
      <w:pPr>
        <w:pStyle w:val="20"/>
        <w:keepNext w:val="0"/>
        <w:rPr>
          <w:rFonts w:ascii="標楷體" w:hAnsi="標楷體"/>
        </w:rPr>
      </w:pPr>
      <w:bookmarkStart w:id="16" w:name="_Toc32500223"/>
      <w:r w:rsidRPr="001677D0">
        <w:rPr>
          <w:rFonts w:ascii="標楷體" w:hAnsi="標楷體"/>
        </w:rPr>
        <w:t>1.1</w:t>
      </w:r>
      <w:r w:rsidR="00716905" w:rsidRPr="001677D0">
        <w:rPr>
          <w:rFonts w:ascii="標楷體" w:hAnsi="標楷體" w:hint="eastAsia"/>
        </w:rPr>
        <w:t xml:space="preserve">    </w:t>
      </w:r>
      <w:r w:rsidRPr="001677D0">
        <w:rPr>
          <w:rFonts w:ascii="標楷體" w:hAnsi="標楷體"/>
        </w:rPr>
        <w:t>專案名稱</w:t>
      </w:r>
      <w:bookmarkEnd w:id="16"/>
    </w:p>
    <w:p w14:paraId="67A58DC6" w14:textId="77777777" w:rsidR="0011788D" w:rsidRPr="001677D0" w:rsidRDefault="00867AB0" w:rsidP="0011788D">
      <w:pPr>
        <w:pStyle w:val="2TEXT"/>
        <w:rPr>
          <w:rFonts w:ascii="標楷體" w:hAnsi="標楷體"/>
        </w:rPr>
      </w:pPr>
      <w:r w:rsidRPr="001677D0">
        <w:rPr>
          <w:rFonts w:ascii="標楷體" w:hAnsi="標楷體"/>
          <w:szCs w:val="22"/>
        </w:rPr>
        <w:t>新光人壽「</w:t>
      </w:r>
      <w:r w:rsidRPr="001677D0">
        <w:rPr>
          <w:rFonts w:ascii="標楷體" w:hAnsi="標楷體" w:hint="eastAsia"/>
          <w:szCs w:val="22"/>
        </w:rPr>
        <w:t>放款</w:t>
      </w:r>
      <w:r w:rsidRPr="001677D0">
        <w:rPr>
          <w:rFonts w:ascii="標楷體" w:hAnsi="標楷體" w:hint="eastAsia"/>
          <w:szCs w:val="22"/>
          <w:lang w:eastAsia="zh-HK"/>
        </w:rPr>
        <w:t>管</w:t>
      </w:r>
      <w:r w:rsidRPr="001677D0">
        <w:rPr>
          <w:rFonts w:ascii="標楷體" w:hAnsi="標楷體" w:hint="eastAsia"/>
          <w:szCs w:val="22"/>
        </w:rPr>
        <w:t>理系統專案</w:t>
      </w:r>
      <w:r w:rsidRPr="001677D0">
        <w:rPr>
          <w:rFonts w:ascii="標楷體" w:hAnsi="標楷體"/>
          <w:szCs w:val="22"/>
        </w:rPr>
        <w:t>」（以下簡稱本專案）。</w:t>
      </w:r>
    </w:p>
    <w:p w14:paraId="553CD9BE" w14:textId="77777777" w:rsidR="0011788D" w:rsidRPr="001677D0" w:rsidRDefault="0011788D" w:rsidP="0011788D">
      <w:pPr>
        <w:pStyle w:val="20"/>
        <w:keepNext w:val="0"/>
        <w:rPr>
          <w:rFonts w:ascii="標楷體" w:hAnsi="標楷體"/>
        </w:rPr>
      </w:pPr>
      <w:bookmarkStart w:id="17" w:name="_Toc161455623"/>
      <w:bookmarkStart w:id="18" w:name="_Toc32500224"/>
      <w:r w:rsidRPr="001677D0">
        <w:rPr>
          <w:rFonts w:ascii="標楷體" w:hAnsi="標楷體"/>
        </w:rPr>
        <w:t>1.2</w:t>
      </w:r>
      <w:r w:rsidR="00716905" w:rsidRPr="001677D0">
        <w:rPr>
          <w:rFonts w:ascii="標楷體" w:hAnsi="標楷體" w:hint="eastAsia"/>
        </w:rPr>
        <w:t xml:space="preserve">    </w:t>
      </w:r>
      <w:r w:rsidRPr="001677D0">
        <w:rPr>
          <w:rFonts w:ascii="標楷體" w:hAnsi="標楷體"/>
        </w:rPr>
        <w:t>專案目標</w:t>
      </w:r>
      <w:bookmarkEnd w:id="17"/>
      <w:bookmarkEnd w:id="18"/>
    </w:p>
    <w:p w14:paraId="1A7A2EAF" w14:textId="77777777" w:rsidR="0011788D" w:rsidRPr="001677D0" w:rsidRDefault="00867AB0" w:rsidP="00867AB0">
      <w:pPr>
        <w:pStyle w:val="2TEXT"/>
        <w:ind w:firstLineChars="200" w:firstLine="640"/>
        <w:rPr>
          <w:rFonts w:ascii="標楷體" w:hAnsi="標楷體"/>
          <w:szCs w:val="22"/>
        </w:rPr>
      </w:pPr>
      <w:r w:rsidRPr="001677D0">
        <w:rPr>
          <w:rFonts w:ascii="標楷體" w:hAnsi="標楷體" w:hint="eastAsia"/>
          <w:szCs w:val="22"/>
        </w:rPr>
        <w:t>業務連動財務、帳</w:t>
      </w:r>
      <w:proofErr w:type="gramStart"/>
      <w:r w:rsidRPr="001677D0">
        <w:rPr>
          <w:rFonts w:ascii="標楷體" w:hAnsi="標楷體" w:hint="eastAsia"/>
          <w:szCs w:val="22"/>
        </w:rPr>
        <w:t>務</w:t>
      </w:r>
      <w:proofErr w:type="gramEnd"/>
      <w:r w:rsidRPr="001677D0">
        <w:rPr>
          <w:rFonts w:ascii="標楷體" w:hAnsi="標楷體" w:hint="eastAsia"/>
          <w:szCs w:val="22"/>
        </w:rPr>
        <w:t>資訊即時處理，減少原有系統間等候轉檔時間落差，提升作業速度，各類交易操作介面單一化，減少操作複雜度，並整合</w:t>
      </w:r>
      <w:proofErr w:type="gramStart"/>
      <w:r w:rsidRPr="001677D0">
        <w:rPr>
          <w:rFonts w:ascii="標楷體" w:hAnsi="標楷體" w:hint="eastAsia"/>
          <w:szCs w:val="22"/>
        </w:rPr>
        <w:t>貸前、貸中</w:t>
      </w:r>
      <w:proofErr w:type="gramEnd"/>
      <w:r w:rsidRPr="001677D0">
        <w:rPr>
          <w:rFonts w:ascii="標楷體" w:hAnsi="標楷體" w:hint="eastAsia"/>
          <w:szCs w:val="22"/>
        </w:rPr>
        <w:t>、貸後各系統資訊流。統一營運平台資訊，使帳</w:t>
      </w:r>
      <w:proofErr w:type="gramStart"/>
      <w:r w:rsidRPr="001677D0">
        <w:rPr>
          <w:rFonts w:ascii="標楷體" w:hAnsi="標楷體" w:hint="eastAsia"/>
          <w:szCs w:val="22"/>
        </w:rPr>
        <w:t>務</w:t>
      </w:r>
      <w:proofErr w:type="gramEnd"/>
      <w:r w:rsidRPr="001677D0">
        <w:rPr>
          <w:rFonts w:ascii="標楷體" w:hAnsi="標楷體" w:hint="eastAsia"/>
          <w:szCs w:val="22"/>
        </w:rPr>
        <w:t>系統資訊清晰呈現，利於業務推展分析及風險控管，提升競爭力，並有效衡量客戶風險程度，符合</w:t>
      </w:r>
      <w:proofErr w:type="gramStart"/>
      <w:r w:rsidRPr="001677D0">
        <w:rPr>
          <w:rFonts w:ascii="標楷體" w:hAnsi="標楷體" w:hint="eastAsia"/>
          <w:szCs w:val="22"/>
        </w:rPr>
        <w:t>外法內規</w:t>
      </w:r>
      <w:proofErr w:type="gramEnd"/>
      <w:r w:rsidRPr="001677D0">
        <w:rPr>
          <w:rFonts w:ascii="標楷體" w:hAnsi="標楷體" w:hint="eastAsia"/>
          <w:szCs w:val="22"/>
        </w:rPr>
        <w:t>。提升軟硬體規格，</w:t>
      </w:r>
      <w:r w:rsidRPr="001677D0">
        <w:rPr>
          <w:rFonts w:ascii="標楷體" w:hAnsi="標楷體" w:hint="eastAsia"/>
          <w:szCs w:val="24"/>
        </w:rPr>
        <w:t>提升資料作業處理及</w:t>
      </w:r>
      <w:r w:rsidRPr="001677D0">
        <w:rPr>
          <w:rFonts w:ascii="標楷體" w:hAnsi="標楷體" w:hint="eastAsia"/>
          <w:szCs w:val="22"/>
        </w:rPr>
        <w:t>系統效能，簡化需求開發的困難度。</w:t>
      </w:r>
    </w:p>
    <w:p w14:paraId="5C5DAF30" w14:textId="77777777" w:rsidR="00867AB0" w:rsidRPr="001677D0" w:rsidRDefault="00867AB0" w:rsidP="00867AB0"/>
    <w:p w14:paraId="1116A672" w14:textId="77777777" w:rsidR="00867AB0" w:rsidRPr="001677D0" w:rsidRDefault="00867AB0">
      <w:pPr>
        <w:widowControl/>
      </w:pPr>
      <w:r w:rsidRPr="001677D0">
        <w:br w:type="page"/>
      </w:r>
    </w:p>
    <w:p w14:paraId="2CFC2D5F" w14:textId="77777777" w:rsidR="00867AB0" w:rsidRPr="001677D0" w:rsidRDefault="00867AB0" w:rsidP="00867AB0"/>
    <w:p w14:paraId="616553B3" w14:textId="77777777" w:rsidR="0011788D" w:rsidRPr="001677D0" w:rsidRDefault="0011788D" w:rsidP="00867AB0">
      <w:pPr>
        <w:pStyle w:val="20"/>
        <w:keepNext w:val="0"/>
        <w:spacing w:before="0"/>
        <w:rPr>
          <w:rFonts w:ascii="標楷體" w:hAnsi="標楷體"/>
        </w:rPr>
      </w:pPr>
      <w:bookmarkStart w:id="19" w:name="_Toc32500225"/>
      <w:r w:rsidRPr="001677D0">
        <w:rPr>
          <w:rFonts w:ascii="標楷體" w:hAnsi="標楷體"/>
        </w:rPr>
        <w:t>1.3</w:t>
      </w:r>
      <w:r w:rsidR="00716905" w:rsidRPr="001677D0">
        <w:rPr>
          <w:rFonts w:ascii="標楷體" w:hAnsi="標楷體" w:hint="eastAsia"/>
        </w:rPr>
        <w:t xml:space="preserve">    </w:t>
      </w:r>
      <w:r w:rsidRPr="001677D0">
        <w:rPr>
          <w:rFonts w:ascii="標楷體" w:hAnsi="標楷體"/>
        </w:rPr>
        <w:t>系統範圍</w:t>
      </w:r>
      <w:bookmarkEnd w:id="19"/>
    </w:p>
    <w:p w14:paraId="0748F118" w14:textId="77777777" w:rsidR="0011788D" w:rsidRPr="001677D0" w:rsidRDefault="0011788D" w:rsidP="0011788D">
      <w:pPr>
        <w:pStyle w:val="3"/>
        <w:rPr>
          <w:rFonts w:ascii="標楷體" w:hAnsi="標楷體"/>
        </w:rPr>
      </w:pPr>
      <w:r w:rsidRPr="001677D0">
        <w:rPr>
          <w:rFonts w:ascii="標楷體" w:hAnsi="標楷體"/>
        </w:rPr>
        <w:t>1.3.1系統範圍</w:t>
      </w:r>
    </w:p>
    <w:p w14:paraId="1455CAE3" w14:textId="1DC7B140" w:rsidR="00867AB0" w:rsidRPr="001677D0" w:rsidRDefault="00DA7E53" w:rsidP="00867AB0">
      <w:pPr>
        <w:ind w:leftChars="400" w:left="960"/>
      </w:pPr>
      <w:r w:rsidRPr="001677D0">
        <w:object w:dxaOrig="7908" w:dyaOrig="6420" w14:anchorId="6710D4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6pt;height:324pt" o:ole="">
            <v:imagedata r:id="rId16" o:title=""/>
          </v:shape>
          <o:OLEObject Type="Embed" ProgID="Visio.Drawing.15" ShapeID="_x0000_i1025" DrawAspect="Content" ObjectID="_1686752158" r:id="rId17"/>
        </w:object>
      </w:r>
    </w:p>
    <w:p w14:paraId="3A551D8A" w14:textId="77777777" w:rsidR="00867AB0" w:rsidRPr="001677D0" w:rsidRDefault="00867AB0" w:rsidP="00867AB0"/>
    <w:p w14:paraId="6E5AFE03" w14:textId="77777777" w:rsidR="0011788D" w:rsidRPr="001677D0" w:rsidRDefault="0011788D" w:rsidP="00867AB0">
      <w:pPr>
        <w:pStyle w:val="3"/>
        <w:spacing w:after="240"/>
        <w:rPr>
          <w:rFonts w:ascii="標楷體" w:hAnsi="標楷體"/>
        </w:rPr>
      </w:pPr>
      <w:r w:rsidRPr="001677D0">
        <w:rPr>
          <w:rFonts w:ascii="標楷體" w:hAnsi="標楷體"/>
        </w:rPr>
        <w:t>1.3.2系統範圍說明</w:t>
      </w:r>
    </w:p>
    <w:p w14:paraId="33CFB2D9" w14:textId="77777777" w:rsidR="00867AB0" w:rsidRPr="001677D0" w:rsidRDefault="00867AB0" w:rsidP="00867AB0">
      <w:pPr>
        <w:pStyle w:val="2TEXT"/>
        <w:spacing w:line="276" w:lineRule="auto"/>
        <w:ind w:leftChars="172" w:left="413" w:firstLineChars="200" w:firstLine="640"/>
        <w:rPr>
          <w:rFonts w:ascii="標楷體" w:hAnsi="標楷體"/>
          <w:szCs w:val="22"/>
        </w:rPr>
      </w:pPr>
      <w:r w:rsidRPr="001677D0">
        <w:rPr>
          <w:rFonts w:ascii="標楷體" w:hAnsi="標楷體" w:hint="eastAsia"/>
          <w:szCs w:val="22"/>
        </w:rPr>
        <w:t>放款管理系統提供9項作業功能，並與Eloan、核心帳</w:t>
      </w:r>
      <w:proofErr w:type="gramStart"/>
      <w:r w:rsidRPr="001677D0">
        <w:rPr>
          <w:rFonts w:ascii="標楷體" w:hAnsi="標楷體" w:hint="eastAsia"/>
          <w:szCs w:val="22"/>
        </w:rPr>
        <w:t>務</w:t>
      </w:r>
      <w:proofErr w:type="gramEnd"/>
      <w:r w:rsidRPr="001677D0">
        <w:rPr>
          <w:rFonts w:ascii="標楷體" w:hAnsi="標楷體" w:hint="eastAsia"/>
          <w:szCs w:val="22"/>
        </w:rPr>
        <w:t>、</w:t>
      </w:r>
      <w:r w:rsidRPr="001677D0">
        <w:rPr>
          <w:rFonts w:ascii="標楷體" w:hAnsi="標楷體"/>
          <w:szCs w:val="22"/>
        </w:rPr>
        <w:t>及催</w:t>
      </w:r>
      <w:proofErr w:type="gramStart"/>
      <w:r w:rsidRPr="001677D0">
        <w:rPr>
          <w:rFonts w:ascii="標楷體" w:hAnsi="標楷體"/>
          <w:szCs w:val="22"/>
        </w:rPr>
        <w:t>收債協等</w:t>
      </w:r>
      <w:proofErr w:type="gramEnd"/>
      <w:r w:rsidRPr="001677D0">
        <w:rPr>
          <w:rFonts w:ascii="標楷體" w:hAnsi="標楷體"/>
          <w:szCs w:val="22"/>
        </w:rPr>
        <w:t>前中後台相關資訊</w:t>
      </w:r>
      <w:r w:rsidRPr="001677D0">
        <w:rPr>
          <w:rFonts w:ascii="標楷體" w:hAnsi="標楷體" w:hint="eastAsia"/>
          <w:szCs w:val="22"/>
        </w:rPr>
        <w:t>整合，使</w:t>
      </w:r>
      <w:proofErr w:type="gramStart"/>
      <w:r w:rsidRPr="001677D0">
        <w:rPr>
          <w:rFonts w:ascii="標楷體" w:hAnsi="標楷體" w:hint="eastAsia"/>
          <w:szCs w:val="22"/>
        </w:rPr>
        <w:t>放款部能順利</w:t>
      </w:r>
      <w:proofErr w:type="gramEnd"/>
      <w:r w:rsidRPr="001677D0">
        <w:rPr>
          <w:rFonts w:ascii="標楷體" w:hAnsi="標楷體" w:hint="eastAsia"/>
          <w:szCs w:val="22"/>
        </w:rPr>
        <w:t>運作放款各項作業。</w:t>
      </w:r>
    </w:p>
    <w:p w14:paraId="420D0F1D" w14:textId="77777777" w:rsidR="0011788D" w:rsidRPr="001677D0" w:rsidRDefault="0011788D">
      <w:pPr>
        <w:rPr>
          <w:rFonts w:ascii="標楷體" w:eastAsia="標楷體" w:hAnsi="標楷體"/>
        </w:rPr>
      </w:pPr>
    </w:p>
    <w:p w14:paraId="0A09B50A" w14:textId="77777777" w:rsidR="0011788D" w:rsidRPr="001677D0" w:rsidRDefault="0011788D">
      <w:pPr>
        <w:rPr>
          <w:rFonts w:ascii="標楷體" w:eastAsia="標楷體" w:hAnsi="標楷體"/>
        </w:rPr>
      </w:pPr>
    </w:p>
    <w:p w14:paraId="3172EA85" w14:textId="77777777" w:rsidR="0011788D" w:rsidRPr="001677D0" w:rsidRDefault="0011788D">
      <w:pPr>
        <w:rPr>
          <w:rFonts w:ascii="標楷體" w:eastAsia="標楷體" w:hAnsi="標楷體"/>
        </w:rPr>
      </w:pPr>
    </w:p>
    <w:p w14:paraId="209BB866" w14:textId="77777777" w:rsidR="0011788D" w:rsidRPr="001677D0" w:rsidRDefault="0011788D">
      <w:pPr>
        <w:rPr>
          <w:rFonts w:ascii="標楷體" w:eastAsia="標楷體" w:hAnsi="標楷體"/>
        </w:rPr>
      </w:pPr>
    </w:p>
    <w:p w14:paraId="10FDF0DB" w14:textId="77777777" w:rsidR="0011788D" w:rsidRPr="001677D0" w:rsidRDefault="0011788D">
      <w:pPr>
        <w:rPr>
          <w:rFonts w:ascii="標楷體" w:eastAsia="標楷體" w:hAnsi="標楷體"/>
        </w:rPr>
      </w:pPr>
    </w:p>
    <w:p w14:paraId="790DC631" w14:textId="77777777" w:rsidR="0011788D" w:rsidRPr="001677D0" w:rsidRDefault="0011788D">
      <w:pPr>
        <w:rPr>
          <w:rFonts w:ascii="標楷體" w:eastAsia="標楷體" w:hAnsi="標楷體"/>
        </w:rPr>
      </w:pPr>
    </w:p>
    <w:p w14:paraId="20792E54" w14:textId="77777777" w:rsidR="0011788D" w:rsidRPr="001677D0" w:rsidRDefault="0011788D">
      <w:pPr>
        <w:rPr>
          <w:rFonts w:ascii="標楷體" w:eastAsia="標楷體" w:hAnsi="標楷體"/>
        </w:rPr>
      </w:pPr>
    </w:p>
    <w:p w14:paraId="63F30EFA" w14:textId="77777777" w:rsidR="00FD0BA6" w:rsidRPr="001677D0" w:rsidRDefault="00FD0BA6" w:rsidP="00FD0BA6">
      <w:pPr>
        <w:pStyle w:val="10"/>
        <w:snapToGrid w:val="0"/>
        <w:rPr>
          <w:rFonts w:ascii="標楷體" w:hAnsi="標楷體"/>
          <w:color w:val="auto"/>
        </w:rPr>
      </w:pPr>
      <w:bookmarkStart w:id="20" w:name="_Toc32500226"/>
      <w:r w:rsidRPr="001677D0">
        <w:rPr>
          <w:rFonts w:ascii="標楷體" w:hAnsi="標楷體"/>
          <w:color w:val="auto"/>
          <w:sz w:val="32"/>
          <w:szCs w:val="32"/>
        </w:rPr>
        <w:t>第2章</w:t>
      </w:r>
      <w:r w:rsidR="00716905" w:rsidRPr="001677D0">
        <w:rPr>
          <w:rFonts w:ascii="標楷體" w:hAnsi="標楷體" w:hint="eastAsia"/>
          <w:color w:val="auto"/>
          <w:sz w:val="32"/>
          <w:szCs w:val="32"/>
        </w:rPr>
        <w:t xml:space="preserve"> </w:t>
      </w:r>
      <w:r w:rsidRPr="001677D0">
        <w:rPr>
          <w:rFonts w:ascii="標楷體" w:hAnsi="標楷體"/>
          <w:color w:val="auto"/>
        </w:rPr>
        <w:t>需求說明</w:t>
      </w:r>
      <w:bookmarkEnd w:id="20"/>
    </w:p>
    <w:p w14:paraId="7E926B14" w14:textId="77777777" w:rsidR="00FD0BA6" w:rsidRPr="001677D0" w:rsidRDefault="00FD0BA6" w:rsidP="00867AB0">
      <w:pPr>
        <w:pStyle w:val="20"/>
        <w:keepNext w:val="0"/>
        <w:spacing w:before="0"/>
        <w:rPr>
          <w:rFonts w:ascii="標楷體" w:hAnsi="標楷體"/>
        </w:rPr>
      </w:pPr>
      <w:bookmarkStart w:id="21" w:name="_Toc32500227"/>
      <w:r w:rsidRPr="001677D0">
        <w:rPr>
          <w:rFonts w:ascii="標楷體" w:hAnsi="標楷體"/>
        </w:rPr>
        <w:t>2.1</w:t>
      </w:r>
      <w:r w:rsidR="00716905" w:rsidRPr="001677D0">
        <w:rPr>
          <w:rFonts w:ascii="標楷體" w:hAnsi="標楷體" w:hint="eastAsia"/>
        </w:rPr>
        <w:t xml:space="preserve">    </w:t>
      </w:r>
      <w:r w:rsidRPr="001677D0">
        <w:rPr>
          <w:rFonts w:ascii="標楷體" w:hAnsi="標楷體"/>
        </w:rPr>
        <w:t>功能性需求</w:t>
      </w:r>
      <w:bookmarkEnd w:id="21"/>
    </w:p>
    <w:p w14:paraId="5222CB6F" w14:textId="77777777" w:rsidR="00FB71E2" w:rsidRPr="001677D0" w:rsidRDefault="00667426" w:rsidP="00787403">
      <w:pPr>
        <w:pStyle w:val="3"/>
        <w:numPr>
          <w:ilvl w:val="2"/>
          <w:numId w:val="7"/>
        </w:numPr>
        <w:rPr>
          <w:rFonts w:ascii="標楷體" w:hAnsi="標楷體"/>
        </w:rPr>
      </w:pPr>
      <w:r w:rsidRPr="001677D0">
        <w:rPr>
          <w:rFonts w:ascii="標楷體" w:hAnsi="標楷體" w:hint="eastAsia"/>
        </w:rPr>
        <w:t>一段式交易流程</w:t>
      </w:r>
    </w:p>
    <w:p w14:paraId="1BE35431" w14:textId="77777777" w:rsidR="00FB71E2" w:rsidRPr="001677D0" w:rsidRDefault="0087358D" w:rsidP="0008744F">
      <w:pPr>
        <w:ind w:leftChars="200" w:left="480"/>
        <w:rPr>
          <w:rFonts w:ascii="標楷體" w:eastAsia="標楷體" w:hAnsi="標楷體"/>
        </w:rPr>
      </w:pPr>
      <w:r w:rsidRPr="001677D0">
        <w:rPr>
          <w:rFonts w:ascii="標楷體" w:eastAsia="標楷體" w:hAnsi="標楷體"/>
        </w:rPr>
        <w:object w:dxaOrig="10706" w:dyaOrig="5461" w14:anchorId="0BC63384">
          <v:shape id="_x0000_i1026" type="#_x0000_t75" style="width:510pt;height:264.6pt" o:ole="">
            <v:imagedata r:id="rId18" o:title=""/>
          </v:shape>
          <o:OLEObject Type="Embed" ProgID="Visio.Drawing.11" ShapeID="_x0000_i1026" DrawAspect="Content" ObjectID="_1686752159" r:id="rId19"/>
        </w:object>
      </w:r>
    </w:p>
    <w:p w14:paraId="7B21A0BB" w14:textId="77777777" w:rsidR="00667426" w:rsidRPr="001677D0" w:rsidRDefault="00667426" w:rsidP="00FB71E2">
      <w:pPr>
        <w:rPr>
          <w:rFonts w:ascii="標楷體" w:eastAsia="標楷體" w:hAnsi="標楷體"/>
        </w:rPr>
      </w:pPr>
    </w:p>
    <w:p w14:paraId="54202A55" w14:textId="77777777" w:rsidR="00667426" w:rsidRPr="001677D0" w:rsidRDefault="00667426" w:rsidP="00FB71E2">
      <w:pPr>
        <w:rPr>
          <w:rFonts w:ascii="標楷體" w:eastAsia="標楷體" w:hAnsi="標楷體"/>
        </w:rPr>
      </w:pPr>
    </w:p>
    <w:p w14:paraId="7104D737" w14:textId="77777777" w:rsidR="00667426" w:rsidRPr="001677D0" w:rsidRDefault="00667426" w:rsidP="00FB71E2">
      <w:pPr>
        <w:rPr>
          <w:rFonts w:ascii="標楷體" w:eastAsia="標楷體" w:hAnsi="標楷體"/>
          <w:sz w:val="26"/>
        </w:rPr>
      </w:pPr>
    </w:p>
    <w:p w14:paraId="61C15F1A" w14:textId="77777777" w:rsidR="00667426" w:rsidRPr="001677D0" w:rsidRDefault="00667426" w:rsidP="00787403">
      <w:pPr>
        <w:pStyle w:val="3"/>
        <w:numPr>
          <w:ilvl w:val="2"/>
          <w:numId w:val="7"/>
        </w:numPr>
        <w:rPr>
          <w:rFonts w:ascii="標楷體" w:hAnsi="標楷體"/>
        </w:rPr>
      </w:pPr>
      <w:r w:rsidRPr="001677D0">
        <w:rPr>
          <w:rFonts w:ascii="標楷體" w:hAnsi="標楷體"/>
        </w:rPr>
        <w:br w:type="page"/>
      </w:r>
      <w:r w:rsidRPr="001677D0">
        <w:rPr>
          <w:rFonts w:ascii="標楷體" w:hAnsi="標楷體" w:hint="eastAsia"/>
        </w:rPr>
        <w:t>二段式交易流程</w:t>
      </w:r>
    </w:p>
    <w:p w14:paraId="526A47AE" w14:textId="77777777" w:rsidR="00667426" w:rsidRPr="001677D0" w:rsidRDefault="0087358D" w:rsidP="00EA4926">
      <w:pPr>
        <w:ind w:leftChars="100" w:left="240"/>
        <w:rPr>
          <w:rFonts w:ascii="標楷體" w:eastAsia="標楷體" w:hAnsi="標楷體"/>
          <w:sz w:val="26"/>
        </w:rPr>
      </w:pPr>
      <w:r w:rsidRPr="001677D0">
        <w:rPr>
          <w:rFonts w:ascii="標楷體" w:eastAsia="標楷體" w:hAnsi="標楷體"/>
        </w:rPr>
        <w:object w:dxaOrig="10706" w:dyaOrig="13398" w14:anchorId="4DB2FC22">
          <v:shape id="_x0000_i1027" type="#_x0000_t75" style="width:510pt;height:636pt" o:ole="">
            <v:imagedata r:id="rId20" o:title=""/>
          </v:shape>
          <o:OLEObject Type="Embed" ProgID="Visio.Drawing.11" ShapeID="_x0000_i1027" DrawAspect="Content" ObjectID="_1686752160" r:id="rId21"/>
        </w:object>
      </w:r>
    </w:p>
    <w:p w14:paraId="524CB2E1" w14:textId="77777777" w:rsidR="00EB030D" w:rsidRPr="001677D0" w:rsidRDefault="00EB030D" w:rsidP="00787403">
      <w:pPr>
        <w:pStyle w:val="3"/>
        <w:numPr>
          <w:ilvl w:val="2"/>
          <w:numId w:val="7"/>
        </w:numPr>
        <w:rPr>
          <w:rFonts w:ascii="標楷體" w:hAnsi="標楷體"/>
        </w:rPr>
      </w:pPr>
      <w:r w:rsidRPr="001677D0">
        <w:rPr>
          <w:rFonts w:ascii="標楷體" w:hAnsi="標楷體" w:hint="eastAsia"/>
        </w:rPr>
        <w:t>暫收款處理</w:t>
      </w:r>
    </w:p>
    <w:p w14:paraId="63774551" w14:textId="77777777" w:rsidR="00EB030D" w:rsidRPr="001677D0" w:rsidRDefault="00EB030D" w:rsidP="00EB030D">
      <w:pPr>
        <w:tabs>
          <w:tab w:val="num" w:pos="1559"/>
        </w:tabs>
        <w:snapToGrid w:val="0"/>
        <w:spacing w:before="120"/>
        <w:ind w:left="1559" w:hanging="425"/>
        <w:rPr>
          <w:rFonts w:ascii="標楷體" w:eastAsia="標楷體" w:hAnsi="標楷體"/>
          <w:sz w:val="26"/>
        </w:rPr>
      </w:pPr>
      <w:r w:rsidRPr="001677D0">
        <w:rPr>
          <w:rFonts w:ascii="標楷體" w:eastAsia="標楷體" w:hAnsi="標楷體"/>
          <w:sz w:val="26"/>
        </w:rPr>
        <w:t>流程概述</w:t>
      </w:r>
    </w:p>
    <w:p w14:paraId="71AB1D9F" w14:textId="77777777" w:rsidR="00EB030D" w:rsidRPr="001677D0" w:rsidRDefault="00EB030D" w:rsidP="0044619C">
      <w:pPr>
        <w:ind w:leftChars="500" w:left="1416" w:hangingChars="83" w:hanging="216"/>
        <w:rPr>
          <w:rFonts w:ascii="標楷體" w:eastAsia="標楷體" w:hAnsi="標楷體"/>
          <w:sz w:val="26"/>
        </w:rPr>
      </w:pPr>
      <w:r w:rsidRPr="001677D0">
        <w:rPr>
          <w:rFonts w:ascii="標楷體" w:eastAsia="標楷體" w:hAnsi="標楷體" w:hint="eastAsia"/>
          <w:sz w:val="26"/>
        </w:rPr>
        <w:t>1.將客戶</w:t>
      </w:r>
      <w:proofErr w:type="gramStart"/>
      <w:r w:rsidRPr="001677D0">
        <w:rPr>
          <w:rFonts w:ascii="標楷體" w:eastAsia="標楷體" w:hAnsi="標楷體" w:hint="eastAsia"/>
          <w:sz w:val="26"/>
        </w:rPr>
        <w:t>戶</w:t>
      </w:r>
      <w:proofErr w:type="gramEnd"/>
      <w:r w:rsidRPr="001677D0">
        <w:rPr>
          <w:rFonts w:ascii="標楷體" w:eastAsia="標楷體" w:hAnsi="標楷體" w:hint="eastAsia"/>
          <w:sz w:val="26"/>
        </w:rPr>
        <w:t>號下之暫收款分戶處理，中介科目先入虛擬戶，待業務處理後轉入實體戶，藉以管控當日所有帳</w:t>
      </w:r>
      <w:proofErr w:type="gramStart"/>
      <w:r w:rsidRPr="001677D0">
        <w:rPr>
          <w:rFonts w:ascii="標楷體" w:eastAsia="標楷體" w:hAnsi="標楷體" w:hint="eastAsia"/>
          <w:sz w:val="26"/>
        </w:rPr>
        <w:t>務需</w:t>
      </w:r>
      <w:proofErr w:type="gramEnd"/>
      <w:r w:rsidRPr="001677D0">
        <w:rPr>
          <w:rFonts w:ascii="標楷體" w:eastAsia="標楷體" w:hAnsi="標楷體" w:hint="eastAsia"/>
          <w:sz w:val="26"/>
        </w:rPr>
        <w:t>實際處理完畢</w:t>
      </w:r>
    </w:p>
    <w:p w14:paraId="4C9C5DDD" w14:textId="77777777" w:rsidR="00EB030D" w:rsidRPr="001677D0" w:rsidRDefault="00EB030D" w:rsidP="00EB030D">
      <w:pPr>
        <w:ind w:leftChars="500" w:left="1330" w:hangingChars="50" w:hanging="130"/>
        <w:rPr>
          <w:rFonts w:ascii="標楷體" w:eastAsia="標楷體" w:hAnsi="標楷體"/>
          <w:sz w:val="26"/>
        </w:rPr>
      </w:pPr>
      <w:r w:rsidRPr="001677D0">
        <w:rPr>
          <w:rFonts w:ascii="標楷體" w:eastAsia="標楷體" w:hAnsi="標楷體" w:hint="eastAsia"/>
          <w:sz w:val="26"/>
        </w:rPr>
        <w:t>2.步驟</w:t>
      </w:r>
      <w:proofErr w:type="gramStart"/>
      <w:r w:rsidRPr="001677D0">
        <w:rPr>
          <w:rFonts w:ascii="標楷體" w:eastAsia="標楷體" w:hAnsi="標楷體" w:hint="eastAsia"/>
          <w:sz w:val="26"/>
        </w:rPr>
        <w:t>一</w:t>
      </w:r>
      <w:proofErr w:type="gramEnd"/>
      <w:r w:rsidRPr="001677D0">
        <w:rPr>
          <w:rFonts w:ascii="標楷體" w:eastAsia="標楷體" w:hAnsi="標楷體" w:hint="eastAsia"/>
          <w:sz w:val="26"/>
        </w:rPr>
        <w:t>：</w:t>
      </w:r>
      <w:r w:rsidR="00AA17C9" w:rsidRPr="001677D0">
        <w:rPr>
          <w:rFonts w:ascii="標楷體" w:eastAsia="標楷體" w:hAnsi="標楷體" w:hint="eastAsia"/>
          <w:sz w:val="26"/>
        </w:rPr>
        <w:t>整批</w:t>
      </w:r>
      <w:proofErr w:type="gramStart"/>
      <w:r w:rsidR="00AA17C9" w:rsidRPr="001677D0">
        <w:rPr>
          <w:rFonts w:ascii="標楷體" w:eastAsia="標楷體" w:hAnsi="標楷體" w:hint="eastAsia"/>
          <w:sz w:val="26"/>
        </w:rPr>
        <w:t>入帳</w:t>
      </w:r>
      <w:proofErr w:type="gramEnd"/>
      <w:r w:rsidR="00AA17C9" w:rsidRPr="001677D0">
        <w:rPr>
          <w:rFonts w:ascii="標楷體" w:eastAsia="標楷體" w:hAnsi="標楷體" w:hint="eastAsia"/>
          <w:sz w:val="26"/>
        </w:rPr>
        <w:t>時</w:t>
      </w:r>
      <w:r w:rsidRPr="001677D0">
        <w:rPr>
          <w:rFonts w:ascii="標楷體" w:eastAsia="標楷體" w:hAnsi="標楷體" w:hint="eastAsia"/>
          <w:sz w:val="26"/>
        </w:rPr>
        <w:t>將當日需後續處理之暫收款項先入虛擬戶</w:t>
      </w:r>
    </w:p>
    <w:p w14:paraId="25C9BFED" w14:textId="77777777" w:rsidR="00EB030D" w:rsidRPr="001677D0" w:rsidRDefault="00EB030D" w:rsidP="00EB030D">
      <w:pPr>
        <w:ind w:leftChars="500" w:left="1330" w:hangingChars="50" w:hanging="130"/>
        <w:rPr>
          <w:rFonts w:ascii="標楷體" w:eastAsia="標楷體" w:hAnsi="標楷體"/>
          <w:sz w:val="26"/>
        </w:rPr>
      </w:pPr>
      <w:r w:rsidRPr="001677D0">
        <w:rPr>
          <w:rFonts w:ascii="標楷體" w:eastAsia="標楷體" w:hAnsi="標楷體" w:hint="eastAsia"/>
          <w:sz w:val="26"/>
        </w:rPr>
        <w:t xml:space="preserve">3.步驟二：後續處理交易(Ex. </w:t>
      </w:r>
      <w:proofErr w:type="gramStart"/>
      <w:r w:rsidRPr="001677D0">
        <w:rPr>
          <w:rFonts w:ascii="標楷體" w:eastAsia="標楷體" w:hAnsi="標楷體" w:hint="eastAsia"/>
          <w:sz w:val="26"/>
        </w:rPr>
        <w:t>暫收抵繳</w:t>
      </w:r>
      <w:proofErr w:type="gramEnd"/>
      <w:r w:rsidRPr="001677D0">
        <w:rPr>
          <w:rFonts w:ascii="標楷體" w:eastAsia="標楷體" w:hAnsi="標楷體" w:hint="eastAsia"/>
          <w:sz w:val="26"/>
        </w:rPr>
        <w:t>-&gt;回收登錄)銷</w:t>
      </w:r>
      <w:proofErr w:type="gramStart"/>
      <w:r w:rsidRPr="001677D0">
        <w:rPr>
          <w:rFonts w:ascii="標楷體" w:eastAsia="標楷體" w:hAnsi="標楷體" w:hint="eastAsia"/>
          <w:sz w:val="26"/>
        </w:rPr>
        <w:t>虛擬戶入還</w:t>
      </w:r>
      <w:proofErr w:type="gramEnd"/>
      <w:r w:rsidRPr="001677D0">
        <w:rPr>
          <w:rFonts w:ascii="標楷體" w:eastAsia="標楷體" w:hAnsi="標楷體" w:hint="eastAsia"/>
          <w:sz w:val="26"/>
        </w:rPr>
        <w:t>款科目</w:t>
      </w:r>
    </w:p>
    <w:p w14:paraId="47D4BC5E" w14:textId="77777777" w:rsidR="00EB030D" w:rsidRPr="001677D0" w:rsidRDefault="00EB030D" w:rsidP="00EB030D">
      <w:pPr>
        <w:ind w:leftChars="500" w:left="1330" w:hangingChars="50" w:hanging="130"/>
        <w:rPr>
          <w:rFonts w:ascii="標楷體" w:eastAsia="標楷體" w:hAnsi="標楷體"/>
          <w:sz w:val="26"/>
        </w:rPr>
      </w:pPr>
      <w:r w:rsidRPr="001677D0">
        <w:rPr>
          <w:rFonts w:ascii="標楷體" w:eastAsia="標楷體" w:hAnsi="標楷體" w:hint="eastAsia"/>
          <w:sz w:val="26"/>
        </w:rPr>
        <w:t>4.步驟</w:t>
      </w:r>
      <w:proofErr w:type="gramStart"/>
      <w:r w:rsidRPr="001677D0">
        <w:rPr>
          <w:rFonts w:ascii="標楷體" w:eastAsia="標楷體" w:hAnsi="標楷體" w:hint="eastAsia"/>
          <w:sz w:val="26"/>
        </w:rPr>
        <w:t>三</w:t>
      </w:r>
      <w:proofErr w:type="gramEnd"/>
      <w:r w:rsidRPr="001677D0">
        <w:rPr>
          <w:rFonts w:ascii="標楷體" w:eastAsia="標楷體" w:hAnsi="標楷體" w:hint="eastAsia"/>
          <w:sz w:val="26"/>
        </w:rPr>
        <w:t>：當日未能</w:t>
      </w:r>
      <w:proofErr w:type="gramStart"/>
      <w:r w:rsidRPr="001677D0">
        <w:rPr>
          <w:rFonts w:ascii="標楷體" w:eastAsia="標楷體" w:hAnsi="標楷體" w:hint="eastAsia"/>
          <w:sz w:val="26"/>
        </w:rPr>
        <w:t>入帳</w:t>
      </w:r>
      <w:proofErr w:type="gramEnd"/>
      <w:r w:rsidRPr="001677D0">
        <w:rPr>
          <w:rFonts w:ascii="標楷體" w:eastAsia="標楷體" w:hAnsi="標楷體" w:hint="eastAsia"/>
          <w:sz w:val="26"/>
        </w:rPr>
        <w:t>處理之帳</w:t>
      </w:r>
      <w:proofErr w:type="gramStart"/>
      <w:r w:rsidRPr="001677D0">
        <w:rPr>
          <w:rFonts w:ascii="標楷體" w:eastAsia="標楷體" w:hAnsi="標楷體" w:hint="eastAsia"/>
          <w:sz w:val="26"/>
        </w:rPr>
        <w:t>務</w:t>
      </w:r>
      <w:proofErr w:type="gramEnd"/>
      <w:r w:rsidRPr="001677D0">
        <w:rPr>
          <w:rFonts w:ascii="標楷體" w:eastAsia="標楷體" w:hAnsi="標楷體" w:hint="eastAsia"/>
          <w:sz w:val="26"/>
        </w:rPr>
        <w:t>由虛擬戶轉入暫收戶</w:t>
      </w:r>
      <w:r w:rsidR="00015AC4" w:rsidRPr="001677D0">
        <w:rPr>
          <w:rFonts w:ascii="標楷體" w:eastAsia="標楷體" w:hAnsi="標楷體" w:hint="eastAsia"/>
          <w:sz w:val="26"/>
        </w:rPr>
        <w:t>(多筆式交易)</w:t>
      </w:r>
    </w:p>
    <w:p w14:paraId="474B30C0" w14:textId="77777777" w:rsidR="00EB030D" w:rsidRPr="001677D0" w:rsidRDefault="00015AC4" w:rsidP="0044619C">
      <w:pPr>
        <w:ind w:leftChars="500" w:left="1330" w:hangingChars="50" w:hanging="130"/>
        <w:rPr>
          <w:rFonts w:ascii="標楷體" w:eastAsia="標楷體" w:hAnsi="標楷體"/>
          <w:sz w:val="26"/>
        </w:rPr>
      </w:pPr>
      <w:r w:rsidRPr="001677D0">
        <w:rPr>
          <w:rFonts w:ascii="標楷體" w:eastAsia="標楷體" w:hAnsi="標楷體" w:hint="eastAsia"/>
          <w:sz w:val="26"/>
        </w:rPr>
        <w:t>5</w:t>
      </w:r>
      <w:r w:rsidR="00EB030D" w:rsidRPr="001677D0">
        <w:rPr>
          <w:rFonts w:ascii="標楷體" w:eastAsia="標楷體" w:hAnsi="標楷體" w:hint="eastAsia"/>
          <w:sz w:val="26"/>
        </w:rPr>
        <w:t>.業務結帳時，</w:t>
      </w:r>
      <w:proofErr w:type="gramStart"/>
      <w:r w:rsidR="00EB030D" w:rsidRPr="001677D0">
        <w:rPr>
          <w:rFonts w:ascii="標楷體" w:eastAsia="標楷體" w:hAnsi="標楷體" w:hint="eastAsia"/>
          <w:sz w:val="26"/>
        </w:rPr>
        <w:t>所有戶</w:t>
      </w:r>
      <w:proofErr w:type="gramEnd"/>
      <w:r w:rsidR="00EB030D" w:rsidRPr="001677D0">
        <w:rPr>
          <w:rFonts w:ascii="標楷體" w:eastAsia="標楷體" w:hAnsi="標楷體" w:hint="eastAsia"/>
          <w:sz w:val="26"/>
        </w:rPr>
        <w:t>號下之虛擬</w:t>
      </w:r>
      <w:proofErr w:type="gramStart"/>
      <w:r w:rsidR="00EB030D" w:rsidRPr="001677D0">
        <w:rPr>
          <w:rFonts w:ascii="標楷體" w:eastAsia="標楷體" w:hAnsi="標楷體" w:hint="eastAsia"/>
          <w:sz w:val="26"/>
        </w:rPr>
        <w:t>戶須歸零</w:t>
      </w:r>
      <w:proofErr w:type="gramEnd"/>
    </w:p>
    <w:p w14:paraId="2A99FDFC" w14:textId="77777777" w:rsidR="0044619C" w:rsidRPr="001677D0" w:rsidRDefault="0044619C" w:rsidP="0044619C">
      <w:pPr>
        <w:ind w:leftChars="500" w:left="1330" w:hangingChars="50" w:hanging="130"/>
        <w:rPr>
          <w:rFonts w:ascii="標楷體" w:eastAsia="標楷體" w:hAnsi="標楷體"/>
          <w:sz w:val="26"/>
        </w:rPr>
      </w:pPr>
    </w:p>
    <w:p w14:paraId="70B163EB" w14:textId="77777777" w:rsidR="0044619C" w:rsidRPr="001677D0" w:rsidRDefault="001473BD" w:rsidP="0044619C">
      <w:pPr>
        <w:ind w:leftChars="500" w:left="1320" w:hangingChars="50" w:hanging="120"/>
        <w:rPr>
          <w:rFonts w:ascii="標楷體" w:eastAsia="標楷體" w:hAnsi="標楷體"/>
          <w:sz w:val="26"/>
        </w:rPr>
      </w:pPr>
      <w:r w:rsidRPr="001677D0">
        <w:rPr>
          <w:rFonts w:ascii="標楷體" w:eastAsia="標楷體" w:hAnsi="標楷體"/>
          <w:noProof/>
        </w:rPr>
        <mc:AlternateContent>
          <mc:Choice Requires="wps">
            <w:drawing>
              <wp:anchor distT="0" distB="0" distL="114300" distR="114300" simplePos="0" relativeHeight="251690496" behindDoc="0" locked="0" layoutInCell="1" allowOverlap="1" wp14:anchorId="667F927E" wp14:editId="6098CDB4">
                <wp:simplePos x="0" y="0"/>
                <wp:positionH relativeFrom="column">
                  <wp:posOffset>4355465</wp:posOffset>
                </wp:positionH>
                <wp:positionV relativeFrom="paragraph">
                  <wp:posOffset>100330</wp:posOffset>
                </wp:positionV>
                <wp:extent cx="2063750" cy="1333500"/>
                <wp:effectExtent l="114300" t="0" r="12700" b="19050"/>
                <wp:wrapNone/>
                <wp:docPr id="114"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3750" cy="1333500"/>
                        </a:xfrm>
                        <a:prstGeom prst="wedgeRectCallout">
                          <a:avLst>
                            <a:gd name="adj1" fmla="val -55333"/>
                            <a:gd name="adj2" fmla="val 6759"/>
                          </a:avLst>
                        </a:prstGeom>
                        <a:solidFill>
                          <a:srgbClr val="FFFFFF"/>
                        </a:solidFill>
                        <a:ln w="9525">
                          <a:solidFill>
                            <a:srgbClr val="000000"/>
                          </a:solidFill>
                          <a:miter lim="800000"/>
                          <a:headEnd/>
                          <a:tailEnd/>
                        </a:ln>
                      </wps:spPr>
                      <wps:txbx>
                        <w:txbxContent>
                          <w:p w14:paraId="30BE74CC" w14:textId="77777777" w:rsidR="00EE55A3" w:rsidRDefault="00EE55A3" w:rsidP="00EB030D">
                            <w:pPr>
                              <w:rPr>
                                <w:rFonts w:ascii="標楷體" w:eastAsia="標楷體" w:hAnsi="標楷體"/>
                                <w:sz w:val="21"/>
                                <w:szCs w:val="21"/>
                              </w:rPr>
                            </w:pPr>
                            <w:r>
                              <w:rPr>
                                <w:rFonts w:ascii="標楷體" w:eastAsia="標楷體" w:hAnsi="標楷體" w:hint="eastAsia"/>
                                <w:sz w:val="21"/>
                                <w:szCs w:val="21"/>
                              </w:rPr>
                              <w:t>總戶性質:</w:t>
                            </w:r>
                          </w:p>
                          <w:p w14:paraId="1593720E" w14:textId="77777777" w:rsidR="00EE55A3" w:rsidRDefault="00EE55A3" w:rsidP="0044619C">
                            <w:pPr>
                              <w:ind w:left="210" w:hangingChars="100" w:hanging="210"/>
                              <w:rPr>
                                <w:rFonts w:ascii="標楷體" w:eastAsia="標楷體" w:hAnsi="標楷體"/>
                                <w:sz w:val="21"/>
                                <w:szCs w:val="21"/>
                              </w:rPr>
                            </w:pPr>
                            <w:r>
                              <w:rPr>
                                <w:rFonts w:ascii="標楷體" w:eastAsia="標楷體" w:hAnsi="標楷體" w:hint="eastAsia"/>
                                <w:sz w:val="21"/>
                                <w:szCs w:val="21"/>
                              </w:rPr>
                              <w:t>1.</w:t>
                            </w:r>
                            <w:r w:rsidRPr="00B973F0">
                              <w:rPr>
                                <w:rFonts w:ascii="標楷體" w:eastAsia="標楷體" w:hAnsi="標楷體" w:hint="eastAsia"/>
                                <w:sz w:val="21"/>
                                <w:szCs w:val="21"/>
                              </w:rPr>
                              <w:t>補貼息之匯入虛擬帳號95103000610940，</w:t>
                            </w:r>
                          </w:p>
                          <w:p w14:paraId="548B428D" w14:textId="77777777" w:rsidR="00EE55A3" w:rsidRPr="00B973F0" w:rsidRDefault="00EE55A3" w:rsidP="0044619C">
                            <w:pPr>
                              <w:ind w:leftChars="100" w:left="240"/>
                              <w:rPr>
                                <w:rFonts w:ascii="標楷體" w:eastAsia="標楷體" w:hAnsi="標楷體"/>
                                <w:sz w:val="21"/>
                                <w:szCs w:val="21"/>
                              </w:rPr>
                            </w:pPr>
                            <w:r w:rsidRPr="00B973F0">
                              <w:rPr>
                                <w:rFonts w:ascii="標楷體" w:eastAsia="標楷體" w:hAnsi="標楷體" w:hint="eastAsia"/>
                                <w:sz w:val="21"/>
                                <w:szCs w:val="21"/>
                              </w:rPr>
                              <w:t>戶號：610940暫收款暫存</w:t>
                            </w:r>
                          </w:p>
                          <w:p w14:paraId="7D84EF4A" w14:textId="77777777" w:rsidR="00EE55A3" w:rsidRPr="00B973F0" w:rsidRDefault="00EE55A3" w:rsidP="0044619C">
                            <w:pPr>
                              <w:rPr>
                                <w:rFonts w:ascii="標楷體" w:eastAsia="標楷體" w:hAnsi="標楷體"/>
                                <w:sz w:val="21"/>
                                <w:szCs w:val="21"/>
                              </w:rPr>
                            </w:pPr>
                            <w:r>
                              <w:rPr>
                                <w:rFonts w:ascii="標楷體" w:eastAsia="標楷體" w:hAnsi="標楷體" w:hint="eastAsia"/>
                                <w:sz w:val="21"/>
                                <w:szCs w:val="21"/>
                              </w:rPr>
                              <w:t xml:space="preserve">2.債權協商匯入款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67F927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91" o:spid="_x0000_s1028" type="#_x0000_t61" style="position:absolute;left:0;text-align:left;margin-left:342.95pt;margin-top:7.9pt;width:162.5pt;height:10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" adj="-1152,12260">
                <v:textbox>
                  <w:txbxContent>
                    <w:p w14:paraId="30BE74CC" w14:textId="77777777" w:rsidR="00EE55A3" w:rsidRDefault="00EE55A3" w:rsidP="00EB030D">
                      <w:pPr>
                        <w:rPr>
                          <w:rFonts w:ascii="標楷體" w:eastAsia="標楷體" w:hAnsi="標楷體"/>
                          <w:sz w:val="21"/>
                          <w:szCs w:val="21"/>
                        </w:rPr>
                      </w:pPr>
                      <w:r>
                        <w:rPr>
                          <w:rFonts w:ascii="標楷體" w:eastAsia="標楷體" w:hAnsi="標楷體" w:hint="eastAsia"/>
                          <w:sz w:val="21"/>
                          <w:szCs w:val="21"/>
                        </w:rPr>
                        <w:t>總戶性質:</w:t>
                      </w:r>
                    </w:p>
                    <w:p w14:paraId="1593720E" w14:textId="77777777" w:rsidR="00EE55A3" w:rsidRDefault="00EE55A3" w:rsidP="0044619C">
                      <w:pPr>
                        <w:ind w:left="210" w:hangingChars="100" w:hanging="210"/>
                        <w:rPr>
                          <w:rFonts w:ascii="標楷體" w:eastAsia="標楷體" w:hAnsi="標楷體"/>
                          <w:sz w:val="21"/>
                          <w:szCs w:val="21"/>
                        </w:rPr>
                      </w:pPr>
                      <w:r>
                        <w:rPr>
                          <w:rFonts w:ascii="標楷體" w:eastAsia="標楷體" w:hAnsi="標楷體" w:hint="eastAsia"/>
                          <w:sz w:val="21"/>
                          <w:szCs w:val="21"/>
                        </w:rPr>
                        <w:t>1.</w:t>
                      </w:r>
                      <w:r w:rsidRPr="00B973F0">
                        <w:rPr>
                          <w:rFonts w:ascii="標楷體" w:eastAsia="標楷體" w:hAnsi="標楷體" w:hint="eastAsia"/>
                          <w:sz w:val="21"/>
                          <w:szCs w:val="21"/>
                        </w:rPr>
                        <w:t>補貼息之匯入虛擬帳號95103000610940，</w:t>
                      </w:r>
                    </w:p>
                    <w:p w14:paraId="548B428D" w14:textId="77777777" w:rsidR="00EE55A3" w:rsidRPr="00B973F0" w:rsidRDefault="00EE55A3" w:rsidP="0044619C">
                      <w:pPr>
                        <w:ind w:leftChars="100" w:left="240"/>
                        <w:rPr>
                          <w:rFonts w:ascii="標楷體" w:eastAsia="標楷體" w:hAnsi="標楷體"/>
                          <w:sz w:val="21"/>
                          <w:szCs w:val="21"/>
                        </w:rPr>
                      </w:pPr>
                      <w:r w:rsidRPr="00B973F0">
                        <w:rPr>
                          <w:rFonts w:ascii="標楷體" w:eastAsia="標楷體" w:hAnsi="標楷體" w:hint="eastAsia"/>
                          <w:sz w:val="21"/>
                          <w:szCs w:val="21"/>
                        </w:rPr>
                        <w:t>戶號：610940暫收款暫存</w:t>
                      </w:r>
                    </w:p>
                    <w:p w14:paraId="7D84EF4A" w14:textId="77777777" w:rsidR="00EE55A3" w:rsidRPr="00B973F0" w:rsidRDefault="00EE55A3" w:rsidP="0044619C">
                      <w:pPr>
                        <w:rPr>
                          <w:rFonts w:ascii="標楷體" w:eastAsia="標楷體" w:hAnsi="標楷體"/>
                          <w:sz w:val="21"/>
                          <w:szCs w:val="21"/>
                        </w:rPr>
                      </w:pPr>
                      <w:r>
                        <w:rPr>
                          <w:rFonts w:ascii="標楷體" w:eastAsia="標楷體" w:hAnsi="標楷體" w:hint="eastAsia"/>
                          <w:sz w:val="21"/>
                          <w:szCs w:val="21"/>
                        </w:rPr>
                        <w:t xml:space="preserve">2.債權協商匯入款 </w:t>
                      </w:r>
                    </w:p>
                  </w:txbxContent>
                </v:textbox>
              </v:shape>
            </w:pict>
          </mc:Fallback>
        </mc:AlternateContent>
      </w:r>
    </w:p>
    <w:p w14:paraId="60531120" w14:textId="77777777" w:rsidR="00EB030D" w:rsidRPr="001677D0" w:rsidRDefault="00EB030D" w:rsidP="00EB030D">
      <w:pPr>
        <w:tabs>
          <w:tab w:val="num" w:pos="1559"/>
        </w:tabs>
        <w:snapToGrid w:val="0"/>
        <w:spacing w:before="120"/>
        <w:ind w:left="1559" w:hanging="425"/>
        <w:rPr>
          <w:rFonts w:ascii="標楷體" w:eastAsia="標楷體" w:hAnsi="標楷體"/>
          <w:sz w:val="26"/>
        </w:rPr>
      </w:pPr>
      <w:r w:rsidRPr="001677D0">
        <w:rPr>
          <w:rFonts w:ascii="標楷體" w:eastAsia="標楷體" w:hAnsi="標楷體" w:hint="eastAsia"/>
          <w:sz w:val="26"/>
        </w:rPr>
        <w:t>暫收款處理</w:t>
      </w:r>
      <w:r w:rsidRPr="001677D0">
        <w:rPr>
          <w:rFonts w:ascii="標楷體" w:eastAsia="標楷體" w:hAnsi="標楷體"/>
          <w:sz w:val="26"/>
        </w:rPr>
        <w:t>流程圖</w:t>
      </w:r>
    </w:p>
    <w:p w14:paraId="6DC4E20C" w14:textId="77777777" w:rsidR="00EB030D" w:rsidRPr="001677D0" w:rsidRDefault="00EB030D" w:rsidP="0044619C">
      <w:pPr>
        <w:rPr>
          <w:rFonts w:ascii="標楷體" w:eastAsia="標楷體" w:hAnsi="標楷體"/>
        </w:rPr>
      </w:pPr>
    </w:p>
    <w:p w14:paraId="3520D601" w14:textId="77777777" w:rsidR="00EB030D" w:rsidRPr="001677D0" w:rsidRDefault="001473BD" w:rsidP="0044619C">
      <w:pPr>
        <w:rPr>
          <w:rFonts w:ascii="標楷體" w:eastAsia="標楷體" w:hAnsi="標楷體"/>
        </w:rPr>
      </w:pPr>
      <w:r w:rsidRPr="001677D0">
        <w:rPr>
          <w:rFonts w:ascii="標楷體" w:eastAsia="標楷體" w:hAnsi="標楷體"/>
          <w:noProof/>
        </w:rPr>
        <mc:AlternateContent>
          <mc:Choice Requires="wps">
            <w:drawing>
              <wp:anchor distT="0" distB="0" distL="114300" distR="114300" simplePos="0" relativeHeight="251608576" behindDoc="0" locked="0" layoutInCell="1" allowOverlap="1" wp14:anchorId="4831E6B7" wp14:editId="61184A48">
                <wp:simplePos x="0" y="0"/>
                <wp:positionH relativeFrom="column">
                  <wp:posOffset>2245360</wp:posOffset>
                </wp:positionH>
                <wp:positionV relativeFrom="paragraph">
                  <wp:posOffset>40005</wp:posOffset>
                </wp:positionV>
                <wp:extent cx="1998980" cy="335280"/>
                <wp:effectExtent l="0" t="0" r="20320" b="26670"/>
                <wp:wrapNone/>
                <wp:docPr id="107"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8980" cy="335280"/>
                        </a:xfrm>
                        <a:prstGeom prst="rect">
                          <a:avLst/>
                        </a:prstGeom>
                        <a:solidFill>
                          <a:sysClr val="window" lastClr="FFFFFF"/>
                        </a:solidFill>
                        <a:ln w="25400" cap="flat" cmpd="sng" algn="ctr">
                          <a:solidFill>
                            <a:sysClr val="windowText" lastClr="000000"/>
                          </a:solidFill>
                          <a:prstDash val="solid"/>
                        </a:ln>
                        <a:effectLst/>
                      </wps:spPr>
                      <wps:txbx>
                        <w:txbxContent>
                          <w:p w14:paraId="07E7ECEF" w14:textId="77777777" w:rsidR="00EE55A3" w:rsidRDefault="00EE55A3" w:rsidP="00EB030D">
                            <w:pPr>
                              <w:jc w:val="center"/>
                            </w:pPr>
                            <w:r>
                              <w:rPr>
                                <w:rFonts w:hint="eastAsia"/>
                              </w:rPr>
                              <w:t>客戶暫收款</w:t>
                            </w:r>
                            <w:r>
                              <w:rPr>
                                <w:rFonts w:hint="eastAsia"/>
                              </w:rPr>
                              <w:t>(by</w:t>
                            </w:r>
                            <w:r>
                              <w:rPr>
                                <w:rFonts w:hint="eastAsia"/>
                              </w:rPr>
                              <w:t>戶號</w:t>
                            </w:r>
                            <w:r>
                              <w:rPr>
                                <w:rFonts w:hint="eastAsia"/>
                              </w:rPr>
                              <w:t>+</w:t>
                            </w:r>
                            <w:r>
                              <w:rPr>
                                <w:rFonts w:hint="eastAsia"/>
                              </w:rPr>
                              <w:t>額度</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831E6B7" id="矩形 4" o:spid="_x0000_s1029" style="position:absolute;margin-left:176.8pt;margin-top:3.15pt;width:157.4pt;height:26.4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" fillcolor="window" strokecolor="windowText" strokeweight="2pt">
                <v:path arrowok="t"/>
                <v:textbox>
                  <w:txbxContent>
                    <w:p w14:paraId="07E7ECEF" w14:textId="77777777" w:rsidR="00EE55A3" w:rsidRDefault="00EE55A3" w:rsidP="00EB030D">
                      <w:pPr>
                        <w:jc w:val="center"/>
                      </w:pPr>
                      <w:r>
                        <w:rPr>
                          <w:rFonts w:hint="eastAsia"/>
                        </w:rPr>
                        <w:t>客戶暫收款</w:t>
                      </w:r>
                      <w:r>
                        <w:rPr>
                          <w:rFonts w:hint="eastAsia"/>
                        </w:rPr>
                        <w:t>(by</w:t>
                      </w:r>
                      <w:r>
                        <w:rPr>
                          <w:rFonts w:hint="eastAsia"/>
                        </w:rPr>
                        <w:t>戶號</w:t>
                      </w:r>
                      <w:r>
                        <w:rPr>
                          <w:rFonts w:hint="eastAsia"/>
                        </w:rPr>
                        <w:t>+</w:t>
                      </w:r>
                      <w:r>
                        <w:rPr>
                          <w:rFonts w:hint="eastAsia"/>
                        </w:rPr>
                        <w:t>額度</w:t>
                      </w:r>
                      <w:r>
                        <w:rPr>
                          <w:rFonts w:hint="eastAsia"/>
                        </w:rPr>
                        <w:t>)</w:t>
                      </w:r>
                    </w:p>
                  </w:txbxContent>
                </v:textbox>
              </v:rect>
            </w:pict>
          </mc:Fallback>
        </mc:AlternateContent>
      </w:r>
    </w:p>
    <w:p w14:paraId="47BEB0B7" w14:textId="77777777" w:rsidR="00EB030D" w:rsidRPr="001677D0" w:rsidRDefault="001473BD" w:rsidP="0044619C">
      <w:pPr>
        <w:rPr>
          <w:rFonts w:ascii="標楷體" w:eastAsia="標楷體" w:hAnsi="標楷體"/>
        </w:rPr>
      </w:pPr>
      <w:r w:rsidRPr="001677D0">
        <w:rPr>
          <w:rFonts w:ascii="標楷體" w:eastAsia="標楷體" w:hAnsi="標楷體"/>
          <w:noProof/>
        </w:rPr>
        <mc:AlternateContent>
          <mc:Choice Requires="wps">
            <w:drawing>
              <wp:anchor distT="0" distB="0" distL="114299" distR="114299" simplePos="0" relativeHeight="251618816" behindDoc="0" locked="0" layoutInCell="1" allowOverlap="1" wp14:anchorId="151408B4" wp14:editId="7BE68877">
                <wp:simplePos x="0" y="0"/>
                <wp:positionH relativeFrom="column">
                  <wp:posOffset>3310889</wp:posOffset>
                </wp:positionH>
                <wp:positionV relativeFrom="paragraph">
                  <wp:posOffset>182880</wp:posOffset>
                </wp:positionV>
                <wp:extent cx="0" cy="297180"/>
                <wp:effectExtent l="19050" t="0" r="19050" b="7620"/>
                <wp:wrapNone/>
                <wp:docPr id="106" name="直線接點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38100" algn="ctr">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C122DDB" id="直線接點 7" o:spid="_x0000_s1026" style="position:absolute;z-index:251618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60.7pt,14.4pt" to="260.7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" strokeweight="3pt">
                <v:shadow color="#7f7f7f" opacity=".5" offset="1pt"/>
              </v:line>
            </w:pict>
          </mc:Fallback>
        </mc:AlternateContent>
      </w:r>
      <w:r w:rsidRPr="001677D0">
        <w:rPr>
          <w:rFonts w:ascii="標楷體" w:eastAsia="標楷體" w:hAnsi="標楷體"/>
          <w:noProof/>
        </w:rPr>
        <mc:AlternateContent>
          <mc:Choice Requires="wps">
            <w:drawing>
              <wp:anchor distT="0" distB="0" distL="114300" distR="114300" simplePos="0" relativeHeight="251613696" behindDoc="0" locked="0" layoutInCell="1" allowOverlap="1" wp14:anchorId="2B3A94E4" wp14:editId="560E350A">
                <wp:simplePos x="0" y="0"/>
                <wp:positionH relativeFrom="column">
                  <wp:posOffset>2545080</wp:posOffset>
                </wp:positionH>
                <wp:positionV relativeFrom="paragraph">
                  <wp:posOffset>175260</wp:posOffset>
                </wp:positionV>
                <wp:extent cx="723900" cy="304800"/>
                <wp:effectExtent l="19050" t="19050" r="19050" b="19050"/>
                <wp:wrapNone/>
                <wp:docPr id="100"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3900" cy="304800"/>
                        </a:xfrm>
                        <a:prstGeom prst="line">
                          <a:avLst/>
                        </a:prstGeom>
                        <a:noFill/>
                        <a:ln w="38100" algn="ctr">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FAA0251" id="直線接點 6" o:spid="_x0000_s1026" style="position:absolute;flip:x;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4pt,13.8pt" to="257.4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" strokeweight="3pt">
                <v:shadow color="#7f7f7f" opacity=".5" offset="1pt"/>
              </v:line>
            </w:pict>
          </mc:Fallback>
        </mc:AlternateContent>
      </w:r>
      <w:r w:rsidRPr="001677D0">
        <w:rPr>
          <w:rFonts w:ascii="標楷體" w:eastAsia="標楷體" w:hAnsi="標楷體"/>
          <w:noProof/>
        </w:rPr>
        <mc:AlternateContent>
          <mc:Choice Requires="wps">
            <w:drawing>
              <wp:anchor distT="0" distB="0" distL="114300" distR="114300" simplePos="0" relativeHeight="251623936" behindDoc="0" locked="0" layoutInCell="1" allowOverlap="1" wp14:anchorId="0F12BC75" wp14:editId="7A15AB8D">
                <wp:simplePos x="0" y="0"/>
                <wp:positionH relativeFrom="column">
                  <wp:posOffset>3345180</wp:posOffset>
                </wp:positionH>
                <wp:positionV relativeFrom="paragraph">
                  <wp:posOffset>182880</wp:posOffset>
                </wp:positionV>
                <wp:extent cx="861060" cy="312420"/>
                <wp:effectExtent l="19050" t="19050" r="15240" b="30480"/>
                <wp:wrapNone/>
                <wp:docPr id="99" name="直線接點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1060" cy="312420"/>
                        </a:xfrm>
                        <a:prstGeom prst="line">
                          <a:avLst/>
                        </a:prstGeom>
                        <a:noFill/>
                        <a:ln w="38100" algn="ctr">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A2068D6" id="直線接點 8" o:spid="_x0000_s1026" style="position:absolute;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4pt,14.4pt" to="331.2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" strokeweight="3pt">
                <v:shadow color="#7f7f7f" opacity=".5" offset="1pt"/>
              </v:line>
            </w:pict>
          </mc:Fallback>
        </mc:AlternateContent>
      </w:r>
    </w:p>
    <w:p w14:paraId="798E39D7" w14:textId="77777777" w:rsidR="00EB030D" w:rsidRPr="001677D0" w:rsidRDefault="00EB030D" w:rsidP="0044619C">
      <w:pPr>
        <w:rPr>
          <w:rFonts w:ascii="標楷體" w:eastAsia="標楷體" w:hAnsi="標楷體"/>
        </w:rPr>
      </w:pPr>
    </w:p>
    <w:p w14:paraId="604DD362" w14:textId="77777777" w:rsidR="00EB030D" w:rsidRPr="001677D0" w:rsidRDefault="001473BD" w:rsidP="0044619C">
      <w:pPr>
        <w:rPr>
          <w:rFonts w:ascii="標楷體" w:eastAsia="標楷體" w:hAnsi="標楷體"/>
          <w:b/>
        </w:rPr>
      </w:pPr>
      <w:r w:rsidRPr="001677D0">
        <w:rPr>
          <w:rFonts w:ascii="標楷體" w:eastAsia="標楷體" w:hAnsi="標楷體"/>
          <w:noProof/>
        </w:rPr>
        <mc:AlternateContent>
          <mc:Choice Requires="wps">
            <w:drawing>
              <wp:anchor distT="0" distB="0" distL="114300" distR="114300" simplePos="0" relativeHeight="251629056" behindDoc="0" locked="0" layoutInCell="1" allowOverlap="1" wp14:anchorId="5F29D419" wp14:editId="2C634825">
                <wp:simplePos x="0" y="0"/>
                <wp:positionH relativeFrom="column">
                  <wp:posOffset>3992880</wp:posOffset>
                </wp:positionH>
                <wp:positionV relativeFrom="paragraph">
                  <wp:posOffset>22860</wp:posOffset>
                </wp:positionV>
                <wp:extent cx="746760" cy="457200"/>
                <wp:effectExtent l="0" t="0" r="15240" b="19050"/>
                <wp:wrapNone/>
                <wp:docPr id="98" name="橢圓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 cy="457200"/>
                        </a:xfrm>
                        <a:prstGeom prst="ellipse">
                          <a:avLst/>
                        </a:prstGeom>
                        <a:solidFill>
                          <a:sysClr val="window" lastClr="FFFFFF"/>
                        </a:solidFill>
                        <a:ln w="25400" cap="flat" cmpd="sng" algn="ctr">
                          <a:solidFill>
                            <a:sysClr val="windowText" lastClr="000000"/>
                          </a:solidFill>
                          <a:prstDash val="solid"/>
                        </a:ln>
                        <a:effectLst/>
                      </wps:spPr>
                      <wps:txbx>
                        <w:txbxContent>
                          <w:p w14:paraId="3262531C" w14:textId="77777777" w:rsidR="00EE55A3" w:rsidRDefault="00EE55A3" w:rsidP="00EB030D">
                            <w:pPr>
                              <w:jc w:val="center"/>
                            </w:pPr>
                            <w:r>
                              <w:rPr>
                                <w:rFonts w:hint="eastAsia"/>
                              </w:rPr>
                              <w:t>期票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5F29D419" id="橢圓 9" o:spid="_x0000_s1030" style="position:absolute;margin-left:314.4pt;margin-top:1.8pt;width:58.8pt;height:36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" fillcolor="window" strokecolor="windowText" strokeweight="2pt">
                <v:path arrowok="t"/>
                <v:textbox>
                  <w:txbxContent>
                    <w:p w14:paraId="3262531C" w14:textId="77777777" w:rsidR="00EE55A3" w:rsidRDefault="00EE55A3" w:rsidP="00EB030D">
                      <w:pPr>
                        <w:jc w:val="center"/>
                      </w:pPr>
                      <w:r>
                        <w:rPr>
                          <w:rFonts w:hint="eastAsia"/>
                        </w:rPr>
                        <w:t>期票</w:t>
                      </w:r>
                    </w:p>
                  </w:txbxContent>
                </v:textbox>
              </v:oval>
            </w:pict>
          </mc:Fallback>
        </mc:AlternateContent>
      </w:r>
      <w:r w:rsidRPr="001677D0">
        <w:rPr>
          <w:rFonts w:ascii="標楷體" w:eastAsia="標楷體" w:hAnsi="標楷體"/>
          <w:noProof/>
        </w:rPr>
        <mc:AlternateContent>
          <mc:Choice Requires="wps">
            <w:drawing>
              <wp:anchor distT="0" distB="0" distL="114300" distR="114300" simplePos="0" relativeHeight="251670016" behindDoc="0" locked="0" layoutInCell="1" allowOverlap="1" wp14:anchorId="2FAC52AB" wp14:editId="77D37A19">
                <wp:simplePos x="0" y="0"/>
                <wp:positionH relativeFrom="column">
                  <wp:posOffset>2910840</wp:posOffset>
                </wp:positionH>
                <wp:positionV relativeFrom="paragraph">
                  <wp:posOffset>22860</wp:posOffset>
                </wp:positionV>
                <wp:extent cx="990600" cy="457200"/>
                <wp:effectExtent l="0" t="0" r="19050" b="19050"/>
                <wp:wrapNone/>
                <wp:docPr id="97" name="橢圓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457200"/>
                        </a:xfrm>
                        <a:prstGeom prst="ellipse">
                          <a:avLst/>
                        </a:prstGeom>
                        <a:solidFill>
                          <a:sysClr val="window" lastClr="FFFFFF"/>
                        </a:solidFill>
                        <a:ln w="25400" cap="flat" cmpd="sng" algn="ctr">
                          <a:solidFill>
                            <a:sysClr val="windowText" lastClr="000000"/>
                          </a:solidFill>
                          <a:prstDash val="solid"/>
                        </a:ln>
                        <a:effectLst/>
                      </wps:spPr>
                      <wps:txbx>
                        <w:txbxContent>
                          <w:p w14:paraId="0AEB527D" w14:textId="77777777" w:rsidR="00EE55A3" w:rsidRDefault="00EE55A3" w:rsidP="00EB030D">
                            <w:pPr>
                              <w:jc w:val="center"/>
                            </w:pPr>
                            <w:r w:rsidRPr="00EB030D">
                              <w:rPr>
                                <w:rFonts w:ascii="標楷體" w:eastAsia="標楷體" w:hAnsi="標楷體" w:hint="eastAsia"/>
                                <w:sz w:val="26"/>
                              </w:rPr>
                              <w:t>虛擬戶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2FAC52AB" id="橢圓 44" o:spid="_x0000_s1031" style="position:absolute;margin-left:229.2pt;margin-top:1.8pt;width:78pt;height:3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" fillcolor="window" strokecolor="windowText" strokeweight="2pt">
                <v:path arrowok="t"/>
                <v:textbox>
                  <w:txbxContent>
                    <w:p w14:paraId="0AEB527D" w14:textId="77777777" w:rsidR="00EE55A3" w:rsidRDefault="00EE55A3" w:rsidP="00EB030D">
                      <w:pPr>
                        <w:jc w:val="center"/>
                      </w:pPr>
                      <w:r w:rsidRPr="00EB030D">
                        <w:rPr>
                          <w:rFonts w:ascii="標楷體" w:eastAsia="標楷體" w:hAnsi="標楷體" w:hint="eastAsia"/>
                          <w:sz w:val="26"/>
                        </w:rPr>
                        <w:t>虛擬戶</w:t>
                      </w:r>
                    </w:p>
                  </w:txbxContent>
                </v:textbox>
              </v:oval>
            </w:pict>
          </mc:Fallback>
        </mc:AlternateContent>
      </w:r>
      <w:r w:rsidRPr="001677D0">
        <w:rPr>
          <w:rFonts w:ascii="標楷體" w:eastAsia="標楷體" w:hAnsi="標楷體"/>
          <w:noProof/>
        </w:rPr>
        <mc:AlternateContent>
          <mc:Choice Requires="wps">
            <w:drawing>
              <wp:anchor distT="0" distB="0" distL="114300" distR="114300" simplePos="0" relativeHeight="251675136" behindDoc="0" locked="0" layoutInCell="1" allowOverlap="1" wp14:anchorId="03D55C16" wp14:editId="06FFF5F0">
                <wp:simplePos x="0" y="0"/>
                <wp:positionH relativeFrom="column">
                  <wp:posOffset>1905000</wp:posOffset>
                </wp:positionH>
                <wp:positionV relativeFrom="paragraph">
                  <wp:posOffset>22860</wp:posOffset>
                </wp:positionV>
                <wp:extent cx="883920" cy="457200"/>
                <wp:effectExtent l="0" t="0" r="11430" b="19050"/>
                <wp:wrapNone/>
                <wp:docPr id="96" name="橢圓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3920" cy="457200"/>
                        </a:xfrm>
                        <a:prstGeom prst="ellipse">
                          <a:avLst/>
                        </a:prstGeom>
                        <a:solidFill>
                          <a:sysClr val="window" lastClr="FFFFFF"/>
                        </a:solidFill>
                        <a:ln w="25400" cap="flat" cmpd="sng" algn="ctr">
                          <a:solidFill>
                            <a:sysClr val="windowText" lastClr="000000"/>
                          </a:solidFill>
                          <a:prstDash val="solid"/>
                        </a:ln>
                        <a:effectLst/>
                      </wps:spPr>
                      <wps:txbx>
                        <w:txbxContent>
                          <w:p w14:paraId="1F88539E" w14:textId="77777777" w:rsidR="00EE55A3" w:rsidRDefault="00EE55A3" w:rsidP="00EB030D">
                            <w:pPr>
                              <w:jc w:val="center"/>
                            </w:pPr>
                            <w:r>
                              <w:rPr>
                                <w:rFonts w:hint="eastAsia"/>
                              </w:rPr>
                              <w:t>暫收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03D55C16" id="橢圓 51" o:spid="_x0000_s1032" style="position:absolute;margin-left:150pt;margin-top:1.8pt;width:69.6pt;height:36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" fillcolor="window" strokecolor="windowText" strokeweight="2pt">
                <v:path arrowok="t"/>
                <v:textbox>
                  <w:txbxContent>
                    <w:p w14:paraId="1F88539E" w14:textId="77777777" w:rsidR="00EE55A3" w:rsidRDefault="00EE55A3" w:rsidP="00EB030D">
                      <w:pPr>
                        <w:jc w:val="center"/>
                      </w:pPr>
                      <w:r>
                        <w:rPr>
                          <w:rFonts w:hint="eastAsia"/>
                        </w:rPr>
                        <w:t>暫收</w:t>
                      </w:r>
                    </w:p>
                  </w:txbxContent>
                </v:textbox>
              </v:oval>
            </w:pict>
          </mc:Fallback>
        </mc:AlternateContent>
      </w:r>
      <w:r w:rsidRPr="001677D0">
        <w:rPr>
          <w:rFonts w:ascii="標楷體" w:eastAsia="標楷體" w:hAnsi="標楷體"/>
          <w:noProof/>
        </w:rPr>
        <mc:AlternateContent>
          <mc:Choice Requires="wps">
            <w:drawing>
              <wp:anchor distT="0" distB="0" distL="114300" distR="114300" simplePos="0" relativeHeight="251634176" behindDoc="0" locked="0" layoutInCell="1" allowOverlap="1" wp14:anchorId="7998EA83" wp14:editId="248ABE8C">
                <wp:simplePos x="0" y="0"/>
                <wp:positionH relativeFrom="column">
                  <wp:posOffset>373380</wp:posOffset>
                </wp:positionH>
                <wp:positionV relativeFrom="paragraph">
                  <wp:posOffset>22860</wp:posOffset>
                </wp:positionV>
                <wp:extent cx="967740" cy="335280"/>
                <wp:effectExtent l="0" t="0" r="22860" b="26670"/>
                <wp:wrapNone/>
                <wp:docPr id="95"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7740" cy="335280"/>
                        </a:xfrm>
                        <a:prstGeom prst="rect">
                          <a:avLst/>
                        </a:prstGeom>
                        <a:solidFill>
                          <a:sysClr val="window" lastClr="FFFFFF"/>
                        </a:solidFill>
                        <a:ln w="25400" cap="flat" cmpd="sng" algn="ctr">
                          <a:solidFill>
                            <a:sysClr val="windowText" lastClr="000000"/>
                          </a:solidFill>
                          <a:prstDash val="solid"/>
                        </a:ln>
                        <a:effectLst/>
                      </wps:spPr>
                      <wps:txbx>
                        <w:txbxContent>
                          <w:p w14:paraId="367D555E" w14:textId="77777777" w:rsidR="00EE55A3" w:rsidRDefault="00EE55A3" w:rsidP="00EB030D">
                            <w:pPr>
                              <w:jc w:val="center"/>
                            </w:pPr>
                            <w:r>
                              <w:rPr>
                                <w:rFonts w:hint="eastAsia"/>
                              </w:rPr>
                              <w:t>還款科目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998EA83" id="矩形 12" o:spid="_x0000_s1033" style="position:absolute;margin-left:29.4pt;margin-top:1.8pt;width:76.2pt;height:26.4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" fillcolor="window" strokecolor="windowText" strokeweight="2pt">
                <v:path arrowok="t"/>
                <v:textbox>
                  <w:txbxContent>
                    <w:p w14:paraId="367D555E" w14:textId="77777777" w:rsidR="00EE55A3" w:rsidRDefault="00EE55A3" w:rsidP="00EB030D">
                      <w:pPr>
                        <w:jc w:val="center"/>
                      </w:pPr>
                      <w:r>
                        <w:rPr>
                          <w:rFonts w:hint="eastAsia"/>
                        </w:rPr>
                        <w:t>還款科目</w:t>
                      </w:r>
                    </w:p>
                  </w:txbxContent>
                </v:textbox>
              </v:rect>
            </w:pict>
          </mc:Fallback>
        </mc:AlternateContent>
      </w:r>
    </w:p>
    <w:p w14:paraId="24B32E32" w14:textId="77777777" w:rsidR="00EB030D" w:rsidRPr="001677D0" w:rsidRDefault="00EB030D" w:rsidP="0044619C">
      <w:pPr>
        <w:rPr>
          <w:rFonts w:ascii="標楷體" w:eastAsia="標楷體" w:hAnsi="標楷體"/>
        </w:rPr>
      </w:pPr>
    </w:p>
    <w:p w14:paraId="08FFF49B" w14:textId="77777777" w:rsidR="00EA3AFA" w:rsidRPr="001677D0" w:rsidRDefault="00EA3AFA" w:rsidP="0044619C">
      <w:pPr>
        <w:ind w:leftChars="2000" w:left="4800"/>
        <w:rPr>
          <w:rFonts w:ascii="標楷體" w:eastAsia="標楷體" w:hAnsi="標楷體"/>
          <w:sz w:val="26"/>
        </w:rPr>
      </w:pPr>
      <w:r w:rsidRPr="001677D0">
        <w:rPr>
          <w:rFonts w:ascii="標楷體" w:eastAsia="標楷體" w:hAnsi="標楷體" w:hint="eastAsia"/>
          <w:sz w:val="26"/>
        </w:rPr>
        <w:t xml:space="preserve">01-匯款轉帳 </w:t>
      </w:r>
    </w:p>
    <w:p w14:paraId="5E5799E0" w14:textId="77777777" w:rsidR="00EA3AFA" w:rsidRPr="001677D0" w:rsidRDefault="00EA3AFA" w:rsidP="0044619C">
      <w:pPr>
        <w:ind w:leftChars="2000" w:left="4800"/>
        <w:rPr>
          <w:rFonts w:ascii="標楷體" w:eastAsia="標楷體" w:hAnsi="標楷體"/>
          <w:sz w:val="26"/>
        </w:rPr>
      </w:pPr>
      <w:r w:rsidRPr="001677D0">
        <w:rPr>
          <w:rFonts w:ascii="標楷體" w:eastAsia="標楷體" w:hAnsi="標楷體" w:hint="eastAsia"/>
          <w:sz w:val="26"/>
        </w:rPr>
        <w:t xml:space="preserve">02-銀行扣款 </w:t>
      </w:r>
    </w:p>
    <w:p w14:paraId="61B70FB9" w14:textId="77777777" w:rsidR="00EA3AFA" w:rsidRPr="001677D0" w:rsidRDefault="00EA3AFA" w:rsidP="0044619C">
      <w:pPr>
        <w:ind w:leftChars="2000" w:left="4800"/>
        <w:rPr>
          <w:rFonts w:ascii="標楷體" w:eastAsia="標楷體" w:hAnsi="標楷體"/>
          <w:sz w:val="26"/>
        </w:rPr>
      </w:pPr>
      <w:r w:rsidRPr="001677D0">
        <w:rPr>
          <w:rFonts w:ascii="標楷體" w:eastAsia="標楷體" w:hAnsi="標楷體" w:hint="eastAsia"/>
          <w:sz w:val="26"/>
        </w:rPr>
        <w:t xml:space="preserve">03-員工扣款 </w:t>
      </w:r>
    </w:p>
    <w:p w14:paraId="46E314E2" w14:textId="77777777" w:rsidR="00EA3AFA" w:rsidRPr="001677D0" w:rsidRDefault="00EA3AFA" w:rsidP="0044619C">
      <w:pPr>
        <w:ind w:leftChars="2000" w:left="4800"/>
        <w:rPr>
          <w:rFonts w:ascii="標楷體" w:eastAsia="標楷體" w:hAnsi="標楷體"/>
          <w:sz w:val="26"/>
        </w:rPr>
      </w:pPr>
      <w:r w:rsidRPr="001677D0">
        <w:rPr>
          <w:rFonts w:ascii="標楷體" w:eastAsia="標楷體" w:hAnsi="標楷體" w:hint="eastAsia"/>
          <w:sz w:val="26"/>
        </w:rPr>
        <w:t xml:space="preserve">04-支票兌現  </w:t>
      </w:r>
    </w:p>
    <w:p w14:paraId="10A4F26E" w14:textId="77777777" w:rsidR="00EA3AFA" w:rsidRPr="001677D0" w:rsidRDefault="00EA3AFA" w:rsidP="0044619C">
      <w:pPr>
        <w:ind w:leftChars="2000" w:left="4800"/>
        <w:rPr>
          <w:rFonts w:ascii="標楷體" w:eastAsia="標楷體" w:hAnsi="標楷體"/>
          <w:sz w:val="26"/>
        </w:rPr>
      </w:pPr>
      <w:r w:rsidRPr="001677D0">
        <w:rPr>
          <w:rFonts w:ascii="標楷體" w:eastAsia="標楷體" w:hAnsi="標楷體" w:hint="eastAsia"/>
          <w:sz w:val="26"/>
        </w:rPr>
        <w:t xml:space="preserve">05-法院扣薪 </w:t>
      </w:r>
    </w:p>
    <w:p w14:paraId="22F50EA6" w14:textId="77777777" w:rsidR="00EA3AFA" w:rsidRPr="001677D0" w:rsidRDefault="00EA3AFA" w:rsidP="0044619C">
      <w:pPr>
        <w:ind w:leftChars="2000" w:left="4800"/>
        <w:rPr>
          <w:rFonts w:ascii="標楷體" w:eastAsia="標楷體" w:hAnsi="標楷體"/>
          <w:sz w:val="26"/>
        </w:rPr>
      </w:pPr>
      <w:r w:rsidRPr="001677D0">
        <w:rPr>
          <w:rFonts w:ascii="標楷體" w:eastAsia="標楷體" w:hAnsi="標楷體" w:hint="eastAsia"/>
          <w:sz w:val="26"/>
        </w:rPr>
        <w:t xml:space="preserve">06-理賠金   </w:t>
      </w:r>
    </w:p>
    <w:p w14:paraId="2E3FC1FC" w14:textId="77777777" w:rsidR="00EA3AFA" w:rsidRPr="001677D0" w:rsidRDefault="00EA3AFA" w:rsidP="0044619C">
      <w:pPr>
        <w:ind w:leftChars="2000" w:left="4800"/>
        <w:rPr>
          <w:rFonts w:ascii="標楷體" w:eastAsia="標楷體" w:hAnsi="標楷體"/>
          <w:sz w:val="26"/>
        </w:rPr>
      </w:pPr>
      <w:r w:rsidRPr="001677D0">
        <w:rPr>
          <w:rFonts w:ascii="標楷體" w:eastAsia="標楷體" w:hAnsi="標楷體" w:hint="eastAsia"/>
          <w:sz w:val="26"/>
        </w:rPr>
        <w:t xml:space="preserve">09-其他     </w:t>
      </w:r>
    </w:p>
    <w:p w14:paraId="5F01A58E" w14:textId="77777777" w:rsidR="00EB030D" w:rsidRPr="001677D0" w:rsidRDefault="00EB030D" w:rsidP="00EB030D">
      <w:pPr>
        <w:rPr>
          <w:rFonts w:ascii="標楷體" w:eastAsia="標楷體" w:hAnsi="標楷體"/>
          <w:sz w:val="26"/>
        </w:rPr>
      </w:pPr>
      <w:r w:rsidRPr="001677D0">
        <w:rPr>
          <w:rFonts w:ascii="標楷體" w:eastAsia="標楷體" w:hAnsi="標楷體"/>
          <w:sz w:val="26"/>
        </w:rPr>
        <w:br w:type="page"/>
      </w:r>
    </w:p>
    <w:p w14:paraId="5D391D96" w14:textId="77777777" w:rsidR="00EB030D" w:rsidRPr="001677D0" w:rsidRDefault="00404D71" w:rsidP="00787403">
      <w:pPr>
        <w:numPr>
          <w:ilvl w:val="0"/>
          <w:numId w:val="5"/>
        </w:numPr>
        <w:rPr>
          <w:rFonts w:ascii="標楷體" w:eastAsia="標楷體" w:hAnsi="標楷體"/>
          <w:sz w:val="26"/>
        </w:rPr>
      </w:pPr>
      <w:r w:rsidRPr="001677D0">
        <w:rPr>
          <w:rFonts w:ascii="標楷體" w:eastAsia="標楷體" w:hAnsi="標楷體" w:hint="eastAsia"/>
          <w:sz w:val="26"/>
        </w:rPr>
        <w:t>整批</w:t>
      </w:r>
      <w:proofErr w:type="gramStart"/>
      <w:r w:rsidRPr="001677D0">
        <w:rPr>
          <w:rFonts w:ascii="標楷體" w:eastAsia="標楷體" w:hAnsi="標楷體" w:hint="eastAsia"/>
          <w:sz w:val="26"/>
        </w:rPr>
        <w:t>入帳</w:t>
      </w:r>
      <w:proofErr w:type="gramEnd"/>
      <w:r w:rsidR="00704AB8" w:rsidRPr="001677D0">
        <w:rPr>
          <w:rFonts w:ascii="標楷體" w:eastAsia="標楷體" w:hAnsi="標楷體" w:hint="eastAsia"/>
          <w:sz w:val="26"/>
        </w:rPr>
        <w:t>作業</w:t>
      </w:r>
    </w:p>
    <w:p w14:paraId="7330FDFF" w14:textId="77777777" w:rsidR="00404D71" w:rsidRPr="001677D0" w:rsidRDefault="001473BD" w:rsidP="00EB030D">
      <w:pPr>
        <w:rPr>
          <w:rFonts w:ascii="標楷體" w:eastAsia="標楷體" w:hAnsi="標楷體"/>
        </w:rPr>
      </w:pPr>
      <w:r w:rsidRPr="001677D0">
        <w:rPr>
          <w:rFonts w:ascii="標楷體" w:eastAsia="標楷體" w:hAnsi="標楷體"/>
          <w:noProof/>
          <w:sz w:val="26"/>
        </w:rPr>
        <mc:AlternateContent>
          <mc:Choice Requires="wps">
            <w:drawing>
              <wp:anchor distT="0" distB="0" distL="114300" distR="114300" simplePos="0" relativeHeight="251639296" behindDoc="0" locked="0" layoutInCell="1" allowOverlap="1" wp14:anchorId="40493534" wp14:editId="79BCC9D6">
                <wp:simplePos x="0" y="0"/>
                <wp:positionH relativeFrom="column">
                  <wp:posOffset>2493645</wp:posOffset>
                </wp:positionH>
                <wp:positionV relativeFrom="paragraph">
                  <wp:posOffset>190500</wp:posOffset>
                </wp:positionV>
                <wp:extent cx="1036320" cy="335280"/>
                <wp:effectExtent l="0" t="0" r="11430" b="26670"/>
                <wp:wrapNone/>
                <wp:docPr id="94"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6320" cy="335280"/>
                        </a:xfrm>
                        <a:prstGeom prst="rect">
                          <a:avLst/>
                        </a:prstGeom>
                        <a:solidFill>
                          <a:sysClr val="window" lastClr="FFFFFF"/>
                        </a:solidFill>
                        <a:ln w="25400" cap="flat" cmpd="sng" algn="ctr">
                          <a:solidFill>
                            <a:sysClr val="windowText" lastClr="000000"/>
                          </a:solidFill>
                          <a:prstDash val="solid"/>
                        </a:ln>
                        <a:effectLst/>
                      </wps:spPr>
                      <wps:txbx>
                        <w:txbxContent>
                          <w:p w14:paraId="2BE3CB02" w14:textId="77777777" w:rsidR="00EE55A3" w:rsidRDefault="00EE55A3" w:rsidP="00EB030D">
                            <w:pPr>
                              <w:jc w:val="center"/>
                            </w:pPr>
                            <w:r>
                              <w:rPr>
                                <w:rFonts w:hint="eastAsia"/>
                              </w:rPr>
                              <w:t>還款科目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0493534" id="矩形 5" o:spid="_x0000_s1034" style="position:absolute;margin-left:196.35pt;margin-top:15pt;width:81.6pt;height:26.4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" fillcolor="window" strokecolor="windowText" strokeweight="2pt">
                <v:path arrowok="t"/>
                <v:textbox>
                  <w:txbxContent>
                    <w:p w14:paraId="2BE3CB02" w14:textId="77777777" w:rsidR="00EE55A3" w:rsidRDefault="00EE55A3" w:rsidP="00EB030D">
                      <w:pPr>
                        <w:jc w:val="center"/>
                      </w:pPr>
                      <w:r>
                        <w:rPr>
                          <w:rFonts w:hint="eastAsia"/>
                        </w:rPr>
                        <w:t>還款科目</w:t>
                      </w:r>
                    </w:p>
                  </w:txbxContent>
                </v:textbox>
              </v:rect>
            </w:pict>
          </mc:Fallback>
        </mc:AlternateContent>
      </w:r>
      <w:r w:rsidR="00EB030D" w:rsidRPr="001677D0">
        <w:rPr>
          <w:rFonts w:ascii="標楷體" w:eastAsia="標楷體" w:hAnsi="標楷體" w:hint="eastAsia"/>
        </w:rPr>
        <w:t xml:space="preserve">  </w:t>
      </w:r>
    </w:p>
    <w:p w14:paraId="398D1F2A" w14:textId="77777777" w:rsidR="00EB030D" w:rsidRPr="001677D0" w:rsidRDefault="00EB030D" w:rsidP="00EB030D">
      <w:pPr>
        <w:rPr>
          <w:rFonts w:ascii="標楷體" w:eastAsia="標楷體" w:hAnsi="標楷體"/>
          <w:sz w:val="26"/>
        </w:rPr>
      </w:pPr>
      <w:r w:rsidRPr="001677D0">
        <w:rPr>
          <w:rFonts w:ascii="標楷體" w:eastAsia="標楷體" w:hAnsi="標楷體" w:hint="eastAsia"/>
        </w:rPr>
        <w:t xml:space="preserve"> </w:t>
      </w:r>
      <w:r w:rsidRPr="001677D0">
        <w:rPr>
          <w:rFonts w:ascii="標楷體" w:eastAsia="標楷體" w:hAnsi="標楷體" w:hint="eastAsia"/>
          <w:sz w:val="26"/>
        </w:rPr>
        <w:t>1).</w:t>
      </w:r>
      <w:r w:rsidR="00704AB8" w:rsidRPr="001677D0">
        <w:rPr>
          <w:rFonts w:ascii="標楷體" w:eastAsia="標楷體" w:hAnsi="標楷體" w:hint="eastAsia"/>
          <w:sz w:val="26"/>
        </w:rPr>
        <w:t>人工</w:t>
      </w:r>
      <w:proofErr w:type="gramStart"/>
      <w:r w:rsidR="00704AB8" w:rsidRPr="001677D0">
        <w:rPr>
          <w:rFonts w:ascii="標楷體" w:eastAsia="標楷體" w:hAnsi="標楷體" w:hint="eastAsia"/>
          <w:sz w:val="26"/>
        </w:rPr>
        <w:t>入帳</w:t>
      </w:r>
      <w:proofErr w:type="gramEnd"/>
    </w:p>
    <w:p w14:paraId="75F16E17" w14:textId="77777777" w:rsidR="00EB030D" w:rsidRPr="001677D0" w:rsidRDefault="001473BD" w:rsidP="00EB030D">
      <w:pPr>
        <w:rPr>
          <w:rFonts w:ascii="標楷體" w:eastAsia="標楷體" w:hAnsi="標楷體"/>
          <w:sz w:val="26"/>
        </w:rPr>
      </w:pPr>
      <w:r w:rsidRPr="001677D0">
        <w:rPr>
          <w:rFonts w:ascii="標楷體" w:eastAsia="標楷體" w:hAnsi="標楷體"/>
          <w:noProof/>
          <w:sz w:val="26"/>
        </w:rPr>
        <mc:AlternateContent>
          <mc:Choice Requires="wps">
            <w:drawing>
              <wp:anchor distT="0" distB="0" distL="114300" distR="114300" simplePos="0" relativeHeight="251695616" behindDoc="0" locked="0" layoutInCell="1" allowOverlap="1" wp14:anchorId="12908920" wp14:editId="5A9813CC">
                <wp:simplePos x="0" y="0"/>
                <wp:positionH relativeFrom="column">
                  <wp:posOffset>2575560</wp:posOffset>
                </wp:positionH>
                <wp:positionV relativeFrom="paragraph">
                  <wp:posOffset>162560</wp:posOffset>
                </wp:positionV>
                <wp:extent cx="883920" cy="457200"/>
                <wp:effectExtent l="0" t="0" r="11430" b="19050"/>
                <wp:wrapNone/>
                <wp:docPr id="93" name="橢圓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3920" cy="457200"/>
                        </a:xfrm>
                        <a:prstGeom prst="ellipse">
                          <a:avLst/>
                        </a:prstGeom>
                        <a:solidFill>
                          <a:sysClr val="window" lastClr="FFFFFF"/>
                        </a:solidFill>
                        <a:ln w="25400" cap="flat" cmpd="sng" algn="ctr">
                          <a:solidFill>
                            <a:sysClr val="windowText" lastClr="000000"/>
                          </a:solidFill>
                          <a:prstDash val="solid"/>
                        </a:ln>
                        <a:effectLst/>
                      </wps:spPr>
                      <wps:txbx>
                        <w:txbxContent>
                          <w:p w14:paraId="7ACDE2C4" w14:textId="77777777" w:rsidR="00EE55A3" w:rsidRDefault="00EE55A3" w:rsidP="00704AB8">
                            <w:pPr>
                              <w:jc w:val="center"/>
                            </w:pPr>
                            <w:r>
                              <w:rPr>
                                <w:rFonts w:hint="eastAsia"/>
                              </w:rPr>
                              <w:t>暫收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12908920" id="橢圓 52" o:spid="_x0000_s1035" style="position:absolute;margin-left:202.8pt;margin-top:12.8pt;width:69.6pt;height:36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" fillcolor="window" strokecolor="windowText" strokeweight="2pt">
                <v:path arrowok="t"/>
                <v:textbox>
                  <w:txbxContent>
                    <w:p w14:paraId="7ACDE2C4" w14:textId="77777777" w:rsidR="00EE55A3" w:rsidRDefault="00EE55A3" w:rsidP="00704AB8">
                      <w:pPr>
                        <w:jc w:val="center"/>
                      </w:pPr>
                      <w:r>
                        <w:rPr>
                          <w:rFonts w:hint="eastAsia"/>
                        </w:rPr>
                        <w:t>暫收</w:t>
                      </w:r>
                    </w:p>
                  </w:txbxContent>
                </v:textbox>
              </v:oval>
            </w:pict>
          </mc:Fallback>
        </mc:AlternateContent>
      </w:r>
    </w:p>
    <w:p w14:paraId="4A194E68" w14:textId="77777777" w:rsidR="00EB030D" w:rsidRPr="001677D0" w:rsidRDefault="00EB030D" w:rsidP="00EB030D">
      <w:pPr>
        <w:rPr>
          <w:rFonts w:ascii="標楷體" w:eastAsia="標楷體" w:hAnsi="標楷體"/>
          <w:sz w:val="26"/>
        </w:rPr>
      </w:pPr>
    </w:p>
    <w:p w14:paraId="47E1D4E8" w14:textId="77777777" w:rsidR="00704AB8" w:rsidRPr="001677D0" w:rsidRDefault="00404D71" w:rsidP="00EB030D">
      <w:pPr>
        <w:rPr>
          <w:rFonts w:ascii="標楷體" w:eastAsia="標楷體" w:hAnsi="標楷體"/>
          <w:sz w:val="26"/>
        </w:rPr>
      </w:pPr>
      <w:r w:rsidRPr="001677D0">
        <w:rPr>
          <w:rFonts w:ascii="標楷體" w:eastAsia="標楷體" w:hAnsi="標楷體" w:hint="eastAsia"/>
          <w:sz w:val="26"/>
        </w:rPr>
        <w:t xml:space="preserve"> </w:t>
      </w:r>
    </w:p>
    <w:p w14:paraId="3DB19C0D" w14:textId="77777777" w:rsidR="00704AB8" w:rsidRPr="001677D0" w:rsidRDefault="00704AB8" w:rsidP="00EB030D">
      <w:pPr>
        <w:rPr>
          <w:rFonts w:ascii="標楷體" w:eastAsia="標楷體" w:hAnsi="標楷體"/>
          <w:sz w:val="26"/>
        </w:rPr>
      </w:pPr>
    </w:p>
    <w:p w14:paraId="61BC7B68" w14:textId="77777777" w:rsidR="00EB030D" w:rsidRPr="001677D0" w:rsidRDefault="001473BD" w:rsidP="00EB030D">
      <w:pPr>
        <w:rPr>
          <w:rFonts w:ascii="標楷體" w:eastAsia="標楷體" w:hAnsi="標楷體"/>
          <w:sz w:val="26"/>
        </w:rPr>
      </w:pPr>
      <w:r w:rsidRPr="001677D0">
        <w:rPr>
          <w:rFonts w:ascii="標楷體" w:eastAsia="標楷體" w:hAnsi="標楷體"/>
          <w:noProof/>
          <w:sz w:val="26"/>
        </w:rPr>
        <mc:AlternateContent>
          <mc:Choice Requires="wps">
            <w:drawing>
              <wp:anchor distT="0" distB="0" distL="114300" distR="114300" simplePos="0" relativeHeight="251659776" behindDoc="0" locked="0" layoutInCell="1" allowOverlap="1" wp14:anchorId="0B4D8F72" wp14:editId="173C5918">
                <wp:simplePos x="0" y="0"/>
                <wp:positionH relativeFrom="column">
                  <wp:posOffset>2575560</wp:posOffset>
                </wp:positionH>
                <wp:positionV relativeFrom="paragraph">
                  <wp:posOffset>64770</wp:posOffset>
                </wp:positionV>
                <wp:extent cx="967740" cy="335280"/>
                <wp:effectExtent l="0" t="0" r="22860" b="26670"/>
                <wp:wrapNone/>
                <wp:docPr id="92"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7740" cy="335280"/>
                        </a:xfrm>
                        <a:prstGeom prst="rect">
                          <a:avLst/>
                        </a:prstGeom>
                        <a:solidFill>
                          <a:sysClr val="window" lastClr="FFFFFF"/>
                        </a:solidFill>
                        <a:ln w="25400" cap="flat" cmpd="sng" algn="ctr">
                          <a:solidFill>
                            <a:sysClr val="windowText" lastClr="000000"/>
                          </a:solidFill>
                          <a:prstDash val="solid"/>
                        </a:ln>
                        <a:effectLst/>
                      </wps:spPr>
                      <wps:txbx>
                        <w:txbxContent>
                          <w:p w14:paraId="4EF5A71D" w14:textId="77777777" w:rsidR="00EE55A3" w:rsidRDefault="00EE55A3" w:rsidP="00EB030D">
                            <w:pPr>
                              <w:jc w:val="center"/>
                            </w:pPr>
                            <w:r>
                              <w:rPr>
                                <w:rFonts w:hint="eastAsia"/>
                              </w:rPr>
                              <w:t>還款科目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B4D8F72" id="矩形 39" o:spid="_x0000_s1036" style="position:absolute;margin-left:202.8pt;margin-top:5.1pt;width:76.2pt;height:26.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" fillcolor="window" strokecolor="windowText" strokeweight="2pt">
                <v:path arrowok="t"/>
                <v:textbox>
                  <w:txbxContent>
                    <w:p w14:paraId="4EF5A71D" w14:textId="77777777" w:rsidR="00EE55A3" w:rsidRDefault="00EE55A3" w:rsidP="00EB030D">
                      <w:pPr>
                        <w:jc w:val="center"/>
                      </w:pPr>
                      <w:r>
                        <w:rPr>
                          <w:rFonts w:hint="eastAsia"/>
                        </w:rPr>
                        <w:t>還款科目</w:t>
                      </w:r>
                    </w:p>
                  </w:txbxContent>
                </v:textbox>
              </v:rect>
            </w:pict>
          </mc:Fallback>
        </mc:AlternateContent>
      </w:r>
      <w:r w:rsidR="00704AB8" w:rsidRPr="001677D0">
        <w:rPr>
          <w:rFonts w:ascii="標楷體" w:eastAsia="標楷體" w:hAnsi="標楷體" w:hint="eastAsia"/>
          <w:sz w:val="26"/>
        </w:rPr>
        <w:t xml:space="preserve"> </w:t>
      </w:r>
      <w:r w:rsidR="00EB030D" w:rsidRPr="001677D0">
        <w:rPr>
          <w:rFonts w:ascii="標楷體" w:eastAsia="標楷體" w:hAnsi="標楷體" w:hint="eastAsia"/>
          <w:sz w:val="26"/>
        </w:rPr>
        <w:t>2).</w:t>
      </w:r>
      <w:r w:rsidR="00704AB8" w:rsidRPr="001677D0">
        <w:rPr>
          <w:rFonts w:ascii="標楷體" w:eastAsia="標楷體" w:hAnsi="標楷體" w:hint="eastAsia"/>
          <w:sz w:val="26"/>
        </w:rPr>
        <w:t>批次</w:t>
      </w:r>
      <w:proofErr w:type="gramStart"/>
      <w:r w:rsidR="00704AB8" w:rsidRPr="001677D0">
        <w:rPr>
          <w:rFonts w:ascii="標楷體" w:eastAsia="標楷體" w:hAnsi="標楷體" w:hint="eastAsia"/>
          <w:sz w:val="26"/>
        </w:rPr>
        <w:t>入帳</w:t>
      </w:r>
      <w:proofErr w:type="gramEnd"/>
    </w:p>
    <w:p w14:paraId="16D73913" w14:textId="77777777" w:rsidR="00EB030D" w:rsidRPr="001677D0" w:rsidRDefault="00EB030D" w:rsidP="00EB030D">
      <w:pPr>
        <w:rPr>
          <w:rFonts w:ascii="標楷體" w:eastAsia="標楷體" w:hAnsi="標楷體"/>
          <w:sz w:val="26"/>
        </w:rPr>
      </w:pPr>
      <w:r w:rsidRPr="001677D0">
        <w:rPr>
          <w:rFonts w:ascii="標楷體" w:eastAsia="標楷體" w:hAnsi="標楷體" w:hint="eastAsia"/>
          <w:sz w:val="26"/>
        </w:rPr>
        <w:t xml:space="preserve">      　　</w:t>
      </w:r>
      <w:r w:rsidR="00704AB8" w:rsidRPr="001677D0">
        <w:rPr>
          <w:rFonts w:ascii="標楷體" w:eastAsia="標楷體" w:hAnsi="標楷體" w:hint="eastAsia"/>
          <w:sz w:val="26"/>
        </w:rPr>
        <w:t xml:space="preserve"> </w:t>
      </w:r>
    </w:p>
    <w:p w14:paraId="59B53DC8" w14:textId="77777777" w:rsidR="00EB030D" w:rsidRPr="001677D0" w:rsidRDefault="001473BD" w:rsidP="00EB030D">
      <w:pPr>
        <w:rPr>
          <w:rFonts w:ascii="標楷體" w:eastAsia="標楷體" w:hAnsi="標楷體"/>
          <w:sz w:val="26"/>
        </w:rPr>
      </w:pPr>
      <w:r w:rsidRPr="001677D0">
        <w:rPr>
          <w:rFonts w:ascii="標楷體" w:eastAsia="標楷體" w:hAnsi="標楷體"/>
          <w:noProof/>
          <w:sz w:val="26"/>
        </w:rPr>
        <mc:AlternateContent>
          <mc:Choice Requires="wps">
            <w:drawing>
              <wp:anchor distT="0" distB="0" distL="114300" distR="114300" simplePos="0" relativeHeight="251644416" behindDoc="0" locked="0" layoutInCell="1" allowOverlap="1" wp14:anchorId="3428EB80" wp14:editId="0132BB59">
                <wp:simplePos x="0" y="0"/>
                <wp:positionH relativeFrom="column">
                  <wp:posOffset>2636520</wp:posOffset>
                </wp:positionH>
                <wp:positionV relativeFrom="paragraph">
                  <wp:posOffset>107315</wp:posOffset>
                </wp:positionV>
                <wp:extent cx="883920" cy="457200"/>
                <wp:effectExtent l="0" t="0" r="11430" b="19050"/>
                <wp:wrapNone/>
                <wp:docPr id="91" name="橢圓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3920" cy="457200"/>
                        </a:xfrm>
                        <a:prstGeom prst="ellipse">
                          <a:avLst/>
                        </a:prstGeom>
                        <a:solidFill>
                          <a:sysClr val="window" lastClr="FFFFFF"/>
                        </a:solidFill>
                        <a:ln w="25400" cap="flat" cmpd="sng" algn="ctr">
                          <a:solidFill>
                            <a:sysClr val="windowText" lastClr="000000"/>
                          </a:solidFill>
                          <a:prstDash val="solid"/>
                        </a:ln>
                        <a:effectLst/>
                      </wps:spPr>
                      <wps:txbx>
                        <w:txbxContent>
                          <w:p w14:paraId="73758C16" w14:textId="77777777" w:rsidR="00EE55A3" w:rsidRDefault="00EE55A3" w:rsidP="00EB030D">
                            <w:pPr>
                              <w:jc w:val="center"/>
                            </w:pPr>
                            <w:r>
                              <w:rPr>
                                <w:rFonts w:hint="eastAsia"/>
                              </w:rPr>
                              <w:t>虛擬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3428EB80" id="橢圓 11" o:spid="_x0000_s1037" style="position:absolute;margin-left:207.6pt;margin-top:8.45pt;width:69.6pt;height:36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" fillcolor="window" strokecolor="windowText" strokeweight="2pt">
                <v:path arrowok="t"/>
                <v:textbox>
                  <w:txbxContent>
                    <w:p w14:paraId="73758C16" w14:textId="77777777" w:rsidR="00EE55A3" w:rsidRDefault="00EE55A3" w:rsidP="00EB030D">
                      <w:pPr>
                        <w:jc w:val="center"/>
                      </w:pPr>
                      <w:r>
                        <w:rPr>
                          <w:rFonts w:hint="eastAsia"/>
                        </w:rPr>
                        <w:t>虛擬</w:t>
                      </w:r>
                    </w:p>
                  </w:txbxContent>
                </v:textbox>
              </v:oval>
            </w:pict>
          </mc:Fallback>
        </mc:AlternateContent>
      </w:r>
    </w:p>
    <w:p w14:paraId="190FFE1F" w14:textId="77777777" w:rsidR="00EB030D" w:rsidRPr="001677D0" w:rsidRDefault="00EB030D" w:rsidP="00EB030D">
      <w:pPr>
        <w:rPr>
          <w:rFonts w:ascii="標楷體" w:eastAsia="標楷體" w:hAnsi="標楷體"/>
          <w:sz w:val="26"/>
        </w:rPr>
      </w:pPr>
    </w:p>
    <w:p w14:paraId="1594A449" w14:textId="77777777" w:rsidR="00C3318B" w:rsidRPr="001677D0" w:rsidRDefault="001473BD" w:rsidP="00EB030D">
      <w:pPr>
        <w:rPr>
          <w:rFonts w:ascii="標楷體" w:eastAsia="標楷體" w:hAnsi="標楷體"/>
          <w:sz w:val="26"/>
        </w:rPr>
      </w:pPr>
      <w:r w:rsidRPr="001677D0">
        <w:rPr>
          <w:rFonts w:ascii="標楷體" w:eastAsia="標楷體" w:hAnsi="標楷體"/>
          <w:noProof/>
          <w:sz w:val="26"/>
        </w:rPr>
        <mc:AlternateContent>
          <mc:Choice Requires="wps">
            <w:drawing>
              <wp:anchor distT="0" distB="0" distL="114300" distR="114300" simplePos="0" relativeHeight="251649536" behindDoc="0" locked="0" layoutInCell="1" allowOverlap="1" wp14:anchorId="357B070E" wp14:editId="1249FFB4">
                <wp:simplePos x="0" y="0"/>
                <wp:positionH relativeFrom="column">
                  <wp:posOffset>3005455</wp:posOffset>
                </wp:positionH>
                <wp:positionV relativeFrom="paragraph">
                  <wp:posOffset>121285</wp:posOffset>
                </wp:positionV>
                <wp:extent cx="789305" cy="567690"/>
                <wp:effectExtent l="0" t="0" r="67945" b="118110"/>
                <wp:wrapNone/>
                <wp:docPr id="90" name="直線單箭頭接點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9305" cy="567690"/>
                        </a:xfrm>
                        <a:prstGeom prst="bentConnector3">
                          <a:avLst>
                            <a:gd name="adj1" fmla="val 2574"/>
                          </a:avLst>
                        </a:prstGeom>
                        <a:noFill/>
                        <a:ln w="952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5223150" id="_x0000_t34" coordsize="21600,21600" o:spt="34" o:oned="t" adj="10800" path="m,l@0,0@0,21600,21600,21600e" filled="f">
                <v:stroke joinstyle="miter"/>
                <v:formulas>
                  <v:f eqn="val #0"/>
                </v:formulas>
                <v:path arrowok="t" fillok="f" o:connecttype="none"/>
                <v:handles>
                  <v:h position="#0,center"/>
                </v:handles>
                <o:lock v:ext="edit" shapetype="t"/>
              </v:shapetype>
              <v:shape id="直線單箭頭接點 14" o:spid="_x0000_s1026" type="#_x0000_t34" style="position:absolute;margin-left:236.65pt;margin-top:9.55pt;width:62.15pt;height:44.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" adj="556">
                <v:stroke endarrow="open"/>
              </v:shape>
            </w:pict>
          </mc:Fallback>
        </mc:AlternateContent>
      </w:r>
    </w:p>
    <w:p w14:paraId="026F40C4" w14:textId="77777777" w:rsidR="00EB030D" w:rsidRPr="001677D0" w:rsidRDefault="001473BD" w:rsidP="00EB030D">
      <w:pPr>
        <w:rPr>
          <w:rFonts w:ascii="標楷體" w:eastAsia="標楷體" w:hAnsi="標楷體"/>
          <w:sz w:val="26"/>
        </w:rPr>
      </w:pPr>
      <w:r w:rsidRPr="001677D0">
        <w:rPr>
          <w:rFonts w:ascii="標楷體" w:eastAsia="標楷體" w:hAnsi="標楷體"/>
          <w:noProof/>
          <w:sz w:val="26"/>
        </w:rPr>
        <mc:AlternateContent>
          <mc:Choice Requires="wps">
            <w:drawing>
              <wp:anchor distT="0" distB="0" distL="114300" distR="114300" simplePos="0" relativeHeight="251680256" behindDoc="0" locked="0" layoutInCell="1" allowOverlap="1" wp14:anchorId="30315716" wp14:editId="3BE362FA">
                <wp:simplePos x="0" y="0"/>
                <wp:positionH relativeFrom="column">
                  <wp:posOffset>3919855</wp:posOffset>
                </wp:positionH>
                <wp:positionV relativeFrom="paragraph">
                  <wp:posOffset>196850</wp:posOffset>
                </wp:positionV>
                <wp:extent cx="883920" cy="457200"/>
                <wp:effectExtent l="0" t="0" r="11430" b="19050"/>
                <wp:wrapNone/>
                <wp:docPr id="89" name="橢圓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3920" cy="457200"/>
                        </a:xfrm>
                        <a:prstGeom prst="ellipse">
                          <a:avLst/>
                        </a:prstGeom>
                        <a:solidFill>
                          <a:sysClr val="window" lastClr="FFFFFF"/>
                        </a:solidFill>
                        <a:ln w="25400" cap="flat" cmpd="sng" algn="ctr">
                          <a:solidFill>
                            <a:sysClr val="windowText" lastClr="000000"/>
                          </a:solidFill>
                          <a:prstDash val="solid"/>
                        </a:ln>
                        <a:effectLst/>
                      </wps:spPr>
                      <wps:txbx>
                        <w:txbxContent>
                          <w:p w14:paraId="3BFAD9D9" w14:textId="77777777" w:rsidR="00EE55A3" w:rsidRDefault="00EE55A3" w:rsidP="00EB030D">
                            <w:pPr>
                              <w:jc w:val="center"/>
                            </w:pPr>
                            <w:r>
                              <w:rPr>
                                <w:rFonts w:hint="eastAsia"/>
                              </w:rPr>
                              <w:t>暫收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30315716" id="_x0000_s1038" style="position:absolute;margin-left:308.65pt;margin-top:15.5pt;width:69.6pt;height:36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" fillcolor="window" strokecolor="windowText" strokeweight="2pt">
                <v:path arrowok="t"/>
                <v:textbox>
                  <w:txbxContent>
                    <w:p w14:paraId="3BFAD9D9" w14:textId="77777777" w:rsidR="00EE55A3" w:rsidRDefault="00EE55A3" w:rsidP="00EB030D">
                      <w:pPr>
                        <w:jc w:val="center"/>
                      </w:pPr>
                      <w:r>
                        <w:rPr>
                          <w:rFonts w:hint="eastAsia"/>
                        </w:rPr>
                        <w:t>暫收</w:t>
                      </w:r>
                    </w:p>
                  </w:txbxContent>
                </v:textbox>
              </v:oval>
            </w:pict>
          </mc:Fallback>
        </mc:AlternateContent>
      </w:r>
    </w:p>
    <w:p w14:paraId="0114542E" w14:textId="77777777" w:rsidR="00CA3E63" w:rsidRPr="001677D0" w:rsidRDefault="00CA3E63" w:rsidP="00CA3E63">
      <w:pPr>
        <w:rPr>
          <w:rFonts w:ascii="標楷體" w:eastAsia="標楷體" w:hAnsi="標楷體"/>
          <w:sz w:val="26"/>
        </w:rPr>
      </w:pPr>
      <w:r w:rsidRPr="001677D0">
        <w:rPr>
          <w:rFonts w:ascii="標楷體" w:eastAsia="標楷體" w:hAnsi="標楷體" w:hint="eastAsia"/>
          <w:sz w:val="26"/>
        </w:rPr>
        <w:t xml:space="preserve"> 3).</w:t>
      </w:r>
      <w:proofErr w:type="gramStart"/>
      <w:r w:rsidRPr="001677D0">
        <w:rPr>
          <w:rFonts w:ascii="標楷體" w:eastAsia="標楷體" w:hAnsi="標楷體" w:hint="eastAsia"/>
          <w:sz w:val="26"/>
        </w:rPr>
        <w:t>虛擬轉暫收</w:t>
      </w:r>
      <w:proofErr w:type="gramEnd"/>
    </w:p>
    <w:p w14:paraId="03EE2C4D" w14:textId="77777777" w:rsidR="00CA3E63" w:rsidRPr="001677D0" w:rsidRDefault="00CA3E63" w:rsidP="00EB030D">
      <w:pPr>
        <w:rPr>
          <w:rFonts w:ascii="標楷體" w:eastAsia="標楷體" w:hAnsi="標楷體"/>
          <w:sz w:val="26"/>
        </w:rPr>
      </w:pPr>
    </w:p>
    <w:p w14:paraId="63264A4D" w14:textId="77777777" w:rsidR="00CA3E63" w:rsidRPr="001677D0" w:rsidRDefault="00CA3E63" w:rsidP="00EB030D">
      <w:pPr>
        <w:rPr>
          <w:rFonts w:ascii="標楷體" w:eastAsia="標楷體" w:hAnsi="標楷體"/>
          <w:sz w:val="26"/>
        </w:rPr>
      </w:pPr>
    </w:p>
    <w:p w14:paraId="4EFD4BDD" w14:textId="77777777" w:rsidR="00CA3E63" w:rsidRPr="001677D0" w:rsidRDefault="00CA3E63" w:rsidP="00EB030D">
      <w:pPr>
        <w:rPr>
          <w:rFonts w:ascii="標楷體" w:eastAsia="標楷體" w:hAnsi="標楷體"/>
          <w:sz w:val="26"/>
        </w:rPr>
      </w:pPr>
    </w:p>
    <w:p w14:paraId="66542BCF" w14:textId="77777777" w:rsidR="00CA3E63" w:rsidRPr="001677D0" w:rsidRDefault="00CA3E63" w:rsidP="00EB030D">
      <w:pPr>
        <w:rPr>
          <w:rFonts w:ascii="標楷體" w:eastAsia="標楷體" w:hAnsi="標楷體"/>
          <w:sz w:val="26"/>
        </w:rPr>
      </w:pPr>
    </w:p>
    <w:p w14:paraId="46218BD3" w14:textId="77777777" w:rsidR="00CA3E63" w:rsidRPr="001677D0" w:rsidRDefault="00CA3E63" w:rsidP="00EB030D">
      <w:pPr>
        <w:rPr>
          <w:rFonts w:ascii="標楷體" w:eastAsia="標楷體" w:hAnsi="標楷體"/>
          <w:sz w:val="26"/>
        </w:rPr>
      </w:pPr>
    </w:p>
    <w:p w14:paraId="0FFDFF83" w14:textId="77777777" w:rsidR="00EB030D" w:rsidRPr="001677D0" w:rsidRDefault="00EB030D" w:rsidP="00787403">
      <w:pPr>
        <w:numPr>
          <w:ilvl w:val="0"/>
          <w:numId w:val="5"/>
        </w:numPr>
        <w:rPr>
          <w:rFonts w:ascii="標楷體" w:eastAsia="標楷體" w:hAnsi="標楷體"/>
          <w:sz w:val="26"/>
        </w:rPr>
      </w:pPr>
      <w:r w:rsidRPr="001677D0">
        <w:rPr>
          <w:rFonts w:ascii="標楷體" w:eastAsia="標楷體" w:hAnsi="標楷體" w:hint="eastAsia"/>
          <w:sz w:val="26"/>
        </w:rPr>
        <w:t>期票</w:t>
      </w:r>
      <w:r w:rsidR="00704AB8" w:rsidRPr="001677D0">
        <w:rPr>
          <w:rFonts w:ascii="標楷體" w:eastAsia="標楷體" w:hAnsi="標楷體" w:hint="eastAsia"/>
          <w:sz w:val="26"/>
        </w:rPr>
        <w:t>繳款</w:t>
      </w:r>
    </w:p>
    <w:p w14:paraId="1E40009C" w14:textId="77777777" w:rsidR="00EB030D" w:rsidRPr="001677D0" w:rsidRDefault="001473BD" w:rsidP="00EB030D">
      <w:pPr>
        <w:ind w:left="360"/>
        <w:rPr>
          <w:rFonts w:ascii="標楷體" w:eastAsia="標楷體" w:hAnsi="標楷體"/>
          <w:sz w:val="26"/>
        </w:rPr>
      </w:pPr>
      <w:r w:rsidRPr="001677D0">
        <w:rPr>
          <w:rFonts w:ascii="標楷體" w:eastAsia="標楷體" w:hAnsi="標楷體"/>
          <w:noProof/>
          <w:sz w:val="26"/>
        </w:rPr>
        <mc:AlternateContent>
          <mc:Choice Requires="wps">
            <w:drawing>
              <wp:anchor distT="0" distB="0" distL="114300" distR="114300" simplePos="0" relativeHeight="251654656" behindDoc="0" locked="0" layoutInCell="1" allowOverlap="1" wp14:anchorId="7DCEF31B" wp14:editId="1D58D3D9">
                <wp:simplePos x="0" y="0"/>
                <wp:positionH relativeFrom="column">
                  <wp:posOffset>1968500</wp:posOffset>
                </wp:positionH>
                <wp:positionV relativeFrom="paragraph">
                  <wp:posOffset>128905</wp:posOffset>
                </wp:positionV>
                <wp:extent cx="883920" cy="457200"/>
                <wp:effectExtent l="0" t="0" r="11430" b="19050"/>
                <wp:wrapNone/>
                <wp:docPr id="88" name="橢圓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3920" cy="457200"/>
                        </a:xfrm>
                        <a:prstGeom prst="ellipse">
                          <a:avLst/>
                        </a:prstGeom>
                        <a:solidFill>
                          <a:sysClr val="window" lastClr="FFFFFF"/>
                        </a:solidFill>
                        <a:ln w="25400" cap="flat" cmpd="sng" algn="ctr">
                          <a:solidFill>
                            <a:sysClr val="windowText" lastClr="000000"/>
                          </a:solidFill>
                          <a:prstDash val="solid"/>
                        </a:ln>
                        <a:effectLst/>
                      </wps:spPr>
                      <wps:txbx>
                        <w:txbxContent>
                          <w:p w14:paraId="69238F1E" w14:textId="77777777" w:rsidR="00EE55A3" w:rsidRDefault="00EE55A3" w:rsidP="00EB030D">
                            <w:pPr>
                              <w:jc w:val="center"/>
                            </w:pPr>
                            <w:r>
                              <w:rPr>
                                <w:rFonts w:hint="eastAsia"/>
                              </w:rPr>
                              <w:t>期票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7DCEF31B" id="橢圓 21" o:spid="_x0000_s1039" style="position:absolute;left:0;text-align:left;margin-left:155pt;margin-top:10.15pt;width:69.6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" fillcolor="window" strokecolor="windowText" strokeweight="2pt">
                <v:path arrowok="t"/>
                <v:textbox>
                  <w:txbxContent>
                    <w:p w14:paraId="69238F1E" w14:textId="77777777" w:rsidR="00EE55A3" w:rsidRDefault="00EE55A3" w:rsidP="00EB030D">
                      <w:pPr>
                        <w:jc w:val="center"/>
                      </w:pPr>
                      <w:r>
                        <w:rPr>
                          <w:rFonts w:hint="eastAsia"/>
                        </w:rPr>
                        <w:t>期票</w:t>
                      </w:r>
                    </w:p>
                  </w:txbxContent>
                </v:textbox>
              </v:oval>
            </w:pict>
          </mc:Fallback>
        </mc:AlternateContent>
      </w:r>
    </w:p>
    <w:p w14:paraId="1864271B" w14:textId="77777777" w:rsidR="00EB030D" w:rsidRPr="001677D0" w:rsidRDefault="00704AB8" w:rsidP="00EB030D">
      <w:pPr>
        <w:rPr>
          <w:rFonts w:ascii="標楷體" w:eastAsia="標楷體" w:hAnsi="標楷體"/>
          <w:sz w:val="26"/>
        </w:rPr>
      </w:pPr>
      <w:r w:rsidRPr="001677D0">
        <w:rPr>
          <w:rFonts w:ascii="標楷體" w:eastAsia="標楷體" w:hAnsi="標楷體" w:hint="eastAsia"/>
          <w:sz w:val="26"/>
        </w:rPr>
        <w:t xml:space="preserve"> </w:t>
      </w:r>
      <w:r w:rsidR="00EB030D" w:rsidRPr="001677D0">
        <w:rPr>
          <w:rFonts w:ascii="標楷體" w:eastAsia="標楷體" w:hAnsi="標楷體" w:hint="eastAsia"/>
          <w:sz w:val="26"/>
        </w:rPr>
        <w:t>1</w:t>
      </w:r>
      <w:r w:rsidRPr="001677D0">
        <w:rPr>
          <w:rFonts w:ascii="標楷體" w:eastAsia="標楷體" w:hAnsi="標楷體" w:hint="eastAsia"/>
          <w:sz w:val="26"/>
        </w:rPr>
        <w:t>).</w:t>
      </w:r>
      <w:r w:rsidR="00EB030D" w:rsidRPr="001677D0">
        <w:rPr>
          <w:rFonts w:ascii="標楷體" w:eastAsia="標楷體" w:hAnsi="標楷體" w:hint="eastAsia"/>
          <w:sz w:val="26"/>
        </w:rPr>
        <w:t>支票繳款</w:t>
      </w:r>
    </w:p>
    <w:p w14:paraId="553D06C2" w14:textId="77777777" w:rsidR="00EB030D" w:rsidRPr="001677D0" w:rsidRDefault="00EB030D" w:rsidP="00EB030D">
      <w:pPr>
        <w:rPr>
          <w:rFonts w:ascii="標楷體" w:eastAsia="標楷體" w:hAnsi="標楷體"/>
          <w:sz w:val="26"/>
        </w:rPr>
      </w:pPr>
    </w:p>
    <w:p w14:paraId="2139130D" w14:textId="77777777" w:rsidR="00704AB8" w:rsidRPr="001677D0" w:rsidRDefault="001473BD" w:rsidP="00EB030D">
      <w:pPr>
        <w:rPr>
          <w:rFonts w:ascii="標楷體" w:eastAsia="標楷體" w:hAnsi="標楷體"/>
          <w:sz w:val="26"/>
        </w:rPr>
      </w:pPr>
      <w:r w:rsidRPr="001677D0">
        <w:rPr>
          <w:rFonts w:ascii="標楷體" w:eastAsia="標楷體" w:hAnsi="標楷體"/>
          <w:noProof/>
          <w:sz w:val="26"/>
        </w:rPr>
        <mc:AlternateContent>
          <mc:Choice Requires="wps">
            <w:drawing>
              <wp:anchor distT="0" distB="0" distL="114300" distR="114300" simplePos="0" relativeHeight="251664896" behindDoc="0" locked="0" layoutInCell="1" allowOverlap="1" wp14:anchorId="55497314" wp14:editId="73C3DE7B">
                <wp:simplePos x="0" y="0"/>
                <wp:positionH relativeFrom="column">
                  <wp:posOffset>3228975</wp:posOffset>
                </wp:positionH>
                <wp:positionV relativeFrom="paragraph">
                  <wp:posOffset>52705</wp:posOffset>
                </wp:positionV>
                <wp:extent cx="967740" cy="335280"/>
                <wp:effectExtent l="0" t="0" r="22860" b="26670"/>
                <wp:wrapNone/>
                <wp:docPr id="87"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7740" cy="335280"/>
                        </a:xfrm>
                        <a:prstGeom prst="rect">
                          <a:avLst/>
                        </a:prstGeom>
                        <a:solidFill>
                          <a:sysClr val="window" lastClr="FFFFFF"/>
                        </a:solidFill>
                        <a:ln w="25400" cap="flat" cmpd="sng" algn="ctr">
                          <a:solidFill>
                            <a:sysClr val="windowText" lastClr="000000"/>
                          </a:solidFill>
                          <a:prstDash val="solid"/>
                        </a:ln>
                        <a:effectLst/>
                      </wps:spPr>
                      <wps:txbx>
                        <w:txbxContent>
                          <w:p w14:paraId="05DB771B" w14:textId="77777777" w:rsidR="00EE55A3" w:rsidRDefault="00EE55A3" w:rsidP="00EB030D">
                            <w:pPr>
                              <w:jc w:val="center"/>
                            </w:pPr>
                            <w:r>
                              <w:rPr>
                                <w:rFonts w:hint="eastAsia"/>
                              </w:rPr>
                              <w:t>還款科目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5497314" id="矩形 40" o:spid="_x0000_s1040" style="position:absolute;margin-left:254.25pt;margin-top:4.15pt;width:76.2pt;height:26.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" fillcolor="window" strokecolor="windowText" strokeweight="2pt">
                <v:path arrowok="t"/>
                <v:textbox>
                  <w:txbxContent>
                    <w:p w14:paraId="05DB771B" w14:textId="77777777" w:rsidR="00EE55A3" w:rsidRDefault="00EE55A3" w:rsidP="00EB030D">
                      <w:pPr>
                        <w:jc w:val="center"/>
                      </w:pPr>
                      <w:r>
                        <w:rPr>
                          <w:rFonts w:hint="eastAsia"/>
                        </w:rPr>
                        <w:t>還款科目</w:t>
                      </w:r>
                    </w:p>
                  </w:txbxContent>
                </v:textbox>
              </v:rect>
            </w:pict>
          </mc:Fallback>
        </mc:AlternateContent>
      </w:r>
      <w:r w:rsidRPr="001677D0">
        <w:rPr>
          <w:rFonts w:ascii="標楷體" w:eastAsia="標楷體" w:hAnsi="標楷體"/>
          <w:noProof/>
          <w:sz w:val="26"/>
        </w:rPr>
        <mc:AlternateContent>
          <mc:Choice Requires="wps">
            <w:drawing>
              <wp:anchor distT="0" distB="0" distL="114300" distR="114300" simplePos="0" relativeHeight="251710976" behindDoc="0" locked="0" layoutInCell="1" allowOverlap="1" wp14:anchorId="48AC1132" wp14:editId="3C3B0CCB">
                <wp:simplePos x="0" y="0"/>
                <wp:positionH relativeFrom="column">
                  <wp:posOffset>2350135</wp:posOffset>
                </wp:positionH>
                <wp:positionV relativeFrom="paragraph">
                  <wp:posOffset>114300</wp:posOffset>
                </wp:positionV>
                <wp:extent cx="706755" cy="387985"/>
                <wp:effectExtent l="19050" t="0" r="74295" b="88265"/>
                <wp:wrapNone/>
                <wp:docPr id="86"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6755" cy="387985"/>
                        </a:xfrm>
                        <a:prstGeom prst="bentConnector3">
                          <a:avLst>
                            <a:gd name="adj1" fmla="val -107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4E8A77A" id="AutoShape 101" o:spid="_x0000_s1026" type="#_x0000_t34" style="position:absolute;margin-left:185.05pt;margin-top:9pt;width:55.65pt;height:30.5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" adj="-233">
                <v:stroke endarrow="block"/>
              </v:shape>
            </w:pict>
          </mc:Fallback>
        </mc:AlternateContent>
      </w:r>
    </w:p>
    <w:p w14:paraId="259C93A5" w14:textId="77777777" w:rsidR="00EB030D" w:rsidRPr="001677D0" w:rsidRDefault="00704AB8" w:rsidP="00EB030D">
      <w:pPr>
        <w:rPr>
          <w:rFonts w:ascii="標楷體" w:eastAsia="標楷體" w:hAnsi="標楷體"/>
          <w:sz w:val="26"/>
        </w:rPr>
      </w:pPr>
      <w:r w:rsidRPr="001677D0">
        <w:rPr>
          <w:rFonts w:ascii="標楷體" w:eastAsia="標楷體" w:hAnsi="標楷體" w:hint="eastAsia"/>
          <w:sz w:val="26"/>
        </w:rPr>
        <w:t xml:space="preserve"> </w:t>
      </w:r>
      <w:r w:rsidR="00EB030D" w:rsidRPr="001677D0">
        <w:rPr>
          <w:rFonts w:ascii="標楷體" w:eastAsia="標楷體" w:hAnsi="標楷體" w:hint="eastAsia"/>
          <w:sz w:val="26"/>
        </w:rPr>
        <w:t>2</w:t>
      </w:r>
      <w:r w:rsidRPr="001677D0">
        <w:rPr>
          <w:rFonts w:ascii="標楷體" w:eastAsia="標楷體" w:hAnsi="標楷體" w:hint="eastAsia"/>
          <w:sz w:val="26"/>
        </w:rPr>
        <w:t>).</w:t>
      </w:r>
      <w:r w:rsidR="00EB030D" w:rsidRPr="001677D0">
        <w:rPr>
          <w:rFonts w:ascii="標楷體" w:eastAsia="標楷體" w:hAnsi="標楷體" w:hint="eastAsia"/>
          <w:sz w:val="26"/>
        </w:rPr>
        <w:t>兌現</w:t>
      </w:r>
      <w:proofErr w:type="gramStart"/>
      <w:r w:rsidR="00D640A1" w:rsidRPr="001677D0">
        <w:rPr>
          <w:rFonts w:ascii="標楷體" w:eastAsia="標楷體" w:hAnsi="標楷體" w:hint="eastAsia"/>
          <w:sz w:val="26"/>
        </w:rPr>
        <w:t>入帳</w:t>
      </w:r>
      <w:proofErr w:type="gramEnd"/>
    </w:p>
    <w:p w14:paraId="02D8E415" w14:textId="77777777" w:rsidR="00EB030D" w:rsidRPr="001677D0" w:rsidRDefault="001473BD" w:rsidP="00EB030D">
      <w:pPr>
        <w:rPr>
          <w:rFonts w:ascii="標楷體" w:eastAsia="標楷體" w:hAnsi="標楷體"/>
          <w:sz w:val="26"/>
        </w:rPr>
      </w:pPr>
      <w:r w:rsidRPr="001677D0">
        <w:rPr>
          <w:rFonts w:ascii="標楷體" w:eastAsia="標楷體" w:hAnsi="標楷體"/>
          <w:noProof/>
          <w:sz w:val="26"/>
        </w:rPr>
        <mc:AlternateContent>
          <mc:Choice Requires="wps">
            <w:drawing>
              <wp:anchor distT="0" distB="0" distL="114300" distR="114300" simplePos="0" relativeHeight="251705856" behindDoc="0" locked="0" layoutInCell="1" allowOverlap="1" wp14:anchorId="3BEB1743" wp14:editId="4066A82E">
                <wp:simplePos x="0" y="0"/>
                <wp:positionH relativeFrom="column">
                  <wp:posOffset>3284855</wp:posOffset>
                </wp:positionH>
                <wp:positionV relativeFrom="paragraph">
                  <wp:posOffset>45085</wp:posOffset>
                </wp:positionV>
                <wp:extent cx="883920" cy="457200"/>
                <wp:effectExtent l="0" t="0" r="11430" b="19050"/>
                <wp:wrapNone/>
                <wp:docPr id="85" name="橢圓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3920" cy="457200"/>
                        </a:xfrm>
                        <a:prstGeom prst="ellipse">
                          <a:avLst/>
                        </a:prstGeom>
                        <a:solidFill>
                          <a:sysClr val="window" lastClr="FFFFFF"/>
                        </a:solidFill>
                        <a:ln w="25400" cap="flat" cmpd="sng" algn="ctr">
                          <a:solidFill>
                            <a:sysClr val="windowText" lastClr="000000"/>
                          </a:solidFill>
                          <a:prstDash val="solid"/>
                        </a:ln>
                        <a:effectLst/>
                      </wps:spPr>
                      <wps:txbx>
                        <w:txbxContent>
                          <w:p w14:paraId="572283A3" w14:textId="77777777" w:rsidR="00EE55A3" w:rsidRDefault="00EE55A3" w:rsidP="00D640A1">
                            <w:pPr>
                              <w:jc w:val="center"/>
                            </w:pPr>
                            <w:r>
                              <w:rPr>
                                <w:rFonts w:hint="eastAsia"/>
                              </w:rPr>
                              <w:t>虛擬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3BEB1743" id="_x0000_s1041" style="position:absolute;margin-left:258.65pt;margin-top:3.55pt;width:69.6pt;height:36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" fillcolor="window" strokecolor="windowText" strokeweight="2pt">
                <v:path arrowok="t"/>
                <v:textbox>
                  <w:txbxContent>
                    <w:p w14:paraId="572283A3" w14:textId="77777777" w:rsidR="00EE55A3" w:rsidRDefault="00EE55A3" w:rsidP="00D640A1">
                      <w:pPr>
                        <w:jc w:val="center"/>
                      </w:pPr>
                      <w:r>
                        <w:rPr>
                          <w:rFonts w:hint="eastAsia"/>
                        </w:rPr>
                        <w:t>虛擬</w:t>
                      </w:r>
                    </w:p>
                  </w:txbxContent>
                </v:textbox>
              </v:oval>
            </w:pict>
          </mc:Fallback>
        </mc:AlternateContent>
      </w:r>
    </w:p>
    <w:p w14:paraId="55B2A383" w14:textId="77777777" w:rsidR="00704AB8" w:rsidRPr="001677D0" w:rsidRDefault="001473BD" w:rsidP="00EB030D">
      <w:pPr>
        <w:rPr>
          <w:rFonts w:ascii="標楷體" w:eastAsia="標楷體" w:hAnsi="標楷體"/>
          <w:sz w:val="26"/>
        </w:rPr>
      </w:pPr>
      <w:r w:rsidRPr="001677D0">
        <w:rPr>
          <w:rFonts w:ascii="標楷體" w:eastAsia="標楷體" w:hAnsi="標楷體"/>
          <w:noProof/>
          <w:sz w:val="26"/>
        </w:rPr>
        <mc:AlternateContent>
          <mc:Choice Requires="wps">
            <w:drawing>
              <wp:anchor distT="0" distB="0" distL="114300" distR="114300" simplePos="0" relativeHeight="251700736" behindDoc="0" locked="0" layoutInCell="1" allowOverlap="1" wp14:anchorId="1BAD2651" wp14:editId="3D4EBDC9">
                <wp:simplePos x="0" y="0"/>
                <wp:positionH relativeFrom="column">
                  <wp:posOffset>4224655</wp:posOffset>
                </wp:positionH>
                <wp:positionV relativeFrom="paragraph">
                  <wp:posOffset>31115</wp:posOffset>
                </wp:positionV>
                <wp:extent cx="887095" cy="824230"/>
                <wp:effectExtent l="0" t="0" r="65405" b="90170"/>
                <wp:wrapNone/>
                <wp:docPr id="83"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095" cy="824230"/>
                        </a:xfrm>
                        <a:prstGeom prst="bentConnector3">
                          <a:avLst>
                            <a:gd name="adj1" fmla="val 4996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5A33B89" id="AutoShape 96" o:spid="_x0000_s1026" type="#_x0000_t34" style="position:absolute;margin-left:332.65pt;margin-top:2.45pt;width:69.85pt;height:64.9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" adj="10792">
                <v:stroke endarrow="block"/>
              </v:shape>
            </w:pict>
          </mc:Fallback>
        </mc:AlternateContent>
      </w:r>
      <w:r w:rsidR="00704AB8" w:rsidRPr="001677D0">
        <w:rPr>
          <w:rFonts w:ascii="標楷體" w:eastAsia="標楷體" w:hAnsi="標楷體" w:hint="eastAsia"/>
          <w:sz w:val="26"/>
        </w:rPr>
        <w:t xml:space="preserve"> </w:t>
      </w:r>
    </w:p>
    <w:p w14:paraId="4137C709" w14:textId="77777777" w:rsidR="00EB030D" w:rsidRPr="001677D0" w:rsidRDefault="00EB030D" w:rsidP="00EB030D">
      <w:pPr>
        <w:rPr>
          <w:rFonts w:ascii="標楷體" w:eastAsia="標楷體" w:hAnsi="標楷體"/>
          <w:sz w:val="26"/>
        </w:rPr>
      </w:pPr>
    </w:p>
    <w:p w14:paraId="13DB8B13" w14:textId="77777777" w:rsidR="007E4CA5" w:rsidRPr="001677D0" w:rsidRDefault="001473BD" w:rsidP="00EB030D">
      <w:pPr>
        <w:rPr>
          <w:rFonts w:ascii="標楷體" w:eastAsia="標楷體" w:hAnsi="標楷體"/>
          <w:sz w:val="26"/>
        </w:rPr>
      </w:pPr>
      <w:r w:rsidRPr="001677D0">
        <w:rPr>
          <w:rFonts w:ascii="標楷體" w:eastAsia="標楷體" w:hAnsi="標楷體"/>
          <w:noProof/>
          <w:sz w:val="26"/>
        </w:rPr>
        <mc:AlternateContent>
          <mc:Choice Requires="wps">
            <w:drawing>
              <wp:anchor distT="0" distB="0" distL="114300" distR="114300" simplePos="0" relativeHeight="251685376" behindDoc="0" locked="0" layoutInCell="1" allowOverlap="1" wp14:anchorId="112D133A" wp14:editId="10D39007">
                <wp:simplePos x="0" y="0"/>
                <wp:positionH relativeFrom="column">
                  <wp:posOffset>5163820</wp:posOffset>
                </wp:positionH>
                <wp:positionV relativeFrom="paragraph">
                  <wp:posOffset>134620</wp:posOffset>
                </wp:positionV>
                <wp:extent cx="883920" cy="457200"/>
                <wp:effectExtent l="0" t="0" r="11430" b="19050"/>
                <wp:wrapNone/>
                <wp:docPr id="3" name="橢圓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3920" cy="457200"/>
                        </a:xfrm>
                        <a:prstGeom prst="ellipse">
                          <a:avLst/>
                        </a:prstGeom>
                        <a:solidFill>
                          <a:sysClr val="window" lastClr="FFFFFF"/>
                        </a:solidFill>
                        <a:ln w="25400" cap="flat" cmpd="sng" algn="ctr">
                          <a:solidFill>
                            <a:sysClr val="windowText" lastClr="000000"/>
                          </a:solidFill>
                          <a:prstDash val="solid"/>
                        </a:ln>
                        <a:effectLst/>
                      </wps:spPr>
                      <wps:txbx>
                        <w:txbxContent>
                          <w:p w14:paraId="235240FB" w14:textId="77777777" w:rsidR="00EE55A3" w:rsidRDefault="00EE55A3" w:rsidP="00EB030D">
                            <w:pPr>
                              <w:jc w:val="center"/>
                            </w:pPr>
                            <w:r>
                              <w:rPr>
                                <w:rFonts w:hint="eastAsia"/>
                              </w:rPr>
                              <w:t>暫收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112D133A" id="橢圓 53" o:spid="_x0000_s1042" style="position:absolute;margin-left:406.6pt;margin-top:10.6pt;width:69.6pt;height:36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" fillcolor="window" strokecolor="windowText" strokeweight="2pt">
                <v:path arrowok="t"/>
                <v:textbox>
                  <w:txbxContent>
                    <w:p w14:paraId="235240FB" w14:textId="77777777" w:rsidR="00EE55A3" w:rsidRDefault="00EE55A3" w:rsidP="00EB030D">
                      <w:pPr>
                        <w:jc w:val="center"/>
                      </w:pPr>
                      <w:r>
                        <w:rPr>
                          <w:rFonts w:hint="eastAsia"/>
                        </w:rPr>
                        <w:t>暫收</w:t>
                      </w:r>
                    </w:p>
                  </w:txbxContent>
                </v:textbox>
              </v:oval>
            </w:pict>
          </mc:Fallback>
        </mc:AlternateContent>
      </w:r>
      <w:r w:rsidR="00EB030D" w:rsidRPr="001677D0">
        <w:rPr>
          <w:rFonts w:ascii="標楷體" w:eastAsia="標楷體" w:hAnsi="標楷體" w:hint="eastAsia"/>
          <w:sz w:val="26"/>
        </w:rPr>
        <w:t xml:space="preserve">            </w:t>
      </w:r>
      <w:r w:rsidR="007E4CA5" w:rsidRPr="001677D0">
        <w:rPr>
          <w:rFonts w:ascii="標楷體" w:eastAsia="標楷體" w:hAnsi="標楷體" w:hint="eastAsia"/>
          <w:sz w:val="26"/>
        </w:rPr>
        <w:t xml:space="preserve">      </w:t>
      </w:r>
    </w:p>
    <w:p w14:paraId="68731378" w14:textId="77777777" w:rsidR="00EB030D" w:rsidRPr="001677D0" w:rsidRDefault="005E6333" w:rsidP="00EB030D">
      <w:pPr>
        <w:rPr>
          <w:rFonts w:ascii="標楷體" w:eastAsia="標楷體" w:hAnsi="標楷體"/>
          <w:sz w:val="26"/>
        </w:rPr>
      </w:pPr>
      <w:r w:rsidRPr="001677D0">
        <w:rPr>
          <w:rFonts w:ascii="標楷體" w:eastAsia="標楷體" w:hAnsi="標楷體" w:hint="eastAsia"/>
          <w:sz w:val="26"/>
        </w:rPr>
        <w:t xml:space="preserve"> 4).</w:t>
      </w:r>
      <w:proofErr w:type="gramStart"/>
      <w:r w:rsidRPr="001677D0">
        <w:rPr>
          <w:rFonts w:ascii="標楷體" w:eastAsia="標楷體" w:hAnsi="標楷體" w:hint="eastAsia"/>
          <w:sz w:val="26"/>
        </w:rPr>
        <w:t>虛擬轉暫收</w:t>
      </w:r>
      <w:proofErr w:type="gramEnd"/>
    </w:p>
    <w:p w14:paraId="21BECBF2" w14:textId="77777777" w:rsidR="00EB030D" w:rsidRPr="001677D0" w:rsidRDefault="00EB030D" w:rsidP="00EB030D">
      <w:pPr>
        <w:rPr>
          <w:rFonts w:ascii="標楷體" w:eastAsia="標楷體" w:hAnsi="標楷體"/>
          <w:sz w:val="26"/>
        </w:rPr>
      </w:pPr>
      <w:r w:rsidRPr="001677D0">
        <w:rPr>
          <w:rFonts w:ascii="標楷體" w:eastAsia="標楷體" w:hAnsi="標楷體" w:hint="eastAsia"/>
          <w:sz w:val="26"/>
        </w:rPr>
        <w:t xml:space="preserve">   </w:t>
      </w:r>
    </w:p>
    <w:p w14:paraId="2FA2C53A" w14:textId="77777777" w:rsidR="00EB030D" w:rsidRPr="001677D0" w:rsidRDefault="00EB030D" w:rsidP="00EB030D">
      <w:pPr>
        <w:rPr>
          <w:rFonts w:ascii="標楷體" w:eastAsia="標楷體" w:hAnsi="標楷體"/>
          <w:sz w:val="26"/>
        </w:rPr>
      </w:pPr>
    </w:p>
    <w:p w14:paraId="1327C976" w14:textId="01FEC3E7" w:rsidR="00C25223" w:rsidRPr="001677D0" w:rsidRDefault="00EB030D" w:rsidP="00787403">
      <w:pPr>
        <w:pStyle w:val="3"/>
        <w:widowControl/>
        <w:numPr>
          <w:ilvl w:val="2"/>
          <w:numId w:val="7"/>
        </w:numPr>
        <w:rPr>
          <w:rFonts w:ascii="標楷體" w:hAnsi="標楷體"/>
          <w:lang w:eastAsia="zh-HK"/>
        </w:rPr>
      </w:pPr>
      <w:r w:rsidRPr="001677D0">
        <w:rPr>
          <w:rFonts w:ascii="標楷體" w:hAnsi="標楷體"/>
          <w:sz w:val="26"/>
        </w:rPr>
        <w:br w:type="page"/>
      </w:r>
      <w:r w:rsidR="002921AC" w:rsidRPr="001677D0">
        <w:rPr>
          <w:rFonts w:ascii="標楷體" w:hAnsi="標楷體" w:hint="eastAsia"/>
          <w:lang w:eastAsia="zh-HK"/>
        </w:rPr>
        <w:t>使用者交易權限</w:t>
      </w:r>
      <w:r w:rsidR="00C25223" w:rsidRPr="001677D0">
        <w:rPr>
          <w:rFonts w:hint="eastAsia"/>
          <w:noProof/>
        </w:rPr>
        <mc:AlternateContent>
          <mc:Choice Requires="wpc">
            <w:drawing>
              <wp:inline distT="0" distB="0" distL="0" distR="0" wp14:anchorId="2E4E1C56" wp14:editId="05A1D5FA">
                <wp:extent cx="6347460" cy="6111240"/>
                <wp:effectExtent l="0" t="0" r="0" b="0"/>
                <wp:docPr id="225" name="畫布 2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6" name="矩形 206"/>
                        <wps:cNvSpPr/>
                        <wps:spPr>
                          <a:xfrm>
                            <a:off x="545760" y="4515780"/>
                            <a:ext cx="1805940" cy="495300"/>
                          </a:xfrm>
                          <a:prstGeom prst="rect">
                            <a:avLst/>
                          </a:prstGeom>
                          <a:ln/>
                        </wps:spPr>
                        <wps:style>
                          <a:lnRef idx="2">
                            <a:schemeClr val="dk1"/>
                          </a:lnRef>
                          <a:fillRef idx="1">
                            <a:schemeClr val="lt1"/>
                          </a:fillRef>
                          <a:effectRef idx="0">
                            <a:schemeClr val="dk1"/>
                          </a:effectRef>
                          <a:fontRef idx="minor">
                            <a:schemeClr val="dk1"/>
                          </a:fontRef>
                        </wps:style>
                        <wps:txbx>
                          <w:txbxContent>
                            <w:p w14:paraId="30A52B0D" w14:textId="77777777" w:rsidR="00EE55A3" w:rsidRPr="00D57278" w:rsidRDefault="00EE55A3" w:rsidP="00C25223">
                              <w:pPr>
                                <w:jc w:val="center"/>
                                <w:rPr>
                                  <w:rFonts w:ascii="標楷體" w:eastAsia="標楷體" w:hAnsi="標楷體"/>
                                </w:rPr>
                              </w:pPr>
                              <w:r w:rsidRPr="00D57278">
                                <w:rPr>
                                  <w:rFonts w:ascii="標楷體" w:eastAsia="標楷體" w:hAnsi="標楷體" w:hint="eastAsia"/>
                                </w:rPr>
                                <w:t>L</w:t>
                              </w:r>
                              <w:r w:rsidRPr="00D57278">
                                <w:rPr>
                                  <w:rFonts w:ascii="標楷體" w:eastAsia="標楷體" w:hAnsi="標楷體"/>
                                </w:rPr>
                                <w:t>6041</w:t>
                              </w:r>
                              <w:r w:rsidRPr="00D57278">
                                <w:rPr>
                                  <w:rFonts w:ascii="標楷體" w:eastAsia="標楷體" w:hAnsi="標楷體" w:hint="eastAsia"/>
                                </w:rPr>
                                <w:t>使</w:t>
                              </w:r>
                              <w:r w:rsidRPr="00D57278">
                                <w:rPr>
                                  <w:rFonts w:ascii="標楷體" w:eastAsia="標楷體" w:hAnsi="標楷體"/>
                                </w:rPr>
                                <w:t>用者</w:t>
                              </w:r>
                              <w:r>
                                <w:rPr>
                                  <w:rFonts w:ascii="標楷體" w:eastAsia="標楷體" w:hAnsi="標楷體" w:hint="eastAsia"/>
                                </w:rPr>
                                <w:t>資料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矩形 207"/>
                        <wps:cNvSpPr/>
                        <wps:spPr>
                          <a:xfrm>
                            <a:off x="548640" y="2366940"/>
                            <a:ext cx="1805940" cy="495300"/>
                          </a:xfrm>
                          <a:prstGeom prst="rect">
                            <a:avLst/>
                          </a:prstGeom>
                          <a:ln/>
                        </wps:spPr>
                        <wps:style>
                          <a:lnRef idx="2">
                            <a:schemeClr val="dk1"/>
                          </a:lnRef>
                          <a:fillRef idx="1">
                            <a:schemeClr val="lt1"/>
                          </a:fillRef>
                          <a:effectRef idx="0">
                            <a:schemeClr val="dk1"/>
                          </a:effectRef>
                          <a:fontRef idx="minor">
                            <a:schemeClr val="dk1"/>
                          </a:fontRef>
                        </wps:style>
                        <wps:txbx>
                          <w:txbxContent>
                            <w:p w14:paraId="4B7164AB" w14:textId="77777777" w:rsidR="00EE55A3" w:rsidRDefault="00EE55A3" w:rsidP="00C25223">
                              <w:pPr>
                                <w:pStyle w:val="Web"/>
                                <w:spacing w:before="0" w:beforeAutospacing="0" w:after="0" w:afterAutospacing="0"/>
                                <w:jc w:val="center"/>
                              </w:pPr>
                              <w:r>
                                <w:rPr>
                                  <w:rFonts w:ascii="標楷體" w:hAnsi="標楷體" w:hint="eastAsia"/>
                                  <w:kern w:val="2"/>
                                </w:rPr>
                                <w:t>L604</w:t>
                              </w:r>
                              <w:r>
                                <w:rPr>
                                  <w:rFonts w:ascii="標楷體" w:hAnsi="標楷體"/>
                                  <w:kern w:val="2"/>
                                </w:rPr>
                                <w:t>2</w:t>
                              </w:r>
                              <w:r>
                                <w:rPr>
                                  <w:rFonts w:ascii="Times New Roman" w:eastAsia="標楷體" w:hAnsi="標楷體" w:hint="eastAsia"/>
                                  <w:kern w:val="2"/>
                                </w:rPr>
                                <w:t>交</w:t>
                              </w:r>
                              <w:r>
                                <w:rPr>
                                  <w:rFonts w:ascii="Times New Roman" w:eastAsia="標楷體" w:hAnsi="標楷體"/>
                                  <w:kern w:val="2"/>
                                </w:rPr>
                                <w:t>易控</w:t>
                              </w:r>
                              <w:r>
                                <w:rPr>
                                  <w:rFonts w:ascii="Times New Roman" w:eastAsia="標楷體" w:hAnsi="標楷體" w:hint="eastAsia"/>
                                  <w:kern w:val="2"/>
                                </w:rPr>
                                <w:t>制</w:t>
                              </w:r>
                              <w:proofErr w:type="gramStart"/>
                              <w:r>
                                <w:rPr>
                                  <w:rFonts w:ascii="Times New Roman" w:eastAsia="標楷體" w:hAnsi="標楷體" w:hint="eastAsia"/>
                                  <w:kern w:val="2"/>
                                </w:rPr>
                                <w:t>檔</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8" name="矩形 208"/>
                        <wps:cNvSpPr/>
                        <wps:spPr>
                          <a:xfrm>
                            <a:off x="545760" y="3479460"/>
                            <a:ext cx="1805940" cy="495300"/>
                          </a:xfrm>
                          <a:prstGeom prst="rect">
                            <a:avLst/>
                          </a:prstGeom>
                          <a:ln/>
                        </wps:spPr>
                        <wps:style>
                          <a:lnRef idx="2">
                            <a:schemeClr val="dk1"/>
                          </a:lnRef>
                          <a:fillRef idx="1">
                            <a:schemeClr val="lt1"/>
                          </a:fillRef>
                          <a:effectRef idx="0">
                            <a:schemeClr val="dk1"/>
                          </a:effectRef>
                          <a:fontRef idx="minor">
                            <a:schemeClr val="dk1"/>
                          </a:fontRef>
                        </wps:style>
                        <wps:txbx>
                          <w:txbxContent>
                            <w:p w14:paraId="582FD0E2" w14:textId="77777777" w:rsidR="00EE55A3" w:rsidRDefault="00EE55A3" w:rsidP="00C25223">
                              <w:pPr>
                                <w:pStyle w:val="Web"/>
                                <w:spacing w:before="0" w:beforeAutospacing="0" w:after="0" w:afterAutospacing="0"/>
                                <w:jc w:val="center"/>
                              </w:pPr>
                              <w:r>
                                <w:rPr>
                                  <w:rFonts w:ascii="標楷體" w:hAnsi="標楷體" w:hint="eastAsia"/>
                                  <w:kern w:val="2"/>
                                </w:rPr>
                                <w:t>L604</w:t>
                              </w:r>
                              <w:r>
                                <w:rPr>
                                  <w:rFonts w:ascii="標楷體" w:hAnsi="標楷體"/>
                                  <w:kern w:val="2"/>
                                </w:rPr>
                                <w:t>3</w:t>
                              </w:r>
                              <w:r>
                                <w:rPr>
                                  <w:rFonts w:ascii="Times New Roman" w:eastAsia="標楷體" w:hAnsi="標楷體" w:hint="eastAsia"/>
                                  <w:kern w:val="2"/>
                                </w:rPr>
                                <w:t>權限群</w:t>
                              </w:r>
                              <w:r>
                                <w:rPr>
                                  <w:rFonts w:ascii="Times New Roman" w:eastAsia="標楷體" w:hAnsi="標楷體"/>
                                  <w:kern w:val="2"/>
                                </w:rPr>
                                <w:t>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矩形 209"/>
                        <wps:cNvSpPr/>
                        <wps:spPr>
                          <a:xfrm>
                            <a:off x="2961300" y="4520520"/>
                            <a:ext cx="1805940" cy="495300"/>
                          </a:xfrm>
                          <a:prstGeom prst="rect">
                            <a:avLst/>
                          </a:prstGeom>
                          <a:ln/>
                        </wps:spPr>
                        <wps:style>
                          <a:lnRef idx="2">
                            <a:schemeClr val="dk1"/>
                          </a:lnRef>
                          <a:fillRef idx="1">
                            <a:schemeClr val="lt1"/>
                          </a:fillRef>
                          <a:effectRef idx="0">
                            <a:schemeClr val="dk1"/>
                          </a:effectRef>
                          <a:fontRef idx="minor">
                            <a:schemeClr val="dk1"/>
                          </a:fontRef>
                        </wps:style>
                        <wps:txbx>
                          <w:txbxContent>
                            <w:p w14:paraId="3D6D42FF" w14:textId="77777777" w:rsidR="00EE55A3" w:rsidRDefault="00EE55A3" w:rsidP="00C25223">
                              <w:pPr>
                                <w:pStyle w:val="Web"/>
                                <w:spacing w:before="0" w:beforeAutospacing="0" w:after="0" w:afterAutospacing="0"/>
                                <w:jc w:val="center"/>
                              </w:pPr>
                              <w:r>
                                <w:rPr>
                                  <w:rFonts w:ascii="標楷體" w:hAnsi="標楷體" w:hint="eastAsia"/>
                                  <w:kern w:val="2"/>
                                </w:rPr>
                                <w:t>L6</w:t>
                              </w:r>
                              <w:r>
                                <w:rPr>
                                  <w:rFonts w:ascii="標楷體" w:hAnsi="標楷體"/>
                                  <w:kern w:val="2"/>
                                </w:rPr>
                                <w:t>40</w:t>
                              </w:r>
                              <w:r>
                                <w:rPr>
                                  <w:rFonts w:ascii="標楷體" w:hAnsi="標楷體" w:hint="eastAsia"/>
                                  <w:kern w:val="2"/>
                                </w:rPr>
                                <w:t>1</w:t>
                              </w:r>
                              <w:r>
                                <w:rPr>
                                  <w:rFonts w:ascii="Times New Roman" w:eastAsia="標楷體" w:hAnsi="標楷體" w:hint="eastAsia"/>
                                  <w:kern w:val="2"/>
                                </w:rPr>
                                <w:t>使用者維護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 name="矩形 210"/>
                        <wps:cNvSpPr/>
                        <wps:spPr>
                          <a:xfrm>
                            <a:off x="2961300" y="2386920"/>
                            <a:ext cx="1805940" cy="495300"/>
                          </a:xfrm>
                          <a:prstGeom prst="rect">
                            <a:avLst/>
                          </a:prstGeom>
                          <a:ln/>
                        </wps:spPr>
                        <wps:style>
                          <a:lnRef idx="2">
                            <a:schemeClr val="dk1"/>
                          </a:lnRef>
                          <a:fillRef idx="1">
                            <a:schemeClr val="lt1"/>
                          </a:fillRef>
                          <a:effectRef idx="0">
                            <a:schemeClr val="dk1"/>
                          </a:effectRef>
                          <a:fontRef idx="minor">
                            <a:schemeClr val="dk1"/>
                          </a:fontRef>
                        </wps:style>
                        <wps:txbx>
                          <w:txbxContent>
                            <w:p w14:paraId="23B002C3" w14:textId="77777777" w:rsidR="00EE55A3" w:rsidRDefault="00EE55A3" w:rsidP="00C25223">
                              <w:pPr>
                                <w:pStyle w:val="Web"/>
                                <w:spacing w:before="0" w:beforeAutospacing="0" w:after="0" w:afterAutospacing="0"/>
                                <w:jc w:val="center"/>
                              </w:pPr>
                              <w:r>
                                <w:rPr>
                                  <w:rFonts w:ascii="標楷體" w:hAnsi="標楷體" w:hint="eastAsia"/>
                                  <w:kern w:val="2"/>
                                </w:rPr>
                                <w:t>L6</w:t>
                              </w:r>
                              <w:r>
                                <w:rPr>
                                  <w:rFonts w:ascii="標楷體" w:hAnsi="標楷體"/>
                                  <w:kern w:val="2"/>
                                </w:rPr>
                                <w:t>402</w:t>
                              </w:r>
                              <w:r>
                                <w:rPr>
                                  <w:rFonts w:ascii="Times New Roman" w:eastAsia="標楷體" w:hAnsi="標楷體" w:hint="eastAsia"/>
                                  <w:kern w:val="2"/>
                                </w:rPr>
                                <w:t>交</w:t>
                              </w:r>
                              <w:r>
                                <w:rPr>
                                  <w:rFonts w:ascii="Times New Roman" w:eastAsia="標楷體" w:hAnsi="標楷體"/>
                                  <w:kern w:val="2"/>
                                </w:rPr>
                                <w:t>易控</w:t>
                              </w:r>
                              <w:r>
                                <w:rPr>
                                  <w:rFonts w:ascii="Times New Roman" w:eastAsia="標楷體" w:hAnsi="標楷體" w:hint="eastAsia"/>
                                  <w:kern w:val="2"/>
                                </w:rPr>
                                <w:t>制</w:t>
                              </w:r>
                              <w:proofErr w:type="gramStart"/>
                              <w:r>
                                <w:rPr>
                                  <w:rFonts w:ascii="Times New Roman" w:eastAsia="標楷體" w:hAnsi="標楷體" w:hint="eastAsia"/>
                                  <w:kern w:val="2"/>
                                </w:rPr>
                                <w:t>檔</w:t>
                              </w:r>
                              <w:proofErr w:type="gramEnd"/>
                              <w:r>
                                <w:rPr>
                                  <w:rFonts w:ascii="Times New Roman" w:eastAsia="標楷體" w:hAnsi="標楷體" w:hint="eastAsia"/>
                                  <w:kern w:val="2"/>
                                </w:rPr>
                                <w:t>維護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1" name="矩形 211"/>
                        <wps:cNvSpPr/>
                        <wps:spPr>
                          <a:xfrm>
                            <a:off x="2961300" y="3479460"/>
                            <a:ext cx="1805940" cy="495300"/>
                          </a:xfrm>
                          <a:prstGeom prst="rect">
                            <a:avLst/>
                          </a:prstGeom>
                          <a:ln/>
                        </wps:spPr>
                        <wps:style>
                          <a:lnRef idx="2">
                            <a:schemeClr val="dk1"/>
                          </a:lnRef>
                          <a:fillRef idx="1">
                            <a:schemeClr val="lt1"/>
                          </a:fillRef>
                          <a:effectRef idx="0">
                            <a:schemeClr val="dk1"/>
                          </a:effectRef>
                          <a:fontRef idx="minor">
                            <a:schemeClr val="dk1"/>
                          </a:fontRef>
                        </wps:style>
                        <wps:txbx>
                          <w:txbxContent>
                            <w:p w14:paraId="3266A950" w14:textId="77777777" w:rsidR="00EE55A3" w:rsidRDefault="00EE55A3" w:rsidP="00C25223">
                              <w:pPr>
                                <w:pStyle w:val="Web"/>
                                <w:spacing w:before="0" w:beforeAutospacing="0" w:after="0" w:afterAutospacing="0"/>
                                <w:jc w:val="center"/>
                              </w:pPr>
                              <w:r>
                                <w:rPr>
                                  <w:rFonts w:ascii="標楷體" w:hAnsi="標楷體" w:hint="eastAsia"/>
                                  <w:kern w:val="2"/>
                                </w:rPr>
                                <w:t>L6</w:t>
                              </w:r>
                              <w:r>
                                <w:rPr>
                                  <w:rFonts w:ascii="標楷體" w:hAnsi="標楷體"/>
                                  <w:kern w:val="2"/>
                                </w:rPr>
                                <w:t>40</w:t>
                              </w:r>
                              <w:r>
                                <w:rPr>
                                  <w:rFonts w:ascii="標楷體" w:hAnsi="標楷體" w:hint="eastAsia"/>
                                  <w:kern w:val="2"/>
                                </w:rPr>
                                <w:t>3</w:t>
                              </w:r>
                              <w:r>
                                <w:rPr>
                                  <w:rFonts w:ascii="Times New Roman" w:eastAsia="標楷體" w:hAnsi="標楷體" w:hint="eastAsia"/>
                                  <w:kern w:val="2"/>
                                </w:rPr>
                                <w:t>權限群組維護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2" name="流程圖: 結束點 212"/>
                        <wps:cNvSpPr/>
                        <wps:spPr>
                          <a:xfrm>
                            <a:off x="777240" y="5471160"/>
                            <a:ext cx="1341120" cy="411480"/>
                          </a:xfrm>
                          <a:prstGeom prst="flowChartTerminator">
                            <a:avLst/>
                          </a:prstGeom>
                          <a:ln/>
                        </wps:spPr>
                        <wps:style>
                          <a:lnRef idx="2">
                            <a:schemeClr val="dk1"/>
                          </a:lnRef>
                          <a:fillRef idx="1">
                            <a:schemeClr val="lt1"/>
                          </a:fillRef>
                          <a:effectRef idx="0">
                            <a:schemeClr val="dk1"/>
                          </a:effectRef>
                          <a:fontRef idx="minor">
                            <a:schemeClr val="dk1"/>
                          </a:fontRef>
                        </wps:style>
                        <wps:txbx>
                          <w:txbxContent>
                            <w:p w14:paraId="277A3DED" w14:textId="77777777" w:rsidR="00EE55A3" w:rsidRPr="00A05994" w:rsidRDefault="00EE55A3" w:rsidP="00C25223">
                              <w:pPr>
                                <w:jc w:val="center"/>
                                <w:rPr>
                                  <w:rFonts w:ascii="標楷體" w:eastAsia="標楷體" w:hAnsi="標楷體"/>
                                </w:rPr>
                              </w:pPr>
                              <w:r w:rsidRPr="00A05994">
                                <w:rPr>
                                  <w:rFonts w:ascii="標楷體" w:eastAsia="標楷體" w:hAnsi="標楷體" w:hint="eastAsia"/>
                                </w:rPr>
                                <w:t>結束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流程圖: 結束點 213"/>
                        <wps:cNvSpPr/>
                        <wps:spPr>
                          <a:xfrm>
                            <a:off x="774360" y="500040"/>
                            <a:ext cx="1341120" cy="411480"/>
                          </a:xfrm>
                          <a:prstGeom prst="flowChartTerminator">
                            <a:avLst/>
                          </a:prstGeom>
                          <a:ln/>
                        </wps:spPr>
                        <wps:style>
                          <a:lnRef idx="2">
                            <a:schemeClr val="dk1"/>
                          </a:lnRef>
                          <a:fillRef idx="1">
                            <a:schemeClr val="lt1"/>
                          </a:fillRef>
                          <a:effectRef idx="0">
                            <a:schemeClr val="dk1"/>
                          </a:effectRef>
                          <a:fontRef idx="minor">
                            <a:schemeClr val="dk1"/>
                          </a:fontRef>
                        </wps:style>
                        <wps:txbx>
                          <w:txbxContent>
                            <w:p w14:paraId="17A67B1A" w14:textId="77777777" w:rsidR="00EE55A3" w:rsidRDefault="00EE55A3" w:rsidP="00C25223">
                              <w:pPr>
                                <w:pStyle w:val="Web"/>
                                <w:spacing w:before="0" w:beforeAutospacing="0" w:after="0" w:afterAutospacing="0"/>
                                <w:jc w:val="center"/>
                              </w:pPr>
                              <w:r>
                                <w:rPr>
                                  <w:rFonts w:ascii="Times New Roman" w:eastAsia="標楷體" w:hAnsi="標楷體" w:hint="eastAsia"/>
                                  <w:kern w:val="2"/>
                                </w:rPr>
                                <w:t>開始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4" name="直線單箭頭接點 214"/>
                        <wps:cNvCnPr/>
                        <wps:spPr>
                          <a:xfrm flipH="1">
                            <a:off x="1448730" y="2862240"/>
                            <a:ext cx="2880" cy="61722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15" name="直線單箭頭接點 215"/>
                        <wps:cNvCnPr/>
                        <wps:spPr>
                          <a:xfrm>
                            <a:off x="1448730" y="3974760"/>
                            <a:ext cx="0" cy="54102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16" name="直線單箭頭接點 216"/>
                        <wps:cNvCnPr/>
                        <wps:spPr>
                          <a:xfrm flipH="1">
                            <a:off x="1447800" y="5011080"/>
                            <a:ext cx="930" cy="46008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17" name="直線單箭頭接點 217"/>
                        <wps:cNvCnPr/>
                        <wps:spPr>
                          <a:xfrm>
                            <a:off x="2377440" y="2628900"/>
                            <a:ext cx="583860" cy="567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18" name="直線單箭頭接點 218"/>
                        <wps:cNvCnPr/>
                        <wps:spPr>
                          <a:xfrm>
                            <a:off x="2351700" y="3727110"/>
                            <a:ext cx="609600" cy="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19" name="直線單箭頭接點 219"/>
                        <wps:cNvCnPr/>
                        <wps:spPr>
                          <a:xfrm>
                            <a:off x="2351700" y="4763430"/>
                            <a:ext cx="609600" cy="474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20" name="矩形 220"/>
                        <wps:cNvSpPr/>
                        <wps:spPr>
                          <a:xfrm>
                            <a:off x="545760" y="1368720"/>
                            <a:ext cx="1805940" cy="495300"/>
                          </a:xfrm>
                          <a:prstGeom prst="rect">
                            <a:avLst/>
                          </a:prstGeom>
                          <a:ln/>
                        </wps:spPr>
                        <wps:style>
                          <a:lnRef idx="2">
                            <a:schemeClr val="dk1"/>
                          </a:lnRef>
                          <a:fillRef idx="1">
                            <a:schemeClr val="lt1"/>
                          </a:fillRef>
                          <a:effectRef idx="0">
                            <a:schemeClr val="dk1"/>
                          </a:effectRef>
                          <a:fontRef idx="minor">
                            <a:schemeClr val="dk1"/>
                          </a:fontRef>
                        </wps:style>
                        <wps:txbx>
                          <w:txbxContent>
                            <w:p w14:paraId="68CD4B4A" w14:textId="77777777" w:rsidR="00EE55A3" w:rsidRDefault="00EE55A3" w:rsidP="00C25223">
                              <w:pPr>
                                <w:pStyle w:val="Web"/>
                                <w:spacing w:before="0" w:beforeAutospacing="0" w:after="0" w:afterAutospacing="0"/>
                                <w:jc w:val="center"/>
                              </w:pPr>
                              <w:r>
                                <w:rPr>
                                  <w:rFonts w:ascii="標楷體" w:hAnsi="標楷體" w:hint="eastAsia"/>
                                  <w:kern w:val="2"/>
                                </w:rPr>
                                <w:t>L60</w:t>
                              </w:r>
                              <w:r>
                                <w:rPr>
                                  <w:rFonts w:ascii="標楷體" w:hAnsi="標楷體"/>
                                  <w:kern w:val="2"/>
                                </w:rPr>
                                <w:t>72</w:t>
                              </w:r>
                              <w:r w:rsidRPr="008551DA">
                                <w:rPr>
                                  <w:rFonts w:ascii="Times New Roman" w:eastAsia="標楷體" w:hAnsi="標楷體" w:hint="eastAsia"/>
                                  <w:kern w:val="2"/>
                                </w:rPr>
                                <w:t>營業單位對照</w:t>
                              </w:r>
                              <w:proofErr w:type="gramStart"/>
                              <w:r w:rsidRPr="008551DA">
                                <w:rPr>
                                  <w:rFonts w:ascii="Times New Roman" w:eastAsia="標楷體" w:hAnsi="標楷體" w:hint="eastAsia"/>
                                  <w:kern w:val="2"/>
                                </w:rPr>
                                <w:t>檔</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1" name="矩形 221"/>
                        <wps:cNvSpPr/>
                        <wps:spPr>
                          <a:xfrm>
                            <a:off x="2991780" y="1376340"/>
                            <a:ext cx="1805940" cy="495300"/>
                          </a:xfrm>
                          <a:prstGeom prst="rect">
                            <a:avLst/>
                          </a:prstGeom>
                          <a:ln/>
                        </wps:spPr>
                        <wps:style>
                          <a:lnRef idx="2">
                            <a:schemeClr val="dk1"/>
                          </a:lnRef>
                          <a:fillRef idx="1">
                            <a:schemeClr val="lt1"/>
                          </a:fillRef>
                          <a:effectRef idx="0">
                            <a:schemeClr val="dk1"/>
                          </a:effectRef>
                          <a:fontRef idx="minor">
                            <a:schemeClr val="dk1"/>
                          </a:fontRef>
                        </wps:style>
                        <wps:txbx>
                          <w:txbxContent>
                            <w:p w14:paraId="26CE5497" w14:textId="77777777" w:rsidR="00EE55A3" w:rsidRPr="008551DA" w:rsidRDefault="00EE55A3" w:rsidP="00C25223">
                              <w:pPr>
                                <w:pStyle w:val="Web"/>
                                <w:spacing w:before="0" w:beforeAutospacing="0" w:after="0" w:afterAutospacing="0"/>
                                <w:jc w:val="center"/>
                                <w:rPr>
                                  <w:sz w:val="20"/>
                                  <w:szCs w:val="20"/>
                                </w:rPr>
                              </w:pPr>
                              <w:r w:rsidRPr="008551DA">
                                <w:rPr>
                                  <w:rFonts w:ascii="標楷體" w:hAnsi="標楷體" w:hint="eastAsia"/>
                                  <w:kern w:val="2"/>
                                  <w:sz w:val="20"/>
                                  <w:szCs w:val="20"/>
                                </w:rPr>
                                <w:t>L67</w:t>
                              </w:r>
                              <w:r w:rsidRPr="008551DA">
                                <w:rPr>
                                  <w:rFonts w:ascii="標楷體" w:hAnsi="標楷體"/>
                                  <w:kern w:val="2"/>
                                  <w:sz w:val="20"/>
                                  <w:szCs w:val="20"/>
                                </w:rPr>
                                <w:t>0</w:t>
                              </w:r>
                              <w:r w:rsidRPr="008551DA">
                                <w:rPr>
                                  <w:rFonts w:ascii="標楷體" w:hAnsi="標楷體" w:hint="eastAsia"/>
                                  <w:kern w:val="2"/>
                                  <w:sz w:val="20"/>
                                  <w:szCs w:val="20"/>
                                </w:rPr>
                                <w:t>2</w:t>
                              </w:r>
                              <w:r w:rsidRPr="008551DA">
                                <w:rPr>
                                  <w:rFonts w:ascii="Times New Roman" w:eastAsia="標楷體" w:hAnsi="標楷體" w:hint="eastAsia"/>
                                  <w:kern w:val="2"/>
                                  <w:sz w:val="20"/>
                                  <w:szCs w:val="20"/>
                                </w:rPr>
                                <w:t>營業單位對照</w:t>
                              </w:r>
                              <w:proofErr w:type="gramStart"/>
                              <w:r w:rsidRPr="008551DA">
                                <w:rPr>
                                  <w:rFonts w:ascii="Times New Roman" w:eastAsia="標楷體" w:hAnsi="標楷體" w:hint="eastAsia"/>
                                  <w:kern w:val="2"/>
                                  <w:sz w:val="20"/>
                                  <w:szCs w:val="20"/>
                                </w:rPr>
                                <w:t>檔</w:t>
                              </w:r>
                              <w:proofErr w:type="gramEnd"/>
                              <w:r w:rsidRPr="008551DA">
                                <w:rPr>
                                  <w:rFonts w:ascii="Times New Roman" w:eastAsia="標楷體" w:hAnsi="標楷體" w:hint="eastAsia"/>
                                  <w:kern w:val="2"/>
                                  <w:sz w:val="20"/>
                                  <w:szCs w:val="20"/>
                                </w:rPr>
                                <w:t>維護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2" name="直線單箭頭接點 222"/>
                        <wps:cNvCnPr/>
                        <wps:spPr>
                          <a:xfrm>
                            <a:off x="1444920" y="911520"/>
                            <a:ext cx="3810" cy="45720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23" name="直線單箭頭接點 223"/>
                        <wps:cNvCnPr/>
                        <wps:spPr>
                          <a:xfrm>
                            <a:off x="1448730" y="1864020"/>
                            <a:ext cx="2880" cy="50292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24" name="直線單箭頭接點 224"/>
                        <wps:cNvCnPr/>
                        <wps:spPr>
                          <a:xfrm>
                            <a:off x="2369820" y="1623060"/>
                            <a:ext cx="621960" cy="93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E4E1C56" id="畫布 225" o:spid="_x0000_s1043" editas="canvas" style="width:499.8pt;height:481.2pt;mso-position-horizontal-relative:char;mso-position-vertical-relative:line" coordsize="63474,61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">
                <v:shape id="_x0000_s1044" type="#_x0000_t75" style="position:absolute;width:63474;height:61112;visibility:visible;mso-wrap-style:square">
                  <v:fill o:detectmouseclick="t"/>
                  <v:path o:connecttype="none"/>
                </v:shape>
                <v:rect id="矩形 206" o:spid="_x0000_s1045" style="position:absolute;left:5457;top:45157;width:1806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" fillcolor="white [3201]" strokecolor="black [3200]" strokeweight="2pt">
                  <v:textbox>
                    <w:txbxContent>
                      <w:p w14:paraId="30A52B0D" w14:textId="77777777" w:rsidR="00EE55A3" w:rsidRPr="00D57278" w:rsidRDefault="00EE55A3" w:rsidP="00C25223">
                        <w:pPr>
                          <w:jc w:val="center"/>
                          <w:rPr>
                            <w:rFonts w:ascii="標楷體" w:eastAsia="標楷體" w:hAnsi="標楷體"/>
                          </w:rPr>
                        </w:pPr>
                        <w:r w:rsidRPr="00D57278">
                          <w:rPr>
                            <w:rFonts w:ascii="標楷體" w:eastAsia="標楷體" w:hAnsi="標楷體" w:hint="eastAsia"/>
                          </w:rPr>
                          <w:t>L</w:t>
                        </w:r>
                        <w:r w:rsidRPr="00D57278">
                          <w:rPr>
                            <w:rFonts w:ascii="標楷體" w:eastAsia="標楷體" w:hAnsi="標楷體"/>
                          </w:rPr>
                          <w:t>6041</w:t>
                        </w:r>
                        <w:r w:rsidRPr="00D57278">
                          <w:rPr>
                            <w:rFonts w:ascii="標楷體" w:eastAsia="標楷體" w:hAnsi="標楷體" w:hint="eastAsia"/>
                          </w:rPr>
                          <w:t>使</w:t>
                        </w:r>
                        <w:r w:rsidRPr="00D57278">
                          <w:rPr>
                            <w:rFonts w:ascii="標楷體" w:eastAsia="標楷體" w:hAnsi="標楷體"/>
                          </w:rPr>
                          <w:t>用者</w:t>
                        </w:r>
                        <w:r>
                          <w:rPr>
                            <w:rFonts w:ascii="標楷體" w:eastAsia="標楷體" w:hAnsi="標楷體" w:hint="eastAsia"/>
                          </w:rPr>
                          <w:t>資料</w:t>
                        </w:r>
                      </w:p>
                    </w:txbxContent>
                  </v:textbox>
                </v:rect>
                <v:rect id="矩形 207" o:spid="_x0000_s1046" style="position:absolute;left:5486;top:23669;width:1805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" fillcolor="white [3201]" strokecolor="black [3200]" strokeweight="2pt">
                  <v:textbox>
                    <w:txbxContent>
                      <w:p w14:paraId="4B7164AB" w14:textId="77777777" w:rsidR="00EE55A3" w:rsidRDefault="00EE55A3" w:rsidP="00C25223">
                        <w:pPr>
                          <w:pStyle w:val="Web"/>
                          <w:spacing w:before="0" w:beforeAutospacing="0" w:after="0" w:afterAutospacing="0"/>
                          <w:jc w:val="center"/>
                        </w:pPr>
                        <w:r>
                          <w:rPr>
                            <w:rFonts w:ascii="標楷體" w:hAnsi="標楷體" w:hint="eastAsia"/>
                            <w:kern w:val="2"/>
                          </w:rPr>
                          <w:t>L604</w:t>
                        </w:r>
                        <w:r>
                          <w:rPr>
                            <w:rFonts w:ascii="標楷體" w:hAnsi="標楷體"/>
                            <w:kern w:val="2"/>
                          </w:rPr>
                          <w:t>2</w:t>
                        </w:r>
                        <w:r>
                          <w:rPr>
                            <w:rFonts w:ascii="Times New Roman" w:eastAsia="標楷體" w:hAnsi="標楷體" w:hint="eastAsia"/>
                            <w:kern w:val="2"/>
                          </w:rPr>
                          <w:t>交</w:t>
                        </w:r>
                        <w:r>
                          <w:rPr>
                            <w:rFonts w:ascii="Times New Roman" w:eastAsia="標楷體" w:hAnsi="標楷體"/>
                            <w:kern w:val="2"/>
                          </w:rPr>
                          <w:t>易控</w:t>
                        </w:r>
                        <w:r>
                          <w:rPr>
                            <w:rFonts w:ascii="Times New Roman" w:eastAsia="標楷體" w:hAnsi="標楷體" w:hint="eastAsia"/>
                            <w:kern w:val="2"/>
                          </w:rPr>
                          <w:t>制檔</w:t>
                        </w:r>
                      </w:p>
                    </w:txbxContent>
                  </v:textbox>
                </v:rect>
                <v:rect id="矩形 208" o:spid="_x0000_s1047" style="position:absolute;left:5457;top:34794;width:1806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" fillcolor="white [3201]" strokecolor="black [3200]" strokeweight="2pt">
                  <v:textbox>
                    <w:txbxContent>
                      <w:p w14:paraId="582FD0E2" w14:textId="77777777" w:rsidR="00EE55A3" w:rsidRDefault="00EE55A3" w:rsidP="00C25223">
                        <w:pPr>
                          <w:pStyle w:val="Web"/>
                          <w:spacing w:before="0" w:beforeAutospacing="0" w:after="0" w:afterAutospacing="0"/>
                          <w:jc w:val="center"/>
                        </w:pPr>
                        <w:r>
                          <w:rPr>
                            <w:rFonts w:ascii="標楷體" w:hAnsi="標楷體" w:hint="eastAsia"/>
                            <w:kern w:val="2"/>
                          </w:rPr>
                          <w:t>L604</w:t>
                        </w:r>
                        <w:r>
                          <w:rPr>
                            <w:rFonts w:ascii="標楷體" w:hAnsi="標楷體"/>
                            <w:kern w:val="2"/>
                          </w:rPr>
                          <w:t>3</w:t>
                        </w:r>
                        <w:r>
                          <w:rPr>
                            <w:rFonts w:ascii="Times New Roman" w:eastAsia="標楷體" w:hAnsi="標楷體" w:hint="eastAsia"/>
                            <w:kern w:val="2"/>
                          </w:rPr>
                          <w:t>權限群</w:t>
                        </w:r>
                        <w:r>
                          <w:rPr>
                            <w:rFonts w:ascii="Times New Roman" w:eastAsia="標楷體" w:hAnsi="標楷體"/>
                            <w:kern w:val="2"/>
                          </w:rPr>
                          <w:t>組</w:t>
                        </w:r>
                      </w:p>
                    </w:txbxContent>
                  </v:textbox>
                </v:rect>
                <v:rect id="矩形 209" o:spid="_x0000_s1048" style="position:absolute;left:29613;top:45205;width:1805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" fillcolor="white [3201]" strokecolor="black [3200]" strokeweight="2pt">
                  <v:textbox>
                    <w:txbxContent>
                      <w:p w14:paraId="3D6D42FF" w14:textId="77777777" w:rsidR="00EE55A3" w:rsidRDefault="00EE55A3" w:rsidP="00C25223">
                        <w:pPr>
                          <w:pStyle w:val="Web"/>
                          <w:spacing w:before="0" w:beforeAutospacing="0" w:after="0" w:afterAutospacing="0"/>
                          <w:jc w:val="center"/>
                        </w:pPr>
                        <w:r>
                          <w:rPr>
                            <w:rFonts w:ascii="標楷體" w:hAnsi="標楷體" w:hint="eastAsia"/>
                            <w:kern w:val="2"/>
                          </w:rPr>
                          <w:t>L6</w:t>
                        </w:r>
                        <w:r>
                          <w:rPr>
                            <w:rFonts w:ascii="標楷體" w:hAnsi="標楷體"/>
                            <w:kern w:val="2"/>
                          </w:rPr>
                          <w:t>40</w:t>
                        </w:r>
                        <w:r>
                          <w:rPr>
                            <w:rFonts w:ascii="標楷體" w:hAnsi="標楷體" w:hint="eastAsia"/>
                            <w:kern w:val="2"/>
                          </w:rPr>
                          <w:t>1</w:t>
                        </w:r>
                        <w:r>
                          <w:rPr>
                            <w:rFonts w:ascii="Times New Roman" w:eastAsia="標楷體" w:hAnsi="標楷體" w:hint="eastAsia"/>
                            <w:kern w:val="2"/>
                          </w:rPr>
                          <w:t>使用者維護</w:t>
                        </w:r>
                      </w:p>
                    </w:txbxContent>
                  </v:textbox>
                </v:rect>
                <v:rect id="矩形 210" o:spid="_x0000_s1049" style="position:absolute;left:29613;top:23869;width:1805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" fillcolor="white [3201]" strokecolor="black [3200]" strokeweight="2pt">
                  <v:textbox>
                    <w:txbxContent>
                      <w:p w14:paraId="23B002C3" w14:textId="77777777" w:rsidR="00EE55A3" w:rsidRDefault="00EE55A3" w:rsidP="00C25223">
                        <w:pPr>
                          <w:pStyle w:val="Web"/>
                          <w:spacing w:before="0" w:beforeAutospacing="0" w:after="0" w:afterAutospacing="0"/>
                          <w:jc w:val="center"/>
                        </w:pPr>
                        <w:r>
                          <w:rPr>
                            <w:rFonts w:ascii="標楷體" w:hAnsi="標楷體" w:hint="eastAsia"/>
                            <w:kern w:val="2"/>
                          </w:rPr>
                          <w:t>L6</w:t>
                        </w:r>
                        <w:r>
                          <w:rPr>
                            <w:rFonts w:ascii="標楷體" w:hAnsi="標楷體"/>
                            <w:kern w:val="2"/>
                          </w:rPr>
                          <w:t>402</w:t>
                        </w:r>
                        <w:r>
                          <w:rPr>
                            <w:rFonts w:ascii="Times New Roman" w:eastAsia="標楷體" w:hAnsi="標楷體" w:hint="eastAsia"/>
                            <w:kern w:val="2"/>
                          </w:rPr>
                          <w:t>交</w:t>
                        </w:r>
                        <w:r>
                          <w:rPr>
                            <w:rFonts w:ascii="Times New Roman" w:eastAsia="標楷體" w:hAnsi="標楷體"/>
                            <w:kern w:val="2"/>
                          </w:rPr>
                          <w:t>易控</w:t>
                        </w:r>
                        <w:r>
                          <w:rPr>
                            <w:rFonts w:ascii="Times New Roman" w:eastAsia="標楷體" w:hAnsi="標楷體" w:hint="eastAsia"/>
                            <w:kern w:val="2"/>
                          </w:rPr>
                          <w:t>制檔維護</w:t>
                        </w:r>
                      </w:p>
                    </w:txbxContent>
                  </v:textbox>
                </v:rect>
                <v:rect id="矩形 211" o:spid="_x0000_s1050" style="position:absolute;left:29613;top:34794;width:1805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" fillcolor="white [3201]" strokecolor="black [3200]" strokeweight="2pt">
                  <v:textbox>
                    <w:txbxContent>
                      <w:p w14:paraId="3266A950" w14:textId="77777777" w:rsidR="00EE55A3" w:rsidRDefault="00EE55A3" w:rsidP="00C25223">
                        <w:pPr>
                          <w:pStyle w:val="Web"/>
                          <w:spacing w:before="0" w:beforeAutospacing="0" w:after="0" w:afterAutospacing="0"/>
                          <w:jc w:val="center"/>
                        </w:pPr>
                        <w:r>
                          <w:rPr>
                            <w:rFonts w:ascii="標楷體" w:hAnsi="標楷體" w:hint="eastAsia"/>
                            <w:kern w:val="2"/>
                          </w:rPr>
                          <w:t>L6</w:t>
                        </w:r>
                        <w:r>
                          <w:rPr>
                            <w:rFonts w:ascii="標楷體" w:hAnsi="標楷體"/>
                            <w:kern w:val="2"/>
                          </w:rPr>
                          <w:t>40</w:t>
                        </w:r>
                        <w:r>
                          <w:rPr>
                            <w:rFonts w:ascii="標楷體" w:hAnsi="標楷體" w:hint="eastAsia"/>
                            <w:kern w:val="2"/>
                          </w:rPr>
                          <w:t>3</w:t>
                        </w:r>
                        <w:r>
                          <w:rPr>
                            <w:rFonts w:ascii="Times New Roman" w:eastAsia="標楷體" w:hAnsi="標楷體" w:hint="eastAsia"/>
                            <w:kern w:val="2"/>
                          </w:rPr>
                          <w:t>權限群組維護</w:t>
                        </w:r>
                      </w:p>
                    </w:txbxContent>
                  </v:textbox>
                </v:rect>
                <v:shapetype id="_x0000_t116" coordsize="21600,21600" o:spt="116" path="m3475,qx,10800,3475,21600l18125,21600qx21600,10800,18125,xe">
                  <v:stroke joinstyle="miter"/>
                  <v:path gradientshapeok="t" o:connecttype="rect" textboxrect="1018,3163,20582,18437"/>
                </v:shapetype>
                <v:shape id="流程圖: 結束點 212" o:spid="_x0000_s1051" type="#_x0000_t116" style="position:absolute;left:7772;top:54711;width:13411;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" fillcolor="white [3201]" strokecolor="black [3200]" strokeweight="2pt">
                  <v:textbox>
                    <w:txbxContent>
                      <w:p w14:paraId="277A3DED" w14:textId="77777777" w:rsidR="00EE55A3" w:rsidRPr="00A05994" w:rsidRDefault="00EE55A3" w:rsidP="00C25223">
                        <w:pPr>
                          <w:jc w:val="center"/>
                          <w:rPr>
                            <w:rFonts w:ascii="標楷體" w:eastAsia="標楷體" w:hAnsi="標楷體"/>
                          </w:rPr>
                        </w:pPr>
                        <w:r w:rsidRPr="00A05994">
                          <w:rPr>
                            <w:rFonts w:ascii="標楷體" w:eastAsia="標楷體" w:hAnsi="標楷體" w:hint="eastAsia"/>
                          </w:rPr>
                          <w:t>結束</w:t>
                        </w:r>
                      </w:p>
                    </w:txbxContent>
                  </v:textbox>
                </v:shape>
                <v:shape id="流程圖: 結束點 213" o:spid="_x0000_s1052" type="#_x0000_t116" style="position:absolute;left:7743;top:5000;width:13411;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" fillcolor="white [3201]" strokecolor="black [3200]" strokeweight="2pt">
                  <v:textbox>
                    <w:txbxContent>
                      <w:p w14:paraId="17A67B1A" w14:textId="77777777" w:rsidR="00EE55A3" w:rsidRDefault="00EE55A3" w:rsidP="00C25223">
                        <w:pPr>
                          <w:pStyle w:val="Web"/>
                          <w:spacing w:before="0" w:beforeAutospacing="0" w:after="0" w:afterAutospacing="0"/>
                          <w:jc w:val="center"/>
                        </w:pPr>
                        <w:r>
                          <w:rPr>
                            <w:rFonts w:ascii="Times New Roman" w:eastAsia="標楷體" w:hAnsi="標楷體" w:hint="eastAsia"/>
                            <w:kern w:val="2"/>
                          </w:rPr>
                          <w:t>開始</w:t>
                        </w:r>
                      </w:p>
                    </w:txbxContent>
                  </v:textbox>
                </v:shape>
                <v:shapetype id="_x0000_t32" coordsize="21600,21600" o:spt="32" o:oned="t" path="m,l21600,21600e" filled="f">
                  <v:path arrowok="t" fillok="f" o:connecttype="none"/>
                  <o:lock v:ext="edit" shapetype="t"/>
                </v:shapetype>
                <v:shape id="直線單箭頭接點 214" o:spid="_x0000_s1053" type="#_x0000_t32" style="position:absolute;left:14487;top:28622;width:29;height:61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" strokecolor="black [3213]" strokeweight="1.5pt">
                  <v:stroke endarrow="block"/>
                </v:shape>
                <v:shape id="直線單箭頭接點 215" o:spid="_x0000_s1054" type="#_x0000_t32" style="position:absolute;left:14487;top:39747;width:0;height:5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" strokecolor="black [3213]" strokeweight="1.5pt">
                  <v:stroke endarrow="block"/>
                </v:shape>
                <v:shape id="直線單箭頭接點 216" o:spid="_x0000_s1055" type="#_x0000_t32" style="position:absolute;left:14478;top:50110;width:9;height:46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" strokecolor="black [3213]" strokeweight="1.5pt">
                  <v:stroke endarrow="block"/>
                </v:shape>
                <v:shape id="直線單箭頭接點 217" o:spid="_x0000_s1056" type="#_x0000_t32" style="position:absolute;left:23774;top:26289;width:5839;height: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" strokecolor="black [3213]" strokeweight="1.5pt">
                  <v:stroke endarrow="block"/>
                </v:shape>
                <v:shape id="直線單箭頭接點 218" o:spid="_x0000_s1057" type="#_x0000_t32" style="position:absolute;left:23517;top:37271;width:6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" strokecolor="black [3213]" strokeweight="1.5pt">
                  <v:stroke endarrow="block"/>
                </v:shape>
                <v:shape id="直線單箭頭接點 219" o:spid="_x0000_s1058" type="#_x0000_t32" style="position:absolute;left:23517;top:47634;width:6096;height: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" strokecolor="black [3213]" strokeweight="1.5pt">
                  <v:stroke endarrow="block"/>
                </v:shape>
                <v:rect id="矩形 220" o:spid="_x0000_s1059" style="position:absolute;left:5457;top:13687;width:1806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" fillcolor="white [3201]" strokecolor="black [3200]" strokeweight="2pt">
                  <v:textbox>
                    <w:txbxContent>
                      <w:p w14:paraId="68CD4B4A" w14:textId="77777777" w:rsidR="00EE55A3" w:rsidRDefault="00EE55A3" w:rsidP="00C25223">
                        <w:pPr>
                          <w:pStyle w:val="Web"/>
                          <w:spacing w:before="0" w:beforeAutospacing="0" w:after="0" w:afterAutospacing="0"/>
                          <w:jc w:val="center"/>
                        </w:pPr>
                        <w:r>
                          <w:rPr>
                            <w:rFonts w:ascii="標楷體" w:hAnsi="標楷體" w:hint="eastAsia"/>
                            <w:kern w:val="2"/>
                          </w:rPr>
                          <w:t>L60</w:t>
                        </w:r>
                        <w:r>
                          <w:rPr>
                            <w:rFonts w:ascii="標楷體" w:hAnsi="標楷體"/>
                            <w:kern w:val="2"/>
                          </w:rPr>
                          <w:t>72</w:t>
                        </w:r>
                        <w:r w:rsidRPr="008551DA">
                          <w:rPr>
                            <w:rFonts w:ascii="Times New Roman" w:eastAsia="標楷體" w:hAnsi="標楷體" w:hint="eastAsia"/>
                            <w:kern w:val="2"/>
                          </w:rPr>
                          <w:t>營業單位對照檔</w:t>
                        </w:r>
                      </w:p>
                    </w:txbxContent>
                  </v:textbox>
                </v:rect>
                <v:rect id="矩形 221" o:spid="_x0000_s1060" style="position:absolute;left:29917;top:13763;width:1806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" fillcolor="white [3201]" strokecolor="black [3200]" strokeweight="2pt">
                  <v:textbox>
                    <w:txbxContent>
                      <w:p w14:paraId="26CE5497" w14:textId="77777777" w:rsidR="00EE55A3" w:rsidRPr="008551DA" w:rsidRDefault="00EE55A3" w:rsidP="00C25223">
                        <w:pPr>
                          <w:pStyle w:val="Web"/>
                          <w:spacing w:before="0" w:beforeAutospacing="0" w:after="0" w:afterAutospacing="0"/>
                          <w:jc w:val="center"/>
                          <w:rPr>
                            <w:sz w:val="20"/>
                            <w:szCs w:val="20"/>
                          </w:rPr>
                        </w:pPr>
                        <w:r w:rsidRPr="008551DA">
                          <w:rPr>
                            <w:rFonts w:ascii="標楷體" w:hAnsi="標楷體" w:hint="eastAsia"/>
                            <w:kern w:val="2"/>
                            <w:sz w:val="20"/>
                            <w:szCs w:val="20"/>
                          </w:rPr>
                          <w:t>L67</w:t>
                        </w:r>
                        <w:r w:rsidRPr="008551DA">
                          <w:rPr>
                            <w:rFonts w:ascii="標楷體" w:hAnsi="標楷體"/>
                            <w:kern w:val="2"/>
                            <w:sz w:val="20"/>
                            <w:szCs w:val="20"/>
                          </w:rPr>
                          <w:t>0</w:t>
                        </w:r>
                        <w:r w:rsidRPr="008551DA">
                          <w:rPr>
                            <w:rFonts w:ascii="標楷體" w:hAnsi="標楷體" w:hint="eastAsia"/>
                            <w:kern w:val="2"/>
                            <w:sz w:val="20"/>
                            <w:szCs w:val="20"/>
                          </w:rPr>
                          <w:t>2</w:t>
                        </w:r>
                        <w:r w:rsidRPr="008551DA">
                          <w:rPr>
                            <w:rFonts w:ascii="Times New Roman" w:eastAsia="標楷體" w:hAnsi="標楷體" w:hint="eastAsia"/>
                            <w:kern w:val="2"/>
                            <w:sz w:val="20"/>
                            <w:szCs w:val="20"/>
                          </w:rPr>
                          <w:t>營業單位對照檔維護</w:t>
                        </w:r>
                      </w:p>
                    </w:txbxContent>
                  </v:textbox>
                </v:rect>
                <v:shape id="直線單箭頭接點 222" o:spid="_x0000_s1061" type="#_x0000_t32" style="position:absolute;left:14449;top:9115;width:38;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" strokecolor="black [3213]" strokeweight="1.5pt">
                  <v:stroke endarrow="block"/>
                </v:shape>
                <v:shape id="直線單箭頭接點 223" o:spid="_x0000_s1062" type="#_x0000_t32" style="position:absolute;left:14487;top:18640;width:29;height:50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" strokecolor="black [3213]" strokeweight="1.5pt">
                  <v:stroke endarrow="block"/>
                </v:shape>
                <v:shape id="直線單箭頭接點 224" o:spid="_x0000_s1063" type="#_x0000_t32" style="position:absolute;left:23698;top:16230;width:6219;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" strokecolor="black [3213]" strokeweight="1.5pt">
                  <v:stroke endarrow="block"/>
                </v:shape>
                <w10:anchorlock/>
              </v:group>
            </w:pict>
          </mc:Fallback>
        </mc:AlternateContent>
      </w:r>
    </w:p>
    <w:p w14:paraId="703414A4" w14:textId="466AA983" w:rsidR="00E3192A" w:rsidRPr="001677D0" w:rsidRDefault="00E3192A">
      <w:pPr>
        <w:widowControl/>
        <w:rPr>
          <w:rFonts w:ascii="標楷體" w:eastAsia="標楷體" w:hAnsi="標楷體"/>
          <w:sz w:val="26"/>
          <w:szCs w:val="20"/>
        </w:rPr>
      </w:pPr>
      <w:bookmarkStart w:id="22" w:name="_Toc32500228"/>
      <w:r w:rsidRPr="001677D0">
        <w:rPr>
          <w:rFonts w:ascii="標楷體" w:hAnsi="標楷體"/>
        </w:rPr>
        <w:br w:type="page"/>
      </w:r>
    </w:p>
    <w:p w14:paraId="744AF3B3" w14:textId="22BE0E37" w:rsidR="00FD0BA6" w:rsidRPr="001677D0" w:rsidRDefault="00FD0BA6" w:rsidP="00FD0BA6">
      <w:pPr>
        <w:pStyle w:val="20"/>
        <w:keepNext w:val="0"/>
        <w:ind w:left="1134" w:hanging="1134"/>
        <w:rPr>
          <w:rFonts w:ascii="標楷體" w:hAnsi="標楷體"/>
        </w:rPr>
      </w:pPr>
      <w:r w:rsidRPr="001677D0">
        <w:rPr>
          <w:rFonts w:ascii="標楷體" w:hAnsi="標楷體"/>
        </w:rPr>
        <w:t>2.2</w:t>
      </w:r>
      <w:r w:rsidR="00716905" w:rsidRPr="001677D0">
        <w:rPr>
          <w:rFonts w:ascii="標楷體" w:hAnsi="標楷體" w:hint="eastAsia"/>
        </w:rPr>
        <w:t xml:space="preserve">    </w:t>
      </w:r>
      <w:r w:rsidRPr="001677D0">
        <w:rPr>
          <w:rFonts w:ascii="標楷體" w:hAnsi="標楷體"/>
        </w:rPr>
        <w:t>非功能性需求</w:t>
      </w:r>
      <w:bookmarkEnd w:id="22"/>
    </w:p>
    <w:p w14:paraId="7A740565" w14:textId="77777777" w:rsidR="00FD0BA6" w:rsidRPr="001677D0" w:rsidRDefault="00FD0BA6" w:rsidP="00FD0BA6">
      <w:pPr>
        <w:tabs>
          <w:tab w:val="left" w:pos="788"/>
        </w:tabs>
        <w:rPr>
          <w:rFonts w:ascii="標楷體" w:eastAsia="標楷體" w:hAnsi="標楷體"/>
        </w:rPr>
      </w:pPr>
    </w:p>
    <w:p w14:paraId="4FFFFF22" w14:textId="77777777" w:rsidR="0044619C" w:rsidRPr="001677D0" w:rsidRDefault="0044619C" w:rsidP="0044619C">
      <w:pPr>
        <w:tabs>
          <w:tab w:val="left" w:pos="788"/>
        </w:tabs>
        <w:ind w:leftChars="500" w:left="1200"/>
        <w:rPr>
          <w:rFonts w:ascii="標楷體" w:eastAsia="標楷體" w:hAnsi="標楷體"/>
          <w:sz w:val="32"/>
          <w:szCs w:val="32"/>
        </w:rPr>
      </w:pPr>
      <w:r w:rsidRPr="001677D0">
        <w:rPr>
          <w:rFonts w:ascii="標楷體" w:eastAsia="標楷體" w:hAnsi="標楷體"/>
          <w:sz w:val="32"/>
          <w:szCs w:val="32"/>
        </w:rPr>
        <w:t>N/A</w:t>
      </w:r>
    </w:p>
    <w:p w14:paraId="2AEB968A" w14:textId="77777777" w:rsidR="00FD0BA6" w:rsidRPr="001677D0" w:rsidRDefault="00FD0BA6" w:rsidP="00FD0BA6">
      <w:pPr>
        <w:tabs>
          <w:tab w:val="left" w:pos="788"/>
        </w:tabs>
        <w:rPr>
          <w:rFonts w:ascii="標楷體" w:eastAsia="標楷體" w:hAnsi="標楷體"/>
        </w:rPr>
      </w:pPr>
    </w:p>
    <w:p w14:paraId="2AFB0825" w14:textId="77777777" w:rsidR="00FD0BA6" w:rsidRPr="001677D0" w:rsidRDefault="00FD0BA6" w:rsidP="00FD0BA6">
      <w:pPr>
        <w:tabs>
          <w:tab w:val="left" w:pos="788"/>
        </w:tabs>
        <w:rPr>
          <w:rFonts w:ascii="標楷體" w:eastAsia="標楷體" w:hAnsi="標楷體"/>
        </w:rPr>
      </w:pPr>
    </w:p>
    <w:p w14:paraId="7B744F60" w14:textId="77777777" w:rsidR="00FD0BA6" w:rsidRPr="001677D0" w:rsidRDefault="00FD0BA6" w:rsidP="00FD0BA6">
      <w:pPr>
        <w:pStyle w:val="10"/>
        <w:snapToGrid w:val="0"/>
        <w:rPr>
          <w:rFonts w:ascii="標楷體" w:hAnsi="標楷體"/>
          <w:color w:val="auto"/>
        </w:rPr>
      </w:pPr>
      <w:bookmarkStart w:id="23" w:name="_Toc32500229"/>
      <w:r w:rsidRPr="001677D0">
        <w:rPr>
          <w:rFonts w:ascii="標楷體" w:hAnsi="標楷體"/>
          <w:color w:val="auto"/>
          <w:sz w:val="32"/>
          <w:szCs w:val="32"/>
        </w:rPr>
        <w:t>第3章</w:t>
      </w:r>
      <w:r w:rsidR="00441668" w:rsidRPr="001677D0">
        <w:rPr>
          <w:rFonts w:ascii="標楷體" w:hAnsi="標楷體"/>
          <w:color w:val="auto"/>
          <w:sz w:val="32"/>
          <w:szCs w:val="32"/>
        </w:rPr>
        <w:t xml:space="preserve"> </w:t>
      </w:r>
      <w:r w:rsidRPr="001677D0">
        <w:rPr>
          <w:rFonts w:ascii="標楷體" w:hAnsi="標楷體"/>
          <w:color w:val="auto"/>
          <w:sz w:val="32"/>
          <w:szCs w:val="32"/>
        </w:rPr>
        <w:t>系統需求</w:t>
      </w:r>
      <w:bookmarkEnd w:id="23"/>
    </w:p>
    <w:p w14:paraId="38161135" w14:textId="77777777" w:rsidR="00FD0BA6" w:rsidRPr="001677D0" w:rsidRDefault="00716905" w:rsidP="0044619C">
      <w:pPr>
        <w:pStyle w:val="20"/>
        <w:keepNext w:val="0"/>
        <w:spacing w:before="0"/>
        <w:rPr>
          <w:rFonts w:ascii="標楷體" w:hAnsi="標楷體"/>
        </w:rPr>
      </w:pPr>
      <w:bookmarkStart w:id="24" w:name="_Toc32500230"/>
      <w:r w:rsidRPr="001677D0">
        <w:rPr>
          <w:rFonts w:ascii="標楷體" w:hAnsi="標楷體"/>
        </w:rPr>
        <w:t>3.1</w:t>
      </w:r>
      <w:r w:rsidRPr="001677D0">
        <w:rPr>
          <w:rFonts w:ascii="標楷體" w:hAnsi="標楷體" w:hint="eastAsia"/>
        </w:rPr>
        <w:t xml:space="preserve">    </w:t>
      </w:r>
      <w:r w:rsidR="00FD0BA6" w:rsidRPr="001677D0">
        <w:rPr>
          <w:rFonts w:ascii="標楷體" w:hAnsi="標楷體"/>
        </w:rPr>
        <w:t>系統功能結構圖</w:t>
      </w:r>
      <w:bookmarkEnd w:id="24"/>
    </w:p>
    <w:p w14:paraId="419EF77E" w14:textId="77777777" w:rsidR="0044619C" w:rsidRPr="001677D0" w:rsidRDefault="0044619C" w:rsidP="0044619C"/>
    <w:tbl>
      <w:tblPr>
        <w:tblW w:w="9360" w:type="dxa"/>
        <w:tblInd w:w="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567"/>
        <w:gridCol w:w="709"/>
        <w:gridCol w:w="3827"/>
        <w:gridCol w:w="284"/>
        <w:gridCol w:w="567"/>
        <w:gridCol w:w="567"/>
        <w:gridCol w:w="850"/>
        <w:gridCol w:w="567"/>
        <w:gridCol w:w="567"/>
        <w:gridCol w:w="284"/>
        <w:gridCol w:w="283"/>
        <w:gridCol w:w="288"/>
      </w:tblGrid>
      <w:tr w:rsidR="001677D0" w:rsidRPr="001677D0" w14:paraId="4D7F8CB0" w14:textId="77777777" w:rsidTr="00E65C3B">
        <w:trPr>
          <w:tblHeader/>
        </w:trPr>
        <w:tc>
          <w:tcPr>
            <w:tcW w:w="567" w:type="dxa"/>
          </w:tcPr>
          <w:p w14:paraId="0A89836E" w14:textId="77777777" w:rsidR="0044619C" w:rsidRPr="001677D0" w:rsidRDefault="0044619C" w:rsidP="00972BAB">
            <w:pPr>
              <w:snapToGrid w:val="0"/>
              <w:jc w:val="center"/>
              <w:rPr>
                <w:rFonts w:ascii="標楷體" w:eastAsia="標楷體" w:hAnsi="標楷體"/>
              </w:rPr>
            </w:pPr>
            <w:bookmarkStart w:id="25" w:name="_Hlk25331928"/>
            <w:r w:rsidRPr="001677D0">
              <w:rPr>
                <w:rFonts w:ascii="標楷體" w:eastAsia="標楷體" w:hAnsi="標楷體" w:hint="eastAsia"/>
              </w:rPr>
              <w:t>序號</w:t>
            </w:r>
          </w:p>
        </w:tc>
        <w:tc>
          <w:tcPr>
            <w:tcW w:w="709" w:type="dxa"/>
          </w:tcPr>
          <w:p w14:paraId="5883C097" w14:textId="77777777" w:rsidR="0044619C" w:rsidRPr="001677D0" w:rsidRDefault="0044619C" w:rsidP="00972BAB">
            <w:pPr>
              <w:snapToGrid w:val="0"/>
              <w:rPr>
                <w:rFonts w:ascii="標楷體" w:eastAsia="標楷體" w:hAnsi="標楷體"/>
              </w:rPr>
            </w:pPr>
            <w:r w:rsidRPr="001677D0">
              <w:rPr>
                <w:rFonts w:ascii="標楷體" w:eastAsia="標楷體" w:hAnsi="標楷體" w:hint="eastAsia"/>
              </w:rPr>
              <w:t>交易代號</w:t>
            </w:r>
          </w:p>
        </w:tc>
        <w:tc>
          <w:tcPr>
            <w:tcW w:w="3827" w:type="dxa"/>
          </w:tcPr>
          <w:p w14:paraId="51805272" w14:textId="77777777" w:rsidR="0044619C" w:rsidRPr="001677D0" w:rsidRDefault="0044619C" w:rsidP="00972BAB">
            <w:pPr>
              <w:pStyle w:val="afc"/>
              <w:snapToGrid w:val="0"/>
              <w:rPr>
                <w:rFonts w:ascii="標楷體" w:eastAsia="標楷體" w:hAnsi="標楷體"/>
                <w:szCs w:val="24"/>
              </w:rPr>
            </w:pPr>
            <w:r w:rsidRPr="001677D0">
              <w:rPr>
                <w:rFonts w:ascii="標楷體" w:eastAsia="標楷體" w:hAnsi="標楷體" w:hint="eastAsia"/>
                <w:szCs w:val="24"/>
              </w:rPr>
              <w:t>交易名稱</w:t>
            </w:r>
          </w:p>
        </w:tc>
        <w:tc>
          <w:tcPr>
            <w:tcW w:w="284" w:type="dxa"/>
          </w:tcPr>
          <w:p w14:paraId="42E7C757" w14:textId="77777777" w:rsidR="0044619C" w:rsidRPr="001677D0" w:rsidRDefault="0044619C" w:rsidP="000C7737">
            <w:pPr>
              <w:snapToGrid w:val="0"/>
              <w:rPr>
                <w:rFonts w:ascii="標楷體" w:eastAsia="標楷體" w:hAnsi="標楷體"/>
              </w:rPr>
            </w:pPr>
            <w:r w:rsidRPr="001677D0">
              <w:rPr>
                <w:rFonts w:ascii="標楷體" w:eastAsia="標楷體" w:hAnsi="標楷體" w:hint="eastAsia"/>
              </w:rPr>
              <w:t>段式</w:t>
            </w:r>
          </w:p>
        </w:tc>
        <w:tc>
          <w:tcPr>
            <w:tcW w:w="567" w:type="dxa"/>
          </w:tcPr>
          <w:p w14:paraId="50D72BF9" w14:textId="77777777" w:rsidR="0044619C" w:rsidRPr="001677D0" w:rsidRDefault="003D3059" w:rsidP="000C7737">
            <w:pPr>
              <w:snapToGrid w:val="0"/>
              <w:rPr>
                <w:rFonts w:ascii="標楷體" w:eastAsia="標楷體" w:hAnsi="標楷體"/>
              </w:rPr>
            </w:pPr>
            <w:r w:rsidRPr="001677D0">
              <w:rPr>
                <w:rFonts w:ascii="標楷體" w:eastAsia="標楷體" w:hAnsi="標楷體" w:hint="eastAsia"/>
              </w:rPr>
              <w:t>經辦</w:t>
            </w:r>
            <w:r w:rsidR="0044619C" w:rsidRPr="001677D0">
              <w:rPr>
                <w:rFonts w:ascii="標楷體" w:eastAsia="標楷體" w:hAnsi="標楷體" w:hint="eastAsia"/>
              </w:rPr>
              <w:t>等級</w:t>
            </w:r>
          </w:p>
        </w:tc>
        <w:tc>
          <w:tcPr>
            <w:tcW w:w="567" w:type="dxa"/>
          </w:tcPr>
          <w:p w14:paraId="69BEC15A" w14:textId="77777777" w:rsidR="0044619C" w:rsidRPr="001677D0" w:rsidRDefault="0044619C" w:rsidP="000C7737">
            <w:pPr>
              <w:snapToGrid w:val="0"/>
              <w:rPr>
                <w:rFonts w:ascii="標楷體" w:eastAsia="標楷體" w:hAnsi="標楷體"/>
                <w:lang w:val="en-AU"/>
              </w:rPr>
            </w:pPr>
            <w:r w:rsidRPr="001677D0">
              <w:rPr>
                <w:rFonts w:ascii="標楷體" w:eastAsia="標楷體" w:hAnsi="標楷體" w:hint="eastAsia"/>
              </w:rPr>
              <w:t>主管</w:t>
            </w:r>
            <w:r w:rsidRPr="001677D0">
              <w:rPr>
                <w:rFonts w:ascii="標楷體" w:eastAsia="標楷體" w:hAnsi="標楷體" w:hint="eastAsia"/>
                <w:lang w:val="en-AU"/>
              </w:rPr>
              <w:t>核可</w:t>
            </w:r>
          </w:p>
        </w:tc>
        <w:tc>
          <w:tcPr>
            <w:tcW w:w="850" w:type="dxa"/>
          </w:tcPr>
          <w:p w14:paraId="560C87FD" w14:textId="77777777" w:rsidR="0044619C" w:rsidRPr="001677D0" w:rsidRDefault="0044619C" w:rsidP="000C7737">
            <w:pPr>
              <w:snapToGrid w:val="0"/>
              <w:rPr>
                <w:rFonts w:ascii="標楷體" w:eastAsia="標楷體" w:hAnsi="標楷體"/>
              </w:rPr>
            </w:pPr>
            <w:r w:rsidRPr="001677D0">
              <w:rPr>
                <w:rFonts w:ascii="標楷體" w:eastAsia="標楷體" w:hAnsi="標楷體" w:hint="eastAsia"/>
              </w:rPr>
              <w:t>可執行之單位</w:t>
            </w:r>
          </w:p>
        </w:tc>
        <w:tc>
          <w:tcPr>
            <w:tcW w:w="567" w:type="dxa"/>
          </w:tcPr>
          <w:p w14:paraId="39C9DD23" w14:textId="77777777" w:rsidR="0044619C" w:rsidRPr="001677D0" w:rsidRDefault="0044619C" w:rsidP="000C7737">
            <w:pPr>
              <w:snapToGrid w:val="0"/>
              <w:rPr>
                <w:rFonts w:ascii="標楷體" w:eastAsia="標楷體" w:hAnsi="標楷體"/>
              </w:rPr>
            </w:pPr>
            <w:r w:rsidRPr="001677D0">
              <w:rPr>
                <w:rFonts w:ascii="標楷體" w:eastAsia="標楷體" w:hAnsi="標楷體" w:hint="eastAsia"/>
              </w:rPr>
              <w:t>帳</w:t>
            </w:r>
            <w:proofErr w:type="gramStart"/>
            <w:r w:rsidRPr="001677D0">
              <w:rPr>
                <w:rFonts w:ascii="標楷體" w:eastAsia="標楷體" w:hAnsi="標楷體" w:hint="eastAsia"/>
              </w:rPr>
              <w:t>務</w:t>
            </w:r>
            <w:proofErr w:type="gramEnd"/>
          </w:p>
          <w:p w14:paraId="10355498" w14:textId="77777777" w:rsidR="0044619C" w:rsidRPr="001677D0" w:rsidRDefault="0044619C" w:rsidP="000C7737">
            <w:pPr>
              <w:snapToGrid w:val="0"/>
              <w:rPr>
                <w:rFonts w:ascii="標楷體" w:eastAsia="標楷體" w:hAnsi="標楷體"/>
              </w:rPr>
            </w:pPr>
            <w:r w:rsidRPr="001677D0">
              <w:rPr>
                <w:rFonts w:ascii="標楷體" w:eastAsia="標楷體" w:hAnsi="標楷體" w:hint="eastAsia"/>
              </w:rPr>
              <w:t>交易</w:t>
            </w:r>
          </w:p>
        </w:tc>
        <w:tc>
          <w:tcPr>
            <w:tcW w:w="567" w:type="dxa"/>
          </w:tcPr>
          <w:p w14:paraId="68FB0CA1" w14:textId="77777777" w:rsidR="0044619C" w:rsidRPr="001677D0" w:rsidRDefault="0044619C" w:rsidP="000C7737">
            <w:pPr>
              <w:snapToGrid w:val="0"/>
              <w:rPr>
                <w:rFonts w:ascii="標楷體" w:eastAsia="標楷體" w:hAnsi="標楷體"/>
              </w:rPr>
            </w:pPr>
            <w:r w:rsidRPr="001677D0">
              <w:rPr>
                <w:rFonts w:ascii="標楷體" w:eastAsia="標楷體" w:hAnsi="標楷體" w:hint="eastAsia"/>
              </w:rPr>
              <w:t>額度</w:t>
            </w:r>
          </w:p>
          <w:p w14:paraId="02206C49" w14:textId="77777777" w:rsidR="0044619C" w:rsidRPr="001677D0" w:rsidRDefault="0044619C" w:rsidP="000C7737">
            <w:pPr>
              <w:snapToGrid w:val="0"/>
              <w:rPr>
                <w:rFonts w:ascii="標楷體" w:eastAsia="標楷體" w:hAnsi="標楷體"/>
              </w:rPr>
            </w:pPr>
            <w:r w:rsidRPr="001677D0">
              <w:rPr>
                <w:rFonts w:ascii="標楷體" w:eastAsia="標楷體" w:hAnsi="標楷體" w:hint="eastAsia"/>
              </w:rPr>
              <w:t>處理</w:t>
            </w:r>
          </w:p>
        </w:tc>
        <w:tc>
          <w:tcPr>
            <w:tcW w:w="284" w:type="dxa"/>
          </w:tcPr>
          <w:p w14:paraId="30E6E04C" w14:textId="77777777" w:rsidR="0044619C" w:rsidRPr="001677D0" w:rsidRDefault="0044619C" w:rsidP="000C7737">
            <w:pPr>
              <w:snapToGrid w:val="0"/>
              <w:rPr>
                <w:rFonts w:ascii="標楷體" w:eastAsia="標楷體" w:hAnsi="標楷體"/>
              </w:rPr>
            </w:pPr>
            <w:r w:rsidRPr="001677D0">
              <w:rPr>
                <w:rFonts w:ascii="標楷體" w:eastAsia="標楷體" w:hAnsi="標楷體" w:hint="eastAsia"/>
                <w:lang w:eastAsia="zh-HK"/>
              </w:rPr>
              <w:t>訂</w:t>
            </w:r>
            <w:r w:rsidRPr="001677D0">
              <w:rPr>
                <w:rFonts w:ascii="標楷體" w:eastAsia="標楷體" w:hAnsi="標楷體" w:hint="eastAsia"/>
              </w:rPr>
              <w:t>正</w:t>
            </w:r>
          </w:p>
        </w:tc>
        <w:tc>
          <w:tcPr>
            <w:tcW w:w="283" w:type="dxa"/>
          </w:tcPr>
          <w:p w14:paraId="24378ACC" w14:textId="77777777" w:rsidR="0044619C" w:rsidRPr="001677D0" w:rsidRDefault="0044619C" w:rsidP="000C7737">
            <w:pPr>
              <w:snapToGrid w:val="0"/>
              <w:rPr>
                <w:rFonts w:ascii="標楷體" w:eastAsia="標楷體" w:hAnsi="標楷體"/>
              </w:rPr>
            </w:pPr>
            <w:r w:rsidRPr="001677D0">
              <w:rPr>
                <w:rFonts w:ascii="標楷體" w:eastAsia="標楷體" w:hAnsi="標楷體" w:hint="eastAsia"/>
                <w:lang w:eastAsia="zh-HK"/>
              </w:rPr>
              <w:t>列</w:t>
            </w:r>
            <w:r w:rsidRPr="001677D0">
              <w:rPr>
                <w:rFonts w:ascii="標楷體" w:eastAsia="標楷體" w:hAnsi="標楷體" w:hint="eastAsia"/>
              </w:rPr>
              <w:t>印</w:t>
            </w:r>
          </w:p>
        </w:tc>
        <w:tc>
          <w:tcPr>
            <w:tcW w:w="288" w:type="dxa"/>
          </w:tcPr>
          <w:p w14:paraId="01D46DA9" w14:textId="77777777" w:rsidR="0044619C" w:rsidRPr="001677D0" w:rsidRDefault="0044619C" w:rsidP="00972BAB">
            <w:pPr>
              <w:snapToGrid w:val="0"/>
              <w:rPr>
                <w:rFonts w:ascii="標楷體" w:eastAsia="標楷體" w:hAnsi="標楷體"/>
              </w:rPr>
            </w:pPr>
          </w:p>
        </w:tc>
      </w:tr>
      <w:tr w:rsidR="001677D0" w:rsidRPr="001677D0" w14:paraId="2FD22ABA" w14:textId="77777777" w:rsidTr="00093819">
        <w:trPr>
          <w:tblHeader/>
        </w:trPr>
        <w:tc>
          <w:tcPr>
            <w:tcW w:w="567" w:type="dxa"/>
          </w:tcPr>
          <w:p w14:paraId="314520CB" w14:textId="77777777" w:rsidR="0044619C" w:rsidRPr="001677D0" w:rsidRDefault="0044619C" w:rsidP="00E65C3B">
            <w:pPr>
              <w:pStyle w:val="afc"/>
              <w:ind w:left="254"/>
              <w:rPr>
                <w:rFonts w:ascii="標楷體" w:eastAsia="標楷體" w:hAnsi="標楷體"/>
                <w:szCs w:val="24"/>
              </w:rPr>
            </w:pPr>
          </w:p>
        </w:tc>
        <w:tc>
          <w:tcPr>
            <w:tcW w:w="709" w:type="dxa"/>
          </w:tcPr>
          <w:p w14:paraId="4407E8F5" w14:textId="77777777" w:rsidR="0044619C" w:rsidRPr="001677D0" w:rsidRDefault="0044619C" w:rsidP="00CE7915">
            <w:pPr>
              <w:pStyle w:val="afc"/>
              <w:rPr>
                <w:rFonts w:ascii="標楷體" w:eastAsia="標楷體" w:hAnsi="標楷體"/>
                <w:szCs w:val="24"/>
              </w:rPr>
            </w:pPr>
            <w:r w:rsidRPr="001677D0">
              <w:rPr>
                <w:rFonts w:ascii="標楷體" w:eastAsia="標楷體" w:hAnsi="標楷體"/>
                <w:szCs w:val="24"/>
              </w:rPr>
              <w:t>L6</w:t>
            </w:r>
            <w:r w:rsidRPr="001677D0">
              <w:rPr>
                <w:rFonts w:ascii="標楷體" w:eastAsia="標楷體" w:hAnsi="標楷體" w:hint="eastAsia"/>
                <w:szCs w:val="24"/>
              </w:rPr>
              <w:t>1</w:t>
            </w:r>
          </w:p>
        </w:tc>
        <w:tc>
          <w:tcPr>
            <w:tcW w:w="8084" w:type="dxa"/>
            <w:gridSpan w:val="10"/>
          </w:tcPr>
          <w:p w14:paraId="7E80D757" w14:textId="77777777" w:rsidR="0044619C" w:rsidRPr="001677D0" w:rsidRDefault="0044619C" w:rsidP="00800136">
            <w:pPr>
              <w:pStyle w:val="afc"/>
              <w:rPr>
                <w:rFonts w:ascii="標楷體" w:eastAsia="標楷體" w:hAnsi="標楷體"/>
                <w:szCs w:val="24"/>
              </w:rPr>
            </w:pPr>
            <w:r w:rsidRPr="001677D0">
              <w:rPr>
                <w:rFonts w:ascii="標楷體" w:eastAsia="標楷體" w:hAnsi="標楷體" w:hint="eastAsia"/>
                <w:szCs w:val="24"/>
              </w:rPr>
              <w:t>控制類</w:t>
            </w:r>
          </w:p>
        </w:tc>
      </w:tr>
      <w:tr w:rsidR="001677D0" w:rsidRPr="001677D0" w14:paraId="308FE0EC" w14:textId="77777777" w:rsidTr="00E65C3B">
        <w:trPr>
          <w:tblHeader/>
        </w:trPr>
        <w:tc>
          <w:tcPr>
            <w:tcW w:w="567" w:type="dxa"/>
          </w:tcPr>
          <w:p w14:paraId="2CBE00CE" w14:textId="77777777" w:rsidR="0044619C" w:rsidRPr="001677D0" w:rsidRDefault="0044619C" w:rsidP="00787403">
            <w:pPr>
              <w:pStyle w:val="afc"/>
              <w:numPr>
                <w:ilvl w:val="0"/>
                <w:numId w:val="6"/>
              </w:numPr>
              <w:ind w:left="254" w:hanging="254"/>
              <w:jc w:val="center"/>
              <w:rPr>
                <w:rFonts w:ascii="標楷體" w:eastAsia="標楷體" w:hAnsi="標楷體"/>
                <w:szCs w:val="24"/>
              </w:rPr>
            </w:pPr>
          </w:p>
        </w:tc>
        <w:tc>
          <w:tcPr>
            <w:tcW w:w="709" w:type="dxa"/>
          </w:tcPr>
          <w:p w14:paraId="1031B382" w14:textId="77777777" w:rsidR="0044619C" w:rsidRPr="001677D0" w:rsidRDefault="0044619C" w:rsidP="00CE7915">
            <w:pPr>
              <w:pStyle w:val="afc"/>
              <w:rPr>
                <w:rFonts w:ascii="標楷體" w:eastAsia="標楷體" w:hAnsi="標楷體"/>
                <w:szCs w:val="24"/>
              </w:rPr>
            </w:pPr>
            <w:r w:rsidRPr="001677D0">
              <w:rPr>
                <w:rFonts w:ascii="標楷體" w:eastAsia="標楷體" w:hAnsi="標楷體"/>
                <w:szCs w:val="24"/>
              </w:rPr>
              <w:t>L6101</w:t>
            </w:r>
          </w:p>
        </w:tc>
        <w:tc>
          <w:tcPr>
            <w:tcW w:w="3827" w:type="dxa"/>
          </w:tcPr>
          <w:p w14:paraId="5DC03F71" w14:textId="77777777" w:rsidR="0044619C" w:rsidRPr="001677D0" w:rsidRDefault="0044619C" w:rsidP="00CE7915">
            <w:pPr>
              <w:rPr>
                <w:rFonts w:ascii="標楷體" w:eastAsia="標楷體" w:hAnsi="標楷體"/>
              </w:rPr>
            </w:pPr>
            <w:proofErr w:type="gramStart"/>
            <w:r w:rsidRPr="001677D0">
              <w:rPr>
                <w:rFonts w:ascii="標楷體" w:eastAsia="標楷體" w:hAnsi="標楷體" w:hint="eastAsia"/>
              </w:rPr>
              <w:t>業務關帳作業</w:t>
            </w:r>
            <w:proofErr w:type="gramEnd"/>
          </w:p>
        </w:tc>
        <w:tc>
          <w:tcPr>
            <w:tcW w:w="284" w:type="dxa"/>
          </w:tcPr>
          <w:p w14:paraId="334EBB40" w14:textId="77777777" w:rsidR="0044619C" w:rsidRPr="001677D0" w:rsidRDefault="0044619C" w:rsidP="00CE7915">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6E7260FC" w14:textId="77777777" w:rsidR="0044619C" w:rsidRPr="001677D0" w:rsidRDefault="0044619C" w:rsidP="00CE7915">
            <w:pPr>
              <w:pStyle w:val="afc"/>
              <w:jc w:val="center"/>
              <w:rPr>
                <w:rFonts w:ascii="標楷體" w:eastAsia="標楷體" w:hAnsi="標楷體"/>
                <w:szCs w:val="24"/>
              </w:rPr>
            </w:pPr>
            <w:r w:rsidRPr="001677D0">
              <w:rPr>
                <w:rFonts w:ascii="標楷體" w:eastAsia="標楷體" w:hAnsi="標楷體" w:hint="eastAsia"/>
                <w:szCs w:val="24"/>
              </w:rPr>
              <w:t>T</w:t>
            </w:r>
          </w:p>
        </w:tc>
        <w:tc>
          <w:tcPr>
            <w:tcW w:w="567" w:type="dxa"/>
          </w:tcPr>
          <w:p w14:paraId="34FFA27A" w14:textId="77777777" w:rsidR="0044619C" w:rsidRPr="001677D0" w:rsidRDefault="0044619C" w:rsidP="00CE7915">
            <w:pPr>
              <w:pStyle w:val="afc"/>
              <w:jc w:val="center"/>
              <w:rPr>
                <w:rFonts w:ascii="標楷體" w:eastAsia="標楷體" w:hAnsi="標楷體"/>
                <w:szCs w:val="24"/>
              </w:rPr>
            </w:pPr>
            <w:r w:rsidRPr="001677D0">
              <w:rPr>
                <w:rFonts w:ascii="標楷體" w:eastAsia="標楷體" w:hAnsi="標楷體"/>
                <w:szCs w:val="24"/>
              </w:rPr>
              <w:t>X</w:t>
            </w:r>
          </w:p>
        </w:tc>
        <w:tc>
          <w:tcPr>
            <w:tcW w:w="850" w:type="dxa"/>
          </w:tcPr>
          <w:p w14:paraId="4E08F0C5" w14:textId="77777777" w:rsidR="0044619C" w:rsidRPr="001677D0" w:rsidRDefault="0044619C" w:rsidP="00CE7915">
            <w:pPr>
              <w:pStyle w:val="afc"/>
              <w:jc w:val="center"/>
              <w:rPr>
                <w:rFonts w:ascii="標楷體" w:eastAsia="標楷體" w:hAnsi="標楷體"/>
                <w:szCs w:val="24"/>
              </w:rPr>
            </w:pPr>
          </w:p>
        </w:tc>
        <w:tc>
          <w:tcPr>
            <w:tcW w:w="567" w:type="dxa"/>
          </w:tcPr>
          <w:p w14:paraId="48099639" w14:textId="77777777" w:rsidR="0044619C" w:rsidRPr="001677D0" w:rsidRDefault="0044619C" w:rsidP="00CE7915">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32D4EEB0" w14:textId="77777777" w:rsidR="0044619C" w:rsidRPr="001677D0" w:rsidRDefault="0044619C" w:rsidP="00CE7915">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2DD59195" w14:textId="77777777" w:rsidR="0044619C" w:rsidRPr="001677D0" w:rsidRDefault="0044619C" w:rsidP="00CE7915">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753ECB15" w14:textId="77777777" w:rsidR="0044619C" w:rsidRPr="001677D0" w:rsidRDefault="0044619C" w:rsidP="00CE7915">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0501C930" w14:textId="77777777" w:rsidR="0044619C" w:rsidRPr="001677D0" w:rsidRDefault="0044619C" w:rsidP="00CE7915">
            <w:pPr>
              <w:pStyle w:val="afc"/>
              <w:jc w:val="center"/>
              <w:rPr>
                <w:rFonts w:ascii="標楷體" w:eastAsia="標楷體" w:hAnsi="標楷體"/>
                <w:szCs w:val="24"/>
              </w:rPr>
            </w:pPr>
          </w:p>
        </w:tc>
      </w:tr>
      <w:tr w:rsidR="001677D0" w:rsidRPr="001677D0" w14:paraId="391E337C" w14:textId="77777777" w:rsidTr="00E65C3B">
        <w:trPr>
          <w:tblHeader/>
        </w:trPr>
        <w:tc>
          <w:tcPr>
            <w:tcW w:w="567" w:type="dxa"/>
          </w:tcPr>
          <w:p w14:paraId="1AB49734" w14:textId="77777777" w:rsidR="0044619C" w:rsidRPr="001677D0" w:rsidRDefault="0044619C" w:rsidP="00787403">
            <w:pPr>
              <w:pStyle w:val="afc"/>
              <w:numPr>
                <w:ilvl w:val="0"/>
                <w:numId w:val="6"/>
              </w:numPr>
              <w:ind w:left="254" w:hanging="254"/>
              <w:jc w:val="center"/>
              <w:rPr>
                <w:rFonts w:ascii="標楷體" w:eastAsia="標楷體" w:hAnsi="標楷體"/>
                <w:szCs w:val="24"/>
              </w:rPr>
            </w:pPr>
          </w:p>
        </w:tc>
        <w:tc>
          <w:tcPr>
            <w:tcW w:w="709" w:type="dxa"/>
          </w:tcPr>
          <w:p w14:paraId="1D1954B9" w14:textId="77777777" w:rsidR="0044619C" w:rsidRPr="001677D0" w:rsidRDefault="0044619C" w:rsidP="00CE7915">
            <w:pPr>
              <w:pStyle w:val="afc"/>
              <w:rPr>
                <w:rFonts w:ascii="標楷體" w:eastAsia="標楷體" w:hAnsi="標楷體"/>
                <w:szCs w:val="24"/>
              </w:rPr>
            </w:pPr>
            <w:r w:rsidRPr="001677D0">
              <w:rPr>
                <w:rFonts w:ascii="標楷體" w:eastAsia="標楷體" w:hAnsi="標楷體"/>
                <w:szCs w:val="24"/>
              </w:rPr>
              <w:t>L6102</w:t>
            </w:r>
          </w:p>
        </w:tc>
        <w:tc>
          <w:tcPr>
            <w:tcW w:w="3827" w:type="dxa"/>
          </w:tcPr>
          <w:p w14:paraId="6FD404D6" w14:textId="77777777" w:rsidR="0044619C" w:rsidRPr="001677D0" w:rsidRDefault="0044619C" w:rsidP="00CE7915">
            <w:pPr>
              <w:rPr>
                <w:rFonts w:ascii="標楷體" w:eastAsia="標楷體" w:hAnsi="標楷體"/>
              </w:rPr>
            </w:pPr>
            <w:r w:rsidRPr="001677D0">
              <w:rPr>
                <w:rFonts w:ascii="標楷體" w:eastAsia="標楷體" w:hAnsi="標楷體" w:hint="eastAsia"/>
                <w:lang w:eastAsia="zh-HK"/>
              </w:rPr>
              <w:t>次</w:t>
            </w:r>
            <w:r w:rsidRPr="001677D0">
              <w:rPr>
                <w:rFonts w:ascii="標楷體" w:eastAsia="標楷體" w:hAnsi="標楷體" w:hint="eastAsia"/>
              </w:rPr>
              <w:t>日</w:t>
            </w:r>
            <w:r w:rsidRPr="001677D0">
              <w:rPr>
                <w:rFonts w:ascii="標楷體" w:eastAsia="標楷體" w:hAnsi="標楷體" w:hint="eastAsia"/>
                <w:lang w:eastAsia="zh-HK"/>
              </w:rPr>
              <w:t>交</w:t>
            </w:r>
            <w:r w:rsidRPr="001677D0">
              <w:rPr>
                <w:rFonts w:ascii="標楷體" w:eastAsia="標楷體" w:hAnsi="標楷體" w:hint="eastAsia"/>
              </w:rPr>
              <w:t>易作業</w:t>
            </w:r>
            <w:r w:rsidRPr="001677D0">
              <w:rPr>
                <w:rFonts w:ascii="標楷體" w:eastAsia="標楷體" w:hAnsi="標楷體" w:hint="eastAsia"/>
                <w:lang w:eastAsia="zh-HK"/>
              </w:rPr>
              <w:t>申</w:t>
            </w:r>
            <w:r w:rsidRPr="001677D0">
              <w:rPr>
                <w:rFonts w:ascii="標楷體" w:eastAsia="標楷體" w:hAnsi="標楷體" w:hint="eastAsia"/>
              </w:rPr>
              <w:t>請</w:t>
            </w:r>
          </w:p>
        </w:tc>
        <w:tc>
          <w:tcPr>
            <w:tcW w:w="284" w:type="dxa"/>
          </w:tcPr>
          <w:p w14:paraId="33CA7875" w14:textId="77777777" w:rsidR="0044619C" w:rsidRPr="001677D0" w:rsidRDefault="0044619C" w:rsidP="00CE7915">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797BFDF0" w14:textId="77777777" w:rsidR="0044619C" w:rsidRPr="001677D0" w:rsidRDefault="0044619C" w:rsidP="00CE7915">
            <w:pPr>
              <w:jc w:val="center"/>
              <w:rPr>
                <w:rFonts w:ascii="標楷體" w:eastAsia="標楷體" w:hAnsi="標楷體"/>
              </w:rPr>
            </w:pPr>
            <w:r w:rsidRPr="001677D0">
              <w:rPr>
                <w:rFonts w:ascii="標楷體" w:eastAsia="標楷體" w:hAnsi="標楷體" w:hint="eastAsia"/>
              </w:rPr>
              <w:t>T</w:t>
            </w:r>
          </w:p>
        </w:tc>
        <w:tc>
          <w:tcPr>
            <w:tcW w:w="567" w:type="dxa"/>
          </w:tcPr>
          <w:p w14:paraId="24C9CD6F" w14:textId="77777777" w:rsidR="0044619C" w:rsidRPr="001677D0" w:rsidRDefault="0044619C" w:rsidP="00CE7915">
            <w:pPr>
              <w:jc w:val="center"/>
              <w:rPr>
                <w:rFonts w:ascii="標楷體" w:eastAsia="標楷體" w:hAnsi="標楷體"/>
              </w:rPr>
            </w:pPr>
            <w:r w:rsidRPr="001677D0">
              <w:rPr>
                <w:rFonts w:ascii="標楷體" w:eastAsia="標楷體" w:hAnsi="標楷體" w:hint="eastAsia"/>
              </w:rPr>
              <w:t>V</w:t>
            </w:r>
          </w:p>
        </w:tc>
        <w:tc>
          <w:tcPr>
            <w:tcW w:w="850" w:type="dxa"/>
          </w:tcPr>
          <w:p w14:paraId="6CDAEEDE" w14:textId="77777777" w:rsidR="0044619C" w:rsidRPr="001677D0" w:rsidRDefault="0044619C" w:rsidP="00CE7915">
            <w:pPr>
              <w:pStyle w:val="afc"/>
              <w:jc w:val="center"/>
              <w:rPr>
                <w:rFonts w:ascii="標楷體" w:eastAsia="標楷體" w:hAnsi="標楷體"/>
                <w:szCs w:val="24"/>
              </w:rPr>
            </w:pPr>
          </w:p>
        </w:tc>
        <w:tc>
          <w:tcPr>
            <w:tcW w:w="567" w:type="dxa"/>
          </w:tcPr>
          <w:p w14:paraId="260AA8CC" w14:textId="77777777" w:rsidR="0044619C" w:rsidRPr="001677D0" w:rsidRDefault="0044619C" w:rsidP="00CE7915">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01FA4E30" w14:textId="77777777" w:rsidR="0044619C" w:rsidRPr="001677D0" w:rsidRDefault="0044619C" w:rsidP="00CE7915">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7A964420" w14:textId="77777777" w:rsidR="0044619C" w:rsidRPr="001677D0" w:rsidRDefault="0044619C" w:rsidP="00CE7915">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71C084C6" w14:textId="77777777" w:rsidR="0044619C" w:rsidRPr="001677D0" w:rsidRDefault="0044619C" w:rsidP="00CE7915">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01B28829" w14:textId="77777777" w:rsidR="0044619C" w:rsidRPr="001677D0" w:rsidRDefault="0044619C" w:rsidP="00CE7915">
            <w:pPr>
              <w:pStyle w:val="afc"/>
              <w:jc w:val="center"/>
              <w:rPr>
                <w:rFonts w:ascii="標楷體" w:eastAsia="標楷體" w:hAnsi="標楷體"/>
                <w:szCs w:val="24"/>
              </w:rPr>
            </w:pPr>
          </w:p>
        </w:tc>
      </w:tr>
      <w:tr w:rsidR="001677D0" w:rsidRPr="001677D0" w14:paraId="206550A8" w14:textId="77777777" w:rsidTr="00E65C3B">
        <w:trPr>
          <w:tblHeader/>
        </w:trPr>
        <w:tc>
          <w:tcPr>
            <w:tcW w:w="567" w:type="dxa"/>
          </w:tcPr>
          <w:p w14:paraId="56A9E46E" w14:textId="77777777" w:rsidR="0044619C" w:rsidRPr="001677D0" w:rsidRDefault="0044619C" w:rsidP="00787403">
            <w:pPr>
              <w:pStyle w:val="afc"/>
              <w:numPr>
                <w:ilvl w:val="0"/>
                <w:numId w:val="6"/>
              </w:numPr>
              <w:ind w:left="254" w:hanging="254"/>
              <w:jc w:val="center"/>
              <w:rPr>
                <w:rFonts w:ascii="標楷體" w:eastAsia="標楷體" w:hAnsi="標楷體"/>
                <w:szCs w:val="24"/>
              </w:rPr>
            </w:pPr>
          </w:p>
        </w:tc>
        <w:tc>
          <w:tcPr>
            <w:tcW w:w="709" w:type="dxa"/>
          </w:tcPr>
          <w:p w14:paraId="4EAD2C46" w14:textId="77777777" w:rsidR="0044619C" w:rsidRPr="001677D0" w:rsidRDefault="0044619C" w:rsidP="002916EC">
            <w:pPr>
              <w:pStyle w:val="afc"/>
              <w:rPr>
                <w:rFonts w:ascii="標楷體" w:eastAsia="標楷體" w:hAnsi="標楷體"/>
                <w:szCs w:val="24"/>
              </w:rPr>
            </w:pPr>
            <w:r w:rsidRPr="001677D0">
              <w:rPr>
                <w:rFonts w:ascii="標楷體" w:eastAsia="標楷體" w:hAnsi="標楷體"/>
                <w:szCs w:val="24"/>
              </w:rPr>
              <w:t>L6103</w:t>
            </w:r>
          </w:p>
        </w:tc>
        <w:tc>
          <w:tcPr>
            <w:tcW w:w="3827" w:type="dxa"/>
          </w:tcPr>
          <w:p w14:paraId="64884AE0" w14:textId="4E7D22D4" w:rsidR="0044619C" w:rsidRPr="001677D0" w:rsidRDefault="001B4276" w:rsidP="002916EC">
            <w:pPr>
              <w:rPr>
                <w:rFonts w:ascii="標楷體" w:eastAsia="標楷體" w:hAnsi="標楷體"/>
              </w:rPr>
            </w:pPr>
            <w:r w:rsidRPr="001677D0">
              <w:rPr>
                <w:rFonts w:ascii="標楷體" w:eastAsia="標楷體" w:hAnsi="標楷體" w:hint="eastAsia"/>
                <w:lang w:eastAsia="zh-HK"/>
              </w:rPr>
              <w:t>報表</w:t>
            </w:r>
            <w:r w:rsidR="0044619C" w:rsidRPr="001677D0">
              <w:rPr>
                <w:rFonts w:ascii="標楷體" w:eastAsia="標楷體" w:hAnsi="標楷體" w:hint="eastAsia"/>
                <w:lang w:eastAsia="zh-HK"/>
              </w:rPr>
              <w:t>查</w:t>
            </w:r>
            <w:r w:rsidR="0044619C" w:rsidRPr="001677D0">
              <w:rPr>
                <w:rFonts w:ascii="標楷體" w:eastAsia="標楷體" w:hAnsi="標楷體" w:hint="eastAsia"/>
              </w:rPr>
              <w:t>詢作業</w:t>
            </w:r>
            <w:r w:rsidR="0044619C" w:rsidRPr="001677D0">
              <w:rPr>
                <w:rFonts w:ascii="標楷體" w:eastAsia="標楷體" w:hAnsi="標楷體" w:hint="eastAsia"/>
                <w:lang w:eastAsia="zh-HK"/>
              </w:rPr>
              <w:t>申</w:t>
            </w:r>
            <w:r w:rsidR="0044619C" w:rsidRPr="001677D0">
              <w:rPr>
                <w:rFonts w:ascii="標楷體" w:eastAsia="標楷體" w:hAnsi="標楷體" w:hint="eastAsia"/>
              </w:rPr>
              <w:t>請</w:t>
            </w:r>
          </w:p>
        </w:tc>
        <w:tc>
          <w:tcPr>
            <w:tcW w:w="284" w:type="dxa"/>
          </w:tcPr>
          <w:p w14:paraId="5BAD5E39" w14:textId="77777777" w:rsidR="0044619C" w:rsidRPr="001677D0" w:rsidRDefault="0044619C" w:rsidP="002916EC">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25048B4C" w14:textId="77777777" w:rsidR="0044619C" w:rsidRPr="001677D0" w:rsidRDefault="0044619C" w:rsidP="002916EC">
            <w:pPr>
              <w:jc w:val="center"/>
              <w:rPr>
                <w:rFonts w:ascii="標楷體" w:eastAsia="標楷體" w:hAnsi="標楷體"/>
              </w:rPr>
            </w:pPr>
            <w:r w:rsidRPr="001677D0">
              <w:rPr>
                <w:rFonts w:ascii="標楷體" w:eastAsia="標楷體" w:hAnsi="標楷體" w:hint="eastAsia"/>
              </w:rPr>
              <w:t>T</w:t>
            </w:r>
          </w:p>
        </w:tc>
        <w:tc>
          <w:tcPr>
            <w:tcW w:w="567" w:type="dxa"/>
          </w:tcPr>
          <w:p w14:paraId="3A60AD3D" w14:textId="31ADEF7D" w:rsidR="0044619C" w:rsidRPr="001677D0" w:rsidRDefault="001B4276" w:rsidP="002916EC">
            <w:pPr>
              <w:jc w:val="center"/>
              <w:rPr>
                <w:rFonts w:ascii="標楷體" w:eastAsia="標楷體" w:hAnsi="標楷體"/>
              </w:rPr>
            </w:pPr>
            <w:r w:rsidRPr="001677D0">
              <w:rPr>
                <w:rFonts w:ascii="標楷體" w:eastAsia="標楷體" w:hAnsi="標楷體"/>
              </w:rPr>
              <w:t>X</w:t>
            </w:r>
          </w:p>
        </w:tc>
        <w:tc>
          <w:tcPr>
            <w:tcW w:w="850" w:type="dxa"/>
          </w:tcPr>
          <w:p w14:paraId="29E2D3B4" w14:textId="77777777" w:rsidR="0044619C" w:rsidRPr="001677D0" w:rsidRDefault="0044619C" w:rsidP="002916EC">
            <w:pPr>
              <w:pStyle w:val="afc"/>
              <w:jc w:val="center"/>
              <w:rPr>
                <w:rFonts w:ascii="標楷體" w:eastAsia="標楷體" w:hAnsi="標楷體"/>
                <w:szCs w:val="24"/>
              </w:rPr>
            </w:pPr>
          </w:p>
        </w:tc>
        <w:tc>
          <w:tcPr>
            <w:tcW w:w="567" w:type="dxa"/>
          </w:tcPr>
          <w:p w14:paraId="7DE0725C" w14:textId="77777777" w:rsidR="0044619C" w:rsidRPr="001677D0" w:rsidRDefault="0044619C" w:rsidP="002916EC">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269028B0" w14:textId="77777777" w:rsidR="0044619C" w:rsidRPr="001677D0" w:rsidRDefault="0044619C" w:rsidP="002916EC">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0375A5C2" w14:textId="77777777" w:rsidR="0044619C" w:rsidRPr="001677D0" w:rsidRDefault="0044619C" w:rsidP="002916EC">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5364B155" w14:textId="77777777" w:rsidR="0044619C" w:rsidRPr="001677D0" w:rsidRDefault="0044619C" w:rsidP="002916EC">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58F3EA03" w14:textId="77777777" w:rsidR="0044619C" w:rsidRPr="001677D0" w:rsidRDefault="0044619C" w:rsidP="002916EC">
            <w:pPr>
              <w:pStyle w:val="afc"/>
              <w:jc w:val="center"/>
              <w:rPr>
                <w:rFonts w:ascii="標楷體" w:eastAsia="標楷體" w:hAnsi="標楷體"/>
                <w:szCs w:val="24"/>
              </w:rPr>
            </w:pPr>
          </w:p>
        </w:tc>
      </w:tr>
      <w:tr w:rsidR="001677D0" w:rsidRPr="001677D0" w14:paraId="5858B617" w14:textId="77777777" w:rsidTr="00E65C3B">
        <w:trPr>
          <w:tblHeader/>
        </w:trPr>
        <w:tc>
          <w:tcPr>
            <w:tcW w:w="567" w:type="dxa"/>
          </w:tcPr>
          <w:p w14:paraId="69D3EF28" w14:textId="77777777" w:rsidR="0044619C" w:rsidRPr="001677D0" w:rsidRDefault="0044619C" w:rsidP="00787403">
            <w:pPr>
              <w:pStyle w:val="afc"/>
              <w:numPr>
                <w:ilvl w:val="0"/>
                <w:numId w:val="6"/>
              </w:numPr>
              <w:ind w:left="254" w:hanging="254"/>
              <w:jc w:val="center"/>
              <w:rPr>
                <w:rFonts w:ascii="標楷體" w:eastAsia="標楷體" w:hAnsi="標楷體"/>
                <w:szCs w:val="24"/>
              </w:rPr>
            </w:pPr>
          </w:p>
        </w:tc>
        <w:tc>
          <w:tcPr>
            <w:tcW w:w="709" w:type="dxa"/>
          </w:tcPr>
          <w:p w14:paraId="028ABF3B" w14:textId="77777777" w:rsidR="0044619C" w:rsidRPr="001677D0" w:rsidRDefault="0044619C" w:rsidP="002916EC">
            <w:pPr>
              <w:pStyle w:val="afc"/>
              <w:rPr>
                <w:rFonts w:ascii="標楷體" w:eastAsia="標楷體" w:hAnsi="標楷體"/>
                <w:szCs w:val="24"/>
              </w:rPr>
            </w:pPr>
            <w:r w:rsidRPr="001677D0">
              <w:rPr>
                <w:rFonts w:ascii="標楷體" w:eastAsia="標楷體" w:hAnsi="標楷體"/>
                <w:szCs w:val="24"/>
              </w:rPr>
              <w:t>L6104</w:t>
            </w:r>
          </w:p>
        </w:tc>
        <w:tc>
          <w:tcPr>
            <w:tcW w:w="3827" w:type="dxa"/>
          </w:tcPr>
          <w:p w14:paraId="1FD6EAEA" w14:textId="77777777" w:rsidR="0044619C" w:rsidRPr="001677D0" w:rsidRDefault="0044619C" w:rsidP="002916EC">
            <w:pPr>
              <w:rPr>
                <w:rFonts w:ascii="標楷體" w:eastAsia="標楷體" w:hAnsi="標楷體"/>
              </w:rPr>
            </w:pPr>
            <w:r w:rsidRPr="001677D0">
              <w:rPr>
                <w:rFonts w:ascii="標楷體" w:eastAsia="標楷體" w:hAnsi="標楷體" w:hint="eastAsia"/>
                <w:lang w:eastAsia="zh-HK"/>
              </w:rPr>
              <w:t>月報查</w:t>
            </w:r>
            <w:r w:rsidRPr="001677D0">
              <w:rPr>
                <w:rFonts w:ascii="標楷體" w:eastAsia="標楷體" w:hAnsi="標楷體" w:hint="eastAsia"/>
              </w:rPr>
              <w:t>詢作業</w:t>
            </w:r>
            <w:r w:rsidRPr="001677D0">
              <w:rPr>
                <w:rFonts w:ascii="標楷體" w:eastAsia="標楷體" w:hAnsi="標楷體" w:hint="eastAsia"/>
                <w:lang w:eastAsia="zh-HK"/>
              </w:rPr>
              <w:t>申</w:t>
            </w:r>
            <w:r w:rsidRPr="001677D0">
              <w:rPr>
                <w:rFonts w:ascii="標楷體" w:eastAsia="標楷體" w:hAnsi="標楷體" w:hint="eastAsia"/>
              </w:rPr>
              <w:t>請</w:t>
            </w:r>
          </w:p>
        </w:tc>
        <w:tc>
          <w:tcPr>
            <w:tcW w:w="284" w:type="dxa"/>
          </w:tcPr>
          <w:p w14:paraId="12FEDA7F" w14:textId="77777777" w:rsidR="0044619C" w:rsidRPr="001677D0" w:rsidRDefault="0044619C" w:rsidP="002916EC">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5610E931" w14:textId="77777777" w:rsidR="0044619C" w:rsidRPr="001677D0" w:rsidRDefault="0044619C" w:rsidP="002916EC">
            <w:pPr>
              <w:jc w:val="center"/>
              <w:rPr>
                <w:rFonts w:ascii="標楷體" w:eastAsia="標楷體" w:hAnsi="標楷體"/>
              </w:rPr>
            </w:pPr>
            <w:r w:rsidRPr="001677D0">
              <w:rPr>
                <w:rFonts w:ascii="標楷體" w:eastAsia="標楷體" w:hAnsi="標楷體" w:hint="eastAsia"/>
              </w:rPr>
              <w:t>T</w:t>
            </w:r>
          </w:p>
        </w:tc>
        <w:tc>
          <w:tcPr>
            <w:tcW w:w="567" w:type="dxa"/>
          </w:tcPr>
          <w:p w14:paraId="61CED956" w14:textId="77777777" w:rsidR="0044619C" w:rsidRPr="001677D0" w:rsidRDefault="0044619C" w:rsidP="002916EC">
            <w:pPr>
              <w:jc w:val="center"/>
              <w:rPr>
                <w:rFonts w:ascii="標楷體" w:eastAsia="標楷體" w:hAnsi="標楷體"/>
              </w:rPr>
            </w:pPr>
            <w:r w:rsidRPr="001677D0">
              <w:rPr>
                <w:rFonts w:ascii="標楷體" w:eastAsia="標楷體" w:hAnsi="標楷體" w:hint="eastAsia"/>
              </w:rPr>
              <w:t>V</w:t>
            </w:r>
          </w:p>
        </w:tc>
        <w:tc>
          <w:tcPr>
            <w:tcW w:w="850" w:type="dxa"/>
          </w:tcPr>
          <w:p w14:paraId="57749E98" w14:textId="77777777" w:rsidR="0044619C" w:rsidRPr="001677D0" w:rsidRDefault="0044619C" w:rsidP="002916EC">
            <w:pPr>
              <w:pStyle w:val="afc"/>
              <w:jc w:val="center"/>
              <w:rPr>
                <w:rFonts w:ascii="標楷體" w:eastAsia="標楷體" w:hAnsi="標楷體"/>
                <w:szCs w:val="24"/>
              </w:rPr>
            </w:pPr>
          </w:p>
        </w:tc>
        <w:tc>
          <w:tcPr>
            <w:tcW w:w="567" w:type="dxa"/>
          </w:tcPr>
          <w:p w14:paraId="2FF50BB4" w14:textId="77777777" w:rsidR="0044619C" w:rsidRPr="001677D0" w:rsidRDefault="0044619C" w:rsidP="002916EC">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66CED41A" w14:textId="77777777" w:rsidR="0044619C" w:rsidRPr="001677D0" w:rsidRDefault="0044619C" w:rsidP="002916EC">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27ABCFE0" w14:textId="77777777" w:rsidR="0044619C" w:rsidRPr="001677D0" w:rsidRDefault="0044619C" w:rsidP="002916EC">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05528378" w14:textId="77777777" w:rsidR="0044619C" w:rsidRPr="001677D0" w:rsidRDefault="0044619C" w:rsidP="002916EC">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498A43D2" w14:textId="77777777" w:rsidR="0044619C" w:rsidRPr="001677D0" w:rsidRDefault="0044619C" w:rsidP="002916EC">
            <w:pPr>
              <w:pStyle w:val="afc"/>
              <w:jc w:val="center"/>
              <w:rPr>
                <w:rFonts w:ascii="標楷體" w:eastAsia="標楷體" w:hAnsi="標楷體"/>
                <w:szCs w:val="24"/>
              </w:rPr>
            </w:pPr>
          </w:p>
        </w:tc>
      </w:tr>
      <w:tr w:rsidR="001677D0" w:rsidRPr="001677D0" w14:paraId="660D9CFA" w14:textId="77777777" w:rsidTr="00E65C3B">
        <w:trPr>
          <w:tblHeader/>
        </w:trPr>
        <w:tc>
          <w:tcPr>
            <w:tcW w:w="567" w:type="dxa"/>
          </w:tcPr>
          <w:p w14:paraId="5E4E7249" w14:textId="77777777" w:rsidR="0044619C" w:rsidRPr="001677D0" w:rsidRDefault="0044619C" w:rsidP="00787403">
            <w:pPr>
              <w:pStyle w:val="afc"/>
              <w:numPr>
                <w:ilvl w:val="0"/>
                <w:numId w:val="6"/>
              </w:numPr>
              <w:ind w:left="254" w:hanging="254"/>
              <w:jc w:val="center"/>
              <w:rPr>
                <w:rFonts w:ascii="標楷體" w:eastAsia="標楷體" w:hAnsi="標楷體"/>
                <w:szCs w:val="24"/>
              </w:rPr>
            </w:pPr>
          </w:p>
        </w:tc>
        <w:tc>
          <w:tcPr>
            <w:tcW w:w="709" w:type="dxa"/>
          </w:tcPr>
          <w:p w14:paraId="028343DF" w14:textId="77777777" w:rsidR="0044619C" w:rsidRPr="001677D0" w:rsidRDefault="0044619C" w:rsidP="002916EC">
            <w:pPr>
              <w:pStyle w:val="afc"/>
              <w:rPr>
                <w:rFonts w:ascii="標楷體" w:eastAsia="標楷體" w:hAnsi="標楷體"/>
                <w:szCs w:val="24"/>
              </w:rPr>
            </w:pPr>
            <w:r w:rsidRPr="001677D0">
              <w:rPr>
                <w:rFonts w:ascii="標楷體" w:eastAsia="標楷體" w:hAnsi="標楷體"/>
                <w:szCs w:val="24"/>
              </w:rPr>
              <w:t>L6105</w:t>
            </w:r>
          </w:p>
        </w:tc>
        <w:tc>
          <w:tcPr>
            <w:tcW w:w="3827" w:type="dxa"/>
          </w:tcPr>
          <w:p w14:paraId="00CF8454" w14:textId="77777777" w:rsidR="0044619C" w:rsidRPr="001677D0" w:rsidRDefault="0044619C" w:rsidP="002916EC">
            <w:pPr>
              <w:rPr>
                <w:rFonts w:ascii="標楷體" w:eastAsia="標楷體" w:hAnsi="標楷體"/>
              </w:rPr>
            </w:pPr>
            <w:r w:rsidRPr="001677D0">
              <w:rPr>
                <w:rFonts w:ascii="標楷體" w:eastAsia="標楷體" w:hAnsi="標楷體" w:hint="eastAsia"/>
                <w:lang w:eastAsia="zh-HK"/>
              </w:rPr>
              <w:t>歷</w:t>
            </w:r>
            <w:r w:rsidRPr="001677D0">
              <w:rPr>
                <w:rFonts w:ascii="標楷體" w:eastAsia="標楷體" w:hAnsi="標楷體" w:hint="eastAsia"/>
              </w:rPr>
              <w:t>史</w:t>
            </w:r>
            <w:r w:rsidRPr="001677D0">
              <w:rPr>
                <w:rFonts w:ascii="標楷體" w:eastAsia="標楷體" w:hAnsi="標楷體" w:hint="eastAsia"/>
                <w:lang w:eastAsia="zh-HK"/>
              </w:rPr>
              <w:t>資</w:t>
            </w:r>
            <w:r w:rsidRPr="001677D0">
              <w:rPr>
                <w:rFonts w:ascii="標楷體" w:eastAsia="標楷體" w:hAnsi="標楷體" w:hint="eastAsia"/>
              </w:rPr>
              <w:t>料</w:t>
            </w:r>
            <w:r w:rsidRPr="001677D0">
              <w:rPr>
                <w:rFonts w:ascii="標楷體" w:eastAsia="標楷體" w:hAnsi="標楷體" w:hint="eastAsia"/>
                <w:lang w:eastAsia="zh-HK"/>
              </w:rPr>
              <w:t>查</w:t>
            </w:r>
            <w:r w:rsidRPr="001677D0">
              <w:rPr>
                <w:rFonts w:ascii="標楷體" w:eastAsia="標楷體" w:hAnsi="標楷體" w:hint="eastAsia"/>
              </w:rPr>
              <w:t>詢作業</w:t>
            </w:r>
            <w:r w:rsidRPr="001677D0">
              <w:rPr>
                <w:rFonts w:ascii="標楷體" w:eastAsia="標楷體" w:hAnsi="標楷體" w:hint="eastAsia"/>
                <w:lang w:eastAsia="zh-HK"/>
              </w:rPr>
              <w:t>申</w:t>
            </w:r>
            <w:r w:rsidRPr="001677D0">
              <w:rPr>
                <w:rFonts w:ascii="標楷體" w:eastAsia="標楷體" w:hAnsi="標楷體" w:hint="eastAsia"/>
              </w:rPr>
              <w:t>請</w:t>
            </w:r>
          </w:p>
        </w:tc>
        <w:tc>
          <w:tcPr>
            <w:tcW w:w="284" w:type="dxa"/>
          </w:tcPr>
          <w:p w14:paraId="3414347B" w14:textId="77777777" w:rsidR="0044619C" w:rsidRPr="001677D0" w:rsidRDefault="0044619C" w:rsidP="002916EC">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062E125F" w14:textId="77777777" w:rsidR="0044619C" w:rsidRPr="001677D0" w:rsidRDefault="0044619C" w:rsidP="002916EC">
            <w:pPr>
              <w:jc w:val="center"/>
              <w:rPr>
                <w:rFonts w:ascii="標楷體" w:eastAsia="標楷體" w:hAnsi="標楷體"/>
              </w:rPr>
            </w:pPr>
            <w:r w:rsidRPr="001677D0">
              <w:rPr>
                <w:rFonts w:ascii="標楷體" w:eastAsia="標楷體" w:hAnsi="標楷體" w:hint="eastAsia"/>
              </w:rPr>
              <w:t>T</w:t>
            </w:r>
          </w:p>
        </w:tc>
        <w:tc>
          <w:tcPr>
            <w:tcW w:w="567" w:type="dxa"/>
          </w:tcPr>
          <w:p w14:paraId="308375FB" w14:textId="77777777" w:rsidR="0044619C" w:rsidRPr="001677D0" w:rsidRDefault="0044619C" w:rsidP="002916EC">
            <w:pPr>
              <w:jc w:val="center"/>
              <w:rPr>
                <w:rFonts w:ascii="標楷體" w:eastAsia="標楷體" w:hAnsi="標楷體"/>
              </w:rPr>
            </w:pPr>
            <w:r w:rsidRPr="001677D0">
              <w:rPr>
                <w:rFonts w:ascii="標楷體" w:eastAsia="標楷體" w:hAnsi="標楷體" w:hint="eastAsia"/>
              </w:rPr>
              <w:t>V</w:t>
            </w:r>
          </w:p>
        </w:tc>
        <w:tc>
          <w:tcPr>
            <w:tcW w:w="850" w:type="dxa"/>
          </w:tcPr>
          <w:p w14:paraId="3E51E780" w14:textId="77777777" w:rsidR="0044619C" w:rsidRPr="001677D0" w:rsidRDefault="0044619C" w:rsidP="002916EC">
            <w:pPr>
              <w:pStyle w:val="afc"/>
              <w:jc w:val="center"/>
              <w:rPr>
                <w:rFonts w:ascii="標楷體" w:eastAsia="標楷體" w:hAnsi="標楷體"/>
                <w:szCs w:val="24"/>
              </w:rPr>
            </w:pPr>
          </w:p>
        </w:tc>
        <w:tc>
          <w:tcPr>
            <w:tcW w:w="567" w:type="dxa"/>
          </w:tcPr>
          <w:p w14:paraId="672AFC5E" w14:textId="77777777" w:rsidR="0044619C" w:rsidRPr="001677D0" w:rsidRDefault="0044619C" w:rsidP="002916EC">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772082A7" w14:textId="77777777" w:rsidR="0044619C" w:rsidRPr="001677D0" w:rsidRDefault="0044619C" w:rsidP="002916EC">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35413F13" w14:textId="77777777" w:rsidR="0044619C" w:rsidRPr="001677D0" w:rsidRDefault="0044619C" w:rsidP="002916EC">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231D7FDD" w14:textId="77777777" w:rsidR="0044619C" w:rsidRPr="001677D0" w:rsidRDefault="0044619C" w:rsidP="002916EC">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3DBF1175" w14:textId="77777777" w:rsidR="0044619C" w:rsidRPr="001677D0" w:rsidRDefault="0044619C" w:rsidP="002916EC">
            <w:pPr>
              <w:pStyle w:val="afc"/>
              <w:jc w:val="center"/>
              <w:rPr>
                <w:rFonts w:ascii="標楷體" w:eastAsia="標楷體" w:hAnsi="標楷體"/>
                <w:szCs w:val="24"/>
              </w:rPr>
            </w:pPr>
          </w:p>
        </w:tc>
      </w:tr>
      <w:tr w:rsidR="001677D0" w:rsidRPr="001677D0" w14:paraId="736BDAB2" w14:textId="77777777" w:rsidTr="00093819">
        <w:trPr>
          <w:tblHeader/>
        </w:trPr>
        <w:tc>
          <w:tcPr>
            <w:tcW w:w="567" w:type="dxa"/>
          </w:tcPr>
          <w:p w14:paraId="334C1D1B" w14:textId="77777777" w:rsidR="0044619C" w:rsidRPr="001677D0" w:rsidRDefault="0044619C" w:rsidP="00E65C3B">
            <w:pPr>
              <w:pStyle w:val="afc"/>
              <w:ind w:left="254"/>
              <w:rPr>
                <w:rFonts w:ascii="標楷體" w:eastAsia="標楷體" w:hAnsi="標楷體"/>
                <w:szCs w:val="24"/>
              </w:rPr>
            </w:pPr>
          </w:p>
        </w:tc>
        <w:tc>
          <w:tcPr>
            <w:tcW w:w="709" w:type="dxa"/>
          </w:tcPr>
          <w:p w14:paraId="0A055912" w14:textId="77777777" w:rsidR="0044619C" w:rsidRPr="001677D0" w:rsidRDefault="0044619C" w:rsidP="002916EC">
            <w:pPr>
              <w:pStyle w:val="afc"/>
              <w:rPr>
                <w:rFonts w:ascii="標楷體" w:eastAsia="標楷體" w:hAnsi="標楷體"/>
                <w:szCs w:val="24"/>
              </w:rPr>
            </w:pPr>
            <w:r w:rsidRPr="001677D0">
              <w:rPr>
                <w:rFonts w:ascii="標楷體" w:eastAsia="標楷體" w:hAnsi="標楷體"/>
                <w:szCs w:val="24"/>
              </w:rPr>
              <w:t>L62</w:t>
            </w:r>
          </w:p>
        </w:tc>
        <w:tc>
          <w:tcPr>
            <w:tcW w:w="8084" w:type="dxa"/>
            <w:gridSpan w:val="10"/>
          </w:tcPr>
          <w:p w14:paraId="0A36CD3A" w14:textId="77777777" w:rsidR="0044619C" w:rsidRPr="001677D0" w:rsidRDefault="0044619C" w:rsidP="00800136">
            <w:pPr>
              <w:pStyle w:val="afc"/>
              <w:rPr>
                <w:rFonts w:ascii="標楷體" w:eastAsia="標楷體" w:hAnsi="標楷體"/>
                <w:szCs w:val="24"/>
              </w:rPr>
            </w:pPr>
            <w:proofErr w:type="gramStart"/>
            <w:r w:rsidRPr="001677D0">
              <w:rPr>
                <w:rFonts w:ascii="標楷體" w:eastAsia="標楷體" w:hAnsi="標楷體" w:hint="eastAsia"/>
                <w:szCs w:val="24"/>
              </w:rPr>
              <w:t>日結類</w:t>
            </w:r>
            <w:proofErr w:type="gramEnd"/>
          </w:p>
        </w:tc>
      </w:tr>
      <w:tr w:rsidR="001677D0" w:rsidRPr="001677D0" w14:paraId="4F3859FB" w14:textId="77777777" w:rsidTr="00E65C3B">
        <w:trPr>
          <w:tblHeader/>
        </w:trPr>
        <w:tc>
          <w:tcPr>
            <w:tcW w:w="567" w:type="dxa"/>
          </w:tcPr>
          <w:p w14:paraId="0BB1DA73" w14:textId="77777777" w:rsidR="0044619C" w:rsidRPr="001677D0" w:rsidRDefault="0044619C" w:rsidP="00787403">
            <w:pPr>
              <w:pStyle w:val="afc"/>
              <w:numPr>
                <w:ilvl w:val="0"/>
                <w:numId w:val="6"/>
              </w:numPr>
              <w:ind w:left="254" w:hanging="254"/>
              <w:jc w:val="center"/>
              <w:rPr>
                <w:rFonts w:ascii="標楷體" w:eastAsia="標楷體" w:hAnsi="標楷體"/>
                <w:szCs w:val="24"/>
              </w:rPr>
            </w:pPr>
          </w:p>
        </w:tc>
        <w:tc>
          <w:tcPr>
            <w:tcW w:w="709" w:type="dxa"/>
          </w:tcPr>
          <w:p w14:paraId="411623F3" w14:textId="77777777" w:rsidR="0044619C" w:rsidRPr="001677D0" w:rsidRDefault="0044619C" w:rsidP="008B697A">
            <w:pPr>
              <w:pStyle w:val="afc"/>
              <w:rPr>
                <w:rFonts w:ascii="標楷體" w:eastAsia="標楷體" w:hAnsi="標楷體"/>
                <w:szCs w:val="24"/>
              </w:rPr>
            </w:pPr>
            <w:r w:rsidRPr="001677D0">
              <w:rPr>
                <w:rFonts w:ascii="標楷體" w:eastAsia="標楷體" w:hAnsi="標楷體"/>
                <w:szCs w:val="24"/>
              </w:rPr>
              <w:t>L6201</w:t>
            </w:r>
          </w:p>
        </w:tc>
        <w:tc>
          <w:tcPr>
            <w:tcW w:w="3827" w:type="dxa"/>
            <w:vAlign w:val="center"/>
          </w:tcPr>
          <w:p w14:paraId="096E07A2" w14:textId="77777777" w:rsidR="0044619C" w:rsidRPr="001677D0" w:rsidRDefault="0044619C" w:rsidP="008B697A">
            <w:pPr>
              <w:rPr>
                <w:rFonts w:ascii="標楷體" w:eastAsia="標楷體" w:hAnsi="標楷體"/>
              </w:rPr>
            </w:pPr>
            <w:r w:rsidRPr="001677D0">
              <w:rPr>
                <w:rFonts w:ascii="標楷體" w:eastAsia="標楷體" w:hAnsi="標楷體" w:hint="eastAsia"/>
                <w:lang w:eastAsia="zh-HK"/>
              </w:rPr>
              <w:t>其</w:t>
            </w:r>
            <w:r w:rsidRPr="001677D0">
              <w:rPr>
                <w:rFonts w:ascii="標楷體" w:eastAsia="標楷體" w:hAnsi="標楷體" w:hint="eastAsia"/>
              </w:rPr>
              <w:t>他</w:t>
            </w:r>
            <w:r w:rsidRPr="001677D0">
              <w:rPr>
                <w:rFonts w:ascii="標楷體" w:eastAsia="標楷體" w:hAnsi="標楷體" w:hint="eastAsia"/>
                <w:lang w:eastAsia="zh-HK"/>
              </w:rPr>
              <w:t>傳票輸</w:t>
            </w:r>
            <w:r w:rsidRPr="001677D0">
              <w:rPr>
                <w:rFonts w:ascii="標楷體" w:eastAsia="標楷體" w:hAnsi="標楷體" w:hint="eastAsia"/>
              </w:rPr>
              <w:t>入</w:t>
            </w:r>
          </w:p>
        </w:tc>
        <w:tc>
          <w:tcPr>
            <w:tcW w:w="284" w:type="dxa"/>
          </w:tcPr>
          <w:p w14:paraId="5D2789F9"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50E4F12B"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T</w:t>
            </w:r>
          </w:p>
        </w:tc>
        <w:tc>
          <w:tcPr>
            <w:tcW w:w="567" w:type="dxa"/>
          </w:tcPr>
          <w:p w14:paraId="7A04E50B"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V</w:t>
            </w:r>
          </w:p>
        </w:tc>
        <w:tc>
          <w:tcPr>
            <w:tcW w:w="850" w:type="dxa"/>
          </w:tcPr>
          <w:p w14:paraId="28D3E2D0" w14:textId="77777777" w:rsidR="0044619C" w:rsidRPr="001677D0" w:rsidRDefault="0044619C" w:rsidP="008B697A">
            <w:pPr>
              <w:pStyle w:val="afc"/>
              <w:jc w:val="center"/>
              <w:rPr>
                <w:rFonts w:ascii="標楷體" w:eastAsia="標楷體" w:hAnsi="標楷體"/>
                <w:szCs w:val="24"/>
              </w:rPr>
            </w:pPr>
          </w:p>
        </w:tc>
        <w:tc>
          <w:tcPr>
            <w:tcW w:w="567" w:type="dxa"/>
          </w:tcPr>
          <w:p w14:paraId="63B11D4D"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V</w:t>
            </w:r>
          </w:p>
        </w:tc>
        <w:tc>
          <w:tcPr>
            <w:tcW w:w="567" w:type="dxa"/>
          </w:tcPr>
          <w:p w14:paraId="1CBE07B7"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413AAACE"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V</w:t>
            </w:r>
          </w:p>
        </w:tc>
        <w:tc>
          <w:tcPr>
            <w:tcW w:w="283" w:type="dxa"/>
          </w:tcPr>
          <w:p w14:paraId="02B78AF0"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V</w:t>
            </w:r>
          </w:p>
        </w:tc>
        <w:tc>
          <w:tcPr>
            <w:tcW w:w="288" w:type="dxa"/>
          </w:tcPr>
          <w:p w14:paraId="5659D474" w14:textId="77777777" w:rsidR="0044619C" w:rsidRPr="001677D0" w:rsidRDefault="0044619C" w:rsidP="008B697A">
            <w:pPr>
              <w:pStyle w:val="afc"/>
              <w:jc w:val="center"/>
              <w:rPr>
                <w:rFonts w:ascii="標楷體" w:eastAsia="標楷體" w:hAnsi="標楷體"/>
                <w:szCs w:val="24"/>
              </w:rPr>
            </w:pPr>
          </w:p>
        </w:tc>
      </w:tr>
      <w:tr w:rsidR="001677D0" w:rsidRPr="001677D0" w14:paraId="415C45B5" w14:textId="77777777" w:rsidTr="00E65C3B">
        <w:trPr>
          <w:tblHeader/>
        </w:trPr>
        <w:tc>
          <w:tcPr>
            <w:tcW w:w="567" w:type="dxa"/>
          </w:tcPr>
          <w:p w14:paraId="3FE0DBFC" w14:textId="77777777" w:rsidR="0044619C" w:rsidRPr="001677D0" w:rsidRDefault="0044619C" w:rsidP="00787403">
            <w:pPr>
              <w:pStyle w:val="afc"/>
              <w:numPr>
                <w:ilvl w:val="0"/>
                <w:numId w:val="6"/>
              </w:numPr>
              <w:ind w:left="254" w:hanging="254"/>
              <w:jc w:val="center"/>
              <w:rPr>
                <w:rFonts w:ascii="標楷體" w:eastAsia="標楷體" w:hAnsi="標楷體"/>
                <w:szCs w:val="24"/>
              </w:rPr>
            </w:pPr>
          </w:p>
        </w:tc>
        <w:tc>
          <w:tcPr>
            <w:tcW w:w="709" w:type="dxa"/>
          </w:tcPr>
          <w:p w14:paraId="3064184E" w14:textId="5E02D925" w:rsidR="0044619C" w:rsidRPr="001677D0" w:rsidRDefault="0044619C" w:rsidP="008B697A">
            <w:pPr>
              <w:pStyle w:val="afc"/>
              <w:rPr>
                <w:rFonts w:ascii="標楷體" w:eastAsia="標楷體" w:hAnsi="標楷體"/>
                <w:szCs w:val="24"/>
              </w:rPr>
            </w:pPr>
            <w:r w:rsidRPr="001677D0">
              <w:rPr>
                <w:rFonts w:ascii="標楷體" w:eastAsia="標楷體" w:hAnsi="標楷體"/>
                <w:szCs w:val="24"/>
              </w:rPr>
              <w:t>L6901</w:t>
            </w:r>
          </w:p>
        </w:tc>
        <w:tc>
          <w:tcPr>
            <w:tcW w:w="3827" w:type="dxa"/>
          </w:tcPr>
          <w:p w14:paraId="0B05464D" w14:textId="77777777" w:rsidR="0044619C" w:rsidRPr="001677D0" w:rsidRDefault="0044619C" w:rsidP="008B697A">
            <w:pPr>
              <w:rPr>
                <w:rFonts w:ascii="標楷體" w:eastAsia="標楷體" w:hAnsi="標楷體"/>
              </w:rPr>
            </w:pPr>
            <w:r w:rsidRPr="001677D0">
              <w:rPr>
                <w:rFonts w:ascii="標楷體" w:eastAsia="標楷體" w:hAnsi="標楷體" w:hint="eastAsia"/>
              </w:rPr>
              <w:t>交易分錄清單</w:t>
            </w:r>
            <w:r w:rsidRPr="001677D0">
              <w:rPr>
                <w:rFonts w:ascii="標楷體" w:eastAsia="標楷體" w:hAnsi="標楷體" w:hint="eastAsia"/>
                <w:lang w:eastAsia="zh-HK"/>
              </w:rPr>
              <w:t>查</w:t>
            </w:r>
            <w:r w:rsidRPr="001677D0">
              <w:rPr>
                <w:rFonts w:ascii="標楷體" w:eastAsia="標楷體" w:hAnsi="標楷體" w:hint="eastAsia"/>
              </w:rPr>
              <w:t>詢</w:t>
            </w:r>
          </w:p>
        </w:tc>
        <w:tc>
          <w:tcPr>
            <w:tcW w:w="284" w:type="dxa"/>
          </w:tcPr>
          <w:p w14:paraId="6466A2E8"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50847B31"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szCs w:val="24"/>
              </w:rPr>
              <w:t>B</w:t>
            </w:r>
          </w:p>
        </w:tc>
        <w:tc>
          <w:tcPr>
            <w:tcW w:w="567" w:type="dxa"/>
          </w:tcPr>
          <w:p w14:paraId="0576E9A3"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szCs w:val="24"/>
              </w:rPr>
              <w:t>X</w:t>
            </w:r>
          </w:p>
        </w:tc>
        <w:tc>
          <w:tcPr>
            <w:tcW w:w="850" w:type="dxa"/>
          </w:tcPr>
          <w:p w14:paraId="3DEDB5BB" w14:textId="77777777" w:rsidR="0044619C" w:rsidRPr="001677D0" w:rsidRDefault="0044619C" w:rsidP="008B697A">
            <w:pPr>
              <w:pStyle w:val="afc"/>
              <w:jc w:val="center"/>
              <w:rPr>
                <w:rFonts w:ascii="標楷體" w:eastAsia="標楷體" w:hAnsi="標楷體"/>
                <w:szCs w:val="24"/>
              </w:rPr>
            </w:pPr>
          </w:p>
        </w:tc>
        <w:tc>
          <w:tcPr>
            <w:tcW w:w="567" w:type="dxa"/>
          </w:tcPr>
          <w:p w14:paraId="6361A484"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33F15723"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4CA8A4DE"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7CC9B99A"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61E24ACB" w14:textId="77777777" w:rsidR="0044619C" w:rsidRPr="001677D0" w:rsidRDefault="0044619C" w:rsidP="008B697A">
            <w:pPr>
              <w:pStyle w:val="afc"/>
              <w:jc w:val="center"/>
              <w:rPr>
                <w:rFonts w:ascii="標楷體" w:eastAsia="標楷體" w:hAnsi="標楷體"/>
                <w:szCs w:val="24"/>
              </w:rPr>
            </w:pPr>
          </w:p>
        </w:tc>
      </w:tr>
      <w:tr w:rsidR="001677D0" w:rsidRPr="001677D0" w14:paraId="397D9174" w14:textId="77777777" w:rsidTr="00E65C3B">
        <w:trPr>
          <w:tblHeader/>
        </w:trPr>
        <w:tc>
          <w:tcPr>
            <w:tcW w:w="567" w:type="dxa"/>
          </w:tcPr>
          <w:p w14:paraId="0BEB032E" w14:textId="77777777" w:rsidR="0044619C" w:rsidRPr="001677D0" w:rsidRDefault="0044619C" w:rsidP="00787403">
            <w:pPr>
              <w:pStyle w:val="afc"/>
              <w:numPr>
                <w:ilvl w:val="0"/>
                <w:numId w:val="6"/>
              </w:numPr>
              <w:ind w:left="254" w:hanging="254"/>
              <w:jc w:val="center"/>
              <w:rPr>
                <w:rFonts w:ascii="標楷體" w:eastAsia="標楷體" w:hAnsi="標楷體"/>
                <w:szCs w:val="24"/>
              </w:rPr>
            </w:pPr>
          </w:p>
        </w:tc>
        <w:tc>
          <w:tcPr>
            <w:tcW w:w="709" w:type="dxa"/>
          </w:tcPr>
          <w:p w14:paraId="51E5A7B1" w14:textId="77777777" w:rsidR="0044619C" w:rsidRPr="001677D0" w:rsidRDefault="0044619C" w:rsidP="008B697A">
            <w:pPr>
              <w:pStyle w:val="afc"/>
              <w:rPr>
                <w:rFonts w:ascii="標楷體" w:eastAsia="標楷體" w:hAnsi="標楷體"/>
                <w:szCs w:val="24"/>
              </w:rPr>
            </w:pPr>
            <w:r w:rsidRPr="001677D0">
              <w:rPr>
                <w:rFonts w:ascii="標楷體" w:eastAsia="標楷體" w:hAnsi="標楷體"/>
                <w:szCs w:val="24"/>
              </w:rPr>
              <w:t>L6902</w:t>
            </w:r>
          </w:p>
        </w:tc>
        <w:tc>
          <w:tcPr>
            <w:tcW w:w="3827" w:type="dxa"/>
          </w:tcPr>
          <w:p w14:paraId="725F230A" w14:textId="78C96B65" w:rsidR="0044619C" w:rsidRPr="001677D0" w:rsidRDefault="005A27E4" w:rsidP="008B697A">
            <w:pPr>
              <w:rPr>
                <w:rFonts w:ascii="標楷體" w:eastAsia="標楷體" w:hAnsi="標楷體"/>
                <w:strike/>
              </w:rPr>
            </w:pPr>
            <w:r w:rsidRPr="001677D0">
              <w:rPr>
                <w:rFonts w:ascii="標楷體" w:eastAsia="標楷體" w:hAnsi="標楷體" w:hint="eastAsia"/>
              </w:rPr>
              <w:t>會計總帳查詢</w:t>
            </w:r>
          </w:p>
        </w:tc>
        <w:tc>
          <w:tcPr>
            <w:tcW w:w="284" w:type="dxa"/>
          </w:tcPr>
          <w:p w14:paraId="46D02C7F"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3B47D356"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szCs w:val="24"/>
              </w:rPr>
              <w:t>B</w:t>
            </w:r>
          </w:p>
        </w:tc>
        <w:tc>
          <w:tcPr>
            <w:tcW w:w="567" w:type="dxa"/>
          </w:tcPr>
          <w:p w14:paraId="4D8363DB"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szCs w:val="24"/>
              </w:rPr>
              <w:t>X</w:t>
            </w:r>
          </w:p>
        </w:tc>
        <w:tc>
          <w:tcPr>
            <w:tcW w:w="850" w:type="dxa"/>
          </w:tcPr>
          <w:p w14:paraId="449AABB0" w14:textId="77777777" w:rsidR="0044619C" w:rsidRPr="001677D0" w:rsidRDefault="0044619C" w:rsidP="008B697A">
            <w:pPr>
              <w:pStyle w:val="afc"/>
              <w:jc w:val="center"/>
              <w:rPr>
                <w:rFonts w:ascii="標楷體" w:eastAsia="標楷體" w:hAnsi="標楷體"/>
                <w:szCs w:val="24"/>
              </w:rPr>
            </w:pPr>
          </w:p>
        </w:tc>
        <w:tc>
          <w:tcPr>
            <w:tcW w:w="567" w:type="dxa"/>
          </w:tcPr>
          <w:p w14:paraId="7CB964B0"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6F58A766"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371AF0D0"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1F951FAD"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36ECE798" w14:textId="77777777" w:rsidR="0044619C" w:rsidRPr="001677D0" w:rsidRDefault="0044619C" w:rsidP="008B697A">
            <w:pPr>
              <w:pStyle w:val="afc"/>
              <w:jc w:val="center"/>
              <w:rPr>
                <w:rFonts w:ascii="標楷體" w:eastAsia="標楷體" w:hAnsi="標楷體"/>
                <w:szCs w:val="24"/>
              </w:rPr>
            </w:pPr>
          </w:p>
        </w:tc>
      </w:tr>
      <w:tr w:rsidR="001677D0" w:rsidRPr="001677D0" w14:paraId="2FA22C0B" w14:textId="77777777" w:rsidTr="00E65C3B">
        <w:trPr>
          <w:tblHeader/>
        </w:trPr>
        <w:tc>
          <w:tcPr>
            <w:tcW w:w="567" w:type="dxa"/>
          </w:tcPr>
          <w:p w14:paraId="2141E3D0" w14:textId="77777777" w:rsidR="0044619C" w:rsidRPr="001677D0" w:rsidRDefault="0044619C" w:rsidP="00787403">
            <w:pPr>
              <w:pStyle w:val="afc"/>
              <w:numPr>
                <w:ilvl w:val="0"/>
                <w:numId w:val="6"/>
              </w:numPr>
              <w:ind w:left="254" w:hanging="254"/>
              <w:jc w:val="center"/>
              <w:rPr>
                <w:rFonts w:ascii="標楷體" w:eastAsia="標楷體" w:hAnsi="標楷體"/>
                <w:szCs w:val="24"/>
              </w:rPr>
            </w:pPr>
          </w:p>
        </w:tc>
        <w:tc>
          <w:tcPr>
            <w:tcW w:w="709" w:type="dxa"/>
          </w:tcPr>
          <w:p w14:paraId="77CD5FC7" w14:textId="77777777" w:rsidR="0044619C" w:rsidRPr="001677D0" w:rsidRDefault="0044619C" w:rsidP="008B697A">
            <w:pPr>
              <w:pStyle w:val="afc"/>
              <w:rPr>
                <w:rFonts w:ascii="標楷體" w:eastAsia="標楷體" w:hAnsi="標楷體"/>
                <w:szCs w:val="24"/>
              </w:rPr>
            </w:pPr>
            <w:r w:rsidRPr="001677D0">
              <w:rPr>
                <w:rFonts w:ascii="標楷體" w:eastAsia="標楷體" w:hAnsi="標楷體"/>
                <w:szCs w:val="24"/>
              </w:rPr>
              <w:t>L6903</w:t>
            </w:r>
          </w:p>
        </w:tc>
        <w:tc>
          <w:tcPr>
            <w:tcW w:w="3827" w:type="dxa"/>
          </w:tcPr>
          <w:p w14:paraId="1CE03E7F" w14:textId="6229EB7D" w:rsidR="0044619C" w:rsidRPr="001677D0" w:rsidRDefault="005A27E4" w:rsidP="008B697A">
            <w:pPr>
              <w:rPr>
                <w:rFonts w:ascii="標楷體" w:eastAsia="標楷體" w:hAnsi="標楷體"/>
              </w:rPr>
            </w:pPr>
            <w:r w:rsidRPr="001677D0">
              <w:rPr>
                <w:rFonts w:ascii="標楷體" w:eastAsia="標楷體" w:hAnsi="標楷體" w:hint="eastAsia"/>
              </w:rPr>
              <w:t>會計帳</w:t>
            </w:r>
            <w:proofErr w:type="gramStart"/>
            <w:r w:rsidRPr="001677D0">
              <w:rPr>
                <w:rFonts w:ascii="標楷體" w:eastAsia="標楷體" w:hAnsi="標楷體" w:hint="eastAsia"/>
              </w:rPr>
              <w:t>務</w:t>
            </w:r>
            <w:proofErr w:type="gramEnd"/>
            <w:r w:rsidRPr="001677D0">
              <w:rPr>
                <w:rFonts w:ascii="標楷體" w:eastAsia="標楷體" w:hAnsi="標楷體" w:hint="eastAsia"/>
              </w:rPr>
              <w:t>明細查詢</w:t>
            </w:r>
          </w:p>
        </w:tc>
        <w:tc>
          <w:tcPr>
            <w:tcW w:w="284" w:type="dxa"/>
          </w:tcPr>
          <w:p w14:paraId="61CA4283"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27667428"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szCs w:val="24"/>
              </w:rPr>
              <w:t>B</w:t>
            </w:r>
          </w:p>
        </w:tc>
        <w:tc>
          <w:tcPr>
            <w:tcW w:w="567" w:type="dxa"/>
          </w:tcPr>
          <w:p w14:paraId="2082F0D5"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szCs w:val="24"/>
              </w:rPr>
              <w:t>X</w:t>
            </w:r>
          </w:p>
        </w:tc>
        <w:tc>
          <w:tcPr>
            <w:tcW w:w="850" w:type="dxa"/>
          </w:tcPr>
          <w:p w14:paraId="5A5DEE19" w14:textId="77777777" w:rsidR="0044619C" w:rsidRPr="001677D0" w:rsidRDefault="0044619C" w:rsidP="008B697A">
            <w:pPr>
              <w:pStyle w:val="afc"/>
              <w:jc w:val="center"/>
              <w:rPr>
                <w:rFonts w:ascii="標楷體" w:eastAsia="標楷體" w:hAnsi="標楷體"/>
                <w:szCs w:val="24"/>
              </w:rPr>
            </w:pPr>
          </w:p>
        </w:tc>
        <w:tc>
          <w:tcPr>
            <w:tcW w:w="567" w:type="dxa"/>
          </w:tcPr>
          <w:p w14:paraId="6084234D"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484B223B"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056D026F"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42031D5D"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0C8A45BD" w14:textId="77777777" w:rsidR="0044619C" w:rsidRPr="001677D0" w:rsidRDefault="0044619C" w:rsidP="008B697A">
            <w:pPr>
              <w:pStyle w:val="afc"/>
              <w:jc w:val="center"/>
              <w:rPr>
                <w:rFonts w:ascii="標楷體" w:eastAsia="標楷體" w:hAnsi="標楷體"/>
                <w:szCs w:val="24"/>
              </w:rPr>
            </w:pPr>
          </w:p>
        </w:tc>
      </w:tr>
      <w:tr w:rsidR="001677D0" w:rsidRPr="001677D0" w14:paraId="6EE135E9" w14:textId="77777777" w:rsidTr="00E65C3B">
        <w:trPr>
          <w:tblHeader/>
        </w:trPr>
        <w:tc>
          <w:tcPr>
            <w:tcW w:w="567" w:type="dxa"/>
          </w:tcPr>
          <w:p w14:paraId="7B80674D" w14:textId="77777777" w:rsidR="0044619C" w:rsidRPr="001677D0" w:rsidRDefault="0044619C" w:rsidP="00787403">
            <w:pPr>
              <w:pStyle w:val="afc"/>
              <w:numPr>
                <w:ilvl w:val="0"/>
                <w:numId w:val="6"/>
              </w:numPr>
              <w:ind w:left="254" w:hanging="254"/>
              <w:jc w:val="center"/>
              <w:rPr>
                <w:rFonts w:ascii="標楷體" w:eastAsia="標楷體" w:hAnsi="標楷體"/>
                <w:szCs w:val="24"/>
              </w:rPr>
            </w:pPr>
          </w:p>
        </w:tc>
        <w:tc>
          <w:tcPr>
            <w:tcW w:w="709" w:type="dxa"/>
          </w:tcPr>
          <w:p w14:paraId="0807F5DA" w14:textId="77777777" w:rsidR="0044619C" w:rsidRPr="001677D0" w:rsidRDefault="0044619C" w:rsidP="008B697A">
            <w:pPr>
              <w:pStyle w:val="afc"/>
              <w:rPr>
                <w:rFonts w:ascii="標楷體" w:eastAsia="標楷體" w:hAnsi="標楷體"/>
                <w:szCs w:val="24"/>
              </w:rPr>
            </w:pPr>
            <w:r w:rsidRPr="001677D0">
              <w:rPr>
                <w:rFonts w:ascii="標楷體" w:eastAsia="標楷體" w:hAnsi="標楷體"/>
                <w:szCs w:val="24"/>
              </w:rPr>
              <w:t>L6904</w:t>
            </w:r>
          </w:p>
        </w:tc>
        <w:tc>
          <w:tcPr>
            <w:tcW w:w="3827" w:type="dxa"/>
          </w:tcPr>
          <w:p w14:paraId="346F6FDB" w14:textId="77777777" w:rsidR="0044619C" w:rsidRPr="001677D0" w:rsidRDefault="0044619C" w:rsidP="008B697A">
            <w:pPr>
              <w:rPr>
                <w:rFonts w:ascii="標楷體" w:eastAsia="標楷體" w:hAnsi="標楷體"/>
              </w:rPr>
            </w:pPr>
            <w:proofErr w:type="gramStart"/>
            <w:r w:rsidRPr="001677D0">
              <w:rPr>
                <w:rFonts w:ascii="標楷體" w:eastAsia="標楷體" w:hAnsi="標楷體" w:hint="eastAsia"/>
              </w:rPr>
              <w:t>日結彙計</w:t>
            </w:r>
            <w:proofErr w:type="gramEnd"/>
            <w:r w:rsidRPr="001677D0">
              <w:rPr>
                <w:rFonts w:ascii="標楷體" w:eastAsia="標楷體" w:hAnsi="標楷體" w:hint="eastAsia"/>
              </w:rPr>
              <w:t>查詢</w:t>
            </w:r>
          </w:p>
        </w:tc>
        <w:tc>
          <w:tcPr>
            <w:tcW w:w="284" w:type="dxa"/>
          </w:tcPr>
          <w:p w14:paraId="3222FF39"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03A5FF4F"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szCs w:val="24"/>
              </w:rPr>
              <w:t>B</w:t>
            </w:r>
          </w:p>
        </w:tc>
        <w:tc>
          <w:tcPr>
            <w:tcW w:w="567" w:type="dxa"/>
          </w:tcPr>
          <w:p w14:paraId="124025C3"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szCs w:val="24"/>
              </w:rPr>
              <w:t>X</w:t>
            </w:r>
          </w:p>
        </w:tc>
        <w:tc>
          <w:tcPr>
            <w:tcW w:w="850" w:type="dxa"/>
          </w:tcPr>
          <w:p w14:paraId="41F555D3" w14:textId="77777777" w:rsidR="0044619C" w:rsidRPr="001677D0" w:rsidRDefault="0044619C" w:rsidP="008B697A">
            <w:pPr>
              <w:pStyle w:val="afc"/>
              <w:jc w:val="center"/>
              <w:rPr>
                <w:rFonts w:ascii="標楷體" w:eastAsia="標楷體" w:hAnsi="標楷體"/>
                <w:szCs w:val="24"/>
              </w:rPr>
            </w:pPr>
          </w:p>
        </w:tc>
        <w:tc>
          <w:tcPr>
            <w:tcW w:w="567" w:type="dxa"/>
          </w:tcPr>
          <w:p w14:paraId="7BEA4B07"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664D4167"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3CD301FB"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05FFD3CD"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426D1C3D" w14:textId="77777777" w:rsidR="0044619C" w:rsidRPr="001677D0" w:rsidRDefault="0044619C" w:rsidP="008B697A">
            <w:pPr>
              <w:pStyle w:val="afc"/>
              <w:jc w:val="center"/>
              <w:rPr>
                <w:rFonts w:ascii="標楷體" w:eastAsia="標楷體" w:hAnsi="標楷體"/>
                <w:szCs w:val="24"/>
              </w:rPr>
            </w:pPr>
          </w:p>
        </w:tc>
      </w:tr>
      <w:tr w:rsidR="001677D0" w:rsidRPr="001677D0" w14:paraId="58052B30" w14:textId="77777777" w:rsidTr="00E65C3B">
        <w:trPr>
          <w:tblHeader/>
        </w:trPr>
        <w:tc>
          <w:tcPr>
            <w:tcW w:w="567" w:type="dxa"/>
          </w:tcPr>
          <w:p w14:paraId="50DE1F1C" w14:textId="77777777" w:rsidR="0044619C" w:rsidRPr="001677D0" w:rsidRDefault="0044619C" w:rsidP="00787403">
            <w:pPr>
              <w:pStyle w:val="afc"/>
              <w:numPr>
                <w:ilvl w:val="0"/>
                <w:numId w:val="6"/>
              </w:numPr>
              <w:ind w:left="254" w:hanging="254"/>
              <w:jc w:val="center"/>
              <w:rPr>
                <w:rFonts w:ascii="標楷體" w:eastAsia="標楷體" w:hAnsi="標楷體"/>
                <w:szCs w:val="24"/>
              </w:rPr>
            </w:pPr>
          </w:p>
        </w:tc>
        <w:tc>
          <w:tcPr>
            <w:tcW w:w="709" w:type="dxa"/>
          </w:tcPr>
          <w:p w14:paraId="745C4B90" w14:textId="77777777" w:rsidR="0044619C" w:rsidRPr="001677D0" w:rsidRDefault="0044619C" w:rsidP="008B697A">
            <w:pPr>
              <w:pStyle w:val="afc"/>
              <w:rPr>
                <w:rFonts w:ascii="標楷體" w:eastAsia="標楷體" w:hAnsi="標楷體"/>
                <w:szCs w:val="24"/>
              </w:rPr>
            </w:pPr>
            <w:r w:rsidRPr="001677D0">
              <w:rPr>
                <w:rFonts w:ascii="標楷體" w:eastAsia="標楷體" w:hAnsi="標楷體"/>
                <w:szCs w:val="24"/>
              </w:rPr>
              <w:t>L6905</w:t>
            </w:r>
          </w:p>
        </w:tc>
        <w:tc>
          <w:tcPr>
            <w:tcW w:w="3827" w:type="dxa"/>
          </w:tcPr>
          <w:p w14:paraId="13CBBDB7" w14:textId="77777777" w:rsidR="0044619C" w:rsidRPr="001677D0" w:rsidRDefault="0044619C" w:rsidP="008B697A">
            <w:pPr>
              <w:rPr>
                <w:rFonts w:ascii="標楷體" w:eastAsia="標楷體" w:hAnsi="標楷體"/>
              </w:rPr>
            </w:pPr>
            <w:proofErr w:type="gramStart"/>
            <w:r w:rsidRPr="001677D0">
              <w:rPr>
                <w:rFonts w:ascii="標楷體" w:eastAsia="標楷體" w:hAnsi="標楷體" w:hint="eastAsia"/>
              </w:rPr>
              <w:t>日結明細</w:t>
            </w:r>
            <w:proofErr w:type="gramEnd"/>
            <w:r w:rsidRPr="001677D0">
              <w:rPr>
                <w:rFonts w:ascii="標楷體" w:eastAsia="標楷體" w:hAnsi="標楷體" w:hint="eastAsia"/>
              </w:rPr>
              <w:t>查詢</w:t>
            </w:r>
          </w:p>
        </w:tc>
        <w:tc>
          <w:tcPr>
            <w:tcW w:w="284" w:type="dxa"/>
          </w:tcPr>
          <w:p w14:paraId="0A39C643"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6577B554"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szCs w:val="24"/>
              </w:rPr>
              <w:t>B</w:t>
            </w:r>
          </w:p>
        </w:tc>
        <w:tc>
          <w:tcPr>
            <w:tcW w:w="567" w:type="dxa"/>
          </w:tcPr>
          <w:p w14:paraId="3C74522C"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szCs w:val="24"/>
              </w:rPr>
              <w:t>X</w:t>
            </w:r>
          </w:p>
        </w:tc>
        <w:tc>
          <w:tcPr>
            <w:tcW w:w="850" w:type="dxa"/>
          </w:tcPr>
          <w:p w14:paraId="55814916" w14:textId="77777777" w:rsidR="0044619C" w:rsidRPr="001677D0" w:rsidRDefault="0044619C" w:rsidP="008B697A">
            <w:pPr>
              <w:pStyle w:val="afc"/>
              <w:jc w:val="center"/>
              <w:rPr>
                <w:rFonts w:ascii="標楷體" w:eastAsia="標楷體" w:hAnsi="標楷體"/>
                <w:szCs w:val="24"/>
              </w:rPr>
            </w:pPr>
          </w:p>
        </w:tc>
        <w:tc>
          <w:tcPr>
            <w:tcW w:w="567" w:type="dxa"/>
          </w:tcPr>
          <w:p w14:paraId="5BDDA86F"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61938330"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731CB29C"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2EFCF346"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390D8DC9" w14:textId="77777777" w:rsidR="0044619C" w:rsidRPr="001677D0" w:rsidRDefault="0044619C" w:rsidP="008B697A">
            <w:pPr>
              <w:pStyle w:val="afc"/>
              <w:jc w:val="center"/>
              <w:rPr>
                <w:rFonts w:ascii="標楷體" w:eastAsia="標楷體" w:hAnsi="標楷體"/>
                <w:szCs w:val="24"/>
              </w:rPr>
            </w:pPr>
          </w:p>
        </w:tc>
      </w:tr>
      <w:tr w:rsidR="001677D0" w:rsidRPr="001677D0" w14:paraId="5F064487" w14:textId="77777777" w:rsidTr="00E65C3B">
        <w:trPr>
          <w:tblHeader/>
        </w:trPr>
        <w:tc>
          <w:tcPr>
            <w:tcW w:w="567" w:type="dxa"/>
          </w:tcPr>
          <w:p w14:paraId="5956C21A" w14:textId="77777777" w:rsidR="0044619C" w:rsidRPr="001677D0" w:rsidRDefault="0044619C" w:rsidP="00787403">
            <w:pPr>
              <w:pStyle w:val="afc"/>
              <w:numPr>
                <w:ilvl w:val="0"/>
                <w:numId w:val="6"/>
              </w:numPr>
              <w:ind w:left="254" w:hanging="254"/>
              <w:jc w:val="center"/>
              <w:rPr>
                <w:rFonts w:ascii="標楷體" w:eastAsia="標楷體" w:hAnsi="標楷體"/>
                <w:szCs w:val="24"/>
              </w:rPr>
            </w:pPr>
          </w:p>
        </w:tc>
        <w:tc>
          <w:tcPr>
            <w:tcW w:w="709" w:type="dxa"/>
          </w:tcPr>
          <w:p w14:paraId="70614E56" w14:textId="77777777" w:rsidR="0044619C" w:rsidRPr="001677D0" w:rsidRDefault="0044619C" w:rsidP="008B697A">
            <w:pPr>
              <w:pStyle w:val="afc"/>
              <w:rPr>
                <w:rFonts w:ascii="標楷體" w:eastAsia="標楷體" w:hAnsi="標楷體"/>
                <w:szCs w:val="24"/>
              </w:rPr>
            </w:pPr>
            <w:r w:rsidRPr="001677D0">
              <w:rPr>
                <w:rFonts w:ascii="標楷體" w:eastAsia="標楷體" w:hAnsi="標楷體"/>
                <w:szCs w:val="24"/>
              </w:rPr>
              <w:t>L6906</w:t>
            </w:r>
          </w:p>
        </w:tc>
        <w:tc>
          <w:tcPr>
            <w:tcW w:w="3827" w:type="dxa"/>
          </w:tcPr>
          <w:p w14:paraId="600732D9" w14:textId="77777777" w:rsidR="0044619C" w:rsidRPr="001677D0" w:rsidRDefault="0044619C" w:rsidP="008B697A">
            <w:pPr>
              <w:rPr>
                <w:rFonts w:ascii="標楷體" w:eastAsia="標楷體" w:hAnsi="標楷體"/>
              </w:rPr>
            </w:pPr>
            <w:r w:rsidRPr="001677D0">
              <w:rPr>
                <w:rFonts w:ascii="標楷體" w:eastAsia="標楷體" w:hAnsi="標楷體" w:hint="eastAsia"/>
              </w:rPr>
              <w:t>會計分錄查詢</w:t>
            </w:r>
          </w:p>
        </w:tc>
        <w:tc>
          <w:tcPr>
            <w:tcW w:w="284" w:type="dxa"/>
          </w:tcPr>
          <w:p w14:paraId="0F36A78B"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3EC64AE0"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szCs w:val="24"/>
              </w:rPr>
              <w:t>B</w:t>
            </w:r>
          </w:p>
        </w:tc>
        <w:tc>
          <w:tcPr>
            <w:tcW w:w="567" w:type="dxa"/>
          </w:tcPr>
          <w:p w14:paraId="583342DF"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szCs w:val="24"/>
              </w:rPr>
              <w:t>X</w:t>
            </w:r>
          </w:p>
        </w:tc>
        <w:tc>
          <w:tcPr>
            <w:tcW w:w="850" w:type="dxa"/>
          </w:tcPr>
          <w:p w14:paraId="41995A80" w14:textId="77777777" w:rsidR="0044619C" w:rsidRPr="001677D0" w:rsidRDefault="0044619C" w:rsidP="008B697A">
            <w:pPr>
              <w:pStyle w:val="afc"/>
              <w:jc w:val="center"/>
              <w:rPr>
                <w:rFonts w:ascii="標楷體" w:eastAsia="標楷體" w:hAnsi="標楷體"/>
                <w:szCs w:val="24"/>
              </w:rPr>
            </w:pPr>
          </w:p>
        </w:tc>
        <w:tc>
          <w:tcPr>
            <w:tcW w:w="567" w:type="dxa"/>
          </w:tcPr>
          <w:p w14:paraId="3331B326"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14B279B2"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1DF360AE"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1CD0C3D6"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0FF5AD4E" w14:textId="77777777" w:rsidR="0044619C" w:rsidRPr="001677D0" w:rsidRDefault="0044619C" w:rsidP="008B697A">
            <w:pPr>
              <w:pStyle w:val="afc"/>
              <w:jc w:val="center"/>
              <w:rPr>
                <w:rFonts w:ascii="標楷體" w:eastAsia="標楷體" w:hAnsi="標楷體"/>
                <w:szCs w:val="24"/>
              </w:rPr>
            </w:pPr>
          </w:p>
        </w:tc>
      </w:tr>
      <w:tr w:rsidR="001677D0" w:rsidRPr="001677D0" w14:paraId="0A908615" w14:textId="77777777" w:rsidTr="00E65C3B">
        <w:trPr>
          <w:tblHeader/>
        </w:trPr>
        <w:tc>
          <w:tcPr>
            <w:tcW w:w="567" w:type="dxa"/>
          </w:tcPr>
          <w:p w14:paraId="0E7FDBEB" w14:textId="77777777" w:rsidR="0044619C" w:rsidRPr="001677D0" w:rsidRDefault="0044619C" w:rsidP="00787403">
            <w:pPr>
              <w:pStyle w:val="afc"/>
              <w:numPr>
                <w:ilvl w:val="0"/>
                <w:numId w:val="6"/>
              </w:numPr>
              <w:ind w:left="254" w:hanging="254"/>
              <w:jc w:val="center"/>
              <w:rPr>
                <w:rFonts w:ascii="標楷體" w:eastAsia="標楷體" w:hAnsi="標楷體"/>
                <w:szCs w:val="24"/>
              </w:rPr>
            </w:pPr>
          </w:p>
        </w:tc>
        <w:tc>
          <w:tcPr>
            <w:tcW w:w="709" w:type="dxa"/>
          </w:tcPr>
          <w:p w14:paraId="5A2476EC" w14:textId="77777777" w:rsidR="0044619C" w:rsidRPr="001677D0" w:rsidRDefault="0044619C" w:rsidP="008B697A">
            <w:pPr>
              <w:pStyle w:val="afc"/>
              <w:rPr>
                <w:rFonts w:ascii="標楷體" w:eastAsia="標楷體" w:hAnsi="標楷體"/>
                <w:szCs w:val="24"/>
              </w:rPr>
            </w:pPr>
            <w:r w:rsidRPr="001677D0">
              <w:rPr>
                <w:rFonts w:ascii="標楷體" w:eastAsia="標楷體" w:hAnsi="標楷體"/>
                <w:szCs w:val="24"/>
              </w:rPr>
              <w:t>L6907</w:t>
            </w:r>
          </w:p>
        </w:tc>
        <w:tc>
          <w:tcPr>
            <w:tcW w:w="3827" w:type="dxa"/>
            <w:vAlign w:val="center"/>
          </w:tcPr>
          <w:p w14:paraId="43F3308C" w14:textId="77777777" w:rsidR="0044619C" w:rsidRPr="001677D0" w:rsidRDefault="0044619C" w:rsidP="008B697A">
            <w:pPr>
              <w:snapToGrid w:val="0"/>
              <w:spacing w:line="240" w:lineRule="atLeast"/>
              <w:rPr>
                <w:rFonts w:ascii="標楷體" w:eastAsia="標楷體" w:hAnsi="標楷體"/>
              </w:rPr>
            </w:pPr>
            <w:r w:rsidRPr="001677D0">
              <w:rPr>
                <w:rFonts w:ascii="標楷體" w:eastAsia="標楷體" w:hAnsi="標楷體" w:hint="eastAsia"/>
              </w:rPr>
              <w:t>未銷帳餘額明細查詢</w:t>
            </w:r>
          </w:p>
        </w:tc>
        <w:tc>
          <w:tcPr>
            <w:tcW w:w="284" w:type="dxa"/>
          </w:tcPr>
          <w:p w14:paraId="639A4B84"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314FECEF"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szCs w:val="24"/>
              </w:rPr>
              <w:t>B</w:t>
            </w:r>
          </w:p>
        </w:tc>
        <w:tc>
          <w:tcPr>
            <w:tcW w:w="567" w:type="dxa"/>
          </w:tcPr>
          <w:p w14:paraId="62414877"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szCs w:val="24"/>
              </w:rPr>
              <w:t>X</w:t>
            </w:r>
          </w:p>
        </w:tc>
        <w:tc>
          <w:tcPr>
            <w:tcW w:w="850" w:type="dxa"/>
          </w:tcPr>
          <w:p w14:paraId="7D85ED8B" w14:textId="77777777" w:rsidR="0044619C" w:rsidRPr="001677D0" w:rsidRDefault="0044619C" w:rsidP="008B697A">
            <w:pPr>
              <w:pStyle w:val="afc"/>
              <w:jc w:val="center"/>
              <w:rPr>
                <w:rFonts w:ascii="標楷體" w:eastAsia="標楷體" w:hAnsi="標楷體"/>
                <w:szCs w:val="24"/>
              </w:rPr>
            </w:pPr>
          </w:p>
        </w:tc>
        <w:tc>
          <w:tcPr>
            <w:tcW w:w="567" w:type="dxa"/>
          </w:tcPr>
          <w:p w14:paraId="15F6F86B"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3EA4CB5B"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531A3B86"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306A58E0"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7AE05101" w14:textId="77777777" w:rsidR="0044619C" w:rsidRPr="001677D0" w:rsidRDefault="0044619C" w:rsidP="008B697A">
            <w:pPr>
              <w:pStyle w:val="afc"/>
              <w:jc w:val="center"/>
              <w:rPr>
                <w:rFonts w:ascii="標楷體" w:eastAsia="標楷體" w:hAnsi="標楷體"/>
                <w:szCs w:val="24"/>
              </w:rPr>
            </w:pPr>
          </w:p>
        </w:tc>
      </w:tr>
      <w:tr w:rsidR="001677D0" w:rsidRPr="001677D0" w14:paraId="5988589C" w14:textId="77777777" w:rsidTr="00E65C3B">
        <w:trPr>
          <w:tblHeader/>
        </w:trPr>
        <w:tc>
          <w:tcPr>
            <w:tcW w:w="567" w:type="dxa"/>
          </w:tcPr>
          <w:p w14:paraId="65748AB3" w14:textId="77777777" w:rsidR="0044619C" w:rsidRPr="001677D0" w:rsidRDefault="0044619C" w:rsidP="00787403">
            <w:pPr>
              <w:pStyle w:val="afc"/>
              <w:numPr>
                <w:ilvl w:val="0"/>
                <w:numId w:val="6"/>
              </w:numPr>
              <w:ind w:left="254" w:hanging="254"/>
              <w:jc w:val="center"/>
              <w:rPr>
                <w:rFonts w:ascii="標楷體" w:eastAsia="標楷體" w:hAnsi="標楷體"/>
                <w:szCs w:val="24"/>
              </w:rPr>
            </w:pPr>
          </w:p>
        </w:tc>
        <w:tc>
          <w:tcPr>
            <w:tcW w:w="709" w:type="dxa"/>
          </w:tcPr>
          <w:p w14:paraId="42F9E246" w14:textId="77777777" w:rsidR="0044619C" w:rsidRPr="001677D0" w:rsidRDefault="0044619C" w:rsidP="008B697A">
            <w:pPr>
              <w:pStyle w:val="afc"/>
              <w:rPr>
                <w:rFonts w:ascii="標楷體" w:eastAsia="標楷體" w:hAnsi="標楷體"/>
                <w:szCs w:val="24"/>
              </w:rPr>
            </w:pPr>
            <w:r w:rsidRPr="001677D0">
              <w:rPr>
                <w:rFonts w:ascii="標楷體" w:eastAsia="標楷體" w:hAnsi="標楷體"/>
                <w:szCs w:val="24"/>
              </w:rPr>
              <w:t>L6908</w:t>
            </w:r>
          </w:p>
        </w:tc>
        <w:tc>
          <w:tcPr>
            <w:tcW w:w="3827" w:type="dxa"/>
            <w:vAlign w:val="center"/>
          </w:tcPr>
          <w:p w14:paraId="076A6AD4" w14:textId="77777777" w:rsidR="0044619C" w:rsidRPr="001677D0" w:rsidRDefault="0044619C" w:rsidP="008B697A">
            <w:pPr>
              <w:snapToGrid w:val="0"/>
              <w:spacing w:line="240" w:lineRule="atLeast"/>
              <w:rPr>
                <w:rFonts w:ascii="標楷體" w:eastAsia="標楷體" w:hAnsi="標楷體"/>
              </w:rPr>
            </w:pPr>
            <w:r w:rsidRPr="001677D0">
              <w:rPr>
                <w:rFonts w:ascii="標楷體" w:eastAsia="標楷體" w:hAnsi="標楷體" w:hint="eastAsia"/>
              </w:rPr>
              <w:t>銷帳歷史明細查詢</w:t>
            </w:r>
          </w:p>
        </w:tc>
        <w:tc>
          <w:tcPr>
            <w:tcW w:w="284" w:type="dxa"/>
          </w:tcPr>
          <w:p w14:paraId="189100DD"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0DDADA75"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szCs w:val="24"/>
              </w:rPr>
              <w:t>B</w:t>
            </w:r>
          </w:p>
        </w:tc>
        <w:tc>
          <w:tcPr>
            <w:tcW w:w="567" w:type="dxa"/>
          </w:tcPr>
          <w:p w14:paraId="1FFB6883"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szCs w:val="24"/>
              </w:rPr>
              <w:t>X</w:t>
            </w:r>
          </w:p>
        </w:tc>
        <w:tc>
          <w:tcPr>
            <w:tcW w:w="850" w:type="dxa"/>
          </w:tcPr>
          <w:p w14:paraId="0AE5314D" w14:textId="77777777" w:rsidR="0044619C" w:rsidRPr="001677D0" w:rsidRDefault="0044619C" w:rsidP="008B697A">
            <w:pPr>
              <w:pStyle w:val="afc"/>
              <w:jc w:val="center"/>
              <w:rPr>
                <w:rFonts w:ascii="標楷體" w:eastAsia="標楷體" w:hAnsi="標楷體"/>
                <w:szCs w:val="24"/>
              </w:rPr>
            </w:pPr>
          </w:p>
        </w:tc>
        <w:tc>
          <w:tcPr>
            <w:tcW w:w="567" w:type="dxa"/>
          </w:tcPr>
          <w:p w14:paraId="15A103EF"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5D209AB3"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46DBABAE"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74560634" w14:textId="77777777" w:rsidR="0044619C" w:rsidRPr="001677D0" w:rsidRDefault="0044619C" w:rsidP="008B697A">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2338EA7C" w14:textId="77777777" w:rsidR="0044619C" w:rsidRPr="001677D0" w:rsidRDefault="0044619C" w:rsidP="008B697A">
            <w:pPr>
              <w:pStyle w:val="afc"/>
              <w:jc w:val="center"/>
              <w:rPr>
                <w:rFonts w:ascii="標楷體" w:eastAsia="標楷體" w:hAnsi="標楷體"/>
                <w:szCs w:val="24"/>
              </w:rPr>
            </w:pPr>
          </w:p>
        </w:tc>
      </w:tr>
      <w:tr w:rsidR="001677D0" w:rsidRPr="001677D0" w14:paraId="10733978" w14:textId="77777777" w:rsidTr="00093819">
        <w:trPr>
          <w:tblHeader/>
        </w:trPr>
        <w:tc>
          <w:tcPr>
            <w:tcW w:w="567" w:type="dxa"/>
          </w:tcPr>
          <w:p w14:paraId="5EBC3009" w14:textId="77777777" w:rsidR="0044619C" w:rsidRPr="001677D0" w:rsidRDefault="0044619C" w:rsidP="00E65C3B">
            <w:pPr>
              <w:pStyle w:val="afc"/>
              <w:ind w:left="254"/>
              <w:rPr>
                <w:rFonts w:ascii="標楷體" w:eastAsia="標楷體" w:hAnsi="標楷體"/>
                <w:szCs w:val="24"/>
              </w:rPr>
            </w:pPr>
          </w:p>
        </w:tc>
        <w:tc>
          <w:tcPr>
            <w:tcW w:w="709" w:type="dxa"/>
          </w:tcPr>
          <w:p w14:paraId="748BC187" w14:textId="77777777" w:rsidR="0044619C" w:rsidRPr="001677D0" w:rsidRDefault="0044619C" w:rsidP="008B697A">
            <w:pPr>
              <w:pStyle w:val="afc"/>
              <w:rPr>
                <w:rFonts w:ascii="標楷體" w:eastAsia="標楷體" w:hAnsi="標楷體"/>
                <w:szCs w:val="24"/>
              </w:rPr>
            </w:pPr>
            <w:r w:rsidRPr="001677D0">
              <w:rPr>
                <w:rFonts w:ascii="標楷體" w:eastAsia="標楷體" w:hAnsi="標楷體"/>
                <w:szCs w:val="24"/>
              </w:rPr>
              <w:t>L63</w:t>
            </w:r>
          </w:p>
        </w:tc>
        <w:tc>
          <w:tcPr>
            <w:tcW w:w="8084" w:type="dxa"/>
            <w:gridSpan w:val="10"/>
          </w:tcPr>
          <w:p w14:paraId="308C4657" w14:textId="77777777" w:rsidR="0044619C" w:rsidRPr="001677D0" w:rsidRDefault="0044619C" w:rsidP="008B697A">
            <w:pPr>
              <w:pStyle w:val="afc"/>
              <w:rPr>
                <w:rFonts w:ascii="標楷體" w:eastAsia="標楷體" w:hAnsi="標楷體"/>
                <w:szCs w:val="24"/>
              </w:rPr>
            </w:pPr>
            <w:r w:rsidRPr="001677D0">
              <w:rPr>
                <w:rFonts w:ascii="標楷體" w:eastAsia="標楷體" w:hAnsi="標楷體" w:hint="eastAsia"/>
                <w:szCs w:val="24"/>
              </w:rPr>
              <w:t>共用資料維護</w:t>
            </w:r>
            <w:r w:rsidRPr="001677D0">
              <w:rPr>
                <w:rFonts w:ascii="標楷體" w:eastAsia="標楷體" w:hAnsi="標楷體"/>
                <w:szCs w:val="24"/>
              </w:rPr>
              <w:t>(</w:t>
            </w:r>
            <w:r w:rsidRPr="001677D0">
              <w:rPr>
                <w:rFonts w:ascii="標楷體" w:eastAsia="標楷體" w:hAnsi="標楷體" w:hint="eastAsia"/>
                <w:szCs w:val="24"/>
              </w:rPr>
              <w:t>利率、營業日</w:t>
            </w:r>
            <w:r w:rsidRPr="001677D0">
              <w:rPr>
                <w:rFonts w:ascii="標楷體" w:eastAsia="標楷體" w:hAnsi="標楷體"/>
                <w:szCs w:val="24"/>
              </w:rPr>
              <w:t>)</w:t>
            </w:r>
          </w:p>
        </w:tc>
      </w:tr>
      <w:tr w:rsidR="001677D0" w:rsidRPr="001677D0" w14:paraId="21FE72A6" w14:textId="77777777" w:rsidTr="00E65C3B">
        <w:trPr>
          <w:tblHeader/>
        </w:trPr>
        <w:tc>
          <w:tcPr>
            <w:tcW w:w="567" w:type="dxa"/>
          </w:tcPr>
          <w:p w14:paraId="2F707D79" w14:textId="77777777" w:rsidR="00FF4EE1" w:rsidRPr="001677D0" w:rsidRDefault="00FF4EE1" w:rsidP="00FF4EE1">
            <w:pPr>
              <w:pStyle w:val="afc"/>
              <w:numPr>
                <w:ilvl w:val="0"/>
                <w:numId w:val="6"/>
              </w:numPr>
              <w:ind w:left="254" w:hanging="254"/>
              <w:jc w:val="center"/>
              <w:rPr>
                <w:rFonts w:ascii="標楷體" w:eastAsia="標楷體" w:hAnsi="標楷體"/>
                <w:szCs w:val="24"/>
              </w:rPr>
            </w:pPr>
          </w:p>
        </w:tc>
        <w:tc>
          <w:tcPr>
            <w:tcW w:w="709" w:type="dxa"/>
          </w:tcPr>
          <w:p w14:paraId="098A4C60" w14:textId="794007B0" w:rsidR="00FF4EE1" w:rsidRPr="001677D0" w:rsidRDefault="00FF4EE1" w:rsidP="00FF4EE1">
            <w:pPr>
              <w:pStyle w:val="afc"/>
              <w:rPr>
                <w:rFonts w:ascii="標楷體" w:eastAsia="標楷體" w:hAnsi="標楷體"/>
                <w:szCs w:val="24"/>
              </w:rPr>
            </w:pPr>
            <w:r w:rsidRPr="001677D0">
              <w:rPr>
                <w:rFonts w:ascii="標楷體" w:eastAsia="標楷體" w:hAnsi="標楷體"/>
                <w:szCs w:val="24"/>
              </w:rPr>
              <w:t>L6</w:t>
            </w:r>
            <w:r w:rsidRPr="001677D0">
              <w:rPr>
                <w:rFonts w:ascii="標楷體" w:eastAsia="標楷體" w:hAnsi="標楷體" w:hint="eastAsia"/>
                <w:szCs w:val="24"/>
              </w:rPr>
              <w:t>0</w:t>
            </w:r>
            <w:r w:rsidRPr="001677D0">
              <w:rPr>
                <w:rFonts w:ascii="標楷體" w:eastAsia="標楷體" w:hAnsi="標楷體"/>
                <w:szCs w:val="24"/>
              </w:rPr>
              <w:t>31</w:t>
            </w:r>
          </w:p>
        </w:tc>
        <w:tc>
          <w:tcPr>
            <w:tcW w:w="3827" w:type="dxa"/>
          </w:tcPr>
          <w:p w14:paraId="19A0A1F2" w14:textId="6D4651EB" w:rsidR="00FF4EE1" w:rsidRPr="001677D0" w:rsidRDefault="00FF4EE1" w:rsidP="00FF4EE1">
            <w:pPr>
              <w:rPr>
                <w:rFonts w:ascii="標楷體" w:eastAsia="標楷體" w:hAnsi="標楷體"/>
              </w:rPr>
            </w:pPr>
            <w:r w:rsidRPr="001677D0">
              <w:rPr>
                <w:rFonts w:ascii="標楷體" w:eastAsia="標楷體" w:hAnsi="標楷體" w:hint="eastAsia"/>
              </w:rPr>
              <w:t>指標利率種類查詢</w:t>
            </w:r>
          </w:p>
        </w:tc>
        <w:tc>
          <w:tcPr>
            <w:tcW w:w="284" w:type="dxa"/>
          </w:tcPr>
          <w:p w14:paraId="427174B1" w14:textId="77777777" w:rsidR="00FF4EE1" w:rsidRPr="001677D0" w:rsidRDefault="00FF4EE1" w:rsidP="00FF4EE1">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1596717C" w14:textId="77777777" w:rsidR="00FF4EE1" w:rsidRPr="001677D0" w:rsidRDefault="00FF4EE1" w:rsidP="00FF4EE1">
            <w:pPr>
              <w:pStyle w:val="afc"/>
              <w:jc w:val="center"/>
              <w:rPr>
                <w:rFonts w:ascii="標楷體" w:eastAsia="標楷體" w:hAnsi="標楷體"/>
                <w:szCs w:val="24"/>
              </w:rPr>
            </w:pPr>
            <w:r w:rsidRPr="001677D0">
              <w:rPr>
                <w:rFonts w:ascii="標楷體" w:eastAsia="標楷體" w:hAnsi="標楷體"/>
                <w:szCs w:val="24"/>
              </w:rPr>
              <w:t>B</w:t>
            </w:r>
          </w:p>
        </w:tc>
        <w:tc>
          <w:tcPr>
            <w:tcW w:w="567" w:type="dxa"/>
          </w:tcPr>
          <w:p w14:paraId="478C6AF4" w14:textId="77777777" w:rsidR="00FF4EE1" w:rsidRPr="001677D0" w:rsidRDefault="00FF4EE1" w:rsidP="00FF4EE1">
            <w:pPr>
              <w:pStyle w:val="afc"/>
              <w:jc w:val="center"/>
              <w:rPr>
                <w:rFonts w:ascii="標楷體" w:eastAsia="標楷體" w:hAnsi="標楷體"/>
                <w:szCs w:val="24"/>
              </w:rPr>
            </w:pPr>
            <w:r w:rsidRPr="001677D0">
              <w:rPr>
                <w:rFonts w:ascii="標楷體" w:eastAsia="標楷體" w:hAnsi="標楷體"/>
                <w:szCs w:val="24"/>
              </w:rPr>
              <w:t>X</w:t>
            </w:r>
          </w:p>
        </w:tc>
        <w:tc>
          <w:tcPr>
            <w:tcW w:w="850" w:type="dxa"/>
          </w:tcPr>
          <w:p w14:paraId="70EFE25D" w14:textId="77777777" w:rsidR="00FF4EE1" w:rsidRPr="001677D0" w:rsidRDefault="00FF4EE1" w:rsidP="00FF4EE1">
            <w:pPr>
              <w:pStyle w:val="afc"/>
              <w:jc w:val="center"/>
              <w:rPr>
                <w:rFonts w:ascii="標楷體" w:eastAsia="標楷體" w:hAnsi="標楷體"/>
                <w:szCs w:val="24"/>
              </w:rPr>
            </w:pPr>
          </w:p>
        </w:tc>
        <w:tc>
          <w:tcPr>
            <w:tcW w:w="567" w:type="dxa"/>
          </w:tcPr>
          <w:p w14:paraId="3DCBEDD1" w14:textId="77777777" w:rsidR="00FF4EE1" w:rsidRPr="001677D0" w:rsidRDefault="00FF4EE1" w:rsidP="00FF4EE1">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536F3148" w14:textId="77777777" w:rsidR="00FF4EE1" w:rsidRPr="001677D0" w:rsidRDefault="00FF4EE1" w:rsidP="00FF4EE1">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6BC2867F" w14:textId="77777777" w:rsidR="00FF4EE1" w:rsidRPr="001677D0" w:rsidRDefault="00FF4EE1" w:rsidP="00FF4EE1">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20AEB332" w14:textId="77777777" w:rsidR="00FF4EE1" w:rsidRPr="001677D0" w:rsidRDefault="00FF4EE1" w:rsidP="00FF4EE1">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691D3EC8" w14:textId="77777777" w:rsidR="00FF4EE1" w:rsidRPr="001677D0" w:rsidRDefault="00FF4EE1" w:rsidP="00FF4EE1">
            <w:pPr>
              <w:pStyle w:val="afc"/>
              <w:jc w:val="center"/>
              <w:rPr>
                <w:rFonts w:ascii="標楷體" w:eastAsia="標楷體" w:hAnsi="標楷體"/>
                <w:szCs w:val="24"/>
              </w:rPr>
            </w:pPr>
          </w:p>
        </w:tc>
      </w:tr>
      <w:tr w:rsidR="001677D0" w:rsidRPr="001677D0" w14:paraId="290DE57D" w14:textId="77777777" w:rsidTr="00E65C3B">
        <w:trPr>
          <w:tblHeader/>
        </w:trPr>
        <w:tc>
          <w:tcPr>
            <w:tcW w:w="567" w:type="dxa"/>
          </w:tcPr>
          <w:p w14:paraId="51F0757B" w14:textId="77777777" w:rsidR="00FF5EEB" w:rsidRPr="001677D0" w:rsidRDefault="00FF5EEB" w:rsidP="00FF5EEB">
            <w:pPr>
              <w:pStyle w:val="afc"/>
              <w:numPr>
                <w:ilvl w:val="0"/>
                <w:numId w:val="6"/>
              </w:numPr>
              <w:ind w:left="254" w:hanging="254"/>
              <w:jc w:val="center"/>
              <w:rPr>
                <w:rFonts w:ascii="標楷體" w:eastAsia="標楷體" w:hAnsi="標楷體"/>
                <w:szCs w:val="24"/>
              </w:rPr>
            </w:pPr>
          </w:p>
        </w:tc>
        <w:tc>
          <w:tcPr>
            <w:tcW w:w="709" w:type="dxa"/>
          </w:tcPr>
          <w:p w14:paraId="10D7CB53" w14:textId="49BE935C" w:rsidR="00FF5EEB" w:rsidRPr="001677D0" w:rsidRDefault="00FF5EEB" w:rsidP="00FF5EEB">
            <w:pPr>
              <w:pStyle w:val="afc"/>
              <w:rPr>
                <w:rFonts w:ascii="標楷體" w:eastAsia="標楷體" w:hAnsi="標楷體"/>
                <w:szCs w:val="24"/>
              </w:rPr>
            </w:pPr>
            <w:r w:rsidRPr="001677D0">
              <w:rPr>
                <w:rFonts w:ascii="標楷體" w:eastAsia="標楷體" w:hAnsi="標楷體"/>
                <w:szCs w:val="24"/>
              </w:rPr>
              <w:t>L6</w:t>
            </w:r>
            <w:r w:rsidRPr="001677D0">
              <w:rPr>
                <w:rFonts w:ascii="標楷體" w:eastAsia="標楷體" w:hAnsi="標楷體" w:hint="eastAsia"/>
                <w:szCs w:val="24"/>
              </w:rPr>
              <w:t>0</w:t>
            </w:r>
            <w:r w:rsidRPr="001677D0">
              <w:rPr>
                <w:rFonts w:ascii="標楷體" w:eastAsia="標楷體" w:hAnsi="標楷體"/>
                <w:szCs w:val="24"/>
              </w:rPr>
              <w:t>3</w:t>
            </w:r>
            <w:r w:rsidRPr="001677D0">
              <w:rPr>
                <w:rFonts w:ascii="標楷體" w:eastAsia="標楷體" w:hAnsi="標楷體" w:hint="eastAsia"/>
                <w:szCs w:val="24"/>
              </w:rPr>
              <w:t>2</w:t>
            </w:r>
          </w:p>
        </w:tc>
        <w:tc>
          <w:tcPr>
            <w:tcW w:w="3827" w:type="dxa"/>
          </w:tcPr>
          <w:p w14:paraId="419FE83F" w14:textId="3052763F" w:rsidR="00FF5EEB" w:rsidRPr="001677D0" w:rsidRDefault="00FF5EEB" w:rsidP="00FF5EEB">
            <w:pPr>
              <w:rPr>
                <w:rFonts w:ascii="標楷體" w:eastAsia="標楷體" w:hAnsi="標楷體"/>
              </w:rPr>
            </w:pPr>
            <w:r w:rsidRPr="001677D0">
              <w:rPr>
                <w:rFonts w:ascii="標楷體" w:eastAsia="標楷體" w:hAnsi="標楷體" w:hint="eastAsia"/>
              </w:rPr>
              <w:t>指標利率資料查詢</w:t>
            </w:r>
          </w:p>
        </w:tc>
        <w:tc>
          <w:tcPr>
            <w:tcW w:w="284" w:type="dxa"/>
          </w:tcPr>
          <w:p w14:paraId="2E9DA276" w14:textId="4623F210"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706E6015" w14:textId="6C0A29E0" w:rsidR="00FF5EEB" w:rsidRPr="001677D0" w:rsidRDefault="00FF5EEB" w:rsidP="00FF5EEB">
            <w:pPr>
              <w:pStyle w:val="afc"/>
              <w:jc w:val="center"/>
              <w:rPr>
                <w:rFonts w:ascii="標楷體" w:eastAsia="標楷體" w:hAnsi="標楷體"/>
                <w:szCs w:val="24"/>
              </w:rPr>
            </w:pPr>
            <w:r w:rsidRPr="001677D0">
              <w:rPr>
                <w:rFonts w:ascii="標楷體" w:eastAsia="標楷體" w:hAnsi="標楷體"/>
                <w:szCs w:val="24"/>
              </w:rPr>
              <w:t>B</w:t>
            </w:r>
          </w:p>
        </w:tc>
        <w:tc>
          <w:tcPr>
            <w:tcW w:w="567" w:type="dxa"/>
          </w:tcPr>
          <w:p w14:paraId="5568EFF4" w14:textId="5CF55CF3" w:rsidR="00FF5EEB" w:rsidRPr="001677D0" w:rsidRDefault="00FF5EEB" w:rsidP="00FF5EEB">
            <w:pPr>
              <w:pStyle w:val="afc"/>
              <w:jc w:val="center"/>
              <w:rPr>
                <w:rFonts w:ascii="標楷體" w:eastAsia="標楷體" w:hAnsi="標楷體"/>
                <w:szCs w:val="24"/>
              </w:rPr>
            </w:pPr>
            <w:r w:rsidRPr="001677D0">
              <w:rPr>
                <w:rFonts w:ascii="標楷體" w:eastAsia="標楷體" w:hAnsi="標楷體"/>
                <w:szCs w:val="24"/>
              </w:rPr>
              <w:t>X</w:t>
            </w:r>
          </w:p>
        </w:tc>
        <w:tc>
          <w:tcPr>
            <w:tcW w:w="850" w:type="dxa"/>
          </w:tcPr>
          <w:p w14:paraId="35CA33E4" w14:textId="77777777" w:rsidR="00FF5EEB" w:rsidRPr="001677D0" w:rsidRDefault="00FF5EEB" w:rsidP="00FF5EEB">
            <w:pPr>
              <w:pStyle w:val="afc"/>
              <w:jc w:val="center"/>
              <w:rPr>
                <w:rFonts w:ascii="標楷體" w:eastAsia="標楷體" w:hAnsi="標楷體"/>
                <w:szCs w:val="24"/>
              </w:rPr>
            </w:pPr>
          </w:p>
        </w:tc>
        <w:tc>
          <w:tcPr>
            <w:tcW w:w="567" w:type="dxa"/>
          </w:tcPr>
          <w:p w14:paraId="293579E9" w14:textId="4BFBC9BE"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0392AF72" w14:textId="15775458"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2D616D0D" w14:textId="1DEB710A"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0DA14DE3" w14:textId="6C5C4188"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0035BFDB" w14:textId="77777777" w:rsidR="00FF5EEB" w:rsidRPr="001677D0" w:rsidRDefault="00FF5EEB" w:rsidP="00FF5EEB">
            <w:pPr>
              <w:pStyle w:val="afc"/>
              <w:jc w:val="center"/>
              <w:rPr>
                <w:rFonts w:ascii="標楷體" w:eastAsia="標楷體" w:hAnsi="標楷體"/>
                <w:szCs w:val="24"/>
              </w:rPr>
            </w:pPr>
          </w:p>
        </w:tc>
      </w:tr>
      <w:tr w:rsidR="001677D0" w:rsidRPr="001677D0" w14:paraId="45E5292C" w14:textId="77777777" w:rsidTr="00E65C3B">
        <w:trPr>
          <w:tblHeader/>
        </w:trPr>
        <w:tc>
          <w:tcPr>
            <w:tcW w:w="567" w:type="dxa"/>
          </w:tcPr>
          <w:p w14:paraId="398104AD" w14:textId="77777777" w:rsidR="00FF5EEB" w:rsidRPr="001677D0" w:rsidRDefault="00FF5EEB" w:rsidP="00FF5EEB">
            <w:pPr>
              <w:pStyle w:val="afc"/>
              <w:numPr>
                <w:ilvl w:val="0"/>
                <w:numId w:val="6"/>
              </w:numPr>
              <w:ind w:left="254" w:hanging="254"/>
              <w:jc w:val="center"/>
              <w:rPr>
                <w:rFonts w:ascii="標楷體" w:eastAsia="標楷體" w:hAnsi="標楷體"/>
                <w:szCs w:val="24"/>
              </w:rPr>
            </w:pPr>
          </w:p>
        </w:tc>
        <w:tc>
          <w:tcPr>
            <w:tcW w:w="709" w:type="dxa"/>
          </w:tcPr>
          <w:p w14:paraId="259D276F" w14:textId="77777777" w:rsidR="00FF5EEB" w:rsidRPr="001677D0" w:rsidRDefault="00FF5EEB" w:rsidP="00FF5EEB">
            <w:pPr>
              <w:pStyle w:val="afc"/>
              <w:rPr>
                <w:rFonts w:ascii="標楷體" w:eastAsia="標楷體" w:hAnsi="標楷體"/>
                <w:szCs w:val="24"/>
              </w:rPr>
            </w:pPr>
            <w:r w:rsidRPr="001677D0">
              <w:rPr>
                <w:rFonts w:ascii="標楷體" w:eastAsia="標楷體" w:hAnsi="標楷體"/>
                <w:szCs w:val="24"/>
              </w:rPr>
              <w:t>L6301</w:t>
            </w:r>
          </w:p>
        </w:tc>
        <w:tc>
          <w:tcPr>
            <w:tcW w:w="3827" w:type="dxa"/>
          </w:tcPr>
          <w:p w14:paraId="18FE84D9" w14:textId="77777777" w:rsidR="00FF5EEB" w:rsidRPr="001677D0" w:rsidRDefault="00FF5EEB" w:rsidP="00FF5EEB">
            <w:pPr>
              <w:rPr>
                <w:rFonts w:ascii="標楷體" w:eastAsia="標楷體" w:hAnsi="標楷體"/>
              </w:rPr>
            </w:pPr>
            <w:r w:rsidRPr="001677D0">
              <w:rPr>
                <w:rFonts w:ascii="標楷體" w:eastAsia="標楷體" w:hAnsi="標楷體" w:hint="eastAsia"/>
              </w:rPr>
              <w:t>指標利率種類維護</w:t>
            </w:r>
          </w:p>
        </w:tc>
        <w:tc>
          <w:tcPr>
            <w:tcW w:w="284" w:type="dxa"/>
          </w:tcPr>
          <w:p w14:paraId="773B4328"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378C5CED" w14:textId="77777777" w:rsidR="00FF5EEB" w:rsidRPr="001677D0" w:rsidRDefault="00FF5EEB" w:rsidP="00FF5EEB">
            <w:pPr>
              <w:jc w:val="center"/>
              <w:rPr>
                <w:rFonts w:ascii="標楷體" w:eastAsia="標楷體" w:hAnsi="標楷體"/>
              </w:rPr>
            </w:pPr>
            <w:r w:rsidRPr="001677D0">
              <w:rPr>
                <w:rFonts w:ascii="標楷體" w:eastAsia="標楷體" w:hAnsi="標楷體"/>
              </w:rPr>
              <w:t>B</w:t>
            </w:r>
          </w:p>
        </w:tc>
        <w:tc>
          <w:tcPr>
            <w:tcW w:w="567" w:type="dxa"/>
          </w:tcPr>
          <w:p w14:paraId="1ED5D2A1" w14:textId="77777777" w:rsidR="00FF5EEB" w:rsidRPr="001677D0" w:rsidRDefault="00FF5EEB" w:rsidP="00FF5EEB">
            <w:pPr>
              <w:jc w:val="center"/>
              <w:rPr>
                <w:rFonts w:ascii="標楷體" w:eastAsia="標楷體" w:hAnsi="標楷體"/>
              </w:rPr>
            </w:pPr>
            <w:r w:rsidRPr="001677D0">
              <w:rPr>
                <w:rFonts w:ascii="標楷體" w:eastAsia="標楷體" w:hAnsi="標楷體"/>
              </w:rPr>
              <w:t>X</w:t>
            </w:r>
          </w:p>
        </w:tc>
        <w:tc>
          <w:tcPr>
            <w:tcW w:w="850" w:type="dxa"/>
          </w:tcPr>
          <w:p w14:paraId="0BFE3EDC" w14:textId="77777777" w:rsidR="00FF5EEB" w:rsidRPr="001677D0" w:rsidRDefault="00FF5EEB" w:rsidP="00FF5EEB">
            <w:pPr>
              <w:pStyle w:val="afc"/>
              <w:jc w:val="center"/>
              <w:rPr>
                <w:rFonts w:ascii="標楷體" w:eastAsia="標楷體" w:hAnsi="標楷體"/>
                <w:szCs w:val="24"/>
              </w:rPr>
            </w:pPr>
          </w:p>
        </w:tc>
        <w:tc>
          <w:tcPr>
            <w:tcW w:w="567" w:type="dxa"/>
          </w:tcPr>
          <w:p w14:paraId="33BE45A1"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258204CF"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07FF5271"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690A7956"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51DDD299" w14:textId="77777777" w:rsidR="00FF5EEB" w:rsidRPr="001677D0" w:rsidRDefault="00FF5EEB" w:rsidP="00FF5EEB">
            <w:pPr>
              <w:pStyle w:val="afc"/>
              <w:jc w:val="center"/>
              <w:rPr>
                <w:rFonts w:ascii="標楷體" w:eastAsia="標楷體" w:hAnsi="標楷體"/>
                <w:szCs w:val="24"/>
              </w:rPr>
            </w:pPr>
          </w:p>
        </w:tc>
      </w:tr>
      <w:tr w:rsidR="001677D0" w:rsidRPr="001677D0" w14:paraId="2900E248" w14:textId="77777777" w:rsidTr="00E65C3B">
        <w:trPr>
          <w:tblHeader/>
        </w:trPr>
        <w:tc>
          <w:tcPr>
            <w:tcW w:w="567" w:type="dxa"/>
          </w:tcPr>
          <w:p w14:paraId="036964EA" w14:textId="77777777" w:rsidR="00FF5EEB" w:rsidRPr="001677D0" w:rsidRDefault="00FF5EEB" w:rsidP="00FF5EEB">
            <w:pPr>
              <w:pStyle w:val="afc"/>
              <w:numPr>
                <w:ilvl w:val="0"/>
                <w:numId w:val="6"/>
              </w:numPr>
              <w:ind w:left="254" w:hanging="254"/>
              <w:jc w:val="center"/>
              <w:rPr>
                <w:rFonts w:ascii="標楷體" w:eastAsia="標楷體" w:hAnsi="標楷體"/>
                <w:szCs w:val="24"/>
              </w:rPr>
            </w:pPr>
          </w:p>
        </w:tc>
        <w:tc>
          <w:tcPr>
            <w:tcW w:w="709" w:type="dxa"/>
          </w:tcPr>
          <w:p w14:paraId="7D511602" w14:textId="77777777" w:rsidR="00FF5EEB" w:rsidRPr="001677D0" w:rsidRDefault="00FF5EEB" w:rsidP="00FF5EEB">
            <w:pPr>
              <w:pStyle w:val="afc"/>
              <w:rPr>
                <w:rFonts w:ascii="標楷體" w:eastAsia="標楷體" w:hAnsi="標楷體"/>
                <w:szCs w:val="24"/>
              </w:rPr>
            </w:pPr>
            <w:r w:rsidRPr="001677D0">
              <w:rPr>
                <w:rFonts w:ascii="標楷體" w:eastAsia="標楷體" w:hAnsi="標楷體"/>
                <w:szCs w:val="24"/>
              </w:rPr>
              <w:t>L6302</w:t>
            </w:r>
            <w:r w:rsidRPr="001677D0">
              <w:rPr>
                <w:rFonts w:ascii="標楷體" w:eastAsia="標楷體" w:hAnsi="標楷體" w:hint="eastAsia"/>
                <w:szCs w:val="24"/>
              </w:rPr>
              <w:t xml:space="preserve"> </w:t>
            </w:r>
          </w:p>
        </w:tc>
        <w:tc>
          <w:tcPr>
            <w:tcW w:w="3827" w:type="dxa"/>
          </w:tcPr>
          <w:p w14:paraId="2AC642FD" w14:textId="77777777" w:rsidR="00FF5EEB" w:rsidRPr="001677D0" w:rsidRDefault="00FF5EEB" w:rsidP="00FF5EEB">
            <w:pPr>
              <w:rPr>
                <w:rFonts w:ascii="標楷體" w:eastAsia="標楷體" w:hAnsi="標楷體"/>
              </w:rPr>
            </w:pPr>
            <w:r w:rsidRPr="001677D0">
              <w:rPr>
                <w:rFonts w:ascii="標楷體" w:eastAsia="標楷體" w:hAnsi="標楷體" w:hint="eastAsia"/>
              </w:rPr>
              <w:t>指標利率登錄/維護</w:t>
            </w:r>
          </w:p>
        </w:tc>
        <w:tc>
          <w:tcPr>
            <w:tcW w:w="284" w:type="dxa"/>
          </w:tcPr>
          <w:p w14:paraId="1304ABEB"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2</w:t>
            </w:r>
          </w:p>
        </w:tc>
        <w:tc>
          <w:tcPr>
            <w:tcW w:w="567" w:type="dxa"/>
          </w:tcPr>
          <w:p w14:paraId="35441F34" w14:textId="77777777" w:rsidR="00FF5EEB" w:rsidRPr="001677D0" w:rsidRDefault="00FF5EEB" w:rsidP="00FF5EEB">
            <w:pPr>
              <w:jc w:val="center"/>
              <w:rPr>
                <w:rFonts w:ascii="標楷體" w:eastAsia="標楷體" w:hAnsi="標楷體"/>
              </w:rPr>
            </w:pPr>
            <w:r w:rsidRPr="001677D0">
              <w:rPr>
                <w:rFonts w:ascii="標楷體" w:eastAsia="標楷體" w:hAnsi="標楷體" w:hint="eastAsia"/>
              </w:rPr>
              <w:t>T</w:t>
            </w:r>
          </w:p>
        </w:tc>
        <w:tc>
          <w:tcPr>
            <w:tcW w:w="567" w:type="dxa"/>
          </w:tcPr>
          <w:p w14:paraId="116DD6A6" w14:textId="77777777" w:rsidR="00FF5EEB" w:rsidRPr="001677D0" w:rsidRDefault="00FF5EEB" w:rsidP="00FF5EEB">
            <w:pPr>
              <w:jc w:val="center"/>
              <w:rPr>
                <w:rFonts w:ascii="標楷體" w:eastAsia="標楷體" w:hAnsi="標楷體"/>
              </w:rPr>
            </w:pPr>
            <w:r w:rsidRPr="001677D0">
              <w:rPr>
                <w:rFonts w:ascii="標楷體" w:eastAsia="標楷體" w:hAnsi="標楷體" w:hint="eastAsia"/>
              </w:rPr>
              <w:t>V</w:t>
            </w:r>
          </w:p>
        </w:tc>
        <w:tc>
          <w:tcPr>
            <w:tcW w:w="850" w:type="dxa"/>
          </w:tcPr>
          <w:p w14:paraId="3DD06018" w14:textId="77777777" w:rsidR="00FF5EEB" w:rsidRPr="001677D0" w:rsidRDefault="00FF5EEB" w:rsidP="00FF5EEB">
            <w:pPr>
              <w:pStyle w:val="afc"/>
              <w:jc w:val="center"/>
              <w:rPr>
                <w:rFonts w:ascii="標楷體" w:eastAsia="標楷體" w:hAnsi="標楷體"/>
                <w:szCs w:val="24"/>
              </w:rPr>
            </w:pPr>
          </w:p>
        </w:tc>
        <w:tc>
          <w:tcPr>
            <w:tcW w:w="567" w:type="dxa"/>
          </w:tcPr>
          <w:p w14:paraId="7E033EA0"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5D866C05"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08EAEB3D"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374F3A75"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7582764A" w14:textId="77777777" w:rsidR="00FF5EEB" w:rsidRPr="001677D0" w:rsidRDefault="00FF5EEB" w:rsidP="00FF5EEB">
            <w:pPr>
              <w:pStyle w:val="afc"/>
              <w:jc w:val="center"/>
              <w:rPr>
                <w:rFonts w:ascii="標楷體" w:eastAsia="標楷體" w:hAnsi="標楷體"/>
                <w:szCs w:val="24"/>
              </w:rPr>
            </w:pPr>
          </w:p>
        </w:tc>
      </w:tr>
      <w:tr w:rsidR="001677D0" w:rsidRPr="001677D0" w14:paraId="4B8D1D0D" w14:textId="77777777" w:rsidTr="00E65C3B">
        <w:trPr>
          <w:tblHeader/>
        </w:trPr>
        <w:tc>
          <w:tcPr>
            <w:tcW w:w="567" w:type="dxa"/>
          </w:tcPr>
          <w:p w14:paraId="21F59F21" w14:textId="77777777" w:rsidR="00FF5EEB" w:rsidRPr="001677D0" w:rsidRDefault="00FF5EEB" w:rsidP="00FF5EEB">
            <w:pPr>
              <w:pStyle w:val="afc"/>
              <w:numPr>
                <w:ilvl w:val="0"/>
                <w:numId w:val="6"/>
              </w:numPr>
              <w:ind w:left="254" w:hanging="254"/>
              <w:jc w:val="center"/>
              <w:rPr>
                <w:rFonts w:ascii="標楷體" w:eastAsia="標楷體" w:hAnsi="標楷體"/>
                <w:szCs w:val="24"/>
              </w:rPr>
            </w:pPr>
          </w:p>
        </w:tc>
        <w:tc>
          <w:tcPr>
            <w:tcW w:w="709" w:type="dxa"/>
          </w:tcPr>
          <w:p w14:paraId="66E66697" w14:textId="77777777" w:rsidR="00FF5EEB" w:rsidRPr="001677D0" w:rsidRDefault="00FF5EEB" w:rsidP="00FF5EEB">
            <w:pPr>
              <w:pStyle w:val="afc"/>
              <w:rPr>
                <w:rFonts w:ascii="標楷體" w:eastAsia="標楷體" w:hAnsi="標楷體"/>
                <w:szCs w:val="24"/>
              </w:rPr>
            </w:pPr>
            <w:r w:rsidRPr="001677D0">
              <w:rPr>
                <w:rFonts w:ascii="標楷體" w:eastAsia="標楷體" w:hAnsi="標楷體"/>
                <w:szCs w:val="24"/>
              </w:rPr>
              <w:t>L6310</w:t>
            </w:r>
          </w:p>
        </w:tc>
        <w:tc>
          <w:tcPr>
            <w:tcW w:w="3827" w:type="dxa"/>
          </w:tcPr>
          <w:p w14:paraId="2FFA9223" w14:textId="078E0DEF" w:rsidR="00FF5EEB" w:rsidRPr="001677D0" w:rsidRDefault="00FF5EEB" w:rsidP="00FF5EEB">
            <w:pPr>
              <w:rPr>
                <w:rFonts w:ascii="標楷體" w:eastAsia="標楷體" w:hAnsi="標楷體"/>
              </w:rPr>
            </w:pPr>
            <w:r w:rsidRPr="001677D0">
              <w:rPr>
                <w:rFonts w:ascii="標楷體" w:eastAsia="標楷體" w:hAnsi="標楷體" w:hint="eastAsia"/>
              </w:rPr>
              <w:t>特殊</w:t>
            </w:r>
            <w:r w:rsidR="004C66A3" w:rsidRPr="001677D0">
              <w:rPr>
                <w:rFonts w:ascii="標楷體" w:eastAsia="標楷體" w:hAnsi="標楷體" w:hint="eastAsia"/>
              </w:rPr>
              <w:t>/例</w:t>
            </w:r>
            <w:r w:rsidRPr="001677D0">
              <w:rPr>
                <w:rFonts w:ascii="標楷體" w:eastAsia="標楷體" w:hAnsi="標楷體" w:hint="eastAsia"/>
              </w:rPr>
              <w:t>假日登</w:t>
            </w:r>
            <w:r w:rsidR="004C66A3" w:rsidRPr="001677D0">
              <w:rPr>
                <w:rFonts w:ascii="標楷體" w:eastAsia="標楷體" w:hAnsi="標楷體" w:hint="eastAsia"/>
              </w:rPr>
              <w:t>錄</w:t>
            </w:r>
          </w:p>
        </w:tc>
        <w:tc>
          <w:tcPr>
            <w:tcW w:w="284" w:type="dxa"/>
          </w:tcPr>
          <w:p w14:paraId="3AC5160B"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35EB68DB" w14:textId="77777777" w:rsidR="00FF5EEB" w:rsidRPr="001677D0" w:rsidRDefault="00FF5EEB" w:rsidP="00FF5EEB">
            <w:pPr>
              <w:jc w:val="center"/>
              <w:rPr>
                <w:rFonts w:ascii="標楷體" w:eastAsia="標楷體" w:hAnsi="標楷體"/>
              </w:rPr>
            </w:pPr>
            <w:r w:rsidRPr="001677D0">
              <w:rPr>
                <w:rFonts w:ascii="標楷體" w:eastAsia="標楷體" w:hAnsi="標楷體" w:hint="eastAsia"/>
              </w:rPr>
              <w:t>T</w:t>
            </w:r>
          </w:p>
        </w:tc>
        <w:tc>
          <w:tcPr>
            <w:tcW w:w="567" w:type="dxa"/>
          </w:tcPr>
          <w:p w14:paraId="232270A1" w14:textId="77777777" w:rsidR="00FF5EEB" w:rsidRPr="001677D0" w:rsidRDefault="00FF5EEB" w:rsidP="00FF5EEB">
            <w:pPr>
              <w:jc w:val="center"/>
              <w:rPr>
                <w:rFonts w:ascii="標楷體" w:eastAsia="標楷體" w:hAnsi="標楷體"/>
              </w:rPr>
            </w:pPr>
            <w:r w:rsidRPr="001677D0">
              <w:rPr>
                <w:rFonts w:ascii="標楷體" w:eastAsia="標楷體" w:hAnsi="標楷體" w:hint="eastAsia"/>
              </w:rPr>
              <w:t>V</w:t>
            </w:r>
          </w:p>
        </w:tc>
        <w:tc>
          <w:tcPr>
            <w:tcW w:w="850" w:type="dxa"/>
          </w:tcPr>
          <w:p w14:paraId="7B478682" w14:textId="77777777" w:rsidR="00FF5EEB" w:rsidRPr="001677D0" w:rsidRDefault="00FF5EEB" w:rsidP="00FF5EEB">
            <w:pPr>
              <w:pStyle w:val="afc"/>
              <w:jc w:val="center"/>
              <w:rPr>
                <w:rFonts w:ascii="標楷體" w:eastAsia="標楷體" w:hAnsi="標楷體"/>
                <w:szCs w:val="24"/>
              </w:rPr>
            </w:pPr>
          </w:p>
        </w:tc>
        <w:tc>
          <w:tcPr>
            <w:tcW w:w="567" w:type="dxa"/>
          </w:tcPr>
          <w:p w14:paraId="02002802"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5B0B9517"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66636E52"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0F8C1DE7"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0D63DFCB" w14:textId="77777777" w:rsidR="00FF5EEB" w:rsidRPr="001677D0" w:rsidRDefault="00FF5EEB" w:rsidP="00FF5EEB">
            <w:pPr>
              <w:pStyle w:val="afc"/>
              <w:jc w:val="center"/>
              <w:rPr>
                <w:rFonts w:ascii="標楷體" w:eastAsia="標楷體" w:hAnsi="標楷體"/>
                <w:szCs w:val="24"/>
              </w:rPr>
            </w:pPr>
          </w:p>
        </w:tc>
      </w:tr>
      <w:tr w:rsidR="001677D0" w:rsidRPr="001677D0" w14:paraId="1DE04793" w14:textId="77777777" w:rsidTr="00E65C3B">
        <w:trPr>
          <w:tblHeader/>
        </w:trPr>
        <w:tc>
          <w:tcPr>
            <w:tcW w:w="567" w:type="dxa"/>
          </w:tcPr>
          <w:p w14:paraId="78A88A7E" w14:textId="77777777" w:rsidR="00FF5EEB" w:rsidRPr="001677D0" w:rsidRDefault="00FF5EEB" w:rsidP="00FF5EEB">
            <w:pPr>
              <w:pStyle w:val="afc"/>
              <w:numPr>
                <w:ilvl w:val="0"/>
                <w:numId w:val="6"/>
              </w:numPr>
              <w:ind w:left="254" w:hanging="254"/>
              <w:jc w:val="center"/>
              <w:rPr>
                <w:rFonts w:ascii="標楷體" w:eastAsia="標楷體" w:hAnsi="標楷體"/>
                <w:szCs w:val="24"/>
              </w:rPr>
            </w:pPr>
          </w:p>
        </w:tc>
        <w:tc>
          <w:tcPr>
            <w:tcW w:w="709" w:type="dxa"/>
          </w:tcPr>
          <w:p w14:paraId="74D5F61C" w14:textId="30DD1A34" w:rsidR="00FF5EEB" w:rsidRPr="001677D0" w:rsidRDefault="00FF5EEB" w:rsidP="00FF5EEB">
            <w:pPr>
              <w:pStyle w:val="afc"/>
              <w:rPr>
                <w:rFonts w:ascii="標楷體" w:eastAsia="標楷體" w:hAnsi="標楷體"/>
                <w:szCs w:val="24"/>
              </w:rPr>
            </w:pPr>
            <w:r w:rsidRPr="001677D0">
              <w:rPr>
                <w:rFonts w:ascii="標楷體" w:eastAsia="標楷體" w:hAnsi="標楷體" w:hint="eastAsia"/>
                <w:szCs w:val="24"/>
              </w:rPr>
              <w:t>L6030</w:t>
            </w:r>
          </w:p>
        </w:tc>
        <w:tc>
          <w:tcPr>
            <w:tcW w:w="3827" w:type="dxa"/>
          </w:tcPr>
          <w:p w14:paraId="4F4F9791" w14:textId="6A7506B7" w:rsidR="00FF5EEB" w:rsidRPr="001677D0" w:rsidRDefault="00FF5EEB" w:rsidP="00FF5EEB">
            <w:pPr>
              <w:rPr>
                <w:rFonts w:ascii="標楷體" w:eastAsia="標楷體" w:hAnsi="標楷體"/>
              </w:rPr>
            </w:pPr>
            <w:r w:rsidRPr="001677D0">
              <w:rPr>
                <w:rFonts w:ascii="標楷體" w:eastAsia="標楷體" w:hAnsi="標楷體" w:hint="eastAsia"/>
              </w:rPr>
              <w:t>特殊例假日查詢</w:t>
            </w:r>
          </w:p>
        </w:tc>
        <w:tc>
          <w:tcPr>
            <w:tcW w:w="284" w:type="dxa"/>
          </w:tcPr>
          <w:p w14:paraId="3B767835" w14:textId="2C5D7FDA"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4AEE5D9F" w14:textId="19FE9FF2" w:rsidR="00FF5EEB" w:rsidRPr="001677D0" w:rsidRDefault="00FF5EEB" w:rsidP="00FF5EEB">
            <w:pPr>
              <w:jc w:val="center"/>
              <w:rPr>
                <w:rFonts w:ascii="標楷體" w:eastAsia="標楷體" w:hAnsi="標楷體"/>
              </w:rPr>
            </w:pPr>
            <w:r w:rsidRPr="001677D0">
              <w:rPr>
                <w:rFonts w:ascii="標楷體" w:eastAsia="標楷體" w:hAnsi="標楷體" w:hint="eastAsia"/>
              </w:rPr>
              <w:t>T</w:t>
            </w:r>
          </w:p>
        </w:tc>
        <w:tc>
          <w:tcPr>
            <w:tcW w:w="567" w:type="dxa"/>
          </w:tcPr>
          <w:p w14:paraId="358A8AD5" w14:textId="584AC0E8" w:rsidR="00FF5EEB" w:rsidRPr="001677D0" w:rsidRDefault="00FF5EEB" w:rsidP="00FF5EEB">
            <w:pPr>
              <w:jc w:val="center"/>
              <w:rPr>
                <w:rFonts w:ascii="標楷體" w:eastAsia="標楷體" w:hAnsi="標楷體"/>
              </w:rPr>
            </w:pPr>
            <w:r w:rsidRPr="001677D0">
              <w:rPr>
                <w:rFonts w:ascii="標楷體" w:eastAsia="標楷體" w:hAnsi="標楷體" w:hint="eastAsia"/>
              </w:rPr>
              <w:t>V</w:t>
            </w:r>
          </w:p>
        </w:tc>
        <w:tc>
          <w:tcPr>
            <w:tcW w:w="850" w:type="dxa"/>
          </w:tcPr>
          <w:p w14:paraId="1EFCE0B4" w14:textId="77777777" w:rsidR="00FF5EEB" w:rsidRPr="001677D0" w:rsidRDefault="00FF5EEB" w:rsidP="00FF5EEB">
            <w:pPr>
              <w:pStyle w:val="afc"/>
              <w:jc w:val="center"/>
              <w:rPr>
                <w:rFonts w:ascii="標楷體" w:eastAsia="標楷體" w:hAnsi="標楷體"/>
                <w:szCs w:val="24"/>
              </w:rPr>
            </w:pPr>
          </w:p>
        </w:tc>
        <w:tc>
          <w:tcPr>
            <w:tcW w:w="567" w:type="dxa"/>
          </w:tcPr>
          <w:p w14:paraId="66450C44" w14:textId="46D774C0"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01F4735C" w14:textId="52A6B5E0"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19FA3E0E" w14:textId="609C4131"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302B6A51" w14:textId="657DE770"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0C9A7DFF" w14:textId="77777777" w:rsidR="00FF5EEB" w:rsidRPr="001677D0" w:rsidRDefault="00FF5EEB" w:rsidP="00FF5EEB">
            <w:pPr>
              <w:pStyle w:val="afc"/>
              <w:jc w:val="center"/>
              <w:rPr>
                <w:rFonts w:ascii="標楷體" w:eastAsia="標楷體" w:hAnsi="標楷體"/>
                <w:szCs w:val="24"/>
              </w:rPr>
            </w:pPr>
          </w:p>
        </w:tc>
      </w:tr>
      <w:tr w:rsidR="001677D0" w:rsidRPr="001677D0" w14:paraId="4721FD74" w14:textId="77777777" w:rsidTr="00E65C3B">
        <w:trPr>
          <w:tblHeader/>
        </w:trPr>
        <w:tc>
          <w:tcPr>
            <w:tcW w:w="567" w:type="dxa"/>
          </w:tcPr>
          <w:p w14:paraId="7FA05F4C" w14:textId="77777777" w:rsidR="00FF5EEB" w:rsidRPr="001677D0" w:rsidRDefault="00FF5EEB" w:rsidP="00FF5EEB">
            <w:pPr>
              <w:pStyle w:val="afc"/>
              <w:numPr>
                <w:ilvl w:val="0"/>
                <w:numId w:val="6"/>
              </w:numPr>
              <w:ind w:left="254" w:hanging="254"/>
              <w:jc w:val="center"/>
              <w:rPr>
                <w:rFonts w:ascii="標楷體" w:eastAsia="標楷體" w:hAnsi="標楷體"/>
                <w:szCs w:val="24"/>
              </w:rPr>
            </w:pPr>
          </w:p>
        </w:tc>
        <w:tc>
          <w:tcPr>
            <w:tcW w:w="709" w:type="dxa"/>
          </w:tcPr>
          <w:p w14:paraId="4674F62C" w14:textId="77777777" w:rsidR="00FF5EEB" w:rsidRPr="001677D0" w:rsidRDefault="00FF5EEB" w:rsidP="00FF5EEB">
            <w:pPr>
              <w:pStyle w:val="afc"/>
              <w:rPr>
                <w:rFonts w:ascii="標楷體" w:eastAsia="標楷體" w:hAnsi="標楷體"/>
                <w:szCs w:val="24"/>
              </w:rPr>
            </w:pPr>
            <w:r w:rsidRPr="001677D0">
              <w:rPr>
                <w:rFonts w:ascii="標楷體" w:eastAsia="標楷體" w:hAnsi="標楷體"/>
                <w:szCs w:val="24"/>
              </w:rPr>
              <w:t>L6932</w:t>
            </w:r>
          </w:p>
        </w:tc>
        <w:tc>
          <w:tcPr>
            <w:tcW w:w="3827" w:type="dxa"/>
          </w:tcPr>
          <w:p w14:paraId="1014D0BA" w14:textId="77777777" w:rsidR="00FF5EEB" w:rsidRPr="001677D0" w:rsidRDefault="00FF5EEB" w:rsidP="00FF5EEB">
            <w:pPr>
              <w:rPr>
                <w:rFonts w:ascii="標楷體" w:eastAsia="標楷體" w:hAnsi="標楷體"/>
              </w:rPr>
            </w:pPr>
            <w:r w:rsidRPr="001677D0">
              <w:rPr>
                <w:rFonts w:ascii="標楷體" w:eastAsia="標楷體" w:hAnsi="標楷體" w:hint="eastAsia"/>
              </w:rPr>
              <w:t>資料變更交易查詢</w:t>
            </w:r>
          </w:p>
        </w:tc>
        <w:tc>
          <w:tcPr>
            <w:tcW w:w="284" w:type="dxa"/>
          </w:tcPr>
          <w:p w14:paraId="099821C7"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2C54773B"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szCs w:val="24"/>
              </w:rPr>
              <w:t>B</w:t>
            </w:r>
          </w:p>
        </w:tc>
        <w:tc>
          <w:tcPr>
            <w:tcW w:w="567" w:type="dxa"/>
          </w:tcPr>
          <w:p w14:paraId="3F6EE528"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szCs w:val="24"/>
              </w:rPr>
              <w:t>X</w:t>
            </w:r>
          </w:p>
        </w:tc>
        <w:tc>
          <w:tcPr>
            <w:tcW w:w="850" w:type="dxa"/>
          </w:tcPr>
          <w:p w14:paraId="1C59F764" w14:textId="77777777" w:rsidR="00FF5EEB" w:rsidRPr="001677D0" w:rsidRDefault="00FF5EEB" w:rsidP="00FF5EEB">
            <w:pPr>
              <w:pStyle w:val="afc"/>
              <w:jc w:val="center"/>
              <w:rPr>
                <w:rFonts w:ascii="標楷體" w:eastAsia="標楷體" w:hAnsi="標楷體"/>
                <w:szCs w:val="24"/>
              </w:rPr>
            </w:pPr>
          </w:p>
        </w:tc>
        <w:tc>
          <w:tcPr>
            <w:tcW w:w="567" w:type="dxa"/>
          </w:tcPr>
          <w:p w14:paraId="42747239"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084EC5B5"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510371CA"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0C3145B3"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594BAC68" w14:textId="77777777" w:rsidR="00FF5EEB" w:rsidRPr="001677D0" w:rsidRDefault="00FF5EEB" w:rsidP="00FF5EEB">
            <w:pPr>
              <w:pStyle w:val="afc"/>
              <w:jc w:val="center"/>
              <w:rPr>
                <w:rFonts w:ascii="標楷體" w:eastAsia="標楷體" w:hAnsi="標楷體"/>
                <w:szCs w:val="24"/>
              </w:rPr>
            </w:pPr>
          </w:p>
        </w:tc>
      </w:tr>
      <w:tr w:rsidR="001677D0" w:rsidRPr="001677D0" w14:paraId="2DBDBE33" w14:textId="77777777" w:rsidTr="00093819">
        <w:trPr>
          <w:tblHeader/>
        </w:trPr>
        <w:tc>
          <w:tcPr>
            <w:tcW w:w="567" w:type="dxa"/>
          </w:tcPr>
          <w:p w14:paraId="7E0525A7" w14:textId="77777777" w:rsidR="00FF5EEB" w:rsidRPr="001677D0" w:rsidRDefault="00FF5EEB" w:rsidP="00FF5EEB">
            <w:pPr>
              <w:pStyle w:val="afc"/>
              <w:ind w:left="254"/>
              <w:rPr>
                <w:rFonts w:ascii="標楷體" w:eastAsia="標楷體" w:hAnsi="標楷體"/>
                <w:szCs w:val="24"/>
              </w:rPr>
            </w:pPr>
          </w:p>
        </w:tc>
        <w:tc>
          <w:tcPr>
            <w:tcW w:w="709" w:type="dxa"/>
          </w:tcPr>
          <w:p w14:paraId="268261B2" w14:textId="77777777" w:rsidR="00FF5EEB" w:rsidRPr="001677D0" w:rsidRDefault="00FF5EEB" w:rsidP="00FF5EEB">
            <w:pPr>
              <w:pStyle w:val="afc"/>
              <w:rPr>
                <w:rFonts w:ascii="標楷體" w:eastAsia="標楷體" w:hAnsi="標楷體"/>
                <w:szCs w:val="24"/>
              </w:rPr>
            </w:pPr>
            <w:r w:rsidRPr="001677D0">
              <w:rPr>
                <w:rFonts w:ascii="標楷體" w:eastAsia="標楷體" w:hAnsi="標楷體"/>
                <w:szCs w:val="24"/>
              </w:rPr>
              <w:t>L64</w:t>
            </w:r>
          </w:p>
        </w:tc>
        <w:tc>
          <w:tcPr>
            <w:tcW w:w="8084" w:type="dxa"/>
            <w:gridSpan w:val="10"/>
          </w:tcPr>
          <w:p w14:paraId="72EA9E09" w14:textId="77777777" w:rsidR="00FF5EEB" w:rsidRPr="001677D0" w:rsidRDefault="00FF5EEB" w:rsidP="00FF5EEB">
            <w:pPr>
              <w:pStyle w:val="afc"/>
              <w:rPr>
                <w:rFonts w:ascii="標楷體" w:eastAsia="標楷體" w:hAnsi="標楷體"/>
                <w:szCs w:val="24"/>
              </w:rPr>
            </w:pPr>
            <w:r w:rsidRPr="001677D0">
              <w:rPr>
                <w:rFonts w:ascii="標楷體" w:eastAsia="標楷體" w:hAnsi="標楷體" w:hint="eastAsia"/>
                <w:szCs w:val="24"/>
              </w:rPr>
              <w:t>作業控管維護</w:t>
            </w:r>
          </w:p>
        </w:tc>
      </w:tr>
      <w:tr w:rsidR="001677D0" w:rsidRPr="001677D0" w14:paraId="293E66DA" w14:textId="77777777" w:rsidTr="00E65C3B">
        <w:trPr>
          <w:tblHeader/>
        </w:trPr>
        <w:tc>
          <w:tcPr>
            <w:tcW w:w="567" w:type="dxa"/>
          </w:tcPr>
          <w:p w14:paraId="633678FA" w14:textId="77777777" w:rsidR="00FF5EEB" w:rsidRPr="001677D0" w:rsidRDefault="00FF5EEB" w:rsidP="00FF5EEB">
            <w:pPr>
              <w:pStyle w:val="afc"/>
              <w:numPr>
                <w:ilvl w:val="0"/>
                <w:numId w:val="6"/>
              </w:numPr>
              <w:ind w:left="254" w:hanging="254"/>
              <w:jc w:val="center"/>
              <w:rPr>
                <w:rFonts w:ascii="標楷體" w:eastAsia="標楷體" w:hAnsi="標楷體"/>
                <w:szCs w:val="24"/>
              </w:rPr>
            </w:pPr>
          </w:p>
        </w:tc>
        <w:tc>
          <w:tcPr>
            <w:tcW w:w="709" w:type="dxa"/>
          </w:tcPr>
          <w:p w14:paraId="3BCBEF7A" w14:textId="77777777" w:rsidR="00FF5EEB" w:rsidRPr="001677D0" w:rsidRDefault="00FF5EEB" w:rsidP="00FF5EEB">
            <w:pPr>
              <w:pStyle w:val="afc"/>
              <w:rPr>
                <w:rFonts w:ascii="標楷體" w:eastAsia="標楷體" w:hAnsi="標楷體"/>
                <w:szCs w:val="24"/>
              </w:rPr>
            </w:pPr>
            <w:r w:rsidRPr="001677D0">
              <w:rPr>
                <w:rFonts w:ascii="標楷體" w:eastAsia="標楷體" w:hAnsi="標楷體" w:hint="eastAsia"/>
                <w:szCs w:val="24"/>
              </w:rPr>
              <w:t>L</w:t>
            </w:r>
            <w:r w:rsidRPr="001677D0">
              <w:rPr>
                <w:rFonts w:ascii="標楷體" w:eastAsia="標楷體" w:hAnsi="標楷體"/>
                <w:szCs w:val="24"/>
              </w:rPr>
              <w:t>6401</w:t>
            </w:r>
          </w:p>
        </w:tc>
        <w:tc>
          <w:tcPr>
            <w:tcW w:w="3827" w:type="dxa"/>
          </w:tcPr>
          <w:p w14:paraId="19AF014D" w14:textId="77777777" w:rsidR="00FF5EEB" w:rsidRPr="001677D0" w:rsidRDefault="00FF5EEB" w:rsidP="00FF5EEB">
            <w:pPr>
              <w:rPr>
                <w:rFonts w:ascii="標楷體" w:eastAsia="標楷體" w:hAnsi="標楷體"/>
              </w:rPr>
            </w:pPr>
            <w:r w:rsidRPr="001677D0">
              <w:rPr>
                <w:rFonts w:ascii="標楷體" w:eastAsia="標楷體" w:hAnsi="標楷體" w:hint="eastAsia"/>
              </w:rPr>
              <w:t>使用者資料維護</w:t>
            </w:r>
          </w:p>
        </w:tc>
        <w:tc>
          <w:tcPr>
            <w:tcW w:w="284" w:type="dxa"/>
          </w:tcPr>
          <w:p w14:paraId="69D1A29D"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2A58515B" w14:textId="77777777" w:rsidR="00FF5EEB" w:rsidRPr="001677D0" w:rsidRDefault="00FF5EEB" w:rsidP="00FF5EEB">
            <w:pPr>
              <w:jc w:val="center"/>
              <w:rPr>
                <w:rFonts w:ascii="標楷體" w:eastAsia="標楷體" w:hAnsi="標楷體"/>
              </w:rPr>
            </w:pPr>
            <w:r w:rsidRPr="001677D0">
              <w:rPr>
                <w:rFonts w:ascii="標楷體" w:eastAsia="標楷體" w:hAnsi="標楷體" w:hint="eastAsia"/>
              </w:rPr>
              <w:t>S</w:t>
            </w:r>
          </w:p>
        </w:tc>
        <w:tc>
          <w:tcPr>
            <w:tcW w:w="567" w:type="dxa"/>
          </w:tcPr>
          <w:p w14:paraId="1935CE40" w14:textId="77777777" w:rsidR="00FF5EEB" w:rsidRPr="001677D0" w:rsidRDefault="00FF5EEB" w:rsidP="00FF5EEB">
            <w:pPr>
              <w:jc w:val="center"/>
              <w:rPr>
                <w:rFonts w:ascii="標楷體" w:eastAsia="標楷體" w:hAnsi="標楷體"/>
              </w:rPr>
            </w:pPr>
            <w:r w:rsidRPr="001677D0">
              <w:rPr>
                <w:rFonts w:ascii="標楷體" w:eastAsia="標楷體" w:hAnsi="標楷體" w:hint="eastAsia"/>
              </w:rPr>
              <w:t>X</w:t>
            </w:r>
          </w:p>
        </w:tc>
        <w:tc>
          <w:tcPr>
            <w:tcW w:w="850" w:type="dxa"/>
          </w:tcPr>
          <w:p w14:paraId="40363DF3" w14:textId="77777777" w:rsidR="00FF5EEB" w:rsidRPr="001677D0" w:rsidRDefault="00FF5EEB" w:rsidP="00FF5EEB">
            <w:pPr>
              <w:pStyle w:val="afc"/>
              <w:jc w:val="center"/>
              <w:rPr>
                <w:rFonts w:ascii="標楷體" w:eastAsia="標楷體" w:hAnsi="標楷體"/>
                <w:szCs w:val="24"/>
              </w:rPr>
            </w:pPr>
          </w:p>
        </w:tc>
        <w:tc>
          <w:tcPr>
            <w:tcW w:w="567" w:type="dxa"/>
          </w:tcPr>
          <w:p w14:paraId="7BF35ECD"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4288E246"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185D5E64"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50FAD654"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41FD309A" w14:textId="77777777" w:rsidR="00FF5EEB" w:rsidRPr="001677D0" w:rsidRDefault="00FF5EEB" w:rsidP="00FF5EEB">
            <w:pPr>
              <w:pStyle w:val="afc"/>
              <w:jc w:val="center"/>
              <w:rPr>
                <w:rFonts w:ascii="標楷體" w:eastAsia="標楷體" w:hAnsi="標楷體"/>
                <w:szCs w:val="24"/>
              </w:rPr>
            </w:pPr>
          </w:p>
        </w:tc>
      </w:tr>
      <w:tr w:rsidR="001677D0" w:rsidRPr="001677D0" w14:paraId="3EF6A075" w14:textId="77777777" w:rsidTr="00E65C3B">
        <w:trPr>
          <w:tblHeader/>
        </w:trPr>
        <w:tc>
          <w:tcPr>
            <w:tcW w:w="567" w:type="dxa"/>
          </w:tcPr>
          <w:p w14:paraId="01D40755" w14:textId="77777777" w:rsidR="00FF5EEB" w:rsidRPr="001677D0" w:rsidRDefault="00FF5EEB" w:rsidP="00FF5EEB">
            <w:pPr>
              <w:pStyle w:val="afc"/>
              <w:numPr>
                <w:ilvl w:val="0"/>
                <w:numId w:val="6"/>
              </w:numPr>
              <w:ind w:left="254" w:hanging="254"/>
              <w:jc w:val="center"/>
              <w:rPr>
                <w:rFonts w:ascii="標楷體" w:eastAsia="標楷體" w:hAnsi="標楷體"/>
                <w:szCs w:val="24"/>
              </w:rPr>
            </w:pPr>
          </w:p>
        </w:tc>
        <w:tc>
          <w:tcPr>
            <w:tcW w:w="709" w:type="dxa"/>
          </w:tcPr>
          <w:p w14:paraId="3E29F4B0" w14:textId="06BE542E" w:rsidR="00FF5EEB" w:rsidRPr="001677D0" w:rsidRDefault="00FF5EEB" w:rsidP="00FF5EEB">
            <w:pPr>
              <w:pStyle w:val="afc"/>
              <w:rPr>
                <w:rFonts w:ascii="標楷體" w:eastAsia="標楷體" w:hAnsi="標楷體"/>
                <w:szCs w:val="24"/>
              </w:rPr>
            </w:pPr>
            <w:r w:rsidRPr="001677D0">
              <w:rPr>
                <w:rFonts w:ascii="標楷體" w:eastAsia="標楷體" w:hAnsi="標楷體" w:hint="eastAsia"/>
                <w:szCs w:val="24"/>
              </w:rPr>
              <w:t>L</w:t>
            </w:r>
            <w:r w:rsidRPr="001677D0">
              <w:rPr>
                <w:rFonts w:ascii="標楷體" w:eastAsia="標楷體" w:hAnsi="標楷體"/>
                <w:szCs w:val="24"/>
              </w:rPr>
              <w:t>6041</w:t>
            </w:r>
          </w:p>
        </w:tc>
        <w:tc>
          <w:tcPr>
            <w:tcW w:w="3827" w:type="dxa"/>
          </w:tcPr>
          <w:p w14:paraId="6A9CCF3E" w14:textId="4BD4651B" w:rsidR="00FF5EEB" w:rsidRPr="001677D0" w:rsidRDefault="00FF5EEB" w:rsidP="00FF5EEB">
            <w:pPr>
              <w:rPr>
                <w:rFonts w:ascii="標楷體" w:eastAsia="標楷體" w:hAnsi="標楷體"/>
              </w:rPr>
            </w:pPr>
            <w:r w:rsidRPr="001677D0">
              <w:rPr>
                <w:rFonts w:ascii="標楷體" w:eastAsia="標楷體" w:hAnsi="標楷體" w:hint="eastAsia"/>
              </w:rPr>
              <w:t>使用者資料查詢</w:t>
            </w:r>
          </w:p>
        </w:tc>
        <w:tc>
          <w:tcPr>
            <w:tcW w:w="284" w:type="dxa"/>
          </w:tcPr>
          <w:p w14:paraId="1CC75D0F" w14:textId="09C4AF2C"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2749D2A1" w14:textId="5980DE16" w:rsidR="00FF5EEB" w:rsidRPr="001677D0" w:rsidRDefault="00FF5EEB" w:rsidP="00FF5EEB">
            <w:pPr>
              <w:jc w:val="center"/>
              <w:rPr>
                <w:rFonts w:ascii="標楷體" w:eastAsia="標楷體" w:hAnsi="標楷體"/>
              </w:rPr>
            </w:pPr>
            <w:r w:rsidRPr="001677D0">
              <w:rPr>
                <w:rFonts w:ascii="標楷體" w:eastAsia="標楷體" w:hAnsi="標楷體" w:hint="eastAsia"/>
              </w:rPr>
              <w:t>S</w:t>
            </w:r>
          </w:p>
        </w:tc>
        <w:tc>
          <w:tcPr>
            <w:tcW w:w="567" w:type="dxa"/>
          </w:tcPr>
          <w:p w14:paraId="56223D95" w14:textId="3FD4C730" w:rsidR="00FF5EEB" w:rsidRPr="001677D0" w:rsidRDefault="00FF5EEB" w:rsidP="00FF5EEB">
            <w:pPr>
              <w:jc w:val="center"/>
              <w:rPr>
                <w:rFonts w:ascii="標楷體" w:eastAsia="標楷體" w:hAnsi="標楷體"/>
              </w:rPr>
            </w:pPr>
            <w:r w:rsidRPr="001677D0">
              <w:rPr>
                <w:rFonts w:ascii="標楷體" w:eastAsia="標楷體" w:hAnsi="標楷體" w:hint="eastAsia"/>
              </w:rPr>
              <w:t>X</w:t>
            </w:r>
          </w:p>
        </w:tc>
        <w:tc>
          <w:tcPr>
            <w:tcW w:w="850" w:type="dxa"/>
          </w:tcPr>
          <w:p w14:paraId="7AA167D3" w14:textId="77777777" w:rsidR="00FF5EEB" w:rsidRPr="001677D0" w:rsidRDefault="00FF5EEB" w:rsidP="00FF5EEB">
            <w:pPr>
              <w:pStyle w:val="afc"/>
              <w:jc w:val="center"/>
              <w:rPr>
                <w:rFonts w:ascii="標楷體" w:eastAsia="標楷體" w:hAnsi="標楷體"/>
                <w:szCs w:val="24"/>
              </w:rPr>
            </w:pPr>
          </w:p>
        </w:tc>
        <w:tc>
          <w:tcPr>
            <w:tcW w:w="567" w:type="dxa"/>
          </w:tcPr>
          <w:p w14:paraId="1D18FCAB" w14:textId="60EA4411"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62A1FF11" w14:textId="164232E5"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7BC30BEF" w14:textId="04A73231"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04ADCB16" w14:textId="1D3D41B8"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1A54B6D4" w14:textId="77777777" w:rsidR="00FF5EEB" w:rsidRPr="001677D0" w:rsidRDefault="00FF5EEB" w:rsidP="00FF5EEB">
            <w:pPr>
              <w:pStyle w:val="afc"/>
              <w:jc w:val="center"/>
              <w:rPr>
                <w:rFonts w:ascii="標楷體" w:eastAsia="標楷體" w:hAnsi="標楷體"/>
                <w:szCs w:val="24"/>
              </w:rPr>
            </w:pPr>
          </w:p>
        </w:tc>
      </w:tr>
      <w:tr w:rsidR="001677D0" w:rsidRPr="001677D0" w14:paraId="107A7F53" w14:textId="77777777" w:rsidTr="00E65C3B">
        <w:trPr>
          <w:tblHeader/>
        </w:trPr>
        <w:tc>
          <w:tcPr>
            <w:tcW w:w="567" w:type="dxa"/>
          </w:tcPr>
          <w:p w14:paraId="59FC8A0B" w14:textId="77777777" w:rsidR="00FF5EEB" w:rsidRPr="001677D0" w:rsidRDefault="00FF5EEB" w:rsidP="00FF5EEB">
            <w:pPr>
              <w:pStyle w:val="afc"/>
              <w:numPr>
                <w:ilvl w:val="0"/>
                <w:numId w:val="6"/>
              </w:numPr>
              <w:ind w:left="254" w:hanging="254"/>
              <w:jc w:val="center"/>
              <w:rPr>
                <w:rFonts w:ascii="標楷體" w:eastAsia="標楷體" w:hAnsi="標楷體"/>
                <w:szCs w:val="24"/>
              </w:rPr>
            </w:pPr>
          </w:p>
        </w:tc>
        <w:tc>
          <w:tcPr>
            <w:tcW w:w="709" w:type="dxa"/>
          </w:tcPr>
          <w:p w14:paraId="4848A176" w14:textId="77777777" w:rsidR="00FF5EEB" w:rsidRPr="001677D0" w:rsidRDefault="00FF5EEB" w:rsidP="00FF5EEB">
            <w:pPr>
              <w:pStyle w:val="afc"/>
              <w:rPr>
                <w:rFonts w:ascii="標楷體" w:eastAsia="標楷體" w:hAnsi="標楷體"/>
                <w:szCs w:val="24"/>
              </w:rPr>
            </w:pPr>
            <w:r w:rsidRPr="001677D0">
              <w:rPr>
                <w:rFonts w:ascii="標楷體" w:eastAsia="標楷體" w:hAnsi="標楷體" w:hint="eastAsia"/>
                <w:szCs w:val="24"/>
              </w:rPr>
              <w:t>L</w:t>
            </w:r>
            <w:r w:rsidRPr="001677D0">
              <w:rPr>
                <w:rFonts w:ascii="標楷體" w:eastAsia="標楷體" w:hAnsi="標楷體"/>
                <w:szCs w:val="24"/>
              </w:rPr>
              <w:t>6402</w:t>
            </w:r>
          </w:p>
        </w:tc>
        <w:tc>
          <w:tcPr>
            <w:tcW w:w="3827" w:type="dxa"/>
          </w:tcPr>
          <w:p w14:paraId="25670110" w14:textId="77777777" w:rsidR="00FF5EEB" w:rsidRPr="001677D0" w:rsidRDefault="00FF5EEB" w:rsidP="00FF5EEB">
            <w:pPr>
              <w:rPr>
                <w:rFonts w:ascii="標楷體" w:eastAsia="標楷體" w:hAnsi="標楷體"/>
              </w:rPr>
            </w:pPr>
            <w:r w:rsidRPr="001677D0">
              <w:rPr>
                <w:rFonts w:ascii="標楷體" w:eastAsia="標楷體" w:hAnsi="標楷體" w:hint="eastAsia"/>
              </w:rPr>
              <w:t>交易控制</w:t>
            </w:r>
            <w:proofErr w:type="gramStart"/>
            <w:r w:rsidRPr="001677D0">
              <w:rPr>
                <w:rFonts w:ascii="標楷體" w:eastAsia="標楷體" w:hAnsi="標楷體" w:hint="eastAsia"/>
              </w:rPr>
              <w:t>檔</w:t>
            </w:r>
            <w:proofErr w:type="gramEnd"/>
            <w:r w:rsidRPr="001677D0">
              <w:rPr>
                <w:rFonts w:ascii="標楷體" w:eastAsia="標楷體" w:hAnsi="標楷體" w:hint="eastAsia"/>
              </w:rPr>
              <w:t>維護</w:t>
            </w:r>
          </w:p>
        </w:tc>
        <w:tc>
          <w:tcPr>
            <w:tcW w:w="284" w:type="dxa"/>
          </w:tcPr>
          <w:p w14:paraId="7BA08A71"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58EC03C4" w14:textId="77777777" w:rsidR="00FF5EEB" w:rsidRPr="001677D0" w:rsidRDefault="00FF5EEB" w:rsidP="00FF5EEB">
            <w:pPr>
              <w:jc w:val="center"/>
              <w:rPr>
                <w:rFonts w:ascii="標楷體" w:eastAsia="標楷體" w:hAnsi="標楷體"/>
              </w:rPr>
            </w:pPr>
            <w:r w:rsidRPr="001677D0">
              <w:rPr>
                <w:rFonts w:ascii="標楷體" w:eastAsia="標楷體" w:hAnsi="標楷體" w:hint="eastAsia"/>
              </w:rPr>
              <w:t>S</w:t>
            </w:r>
          </w:p>
        </w:tc>
        <w:tc>
          <w:tcPr>
            <w:tcW w:w="567" w:type="dxa"/>
          </w:tcPr>
          <w:p w14:paraId="715953A3" w14:textId="77777777" w:rsidR="00FF5EEB" w:rsidRPr="001677D0" w:rsidRDefault="00FF5EEB" w:rsidP="00FF5EEB">
            <w:pPr>
              <w:jc w:val="center"/>
              <w:rPr>
                <w:rFonts w:ascii="標楷體" w:eastAsia="標楷體" w:hAnsi="標楷體"/>
              </w:rPr>
            </w:pPr>
            <w:r w:rsidRPr="001677D0">
              <w:rPr>
                <w:rFonts w:ascii="標楷體" w:eastAsia="標楷體" w:hAnsi="標楷體" w:hint="eastAsia"/>
              </w:rPr>
              <w:t>X</w:t>
            </w:r>
          </w:p>
        </w:tc>
        <w:tc>
          <w:tcPr>
            <w:tcW w:w="850" w:type="dxa"/>
          </w:tcPr>
          <w:p w14:paraId="0AEA8177" w14:textId="77777777" w:rsidR="00FF5EEB" w:rsidRPr="001677D0" w:rsidRDefault="00FF5EEB" w:rsidP="00FF5EEB">
            <w:pPr>
              <w:pStyle w:val="afc"/>
              <w:jc w:val="center"/>
              <w:rPr>
                <w:rFonts w:ascii="標楷體" w:eastAsia="標楷體" w:hAnsi="標楷體"/>
                <w:szCs w:val="24"/>
              </w:rPr>
            </w:pPr>
          </w:p>
        </w:tc>
        <w:tc>
          <w:tcPr>
            <w:tcW w:w="567" w:type="dxa"/>
          </w:tcPr>
          <w:p w14:paraId="61755F69"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6EDA2D49"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43084A2C"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30124F2E"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49745F58" w14:textId="77777777" w:rsidR="00FF5EEB" w:rsidRPr="001677D0" w:rsidRDefault="00FF5EEB" w:rsidP="00FF5EEB">
            <w:pPr>
              <w:pStyle w:val="afc"/>
              <w:jc w:val="center"/>
              <w:rPr>
                <w:rFonts w:ascii="標楷體" w:eastAsia="標楷體" w:hAnsi="標楷體"/>
                <w:szCs w:val="24"/>
              </w:rPr>
            </w:pPr>
          </w:p>
        </w:tc>
      </w:tr>
      <w:tr w:rsidR="001677D0" w:rsidRPr="001677D0" w14:paraId="46AB7DDC" w14:textId="77777777" w:rsidTr="00E65C3B">
        <w:trPr>
          <w:tblHeader/>
        </w:trPr>
        <w:tc>
          <w:tcPr>
            <w:tcW w:w="567" w:type="dxa"/>
          </w:tcPr>
          <w:p w14:paraId="2BE78F48" w14:textId="77777777" w:rsidR="00FF5EEB" w:rsidRPr="001677D0" w:rsidRDefault="00FF5EEB" w:rsidP="00FF5EEB">
            <w:pPr>
              <w:pStyle w:val="afc"/>
              <w:numPr>
                <w:ilvl w:val="0"/>
                <w:numId w:val="6"/>
              </w:numPr>
              <w:ind w:left="254" w:hanging="254"/>
              <w:jc w:val="center"/>
              <w:rPr>
                <w:rFonts w:ascii="標楷體" w:eastAsia="標楷體" w:hAnsi="標楷體"/>
                <w:szCs w:val="24"/>
              </w:rPr>
            </w:pPr>
          </w:p>
        </w:tc>
        <w:tc>
          <w:tcPr>
            <w:tcW w:w="709" w:type="dxa"/>
          </w:tcPr>
          <w:p w14:paraId="6D708E73" w14:textId="3F5C31BE" w:rsidR="00FF5EEB" w:rsidRPr="001677D0" w:rsidRDefault="00FF5EEB" w:rsidP="00FF5EEB">
            <w:pPr>
              <w:pStyle w:val="afc"/>
              <w:rPr>
                <w:rFonts w:ascii="標楷體" w:eastAsia="標楷體" w:hAnsi="標楷體"/>
                <w:szCs w:val="24"/>
              </w:rPr>
            </w:pPr>
            <w:r w:rsidRPr="001677D0">
              <w:rPr>
                <w:rFonts w:ascii="標楷體" w:eastAsia="標楷體" w:hAnsi="標楷體"/>
                <w:szCs w:val="24"/>
              </w:rPr>
              <w:t>L6042</w:t>
            </w:r>
          </w:p>
        </w:tc>
        <w:tc>
          <w:tcPr>
            <w:tcW w:w="3827" w:type="dxa"/>
          </w:tcPr>
          <w:p w14:paraId="1215D50E" w14:textId="443B2749" w:rsidR="00FF5EEB" w:rsidRPr="001677D0" w:rsidRDefault="00FF5EEB" w:rsidP="00FF5EEB">
            <w:pPr>
              <w:rPr>
                <w:rFonts w:ascii="標楷體" w:eastAsia="標楷體" w:hAnsi="標楷體"/>
              </w:rPr>
            </w:pPr>
            <w:r w:rsidRPr="001677D0">
              <w:rPr>
                <w:rFonts w:ascii="標楷體" w:eastAsia="標楷體" w:hAnsi="標楷體" w:hint="eastAsia"/>
              </w:rPr>
              <w:t>交易控制</w:t>
            </w:r>
            <w:proofErr w:type="gramStart"/>
            <w:r w:rsidRPr="001677D0">
              <w:rPr>
                <w:rFonts w:ascii="標楷體" w:eastAsia="標楷體" w:hAnsi="標楷體" w:hint="eastAsia"/>
              </w:rPr>
              <w:t>檔</w:t>
            </w:r>
            <w:proofErr w:type="gramEnd"/>
            <w:r w:rsidRPr="001677D0">
              <w:rPr>
                <w:rFonts w:ascii="標楷體" w:eastAsia="標楷體" w:hAnsi="標楷體" w:hint="eastAsia"/>
              </w:rPr>
              <w:t>查詢</w:t>
            </w:r>
          </w:p>
        </w:tc>
        <w:tc>
          <w:tcPr>
            <w:tcW w:w="284" w:type="dxa"/>
          </w:tcPr>
          <w:p w14:paraId="6A9B368D" w14:textId="304AC83F"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5F88AF77" w14:textId="3FF0DC79" w:rsidR="00FF5EEB" w:rsidRPr="001677D0" w:rsidRDefault="00FF5EEB" w:rsidP="00FF5EEB">
            <w:pPr>
              <w:jc w:val="center"/>
              <w:rPr>
                <w:rFonts w:ascii="標楷體" w:eastAsia="標楷體" w:hAnsi="標楷體"/>
              </w:rPr>
            </w:pPr>
            <w:r w:rsidRPr="001677D0">
              <w:rPr>
                <w:rFonts w:ascii="標楷體" w:eastAsia="標楷體" w:hAnsi="標楷體" w:hint="eastAsia"/>
              </w:rPr>
              <w:t>S</w:t>
            </w:r>
          </w:p>
        </w:tc>
        <w:tc>
          <w:tcPr>
            <w:tcW w:w="567" w:type="dxa"/>
          </w:tcPr>
          <w:p w14:paraId="19C045D2" w14:textId="1646E1A8" w:rsidR="00FF5EEB" w:rsidRPr="001677D0" w:rsidRDefault="00FF5EEB" w:rsidP="00FF5EEB">
            <w:pPr>
              <w:jc w:val="center"/>
              <w:rPr>
                <w:rFonts w:ascii="標楷體" w:eastAsia="標楷體" w:hAnsi="標楷體"/>
              </w:rPr>
            </w:pPr>
            <w:r w:rsidRPr="001677D0">
              <w:rPr>
                <w:rFonts w:ascii="標楷體" w:eastAsia="標楷體" w:hAnsi="標楷體" w:hint="eastAsia"/>
              </w:rPr>
              <w:t>X</w:t>
            </w:r>
          </w:p>
        </w:tc>
        <w:tc>
          <w:tcPr>
            <w:tcW w:w="850" w:type="dxa"/>
          </w:tcPr>
          <w:p w14:paraId="004337C0" w14:textId="77777777" w:rsidR="00FF5EEB" w:rsidRPr="001677D0" w:rsidRDefault="00FF5EEB" w:rsidP="00FF5EEB">
            <w:pPr>
              <w:pStyle w:val="afc"/>
              <w:jc w:val="center"/>
              <w:rPr>
                <w:rFonts w:ascii="標楷體" w:eastAsia="標楷體" w:hAnsi="標楷體"/>
                <w:szCs w:val="24"/>
              </w:rPr>
            </w:pPr>
          </w:p>
        </w:tc>
        <w:tc>
          <w:tcPr>
            <w:tcW w:w="567" w:type="dxa"/>
          </w:tcPr>
          <w:p w14:paraId="2DBE658B" w14:textId="384B9963"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7C4A4017" w14:textId="47483D03"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47899C3B" w14:textId="395971F5"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053B503D" w14:textId="3775A3FD"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4F81EE9B" w14:textId="77777777" w:rsidR="00FF5EEB" w:rsidRPr="001677D0" w:rsidRDefault="00FF5EEB" w:rsidP="00FF5EEB">
            <w:pPr>
              <w:pStyle w:val="afc"/>
              <w:jc w:val="center"/>
              <w:rPr>
                <w:rFonts w:ascii="標楷體" w:eastAsia="標楷體" w:hAnsi="標楷體"/>
                <w:szCs w:val="24"/>
              </w:rPr>
            </w:pPr>
          </w:p>
        </w:tc>
      </w:tr>
      <w:tr w:rsidR="00C9236E" w:rsidRPr="001677D0" w14:paraId="355B294B" w14:textId="77777777" w:rsidTr="00E65C3B">
        <w:trPr>
          <w:tblHeader/>
        </w:trPr>
        <w:tc>
          <w:tcPr>
            <w:tcW w:w="567" w:type="dxa"/>
          </w:tcPr>
          <w:p w14:paraId="32DFF5B7" w14:textId="77777777" w:rsidR="00C9236E" w:rsidRPr="001677D0" w:rsidRDefault="00C9236E" w:rsidP="00FF5EEB">
            <w:pPr>
              <w:pStyle w:val="afc"/>
              <w:numPr>
                <w:ilvl w:val="0"/>
                <w:numId w:val="6"/>
              </w:numPr>
              <w:ind w:left="254" w:hanging="254"/>
              <w:jc w:val="center"/>
              <w:rPr>
                <w:rFonts w:ascii="標楷體" w:eastAsia="標楷體" w:hAnsi="標楷體"/>
                <w:szCs w:val="24"/>
              </w:rPr>
            </w:pPr>
          </w:p>
        </w:tc>
        <w:tc>
          <w:tcPr>
            <w:tcW w:w="709" w:type="dxa"/>
          </w:tcPr>
          <w:p w14:paraId="54E24106" w14:textId="01706194" w:rsidR="00C9236E" w:rsidRPr="001677D0" w:rsidRDefault="00C9236E" w:rsidP="00FF5EEB">
            <w:pPr>
              <w:pStyle w:val="afc"/>
              <w:rPr>
                <w:rFonts w:ascii="標楷體" w:eastAsia="標楷體" w:hAnsi="標楷體"/>
                <w:szCs w:val="24"/>
              </w:rPr>
            </w:pPr>
            <w:r>
              <w:rPr>
                <w:rFonts w:ascii="標楷體" w:eastAsia="標楷體" w:hAnsi="標楷體" w:hint="eastAsia"/>
                <w:szCs w:val="24"/>
              </w:rPr>
              <w:t>L</w:t>
            </w:r>
            <w:r>
              <w:rPr>
                <w:rFonts w:ascii="標楷體" w:eastAsia="標楷體" w:hAnsi="標楷體"/>
                <w:szCs w:val="24"/>
              </w:rPr>
              <w:t>6043</w:t>
            </w:r>
          </w:p>
        </w:tc>
        <w:tc>
          <w:tcPr>
            <w:tcW w:w="3827" w:type="dxa"/>
          </w:tcPr>
          <w:p w14:paraId="06E57154" w14:textId="480850AA" w:rsidR="00C9236E" w:rsidRPr="001677D0" w:rsidRDefault="00C9236E" w:rsidP="00FF5EEB">
            <w:pPr>
              <w:rPr>
                <w:rFonts w:ascii="標楷體" w:eastAsia="標楷體" w:hAnsi="標楷體"/>
              </w:rPr>
            </w:pPr>
            <w:r>
              <w:rPr>
                <w:rFonts w:ascii="標楷體" w:eastAsia="標楷體" w:hAnsi="標楷體" w:hint="eastAsia"/>
              </w:rPr>
              <w:t>權限群組查詢</w:t>
            </w:r>
          </w:p>
        </w:tc>
        <w:tc>
          <w:tcPr>
            <w:tcW w:w="284" w:type="dxa"/>
          </w:tcPr>
          <w:p w14:paraId="2B395771" w14:textId="3C20D051" w:rsidR="00C9236E" w:rsidRPr="001677D0" w:rsidRDefault="00C9236E" w:rsidP="00FF5EEB">
            <w:pPr>
              <w:pStyle w:val="afc"/>
              <w:jc w:val="center"/>
              <w:rPr>
                <w:rFonts w:ascii="標楷體" w:eastAsia="標楷體" w:hAnsi="標楷體"/>
                <w:szCs w:val="24"/>
              </w:rPr>
            </w:pPr>
            <w:r>
              <w:rPr>
                <w:rFonts w:ascii="標楷體" w:eastAsia="標楷體" w:hAnsi="標楷體" w:hint="eastAsia"/>
                <w:szCs w:val="24"/>
              </w:rPr>
              <w:t>1</w:t>
            </w:r>
          </w:p>
        </w:tc>
        <w:tc>
          <w:tcPr>
            <w:tcW w:w="567" w:type="dxa"/>
          </w:tcPr>
          <w:p w14:paraId="51DC5F2B" w14:textId="4870DF62" w:rsidR="00C9236E" w:rsidRPr="001677D0" w:rsidRDefault="00C9236E" w:rsidP="00FF5EEB">
            <w:pPr>
              <w:jc w:val="center"/>
              <w:rPr>
                <w:rFonts w:ascii="標楷體" w:eastAsia="標楷體" w:hAnsi="標楷體"/>
              </w:rPr>
            </w:pPr>
            <w:r>
              <w:rPr>
                <w:rFonts w:ascii="標楷體" w:eastAsia="標楷體" w:hAnsi="標楷體"/>
              </w:rPr>
              <w:t>S</w:t>
            </w:r>
          </w:p>
        </w:tc>
        <w:tc>
          <w:tcPr>
            <w:tcW w:w="567" w:type="dxa"/>
          </w:tcPr>
          <w:p w14:paraId="0E3BDBA7" w14:textId="241EB336" w:rsidR="00C9236E" w:rsidRPr="001677D0" w:rsidRDefault="00C9236E" w:rsidP="00FF5EEB">
            <w:pPr>
              <w:jc w:val="center"/>
              <w:rPr>
                <w:rFonts w:ascii="標楷體" w:eastAsia="標楷體" w:hAnsi="標楷體"/>
              </w:rPr>
            </w:pPr>
            <w:r>
              <w:rPr>
                <w:rFonts w:ascii="標楷體" w:eastAsia="標楷體" w:hAnsi="標楷體" w:hint="eastAsia"/>
              </w:rPr>
              <w:t>X</w:t>
            </w:r>
          </w:p>
        </w:tc>
        <w:tc>
          <w:tcPr>
            <w:tcW w:w="850" w:type="dxa"/>
          </w:tcPr>
          <w:p w14:paraId="29663FC8" w14:textId="77777777" w:rsidR="00C9236E" w:rsidRPr="001677D0" w:rsidRDefault="00C9236E" w:rsidP="00FF5EEB">
            <w:pPr>
              <w:pStyle w:val="afc"/>
              <w:jc w:val="center"/>
              <w:rPr>
                <w:rFonts w:ascii="標楷體" w:eastAsia="標楷體" w:hAnsi="標楷體"/>
                <w:szCs w:val="24"/>
              </w:rPr>
            </w:pPr>
          </w:p>
        </w:tc>
        <w:tc>
          <w:tcPr>
            <w:tcW w:w="567" w:type="dxa"/>
          </w:tcPr>
          <w:p w14:paraId="52A99247" w14:textId="51EF0C3B" w:rsidR="00C9236E" w:rsidRPr="001677D0" w:rsidRDefault="00C9236E" w:rsidP="00FF5EEB">
            <w:pPr>
              <w:pStyle w:val="afc"/>
              <w:jc w:val="center"/>
              <w:rPr>
                <w:rFonts w:ascii="標楷體" w:eastAsia="標楷體" w:hAnsi="標楷體"/>
                <w:szCs w:val="24"/>
              </w:rPr>
            </w:pPr>
            <w:r>
              <w:rPr>
                <w:rFonts w:ascii="標楷體" w:eastAsia="標楷體" w:hAnsi="標楷體" w:hint="eastAsia"/>
                <w:szCs w:val="24"/>
              </w:rPr>
              <w:t>X</w:t>
            </w:r>
          </w:p>
        </w:tc>
        <w:tc>
          <w:tcPr>
            <w:tcW w:w="567" w:type="dxa"/>
          </w:tcPr>
          <w:p w14:paraId="4E5D9797" w14:textId="524CAA88" w:rsidR="00C9236E" w:rsidRPr="001677D0" w:rsidRDefault="00C9236E" w:rsidP="00FF5EEB">
            <w:pPr>
              <w:pStyle w:val="afc"/>
              <w:jc w:val="center"/>
              <w:rPr>
                <w:rFonts w:ascii="標楷體" w:eastAsia="標楷體" w:hAnsi="標楷體"/>
                <w:szCs w:val="24"/>
              </w:rPr>
            </w:pPr>
            <w:r>
              <w:rPr>
                <w:rFonts w:ascii="標楷體" w:eastAsia="標楷體" w:hAnsi="標楷體" w:hint="eastAsia"/>
                <w:szCs w:val="24"/>
              </w:rPr>
              <w:t>X</w:t>
            </w:r>
          </w:p>
        </w:tc>
        <w:tc>
          <w:tcPr>
            <w:tcW w:w="284" w:type="dxa"/>
          </w:tcPr>
          <w:p w14:paraId="778D67F9" w14:textId="13825C3F" w:rsidR="00C9236E" w:rsidRPr="001677D0" w:rsidRDefault="00C9236E" w:rsidP="00FF5EEB">
            <w:pPr>
              <w:pStyle w:val="afc"/>
              <w:jc w:val="center"/>
              <w:rPr>
                <w:rFonts w:ascii="標楷體" w:eastAsia="標楷體" w:hAnsi="標楷體"/>
                <w:szCs w:val="24"/>
              </w:rPr>
            </w:pPr>
            <w:r>
              <w:rPr>
                <w:rFonts w:ascii="標楷體" w:eastAsia="標楷體" w:hAnsi="標楷體" w:hint="eastAsia"/>
                <w:szCs w:val="24"/>
              </w:rPr>
              <w:t>X</w:t>
            </w:r>
          </w:p>
        </w:tc>
        <w:tc>
          <w:tcPr>
            <w:tcW w:w="283" w:type="dxa"/>
          </w:tcPr>
          <w:p w14:paraId="06DABFC9" w14:textId="2A34810B" w:rsidR="00C9236E" w:rsidRPr="001677D0" w:rsidRDefault="00C9236E" w:rsidP="00FF5EEB">
            <w:pPr>
              <w:pStyle w:val="afc"/>
              <w:jc w:val="center"/>
              <w:rPr>
                <w:rFonts w:ascii="標楷體" w:eastAsia="標楷體" w:hAnsi="標楷體"/>
                <w:szCs w:val="24"/>
              </w:rPr>
            </w:pPr>
            <w:r>
              <w:rPr>
                <w:rFonts w:ascii="標楷體" w:eastAsia="標楷體" w:hAnsi="標楷體" w:hint="eastAsia"/>
                <w:szCs w:val="24"/>
              </w:rPr>
              <w:t>X</w:t>
            </w:r>
          </w:p>
        </w:tc>
        <w:tc>
          <w:tcPr>
            <w:tcW w:w="288" w:type="dxa"/>
          </w:tcPr>
          <w:p w14:paraId="10FC2D1B" w14:textId="77777777" w:rsidR="00C9236E" w:rsidRPr="001677D0" w:rsidRDefault="00C9236E" w:rsidP="00FF5EEB">
            <w:pPr>
              <w:pStyle w:val="afc"/>
              <w:jc w:val="center"/>
              <w:rPr>
                <w:rFonts w:ascii="標楷體" w:eastAsia="標楷體" w:hAnsi="標楷體"/>
                <w:szCs w:val="24"/>
              </w:rPr>
            </w:pPr>
          </w:p>
        </w:tc>
      </w:tr>
      <w:tr w:rsidR="00C9236E" w:rsidRPr="001677D0" w14:paraId="2C386BC8" w14:textId="77777777" w:rsidTr="00E65C3B">
        <w:trPr>
          <w:tblHeader/>
        </w:trPr>
        <w:tc>
          <w:tcPr>
            <w:tcW w:w="567" w:type="dxa"/>
          </w:tcPr>
          <w:p w14:paraId="3E3C2B16" w14:textId="77777777" w:rsidR="00C9236E" w:rsidRPr="001677D0" w:rsidRDefault="00C9236E" w:rsidP="00FF5EEB">
            <w:pPr>
              <w:pStyle w:val="afc"/>
              <w:numPr>
                <w:ilvl w:val="0"/>
                <w:numId w:val="6"/>
              </w:numPr>
              <w:ind w:left="254" w:hanging="254"/>
              <w:jc w:val="center"/>
              <w:rPr>
                <w:rFonts w:ascii="標楷體" w:eastAsia="標楷體" w:hAnsi="標楷體"/>
                <w:szCs w:val="24"/>
              </w:rPr>
            </w:pPr>
          </w:p>
        </w:tc>
        <w:tc>
          <w:tcPr>
            <w:tcW w:w="709" w:type="dxa"/>
          </w:tcPr>
          <w:p w14:paraId="254DB300" w14:textId="282D7286" w:rsidR="00C9236E" w:rsidRPr="001677D0" w:rsidRDefault="00C9236E" w:rsidP="00FF5EEB">
            <w:pPr>
              <w:pStyle w:val="afc"/>
              <w:rPr>
                <w:rFonts w:ascii="標楷體" w:eastAsia="標楷體" w:hAnsi="標楷體"/>
                <w:szCs w:val="24"/>
              </w:rPr>
            </w:pPr>
            <w:r>
              <w:rPr>
                <w:rFonts w:ascii="標楷體" w:eastAsia="標楷體" w:hAnsi="標楷體" w:hint="eastAsia"/>
                <w:szCs w:val="24"/>
              </w:rPr>
              <w:t>L</w:t>
            </w:r>
            <w:r>
              <w:rPr>
                <w:rFonts w:ascii="標楷體" w:eastAsia="標楷體" w:hAnsi="標楷體"/>
                <w:szCs w:val="24"/>
              </w:rPr>
              <w:t>6403</w:t>
            </w:r>
          </w:p>
        </w:tc>
        <w:tc>
          <w:tcPr>
            <w:tcW w:w="3827" w:type="dxa"/>
          </w:tcPr>
          <w:p w14:paraId="30D8CFD5" w14:textId="7EB149F1" w:rsidR="00C9236E" w:rsidRPr="001677D0" w:rsidRDefault="00C9236E" w:rsidP="00FF5EEB">
            <w:pPr>
              <w:rPr>
                <w:rFonts w:ascii="標楷體" w:eastAsia="標楷體" w:hAnsi="標楷體"/>
              </w:rPr>
            </w:pPr>
            <w:r>
              <w:rPr>
                <w:rFonts w:ascii="標楷體" w:eastAsia="標楷體" w:hAnsi="標楷體" w:hint="eastAsia"/>
              </w:rPr>
              <w:t>權限群組維護</w:t>
            </w:r>
          </w:p>
        </w:tc>
        <w:tc>
          <w:tcPr>
            <w:tcW w:w="284" w:type="dxa"/>
          </w:tcPr>
          <w:p w14:paraId="08A9E723" w14:textId="6F9EEF5D" w:rsidR="00C9236E" w:rsidRPr="001677D0" w:rsidRDefault="00C9236E" w:rsidP="00FF5EEB">
            <w:pPr>
              <w:pStyle w:val="afc"/>
              <w:jc w:val="center"/>
              <w:rPr>
                <w:rFonts w:ascii="標楷體" w:eastAsia="標楷體" w:hAnsi="標楷體"/>
                <w:szCs w:val="24"/>
              </w:rPr>
            </w:pPr>
            <w:r>
              <w:rPr>
                <w:rFonts w:ascii="標楷體" w:eastAsia="標楷體" w:hAnsi="標楷體" w:hint="eastAsia"/>
                <w:szCs w:val="24"/>
              </w:rPr>
              <w:t>1</w:t>
            </w:r>
          </w:p>
        </w:tc>
        <w:tc>
          <w:tcPr>
            <w:tcW w:w="567" w:type="dxa"/>
          </w:tcPr>
          <w:p w14:paraId="7914EB80" w14:textId="27B1C3A3" w:rsidR="00C9236E" w:rsidRPr="001677D0" w:rsidRDefault="00C9236E" w:rsidP="00FF5EEB">
            <w:pPr>
              <w:jc w:val="center"/>
              <w:rPr>
                <w:rFonts w:ascii="標楷體" w:eastAsia="標楷體" w:hAnsi="標楷體"/>
              </w:rPr>
            </w:pPr>
            <w:r>
              <w:rPr>
                <w:rFonts w:ascii="標楷體" w:eastAsia="標楷體" w:hAnsi="標楷體" w:hint="eastAsia"/>
              </w:rPr>
              <w:t>S</w:t>
            </w:r>
          </w:p>
        </w:tc>
        <w:tc>
          <w:tcPr>
            <w:tcW w:w="567" w:type="dxa"/>
          </w:tcPr>
          <w:p w14:paraId="329B79C6" w14:textId="4B4BD8DD" w:rsidR="00C9236E" w:rsidRPr="001677D0" w:rsidRDefault="00C9236E" w:rsidP="00FF5EEB">
            <w:pPr>
              <w:jc w:val="center"/>
              <w:rPr>
                <w:rFonts w:ascii="標楷體" w:eastAsia="標楷體" w:hAnsi="標楷體"/>
              </w:rPr>
            </w:pPr>
            <w:r>
              <w:rPr>
                <w:rFonts w:ascii="標楷體" w:eastAsia="標楷體" w:hAnsi="標楷體" w:hint="eastAsia"/>
              </w:rPr>
              <w:t>X</w:t>
            </w:r>
          </w:p>
        </w:tc>
        <w:tc>
          <w:tcPr>
            <w:tcW w:w="850" w:type="dxa"/>
          </w:tcPr>
          <w:p w14:paraId="119B668B" w14:textId="77777777" w:rsidR="00C9236E" w:rsidRPr="001677D0" w:rsidRDefault="00C9236E" w:rsidP="00FF5EEB">
            <w:pPr>
              <w:pStyle w:val="afc"/>
              <w:jc w:val="center"/>
              <w:rPr>
                <w:rFonts w:ascii="標楷體" w:eastAsia="標楷體" w:hAnsi="標楷體"/>
                <w:szCs w:val="24"/>
              </w:rPr>
            </w:pPr>
          </w:p>
        </w:tc>
        <w:tc>
          <w:tcPr>
            <w:tcW w:w="567" w:type="dxa"/>
          </w:tcPr>
          <w:p w14:paraId="11B98C29" w14:textId="19BFF7D3" w:rsidR="00C9236E" w:rsidRPr="001677D0" w:rsidRDefault="00C9236E" w:rsidP="00FF5EEB">
            <w:pPr>
              <w:pStyle w:val="afc"/>
              <w:jc w:val="center"/>
              <w:rPr>
                <w:rFonts w:ascii="標楷體" w:eastAsia="標楷體" w:hAnsi="標楷體"/>
                <w:szCs w:val="24"/>
              </w:rPr>
            </w:pPr>
            <w:r>
              <w:rPr>
                <w:rFonts w:ascii="標楷體" w:eastAsia="標楷體" w:hAnsi="標楷體" w:hint="eastAsia"/>
                <w:szCs w:val="24"/>
              </w:rPr>
              <w:t>X</w:t>
            </w:r>
          </w:p>
        </w:tc>
        <w:tc>
          <w:tcPr>
            <w:tcW w:w="567" w:type="dxa"/>
          </w:tcPr>
          <w:p w14:paraId="1642B413" w14:textId="49B3D3C5" w:rsidR="00C9236E" w:rsidRPr="001677D0" w:rsidRDefault="00C9236E" w:rsidP="00FF5EEB">
            <w:pPr>
              <w:pStyle w:val="afc"/>
              <w:jc w:val="center"/>
              <w:rPr>
                <w:rFonts w:ascii="標楷體" w:eastAsia="標楷體" w:hAnsi="標楷體"/>
                <w:szCs w:val="24"/>
              </w:rPr>
            </w:pPr>
            <w:r>
              <w:rPr>
                <w:rFonts w:ascii="標楷體" w:eastAsia="標楷體" w:hAnsi="標楷體" w:hint="eastAsia"/>
                <w:szCs w:val="24"/>
              </w:rPr>
              <w:t>X</w:t>
            </w:r>
          </w:p>
        </w:tc>
        <w:tc>
          <w:tcPr>
            <w:tcW w:w="284" w:type="dxa"/>
          </w:tcPr>
          <w:p w14:paraId="1802F2B4" w14:textId="23FD74FE" w:rsidR="00C9236E" w:rsidRPr="001677D0" w:rsidRDefault="00C9236E" w:rsidP="00FF5EEB">
            <w:pPr>
              <w:pStyle w:val="afc"/>
              <w:jc w:val="center"/>
              <w:rPr>
                <w:rFonts w:ascii="標楷體" w:eastAsia="標楷體" w:hAnsi="標楷體"/>
                <w:szCs w:val="24"/>
              </w:rPr>
            </w:pPr>
            <w:r>
              <w:rPr>
                <w:rFonts w:ascii="標楷體" w:eastAsia="標楷體" w:hAnsi="標楷體" w:hint="eastAsia"/>
                <w:szCs w:val="24"/>
              </w:rPr>
              <w:t>X</w:t>
            </w:r>
          </w:p>
        </w:tc>
        <w:tc>
          <w:tcPr>
            <w:tcW w:w="283" w:type="dxa"/>
          </w:tcPr>
          <w:p w14:paraId="4425A6E7" w14:textId="3BD8FC3A" w:rsidR="00C9236E" w:rsidRPr="001677D0" w:rsidRDefault="00C9236E" w:rsidP="00FF5EEB">
            <w:pPr>
              <w:pStyle w:val="afc"/>
              <w:jc w:val="center"/>
              <w:rPr>
                <w:rFonts w:ascii="標楷體" w:eastAsia="標楷體" w:hAnsi="標楷體"/>
                <w:szCs w:val="24"/>
              </w:rPr>
            </w:pPr>
            <w:r>
              <w:rPr>
                <w:rFonts w:ascii="標楷體" w:eastAsia="標楷體" w:hAnsi="標楷體" w:hint="eastAsia"/>
                <w:szCs w:val="24"/>
              </w:rPr>
              <w:t>X</w:t>
            </w:r>
          </w:p>
        </w:tc>
        <w:tc>
          <w:tcPr>
            <w:tcW w:w="288" w:type="dxa"/>
          </w:tcPr>
          <w:p w14:paraId="7380B8A4" w14:textId="77777777" w:rsidR="00C9236E" w:rsidRPr="001677D0" w:rsidRDefault="00C9236E" w:rsidP="00FF5EEB">
            <w:pPr>
              <w:pStyle w:val="afc"/>
              <w:jc w:val="center"/>
              <w:rPr>
                <w:rFonts w:ascii="標楷體" w:eastAsia="標楷體" w:hAnsi="標楷體"/>
                <w:szCs w:val="24"/>
              </w:rPr>
            </w:pPr>
          </w:p>
        </w:tc>
      </w:tr>
      <w:tr w:rsidR="001677D0" w:rsidRPr="001677D0" w14:paraId="23511E47" w14:textId="77777777" w:rsidTr="00093819">
        <w:trPr>
          <w:tblHeader/>
        </w:trPr>
        <w:tc>
          <w:tcPr>
            <w:tcW w:w="567" w:type="dxa"/>
          </w:tcPr>
          <w:p w14:paraId="46734A26" w14:textId="77777777" w:rsidR="00FF5EEB" w:rsidRPr="001677D0" w:rsidRDefault="00FF5EEB" w:rsidP="00FF5EEB">
            <w:pPr>
              <w:pStyle w:val="afc"/>
              <w:ind w:left="254"/>
              <w:rPr>
                <w:rFonts w:ascii="標楷體" w:eastAsia="標楷體" w:hAnsi="標楷體"/>
                <w:szCs w:val="24"/>
              </w:rPr>
            </w:pPr>
          </w:p>
        </w:tc>
        <w:tc>
          <w:tcPr>
            <w:tcW w:w="709" w:type="dxa"/>
          </w:tcPr>
          <w:p w14:paraId="4FF07A15" w14:textId="77777777" w:rsidR="00FF5EEB" w:rsidRPr="001677D0" w:rsidRDefault="00FF5EEB" w:rsidP="00FF5EEB">
            <w:pPr>
              <w:pStyle w:val="afc"/>
              <w:rPr>
                <w:rFonts w:ascii="標楷體" w:eastAsia="標楷體" w:hAnsi="標楷體"/>
                <w:szCs w:val="24"/>
              </w:rPr>
            </w:pPr>
            <w:r w:rsidRPr="001677D0">
              <w:rPr>
                <w:rFonts w:ascii="標楷體" w:eastAsia="標楷體" w:hAnsi="標楷體" w:hint="eastAsia"/>
                <w:szCs w:val="24"/>
              </w:rPr>
              <w:t>L65</w:t>
            </w:r>
          </w:p>
        </w:tc>
        <w:tc>
          <w:tcPr>
            <w:tcW w:w="8084" w:type="dxa"/>
            <w:gridSpan w:val="10"/>
          </w:tcPr>
          <w:p w14:paraId="57884F25" w14:textId="77777777" w:rsidR="00FF5EEB" w:rsidRPr="001677D0" w:rsidRDefault="00FF5EEB" w:rsidP="00FF5EEB">
            <w:pPr>
              <w:pStyle w:val="afc"/>
              <w:rPr>
                <w:rFonts w:ascii="標楷體" w:eastAsia="標楷體" w:hAnsi="標楷體"/>
                <w:szCs w:val="24"/>
              </w:rPr>
            </w:pPr>
            <w:r w:rsidRPr="001677D0">
              <w:rPr>
                <w:rFonts w:ascii="標楷體" w:eastAsia="標楷體" w:hAnsi="標楷體" w:hint="eastAsia"/>
                <w:szCs w:val="24"/>
              </w:rPr>
              <w:t>系統變數維護</w:t>
            </w:r>
          </w:p>
        </w:tc>
      </w:tr>
      <w:tr w:rsidR="001677D0" w:rsidRPr="001677D0" w14:paraId="55E5582E" w14:textId="77777777" w:rsidTr="00E65C3B">
        <w:trPr>
          <w:tblHeader/>
        </w:trPr>
        <w:tc>
          <w:tcPr>
            <w:tcW w:w="567" w:type="dxa"/>
          </w:tcPr>
          <w:p w14:paraId="7A03497B" w14:textId="77777777" w:rsidR="00FF5EEB" w:rsidRPr="001677D0" w:rsidRDefault="00FF5EEB" w:rsidP="00FF5EEB">
            <w:pPr>
              <w:pStyle w:val="afc"/>
              <w:numPr>
                <w:ilvl w:val="0"/>
                <w:numId w:val="6"/>
              </w:numPr>
              <w:ind w:left="254" w:hanging="254"/>
              <w:jc w:val="center"/>
              <w:rPr>
                <w:rFonts w:ascii="標楷體" w:eastAsia="標楷體" w:hAnsi="標楷體"/>
                <w:szCs w:val="24"/>
              </w:rPr>
            </w:pPr>
          </w:p>
        </w:tc>
        <w:tc>
          <w:tcPr>
            <w:tcW w:w="709" w:type="dxa"/>
          </w:tcPr>
          <w:p w14:paraId="6B26DCA8" w14:textId="77777777" w:rsidR="00FF5EEB" w:rsidRPr="001677D0" w:rsidRDefault="00FF5EEB" w:rsidP="00FF5EEB">
            <w:pPr>
              <w:pStyle w:val="afc"/>
              <w:rPr>
                <w:rFonts w:ascii="標楷體" w:eastAsia="標楷體" w:hAnsi="標楷體"/>
                <w:szCs w:val="24"/>
              </w:rPr>
            </w:pPr>
            <w:r w:rsidRPr="001677D0">
              <w:rPr>
                <w:rFonts w:ascii="標楷體" w:eastAsia="標楷體" w:hAnsi="標楷體"/>
                <w:szCs w:val="24"/>
              </w:rPr>
              <w:t>L6501</w:t>
            </w:r>
          </w:p>
        </w:tc>
        <w:tc>
          <w:tcPr>
            <w:tcW w:w="3827" w:type="dxa"/>
          </w:tcPr>
          <w:p w14:paraId="4CEC054D" w14:textId="77777777" w:rsidR="00FF5EEB" w:rsidRPr="001677D0" w:rsidRDefault="00FF5EEB" w:rsidP="00FF5EEB">
            <w:pPr>
              <w:rPr>
                <w:rFonts w:ascii="標楷體" w:eastAsia="標楷體" w:hAnsi="標楷體"/>
              </w:rPr>
            </w:pPr>
            <w:r w:rsidRPr="001677D0">
              <w:rPr>
                <w:rFonts w:ascii="標楷體" w:eastAsia="標楷體" w:hAnsi="標楷體" w:hint="eastAsia"/>
              </w:rPr>
              <w:t>系統變數及系統值設定維護</w:t>
            </w:r>
          </w:p>
        </w:tc>
        <w:tc>
          <w:tcPr>
            <w:tcW w:w="284" w:type="dxa"/>
          </w:tcPr>
          <w:p w14:paraId="159446F2"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747281EF" w14:textId="77777777" w:rsidR="00FF5EEB" w:rsidRPr="001677D0" w:rsidRDefault="00FF5EEB" w:rsidP="00FF5EEB">
            <w:pPr>
              <w:jc w:val="center"/>
              <w:rPr>
                <w:rFonts w:ascii="標楷體" w:eastAsia="標楷體" w:hAnsi="標楷體"/>
              </w:rPr>
            </w:pPr>
            <w:r w:rsidRPr="001677D0">
              <w:rPr>
                <w:rFonts w:ascii="標楷體" w:eastAsia="標楷體" w:hAnsi="標楷體" w:hint="eastAsia"/>
              </w:rPr>
              <w:t>T</w:t>
            </w:r>
          </w:p>
        </w:tc>
        <w:tc>
          <w:tcPr>
            <w:tcW w:w="567" w:type="dxa"/>
          </w:tcPr>
          <w:p w14:paraId="67EFADBA" w14:textId="77777777" w:rsidR="00FF5EEB" w:rsidRPr="001677D0" w:rsidRDefault="00FF5EEB" w:rsidP="00FF5EEB">
            <w:pPr>
              <w:jc w:val="center"/>
              <w:rPr>
                <w:rFonts w:ascii="標楷體" w:eastAsia="標楷體" w:hAnsi="標楷體"/>
              </w:rPr>
            </w:pPr>
            <w:r w:rsidRPr="001677D0">
              <w:rPr>
                <w:rFonts w:ascii="標楷體" w:eastAsia="標楷體" w:hAnsi="標楷體" w:hint="eastAsia"/>
              </w:rPr>
              <w:t>V</w:t>
            </w:r>
          </w:p>
        </w:tc>
        <w:tc>
          <w:tcPr>
            <w:tcW w:w="850" w:type="dxa"/>
          </w:tcPr>
          <w:p w14:paraId="70E894CE" w14:textId="77777777" w:rsidR="00FF5EEB" w:rsidRPr="001677D0" w:rsidRDefault="00FF5EEB" w:rsidP="00FF5EEB">
            <w:pPr>
              <w:pStyle w:val="afc"/>
              <w:jc w:val="center"/>
              <w:rPr>
                <w:rFonts w:ascii="標楷體" w:eastAsia="標楷體" w:hAnsi="標楷體"/>
                <w:szCs w:val="24"/>
              </w:rPr>
            </w:pPr>
          </w:p>
        </w:tc>
        <w:tc>
          <w:tcPr>
            <w:tcW w:w="567" w:type="dxa"/>
          </w:tcPr>
          <w:p w14:paraId="25A193AE"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42AB42F7"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3F34E5E2"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6B63D502"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6FEF999F" w14:textId="77777777" w:rsidR="00FF5EEB" w:rsidRPr="001677D0" w:rsidRDefault="00FF5EEB" w:rsidP="00FF5EEB">
            <w:pPr>
              <w:pStyle w:val="afc"/>
              <w:jc w:val="center"/>
              <w:rPr>
                <w:rFonts w:ascii="標楷體" w:eastAsia="標楷體" w:hAnsi="標楷體"/>
                <w:szCs w:val="24"/>
              </w:rPr>
            </w:pPr>
          </w:p>
        </w:tc>
      </w:tr>
      <w:tr w:rsidR="001677D0" w:rsidRPr="001677D0" w14:paraId="45BDC803" w14:textId="77777777" w:rsidTr="00E65C3B">
        <w:trPr>
          <w:tblHeader/>
        </w:trPr>
        <w:tc>
          <w:tcPr>
            <w:tcW w:w="567" w:type="dxa"/>
          </w:tcPr>
          <w:p w14:paraId="4A63EEE4" w14:textId="77777777" w:rsidR="00FF5EEB" w:rsidRPr="001677D0" w:rsidRDefault="00FF5EEB" w:rsidP="00FF5EEB">
            <w:pPr>
              <w:pStyle w:val="afc"/>
              <w:numPr>
                <w:ilvl w:val="0"/>
                <w:numId w:val="6"/>
              </w:numPr>
              <w:ind w:left="254" w:hanging="254"/>
              <w:jc w:val="center"/>
              <w:rPr>
                <w:rFonts w:ascii="標楷體" w:eastAsia="標楷體" w:hAnsi="標楷體"/>
                <w:szCs w:val="24"/>
              </w:rPr>
            </w:pPr>
          </w:p>
        </w:tc>
        <w:tc>
          <w:tcPr>
            <w:tcW w:w="709" w:type="dxa"/>
          </w:tcPr>
          <w:p w14:paraId="76D08FF2" w14:textId="785549A2" w:rsidR="00FF5EEB" w:rsidRPr="001677D0" w:rsidRDefault="00FF5EEB" w:rsidP="00FF5EEB">
            <w:pPr>
              <w:pStyle w:val="afc"/>
              <w:rPr>
                <w:rFonts w:ascii="標楷體" w:eastAsia="標楷體" w:hAnsi="標楷體"/>
                <w:szCs w:val="24"/>
              </w:rPr>
            </w:pPr>
            <w:r w:rsidRPr="001677D0">
              <w:rPr>
                <w:rFonts w:ascii="標楷體" w:eastAsia="標楷體" w:hAnsi="標楷體" w:hint="eastAsia"/>
                <w:szCs w:val="24"/>
              </w:rPr>
              <w:t>L</w:t>
            </w:r>
            <w:r w:rsidRPr="001677D0">
              <w:rPr>
                <w:rFonts w:ascii="標楷體" w:eastAsia="標楷體" w:hAnsi="標楷體"/>
                <w:szCs w:val="24"/>
              </w:rPr>
              <w:t>6502</w:t>
            </w:r>
          </w:p>
        </w:tc>
        <w:tc>
          <w:tcPr>
            <w:tcW w:w="3827" w:type="dxa"/>
          </w:tcPr>
          <w:p w14:paraId="3A2F1F11" w14:textId="0C966B28" w:rsidR="00FF5EEB" w:rsidRPr="001677D0" w:rsidRDefault="00FF5EEB" w:rsidP="00FF5EEB">
            <w:pPr>
              <w:rPr>
                <w:rFonts w:ascii="標楷體" w:eastAsia="標楷體" w:hAnsi="標楷體"/>
              </w:rPr>
            </w:pPr>
            <w:r w:rsidRPr="001677D0">
              <w:rPr>
                <w:rFonts w:ascii="標楷體" w:eastAsia="標楷體" w:hAnsi="標楷體" w:hint="eastAsia"/>
              </w:rPr>
              <w:t>變動數值設定維護</w:t>
            </w:r>
          </w:p>
        </w:tc>
        <w:tc>
          <w:tcPr>
            <w:tcW w:w="284" w:type="dxa"/>
          </w:tcPr>
          <w:p w14:paraId="3CC7953C" w14:textId="4D781871"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4FB4F244" w14:textId="134E9892" w:rsidR="00FF5EEB" w:rsidRPr="001677D0" w:rsidRDefault="00FF5EEB" w:rsidP="00FF5EEB">
            <w:pPr>
              <w:jc w:val="center"/>
              <w:rPr>
                <w:rFonts w:ascii="標楷體" w:eastAsia="標楷體" w:hAnsi="標楷體"/>
              </w:rPr>
            </w:pPr>
            <w:r w:rsidRPr="001677D0">
              <w:rPr>
                <w:rFonts w:ascii="標楷體" w:eastAsia="標楷體" w:hAnsi="標楷體" w:hint="eastAsia"/>
              </w:rPr>
              <w:t>T</w:t>
            </w:r>
          </w:p>
        </w:tc>
        <w:tc>
          <w:tcPr>
            <w:tcW w:w="567" w:type="dxa"/>
          </w:tcPr>
          <w:p w14:paraId="6BBF01E1" w14:textId="493FD3A2" w:rsidR="00FF5EEB" w:rsidRPr="001677D0" w:rsidRDefault="00FF5EEB" w:rsidP="00FF5EEB">
            <w:pPr>
              <w:jc w:val="center"/>
              <w:rPr>
                <w:rFonts w:ascii="標楷體" w:eastAsia="標楷體" w:hAnsi="標楷體"/>
              </w:rPr>
            </w:pPr>
            <w:r w:rsidRPr="001677D0">
              <w:rPr>
                <w:rFonts w:ascii="標楷體" w:eastAsia="標楷體" w:hAnsi="標楷體" w:hint="eastAsia"/>
              </w:rPr>
              <w:t>V</w:t>
            </w:r>
          </w:p>
        </w:tc>
        <w:tc>
          <w:tcPr>
            <w:tcW w:w="850" w:type="dxa"/>
          </w:tcPr>
          <w:p w14:paraId="19B7F327" w14:textId="77777777" w:rsidR="00FF5EEB" w:rsidRPr="001677D0" w:rsidRDefault="00FF5EEB" w:rsidP="00FF5EEB">
            <w:pPr>
              <w:pStyle w:val="afc"/>
              <w:jc w:val="center"/>
              <w:rPr>
                <w:rFonts w:ascii="標楷體" w:eastAsia="標楷體" w:hAnsi="標楷體"/>
                <w:szCs w:val="24"/>
              </w:rPr>
            </w:pPr>
          </w:p>
        </w:tc>
        <w:tc>
          <w:tcPr>
            <w:tcW w:w="567" w:type="dxa"/>
          </w:tcPr>
          <w:p w14:paraId="40F7CD8D" w14:textId="30A6C95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7D955E67" w14:textId="0986E022"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6653A0DC" w14:textId="16511D72"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314EF31C" w14:textId="40E34E85"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3CD1552F" w14:textId="77777777" w:rsidR="00FF5EEB" w:rsidRPr="001677D0" w:rsidRDefault="00FF5EEB" w:rsidP="00FF5EEB">
            <w:pPr>
              <w:pStyle w:val="afc"/>
              <w:jc w:val="center"/>
              <w:rPr>
                <w:rFonts w:ascii="標楷體" w:eastAsia="標楷體" w:hAnsi="標楷體"/>
                <w:szCs w:val="24"/>
              </w:rPr>
            </w:pPr>
          </w:p>
        </w:tc>
      </w:tr>
      <w:tr w:rsidR="001677D0" w:rsidRPr="001677D0" w14:paraId="41858FFA" w14:textId="77777777" w:rsidTr="00E65C3B">
        <w:trPr>
          <w:tblHeader/>
        </w:trPr>
        <w:tc>
          <w:tcPr>
            <w:tcW w:w="567" w:type="dxa"/>
          </w:tcPr>
          <w:p w14:paraId="4E0D2E11" w14:textId="77777777" w:rsidR="00FF5EEB" w:rsidRPr="001677D0" w:rsidRDefault="00FF5EEB" w:rsidP="00FF5EEB">
            <w:pPr>
              <w:pStyle w:val="afc"/>
              <w:numPr>
                <w:ilvl w:val="0"/>
                <w:numId w:val="6"/>
              </w:numPr>
              <w:ind w:left="254" w:hanging="254"/>
              <w:jc w:val="center"/>
              <w:rPr>
                <w:rFonts w:ascii="標楷體" w:eastAsia="標楷體" w:hAnsi="標楷體"/>
                <w:szCs w:val="24"/>
              </w:rPr>
            </w:pPr>
          </w:p>
        </w:tc>
        <w:tc>
          <w:tcPr>
            <w:tcW w:w="709" w:type="dxa"/>
          </w:tcPr>
          <w:p w14:paraId="6AAD2E72" w14:textId="57BCF5CF" w:rsidR="00FF5EEB" w:rsidRPr="001677D0" w:rsidRDefault="00FF5EEB" w:rsidP="00FF5EEB">
            <w:pPr>
              <w:pStyle w:val="afc"/>
              <w:rPr>
                <w:rFonts w:ascii="標楷體" w:eastAsia="標楷體" w:hAnsi="標楷體"/>
                <w:szCs w:val="24"/>
              </w:rPr>
            </w:pPr>
            <w:r w:rsidRPr="001677D0">
              <w:rPr>
                <w:rFonts w:ascii="標楷體" w:eastAsia="標楷體" w:hAnsi="標楷體" w:hint="eastAsia"/>
                <w:szCs w:val="24"/>
              </w:rPr>
              <w:t>L</w:t>
            </w:r>
            <w:r w:rsidRPr="001677D0">
              <w:rPr>
                <w:rFonts w:ascii="標楷體" w:eastAsia="標楷體" w:hAnsi="標楷體"/>
                <w:szCs w:val="24"/>
              </w:rPr>
              <w:t>6052</w:t>
            </w:r>
          </w:p>
        </w:tc>
        <w:tc>
          <w:tcPr>
            <w:tcW w:w="3827" w:type="dxa"/>
          </w:tcPr>
          <w:p w14:paraId="10DBB750" w14:textId="2B3B007D" w:rsidR="00FF5EEB" w:rsidRPr="001677D0" w:rsidRDefault="00FF5EEB" w:rsidP="00FF5EEB">
            <w:pPr>
              <w:rPr>
                <w:rFonts w:ascii="標楷體" w:eastAsia="標楷體" w:hAnsi="標楷體"/>
              </w:rPr>
            </w:pPr>
            <w:r w:rsidRPr="001677D0">
              <w:rPr>
                <w:rFonts w:ascii="標楷體" w:eastAsia="標楷體" w:hAnsi="標楷體" w:hint="eastAsia"/>
              </w:rPr>
              <w:t>變動數值設定查詢</w:t>
            </w:r>
          </w:p>
        </w:tc>
        <w:tc>
          <w:tcPr>
            <w:tcW w:w="284" w:type="dxa"/>
          </w:tcPr>
          <w:p w14:paraId="5814411E" w14:textId="768A765E"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1C12F990" w14:textId="00B8359A" w:rsidR="00FF5EEB" w:rsidRPr="001677D0" w:rsidRDefault="00FF5EEB" w:rsidP="00FF5EEB">
            <w:pPr>
              <w:jc w:val="center"/>
              <w:rPr>
                <w:rFonts w:ascii="標楷體" w:eastAsia="標楷體" w:hAnsi="標楷體"/>
              </w:rPr>
            </w:pPr>
            <w:r w:rsidRPr="001677D0">
              <w:rPr>
                <w:rFonts w:ascii="標楷體" w:eastAsia="標楷體" w:hAnsi="標楷體" w:hint="eastAsia"/>
              </w:rPr>
              <w:t>B</w:t>
            </w:r>
          </w:p>
        </w:tc>
        <w:tc>
          <w:tcPr>
            <w:tcW w:w="567" w:type="dxa"/>
          </w:tcPr>
          <w:p w14:paraId="1EFCBEBD" w14:textId="0C7B38CE" w:rsidR="00FF5EEB" w:rsidRPr="001677D0" w:rsidRDefault="00FF5EEB" w:rsidP="00FF5EEB">
            <w:pPr>
              <w:jc w:val="center"/>
              <w:rPr>
                <w:rFonts w:ascii="標楷體" w:eastAsia="標楷體" w:hAnsi="標楷體"/>
              </w:rPr>
            </w:pPr>
            <w:r w:rsidRPr="001677D0">
              <w:rPr>
                <w:rFonts w:ascii="標楷體" w:eastAsia="標楷體" w:hAnsi="標楷體" w:hint="eastAsia"/>
              </w:rPr>
              <w:t>X</w:t>
            </w:r>
          </w:p>
        </w:tc>
        <w:tc>
          <w:tcPr>
            <w:tcW w:w="850" w:type="dxa"/>
          </w:tcPr>
          <w:p w14:paraId="612E1FB1" w14:textId="77777777" w:rsidR="00FF5EEB" w:rsidRPr="001677D0" w:rsidRDefault="00FF5EEB" w:rsidP="00FF5EEB">
            <w:pPr>
              <w:pStyle w:val="afc"/>
              <w:jc w:val="center"/>
              <w:rPr>
                <w:rFonts w:ascii="標楷體" w:eastAsia="標楷體" w:hAnsi="標楷體"/>
                <w:szCs w:val="24"/>
              </w:rPr>
            </w:pPr>
          </w:p>
        </w:tc>
        <w:tc>
          <w:tcPr>
            <w:tcW w:w="567" w:type="dxa"/>
          </w:tcPr>
          <w:p w14:paraId="4182AAA2" w14:textId="1C69FD9E"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4CD8E0D1" w14:textId="29335D82"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37359535" w14:textId="3297062A"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1DA9DF95" w14:textId="66D44D1A"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18F31BFE" w14:textId="77777777" w:rsidR="00FF5EEB" w:rsidRPr="001677D0" w:rsidRDefault="00FF5EEB" w:rsidP="00FF5EEB">
            <w:pPr>
              <w:pStyle w:val="afc"/>
              <w:jc w:val="center"/>
              <w:rPr>
                <w:rFonts w:ascii="標楷體" w:eastAsia="標楷體" w:hAnsi="標楷體"/>
                <w:szCs w:val="24"/>
              </w:rPr>
            </w:pPr>
          </w:p>
        </w:tc>
      </w:tr>
      <w:tr w:rsidR="001677D0" w:rsidRPr="001677D0" w14:paraId="06CA3EE7" w14:textId="77777777" w:rsidTr="00093819">
        <w:trPr>
          <w:tblHeader/>
        </w:trPr>
        <w:tc>
          <w:tcPr>
            <w:tcW w:w="567" w:type="dxa"/>
          </w:tcPr>
          <w:p w14:paraId="5A74BA72" w14:textId="77777777" w:rsidR="00FF5EEB" w:rsidRPr="001677D0" w:rsidRDefault="00FF5EEB" w:rsidP="00FF5EEB">
            <w:pPr>
              <w:pStyle w:val="afc"/>
              <w:ind w:left="254"/>
              <w:rPr>
                <w:rFonts w:ascii="標楷體" w:eastAsia="標楷體" w:hAnsi="標楷體"/>
                <w:szCs w:val="24"/>
              </w:rPr>
            </w:pPr>
          </w:p>
        </w:tc>
        <w:tc>
          <w:tcPr>
            <w:tcW w:w="709" w:type="dxa"/>
          </w:tcPr>
          <w:p w14:paraId="4B218A2B" w14:textId="77777777" w:rsidR="00FF5EEB" w:rsidRPr="001677D0" w:rsidRDefault="00FF5EEB" w:rsidP="00FF5EEB">
            <w:pPr>
              <w:pStyle w:val="afc"/>
              <w:rPr>
                <w:rFonts w:ascii="標楷體" w:eastAsia="標楷體" w:hAnsi="標楷體"/>
                <w:szCs w:val="24"/>
              </w:rPr>
            </w:pPr>
            <w:r w:rsidRPr="001677D0">
              <w:rPr>
                <w:rFonts w:ascii="標楷體" w:eastAsia="標楷體" w:hAnsi="標楷體" w:hint="eastAsia"/>
                <w:szCs w:val="24"/>
              </w:rPr>
              <w:t>L66</w:t>
            </w:r>
          </w:p>
        </w:tc>
        <w:tc>
          <w:tcPr>
            <w:tcW w:w="8084" w:type="dxa"/>
            <w:gridSpan w:val="10"/>
          </w:tcPr>
          <w:p w14:paraId="60BE7CE5" w14:textId="77777777" w:rsidR="00FF5EEB" w:rsidRPr="001677D0" w:rsidRDefault="00FF5EEB" w:rsidP="00FF5EEB">
            <w:pPr>
              <w:pStyle w:val="afc"/>
              <w:rPr>
                <w:rFonts w:ascii="標楷體" w:eastAsia="標楷體" w:hAnsi="標楷體"/>
                <w:szCs w:val="24"/>
              </w:rPr>
            </w:pPr>
            <w:r w:rsidRPr="001677D0">
              <w:rPr>
                <w:rFonts w:ascii="標楷體" w:eastAsia="標楷體" w:hAnsi="標楷體" w:hint="eastAsia"/>
                <w:szCs w:val="24"/>
              </w:rPr>
              <w:t>各類代碼</w:t>
            </w:r>
            <w:proofErr w:type="gramStart"/>
            <w:r w:rsidRPr="001677D0">
              <w:rPr>
                <w:rFonts w:ascii="標楷體" w:eastAsia="標楷體" w:hAnsi="標楷體" w:hint="eastAsia"/>
                <w:szCs w:val="24"/>
              </w:rPr>
              <w:t>檔</w:t>
            </w:r>
            <w:proofErr w:type="gramEnd"/>
            <w:r w:rsidRPr="001677D0">
              <w:rPr>
                <w:rFonts w:ascii="標楷體" w:eastAsia="標楷體" w:hAnsi="標楷體" w:hint="eastAsia"/>
                <w:szCs w:val="24"/>
              </w:rPr>
              <w:t>維護</w:t>
            </w:r>
          </w:p>
        </w:tc>
      </w:tr>
      <w:tr w:rsidR="001677D0" w:rsidRPr="001677D0" w14:paraId="2A57F227" w14:textId="77777777" w:rsidTr="00E65C3B">
        <w:trPr>
          <w:tblHeader/>
        </w:trPr>
        <w:tc>
          <w:tcPr>
            <w:tcW w:w="567" w:type="dxa"/>
          </w:tcPr>
          <w:p w14:paraId="17DBD200" w14:textId="77777777" w:rsidR="00FF5EEB" w:rsidRPr="001677D0" w:rsidRDefault="00FF5EEB" w:rsidP="00FF5EEB">
            <w:pPr>
              <w:pStyle w:val="afc"/>
              <w:numPr>
                <w:ilvl w:val="0"/>
                <w:numId w:val="6"/>
              </w:numPr>
              <w:ind w:left="254" w:hanging="254"/>
              <w:jc w:val="center"/>
              <w:rPr>
                <w:rFonts w:ascii="標楷體" w:eastAsia="標楷體" w:hAnsi="標楷體"/>
                <w:szCs w:val="24"/>
              </w:rPr>
            </w:pPr>
          </w:p>
        </w:tc>
        <w:tc>
          <w:tcPr>
            <w:tcW w:w="709" w:type="dxa"/>
          </w:tcPr>
          <w:p w14:paraId="671418AC" w14:textId="77777777" w:rsidR="00FF5EEB" w:rsidRPr="001677D0" w:rsidRDefault="00FF5EEB" w:rsidP="00FF5EEB">
            <w:pPr>
              <w:pStyle w:val="afc"/>
              <w:rPr>
                <w:rFonts w:ascii="標楷體" w:eastAsia="標楷體" w:hAnsi="標楷體"/>
                <w:szCs w:val="24"/>
              </w:rPr>
            </w:pPr>
            <w:r w:rsidRPr="001677D0">
              <w:rPr>
                <w:rFonts w:ascii="標楷體" w:eastAsia="標楷體" w:hAnsi="標楷體"/>
                <w:szCs w:val="24"/>
              </w:rPr>
              <w:t>L6601</w:t>
            </w:r>
          </w:p>
        </w:tc>
        <w:tc>
          <w:tcPr>
            <w:tcW w:w="3827" w:type="dxa"/>
          </w:tcPr>
          <w:p w14:paraId="0903740D" w14:textId="77777777" w:rsidR="00FF5EEB" w:rsidRPr="001677D0" w:rsidRDefault="00FF5EEB" w:rsidP="00FF5EEB">
            <w:pPr>
              <w:rPr>
                <w:rFonts w:ascii="標楷體" w:eastAsia="標楷體" w:hAnsi="標楷體"/>
              </w:rPr>
            </w:pPr>
            <w:proofErr w:type="gramStart"/>
            <w:r w:rsidRPr="001677D0">
              <w:rPr>
                <w:rFonts w:ascii="標楷體" w:eastAsia="標楷體" w:hAnsi="標楷體" w:hint="eastAsia"/>
              </w:rPr>
              <w:t>會計科子細目</w:t>
            </w:r>
            <w:proofErr w:type="gramEnd"/>
            <w:r w:rsidRPr="001677D0">
              <w:rPr>
                <w:rFonts w:ascii="標楷體" w:eastAsia="標楷體" w:hAnsi="標楷體" w:hint="eastAsia"/>
              </w:rPr>
              <w:t>維護</w:t>
            </w:r>
          </w:p>
        </w:tc>
        <w:tc>
          <w:tcPr>
            <w:tcW w:w="284" w:type="dxa"/>
          </w:tcPr>
          <w:p w14:paraId="6487C9F9"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485C3896" w14:textId="77777777" w:rsidR="00FF5EEB" w:rsidRPr="001677D0" w:rsidRDefault="00FF5EEB" w:rsidP="00FF5EEB">
            <w:pPr>
              <w:jc w:val="center"/>
              <w:rPr>
                <w:rFonts w:ascii="標楷體" w:eastAsia="標楷體" w:hAnsi="標楷體"/>
              </w:rPr>
            </w:pPr>
            <w:r w:rsidRPr="001677D0">
              <w:rPr>
                <w:rFonts w:ascii="標楷體" w:eastAsia="標楷體" w:hAnsi="標楷體" w:hint="eastAsia"/>
              </w:rPr>
              <w:t>T</w:t>
            </w:r>
          </w:p>
        </w:tc>
        <w:tc>
          <w:tcPr>
            <w:tcW w:w="567" w:type="dxa"/>
          </w:tcPr>
          <w:p w14:paraId="14F3B83F" w14:textId="77777777" w:rsidR="00FF5EEB" w:rsidRPr="001677D0" w:rsidRDefault="00FF5EEB" w:rsidP="00FF5EEB">
            <w:pPr>
              <w:jc w:val="center"/>
              <w:rPr>
                <w:rFonts w:ascii="標楷體" w:eastAsia="標楷體" w:hAnsi="標楷體"/>
              </w:rPr>
            </w:pPr>
            <w:r w:rsidRPr="001677D0">
              <w:rPr>
                <w:rFonts w:ascii="標楷體" w:eastAsia="標楷體" w:hAnsi="標楷體" w:hint="eastAsia"/>
              </w:rPr>
              <w:t>V</w:t>
            </w:r>
          </w:p>
        </w:tc>
        <w:tc>
          <w:tcPr>
            <w:tcW w:w="850" w:type="dxa"/>
          </w:tcPr>
          <w:p w14:paraId="64F015FC" w14:textId="77777777" w:rsidR="00FF5EEB" w:rsidRPr="001677D0" w:rsidRDefault="00FF5EEB" w:rsidP="00FF5EEB">
            <w:pPr>
              <w:pStyle w:val="afc"/>
              <w:jc w:val="center"/>
              <w:rPr>
                <w:rFonts w:ascii="標楷體" w:eastAsia="標楷體" w:hAnsi="標楷體"/>
                <w:szCs w:val="24"/>
              </w:rPr>
            </w:pPr>
          </w:p>
        </w:tc>
        <w:tc>
          <w:tcPr>
            <w:tcW w:w="567" w:type="dxa"/>
          </w:tcPr>
          <w:p w14:paraId="6988613A"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3006D180"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109FF6C4"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63CA79D1"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69B0451A" w14:textId="77777777" w:rsidR="00FF5EEB" w:rsidRPr="001677D0" w:rsidRDefault="00FF5EEB" w:rsidP="00FF5EEB">
            <w:pPr>
              <w:pStyle w:val="afc"/>
              <w:jc w:val="center"/>
              <w:rPr>
                <w:rFonts w:ascii="標楷體" w:eastAsia="標楷體" w:hAnsi="標楷體"/>
                <w:szCs w:val="24"/>
              </w:rPr>
            </w:pPr>
          </w:p>
        </w:tc>
      </w:tr>
      <w:tr w:rsidR="001677D0" w:rsidRPr="001677D0" w14:paraId="6887DB33" w14:textId="77777777" w:rsidTr="00E65C3B">
        <w:trPr>
          <w:tblHeader/>
        </w:trPr>
        <w:tc>
          <w:tcPr>
            <w:tcW w:w="567" w:type="dxa"/>
          </w:tcPr>
          <w:p w14:paraId="0AF197BD" w14:textId="77777777" w:rsidR="00FF5EEB" w:rsidRPr="001677D0" w:rsidRDefault="00FF5EEB" w:rsidP="00FF5EEB">
            <w:pPr>
              <w:pStyle w:val="afc"/>
              <w:numPr>
                <w:ilvl w:val="0"/>
                <w:numId w:val="6"/>
              </w:numPr>
              <w:ind w:left="254" w:hanging="254"/>
              <w:jc w:val="center"/>
              <w:rPr>
                <w:rFonts w:ascii="標楷體" w:eastAsia="標楷體" w:hAnsi="標楷體"/>
                <w:szCs w:val="24"/>
              </w:rPr>
            </w:pPr>
          </w:p>
        </w:tc>
        <w:tc>
          <w:tcPr>
            <w:tcW w:w="709" w:type="dxa"/>
          </w:tcPr>
          <w:p w14:paraId="7156F1C4" w14:textId="7D3C0687" w:rsidR="00FF5EEB" w:rsidRPr="001677D0" w:rsidRDefault="00FF5EEB" w:rsidP="00FF5EEB">
            <w:pPr>
              <w:pStyle w:val="afc"/>
              <w:rPr>
                <w:rFonts w:ascii="標楷體" w:eastAsia="標楷體" w:hAnsi="標楷體"/>
                <w:szCs w:val="24"/>
              </w:rPr>
            </w:pPr>
            <w:r w:rsidRPr="001677D0">
              <w:rPr>
                <w:rFonts w:ascii="標楷體" w:eastAsia="標楷體" w:hAnsi="標楷體"/>
                <w:szCs w:val="24"/>
              </w:rPr>
              <w:t>L6061</w:t>
            </w:r>
          </w:p>
        </w:tc>
        <w:tc>
          <w:tcPr>
            <w:tcW w:w="3827" w:type="dxa"/>
          </w:tcPr>
          <w:p w14:paraId="2F85F0AD" w14:textId="77777777" w:rsidR="00FF5EEB" w:rsidRPr="001677D0" w:rsidRDefault="00FF5EEB" w:rsidP="00FF5EEB">
            <w:pPr>
              <w:rPr>
                <w:rFonts w:ascii="標楷體" w:eastAsia="標楷體" w:hAnsi="標楷體"/>
              </w:rPr>
            </w:pPr>
            <w:proofErr w:type="gramStart"/>
            <w:r w:rsidRPr="001677D0">
              <w:rPr>
                <w:rFonts w:ascii="標楷體" w:eastAsia="標楷體" w:hAnsi="標楷體" w:hint="eastAsia"/>
              </w:rPr>
              <w:t>會計科子細目</w:t>
            </w:r>
            <w:proofErr w:type="gramEnd"/>
            <w:r w:rsidRPr="001677D0">
              <w:rPr>
                <w:rFonts w:ascii="標楷體" w:eastAsia="標楷體" w:hAnsi="標楷體" w:hint="eastAsia"/>
              </w:rPr>
              <w:t>查詢</w:t>
            </w:r>
          </w:p>
        </w:tc>
        <w:tc>
          <w:tcPr>
            <w:tcW w:w="284" w:type="dxa"/>
          </w:tcPr>
          <w:p w14:paraId="406EFC15"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7CC9864B"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szCs w:val="24"/>
              </w:rPr>
              <w:t>B</w:t>
            </w:r>
          </w:p>
        </w:tc>
        <w:tc>
          <w:tcPr>
            <w:tcW w:w="567" w:type="dxa"/>
          </w:tcPr>
          <w:p w14:paraId="5A31F530"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szCs w:val="24"/>
              </w:rPr>
              <w:t>X</w:t>
            </w:r>
          </w:p>
        </w:tc>
        <w:tc>
          <w:tcPr>
            <w:tcW w:w="850" w:type="dxa"/>
          </w:tcPr>
          <w:p w14:paraId="49981BB6" w14:textId="77777777" w:rsidR="00FF5EEB" w:rsidRPr="001677D0" w:rsidRDefault="00FF5EEB" w:rsidP="00FF5EEB">
            <w:pPr>
              <w:pStyle w:val="afc"/>
              <w:jc w:val="center"/>
              <w:rPr>
                <w:rFonts w:ascii="標楷體" w:eastAsia="標楷體" w:hAnsi="標楷體"/>
                <w:szCs w:val="24"/>
              </w:rPr>
            </w:pPr>
          </w:p>
        </w:tc>
        <w:tc>
          <w:tcPr>
            <w:tcW w:w="567" w:type="dxa"/>
          </w:tcPr>
          <w:p w14:paraId="6B6BF6D2"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27E8D119"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29AA7AD5"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0C37138D"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37F5B75A" w14:textId="77777777" w:rsidR="00FF5EEB" w:rsidRPr="001677D0" w:rsidRDefault="00FF5EEB" w:rsidP="00FF5EEB">
            <w:pPr>
              <w:pStyle w:val="afc"/>
              <w:jc w:val="center"/>
              <w:rPr>
                <w:rFonts w:ascii="標楷體" w:eastAsia="標楷體" w:hAnsi="標楷體"/>
                <w:szCs w:val="24"/>
              </w:rPr>
            </w:pPr>
          </w:p>
        </w:tc>
      </w:tr>
      <w:tr w:rsidR="001677D0" w:rsidRPr="001677D0" w14:paraId="739E8B84" w14:textId="77777777" w:rsidTr="00E65C3B">
        <w:trPr>
          <w:tblHeader/>
        </w:trPr>
        <w:tc>
          <w:tcPr>
            <w:tcW w:w="567" w:type="dxa"/>
          </w:tcPr>
          <w:p w14:paraId="3EF115C2" w14:textId="77777777" w:rsidR="00FF5EEB" w:rsidRPr="001677D0" w:rsidRDefault="00FF5EEB" w:rsidP="00FF5EEB">
            <w:pPr>
              <w:pStyle w:val="afc"/>
              <w:numPr>
                <w:ilvl w:val="0"/>
                <w:numId w:val="6"/>
              </w:numPr>
              <w:ind w:left="254" w:hanging="254"/>
              <w:jc w:val="center"/>
              <w:rPr>
                <w:rFonts w:ascii="標楷體" w:eastAsia="標楷體" w:hAnsi="標楷體"/>
                <w:szCs w:val="24"/>
              </w:rPr>
            </w:pPr>
          </w:p>
        </w:tc>
        <w:tc>
          <w:tcPr>
            <w:tcW w:w="709" w:type="dxa"/>
          </w:tcPr>
          <w:p w14:paraId="41DC9256" w14:textId="77777777" w:rsidR="00FF5EEB" w:rsidRPr="001677D0" w:rsidRDefault="00FF5EEB" w:rsidP="00FF5EEB">
            <w:pPr>
              <w:pStyle w:val="afc"/>
              <w:rPr>
                <w:rFonts w:ascii="標楷體" w:eastAsia="標楷體" w:hAnsi="標楷體"/>
                <w:szCs w:val="24"/>
              </w:rPr>
            </w:pPr>
            <w:r w:rsidRPr="001677D0">
              <w:rPr>
                <w:rFonts w:ascii="標楷體" w:eastAsia="標楷體" w:hAnsi="標楷體" w:hint="eastAsia"/>
                <w:szCs w:val="24"/>
              </w:rPr>
              <w:t>L6602</w:t>
            </w:r>
          </w:p>
        </w:tc>
        <w:tc>
          <w:tcPr>
            <w:tcW w:w="3827" w:type="dxa"/>
          </w:tcPr>
          <w:p w14:paraId="45E6C56F" w14:textId="77777777" w:rsidR="00FF5EEB" w:rsidRPr="001677D0" w:rsidRDefault="00FF5EEB" w:rsidP="00FF5EEB">
            <w:pPr>
              <w:rPr>
                <w:rFonts w:ascii="標楷體" w:eastAsia="標楷體" w:hAnsi="標楷體"/>
              </w:rPr>
            </w:pPr>
            <w:r w:rsidRPr="001677D0">
              <w:rPr>
                <w:rFonts w:ascii="標楷體" w:eastAsia="標楷體" w:hAnsi="標楷體" w:hint="eastAsia"/>
              </w:rPr>
              <w:t>行業別代號維護</w:t>
            </w:r>
          </w:p>
        </w:tc>
        <w:tc>
          <w:tcPr>
            <w:tcW w:w="284" w:type="dxa"/>
          </w:tcPr>
          <w:p w14:paraId="41310525"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109F43C5" w14:textId="77777777" w:rsidR="00FF5EEB" w:rsidRPr="001677D0" w:rsidRDefault="00FF5EEB" w:rsidP="00FF5EEB">
            <w:pPr>
              <w:jc w:val="center"/>
              <w:rPr>
                <w:rFonts w:ascii="標楷體" w:eastAsia="標楷體" w:hAnsi="標楷體"/>
              </w:rPr>
            </w:pPr>
            <w:r w:rsidRPr="001677D0">
              <w:rPr>
                <w:rFonts w:ascii="標楷體" w:eastAsia="標楷體" w:hAnsi="標楷體" w:hint="eastAsia"/>
              </w:rPr>
              <w:t>T</w:t>
            </w:r>
          </w:p>
        </w:tc>
        <w:tc>
          <w:tcPr>
            <w:tcW w:w="567" w:type="dxa"/>
          </w:tcPr>
          <w:p w14:paraId="48F7A28D" w14:textId="77777777" w:rsidR="00FF5EEB" w:rsidRPr="001677D0" w:rsidRDefault="00FF5EEB" w:rsidP="00FF5EEB">
            <w:pPr>
              <w:jc w:val="center"/>
              <w:rPr>
                <w:rFonts w:ascii="標楷體" w:eastAsia="標楷體" w:hAnsi="標楷體"/>
              </w:rPr>
            </w:pPr>
            <w:r w:rsidRPr="001677D0">
              <w:rPr>
                <w:rFonts w:ascii="標楷體" w:eastAsia="標楷體" w:hAnsi="標楷體"/>
              </w:rPr>
              <w:t>X</w:t>
            </w:r>
          </w:p>
        </w:tc>
        <w:tc>
          <w:tcPr>
            <w:tcW w:w="850" w:type="dxa"/>
          </w:tcPr>
          <w:p w14:paraId="5F23C7B9" w14:textId="77777777" w:rsidR="00FF5EEB" w:rsidRPr="001677D0" w:rsidRDefault="00FF5EEB" w:rsidP="00FF5EEB">
            <w:pPr>
              <w:pStyle w:val="afc"/>
              <w:jc w:val="center"/>
              <w:rPr>
                <w:rFonts w:ascii="標楷體" w:eastAsia="標楷體" w:hAnsi="標楷體"/>
                <w:szCs w:val="24"/>
              </w:rPr>
            </w:pPr>
          </w:p>
        </w:tc>
        <w:tc>
          <w:tcPr>
            <w:tcW w:w="567" w:type="dxa"/>
          </w:tcPr>
          <w:p w14:paraId="7AB1EF80"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173E05E7"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417520E5"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457BD0F3"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3A0BD95D" w14:textId="77777777" w:rsidR="00FF5EEB" w:rsidRPr="001677D0" w:rsidRDefault="00FF5EEB" w:rsidP="00FF5EEB">
            <w:pPr>
              <w:pStyle w:val="afc"/>
              <w:jc w:val="center"/>
              <w:rPr>
                <w:rFonts w:ascii="標楷體" w:eastAsia="標楷體" w:hAnsi="標楷體"/>
                <w:szCs w:val="24"/>
              </w:rPr>
            </w:pPr>
          </w:p>
        </w:tc>
      </w:tr>
      <w:tr w:rsidR="001677D0" w:rsidRPr="001677D0" w14:paraId="354733E7" w14:textId="77777777" w:rsidTr="00E65C3B">
        <w:trPr>
          <w:tblHeader/>
        </w:trPr>
        <w:tc>
          <w:tcPr>
            <w:tcW w:w="567" w:type="dxa"/>
          </w:tcPr>
          <w:p w14:paraId="4932B54F" w14:textId="77777777" w:rsidR="00FF5EEB" w:rsidRPr="001677D0" w:rsidRDefault="00FF5EEB" w:rsidP="00FF5EEB">
            <w:pPr>
              <w:pStyle w:val="afc"/>
              <w:numPr>
                <w:ilvl w:val="0"/>
                <w:numId w:val="6"/>
              </w:numPr>
              <w:ind w:left="254" w:hanging="254"/>
              <w:jc w:val="center"/>
              <w:rPr>
                <w:rFonts w:ascii="標楷體" w:eastAsia="標楷體" w:hAnsi="標楷體"/>
                <w:szCs w:val="24"/>
              </w:rPr>
            </w:pPr>
          </w:p>
        </w:tc>
        <w:tc>
          <w:tcPr>
            <w:tcW w:w="709" w:type="dxa"/>
          </w:tcPr>
          <w:p w14:paraId="39627044" w14:textId="656C20A4" w:rsidR="00FF5EEB" w:rsidRPr="001677D0" w:rsidRDefault="00FF5EEB" w:rsidP="00FF5EEB">
            <w:pPr>
              <w:pStyle w:val="afc"/>
              <w:rPr>
                <w:rFonts w:ascii="標楷體" w:eastAsia="標楷體" w:hAnsi="標楷體"/>
                <w:szCs w:val="24"/>
              </w:rPr>
            </w:pPr>
            <w:r w:rsidRPr="001677D0">
              <w:rPr>
                <w:rFonts w:ascii="標楷體" w:eastAsia="標楷體" w:hAnsi="標楷體" w:hint="eastAsia"/>
                <w:szCs w:val="24"/>
              </w:rPr>
              <w:t>L</w:t>
            </w:r>
            <w:r w:rsidRPr="001677D0">
              <w:rPr>
                <w:rFonts w:ascii="標楷體" w:eastAsia="標楷體" w:hAnsi="標楷體"/>
                <w:szCs w:val="24"/>
              </w:rPr>
              <w:t>6062</w:t>
            </w:r>
          </w:p>
        </w:tc>
        <w:tc>
          <w:tcPr>
            <w:tcW w:w="3827" w:type="dxa"/>
          </w:tcPr>
          <w:p w14:paraId="1079AF02" w14:textId="78708EFC" w:rsidR="00FF5EEB" w:rsidRPr="001677D0" w:rsidRDefault="00FF5EEB" w:rsidP="00FF5EEB">
            <w:pPr>
              <w:rPr>
                <w:rFonts w:ascii="標楷體" w:eastAsia="標楷體" w:hAnsi="標楷體"/>
              </w:rPr>
            </w:pPr>
            <w:r w:rsidRPr="001677D0">
              <w:rPr>
                <w:rFonts w:ascii="標楷體" w:eastAsia="標楷體" w:hAnsi="標楷體" w:hint="eastAsia"/>
              </w:rPr>
              <w:t>行業別代號</w:t>
            </w:r>
            <w:r w:rsidR="007F0A48">
              <w:rPr>
                <w:rFonts w:ascii="標楷體" w:eastAsia="標楷體" w:hAnsi="標楷體" w:hint="eastAsia"/>
              </w:rPr>
              <w:t>資料</w:t>
            </w:r>
            <w:r w:rsidRPr="001677D0">
              <w:rPr>
                <w:rFonts w:ascii="標楷體" w:eastAsia="標楷體" w:hAnsi="標楷體" w:hint="eastAsia"/>
              </w:rPr>
              <w:t>查詢</w:t>
            </w:r>
          </w:p>
        </w:tc>
        <w:tc>
          <w:tcPr>
            <w:tcW w:w="284" w:type="dxa"/>
          </w:tcPr>
          <w:p w14:paraId="273B8C16" w14:textId="637F92EB"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3279EFD9" w14:textId="30342CD2" w:rsidR="00FF5EEB" w:rsidRPr="001677D0" w:rsidRDefault="00FF5EEB" w:rsidP="00FF5EEB">
            <w:pPr>
              <w:jc w:val="center"/>
              <w:rPr>
                <w:rFonts w:ascii="標楷體" w:eastAsia="標楷體" w:hAnsi="標楷體"/>
              </w:rPr>
            </w:pPr>
            <w:r w:rsidRPr="001677D0">
              <w:rPr>
                <w:rFonts w:ascii="標楷體" w:eastAsia="標楷體" w:hAnsi="標楷體" w:hint="eastAsia"/>
              </w:rPr>
              <w:t>T</w:t>
            </w:r>
          </w:p>
        </w:tc>
        <w:tc>
          <w:tcPr>
            <w:tcW w:w="567" w:type="dxa"/>
          </w:tcPr>
          <w:p w14:paraId="0AF33918" w14:textId="5CA839E5" w:rsidR="00FF5EEB" w:rsidRPr="001677D0" w:rsidRDefault="00FF5EEB" w:rsidP="00FF5EEB">
            <w:pPr>
              <w:jc w:val="center"/>
              <w:rPr>
                <w:rFonts w:ascii="標楷體" w:eastAsia="標楷體" w:hAnsi="標楷體"/>
              </w:rPr>
            </w:pPr>
            <w:r w:rsidRPr="001677D0">
              <w:rPr>
                <w:rFonts w:ascii="標楷體" w:eastAsia="標楷體" w:hAnsi="標楷體"/>
              </w:rPr>
              <w:t>X</w:t>
            </w:r>
          </w:p>
        </w:tc>
        <w:tc>
          <w:tcPr>
            <w:tcW w:w="850" w:type="dxa"/>
          </w:tcPr>
          <w:p w14:paraId="2FE1F85B" w14:textId="77777777" w:rsidR="00FF5EEB" w:rsidRPr="001677D0" w:rsidRDefault="00FF5EEB" w:rsidP="00FF5EEB">
            <w:pPr>
              <w:pStyle w:val="afc"/>
              <w:jc w:val="center"/>
              <w:rPr>
                <w:rFonts w:ascii="標楷體" w:eastAsia="標楷體" w:hAnsi="標楷體"/>
                <w:szCs w:val="24"/>
              </w:rPr>
            </w:pPr>
          </w:p>
        </w:tc>
        <w:tc>
          <w:tcPr>
            <w:tcW w:w="567" w:type="dxa"/>
          </w:tcPr>
          <w:p w14:paraId="0B017C1A" w14:textId="3CC1FC94"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53029808" w14:textId="7903934D"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258F59A7" w14:textId="1936F380"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076F20FB" w14:textId="6C283928"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4D50F155" w14:textId="77777777" w:rsidR="00FF5EEB" w:rsidRPr="001677D0" w:rsidRDefault="00FF5EEB" w:rsidP="00FF5EEB">
            <w:pPr>
              <w:pStyle w:val="afc"/>
              <w:jc w:val="center"/>
              <w:rPr>
                <w:rFonts w:ascii="標楷體" w:eastAsia="標楷體" w:hAnsi="標楷體"/>
                <w:szCs w:val="24"/>
              </w:rPr>
            </w:pPr>
          </w:p>
        </w:tc>
      </w:tr>
      <w:tr w:rsidR="001677D0" w:rsidRPr="001677D0" w14:paraId="7C11D345" w14:textId="77777777" w:rsidTr="00E65C3B">
        <w:trPr>
          <w:tblHeader/>
        </w:trPr>
        <w:tc>
          <w:tcPr>
            <w:tcW w:w="567" w:type="dxa"/>
          </w:tcPr>
          <w:p w14:paraId="7BEE589A" w14:textId="77777777" w:rsidR="00FF5EEB" w:rsidRPr="001677D0" w:rsidRDefault="00FF5EEB" w:rsidP="00FF5EEB">
            <w:pPr>
              <w:pStyle w:val="afc"/>
              <w:numPr>
                <w:ilvl w:val="0"/>
                <w:numId w:val="6"/>
              </w:numPr>
              <w:ind w:left="254" w:hanging="254"/>
              <w:jc w:val="center"/>
              <w:rPr>
                <w:rFonts w:ascii="標楷體" w:eastAsia="標楷體" w:hAnsi="標楷體"/>
                <w:szCs w:val="24"/>
              </w:rPr>
            </w:pPr>
          </w:p>
        </w:tc>
        <w:tc>
          <w:tcPr>
            <w:tcW w:w="709" w:type="dxa"/>
          </w:tcPr>
          <w:p w14:paraId="01CA09FB" w14:textId="29523EF1" w:rsidR="00FF5EEB" w:rsidRPr="001677D0" w:rsidRDefault="00FF5EEB" w:rsidP="00FF5EEB">
            <w:pPr>
              <w:pStyle w:val="afc"/>
              <w:rPr>
                <w:rFonts w:ascii="標楷體" w:eastAsia="標楷體" w:hAnsi="標楷體"/>
                <w:szCs w:val="24"/>
              </w:rPr>
            </w:pPr>
            <w:r w:rsidRPr="001677D0">
              <w:rPr>
                <w:rFonts w:ascii="標楷體" w:eastAsia="標楷體" w:hAnsi="標楷體"/>
                <w:szCs w:val="24"/>
              </w:rPr>
              <w:t>L6063</w:t>
            </w:r>
          </w:p>
        </w:tc>
        <w:tc>
          <w:tcPr>
            <w:tcW w:w="3827" w:type="dxa"/>
          </w:tcPr>
          <w:p w14:paraId="3EED8361" w14:textId="2001C74F" w:rsidR="00FF5EEB" w:rsidRPr="001677D0" w:rsidRDefault="00FF5EEB" w:rsidP="00FF5EEB">
            <w:pPr>
              <w:rPr>
                <w:rFonts w:ascii="標楷體" w:eastAsia="標楷體" w:hAnsi="標楷體"/>
              </w:rPr>
            </w:pPr>
            <w:r w:rsidRPr="001677D0">
              <w:rPr>
                <w:rFonts w:ascii="標楷體" w:eastAsia="標楷體" w:hAnsi="標楷體" w:hint="eastAsia"/>
              </w:rPr>
              <w:t>擔保品代號資料查詢</w:t>
            </w:r>
          </w:p>
        </w:tc>
        <w:tc>
          <w:tcPr>
            <w:tcW w:w="284" w:type="dxa"/>
          </w:tcPr>
          <w:p w14:paraId="38D5E5A0" w14:textId="3631F369"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00D6FD40" w14:textId="3553D066" w:rsidR="00FF5EEB" w:rsidRPr="001677D0" w:rsidRDefault="00FF5EEB" w:rsidP="00FF5EEB">
            <w:pPr>
              <w:jc w:val="center"/>
              <w:rPr>
                <w:rFonts w:ascii="標楷體" w:eastAsia="標楷體" w:hAnsi="標楷體"/>
              </w:rPr>
            </w:pPr>
            <w:r w:rsidRPr="001677D0">
              <w:rPr>
                <w:rFonts w:ascii="標楷體" w:eastAsia="標楷體" w:hAnsi="標楷體" w:hint="eastAsia"/>
              </w:rPr>
              <w:t>T</w:t>
            </w:r>
          </w:p>
        </w:tc>
        <w:tc>
          <w:tcPr>
            <w:tcW w:w="567" w:type="dxa"/>
          </w:tcPr>
          <w:p w14:paraId="52BE36B9" w14:textId="6B6E96F1" w:rsidR="00FF5EEB" w:rsidRPr="001677D0" w:rsidRDefault="00FF5EEB" w:rsidP="00FF5EEB">
            <w:pPr>
              <w:jc w:val="center"/>
              <w:rPr>
                <w:rFonts w:ascii="標楷體" w:eastAsia="標楷體" w:hAnsi="標楷體"/>
              </w:rPr>
            </w:pPr>
            <w:r w:rsidRPr="001677D0">
              <w:rPr>
                <w:rFonts w:ascii="標楷體" w:eastAsia="標楷體" w:hAnsi="標楷體"/>
              </w:rPr>
              <w:t>X</w:t>
            </w:r>
          </w:p>
        </w:tc>
        <w:tc>
          <w:tcPr>
            <w:tcW w:w="850" w:type="dxa"/>
          </w:tcPr>
          <w:p w14:paraId="66463311" w14:textId="77777777" w:rsidR="00FF5EEB" w:rsidRPr="001677D0" w:rsidRDefault="00FF5EEB" w:rsidP="00FF5EEB">
            <w:pPr>
              <w:pStyle w:val="afc"/>
              <w:jc w:val="center"/>
              <w:rPr>
                <w:rFonts w:ascii="標楷體" w:eastAsia="標楷體" w:hAnsi="標楷體"/>
                <w:szCs w:val="24"/>
              </w:rPr>
            </w:pPr>
          </w:p>
        </w:tc>
        <w:tc>
          <w:tcPr>
            <w:tcW w:w="567" w:type="dxa"/>
          </w:tcPr>
          <w:p w14:paraId="2E221301" w14:textId="0CA19D1B"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6C3FE28E" w14:textId="2F14CA89"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69E34F94" w14:textId="4BAAA650"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5070D37B" w14:textId="6CBB1BE8"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136DF30C" w14:textId="77777777" w:rsidR="00FF5EEB" w:rsidRPr="001677D0" w:rsidRDefault="00FF5EEB" w:rsidP="00FF5EEB">
            <w:pPr>
              <w:pStyle w:val="afc"/>
              <w:jc w:val="center"/>
              <w:rPr>
                <w:rFonts w:ascii="標楷體" w:eastAsia="標楷體" w:hAnsi="標楷體"/>
                <w:szCs w:val="24"/>
              </w:rPr>
            </w:pPr>
          </w:p>
        </w:tc>
      </w:tr>
      <w:tr w:rsidR="001677D0" w:rsidRPr="001677D0" w14:paraId="0510B1CF" w14:textId="77777777" w:rsidTr="00E65C3B">
        <w:trPr>
          <w:tblHeader/>
        </w:trPr>
        <w:tc>
          <w:tcPr>
            <w:tcW w:w="567" w:type="dxa"/>
          </w:tcPr>
          <w:p w14:paraId="245B32C7" w14:textId="77777777" w:rsidR="00FF5EEB" w:rsidRPr="001677D0" w:rsidRDefault="00FF5EEB" w:rsidP="00FF5EEB">
            <w:pPr>
              <w:pStyle w:val="afc"/>
              <w:numPr>
                <w:ilvl w:val="0"/>
                <w:numId w:val="6"/>
              </w:numPr>
              <w:ind w:left="254" w:hanging="254"/>
              <w:jc w:val="center"/>
              <w:rPr>
                <w:rFonts w:ascii="標楷體" w:eastAsia="標楷體" w:hAnsi="標楷體"/>
                <w:szCs w:val="24"/>
              </w:rPr>
            </w:pPr>
          </w:p>
        </w:tc>
        <w:tc>
          <w:tcPr>
            <w:tcW w:w="709" w:type="dxa"/>
          </w:tcPr>
          <w:p w14:paraId="59B7BE74" w14:textId="77777777" w:rsidR="00FF5EEB" w:rsidRPr="001677D0" w:rsidRDefault="00FF5EEB" w:rsidP="00FF5EEB">
            <w:pPr>
              <w:pStyle w:val="afc"/>
              <w:rPr>
                <w:rFonts w:ascii="標楷體" w:eastAsia="標楷體" w:hAnsi="標楷體"/>
                <w:szCs w:val="24"/>
              </w:rPr>
            </w:pPr>
            <w:r w:rsidRPr="001677D0">
              <w:rPr>
                <w:rFonts w:ascii="標楷體" w:eastAsia="標楷體" w:hAnsi="標楷體" w:hint="eastAsia"/>
                <w:szCs w:val="24"/>
              </w:rPr>
              <w:t>L6603</w:t>
            </w:r>
          </w:p>
        </w:tc>
        <w:tc>
          <w:tcPr>
            <w:tcW w:w="3827" w:type="dxa"/>
          </w:tcPr>
          <w:p w14:paraId="791250E3" w14:textId="02D36D5F" w:rsidR="00FF5EEB" w:rsidRPr="001677D0" w:rsidRDefault="00FF5EEB" w:rsidP="00FF5EEB">
            <w:pPr>
              <w:rPr>
                <w:rFonts w:ascii="標楷體" w:eastAsia="標楷體" w:hAnsi="標楷體"/>
              </w:rPr>
            </w:pPr>
            <w:r w:rsidRPr="001677D0">
              <w:rPr>
                <w:rFonts w:ascii="標楷體" w:eastAsia="標楷體" w:hAnsi="標楷體" w:hint="eastAsia"/>
              </w:rPr>
              <w:t>擔保品代號資料維護</w:t>
            </w:r>
          </w:p>
        </w:tc>
        <w:tc>
          <w:tcPr>
            <w:tcW w:w="284" w:type="dxa"/>
          </w:tcPr>
          <w:p w14:paraId="4EB6121E"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39E1FA44" w14:textId="77777777" w:rsidR="00FF5EEB" w:rsidRPr="001677D0" w:rsidRDefault="00FF5EEB" w:rsidP="00FF5EEB">
            <w:pPr>
              <w:jc w:val="center"/>
              <w:rPr>
                <w:rFonts w:ascii="標楷體" w:eastAsia="標楷體" w:hAnsi="標楷體"/>
              </w:rPr>
            </w:pPr>
            <w:r w:rsidRPr="001677D0">
              <w:rPr>
                <w:rFonts w:ascii="標楷體" w:eastAsia="標楷體" w:hAnsi="標楷體" w:hint="eastAsia"/>
              </w:rPr>
              <w:t>T</w:t>
            </w:r>
          </w:p>
        </w:tc>
        <w:tc>
          <w:tcPr>
            <w:tcW w:w="567" w:type="dxa"/>
          </w:tcPr>
          <w:p w14:paraId="2D4AD5BA" w14:textId="77777777" w:rsidR="00FF5EEB" w:rsidRPr="001677D0" w:rsidRDefault="00FF5EEB" w:rsidP="00FF5EEB">
            <w:pPr>
              <w:jc w:val="center"/>
              <w:rPr>
                <w:rFonts w:ascii="標楷體" w:eastAsia="標楷體" w:hAnsi="標楷體"/>
              </w:rPr>
            </w:pPr>
            <w:r w:rsidRPr="001677D0">
              <w:rPr>
                <w:rFonts w:ascii="標楷體" w:eastAsia="標楷體" w:hAnsi="標楷體"/>
              </w:rPr>
              <w:t>X</w:t>
            </w:r>
          </w:p>
        </w:tc>
        <w:tc>
          <w:tcPr>
            <w:tcW w:w="850" w:type="dxa"/>
          </w:tcPr>
          <w:p w14:paraId="2AF5FDF0" w14:textId="77777777" w:rsidR="00FF5EEB" w:rsidRPr="001677D0" w:rsidRDefault="00FF5EEB" w:rsidP="00FF5EEB">
            <w:pPr>
              <w:pStyle w:val="afc"/>
              <w:jc w:val="center"/>
              <w:rPr>
                <w:rFonts w:ascii="標楷體" w:eastAsia="標楷體" w:hAnsi="標楷體"/>
                <w:szCs w:val="24"/>
              </w:rPr>
            </w:pPr>
          </w:p>
        </w:tc>
        <w:tc>
          <w:tcPr>
            <w:tcW w:w="567" w:type="dxa"/>
          </w:tcPr>
          <w:p w14:paraId="3A1BB0F6"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53609FDD"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3CE1BA9A"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3AC06D34"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032A33C5" w14:textId="77777777" w:rsidR="00FF5EEB" w:rsidRPr="001677D0" w:rsidRDefault="00FF5EEB" w:rsidP="00FF5EEB">
            <w:pPr>
              <w:pStyle w:val="afc"/>
              <w:jc w:val="center"/>
              <w:rPr>
                <w:rFonts w:ascii="標楷體" w:eastAsia="標楷體" w:hAnsi="標楷體"/>
                <w:szCs w:val="24"/>
              </w:rPr>
            </w:pPr>
          </w:p>
        </w:tc>
      </w:tr>
      <w:tr w:rsidR="001677D0" w:rsidRPr="001677D0" w14:paraId="3D8868F2" w14:textId="77777777" w:rsidTr="00E65C3B">
        <w:trPr>
          <w:tblHeader/>
        </w:trPr>
        <w:tc>
          <w:tcPr>
            <w:tcW w:w="567" w:type="dxa"/>
          </w:tcPr>
          <w:p w14:paraId="6C82103D" w14:textId="77777777" w:rsidR="00FF5EEB" w:rsidRPr="001677D0" w:rsidRDefault="00FF5EEB" w:rsidP="00FF5EEB">
            <w:pPr>
              <w:pStyle w:val="afc"/>
              <w:numPr>
                <w:ilvl w:val="0"/>
                <w:numId w:val="6"/>
              </w:numPr>
              <w:ind w:left="254" w:hanging="254"/>
              <w:jc w:val="center"/>
              <w:rPr>
                <w:rFonts w:ascii="標楷體" w:eastAsia="標楷體" w:hAnsi="標楷體"/>
                <w:szCs w:val="24"/>
              </w:rPr>
            </w:pPr>
          </w:p>
        </w:tc>
        <w:tc>
          <w:tcPr>
            <w:tcW w:w="709" w:type="dxa"/>
          </w:tcPr>
          <w:p w14:paraId="54B5F447" w14:textId="77777777" w:rsidR="00FF5EEB" w:rsidRPr="001677D0" w:rsidRDefault="00FF5EEB" w:rsidP="00FF5EEB">
            <w:pPr>
              <w:pStyle w:val="afc"/>
              <w:rPr>
                <w:rFonts w:ascii="標楷體" w:eastAsia="標楷體" w:hAnsi="標楷體"/>
                <w:szCs w:val="24"/>
              </w:rPr>
            </w:pPr>
            <w:r w:rsidRPr="001677D0">
              <w:rPr>
                <w:rFonts w:ascii="標楷體" w:eastAsia="標楷體" w:hAnsi="標楷體" w:hint="eastAsia"/>
                <w:szCs w:val="24"/>
              </w:rPr>
              <w:t>L6604</w:t>
            </w:r>
          </w:p>
        </w:tc>
        <w:tc>
          <w:tcPr>
            <w:tcW w:w="3827" w:type="dxa"/>
          </w:tcPr>
          <w:p w14:paraId="636929B9" w14:textId="77777777" w:rsidR="00FF5EEB" w:rsidRPr="001677D0" w:rsidRDefault="00FF5EEB" w:rsidP="00FF5EEB">
            <w:pPr>
              <w:rPr>
                <w:rFonts w:ascii="標楷體" w:eastAsia="標楷體" w:hAnsi="標楷體"/>
              </w:rPr>
            </w:pPr>
            <w:r w:rsidRPr="001677D0">
              <w:rPr>
                <w:rFonts w:ascii="標楷體" w:eastAsia="標楷體" w:hAnsi="標楷體" w:hint="eastAsia"/>
              </w:rPr>
              <w:t>各類代碼</w:t>
            </w:r>
            <w:proofErr w:type="gramStart"/>
            <w:r w:rsidRPr="001677D0">
              <w:rPr>
                <w:rFonts w:ascii="標楷體" w:eastAsia="標楷體" w:hAnsi="標楷體" w:hint="eastAsia"/>
              </w:rPr>
              <w:t>檔</w:t>
            </w:r>
            <w:proofErr w:type="gramEnd"/>
            <w:r w:rsidRPr="001677D0">
              <w:rPr>
                <w:rFonts w:ascii="標楷體" w:eastAsia="標楷體" w:hAnsi="標楷體" w:hint="eastAsia"/>
              </w:rPr>
              <w:t>維護</w:t>
            </w:r>
          </w:p>
        </w:tc>
        <w:tc>
          <w:tcPr>
            <w:tcW w:w="284" w:type="dxa"/>
          </w:tcPr>
          <w:p w14:paraId="5472878E"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48C73B43" w14:textId="77777777" w:rsidR="00FF5EEB" w:rsidRPr="001677D0" w:rsidRDefault="00FF5EEB" w:rsidP="00FF5EEB">
            <w:pPr>
              <w:jc w:val="center"/>
              <w:rPr>
                <w:rFonts w:ascii="標楷體" w:eastAsia="標楷體" w:hAnsi="標楷體"/>
              </w:rPr>
            </w:pPr>
            <w:r w:rsidRPr="001677D0">
              <w:rPr>
                <w:rFonts w:ascii="標楷體" w:eastAsia="標楷體" w:hAnsi="標楷體" w:hint="eastAsia"/>
              </w:rPr>
              <w:t>T</w:t>
            </w:r>
          </w:p>
        </w:tc>
        <w:tc>
          <w:tcPr>
            <w:tcW w:w="567" w:type="dxa"/>
          </w:tcPr>
          <w:p w14:paraId="1E3949AA" w14:textId="77777777" w:rsidR="00FF5EEB" w:rsidRPr="001677D0" w:rsidRDefault="00FF5EEB" w:rsidP="00FF5EEB">
            <w:pPr>
              <w:jc w:val="center"/>
              <w:rPr>
                <w:rFonts w:ascii="標楷體" w:eastAsia="標楷體" w:hAnsi="標楷體"/>
              </w:rPr>
            </w:pPr>
            <w:r w:rsidRPr="001677D0">
              <w:rPr>
                <w:rFonts w:ascii="標楷體" w:eastAsia="標楷體" w:hAnsi="標楷體"/>
              </w:rPr>
              <w:t>X</w:t>
            </w:r>
          </w:p>
        </w:tc>
        <w:tc>
          <w:tcPr>
            <w:tcW w:w="850" w:type="dxa"/>
          </w:tcPr>
          <w:p w14:paraId="16CBCDCF" w14:textId="77777777" w:rsidR="00FF5EEB" w:rsidRPr="001677D0" w:rsidRDefault="00FF5EEB" w:rsidP="00FF5EEB">
            <w:pPr>
              <w:pStyle w:val="afc"/>
              <w:jc w:val="center"/>
              <w:rPr>
                <w:rFonts w:ascii="標楷體" w:eastAsia="標楷體" w:hAnsi="標楷體"/>
                <w:szCs w:val="24"/>
              </w:rPr>
            </w:pPr>
          </w:p>
        </w:tc>
        <w:tc>
          <w:tcPr>
            <w:tcW w:w="567" w:type="dxa"/>
          </w:tcPr>
          <w:p w14:paraId="23A349E1"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4A5601BF"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608DE163"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3E0C8D79"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029C3420" w14:textId="77777777" w:rsidR="00FF5EEB" w:rsidRPr="001677D0" w:rsidRDefault="00FF5EEB" w:rsidP="00FF5EEB">
            <w:pPr>
              <w:pStyle w:val="afc"/>
              <w:jc w:val="center"/>
              <w:rPr>
                <w:rFonts w:ascii="標楷體" w:eastAsia="標楷體" w:hAnsi="標楷體"/>
                <w:szCs w:val="24"/>
              </w:rPr>
            </w:pPr>
          </w:p>
        </w:tc>
      </w:tr>
      <w:tr w:rsidR="001677D0" w:rsidRPr="001677D0" w14:paraId="0607EAEB" w14:textId="77777777" w:rsidTr="00E65C3B">
        <w:trPr>
          <w:tblHeader/>
        </w:trPr>
        <w:tc>
          <w:tcPr>
            <w:tcW w:w="567" w:type="dxa"/>
          </w:tcPr>
          <w:p w14:paraId="2A483A1E" w14:textId="77777777" w:rsidR="00FF5EEB" w:rsidRPr="001677D0" w:rsidRDefault="00FF5EEB" w:rsidP="00FF5EEB">
            <w:pPr>
              <w:pStyle w:val="afc"/>
              <w:numPr>
                <w:ilvl w:val="0"/>
                <w:numId w:val="6"/>
              </w:numPr>
              <w:ind w:left="254" w:hanging="254"/>
              <w:jc w:val="center"/>
              <w:rPr>
                <w:rFonts w:ascii="標楷體" w:eastAsia="標楷體" w:hAnsi="標楷體"/>
                <w:szCs w:val="24"/>
              </w:rPr>
            </w:pPr>
          </w:p>
        </w:tc>
        <w:tc>
          <w:tcPr>
            <w:tcW w:w="709" w:type="dxa"/>
          </w:tcPr>
          <w:p w14:paraId="2FEA61D3" w14:textId="6D91811F" w:rsidR="00FF5EEB" w:rsidRPr="001677D0" w:rsidRDefault="00FF5EEB" w:rsidP="00FF5EEB">
            <w:pPr>
              <w:pStyle w:val="afc"/>
              <w:rPr>
                <w:rFonts w:ascii="標楷體" w:eastAsia="標楷體" w:hAnsi="標楷體"/>
                <w:szCs w:val="24"/>
              </w:rPr>
            </w:pPr>
            <w:r w:rsidRPr="001677D0">
              <w:rPr>
                <w:rFonts w:ascii="標楷體" w:eastAsia="標楷體" w:hAnsi="標楷體" w:hint="eastAsia"/>
                <w:szCs w:val="24"/>
              </w:rPr>
              <w:t>L</w:t>
            </w:r>
            <w:r w:rsidRPr="001677D0">
              <w:rPr>
                <w:rFonts w:ascii="標楷體" w:eastAsia="標楷體" w:hAnsi="標楷體"/>
                <w:szCs w:val="24"/>
              </w:rPr>
              <w:t>6064</w:t>
            </w:r>
          </w:p>
        </w:tc>
        <w:tc>
          <w:tcPr>
            <w:tcW w:w="3827" w:type="dxa"/>
          </w:tcPr>
          <w:p w14:paraId="4DB795B9" w14:textId="1F78E1BE" w:rsidR="00FF5EEB" w:rsidRPr="001677D0" w:rsidRDefault="00FF5EEB" w:rsidP="00FF5EEB">
            <w:pPr>
              <w:rPr>
                <w:rFonts w:ascii="標楷體" w:eastAsia="標楷體" w:hAnsi="標楷體"/>
              </w:rPr>
            </w:pPr>
            <w:r w:rsidRPr="001677D0">
              <w:rPr>
                <w:rFonts w:ascii="標楷體" w:eastAsia="標楷體" w:hAnsi="標楷體" w:hint="eastAsia"/>
              </w:rPr>
              <w:t>各類代碼</w:t>
            </w:r>
            <w:proofErr w:type="gramStart"/>
            <w:r w:rsidRPr="001677D0">
              <w:rPr>
                <w:rFonts w:ascii="標楷體" w:eastAsia="標楷體" w:hAnsi="標楷體" w:hint="eastAsia"/>
              </w:rPr>
              <w:t>檔</w:t>
            </w:r>
            <w:proofErr w:type="gramEnd"/>
            <w:r w:rsidRPr="001677D0">
              <w:rPr>
                <w:rFonts w:ascii="標楷體" w:eastAsia="標楷體" w:hAnsi="標楷體" w:hint="eastAsia"/>
              </w:rPr>
              <w:t>查詢</w:t>
            </w:r>
          </w:p>
        </w:tc>
        <w:tc>
          <w:tcPr>
            <w:tcW w:w="284" w:type="dxa"/>
          </w:tcPr>
          <w:p w14:paraId="16F7AB48" w14:textId="1C396F2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3672B12A" w14:textId="6269F0B3" w:rsidR="00FF5EEB" w:rsidRPr="001677D0" w:rsidRDefault="00FF5EEB" w:rsidP="00FF5EEB">
            <w:pPr>
              <w:jc w:val="center"/>
              <w:rPr>
                <w:rFonts w:ascii="標楷體" w:eastAsia="標楷體" w:hAnsi="標楷體"/>
              </w:rPr>
            </w:pPr>
            <w:r w:rsidRPr="001677D0">
              <w:rPr>
                <w:rFonts w:ascii="標楷體" w:eastAsia="標楷體" w:hAnsi="標楷體" w:hint="eastAsia"/>
              </w:rPr>
              <w:t>T</w:t>
            </w:r>
          </w:p>
        </w:tc>
        <w:tc>
          <w:tcPr>
            <w:tcW w:w="567" w:type="dxa"/>
          </w:tcPr>
          <w:p w14:paraId="69036116" w14:textId="1543F273" w:rsidR="00FF5EEB" w:rsidRPr="001677D0" w:rsidRDefault="00FF5EEB" w:rsidP="00FF5EEB">
            <w:pPr>
              <w:jc w:val="center"/>
              <w:rPr>
                <w:rFonts w:ascii="標楷體" w:eastAsia="標楷體" w:hAnsi="標楷體"/>
              </w:rPr>
            </w:pPr>
            <w:r w:rsidRPr="001677D0">
              <w:rPr>
                <w:rFonts w:ascii="標楷體" w:eastAsia="標楷體" w:hAnsi="標楷體"/>
              </w:rPr>
              <w:t>X</w:t>
            </w:r>
          </w:p>
        </w:tc>
        <w:tc>
          <w:tcPr>
            <w:tcW w:w="850" w:type="dxa"/>
          </w:tcPr>
          <w:p w14:paraId="41B0781C" w14:textId="77777777" w:rsidR="00FF5EEB" w:rsidRPr="001677D0" w:rsidRDefault="00FF5EEB" w:rsidP="00FF5EEB">
            <w:pPr>
              <w:pStyle w:val="afc"/>
              <w:jc w:val="center"/>
              <w:rPr>
                <w:rFonts w:ascii="標楷體" w:eastAsia="標楷體" w:hAnsi="標楷體"/>
                <w:szCs w:val="24"/>
              </w:rPr>
            </w:pPr>
          </w:p>
        </w:tc>
        <w:tc>
          <w:tcPr>
            <w:tcW w:w="567" w:type="dxa"/>
          </w:tcPr>
          <w:p w14:paraId="29FCB253" w14:textId="6AB8DD12"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5E51E00F" w14:textId="5105FDB0"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060D8B5A" w14:textId="6DE23655"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50A79E63" w14:textId="1A4B3C3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497419A0" w14:textId="77777777" w:rsidR="00FF5EEB" w:rsidRPr="001677D0" w:rsidRDefault="00FF5EEB" w:rsidP="00FF5EEB">
            <w:pPr>
              <w:pStyle w:val="afc"/>
              <w:jc w:val="center"/>
              <w:rPr>
                <w:rFonts w:ascii="標楷體" w:eastAsia="標楷體" w:hAnsi="標楷體"/>
                <w:szCs w:val="24"/>
              </w:rPr>
            </w:pPr>
          </w:p>
        </w:tc>
      </w:tr>
      <w:tr w:rsidR="001677D0" w:rsidRPr="001677D0" w14:paraId="46EE6873" w14:textId="77777777" w:rsidTr="00E65C3B">
        <w:trPr>
          <w:tblHeader/>
        </w:trPr>
        <w:tc>
          <w:tcPr>
            <w:tcW w:w="567" w:type="dxa"/>
          </w:tcPr>
          <w:p w14:paraId="352EE408" w14:textId="77777777" w:rsidR="00FF5EEB" w:rsidRPr="001677D0" w:rsidRDefault="00FF5EEB" w:rsidP="00FF5EEB">
            <w:pPr>
              <w:pStyle w:val="afc"/>
              <w:numPr>
                <w:ilvl w:val="0"/>
                <w:numId w:val="6"/>
              </w:numPr>
              <w:ind w:left="254" w:hanging="254"/>
              <w:jc w:val="center"/>
              <w:rPr>
                <w:rFonts w:ascii="標楷體" w:eastAsia="標楷體" w:hAnsi="標楷體"/>
                <w:szCs w:val="24"/>
              </w:rPr>
            </w:pPr>
          </w:p>
        </w:tc>
        <w:tc>
          <w:tcPr>
            <w:tcW w:w="709" w:type="dxa"/>
          </w:tcPr>
          <w:p w14:paraId="62EEE8C3" w14:textId="77777777" w:rsidR="00FF5EEB" w:rsidRPr="001677D0" w:rsidRDefault="00FF5EEB" w:rsidP="00FF5EEB">
            <w:pPr>
              <w:pStyle w:val="afc"/>
              <w:rPr>
                <w:rFonts w:ascii="標楷體" w:eastAsia="標楷體" w:hAnsi="標楷體"/>
                <w:szCs w:val="24"/>
              </w:rPr>
            </w:pPr>
            <w:r w:rsidRPr="001677D0">
              <w:rPr>
                <w:rFonts w:ascii="標楷體" w:eastAsia="標楷體" w:hAnsi="標楷體" w:hint="eastAsia"/>
                <w:szCs w:val="24"/>
              </w:rPr>
              <w:t>L6605</w:t>
            </w:r>
          </w:p>
        </w:tc>
        <w:tc>
          <w:tcPr>
            <w:tcW w:w="3827" w:type="dxa"/>
          </w:tcPr>
          <w:p w14:paraId="0264633A" w14:textId="77777777" w:rsidR="00FF5EEB" w:rsidRPr="001677D0" w:rsidRDefault="00FF5EEB" w:rsidP="00FF5EEB">
            <w:pPr>
              <w:rPr>
                <w:rFonts w:ascii="標楷體" w:eastAsia="標楷體" w:hAnsi="標楷體"/>
              </w:rPr>
            </w:pPr>
            <w:r w:rsidRPr="001677D0">
              <w:rPr>
                <w:rFonts w:ascii="標楷體" w:eastAsia="標楷體" w:hAnsi="標楷體" w:hint="eastAsia"/>
              </w:rPr>
              <w:t>逾期新增減少原因維護</w:t>
            </w:r>
          </w:p>
        </w:tc>
        <w:tc>
          <w:tcPr>
            <w:tcW w:w="284" w:type="dxa"/>
          </w:tcPr>
          <w:p w14:paraId="603F4823"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76BF5D07" w14:textId="77777777" w:rsidR="00FF5EEB" w:rsidRPr="001677D0" w:rsidRDefault="00FF5EEB" w:rsidP="00FF5EEB">
            <w:pPr>
              <w:jc w:val="center"/>
              <w:rPr>
                <w:rFonts w:ascii="標楷體" w:eastAsia="標楷體" w:hAnsi="標楷體"/>
              </w:rPr>
            </w:pPr>
            <w:r w:rsidRPr="001677D0">
              <w:rPr>
                <w:rFonts w:ascii="標楷體" w:eastAsia="標楷體" w:hAnsi="標楷體" w:hint="eastAsia"/>
              </w:rPr>
              <w:t>T</w:t>
            </w:r>
          </w:p>
        </w:tc>
        <w:tc>
          <w:tcPr>
            <w:tcW w:w="567" w:type="dxa"/>
          </w:tcPr>
          <w:p w14:paraId="2660BF1E" w14:textId="77777777" w:rsidR="00FF5EEB" w:rsidRPr="001677D0" w:rsidRDefault="00FF5EEB" w:rsidP="00FF5EEB">
            <w:pPr>
              <w:jc w:val="center"/>
              <w:rPr>
                <w:rFonts w:ascii="標楷體" w:eastAsia="標楷體" w:hAnsi="標楷體"/>
              </w:rPr>
            </w:pPr>
            <w:r w:rsidRPr="001677D0">
              <w:rPr>
                <w:rFonts w:ascii="標楷體" w:eastAsia="標楷體" w:hAnsi="標楷體"/>
              </w:rPr>
              <w:t>X</w:t>
            </w:r>
          </w:p>
        </w:tc>
        <w:tc>
          <w:tcPr>
            <w:tcW w:w="850" w:type="dxa"/>
          </w:tcPr>
          <w:p w14:paraId="6890B930" w14:textId="77777777" w:rsidR="00FF5EEB" w:rsidRPr="001677D0" w:rsidRDefault="00FF5EEB" w:rsidP="00FF5EEB">
            <w:pPr>
              <w:pStyle w:val="afc"/>
              <w:jc w:val="center"/>
              <w:rPr>
                <w:rFonts w:ascii="標楷體" w:eastAsia="標楷體" w:hAnsi="標楷體"/>
                <w:szCs w:val="24"/>
              </w:rPr>
            </w:pPr>
          </w:p>
        </w:tc>
        <w:tc>
          <w:tcPr>
            <w:tcW w:w="567" w:type="dxa"/>
          </w:tcPr>
          <w:p w14:paraId="131D57BB"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67BB6CFC"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1C50E766"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66CA0473" w14:textId="77777777" w:rsidR="00FF5EEB" w:rsidRPr="001677D0" w:rsidRDefault="00FF5EEB" w:rsidP="00FF5EE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6F19AC28" w14:textId="77777777" w:rsidR="00FF5EEB" w:rsidRPr="001677D0" w:rsidRDefault="00FF5EEB" w:rsidP="00FF5EEB">
            <w:pPr>
              <w:pStyle w:val="afc"/>
              <w:jc w:val="center"/>
              <w:rPr>
                <w:rFonts w:ascii="標楷體" w:eastAsia="標楷體" w:hAnsi="標楷體"/>
                <w:szCs w:val="24"/>
              </w:rPr>
            </w:pPr>
          </w:p>
        </w:tc>
      </w:tr>
      <w:tr w:rsidR="0059364B" w:rsidRPr="001677D0" w14:paraId="128A938C" w14:textId="77777777" w:rsidTr="00E65C3B">
        <w:trPr>
          <w:tblHeader/>
        </w:trPr>
        <w:tc>
          <w:tcPr>
            <w:tcW w:w="567" w:type="dxa"/>
          </w:tcPr>
          <w:p w14:paraId="6B603B19"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65C827D7" w14:textId="3463B34B" w:rsidR="0059364B" w:rsidRPr="001677D0" w:rsidRDefault="0059364B" w:rsidP="0059364B">
            <w:pPr>
              <w:pStyle w:val="afc"/>
              <w:rPr>
                <w:rFonts w:ascii="標楷體" w:eastAsia="標楷體" w:hAnsi="標楷體"/>
                <w:szCs w:val="24"/>
              </w:rPr>
            </w:pPr>
            <w:r>
              <w:rPr>
                <w:rFonts w:ascii="標楷體" w:eastAsia="標楷體" w:hAnsi="標楷體" w:hint="eastAsia"/>
                <w:szCs w:val="24"/>
              </w:rPr>
              <w:t>L6065</w:t>
            </w:r>
          </w:p>
        </w:tc>
        <w:tc>
          <w:tcPr>
            <w:tcW w:w="3827" w:type="dxa"/>
          </w:tcPr>
          <w:p w14:paraId="4AAD4363" w14:textId="61788489" w:rsidR="0059364B" w:rsidRPr="001677D0" w:rsidRDefault="0059364B" w:rsidP="0059364B">
            <w:pPr>
              <w:rPr>
                <w:rFonts w:ascii="標楷體" w:eastAsia="標楷體" w:hAnsi="標楷體"/>
              </w:rPr>
            </w:pPr>
            <w:r w:rsidRPr="001677D0">
              <w:rPr>
                <w:rFonts w:ascii="標楷體" w:eastAsia="標楷體" w:hAnsi="標楷體" w:hint="eastAsia"/>
              </w:rPr>
              <w:t>逾期新增減少原因</w:t>
            </w:r>
            <w:r>
              <w:rPr>
                <w:rFonts w:ascii="標楷體" w:eastAsia="標楷體" w:hAnsi="標楷體" w:hint="eastAsia"/>
              </w:rPr>
              <w:t>查詢</w:t>
            </w:r>
          </w:p>
        </w:tc>
        <w:tc>
          <w:tcPr>
            <w:tcW w:w="284" w:type="dxa"/>
          </w:tcPr>
          <w:p w14:paraId="73FF1676" w14:textId="6C5DC433"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1C0DA37B" w14:textId="643CB762"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52456DD7" w14:textId="0854294F"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4C93A7DF" w14:textId="77777777" w:rsidR="0059364B" w:rsidRPr="001677D0" w:rsidRDefault="0059364B" w:rsidP="0059364B">
            <w:pPr>
              <w:pStyle w:val="afc"/>
              <w:jc w:val="center"/>
              <w:rPr>
                <w:rFonts w:ascii="標楷體" w:eastAsia="標楷體" w:hAnsi="標楷體"/>
                <w:szCs w:val="24"/>
              </w:rPr>
            </w:pPr>
          </w:p>
        </w:tc>
        <w:tc>
          <w:tcPr>
            <w:tcW w:w="567" w:type="dxa"/>
          </w:tcPr>
          <w:p w14:paraId="579BFCE3" w14:textId="1FC17519"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1641795E" w14:textId="5BB5F8CD"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68D9CA03" w14:textId="6F16BD91"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0627BE25" w14:textId="56734F7F"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3DB637E1" w14:textId="77777777" w:rsidR="0059364B" w:rsidRPr="001677D0" w:rsidRDefault="0059364B" w:rsidP="0059364B">
            <w:pPr>
              <w:pStyle w:val="afc"/>
              <w:jc w:val="center"/>
              <w:rPr>
                <w:rFonts w:ascii="標楷體" w:eastAsia="標楷體" w:hAnsi="標楷體"/>
                <w:szCs w:val="24"/>
              </w:rPr>
            </w:pPr>
          </w:p>
        </w:tc>
      </w:tr>
      <w:tr w:rsidR="0059364B" w:rsidRPr="001677D0" w14:paraId="319B19D4" w14:textId="77777777" w:rsidTr="00E65C3B">
        <w:trPr>
          <w:tblHeader/>
        </w:trPr>
        <w:tc>
          <w:tcPr>
            <w:tcW w:w="567" w:type="dxa"/>
          </w:tcPr>
          <w:p w14:paraId="4329EF99"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3AD9A908" w14:textId="77777777"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L6606</w:t>
            </w:r>
          </w:p>
        </w:tc>
        <w:tc>
          <w:tcPr>
            <w:tcW w:w="3827" w:type="dxa"/>
          </w:tcPr>
          <w:p w14:paraId="4B3679B0" w14:textId="77777777" w:rsidR="0059364B" w:rsidRPr="001677D0" w:rsidRDefault="0059364B" w:rsidP="0059364B">
            <w:pPr>
              <w:rPr>
                <w:rFonts w:ascii="標楷體" w:eastAsia="標楷體" w:hAnsi="標楷體"/>
              </w:rPr>
            </w:pPr>
            <w:r w:rsidRPr="001677D0">
              <w:rPr>
                <w:rFonts w:ascii="標楷體" w:eastAsia="標楷體" w:hAnsi="標楷體" w:hint="eastAsia"/>
              </w:rPr>
              <w:t>主管理由</w:t>
            </w:r>
            <w:proofErr w:type="gramStart"/>
            <w:r w:rsidRPr="001677D0">
              <w:rPr>
                <w:rFonts w:ascii="標楷體" w:eastAsia="標楷體" w:hAnsi="標楷體" w:hint="eastAsia"/>
              </w:rPr>
              <w:t>檔</w:t>
            </w:r>
            <w:proofErr w:type="gramEnd"/>
            <w:r w:rsidRPr="001677D0">
              <w:rPr>
                <w:rFonts w:ascii="標楷體" w:eastAsia="標楷體" w:hAnsi="標楷體" w:hint="eastAsia"/>
              </w:rPr>
              <w:t>維護</w:t>
            </w:r>
          </w:p>
        </w:tc>
        <w:tc>
          <w:tcPr>
            <w:tcW w:w="284" w:type="dxa"/>
          </w:tcPr>
          <w:p w14:paraId="03E7305B"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5736B73F" w14:textId="77777777"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6920E1D2" w14:textId="77777777"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2D8431BF" w14:textId="77777777" w:rsidR="0059364B" w:rsidRPr="001677D0" w:rsidRDefault="0059364B" w:rsidP="0059364B">
            <w:pPr>
              <w:pStyle w:val="afc"/>
              <w:jc w:val="center"/>
              <w:rPr>
                <w:rFonts w:ascii="標楷體" w:eastAsia="標楷體" w:hAnsi="標楷體"/>
                <w:szCs w:val="24"/>
              </w:rPr>
            </w:pPr>
          </w:p>
        </w:tc>
        <w:tc>
          <w:tcPr>
            <w:tcW w:w="567" w:type="dxa"/>
          </w:tcPr>
          <w:p w14:paraId="43753AE9"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0361E446"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5D7F0CEC"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6E1F9C1D"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4DB4F155" w14:textId="77777777" w:rsidR="0059364B" w:rsidRPr="001677D0" w:rsidRDefault="0059364B" w:rsidP="0059364B">
            <w:pPr>
              <w:pStyle w:val="afc"/>
              <w:jc w:val="center"/>
              <w:rPr>
                <w:rFonts w:ascii="標楷體" w:eastAsia="標楷體" w:hAnsi="標楷體"/>
                <w:szCs w:val="24"/>
              </w:rPr>
            </w:pPr>
          </w:p>
        </w:tc>
      </w:tr>
      <w:tr w:rsidR="0059364B" w:rsidRPr="001677D0" w14:paraId="402DB5CE" w14:textId="77777777" w:rsidTr="00E65C3B">
        <w:trPr>
          <w:tblHeader/>
        </w:trPr>
        <w:tc>
          <w:tcPr>
            <w:tcW w:w="567" w:type="dxa"/>
          </w:tcPr>
          <w:p w14:paraId="19A1AB29"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6A2FFFD6" w14:textId="0298E5D1"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w:t>
            </w:r>
            <w:r w:rsidRPr="001677D0">
              <w:rPr>
                <w:rFonts w:ascii="標楷體" w:eastAsia="標楷體" w:hAnsi="標楷體"/>
                <w:szCs w:val="24"/>
              </w:rPr>
              <w:t>6066</w:t>
            </w:r>
          </w:p>
        </w:tc>
        <w:tc>
          <w:tcPr>
            <w:tcW w:w="3827" w:type="dxa"/>
          </w:tcPr>
          <w:p w14:paraId="4E769A92" w14:textId="481ED003" w:rsidR="0059364B" w:rsidRPr="001677D0" w:rsidRDefault="0059364B" w:rsidP="0059364B">
            <w:pPr>
              <w:rPr>
                <w:rFonts w:ascii="標楷體" w:eastAsia="標楷體" w:hAnsi="標楷體"/>
              </w:rPr>
            </w:pPr>
            <w:r w:rsidRPr="001677D0">
              <w:rPr>
                <w:rFonts w:ascii="標楷體" w:eastAsia="標楷體" w:hAnsi="標楷體" w:hint="eastAsia"/>
              </w:rPr>
              <w:t>主管理由</w:t>
            </w:r>
            <w:proofErr w:type="gramStart"/>
            <w:r w:rsidRPr="001677D0">
              <w:rPr>
                <w:rFonts w:ascii="標楷體" w:eastAsia="標楷體" w:hAnsi="標楷體" w:hint="eastAsia"/>
              </w:rPr>
              <w:t>檔</w:t>
            </w:r>
            <w:proofErr w:type="gramEnd"/>
            <w:r w:rsidRPr="001677D0">
              <w:rPr>
                <w:rFonts w:ascii="標楷體" w:eastAsia="標楷體" w:hAnsi="標楷體" w:hint="eastAsia"/>
              </w:rPr>
              <w:t>查詢</w:t>
            </w:r>
          </w:p>
        </w:tc>
        <w:tc>
          <w:tcPr>
            <w:tcW w:w="284" w:type="dxa"/>
          </w:tcPr>
          <w:p w14:paraId="3714A71C" w14:textId="77777777" w:rsidR="0059364B" w:rsidRPr="001677D0" w:rsidRDefault="0059364B" w:rsidP="0059364B">
            <w:pPr>
              <w:pStyle w:val="afc"/>
              <w:jc w:val="center"/>
              <w:rPr>
                <w:rFonts w:ascii="標楷體" w:eastAsia="標楷體" w:hAnsi="標楷體"/>
                <w:szCs w:val="24"/>
              </w:rPr>
            </w:pPr>
          </w:p>
        </w:tc>
        <w:tc>
          <w:tcPr>
            <w:tcW w:w="567" w:type="dxa"/>
          </w:tcPr>
          <w:p w14:paraId="2E5BAF5F" w14:textId="77777777" w:rsidR="0059364B" w:rsidRPr="001677D0" w:rsidRDefault="0059364B" w:rsidP="0059364B">
            <w:pPr>
              <w:jc w:val="center"/>
              <w:rPr>
                <w:rFonts w:ascii="標楷體" w:eastAsia="標楷體" w:hAnsi="標楷體"/>
              </w:rPr>
            </w:pPr>
          </w:p>
        </w:tc>
        <w:tc>
          <w:tcPr>
            <w:tcW w:w="567" w:type="dxa"/>
          </w:tcPr>
          <w:p w14:paraId="0E638CF5" w14:textId="77777777" w:rsidR="0059364B" w:rsidRPr="001677D0" w:rsidRDefault="0059364B" w:rsidP="0059364B">
            <w:pPr>
              <w:jc w:val="center"/>
              <w:rPr>
                <w:rFonts w:ascii="標楷體" w:eastAsia="標楷體" w:hAnsi="標楷體"/>
              </w:rPr>
            </w:pPr>
          </w:p>
        </w:tc>
        <w:tc>
          <w:tcPr>
            <w:tcW w:w="850" w:type="dxa"/>
          </w:tcPr>
          <w:p w14:paraId="1C234462" w14:textId="77777777" w:rsidR="0059364B" w:rsidRPr="001677D0" w:rsidRDefault="0059364B" w:rsidP="0059364B">
            <w:pPr>
              <w:pStyle w:val="afc"/>
              <w:jc w:val="center"/>
              <w:rPr>
                <w:rFonts w:ascii="標楷體" w:eastAsia="標楷體" w:hAnsi="標楷體"/>
                <w:szCs w:val="24"/>
              </w:rPr>
            </w:pPr>
          </w:p>
        </w:tc>
        <w:tc>
          <w:tcPr>
            <w:tcW w:w="567" w:type="dxa"/>
          </w:tcPr>
          <w:p w14:paraId="100331FB" w14:textId="77777777" w:rsidR="0059364B" w:rsidRPr="001677D0" w:rsidRDefault="0059364B" w:rsidP="0059364B">
            <w:pPr>
              <w:pStyle w:val="afc"/>
              <w:jc w:val="center"/>
              <w:rPr>
                <w:rFonts w:ascii="標楷體" w:eastAsia="標楷體" w:hAnsi="標楷體"/>
                <w:szCs w:val="24"/>
              </w:rPr>
            </w:pPr>
          </w:p>
        </w:tc>
        <w:tc>
          <w:tcPr>
            <w:tcW w:w="567" w:type="dxa"/>
          </w:tcPr>
          <w:p w14:paraId="65A11D82" w14:textId="77777777" w:rsidR="0059364B" w:rsidRPr="001677D0" w:rsidRDefault="0059364B" w:rsidP="0059364B">
            <w:pPr>
              <w:pStyle w:val="afc"/>
              <w:jc w:val="center"/>
              <w:rPr>
                <w:rFonts w:ascii="標楷體" w:eastAsia="標楷體" w:hAnsi="標楷體"/>
                <w:szCs w:val="24"/>
              </w:rPr>
            </w:pPr>
          </w:p>
        </w:tc>
        <w:tc>
          <w:tcPr>
            <w:tcW w:w="284" w:type="dxa"/>
          </w:tcPr>
          <w:p w14:paraId="70F5EE53" w14:textId="77777777" w:rsidR="0059364B" w:rsidRPr="001677D0" w:rsidRDefault="0059364B" w:rsidP="0059364B">
            <w:pPr>
              <w:pStyle w:val="afc"/>
              <w:jc w:val="center"/>
              <w:rPr>
                <w:rFonts w:ascii="標楷體" w:eastAsia="標楷體" w:hAnsi="標楷體"/>
                <w:szCs w:val="24"/>
              </w:rPr>
            </w:pPr>
          </w:p>
        </w:tc>
        <w:tc>
          <w:tcPr>
            <w:tcW w:w="283" w:type="dxa"/>
          </w:tcPr>
          <w:p w14:paraId="25C4C7C9" w14:textId="77777777" w:rsidR="0059364B" w:rsidRPr="001677D0" w:rsidRDefault="0059364B" w:rsidP="0059364B">
            <w:pPr>
              <w:pStyle w:val="afc"/>
              <w:jc w:val="center"/>
              <w:rPr>
                <w:rFonts w:ascii="標楷體" w:eastAsia="標楷體" w:hAnsi="標楷體"/>
                <w:szCs w:val="24"/>
              </w:rPr>
            </w:pPr>
          </w:p>
        </w:tc>
        <w:tc>
          <w:tcPr>
            <w:tcW w:w="288" w:type="dxa"/>
          </w:tcPr>
          <w:p w14:paraId="09313793" w14:textId="77777777" w:rsidR="0059364B" w:rsidRPr="001677D0" w:rsidRDefault="0059364B" w:rsidP="0059364B">
            <w:pPr>
              <w:pStyle w:val="afc"/>
              <w:jc w:val="center"/>
              <w:rPr>
                <w:rFonts w:ascii="標楷體" w:eastAsia="標楷體" w:hAnsi="標楷體"/>
                <w:szCs w:val="24"/>
              </w:rPr>
            </w:pPr>
          </w:p>
        </w:tc>
      </w:tr>
      <w:tr w:rsidR="0059364B" w:rsidRPr="001677D0" w14:paraId="687D7729" w14:textId="77777777" w:rsidTr="00E65C3B">
        <w:trPr>
          <w:tblHeader/>
        </w:trPr>
        <w:tc>
          <w:tcPr>
            <w:tcW w:w="567" w:type="dxa"/>
          </w:tcPr>
          <w:p w14:paraId="263AAC97"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33FBD6C7" w14:textId="77777777"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L6607</w:t>
            </w:r>
          </w:p>
        </w:tc>
        <w:tc>
          <w:tcPr>
            <w:tcW w:w="3827" w:type="dxa"/>
          </w:tcPr>
          <w:p w14:paraId="5F6B536D" w14:textId="77777777" w:rsidR="0059364B" w:rsidRPr="001677D0" w:rsidRDefault="0059364B" w:rsidP="0059364B">
            <w:pPr>
              <w:rPr>
                <w:rFonts w:ascii="標楷體" w:eastAsia="標楷體" w:hAnsi="標楷體" w:cs="新細明體"/>
                <w:kern w:val="0"/>
                <w:lang w:val="zh-TW"/>
              </w:rPr>
            </w:pPr>
            <w:r w:rsidRPr="001677D0">
              <w:rPr>
                <w:rFonts w:ascii="標楷體" w:eastAsia="標楷體" w:hAnsi="標楷體" w:hint="eastAsia"/>
              </w:rPr>
              <w:t>保證人關係維護</w:t>
            </w:r>
          </w:p>
        </w:tc>
        <w:tc>
          <w:tcPr>
            <w:tcW w:w="284" w:type="dxa"/>
          </w:tcPr>
          <w:p w14:paraId="336C7336"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628CA6B2" w14:textId="77777777"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48E3F0D3" w14:textId="77777777"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6B9AB9A6" w14:textId="77777777" w:rsidR="0059364B" w:rsidRPr="001677D0" w:rsidRDefault="0059364B" w:rsidP="0059364B">
            <w:pPr>
              <w:pStyle w:val="afc"/>
              <w:jc w:val="center"/>
              <w:rPr>
                <w:rFonts w:ascii="標楷體" w:eastAsia="標楷體" w:hAnsi="標楷體"/>
                <w:szCs w:val="24"/>
              </w:rPr>
            </w:pPr>
          </w:p>
        </w:tc>
        <w:tc>
          <w:tcPr>
            <w:tcW w:w="567" w:type="dxa"/>
          </w:tcPr>
          <w:p w14:paraId="29D0FDD5"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51A696D7"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7EF5945D"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2E49A0F5"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59B0A381" w14:textId="77777777" w:rsidR="0059364B" w:rsidRPr="001677D0" w:rsidRDefault="0059364B" w:rsidP="0059364B">
            <w:pPr>
              <w:pStyle w:val="afc"/>
              <w:jc w:val="center"/>
              <w:rPr>
                <w:rFonts w:ascii="標楷體" w:eastAsia="標楷體" w:hAnsi="標楷體"/>
                <w:szCs w:val="24"/>
              </w:rPr>
            </w:pPr>
          </w:p>
        </w:tc>
      </w:tr>
      <w:tr w:rsidR="0059364B" w:rsidRPr="001677D0" w14:paraId="68EBCB4E" w14:textId="77777777" w:rsidTr="00E65C3B">
        <w:trPr>
          <w:tblHeader/>
        </w:trPr>
        <w:tc>
          <w:tcPr>
            <w:tcW w:w="567" w:type="dxa"/>
          </w:tcPr>
          <w:p w14:paraId="0FE0894A"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33FF9A73" w14:textId="2BF29C83"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L6067</w:t>
            </w:r>
          </w:p>
        </w:tc>
        <w:tc>
          <w:tcPr>
            <w:tcW w:w="3827" w:type="dxa"/>
          </w:tcPr>
          <w:p w14:paraId="6FD4FAF3" w14:textId="0BDCDCC4" w:rsidR="0059364B" w:rsidRPr="001677D0" w:rsidRDefault="0059364B" w:rsidP="0059364B">
            <w:pPr>
              <w:rPr>
                <w:rFonts w:ascii="標楷體" w:eastAsia="標楷體" w:hAnsi="標楷體"/>
              </w:rPr>
            </w:pPr>
            <w:r w:rsidRPr="001677D0">
              <w:rPr>
                <w:rFonts w:ascii="標楷體" w:eastAsia="標楷體" w:hAnsi="標楷體" w:hint="eastAsia"/>
              </w:rPr>
              <w:t>保證人關係查詢</w:t>
            </w:r>
          </w:p>
        </w:tc>
        <w:tc>
          <w:tcPr>
            <w:tcW w:w="284" w:type="dxa"/>
          </w:tcPr>
          <w:p w14:paraId="58AC3FED" w14:textId="77AF926C"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631D467B" w14:textId="25912F40"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7525BF49" w14:textId="4DCE6106"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44285538" w14:textId="77777777" w:rsidR="0059364B" w:rsidRPr="001677D0" w:rsidRDefault="0059364B" w:rsidP="0059364B">
            <w:pPr>
              <w:pStyle w:val="afc"/>
              <w:jc w:val="center"/>
              <w:rPr>
                <w:rFonts w:ascii="標楷體" w:eastAsia="標楷體" w:hAnsi="標楷體"/>
                <w:szCs w:val="24"/>
              </w:rPr>
            </w:pPr>
          </w:p>
        </w:tc>
        <w:tc>
          <w:tcPr>
            <w:tcW w:w="567" w:type="dxa"/>
          </w:tcPr>
          <w:p w14:paraId="5A5A2F5E" w14:textId="016CF48E"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50D803D0" w14:textId="4BEEA91A"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0A17142A" w14:textId="1DDA2929"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326D3B51" w14:textId="5569B940"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238964C6" w14:textId="77777777" w:rsidR="0059364B" w:rsidRPr="001677D0" w:rsidRDefault="0059364B" w:rsidP="0059364B">
            <w:pPr>
              <w:pStyle w:val="afc"/>
              <w:jc w:val="center"/>
              <w:rPr>
                <w:rFonts w:ascii="標楷體" w:eastAsia="標楷體" w:hAnsi="標楷體"/>
                <w:szCs w:val="24"/>
              </w:rPr>
            </w:pPr>
          </w:p>
        </w:tc>
      </w:tr>
      <w:tr w:rsidR="0059364B" w:rsidRPr="001677D0" w14:paraId="7A559A0B" w14:textId="77777777" w:rsidTr="00E65C3B">
        <w:trPr>
          <w:tblHeader/>
        </w:trPr>
        <w:tc>
          <w:tcPr>
            <w:tcW w:w="567" w:type="dxa"/>
          </w:tcPr>
          <w:p w14:paraId="56383581"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45697553" w14:textId="23330D90"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w:t>
            </w:r>
            <w:r w:rsidRPr="001677D0">
              <w:rPr>
                <w:rFonts w:ascii="標楷體" w:eastAsia="標楷體" w:hAnsi="標楷體"/>
                <w:szCs w:val="24"/>
              </w:rPr>
              <w:t>6068</w:t>
            </w:r>
          </w:p>
        </w:tc>
        <w:tc>
          <w:tcPr>
            <w:tcW w:w="3827" w:type="dxa"/>
          </w:tcPr>
          <w:p w14:paraId="79C6CB5D" w14:textId="7D688397" w:rsidR="0059364B" w:rsidRPr="001677D0" w:rsidRDefault="0059364B" w:rsidP="0059364B">
            <w:pPr>
              <w:rPr>
                <w:rFonts w:ascii="標楷體" w:eastAsia="標楷體" w:hAnsi="標楷體"/>
              </w:rPr>
            </w:pPr>
            <w:r w:rsidRPr="001677D0">
              <w:rPr>
                <w:rFonts w:ascii="標楷體" w:eastAsia="標楷體" w:hAnsi="標楷體" w:hint="eastAsia"/>
              </w:rPr>
              <w:t>報表代號對照</w:t>
            </w:r>
            <w:proofErr w:type="gramStart"/>
            <w:r w:rsidRPr="001677D0">
              <w:rPr>
                <w:rFonts w:ascii="標楷體" w:eastAsia="標楷體" w:hAnsi="標楷體" w:hint="eastAsia"/>
              </w:rPr>
              <w:t>檔</w:t>
            </w:r>
            <w:proofErr w:type="gramEnd"/>
            <w:r w:rsidRPr="001677D0">
              <w:rPr>
                <w:rFonts w:ascii="標楷體" w:eastAsia="標楷體" w:hAnsi="標楷體" w:hint="eastAsia"/>
              </w:rPr>
              <w:t>查詢</w:t>
            </w:r>
          </w:p>
        </w:tc>
        <w:tc>
          <w:tcPr>
            <w:tcW w:w="284" w:type="dxa"/>
          </w:tcPr>
          <w:p w14:paraId="5A74A34C" w14:textId="5858CB7A"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47A985D5" w14:textId="6182E5F4"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4D801372" w14:textId="75BCAB49"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4576D8CD" w14:textId="77777777" w:rsidR="0059364B" w:rsidRPr="001677D0" w:rsidRDefault="0059364B" w:rsidP="0059364B">
            <w:pPr>
              <w:pStyle w:val="afc"/>
              <w:jc w:val="center"/>
              <w:rPr>
                <w:rFonts w:ascii="標楷體" w:eastAsia="標楷體" w:hAnsi="標楷體"/>
                <w:szCs w:val="24"/>
              </w:rPr>
            </w:pPr>
          </w:p>
        </w:tc>
        <w:tc>
          <w:tcPr>
            <w:tcW w:w="567" w:type="dxa"/>
          </w:tcPr>
          <w:p w14:paraId="7B6808E2" w14:textId="62041411"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6129D331" w14:textId="5182B674"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1C97D9D7" w14:textId="1E9E57A9"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088CDB2F" w14:textId="3B95A7DD"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1EC157E4" w14:textId="77777777" w:rsidR="0059364B" w:rsidRPr="001677D0" w:rsidRDefault="0059364B" w:rsidP="0059364B">
            <w:pPr>
              <w:pStyle w:val="afc"/>
              <w:jc w:val="center"/>
              <w:rPr>
                <w:rFonts w:ascii="標楷體" w:eastAsia="標楷體" w:hAnsi="標楷體"/>
                <w:szCs w:val="24"/>
              </w:rPr>
            </w:pPr>
          </w:p>
        </w:tc>
      </w:tr>
      <w:tr w:rsidR="0059364B" w:rsidRPr="001677D0" w14:paraId="24C5A28A" w14:textId="77777777" w:rsidTr="00E65C3B">
        <w:trPr>
          <w:tblHeader/>
        </w:trPr>
        <w:tc>
          <w:tcPr>
            <w:tcW w:w="567" w:type="dxa"/>
          </w:tcPr>
          <w:p w14:paraId="7150F3D7"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49A765FB" w14:textId="13650662"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w:t>
            </w:r>
            <w:r w:rsidRPr="001677D0">
              <w:rPr>
                <w:rFonts w:ascii="標楷體" w:eastAsia="標楷體" w:hAnsi="標楷體"/>
                <w:szCs w:val="24"/>
              </w:rPr>
              <w:t>6608</w:t>
            </w:r>
          </w:p>
        </w:tc>
        <w:tc>
          <w:tcPr>
            <w:tcW w:w="3827" w:type="dxa"/>
          </w:tcPr>
          <w:p w14:paraId="36003729" w14:textId="71FD92BF" w:rsidR="0059364B" w:rsidRPr="001677D0" w:rsidRDefault="0059364B" w:rsidP="0059364B">
            <w:pPr>
              <w:rPr>
                <w:rFonts w:ascii="標楷體" w:eastAsia="標楷體" w:hAnsi="標楷體"/>
              </w:rPr>
            </w:pPr>
            <w:r w:rsidRPr="001677D0">
              <w:rPr>
                <w:rFonts w:ascii="標楷體" w:eastAsia="標楷體" w:hAnsi="標楷體" w:hint="eastAsia"/>
              </w:rPr>
              <w:t>報表代號對照</w:t>
            </w:r>
            <w:proofErr w:type="gramStart"/>
            <w:r w:rsidRPr="001677D0">
              <w:rPr>
                <w:rFonts w:ascii="標楷體" w:eastAsia="標楷體" w:hAnsi="標楷體" w:hint="eastAsia"/>
              </w:rPr>
              <w:t>檔</w:t>
            </w:r>
            <w:proofErr w:type="gramEnd"/>
            <w:r w:rsidRPr="001677D0">
              <w:rPr>
                <w:rFonts w:ascii="標楷體" w:eastAsia="標楷體" w:hAnsi="標楷體" w:hint="eastAsia"/>
              </w:rPr>
              <w:t>維護</w:t>
            </w:r>
          </w:p>
        </w:tc>
        <w:tc>
          <w:tcPr>
            <w:tcW w:w="284" w:type="dxa"/>
          </w:tcPr>
          <w:p w14:paraId="4150E5BA" w14:textId="7755AF56"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5789F57F" w14:textId="2D345F38"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629BFCAD" w14:textId="4D35AD40"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15395623" w14:textId="77777777" w:rsidR="0059364B" w:rsidRPr="001677D0" w:rsidRDefault="0059364B" w:rsidP="0059364B">
            <w:pPr>
              <w:pStyle w:val="afc"/>
              <w:jc w:val="center"/>
              <w:rPr>
                <w:rFonts w:ascii="標楷體" w:eastAsia="標楷體" w:hAnsi="標楷體"/>
                <w:szCs w:val="24"/>
              </w:rPr>
            </w:pPr>
          </w:p>
        </w:tc>
        <w:tc>
          <w:tcPr>
            <w:tcW w:w="567" w:type="dxa"/>
          </w:tcPr>
          <w:p w14:paraId="53AA35A9" w14:textId="1F445C26"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43D97008" w14:textId="1C8FE6DD"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07ABC25E" w14:textId="57986395"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634C535B" w14:textId="0C3126EB"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0226C7A4" w14:textId="77777777" w:rsidR="0059364B" w:rsidRPr="001677D0" w:rsidRDefault="0059364B" w:rsidP="0059364B">
            <w:pPr>
              <w:pStyle w:val="afc"/>
              <w:jc w:val="center"/>
              <w:rPr>
                <w:rFonts w:ascii="標楷體" w:eastAsia="標楷體" w:hAnsi="標楷體"/>
                <w:szCs w:val="24"/>
              </w:rPr>
            </w:pPr>
          </w:p>
        </w:tc>
      </w:tr>
      <w:tr w:rsidR="0059364B" w:rsidRPr="001677D0" w14:paraId="5B83C7A0" w14:textId="77777777" w:rsidTr="00093819">
        <w:trPr>
          <w:tblHeader/>
        </w:trPr>
        <w:tc>
          <w:tcPr>
            <w:tcW w:w="567" w:type="dxa"/>
          </w:tcPr>
          <w:p w14:paraId="30513DEE" w14:textId="77777777" w:rsidR="0059364B" w:rsidRPr="001677D0" w:rsidRDefault="0059364B" w:rsidP="0059364B">
            <w:pPr>
              <w:pStyle w:val="afc"/>
              <w:ind w:left="254"/>
              <w:rPr>
                <w:rFonts w:ascii="標楷體" w:eastAsia="標楷體" w:hAnsi="標楷體"/>
                <w:szCs w:val="24"/>
              </w:rPr>
            </w:pPr>
          </w:p>
        </w:tc>
        <w:tc>
          <w:tcPr>
            <w:tcW w:w="709" w:type="dxa"/>
          </w:tcPr>
          <w:p w14:paraId="37C1ABBA" w14:textId="77777777"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L67</w:t>
            </w:r>
          </w:p>
        </w:tc>
        <w:tc>
          <w:tcPr>
            <w:tcW w:w="8084" w:type="dxa"/>
            <w:gridSpan w:val="10"/>
          </w:tcPr>
          <w:p w14:paraId="1BE5D75D" w14:textId="77777777"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其他基本資料維護</w:t>
            </w:r>
          </w:p>
        </w:tc>
      </w:tr>
      <w:tr w:rsidR="0059364B" w:rsidRPr="001677D0" w14:paraId="0F2CB1BC" w14:textId="77777777" w:rsidTr="00E65C3B">
        <w:trPr>
          <w:tblHeader/>
        </w:trPr>
        <w:tc>
          <w:tcPr>
            <w:tcW w:w="567" w:type="dxa"/>
          </w:tcPr>
          <w:p w14:paraId="698E31D8"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0F1B1AD1" w14:textId="77777777"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L6701</w:t>
            </w:r>
          </w:p>
        </w:tc>
        <w:tc>
          <w:tcPr>
            <w:tcW w:w="3827" w:type="dxa"/>
          </w:tcPr>
          <w:p w14:paraId="1DE07442" w14:textId="77777777" w:rsidR="0059364B" w:rsidRPr="001677D0" w:rsidRDefault="0059364B" w:rsidP="0059364B">
            <w:pPr>
              <w:rPr>
                <w:rFonts w:ascii="標楷體" w:eastAsia="標楷體" w:hAnsi="標楷體"/>
              </w:rPr>
            </w:pPr>
            <w:r w:rsidRPr="001677D0">
              <w:rPr>
                <w:rFonts w:ascii="標楷體" w:eastAsia="標楷體" w:hAnsi="標楷體" w:hint="eastAsia"/>
              </w:rPr>
              <w:t>行庫資料維護</w:t>
            </w:r>
          </w:p>
        </w:tc>
        <w:tc>
          <w:tcPr>
            <w:tcW w:w="284" w:type="dxa"/>
          </w:tcPr>
          <w:p w14:paraId="46D8C185"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0484F857" w14:textId="77777777"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7C37E018" w14:textId="77777777"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069CE54B" w14:textId="77777777" w:rsidR="0059364B" w:rsidRPr="001677D0" w:rsidRDefault="0059364B" w:rsidP="0059364B">
            <w:pPr>
              <w:pStyle w:val="afc"/>
              <w:jc w:val="center"/>
              <w:rPr>
                <w:rFonts w:ascii="標楷體" w:eastAsia="標楷體" w:hAnsi="標楷體"/>
                <w:szCs w:val="24"/>
              </w:rPr>
            </w:pPr>
          </w:p>
        </w:tc>
        <w:tc>
          <w:tcPr>
            <w:tcW w:w="567" w:type="dxa"/>
          </w:tcPr>
          <w:p w14:paraId="4C15295D"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62E0BAB0"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6266CCF9"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1CD260E6"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4DDC155F" w14:textId="77777777" w:rsidR="0059364B" w:rsidRPr="001677D0" w:rsidRDefault="0059364B" w:rsidP="0059364B">
            <w:pPr>
              <w:pStyle w:val="afc"/>
              <w:jc w:val="center"/>
              <w:rPr>
                <w:rFonts w:ascii="標楷體" w:eastAsia="標楷體" w:hAnsi="標楷體"/>
                <w:szCs w:val="24"/>
              </w:rPr>
            </w:pPr>
          </w:p>
        </w:tc>
      </w:tr>
      <w:tr w:rsidR="0059364B" w:rsidRPr="001677D0" w14:paraId="6D32A8F4" w14:textId="77777777" w:rsidTr="00E65C3B">
        <w:trPr>
          <w:tblHeader/>
        </w:trPr>
        <w:tc>
          <w:tcPr>
            <w:tcW w:w="567" w:type="dxa"/>
          </w:tcPr>
          <w:p w14:paraId="40AB3311"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02D2EEBE" w14:textId="04178099"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L6071</w:t>
            </w:r>
          </w:p>
        </w:tc>
        <w:tc>
          <w:tcPr>
            <w:tcW w:w="3827" w:type="dxa"/>
          </w:tcPr>
          <w:p w14:paraId="711DA126" w14:textId="77777777" w:rsidR="0059364B" w:rsidRPr="001677D0" w:rsidRDefault="0059364B" w:rsidP="0059364B">
            <w:pPr>
              <w:rPr>
                <w:rFonts w:ascii="標楷體" w:eastAsia="標楷體" w:hAnsi="標楷體"/>
              </w:rPr>
            </w:pPr>
            <w:r w:rsidRPr="001677D0">
              <w:rPr>
                <w:rFonts w:ascii="標楷體" w:eastAsia="標楷體" w:hAnsi="標楷體" w:hint="eastAsia"/>
              </w:rPr>
              <w:t>行庫資料查詢</w:t>
            </w:r>
          </w:p>
        </w:tc>
        <w:tc>
          <w:tcPr>
            <w:tcW w:w="284" w:type="dxa"/>
          </w:tcPr>
          <w:p w14:paraId="18BC1C81"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039E486C"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szCs w:val="24"/>
              </w:rPr>
              <w:t>B</w:t>
            </w:r>
          </w:p>
        </w:tc>
        <w:tc>
          <w:tcPr>
            <w:tcW w:w="567" w:type="dxa"/>
          </w:tcPr>
          <w:p w14:paraId="6A4D1C9E"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szCs w:val="24"/>
              </w:rPr>
              <w:t>X</w:t>
            </w:r>
          </w:p>
        </w:tc>
        <w:tc>
          <w:tcPr>
            <w:tcW w:w="850" w:type="dxa"/>
          </w:tcPr>
          <w:p w14:paraId="2B4FBAE2" w14:textId="77777777" w:rsidR="0059364B" w:rsidRPr="001677D0" w:rsidRDefault="0059364B" w:rsidP="0059364B">
            <w:pPr>
              <w:pStyle w:val="afc"/>
              <w:jc w:val="center"/>
              <w:rPr>
                <w:rFonts w:ascii="標楷體" w:eastAsia="標楷體" w:hAnsi="標楷體"/>
                <w:szCs w:val="24"/>
              </w:rPr>
            </w:pPr>
          </w:p>
        </w:tc>
        <w:tc>
          <w:tcPr>
            <w:tcW w:w="567" w:type="dxa"/>
          </w:tcPr>
          <w:p w14:paraId="2CC12FA4"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0A4D819F"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5A725879"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6FB8FE22"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26FA58F0" w14:textId="77777777" w:rsidR="0059364B" w:rsidRPr="001677D0" w:rsidRDefault="0059364B" w:rsidP="0059364B">
            <w:pPr>
              <w:pStyle w:val="afc"/>
              <w:jc w:val="center"/>
              <w:rPr>
                <w:rFonts w:ascii="標楷體" w:eastAsia="標楷體" w:hAnsi="標楷體"/>
                <w:szCs w:val="24"/>
              </w:rPr>
            </w:pPr>
          </w:p>
        </w:tc>
      </w:tr>
      <w:tr w:rsidR="0059364B" w:rsidRPr="001677D0" w14:paraId="1DE6BB6E" w14:textId="77777777" w:rsidTr="00E65C3B">
        <w:trPr>
          <w:tblHeader/>
        </w:trPr>
        <w:tc>
          <w:tcPr>
            <w:tcW w:w="567" w:type="dxa"/>
          </w:tcPr>
          <w:p w14:paraId="4B889A91"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529E8551" w14:textId="77777777"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L6702</w:t>
            </w:r>
          </w:p>
        </w:tc>
        <w:tc>
          <w:tcPr>
            <w:tcW w:w="3827" w:type="dxa"/>
          </w:tcPr>
          <w:p w14:paraId="266D49B2" w14:textId="77777777" w:rsidR="0059364B" w:rsidRPr="001677D0" w:rsidRDefault="0059364B" w:rsidP="0059364B">
            <w:pPr>
              <w:rPr>
                <w:rFonts w:ascii="標楷體" w:eastAsia="標楷體" w:hAnsi="標楷體"/>
              </w:rPr>
            </w:pPr>
            <w:r w:rsidRPr="001677D0">
              <w:rPr>
                <w:rFonts w:ascii="標楷體" w:eastAsia="標楷體" w:hAnsi="標楷體" w:hint="eastAsia"/>
              </w:rPr>
              <w:t>營業單位對照</w:t>
            </w:r>
            <w:proofErr w:type="gramStart"/>
            <w:r w:rsidRPr="001677D0">
              <w:rPr>
                <w:rFonts w:ascii="標楷體" w:eastAsia="標楷體" w:hAnsi="標楷體" w:hint="eastAsia"/>
              </w:rPr>
              <w:t>檔</w:t>
            </w:r>
            <w:proofErr w:type="gramEnd"/>
            <w:r w:rsidRPr="001677D0">
              <w:rPr>
                <w:rFonts w:ascii="標楷體" w:eastAsia="標楷體" w:hAnsi="標楷體" w:hint="eastAsia"/>
              </w:rPr>
              <w:t>維護</w:t>
            </w:r>
          </w:p>
        </w:tc>
        <w:tc>
          <w:tcPr>
            <w:tcW w:w="284" w:type="dxa"/>
          </w:tcPr>
          <w:p w14:paraId="49B10043"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2663F8F0" w14:textId="77777777"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6451C68F" w14:textId="77777777"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303B3EB5" w14:textId="77777777" w:rsidR="0059364B" w:rsidRPr="001677D0" w:rsidRDefault="0059364B" w:rsidP="0059364B">
            <w:pPr>
              <w:pStyle w:val="afc"/>
              <w:jc w:val="center"/>
              <w:rPr>
                <w:rFonts w:ascii="標楷體" w:eastAsia="標楷體" w:hAnsi="標楷體"/>
                <w:szCs w:val="24"/>
              </w:rPr>
            </w:pPr>
          </w:p>
        </w:tc>
        <w:tc>
          <w:tcPr>
            <w:tcW w:w="567" w:type="dxa"/>
          </w:tcPr>
          <w:p w14:paraId="6BE168AA"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41792377"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5F5260AC"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76539B85"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008232E2" w14:textId="77777777" w:rsidR="0059364B" w:rsidRPr="001677D0" w:rsidRDefault="0059364B" w:rsidP="0059364B">
            <w:pPr>
              <w:pStyle w:val="afc"/>
              <w:jc w:val="center"/>
              <w:rPr>
                <w:rFonts w:ascii="標楷體" w:eastAsia="標楷體" w:hAnsi="標楷體"/>
                <w:szCs w:val="24"/>
              </w:rPr>
            </w:pPr>
          </w:p>
        </w:tc>
      </w:tr>
      <w:tr w:rsidR="0059364B" w:rsidRPr="001677D0" w14:paraId="56542CD9" w14:textId="77777777" w:rsidTr="00E65C3B">
        <w:trPr>
          <w:tblHeader/>
        </w:trPr>
        <w:tc>
          <w:tcPr>
            <w:tcW w:w="567" w:type="dxa"/>
          </w:tcPr>
          <w:p w14:paraId="37B12EB3"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23594FCD" w14:textId="606370E4"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w:t>
            </w:r>
            <w:r>
              <w:rPr>
                <w:rFonts w:ascii="標楷體" w:eastAsia="標楷體" w:hAnsi="標楷體"/>
                <w:szCs w:val="24"/>
              </w:rPr>
              <w:t>0</w:t>
            </w:r>
            <w:r w:rsidRPr="001677D0">
              <w:rPr>
                <w:rFonts w:ascii="標楷體" w:eastAsia="標楷體" w:hAnsi="標楷體" w:hint="eastAsia"/>
                <w:szCs w:val="24"/>
              </w:rPr>
              <w:t>72</w:t>
            </w:r>
          </w:p>
        </w:tc>
        <w:tc>
          <w:tcPr>
            <w:tcW w:w="3827" w:type="dxa"/>
          </w:tcPr>
          <w:p w14:paraId="34572146" w14:textId="77777777" w:rsidR="0059364B" w:rsidRPr="001677D0" w:rsidRDefault="0059364B" w:rsidP="0059364B">
            <w:pPr>
              <w:rPr>
                <w:rFonts w:ascii="標楷體" w:eastAsia="標楷體" w:hAnsi="標楷體"/>
              </w:rPr>
            </w:pPr>
            <w:r w:rsidRPr="001677D0">
              <w:rPr>
                <w:rFonts w:ascii="標楷體" w:eastAsia="標楷體" w:hAnsi="標楷體" w:hint="eastAsia"/>
              </w:rPr>
              <w:t>營業單位對照</w:t>
            </w:r>
            <w:proofErr w:type="gramStart"/>
            <w:r w:rsidRPr="001677D0">
              <w:rPr>
                <w:rFonts w:ascii="標楷體" w:eastAsia="標楷體" w:hAnsi="標楷體" w:hint="eastAsia"/>
              </w:rPr>
              <w:t>檔</w:t>
            </w:r>
            <w:proofErr w:type="gramEnd"/>
            <w:r w:rsidRPr="001677D0">
              <w:rPr>
                <w:rFonts w:ascii="標楷體" w:eastAsia="標楷體" w:hAnsi="標楷體" w:hint="eastAsia"/>
              </w:rPr>
              <w:t>查詢</w:t>
            </w:r>
          </w:p>
        </w:tc>
        <w:tc>
          <w:tcPr>
            <w:tcW w:w="284" w:type="dxa"/>
          </w:tcPr>
          <w:p w14:paraId="0DA43DF2"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70E91346" w14:textId="77777777" w:rsidR="0059364B" w:rsidRPr="001677D0" w:rsidRDefault="0059364B" w:rsidP="0059364B">
            <w:pPr>
              <w:jc w:val="center"/>
              <w:rPr>
                <w:rFonts w:ascii="標楷體" w:eastAsia="標楷體" w:hAnsi="標楷體"/>
              </w:rPr>
            </w:pPr>
            <w:r w:rsidRPr="001677D0">
              <w:rPr>
                <w:rFonts w:ascii="標楷體" w:eastAsia="標楷體" w:hAnsi="標楷體"/>
              </w:rPr>
              <w:t>B</w:t>
            </w:r>
          </w:p>
        </w:tc>
        <w:tc>
          <w:tcPr>
            <w:tcW w:w="567" w:type="dxa"/>
          </w:tcPr>
          <w:p w14:paraId="389564A2" w14:textId="77777777"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56426C99" w14:textId="77777777" w:rsidR="0059364B" w:rsidRPr="001677D0" w:rsidRDefault="0059364B" w:rsidP="0059364B">
            <w:pPr>
              <w:pStyle w:val="afc"/>
              <w:jc w:val="center"/>
              <w:rPr>
                <w:rFonts w:ascii="標楷體" w:eastAsia="標楷體" w:hAnsi="標楷體"/>
                <w:szCs w:val="24"/>
              </w:rPr>
            </w:pPr>
          </w:p>
        </w:tc>
        <w:tc>
          <w:tcPr>
            <w:tcW w:w="567" w:type="dxa"/>
          </w:tcPr>
          <w:p w14:paraId="4D4D09F0"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1F832CA8"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0654F52A"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044DEE5B"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3CBDBEF9" w14:textId="77777777" w:rsidR="0059364B" w:rsidRPr="001677D0" w:rsidRDefault="0059364B" w:rsidP="0059364B">
            <w:pPr>
              <w:pStyle w:val="afc"/>
              <w:jc w:val="center"/>
              <w:rPr>
                <w:rFonts w:ascii="標楷體" w:eastAsia="標楷體" w:hAnsi="標楷體"/>
                <w:szCs w:val="24"/>
              </w:rPr>
            </w:pPr>
          </w:p>
        </w:tc>
      </w:tr>
      <w:tr w:rsidR="0059364B" w:rsidRPr="001677D0" w14:paraId="6F623586" w14:textId="77777777" w:rsidTr="00E65C3B">
        <w:trPr>
          <w:tblHeader/>
        </w:trPr>
        <w:tc>
          <w:tcPr>
            <w:tcW w:w="567" w:type="dxa"/>
          </w:tcPr>
          <w:p w14:paraId="76496B3A"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79A38D92" w14:textId="12F069D4"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L670</w:t>
            </w:r>
            <w:r>
              <w:rPr>
                <w:rFonts w:ascii="標楷體" w:eastAsia="標楷體" w:hAnsi="標楷體" w:hint="eastAsia"/>
                <w:szCs w:val="24"/>
              </w:rPr>
              <w:t>3</w:t>
            </w:r>
          </w:p>
        </w:tc>
        <w:tc>
          <w:tcPr>
            <w:tcW w:w="3827" w:type="dxa"/>
          </w:tcPr>
          <w:p w14:paraId="127B23D6" w14:textId="77777777" w:rsidR="0059364B" w:rsidRPr="001677D0" w:rsidRDefault="0059364B" w:rsidP="0059364B">
            <w:pPr>
              <w:rPr>
                <w:rFonts w:ascii="標楷體" w:eastAsia="標楷體" w:hAnsi="標楷體"/>
              </w:rPr>
            </w:pPr>
            <w:r w:rsidRPr="001677D0">
              <w:rPr>
                <w:rFonts w:ascii="標楷體" w:eastAsia="標楷體" w:hAnsi="標楷體" w:hint="eastAsia"/>
              </w:rPr>
              <w:t>保險／鑑定公司資料維護</w:t>
            </w:r>
          </w:p>
        </w:tc>
        <w:tc>
          <w:tcPr>
            <w:tcW w:w="284" w:type="dxa"/>
          </w:tcPr>
          <w:p w14:paraId="191A7DB8"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2855BF6E" w14:textId="77777777"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7C9DB2A7" w14:textId="77777777"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48DBACC0" w14:textId="77777777" w:rsidR="0059364B" w:rsidRPr="001677D0" w:rsidRDefault="0059364B" w:rsidP="0059364B">
            <w:pPr>
              <w:pStyle w:val="afc"/>
              <w:jc w:val="center"/>
              <w:rPr>
                <w:rFonts w:ascii="標楷體" w:eastAsia="標楷體" w:hAnsi="標楷體"/>
                <w:szCs w:val="24"/>
              </w:rPr>
            </w:pPr>
          </w:p>
        </w:tc>
        <w:tc>
          <w:tcPr>
            <w:tcW w:w="567" w:type="dxa"/>
          </w:tcPr>
          <w:p w14:paraId="2E7F13CC"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5C274EFA"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6B0DACCD"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06AB2877"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6F3C1799" w14:textId="77777777" w:rsidR="0059364B" w:rsidRPr="001677D0" w:rsidRDefault="0059364B" w:rsidP="0059364B">
            <w:pPr>
              <w:pStyle w:val="afc"/>
              <w:jc w:val="center"/>
              <w:rPr>
                <w:rFonts w:ascii="標楷體" w:eastAsia="標楷體" w:hAnsi="標楷體"/>
                <w:szCs w:val="24"/>
              </w:rPr>
            </w:pPr>
          </w:p>
        </w:tc>
      </w:tr>
      <w:tr w:rsidR="0059364B" w:rsidRPr="001677D0" w14:paraId="74C02256" w14:textId="77777777" w:rsidTr="00E65C3B">
        <w:trPr>
          <w:tblHeader/>
        </w:trPr>
        <w:tc>
          <w:tcPr>
            <w:tcW w:w="567" w:type="dxa"/>
          </w:tcPr>
          <w:p w14:paraId="42CFF983"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3FA3E364" w14:textId="0B9AFB57" w:rsidR="0059364B" w:rsidRPr="001677D0" w:rsidRDefault="0059364B" w:rsidP="0059364B">
            <w:pPr>
              <w:pStyle w:val="afc"/>
              <w:rPr>
                <w:rFonts w:ascii="標楷體" w:eastAsia="標楷體" w:hAnsi="標楷體"/>
                <w:szCs w:val="24"/>
              </w:rPr>
            </w:pPr>
            <w:r>
              <w:rPr>
                <w:rFonts w:ascii="標楷體" w:eastAsia="標楷體" w:hAnsi="標楷體"/>
                <w:szCs w:val="24"/>
              </w:rPr>
              <w:t>L</w:t>
            </w:r>
            <w:r>
              <w:rPr>
                <w:rFonts w:ascii="標楷體" w:eastAsia="標楷體" w:hAnsi="標楷體" w:hint="eastAsia"/>
                <w:szCs w:val="24"/>
              </w:rPr>
              <w:t>6073</w:t>
            </w:r>
          </w:p>
        </w:tc>
        <w:tc>
          <w:tcPr>
            <w:tcW w:w="3827" w:type="dxa"/>
          </w:tcPr>
          <w:p w14:paraId="0D575424" w14:textId="462666BA" w:rsidR="0059364B" w:rsidRPr="001677D0" w:rsidRDefault="0059364B" w:rsidP="0059364B">
            <w:pPr>
              <w:rPr>
                <w:rFonts w:ascii="標楷體" w:eastAsia="標楷體" w:hAnsi="標楷體"/>
              </w:rPr>
            </w:pPr>
            <w:r w:rsidRPr="001677D0">
              <w:rPr>
                <w:rFonts w:ascii="標楷體" w:eastAsia="標楷體" w:hAnsi="標楷體" w:hint="eastAsia"/>
              </w:rPr>
              <w:t>保險／鑑定公司</w:t>
            </w:r>
            <w:proofErr w:type="gramStart"/>
            <w:r w:rsidRPr="001677D0">
              <w:rPr>
                <w:rFonts w:ascii="標楷體" w:eastAsia="標楷體" w:hAnsi="標楷體" w:hint="eastAsia"/>
              </w:rPr>
              <w:t>資料</w:t>
            </w:r>
            <w:r>
              <w:rPr>
                <w:rFonts w:ascii="標楷體" w:eastAsia="標楷體" w:hAnsi="標楷體" w:hint="eastAsia"/>
              </w:rPr>
              <w:t>查雲</w:t>
            </w:r>
            <w:proofErr w:type="gramEnd"/>
          </w:p>
        </w:tc>
        <w:tc>
          <w:tcPr>
            <w:tcW w:w="284" w:type="dxa"/>
          </w:tcPr>
          <w:p w14:paraId="6A439043" w14:textId="2FA7101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3D025A78" w14:textId="3721136E"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1E55784D" w14:textId="0AF32AF8"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4FF4D91F" w14:textId="77777777" w:rsidR="0059364B" w:rsidRPr="001677D0" w:rsidRDefault="0059364B" w:rsidP="0059364B">
            <w:pPr>
              <w:pStyle w:val="afc"/>
              <w:jc w:val="center"/>
              <w:rPr>
                <w:rFonts w:ascii="標楷體" w:eastAsia="標楷體" w:hAnsi="標楷體"/>
                <w:szCs w:val="24"/>
              </w:rPr>
            </w:pPr>
          </w:p>
        </w:tc>
        <w:tc>
          <w:tcPr>
            <w:tcW w:w="567" w:type="dxa"/>
          </w:tcPr>
          <w:p w14:paraId="7F3A481C" w14:textId="2DC434ED"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79ED4FCE" w14:textId="5B2F30DA"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201B98EF" w14:textId="3C720359"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5DC6CF7B" w14:textId="7CF7333D"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2F12868A" w14:textId="77777777" w:rsidR="0059364B" w:rsidRPr="001677D0" w:rsidRDefault="0059364B" w:rsidP="0059364B">
            <w:pPr>
              <w:pStyle w:val="afc"/>
              <w:jc w:val="center"/>
              <w:rPr>
                <w:rFonts w:ascii="標楷體" w:eastAsia="標楷體" w:hAnsi="標楷體"/>
                <w:szCs w:val="24"/>
              </w:rPr>
            </w:pPr>
          </w:p>
        </w:tc>
      </w:tr>
      <w:tr w:rsidR="0059364B" w:rsidRPr="001677D0" w14:paraId="3770EF82" w14:textId="77777777" w:rsidTr="00E65C3B">
        <w:trPr>
          <w:tblHeader/>
        </w:trPr>
        <w:tc>
          <w:tcPr>
            <w:tcW w:w="567" w:type="dxa"/>
          </w:tcPr>
          <w:p w14:paraId="0F8C8E72"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1E416E49" w14:textId="3424B188" w:rsidR="0059364B" w:rsidRPr="001677D0" w:rsidRDefault="0059364B" w:rsidP="0059364B">
            <w:pPr>
              <w:pStyle w:val="afc"/>
              <w:rPr>
                <w:rFonts w:ascii="標楷體" w:eastAsia="標楷體" w:hAnsi="標楷體"/>
                <w:szCs w:val="24"/>
              </w:rPr>
            </w:pPr>
            <w:r>
              <w:rPr>
                <w:rFonts w:ascii="標楷體" w:eastAsia="標楷體" w:hAnsi="標楷體" w:hint="eastAsia"/>
                <w:szCs w:val="24"/>
              </w:rPr>
              <w:t>L6704</w:t>
            </w:r>
          </w:p>
        </w:tc>
        <w:tc>
          <w:tcPr>
            <w:tcW w:w="3827" w:type="dxa"/>
          </w:tcPr>
          <w:p w14:paraId="4F30A9F0" w14:textId="1521AAA7" w:rsidR="0059364B" w:rsidRPr="001677D0" w:rsidRDefault="0059364B" w:rsidP="0059364B">
            <w:pPr>
              <w:rPr>
                <w:rFonts w:ascii="標楷體" w:eastAsia="標楷體" w:hAnsi="標楷體"/>
              </w:rPr>
            </w:pPr>
            <w:proofErr w:type="gramStart"/>
            <w:r w:rsidRPr="001677D0">
              <w:rPr>
                <w:rFonts w:ascii="標楷體" w:eastAsia="標楷體" w:hAnsi="標楷體" w:hint="eastAsia"/>
              </w:rPr>
              <w:t>聯徵報送</w:t>
            </w:r>
            <w:proofErr w:type="gramEnd"/>
            <w:r w:rsidRPr="001677D0">
              <w:rPr>
                <w:rFonts w:ascii="標楷體" w:eastAsia="標楷體" w:hAnsi="標楷體" w:hint="eastAsia"/>
              </w:rPr>
              <w:t>-地區別資料</w:t>
            </w:r>
            <w:r>
              <w:rPr>
                <w:rFonts w:ascii="標楷體" w:eastAsia="標楷體" w:hAnsi="標楷體" w:hint="eastAsia"/>
              </w:rPr>
              <w:t>維護</w:t>
            </w:r>
          </w:p>
        </w:tc>
        <w:tc>
          <w:tcPr>
            <w:tcW w:w="284" w:type="dxa"/>
          </w:tcPr>
          <w:p w14:paraId="18F429D1" w14:textId="47DD9E22"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69F4F14B" w14:textId="1C0856FF"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74D9B730" w14:textId="06FE238C"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5F55B0AF" w14:textId="77777777" w:rsidR="0059364B" w:rsidRPr="001677D0" w:rsidRDefault="0059364B" w:rsidP="0059364B">
            <w:pPr>
              <w:pStyle w:val="afc"/>
              <w:jc w:val="center"/>
              <w:rPr>
                <w:rFonts w:ascii="標楷體" w:eastAsia="標楷體" w:hAnsi="標楷體"/>
                <w:szCs w:val="24"/>
              </w:rPr>
            </w:pPr>
          </w:p>
        </w:tc>
        <w:tc>
          <w:tcPr>
            <w:tcW w:w="567" w:type="dxa"/>
          </w:tcPr>
          <w:p w14:paraId="75681A57" w14:textId="5EA65A18"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35C7639B" w14:textId="2EDB3950"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3D450FA5" w14:textId="2B328FCD"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1D75FAB8" w14:textId="4DC367DD"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52202D26" w14:textId="77777777" w:rsidR="0059364B" w:rsidRPr="001677D0" w:rsidRDefault="0059364B" w:rsidP="0059364B">
            <w:pPr>
              <w:pStyle w:val="afc"/>
              <w:jc w:val="center"/>
              <w:rPr>
                <w:rFonts w:ascii="標楷體" w:eastAsia="標楷體" w:hAnsi="標楷體"/>
                <w:szCs w:val="24"/>
              </w:rPr>
            </w:pPr>
          </w:p>
        </w:tc>
      </w:tr>
      <w:tr w:rsidR="0059364B" w:rsidRPr="001677D0" w14:paraId="70463DB6" w14:textId="77777777" w:rsidTr="00E65C3B">
        <w:trPr>
          <w:tblHeader/>
        </w:trPr>
        <w:tc>
          <w:tcPr>
            <w:tcW w:w="567" w:type="dxa"/>
          </w:tcPr>
          <w:p w14:paraId="6160E7F9"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5DB02315" w14:textId="58787563" w:rsidR="0059364B" w:rsidRPr="001677D0" w:rsidRDefault="0059364B" w:rsidP="0059364B">
            <w:pPr>
              <w:pStyle w:val="afc"/>
              <w:rPr>
                <w:rFonts w:ascii="標楷體" w:eastAsia="標楷體" w:hAnsi="標楷體"/>
                <w:szCs w:val="24"/>
              </w:rPr>
            </w:pPr>
            <w:r>
              <w:rPr>
                <w:rFonts w:ascii="標楷體" w:eastAsia="標楷體" w:hAnsi="標楷體" w:hint="eastAsia"/>
                <w:szCs w:val="24"/>
              </w:rPr>
              <w:t>L6074</w:t>
            </w:r>
          </w:p>
        </w:tc>
        <w:tc>
          <w:tcPr>
            <w:tcW w:w="3827" w:type="dxa"/>
          </w:tcPr>
          <w:p w14:paraId="493EBE7C" w14:textId="37F9E0F3" w:rsidR="0059364B" w:rsidRPr="001677D0" w:rsidRDefault="0059364B" w:rsidP="0059364B">
            <w:pPr>
              <w:rPr>
                <w:rFonts w:ascii="標楷體" w:eastAsia="標楷體" w:hAnsi="標楷體"/>
              </w:rPr>
            </w:pPr>
            <w:proofErr w:type="gramStart"/>
            <w:r w:rsidRPr="001677D0">
              <w:rPr>
                <w:rFonts w:ascii="標楷體" w:eastAsia="標楷體" w:hAnsi="標楷體" w:hint="eastAsia"/>
              </w:rPr>
              <w:t>聯徵報送</w:t>
            </w:r>
            <w:proofErr w:type="gramEnd"/>
            <w:r w:rsidRPr="001677D0">
              <w:rPr>
                <w:rFonts w:ascii="標楷體" w:eastAsia="標楷體" w:hAnsi="標楷體" w:hint="eastAsia"/>
              </w:rPr>
              <w:t>-地區別資料</w:t>
            </w:r>
            <w:r>
              <w:rPr>
                <w:rFonts w:ascii="標楷體" w:eastAsia="標楷體" w:hAnsi="標楷體" w:hint="eastAsia"/>
              </w:rPr>
              <w:t>查詢</w:t>
            </w:r>
          </w:p>
        </w:tc>
        <w:tc>
          <w:tcPr>
            <w:tcW w:w="284" w:type="dxa"/>
          </w:tcPr>
          <w:p w14:paraId="071E7D6E" w14:textId="3C8E0499"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37BEAB65" w14:textId="2F534191"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28C211A4" w14:textId="2807254E"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382B9326" w14:textId="77777777" w:rsidR="0059364B" w:rsidRPr="001677D0" w:rsidRDefault="0059364B" w:rsidP="0059364B">
            <w:pPr>
              <w:pStyle w:val="afc"/>
              <w:jc w:val="center"/>
              <w:rPr>
                <w:rFonts w:ascii="標楷體" w:eastAsia="標楷體" w:hAnsi="標楷體"/>
                <w:szCs w:val="24"/>
              </w:rPr>
            </w:pPr>
          </w:p>
        </w:tc>
        <w:tc>
          <w:tcPr>
            <w:tcW w:w="567" w:type="dxa"/>
          </w:tcPr>
          <w:p w14:paraId="7AB8F916" w14:textId="352EDBB5"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2538AA7E" w14:textId="61AF7556"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09F17406" w14:textId="23354221"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0EFCD244" w14:textId="4D36B651"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141B2424" w14:textId="77777777" w:rsidR="0059364B" w:rsidRPr="001677D0" w:rsidRDefault="0059364B" w:rsidP="0059364B">
            <w:pPr>
              <w:pStyle w:val="afc"/>
              <w:jc w:val="center"/>
              <w:rPr>
                <w:rFonts w:ascii="標楷體" w:eastAsia="標楷體" w:hAnsi="標楷體"/>
                <w:szCs w:val="24"/>
              </w:rPr>
            </w:pPr>
          </w:p>
        </w:tc>
      </w:tr>
      <w:tr w:rsidR="0059364B" w:rsidRPr="001677D0" w14:paraId="2310382E" w14:textId="77777777" w:rsidTr="00E65C3B">
        <w:trPr>
          <w:tblHeader/>
        </w:trPr>
        <w:tc>
          <w:tcPr>
            <w:tcW w:w="567" w:type="dxa"/>
          </w:tcPr>
          <w:p w14:paraId="35FFC275"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2FD3D3BA" w14:textId="0E5C7607" w:rsidR="0059364B" w:rsidRDefault="0059364B" w:rsidP="0059364B">
            <w:pPr>
              <w:pStyle w:val="afc"/>
              <w:rPr>
                <w:rFonts w:ascii="標楷體" w:eastAsia="標楷體" w:hAnsi="標楷體"/>
                <w:szCs w:val="24"/>
              </w:rPr>
            </w:pPr>
            <w:r>
              <w:rPr>
                <w:rFonts w:ascii="標楷體" w:eastAsia="標楷體" w:hAnsi="標楷體" w:hint="eastAsia"/>
                <w:szCs w:val="24"/>
              </w:rPr>
              <w:t>L6705</w:t>
            </w:r>
          </w:p>
        </w:tc>
        <w:tc>
          <w:tcPr>
            <w:tcW w:w="3827" w:type="dxa"/>
          </w:tcPr>
          <w:p w14:paraId="6C6E5C83" w14:textId="09881ABA" w:rsidR="0059364B" w:rsidRPr="001677D0" w:rsidRDefault="0059364B" w:rsidP="0059364B">
            <w:pPr>
              <w:rPr>
                <w:rFonts w:ascii="標楷體" w:eastAsia="標楷體" w:hAnsi="標楷體"/>
              </w:rPr>
            </w:pPr>
            <w:r>
              <w:rPr>
                <w:rFonts w:ascii="標楷體" w:eastAsia="標楷體" w:hAnsi="標楷體" w:hint="eastAsia"/>
              </w:rPr>
              <w:t>鄉鎮區資料維護</w:t>
            </w:r>
          </w:p>
        </w:tc>
        <w:tc>
          <w:tcPr>
            <w:tcW w:w="284" w:type="dxa"/>
          </w:tcPr>
          <w:p w14:paraId="60DFF48A" w14:textId="5B30B466"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0AB54227" w14:textId="76858FCF"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66B79AD9" w14:textId="7CEAE178"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2CBC5804" w14:textId="77777777" w:rsidR="0059364B" w:rsidRPr="001677D0" w:rsidRDefault="0059364B" w:rsidP="0059364B">
            <w:pPr>
              <w:pStyle w:val="afc"/>
              <w:jc w:val="center"/>
              <w:rPr>
                <w:rFonts w:ascii="標楷體" w:eastAsia="標楷體" w:hAnsi="標楷體"/>
                <w:szCs w:val="24"/>
              </w:rPr>
            </w:pPr>
          </w:p>
        </w:tc>
        <w:tc>
          <w:tcPr>
            <w:tcW w:w="567" w:type="dxa"/>
          </w:tcPr>
          <w:p w14:paraId="50895B7B" w14:textId="59D8C0BD"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40876935" w14:textId="6B66EE25"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25DBE2D5" w14:textId="66CAF953"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7F99D147" w14:textId="13CBD6F9"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4AFE9112" w14:textId="77777777" w:rsidR="0059364B" w:rsidRPr="001677D0" w:rsidRDefault="0059364B" w:rsidP="0059364B">
            <w:pPr>
              <w:pStyle w:val="afc"/>
              <w:jc w:val="center"/>
              <w:rPr>
                <w:rFonts w:ascii="標楷體" w:eastAsia="標楷體" w:hAnsi="標楷體"/>
                <w:szCs w:val="24"/>
              </w:rPr>
            </w:pPr>
          </w:p>
        </w:tc>
      </w:tr>
      <w:tr w:rsidR="0059364B" w:rsidRPr="001677D0" w14:paraId="449B6AB8" w14:textId="77777777" w:rsidTr="00E65C3B">
        <w:trPr>
          <w:tblHeader/>
        </w:trPr>
        <w:tc>
          <w:tcPr>
            <w:tcW w:w="567" w:type="dxa"/>
          </w:tcPr>
          <w:p w14:paraId="25AC5A14"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6008899B" w14:textId="376EF32E"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w:t>
            </w:r>
            <w:r>
              <w:rPr>
                <w:rFonts w:ascii="標楷體" w:eastAsia="標楷體" w:hAnsi="標楷體" w:hint="eastAsia"/>
                <w:szCs w:val="24"/>
              </w:rPr>
              <w:t>075</w:t>
            </w:r>
          </w:p>
        </w:tc>
        <w:tc>
          <w:tcPr>
            <w:tcW w:w="3827" w:type="dxa"/>
          </w:tcPr>
          <w:p w14:paraId="4293DF11" w14:textId="49BA2E7E" w:rsidR="0059364B" w:rsidRPr="001677D0" w:rsidRDefault="0059364B" w:rsidP="0059364B">
            <w:pPr>
              <w:rPr>
                <w:rFonts w:ascii="標楷體" w:eastAsia="標楷體" w:hAnsi="標楷體"/>
              </w:rPr>
            </w:pPr>
            <w:r>
              <w:rPr>
                <w:rFonts w:ascii="標楷體" w:eastAsia="標楷體" w:hAnsi="標楷體" w:hint="eastAsia"/>
              </w:rPr>
              <w:t>鄉鎮區資料查詢</w:t>
            </w:r>
          </w:p>
        </w:tc>
        <w:tc>
          <w:tcPr>
            <w:tcW w:w="284" w:type="dxa"/>
          </w:tcPr>
          <w:p w14:paraId="3DE16E43"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0C4FC713" w14:textId="77777777"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6B94E95C" w14:textId="77777777"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4AC956DF" w14:textId="77777777" w:rsidR="0059364B" w:rsidRPr="001677D0" w:rsidRDefault="0059364B" w:rsidP="0059364B">
            <w:pPr>
              <w:pStyle w:val="afc"/>
              <w:jc w:val="center"/>
              <w:rPr>
                <w:rFonts w:ascii="標楷體" w:eastAsia="標楷體" w:hAnsi="標楷體"/>
                <w:szCs w:val="24"/>
              </w:rPr>
            </w:pPr>
          </w:p>
        </w:tc>
        <w:tc>
          <w:tcPr>
            <w:tcW w:w="567" w:type="dxa"/>
          </w:tcPr>
          <w:p w14:paraId="29168AF2"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60DD28E6"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1F76E83B"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2FB7EFC2"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3E75B487" w14:textId="77777777" w:rsidR="0059364B" w:rsidRPr="001677D0" w:rsidRDefault="0059364B" w:rsidP="0059364B">
            <w:pPr>
              <w:pStyle w:val="afc"/>
              <w:jc w:val="center"/>
              <w:rPr>
                <w:rFonts w:ascii="標楷體" w:eastAsia="標楷體" w:hAnsi="標楷體"/>
                <w:szCs w:val="24"/>
              </w:rPr>
            </w:pPr>
          </w:p>
        </w:tc>
      </w:tr>
      <w:tr w:rsidR="0059364B" w:rsidRPr="001677D0" w14:paraId="749FB11B" w14:textId="77777777" w:rsidTr="00E65C3B">
        <w:trPr>
          <w:tblHeader/>
        </w:trPr>
        <w:tc>
          <w:tcPr>
            <w:tcW w:w="567" w:type="dxa"/>
          </w:tcPr>
          <w:p w14:paraId="67D4327F"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52A21BB6" w14:textId="77777777"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L6707</w:t>
            </w:r>
          </w:p>
        </w:tc>
        <w:tc>
          <w:tcPr>
            <w:tcW w:w="3827" w:type="dxa"/>
          </w:tcPr>
          <w:p w14:paraId="300DEC56" w14:textId="77777777" w:rsidR="0059364B" w:rsidRPr="001677D0" w:rsidRDefault="0059364B" w:rsidP="0059364B">
            <w:pPr>
              <w:rPr>
                <w:rFonts w:ascii="標楷體" w:eastAsia="標楷體" w:hAnsi="標楷體"/>
              </w:rPr>
            </w:pPr>
            <w:r w:rsidRPr="001677D0">
              <w:rPr>
                <w:rFonts w:ascii="標楷體" w:eastAsia="標楷體" w:hAnsi="標楷體" w:hint="eastAsia"/>
              </w:rPr>
              <w:t>現金流量預估資料維護</w:t>
            </w:r>
          </w:p>
        </w:tc>
        <w:tc>
          <w:tcPr>
            <w:tcW w:w="284" w:type="dxa"/>
          </w:tcPr>
          <w:p w14:paraId="21306334"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585A9210" w14:textId="77777777"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25A2574A" w14:textId="77777777"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5FFB85CD" w14:textId="77777777" w:rsidR="0059364B" w:rsidRPr="001677D0" w:rsidRDefault="0059364B" w:rsidP="0059364B">
            <w:pPr>
              <w:pStyle w:val="afc"/>
              <w:jc w:val="center"/>
              <w:rPr>
                <w:rFonts w:ascii="標楷體" w:eastAsia="標楷體" w:hAnsi="標楷體"/>
                <w:szCs w:val="24"/>
              </w:rPr>
            </w:pPr>
          </w:p>
        </w:tc>
        <w:tc>
          <w:tcPr>
            <w:tcW w:w="567" w:type="dxa"/>
          </w:tcPr>
          <w:p w14:paraId="4F48F418"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3CC928C4"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0C2DBE33"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51E65995"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0D0785AB" w14:textId="77777777" w:rsidR="0059364B" w:rsidRPr="001677D0" w:rsidRDefault="0059364B" w:rsidP="0059364B">
            <w:pPr>
              <w:pStyle w:val="afc"/>
              <w:jc w:val="center"/>
              <w:rPr>
                <w:rFonts w:ascii="標楷體" w:eastAsia="標楷體" w:hAnsi="標楷體"/>
                <w:szCs w:val="24"/>
              </w:rPr>
            </w:pPr>
          </w:p>
        </w:tc>
      </w:tr>
      <w:tr w:rsidR="0059364B" w:rsidRPr="001677D0" w14:paraId="7E419E85" w14:textId="77777777" w:rsidTr="00E65C3B">
        <w:trPr>
          <w:tblHeader/>
        </w:trPr>
        <w:tc>
          <w:tcPr>
            <w:tcW w:w="567" w:type="dxa"/>
          </w:tcPr>
          <w:p w14:paraId="0B2BFFBD"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31FEA04C" w14:textId="3C5B53C1"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L6077</w:t>
            </w:r>
          </w:p>
        </w:tc>
        <w:tc>
          <w:tcPr>
            <w:tcW w:w="3827" w:type="dxa"/>
          </w:tcPr>
          <w:p w14:paraId="10585BA5" w14:textId="3A170930" w:rsidR="0059364B" w:rsidRPr="001677D0" w:rsidRDefault="0059364B" w:rsidP="0059364B">
            <w:pPr>
              <w:rPr>
                <w:rFonts w:ascii="標楷體" w:eastAsia="標楷體" w:hAnsi="標楷體"/>
              </w:rPr>
            </w:pPr>
            <w:r w:rsidRPr="001677D0">
              <w:rPr>
                <w:rFonts w:ascii="標楷體" w:eastAsia="標楷體" w:hAnsi="標楷體" w:hint="eastAsia"/>
              </w:rPr>
              <w:t>現金流量預估資料查詢</w:t>
            </w:r>
          </w:p>
        </w:tc>
        <w:tc>
          <w:tcPr>
            <w:tcW w:w="284" w:type="dxa"/>
          </w:tcPr>
          <w:p w14:paraId="28C07D95" w14:textId="7DD15C50"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7B9E7489" w14:textId="63CF6704"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08E9A532" w14:textId="26AFEB55"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06731CF3" w14:textId="77777777" w:rsidR="0059364B" w:rsidRPr="001677D0" w:rsidRDefault="0059364B" w:rsidP="0059364B">
            <w:pPr>
              <w:pStyle w:val="afc"/>
              <w:jc w:val="center"/>
              <w:rPr>
                <w:rFonts w:ascii="標楷體" w:eastAsia="標楷體" w:hAnsi="標楷體"/>
                <w:szCs w:val="24"/>
              </w:rPr>
            </w:pPr>
          </w:p>
        </w:tc>
        <w:tc>
          <w:tcPr>
            <w:tcW w:w="567" w:type="dxa"/>
          </w:tcPr>
          <w:p w14:paraId="092A4915" w14:textId="45E3DE6A"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364263F3" w14:textId="51D86DBC"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2C013965" w14:textId="76F6AE58"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4603A28B" w14:textId="708B5922"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147F99F2" w14:textId="77777777" w:rsidR="0059364B" w:rsidRPr="001677D0" w:rsidRDefault="0059364B" w:rsidP="0059364B">
            <w:pPr>
              <w:pStyle w:val="afc"/>
              <w:jc w:val="center"/>
              <w:rPr>
                <w:rFonts w:ascii="標楷體" w:eastAsia="標楷體" w:hAnsi="標楷體"/>
                <w:szCs w:val="24"/>
              </w:rPr>
            </w:pPr>
          </w:p>
        </w:tc>
      </w:tr>
      <w:tr w:rsidR="0059364B" w:rsidRPr="001677D0" w14:paraId="7B5A4B77" w14:textId="77777777" w:rsidTr="00E65C3B">
        <w:trPr>
          <w:tblHeader/>
        </w:trPr>
        <w:tc>
          <w:tcPr>
            <w:tcW w:w="567" w:type="dxa"/>
          </w:tcPr>
          <w:p w14:paraId="2D5A5DA8"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7EC7D1D1" w14:textId="77777777"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L6708</w:t>
            </w:r>
          </w:p>
        </w:tc>
        <w:tc>
          <w:tcPr>
            <w:tcW w:w="3827" w:type="dxa"/>
          </w:tcPr>
          <w:p w14:paraId="52C92C52" w14:textId="77777777" w:rsidR="0059364B" w:rsidRPr="001677D0" w:rsidRDefault="0059364B" w:rsidP="0059364B">
            <w:pPr>
              <w:rPr>
                <w:rFonts w:ascii="標楷體" w:eastAsia="標楷體" w:hAnsi="標楷體" w:cs="新細明體"/>
                <w:kern w:val="0"/>
                <w:lang w:val="zh-TW"/>
              </w:rPr>
            </w:pPr>
            <w:r w:rsidRPr="001677D0">
              <w:rPr>
                <w:rFonts w:ascii="標楷體" w:eastAsia="標楷體" w:hAnsi="標楷體" w:hint="eastAsia"/>
              </w:rPr>
              <w:t>利息收入預算數維護</w:t>
            </w:r>
          </w:p>
        </w:tc>
        <w:tc>
          <w:tcPr>
            <w:tcW w:w="284" w:type="dxa"/>
          </w:tcPr>
          <w:p w14:paraId="0AB62720"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0907A83B" w14:textId="77777777"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05CD9C5B" w14:textId="77777777"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3BF3F606" w14:textId="77777777" w:rsidR="0059364B" w:rsidRPr="001677D0" w:rsidRDefault="0059364B" w:rsidP="0059364B">
            <w:pPr>
              <w:pStyle w:val="afc"/>
              <w:jc w:val="center"/>
              <w:rPr>
                <w:rFonts w:ascii="標楷體" w:eastAsia="標楷體" w:hAnsi="標楷體"/>
                <w:szCs w:val="24"/>
              </w:rPr>
            </w:pPr>
          </w:p>
        </w:tc>
        <w:tc>
          <w:tcPr>
            <w:tcW w:w="567" w:type="dxa"/>
          </w:tcPr>
          <w:p w14:paraId="1932090B"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2F919BB3"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000EFE6B"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5A4300EC"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57874476" w14:textId="77777777" w:rsidR="0059364B" w:rsidRPr="001677D0" w:rsidRDefault="0059364B" w:rsidP="0059364B">
            <w:pPr>
              <w:pStyle w:val="afc"/>
              <w:jc w:val="center"/>
              <w:rPr>
                <w:rFonts w:ascii="標楷體" w:eastAsia="標楷體" w:hAnsi="標楷體"/>
                <w:szCs w:val="24"/>
              </w:rPr>
            </w:pPr>
          </w:p>
        </w:tc>
      </w:tr>
      <w:tr w:rsidR="0059364B" w:rsidRPr="001677D0" w14:paraId="2C756795" w14:textId="77777777" w:rsidTr="00E65C3B">
        <w:trPr>
          <w:tblHeader/>
        </w:trPr>
        <w:tc>
          <w:tcPr>
            <w:tcW w:w="567" w:type="dxa"/>
          </w:tcPr>
          <w:p w14:paraId="1D8F82FA"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25A07BAD" w14:textId="42451581"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w:t>
            </w:r>
            <w:r w:rsidRPr="001677D0">
              <w:rPr>
                <w:rFonts w:ascii="標楷體" w:eastAsia="標楷體" w:hAnsi="標楷體"/>
                <w:szCs w:val="24"/>
              </w:rPr>
              <w:t>6078</w:t>
            </w:r>
          </w:p>
        </w:tc>
        <w:tc>
          <w:tcPr>
            <w:tcW w:w="3827" w:type="dxa"/>
          </w:tcPr>
          <w:p w14:paraId="18B560EF" w14:textId="5BA369A8" w:rsidR="0059364B" w:rsidRPr="001677D0" w:rsidRDefault="0059364B" w:rsidP="0059364B">
            <w:pPr>
              <w:rPr>
                <w:rFonts w:ascii="標楷體" w:eastAsia="標楷體" w:hAnsi="標楷體"/>
              </w:rPr>
            </w:pPr>
            <w:r w:rsidRPr="001677D0">
              <w:rPr>
                <w:rFonts w:ascii="標楷體" w:eastAsia="標楷體" w:hAnsi="標楷體" w:hint="eastAsia"/>
              </w:rPr>
              <w:t>利息收入預算數查詢</w:t>
            </w:r>
          </w:p>
        </w:tc>
        <w:tc>
          <w:tcPr>
            <w:tcW w:w="284" w:type="dxa"/>
          </w:tcPr>
          <w:p w14:paraId="01547670" w14:textId="4C7DEE8A"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2050505A" w14:textId="16350F48"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44273FDF" w14:textId="0C980D42"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30CA35AD" w14:textId="77777777" w:rsidR="0059364B" w:rsidRPr="001677D0" w:rsidRDefault="0059364B" w:rsidP="0059364B">
            <w:pPr>
              <w:pStyle w:val="afc"/>
              <w:jc w:val="center"/>
              <w:rPr>
                <w:rFonts w:ascii="標楷體" w:eastAsia="標楷體" w:hAnsi="標楷體"/>
                <w:szCs w:val="24"/>
              </w:rPr>
            </w:pPr>
          </w:p>
        </w:tc>
        <w:tc>
          <w:tcPr>
            <w:tcW w:w="567" w:type="dxa"/>
          </w:tcPr>
          <w:p w14:paraId="5879FFF8" w14:textId="4041571F"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5B5DA9EE" w14:textId="25B8184E"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334CEB53" w14:textId="22892C39"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28EC9D28" w14:textId="03724FEA"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1855BE62" w14:textId="77777777" w:rsidR="0059364B" w:rsidRPr="001677D0" w:rsidRDefault="0059364B" w:rsidP="0059364B">
            <w:pPr>
              <w:pStyle w:val="afc"/>
              <w:jc w:val="center"/>
              <w:rPr>
                <w:rFonts w:ascii="標楷體" w:eastAsia="標楷體" w:hAnsi="標楷體"/>
                <w:szCs w:val="24"/>
              </w:rPr>
            </w:pPr>
          </w:p>
        </w:tc>
      </w:tr>
      <w:tr w:rsidR="0059364B" w:rsidRPr="001677D0" w14:paraId="06962576" w14:textId="77777777" w:rsidTr="00E65C3B">
        <w:trPr>
          <w:tblHeader/>
        </w:trPr>
        <w:tc>
          <w:tcPr>
            <w:tcW w:w="567" w:type="dxa"/>
          </w:tcPr>
          <w:p w14:paraId="2E566CA4"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44929C61" w14:textId="603C550F"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L6079</w:t>
            </w:r>
          </w:p>
        </w:tc>
        <w:tc>
          <w:tcPr>
            <w:tcW w:w="3827" w:type="dxa"/>
          </w:tcPr>
          <w:p w14:paraId="4786160C" w14:textId="4931159D" w:rsidR="0059364B" w:rsidRPr="001677D0" w:rsidRDefault="0059364B" w:rsidP="0059364B">
            <w:pPr>
              <w:rPr>
                <w:rFonts w:ascii="標楷體" w:eastAsia="標楷體" w:hAnsi="標楷體"/>
              </w:rPr>
            </w:pPr>
            <w:proofErr w:type="gramStart"/>
            <w:r w:rsidRPr="001677D0">
              <w:rPr>
                <w:rFonts w:ascii="標楷體" w:eastAsia="標楷體" w:hAnsi="標楷體" w:hint="eastAsia"/>
              </w:rPr>
              <w:t>帳冊</w:t>
            </w:r>
            <w:proofErr w:type="gramEnd"/>
            <w:r w:rsidRPr="001677D0">
              <w:rPr>
                <w:rFonts w:ascii="標楷體" w:eastAsia="標楷體" w:hAnsi="標楷體" w:hint="eastAsia"/>
              </w:rPr>
              <w:t>別目標金額查詢</w:t>
            </w:r>
          </w:p>
        </w:tc>
        <w:tc>
          <w:tcPr>
            <w:tcW w:w="284" w:type="dxa"/>
          </w:tcPr>
          <w:p w14:paraId="7E0897E8" w14:textId="5C43F2DB"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2AB89F69" w14:textId="35C89878"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07C84A00" w14:textId="6B8E166C"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29CBA716" w14:textId="77777777" w:rsidR="0059364B" w:rsidRPr="001677D0" w:rsidRDefault="0059364B" w:rsidP="0059364B">
            <w:pPr>
              <w:pStyle w:val="afc"/>
              <w:jc w:val="center"/>
              <w:rPr>
                <w:rFonts w:ascii="標楷體" w:eastAsia="標楷體" w:hAnsi="標楷體"/>
                <w:szCs w:val="24"/>
              </w:rPr>
            </w:pPr>
          </w:p>
        </w:tc>
        <w:tc>
          <w:tcPr>
            <w:tcW w:w="567" w:type="dxa"/>
          </w:tcPr>
          <w:p w14:paraId="04D5BC9B" w14:textId="44FF1D7A"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16B12FF9" w14:textId="0A1AAF0F"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268A16A3" w14:textId="3CBA8ED8"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1A932104" w14:textId="5C06B761"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196659F7" w14:textId="77777777" w:rsidR="0059364B" w:rsidRPr="001677D0" w:rsidRDefault="0059364B" w:rsidP="0059364B">
            <w:pPr>
              <w:pStyle w:val="afc"/>
              <w:jc w:val="center"/>
              <w:rPr>
                <w:rFonts w:ascii="標楷體" w:eastAsia="標楷體" w:hAnsi="標楷體"/>
                <w:szCs w:val="24"/>
              </w:rPr>
            </w:pPr>
          </w:p>
        </w:tc>
      </w:tr>
      <w:tr w:rsidR="0059364B" w:rsidRPr="001677D0" w14:paraId="307D9E20" w14:textId="77777777" w:rsidTr="00E65C3B">
        <w:trPr>
          <w:tblHeader/>
        </w:trPr>
        <w:tc>
          <w:tcPr>
            <w:tcW w:w="567" w:type="dxa"/>
          </w:tcPr>
          <w:p w14:paraId="520E03F3"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7EBA5485" w14:textId="77777777"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L6709</w:t>
            </w:r>
          </w:p>
        </w:tc>
        <w:tc>
          <w:tcPr>
            <w:tcW w:w="3827" w:type="dxa"/>
          </w:tcPr>
          <w:p w14:paraId="4D496AF3" w14:textId="77777777" w:rsidR="0059364B" w:rsidRPr="001677D0" w:rsidRDefault="0059364B" w:rsidP="0059364B">
            <w:pPr>
              <w:rPr>
                <w:rFonts w:ascii="標楷體" w:eastAsia="標楷體" w:hAnsi="標楷體" w:cs="新細明體"/>
                <w:kern w:val="0"/>
                <w:lang w:val="zh-TW"/>
              </w:rPr>
            </w:pPr>
            <w:proofErr w:type="gramStart"/>
            <w:r w:rsidRPr="001677D0">
              <w:rPr>
                <w:rFonts w:ascii="標楷體" w:eastAsia="標楷體" w:hAnsi="標楷體" w:hint="eastAsia"/>
              </w:rPr>
              <w:t>帳冊</w:t>
            </w:r>
            <w:proofErr w:type="gramEnd"/>
            <w:r w:rsidRPr="001677D0">
              <w:rPr>
                <w:rFonts w:ascii="標楷體" w:eastAsia="標楷體" w:hAnsi="標楷體" w:hint="eastAsia"/>
              </w:rPr>
              <w:t>別目標金額維護</w:t>
            </w:r>
          </w:p>
        </w:tc>
        <w:tc>
          <w:tcPr>
            <w:tcW w:w="284" w:type="dxa"/>
          </w:tcPr>
          <w:p w14:paraId="1498D734"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4684A115" w14:textId="77777777"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69248F7F" w14:textId="77777777"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3AA1F86B" w14:textId="77777777" w:rsidR="0059364B" w:rsidRPr="001677D0" w:rsidRDefault="0059364B" w:rsidP="0059364B">
            <w:pPr>
              <w:pStyle w:val="afc"/>
              <w:jc w:val="center"/>
              <w:rPr>
                <w:rFonts w:ascii="標楷體" w:eastAsia="標楷體" w:hAnsi="標楷體"/>
                <w:szCs w:val="24"/>
              </w:rPr>
            </w:pPr>
          </w:p>
        </w:tc>
        <w:tc>
          <w:tcPr>
            <w:tcW w:w="567" w:type="dxa"/>
          </w:tcPr>
          <w:p w14:paraId="72C3EF51"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61C0FD72"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43C7E48B"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66977213"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5B002AFA" w14:textId="77777777" w:rsidR="0059364B" w:rsidRPr="001677D0" w:rsidRDefault="0059364B" w:rsidP="0059364B">
            <w:pPr>
              <w:pStyle w:val="afc"/>
              <w:jc w:val="center"/>
              <w:rPr>
                <w:rFonts w:ascii="標楷體" w:eastAsia="標楷體" w:hAnsi="標楷體"/>
                <w:szCs w:val="24"/>
              </w:rPr>
            </w:pPr>
          </w:p>
        </w:tc>
      </w:tr>
      <w:tr w:rsidR="0059364B" w:rsidRPr="001677D0" w14:paraId="246F55CF" w14:textId="77777777" w:rsidTr="00E65C3B">
        <w:trPr>
          <w:tblHeader/>
        </w:trPr>
        <w:tc>
          <w:tcPr>
            <w:tcW w:w="567" w:type="dxa"/>
          </w:tcPr>
          <w:p w14:paraId="740C1CFA"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0FC09889" w14:textId="7CFBB0E8"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w:t>
            </w:r>
            <w:r w:rsidRPr="001677D0">
              <w:rPr>
                <w:rFonts w:ascii="標楷體" w:eastAsia="標楷體" w:hAnsi="標楷體"/>
                <w:szCs w:val="24"/>
              </w:rPr>
              <w:t>6081</w:t>
            </w:r>
          </w:p>
        </w:tc>
        <w:tc>
          <w:tcPr>
            <w:tcW w:w="3827" w:type="dxa"/>
          </w:tcPr>
          <w:p w14:paraId="6AA88108" w14:textId="7EFE3C43" w:rsidR="0059364B" w:rsidRPr="001677D0" w:rsidRDefault="0059364B" w:rsidP="0059364B">
            <w:pPr>
              <w:rPr>
                <w:rFonts w:ascii="標楷體" w:eastAsia="標楷體" w:hAnsi="標楷體"/>
              </w:rPr>
            </w:pPr>
            <w:r w:rsidRPr="001677D0">
              <w:rPr>
                <w:rFonts w:ascii="標楷體" w:eastAsia="標楷體" w:hAnsi="標楷體" w:hint="eastAsia"/>
              </w:rPr>
              <w:t>介紹人加碼獎勵津貼標準查詢</w:t>
            </w:r>
          </w:p>
        </w:tc>
        <w:tc>
          <w:tcPr>
            <w:tcW w:w="284" w:type="dxa"/>
          </w:tcPr>
          <w:p w14:paraId="5D6AF1C3" w14:textId="77777777" w:rsidR="0059364B" w:rsidRPr="001677D0" w:rsidRDefault="0059364B" w:rsidP="0059364B">
            <w:pPr>
              <w:pStyle w:val="afc"/>
              <w:jc w:val="center"/>
              <w:rPr>
                <w:rFonts w:ascii="標楷體" w:eastAsia="標楷體" w:hAnsi="標楷體"/>
                <w:szCs w:val="24"/>
              </w:rPr>
            </w:pPr>
          </w:p>
        </w:tc>
        <w:tc>
          <w:tcPr>
            <w:tcW w:w="567" w:type="dxa"/>
          </w:tcPr>
          <w:p w14:paraId="6AC9A838" w14:textId="77777777" w:rsidR="0059364B" w:rsidRPr="001677D0" w:rsidRDefault="0059364B" w:rsidP="0059364B">
            <w:pPr>
              <w:jc w:val="center"/>
              <w:rPr>
                <w:rFonts w:ascii="標楷體" w:eastAsia="標楷體" w:hAnsi="標楷體"/>
              </w:rPr>
            </w:pPr>
          </w:p>
        </w:tc>
        <w:tc>
          <w:tcPr>
            <w:tcW w:w="567" w:type="dxa"/>
          </w:tcPr>
          <w:p w14:paraId="55475923" w14:textId="77777777" w:rsidR="0059364B" w:rsidRPr="001677D0" w:rsidRDefault="0059364B" w:rsidP="0059364B">
            <w:pPr>
              <w:jc w:val="center"/>
              <w:rPr>
                <w:rFonts w:ascii="標楷體" w:eastAsia="標楷體" w:hAnsi="標楷體"/>
              </w:rPr>
            </w:pPr>
          </w:p>
        </w:tc>
        <w:tc>
          <w:tcPr>
            <w:tcW w:w="850" w:type="dxa"/>
          </w:tcPr>
          <w:p w14:paraId="2D338A07" w14:textId="77777777" w:rsidR="0059364B" w:rsidRPr="001677D0" w:rsidRDefault="0059364B" w:rsidP="0059364B">
            <w:pPr>
              <w:pStyle w:val="afc"/>
              <w:jc w:val="center"/>
              <w:rPr>
                <w:rFonts w:ascii="標楷體" w:eastAsia="標楷體" w:hAnsi="標楷體"/>
                <w:szCs w:val="24"/>
              </w:rPr>
            </w:pPr>
          </w:p>
        </w:tc>
        <w:tc>
          <w:tcPr>
            <w:tcW w:w="567" w:type="dxa"/>
          </w:tcPr>
          <w:p w14:paraId="2D43011E" w14:textId="77777777" w:rsidR="0059364B" w:rsidRPr="001677D0" w:rsidRDefault="0059364B" w:rsidP="0059364B">
            <w:pPr>
              <w:pStyle w:val="afc"/>
              <w:jc w:val="center"/>
              <w:rPr>
                <w:rFonts w:ascii="標楷體" w:eastAsia="標楷體" w:hAnsi="標楷體"/>
                <w:szCs w:val="24"/>
              </w:rPr>
            </w:pPr>
          </w:p>
        </w:tc>
        <w:tc>
          <w:tcPr>
            <w:tcW w:w="567" w:type="dxa"/>
          </w:tcPr>
          <w:p w14:paraId="7E8E95D1" w14:textId="77777777" w:rsidR="0059364B" w:rsidRPr="001677D0" w:rsidRDefault="0059364B" w:rsidP="0059364B">
            <w:pPr>
              <w:pStyle w:val="afc"/>
              <w:jc w:val="center"/>
              <w:rPr>
                <w:rFonts w:ascii="標楷體" w:eastAsia="標楷體" w:hAnsi="標楷體"/>
                <w:szCs w:val="24"/>
              </w:rPr>
            </w:pPr>
          </w:p>
        </w:tc>
        <w:tc>
          <w:tcPr>
            <w:tcW w:w="284" w:type="dxa"/>
          </w:tcPr>
          <w:p w14:paraId="3F165C6D" w14:textId="77777777" w:rsidR="0059364B" w:rsidRPr="001677D0" w:rsidRDefault="0059364B" w:rsidP="0059364B">
            <w:pPr>
              <w:pStyle w:val="afc"/>
              <w:jc w:val="center"/>
              <w:rPr>
                <w:rFonts w:ascii="標楷體" w:eastAsia="標楷體" w:hAnsi="標楷體"/>
                <w:szCs w:val="24"/>
              </w:rPr>
            </w:pPr>
          </w:p>
        </w:tc>
        <w:tc>
          <w:tcPr>
            <w:tcW w:w="283" w:type="dxa"/>
          </w:tcPr>
          <w:p w14:paraId="57E491D8" w14:textId="77777777" w:rsidR="0059364B" w:rsidRPr="001677D0" w:rsidRDefault="0059364B" w:rsidP="0059364B">
            <w:pPr>
              <w:pStyle w:val="afc"/>
              <w:jc w:val="center"/>
              <w:rPr>
                <w:rFonts w:ascii="標楷體" w:eastAsia="標楷體" w:hAnsi="標楷體"/>
                <w:szCs w:val="24"/>
              </w:rPr>
            </w:pPr>
          </w:p>
        </w:tc>
        <w:tc>
          <w:tcPr>
            <w:tcW w:w="288" w:type="dxa"/>
          </w:tcPr>
          <w:p w14:paraId="76BBF9E9" w14:textId="77777777" w:rsidR="0059364B" w:rsidRPr="001677D0" w:rsidRDefault="0059364B" w:rsidP="0059364B">
            <w:pPr>
              <w:pStyle w:val="afc"/>
              <w:jc w:val="center"/>
              <w:rPr>
                <w:rFonts w:ascii="標楷體" w:eastAsia="標楷體" w:hAnsi="標楷體"/>
                <w:szCs w:val="24"/>
              </w:rPr>
            </w:pPr>
          </w:p>
        </w:tc>
      </w:tr>
      <w:tr w:rsidR="0059364B" w:rsidRPr="001677D0" w14:paraId="7268518D" w14:textId="77777777" w:rsidTr="00E65C3B">
        <w:trPr>
          <w:tblHeader/>
        </w:trPr>
        <w:tc>
          <w:tcPr>
            <w:tcW w:w="567" w:type="dxa"/>
          </w:tcPr>
          <w:p w14:paraId="5E27FB47"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3EDFC1D6" w14:textId="77777777" w:rsidR="0059364B" w:rsidRPr="001677D0" w:rsidDel="0098558D" w:rsidRDefault="0059364B" w:rsidP="0059364B">
            <w:pPr>
              <w:pStyle w:val="afc"/>
              <w:rPr>
                <w:rFonts w:ascii="標楷體" w:eastAsia="標楷體" w:hAnsi="標楷體"/>
                <w:szCs w:val="24"/>
              </w:rPr>
            </w:pPr>
            <w:r w:rsidRPr="001677D0">
              <w:rPr>
                <w:rFonts w:ascii="標楷體" w:eastAsia="標楷體" w:hAnsi="標楷體" w:hint="eastAsia"/>
                <w:szCs w:val="24"/>
              </w:rPr>
              <w:t>L6751</w:t>
            </w:r>
          </w:p>
        </w:tc>
        <w:tc>
          <w:tcPr>
            <w:tcW w:w="3827" w:type="dxa"/>
          </w:tcPr>
          <w:p w14:paraId="291C0FED" w14:textId="77777777" w:rsidR="0059364B" w:rsidRPr="001677D0" w:rsidRDefault="0059364B" w:rsidP="0059364B">
            <w:pPr>
              <w:rPr>
                <w:rFonts w:ascii="標楷體" w:eastAsia="標楷體" w:hAnsi="標楷體"/>
              </w:rPr>
            </w:pPr>
            <w:r w:rsidRPr="001677D0">
              <w:rPr>
                <w:rFonts w:ascii="標楷體" w:eastAsia="標楷體" w:hAnsi="標楷體" w:hint="eastAsia"/>
              </w:rPr>
              <w:t>介紹人加碼獎勵津貼標準設定</w:t>
            </w:r>
          </w:p>
        </w:tc>
        <w:tc>
          <w:tcPr>
            <w:tcW w:w="284" w:type="dxa"/>
          </w:tcPr>
          <w:p w14:paraId="349BC121"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564CD425" w14:textId="77777777"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5C738261" w14:textId="77777777"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565DB581" w14:textId="77777777" w:rsidR="0059364B" w:rsidRPr="001677D0" w:rsidRDefault="0059364B" w:rsidP="0059364B">
            <w:pPr>
              <w:pStyle w:val="afc"/>
              <w:jc w:val="center"/>
              <w:rPr>
                <w:rFonts w:ascii="標楷體" w:eastAsia="標楷體" w:hAnsi="標楷體"/>
                <w:szCs w:val="24"/>
              </w:rPr>
            </w:pPr>
          </w:p>
        </w:tc>
        <w:tc>
          <w:tcPr>
            <w:tcW w:w="567" w:type="dxa"/>
          </w:tcPr>
          <w:p w14:paraId="6408EFC6"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45E37DEF"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43630F18"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4A46DA51"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1B324406" w14:textId="77777777" w:rsidR="0059364B" w:rsidRPr="001677D0" w:rsidRDefault="0059364B" w:rsidP="0059364B">
            <w:pPr>
              <w:pStyle w:val="afc"/>
              <w:jc w:val="center"/>
              <w:rPr>
                <w:rFonts w:ascii="標楷體" w:eastAsia="標楷體" w:hAnsi="標楷體"/>
                <w:szCs w:val="24"/>
              </w:rPr>
            </w:pPr>
          </w:p>
        </w:tc>
      </w:tr>
      <w:tr w:rsidR="0059364B" w:rsidRPr="001677D0" w14:paraId="4C6A7D57" w14:textId="77777777" w:rsidTr="00E65C3B">
        <w:trPr>
          <w:tblHeader/>
        </w:trPr>
        <w:tc>
          <w:tcPr>
            <w:tcW w:w="567" w:type="dxa"/>
          </w:tcPr>
          <w:p w14:paraId="63F21FD5"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5ABC2AE9" w14:textId="6E93F58D"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L6082</w:t>
            </w:r>
          </w:p>
        </w:tc>
        <w:tc>
          <w:tcPr>
            <w:tcW w:w="3827" w:type="dxa"/>
          </w:tcPr>
          <w:p w14:paraId="7FC70222" w14:textId="5CBEC9CB" w:rsidR="0059364B" w:rsidRPr="001677D0" w:rsidRDefault="0059364B" w:rsidP="0059364B">
            <w:pPr>
              <w:rPr>
                <w:rFonts w:ascii="標楷體" w:eastAsia="標楷體" w:hAnsi="標楷體"/>
              </w:rPr>
            </w:pPr>
            <w:r w:rsidRPr="001677D0">
              <w:rPr>
                <w:rFonts w:ascii="標楷體" w:eastAsia="標楷體" w:hAnsi="標楷體" w:cs="新細明體" w:hint="eastAsia"/>
                <w:kern w:val="0"/>
                <w:lang w:val="zh-TW"/>
              </w:rPr>
              <w:t>放款業績工作月查詢</w:t>
            </w:r>
          </w:p>
        </w:tc>
        <w:tc>
          <w:tcPr>
            <w:tcW w:w="284" w:type="dxa"/>
          </w:tcPr>
          <w:p w14:paraId="10A9DC39" w14:textId="7BC64EA6"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5F723293" w14:textId="01C42C6F"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3B0B1043" w14:textId="5DE94C67"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327BB288" w14:textId="77777777" w:rsidR="0059364B" w:rsidRPr="001677D0" w:rsidRDefault="0059364B" w:rsidP="0059364B">
            <w:pPr>
              <w:pStyle w:val="afc"/>
              <w:jc w:val="center"/>
              <w:rPr>
                <w:rFonts w:ascii="標楷體" w:eastAsia="標楷體" w:hAnsi="標楷體"/>
                <w:szCs w:val="24"/>
              </w:rPr>
            </w:pPr>
          </w:p>
        </w:tc>
        <w:tc>
          <w:tcPr>
            <w:tcW w:w="567" w:type="dxa"/>
          </w:tcPr>
          <w:p w14:paraId="4E7CDD3A" w14:textId="5A250075"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273FE166" w14:textId="588F6EB4"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58B6CC09" w14:textId="1196E64E"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77BE6822" w14:textId="650DFBED"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5EADCBA6" w14:textId="77777777" w:rsidR="0059364B" w:rsidRPr="001677D0" w:rsidRDefault="0059364B" w:rsidP="0059364B">
            <w:pPr>
              <w:pStyle w:val="afc"/>
              <w:jc w:val="center"/>
              <w:rPr>
                <w:rFonts w:ascii="標楷體" w:eastAsia="標楷體" w:hAnsi="標楷體"/>
                <w:szCs w:val="24"/>
              </w:rPr>
            </w:pPr>
          </w:p>
        </w:tc>
      </w:tr>
      <w:tr w:rsidR="0059364B" w:rsidRPr="001677D0" w14:paraId="08A9D024" w14:textId="77777777" w:rsidTr="00E65C3B">
        <w:trPr>
          <w:tblHeader/>
        </w:trPr>
        <w:tc>
          <w:tcPr>
            <w:tcW w:w="567" w:type="dxa"/>
          </w:tcPr>
          <w:p w14:paraId="270D70FB"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49B4103F" w14:textId="77777777" w:rsidR="0059364B" w:rsidRPr="001677D0" w:rsidDel="0098558D" w:rsidRDefault="0059364B" w:rsidP="0059364B">
            <w:pPr>
              <w:pStyle w:val="afc"/>
              <w:rPr>
                <w:rFonts w:ascii="標楷體" w:eastAsia="標楷體" w:hAnsi="標楷體"/>
                <w:szCs w:val="24"/>
              </w:rPr>
            </w:pPr>
            <w:r w:rsidRPr="001677D0">
              <w:rPr>
                <w:rFonts w:ascii="標楷體" w:eastAsia="標楷體" w:hAnsi="標楷體" w:hint="eastAsia"/>
                <w:szCs w:val="24"/>
              </w:rPr>
              <w:t>L6752</w:t>
            </w:r>
          </w:p>
        </w:tc>
        <w:tc>
          <w:tcPr>
            <w:tcW w:w="3827" w:type="dxa"/>
          </w:tcPr>
          <w:p w14:paraId="1BE00A2B" w14:textId="77777777" w:rsidR="0059364B" w:rsidRPr="001677D0" w:rsidRDefault="0059364B" w:rsidP="0059364B">
            <w:pPr>
              <w:rPr>
                <w:rFonts w:ascii="標楷體" w:eastAsia="標楷體" w:hAnsi="標楷體"/>
              </w:rPr>
            </w:pPr>
            <w:r w:rsidRPr="001677D0">
              <w:rPr>
                <w:rFonts w:ascii="標楷體" w:eastAsia="標楷體" w:hAnsi="標楷體" w:cs="新細明體" w:hint="eastAsia"/>
                <w:kern w:val="0"/>
                <w:lang w:val="zh-TW"/>
              </w:rPr>
              <w:t>放款業績工作月維護</w:t>
            </w:r>
          </w:p>
        </w:tc>
        <w:tc>
          <w:tcPr>
            <w:tcW w:w="284" w:type="dxa"/>
          </w:tcPr>
          <w:p w14:paraId="7CF2DFD2"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0C817114" w14:textId="77777777"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5CDBD46C" w14:textId="77777777"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78710A00" w14:textId="77777777" w:rsidR="0059364B" w:rsidRPr="001677D0" w:rsidRDefault="0059364B" w:rsidP="0059364B">
            <w:pPr>
              <w:pStyle w:val="afc"/>
              <w:jc w:val="center"/>
              <w:rPr>
                <w:rFonts w:ascii="標楷體" w:eastAsia="標楷體" w:hAnsi="標楷體"/>
                <w:szCs w:val="24"/>
              </w:rPr>
            </w:pPr>
          </w:p>
        </w:tc>
        <w:tc>
          <w:tcPr>
            <w:tcW w:w="567" w:type="dxa"/>
          </w:tcPr>
          <w:p w14:paraId="239988E1"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5424E259"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260C5C88"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43468BF9"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04749CA3" w14:textId="77777777" w:rsidR="0059364B" w:rsidRPr="001677D0" w:rsidRDefault="0059364B" w:rsidP="0059364B">
            <w:pPr>
              <w:pStyle w:val="afc"/>
              <w:jc w:val="center"/>
              <w:rPr>
                <w:rFonts w:ascii="標楷體" w:eastAsia="標楷體" w:hAnsi="標楷體"/>
                <w:szCs w:val="24"/>
              </w:rPr>
            </w:pPr>
          </w:p>
        </w:tc>
      </w:tr>
      <w:tr w:rsidR="0059364B" w:rsidRPr="001677D0" w14:paraId="148F9652" w14:textId="77777777" w:rsidTr="00E65C3B">
        <w:trPr>
          <w:tblHeader/>
        </w:trPr>
        <w:tc>
          <w:tcPr>
            <w:tcW w:w="567" w:type="dxa"/>
          </w:tcPr>
          <w:p w14:paraId="75A2AE05"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7CFAF7D0" w14:textId="77777777"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L6753</w:t>
            </w:r>
          </w:p>
        </w:tc>
        <w:tc>
          <w:tcPr>
            <w:tcW w:w="3827" w:type="dxa"/>
          </w:tcPr>
          <w:p w14:paraId="4301EC76" w14:textId="77777777" w:rsidR="0059364B" w:rsidRPr="001677D0" w:rsidRDefault="0059364B" w:rsidP="0059364B">
            <w:pPr>
              <w:rPr>
                <w:rFonts w:ascii="標楷體" w:eastAsia="標楷體" w:hAnsi="標楷體" w:cs="新細明體"/>
                <w:kern w:val="0"/>
                <w:lang w:val="zh-TW"/>
              </w:rPr>
            </w:pPr>
            <w:r w:rsidRPr="001677D0">
              <w:rPr>
                <w:rFonts w:ascii="標楷體" w:eastAsia="標楷體" w:hAnsi="標楷體" w:cs="新細明體" w:hint="eastAsia"/>
                <w:kern w:val="0"/>
                <w:lang w:val="zh-TW"/>
              </w:rPr>
              <w:t>放款專員所屬業務部室維護</w:t>
            </w:r>
          </w:p>
        </w:tc>
        <w:tc>
          <w:tcPr>
            <w:tcW w:w="284" w:type="dxa"/>
          </w:tcPr>
          <w:p w14:paraId="3BD9351F"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16D7C054" w14:textId="77777777"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6DFA16BA" w14:textId="77777777"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2E46D0F6" w14:textId="77777777" w:rsidR="0059364B" w:rsidRPr="001677D0" w:rsidRDefault="0059364B" w:rsidP="0059364B">
            <w:pPr>
              <w:pStyle w:val="afc"/>
              <w:jc w:val="center"/>
              <w:rPr>
                <w:rFonts w:ascii="標楷體" w:eastAsia="標楷體" w:hAnsi="標楷體"/>
                <w:szCs w:val="24"/>
              </w:rPr>
            </w:pPr>
          </w:p>
        </w:tc>
        <w:tc>
          <w:tcPr>
            <w:tcW w:w="567" w:type="dxa"/>
          </w:tcPr>
          <w:p w14:paraId="6DCB3CB7"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28E52008"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790AADF1"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29BFEAFE"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42A6D03D" w14:textId="77777777" w:rsidR="0059364B" w:rsidRPr="001677D0" w:rsidRDefault="0059364B" w:rsidP="0059364B">
            <w:pPr>
              <w:pStyle w:val="afc"/>
              <w:jc w:val="center"/>
              <w:rPr>
                <w:rFonts w:ascii="標楷體" w:eastAsia="標楷體" w:hAnsi="標楷體"/>
                <w:szCs w:val="24"/>
              </w:rPr>
            </w:pPr>
          </w:p>
        </w:tc>
      </w:tr>
      <w:tr w:rsidR="0059364B" w:rsidRPr="001677D0" w14:paraId="6E46066C" w14:textId="77777777" w:rsidTr="00E65C3B">
        <w:trPr>
          <w:tblHeader/>
        </w:trPr>
        <w:tc>
          <w:tcPr>
            <w:tcW w:w="567" w:type="dxa"/>
          </w:tcPr>
          <w:p w14:paraId="4D4B894B"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65DED976" w14:textId="1D489FB9"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w:t>
            </w:r>
            <w:r w:rsidRPr="001677D0">
              <w:rPr>
                <w:rFonts w:ascii="標楷體" w:eastAsia="標楷體" w:hAnsi="標楷體"/>
                <w:szCs w:val="24"/>
              </w:rPr>
              <w:t>6083</w:t>
            </w:r>
          </w:p>
        </w:tc>
        <w:tc>
          <w:tcPr>
            <w:tcW w:w="3827" w:type="dxa"/>
          </w:tcPr>
          <w:p w14:paraId="31496E31" w14:textId="561A9A19" w:rsidR="0059364B" w:rsidRPr="001677D0" w:rsidRDefault="0059364B" w:rsidP="0059364B">
            <w:pPr>
              <w:rPr>
                <w:rFonts w:ascii="標楷體" w:eastAsia="標楷體" w:hAnsi="標楷體" w:cs="新細明體"/>
                <w:kern w:val="0"/>
                <w:lang w:val="zh-TW"/>
              </w:rPr>
            </w:pPr>
            <w:r w:rsidRPr="001677D0">
              <w:rPr>
                <w:rFonts w:ascii="標楷體" w:eastAsia="標楷體" w:hAnsi="標楷體" w:cs="新細明體" w:hint="eastAsia"/>
                <w:kern w:val="0"/>
                <w:lang w:val="zh-TW"/>
              </w:rPr>
              <w:t>放款專員所屬業務部室查詢</w:t>
            </w:r>
          </w:p>
        </w:tc>
        <w:tc>
          <w:tcPr>
            <w:tcW w:w="284" w:type="dxa"/>
          </w:tcPr>
          <w:p w14:paraId="69151DF9" w14:textId="49568BF9"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6A2BC0EE" w14:textId="1844B330"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2B9564BF" w14:textId="1E9B0936"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1D46B7A6" w14:textId="77777777" w:rsidR="0059364B" w:rsidRPr="001677D0" w:rsidRDefault="0059364B" w:rsidP="0059364B">
            <w:pPr>
              <w:pStyle w:val="afc"/>
              <w:jc w:val="center"/>
              <w:rPr>
                <w:rFonts w:ascii="標楷體" w:eastAsia="標楷體" w:hAnsi="標楷體"/>
                <w:szCs w:val="24"/>
              </w:rPr>
            </w:pPr>
          </w:p>
        </w:tc>
        <w:tc>
          <w:tcPr>
            <w:tcW w:w="567" w:type="dxa"/>
          </w:tcPr>
          <w:p w14:paraId="3D0020FD" w14:textId="3CBD2F1D"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48FE60E7" w14:textId="40C544DA"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61D85356" w14:textId="6AEF2673"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4301E6C7" w14:textId="73A30003"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3AFF46A5" w14:textId="77777777" w:rsidR="0059364B" w:rsidRPr="001677D0" w:rsidRDefault="0059364B" w:rsidP="0059364B">
            <w:pPr>
              <w:pStyle w:val="afc"/>
              <w:jc w:val="center"/>
              <w:rPr>
                <w:rFonts w:ascii="標楷體" w:eastAsia="標楷體" w:hAnsi="標楷體"/>
                <w:szCs w:val="24"/>
              </w:rPr>
            </w:pPr>
          </w:p>
        </w:tc>
      </w:tr>
      <w:tr w:rsidR="0059364B" w:rsidRPr="001677D0" w14:paraId="6D964D16" w14:textId="77777777" w:rsidTr="00E65C3B">
        <w:trPr>
          <w:tblHeader/>
        </w:trPr>
        <w:tc>
          <w:tcPr>
            <w:tcW w:w="567" w:type="dxa"/>
          </w:tcPr>
          <w:p w14:paraId="79C6A366"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54778A26" w14:textId="74769519" w:rsidR="0059364B" w:rsidRPr="001677D0" w:rsidRDefault="0059364B" w:rsidP="0059364B">
            <w:pPr>
              <w:pStyle w:val="afc"/>
              <w:rPr>
                <w:rFonts w:ascii="標楷體" w:eastAsia="標楷體" w:hAnsi="標楷體"/>
                <w:szCs w:val="24"/>
              </w:rPr>
            </w:pPr>
            <w:r w:rsidRPr="001677D0">
              <w:rPr>
                <w:rFonts w:ascii="標楷體" w:eastAsia="標楷體" w:hAnsi="標楷體"/>
                <w:szCs w:val="24"/>
              </w:rPr>
              <w:t>L6084</w:t>
            </w:r>
          </w:p>
        </w:tc>
        <w:tc>
          <w:tcPr>
            <w:tcW w:w="3827" w:type="dxa"/>
          </w:tcPr>
          <w:p w14:paraId="08FBA4A8" w14:textId="5A495087" w:rsidR="0059364B" w:rsidRPr="001677D0" w:rsidRDefault="0059364B" w:rsidP="0059364B">
            <w:pPr>
              <w:rPr>
                <w:rFonts w:ascii="標楷體" w:eastAsia="標楷體" w:hAnsi="標楷體"/>
              </w:rPr>
            </w:pPr>
            <w:r w:rsidRPr="001677D0">
              <w:rPr>
                <w:rFonts w:ascii="標楷體" w:eastAsia="標楷體" w:hAnsi="標楷體" w:hint="eastAsia"/>
              </w:rPr>
              <w:t>業績件數及金額核算標準查詢</w:t>
            </w:r>
          </w:p>
        </w:tc>
        <w:tc>
          <w:tcPr>
            <w:tcW w:w="284" w:type="dxa"/>
          </w:tcPr>
          <w:p w14:paraId="38E87422" w14:textId="0F5B193A"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48BC118B" w14:textId="34E38B62"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71F9EF7D" w14:textId="1866EE42"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1C658121" w14:textId="77777777" w:rsidR="0059364B" w:rsidRPr="001677D0" w:rsidRDefault="0059364B" w:rsidP="0059364B">
            <w:pPr>
              <w:pStyle w:val="afc"/>
              <w:jc w:val="center"/>
              <w:rPr>
                <w:rFonts w:ascii="標楷體" w:eastAsia="標楷體" w:hAnsi="標楷體"/>
                <w:szCs w:val="24"/>
              </w:rPr>
            </w:pPr>
          </w:p>
        </w:tc>
        <w:tc>
          <w:tcPr>
            <w:tcW w:w="567" w:type="dxa"/>
          </w:tcPr>
          <w:p w14:paraId="7D17860F" w14:textId="3FCF05EC"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0A7EDAB3" w14:textId="042309D0"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3F98B236" w14:textId="4F3C2EE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5FF98966" w14:textId="52E0328D"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0318E859" w14:textId="77777777" w:rsidR="0059364B" w:rsidRPr="001677D0" w:rsidRDefault="0059364B" w:rsidP="0059364B">
            <w:pPr>
              <w:pStyle w:val="afc"/>
              <w:jc w:val="center"/>
              <w:rPr>
                <w:rFonts w:ascii="標楷體" w:eastAsia="標楷體" w:hAnsi="標楷體"/>
                <w:szCs w:val="24"/>
              </w:rPr>
            </w:pPr>
          </w:p>
        </w:tc>
      </w:tr>
      <w:tr w:rsidR="0059364B" w:rsidRPr="001677D0" w14:paraId="27FFA266" w14:textId="77777777" w:rsidTr="00E65C3B">
        <w:trPr>
          <w:tblHeader/>
        </w:trPr>
        <w:tc>
          <w:tcPr>
            <w:tcW w:w="567" w:type="dxa"/>
          </w:tcPr>
          <w:p w14:paraId="488A6BBD"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0154079B" w14:textId="782BA989"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L6754</w:t>
            </w:r>
          </w:p>
        </w:tc>
        <w:tc>
          <w:tcPr>
            <w:tcW w:w="3827" w:type="dxa"/>
          </w:tcPr>
          <w:p w14:paraId="0FB485E6" w14:textId="3E13F06B" w:rsidR="0059364B" w:rsidRPr="001677D0" w:rsidRDefault="0059364B" w:rsidP="0059364B">
            <w:pPr>
              <w:rPr>
                <w:rFonts w:ascii="標楷體" w:eastAsia="標楷體" w:hAnsi="標楷體"/>
              </w:rPr>
            </w:pPr>
            <w:r w:rsidRPr="001677D0">
              <w:rPr>
                <w:rFonts w:ascii="標楷體" w:eastAsia="標楷體" w:hAnsi="標楷體" w:hint="eastAsia"/>
              </w:rPr>
              <w:t>業績件數及金額核算標準設定</w:t>
            </w:r>
          </w:p>
        </w:tc>
        <w:tc>
          <w:tcPr>
            <w:tcW w:w="284" w:type="dxa"/>
          </w:tcPr>
          <w:p w14:paraId="1B819210" w14:textId="1DFB1842"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54CD360F" w14:textId="44DE5838"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5F9FAF28" w14:textId="20EB37AF"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0C0F81A1" w14:textId="77777777" w:rsidR="0059364B" w:rsidRPr="001677D0" w:rsidRDefault="0059364B" w:rsidP="0059364B">
            <w:pPr>
              <w:pStyle w:val="afc"/>
              <w:jc w:val="center"/>
              <w:rPr>
                <w:rFonts w:ascii="標楷體" w:eastAsia="標楷體" w:hAnsi="標楷體"/>
                <w:szCs w:val="24"/>
              </w:rPr>
            </w:pPr>
          </w:p>
        </w:tc>
        <w:tc>
          <w:tcPr>
            <w:tcW w:w="567" w:type="dxa"/>
          </w:tcPr>
          <w:p w14:paraId="49ECA6C6" w14:textId="7AC3F828"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16C6D6FE" w14:textId="4B14109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653298AD" w14:textId="5BCD46A6"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61180CD9" w14:textId="6D1C2751"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72B1BF2A" w14:textId="77777777" w:rsidR="0059364B" w:rsidRPr="001677D0" w:rsidRDefault="0059364B" w:rsidP="0059364B">
            <w:pPr>
              <w:pStyle w:val="afc"/>
              <w:jc w:val="center"/>
              <w:rPr>
                <w:rFonts w:ascii="標楷體" w:eastAsia="標楷體" w:hAnsi="標楷體"/>
                <w:szCs w:val="24"/>
              </w:rPr>
            </w:pPr>
          </w:p>
        </w:tc>
      </w:tr>
      <w:tr w:rsidR="0059364B" w:rsidRPr="001677D0" w14:paraId="3E53D256" w14:textId="77777777" w:rsidTr="00E65C3B">
        <w:trPr>
          <w:tblHeader/>
        </w:trPr>
        <w:tc>
          <w:tcPr>
            <w:tcW w:w="567" w:type="dxa"/>
          </w:tcPr>
          <w:p w14:paraId="3061EA6D"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376B2F44" w14:textId="0A3BC886" w:rsidR="0059364B" w:rsidRPr="001677D0" w:rsidRDefault="0059364B" w:rsidP="0059364B">
            <w:pPr>
              <w:pStyle w:val="afc"/>
              <w:rPr>
                <w:rFonts w:ascii="標楷體" w:eastAsia="標楷體" w:hAnsi="標楷體"/>
                <w:szCs w:val="24"/>
              </w:rPr>
            </w:pPr>
            <w:r w:rsidRPr="001677D0">
              <w:rPr>
                <w:rFonts w:ascii="標楷體" w:eastAsia="標楷體" w:hAnsi="標楷體"/>
                <w:szCs w:val="24"/>
              </w:rPr>
              <w:t>L6</w:t>
            </w:r>
            <w:r w:rsidRPr="001677D0">
              <w:rPr>
                <w:rFonts w:ascii="標楷體" w:eastAsia="標楷體" w:hAnsi="標楷體" w:hint="eastAsia"/>
                <w:szCs w:val="24"/>
              </w:rPr>
              <w:t>085</w:t>
            </w:r>
          </w:p>
        </w:tc>
        <w:tc>
          <w:tcPr>
            <w:tcW w:w="3827" w:type="dxa"/>
          </w:tcPr>
          <w:p w14:paraId="26010B1D" w14:textId="50377DD8" w:rsidR="0059364B" w:rsidRPr="001677D0" w:rsidRDefault="0059364B" w:rsidP="0059364B">
            <w:pPr>
              <w:rPr>
                <w:rFonts w:ascii="標楷體" w:eastAsia="標楷體" w:hAnsi="標楷體"/>
              </w:rPr>
            </w:pPr>
            <w:r w:rsidRPr="001677D0">
              <w:rPr>
                <w:rFonts w:ascii="標楷體" w:eastAsia="標楷體" w:hAnsi="標楷體" w:hint="eastAsia"/>
              </w:rPr>
              <w:t>單位及主管代號查詢</w:t>
            </w:r>
          </w:p>
        </w:tc>
        <w:tc>
          <w:tcPr>
            <w:tcW w:w="284" w:type="dxa"/>
          </w:tcPr>
          <w:p w14:paraId="11140EFC" w14:textId="3F034449"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498F9CE8" w14:textId="7B5F6BD9"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25835570" w14:textId="16B9610A"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3A716568" w14:textId="77777777" w:rsidR="0059364B" w:rsidRPr="001677D0" w:rsidRDefault="0059364B" w:rsidP="0059364B">
            <w:pPr>
              <w:pStyle w:val="afc"/>
              <w:jc w:val="center"/>
              <w:rPr>
                <w:rFonts w:ascii="標楷體" w:eastAsia="標楷體" w:hAnsi="標楷體"/>
                <w:szCs w:val="24"/>
              </w:rPr>
            </w:pPr>
          </w:p>
        </w:tc>
        <w:tc>
          <w:tcPr>
            <w:tcW w:w="567" w:type="dxa"/>
          </w:tcPr>
          <w:p w14:paraId="2B4C17B5" w14:textId="60CC8430"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213634D3" w14:textId="20F81130"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379553BA" w14:textId="67B8198E"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76B9CE93" w14:textId="1CB9427E"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5136CC98" w14:textId="77777777" w:rsidR="0059364B" w:rsidRPr="001677D0" w:rsidRDefault="0059364B" w:rsidP="0059364B">
            <w:pPr>
              <w:pStyle w:val="afc"/>
              <w:jc w:val="center"/>
              <w:rPr>
                <w:rFonts w:ascii="標楷體" w:eastAsia="標楷體" w:hAnsi="標楷體"/>
                <w:szCs w:val="24"/>
              </w:rPr>
            </w:pPr>
          </w:p>
        </w:tc>
      </w:tr>
      <w:tr w:rsidR="0059364B" w:rsidRPr="001677D0" w14:paraId="61A0B438" w14:textId="77777777" w:rsidTr="00E65C3B">
        <w:trPr>
          <w:tblHeader/>
        </w:trPr>
        <w:tc>
          <w:tcPr>
            <w:tcW w:w="567" w:type="dxa"/>
          </w:tcPr>
          <w:p w14:paraId="2454A279"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5DE9C649" w14:textId="77777777" w:rsidR="0059364B" w:rsidRPr="001677D0" w:rsidRDefault="0059364B" w:rsidP="0059364B">
            <w:pPr>
              <w:pStyle w:val="afc"/>
              <w:rPr>
                <w:rFonts w:ascii="標楷體" w:eastAsia="標楷體" w:hAnsi="標楷體"/>
                <w:szCs w:val="24"/>
              </w:rPr>
            </w:pPr>
            <w:r w:rsidRPr="001677D0">
              <w:rPr>
                <w:rFonts w:ascii="標楷體" w:eastAsia="標楷體" w:hAnsi="標楷體"/>
                <w:szCs w:val="24"/>
              </w:rPr>
              <w:t>L6755</w:t>
            </w:r>
          </w:p>
        </w:tc>
        <w:tc>
          <w:tcPr>
            <w:tcW w:w="3827" w:type="dxa"/>
          </w:tcPr>
          <w:p w14:paraId="6C68BF8D" w14:textId="33DCED0D" w:rsidR="0059364B" w:rsidRPr="001677D0" w:rsidRDefault="0059364B" w:rsidP="0059364B">
            <w:pPr>
              <w:rPr>
                <w:rFonts w:ascii="標楷體" w:eastAsia="標楷體" w:hAnsi="標楷體"/>
              </w:rPr>
            </w:pPr>
            <w:r w:rsidRPr="001677D0">
              <w:rPr>
                <w:rFonts w:ascii="標楷體" w:eastAsia="標楷體" w:hAnsi="標楷體" w:hint="eastAsia"/>
              </w:rPr>
              <w:t>單位及主管代號維護</w:t>
            </w:r>
          </w:p>
        </w:tc>
        <w:tc>
          <w:tcPr>
            <w:tcW w:w="284" w:type="dxa"/>
          </w:tcPr>
          <w:p w14:paraId="098966AF"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7734EEC2" w14:textId="77777777"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44B8889B" w14:textId="77777777"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765D6D29" w14:textId="77777777" w:rsidR="0059364B" w:rsidRPr="001677D0" w:rsidRDefault="0059364B" w:rsidP="0059364B">
            <w:pPr>
              <w:pStyle w:val="afc"/>
              <w:jc w:val="center"/>
              <w:rPr>
                <w:rFonts w:ascii="標楷體" w:eastAsia="標楷體" w:hAnsi="標楷體"/>
                <w:szCs w:val="24"/>
              </w:rPr>
            </w:pPr>
          </w:p>
        </w:tc>
        <w:tc>
          <w:tcPr>
            <w:tcW w:w="567" w:type="dxa"/>
          </w:tcPr>
          <w:p w14:paraId="7931A957"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013A5ABB"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36B76F9B"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36416594"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05E29CA9" w14:textId="77777777" w:rsidR="0059364B" w:rsidRPr="001677D0" w:rsidRDefault="0059364B" w:rsidP="0059364B">
            <w:pPr>
              <w:pStyle w:val="afc"/>
              <w:jc w:val="center"/>
              <w:rPr>
                <w:rFonts w:ascii="標楷體" w:eastAsia="標楷體" w:hAnsi="標楷體"/>
                <w:szCs w:val="24"/>
              </w:rPr>
            </w:pPr>
          </w:p>
        </w:tc>
      </w:tr>
      <w:tr w:rsidR="0059364B" w:rsidRPr="001677D0" w14:paraId="027F347D" w14:textId="77777777" w:rsidTr="00E65C3B">
        <w:trPr>
          <w:tblHeader/>
        </w:trPr>
        <w:tc>
          <w:tcPr>
            <w:tcW w:w="567" w:type="dxa"/>
          </w:tcPr>
          <w:p w14:paraId="6D2EA45A"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316412FF" w14:textId="77777777" w:rsidR="0059364B" w:rsidRPr="001677D0" w:rsidRDefault="0059364B" w:rsidP="0059364B">
            <w:pPr>
              <w:pStyle w:val="afc"/>
              <w:rPr>
                <w:rFonts w:ascii="標楷體" w:eastAsia="標楷體" w:hAnsi="標楷體"/>
                <w:szCs w:val="24"/>
              </w:rPr>
            </w:pPr>
            <w:r w:rsidRPr="001677D0">
              <w:rPr>
                <w:rFonts w:ascii="標楷體" w:eastAsia="標楷體" w:hAnsi="標楷體"/>
                <w:szCs w:val="24"/>
              </w:rPr>
              <w:t>L6756</w:t>
            </w:r>
          </w:p>
        </w:tc>
        <w:tc>
          <w:tcPr>
            <w:tcW w:w="3827" w:type="dxa"/>
          </w:tcPr>
          <w:p w14:paraId="673995AE" w14:textId="77777777" w:rsidR="0059364B" w:rsidRPr="001677D0" w:rsidRDefault="0059364B" w:rsidP="0059364B">
            <w:pPr>
              <w:rPr>
                <w:rFonts w:ascii="標楷體" w:eastAsia="標楷體" w:hAnsi="標楷體"/>
              </w:rPr>
            </w:pPr>
            <w:r w:rsidRPr="001677D0">
              <w:rPr>
                <w:rFonts w:ascii="標楷體" w:eastAsia="標楷體" w:hAnsi="標楷體" w:hint="eastAsia"/>
              </w:rPr>
              <w:t>分公司資料維護</w:t>
            </w:r>
          </w:p>
        </w:tc>
        <w:tc>
          <w:tcPr>
            <w:tcW w:w="284" w:type="dxa"/>
          </w:tcPr>
          <w:p w14:paraId="27301445"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7A866FA8" w14:textId="77777777"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12768302" w14:textId="77777777" w:rsidR="0059364B" w:rsidRPr="001677D0" w:rsidRDefault="0059364B" w:rsidP="0059364B">
            <w:pPr>
              <w:jc w:val="center"/>
              <w:rPr>
                <w:rFonts w:ascii="標楷體" w:eastAsia="標楷體" w:hAnsi="標楷體"/>
              </w:rPr>
            </w:pPr>
            <w:r w:rsidRPr="001677D0">
              <w:rPr>
                <w:rFonts w:ascii="標楷體" w:eastAsia="標楷體" w:hAnsi="標楷體" w:hint="eastAsia"/>
              </w:rPr>
              <w:t>X</w:t>
            </w:r>
          </w:p>
        </w:tc>
        <w:tc>
          <w:tcPr>
            <w:tcW w:w="850" w:type="dxa"/>
          </w:tcPr>
          <w:p w14:paraId="678CAAAE" w14:textId="77777777" w:rsidR="0059364B" w:rsidRPr="001677D0" w:rsidRDefault="0059364B" w:rsidP="0059364B">
            <w:pPr>
              <w:pStyle w:val="afc"/>
              <w:jc w:val="center"/>
              <w:rPr>
                <w:rFonts w:ascii="標楷體" w:eastAsia="標楷體" w:hAnsi="標楷體"/>
                <w:szCs w:val="24"/>
              </w:rPr>
            </w:pPr>
          </w:p>
        </w:tc>
        <w:tc>
          <w:tcPr>
            <w:tcW w:w="567" w:type="dxa"/>
          </w:tcPr>
          <w:p w14:paraId="1A7CD5F1"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42283446"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1B6A4456"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56CC6817"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7AC213D1" w14:textId="77777777" w:rsidR="0059364B" w:rsidRPr="001677D0" w:rsidRDefault="0059364B" w:rsidP="0059364B">
            <w:pPr>
              <w:pStyle w:val="afc"/>
              <w:jc w:val="center"/>
              <w:rPr>
                <w:rFonts w:ascii="標楷體" w:eastAsia="標楷體" w:hAnsi="標楷體"/>
                <w:szCs w:val="24"/>
              </w:rPr>
            </w:pPr>
          </w:p>
        </w:tc>
      </w:tr>
      <w:tr w:rsidR="0059364B" w:rsidRPr="001677D0" w14:paraId="1298D944" w14:textId="77777777" w:rsidTr="0049249D">
        <w:trPr>
          <w:tblHeader/>
        </w:trPr>
        <w:tc>
          <w:tcPr>
            <w:tcW w:w="567" w:type="dxa"/>
          </w:tcPr>
          <w:p w14:paraId="650D40C0" w14:textId="77777777" w:rsidR="0059364B" w:rsidRPr="001677D0" w:rsidRDefault="0059364B" w:rsidP="0059364B">
            <w:pPr>
              <w:pStyle w:val="afc"/>
              <w:ind w:left="254"/>
              <w:rPr>
                <w:rFonts w:ascii="標楷體" w:eastAsia="標楷體" w:hAnsi="標楷體"/>
                <w:szCs w:val="24"/>
              </w:rPr>
            </w:pPr>
          </w:p>
        </w:tc>
        <w:tc>
          <w:tcPr>
            <w:tcW w:w="709" w:type="dxa"/>
          </w:tcPr>
          <w:p w14:paraId="4879FF70" w14:textId="77777777" w:rsidR="0059364B" w:rsidRPr="001677D0" w:rsidRDefault="0059364B" w:rsidP="0059364B">
            <w:pPr>
              <w:pStyle w:val="afc"/>
              <w:rPr>
                <w:rFonts w:ascii="標楷體" w:eastAsia="標楷體" w:hAnsi="標楷體"/>
                <w:szCs w:val="24"/>
              </w:rPr>
            </w:pPr>
          </w:p>
        </w:tc>
        <w:tc>
          <w:tcPr>
            <w:tcW w:w="8084" w:type="dxa"/>
            <w:gridSpan w:val="10"/>
          </w:tcPr>
          <w:p w14:paraId="0B493592" w14:textId="77777777"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其他作業</w:t>
            </w:r>
          </w:p>
        </w:tc>
      </w:tr>
      <w:tr w:rsidR="0059364B" w:rsidRPr="001677D0" w14:paraId="18A50A57" w14:textId="77777777" w:rsidTr="00E65C3B">
        <w:trPr>
          <w:tblHeader/>
        </w:trPr>
        <w:tc>
          <w:tcPr>
            <w:tcW w:w="567" w:type="dxa"/>
          </w:tcPr>
          <w:p w14:paraId="0CD3B42A"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30B3540D" w14:textId="77777777" w:rsidR="0059364B" w:rsidRPr="001677D0" w:rsidRDefault="0059364B" w:rsidP="0059364B">
            <w:pPr>
              <w:pStyle w:val="afc"/>
              <w:rPr>
                <w:rFonts w:ascii="標楷體" w:eastAsia="標楷體" w:hAnsi="標楷體"/>
                <w:szCs w:val="24"/>
              </w:rPr>
            </w:pPr>
            <w:r w:rsidRPr="001677D0">
              <w:rPr>
                <w:rFonts w:ascii="標楷體" w:eastAsia="標楷體" w:hAnsi="標楷體"/>
                <w:szCs w:val="24"/>
              </w:rPr>
              <w:t>L6001</w:t>
            </w:r>
          </w:p>
        </w:tc>
        <w:tc>
          <w:tcPr>
            <w:tcW w:w="3827" w:type="dxa"/>
          </w:tcPr>
          <w:p w14:paraId="6AAC3150" w14:textId="77777777" w:rsidR="0059364B" w:rsidRPr="001677D0" w:rsidRDefault="0059364B" w:rsidP="0059364B">
            <w:pPr>
              <w:rPr>
                <w:rFonts w:ascii="標楷體" w:eastAsia="標楷體" w:hAnsi="標楷體"/>
              </w:rPr>
            </w:pPr>
            <w:r w:rsidRPr="001677D0">
              <w:rPr>
                <w:rFonts w:ascii="標楷體" w:eastAsia="標楷體" w:hAnsi="標楷體" w:hint="eastAsia"/>
              </w:rPr>
              <w:t>應處理清單</w:t>
            </w:r>
          </w:p>
        </w:tc>
        <w:tc>
          <w:tcPr>
            <w:tcW w:w="284" w:type="dxa"/>
          </w:tcPr>
          <w:p w14:paraId="6AECCBE9"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1957A188"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T</w:t>
            </w:r>
          </w:p>
        </w:tc>
        <w:tc>
          <w:tcPr>
            <w:tcW w:w="567" w:type="dxa"/>
          </w:tcPr>
          <w:p w14:paraId="51DCA9DC"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szCs w:val="24"/>
              </w:rPr>
              <w:t>X</w:t>
            </w:r>
          </w:p>
        </w:tc>
        <w:tc>
          <w:tcPr>
            <w:tcW w:w="850" w:type="dxa"/>
          </w:tcPr>
          <w:p w14:paraId="196D3364" w14:textId="77777777" w:rsidR="0059364B" w:rsidRPr="001677D0" w:rsidRDefault="0059364B" w:rsidP="0059364B">
            <w:pPr>
              <w:pStyle w:val="afc"/>
              <w:jc w:val="center"/>
              <w:rPr>
                <w:rFonts w:ascii="標楷體" w:eastAsia="標楷體" w:hAnsi="標楷體"/>
                <w:szCs w:val="24"/>
              </w:rPr>
            </w:pPr>
          </w:p>
        </w:tc>
        <w:tc>
          <w:tcPr>
            <w:tcW w:w="567" w:type="dxa"/>
          </w:tcPr>
          <w:p w14:paraId="0D594E56"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361EE5E6"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5A668C48"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2B209D4B"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1D3F18BF" w14:textId="77777777" w:rsidR="0059364B" w:rsidRPr="001677D0" w:rsidRDefault="0059364B" w:rsidP="0059364B">
            <w:pPr>
              <w:pStyle w:val="afc"/>
              <w:jc w:val="center"/>
              <w:rPr>
                <w:rFonts w:ascii="標楷體" w:eastAsia="標楷體" w:hAnsi="標楷體"/>
                <w:szCs w:val="24"/>
              </w:rPr>
            </w:pPr>
          </w:p>
        </w:tc>
      </w:tr>
      <w:tr w:rsidR="0059364B" w:rsidRPr="001677D0" w14:paraId="4E933E25" w14:textId="77777777" w:rsidTr="00E65C3B">
        <w:trPr>
          <w:tblHeader/>
        </w:trPr>
        <w:tc>
          <w:tcPr>
            <w:tcW w:w="567" w:type="dxa"/>
          </w:tcPr>
          <w:p w14:paraId="6E961FFF"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10567499" w14:textId="4449487D"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w:t>
            </w:r>
            <w:r w:rsidRPr="001677D0">
              <w:rPr>
                <w:rFonts w:ascii="標楷體" w:eastAsia="標楷體" w:hAnsi="標楷體"/>
                <w:szCs w:val="24"/>
              </w:rPr>
              <w:t>6044</w:t>
            </w:r>
          </w:p>
        </w:tc>
        <w:tc>
          <w:tcPr>
            <w:tcW w:w="3827" w:type="dxa"/>
          </w:tcPr>
          <w:p w14:paraId="5FC3C7E7" w14:textId="62E285D6" w:rsidR="0059364B" w:rsidRPr="001677D0" w:rsidRDefault="0059364B" w:rsidP="0059364B">
            <w:pPr>
              <w:rPr>
                <w:rFonts w:ascii="標楷體" w:eastAsia="標楷體" w:hAnsi="標楷體"/>
              </w:rPr>
            </w:pPr>
            <w:r w:rsidRPr="001677D0">
              <w:rPr>
                <w:rFonts w:ascii="標楷體" w:eastAsia="標楷體" w:hAnsi="標楷體" w:hint="eastAsia"/>
              </w:rPr>
              <w:t>主管授權紀錄查詢</w:t>
            </w:r>
          </w:p>
        </w:tc>
        <w:tc>
          <w:tcPr>
            <w:tcW w:w="284" w:type="dxa"/>
          </w:tcPr>
          <w:p w14:paraId="74D8DD34" w14:textId="7CA1D13F"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3EAB107F" w14:textId="66E54E21"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T</w:t>
            </w:r>
          </w:p>
        </w:tc>
        <w:tc>
          <w:tcPr>
            <w:tcW w:w="567" w:type="dxa"/>
          </w:tcPr>
          <w:p w14:paraId="43A4B4AC" w14:textId="05F325BA" w:rsidR="0059364B" w:rsidRPr="001677D0" w:rsidRDefault="0059364B" w:rsidP="0059364B">
            <w:pPr>
              <w:pStyle w:val="afc"/>
              <w:jc w:val="center"/>
              <w:rPr>
                <w:rFonts w:ascii="標楷體" w:eastAsia="標楷體" w:hAnsi="標楷體"/>
                <w:szCs w:val="24"/>
              </w:rPr>
            </w:pPr>
            <w:r w:rsidRPr="001677D0">
              <w:rPr>
                <w:rFonts w:ascii="標楷體" w:eastAsia="標楷體" w:hAnsi="標楷體"/>
                <w:szCs w:val="24"/>
              </w:rPr>
              <w:t>X</w:t>
            </w:r>
          </w:p>
        </w:tc>
        <w:tc>
          <w:tcPr>
            <w:tcW w:w="850" w:type="dxa"/>
          </w:tcPr>
          <w:p w14:paraId="20B410D7" w14:textId="77777777" w:rsidR="0059364B" w:rsidRPr="001677D0" w:rsidRDefault="0059364B" w:rsidP="0059364B">
            <w:pPr>
              <w:pStyle w:val="afc"/>
              <w:jc w:val="center"/>
              <w:rPr>
                <w:rFonts w:ascii="標楷體" w:eastAsia="標楷體" w:hAnsi="標楷體"/>
                <w:szCs w:val="24"/>
              </w:rPr>
            </w:pPr>
          </w:p>
        </w:tc>
        <w:tc>
          <w:tcPr>
            <w:tcW w:w="567" w:type="dxa"/>
          </w:tcPr>
          <w:p w14:paraId="36F6C03A" w14:textId="5BFB0CF6"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33394CC9" w14:textId="492D22A4"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38437B16" w14:textId="6396CF48"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0FD5BA16" w14:textId="2B9AF7F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15508F39" w14:textId="77777777" w:rsidR="0059364B" w:rsidRPr="001677D0" w:rsidRDefault="0059364B" w:rsidP="0059364B">
            <w:pPr>
              <w:pStyle w:val="afc"/>
              <w:jc w:val="center"/>
              <w:rPr>
                <w:rFonts w:ascii="標楷體" w:eastAsia="標楷體" w:hAnsi="標楷體"/>
                <w:szCs w:val="24"/>
              </w:rPr>
            </w:pPr>
          </w:p>
        </w:tc>
      </w:tr>
      <w:tr w:rsidR="0059364B" w:rsidRPr="001677D0" w14:paraId="30B441FA" w14:textId="77777777" w:rsidTr="00E65C3B">
        <w:trPr>
          <w:tblHeader/>
        </w:trPr>
        <w:tc>
          <w:tcPr>
            <w:tcW w:w="567" w:type="dxa"/>
          </w:tcPr>
          <w:p w14:paraId="0E8A72DE"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70655828" w14:textId="77777777" w:rsidR="0059364B" w:rsidRPr="001677D0" w:rsidRDefault="0059364B" w:rsidP="0059364B">
            <w:pPr>
              <w:pStyle w:val="afc"/>
              <w:rPr>
                <w:rFonts w:ascii="標楷體" w:eastAsia="標楷體" w:hAnsi="標楷體"/>
                <w:szCs w:val="24"/>
              </w:rPr>
            </w:pPr>
            <w:r w:rsidRPr="001677D0">
              <w:rPr>
                <w:rFonts w:ascii="標楷體" w:eastAsia="標楷體" w:hAnsi="標楷體"/>
                <w:szCs w:val="24"/>
              </w:rPr>
              <w:t>L6981</w:t>
            </w:r>
          </w:p>
        </w:tc>
        <w:tc>
          <w:tcPr>
            <w:tcW w:w="3827" w:type="dxa"/>
          </w:tcPr>
          <w:p w14:paraId="7AF3E87E" w14:textId="77777777" w:rsidR="0059364B" w:rsidRPr="001677D0" w:rsidRDefault="0059364B" w:rsidP="0059364B">
            <w:pPr>
              <w:rPr>
                <w:rFonts w:ascii="標楷體" w:eastAsia="標楷體" w:hAnsi="標楷體"/>
              </w:rPr>
            </w:pPr>
            <w:r w:rsidRPr="001677D0">
              <w:rPr>
                <w:rFonts w:ascii="標楷體" w:eastAsia="標楷體" w:hAnsi="標楷體" w:hint="eastAsia"/>
              </w:rPr>
              <w:t>放款轉列催收作業</w:t>
            </w:r>
          </w:p>
        </w:tc>
        <w:tc>
          <w:tcPr>
            <w:tcW w:w="284" w:type="dxa"/>
          </w:tcPr>
          <w:p w14:paraId="7A2B349D"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668E5B33" w14:textId="77777777"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7E4DB094" w14:textId="77777777"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057C240B" w14:textId="77777777" w:rsidR="0059364B" w:rsidRPr="001677D0" w:rsidRDefault="0059364B" w:rsidP="0059364B">
            <w:pPr>
              <w:pStyle w:val="afc"/>
              <w:jc w:val="center"/>
              <w:rPr>
                <w:rFonts w:ascii="標楷體" w:eastAsia="標楷體" w:hAnsi="標楷體"/>
                <w:szCs w:val="24"/>
              </w:rPr>
            </w:pPr>
          </w:p>
        </w:tc>
        <w:tc>
          <w:tcPr>
            <w:tcW w:w="567" w:type="dxa"/>
          </w:tcPr>
          <w:p w14:paraId="067F5A4B"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5EB7ADBC"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4790F1DE"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1E9BB30F"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5630FF05" w14:textId="77777777" w:rsidR="0059364B" w:rsidRPr="001677D0" w:rsidRDefault="0059364B" w:rsidP="0059364B">
            <w:pPr>
              <w:pStyle w:val="afc"/>
              <w:jc w:val="center"/>
              <w:rPr>
                <w:rFonts w:ascii="標楷體" w:eastAsia="標楷體" w:hAnsi="標楷體"/>
                <w:szCs w:val="24"/>
              </w:rPr>
            </w:pPr>
          </w:p>
        </w:tc>
      </w:tr>
      <w:tr w:rsidR="0059364B" w:rsidRPr="001677D0" w14:paraId="4EE68DD3" w14:textId="77777777" w:rsidTr="00E65C3B">
        <w:trPr>
          <w:tblHeader/>
        </w:trPr>
        <w:tc>
          <w:tcPr>
            <w:tcW w:w="567" w:type="dxa"/>
          </w:tcPr>
          <w:p w14:paraId="0E53E186"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42FF9304" w14:textId="77777777"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L6982</w:t>
            </w:r>
          </w:p>
        </w:tc>
        <w:tc>
          <w:tcPr>
            <w:tcW w:w="3827" w:type="dxa"/>
          </w:tcPr>
          <w:p w14:paraId="61B7E947" w14:textId="77777777" w:rsidR="0059364B" w:rsidRPr="001677D0" w:rsidRDefault="0059364B" w:rsidP="0059364B">
            <w:pPr>
              <w:rPr>
                <w:rFonts w:ascii="標楷體" w:eastAsia="標楷體" w:hAnsi="標楷體"/>
              </w:rPr>
            </w:pPr>
            <w:proofErr w:type="gramStart"/>
            <w:r w:rsidRPr="001677D0">
              <w:rPr>
                <w:rFonts w:ascii="標楷體" w:eastAsia="標楷體" w:hAnsi="標楷體" w:hint="eastAsia"/>
              </w:rPr>
              <w:t>火險費轉列</w:t>
            </w:r>
            <w:proofErr w:type="gramEnd"/>
            <w:r w:rsidRPr="001677D0">
              <w:rPr>
                <w:rFonts w:ascii="標楷體" w:eastAsia="標楷體" w:hAnsi="標楷體" w:hint="eastAsia"/>
              </w:rPr>
              <w:t>催收作業</w:t>
            </w:r>
          </w:p>
        </w:tc>
        <w:tc>
          <w:tcPr>
            <w:tcW w:w="284" w:type="dxa"/>
          </w:tcPr>
          <w:p w14:paraId="677D270D"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47500AE5" w14:textId="77777777"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64BEBF9E" w14:textId="77777777"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04C9F4BB" w14:textId="77777777" w:rsidR="0059364B" w:rsidRPr="001677D0" w:rsidRDefault="0059364B" w:rsidP="0059364B">
            <w:pPr>
              <w:pStyle w:val="afc"/>
              <w:jc w:val="center"/>
              <w:rPr>
                <w:rFonts w:ascii="標楷體" w:eastAsia="標楷體" w:hAnsi="標楷體"/>
                <w:szCs w:val="24"/>
              </w:rPr>
            </w:pPr>
          </w:p>
        </w:tc>
        <w:tc>
          <w:tcPr>
            <w:tcW w:w="567" w:type="dxa"/>
          </w:tcPr>
          <w:p w14:paraId="52BE65BA"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6D516875"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6721532D"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0480DD29"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5EB13261" w14:textId="77777777" w:rsidR="0059364B" w:rsidRPr="001677D0" w:rsidRDefault="0059364B" w:rsidP="0059364B">
            <w:pPr>
              <w:pStyle w:val="afc"/>
              <w:jc w:val="center"/>
              <w:rPr>
                <w:rFonts w:ascii="標楷體" w:eastAsia="標楷體" w:hAnsi="標楷體"/>
                <w:szCs w:val="24"/>
              </w:rPr>
            </w:pPr>
          </w:p>
        </w:tc>
      </w:tr>
      <w:tr w:rsidR="0059364B" w:rsidRPr="001677D0" w14:paraId="50599ACE" w14:textId="77777777" w:rsidTr="00E65C3B">
        <w:trPr>
          <w:tblHeader/>
        </w:trPr>
        <w:tc>
          <w:tcPr>
            <w:tcW w:w="567" w:type="dxa"/>
          </w:tcPr>
          <w:p w14:paraId="7DDBC8A4"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73AD387B" w14:textId="77777777"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L6983</w:t>
            </w:r>
          </w:p>
        </w:tc>
        <w:tc>
          <w:tcPr>
            <w:tcW w:w="3827" w:type="dxa"/>
          </w:tcPr>
          <w:p w14:paraId="575CBF18" w14:textId="77777777" w:rsidR="0059364B" w:rsidRPr="001677D0" w:rsidRDefault="0059364B" w:rsidP="0059364B">
            <w:pPr>
              <w:rPr>
                <w:rFonts w:ascii="標楷體" w:eastAsia="標楷體" w:hAnsi="標楷體"/>
              </w:rPr>
            </w:pPr>
            <w:proofErr w:type="gramStart"/>
            <w:r w:rsidRPr="001677D0">
              <w:rPr>
                <w:rFonts w:ascii="標楷體" w:eastAsia="標楷體" w:hAnsi="標楷體" w:hint="eastAsia"/>
              </w:rPr>
              <w:t>法務費轉列</w:t>
            </w:r>
            <w:proofErr w:type="gramEnd"/>
            <w:r w:rsidRPr="001677D0">
              <w:rPr>
                <w:rFonts w:ascii="標楷體" w:eastAsia="標楷體" w:hAnsi="標楷體" w:hint="eastAsia"/>
              </w:rPr>
              <w:t>催收作業</w:t>
            </w:r>
          </w:p>
        </w:tc>
        <w:tc>
          <w:tcPr>
            <w:tcW w:w="284" w:type="dxa"/>
          </w:tcPr>
          <w:p w14:paraId="1C1BD1AA"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72472758" w14:textId="77777777"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2EBD4AD7" w14:textId="77777777"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2EECD4ED" w14:textId="77777777" w:rsidR="0059364B" w:rsidRPr="001677D0" w:rsidRDefault="0059364B" w:rsidP="0059364B">
            <w:pPr>
              <w:pStyle w:val="afc"/>
              <w:jc w:val="center"/>
              <w:rPr>
                <w:rFonts w:ascii="標楷體" w:eastAsia="標楷體" w:hAnsi="標楷體"/>
                <w:szCs w:val="24"/>
              </w:rPr>
            </w:pPr>
          </w:p>
        </w:tc>
        <w:tc>
          <w:tcPr>
            <w:tcW w:w="567" w:type="dxa"/>
          </w:tcPr>
          <w:p w14:paraId="4EB15220"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03A88127"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726F5B61"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35118A81"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7CFB50D9" w14:textId="77777777" w:rsidR="0059364B" w:rsidRPr="001677D0" w:rsidRDefault="0059364B" w:rsidP="0059364B">
            <w:pPr>
              <w:pStyle w:val="afc"/>
              <w:jc w:val="center"/>
              <w:rPr>
                <w:rFonts w:ascii="標楷體" w:eastAsia="標楷體" w:hAnsi="標楷體"/>
                <w:szCs w:val="24"/>
              </w:rPr>
            </w:pPr>
          </w:p>
        </w:tc>
      </w:tr>
      <w:tr w:rsidR="0059364B" w:rsidRPr="001677D0" w14:paraId="5EE3804D" w14:textId="77777777" w:rsidTr="00E65C3B">
        <w:trPr>
          <w:tblHeader/>
        </w:trPr>
        <w:tc>
          <w:tcPr>
            <w:tcW w:w="567" w:type="dxa"/>
          </w:tcPr>
          <w:p w14:paraId="1894A1FC"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19170F86" w14:textId="77777777"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L6984</w:t>
            </w:r>
          </w:p>
        </w:tc>
        <w:tc>
          <w:tcPr>
            <w:tcW w:w="3827" w:type="dxa"/>
          </w:tcPr>
          <w:p w14:paraId="24BB4C64" w14:textId="77777777" w:rsidR="0059364B" w:rsidRPr="001677D0" w:rsidRDefault="0059364B" w:rsidP="0059364B">
            <w:pPr>
              <w:rPr>
                <w:rFonts w:ascii="標楷體" w:eastAsia="標楷體" w:hAnsi="標楷體"/>
                <w:strike/>
              </w:rPr>
            </w:pPr>
            <w:r w:rsidRPr="001677D0">
              <w:rPr>
                <w:rFonts w:ascii="標楷體" w:eastAsia="標楷體" w:hAnsi="標楷體" w:hint="eastAsia"/>
              </w:rPr>
              <w:t>預約撥款到期作業</w:t>
            </w:r>
          </w:p>
        </w:tc>
        <w:tc>
          <w:tcPr>
            <w:tcW w:w="284" w:type="dxa"/>
          </w:tcPr>
          <w:p w14:paraId="406E6175"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659DAA21" w14:textId="77777777"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6C94B204" w14:textId="77777777"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1F7E313A" w14:textId="77777777" w:rsidR="0059364B" w:rsidRPr="001677D0" w:rsidRDefault="0059364B" w:rsidP="0059364B">
            <w:pPr>
              <w:pStyle w:val="afc"/>
              <w:jc w:val="center"/>
              <w:rPr>
                <w:rFonts w:ascii="標楷體" w:eastAsia="標楷體" w:hAnsi="標楷體"/>
                <w:szCs w:val="24"/>
              </w:rPr>
            </w:pPr>
          </w:p>
        </w:tc>
        <w:tc>
          <w:tcPr>
            <w:tcW w:w="567" w:type="dxa"/>
          </w:tcPr>
          <w:p w14:paraId="47333598"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129BD28D"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7EE925E3"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515F7E48"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577C8412" w14:textId="77777777" w:rsidR="0059364B" w:rsidRPr="001677D0" w:rsidRDefault="0059364B" w:rsidP="0059364B">
            <w:pPr>
              <w:pStyle w:val="afc"/>
              <w:jc w:val="center"/>
              <w:rPr>
                <w:rFonts w:ascii="標楷體" w:eastAsia="標楷體" w:hAnsi="標楷體"/>
                <w:szCs w:val="24"/>
              </w:rPr>
            </w:pPr>
          </w:p>
        </w:tc>
      </w:tr>
      <w:tr w:rsidR="0059364B" w:rsidRPr="001677D0" w14:paraId="4BE6754F" w14:textId="77777777" w:rsidTr="00E65C3B">
        <w:trPr>
          <w:tblHeader/>
        </w:trPr>
        <w:tc>
          <w:tcPr>
            <w:tcW w:w="567" w:type="dxa"/>
          </w:tcPr>
          <w:p w14:paraId="58BDFB0A"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0B548C26" w14:textId="77777777"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L6985</w:t>
            </w:r>
          </w:p>
        </w:tc>
        <w:tc>
          <w:tcPr>
            <w:tcW w:w="3827" w:type="dxa"/>
          </w:tcPr>
          <w:p w14:paraId="4591354B" w14:textId="77777777" w:rsidR="0059364B" w:rsidRPr="001677D0" w:rsidRDefault="0059364B" w:rsidP="0059364B">
            <w:pPr>
              <w:rPr>
                <w:rFonts w:ascii="標楷體" w:eastAsia="標楷體" w:hAnsi="標楷體"/>
              </w:rPr>
            </w:pPr>
            <w:r w:rsidRPr="001677D0">
              <w:rPr>
                <w:rFonts w:ascii="標楷體" w:eastAsia="標楷體" w:hAnsi="標楷體" w:hint="eastAsia"/>
              </w:rPr>
              <w:t>各項提存作業</w:t>
            </w:r>
          </w:p>
        </w:tc>
        <w:tc>
          <w:tcPr>
            <w:tcW w:w="284" w:type="dxa"/>
          </w:tcPr>
          <w:p w14:paraId="6EB64D85"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62C8C7E6" w14:textId="77777777"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4BA9A1A3" w14:textId="77777777"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45AAD74F" w14:textId="77777777" w:rsidR="0059364B" w:rsidRPr="001677D0" w:rsidRDefault="0059364B" w:rsidP="0059364B">
            <w:pPr>
              <w:pStyle w:val="afc"/>
              <w:jc w:val="center"/>
              <w:rPr>
                <w:rFonts w:ascii="標楷體" w:eastAsia="標楷體" w:hAnsi="標楷體"/>
                <w:szCs w:val="24"/>
              </w:rPr>
            </w:pPr>
          </w:p>
        </w:tc>
        <w:tc>
          <w:tcPr>
            <w:tcW w:w="567" w:type="dxa"/>
          </w:tcPr>
          <w:p w14:paraId="4612DD85"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5CC91FC4"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2AD483FC"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35D835F6"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429AE8EC" w14:textId="77777777" w:rsidR="0059364B" w:rsidRPr="001677D0" w:rsidRDefault="0059364B" w:rsidP="0059364B">
            <w:pPr>
              <w:pStyle w:val="afc"/>
              <w:jc w:val="center"/>
              <w:rPr>
                <w:rFonts w:ascii="標楷體" w:eastAsia="標楷體" w:hAnsi="標楷體"/>
                <w:szCs w:val="24"/>
              </w:rPr>
            </w:pPr>
          </w:p>
        </w:tc>
      </w:tr>
      <w:tr w:rsidR="0059364B" w:rsidRPr="001677D0" w14:paraId="6A74CA1F" w14:textId="77777777" w:rsidTr="00E65C3B">
        <w:trPr>
          <w:tblHeader/>
        </w:trPr>
        <w:tc>
          <w:tcPr>
            <w:tcW w:w="567" w:type="dxa"/>
          </w:tcPr>
          <w:p w14:paraId="632F2DCA"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23FC9346" w14:textId="77777777"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L698A</w:t>
            </w:r>
          </w:p>
        </w:tc>
        <w:tc>
          <w:tcPr>
            <w:tcW w:w="3827" w:type="dxa"/>
          </w:tcPr>
          <w:p w14:paraId="2BAAA5B2" w14:textId="77777777" w:rsidR="0059364B" w:rsidRPr="001677D0" w:rsidRDefault="0059364B" w:rsidP="0059364B">
            <w:pPr>
              <w:rPr>
                <w:rFonts w:ascii="標楷體" w:eastAsia="標楷體" w:hAnsi="標楷體"/>
              </w:rPr>
            </w:pPr>
            <w:r w:rsidRPr="001677D0">
              <w:rPr>
                <w:rFonts w:ascii="標楷體" w:eastAsia="標楷體" w:hAnsi="標楷體" w:hint="eastAsia"/>
              </w:rPr>
              <w:t>其它應處理作業</w:t>
            </w:r>
          </w:p>
        </w:tc>
        <w:tc>
          <w:tcPr>
            <w:tcW w:w="284" w:type="dxa"/>
          </w:tcPr>
          <w:p w14:paraId="4CA35928"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31A035EA" w14:textId="77777777"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6A411870" w14:textId="77777777"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5E5376FF" w14:textId="77777777" w:rsidR="0059364B" w:rsidRPr="001677D0" w:rsidRDefault="0059364B" w:rsidP="0059364B">
            <w:pPr>
              <w:pStyle w:val="afc"/>
              <w:jc w:val="center"/>
              <w:rPr>
                <w:rFonts w:ascii="標楷體" w:eastAsia="標楷體" w:hAnsi="標楷體"/>
                <w:szCs w:val="24"/>
              </w:rPr>
            </w:pPr>
          </w:p>
        </w:tc>
        <w:tc>
          <w:tcPr>
            <w:tcW w:w="567" w:type="dxa"/>
          </w:tcPr>
          <w:p w14:paraId="43090D92"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4D5A7A52"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2313854A"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3EED3822"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2D8F386F" w14:textId="77777777" w:rsidR="0059364B" w:rsidRPr="001677D0" w:rsidRDefault="0059364B" w:rsidP="0059364B">
            <w:pPr>
              <w:pStyle w:val="afc"/>
              <w:jc w:val="center"/>
              <w:rPr>
                <w:rFonts w:ascii="標楷體" w:eastAsia="標楷體" w:hAnsi="標楷體"/>
                <w:szCs w:val="24"/>
              </w:rPr>
            </w:pPr>
          </w:p>
        </w:tc>
      </w:tr>
      <w:tr w:rsidR="0059364B" w:rsidRPr="001677D0" w14:paraId="7D5BC9BD" w14:textId="77777777" w:rsidTr="00E65C3B">
        <w:trPr>
          <w:tblHeader/>
        </w:trPr>
        <w:tc>
          <w:tcPr>
            <w:tcW w:w="567" w:type="dxa"/>
          </w:tcPr>
          <w:p w14:paraId="1D7AF243"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10ACB681" w14:textId="77777777"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w:t>
            </w:r>
            <w:r w:rsidRPr="001677D0">
              <w:rPr>
                <w:rFonts w:ascii="標楷體" w:eastAsia="標楷體" w:hAnsi="標楷體"/>
                <w:szCs w:val="24"/>
              </w:rPr>
              <w:t>18A</w:t>
            </w:r>
          </w:p>
        </w:tc>
        <w:tc>
          <w:tcPr>
            <w:tcW w:w="3827" w:type="dxa"/>
          </w:tcPr>
          <w:p w14:paraId="4CE23540" w14:textId="77777777" w:rsidR="0059364B" w:rsidRPr="001677D0" w:rsidRDefault="0059364B" w:rsidP="0059364B">
            <w:pPr>
              <w:rPr>
                <w:rFonts w:ascii="標楷體" w:eastAsia="標楷體" w:hAnsi="標楷體"/>
              </w:rPr>
            </w:pPr>
            <w:r w:rsidRPr="001677D0">
              <w:rPr>
                <w:rFonts w:ascii="標楷體" w:eastAsia="標楷體" w:hAnsi="標楷體" w:hint="eastAsia"/>
              </w:rPr>
              <w:t>應處理明細更新</w:t>
            </w:r>
          </w:p>
        </w:tc>
        <w:tc>
          <w:tcPr>
            <w:tcW w:w="284" w:type="dxa"/>
          </w:tcPr>
          <w:p w14:paraId="1D21AF8B"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3058326D" w14:textId="77777777"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42934BA6" w14:textId="77777777"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27CA0728" w14:textId="77777777" w:rsidR="0059364B" w:rsidRPr="001677D0" w:rsidRDefault="0059364B" w:rsidP="0059364B">
            <w:pPr>
              <w:pStyle w:val="afc"/>
              <w:jc w:val="center"/>
              <w:rPr>
                <w:rFonts w:ascii="標楷體" w:eastAsia="標楷體" w:hAnsi="標楷體"/>
                <w:szCs w:val="24"/>
              </w:rPr>
            </w:pPr>
          </w:p>
        </w:tc>
        <w:tc>
          <w:tcPr>
            <w:tcW w:w="567" w:type="dxa"/>
          </w:tcPr>
          <w:p w14:paraId="0C8159EF"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5963D57A"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6601973D"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6613EAE8"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2527A7C4" w14:textId="77777777" w:rsidR="0059364B" w:rsidRPr="001677D0" w:rsidRDefault="0059364B" w:rsidP="0059364B">
            <w:pPr>
              <w:pStyle w:val="afc"/>
              <w:jc w:val="center"/>
              <w:rPr>
                <w:rFonts w:ascii="標楷體" w:eastAsia="標楷體" w:hAnsi="標楷體"/>
                <w:szCs w:val="24"/>
              </w:rPr>
            </w:pPr>
          </w:p>
        </w:tc>
      </w:tr>
      <w:tr w:rsidR="0059364B" w:rsidRPr="001677D0" w14:paraId="7DC8C76C" w14:textId="77777777" w:rsidTr="00E65C3B">
        <w:trPr>
          <w:tblHeader/>
        </w:trPr>
        <w:tc>
          <w:tcPr>
            <w:tcW w:w="567" w:type="dxa"/>
          </w:tcPr>
          <w:p w14:paraId="45575910"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430088F6" w14:textId="77777777"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w:t>
            </w:r>
            <w:r w:rsidRPr="001677D0">
              <w:rPr>
                <w:rFonts w:ascii="標楷體" w:eastAsia="標楷體" w:hAnsi="標楷體"/>
                <w:szCs w:val="24"/>
              </w:rPr>
              <w:t>18B</w:t>
            </w:r>
          </w:p>
        </w:tc>
        <w:tc>
          <w:tcPr>
            <w:tcW w:w="3827" w:type="dxa"/>
          </w:tcPr>
          <w:p w14:paraId="06933085" w14:textId="77777777" w:rsidR="0059364B" w:rsidRPr="001677D0" w:rsidRDefault="0059364B" w:rsidP="0059364B">
            <w:pPr>
              <w:rPr>
                <w:rFonts w:ascii="標楷體" w:eastAsia="標楷體" w:hAnsi="標楷體"/>
              </w:rPr>
            </w:pPr>
            <w:proofErr w:type="gramStart"/>
            <w:r w:rsidRPr="001677D0">
              <w:rPr>
                <w:rFonts w:ascii="標楷體" w:eastAsia="標楷體" w:hAnsi="標楷體" w:hint="eastAsia"/>
              </w:rPr>
              <w:t>火險費轉列</w:t>
            </w:r>
            <w:proofErr w:type="gramEnd"/>
            <w:r w:rsidRPr="001677D0">
              <w:rPr>
                <w:rFonts w:ascii="標楷體" w:eastAsia="標楷體" w:hAnsi="標楷體" w:hint="eastAsia"/>
              </w:rPr>
              <w:t>催收</w:t>
            </w:r>
          </w:p>
        </w:tc>
        <w:tc>
          <w:tcPr>
            <w:tcW w:w="284" w:type="dxa"/>
          </w:tcPr>
          <w:p w14:paraId="57B9080D"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7076BB3A" w14:textId="77777777"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15F99E7A" w14:textId="77777777"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24417248" w14:textId="77777777" w:rsidR="0059364B" w:rsidRPr="001677D0" w:rsidRDefault="0059364B" w:rsidP="0059364B">
            <w:pPr>
              <w:pStyle w:val="afc"/>
              <w:jc w:val="center"/>
              <w:rPr>
                <w:rFonts w:ascii="標楷體" w:eastAsia="標楷體" w:hAnsi="標楷體"/>
                <w:szCs w:val="24"/>
              </w:rPr>
            </w:pPr>
          </w:p>
        </w:tc>
        <w:tc>
          <w:tcPr>
            <w:tcW w:w="567" w:type="dxa"/>
          </w:tcPr>
          <w:p w14:paraId="7DCA0453"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4A14F1FE"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20947145"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79CA2F4B"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5C85382C" w14:textId="77777777" w:rsidR="0059364B" w:rsidRPr="001677D0" w:rsidRDefault="0059364B" w:rsidP="0059364B">
            <w:pPr>
              <w:pStyle w:val="afc"/>
              <w:jc w:val="center"/>
              <w:rPr>
                <w:rFonts w:ascii="標楷體" w:eastAsia="標楷體" w:hAnsi="標楷體"/>
                <w:szCs w:val="24"/>
              </w:rPr>
            </w:pPr>
          </w:p>
        </w:tc>
      </w:tr>
      <w:tr w:rsidR="0059364B" w:rsidRPr="001677D0" w14:paraId="6C5B67C6" w14:textId="77777777" w:rsidTr="00E65C3B">
        <w:trPr>
          <w:tblHeader/>
        </w:trPr>
        <w:tc>
          <w:tcPr>
            <w:tcW w:w="567" w:type="dxa"/>
          </w:tcPr>
          <w:p w14:paraId="1A977977" w14:textId="77777777" w:rsidR="0059364B" w:rsidRPr="001677D0" w:rsidRDefault="0059364B" w:rsidP="0059364B">
            <w:pPr>
              <w:pStyle w:val="afc"/>
              <w:numPr>
                <w:ilvl w:val="0"/>
                <w:numId w:val="6"/>
              </w:numPr>
              <w:ind w:left="254" w:hanging="254"/>
              <w:jc w:val="center"/>
              <w:rPr>
                <w:rFonts w:ascii="標楷體" w:eastAsia="標楷體" w:hAnsi="標楷體"/>
                <w:szCs w:val="24"/>
              </w:rPr>
            </w:pPr>
          </w:p>
        </w:tc>
        <w:tc>
          <w:tcPr>
            <w:tcW w:w="709" w:type="dxa"/>
          </w:tcPr>
          <w:p w14:paraId="401B8E31" w14:textId="77777777" w:rsidR="0059364B" w:rsidRPr="001677D0" w:rsidRDefault="0059364B" w:rsidP="0059364B">
            <w:pPr>
              <w:pStyle w:val="afc"/>
              <w:rPr>
                <w:rFonts w:ascii="標楷體" w:eastAsia="標楷體" w:hAnsi="標楷體"/>
                <w:szCs w:val="24"/>
              </w:rPr>
            </w:pPr>
            <w:r w:rsidRPr="001677D0">
              <w:rPr>
                <w:rFonts w:ascii="標楷體" w:eastAsia="標楷體" w:hAnsi="標楷體" w:hint="eastAsia"/>
                <w:szCs w:val="24"/>
              </w:rPr>
              <w:t>L6</w:t>
            </w:r>
            <w:r w:rsidRPr="001677D0">
              <w:rPr>
                <w:rFonts w:ascii="標楷體" w:eastAsia="標楷體" w:hAnsi="標楷體"/>
                <w:szCs w:val="24"/>
              </w:rPr>
              <w:t>18C</w:t>
            </w:r>
          </w:p>
        </w:tc>
        <w:tc>
          <w:tcPr>
            <w:tcW w:w="3827" w:type="dxa"/>
          </w:tcPr>
          <w:p w14:paraId="7C2ABDF9" w14:textId="77777777" w:rsidR="0059364B" w:rsidRPr="001677D0" w:rsidRDefault="0059364B" w:rsidP="0059364B">
            <w:pPr>
              <w:rPr>
                <w:rFonts w:ascii="標楷體" w:eastAsia="標楷體" w:hAnsi="標楷體"/>
              </w:rPr>
            </w:pPr>
            <w:proofErr w:type="gramStart"/>
            <w:r w:rsidRPr="001677D0">
              <w:rPr>
                <w:rFonts w:ascii="標楷體" w:eastAsia="標楷體" w:hAnsi="標楷體" w:hint="eastAsia"/>
              </w:rPr>
              <w:t>法務費轉列</w:t>
            </w:r>
            <w:proofErr w:type="gramEnd"/>
            <w:r w:rsidRPr="001677D0">
              <w:rPr>
                <w:rFonts w:ascii="標楷體" w:eastAsia="標楷體" w:hAnsi="標楷體" w:hint="eastAsia"/>
              </w:rPr>
              <w:t>催收</w:t>
            </w:r>
          </w:p>
        </w:tc>
        <w:tc>
          <w:tcPr>
            <w:tcW w:w="284" w:type="dxa"/>
          </w:tcPr>
          <w:p w14:paraId="0EC6E0F0"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1</w:t>
            </w:r>
          </w:p>
        </w:tc>
        <w:tc>
          <w:tcPr>
            <w:tcW w:w="567" w:type="dxa"/>
          </w:tcPr>
          <w:p w14:paraId="7EB004D1" w14:textId="77777777" w:rsidR="0059364B" w:rsidRPr="001677D0" w:rsidRDefault="0059364B" w:rsidP="0059364B">
            <w:pPr>
              <w:jc w:val="center"/>
              <w:rPr>
                <w:rFonts w:ascii="標楷體" w:eastAsia="標楷體" w:hAnsi="標楷體"/>
              </w:rPr>
            </w:pPr>
            <w:r w:rsidRPr="001677D0">
              <w:rPr>
                <w:rFonts w:ascii="標楷體" w:eastAsia="標楷體" w:hAnsi="標楷體" w:hint="eastAsia"/>
              </w:rPr>
              <w:t>T</w:t>
            </w:r>
          </w:p>
        </w:tc>
        <w:tc>
          <w:tcPr>
            <w:tcW w:w="567" w:type="dxa"/>
          </w:tcPr>
          <w:p w14:paraId="41B5B784" w14:textId="77777777" w:rsidR="0059364B" w:rsidRPr="001677D0" w:rsidRDefault="0059364B" w:rsidP="0059364B">
            <w:pPr>
              <w:jc w:val="center"/>
              <w:rPr>
                <w:rFonts w:ascii="標楷體" w:eastAsia="標楷體" w:hAnsi="標楷體"/>
              </w:rPr>
            </w:pPr>
            <w:r w:rsidRPr="001677D0">
              <w:rPr>
                <w:rFonts w:ascii="標楷體" w:eastAsia="標楷體" w:hAnsi="標楷體"/>
              </w:rPr>
              <w:t>X</w:t>
            </w:r>
          </w:p>
        </w:tc>
        <w:tc>
          <w:tcPr>
            <w:tcW w:w="850" w:type="dxa"/>
          </w:tcPr>
          <w:p w14:paraId="734E2AE0" w14:textId="77777777" w:rsidR="0059364B" w:rsidRPr="001677D0" w:rsidRDefault="0059364B" w:rsidP="0059364B">
            <w:pPr>
              <w:pStyle w:val="afc"/>
              <w:jc w:val="center"/>
              <w:rPr>
                <w:rFonts w:ascii="標楷體" w:eastAsia="標楷體" w:hAnsi="標楷體"/>
                <w:szCs w:val="24"/>
              </w:rPr>
            </w:pPr>
          </w:p>
        </w:tc>
        <w:tc>
          <w:tcPr>
            <w:tcW w:w="567" w:type="dxa"/>
          </w:tcPr>
          <w:p w14:paraId="18CFD11B"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567" w:type="dxa"/>
          </w:tcPr>
          <w:p w14:paraId="7795CADA"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4" w:type="dxa"/>
          </w:tcPr>
          <w:p w14:paraId="4894096D"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3" w:type="dxa"/>
          </w:tcPr>
          <w:p w14:paraId="723A7ABA" w14:textId="77777777" w:rsidR="0059364B" w:rsidRPr="001677D0" w:rsidRDefault="0059364B" w:rsidP="0059364B">
            <w:pPr>
              <w:pStyle w:val="afc"/>
              <w:jc w:val="center"/>
              <w:rPr>
                <w:rFonts w:ascii="標楷體" w:eastAsia="標楷體" w:hAnsi="標楷體"/>
                <w:szCs w:val="24"/>
              </w:rPr>
            </w:pPr>
            <w:r w:rsidRPr="001677D0">
              <w:rPr>
                <w:rFonts w:ascii="標楷體" w:eastAsia="標楷體" w:hAnsi="標楷體" w:hint="eastAsia"/>
                <w:szCs w:val="24"/>
              </w:rPr>
              <w:t>X</w:t>
            </w:r>
          </w:p>
        </w:tc>
        <w:tc>
          <w:tcPr>
            <w:tcW w:w="288" w:type="dxa"/>
          </w:tcPr>
          <w:p w14:paraId="4883337F" w14:textId="77777777" w:rsidR="0059364B" w:rsidRPr="001677D0" w:rsidRDefault="0059364B" w:rsidP="0059364B">
            <w:pPr>
              <w:pStyle w:val="afc"/>
              <w:jc w:val="center"/>
              <w:rPr>
                <w:rFonts w:ascii="標楷體" w:eastAsia="標楷體" w:hAnsi="標楷體"/>
                <w:szCs w:val="24"/>
              </w:rPr>
            </w:pPr>
          </w:p>
        </w:tc>
      </w:tr>
      <w:tr w:rsidR="0059364B" w:rsidRPr="001677D0" w14:paraId="1DB598FD" w14:textId="77777777" w:rsidTr="00972BAB">
        <w:trPr>
          <w:cantSplit/>
          <w:trHeight w:val="340"/>
        </w:trPr>
        <w:tc>
          <w:tcPr>
            <w:tcW w:w="9360" w:type="dxa"/>
            <w:gridSpan w:val="12"/>
            <w:tcBorders>
              <w:top w:val="single" w:sz="12" w:space="0" w:color="auto"/>
              <w:bottom w:val="single" w:sz="12" w:space="0" w:color="auto"/>
            </w:tcBorders>
          </w:tcPr>
          <w:p w14:paraId="09A91291" w14:textId="77777777" w:rsidR="0059364B" w:rsidRPr="001677D0" w:rsidRDefault="0059364B" w:rsidP="0059364B">
            <w:pPr>
              <w:tabs>
                <w:tab w:val="left" w:pos="2012"/>
              </w:tabs>
              <w:snapToGrid w:val="0"/>
              <w:ind w:firstLine="240"/>
              <w:rPr>
                <w:rFonts w:ascii="標楷體" w:eastAsia="標楷體" w:hAnsi="標楷體"/>
              </w:rPr>
            </w:pPr>
            <w:r w:rsidRPr="001677D0">
              <w:rPr>
                <w:rFonts w:ascii="標楷體" w:eastAsia="標楷體" w:hAnsi="標楷體" w:hint="eastAsia"/>
              </w:rPr>
              <w:t>備註：經辦等級 B: 所有交易主管及經辦皆可執行該交易</w:t>
            </w:r>
          </w:p>
          <w:p w14:paraId="3639ED10" w14:textId="77777777" w:rsidR="0059364B" w:rsidRPr="001677D0" w:rsidRDefault="0059364B" w:rsidP="0059364B">
            <w:pPr>
              <w:ind w:firstLineChars="850" w:firstLine="2040"/>
              <w:rPr>
                <w:rFonts w:ascii="標楷體" w:eastAsia="標楷體" w:hAnsi="標楷體"/>
              </w:rPr>
            </w:pPr>
            <w:r w:rsidRPr="001677D0">
              <w:rPr>
                <w:rFonts w:ascii="標楷體" w:eastAsia="標楷體" w:hAnsi="標楷體" w:hint="eastAsia"/>
              </w:rPr>
              <w:t>S: 僅主管可執行該交易</w:t>
            </w:r>
          </w:p>
          <w:p w14:paraId="674854FA" w14:textId="77777777" w:rsidR="0059364B" w:rsidRPr="001677D0" w:rsidRDefault="0059364B" w:rsidP="0059364B">
            <w:pPr>
              <w:ind w:firstLine="2030"/>
              <w:rPr>
                <w:rFonts w:ascii="標楷體" w:eastAsia="標楷體" w:hAnsi="標楷體"/>
              </w:rPr>
            </w:pPr>
            <w:r w:rsidRPr="001677D0">
              <w:rPr>
                <w:rFonts w:ascii="標楷體" w:eastAsia="標楷體" w:hAnsi="標楷體" w:hint="eastAsia"/>
              </w:rPr>
              <w:t>T: 僅經辦可執行該交易</w:t>
            </w:r>
          </w:p>
          <w:p w14:paraId="5CF0F6AD" w14:textId="77777777" w:rsidR="0059364B" w:rsidRPr="001677D0" w:rsidRDefault="0059364B" w:rsidP="0059364B">
            <w:pPr>
              <w:ind w:firstLineChars="400" w:firstLine="960"/>
              <w:rPr>
                <w:rFonts w:ascii="標楷體" w:eastAsia="標楷體" w:hAnsi="標楷體"/>
              </w:rPr>
            </w:pPr>
            <w:r w:rsidRPr="001677D0">
              <w:rPr>
                <w:rFonts w:ascii="標楷體" w:eastAsia="標楷體" w:hAnsi="標楷體" w:hint="eastAsia"/>
              </w:rPr>
              <w:t>主管核可 V: 該交易須主管核可</w:t>
            </w:r>
          </w:p>
          <w:p w14:paraId="23342E5B" w14:textId="77777777" w:rsidR="0059364B" w:rsidRPr="001677D0" w:rsidRDefault="0059364B" w:rsidP="0059364B">
            <w:pPr>
              <w:ind w:firstLineChars="850" w:firstLine="2040"/>
              <w:rPr>
                <w:rFonts w:ascii="標楷體" w:eastAsia="標楷體" w:hAnsi="標楷體"/>
              </w:rPr>
            </w:pPr>
            <w:r w:rsidRPr="001677D0">
              <w:rPr>
                <w:rFonts w:ascii="標楷體" w:eastAsia="標楷體" w:hAnsi="標楷體" w:hint="eastAsia"/>
              </w:rPr>
              <w:t>O: 該交易選擇性的須主管核可，詳細內容請參閱該交易之交易說明</w:t>
            </w:r>
          </w:p>
          <w:p w14:paraId="23E314EE" w14:textId="77777777" w:rsidR="0059364B" w:rsidRPr="001677D0" w:rsidRDefault="0059364B" w:rsidP="0059364B">
            <w:pPr>
              <w:ind w:firstLineChars="250" w:firstLine="600"/>
              <w:rPr>
                <w:rFonts w:ascii="標楷體" w:eastAsia="標楷體" w:hAnsi="標楷體"/>
              </w:rPr>
            </w:pPr>
            <w:r w:rsidRPr="001677D0">
              <w:rPr>
                <w:rFonts w:ascii="標楷體" w:eastAsia="標楷體" w:hAnsi="標楷體" w:hint="eastAsia"/>
              </w:rPr>
              <w:t>可執行之單位：</w:t>
            </w:r>
          </w:p>
          <w:p w14:paraId="59A6A6F5" w14:textId="77777777" w:rsidR="0059364B" w:rsidRPr="001677D0" w:rsidRDefault="0059364B" w:rsidP="0059364B">
            <w:pPr>
              <w:ind w:firstLineChars="400" w:firstLine="960"/>
              <w:rPr>
                <w:rFonts w:ascii="標楷體" w:eastAsia="標楷體" w:hAnsi="標楷體"/>
              </w:rPr>
            </w:pPr>
            <w:r w:rsidRPr="001677D0">
              <w:rPr>
                <w:rFonts w:ascii="標楷體" w:eastAsia="標楷體" w:hAnsi="標楷體" w:hint="eastAsia"/>
              </w:rPr>
              <w:t>帳</w:t>
            </w:r>
            <w:proofErr w:type="gramStart"/>
            <w:r w:rsidRPr="001677D0">
              <w:rPr>
                <w:rFonts w:ascii="標楷體" w:eastAsia="標楷體" w:hAnsi="標楷體" w:hint="eastAsia"/>
              </w:rPr>
              <w:t>務</w:t>
            </w:r>
            <w:proofErr w:type="gramEnd"/>
            <w:r w:rsidRPr="001677D0">
              <w:rPr>
                <w:rFonts w:ascii="標楷體" w:eastAsia="標楷體" w:hAnsi="標楷體" w:hint="eastAsia"/>
              </w:rPr>
              <w:t>交易 V: 該交易屬帳</w:t>
            </w:r>
            <w:proofErr w:type="gramStart"/>
            <w:r w:rsidRPr="001677D0">
              <w:rPr>
                <w:rFonts w:ascii="標楷體" w:eastAsia="標楷體" w:hAnsi="標楷體" w:hint="eastAsia"/>
              </w:rPr>
              <w:t>務</w:t>
            </w:r>
            <w:proofErr w:type="gramEnd"/>
            <w:r w:rsidRPr="001677D0">
              <w:rPr>
                <w:rFonts w:ascii="標楷體" w:eastAsia="標楷體" w:hAnsi="標楷體" w:hint="eastAsia"/>
              </w:rPr>
              <w:t>性交易</w:t>
            </w:r>
          </w:p>
          <w:p w14:paraId="695FDD31" w14:textId="77777777" w:rsidR="0059364B" w:rsidRPr="001677D0" w:rsidRDefault="0059364B" w:rsidP="0059364B">
            <w:pPr>
              <w:ind w:firstLineChars="400" w:firstLine="960"/>
              <w:rPr>
                <w:rFonts w:ascii="標楷體" w:eastAsia="標楷體" w:hAnsi="標楷體"/>
              </w:rPr>
            </w:pPr>
            <w:r w:rsidRPr="001677D0">
              <w:rPr>
                <w:rFonts w:ascii="標楷體" w:eastAsia="標楷體" w:hAnsi="標楷體" w:hint="eastAsia"/>
              </w:rPr>
              <w:t>更正交易 V: 該交易當天可更正</w:t>
            </w:r>
          </w:p>
        </w:tc>
      </w:tr>
    </w:tbl>
    <w:p w14:paraId="5ABAE2DF" w14:textId="77777777" w:rsidR="00FD0BA6" w:rsidRPr="001677D0" w:rsidRDefault="00FD0BA6" w:rsidP="00FD0BA6">
      <w:pPr>
        <w:pStyle w:val="2TEXT"/>
        <w:rPr>
          <w:rFonts w:ascii="標楷體" w:hAnsi="標楷體"/>
        </w:rPr>
      </w:pPr>
    </w:p>
    <w:bookmarkEnd w:id="25"/>
    <w:p w14:paraId="4E9E715C" w14:textId="77777777" w:rsidR="00645DC6" w:rsidRPr="001677D0" w:rsidRDefault="00F71744" w:rsidP="006F6710">
      <w:pPr>
        <w:pStyle w:val="20"/>
        <w:keepNext w:val="0"/>
        <w:rPr>
          <w:rFonts w:ascii="標楷體" w:hAnsi="標楷體"/>
        </w:rPr>
      </w:pPr>
      <w:r w:rsidRPr="001677D0">
        <w:rPr>
          <w:rFonts w:ascii="標楷體" w:hAnsi="標楷體"/>
        </w:rPr>
        <w:br w:type="page"/>
      </w:r>
      <w:bookmarkStart w:id="26" w:name="_Toc32500231"/>
      <w:r w:rsidR="00716905" w:rsidRPr="001677D0">
        <w:rPr>
          <w:rFonts w:ascii="標楷體" w:hAnsi="標楷體"/>
        </w:rPr>
        <w:t>3.2</w:t>
      </w:r>
      <w:r w:rsidR="00716905" w:rsidRPr="001677D0">
        <w:rPr>
          <w:rFonts w:ascii="標楷體" w:hAnsi="標楷體" w:hint="eastAsia"/>
        </w:rPr>
        <w:t xml:space="preserve">    </w:t>
      </w:r>
      <w:r w:rsidR="00FD0BA6" w:rsidRPr="001677D0">
        <w:rPr>
          <w:rFonts w:ascii="標楷體" w:hAnsi="標楷體"/>
        </w:rPr>
        <w:t>系統功能說明</w:t>
      </w:r>
      <w:bookmarkEnd w:id="26"/>
    </w:p>
    <w:p w14:paraId="280AE914" w14:textId="05936BBE" w:rsidR="00CD2635" w:rsidRPr="001677D0" w:rsidRDefault="00B535F6" w:rsidP="00700C61">
      <w:pPr>
        <w:numPr>
          <w:ilvl w:val="2"/>
          <w:numId w:val="27"/>
        </w:numPr>
        <w:snapToGrid w:val="0"/>
        <w:spacing w:before="360"/>
        <w:outlineLvl w:val="2"/>
        <w:rPr>
          <w:rFonts w:ascii="標楷體" w:eastAsia="標楷體" w:hAnsi="標楷體"/>
          <w:sz w:val="32"/>
          <w:szCs w:val="20"/>
        </w:rPr>
      </w:pPr>
      <w:r w:rsidRPr="001677D0">
        <w:rPr>
          <w:rFonts w:ascii="標楷體" w:eastAsia="標楷體" w:hAnsi="標楷體"/>
          <w:sz w:val="32"/>
          <w:szCs w:val="20"/>
        </w:rPr>
        <w:t>L6310</w:t>
      </w:r>
      <w:r w:rsidR="004C66A3" w:rsidRPr="001677D0">
        <w:rPr>
          <w:rFonts w:ascii="標楷體" w:eastAsia="標楷體" w:hAnsi="標楷體" w:hint="eastAsia"/>
          <w:sz w:val="32"/>
          <w:szCs w:val="20"/>
        </w:rPr>
        <w:t>特殊/例假日登錄 *</w:t>
      </w:r>
      <w:r w:rsidR="004C66A3" w:rsidRPr="001677D0">
        <w:rPr>
          <w:rFonts w:ascii="標楷體" w:eastAsia="標楷體" w:hAnsi="標楷體"/>
          <w:sz w:val="32"/>
          <w:szCs w:val="20"/>
        </w:rPr>
        <w:t>**</w:t>
      </w:r>
    </w:p>
    <w:p w14:paraId="5E020A56" w14:textId="77777777" w:rsidR="004C66A3" w:rsidRPr="001677D0" w:rsidRDefault="004C66A3" w:rsidP="00700C61">
      <w:pPr>
        <w:pStyle w:val="a"/>
      </w:pPr>
      <w:r w:rsidRPr="001677D0">
        <w:t>功能說明</w:t>
      </w:r>
    </w:p>
    <w:tbl>
      <w:tblPr>
        <w:tblW w:w="7866" w:type="dxa"/>
        <w:tblInd w:w="180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6318"/>
      </w:tblGrid>
      <w:tr w:rsidR="001677D0" w:rsidRPr="001677D0" w14:paraId="020F250E" w14:textId="77777777" w:rsidTr="006B0DEA">
        <w:trPr>
          <w:trHeight w:val="277"/>
        </w:trPr>
        <w:tc>
          <w:tcPr>
            <w:tcW w:w="1548" w:type="dxa"/>
            <w:tcBorders>
              <w:top w:val="single" w:sz="8" w:space="0" w:color="000000"/>
              <w:bottom w:val="single" w:sz="8" w:space="0" w:color="000000"/>
              <w:right w:val="single" w:sz="8" w:space="0" w:color="000000"/>
            </w:tcBorders>
            <w:shd w:val="clear" w:color="auto" w:fill="F3F3F3"/>
          </w:tcPr>
          <w:p w14:paraId="0F5364C7" w14:textId="77777777" w:rsidR="004C66A3" w:rsidRPr="001677D0" w:rsidRDefault="004C66A3" w:rsidP="006B0DEA">
            <w:pPr>
              <w:rPr>
                <w:rFonts w:ascii="標楷體" w:eastAsia="標楷體" w:hAnsi="標楷體"/>
              </w:rPr>
            </w:pPr>
            <w:r w:rsidRPr="001677D0">
              <w:rPr>
                <w:rFonts w:ascii="標楷體" w:eastAsia="標楷體" w:hAnsi="標楷體"/>
              </w:rPr>
              <w:t xml:space="preserve">功能名稱 </w:t>
            </w:r>
          </w:p>
        </w:tc>
        <w:tc>
          <w:tcPr>
            <w:tcW w:w="6318" w:type="dxa"/>
            <w:tcBorders>
              <w:top w:val="single" w:sz="8" w:space="0" w:color="000000"/>
              <w:left w:val="single" w:sz="8" w:space="0" w:color="000000"/>
              <w:bottom w:val="single" w:sz="8" w:space="0" w:color="000000"/>
            </w:tcBorders>
          </w:tcPr>
          <w:p w14:paraId="0D4DF07A" w14:textId="1F5046D5" w:rsidR="004C66A3" w:rsidRPr="001677D0" w:rsidRDefault="004C66A3" w:rsidP="006B0DEA">
            <w:pPr>
              <w:rPr>
                <w:rFonts w:ascii="標楷體" w:eastAsia="標楷體" w:hAnsi="標楷體"/>
              </w:rPr>
            </w:pPr>
            <w:r w:rsidRPr="001677D0">
              <w:rPr>
                <w:rFonts w:ascii="標楷體" w:eastAsia="標楷體" w:hAnsi="標楷體" w:hint="eastAsia"/>
              </w:rPr>
              <w:t>特殊/例假日登錄</w:t>
            </w:r>
          </w:p>
        </w:tc>
      </w:tr>
      <w:tr w:rsidR="001677D0" w:rsidRPr="001677D0" w14:paraId="17BCE556" w14:textId="77777777" w:rsidTr="006B0DEA">
        <w:trPr>
          <w:trHeight w:val="277"/>
        </w:trPr>
        <w:tc>
          <w:tcPr>
            <w:tcW w:w="1548" w:type="dxa"/>
            <w:tcBorders>
              <w:top w:val="single" w:sz="8" w:space="0" w:color="000000"/>
              <w:bottom w:val="single" w:sz="8" w:space="0" w:color="000000"/>
              <w:right w:val="single" w:sz="8" w:space="0" w:color="000000"/>
            </w:tcBorders>
            <w:shd w:val="clear" w:color="auto" w:fill="F3F3F3"/>
          </w:tcPr>
          <w:p w14:paraId="1A0D4E6C" w14:textId="77777777" w:rsidR="004C66A3" w:rsidRPr="001677D0" w:rsidRDefault="004C66A3" w:rsidP="006B0DEA">
            <w:pPr>
              <w:rPr>
                <w:rFonts w:ascii="標楷體" w:eastAsia="標楷體" w:hAnsi="標楷體"/>
              </w:rPr>
            </w:pPr>
            <w:r w:rsidRPr="001677D0">
              <w:rPr>
                <w:rFonts w:ascii="標楷體" w:eastAsia="標楷體" w:hAnsi="標楷體"/>
              </w:rPr>
              <w:t>進入條件</w:t>
            </w:r>
          </w:p>
        </w:tc>
        <w:tc>
          <w:tcPr>
            <w:tcW w:w="6318" w:type="dxa"/>
            <w:tcBorders>
              <w:top w:val="single" w:sz="8" w:space="0" w:color="000000"/>
              <w:left w:val="single" w:sz="8" w:space="0" w:color="000000"/>
              <w:bottom w:val="single" w:sz="8" w:space="0" w:color="000000"/>
            </w:tcBorders>
          </w:tcPr>
          <w:p w14:paraId="0B8651E4" w14:textId="2616BFAA" w:rsidR="004C66A3" w:rsidRPr="001677D0" w:rsidRDefault="004C66A3" w:rsidP="006B0DEA">
            <w:pPr>
              <w:rPr>
                <w:rFonts w:ascii="標楷體" w:eastAsia="標楷體" w:hAnsi="標楷體"/>
              </w:rPr>
            </w:pPr>
            <w:r w:rsidRPr="001677D0">
              <w:rPr>
                <w:rFonts w:ascii="標楷體" w:eastAsia="標楷體" w:hAnsi="標楷體" w:hint="eastAsia"/>
              </w:rPr>
              <w:t>1.</w:t>
            </w:r>
            <w:r w:rsidRPr="001677D0">
              <w:rPr>
                <w:rFonts w:ascii="標楷體" w:eastAsia="標楷體" w:hAnsi="標楷體" w:hint="eastAsia"/>
                <w:lang w:eastAsia="zh-HK"/>
              </w:rPr>
              <w:t>維謢</w:t>
            </w:r>
            <w:r w:rsidR="00F5299D" w:rsidRPr="001677D0">
              <w:rPr>
                <w:rFonts w:ascii="標楷體" w:eastAsia="標楷體" w:hAnsi="標楷體" w:hint="eastAsia"/>
              </w:rPr>
              <w:t>特殊/例假日</w:t>
            </w:r>
            <w:r w:rsidRPr="001677D0">
              <w:rPr>
                <w:rFonts w:ascii="標楷體" w:eastAsia="標楷體" w:hAnsi="標楷體" w:hint="eastAsia"/>
              </w:rPr>
              <w:t>等資料。</w:t>
            </w:r>
          </w:p>
          <w:p w14:paraId="3B005B57" w14:textId="36AA1EB4" w:rsidR="004C66A3" w:rsidRPr="001677D0" w:rsidRDefault="004C66A3" w:rsidP="006B0DEA">
            <w:pPr>
              <w:rPr>
                <w:rFonts w:ascii="標楷體" w:eastAsia="標楷體" w:hAnsi="標楷體"/>
                <w:lang w:eastAsia="zh-HK"/>
              </w:rPr>
            </w:pPr>
            <w:r w:rsidRPr="001677D0">
              <w:rPr>
                <w:rFonts w:ascii="標楷體" w:eastAsia="標楷體" w:hAnsi="標楷體" w:hint="eastAsia"/>
              </w:rPr>
              <w:t>2.</w:t>
            </w:r>
            <w:r w:rsidRPr="001677D0">
              <w:rPr>
                <w:rFonts w:ascii="標楷體" w:eastAsia="標楷體" w:hAnsi="標楷體" w:hint="eastAsia"/>
                <w:lang w:eastAsia="zh-HK"/>
              </w:rPr>
              <w:t>需由入口交易</w:t>
            </w:r>
            <w:r w:rsidRPr="001677D0">
              <w:rPr>
                <w:rFonts w:eastAsia="標楷體" w:hint="eastAsia"/>
              </w:rPr>
              <w:t>【</w:t>
            </w:r>
            <w:r w:rsidRPr="001677D0">
              <w:rPr>
                <w:rFonts w:eastAsia="標楷體"/>
                <w:lang w:eastAsia="zh-HK"/>
              </w:rPr>
              <w:t>L</w:t>
            </w:r>
            <w:r w:rsidRPr="001677D0">
              <w:rPr>
                <w:rFonts w:eastAsia="標楷體"/>
              </w:rPr>
              <w:t>60</w:t>
            </w:r>
            <w:r w:rsidRPr="001677D0">
              <w:rPr>
                <w:rFonts w:eastAsia="標楷體" w:hint="eastAsia"/>
              </w:rPr>
              <w:t>30</w:t>
            </w:r>
            <w:r w:rsidRPr="001677D0">
              <w:rPr>
                <w:rFonts w:eastAsia="標楷體" w:hint="eastAsia"/>
              </w:rPr>
              <w:t>特殊</w:t>
            </w:r>
            <w:r w:rsidRPr="001677D0">
              <w:rPr>
                <w:rFonts w:eastAsia="標楷體" w:hint="eastAsia"/>
              </w:rPr>
              <w:t>/</w:t>
            </w:r>
            <w:r w:rsidRPr="001677D0">
              <w:rPr>
                <w:rFonts w:eastAsia="標楷體" w:hint="eastAsia"/>
              </w:rPr>
              <w:t>例假日查詢】</w:t>
            </w:r>
            <w:r w:rsidRPr="001677D0">
              <w:rPr>
                <w:rFonts w:ascii="標楷體" w:eastAsia="標楷體" w:hAnsi="標楷體" w:hint="eastAsia"/>
                <w:lang w:eastAsia="zh-HK"/>
              </w:rPr>
              <w:t>進入</w:t>
            </w:r>
          </w:p>
        </w:tc>
      </w:tr>
      <w:tr w:rsidR="001677D0" w:rsidRPr="001677D0" w14:paraId="38905780" w14:textId="77777777" w:rsidTr="006B0DEA">
        <w:trPr>
          <w:trHeight w:val="773"/>
        </w:trPr>
        <w:tc>
          <w:tcPr>
            <w:tcW w:w="1548" w:type="dxa"/>
            <w:tcBorders>
              <w:top w:val="single" w:sz="8" w:space="0" w:color="000000"/>
              <w:bottom w:val="single" w:sz="8" w:space="0" w:color="000000"/>
              <w:right w:val="single" w:sz="8" w:space="0" w:color="000000"/>
            </w:tcBorders>
            <w:shd w:val="clear" w:color="auto" w:fill="F3F3F3"/>
          </w:tcPr>
          <w:p w14:paraId="44B6C7B8" w14:textId="77777777" w:rsidR="004C66A3" w:rsidRPr="001677D0" w:rsidRDefault="004C66A3" w:rsidP="006B0DEA">
            <w:pPr>
              <w:rPr>
                <w:rFonts w:ascii="標楷體" w:eastAsia="標楷體" w:hAnsi="標楷體"/>
              </w:rPr>
            </w:pPr>
            <w:r w:rsidRPr="001677D0">
              <w:rPr>
                <w:rFonts w:ascii="標楷體" w:eastAsia="標楷體" w:hAnsi="標楷體"/>
              </w:rPr>
              <w:t xml:space="preserve">基本流程 </w:t>
            </w:r>
          </w:p>
        </w:tc>
        <w:tc>
          <w:tcPr>
            <w:tcW w:w="6318" w:type="dxa"/>
            <w:tcBorders>
              <w:top w:val="single" w:sz="8" w:space="0" w:color="000000"/>
              <w:left w:val="single" w:sz="8" w:space="0" w:color="000000"/>
              <w:bottom w:val="single" w:sz="8" w:space="0" w:color="000000"/>
            </w:tcBorders>
          </w:tcPr>
          <w:p w14:paraId="3318AF84" w14:textId="56F73E4C" w:rsidR="004C66A3" w:rsidRPr="001677D0" w:rsidRDefault="004C66A3" w:rsidP="006B0DEA">
            <w:pPr>
              <w:rPr>
                <w:rFonts w:ascii="標楷體" w:eastAsia="標楷體" w:hAnsi="標楷體"/>
                <w:lang w:eastAsia="zh-HK"/>
              </w:rPr>
            </w:pPr>
            <w:r w:rsidRPr="001677D0">
              <w:rPr>
                <w:rFonts w:ascii="標楷體" w:eastAsia="標楷體" w:hAnsi="標楷體" w:hint="eastAsia"/>
              </w:rPr>
              <w:t>1.</w:t>
            </w:r>
            <w:r w:rsidRPr="001677D0">
              <w:rPr>
                <w:rFonts w:ascii="標楷體" w:eastAsia="標楷體" w:hAnsi="標楷體" w:hint="eastAsia"/>
                <w:lang w:eastAsia="zh-HK"/>
              </w:rPr>
              <w:t>參考「</w:t>
            </w:r>
            <w:r w:rsidR="00720609" w:rsidRPr="00720609">
              <w:rPr>
                <w:rFonts w:ascii="標楷體" w:eastAsia="標楷體" w:hAnsi="標楷體" w:hint="eastAsia"/>
                <w:lang w:eastAsia="zh-HK"/>
              </w:rPr>
              <w:t>作業流程.</w:t>
            </w:r>
            <w:r w:rsidR="00C362E2">
              <w:rPr>
                <w:rFonts w:ascii="標楷體" w:eastAsia="標楷體" w:hAnsi="標楷體" w:hint="eastAsia"/>
                <w:lang w:eastAsia="zh-HK"/>
              </w:rPr>
              <w:t>核心資料匯入</w:t>
            </w:r>
            <w:r w:rsidRPr="001677D0">
              <w:rPr>
                <w:rFonts w:ascii="標楷體" w:eastAsia="標楷體" w:hAnsi="標楷體" w:hint="eastAsia"/>
                <w:lang w:eastAsia="zh-HK"/>
              </w:rPr>
              <w:t>」流程</w:t>
            </w:r>
          </w:p>
          <w:p w14:paraId="55123457" w14:textId="5D2B8CD7" w:rsidR="004C66A3" w:rsidRPr="001677D0" w:rsidRDefault="004C66A3" w:rsidP="006B0DEA">
            <w:pPr>
              <w:rPr>
                <w:rFonts w:ascii="標楷體" w:eastAsia="標楷體" w:hAnsi="標楷體"/>
              </w:rPr>
            </w:pPr>
            <w:r w:rsidRPr="001677D0">
              <w:rPr>
                <w:rFonts w:ascii="標楷體" w:eastAsia="標楷體" w:hAnsi="標楷體" w:hint="eastAsia"/>
              </w:rPr>
              <w:t>2.</w:t>
            </w:r>
            <w:r w:rsidRPr="001677D0">
              <w:rPr>
                <w:rFonts w:ascii="標楷體" w:eastAsia="標楷體" w:hAnsi="標楷體" w:hint="eastAsia"/>
                <w:lang w:eastAsia="zh-HK"/>
              </w:rPr>
              <w:t>維護</w:t>
            </w:r>
            <w:r w:rsidR="00F5299D">
              <w:rPr>
                <w:rFonts w:ascii="標楷體" w:eastAsia="標楷體" w:hAnsi="標楷體" w:hint="eastAsia"/>
              </w:rPr>
              <w:t>[</w:t>
            </w:r>
            <w:r w:rsidR="001677D0" w:rsidRPr="001677D0">
              <w:rPr>
                <w:rFonts w:ascii="標楷體" w:eastAsia="標楷體" w:hAnsi="標楷體" w:hint="eastAsia"/>
              </w:rPr>
              <w:t>假日</w:t>
            </w:r>
            <w:r w:rsidRPr="001677D0">
              <w:rPr>
                <w:rFonts w:ascii="標楷體" w:eastAsia="標楷體" w:hAnsi="標楷體" w:hint="eastAsia"/>
              </w:rPr>
              <w:t>檔(</w:t>
            </w:r>
            <w:r w:rsidR="00D01126" w:rsidRPr="001677D0">
              <w:rPr>
                <w:rFonts w:ascii="標楷體" w:eastAsia="標楷體" w:hAnsi="標楷體" w:hint="eastAsia"/>
              </w:rPr>
              <w:t>T</w:t>
            </w:r>
            <w:r w:rsidR="00D01126" w:rsidRPr="001677D0">
              <w:rPr>
                <w:rFonts w:ascii="標楷體" w:eastAsia="標楷體" w:hAnsi="標楷體"/>
              </w:rPr>
              <w:t>xHoliday</w:t>
            </w:r>
            <w:r w:rsidRPr="001677D0">
              <w:rPr>
                <w:rFonts w:ascii="標楷體" w:eastAsia="標楷體" w:hAnsi="標楷體"/>
              </w:rPr>
              <w:t>)</w:t>
            </w:r>
            <w:r w:rsidR="00F5299D">
              <w:rPr>
                <w:rFonts w:ascii="標楷體" w:eastAsia="標楷體" w:hAnsi="標楷體" w:hint="eastAsia"/>
              </w:rPr>
              <w:t>]</w:t>
            </w:r>
          </w:p>
          <w:p w14:paraId="366EE232" w14:textId="77777777" w:rsidR="004C66A3" w:rsidRPr="001677D0" w:rsidRDefault="004C66A3" w:rsidP="006B0DEA">
            <w:pPr>
              <w:rPr>
                <w:rFonts w:ascii="標楷體" w:eastAsia="標楷體" w:hAnsi="標楷體"/>
                <w:lang w:eastAsia="zh-HK"/>
              </w:rPr>
            </w:pPr>
            <w:r w:rsidRPr="001677D0">
              <w:rPr>
                <w:rFonts w:ascii="標楷體" w:eastAsia="標楷體" w:hAnsi="標楷體" w:hint="eastAsia"/>
              </w:rPr>
              <w:t>3.</w:t>
            </w:r>
            <w:r w:rsidRPr="001677D0">
              <w:rPr>
                <w:rFonts w:ascii="標楷體" w:eastAsia="標楷體" w:hAnsi="標楷體" w:hint="eastAsia"/>
                <w:lang w:eastAsia="zh-HK"/>
              </w:rPr>
              <w:t>依據功能選項處理</w:t>
            </w:r>
            <w:r w:rsidRPr="001677D0">
              <w:rPr>
                <w:rFonts w:ascii="標楷體" w:eastAsia="標楷體" w:hAnsi="標楷體" w:hint="eastAsia"/>
              </w:rPr>
              <w:t>:</w:t>
            </w:r>
          </w:p>
          <w:p w14:paraId="56E863EA" w14:textId="56D65DD9" w:rsidR="004C66A3" w:rsidRPr="001677D0" w:rsidRDefault="004C66A3" w:rsidP="006B0DEA">
            <w:pPr>
              <w:rPr>
                <w:rFonts w:ascii="標楷體" w:eastAsia="標楷體" w:hAnsi="標楷體"/>
                <w:lang w:eastAsia="zh-HK"/>
              </w:rPr>
            </w:pPr>
            <w:r w:rsidRPr="001677D0">
              <w:rPr>
                <w:rFonts w:ascii="標楷體" w:eastAsia="標楷體" w:hAnsi="標楷體"/>
                <w:lang w:eastAsia="zh-HK"/>
              </w:rPr>
              <w:t xml:space="preserve">  </w:t>
            </w:r>
            <w:r w:rsidRPr="001677D0">
              <w:rPr>
                <w:rFonts w:ascii="標楷體" w:eastAsia="標楷體" w:hAnsi="標楷體" w:hint="eastAsia"/>
              </w:rPr>
              <w:t>(1</w:t>
            </w:r>
            <w:r w:rsidRPr="001677D0">
              <w:rPr>
                <w:rFonts w:ascii="標楷體" w:eastAsia="標楷體" w:hAnsi="標楷體"/>
              </w:rPr>
              <w:t>).</w:t>
            </w:r>
            <w:r w:rsidRPr="001677D0">
              <w:rPr>
                <w:rFonts w:ascii="標楷體" w:eastAsia="標楷體" w:hAnsi="標楷體" w:hint="eastAsia"/>
                <w:lang w:eastAsia="zh-HK"/>
              </w:rPr>
              <w:t>新增:新增全新</w:t>
            </w:r>
            <w:r w:rsidR="00D01126" w:rsidRPr="001677D0">
              <w:rPr>
                <w:rFonts w:ascii="標楷體" w:eastAsia="標楷體" w:hAnsi="標楷體" w:hint="eastAsia"/>
              </w:rPr>
              <w:t>特殊/例假日</w:t>
            </w:r>
            <w:r w:rsidRPr="001677D0">
              <w:rPr>
                <w:rFonts w:ascii="標楷體" w:eastAsia="標楷體" w:hAnsi="標楷體" w:hint="eastAsia"/>
                <w:lang w:eastAsia="zh-HK"/>
              </w:rPr>
              <w:t>資料</w:t>
            </w:r>
          </w:p>
          <w:p w14:paraId="2C4DFA5A" w14:textId="77DD1DC0" w:rsidR="004C66A3" w:rsidRPr="001677D0" w:rsidRDefault="004C66A3" w:rsidP="006B0DEA">
            <w:pPr>
              <w:rPr>
                <w:rFonts w:ascii="標楷體" w:eastAsia="標楷體" w:hAnsi="標楷體"/>
                <w:lang w:eastAsia="zh-HK"/>
              </w:rPr>
            </w:pPr>
            <w:r w:rsidRPr="001677D0">
              <w:rPr>
                <w:rFonts w:ascii="標楷體" w:eastAsia="標楷體" w:hAnsi="標楷體" w:hint="eastAsia"/>
              </w:rPr>
              <w:t xml:space="preserve">  (2</w:t>
            </w:r>
            <w:r w:rsidRPr="001677D0">
              <w:rPr>
                <w:rFonts w:ascii="標楷體" w:eastAsia="標楷體" w:hAnsi="標楷體"/>
              </w:rPr>
              <w:t>).</w:t>
            </w:r>
            <w:r w:rsidRPr="001677D0">
              <w:rPr>
                <w:rFonts w:ascii="標楷體" w:eastAsia="標楷體" w:hAnsi="標楷體" w:hint="eastAsia"/>
                <w:lang w:eastAsia="zh-HK"/>
              </w:rPr>
              <w:t>修改</w:t>
            </w:r>
            <w:r w:rsidRPr="001677D0">
              <w:rPr>
                <w:rFonts w:ascii="標楷體" w:eastAsia="標楷體" w:hAnsi="標楷體" w:hint="eastAsia"/>
              </w:rPr>
              <w:t>:</w:t>
            </w:r>
            <w:r w:rsidRPr="001677D0">
              <w:rPr>
                <w:rFonts w:ascii="標楷體" w:eastAsia="標楷體" w:hAnsi="標楷體" w:hint="eastAsia"/>
                <w:lang w:eastAsia="zh-HK"/>
              </w:rPr>
              <w:t>修改指定</w:t>
            </w:r>
            <w:r w:rsidR="00D01126" w:rsidRPr="001677D0">
              <w:rPr>
                <w:rFonts w:ascii="標楷體" w:eastAsia="標楷體" w:hAnsi="標楷體" w:hint="eastAsia"/>
              </w:rPr>
              <w:t>特殊/例假日</w:t>
            </w:r>
            <w:r w:rsidRPr="001677D0">
              <w:rPr>
                <w:rFonts w:ascii="標楷體" w:eastAsia="標楷體" w:hAnsi="標楷體" w:hint="eastAsia"/>
                <w:lang w:eastAsia="zh-HK"/>
              </w:rPr>
              <w:t>資料</w:t>
            </w:r>
          </w:p>
          <w:p w14:paraId="468A0937" w14:textId="4A8D9E2C" w:rsidR="004C66A3" w:rsidRPr="001677D0" w:rsidRDefault="004C66A3" w:rsidP="006B0DEA">
            <w:pPr>
              <w:rPr>
                <w:rFonts w:ascii="標楷體" w:eastAsia="標楷體" w:hAnsi="標楷體"/>
                <w:lang w:eastAsia="zh-HK"/>
              </w:rPr>
            </w:pPr>
            <w:r w:rsidRPr="001677D0">
              <w:rPr>
                <w:rFonts w:ascii="標楷體" w:eastAsia="標楷體" w:hAnsi="標楷體" w:hint="eastAsia"/>
              </w:rPr>
              <w:t xml:space="preserve">  (3).</w:t>
            </w:r>
            <w:r w:rsidRPr="001677D0">
              <w:rPr>
                <w:rFonts w:ascii="標楷體" w:eastAsia="標楷體" w:hAnsi="標楷體" w:hint="eastAsia"/>
                <w:lang w:eastAsia="zh-HK"/>
              </w:rPr>
              <w:t>刪除</w:t>
            </w:r>
            <w:r w:rsidRPr="001677D0">
              <w:rPr>
                <w:rFonts w:ascii="標楷體" w:eastAsia="標楷體" w:hAnsi="標楷體" w:hint="eastAsia"/>
              </w:rPr>
              <w:t>:</w:t>
            </w:r>
            <w:r w:rsidRPr="001677D0">
              <w:rPr>
                <w:rFonts w:ascii="標楷體" w:eastAsia="標楷體" w:hAnsi="標楷體" w:hint="eastAsia"/>
                <w:lang w:eastAsia="zh-HK"/>
              </w:rPr>
              <w:t>刪除指定</w:t>
            </w:r>
            <w:r w:rsidR="00D01126" w:rsidRPr="001677D0">
              <w:rPr>
                <w:rFonts w:ascii="標楷體" w:eastAsia="標楷體" w:hAnsi="標楷體" w:hint="eastAsia"/>
              </w:rPr>
              <w:t>特殊/例假日</w:t>
            </w:r>
            <w:r w:rsidRPr="001677D0">
              <w:rPr>
                <w:rFonts w:ascii="標楷體" w:eastAsia="標楷體" w:hAnsi="標楷體" w:hint="eastAsia"/>
                <w:lang w:eastAsia="zh-HK"/>
              </w:rPr>
              <w:t>資料</w:t>
            </w:r>
          </w:p>
        </w:tc>
      </w:tr>
      <w:tr w:rsidR="001677D0" w:rsidRPr="001677D0" w14:paraId="286EDD4F" w14:textId="77777777" w:rsidTr="006B0DEA">
        <w:trPr>
          <w:trHeight w:val="321"/>
        </w:trPr>
        <w:tc>
          <w:tcPr>
            <w:tcW w:w="1548" w:type="dxa"/>
            <w:tcBorders>
              <w:top w:val="single" w:sz="8" w:space="0" w:color="000000"/>
              <w:bottom w:val="single" w:sz="8" w:space="0" w:color="000000"/>
              <w:right w:val="single" w:sz="8" w:space="0" w:color="000000"/>
            </w:tcBorders>
            <w:shd w:val="clear" w:color="auto" w:fill="F3F3F3"/>
          </w:tcPr>
          <w:p w14:paraId="14799F25" w14:textId="77777777" w:rsidR="004C66A3" w:rsidRPr="001677D0" w:rsidRDefault="004C66A3" w:rsidP="006B0DEA">
            <w:pPr>
              <w:rPr>
                <w:rFonts w:ascii="標楷體" w:eastAsia="標楷體" w:hAnsi="標楷體"/>
              </w:rPr>
            </w:pPr>
            <w:r w:rsidRPr="001677D0">
              <w:rPr>
                <w:rFonts w:ascii="標楷體" w:eastAsia="標楷體" w:hAnsi="標楷體"/>
              </w:rPr>
              <w:t>選用流程</w:t>
            </w:r>
          </w:p>
        </w:tc>
        <w:tc>
          <w:tcPr>
            <w:tcW w:w="6318" w:type="dxa"/>
            <w:tcBorders>
              <w:top w:val="single" w:sz="8" w:space="0" w:color="000000"/>
              <w:left w:val="single" w:sz="8" w:space="0" w:color="000000"/>
              <w:bottom w:val="single" w:sz="8" w:space="0" w:color="000000"/>
            </w:tcBorders>
          </w:tcPr>
          <w:p w14:paraId="18DB1986" w14:textId="77777777" w:rsidR="004C66A3" w:rsidRPr="001677D0" w:rsidRDefault="004C66A3" w:rsidP="006B0DEA">
            <w:pPr>
              <w:rPr>
                <w:rFonts w:ascii="標楷體" w:eastAsia="標楷體" w:hAnsi="標楷體"/>
              </w:rPr>
            </w:pPr>
          </w:p>
        </w:tc>
      </w:tr>
      <w:tr w:rsidR="001677D0" w:rsidRPr="001677D0" w14:paraId="6BAF6DC9" w14:textId="77777777" w:rsidTr="006B0DEA">
        <w:trPr>
          <w:trHeight w:val="1311"/>
        </w:trPr>
        <w:tc>
          <w:tcPr>
            <w:tcW w:w="1548" w:type="dxa"/>
            <w:tcBorders>
              <w:top w:val="single" w:sz="8" w:space="0" w:color="000000"/>
              <w:bottom w:val="single" w:sz="8" w:space="0" w:color="000000"/>
              <w:right w:val="single" w:sz="8" w:space="0" w:color="000000"/>
            </w:tcBorders>
            <w:shd w:val="clear" w:color="auto" w:fill="F3F3F3"/>
          </w:tcPr>
          <w:p w14:paraId="402CD8F2" w14:textId="77777777" w:rsidR="004C66A3" w:rsidRPr="001677D0" w:rsidRDefault="004C66A3" w:rsidP="006B0DEA">
            <w:pPr>
              <w:rPr>
                <w:rFonts w:ascii="標楷體" w:eastAsia="標楷體" w:hAnsi="標楷體"/>
              </w:rPr>
            </w:pPr>
            <w:r w:rsidRPr="001677D0">
              <w:rPr>
                <w:rFonts w:ascii="標楷體" w:eastAsia="標楷體" w:hAnsi="標楷體"/>
              </w:rPr>
              <w:t>例外流程</w:t>
            </w:r>
          </w:p>
        </w:tc>
        <w:tc>
          <w:tcPr>
            <w:tcW w:w="6318" w:type="dxa"/>
            <w:tcBorders>
              <w:top w:val="single" w:sz="8" w:space="0" w:color="000000"/>
              <w:left w:val="single" w:sz="8" w:space="0" w:color="000000"/>
              <w:bottom w:val="single" w:sz="8" w:space="0" w:color="000000"/>
            </w:tcBorders>
          </w:tcPr>
          <w:p w14:paraId="138B8D10" w14:textId="1ECE14FC" w:rsidR="004C66A3" w:rsidRPr="001677D0" w:rsidRDefault="004C66A3" w:rsidP="006B0DEA">
            <w:pPr>
              <w:rPr>
                <w:rFonts w:ascii="標楷體" w:eastAsia="標楷體" w:hAnsi="標楷體"/>
              </w:rPr>
            </w:pPr>
          </w:p>
        </w:tc>
      </w:tr>
      <w:tr w:rsidR="001677D0" w:rsidRPr="001677D0" w14:paraId="6E4B8154" w14:textId="77777777" w:rsidTr="006B0DEA">
        <w:trPr>
          <w:trHeight w:val="278"/>
        </w:trPr>
        <w:tc>
          <w:tcPr>
            <w:tcW w:w="1548" w:type="dxa"/>
            <w:tcBorders>
              <w:top w:val="single" w:sz="8" w:space="0" w:color="000000"/>
              <w:bottom w:val="single" w:sz="8" w:space="0" w:color="000000"/>
              <w:right w:val="single" w:sz="8" w:space="0" w:color="000000"/>
            </w:tcBorders>
            <w:shd w:val="clear" w:color="auto" w:fill="F3F3F3"/>
          </w:tcPr>
          <w:p w14:paraId="4413A318" w14:textId="77777777" w:rsidR="004C66A3" w:rsidRPr="001677D0" w:rsidRDefault="004C66A3" w:rsidP="006B0DEA">
            <w:pPr>
              <w:rPr>
                <w:rFonts w:ascii="標楷體" w:eastAsia="標楷體" w:hAnsi="標楷體"/>
              </w:rPr>
            </w:pPr>
            <w:r w:rsidRPr="001677D0">
              <w:rPr>
                <w:rFonts w:ascii="標楷體" w:eastAsia="標楷體" w:hAnsi="標楷體"/>
              </w:rPr>
              <w:t xml:space="preserve">執行後狀況 </w:t>
            </w:r>
          </w:p>
        </w:tc>
        <w:tc>
          <w:tcPr>
            <w:tcW w:w="6318" w:type="dxa"/>
            <w:tcBorders>
              <w:top w:val="single" w:sz="8" w:space="0" w:color="000000"/>
              <w:left w:val="single" w:sz="8" w:space="0" w:color="000000"/>
              <w:bottom w:val="single" w:sz="8" w:space="0" w:color="000000"/>
            </w:tcBorders>
          </w:tcPr>
          <w:p w14:paraId="406498ED" w14:textId="018CCD62" w:rsidR="001F24DC" w:rsidRPr="001677D0" w:rsidRDefault="00664B74" w:rsidP="006B0DEA">
            <w:pPr>
              <w:rPr>
                <w:rFonts w:ascii="標楷體" w:eastAsia="標楷體" w:hAnsi="標楷體"/>
              </w:rPr>
            </w:pPr>
            <w:r>
              <w:rPr>
                <w:rFonts w:ascii="標楷體" w:eastAsia="標楷體" w:hAnsi="標楷體" w:hint="eastAsia"/>
              </w:rPr>
              <w:t>1.</w:t>
            </w:r>
            <w:commentRangeStart w:id="27"/>
            <w:commentRangeStart w:id="28"/>
            <w:r>
              <w:rPr>
                <w:rFonts w:ascii="標楷體" w:eastAsia="標楷體" w:hAnsi="標楷體" w:hint="eastAsia"/>
              </w:rPr>
              <w:t>需主管授權</w:t>
            </w:r>
            <w:commentRangeEnd w:id="27"/>
            <w:r w:rsidR="006C3286">
              <w:rPr>
                <w:rStyle w:val="aff"/>
              </w:rPr>
              <w:commentReference w:id="27"/>
            </w:r>
            <w:commentRangeEnd w:id="28"/>
            <w:r w:rsidR="006D6158">
              <w:rPr>
                <w:rStyle w:val="aff"/>
              </w:rPr>
              <w:commentReference w:id="28"/>
            </w:r>
            <w:del w:id="29" w:author="楊智誠" w:date="2021-07-02T16:51:00Z">
              <w:r w:rsidR="001F24DC" w:rsidDel="00827310">
                <w:rPr>
                  <w:rFonts w:ascii="標楷體" w:eastAsia="標楷體" w:hAnsi="標楷體" w:hint="eastAsia"/>
                </w:rPr>
                <w:delText>,</w:delText>
              </w:r>
            </w:del>
            <w:del w:id="30" w:author="楊智誠" w:date="2021-07-02T16:50:00Z">
              <w:r w:rsidR="001F24DC" w:rsidDel="00827310">
                <w:rPr>
                  <w:rFonts w:ascii="標楷體" w:eastAsia="標楷體" w:hAnsi="標楷體" w:hint="eastAsia"/>
                </w:rPr>
                <w:delText>顯示訊息:</w:delText>
              </w:r>
              <w:r w:rsidR="001F24DC" w:rsidRPr="00554A02" w:rsidDel="00827310">
                <w:rPr>
                  <w:rFonts w:ascii="標楷體" w:eastAsia="標楷體" w:hAnsi="標楷體" w:hint="eastAsia"/>
                </w:rPr>
                <w:delText>"</w:delText>
              </w:r>
              <w:r w:rsidR="001F24DC" w:rsidDel="00827310">
                <w:rPr>
                  <w:rFonts w:ascii="標楷體" w:eastAsia="標楷體" w:hAnsi="標楷體" w:hint="eastAsia"/>
                </w:rPr>
                <w:delText>0004:交易需主管核可</w:delText>
              </w:r>
              <w:r w:rsidR="001F24DC" w:rsidRPr="00554A02" w:rsidDel="00827310">
                <w:rPr>
                  <w:rFonts w:ascii="標楷體" w:eastAsia="標楷體" w:hAnsi="標楷體" w:hint="eastAsia"/>
                </w:rPr>
                <w:delText>"</w:delText>
              </w:r>
            </w:del>
          </w:p>
        </w:tc>
      </w:tr>
      <w:tr w:rsidR="001677D0" w:rsidRPr="001677D0" w14:paraId="54A36166" w14:textId="77777777" w:rsidTr="006B0DEA">
        <w:trPr>
          <w:trHeight w:val="358"/>
        </w:trPr>
        <w:tc>
          <w:tcPr>
            <w:tcW w:w="1548" w:type="dxa"/>
            <w:tcBorders>
              <w:top w:val="single" w:sz="8" w:space="0" w:color="000000"/>
              <w:bottom w:val="single" w:sz="8" w:space="0" w:color="000000"/>
              <w:right w:val="single" w:sz="8" w:space="0" w:color="000000"/>
            </w:tcBorders>
            <w:shd w:val="clear" w:color="auto" w:fill="F3F3F3"/>
          </w:tcPr>
          <w:p w14:paraId="61AD6D6C" w14:textId="77777777" w:rsidR="004C66A3" w:rsidRPr="001677D0" w:rsidRDefault="004C66A3" w:rsidP="006B0DEA">
            <w:pPr>
              <w:rPr>
                <w:rFonts w:ascii="標楷體" w:eastAsia="標楷體" w:hAnsi="標楷體"/>
              </w:rPr>
            </w:pPr>
            <w:r w:rsidRPr="001677D0">
              <w:rPr>
                <w:rFonts w:ascii="標楷體" w:eastAsia="標楷體" w:hAnsi="標楷體"/>
              </w:rPr>
              <w:t>特別需求</w:t>
            </w:r>
          </w:p>
        </w:tc>
        <w:tc>
          <w:tcPr>
            <w:tcW w:w="6318" w:type="dxa"/>
            <w:tcBorders>
              <w:top w:val="single" w:sz="8" w:space="0" w:color="000000"/>
              <w:left w:val="single" w:sz="8" w:space="0" w:color="000000"/>
              <w:bottom w:val="single" w:sz="8" w:space="0" w:color="000000"/>
            </w:tcBorders>
          </w:tcPr>
          <w:p w14:paraId="756BC4C7" w14:textId="77777777" w:rsidR="00A44B0D" w:rsidRDefault="004C66A3" w:rsidP="006B0DEA">
            <w:pPr>
              <w:widowControl/>
              <w:rPr>
                <w:rFonts w:ascii="標楷體" w:eastAsia="標楷體" w:hAnsi="標楷體"/>
              </w:rPr>
            </w:pPr>
            <w:r w:rsidRPr="001677D0">
              <w:rPr>
                <w:rFonts w:ascii="標楷體" w:eastAsia="標楷體" w:hAnsi="標楷體" w:hint="eastAsia"/>
              </w:rPr>
              <w:t>1.修改時,異動原因及內容會記錄於「資料變更紀錄</w:t>
            </w:r>
            <w:proofErr w:type="gramStart"/>
            <w:r w:rsidRPr="001677D0">
              <w:rPr>
                <w:rFonts w:ascii="標楷體" w:eastAsia="標楷體" w:hAnsi="標楷體" w:hint="eastAsia"/>
              </w:rPr>
              <w:t>檔</w:t>
            </w:r>
            <w:proofErr w:type="gramEnd"/>
            <w:r w:rsidR="00811632">
              <w:rPr>
                <w:rFonts w:ascii="標楷體" w:eastAsia="標楷體" w:hAnsi="標楷體" w:hint="eastAsia"/>
              </w:rPr>
              <w:t xml:space="preserve"> </w:t>
            </w:r>
            <w:r w:rsidR="00A44B0D">
              <w:rPr>
                <w:rFonts w:ascii="標楷體" w:eastAsia="標楷體" w:hAnsi="標楷體" w:hint="eastAsia"/>
              </w:rPr>
              <w:t xml:space="preserve"> </w:t>
            </w:r>
          </w:p>
          <w:p w14:paraId="3887FD74" w14:textId="77777777" w:rsidR="00A44B0D" w:rsidRDefault="00A44B0D" w:rsidP="006B0DEA">
            <w:pPr>
              <w:widowControl/>
              <w:rPr>
                <w:rFonts w:ascii="標楷體" w:eastAsia="標楷體" w:hAnsi="標楷體"/>
              </w:rPr>
            </w:pPr>
            <w:r>
              <w:rPr>
                <w:rFonts w:ascii="標楷體" w:eastAsia="標楷體" w:hAnsi="標楷體" w:hint="eastAsia"/>
              </w:rPr>
              <w:t xml:space="preserve">  </w:t>
            </w:r>
            <w:r w:rsidR="004C66A3" w:rsidRPr="001677D0">
              <w:rPr>
                <w:rFonts w:ascii="標楷體" w:eastAsia="標楷體" w:hAnsi="標楷體" w:hint="eastAsia"/>
              </w:rPr>
              <w:t>(TxDataLog)」,可至「L6932 資料變更交易查詢」查詢</w:t>
            </w:r>
            <w:r>
              <w:rPr>
                <w:rFonts w:ascii="標楷體" w:eastAsia="標楷體" w:hAnsi="標楷體" w:hint="eastAsia"/>
              </w:rPr>
              <w:t xml:space="preserve">  </w:t>
            </w:r>
          </w:p>
          <w:p w14:paraId="0AF5D3DF" w14:textId="2A1643D2" w:rsidR="004C66A3" w:rsidRDefault="00A44B0D" w:rsidP="006B0DEA">
            <w:pPr>
              <w:widowControl/>
              <w:rPr>
                <w:rFonts w:ascii="標楷體" w:eastAsia="標楷體" w:hAnsi="標楷體"/>
              </w:rPr>
            </w:pPr>
            <w:r>
              <w:rPr>
                <w:rFonts w:ascii="標楷體" w:eastAsia="標楷體" w:hAnsi="標楷體" w:hint="eastAsia"/>
              </w:rPr>
              <w:t xml:space="preserve">  </w:t>
            </w:r>
            <w:r w:rsidR="004C66A3" w:rsidRPr="001677D0">
              <w:rPr>
                <w:rFonts w:ascii="標楷體" w:eastAsia="標楷體" w:hAnsi="標楷體" w:hint="eastAsia"/>
              </w:rPr>
              <w:t>異動內容記錄</w:t>
            </w:r>
          </w:p>
          <w:p w14:paraId="554BB674" w14:textId="603DD279" w:rsidR="00A44B0D" w:rsidRPr="00A44B0D" w:rsidRDefault="00A44B0D" w:rsidP="006B0DEA">
            <w:pPr>
              <w:widowControl/>
              <w:rPr>
                <w:rFonts w:ascii="標楷體" w:eastAsia="標楷體" w:hAnsi="標楷體"/>
                <w:kern w:val="0"/>
              </w:rPr>
            </w:pPr>
            <w:r>
              <w:rPr>
                <w:rFonts w:ascii="標楷體" w:eastAsia="標楷體" w:hAnsi="標楷體" w:hint="eastAsia"/>
                <w:kern w:val="0"/>
              </w:rPr>
              <w:t>2.</w:t>
            </w:r>
            <w:r w:rsidR="00C6563A">
              <w:rPr>
                <w:rFonts w:ascii="標楷體" w:eastAsia="標楷體" w:hAnsi="標楷體" w:hint="eastAsia"/>
                <w:kern w:val="0"/>
              </w:rPr>
              <w:t>主管授權</w:t>
            </w:r>
            <w:r w:rsidR="00C6563A">
              <w:rPr>
                <w:rFonts w:ascii="標楷體" w:eastAsia="標楷體" w:hAnsi="標楷體" w:hint="eastAsia"/>
              </w:rPr>
              <w:t>使用共用元件:</w:t>
            </w:r>
            <w:r w:rsidRPr="00A44B0D">
              <w:rPr>
                <w:rFonts w:ascii="標楷體" w:eastAsia="標楷體" w:hAnsi="標楷體" w:hint="eastAsia"/>
                <w:kern w:val="0"/>
              </w:rPr>
              <w:t>SendRsp</w:t>
            </w:r>
          </w:p>
        </w:tc>
      </w:tr>
      <w:tr w:rsidR="001677D0" w:rsidRPr="001677D0" w14:paraId="500E1993" w14:textId="77777777" w:rsidTr="006B0DEA">
        <w:trPr>
          <w:trHeight w:val="358"/>
        </w:trPr>
        <w:tc>
          <w:tcPr>
            <w:tcW w:w="1548" w:type="dxa"/>
            <w:tcBorders>
              <w:top w:val="single" w:sz="8" w:space="0" w:color="000000"/>
              <w:bottom w:val="single" w:sz="8" w:space="0" w:color="000000"/>
              <w:right w:val="single" w:sz="8" w:space="0" w:color="000000"/>
            </w:tcBorders>
            <w:shd w:val="clear" w:color="auto" w:fill="F3F3F3"/>
          </w:tcPr>
          <w:p w14:paraId="1ADC570E" w14:textId="77777777" w:rsidR="004C66A3" w:rsidRPr="001677D0" w:rsidRDefault="004C66A3" w:rsidP="006B0DEA">
            <w:pPr>
              <w:rPr>
                <w:rFonts w:ascii="標楷體" w:eastAsia="標楷體" w:hAnsi="標楷體"/>
              </w:rPr>
            </w:pPr>
            <w:r w:rsidRPr="001677D0">
              <w:rPr>
                <w:rFonts w:ascii="標楷體" w:eastAsia="標楷體" w:hAnsi="標楷體" w:hint="eastAsia"/>
                <w:lang w:eastAsia="zh-HK"/>
              </w:rPr>
              <w:t>參考</w:t>
            </w:r>
          </w:p>
        </w:tc>
        <w:tc>
          <w:tcPr>
            <w:tcW w:w="6318" w:type="dxa"/>
            <w:tcBorders>
              <w:top w:val="single" w:sz="8" w:space="0" w:color="000000"/>
              <w:left w:val="single" w:sz="8" w:space="0" w:color="000000"/>
              <w:bottom w:val="single" w:sz="8" w:space="0" w:color="000000"/>
            </w:tcBorders>
          </w:tcPr>
          <w:p w14:paraId="12047520" w14:textId="77777777" w:rsidR="004C66A3" w:rsidRPr="001677D0" w:rsidRDefault="004C66A3" w:rsidP="006B0DEA">
            <w:pPr>
              <w:rPr>
                <w:rFonts w:ascii="標楷體" w:eastAsia="標楷體" w:hAnsi="標楷體"/>
              </w:rPr>
            </w:pPr>
          </w:p>
        </w:tc>
      </w:tr>
    </w:tbl>
    <w:p w14:paraId="47F80B25" w14:textId="77777777" w:rsidR="004C66A3" w:rsidRPr="001677D0" w:rsidRDefault="004C66A3" w:rsidP="004C66A3"/>
    <w:p w14:paraId="11D0761E" w14:textId="77777777" w:rsidR="004C66A3" w:rsidRPr="001677D0" w:rsidRDefault="004C66A3" w:rsidP="00700C61">
      <w:pPr>
        <w:pStyle w:val="a"/>
      </w:pPr>
      <w:commentRangeStart w:id="31"/>
      <w:commentRangeStart w:id="32"/>
      <w:r w:rsidRPr="001677D0">
        <w:rPr>
          <w:rFonts w:hint="eastAsia"/>
        </w:rPr>
        <w:t>Ta</w:t>
      </w:r>
      <w:r w:rsidRPr="001677D0">
        <w:t>ble List</w:t>
      </w:r>
      <w:commentRangeEnd w:id="31"/>
      <w:r w:rsidR="008949AD">
        <w:rPr>
          <w:rStyle w:val="aff"/>
          <w:rFonts w:ascii="Times New Roman" w:eastAsia="新細明體" w:hAnsi="Times New Roman"/>
        </w:rPr>
        <w:commentReference w:id="31"/>
      </w:r>
      <w:commentRangeEnd w:id="32"/>
      <w:r w:rsidR="001F24DC">
        <w:rPr>
          <w:rStyle w:val="aff"/>
          <w:rFonts w:ascii="Times New Roman" w:eastAsia="新細明體" w:hAnsi="Times New Roman"/>
        </w:rPr>
        <w:commentReference w:id="32"/>
      </w:r>
      <w:r w:rsidRPr="001677D0">
        <w:rPr>
          <w:rFonts w:hint="eastAsia"/>
        </w:rPr>
        <w:t>:</w:t>
      </w:r>
    </w:p>
    <w:tbl>
      <w:tblPr>
        <w:tblStyle w:val="ac"/>
        <w:tblW w:w="0" w:type="auto"/>
        <w:tblInd w:w="1809" w:type="dxa"/>
        <w:tblLook w:val="04A0" w:firstRow="1" w:lastRow="0" w:firstColumn="1" w:lastColumn="0" w:noHBand="0" w:noVBand="1"/>
      </w:tblPr>
      <w:tblGrid>
        <w:gridCol w:w="851"/>
        <w:gridCol w:w="3118"/>
        <w:gridCol w:w="3828"/>
      </w:tblGrid>
      <w:tr w:rsidR="001677D0" w:rsidRPr="001677D0" w14:paraId="1A575F74" w14:textId="77777777" w:rsidTr="006B0DEA">
        <w:tc>
          <w:tcPr>
            <w:tcW w:w="851" w:type="dxa"/>
            <w:shd w:val="clear" w:color="auto" w:fill="D9D9D9" w:themeFill="background1" w:themeFillShade="D9"/>
          </w:tcPr>
          <w:p w14:paraId="0550110D" w14:textId="77777777" w:rsidR="004C66A3" w:rsidRPr="001677D0" w:rsidRDefault="004C66A3" w:rsidP="006B0DEA">
            <w:pPr>
              <w:jc w:val="center"/>
              <w:rPr>
                <w:rFonts w:ascii="標楷體" w:eastAsia="標楷體" w:hAnsi="標楷體"/>
              </w:rPr>
            </w:pPr>
            <w:r w:rsidRPr="001677D0">
              <w:rPr>
                <w:rFonts w:ascii="標楷體" w:eastAsia="標楷體" w:hAnsi="標楷體" w:hint="eastAsia"/>
                <w:lang w:eastAsia="zh-HK"/>
              </w:rPr>
              <w:t>序號</w:t>
            </w:r>
          </w:p>
        </w:tc>
        <w:tc>
          <w:tcPr>
            <w:tcW w:w="3118" w:type="dxa"/>
            <w:shd w:val="clear" w:color="auto" w:fill="D9D9D9" w:themeFill="background1" w:themeFillShade="D9"/>
          </w:tcPr>
          <w:p w14:paraId="6BAAE361" w14:textId="77777777" w:rsidR="004C66A3" w:rsidRPr="001677D0" w:rsidRDefault="004C66A3" w:rsidP="006B0DEA">
            <w:pPr>
              <w:jc w:val="center"/>
              <w:rPr>
                <w:rFonts w:ascii="標楷體" w:eastAsia="標楷體" w:hAnsi="標楷體"/>
              </w:rPr>
            </w:pPr>
            <w:r w:rsidRPr="001677D0">
              <w:rPr>
                <w:rFonts w:ascii="標楷體" w:eastAsia="標楷體" w:hAnsi="標楷體" w:hint="eastAsia"/>
                <w:lang w:eastAsia="zh-HK"/>
              </w:rPr>
              <w:t>名稱</w:t>
            </w:r>
          </w:p>
        </w:tc>
        <w:tc>
          <w:tcPr>
            <w:tcW w:w="3828" w:type="dxa"/>
            <w:shd w:val="clear" w:color="auto" w:fill="D9D9D9" w:themeFill="background1" w:themeFillShade="D9"/>
          </w:tcPr>
          <w:p w14:paraId="15E20145" w14:textId="77777777" w:rsidR="004C66A3" w:rsidRPr="001677D0" w:rsidRDefault="004C66A3" w:rsidP="006B0DEA">
            <w:pPr>
              <w:jc w:val="center"/>
              <w:rPr>
                <w:rFonts w:ascii="標楷體" w:eastAsia="標楷體" w:hAnsi="標楷體"/>
              </w:rPr>
            </w:pPr>
            <w:r w:rsidRPr="001677D0">
              <w:rPr>
                <w:rFonts w:ascii="標楷體" w:eastAsia="標楷體" w:hAnsi="標楷體" w:hint="eastAsia"/>
                <w:lang w:eastAsia="zh-HK"/>
              </w:rPr>
              <w:t>說明</w:t>
            </w:r>
          </w:p>
        </w:tc>
      </w:tr>
      <w:tr w:rsidR="001677D0" w:rsidRPr="001677D0" w14:paraId="3F5DE854" w14:textId="77777777" w:rsidTr="006B0DEA">
        <w:tc>
          <w:tcPr>
            <w:tcW w:w="851" w:type="dxa"/>
          </w:tcPr>
          <w:p w14:paraId="24F59F23" w14:textId="77777777" w:rsidR="004C66A3" w:rsidRPr="001677D0" w:rsidRDefault="004C66A3" w:rsidP="006B0DEA">
            <w:pPr>
              <w:jc w:val="center"/>
              <w:rPr>
                <w:rFonts w:ascii="標楷體" w:eastAsia="標楷體" w:hAnsi="標楷體"/>
              </w:rPr>
            </w:pPr>
            <w:commentRangeStart w:id="33"/>
            <w:r w:rsidRPr="001677D0">
              <w:rPr>
                <w:rFonts w:ascii="標楷體" w:eastAsia="標楷體" w:hAnsi="標楷體" w:hint="eastAsia"/>
              </w:rPr>
              <w:t>1</w:t>
            </w:r>
          </w:p>
        </w:tc>
        <w:tc>
          <w:tcPr>
            <w:tcW w:w="3118" w:type="dxa"/>
          </w:tcPr>
          <w:p w14:paraId="7DE6CBD1" w14:textId="4943CBB5" w:rsidR="004C66A3" w:rsidRPr="001677D0" w:rsidRDefault="001677D0" w:rsidP="006B0DEA">
            <w:pPr>
              <w:rPr>
                <w:rFonts w:ascii="標楷體" w:eastAsia="標楷體" w:hAnsi="標楷體"/>
              </w:rPr>
            </w:pPr>
            <w:commentRangeStart w:id="34"/>
            <w:r w:rsidRPr="001677D0">
              <w:rPr>
                <w:rFonts w:ascii="標楷體" w:eastAsia="標楷體" w:hAnsi="標楷體" w:hint="eastAsia"/>
              </w:rPr>
              <w:t>T</w:t>
            </w:r>
            <w:r w:rsidRPr="001677D0">
              <w:rPr>
                <w:rFonts w:ascii="標楷體" w:eastAsia="標楷體" w:hAnsi="標楷體"/>
              </w:rPr>
              <w:t>xHoliday</w:t>
            </w:r>
          </w:p>
        </w:tc>
        <w:tc>
          <w:tcPr>
            <w:tcW w:w="3828" w:type="dxa"/>
          </w:tcPr>
          <w:p w14:paraId="1A26036B" w14:textId="2D7EF2E6" w:rsidR="004C66A3" w:rsidRPr="001677D0" w:rsidRDefault="001677D0" w:rsidP="006B0DEA">
            <w:pPr>
              <w:rPr>
                <w:rFonts w:ascii="標楷體" w:eastAsia="標楷體" w:hAnsi="標楷體"/>
              </w:rPr>
            </w:pPr>
            <w:r w:rsidRPr="001677D0">
              <w:rPr>
                <w:rFonts w:ascii="標楷體" w:eastAsia="標楷體" w:hAnsi="標楷體" w:hint="eastAsia"/>
              </w:rPr>
              <w:t>假日</w:t>
            </w:r>
            <w:proofErr w:type="gramStart"/>
            <w:r w:rsidR="004C66A3" w:rsidRPr="001677D0">
              <w:rPr>
                <w:rFonts w:ascii="標楷體" w:eastAsia="標楷體" w:hAnsi="標楷體" w:hint="eastAsia"/>
              </w:rPr>
              <w:t>檔</w:t>
            </w:r>
            <w:commentRangeEnd w:id="34"/>
            <w:proofErr w:type="gramEnd"/>
            <w:r w:rsidR="00943B6A">
              <w:rPr>
                <w:rStyle w:val="aff"/>
              </w:rPr>
              <w:commentReference w:id="34"/>
            </w:r>
            <w:r w:rsidR="004E186E">
              <w:rPr>
                <w:rStyle w:val="aff"/>
              </w:rPr>
              <w:commentReference w:id="33"/>
            </w:r>
          </w:p>
        </w:tc>
      </w:tr>
      <w:commentRangeEnd w:id="33"/>
      <w:tr w:rsidR="001677D0" w:rsidRPr="001677D0" w14:paraId="4B8238AD" w14:textId="77777777" w:rsidTr="006B0DEA">
        <w:tc>
          <w:tcPr>
            <w:tcW w:w="851" w:type="dxa"/>
          </w:tcPr>
          <w:p w14:paraId="10A6AACC" w14:textId="5064F85A" w:rsidR="004C66A3" w:rsidRPr="001677D0" w:rsidRDefault="00F5299D" w:rsidP="006B0DEA">
            <w:pPr>
              <w:jc w:val="center"/>
              <w:rPr>
                <w:rFonts w:ascii="標楷體" w:eastAsia="標楷體" w:hAnsi="標楷體"/>
              </w:rPr>
            </w:pPr>
            <w:r>
              <w:rPr>
                <w:rFonts w:ascii="標楷體" w:eastAsia="標楷體" w:hAnsi="標楷體" w:hint="eastAsia"/>
              </w:rPr>
              <w:t>2</w:t>
            </w:r>
          </w:p>
        </w:tc>
        <w:tc>
          <w:tcPr>
            <w:tcW w:w="3118" w:type="dxa"/>
          </w:tcPr>
          <w:p w14:paraId="64F30423" w14:textId="0FB5FDC1" w:rsidR="004C66A3" w:rsidRPr="001677D0" w:rsidRDefault="00F5299D" w:rsidP="006B0DEA">
            <w:pPr>
              <w:rPr>
                <w:rFonts w:ascii="標楷體" w:eastAsia="標楷體" w:hAnsi="標楷體"/>
              </w:rPr>
            </w:pPr>
            <w:r>
              <w:rPr>
                <w:rFonts w:ascii="標楷體" w:eastAsia="標楷體" w:hAnsi="標楷體" w:hint="eastAsia"/>
              </w:rPr>
              <w:t>T</w:t>
            </w:r>
            <w:r>
              <w:rPr>
                <w:rFonts w:ascii="標楷體" w:eastAsia="標楷體" w:hAnsi="標楷體"/>
              </w:rPr>
              <w:t>xDataLog</w:t>
            </w:r>
          </w:p>
        </w:tc>
        <w:tc>
          <w:tcPr>
            <w:tcW w:w="3828" w:type="dxa"/>
          </w:tcPr>
          <w:p w14:paraId="59F29D1D" w14:textId="224D3AB7" w:rsidR="004C66A3" w:rsidRPr="001677D0" w:rsidRDefault="00F5299D" w:rsidP="006B0DEA">
            <w:pPr>
              <w:rPr>
                <w:rFonts w:ascii="標楷體" w:eastAsia="標楷體" w:hAnsi="標楷體"/>
              </w:rPr>
            </w:pPr>
            <w:r>
              <w:rPr>
                <w:rFonts w:ascii="標楷體" w:eastAsia="標楷體" w:hAnsi="標楷體" w:hint="eastAsia"/>
              </w:rPr>
              <w:t>資料變更紀錄檔</w:t>
            </w:r>
          </w:p>
        </w:tc>
      </w:tr>
      <w:tr w:rsidR="001677D0" w:rsidRPr="001677D0" w14:paraId="58EC1ECA" w14:textId="77777777" w:rsidTr="006B0DEA">
        <w:tc>
          <w:tcPr>
            <w:tcW w:w="851" w:type="dxa"/>
          </w:tcPr>
          <w:p w14:paraId="5DC52833" w14:textId="72AC8D39" w:rsidR="004C66A3" w:rsidRPr="001677D0" w:rsidRDefault="00942916" w:rsidP="006B0DEA">
            <w:pPr>
              <w:jc w:val="center"/>
              <w:rPr>
                <w:rFonts w:ascii="標楷體" w:eastAsia="標楷體" w:hAnsi="標楷體"/>
              </w:rPr>
            </w:pPr>
            <w:r>
              <w:rPr>
                <w:rFonts w:ascii="標楷體" w:eastAsia="標楷體" w:hAnsi="標楷體" w:hint="eastAsia"/>
              </w:rPr>
              <w:t>3</w:t>
            </w:r>
          </w:p>
        </w:tc>
        <w:tc>
          <w:tcPr>
            <w:tcW w:w="3118" w:type="dxa"/>
          </w:tcPr>
          <w:p w14:paraId="6FA4272F" w14:textId="4C0D63F6" w:rsidR="004C66A3" w:rsidRPr="001677D0" w:rsidRDefault="00942916" w:rsidP="006B0DEA">
            <w:pPr>
              <w:rPr>
                <w:rFonts w:ascii="標楷體" w:eastAsia="標楷體" w:hAnsi="標楷體"/>
              </w:rPr>
            </w:pPr>
            <w:r>
              <w:rPr>
                <w:rFonts w:ascii="標楷體" w:eastAsia="標楷體" w:hAnsi="標楷體" w:hint="eastAsia"/>
              </w:rPr>
              <w:t>C</w:t>
            </w:r>
            <w:r>
              <w:rPr>
                <w:rFonts w:ascii="標楷體" w:eastAsia="標楷體" w:hAnsi="標楷體"/>
              </w:rPr>
              <w:t>dCode</w:t>
            </w:r>
          </w:p>
        </w:tc>
        <w:tc>
          <w:tcPr>
            <w:tcW w:w="3828" w:type="dxa"/>
          </w:tcPr>
          <w:p w14:paraId="07801D2E" w14:textId="7945EA7C" w:rsidR="004C66A3" w:rsidRPr="001677D0" w:rsidRDefault="00942916" w:rsidP="006B0DEA">
            <w:pPr>
              <w:rPr>
                <w:rFonts w:ascii="標楷體" w:eastAsia="標楷體" w:hAnsi="標楷體"/>
              </w:rPr>
            </w:pPr>
            <w:r>
              <w:rPr>
                <w:rFonts w:ascii="標楷體" w:eastAsia="標楷體" w:hAnsi="標楷體" w:hint="eastAsia"/>
              </w:rPr>
              <w:t>共用代碼檔</w:t>
            </w:r>
          </w:p>
        </w:tc>
      </w:tr>
      <w:tr w:rsidR="004E186E" w:rsidRPr="001677D0" w14:paraId="3BB33EA2" w14:textId="77777777" w:rsidTr="006B0DEA">
        <w:tc>
          <w:tcPr>
            <w:tcW w:w="851" w:type="dxa"/>
          </w:tcPr>
          <w:p w14:paraId="2EDA5E5F" w14:textId="5D2C2EC6" w:rsidR="004E186E" w:rsidRDefault="004E186E" w:rsidP="006B0DEA">
            <w:pPr>
              <w:jc w:val="center"/>
              <w:rPr>
                <w:rFonts w:ascii="標楷體" w:eastAsia="標楷體" w:hAnsi="標楷體"/>
              </w:rPr>
            </w:pPr>
            <w:r>
              <w:rPr>
                <w:rFonts w:ascii="標楷體" w:eastAsia="標楷體" w:hAnsi="標楷體" w:hint="eastAsia"/>
              </w:rPr>
              <w:t>4</w:t>
            </w:r>
          </w:p>
        </w:tc>
        <w:tc>
          <w:tcPr>
            <w:tcW w:w="3118" w:type="dxa"/>
          </w:tcPr>
          <w:p w14:paraId="0A633B9B" w14:textId="3A3C4263" w:rsidR="004E186E" w:rsidRDefault="004E186E" w:rsidP="006B0DEA">
            <w:pPr>
              <w:rPr>
                <w:rFonts w:ascii="標楷體" w:eastAsia="標楷體" w:hAnsi="標楷體"/>
              </w:rPr>
            </w:pPr>
            <w:r>
              <w:rPr>
                <w:rFonts w:ascii="標楷體" w:eastAsia="標楷體" w:hAnsi="標楷體" w:hint="eastAsia"/>
              </w:rPr>
              <w:t>Cd</w:t>
            </w:r>
            <w:r>
              <w:rPr>
                <w:rFonts w:ascii="標楷體" w:eastAsia="標楷體" w:hAnsi="標楷體"/>
              </w:rPr>
              <w:t>Supv</w:t>
            </w:r>
          </w:p>
        </w:tc>
        <w:tc>
          <w:tcPr>
            <w:tcW w:w="3828" w:type="dxa"/>
          </w:tcPr>
          <w:p w14:paraId="1BF25BAA" w14:textId="39212A02" w:rsidR="004E186E" w:rsidRPr="004E186E" w:rsidRDefault="004E186E" w:rsidP="006B0DEA">
            <w:pPr>
              <w:rPr>
                <w:rFonts w:ascii="標楷體" w:eastAsia="標楷體" w:hAnsi="標楷體"/>
              </w:rPr>
            </w:pPr>
            <w:r w:rsidRPr="004E186E">
              <w:rPr>
                <w:rFonts w:ascii="標楷體" w:eastAsia="標楷體" w:hAnsi="標楷體" w:hint="eastAsia"/>
              </w:rPr>
              <w:t>主管理由檔</w:t>
            </w:r>
          </w:p>
        </w:tc>
      </w:tr>
    </w:tbl>
    <w:p w14:paraId="7566043F" w14:textId="77777777" w:rsidR="004C66A3" w:rsidRPr="001677D0" w:rsidRDefault="004C66A3" w:rsidP="004C66A3"/>
    <w:p w14:paraId="57DCEFA3" w14:textId="77777777" w:rsidR="00C6563A" w:rsidRDefault="00C6563A">
      <w:pPr>
        <w:widowControl/>
        <w:rPr>
          <w:rFonts w:ascii="標楷體" w:eastAsia="標楷體" w:hAnsi="標楷體"/>
          <w:szCs w:val="22"/>
        </w:rPr>
      </w:pPr>
      <w:r>
        <w:br w:type="page"/>
      </w:r>
    </w:p>
    <w:p w14:paraId="65BDCF0F" w14:textId="5EA41595" w:rsidR="004C66A3" w:rsidRPr="001677D0" w:rsidRDefault="004C66A3" w:rsidP="00700C61">
      <w:pPr>
        <w:pStyle w:val="a"/>
      </w:pPr>
      <w:r w:rsidRPr="001677D0">
        <w:t>UI畫面</w:t>
      </w:r>
      <w:r w:rsidR="00ED6E73">
        <w:rPr>
          <w:rFonts w:hint="eastAsia"/>
        </w:rPr>
        <w:t>-新增</w:t>
      </w:r>
    </w:p>
    <w:p w14:paraId="3DBD5B20" w14:textId="2BA4FAFA" w:rsidR="004C66A3" w:rsidRPr="001677D0" w:rsidRDefault="004C66A3" w:rsidP="004C66A3">
      <w:pPr>
        <w:pStyle w:val="42"/>
        <w:spacing w:after="72"/>
        <w:ind w:leftChars="196" w:left="470"/>
        <w:rPr>
          <w:rFonts w:ascii="標楷體" w:hAnsi="標楷體"/>
        </w:rPr>
      </w:pPr>
      <w:r w:rsidRPr="001677D0">
        <w:rPr>
          <w:rFonts w:ascii="標楷體" w:hAnsi="標楷體" w:hint="eastAsia"/>
        </w:rPr>
        <w:t>輸入畫面：</w:t>
      </w:r>
    </w:p>
    <w:p w14:paraId="733D25A7" w14:textId="131E1094" w:rsidR="001677D0" w:rsidRPr="001677D0" w:rsidRDefault="001677D0" w:rsidP="004C66A3">
      <w:pPr>
        <w:pStyle w:val="42"/>
        <w:spacing w:after="72"/>
        <w:ind w:leftChars="196" w:left="470"/>
        <w:rPr>
          <w:rFonts w:ascii="標楷體" w:hAnsi="標楷體"/>
        </w:rPr>
      </w:pPr>
      <w:r w:rsidRPr="001677D0">
        <w:rPr>
          <w:rFonts w:ascii="標楷體" w:hAnsi="標楷體"/>
          <w:noProof/>
        </w:rPr>
        <w:drawing>
          <wp:inline distT="0" distB="0" distL="0" distR="0" wp14:anchorId="036EC3C1" wp14:editId="1B6B7FBE">
            <wp:extent cx="6278880" cy="1366659"/>
            <wp:effectExtent l="0" t="0" r="7620" b="508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83911" cy="1367754"/>
                    </a:xfrm>
                    <a:prstGeom prst="rect">
                      <a:avLst/>
                    </a:prstGeom>
                  </pic:spPr>
                </pic:pic>
              </a:graphicData>
            </a:graphic>
          </wp:inline>
        </w:drawing>
      </w:r>
    </w:p>
    <w:p w14:paraId="245DAAF3" w14:textId="32988154" w:rsidR="004C66A3" w:rsidRPr="001677D0" w:rsidRDefault="004C66A3" w:rsidP="004C66A3">
      <w:pPr>
        <w:pStyle w:val="42"/>
        <w:spacing w:after="72"/>
        <w:ind w:leftChars="196" w:left="470"/>
        <w:rPr>
          <w:rFonts w:ascii="標楷體" w:hAnsi="標楷體"/>
        </w:rPr>
      </w:pPr>
    </w:p>
    <w:p w14:paraId="3873FB54" w14:textId="77777777" w:rsidR="004C66A3" w:rsidRPr="001677D0" w:rsidRDefault="004C66A3" w:rsidP="00F5299D">
      <w:pPr>
        <w:pStyle w:val="a"/>
        <w:numPr>
          <w:ilvl w:val="0"/>
          <w:numId w:val="0"/>
        </w:numPr>
        <w:ind w:left="480"/>
      </w:pPr>
    </w:p>
    <w:p w14:paraId="7037F02C" w14:textId="77777777" w:rsidR="004C66A3" w:rsidRPr="001677D0" w:rsidRDefault="004C66A3" w:rsidP="00F5299D">
      <w:pPr>
        <w:pStyle w:val="a"/>
        <w:numPr>
          <w:ilvl w:val="0"/>
          <w:numId w:val="0"/>
        </w:numPr>
      </w:pPr>
    </w:p>
    <w:p w14:paraId="4DCA3A0E" w14:textId="19638598" w:rsidR="004C66A3" w:rsidRPr="001677D0" w:rsidRDefault="004C66A3" w:rsidP="00700C61">
      <w:pPr>
        <w:pStyle w:val="a"/>
      </w:pPr>
      <w:r w:rsidRPr="001677D0">
        <w:t>輸入畫面</w:t>
      </w:r>
      <w:r w:rsidRPr="001677D0">
        <w:rPr>
          <w:rFonts w:hint="eastAsia"/>
          <w:lang w:eastAsia="zh-HK"/>
        </w:rPr>
        <w:t>按鈕</w:t>
      </w:r>
      <w:r w:rsidRPr="001677D0">
        <w:t>說明</w:t>
      </w:r>
      <w:r w:rsidR="009E2B3B">
        <w:rPr>
          <w:rFonts w:hint="eastAsia"/>
        </w:rPr>
        <w:t>-新增</w:t>
      </w:r>
    </w:p>
    <w:tbl>
      <w:tblPr>
        <w:tblStyle w:val="ac"/>
        <w:tblW w:w="0" w:type="auto"/>
        <w:tblInd w:w="250" w:type="dxa"/>
        <w:tblLook w:val="04A0" w:firstRow="1" w:lastRow="0" w:firstColumn="1" w:lastColumn="0" w:noHBand="0" w:noVBand="1"/>
      </w:tblPr>
      <w:tblGrid>
        <w:gridCol w:w="848"/>
        <w:gridCol w:w="2112"/>
        <w:gridCol w:w="6984"/>
      </w:tblGrid>
      <w:tr w:rsidR="001677D0" w:rsidRPr="001677D0" w14:paraId="6258AA67" w14:textId="77777777" w:rsidTr="001704BE">
        <w:tc>
          <w:tcPr>
            <w:tcW w:w="848" w:type="dxa"/>
            <w:shd w:val="clear" w:color="auto" w:fill="D9D9D9" w:themeFill="background1" w:themeFillShade="D9"/>
          </w:tcPr>
          <w:p w14:paraId="62220440" w14:textId="77777777" w:rsidR="004C66A3" w:rsidRPr="001677D0" w:rsidRDefault="004C66A3" w:rsidP="006B0DEA">
            <w:pPr>
              <w:jc w:val="center"/>
              <w:rPr>
                <w:rFonts w:ascii="標楷體" w:eastAsia="標楷體" w:hAnsi="標楷體"/>
              </w:rPr>
            </w:pPr>
            <w:r w:rsidRPr="001677D0">
              <w:rPr>
                <w:rFonts w:ascii="標楷體" w:eastAsia="標楷體" w:hAnsi="標楷體" w:hint="eastAsia"/>
                <w:lang w:eastAsia="zh-HK"/>
              </w:rPr>
              <w:t>序號</w:t>
            </w:r>
          </w:p>
        </w:tc>
        <w:tc>
          <w:tcPr>
            <w:tcW w:w="2112" w:type="dxa"/>
            <w:shd w:val="clear" w:color="auto" w:fill="D9D9D9" w:themeFill="background1" w:themeFillShade="D9"/>
          </w:tcPr>
          <w:p w14:paraId="4E09EAEF" w14:textId="77777777" w:rsidR="004C66A3" w:rsidRPr="001677D0" w:rsidRDefault="004C66A3" w:rsidP="006B0DEA">
            <w:pPr>
              <w:jc w:val="center"/>
              <w:rPr>
                <w:rFonts w:ascii="標楷體" w:eastAsia="標楷體" w:hAnsi="標楷體"/>
              </w:rPr>
            </w:pPr>
            <w:r w:rsidRPr="001677D0">
              <w:rPr>
                <w:rFonts w:ascii="標楷體" w:eastAsia="標楷體" w:hAnsi="標楷體" w:hint="eastAsia"/>
                <w:lang w:eastAsia="zh-HK"/>
              </w:rPr>
              <w:t>按鈕名稱</w:t>
            </w:r>
          </w:p>
        </w:tc>
        <w:tc>
          <w:tcPr>
            <w:tcW w:w="6984" w:type="dxa"/>
            <w:shd w:val="clear" w:color="auto" w:fill="D9D9D9" w:themeFill="background1" w:themeFillShade="D9"/>
          </w:tcPr>
          <w:p w14:paraId="6D86AAF0" w14:textId="77777777" w:rsidR="004C66A3" w:rsidRPr="001677D0" w:rsidRDefault="004C66A3" w:rsidP="006B0DEA">
            <w:pPr>
              <w:jc w:val="center"/>
              <w:rPr>
                <w:rFonts w:ascii="標楷體" w:eastAsia="標楷體" w:hAnsi="標楷體"/>
              </w:rPr>
            </w:pPr>
            <w:r w:rsidRPr="001677D0">
              <w:rPr>
                <w:rFonts w:ascii="標楷體" w:eastAsia="標楷體" w:hAnsi="標楷體" w:hint="eastAsia"/>
                <w:lang w:eastAsia="zh-HK"/>
              </w:rPr>
              <w:t>功能說明</w:t>
            </w:r>
          </w:p>
        </w:tc>
      </w:tr>
      <w:tr w:rsidR="001677D0" w:rsidRPr="001677D0" w14:paraId="4AE66C98" w14:textId="77777777" w:rsidTr="001704BE">
        <w:tc>
          <w:tcPr>
            <w:tcW w:w="848" w:type="dxa"/>
          </w:tcPr>
          <w:p w14:paraId="7E8E1CF0" w14:textId="77777777" w:rsidR="004C66A3" w:rsidRPr="001677D0" w:rsidRDefault="004C66A3" w:rsidP="006B0DEA">
            <w:pPr>
              <w:jc w:val="center"/>
              <w:rPr>
                <w:rFonts w:ascii="標楷體" w:eastAsia="標楷體" w:hAnsi="標楷體"/>
                <w:lang w:eastAsia="zh-HK"/>
              </w:rPr>
            </w:pPr>
            <w:r w:rsidRPr="001677D0">
              <w:rPr>
                <w:rFonts w:ascii="標楷體" w:eastAsia="標楷體" w:hAnsi="標楷體" w:hint="eastAsia"/>
              </w:rPr>
              <w:t>1</w:t>
            </w:r>
          </w:p>
        </w:tc>
        <w:tc>
          <w:tcPr>
            <w:tcW w:w="2112" w:type="dxa"/>
          </w:tcPr>
          <w:p w14:paraId="2CF91621" w14:textId="77777777" w:rsidR="004C66A3" w:rsidRPr="001677D0" w:rsidRDefault="004C66A3" w:rsidP="006B0DEA">
            <w:pPr>
              <w:rPr>
                <w:rFonts w:ascii="標楷體" w:eastAsia="標楷體" w:hAnsi="標楷體"/>
                <w:lang w:eastAsia="zh-HK"/>
              </w:rPr>
            </w:pPr>
            <w:r w:rsidRPr="001677D0">
              <w:rPr>
                <w:rFonts w:ascii="標楷體" w:eastAsia="標楷體" w:hAnsi="標楷體" w:hint="eastAsia"/>
                <w:lang w:eastAsia="zh-HK"/>
              </w:rPr>
              <w:t>新增</w:t>
            </w:r>
          </w:p>
        </w:tc>
        <w:tc>
          <w:tcPr>
            <w:tcW w:w="6984" w:type="dxa"/>
          </w:tcPr>
          <w:p w14:paraId="6AD2BC0A" w14:textId="6A4038AD" w:rsidR="004C66A3" w:rsidRPr="001677D0" w:rsidRDefault="004C66A3" w:rsidP="006B0DEA">
            <w:pPr>
              <w:rPr>
                <w:rFonts w:eastAsia="標楷體"/>
                <w:lang w:eastAsia="zh-HK"/>
              </w:rPr>
            </w:pPr>
            <w:r w:rsidRPr="001677D0">
              <w:rPr>
                <w:rFonts w:eastAsia="標楷體" w:hint="eastAsia"/>
              </w:rPr>
              <w:t>1.</w:t>
            </w:r>
            <w:r w:rsidRPr="001677D0">
              <w:rPr>
                <w:rFonts w:eastAsia="標楷體" w:hint="eastAsia"/>
              </w:rPr>
              <w:t>【</w:t>
            </w:r>
            <w:r w:rsidRPr="001677D0">
              <w:rPr>
                <w:rFonts w:eastAsia="標楷體"/>
                <w:lang w:eastAsia="zh-HK"/>
              </w:rPr>
              <w:t>L</w:t>
            </w:r>
            <w:r w:rsidRPr="001677D0">
              <w:rPr>
                <w:rFonts w:eastAsia="標楷體" w:hint="eastAsia"/>
              </w:rPr>
              <w:t>6</w:t>
            </w:r>
            <w:r w:rsidRPr="001677D0">
              <w:rPr>
                <w:rFonts w:eastAsia="標楷體"/>
              </w:rPr>
              <w:t>0</w:t>
            </w:r>
            <w:r w:rsidR="001677D0" w:rsidRPr="001677D0">
              <w:rPr>
                <w:rFonts w:eastAsia="標楷體" w:hint="eastAsia"/>
              </w:rPr>
              <w:t>30</w:t>
            </w:r>
            <w:r w:rsidR="001677D0" w:rsidRPr="001677D0">
              <w:rPr>
                <w:rFonts w:eastAsia="標楷體" w:hint="eastAsia"/>
              </w:rPr>
              <w:t>特殊</w:t>
            </w:r>
            <w:r w:rsidR="001677D0" w:rsidRPr="001677D0">
              <w:rPr>
                <w:rFonts w:eastAsia="標楷體" w:hint="eastAsia"/>
              </w:rPr>
              <w:t>/</w:t>
            </w:r>
            <w:r w:rsidR="001677D0" w:rsidRPr="001677D0">
              <w:rPr>
                <w:rFonts w:eastAsia="標楷體" w:hint="eastAsia"/>
              </w:rPr>
              <w:t>例假日</w:t>
            </w:r>
            <w:r w:rsidRPr="001677D0">
              <w:rPr>
                <w:rFonts w:eastAsia="標楷體" w:hint="eastAsia"/>
              </w:rPr>
              <w:t>查詢】</w:t>
            </w:r>
            <w:r w:rsidRPr="001677D0">
              <w:rPr>
                <w:rFonts w:eastAsia="標楷體"/>
                <w:lang w:eastAsia="zh-HK"/>
              </w:rPr>
              <w:t>功能</w:t>
            </w:r>
            <w:r w:rsidRPr="001677D0">
              <w:rPr>
                <w:rFonts w:eastAsia="標楷體" w:hint="eastAsia"/>
              </w:rPr>
              <w:t>點「</w:t>
            </w:r>
            <w:r w:rsidRPr="001677D0">
              <w:rPr>
                <w:rFonts w:eastAsia="標楷體"/>
                <w:lang w:eastAsia="zh-HK"/>
              </w:rPr>
              <w:t>新增</w:t>
            </w:r>
            <w:r w:rsidR="001677D0" w:rsidRPr="001677D0">
              <w:rPr>
                <w:rFonts w:eastAsia="標楷體" w:hint="eastAsia"/>
                <w:lang w:eastAsia="zh-HK"/>
              </w:rPr>
              <w:t>假日</w:t>
            </w:r>
            <w:r w:rsidRPr="001677D0">
              <w:rPr>
                <w:rFonts w:eastAsia="標楷體" w:hint="eastAsia"/>
              </w:rPr>
              <w:t>」</w:t>
            </w:r>
            <w:r w:rsidRPr="001677D0">
              <w:rPr>
                <w:rFonts w:eastAsia="標楷體"/>
                <w:lang w:eastAsia="zh-HK"/>
              </w:rPr>
              <w:t>時顯示</w:t>
            </w:r>
            <w:r w:rsidRPr="001677D0">
              <w:rPr>
                <w:rFonts w:eastAsia="標楷體" w:hint="eastAsia"/>
              </w:rPr>
              <w:t>。</w:t>
            </w:r>
          </w:p>
          <w:p w14:paraId="0B9DF311" w14:textId="2D9014F3" w:rsidR="00F5299D" w:rsidRDefault="00F5299D" w:rsidP="00F5299D">
            <w:pPr>
              <w:rPr>
                <w:rFonts w:ascii="標楷體" w:eastAsia="標楷體" w:hAnsi="標楷體"/>
                <w:shd w:val="pct15" w:color="auto" w:fill="FFFFFF"/>
              </w:rPr>
            </w:pPr>
            <w:r w:rsidRPr="00554A02">
              <w:rPr>
                <w:rFonts w:ascii="標楷體" w:eastAsia="標楷體" w:hAnsi="標楷體" w:hint="eastAsia"/>
                <w:shd w:val="pct15" w:color="auto" w:fill="FFFFFF"/>
              </w:rPr>
              <w:t>&lt;&lt;檢查說明&gt;&gt;</w:t>
            </w:r>
          </w:p>
          <w:p w14:paraId="45829749" w14:textId="733CC97E" w:rsidR="00F5299D" w:rsidRPr="00554A02" w:rsidRDefault="001F0CAA" w:rsidP="00657DFD">
            <w:pPr>
              <w:rPr>
                <w:rFonts w:ascii="標楷體" w:eastAsia="標楷體" w:hAnsi="標楷體"/>
              </w:rPr>
            </w:pPr>
            <w:r w:rsidRPr="00657DFD">
              <w:rPr>
                <w:rFonts w:ascii="標楷體" w:eastAsia="標楷體" w:hAnsi="標楷體" w:hint="eastAsia"/>
              </w:rPr>
              <w:t>1.</w:t>
            </w:r>
            <w:r w:rsidR="00F5299D" w:rsidRPr="00554A02">
              <w:rPr>
                <w:rFonts w:ascii="標楷體" w:eastAsia="標楷體" w:hAnsi="標楷體" w:hint="eastAsia"/>
              </w:rPr>
              <w:t>執行新增時,若該新增資料已存在[</w:t>
            </w:r>
            <w:r w:rsidR="00F5299D">
              <w:rPr>
                <w:rFonts w:ascii="標楷體" w:eastAsia="標楷體" w:hAnsi="標楷體" w:hint="eastAsia"/>
              </w:rPr>
              <w:t>假日</w:t>
            </w:r>
            <w:r w:rsidR="00F5299D" w:rsidRPr="00554A02">
              <w:rPr>
                <w:rFonts w:ascii="標楷體" w:eastAsia="標楷體" w:hAnsi="標楷體" w:hint="eastAsia"/>
              </w:rPr>
              <w:t>檔(</w:t>
            </w:r>
            <w:r w:rsidR="00F5299D" w:rsidRPr="001677D0">
              <w:rPr>
                <w:rFonts w:ascii="標楷體" w:eastAsia="標楷體" w:hAnsi="標楷體" w:hint="eastAsia"/>
              </w:rPr>
              <w:t>T</w:t>
            </w:r>
            <w:r w:rsidR="00F5299D" w:rsidRPr="001677D0">
              <w:rPr>
                <w:rFonts w:ascii="標楷體" w:eastAsia="標楷體" w:hAnsi="標楷體"/>
              </w:rPr>
              <w:t>xHoliday</w:t>
            </w:r>
            <w:r w:rsidR="00F5299D" w:rsidRPr="00554A02">
              <w:rPr>
                <w:rFonts w:ascii="標楷體" w:eastAsia="標楷體" w:hAnsi="標楷體" w:hint="eastAsia"/>
              </w:rPr>
              <w:t>)],顯示錯誤訊息:"E0002</w:t>
            </w:r>
            <w:r w:rsidR="00F5299D" w:rsidRPr="00554A02">
              <w:rPr>
                <w:rFonts w:ascii="標楷體" w:eastAsia="標楷體" w:hAnsi="標楷體"/>
              </w:rPr>
              <w:t>:</w:t>
            </w:r>
            <w:r w:rsidR="00F5299D" w:rsidRPr="00554A02">
              <w:rPr>
                <w:rFonts w:ascii="標楷體" w:eastAsia="標楷體" w:hAnsi="標楷體" w:hint="eastAsia"/>
              </w:rPr>
              <w:t>新增資料已存在</w:t>
            </w:r>
            <w:r w:rsidR="00F5299D">
              <w:rPr>
                <w:rFonts w:ascii="標楷體" w:eastAsia="標楷體" w:hAnsi="標楷體"/>
              </w:rPr>
              <w:t>(</w:t>
            </w:r>
            <w:r>
              <w:rPr>
                <w:rFonts w:ascii="標楷體" w:eastAsia="標楷體" w:hAnsi="標楷體" w:hint="eastAsia"/>
              </w:rPr>
              <w:t>假日</w:t>
            </w:r>
            <w:r w:rsidR="00F5299D">
              <w:rPr>
                <w:rFonts w:ascii="標楷體" w:eastAsia="標楷體" w:hAnsi="標楷體"/>
              </w:rPr>
              <w:t>)</w:t>
            </w:r>
            <w:r w:rsidR="00F5299D" w:rsidRPr="00554A02">
              <w:rPr>
                <w:rFonts w:ascii="標楷體" w:eastAsia="標楷體" w:hAnsi="標楷體" w:hint="eastAsia"/>
              </w:rPr>
              <w:t>"</w:t>
            </w:r>
          </w:p>
          <w:p w14:paraId="3DF2A9A1" w14:textId="77777777" w:rsidR="00F5299D" w:rsidRPr="00554A02" w:rsidRDefault="00F5299D" w:rsidP="00F5299D">
            <w:pPr>
              <w:rPr>
                <w:rFonts w:ascii="標楷體" w:eastAsia="標楷體" w:hAnsi="標楷體"/>
                <w:shd w:val="pct15" w:color="auto" w:fill="FFFFFF"/>
                <w:lang w:eastAsia="zh-HK"/>
              </w:rPr>
            </w:pPr>
            <w:r w:rsidRPr="00554A02">
              <w:rPr>
                <w:rFonts w:ascii="標楷體" w:eastAsia="標楷體" w:hAnsi="標楷體" w:hint="eastAsia"/>
                <w:shd w:val="pct15" w:color="auto" w:fill="FFFFFF"/>
              </w:rPr>
              <w:t>&lt;&lt;</w:t>
            </w:r>
            <w:r w:rsidRPr="00554A02">
              <w:rPr>
                <w:rFonts w:ascii="標楷體" w:eastAsia="標楷體" w:hAnsi="標楷體" w:hint="eastAsia"/>
                <w:shd w:val="pct15" w:color="auto" w:fill="FFFFFF"/>
                <w:lang w:eastAsia="zh-HK"/>
              </w:rPr>
              <w:t>成功處理說明</w:t>
            </w:r>
            <w:r w:rsidRPr="00554A02">
              <w:rPr>
                <w:rFonts w:ascii="標楷體" w:eastAsia="標楷體" w:hAnsi="標楷體" w:hint="eastAsia"/>
                <w:shd w:val="pct15" w:color="auto" w:fill="FFFFFF"/>
              </w:rPr>
              <w:t>&gt;&gt;</w:t>
            </w:r>
          </w:p>
          <w:p w14:paraId="1FAAA990" w14:textId="77777777" w:rsidR="004C66A3" w:rsidRDefault="00F5299D" w:rsidP="00F5299D">
            <w:pPr>
              <w:rPr>
                <w:rFonts w:ascii="標楷體" w:eastAsia="標楷體" w:hAnsi="標楷體"/>
                <w:lang w:eastAsia="zh-HK"/>
              </w:rPr>
            </w:pPr>
            <w:r>
              <w:rPr>
                <w:rFonts w:ascii="標楷體" w:eastAsia="標楷體" w:hAnsi="標楷體" w:hint="eastAsia"/>
              </w:rPr>
              <w:t>1</w:t>
            </w:r>
            <w:r w:rsidRPr="00554A02">
              <w:rPr>
                <w:rFonts w:ascii="標楷體" w:eastAsia="標楷體" w:hAnsi="標楷體" w:hint="eastAsia"/>
              </w:rPr>
              <w:t>.新增</w:t>
            </w:r>
            <w:r>
              <w:rPr>
                <w:rFonts w:ascii="標楷體" w:eastAsia="標楷體" w:hAnsi="標楷體" w:hint="eastAsia"/>
              </w:rPr>
              <w:t>[假日檔(</w:t>
            </w:r>
            <w:r w:rsidRPr="001677D0">
              <w:rPr>
                <w:rFonts w:ascii="標楷體" w:eastAsia="標楷體" w:hAnsi="標楷體" w:hint="eastAsia"/>
              </w:rPr>
              <w:t>T</w:t>
            </w:r>
            <w:r w:rsidRPr="001677D0">
              <w:rPr>
                <w:rFonts w:ascii="標楷體" w:eastAsia="標楷體" w:hAnsi="標楷體"/>
              </w:rPr>
              <w:t>xHoliday</w:t>
            </w:r>
            <w:r>
              <w:rPr>
                <w:rFonts w:ascii="標楷體" w:eastAsia="標楷體" w:hAnsi="標楷體" w:hint="eastAsia"/>
              </w:rPr>
              <w:t>)]</w:t>
            </w:r>
            <w:r>
              <w:rPr>
                <w:rFonts w:ascii="標楷體" w:eastAsia="標楷體" w:hAnsi="標楷體" w:hint="eastAsia"/>
                <w:lang w:eastAsia="zh-HK"/>
              </w:rPr>
              <w:t>資料</w:t>
            </w:r>
          </w:p>
          <w:p w14:paraId="3184B37C" w14:textId="02C41EDB" w:rsidR="00657DFD" w:rsidRPr="00657DFD" w:rsidRDefault="00657DFD" w:rsidP="00657DFD">
            <w:pPr>
              <w:rPr>
                <w:rFonts w:ascii="標楷體" w:eastAsia="標楷體" w:hAnsi="標楷體"/>
                <w:shd w:val="pct15" w:color="auto" w:fill="FFFFFF"/>
              </w:rPr>
            </w:pPr>
            <w:r>
              <w:rPr>
                <w:rFonts w:ascii="標楷體" w:eastAsia="標楷體" w:hAnsi="標楷體" w:hint="eastAsia"/>
              </w:rPr>
              <w:t>2</w:t>
            </w:r>
            <w:r w:rsidRPr="00554A02">
              <w:rPr>
                <w:rFonts w:ascii="標楷體" w:eastAsia="標楷體" w:hAnsi="標楷體" w:hint="eastAsia"/>
              </w:rPr>
              <w:t>.</w:t>
            </w:r>
            <w:r w:rsidRPr="00657DFD">
              <w:rPr>
                <w:rFonts w:ascii="標楷體" w:eastAsia="標楷體" w:hAnsi="標楷體" w:hint="eastAsia"/>
              </w:rPr>
              <w:t>顯示需主管授權</w:t>
            </w:r>
            <w:ins w:id="35" w:author="楊智誠" w:date="2021-07-02T16:51:00Z">
              <w:r w:rsidR="00827310">
                <w:rPr>
                  <w:rFonts w:ascii="標楷體" w:eastAsia="標楷體" w:hAnsi="標楷體" w:hint="eastAsia"/>
                </w:rPr>
                <w:t>,並顯示訊息:</w:t>
              </w:r>
              <w:r w:rsidR="00827310" w:rsidRPr="00554A02">
                <w:rPr>
                  <w:rFonts w:ascii="標楷體" w:eastAsia="標楷體" w:hAnsi="標楷體" w:hint="eastAsia"/>
                </w:rPr>
                <w:t>"</w:t>
              </w:r>
              <w:r w:rsidR="00827310">
                <w:rPr>
                  <w:rFonts w:ascii="標楷體" w:eastAsia="標楷體" w:hAnsi="標楷體" w:hint="eastAsia"/>
                </w:rPr>
                <w:t>0004:交易需主管核可</w:t>
              </w:r>
              <w:r w:rsidR="00827310" w:rsidRPr="00554A02">
                <w:rPr>
                  <w:rFonts w:ascii="標楷體" w:eastAsia="標楷體" w:hAnsi="標楷體" w:hint="eastAsia"/>
                </w:rPr>
                <w:t>"</w:t>
              </w:r>
            </w:ins>
            <w:del w:id="36" w:author="楊智誠" w:date="2021-07-02T16:51:00Z">
              <w:r w:rsidRPr="00657DFD" w:rsidDel="00827310">
                <w:rPr>
                  <w:rFonts w:ascii="標楷體" w:eastAsia="標楷體" w:hAnsi="標楷體" w:hint="eastAsia"/>
                </w:rPr>
                <w:delText>訊息</w:delText>
              </w:r>
            </w:del>
          </w:p>
        </w:tc>
      </w:tr>
      <w:tr w:rsidR="0076178A" w:rsidRPr="001677D0" w14:paraId="250B63C3" w14:textId="77777777" w:rsidTr="001704BE">
        <w:tc>
          <w:tcPr>
            <w:tcW w:w="848" w:type="dxa"/>
          </w:tcPr>
          <w:p w14:paraId="04E0E72D" w14:textId="6A2D77FF" w:rsidR="0076178A" w:rsidRPr="001677D0" w:rsidRDefault="009E2B3B" w:rsidP="0076178A">
            <w:pPr>
              <w:jc w:val="center"/>
              <w:rPr>
                <w:rFonts w:ascii="標楷體" w:eastAsia="標楷體" w:hAnsi="標楷體"/>
              </w:rPr>
            </w:pPr>
            <w:r>
              <w:rPr>
                <w:rFonts w:ascii="標楷體" w:eastAsia="標楷體" w:hAnsi="標楷體" w:hint="eastAsia"/>
              </w:rPr>
              <w:t>2</w:t>
            </w:r>
          </w:p>
        </w:tc>
        <w:tc>
          <w:tcPr>
            <w:tcW w:w="2112" w:type="dxa"/>
          </w:tcPr>
          <w:p w14:paraId="431168AA" w14:textId="149192D4" w:rsidR="0076178A" w:rsidRPr="001677D0" w:rsidRDefault="0076178A" w:rsidP="0076178A">
            <w:pPr>
              <w:rPr>
                <w:rFonts w:ascii="標楷體" w:eastAsia="標楷體" w:hAnsi="標楷體"/>
                <w:lang w:eastAsia="zh-HK"/>
              </w:rPr>
            </w:pPr>
            <w:r w:rsidRPr="001677D0">
              <w:rPr>
                <w:rFonts w:ascii="標楷體" w:eastAsia="標楷體" w:hAnsi="標楷體" w:hint="eastAsia"/>
                <w:lang w:eastAsia="zh-HK"/>
              </w:rPr>
              <w:t>離開</w:t>
            </w:r>
          </w:p>
        </w:tc>
        <w:tc>
          <w:tcPr>
            <w:tcW w:w="6984" w:type="dxa"/>
          </w:tcPr>
          <w:p w14:paraId="3FE09044" w14:textId="22E1F0CB" w:rsidR="0076178A" w:rsidRPr="001677D0" w:rsidRDefault="0076178A" w:rsidP="0076178A">
            <w:pPr>
              <w:rPr>
                <w:rFonts w:ascii="標楷體" w:eastAsia="標楷體" w:hAnsi="標楷體"/>
                <w:lang w:eastAsia="zh-HK"/>
              </w:rPr>
            </w:pPr>
            <w:r w:rsidRPr="001677D0">
              <w:rPr>
                <w:rFonts w:ascii="標楷體" w:eastAsia="標楷體" w:hAnsi="標楷體" w:hint="eastAsia"/>
                <w:lang w:eastAsia="zh-HK"/>
              </w:rPr>
              <w:t>關閉此畫面</w:t>
            </w:r>
          </w:p>
        </w:tc>
      </w:tr>
      <w:tr w:rsidR="0076178A" w:rsidRPr="001677D0" w14:paraId="1DF9012F" w14:textId="77777777" w:rsidTr="001704BE">
        <w:tc>
          <w:tcPr>
            <w:tcW w:w="848" w:type="dxa"/>
          </w:tcPr>
          <w:p w14:paraId="40FEE843" w14:textId="35DEDFB1" w:rsidR="0076178A" w:rsidRPr="001677D0" w:rsidRDefault="009E2B3B" w:rsidP="0076178A">
            <w:pPr>
              <w:jc w:val="center"/>
              <w:rPr>
                <w:rFonts w:ascii="標楷體" w:eastAsia="標楷體" w:hAnsi="標楷體"/>
              </w:rPr>
            </w:pPr>
            <w:r>
              <w:rPr>
                <w:rFonts w:ascii="標楷體" w:eastAsia="標楷體" w:hAnsi="標楷體" w:hint="eastAsia"/>
              </w:rPr>
              <w:t>3</w:t>
            </w:r>
          </w:p>
        </w:tc>
        <w:tc>
          <w:tcPr>
            <w:tcW w:w="2112" w:type="dxa"/>
          </w:tcPr>
          <w:p w14:paraId="0E212391" w14:textId="245ED351" w:rsidR="0076178A" w:rsidRPr="001677D0" w:rsidRDefault="0076178A" w:rsidP="0076178A">
            <w:pPr>
              <w:rPr>
                <w:rFonts w:ascii="標楷體" w:eastAsia="標楷體" w:hAnsi="標楷體"/>
                <w:lang w:eastAsia="zh-HK"/>
              </w:rPr>
            </w:pPr>
            <w:r w:rsidRPr="001677D0">
              <w:rPr>
                <w:rFonts w:ascii="標楷體" w:eastAsia="標楷體" w:hAnsi="標楷體" w:hint="eastAsia"/>
                <w:lang w:eastAsia="zh-HK"/>
              </w:rPr>
              <w:t>重新交易</w:t>
            </w:r>
          </w:p>
        </w:tc>
        <w:tc>
          <w:tcPr>
            <w:tcW w:w="6984" w:type="dxa"/>
          </w:tcPr>
          <w:p w14:paraId="3E2EA191" w14:textId="24194BB7" w:rsidR="0076178A" w:rsidRPr="001677D0" w:rsidRDefault="0076178A" w:rsidP="0076178A">
            <w:pPr>
              <w:rPr>
                <w:rFonts w:ascii="標楷體" w:eastAsia="標楷體" w:hAnsi="標楷體"/>
                <w:lang w:eastAsia="zh-HK"/>
              </w:rPr>
            </w:pPr>
            <w:r w:rsidRPr="001677D0">
              <w:rPr>
                <w:rFonts w:ascii="標楷體" w:eastAsia="標楷體" w:hAnsi="標楷體" w:hint="eastAsia"/>
                <w:lang w:eastAsia="zh-HK"/>
              </w:rPr>
              <w:t>功能新增且交易成功時顯示</w:t>
            </w:r>
            <w:r w:rsidRPr="001677D0">
              <w:rPr>
                <w:rFonts w:ascii="標楷體" w:eastAsia="標楷體" w:hAnsi="標楷體" w:hint="eastAsia"/>
              </w:rPr>
              <w:t>,</w:t>
            </w:r>
            <w:r w:rsidRPr="001677D0">
              <w:rPr>
                <w:rFonts w:ascii="標楷體" w:eastAsia="標楷體" w:hAnsi="標楷體" w:hint="eastAsia"/>
                <w:lang w:eastAsia="zh-HK"/>
              </w:rPr>
              <w:t>重新輸入另一筆新增</w:t>
            </w:r>
            <w:r w:rsidRPr="001677D0">
              <w:rPr>
                <w:rFonts w:eastAsia="標楷體" w:hint="eastAsia"/>
              </w:rPr>
              <w:t>特殊</w:t>
            </w:r>
            <w:r w:rsidRPr="001677D0">
              <w:rPr>
                <w:rFonts w:eastAsia="標楷體" w:hint="eastAsia"/>
              </w:rPr>
              <w:t>/</w:t>
            </w:r>
            <w:r w:rsidRPr="001677D0">
              <w:rPr>
                <w:rFonts w:eastAsia="標楷體" w:hint="eastAsia"/>
              </w:rPr>
              <w:t>例假日</w:t>
            </w:r>
            <w:r w:rsidRPr="001677D0">
              <w:rPr>
                <w:rFonts w:ascii="標楷體" w:eastAsia="標楷體" w:hAnsi="標楷體" w:hint="eastAsia"/>
                <w:lang w:eastAsia="zh-HK"/>
              </w:rPr>
              <w:t>資料</w:t>
            </w:r>
          </w:p>
        </w:tc>
      </w:tr>
    </w:tbl>
    <w:p w14:paraId="3BB5C5F5" w14:textId="77777777" w:rsidR="004C66A3" w:rsidRPr="001677D0" w:rsidRDefault="004C66A3" w:rsidP="004C66A3"/>
    <w:p w14:paraId="47781674" w14:textId="2EC576C9" w:rsidR="004C66A3" w:rsidRPr="001677D0" w:rsidRDefault="004C66A3" w:rsidP="00700C61">
      <w:pPr>
        <w:pStyle w:val="a"/>
      </w:pPr>
      <w:r w:rsidRPr="001677D0">
        <w:t>輸入畫面資料說明</w:t>
      </w:r>
      <w:r w:rsidR="00ED6E73">
        <w:rPr>
          <w:rFonts w:hint="eastAsia"/>
        </w:rPr>
        <w:t>-新增</w:t>
      </w:r>
    </w:p>
    <w:tbl>
      <w:tblPr>
        <w:tblW w:w="10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6"/>
        <w:gridCol w:w="1736"/>
        <w:gridCol w:w="1205"/>
        <w:gridCol w:w="822"/>
        <w:gridCol w:w="2268"/>
        <w:gridCol w:w="411"/>
        <w:gridCol w:w="666"/>
        <w:gridCol w:w="2856"/>
      </w:tblGrid>
      <w:tr w:rsidR="001677D0" w:rsidRPr="001677D0" w14:paraId="1C863032" w14:textId="77777777" w:rsidTr="00277302">
        <w:trPr>
          <w:trHeight w:val="388"/>
          <w:tblHeader/>
          <w:jc w:val="center"/>
        </w:trPr>
        <w:tc>
          <w:tcPr>
            <w:tcW w:w="456" w:type="dxa"/>
            <w:vMerge w:val="restart"/>
            <w:tcBorders>
              <w:bottom w:val="single" w:sz="4" w:space="0" w:color="auto"/>
            </w:tcBorders>
            <w:shd w:val="clear" w:color="auto" w:fill="D9D9D9" w:themeFill="background1" w:themeFillShade="D9"/>
          </w:tcPr>
          <w:p w14:paraId="650240CC" w14:textId="77777777" w:rsidR="004C66A3" w:rsidRPr="001677D0" w:rsidRDefault="004C66A3" w:rsidP="006B0DEA">
            <w:pPr>
              <w:rPr>
                <w:rFonts w:ascii="標楷體" w:eastAsia="標楷體" w:hAnsi="標楷體"/>
              </w:rPr>
            </w:pPr>
            <w:r w:rsidRPr="001677D0">
              <w:rPr>
                <w:rFonts w:ascii="標楷體" w:eastAsia="標楷體" w:hAnsi="標楷體"/>
              </w:rPr>
              <w:t>序號</w:t>
            </w:r>
          </w:p>
        </w:tc>
        <w:tc>
          <w:tcPr>
            <w:tcW w:w="1736" w:type="dxa"/>
            <w:vMerge w:val="restart"/>
            <w:tcBorders>
              <w:bottom w:val="single" w:sz="4" w:space="0" w:color="auto"/>
            </w:tcBorders>
            <w:shd w:val="clear" w:color="auto" w:fill="D9D9D9" w:themeFill="background1" w:themeFillShade="D9"/>
          </w:tcPr>
          <w:p w14:paraId="227CB817" w14:textId="77777777" w:rsidR="004C66A3" w:rsidRPr="001677D0" w:rsidRDefault="004C66A3" w:rsidP="006B0DEA">
            <w:pPr>
              <w:rPr>
                <w:rFonts w:ascii="標楷體" w:eastAsia="標楷體" w:hAnsi="標楷體"/>
              </w:rPr>
            </w:pPr>
            <w:r w:rsidRPr="001677D0">
              <w:rPr>
                <w:rFonts w:ascii="標楷體" w:eastAsia="標楷體" w:hAnsi="標楷體"/>
              </w:rPr>
              <w:t>欄位</w:t>
            </w:r>
          </w:p>
        </w:tc>
        <w:tc>
          <w:tcPr>
            <w:tcW w:w="5372" w:type="dxa"/>
            <w:gridSpan w:val="5"/>
            <w:tcBorders>
              <w:bottom w:val="single" w:sz="4" w:space="0" w:color="auto"/>
            </w:tcBorders>
            <w:shd w:val="clear" w:color="auto" w:fill="D9D9D9" w:themeFill="background1" w:themeFillShade="D9"/>
          </w:tcPr>
          <w:p w14:paraId="25AF0600" w14:textId="77777777" w:rsidR="004C66A3" w:rsidRPr="001677D0" w:rsidRDefault="004C66A3" w:rsidP="006B0DEA">
            <w:pPr>
              <w:jc w:val="center"/>
              <w:rPr>
                <w:rFonts w:ascii="標楷體" w:eastAsia="標楷體" w:hAnsi="標楷體"/>
              </w:rPr>
            </w:pPr>
            <w:r w:rsidRPr="001677D0">
              <w:rPr>
                <w:rFonts w:ascii="標楷體" w:eastAsia="標楷體" w:hAnsi="標楷體"/>
              </w:rPr>
              <w:t>說明</w:t>
            </w:r>
          </w:p>
        </w:tc>
        <w:tc>
          <w:tcPr>
            <w:tcW w:w="2856" w:type="dxa"/>
            <w:vMerge w:val="restart"/>
            <w:tcBorders>
              <w:bottom w:val="single" w:sz="4" w:space="0" w:color="auto"/>
            </w:tcBorders>
            <w:shd w:val="clear" w:color="auto" w:fill="D9D9D9" w:themeFill="background1" w:themeFillShade="D9"/>
          </w:tcPr>
          <w:p w14:paraId="4685F7F4" w14:textId="77777777" w:rsidR="004C66A3" w:rsidRPr="001677D0" w:rsidRDefault="004C66A3" w:rsidP="006B0DEA">
            <w:pPr>
              <w:rPr>
                <w:rFonts w:ascii="標楷體" w:eastAsia="標楷體" w:hAnsi="標楷體"/>
              </w:rPr>
            </w:pPr>
            <w:r w:rsidRPr="001677D0">
              <w:rPr>
                <w:rFonts w:ascii="標楷體" w:eastAsia="標楷體" w:hAnsi="標楷體"/>
              </w:rPr>
              <w:t>處理邏輯及注意事項</w:t>
            </w:r>
          </w:p>
        </w:tc>
      </w:tr>
      <w:tr w:rsidR="001677D0" w:rsidRPr="001677D0" w14:paraId="652FE1DE" w14:textId="77777777" w:rsidTr="00F5299D">
        <w:trPr>
          <w:trHeight w:val="244"/>
          <w:tblHeader/>
          <w:jc w:val="center"/>
        </w:trPr>
        <w:tc>
          <w:tcPr>
            <w:tcW w:w="456" w:type="dxa"/>
            <w:vMerge/>
            <w:tcBorders>
              <w:top w:val="single" w:sz="4" w:space="0" w:color="auto"/>
            </w:tcBorders>
            <w:shd w:val="clear" w:color="auto" w:fill="D9D9D9" w:themeFill="background1" w:themeFillShade="D9"/>
          </w:tcPr>
          <w:p w14:paraId="62F3BEDC" w14:textId="77777777" w:rsidR="004C66A3" w:rsidRPr="001677D0" w:rsidRDefault="004C66A3" w:rsidP="006B0DEA">
            <w:pPr>
              <w:rPr>
                <w:rFonts w:ascii="標楷體" w:eastAsia="標楷體" w:hAnsi="標楷體"/>
              </w:rPr>
            </w:pPr>
          </w:p>
        </w:tc>
        <w:tc>
          <w:tcPr>
            <w:tcW w:w="1736" w:type="dxa"/>
            <w:vMerge/>
            <w:tcBorders>
              <w:top w:val="single" w:sz="4" w:space="0" w:color="auto"/>
            </w:tcBorders>
            <w:shd w:val="clear" w:color="auto" w:fill="D9D9D9" w:themeFill="background1" w:themeFillShade="D9"/>
          </w:tcPr>
          <w:p w14:paraId="3BEDEFD0" w14:textId="77777777" w:rsidR="004C66A3" w:rsidRPr="001677D0" w:rsidRDefault="004C66A3" w:rsidP="006B0DEA">
            <w:pPr>
              <w:rPr>
                <w:rFonts w:ascii="標楷體" w:eastAsia="標楷體" w:hAnsi="標楷體"/>
              </w:rPr>
            </w:pPr>
          </w:p>
        </w:tc>
        <w:tc>
          <w:tcPr>
            <w:tcW w:w="1205" w:type="dxa"/>
            <w:tcBorders>
              <w:top w:val="single" w:sz="4" w:space="0" w:color="auto"/>
            </w:tcBorders>
            <w:shd w:val="clear" w:color="auto" w:fill="D9D9D9" w:themeFill="background1" w:themeFillShade="D9"/>
          </w:tcPr>
          <w:p w14:paraId="3215DC00" w14:textId="2B7897E5" w:rsidR="004C66A3" w:rsidRPr="001677D0" w:rsidRDefault="00302ED3" w:rsidP="006B0DEA">
            <w:pPr>
              <w:rPr>
                <w:rFonts w:ascii="標楷體" w:eastAsia="標楷體" w:hAnsi="標楷體"/>
              </w:rPr>
            </w:pPr>
            <w:r>
              <w:rPr>
                <w:rFonts w:ascii="標楷體" w:eastAsia="標楷體" w:hAnsi="標楷體" w:hint="eastAsia"/>
              </w:rPr>
              <w:t>資料長度</w:t>
            </w:r>
          </w:p>
        </w:tc>
        <w:tc>
          <w:tcPr>
            <w:tcW w:w="822" w:type="dxa"/>
            <w:tcBorders>
              <w:top w:val="single" w:sz="4" w:space="0" w:color="auto"/>
            </w:tcBorders>
            <w:shd w:val="clear" w:color="auto" w:fill="D9D9D9" w:themeFill="background1" w:themeFillShade="D9"/>
          </w:tcPr>
          <w:p w14:paraId="0BA5B2E3" w14:textId="77777777" w:rsidR="004C66A3" w:rsidRPr="001677D0" w:rsidRDefault="004C66A3" w:rsidP="006B0DEA">
            <w:pPr>
              <w:rPr>
                <w:rFonts w:ascii="標楷體" w:eastAsia="標楷體" w:hAnsi="標楷體"/>
              </w:rPr>
            </w:pPr>
            <w:r w:rsidRPr="001677D0">
              <w:rPr>
                <w:rFonts w:ascii="標楷體" w:eastAsia="標楷體" w:hAnsi="標楷體"/>
              </w:rPr>
              <w:t>預設值</w:t>
            </w:r>
          </w:p>
        </w:tc>
        <w:tc>
          <w:tcPr>
            <w:tcW w:w="2268" w:type="dxa"/>
            <w:tcBorders>
              <w:top w:val="single" w:sz="4" w:space="0" w:color="auto"/>
            </w:tcBorders>
            <w:shd w:val="clear" w:color="auto" w:fill="D9D9D9" w:themeFill="background1" w:themeFillShade="D9"/>
          </w:tcPr>
          <w:p w14:paraId="6ECC5B7F" w14:textId="77777777" w:rsidR="004C66A3" w:rsidRPr="001677D0" w:rsidRDefault="004C66A3" w:rsidP="006B0DEA">
            <w:pPr>
              <w:rPr>
                <w:rFonts w:ascii="標楷體" w:eastAsia="標楷體" w:hAnsi="標楷體"/>
              </w:rPr>
            </w:pPr>
            <w:r w:rsidRPr="001677D0">
              <w:rPr>
                <w:rFonts w:ascii="標楷體" w:eastAsia="標楷體" w:hAnsi="標楷體"/>
              </w:rPr>
              <w:t>選單內容</w:t>
            </w:r>
          </w:p>
        </w:tc>
        <w:tc>
          <w:tcPr>
            <w:tcW w:w="411" w:type="dxa"/>
            <w:tcBorders>
              <w:top w:val="single" w:sz="4" w:space="0" w:color="auto"/>
            </w:tcBorders>
            <w:shd w:val="clear" w:color="auto" w:fill="D9D9D9" w:themeFill="background1" w:themeFillShade="D9"/>
          </w:tcPr>
          <w:p w14:paraId="30DEF759" w14:textId="77777777" w:rsidR="004C66A3" w:rsidRPr="001677D0" w:rsidRDefault="004C66A3" w:rsidP="006B0DEA">
            <w:pPr>
              <w:rPr>
                <w:rFonts w:ascii="標楷體" w:eastAsia="標楷體" w:hAnsi="標楷體"/>
              </w:rPr>
            </w:pPr>
            <w:proofErr w:type="gramStart"/>
            <w:r w:rsidRPr="001677D0">
              <w:rPr>
                <w:rFonts w:ascii="標楷體" w:eastAsia="標楷體" w:hAnsi="標楷體"/>
              </w:rPr>
              <w:t>必填</w:t>
            </w:r>
            <w:proofErr w:type="gramEnd"/>
          </w:p>
        </w:tc>
        <w:tc>
          <w:tcPr>
            <w:tcW w:w="666" w:type="dxa"/>
            <w:tcBorders>
              <w:top w:val="single" w:sz="4" w:space="0" w:color="auto"/>
            </w:tcBorders>
            <w:shd w:val="clear" w:color="auto" w:fill="D9D9D9" w:themeFill="background1" w:themeFillShade="D9"/>
          </w:tcPr>
          <w:p w14:paraId="74C3CD7F" w14:textId="77777777" w:rsidR="004C66A3" w:rsidRPr="001677D0" w:rsidRDefault="004C66A3" w:rsidP="006B0DEA">
            <w:pPr>
              <w:rPr>
                <w:rFonts w:ascii="標楷體" w:eastAsia="標楷體" w:hAnsi="標楷體"/>
              </w:rPr>
            </w:pPr>
            <w:r w:rsidRPr="001677D0">
              <w:rPr>
                <w:rFonts w:ascii="標楷體" w:eastAsia="標楷體" w:hAnsi="標楷體"/>
              </w:rPr>
              <w:t>R/W</w:t>
            </w:r>
          </w:p>
        </w:tc>
        <w:tc>
          <w:tcPr>
            <w:tcW w:w="2856" w:type="dxa"/>
            <w:vMerge/>
            <w:tcBorders>
              <w:top w:val="single" w:sz="4" w:space="0" w:color="auto"/>
            </w:tcBorders>
            <w:shd w:val="clear" w:color="auto" w:fill="D9D9D9" w:themeFill="background1" w:themeFillShade="D9"/>
          </w:tcPr>
          <w:p w14:paraId="16AF7BDF" w14:textId="77777777" w:rsidR="004C66A3" w:rsidRPr="001677D0" w:rsidRDefault="004C66A3" w:rsidP="006B0DEA">
            <w:pPr>
              <w:rPr>
                <w:rFonts w:ascii="標楷體" w:eastAsia="標楷體" w:hAnsi="標楷體"/>
              </w:rPr>
            </w:pPr>
          </w:p>
        </w:tc>
      </w:tr>
      <w:tr w:rsidR="001677D0" w:rsidRPr="001677D0" w14:paraId="63C6EC81" w14:textId="77777777" w:rsidTr="00F5299D">
        <w:trPr>
          <w:trHeight w:val="452"/>
          <w:jc w:val="center"/>
        </w:trPr>
        <w:tc>
          <w:tcPr>
            <w:tcW w:w="456" w:type="dxa"/>
          </w:tcPr>
          <w:p w14:paraId="78F8E2E7" w14:textId="77777777" w:rsidR="004C66A3" w:rsidRPr="001677D0" w:rsidRDefault="004C66A3" w:rsidP="006B0DEA">
            <w:pPr>
              <w:rPr>
                <w:rFonts w:ascii="標楷體" w:eastAsia="標楷體" w:hAnsi="標楷體"/>
              </w:rPr>
            </w:pPr>
            <w:r w:rsidRPr="001677D0">
              <w:rPr>
                <w:rFonts w:ascii="標楷體" w:eastAsia="標楷體" w:hAnsi="標楷體" w:hint="eastAsia"/>
              </w:rPr>
              <w:t>1</w:t>
            </w:r>
          </w:p>
        </w:tc>
        <w:tc>
          <w:tcPr>
            <w:tcW w:w="1736" w:type="dxa"/>
          </w:tcPr>
          <w:p w14:paraId="7F25AF46" w14:textId="77777777" w:rsidR="004C66A3" w:rsidRPr="001677D0" w:rsidRDefault="004C66A3" w:rsidP="006B0DEA">
            <w:pPr>
              <w:rPr>
                <w:rFonts w:ascii="標楷體" w:eastAsia="標楷體" w:hAnsi="標楷體"/>
              </w:rPr>
            </w:pPr>
            <w:r w:rsidRPr="001677D0">
              <w:rPr>
                <w:rFonts w:ascii="標楷體" w:eastAsia="標楷體" w:hAnsi="標楷體" w:hint="eastAsia"/>
                <w:lang w:eastAsia="zh-HK"/>
              </w:rPr>
              <w:t>功能選項</w:t>
            </w:r>
          </w:p>
        </w:tc>
        <w:tc>
          <w:tcPr>
            <w:tcW w:w="1205" w:type="dxa"/>
          </w:tcPr>
          <w:p w14:paraId="63C21E44" w14:textId="77777777" w:rsidR="004C66A3" w:rsidRPr="001677D0" w:rsidRDefault="004C66A3" w:rsidP="006B0DEA">
            <w:pPr>
              <w:rPr>
                <w:rFonts w:ascii="標楷體" w:eastAsia="標楷體" w:hAnsi="標楷體"/>
              </w:rPr>
            </w:pPr>
            <w:r w:rsidRPr="001677D0">
              <w:rPr>
                <w:rFonts w:ascii="標楷體" w:eastAsia="標楷體" w:hAnsi="標楷體"/>
              </w:rPr>
              <w:t xml:space="preserve">                  </w:t>
            </w:r>
          </w:p>
        </w:tc>
        <w:tc>
          <w:tcPr>
            <w:tcW w:w="822" w:type="dxa"/>
          </w:tcPr>
          <w:p w14:paraId="29101110" w14:textId="4A0DB890" w:rsidR="004C66A3" w:rsidRPr="001677D0" w:rsidRDefault="00F5299D" w:rsidP="006B0DEA">
            <w:pPr>
              <w:rPr>
                <w:rFonts w:ascii="標楷體" w:eastAsia="標楷體" w:hAnsi="標楷體"/>
              </w:rPr>
            </w:pPr>
            <w:r w:rsidRPr="001677D0">
              <w:rPr>
                <w:rFonts w:ascii="標楷體" w:eastAsia="標楷體" w:hAnsi="標楷體" w:hint="eastAsia"/>
                <w:lang w:eastAsia="zh-HK"/>
              </w:rPr>
              <w:t>新增</w:t>
            </w:r>
          </w:p>
        </w:tc>
        <w:tc>
          <w:tcPr>
            <w:tcW w:w="2268" w:type="dxa"/>
          </w:tcPr>
          <w:p w14:paraId="686B5E0A" w14:textId="77777777" w:rsidR="004C66A3" w:rsidRPr="001677D0" w:rsidRDefault="004C66A3" w:rsidP="006B0DEA">
            <w:pPr>
              <w:rPr>
                <w:rFonts w:ascii="標楷體" w:eastAsia="標楷體" w:hAnsi="標楷體"/>
              </w:rPr>
            </w:pPr>
          </w:p>
        </w:tc>
        <w:tc>
          <w:tcPr>
            <w:tcW w:w="411" w:type="dxa"/>
          </w:tcPr>
          <w:p w14:paraId="7A038D8E" w14:textId="77777777" w:rsidR="004C66A3" w:rsidRPr="001677D0" w:rsidRDefault="004C66A3" w:rsidP="006B0DEA">
            <w:pPr>
              <w:rPr>
                <w:rFonts w:ascii="標楷體" w:eastAsia="標楷體" w:hAnsi="標楷體"/>
              </w:rPr>
            </w:pPr>
          </w:p>
        </w:tc>
        <w:tc>
          <w:tcPr>
            <w:tcW w:w="666" w:type="dxa"/>
          </w:tcPr>
          <w:p w14:paraId="755A7E50" w14:textId="77777777" w:rsidR="004C66A3" w:rsidRPr="001677D0" w:rsidRDefault="004C66A3" w:rsidP="006B0DEA">
            <w:pPr>
              <w:jc w:val="center"/>
              <w:rPr>
                <w:rFonts w:ascii="標楷體" w:eastAsia="標楷體" w:hAnsi="標楷體"/>
              </w:rPr>
            </w:pPr>
            <w:r w:rsidRPr="001677D0">
              <w:rPr>
                <w:rFonts w:ascii="標楷體" w:eastAsia="標楷體" w:hAnsi="標楷體" w:hint="eastAsia"/>
              </w:rPr>
              <w:t>R</w:t>
            </w:r>
          </w:p>
        </w:tc>
        <w:tc>
          <w:tcPr>
            <w:tcW w:w="2856" w:type="dxa"/>
          </w:tcPr>
          <w:p w14:paraId="1CA0E6E7" w14:textId="0A3D3E49" w:rsidR="004C66A3" w:rsidRPr="001677D0" w:rsidRDefault="004C66A3" w:rsidP="006B0DEA">
            <w:pPr>
              <w:rPr>
                <w:rFonts w:ascii="標楷體" w:eastAsia="標楷體" w:hAnsi="標楷體"/>
              </w:rPr>
            </w:pPr>
            <w:r w:rsidRPr="001677D0">
              <w:rPr>
                <w:rFonts w:ascii="標楷體" w:eastAsia="標楷體" w:hAnsi="標楷體" w:hint="eastAsia"/>
              </w:rPr>
              <w:t>自動顯示</w:t>
            </w:r>
            <w:r w:rsidR="00F5299D" w:rsidRPr="001677D0">
              <w:rPr>
                <w:rFonts w:ascii="標楷體" w:eastAsia="標楷體" w:hAnsi="標楷體"/>
              </w:rPr>
              <w:t xml:space="preserve"> </w:t>
            </w:r>
          </w:p>
        </w:tc>
      </w:tr>
      <w:tr w:rsidR="001677D0" w:rsidRPr="001677D0" w14:paraId="6770BEA4" w14:textId="77777777" w:rsidTr="00F5299D">
        <w:trPr>
          <w:trHeight w:val="244"/>
          <w:jc w:val="center"/>
        </w:trPr>
        <w:tc>
          <w:tcPr>
            <w:tcW w:w="456" w:type="dxa"/>
          </w:tcPr>
          <w:p w14:paraId="616C00BB" w14:textId="6A1CC66A" w:rsidR="004C66A3" w:rsidRPr="001677D0" w:rsidRDefault="004C66A3" w:rsidP="006B0DEA">
            <w:pPr>
              <w:rPr>
                <w:rFonts w:ascii="標楷體" w:eastAsia="標楷體" w:hAnsi="標楷體"/>
              </w:rPr>
            </w:pPr>
          </w:p>
        </w:tc>
        <w:tc>
          <w:tcPr>
            <w:tcW w:w="1736" w:type="dxa"/>
          </w:tcPr>
          <w:p w14:paraId="0764E70B" w14:textId="61F5EA74" w:rsidR="004C66A3" w:rsidRPr="001677D0" w:rsidRDefault="00ED41DB" w:rsidP="006B0DEA">
            <w:pPr>
              <w:rPr>
                <w:rFonts w:ascii="標楷體" w:eastAsia="標楷體" w:hAnsi="標楷體"/>
              </w:rPr>
            </w:pPr>
            <w:r w:rsidRPr="00644F46">
              <w:rPr>
                <w:rFonts w:ascii="標楷體" w:eastAsia="標楷體" w:hAnsi="標楷體" w:cs="細明體"/>
                <w:kern w:val="0"/>
              </w:rPr>
              <w:t>Occurs[</w:t>
            </w:r>
            <w:r w:rsidR="006D6158">
              <w:rPr>
                <w:rFonts w:ascii="標楷體" w:eastAsia="標楷體" w:hAnsi="標楷體" w:cs="細明體" w:hint="eastAsia"/>
                <w:kern w:val="0"/>
              </w:rPr>
              <w:t>150</w:t>
            </w:r>
            <w:r w:rsidRPr="00644F46">
              <w:rPr>
                <w:rFonts w:ascii="標楷體" w:eastAsia="標楷體" w:hAnsi="標楷體" w:cs="細明體"/>
                <w:kern w:val="0"/>
              </w:rPr>
              <w:t>]</w:t>
            </w:r>
          </w:p>
        </w:tc>
        <w:tc>
          <w:tcPr>
            <w:tcW w:w="1205" w:type="dxa"/>
          </w:tcPr>
          <w:p w14:paraId="4500540F" w14:textId="70FDF2E4" w:rsidR="004C66A3" w:rsidRPr="001677D0" w:rsidRDefault="004C66A3" w:rsidP="006B0DEA">
            <w:pPr>
              <w:rPr>
                <w:rFonts w:ascii="標楷體" w:eastAsia="標楷體" w:hAnsi="標楷體"/>
              </w:rPr>
            </w:pPr>
          </w:p>
        </w:tc>
        <w:tc>
          <w:tcPr>
            <w:tcW w:w="822" w:type="dxa"/>
          </w:tcPr>
          <w:p w14:paraId="38A58CBB" w14:textId="77777777" w:rsidR="004C66A3" w:rsidRPr="001677D0" w:rsidRDefault="004C66A3" w:rsidP="006B0DEA">
            <w:pPr>
              <w:rPr>
                <w:rFonts w:ascii="標楷體" w:eastAsia="標楷體" w:hAnsi="標楷體"/>
              </w:rPr>
            </w:pPr>
          </w:p>
        </w:tc>
        <w:tc>
          <w:tcPr>
            <w:tcW w:w="2268" w:type="dxa"/>
          </w:tcPr>
          <w:p w14:paraId="2E694424" w14:textId="3D834BC1" w:rsidR="004C66A3" w:rsidRPr="001677D0" w:rsidRDefault="004C66A3" w:rsidP="006B0DEA">
            <w:pPr>
              <w:rPr>
                <w:rFonts w:ascii="標楷體" w:eastAsia="標楷體" w:hAnsi="標楷體"/>
              </w:rPr>
            </w:pPr>
          </w:p>
        </w:tc>
        <w:tc>
          <w:tcPr>
            <w:tcW w:w="411" w:type="dxa"/>
          </w:tcPr>
          <w:p w14:paraId="1767E13D" w14:textId="16BBCBBA" w:rsidR="004C66A3" w:rsidRPr="001677D0" w:rsidRDefault="004C66A3" w:rsidP="006B0DEA">
            <w:pPr>
              <w:rPr>
                <w:rFonts w:ascii="標楷體" w:eastAsia="標楷體" w:hAnsi="標楷體"/>
              </w:rPr>
            </w:pPr>
          </w:p>
        </w:tc>
        <w:tc>
          <w:tcPr>
            <w:tcW w:w="666" w:type="dxa"/>
          </w:tcPr>
          <w:p w14:paraId="07389191" w14:textId="6BA43CC2" w:rsidR="004C66A3" w:rsidRPr="001677D0" w:rsidRDefault="004C66A3" w:rsidP="006B0DEA">
            <w:pPr>
              <w:jc w:val="center"/>
              <w:rPr>
                <w:rFonts w:ascii="標楷體" w:eastAsia="標楷體" w:hAnsi="標楷體"/>
              </w:rPr>
            </w:pPr>
          </w:p>
        </w:tc>
        <w:tc>
          <w:tcPr>
            <w:tcW w:w="2856" w:type="dxa"/>
          </w:tcPr>
          <w:p w14:paraId="4D87A278" w14:textId="6F45C628" w:rsidR="004C66A3" w:rsidRPr="001677D0" w:rsidRDefault="00ED41DB" w:rsidP="006B0DEA">
            <w:pPr>
              <w:snapToGrid w:val="0"/>
              <w:rPr>
                <w:rFonts w:ascii="標楷體" w:eastAsia="標楷體" w:hAnsi="標楷體"/>
              </w:rPr>
            </w:pPr>
            <w:r>
              <w:rPr>
                <w:rFonts w:ascii="標楷體" w:eastAsia="標楷體" w:hAnsi="標楷體" w:hint="eastAsia"/>
              </w:rPr>
              <w:t>1.</w:t>
            </w:r>
            <w:r w:rsidRPr="001677D0">
              <w:rPr>
                <w:rFonts w:ascii="標楷體" w:eastAsia="標楷體" w:hAnsi="標楷體" w:hint="eastAsia"/>
              </w:rPr>
              <w:t>以下「</w:t>
            </w:r>
            <w:r>
              <w:rPr>
                <w:rFonts w:ascii="標楷體" w:eastAsia="標楷體" w:hAnsi="標楷體" w:hint="eastAsia"/>
              </w:rPr>
              <w:t>假日</w:t>
            </w:r>
            <w:r w:rsidRPr="001677D0">
              <w:rPr>
                <w:rFonts w:ascii="標楷體" w:eastAsia="標楷體" w:hAnsi="標楷體" w:hint="eastAsia"/>
              </w:rPr>
              <w:t>、</w:t>
            </w:r>
            <w:r>
              <w:rPr>
                <w:rFonts w:ascii="標楷體" w:eastAsia="標楷體" w:hAnsi="標楷體" w:hint="eastAsia"/>
              </w:rPr>
              <w:t>假日型態</w:t>
            </w:r>
            <w:r w:rsidRPr="001677D0">
              <w:rPr>
                <w:rFonts w:ascii="標楷體" w:eastAsia="標楷體" w:hAnsi="標楷體" w:hint="eastAsia"/>
              </w:rPr>
              <w:t>」</w:t>
            </w:r>
            <w:commentRangeStart w:id="37"/>
            <w:commentRangeStart w:id="38"/>
            <w:r w:rsidRPr="001677D0">
              <w:rPr>
                <w:rFonts w:ascii="標楷體" w:eastAsia="標楷體" w:hAnsi="標楷體" w:hint="eastAsia"/>
              </w:rPr>
              <w:t>最多可輸入</w:t>
            </w:r>
            <w:r w:rsidR="006D6158">
              <w:rPr>
                <w:rFonts w:ascii="標楷體" w:eastAsia="標楷體" w:hAnsi="標楷體" w:hint="eastAsia"/>
              </w:rPr>
              <w:t>150</w:t>
            </w:r>
            <w:r w:rsidRPr="001677D0">
              <w:rPr>
                <w:rFonts w:ascii="標楷體" w:eastAsia="標楷體" w:hAnsi="標楷體" w:hint="eastAsia"/>
              </w:rPr>
              <w:t>筆</w:t>
            </w:r>
            <w:commentRangeEnd w:id="37"/>
            <w:r w:rsidR="00943B6A">
              <w:rPr>
                <w:rStyle w:val="aff"/>
              </w:rPr>
              <w:commentReference w:id="37"/>
            </w:r>
            <w:commentRangeEnd w:id="38"/>
            <w:r w:rsidR="006D6158">
              <w:rPr>
                <w:rStyle w:val="aff"/>
              </w:rPr>
              <w:commentReference w:id="38"/>
            </w:r>
            <w:r>
              <w:rPr>
                <w:rFonts w:ascii="標楷體" w:eastAsia="標楷體" w:hAnsi="標楷體" w:hint="eastAsia"/>
              </w:rPr>
              <w:t>,</w:t>
            </w:r>
            <w:r w:rsidRPr="001677D0">
              <w:rPr>
                <w:rFonts w:ascii="標楷體" w:eastAsia="標楷體" w:hAnsi="標楷體" w:hint="eastAsia"/>
              </w:rPr>
              <w:t>如未輸入自動隱藏</w:t>
            </w:r>
          </w:p>
        </w:tc>
      </w:tr>
      <w:tr w:rsidR="00ED41DB" w:rsidRPr="001677D0" w14:paraId="1DB2B6CD" w14:textId="77777777" w:rsidTr="00F5299D">
        <w:trPr>
          <w:trHeight w:val="1106"/>
          <w:jc w:val="center"/>
        </w:trPr>
        <w:tc>
          <w:tcPr>
            <w:tcW w:w="456" w:type="dxa"/>
          </w:tcPr>
          <w:p w14:paraId="6B4E8CBE" w14:textId="48EE122B" w:rsidR="00ED41DB" w:rsidRPr="001677D0" w:rsidRDefault="00ED41DB" w:rsidP="00ED41DB">
            <w:pPr>
              <w:rPr>
                <w:rFonts w:ascii="標楷體" w:eastAsia="標楷體" w:hAnsi="標楷體"/>
              </w:rPr>
            </w:pPr>
            <w:r w:rsidRPr="001677D0">
              <w:rPr>
                <w:rFonts w:ascii="標楷體" w:eastAsia="標楷體" w:hAnsi="標楷體" w:hint="eastAsia"/>
              </w:rPr>
              <w:t>2</w:t>
            </w:r>
          </w:p>
        </w:tc>
        <w:tc>
          <w:tcPr>
            <w:tcW w:w="1736" w:type="dxa"/>
          </w:tcPr>
          <w:p w14:paraId="3F7A35D5" w14:textId="017B8FFB" w:rsidR="00ED41DB" w:rsidRPr="001677D0" w:rsidRDefault="00ED41DB" w:rsidP="00ED41DB">
            <w:pPr>
              <w:rPr>
                <w:rFonts w:ascii="標楷體" w:eastAsia="標楷體" w:hAnsi="標楷體"/>
              </w:rPr>
            </w:pPr>
            <w:r>
              <w:rPr>
                <w:rFonts w:ascii="標楷體" w:eastAsia="標楷體" w:hAnsi="標楷體" w:hint="eastAsia"/>
              </w:rPr>
              <w:t>假日</w:t>
            </w:r>
          </w:p>
        </w:tc>
        <w:tc>
          <w:tcPr>
            <w:tcW w:w="1205" w:type="dxa"/>
          </w:tcPr>
          <w:p w14:paraId="4E6FF9EE" w14:textId="5C463FB0" w:rsidR="00ED41DB" w:rsidRPr="001677D0" w:rsidRDefault="00ED41DB" w:rsidP="00ED41DB">
            <w:pPr>
              <w:rPr>
                <w:rFonts w:ascii="標楷體" w:eastAsia="標楷體" w:hAnsi="標楷體"/>
              </w:rPr>
            </w:pPr>
            <w:r>
              <w:rPr>
                <w:rFonts w:ascii="標楷體" w:eastAsia="標楷體" w:hAnsi="標楷體" w:hint="eastAsia"/>
              </w:rPr>
              <w:t>7</w:t>
            </w:r>
          </w:p>
        </w:tc>
        <w:tc>
          <w:tcPr>
            <w:tcW w:w="822" w:type="dxa"/>
          </w:tcPr>
          <w:p w14:paraId="38D3F93A" w14:textId="77777777" w:rsidR="00ED41DB" w:rsidRPr="001677D0" w:rsidRDefault="00ED41DB" w:rsidP="00ED41DB">
            <w:pPr>
              <w:rPr>
                <w:rFonts w:ascii="標楷體" w:eastAsia="標楷體" w:hAnsi="標楷體"/>
              </w:rPr>
            </w:pPr>
          </w:p>
        </w:tc>
        <w:tc>
          <w:tcPr>
            <w:tcW w:w="2268" w:type="dxa"/>
          </w:tcPr>
          <w:p w14:paraId="370CF0C6" w14:textId="1DB9747C" w:rsidR="00ED41DB" w:rsidRPr="001677D0" w:rsidRDefault="00DC1703" w:rsidP="00ED41DB">
            <w:pPr>
              <w:rPr>
                <w:rFonts w:ascii="標楷體" w:eastAsia="標楷體" w:hAnsi="標楷體"/>
              </w:rPr>
            </w:pPr>
            <w:r>
              <w:rPr>
                <w:rFonts w:ascii="標楷體" w:eastAsia="標楷體" w:hAnsi="標楷體" w:hint="eastAsia"/>
              </w:rPr>
              <w:t>日期選單</w:t>
            </w:r>
          </w:p>
        </w:tc>
        <w:tc>
          <w:tcPr>
            <w:tcW w:w="411" w:type="dxa"/>
          </w:tcPr>
          <w:p w14:paraId="067DB972" w14:textId="7B2094D4" w:rsidR="00ED41DB" w:rsidRPr="001677D0" w:rsidRDefault="00ED41DB" w:rsidP="00ED41DB">
            <w:pPr>
              <w:rPr>
                <w:rFonts w:ascii="標楷體" w:eastAsia="標楷體" w:hAnsi="標楷體"/>
              </w:rPr>
            </w:pPr>
            <w:r>
              <w:rPr>
                <w:rFonts w:ascii="標楷體" w:eastAsia="標楷體" w:hAnsi="標楷體"/>
              </w:rPr>
              <w:t>V</w:t>
            </w:r>
          </w:p>
        </w:tc>
        <w:tc>
          <w:tcPr>
            <w:tcW w:w="666" w:type="dxa"/>
          </w:tcPr>
          <w:p w14:paraId="203FF1E7" w14:textId="051F15E6" w:rsidR="00ED41DB" w:rsidRPr="001677D0" w:rsidRDefault="00ED41DB" w:rsidP="00ED41DB">
            <w:pPr>
              <w:jc w:val="center"/>
              <w:rPr>
                <w:rFonts w:ascii="標楷體" w:eastAsia="標楷體" w:hAnsi="標楷體"/>
              </w:rPr>
            </w:pPr>
            <w:r>
              <w:rPr>
                <w:rFonts w:ascii="標楷體" w:eastAsia="標楷體" w:hAnsi="標楷體" w:hint="eastAsia"/>
              </w:rPr>
              <w:t>W</w:t>
            </w:r>
          </w:p>
        </w:tc>
        <w:tc>
          <w:tcPr>
            <w:tcW w:w="2856" w:type="dxa"/>
          </w:tcPr>
          <w:p w14:paraId="2D03AFF9" w14:textId="3C7CB31D" w:rsidR="00ED41DB" w:rsidRDefault="00ED41DB" w:rsidP="00ED41DB">
            <w:pPr>
              <w:snapToGrid w:val="0"/>
              <w:ind w:left="238" w:hangingChars="99" w:hanging="238"/>
              <w:rPr>
                <w:rFonts w:ascii="標楷體" w:eastAsia="標楷體" w:hAnsi="標楷體"/>
                <w:lang w:eastAsia="zh-HK"/>
              </w:rPr>
            </w:pPr>
            <w:r>
              <w:rPr>
                <w:rFonts w:ascii="標楷體" w:eastAsia="標楷體" w:hAnsi="標楷體" w:hint="eastAsia"/>
                <w:lang w:eastAsia="zh-HK"/>
              </w:rPr>
              <w:t>1</w:t>
            </w:r>
            <w:r>
              <w:rPr>
                <w:rFonts w:ascii="標楷體" w:eastAsia="標楷體" w:hAnsi="標楷體"/>
                <w:lang w:eastAsia="zh-HK"/>
              </w:rPr>
              <w:t>.</w:t>
            </w:r>
            <w:r>
              <w:rPr>
                <w:rFonts w:ascii="標楷體" w:eastAsia="標楷體" w:hAnsi="標楷體" w:hint="eastAsia"/>
                <w:lang w:eastAsia="zh-HK"/>
              </w:rPr>
              <w:t>必須輸入</w:t>
            </w:r>
            <w:r w:rsidR="00F5299D">
              <w:rPr>
                <w:rFonts w:ascii="標楷體" w:eastAsia="標楷體" w:hAnsi="標楷體" w:hint="eastAsia"/>
                <w:lang w:eastAsia="zh-HK"/>
              </w:rPr>
              <w:t>日期,檢核條</w:t>
            </w:r>
            <w:r w:rsidR="001F0CAA">
              <w:rPr>
                <w:rFonts w:ascii="標楷體" w:eastAsia="標楷體" w:hAnsi="標楷體" w:hint="eastAsia"/>
                <w:lang w:eastAsia="zh-HK"/>
              </w:rPr>
              <w:t>件</w:t>
            </w:r>
            <w:r w:rsidR="00F5299D">
              <w:rPr>
                <w:rFonts w:ascii="標楷體" w:eastAsia="標楷體" w:hAnsi="標楷體" w:hint="eastAsia"/>
              </w:rPr>
              <w:t>:</w:t>
            </w:r>
            <w:r w:rsidR="00F5299D">
              <w:rPr>
                <w:rFonts w:ascii="標楷體" w:eastAsia="標楷體" w:hAnsi="標楷體" w:hint="eastAsia"/>
                <w:lang w:eastAsia="zh-HK"/>
              </w:rPr>
              <w:t>日期</w:t>
            </w:r>
            <w:r w:rsidR="001F0CAA">
              <w:rPr>
                <w:rFonts w:ascii="標楷體" w:eastAsia="標楷體" w:hAnsi="標楷體" w:hint="eastAsia"/>
                <w:lang w:eastAsia="zh-HK"/>
              </w:rPr>
              <w:t>格式</w:t>
            </w:r>
            <w:r w:rsidR="00F5299D">
              <w:rPr>
                <w:rFonts w:ascii="標楷體" w:eastAsia="標楷體" w:hAnsi="標楷體" w:hint="eastAsia"/>
              </w:rPr>
              <w:t>/A(4</w:t>
            </w:r>
            <w:r w:rsidR="00F5299D">
              <w:rPr>
                <w:rFonts w:ascii="標楷體" w:eastAsia="標楷體" w:hAnsi="標楷體"/>
                <w:lang w:eastAsia="zh-HK"/>
              </w:rPr>
              <w:t>,</w:t>
            </w:r>
            <w:r w:rsidR="00F5299D">
              <w:rPr>
                <w:rFonts w:ascii="標楷體" w:eastAsia="標楷體" w:hAnsi="標楷體" w:hint="eastAsia"/>
              </w:rPr>
              <w:t>0)</w:t>
            </w:r>
          </w:p>
          <w:p w14:paraId="5901309C" w14:textId="18D5BF53" w:rsidR="00452189" w:rsidRPr="001677D0" w:rsidRDefault="00452189" w:rsidP="00F5299D">
            <w:pPr>
              <w:snapToGrid w:val="0"/>
              <w:ind w:left="238" w:hangingChars="99" w:hanging="238"/>
              <w:rPr>
                <w:rFonts w:ascii="標楷體" w:eastAsia="標楷體" w:hAnsi="標楷體"/>
                <w:lang w:eastAsia="zh-HK"/>
              </w:rPr>
            </w:pPr>
            <w:r>
              <w:rPr>
                <w:rFonts w:ascii="標楷體" w:eastAsia="標楷體" w:hAnsi="標楷體"/>
              </w:rPr>
              <w:t>2.</w:t>
            </w:r>
            <w:r>
              <w:rPr>
                <w:rFonts w:ascii="標楷體" w:eastAsia="標楷體" w:hAnsi="標楷體" w:hint="eastAsia"/>
              </w:rPr>
              <w:t>Tx</w:t>
            </w:r>
            <w:r>
              <w:rPr>
                <w:rFonts w:ascii="標楷體" w:eastAsia="標楷體" w:hAnsi="標楷體"/>
              </w:rPr>
              <w:t>Holiday.Holiday</w:t>
            </w:r>
          </w:p>
        </w:tc>
      </w:tr>
      <w:tr w:rsidR="00ED41DB" w:rsidRPr="001677D0" w14:paraId="6318F1A9" w14:textId="77777777" w:rsidTr="00F5299D">
        <w:trPr>
          <w:trHeight w:val="291"/>
          <w:jc w:val="center"/>
        </w:trPr>
        <w:tc>
          <w:tcPr>
            <w:tcW w:w="456" w:type="dxa"/>
          </w:tcPr>
          <w:p w14:paraId="6C1BA00D" w14:textId="43113AAF" w:rsidR="00ED41DB" w:rsidRPr="001677D0" w:rsidRDefault="00ED41DB" w:rsidP="00ED41DB">
            <w:pPr>
              <w:rPr>
                <w:rFonts w:ascii="標楷體" w:eastAsia="標楷體" w:hAnsi="標楷體"/>
              </w:rPr>
            </w:pPr>
            <w:r w:rsidRPr="001677D0">
              <w:rPr>
                <w:rFonts w:ascii="標楷體" w:eastAsia="標楷體" w:hAnsi="標楷體" w:hint="eastAsia"/>
              </w:rPr>
              <w:t>3</w:t>
            </w:r>
            <w:r w:rsidRPr="001677D0">
              <w:rPr>
                <w:rFonts w:ascii="標楷體" w:eastAsia="標楷體" w:hAnsi="標楷體"/>
              </w:rPr>
              <w:t xml:space="preserve"> </w:t>
            </w:r>
          </w:p>
        </w:tc>
        <w:tc>
          <w:tcPr>
            <w:tcW w:w="1736" w:type="dxa"/>
          </w:tcPr>
          <w:p w14:paraId="7AD7FACB" w14:textId="5C16E032" w:rsidR="00ED41DB" w:rsidRPr="001677D0" w:rsidRDefault="00ED41DB" w:rsidP="00ED41DB">
            <w:pPr>
              <w:rPr>
                <w:rFonts w:ascii="標楷體" w:eastAsia="標楷體" w:hAnsi="標楷體"/>
              </w:rPr>
            </w:pPr>
            <w:r>
              <w:rPr>
                <w:rFonts w:ascii="標楷體" w:eastAsia="標楷體" w:hAnsi="標楷體" w:hint="eastAsia"/>
              </w:rPr>
              <w:t>假日型態</w:t>
            </w:r>
          </w:p>
        </w:tc>
        <w:tc>
          <w:tcPr>
            <w:tcW w:w="1205" w:type="dxa"/>
          </w:tcPr>
          <w:p w14:paraId="4ABD497D" w14:textId="2D625391" w:rsidR="00ED41DB" w:rsidRPr="001677D0" w:rsidRDefault="00ED41DB" w:rsidP="00ED41DB">
            <w:pPr>
              <w:rPr>
                <w:rFonts w:ascii="標楷體" w:eastAsia="標楷體" w:hAnsi="標楷體"/>
              </w:rPr>
            </w:pPr>
            <w:r>
              <w:rPr>
                <w:rFonts w:ascii="標楷體" w:eastAsia="標楷體" w:hAnsi="標楷體" w:hint="eastAsia"/>
              </w:rPr>
              <w:t>1</w:t>
            </w:r>
          </w:p>
        </w:tc>
        <w:tc>
          <w:tcPr>
            <w:tcW w:w="822" w:type="dxa"/>
          </w:tcPr>
          <w:p w14:paraId="5AB9111B" w14:textId="77777777" w:rsidR="00ED41DB" w:rsidRPr="001677D0" w:rsidRDefault="00ED41DB" w:rsidP="00ED41DB">
            <w:pPr>
              <w:rPr>
                <w:rFonts w:ascii="標楷體" w:eastAsia="標楷體" w:hAnsi="標楷體"/>
              </w:rPr>
            </w:pPr>
          </w:p>
        </w:tc>
        <w:tc>
          <w:tcPr>
            <w:tcW w:w="2268" w:type="dxa"/>
          </w:tcPr>
          <w:p w14:paraId="0034D0D0" w14:textId="77777777" w:rsidR="001F0CAA" w:rsidRDefault="001F0CAA" w:rsidP="001F0CAA">
            <w:pPr>
              <w:rPr>
                <w:rFonts w:ascii="標楷體" w:eastAsia="標楷體" w:hAnsi="標楷體"/>
              </w:rPr>
            </w:pPr>
            <w:r w:rsidRPr="001F0CAA">
              <w:rPr>
                <w:rFonts w:ascii="標楷體" w:eastAsia="標楷體" w:hAnsi="標楷體" w:hint="eastAsia"/>
              </w:rPr>
              <w:t>依據CdCode的Def</w:t>
            </w:r>
          </w:p>
          <w:p w14:paraId="32BCAC8F" w14:textId="77777777" w:rsidR="001F0CAA" w:rsidRDefault="001F0CAA" w:rsidP="001F0CAA">
            <w:pPr>
              <w:rPr>
                <w:rFonts w:ascii="標楷體" w:eastAsia="標楷體" w:hAnsi="標楷體"/>
              </w:rPr>
            </w:pPr>
            <w:r w:rsidRPr="001F0CAA">
              <w:rPr>
                <w:rFonts w:ascii="標楷體" w:eastAsia="標楷體" w:hAnsi="標楷體" w:hint="eastAsia"/>
              </w:rPr>
              <w:t>Code=</w:t>
            </w:r>
            <w:r>
              <w:rPr>
                <w:rFonts w:ascii="標楷體" w:eastAsia="標楷體" w:hAnsi="標楷體"/>
              </w:rPr>
              <w:t>C</w:t>
            </w:r>
            <w:r>
              <w:rPr>
                <w:rFonts w:ascii="標楷體" w:eastAsia="標楷體" w:hAnsi="標楷體" w:hint="eastAsia"/>
              </w:rPr>
              <w:t>d</w:t>
            </w:r>
            <w:r>
              <w:rPr>
                <w:rFonts w:ascii="標楷體" w:eastAsia="標楷體" w:hAnsi="標楷體"/>
              </w:rPr>
              <w:t>Code.HolidayType</w:t>
            </w:r>
            <w:r w:rsidRPr="001F0CAA">
              <w:rPr>
                <w:rFonts w:ascii="標楷體" w:eastAsia="標楷體" w:hAnsi="標楷體" w:hint="eastAsia"/>
              </w:rPr>
              <w:t xml:space="preserve">,限[啟用記號(Enable)]=[Y.啟用] </w:t>
            </w:r>
          </w:p>
          <w:p w14:paraId="2AC4800A" w14:textId="77777777" w:rsidR="00ED41DB" w:rsidRDefault="001F0CAA" w:rsidP="001F0CAA">
            <w:pPr>
              <w:rPr>
                <w:rFonts w:ascii="標楷體" w:eastAsia="標楷體" w:hAnsi="標楷體"/>
              </w:rPr>
            </w:pPr>
            <w:r>
              <w:rPr>
                <w:rFonts w:ascii="標楷體" w:eastAsia="標楷體" w:hAnsi="標楷體"/>
              </w:rPr>
              <w:t>1.</w:t>
            </w:r>
            <w:r w:rsidRPr="001F0CAA">
              <w:rPr>
                <w:rFonts w:ascii="標楷體" w:eastAsia="標楷體" w:hAnsi="標楷體" w:hint="eastAsia"/>
              </w:rPr>
              <w:t>一般例假日</w:t>
            </w:r>
          </w:p>
          <w:p w14:paraId="08D22AB4" w14:textId="28A753D3" w:rsidR="001F0CAA" w:rsidRPr="001677D0" w:rsidRDefault="001F0CAA" w:rsidP="001F0CAA">
            <w:pPr>
              <w:rPr>
                <w:rFonts w:ascii="標楷體" w:eastAsia="標楷體" w:hAnsi="標楷體"/>
              </w:rPr>
            </w:pPr>
            <w:r>
              <w:rPr>
                <w:rFonts w:ascii="標楷體" w:eastAsia="標楷體" w:hAnsi="標楷體" w:hint="eastAsia"/>
              </w:rPr>
              <w:t>2</w:t>
            </w:r>
            <w:r>
              <w:rPr>
                <w:rFonts w:ascii="標楷體" w:eastAsia="標楷體" w:hAnsi="標楷體"/>
              </w:rPr>
              <w:t>.</w:t>
            </w:r>
            <w:r w:rsidRPr="001F0CAA">
              <w:rPr>
                <w:rFonts w:ascii="標楷體" w:eastAsia="標楷體" w:hAnsi="標楷體" w:hint="eastAsia"/>
              </w:rPr>
              <w:t>特殊狀況假日</w:t>
            </w:r>
          </w:p>
        </w:tc>
        <w:tc>
          <w:tcPr>
            <w:tcW w:w="411" w:type="dxa"/>
          </w:tcPr>
          <w:p w14:paraId="01BCF278" w14:textId="0CDB979A" w:rsidR="00ED41DB" w:rsidRPr="001677D0" w:rsidRDefault="00ED41DB" w:rsidP="00ED41DB">
            <w:pPr>
              <w:rPr>
                <w:rFonts w:ascii="標楷體" w:eastAsia="標楷體" w:hAnsi="標楷體"/>
              </w:rPr>
            </w:pPr>
            <w:r>
              <w:rPr>
                <w:rFonts w:ascii="標楷體" w:eastAsia="標楷體" w:hAnsi="標楷體"/>
              </w:rPr>
              <w:t>V</w:t>
            </w:r>
          </w:p>
        </w:tc>
        <w:tc>
          <w:tcPr>
            <w:tcW w:w="666" w:type="dxa"/>
          </w:tcPr>
          <w:p w14:paraId="48AE861D" w14:textId="5F53A98A" w:rsidR="00ED41DB" w:rsidRPr="001677D0" w:rsidRDefault="00ED41DB" w:rsidP="00ED41DB">
            <w:pPr>
              <w:jc w:val="center"/>
              <w:rPr>
                <w:rFonts w:ascii="標楷體" w:eastAsia="標楷體" w:hAnsi="標楷體"/>
              </w:rPr>
            </w:pPr>
            <w:r>
              <w:rPr>
                <w:rFonts w:ascii="標楷體" w:eastAsia="標楷體" w:hAnsi="標楷體" w:hint="eastAsia"/>
              </w:rPr>
              <w:t>W</w:t>
            </w:r>
          </w:p>
        </w:tc>
        <w:tc>
          <w:tcPr>
            <w:tcW w:w="2856" w:type="dxa"/>
          </w:tcPr>
          <w:p w14:paraId="1BA60BD1" w14:textId="0EFA7B5D" w:rsidR="00ED41DB" w:rsidRDefault="00ED41DB" w:rsidP="00ED41DB">
            <w:pPr>
              <w:rPr>
                <w:rFonts w:ascii="標楷體" w:eastAsia="標楷體" w:hAnsi="標楷體"/>
                <w:lang w:eastAsia="zh-HK"/>
              </w:rPr>
            </w:pPr>
            <w:r>
              <w:rPr>
                <w:rFonts w:ascii="標楷體" w:eastAsia="標楷體" w:hAnsi="標楷體" w:hint="eastAsia"/>
                <w:lang w:eastAsia="zh-HK"/>
              </w:rPr>
              <w:t>1</w:t>
            </w:r>
            <w:r>
              <w:rPr>
                <w:rFonts w:ascii="標楷體" w:eastAsia="標楷體" w:hAnsi="標楷體"/>
                <w:lang w:eastAsia="zh-HK"/>
              </w:rPr>
              <w:t>.</w:t>
            </w:r>
            <w:r>
              <w:rPr>
                <w:rFonts w:ascii="標楷體" w:eastAsia="標楷體" w:hAnsi="標楷體" w:hint="eastAsia"/>
                <w:lang w:eastAsia="zh-HK"/>
              </w:rPr>
              <w:t>必須輸入</w:t>
            </w:r>
            <w:r w:rsidR="001F0CAA">
              <w:rPr>
                <w:rFonts w:ascii="標楷體" w:eastAsia="標楷體" w:hAnsi="標楷體" w:hint="eastAsia"/>
                <w:lang w:eastAsia="zh-HK"/>
              </w:rPr>
              <w:t>代碼,檢核條件</w:t>
            </w:r>
            <w:r w:rsidR="001F0CAA">
              <w:rPr>
                <w:rFonts w:ascii="標楷體" w:eastAsia="標楷體" w:hAnsi="標楷體" w:hint="eastAsia"/>
              </w:rPr>
              <w:t>:</w:t>
            </w:r>
            <w:r w:rsidR="001F0CAA">
              <w:rPr>
                <w:rFonts w:ascii="標楷體" w:eastAsia="標楷體" w:hAnsi="標楷體" w:hint="eastAsia"/>
                <w:lang w:eastAsia="zh-HK"/>
              </w:rPr>
              <w:t>依選單</w:t>
            </w:r>
            <w:r w:rsidR="001F0CAA">
              <w:rPr>
                <w:rFonts w:ascii="標楷體" w:eastAsia="標楷體" w:hAnsi="標楷體" w:hint="eastAsia"/>
              </w:rPr>
              <w:t>/V(</w:t>
            </w:r>
            <w:r w:rsidR="001F0CAA">
              <w:rPr>
                <w:rFonts w:ascii="標楷體" w:eastAsia="標楷體" w:hAnsi="標楷體"/>
                <w:lang w:eastAsia="zh-HK"/>
              </w:rPr>
              <w:t>H)</w:t>
            </w:r>
          </w:p>
          <w:p w14:paraId="4331A879" w14:textId="7BE8B2D8" w:rsidR="00452189" w:rsidRPr="00452189" w:rsidRDefault="00452189" w:rsidP="001F0CAA">
            <w:pPr>
              <w:rPr>
                <w:rFonts w:ascii="標楷體" w:eastAsia="標楷體" w:hAnsi="標楷體"/>
              </w:rPr>
            </w:pPr>
            <w:r w:rsidRPr="00452189">
              <w:rPr>
                <w:rFonts w:ascii="標楷體" w:eastAsia="標楷體" w:hAnsi="標楷體" w:hint="eastAsia"/>
              </w:rPr>
              <w:t>2.</w:t>
            </w:r>
            <w:r>
              <w:rPr>
                <w:rFonts w:ascii="標楷體" w:eastAsia="標楷體" w:hAnsi="標楷體" w:hint="eastAsia"/>
              </w:rPr>
              <w:t>Tx</w:t>
            </w:r>
            <w:r>
              <w:rPr>
                <w:rFonts w:ascii="標楷體" w:eastAsia="標楷體" w:hAnsi="標楷體"/>
              </w:rPr>
              <w:t>Holiday.TypeCode</w:t>
            </w:r>
          </w:p>
        </w:tc>
      </w:tr>
    </w:tbl>
    <w:p w14:paraId="27B6B145" w14:textId="3CD5E2E2" w:rsidR="001704BE" w:rsidRDefault="001704BE">
      <w:pPr>
        <w:widowControl/>
        <w:rPr>
          <w:rFonts w:ascii="標楷體" w:eastAsia="標楷體" w:hAnsi="標楷體"/>
          <w:sz w:val="26"/>
        </w:rPr>
      </w:pPr>
    </w:p>
    <w:p w14:paraId="3BDE7D4B" w14:textId="01F6D367" w:rsidR="001704BE" w:rsidRPr="001677D0" w:rsidRDefault="001704BE" w:rsidP="00700C61">
      <w:pPr>
        <w:pStyle w:val="a"/>
      </w:pPr>
      <w:r w:rsidRPr="001677D0">
        <w:t>UI畫面</w:t>
      </w:r>
      <w:r w:rsidR="00ED6E73">
        <w:rPr>
          <w:rFonts w:hint="eastAsia"/>
        </w:rPr>
        <w:t>-修改</w:t>
      </w:r>
    </w:p>
    <w:p w14:paraId="6179791D" w14:textId="77777777" w:rsidR="001704BE" w:rsidRPr="001677D0" w:rsidRDefault="001704BE" w:rsidP="001704BE">
      <w:pPr>
        <w:pStyle w:val="42"/>
        <w:spacing w:after="72"/>
        <w:ind w:leftChars="196" w:left="470"/>
        <w:rPr>
          <w:rFonts w:ascii="標楷體" w:hAnsi="標楷體"/>
        </w:rPr>
      </w:pPr>
      <w:r w:rsidRPr="001677D0">
        <w:rPr>
          <w:rFonts w:ascii="標楷體" w:hAnsi="標楷體" w:hint="eastAsia"/>
        </w:rPr>
        <w:t>輸入畫面：</w:t>
      </w:r>
    </w:p>
    <w:p w14:paraId="2CB56E93" w14:textId="78876423" w:rsidR="001704BE" w:rsidRPr="000F4DB1" w:rsidRDefault="001704BE" w:rsidP="000F4DB1">
      <w:pPr>
        <w:pStyle w:val="42"/>
        <w:spacing w:after="72"/>
        <w:ind w:leftChars="196" w:left="470"/>
        <w:rPr>
          <w:rFonts w:ascii="標楷體" w:hAnsi="標楷體"/>
        </w:rPr>
      </w:pPr>
      <w:r w:rsidRPr="001704BE">
        <w:rPr>
          <w:rFonts w:ascii="標楷體" w:hAnsi="標楷體"/>
          <w:noProof/>
        </w:rPr>
        <w:drawing>
          <wp:inline distT="0" distB="0" distL="0" distR="0" wp14:anchorId="423F6AAC" wp14:editId="6C384EA6">
            <wp:extent cx="6479540" cy="1454785"/>
            <wp:effectExtent l="0" t="0" r="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79540" cy="1454785"/>
                    </a:xfrm>
                    <a:prstGeom prst="rect">
                      <a:avLst/>
                    </a:prstGeom>
                  </pic:spPr>
                </pic:pic>
              </a:graphicData>
            </a:graphic>
          </wp:inline>
        </w:drawing>
      </w:r>
    </w:p>
    <w:p w14:paraId="4B08C16D" w14:textId="0CA2BC72" w:rsidR="009E2B3B" w:rsidRPr="001677D0" w:rsidRDefault="009E2B3B" w:rsidP="00700C61">
      <w:pPr>
        <w:pStyle w:val="a"/>
      </w:pPr>
      <w:r w:rsidRPr="001677D0">
        <w:t>輸入畫面</w:t>
      </w:r>
      <w:r w:rsidRPr="001677D0">
        <w:rPr>
          <w:rFonts w:hint="eastAsia"/>
          <w:lang w:eastAsia="zh-HK"/>
        </w:rPr>
        <w:t>按鈕</w:t>
      </w:r>
      <w:r w:rsidRPr="001677D0">
        <w:t>說明</w:t>
      </w:r>
      <w:r>
        <w:rPr>
          <w:rFonts w:hint="eastAsia"/>
        </w:rPr>
        <w:t>-修改</w:t>
      </w:r>
    </w:p>
    <w:tbl>
      <w:tblPr>
        <w:tblStyle w:val="ac"/>
        <w:tblW w:w="0" w:type="auto"/>
        <w:tblInd w:w="250" w:type="dxa"/>
        <w:tblLook w:val="04A0" w:firstRow="1" w:lastRow="0" w:firstColumn="1" w:lastColumn="0" w:noHBand="0" w:noVBand="1"/>
      </w:tblPr>
      <w:tblGrid>
        <w:gridCol w:w="848"/>
        <w:gridCol w:w="2112"/>
        <w:gridCol w:w="6984"/>
      </w:tblGrid>
      <w:tr w:rsidR="009E2B3B" w:rsidRPr="001677D0" w14:paraId="0E26CBA2" w14:textId="77777777" w:rsidTr="006B0DEA">
        <w:tc>
          <w:tcPr>
            <w:tcW w:w="848" w:type="dxa"/>
            <w:shd w:val="clear" w:color="auto" w:fill="D9D9D9" w:themeFill="background1" w:themeFillShade="D9"/>
          </w:tcPr>
          <w:p w14:paraId="29F15308" w14:textId="77777777" w:rsidR="009E2B3B" w:rsidRPr="001677D0" w:rsidRDefault="009E2B3B" w:rsidP="006B0DEA">
            <w:pPr>
              <w:jc w:val="center"/>
              <w:rPr>
                <w:rFonts w:ascii="標楷體" w:eastAsia="標楷體" w:hAnsi="標楷體"/>
              </w:rPr>
            </w:pPr>
            <w:r w:rsidRPr="001677D0">
              <w:rPr>
                <w:rFonts w:ascii="標楷體" w:eastAsia="標楷體" w:hAnsi="標楷體" w:hint="eastAsia"/>
                <w:lang w:eastAsia="zh-HK"/>
              </w:rPr>
              <w:t>序號</w:t>
            </w:r>
          </w:p>
        </w:tc>
        <w:tc>
          <w:tcPr>
            <w:tcW w:w="2112" w:type="dxa"/>
            <w:shd w:val="clear" w:color="auto" w:fill="D9D9D9" w:themeFill="background1" w:themeFillShade="D9"/>
          </w:tcPr>
          <w:p w14:paraId="2A0B2AFB" w14:textId="77777777" w:rsidR="009E2B3B" w:rsidRPr="001677D0" w:rsidRDefault="009E2B3B" w:rsidP="006B0DEA">
            <w:pPr>
              <w:jc w:val="center"/>
              <w:rPr>
                <w:rFonts w:ascii="標楷體" w:eastAsia="標楷體" w:hAnsi="標楷體"/>
              </w:rPr>
            </w:pPr>
            <w:r w:rsidRPr="001677D0">
              <w:rPr>
                <w:rFonts w:ascii="標楷體" w:eastAsia="標楷體" w:hAnsi="標楷體" w:hint="eastAsia"/>
                <w:lang w:eastAsia="zh-HK"/>
              </w:rPr>
              <w:t>按鈕名稱</w:t>
            </w:r>
          </w:p>
        </w:tc>
        <w:tc>
          <w:tcPr>
            <w:tcW w:w="6984" w:type="dxa"/>
            <w:shd w:val="clear" w:color="auto" w:fill="D9D9D9" w:themeFill="background1" w:themeFillShade="D9"/>
          </w:tcPr>
          <w:p w14:paraId="097CA731" w14:textId="77777777" w:rsidR="009E2B3B" w:rsidRPr="001677D0" w:rsidRDefault="009E2B3B" w:rsidP="006B0DEA">
            <w:pPr>
              <w:jc w:val="center"/>
              <w:rPr>
                <w:rFonts w:ascii="標楷體" w:eastAsia="標楷體" w:hAnsi="標楷體"/>
              </w:rPr>
            </w:pPr>
            <w:r w:rsidRPr="001677D0">
              <w:rPr>
                <w:rFonts w:ascii="標楷體" w:eastAsia="標楷體" w:hAnsi="標楷體" w:hint="eastAsia"/>
                <w:lang w:eastAsia="zh-HK"/>
              </w:rPr>
              <w:t>功能說明</w:t>
            </w:r>
          </w:p>
        </w:tc>
      </w:tr>
      <w:tr w:rsidR="009E2B3B" w:rsidRPr="001677D0" w14:paraId="476396FE" w14:textId="77777777" w:rsidTr="006B0DEA">
        <w:tc>
          <w:tcPr>
            <w:tcW w:w="848" w:type="dxa"/>
          </w:tcPr>
          <w:p w14:paraId="6DE9EF74" w14:textId="6C1A5309" w:rsidR="009E2B3B" w:rsidRPr="001677D0" w:rsidRDefault="009E2B3B" w:rsidP="006B0DEA">
            <w:pPr>
              <w:jc w:val="center"/>
              <w:rPr>
                <w:rFonts w:ascii="標楷體" w:eastAsia="標楷體" w:hAnsi="標楷體"/>
              </w:rPr>
            </w:pPr>
            <w:r>
              <w:rPr>
                <w:rFonts w:ascii="標楷體" w:eastAsia="標楷體" w:hAnsi="標楷體" w:hint="eastAsia"/>
              </w:rPr>
              <w:t>1</w:t>
            </w:r>
          </w:p>
        </w:tc>
        <w:tc>
          <w:tcPr>
            <w:tcW w:w="2112" w:type="dxa"/>
          </w:tcPr>
          <w:p w14:paraId="42941460" w14:textId="77777777" w:rsidR="009E2B3B" w:rsidRPr="001677D0" w:rsidRDefault="009E2B3B" w:rsidP="006B0DEA">
            <w:pPr>
              <w:rPr>
                <w:rFonts w:ascii="標楷體" w:eastAsia="標楷體" w:hAnsi="標楷體"/>
                <w:lang w:eastAsia="zh-HK"/>
              </w:rPr>
            </w:pPr>
            <w:r w:rsidRPr="001677D0">
              <w:rPr>
                <w:rFonts w:ascii="標楷體" w:eastAsia="標楷體" w:hAnsi="標楷體" w:hint="eastAsia"/>
                <w:lang w:eastAsia="zh-HK"/>
              </w:rPr>
              <w:t>修改</w:t>
            </w:r>
          </w:p>
        </w:tc>
        <w:tc>
          <w:tcPr>
            <w:tcW w:w="6984" w:type="dxa"/>
          </w:tcPr>
          <w:p w14:paraId="45DE7B9E" w14:textId="77777777" w:rsidR="009E2B3B" w:rsidRPr="001677D0" w:rsidRDefault="009E2B3B" w:rsidP="006B0DEA">
            <w:pPr>
              <w:rPr>
                <w:rFonts w:eastAsia="標楷體"/>
                <w:lang w:eastAsia="zh-HK"/>
              </w:rPr>
            </w:pPr>
            <w:r w:rsidRPr="001677D0">
              <w:rPr>
                <w:rFonts w:eastAsia="標楷體" w:hint="eastAsia"/>
              </w:rPr>
              <w:t>1.</w:t>
            </w:r>
            <w:r w:rsidRPr="001677D0">
              <w:rPr>
                <w:rFonts w:eastAsia="標楷體" w:hint="eastAsia"/>
              </w:rPr>
              <w:t>【</w:t>
            </w:r>
            <w:r w:rsidRPr="001677D0">
              <w:rPr>
                <w:rFonts w:eastAsia="標楷體"/>
                <w:lang w:eastAsia="zh-HK"/>
              </w:rPr>
              <w:t>L</w:t>
            </w:r>
            <w:r w:rsidRPr="001677D0">
              <w:rPr>
                <w:rFonts w:eastAsia="標楷體" w:hint="eastAsia"/>
              </w:rPr>
              <w:t>6</w:t>
            </w:r>
            <w:r w:rsidRPr="001677D0">
              <w:rPr>
                <w:rFonts w:eastAsia="標楷體"/>
              </w:rPr>
              <w:t>0</w:t>
            </w:r>
            <w:r w:rsidRPr="001677D0">
              <w:rPr>
                <w:rFonts w:eastAsia="標楷體" w:hint="eastAsia"/>
              </w:rPr>
              <w:t>30</w:t>
            </w:r>
            <w:r w:rsidRPr="001677D0">
              <w:rPr>
                <w:rFonts w:eastAsia="標楷體" w:hint="eastAsia"/>
              </w:rPr>
              <w:t>特殊</w:t>
            </w:r>
            <w:r w:rsidRPr="001677D0">
              <w:rPr>
                <w:rFonts w:eastAsia="標楷體" w:hint="eastAsia"/>
              </w:rPr>
              <w:t>/</w:t>
            </w:r>
            <w:r w:rsidRPr="001677D0">
              <w:rPr>
                <w:rFonts w:eastAsia="標楷體" w:hint="eastAsia"/>
              </w:rPr>
              <w:t>例假日查詢】</w:t>
            </w:r>
            <w:r w:rsidRPr="001677D0">
              <w:rPr>
                <w:rFonts w:eastAsia="標楷體"/>
                <w:lang w:eastAsia="zh-HK"/>
              </w:rPr>
              <w:t>功能</w:t>
            </w:r>
            <w:r w:rsidRPr="001677D0">
              <w:rPr>
                <w:rFonts w:eastAsia="標楷體" w:hint="eastAsia"/>
              </w:rPr>
              <w:t>點「</w:t>
            </w:r>
            <w:r w:rsidRPr="001677D0">
              <w:rPr>
                <w:rFonts w:ascii="標楷體" w:eastAsia="標楷體" w:hAnsi="標楷體" w:hint="eastAsia"/>
                <w:lang w:eastAsia="zh-HK"/>
              </w:rPr>
              <w:t>修改</w:t>
            </w:r>
            <w:r w:rsidRPr="001677D0">
              <w:rPr>
                <w:rFonts w:eastAsia="標楷體" w:hint="eastAsia"/>
              </w:rPr>
              <w:t>」</w:t>
            </w:r>
            <w:r w:rsidRPr="001677D0">
              <w:rPr>
                <w:rFonts w:eastAsia="標楷體"/>
                <w:lang w:eastAsia="zh-HK"/>
              </w:rPr>
              <w:t>時顯示</w:t>
            </w:r>
            <w:r w:rsidRPr="001677D0">
              <w:rPr>
                <w:rFonts w:eastAsia="標楷體" w:hint="eastAsia"/>
              </w:rPr>
              <w:t>。</w:t>
            </w:r>
          </w:p>
          <w:p w14:paraId="0D06AAFB" w14:textId="5944299F" w:rsidR="001F0CAA" w:rsidRDefault="001F0CAA" w:rsidP="001F0CAA">
            <w:pPr>
              <w:rPr>
                <w:rFonts w:ascii="標楷體" w:eastAsia="標楷體" w:hAnsi="標楷體"/>
                <w:shd w:val="pct15" w:color="auto" w:fill="FFFFFF"/>
              </w:rPr>
            </w:pPr>
            <w:r w:rsidRPr="00554A02">
              <w:rPr>
                <w:rFonts w:ascii="標楷體" w:eastAsia="標楷體" w:hAnsi="標楷體" w:hint="eastAsia"/>
                <w:shd w:val="pct15" w:color="auto" w:fill="FFFFFF"/>
              </w:rPr>
              <w:t>&lt;&lt;檢查說明&gt;&gt;</w:t>
            </w:r>
          </w:p>
          <w:p w14:paraId="22E1589A" w14:textId="77777777" w:rsidR="00657DFD" w:rsidRDefault="001F0CAA" w:rsidP="00657DFD">
            <w:pPr>
              <w:rPr>
                <w:rFonts w:ascii="標楷體" w:eastAsia="標楷體" w:hAnsi="標楷體"/>
              </w:rPr>
            </w:pPr>
            <w:r w:rsidRPr="001F0CAA">
              <w:rPr>
                <w:rFonts w:ascii="標楷體" w:eastAsia="標楷體" w:hAnsi="標楷體" w:hint="eastAsia"/>
              </w:rPr>
              <w:t>1.</w:t>
            </w:r>
            <w:r w:rsidRPr="00554A02">
              <w:rPr>
                <w:rFonts w:ascii="標楷體" w:eastAsia="標楷體" w:hAnsi="標楷體" w:hint="eastAsia"/>
              </w:rPr>
              <w:t>執行</w:t>
            </w:r>
            <w:r>
              <w:rPr>
                <w:rFonts w:ascii="標楷體" w:eastAsia="標楷體" w:hAnsi="標楷體" w:hint="eastAsia"/>
              </w:rPr>
              <w:t>修改</w:t>
            </w:r>
            <w:r w:rsidRPr="00554A02">
              <w:rPr>
                <w:rFonts w:ascii="標楷體" w:eastAsia="標楷體" w:hAnsi="標楷體" w:hint="eastAsia"/>
              </w:rPr>
              <w:t>時,若該</w:t>
            </w:r>
            <w:r>
              <w:rPr>
                <w:rFonts w:ascii="標楷體" w:eastAsia="標楷體" w:hAnsi="標楷體" w:hint="eastAsia"/>
              </w:rPr>
              <w:t>修改</w:t>
            </w:r>
            <w:r w:rsidRPr="00554A02">
              <w:rPr>
                <w:rFonts w:ascii="標楷體" w:eastAsia="標楷體" w:hAnsi="標楷體" w:hint="eastAsia"/>
              </w:rPr>
              <w:t>資料</w:t>
            </w:r>
            <w:r>
              <w:rPr>
                <w:rFonts w:ascii="標楷體" w:eastAsia="標楷體" w:hAnsi="標楷體" w:hint="eastAsia"/>
              </w:rPr>
              <w:t>不</w:t>
            </w:r>
            <w:r w:rsidRPr="00554A02">
              <w:rPr>
                <w:rFonts w:ascii="標楷體" w:eastAsia="標楷體" w:hAnsi="標楷體" w:hint="eastAsia"/>
              </w:rPr>
              <w:t>存在[</w:t>
            </w:r>
            <w:r>
              <w:rPr>
                <w:rFonts w:ascii="標楷體" w:eastAsia="標楷體" w:hAnsi="標楷體" w:hint="eastAsia"/>
              </w:rPr>
              <w:t>假日</w:t>
            </w:r>
            <w:r w:rsidRPr="00554A02">
              <w:rPr>
                <w:rFonts w:ascii="標楷體" w:eastAsia="標楷體" w:hAnsi="標楷體" w:hint="eastAsia"/>
              </w:rPr>
              <w:t>檔(</w:t>
            </w:r>
            <w:r w:rsidRPr="001677D0">
              <w:rPr>
                <w:rFonts w:ascii="標楷體" w:eastAsia="標楷體" w:hAnsi="標楷體" w:hint="eastAsia"/>
              </w:rPr>
              <w:t>T</w:t>
            </w:r>
            <w:r w:rsidRPr="001677D0">
              <w:rPr>
                <w:rFonts w:ascii="標楷體" w:eastAsia="標楷體" w:hAnsi="標楷體"/>
              </w:rPr>
              <w:t>xHoliday</w:t>
            </w:r>
            <w:r w:rsidRPr="00554A02">
              <w:rPr>
                <w:rFonts w:ascii="標楷體" w:eastAsia="標楷體" w:hAnsi="標楷體" w:hint="eastAsia"/>
              </w:rPr>
              <w:t>)],顯示</w:t>
            </w:r>
            <w:r w:rsidR="00657DFD">
              <w:rPr>
                <w:rFonts w:ascii="標楷體" w:eastAsia="標楷體" w:hAnsi="標楷體" w:hint="eastAsia"/>
              </w:rPr>
              <w:t xml:space="preserve"> </w:t>
            </w:r>
          </w:p>
          <w:p w14:paraId="53DA11FC" w14:textId="554151C2" w:rsidR="001F0CAA" w:rsidRPr="00554A02" w:rsidRDefault="00657DFD" w:rsidP="00657DFD">
            <w:pPr>
              <w:rPr>
                <w:rFonts w:ascii="標楷體" w:eastAsia="標楷體" w:hAnsi="標楷體"/>
              </w:rPr>
            </w:pPr>
            <w:r>
              <w:rPr>
                <w:rFonts w:ascii="標楷體" w:eastAsia="標楷體" w:hAnsi="標楷體" w:hint="eastAsia"/>
              </w:rPr>
              <w:t xml:space="preserve">  </w:t>
            </w:r>
            <w:r w:rsidR="001F0CAA" w:rsidRPr="00554A02">
              <w:rPr>
                <w:rFonts w:ascii="標楷體" w:eastAsia="標楷體" w:hAnsi="標楷體" w:hint="eastAsia"/>
              </w:rPr>
              <w:t>錯誤訊息:"E000</w:t>
            </w:r>
            <w:r w:rsidR="001F0CAA">
              <w:rPr>
                <w:rFonts w:ascii="標楷體" w:eastAsia="標楷體" w:hAnsi="標楷體" w:hint="eastAsia"/>
              </w:rPr>
              <w:t>3</w:t>
            </w:r>
            <w:r w:rsidR="001F0CAA" w:rsidRPr="00554A02">
              <w:rPr>
                <w:rFonts w:ascii="標楷體" w:eastAsia="標楷體" w:hAnsi="標楷體"/>
              </w:rPr>
              <w:t>:</w:t>
            </w:r>
            <w:r w:rsidR="001F0CAA">
              <w:rPr>
                <w:rFonts w:ascii="標楷體" w:eastAsia="標楷體" w:hAnsi="標楷體" w:hint="eastAsia"/>
              </w:rPr>
              <w:t>修改</w:t>
            </w:r>
            <w:r w:rsidR="001F0CAA" w:rsidRPr="00554A02">
              <w:rPr>
                <w:rFonts w:ascii="標楷體" w:eastAsia="標楷體" w:hAnsi="標楷體" w:hint="eastAsia"/>
              </w:rPr>
              <w:t>資料</w:t>
            </w:r>
            <w:r w:rsidR="001F0CAA">
              <w:rPr>
                <w:rFonts w:ascii="標楷體" w:eastAsia="標楷體" w:hAnsi="標楷體" w:hint="eastAsia"/>
              </w:rPr>
              <w:t>不</w:t>
            </w:r>
            <w:r w:rsidR="001F0CAA" w:rsidRPr="00554A02">
              <w:rPr>
                <w:rFonts w:ascii="標楷體" w:eastAsia="標楷體" w:hAnsi="標楷體" w:hint="eastAsia"/>
              </w:rPr>
              <w:t>存在</w:t>
            </w:r>
            <w:r w:rsidR="001F0CAA">
              <w:rPr>
                <w:rFonts w:ascii="標楷體" w:eastAsia="標楷體" w:hAnsi="標楷體"/>
              </w:rPr>
              <w:t>(</w:t>
            </w:r>
            <w:r w:rsidR="001F0CAA">
              <w:rPr>
                <w:rFonts w:ascii="標楷體" w:eastAsia="標楷體" w:hAnsi="標楷體" w:hint="eastAsia"/>
              </w:rPr>
              <w:t>假日</w:t>
            </w:r>
            <w:r w:rsidR="001F0CAA">
              <w:rPr>
                <w:rFonts w:ascii="標楷體" w:eastAsia="標楷體" w:hAnsi="標楷體"/>
              </w:rPr>
              <w:t>)</w:t>
            </w:r>
            <w:r w:rsidR="001F0CAA" w:rsidRPr="00554A02">
              <w:rPr>
                <w:rFonts w:ascii="標楷體" w:eastAsia="標楷體" w:hAnsi="標楷體" w:hint="eastAsia"/>
              </w:rPr>
              <w:t>"</w:t>
            </w:r>
          </w:p>
          <w:p w14:paraId="6FF0D03A" w14:textId="77777777" w:rsidR="001F0CAA" w:rsidRPr="00554A02" w:rsidRDefault="001F0CAA" w:rsidP="001F0CAA">
            <w:pPr>
              <w:rPr>
                <w:rFonts w:ascii="標楷體" w:eastAsia="標楷體" w:hAnsi="標楷體"/>
                <w:shd w:val="pct15" w:color="auto" w:fill="FFFFFF"/>
                <w:lang w:eastAsia="zh-HK"/>
              </w:rPr>
            </w:pPr>
            <w:r w:rsidRPr="00554A02">
              <w:rPr>
                <w:rFonts w:ascii="標楷體" w:eastAsia="標楷體" w:hAnsi="標楷體" w:hint="eastAsia"/>
                <w:shd w:val="pct15" w:color="auto" w:fill="FFFFFF"/>
              </w:rPr>
              <w:t>&lt;&lt;</w:t>
            </w:r>
            <w:r w:rsidRPr="00554A02">
              <w:rPr>
                <w:rFonts w:ascii="標楷體" w:eastAsia="標楷體" w:hAnsi="標楷體" w:hint="eastAsia"/>
                <w:shd w:val="pct15" w:color="auto" w:fill="FFFFFF"/>
                <w:lang w:eastAsia="zh-HK"/>
              </w:rPr>
              <w:t>成功處理說明</w:t>
            </w:r>
            <w:r w:rsidRPr="00554A02">
              <w:rPr>
                <w:rFonts w:ascii="標楷體" w:eastAsia="標楷體" w:hAnsi="標楷體" w:hint="eastAsia"/>
                <w:shd w:val="pct15" w:color="auto" w:fill="FFFFFF"/>
              </w:rPr>
              <w:t>&gt;&gt;</w:t>
            </w:r>
          </w:p>
          <w:p w14:paraId="58C6733A" w14:textId="77777777" w:rsidR="009E2B3B" w:rsidRDefault="001F0CAA" w:rsidP="001F0CAA">
            <w:pPr>
              <w:rPr>
                <w:rFonts w:ascii="標楷體" w:eastAsia="標楷體" w:hAnsi="標楷體"/>
                <w:lang w:eastAsia="zh-HK"/>
              </w:rPr>
            </w:pPr>
            <w:r>
              <w:rPr>
                <w:rFonts w:ascii="標楷體" w:eastAsia="標楷體" w:hAnsi="標楷體" w:hint="eastAsia"/>
              </w:rPr>
              <w:t>1</w:t>
            </w:r>
            <w:r w:rsidRPr="00554A02">
              <w:rPr>
                <w:rFonts w:ascii="標楷體" w:eastAsia="標楷體" w:hAnsi="標楷體" w:hint="eastAsia"/>
              </w:rPr>
              <w:t>.</w:t>
            </w:r>
            <w:r>
              <w:rPr>
                <w:rFonts w:ascii="標楷體" w:eastAsia="標楷體" w:hAnsi="標楷體" w:hint="eastAsia"/>
              </w:rPr>
              <w:t>維護[假日檔(</w:t>
            </w:r>
            <w:r w:rsidRPr="001677D0">
              <w:rPr>
                <w:rFonts w:ascii="標楷體" w:eastAsia="標楷體" w:hAnsi="標楷體" w:hint="eastAsia"/>
              </w:rPr>
              <w:t>T</w:t>
            </w:r>
            <w:r w:rsidRPr="001677D0">
              <w:rPr>
                <w:rFonts w:ascii="標楷體" w:eastAsia="標楷體" w:hAnsi="標楷體"/>
              </w:rPr>
              <w:t>xHoliday</w:t>
            </w:r>
            <w:r>
              <w:rPr>
                <w:rFonts w:ascii="標楷體" w:eastAsia="標楷體" w:hAnsi="標楷體" w:hint="eastAsia"/>
              </w:rPr>
              <w:t>)]</w:t>
            </w:r>
            <w:r>
              <w:rPr>
                <w:rFonts w:ascii="標楷體" w:eastAsia="標楷體" w:hAnsi="標楷體" w:hint="eastAsia"/>
                <w:lang w:eastAsia="zh-HK"/>
              </w:rPr>
              <w:t>資料</w:t>
            </w:r>
          </w:p>
          <w:p w14:paraId="033946F3" w14:textId="210651EA" w:rsidR="00657DFD" w:rsidRPr="001677D0" w:rsidRDefault="00827310" w:rsidP="001F0CAA">
            <w:pPr>
              <w:rPr>
                <w:rFonts w:eastAsia="標楷體"/>
              </w:rPr>
            </w:pPr>
            <w:ins w:id="39" w:author="楊智誠" w:date="2021-07-02T16:51:00Z">
              <w:r>
                <w:rPr>
                  <w:rFonts w:ascii="標楷體" w:eastAsia="標楷體" w:hAnsi="標楷體" w:hint="eastAsia"/>
                </w:rPr>
                <w:t>2</w:t>
              </w:r>
              <w:r w:rsidRPr="00554A02">
                <w:rPr>
                  <w:rFonts w:ascii="標楷體" w:eastAsia="標楷體" w:hAnsi="標楷體" w:hint="eastAsia"/>
                </w:rPr>
                <w:t>.</w:t>
              </w:r>
              <w:r w:rsidRPr="00657DFD">
                <w:rPr>
                  <w:rFonts w:ascii="標楷體" w:eastAsia="標楷體" w:hAnsi="標楷體" w:hint="eastAsia"/>
                </w:rPr>
                <w:t>顯示需主管授權</w:t>
              </w:r>
              <w:r>
                <w:rPr>
                  <w:rFonts w:ascii="標楷體" w:eastAsia="標楷體" w:hAnsi="標楷體" w:hint="eastAsia"/>
                </w:rPr>
                <w:t>,並顯示訊息:</w:t>
              </w:r>
              <w:r w:rsidRPr="00554A02">
                <w:rPr>
                  <w:rFonts w:ascii="標楷體" w:eastAsia="標楷體" w:hAnsi="標楷體" w:hint="eastAsia"/>
                </w:rPr>
                <w:t>"</w:t>
              </w:r>
              <w:r>
                <w:rPr>
                  <w:rFonts w:ascii="標楷體" w:eastAsia="標楷體" w:hAnsi="標楷體" w:hint="eastAsia"/>
                </w:rPr>
                <w:t>0004:交易需主管核可</w:t>
              </w:r>
              <w:r w:rsidRPr="00554A02">
                <w:rPr>
                  <w:rFonts w:ascii="標楷體" w:eastAsia="標楷體" w:hAnsi="標楷體" w:hint="eastAsia"/>
                </w:rPr>
                <w:t>"</w:t>
              </w:r>
            </w:ins>
            <w:del w:id="40" w:author="楊智誠" w:date="2021-07-02T16:51:00Z">
              <w:r w:rsidR="00657DFD" w:rsidDel="00827310">
                <w:rPr>
                  <w:rFonts w:eastAsia="標楷體" w:hint="eastAsia"/>
                </w:rPr>
                <w:delText>2.</w:delText>
              </w:r>
              <w:r w:rsidR="00657DFD" w:rsidRPr="001F0CAA" w:rsidDel="00827310">
                <w:rPr>
                  <w:rFonts w:ascii="標楷體" w:eastAsia="標楷體" w:hAnsi="標楷體" w:hint="eastAsia"/>
                </w:rPr>
                <w:delText xml:space="preserve"> 顯示需主管授權訊息</w:delText>
              </w:r>
            </w:del>
          </w:p>
        </w:tc>
      </w:tr>
      <w:tr w:rsidR="009E2B3B" w:rsidRPr="001677D0" w14:paraId="52E50C45" w14:textId="77777777" w:rsidTr="006B0DEA">
        <w:tc>
          <w:tcPr>
            <w:tcW w:w="848" w:type="dxa"/>
          </w:tcPr>
          <w:p w14:paraId="7E685B8A" w14:textId="78193406" w:rsidR="009E2B3B" w:rsidRPr="001677D0" w:rsidRDefault="009E2B3B" w:rsidP="006B0DEA">
            <w:pPr>
              <w:jc w:val="center"/>
              <w:rPr>
                <w:rFonts w:ascii="標楷體" w:eastAsia="標楷體" w:hAnsi="標楷體"/>
              </w:rPr>
            </w:pPr>
            <w:r>
              <w:rPr>
                <w:rFonts w:ascii="標楷體" w:eastAsia="標楷體" w:hAnsi="標楷體" w:hint="eastAsia"/>
              </w:rPr>
              <w:t>2</w:t>
            </w:r>
          </w:p>
        </w:tc>
        <w:tc>
          <w:tcPr>
            <w:tcW w:w="2112" w:type="dxa"/>
          </w:tcPr>
          <w:p w14:paraId="048CC222" w14:textId="77777777" w:rsidR="009E2B3B" w:rsidRPr="001677D0" w:rsidRDefault="009E2B3B" w:rsidP="006B0DEA">
            <w:pPr>
              <w:rPr>
                <w:rFonts w:ascii="標楷體" w:eastAsia="標楷體" w:hAnsi="標楷體"/>
                <w:lang w:eastAsia="zh-HK"/>
              </w:rPr>
            </w:pPr>
            <w:r w:rsidRPr="001677D0">
              <w:rPr>
                <w:rFonts w:ascii="標楷體" w:eastAsia="標楷體" w:hAnsi="標楷體" w:hint="eastAsia"/>
                <w:lang w:eastAsia="zh-HK"/>
              </w:rPr>
              <w:t>離開</w:t>
            </w:r>
          </w:p>
        </w:tc>
        <w:tc>
          <w:tcPr>
            <w:tcW w:w="6984" w:type="dxa"/>
          </w:tcPr>
          <w:p w14:paraId="270055B7" w14:textId="77777777" w:rsidR="009E2B3B" w:rsidRPr="001677D0" w:rsidRDefault="009E2B3B" w:rsidP="006B0DEA">
            <w:pPr>
              <w:rPr>
                <w:rFonts w:ascii="標楷體" w:eastAsia="標楷體" w:hAnsi="標楷體"/>
                <w:lang w:eastAsia="zh-HK"/>
              </w:rPr>
            </w:pPr>
            <w:r w:rsidRPr="001677D0">
              <w:rPr>
                <w:rFonts w:ascii="標楷體" w:eastAsia="標楷體" w:hAnsi="標楷體" w:hint="eastAsia"/>
                <w:lang w:eastAsia="zh-HK"/>
              </w:rPr>
              <w:t>關閉此畫面</w:t>
            </w:r>
          </w:p>
        </w:tc>
      </w:tr>
    </w:tbl>
    <w:p w14:paraId="5977B2D6" w14:textId="77777777" w:rsidR="001704BE" w:rsidRPr="009E2B3B" w:rsidRDefault="001704BE" w:rsidP="001704BE"/>
    <w:p w14:paraId="6014B2E0" w14:textId="233C5B17" w:rsidR="001704BE" w:rsidRPr="001677D0" w:rsidRDefault="001704BE" w:rsidP="00700C61">
      <w:pPr>
        <w:pStyle w:val="a"/>
      </w:pPr>
      <w:r w:rsidRPr="001677D0">
        <w:t>輸入畫面資料說明</w:t>
      </w:r>
      <w:r w:rsidR="00ED6E73">
        <w:rPr>
          <w:rFonts w:hint="eastAsia"/>
        </w:rPr>
        <w:t>-修改</w:t>
      </w:r>
    </w:p>
    <w:tbl>
      <w:tblPr>
        <w:tblW w:w="10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6"/>
        <w:gridCol w:w="1736"/>
        <w:gridCol w:w="1205"/>
        <w:gridCol w:w="822"/>
        <w:gridCol w:w="2268"/>
        <w:gridCol w:w="411"/>
        <w:gridCol w:w="666"/>
        <w:gridCol w:w="2856"/>
      </w:tblGrid>
      <w:tr w:rsidR="001704BE" w:rsidRPr="001677D0" w14:paraId="02BA0C5E" w14:textId="77777777" w:rsidTr="006B0DEA">
        <w:trPr>
          <w:trHeight w:val="388"/>
          <w:tblHeader/>
          <w:jc w:val="center"/>
        </w:trPr>
        <w:tc>
          <w:tcPr>
            <w:tcW w:w="456" w:type="dxa"/>
            <w:vMerge w:val="restart"/>
            <w:shd w:val="clear" w:color="auto" w:fill="D9D9D9" w:themeFill="background1" w:themeFillShade="D9"/>
          </w:tcPr>
          <w:p w14:paraId="151F343D" w14:textId="77777777" w:rsidR="001704BE" w:rsidRPr="001677D0" w:rsidRDefault="001704BE" w:rsidP="006B0DEA">
            <w:pPr>
              <w:rPr>
                <w:rFonts w:ascii="標楷體" w:eastAsia="標楷體" w:hAnsi="標楷體"/>
              </w:rPr>
            </w:pPr>
            <w:r w:rsidRPr="001677D0">
              <w:rPr>
                <w:rFonts w:ascii="標楷體" w:eastAsia="標楷體" w:hAnsi="標楷體"/>
              </w:rPr>
              <w:t>序號</w:t>
            </w:r>
          </w:p>
        </w:tc>
        <w:tc>
          <w:tcPr>
            <w:tcW w:w="1736" w:type="dxa"/>
            <w:vMerge w:val="restart"/>
            <w:shd w:val="clear" w:color="auto" w:fill="D9D9D9" w:themeFill="background1" w:themeFillShade="D9"/>
          </w:tcPr>
          <w:p w14:paraId="6923BB1C" w14:textId="77777777" w:rsidR="001704BE" w:rsidRPr="001677D0" w:rsidRDefault="001704BE" w:rsidP="006B0DEA">
            <w:pPr>
              <w:rPr>
                <w:rFonts w:ascii="標楷體" w:eastAsia="標楷體" w:hAnsi="標楷體"/>
              </w:rPr>
            </w:pPr>
            <w:r w:rsidRPr="001677D0">
              <w:rPr>
                <w:rFonts w:ascii="標楷體" w:eastAsia="標楷體" w:hAnsi="標楷體"/>
              </w:rPr>
              <w:t>欄位</w:t>
            </w:r>
          </w:p>
        </w:tc>
        <w:tc>
          <w:tcPr>
            <w:tcW w:w="5372" w:type="dxa"/>
            <w:gridSpan w:val="5"/>
            <w:shd w:val="clear" w:color="auto" w:fill="D9D9D9" w:themeFill="background1" w:themeFillShade="D9"/>
          </w:tcPr>
          <w:p w14:paraId="1ACE0ECB" w14:textId="77777777" w:rsidR="001704BE" w:rsidRPr="001677D0" w:rsidRDefault="001704BE" w:rsidP="006B0DEA">
            <w:pPr>
              <w:jc w:val="center"/>
              <w:rPr>
                <w:rFonts w:ascii="標楷體" w:eastAsia="標楷體" w:hAnsi="標楷體"/>
              </w:rPr>
            </w:pPr>
            <w:r w:rsidRPr="001677D0">
              <w:rPr>
                <w:rFonts w:ascii="標楷體" w:eastAsia="標楷體" w:hAnsi="標楷體"/>
              </w:rPr>
              <w:t>說明</w:t>
            </w:r>
          </w:p>
        </w:tc>
        <w:tc>
          <w:tcPr>
            <w:tcW w:w="2856" w:type="dxa"/>
            <w:vMerge w:val="restart"/>
            <w:shd w:val="clear" w:color="auto" w:fill="D9D9D9" w:themeFill="background1" w:themeFillShade="D9"/>
          </w:tcPr>
          <w:p w14:paraId="6E1A519E" w14:textId="77777777" w:rsidR="001704BE" w:rsidRPr="001677D0" w:rsidRDefault="001704BE" w:rsidP="006B0DEA">
            <w:pPr>
              <w:rPr>
                <w:rFonts w:ascii="標楷體" w:eastAsia="標楷體" w:hAnsi="標楷體"/>
              </w:rPr>
            </w:pPr>
            <w:r w:rsidRPr="001677D0">
              <w:rPr>
                <w:rFonts w:ascii="標楷體" w:eastAsia="標楷體" w:hAnsi="標楷體"/>
              </w:rPr>
              <w:t>處理邏輯及注意事項</w:t>
            </w:r>
          </w:p>
        </w:tc>
      </w:tr>
      <w:tr w:rsidR="001704BE" w:rsidRPr="001677D0" w14:paraId="7A0454C2" w14:textId="77777777" w:rsidTr="001F0CAA">
        <w:trPr>
          <w:trHeight w:val="244"/>
          <w:tblHeader/>
          <w:jc w:val="center"/>
        </w:trPr>
        <w:tc>
          <w:tcPr>
            <w:tcW w:w="456" w:type="dxa"/>
            <w:vMerge/>
            <w:shd w:val="clear" w:color="auto" w:fill="D9D9D9" w:themeFill="background1" w:themeFillShade="D9"/>
          </w:tcPr>
          <w:p w14:paraId="36793044" w14:textId="77777777" w:rsidR="001704BE" w:rsidRPr="001677D0" w:rsidRDefault="001704BE" w:rsidP="006B0DEA">
            <w:pPr>
              <w:rPr>
                <w:rFonts w:ascii="標楷體" w:eastAsia="標楷體" w:hAnsi="標楷體"/>
              </w:rPr>
            </w:pPr>
          </w:p>
        </w:tc>
        <w:tc>
          <w:tcPr>
            <w:tcW w:w="1736" w:type="dxa"/>
            <w:vMerge/>
            <w:shd w:val="clear" w:color="auto" w:fill="D9D9D9" w:themeFill="background1" w:themeFillShade="D9"/>
          </w:tcPr>
          <w:p w14:paraId="623D6A6F" w14:textId="77777777" w:rsidR="001704BE" w:rsidRPr="001677D0" w:rsidRDefault="001704BE" w:rsidP="006B0DEA">
            <w:pPr>
              <w:rPr>
                <w:rFonts w:ascii="標楷體" w:eastAsia="標楷體" w:hAnsi="標楷體"/>
              </w:rPr>
            </w:pPr>
          </w:p>
        </w:tc>
        <w:tc>
          <w:tcPr>
            <w:tcW w:w="1205" w:type="dxa"/>
            <w:shd w:val="clear" w:color="auto" w:fill="D9D9D9" w:themeFill="background1" w:themeFillShade="D9"/>
          </w:tcPr>
          <w:p w14:paraId="69290AF9" w14:textId="4A0A7D20" w:rsidR="001704BE" w:rsidRPr="001677D0" w:rsidRDefault="00302ED3" w:rsidP="006B0DEA">
            <w:pPr>
              <w:rPr>
                <w:rFonts w:ascii="標楷體" w:eastAsia="標楷體" w:hAnsi="標楷體"/>
              </w:rPr>
            </w:pPr>
            <w:r>
              <w:rPr>
                <w:rFonts w:ascii="標楷體" w:eastAsia="標楷體" w:hAnsi="標楷體" w:hint="eastAsia"/>
              </w:rPr>
              <w:t>資料長度</w:t>
            </w:r>
          </w:p>
        </w:tc>
        <w:tc>
          <w:tcPr>
            <w:tcW w:w="822" w:type="dxa"/>
            <w:shd w:val="clear" w:color="auto" w:fill="D9D9D9" w:themeFill="background1" w:themeFillShade="D9"/>
          </w:tcPr>
          <w:p w14:paraId="6696ECD0" w14:textId="77777777" w:rsidR="001704BE" w:rsidRPr="001677D0" w:rsidRDefault="001704BE" w:rsidP="006B0DEA">
            <w:pPr>
              <w:rPr>
                <w:rFonts w:ascii="標楷體" w:eastAsia="標楷體" w:hAnsi="標楷體"/>
              </w:rPr>
            </w:pPr>
            <w:r w:rsidRPr="001677D0">
              <w:rPr>
                <w:rFonts w:ascii="標楷體" w:eastAsia="標楷體" w:hAnsi="標楷體"/>
              </w:rPr>
              <w:t>預設值</w:t>
            </w:r>
          </w:p>
        </w:tc>
        <w:tc>
          <w:tcPr>
            <w:tcW w:w="2268" w:type="dxa"/>
            <w:shd w:val="clear" w:color="auto" w:fill="D9D9D9" w:themeFill="background1" w:themeFillShade="D9"/>
          </w:tcPr>
          <w:p w14:paraId="4707D927" w14:textId="77777777" w:rsidR="001704BE" w:rsidRPr="001677D0" w:rsidRDefault="001704BE" w:rsidP="006B0DEA">
            <w:pPr>
              <w:rPr>
                <w:rFonts w:ascii="標楷體" w:eastAsia="標楷體" w:hAnsi="標楷體"/>
              </w:rPr>
            </w:pPr>
            <w:r w:rsidRPr="001677D0">
              <w:rPr>
                <w:rFonts w:ascii="標楷體" w:eastAsia="標楷體" w:hAnsi="標楷體"/>
              </w:rPr>
              <w:t>選單內容</w:t>
            </w:r>
          </w:p>
        </w:tc>
        <w:tc>
          <w:tcPr>
            <w:tcW w:w="411" w:type="dxa"/>
            <w:shd w:val="clear" w:color="auto" w:fill="D9D9D9" w:themeFill="background1" w:themeFillShade="D9"/>
          </w:tcPr>
          <w:p w14:paraId="13229519" w14:textId="77777777" w:rsidR="001704BE" w:rsidRPr="001677D0" w:rsidRDefault="001704BE" w:rsidP="006B0DEA">
            <w:pPr>
              <w:rPr>
                <w:rFonts w:ascii="標楷體" w:eastAsia="標楷體" w:hAnsi="標楷體"/>
              </w:rPr>
            </w:pPr>
            <w:proofErr w:type="gramStart"/>
            <w:r w:rsidRPr="001677D0">
              <w:rPr>
                <w:rFonts w:ascii="標楷體" w:eastAsia="標楷體" w:hAnsi="標楷體"/>
              </w:rPr>
              <w:t>必填</w:t>
            </w:r>
            <w:proofErr w:type="gramEnd"/>
          </w:p>
        </w:tc>
        <w:tc>
          <w:tcPr>
            <w:tcW w:w="666" w:type="dxa"/>
            <w:shd w:val="clear" w:color="auto" w:fill="D9D9D9" w:themeFill="background1" w:themeFillShade="D9"/>
          </w:tcPr>
          <w:p w14:paraId="30BE9116" w14:textId="77777777" w:rsidR="001704BE" w:rsidRPr="001677D0" w:rsidRDefault="001704BE" w:rsidP="006B0DEA">
            <w:pPr>
              <w:rPr>
                <w:rFonts w:ascii="標楷體" w:eastAsia="標楷體" w:hAnsi="標楷體"/>
              </w:rPr>
            </w:pPr>
            <w:r w:rsidRPr="001677D0">
              <w:rPr>
                <w:rFonts w:ascii="標楷體" w:eastAsia="標楷體" w:hAnsi="標楷體"/>
              </w:rPr>
              <w:t>R/W</w:t>
            </w:r>
          </w:p>
        </w:tc>
        <w:tc>
          <w:tcPr>
            <w:tcW w:w="2856" w:type="dxa"/>
            <w:vMerge/>
            <w:shd w:val="clear" w:color="auto" w:fill="D9D9D9" w:themeFill="background1" w:themeFillShade="D9"/>
          </w:tcPr>
          <w:p w14:paraId="19D0CAE4" w14:textId="77777777" w:rsidR="001704BE" w:rsidRPr="001677D0" w:rsidRDefault="001704BE" w:rsidP="006B0DEA">
            <w:pPr>
              <w:rPr>
                <w:rFonts w:ascii="標楷體" w:eastAsia="標楷體" w:hAnsi="標楷體"/>
              </w:rPr>
            </w:pPr>
          </w:p>
        </w:tc>
      </w:tr>
      <w:tr w:rsidR="001704BE" w:rsidRPr="001677D0" w14:paraId="2CAEC579" w14:textId="77777777" w:rsidTr="001F0CAA">
        <w:trPr>
          <w:trHeight w:val="452"/>
          <w:jc w:val="center"/>
        </w:trPr>
        <w:tc>
          <w:tcPr>
            <w:tcW w:w="456" w:type="dxa"/>
          </w:tcPr>
          <w:p w14:paraId="13347EB4" w14:textId="77777777" w:rsidR="001704BE" w:rsidRPr="001677D0" w:rsidRDefault="001704BE" w:rsidP="006B0DEA">
            <w:pPr>
              <w:rPr>
                <w:rFonts w:ascii="標楷體" w:eastAsia="標楷體" w:hAnsi="標楷體"/>
              </w:rPr>
            </w:pPr>
            <w:r w:rsidRPr="001677D0">
              <w:rPr>
                <w:rFonts w:ascii="標楷體" w:eastAsia="標楷體" w:hAnsi="標楷體" w:hint="eastAsia"/>
              </w:rPr>
              <w:t>1</w:t>
            </w:r>
          </w:p>
        </w:tc>
        <w:tc>
          <w:tcPr>
            <w:tcW w:w="1736" w:type="dxa"/>
          </w:tcPr>
          <w:p w14:paraId="5FED8C57" w14:textId="77777777" w:rsidR="001704BE" w:rsidRPr="001677D0" w:rsidRDefault="001704BE" w:rsidP="006B0DEA">
            <w:pPr>
              <w:rPr>
                <w:rFonts w:ascii="標楷體" w:eastAsia="標楷體" w:hAnsi="標楷體"/>
              </w:rPr>
            </w:pPr>
            <w:r w:rsidRPr="001677D0">
              <w:rPr>
                <w:rFonts w:ascii="標楷體" w:eastAsia="標楷體" w:hAnsi="標楷體" w:hint="eastAsia"/>
                <w:lang w:eastAsia="zh-HK"/>
              </w:rPr>
              <w:t>功能選項</w:t>
            </w:r>
          </w:p>
        </w:tc>
        <w:tc>
          <w:tcPr>
            <w:tcW w:w="1205" w:type="dxa"/>
          </w:tcPr>
          <w:p w14:paraId="372DD45A" w14:textId="77777777" w:rsidR="001704BE" w:rsidRPr="001677D0" w:rsidRDefault="001704BE" w:rsidP="006B0DEA">
            <w:pPr>
              <w:rPr>
                <w:rFonts w:ascii="標楷體" w:eastAsia="標楷體" w:hAnsi="標楷體"/>
              </w:rPr>
            </w:pPr>
            <w:r w:rsidRPr="001677D0">
              <w:rPr>
                <w:rFonts w:ascii="標楷體" w:eastAsia="標楷體" w:hAnsi="標楷體"/>
              </w:rPr>
              <w:t xml:space="preserve">                  </w:t>
            </w:r>
          </w:p>
        </w:tc>
        <w:tc>
          <w:tcPr>
            <w:tcW w:w="822" w:type="dxa"/>
          </w:tcPr>
          <w:p w14:paraId="74384600" w14:textId="638DCA12" w:rsidR="001704BE" w:rsidRPr="001677D0" w:rsidRDefault="001F0CAA" w:rsidP="006B0DEA">
            <w:pPr>
              <w:rPr>
                <w:rFonts w:ascii="標楷體" w:eastAsia="標楷體" w:hAnsi="標楷體"/>
              </w:rPr>
            </w:pPr>
            <w:r>
              <w:rPr>
                <w:rFonts w:ascii="標楷體" w:eastAsia="標楷體" w:hAnsi="標楷體" w:hint="eastAsia"/>
                <w:lang w:eastAsia="zh-HK"/>
              </w:rPr>
              <w:t>修改</w:t>
            </w:r>
          </w:p>
        </w:tc>
        <w:tc>
          <w:tcPr>
            <w:tcW w:w="2268" w:type="dxa"/>
          </w:tcPr>
          <w:p w14:paraId="2DE26EE1" w14:textId="77777777" w:rsidR="001704BE" w:rsidRPr="001677D0" w:rsidRDefault="001704BE" w:rsidP="006B0DEA">
            <w:pPr>
              <w:rPr>
                <w:rFonts w:ascii="標楷體" w:eastAsia="標楷體" w:hAnsi="標楷體"/>
              </w:rPr>
            </w:pPr>
          </w:p>
        </w:tc>
        <w:tc>
          <w:tcPr>
            <w:tcW w:w="411" w:type="dxa"/>
          </w:tcPr>
          <w:p w14:paraId="62C47166" w14:textId="77777777" w:rsidR="001704BE" w:rsidRPr="001677D0" w:rsidRDefault="001704BE" w:rsidP="006B0DEA">
            <w:pPr>
              <w:rPr>
                <w:rFonts w:ascii="標楷體" w:eastAsia="標楷體" w:hAnsi="標楷體"/>
              </w:rPr>
            </w:pPr>
          </w:p>
        </w:tc>
        <w:tc>
          <w:tcPr>
            <w:tcW w:w="666" w:type="dxa"/>
          </w:tcPr>
          <w:p w14:paraId="253F30B8" w14:textId="77777777" w:rsidR="001704BE" w:rsidRPr="001677D0" w:rsidRDefault="001704BE" w:rsidP="006B0DEA">
            <w:pPr>
              <w:jc w:val="center"/>
              <w:rPr>
                <w:rFonts w:ascii="標楷體" w:eastAsia="標楷體" w:hAnsi="標楷體"/>
              </w:rPr>
            </w:pPr>
            <w:r w:rsidRPr="001677D0">
              <w:rPr>
                <w:rFonts w:ascii="標楷體" w:eastAsia="標楷體" w:hAnsi="標楷體" w:hint="eastAsia"/>
              </w:rPr>
              <w:t>R</w:t>
            </w:r>
          </w:p>
        </w:tc>
        <w:tc>
          <w:tcPr>
            <w:tcW w:w="2856" w:type="dxa"/>
          </w:tcPr>
          <w:p w14:paraId="043CD472" w14:textId="5E74E566" w:rsidR="001704BE" w:rsidRPr="001677D0" w:rsidRDefault="001704BE" w:rsidP="006B0DEA">
            <w:pPr>
              <w:rPr>
                <w:rFonts w:ascii="標楷體" w:eastAsia="標楷體" w:hAnsi="標楷體"/>
              </w:rPr>
            </w:pPr>
            <w:r w:rsidRPr="001677D0">
              <w:rPr>
                <w:rFonts w:ascii="標楷體" w:eastAsia="標楷體" w:hAnsi="標楷體" w:hint="eastAsia"/>
              </w:rPr>
              <w:t>自動顯示</w:t>
            </w:r>
            <w:r w:rsidR="001F0CAA" w:rsidRPr="001677D0">
              <w:rPr>
                <w:rFonts w:ascii="標楷體" w:eastAsia="標楷體" w:hAnsi="標楷體"/>
              </w:rPr>
              <w:t xml:space="preserve"> </w:t>
            </w:r>
          </w:p>
        </w:tc>
      </w:tr>
      <w:tr w:rsidR="001704BE" w:rsidRPr="001677D0" w14:paraId="042AB080" w14:textId="77777777" w:rsidTr="001F0CAA">
        <w:trPr>
          <w:trHeight w:val="650"/>
          <w:jc w:val="center"/>
        </w:trPr>
        <w:tc>
          <w:tcPr>
            <w:tcW w:w="456" w:type="dxa"/>
          </w:tcPr>
          <w:p w14:paraId="175654D2" w14:textId="77777777" w:rsidR="001704BE" w:rsidRPr="001677D0" w:rsidRDefault="001704BE" w:rsidP="006B0DEA">
            <w:pPr>
              <w:rPr>
                <w:rFonts w:ascii="標楷體" w:eastAsia="標楷體" w:hAnsi="標楷體"/>
              </w:rPr>
            </w:pPr>
            <w:r w:rsidRPr="001677D0">
              <w:rPr>
                <w:rFonts w:ascii="標楷體" w:eastAsia="標楷體" w:hAnsi="標楷體" w:hint="eastAsia"/>
              </w:rPr>
              <w:t>2</w:t>
            </w:r>
          </w:p>
        </w:tc>
        <w:tc>
          <w:tcPr>
            <w:tcW w:w="1736" w:type="dxa"/>
          </w:tcPr>
          <w:p w14:paraId="6600C9C3" w14:textId="77777777" w:rsidR="001704BE" w:rsidRPr="001677D0" w:rsidRDefault="001704BE" w:rsidP="006B0DEA">
            <w:pPr>
              <w:rPr>
                <w:rFonts w:ascii="標楷體" w:eastAsia="標楷體" w:hAnsi="標楷體"/>
              </w:rPr>
            </w:pPr>
            <w:r>
              <w:rPr>
                <w:rFonts w:ascii="標楷體" w:eastAsia="標楷體" w:hAnsi="標楷體" w:hint="eastAsia"/>
              </w:rPr>
              <w:t>假日</w:t>
            </w:r>
          </w:p>
        </w:tc>
        <w:tc>
          <w:tcPr>
            <w:tcW w:w="1205" w:type="dxa"/>
          </w:tcPr>
          <w:p w14:paraId="47493700" w14:textId="1B8554DB" w:rsidR="001704BE" w:rsidRPr="001677D0" w:rsidRDefault="001704BE" w:rsidP="006B0DEA">
            <w:pPr>
              <w:rPr>
                <w:rFonts w:ascii="標楷體" w:eastAsia="標楷體" w:hAnsi="標楷體"/>
              </w:rPr>
            </w:pPr>
          </w:p>
        </w:tc>
        <w:tc>
          <w:tcPr>
            <w:tcW w:w="822" w:type="dxa"/>
          </w:tcPr>
          <w:p w14:paraId="5ECFC9D3" w14:textId="77777777" w:rsidR="001704BE" w:rsidRPr="001677D0" w:rsidRDefault="001704BE" w:rsidP="006B0DEA">
            <w:pPr>
              <w:rPr>
                <w:rFonts w:ascii="標楷體" w:eastAsia="標楷體" w:hAnsi="標楷體"/>
              </w:rPr>
            </w:pPr>
          </w:p>
        </w:tc>
        <w:tc>
          <w:tcPr>
            <w:tcW w:w="2268" w:type="dxa"/>
          </w:tcPr>
          <w:p w14:paraId="647E80C9" w14:textId="77777777" w:rsidR="001704BE" w:rsidRPr="001677D0" w:rsidRDefault="001704BE" w:rsidP="006B0DEA">
            <w:pPr>
              <w:rPr>
                <w:rFonts w:ascii="標楷體" w:eastAsia="標楷體" w:hAnsi="標楷體"/>
              </w:rPr>
            </w:pPr>
          </w:p>
        </w:tc>
        <w:tc>
          <w:tcPr>
            <w:tcW w:w="411" w:type="dxa"/>
          </w:tcPr>
          <w:p w14:paraId="641F96C1" w14:textId="4AAB0AC4" w:rsidR="001704BE" w:rsidRPr="001677D0" w:rsidRDefault="001704BE" w:rsidP="006B0DEA">
            <w:pPr>
              <w:rPr>
                <w:rFonts w:ascii="標楷體" w:eastAsia="標楷體" w:hAnsi="標楷體"/>
              </w:rPr>
            </w:pPr>
          </w:p>
        </w:tc>
        <w:tc>
          <w:tcPr>
            <w:tcW w:w="666" w:type="dxa"/>
          </w:tcPr>
          <w:p w14:paraId="2AE74DFF" w14:textId="19EEA3CF" w:rsidR="001704BE" w:rsidRPr="001677D0" w:rsidRDefault="00D71844" w:rsidP="006B0DEA">
            <w:pPr>
              <w:jc w:val="center"/>
              <w:rPr>
                <w:rFonts w:ascii="標楷體" w:eastAsia="標楷體" w:hAnsi="標楷體"/>
              </w:rPr>
            </w:pPr>
            <w:r>
              <w:rPr>
                <w:rFonts w:ascii="標楷體" w:eastAsia="標楷體" w:hAnsi="標楷體" w:hint="eastAsia"/>
              </w:rPr>
              <w:t>R</w:t>
            </w:r>
          </w:p>
        </w:tc>
        <w:tc>
          <w:tcPr>
            <w:tcW w:w="2856" w:type="dxa"/>
          </w:tcPr>
          <w:p w14:paraId="41A04636" w14:textId="77777777" w:rsidR="001704BE" w:rsidRDefault="001704BE" w:rsidP="00A66954">
            <w:pPr>
              <w:snapToGrid w:val="0"/>
              <w:ind w:left="238" w:hangingChars="99" w:hanging="238"/>
              <w:rPr>
                <w:rFonts w:ascii="標楷體" w:eastAsia="標楷體" w:hAnsi="標楷體"/>
                <w:lang w:eastAsia="zh-HK"/>
              </w:rPr>
            </w:pPr>
            <w:r>
              <w:rPr>
                <w:rFonts w:ascii="標楷體" w:eastAsia="標楷體" w:hAnsi="標楷體" w:hint="eastAsia"/>
                <w:lang w:eastAsia="zh-HK"/>
              </w:rPr>
              <w:t>1</w:t>
            </w:r>
            <w:r>
              <w:rPr>
                <w:rFonts w:ascii="標楷體" w:eastAsia="標楷體" w:hAnsi="標楷體"/>
                <w:lang w:eastAsia="zh-HK"/>
              </w:rPr>
              <w:t>.</w:t>
            </w:r>
            <w:r>
              <w:rPr>
                <w:rFonts w:ascii="標楷體" w:eastAsia="標楷體" w:hAnsi="標楷體" w:hint="eastAsia"/>
                <w:lang w:eastAsia="zh-HK"/>
              </w:rPr>
              <w:t>自動顯示</w:t>
            </w:r>
            <w:r w:rsidR="002F366E">
              <w:rPr>
                <w:rFonts w:ascii="標楷體" w:eastAsia="標楷體" w:hAnsi="標楷體" w:hint="eastAsia"/>
                <w:lang w:eastAsia="zh-HK"/>
              </w:rPr>
              <w:t>原值</w:t>
            </w:r>
            <w:r>
              <w:rPr>
                <w:rFonts w:ascii="標楷體" w:eastAsia="標楷體" w:hAnsi="標楷體" w:hint="eastAsia"/>
                <w:lang w:eastAsia="zh-HK"/>
              </w:rPr>
              <w:t>,不可修改</w:t>
            </w:r>
          </w:p>
          <w:p w14:paraId="05D62A8A" w14:textId="23A8B36E" w:rsidR="001F0CAA" w:rsidRPr="001677D0" w:rsidRDefault="001F0CAA" w:rsidP="00A66954">
            <w:pPr>
              <w:snapToGrid w:val="0"/>
              <w:ind w:left="238" w:hangingChars="99" w:hanging="238"/>
              <w:rPr>
                <w:rFonts w:ascii="標楷體" w:eastAsia="標楷體" w:hAnsi="標楷體"/>
                <w:lang w:eastAsia="zh-HK"/>
              </w:rPr>
            </w:pPr>
            <w:r>
              <w:rPr>
                <w:rFonts w:ascii="標楷體" w:eastAsia="標楷體" w:hAnsi="標楷體"/>
              </w:rPr>
              <w:t>2.</w:t>
            </w:r>
            <w:r>
              <w:rPr>
                <w:rFonts w:ascii="標楷體" w:eastAsia="標楷體" w:hAnsi="標楷體" w:hint="eastAsia"/>
              </w:rPr>
              <w:t>Tx</w:t>
            </w:r>
            <w:r>
              <w:rPr>
                <w:rFonts w:ascii="標楷體" w:eastAsia="標楷體" w:hAnsi="標楷體"/>
              </w:rPr>
              <w:t>Holiday.Holiday</w:t>
            </w:r>
          </w:p>
        </w:tc>
      </w:tr>
      <w:tr w:rsidR="001704BE" w:rsidRPr="001677D0" w14:paraId="0E8663F4" w14:textId="77777777" w:rsidTr="001F0CAA">
        <w:trPr>
          <w:trHeight w:val="291"/>
          <w:jc w:val="center"/>
        </w:trPr>
        <w:tc>
          <w:tcPr>
            <w:tcW w:w="456" w:type="dxa"/>
          </w:tcPr>
          <w:p w14:paraId="74C1D319" w14:textId="77777777" w:rsidR="001704BE" w:rsidRPr="001677D0" w:rsidRDefault="001704BE" w:rsidP="006B0DEA">
            <w:pPr>
              <w:rPr>
                <w:rFonts w:ascii="標楷體" w:eastAsia="標楷體" w:hAnsi="標楷體"/>
              </w:rPr>
            </w:pPr>
            <w:r w:rsidRPr="001677D0">
              <w:rPr>
                <w:rFonts w:ascii="標楷體" w:eastAsia="標楷體" w:hAnsi="標楷體" w:hint="eastAsia"/>
              </w:rPr>
              <w:t>3</w:t>
            </w:r>
            <w:r w:rsidRPr="001677D0">
              <w:rPr>
                <w:rFonts w:ascii="標楷體" w:eastAsia="標楷體" w:hAnsi="標楷體"/>
              </w:rPr>
              <w:t xml:space="preserve"> </w:t>
            </w:r>
          </w:p>
        </w:tc>
        <w:tc>
          <w:tcPr>
            <w:tcW w:w="1736" w:type="dxa"/>
          </w:tcPr>
          <w:p w14:paraId="4ACC538D" w14:textId="77777777" w:rsidR="001704BE" w:rsidRPr="001677D0" w:rsidRDefault="001704BE" w:rsidP="006B0DEA">
            <w:pPr>
              <w:rPr>
                <w:rFonts w:ascii="標楷體" w:eastAsia="標楷體" w:hAnsi="標楷體"/>
              </w:rPr>
            </w:pPr>
            <w:r>
              <w:rPr>
                <w:rFonts w:ascii="標楷體" w:eastAsia="標楷體" w:hAnsi="標楷體" w:hint="eastAsia"/>
              </w:rPr>
              <w:t>假日型態</w:t>
            </w:r>
          </w:p>
        </w:tc>
        <w:tc>
          <w:tcPr>
            <w:tcW w:w="1205" w:type="dxa"/>
          </w:tcPr>
          <w:p w14:paraId="1BAE309A" w14:textId="77777777" w:rsidR="001704BE" w:rsidRPr="001677D0" w:rsidRDefault="001704BE" w:rsidP="006B0DEA">
            <w:pPr>
              <w:rPr>
                <w:rFonts w:ascii="標楷體" w:eastAsia="標楷體" w:hAnsi="標楷體"/>
              </w:rPr>
            </w:pPr>
            <w:r>
              <w:rPr>
                <w:rFonts w:ascii="標楷體" w:eastAsia="標楷體" w:hAnsi="標楷體" w:hint="eastAsia"/>
              </w:rPr>
              <w:t>1</w:t>
            </w:r>
          </w:p>
        </w:tc>
        <w:tc>
          <w:tcPr>
            <w:tcW w:w="822" w:type="dxa"/>
          </w:tcPr>
          <w:p w14:paraId="048B3866" w14:textId="77777777" w:rsidR="001704BE" w:rsidRPr="001677D0" w:rsidRDefault="001704BE" w:rsidP="006B0DEA">
            <w:pPr>
              <w:rPr>
                <w:rFonts w:ascii="標楷體" w:eastAsia="標楷體" w:hAnsi="標楷體"/>
              </w:rPr>
            </w:pPr>
          </w:p>
        </w:tc>
        <w:tc>
          <w:tcPr>
            <w:tcW w:w="2268" w:type="dxa"/>
          </w:tcPr>
          <w:p w14:paraId="6A2B8307" w14:textId="77777777" w:rsidR="001F0CAA" w:rsidRDefault="001F0CAA" w:rsidP="001F0CAA">
            <w:pPr>
              <w:rPr>
                <w:rFonts w:ascii="標楷體" w:eastAsia="標楷體" w:hAnsi="標楷體"/>
              </w:rPr>
            </w:pPr>
            <w:r w:rsidRPr="001F0CAA">
              <w:rPr>
                <w:rFonts w:ascii="標楷體" w:eastAsia="標楷體" w:hAnsi="標楷體" w:hint="eastAsia"/>
              </w:rPr>
              <w:t>依據CdCode的Def</w:t>
            </w:r>
          </w:p>
          <w:p w14:paraId="224E8759" w14:textId="77777777" w:rsidR="001F0CAA" w:rsidRDefault="001F0CAA" w:rsidP="001F0CAA">
            <w:pPr>
              <w:rPr>
                <w:rFonts w:ascii="標楷體" w:eastAsia="標楷體" w:hAnsi="標楷體"/>
              </w:rPr>
            </w:pPr>
            <w:r w:rsidRPr="001F0CAA">
              <w:rPr>
                <w:rFonts w:ascii="標楷體" w:eastAsia="標楷體" w:hAnsi="標楷體" w:hint="eastAsia"/>
              </w:rPr>
              <w:t>Code=</w:t>
            </w:r>
            <w:r>
              <w:rPr>
                <w:rFonts w:ascii="標楷體" w:eastAsia="標楷體" w:hAnsi="標楷體"/>
              </w:rPr>
              <w:t>C</w:t>
            </w:r>
            <w:r>
              <w:rPr>
                <w:rFonts w:ascii="標楷體" w:eastAsia="標楷體" w:hAnsi="標楷體" w:hint="eastAsia"/>
              </w:rPr>
              <w:t>d</w:t>
            </w:r>
            <w:r>
              <w:rPr>
                <w:rFonts w:ascii="標楷體" w:eastAsia="標楷體" w:hAnsi="標楷體"/>
              </w:rPr>
              <w:t>Code.HolidayType</w:t>
            </w:r>
            <w:r w:rsidRPr="001F0CAA">
              <w:rPr>
                <w:rFonts w:ascii="標楷體" w:eastAsia="標楷體" w:hAnsi="標楷體" w:hint="eastAsia"/>
              </w:rPr>
              <w:t xml:space="preserve">,限[啟用記號(Enable)]=[Y.啟用] </w:t>
            </w:r>
          </w:p>
          <w:p w14:paraId="39AB3913" w14:textId="77777777" w:rsidR="001F0CAA" w:rsidRDefault="001F0CAA" w:rsidP="001F0CAA">
            <w:pPr>
              <w:rPr>
                <w:rFonts w:ascii="標楷體" w:eastAsia="標楷體" w:hAnsi="標楷體"/>
              </w:rPr>
            </w:pPr>
            <w:r>
              <w:rPr>
                <w:rFonts w:ascii="標楷體" w:eastAsia="標楷體" w:hAnsi="標楷體"/>
              </w:rPr>
              <w:t>1.</w:t>
            </w:r>
            <w:r w:rsidRPr="001F0CAA">
              <w:rPr>
                <w:rFonts w:ascii="標楷體" w:eastAsia="標楷體" w:hAnsi="標楷體" w:hint="eastAsia"/>
              </w:rPr>
              <w:t>一般例假日</w:t>
            </w:r>
          </w:p>
          <w:p w14:paraId="6BFF5A39" w14:textId="78B95C46" w:rsidR="001704BE" w:rsidRPr="001677D0" w:rsidRDefault="001F0CAA" w:rsidP="001F0CAA">
            <w:pPr>
              <w:rPr>
                <w:rFonts w:ascii="標楷體" w:eastAsia="標楷體" w:hAnsi="標楷體"/>
              </w:rPr>
            </w:pPr>
            <w:r>
              <w:rPr>
                <w:rFonts w:ascii="標楷體" w:eastAsia="標楷體" w:hAnsi="標楷體" w:hint="eastAsia"/>
              </w:rPr>
              <w:t>2</w:t>
            </w:r>
            <w:r>
              <w:rPr>
                <w:rFonts w:ascii="標楷體" w:eastAsia="標楷體" w:hAnsi="標楷體"/>
              </w:rPr>
              <w:t>.</w:t>
            </w:r>
            <w:r w:rsidRPr="001F0CAA">
              <w:rPr>
                <w:rFonts w:ascii="標楷體" w:eastAsia="標楷體" w:hAnsi="標楷體" w:hint="eastAsia"/>
              </w:rPr>
              <w:t>特殊狀況假日</w:t>
            </w:r>
          </w:p>
        </w:tc>
        <w:tc>
          <w:tcPr>
            <w:tcW w:w="411" w:type="dxa"/>
          </w:tcPr>
          <w:p w14:paraId="3E352D40" w14:textId="77777777" w:rsidR="001704BE" w:rsidRPr="001677D0" w:rsidRDefault="001704BE" w:rsidP="006B0DEA">
            <w:pPr>
              <w:rPr>
                <w:rFonts w:ascii="標楷體" w:eastAsia="標楷體" w:hAnsi="標楷體"/>
              </w:rPr>
            </w:pPr>
            <w:r>
              <w:rPr>
                <w:rFonts w:ascii="標楷體" w:eastAsia="標楷體" w:hAnsi="標楷體"/>
              </w:rPr>
              <w:t>V</w:t>
            </w:r>
          </w:p>
        </w:tc>
        <w:tc>
          <w:tcPr>
            <w:tcW w:w="666" w:type="dxa"/>
          </w:tcPr>
          <w:p w14:paraId="1915C37F" w14:textId="77777777" w:rsidR="001704BE" w:rsidRPr="001677D0" w:rsidRDefault="001704BE" w:rsidP="006B0DEA">
            <w:pPr>
              <w:jc w:val="center"/>
              <w:rPr>
                <w:rFonts w:ascii="標楷體" w:eastAsia="標楷體" w:hAnsi="標楷體"/>
              </w:rPr>
            </w:pPr>
            <w:r>
              <w:rPr>
                <w:rFonts w:ascii="標楷體" w:eastAsia="標楷體" w:hAnsi="標楷體" w:hint="eastAsia"/>
              </w:rPr>
              <w:t>W</w:t>
            </w:r>
          </w:p>
        </w:tc>
        <w:tc>
          <w:tcPr>
            <w:tcW w:w="2856" w:type="dxa"/>
          </w:tcPr>
          <w:p w14:paraId="14F2841B" w14:textId="77777777" w:rsidR="002F366E" w:rsidRDefault="001704BE" w:rsidP="006B0DEA">
            <w:pPr>
              <w:rPr>
                <w:rFonts w:ascii="標楷體" w:eastAsia="標楷體" w:hAnsi="標楷體"/>
                <w:lang w:eastAsia="zh-HK"/>
              </w:rPr>
            </w:pPr>
            <w:r>
              <w:rPr>
                <w:rFonts w:ascii="標楷體" w:eastAsia="標楷體" w:hAnsi="標楷體" w:hint="eastAsia"/>
                <w:lang w:eastAsia="zh-HK"/>
              </w:rPr>
              <w:t>1</w:t>
            </w:r>
            <w:r>
              <w:rPr>
                <w:rFonts w:ascii="標楷體" w:eastAsia="標楷體" w:hAnsi="標楷體"/>
                <w:lang w:eastAsia="zh-HK"/>
              </w:rPr>
              <w:t>.</w:t>
            </w:r>
            <w:r w:rsidR="002F366E">
              <w:rPr>
                <w:rFonts w:ascii="標楷體" w:eastAsia="標楷體" w:hAnsi="標楷體" w:hint="eastAsia"/>
                <w:lang w:eastAsia="zh-HK"/>
              </w:rPr>
              <w:t>自動顯示原值,可以修</w:t>
            </w:r>
            <w:r w:rsidR="002F366E">
              <w:rPr>
                <w:rFonts w:ascii="標楷體" w:eastAsia="標楷體" w:hAnsi="標楷體" w:hint="eastAsia"/>
              </w:rPr>
              <w:t xml:space="preserve"> </w:t>
            </w:r>
            <w:r w:rsidR="002F366E">
              <w:rPr>
                <w:rFonts w:ascii="標楷體" w:eastAsia="標楷體" w:hAnsi="標楷體" w:hint="eastAsia"/>
                <w:lang w:eastAsia="zh-HK"/>
              </w:rPr>
              <w:t xml:space="preserve">　　</w:t>
            </w:r>
          </w:p>
          <w:p w14:paraId="75B24D54" w14:textId="77777777" w:rsidR="001F0CAA" w:rsidRDefault="002F366E" w:rsidP="006B0DEA">
            <w:pPr>
              <w:rPr>
                <w:rFonts w:ascii="標楷體" w:eastAsia="標楷體" w:hAnsi="標楷體"/>
                <w:lang w:eastAsia="zh-HK"/>
              </w:rPr>
            </w:pPr>
            <w:r>
              <w:rPr>
                <w:rFonts w:ascii="標楷體" w:eastAsia="標楷體" w:hAnsi="標楷體" w:hint="eastAsia"/>
                <w:lang w:eastAsia="zh-HK"/>
              </w:rPr>
              <w:t xml:space="preserve">　改</w:t>
            </w:r>
            <w:r w:rsidR="001F0CAA">
              <w:rPr>
                <w:rFonts w:ascii="標楷體" w:eastAsia="標楷體" w:hAnsi="標楷體" w:hint="eastAsia"/>
                <w:lang w:eastAsia="zh-HK"/>
              </w:rPr>
              <w:t>代碼,檢核條件</w:t>
            </w:r>
            <w:r w:rsidR="001F0CAA">
              <w:rPr>
                <w:rFonts w:ascii="標楷體" w:eastAsia="標楷體" w:hAnsi="標楷體" w:hint="eastAsia"/>
              </w:rPr>
              <w:t>:</w:t>
            </w:r>
            <w:r w:rsidR="001F0CAA">
              <w:rPr>
                <w:rFonts w:ascii="標楷體" w:eastAsia="標楷體" w:hAnsi="標楷體" w:hint="eastAsia"/>
                <w:lang w:eastAsia="zh-HK"/>
              </w:rPr>
              <w:t>依選</w:t>
            </w:r>
            <w:r w:rsidR="001F0CAA">
              <w:rPr>
                <w:rFonts w:ascii="標楷體" w:eastAsia="標楷體" w:hAnsi="標楷體" w:hint="eastAsia"/>
              </w:rPr>
              <w:t xml:space="preserve">  </w:t>
            </w:r>
          </w:p>
          <w:p w14:paraId="72F9B168" w14:textId="54F68F69" w:rsidR="001704BE" w:rsidRDefault="001F0CAA" w:rsidP="006B0DEA">
            <w:pPr>
              <w:rPr>
                <w:rFonts w:ascii="標楷體" w:eastAsia="標楷體" w:hAnsi="標楷體"/>
                <w:lang w:eastAsia="zh-HK"/>
              </w:rPr>
            </w:pPr>
            <w:r>
              <w:rPr>
                <w:rFonts w:ascii="標楷體" w:eastAsia="標楷體" w:hAnsi="標楷體" w:hint="eastAsia"/>
              </w:rPr>
              <w:t xml:space="preserve">  </w:t>
            </w:r>
            <w:r>
              <w:rPr>
                <w:rFonts w:ascii="標楷體" w:eastAsia="標楷體" w:hAnsi="標楷體" w:hint="eastAsia"/>
                <w:lang w:eastAsia="zh-HK"/>
              </w:rPr>
              <w:t>單</w:t>
            </w:r>
            <w:r>
              <w:rPr>
                <w:rFonts w:ascii="標楷體" w:eastAsia="標楷體" w:hAnsi="標楷體" w:hint="eastAsia"/>
              </w:rPr>
              <w:t>/V(H)</w:t>
            </w:r>
          </w:p>
          <w:p w14:paraId="5C359448" w14:textId="5C1DD3A3" w:rsidR="001704BE" w:rsidRPr="00452189" w:rsidRDefault="001704BE" w:rsidP="001F0CAA">
            <w:pPr>
              <w:rPr>
                <w:rFonts w:ascii="標楷體" w:eastAsia="標楷體" w:hAnsi="標楷體"/>
              </w:rPr>
            </w:pPr>
            <w:r w:rsidRPr="00452189">
              <w:rPr>
                <w:rFonts w:ascii="標楷體" w:eastAsia="標楷體" w:hAnsi="標楷體" w:hint="eastAsia"/>
              </w:rPr>
              <w:t>2.</w:t>
            </w:r>
            <w:r>
              <w:rPr>
                <w:rFonts w:ascii="標楷體" w:eastAsia="標楷體" w:hAnsi="標楷體" w:hint="eastAsia"/>
              </w:rPr>
              <w:t>Tx</w:t>
            </w:r>
            <w:r>
              <w:rPr>
                <w:rFonts w:ascii="標楷體" w:eastAsia="標楷體" w:hAnsi="標楷體"/>
              </w:rPr>
              <w:t>Holiday.TypeCode</w:t>
            </w:r>
          </w:p>
        </w:tc>
      </w:tr>
    </w:tbl>
    <w:p w14:paraId="04BB6646" w14:textId="2BFAD916" w:rsidR="000F4DB1" w:rsidRDefault="000F4DB1">
      <w:pPr>
        <w:widowControl/>
        <w:rPr>
          <w:rFonts w:ascii="標楷體" w:eastAsia="標楷體" w:hAnsi="標楷體"/>
          <w:sz w:val="26"/>
        </w:rPr>
      </w:pPr>
    </w:p>
    <w:p w14:paraId="30BD9013" w14:textId="43632010" w:rsidR="001704BE" w:rsidRPr="001677D0" w:rsidRDefault="001704BE" w:rsidP="00700C61">
      <w:pPr>
        <w:pStyle w:val="a"/>
      </w:pPr>
      <w:r w:rsidRPr="001677D0">
        <w:t>UI畫面</w:t>
      </w:r>
      <w:r w:rsidR="00ED6E73">
        <w:rPr>
          <w:rFonts w:hint="eastAsia"/>
        </w:rPr>
        <w:t>-刪除</w:t>
      </w:r>
    </w:p>
    <w:p w14:paraId="734CF9D2" w14:textId="77777777" w:rsidR="001704BE" w:rsidRPr="001677D0" w:rsidRDefault="001704BE" w:rsidP="001704BE">
      <w:pPr>
        <w:pStyle w:val="42"/>
        <w:spacing w:after="72"/>
        <w:ind w:leftChars="196" w:left="470"/>
        <w:rPr>
          <w:rFonts w:ascii="標楷體" w:hAnsi="標楷體"/>
        </w:rPr>
      </w:pPr>
      <w:r w:rsidRPr="001677D0">
        <w:rPr>
          <w:rFonts w:ascii="標楷體" w:hAnsi="標楷體" w:hint="eastAsia"/>
        </w:rPr>
        <w:t>輸入畫面：</w:t>
      </w:r>
    </w:p>
    <w:p w14:paraId="6B18F415" w14:textId="70BF2258" w:rsidR="001704BE" w:rsidRPr="001677D0" w:rsidRDefault="000F4DB1" w:rsidP="001704BE">
      <w:pPr>
        <w:pStyle w:val="42"/>
        <w:spacing w:after="72"/>
        <w:ind w:leftChars="196" w:left="470"/>
        <w:rPr>
          <w:rFonts w:ascii="標楷體" w:hAnsi="標楷體"/>
        </w:rPr>
      </w:pPr>
      <w:r w:rsidRPr="000F4DB1">
        <w:rPr>
          <w:rFonts w:ascii="標楷體" w:hAnsi="標楷體"/>
          <w:noProof/>
        </w:rPr>
        <w:drawing>
          <wp:inline distT="0" distB="0" distL="0" distR="0" wp14:anchorId="6F958273" wp14:editId="231193A8">
            <wp:extent cx="6479540" cy="1351280"/>
            <wp:effectExtent l="0" t="0" r="0" b="127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79540" cy="1351280"/>
                    </a:xfrm>
                    <a:prstGeom prst="rect">
                      <a:avLst/>
                    </a:prstGeom>
                  </pic:spPr>
                </pic:pic>
              </a:graphicData>
            </a:graphic>
          </wp:inline>
        </w:drawing>
      </w:r>
    </w:p>
    <w:p w14:paraId="68D59967" w14:textId="4A1FB733" w:rsidR="009E2B3B" w:rsidRPr="001677D0" w:rsidRDefault="009E2B3B" w:rsidP="00700C61">
      <w:pPr>
        <w:pStyle w:val="a"/>
      </w:pPr>
      <w:r w:rsidRPr="001677D0">
        <w:t>輸入畫面</w:t>
      </w:r>
      <w:r w:rsidRPr="001677D0">
        <w:rPr>
          <w:rFonts w:hint="eastAsia"/>
          <w:lang w:eastAsia="zh-HK"/>
        </w:rPr>
        <w:t>按鈕</w:t>
      </w:r>
      <w:r w:rsidRPr="001677D0">
        <w:t>說明</w:t>
      </w:r>
      <w:r>
        <w:rPr>
          <w:rFonts w:hint="eastAsia"/>
        </w:rPr>
        <w:t>-刪除</w:t>
      </w:r>
    </w:p>
    <w:tbl>
      <w:tblPr>
        <w:tblStyle w:val="ac"/>
        <w:tblW w:w="0" w:type="auto"/>
        <w:tblInd w:w="250" w:type="dxa"/>
        <w:tblLook w:val="04A0" w:firstRow="1" w:lastRow="0" w:firstColumn="1" w:lastColumn="0" w:noHBand="0" w:noVBand="1"/>
      </w:tblPr>
      <w:tblGrid>
        <w:gridCol w:w="848"/>
        <w:gridCol w:w="2112"/>
        <w:gridCol w:w="6984"/>
      </w:tblGrid>
      <w:tr w:rsidR="009E2B3B" w:rsidRPr="001677D0" w14:paraId="03580903" w14:textId="77777777" w:rsidTr="006B0DEA">
        <w:tc>
          <w:tcPr>
            <w:tcW w:w="848" w:type="dxa"/>
            <w:shd w:val="clear" w:color="auto" w:fill="D9D9D9" w:themeFill="background1" w:themeFillShade="D9"/>
          </w:tcPr>
          <w:p w14:paraId="656AEC57" w14:textId="77777777" w:rsidR="009E2B3B" w:rsidRPr="001677D0" w:rsidRDefault="009E2B3B" w:rsidP="006B0DEA">
            <w:pPr>
              <w:jc w:val="center"/>
              <w:rPr>
                <w:rFonts w:ascii="標楷體" w:eastAsia="標楷體" w:hAnsi="標楷體"/>
              </w:rPr>
            </w:pPr>
            <w:r w:rsidRPr="001677D0">
              <w:rPr>
                <w:rFonts w:ascii="標楷體" w:eastAsia="標楷體" w:hAnsi="標楷體" w:hint="eastAsia"/>
                <w:lang w:eastAsia="zh-HK"/>
              </w:rPr>
              <w:t>序號</w:t>
            </w:r>
          </w:p>
        </w:tc>
        <w:tc>
          <w:tcPr>
            <w:tcW w:w="2112" w:type="dxa"/>
            <w:shd w:val="clear" w:color="auto" w:fill="D9D9D9" w:themeFill="background1" w:themeFillShade="D9"/>
          </w:tcPr>
          <w:p w14:paraId="51F9C356" w14:textId="77777777" w:rsidR="009E2B3B" w:rsidRPr="001677D0" w:rsidRDefault="009E2B3B" w:rsidP="006B0DEA">
            <w:pPr>
              <w:jc w:val="center"/>
              <w:rPr>
                <w:rFonts w:ascii="標楷體" w:eastAsia="標楷體" w:hAnsi="標楷體"/>
              </w:rPr>
            </w:pPr>
            <w:r w:rsidRPr="001677D0">
              <w:rPr>
                <w:rFonts w:ascii="標楷體" w:eastAsia="標楷體" w:hAnsi="標楷體" w:hint="eastAsia"/>
                <w:lang w:eastAsia="zh-HK"/>
              </w:rPr>
              <w:t>按鈕名稱</w:t>
            </w:r>
          </w:p>
        </w:tc>
        <w:tc>
          <w:tcPr>
            <w:tcW w:w="6984" w:type="dxa"/>
            <w:shd w:val="clear" w:color="auto" w:fill="D9D9D9" w:themeFill="background1" w:themeFillShade="D9"/>
          </w:tcPr>
          <w:p w14:paraId="75C78C23" w14:textId="77777777" w:rsidR="009E2B3B" w:rsidRPr="001677D0" w:rsidRDefault="009E2B3B" w:rsidP="006B0DEA">
            <w:pPr>
              <w:jc w:val="center"/>
              <w:rPr>
                <w:rFonts w:ascii="標楷體" w:eastAsia="標楷體" w:hAnsi="標楷體"/>
              </w:rPr>
            </w:pPr>
            <w:r w:rsidRPr="001677D0">
              <w:rPr>
                <w:rFonts w:ascii="標楷體" w:eastAsia="標楷體" w:hAnsi="標楷體" w:hint="eastAsia"/>
                <w:lang w:eastAsia="zh-HK"/>
              </w:rPr>
              <w:t>功能說明</w:t>
            </w:r>
          </w:p>
        </w:tc>
      </w:tr>
      <w:tr w:rsidR="009E2B3B" w:rsidRPr="001677D0" w14:paraId="6B1B25B2" w14:textId="77777777" w:rsidTr="006B0DEA">
        <w:tc>
          <w:tcPr>
            <w:tcW w:w="848" w:type="dxa"/>
          </w:tcPr>
          <w:p w14:paraId="7911B0CC" w14:textId="10D496CD" w:rsidR="009E2B3B" w:rsidRPr="001677D0" w:rsidRDefault="009E2B3B" w:rsidP="006B0DEA">
            <w:pPr>
              <w:jc w:val="center"/>
              <w:rPr>
                <w:rFonts w:ascii="標楷體" w:eastAsia="標楷體" w:hAnsi="標楷體"/>
              </w:rPr>
            </w:pPr>
            <w:r>
              <w:rPr>
                <w:rFonts w:ascii="標楷體" w:eastAsia="標楷體" w:hAnsi="標楷體" w:hint="eastAsia"/>
              </w:rPr>
              <w:t>1</w:t>
            </w:r>
          </w:p>
        </w:tc>
        <w:tc>
          <w:tcPr>
            <w:tcW w:w="2112" w:type="dxa"/>
          </w:tcPr>
          <w:p w14:paraId="36B87E1E" w14:textId="77777777" w:rsidR="009E2B3B" w:rsidRPr="001677D0" w:rsidRDefault="009E2B3B" w:rsidP="006B0DEA">
            <w:pPr>
              <w:rPr>
                <w:rFonts w:ascii="標楷體" w:eastAsia="標楷體" w:hAnsi="標楷體"/>
                <w:lang w:eastAsia="zh-HK"/>
              </w:rPr>
            </w:pPr>
            <w:r w:rsidRPr="001677D0">
              <w:rPr>
                <w:rFonts w:ascii="標楷體" w:eastAsia="標楷體" w:hAnsi="標楷體" w:hint="eastAsia"/>
                <w:lang w:eastAsia="zh-HK"/>
              </w:rPr>
              <w:t>刪</w:t>
            </w:r>
            <w:r w:rsidRPr="001677D0">
              <w:rPr>
                <w:rFonts w:ascii="標楷體" w:eastAsia="標楷體" w:hAnsi="標楷體" w:hint="eastAsia"/>
              </w:rPr>
              <w:t>除</w:t>
            </w:r>
          </w:p>
        </w:tc>
        <w:tc>
          <w:tcPr>
            <w:tcW w:w="6984" w:type="dxa"/>
          </w:tcPr>
          <w:p w14:paraId="5ECB100D" w14:textId="77777777" w:rsidR="009E2B3B" w:rsidRPr="001677D0" w:rsidRDefault="009E2B3B" w:rsidP="006B0DEA">
            <w:pPr>
              <w:rPr>
                <w:rFonts w:eastAsia="標楷體"/>
              </w:rPr>
            </w:pPr>
            <w:r w:rsidRPr="001677D0">
              <w:rPr>
                <w:rFonts w:eastAsia="標楷體" w:hint="eastAsia"/>
              </w:rPr>
              <w:t>1.</w:t>
            </w:r>
            <w:r w:rsidRPr="001677D0">
              <w:rPr>
                <w:rFonts w:eastAsia="標楷體" w:hint="eastAsia"/>
              </w:rPr>
              <w:t>【</w:t>
            </w:r>
            <w:r w:rsidRPr="001677D0">
              <w:rPr>
                <w:rFonts w:eastAsia="標楷體"/>
                <w:lang w:eastAsia="zh-HK"/>
              </w:rPr>
              <w:t>L</w:t>
            </w:r>
            <w:r w:rsidRPr="001677D0">
              <w:rPr>
                <w:rFonts w:eastAsia="標楷體" w:hint="eastAsia"/>
              </w:rPr>
              <w:t>6</w:t>
            </w:r>
            <w:r w:rsidRPr="001677D0">
              <w:rPr>
                <w:rFonts w:eastAsia="標楷體"/>
              </w:rPr>
              <w:t>0</w:t>
            </w:r>
            <w:r w:rsidRPr="001677D0">
              <w:rPr>
                <w:rFonts w:eastAsia="標楷體" w:hint="eastAsia"/>
              </w:rPr>
              <w:t>30</w:t>
            </w:r>
            <w:r w:rsidRPr="001677D0">
              <w:rPr>
                <w:rFonts w:eastAsia="標楷體" w:hint="eastAsia"/>
              </w:rPr>
              <w:t>特殊</w:t>
            </w:r>
            <w:r w:rsidRPr="001677D0">
              <w:rPr>
                <w:rFonts w:eastAsia="標楷體" w:hint="eastAsia"/>
              </w:rPr>
              <w:t>/</w:t>
            </w:r>
            <w:r w:rsidRPr="001677D0">
              <w:rPr>
                <w:rFonts w:eastAsia="標楷體" w:hint="eastAsia"/>
              </w:rPr>
              <w:t>例假日查詢】</w:t>
            </w:r>
            <w:r w:rsidRPr="001677D0">
              <w:rPr>
                <w:rFonts w:eastAsia="標楷體"/>
                <w:lang w:eastAsia="zh-HK"/>
              </w:rPr>
              <w:t>功能</w:t>
            </w:r>
            <w:r w:rsidRPr="001677D0">
              <w:rPr>
                <w:rFonts w:eastAsia="標楷體" w:hint="eastAsia"/>
              </w:rPr>
              <w:t>點「</w:t>
            </w:r>
            <w:r w:rsidRPr="001677D0">
              <w:rPr>
                <w:rFonts w:ascii="標楷體" w:eastAsia="標楷體" w:hAnsi="標楷體" w:hint="eastAsia"/>
                <w:lang w:eastAsia="zh-HK"/>
              </w:rPr>
              <w:t>刪</w:t>
            </w:r>
            <w:r w:rsidRPr="001677D0">
              <w:rPr>
                <w:rFonts w:ascii="標楷體" w:eastAsia="標楷體" w:hAnsi="標楷體" w:hint="eastAsia"/>
              </w:rPr>
              <w:t>除</w:t>
            </w:r>
            <w:r w:rsidRPr="001677D0">
              <w:rPr>
                <w:rFonts w:eastAsia="標楷體" w:hint="eastAsia"/>
              </w:rPr>
              <w:t>」</w:t>
            </w:r>
            <w:r w:rsidRPr="001677D0">
              <w:rPr>
                <w:rFonts w:eastAsia="標楷體"/>
                <w:lang w:eastAsia="zh-HK"/>
              </w:rPr>
              <w:t>時顯示</w:t>
            </w:r>
            <w:r w:rsidRPr="001677D0">
              <w:rPr>
                <w:rFonts w:eastAsia="標楷體" w:hint="eastAsia"/>
              </w:rPr>
              <w:t>。</w:t>
            </w:r>
          </w:p>
          <w:p w14:paraId="7A85A5BF" w14:textId="77777777" w:rsidR="001F0CAA" w:rsidRDefault="001F0CAA" w:rsidP="001F0CAA">
            <w:pPr>
              <w:rPr>
                <w:rFonts w:ascii="標楷體" w:eastAsia="標楷體" w:hAnsi="標楷體"/>
                <w:shd w:val="pct15" w:color="auto" w:fill="FFFFFF"/>
              </w:rPr>
            </w:pPr>
            <w:r w:rsidRPr="00554A02">
              <w:rPr>
                <w:rFonts w:ascii="標楷體" w:eastAsia="標楷體" w:hAnsi="標楷體" w:hint="eastAsia"/>
                <w:shd w:val="pct15" w:color="auto" w:fill="FFFFFF"/>
              </w:rPr>
              <w:t>&lt;&lt;檢查說明&gt;&gt;</w:t>
            </w:r>
          </w:p>
          <w:p w14:paraId="4F477CC0" w14:textId="77777777" w:rsidR="00657DFD" w:rsidRDefault="001F0CAA" w:rsidP="00657DFD">
            <w:pPr>
              <w:rPr>
                <w:rFonts w:ascii="標楷體" w:eastAsia="標楷體" w:hAnsi="標楷體"/>
              </w:rPr>
            </w:pPr>
            <w:r w:rsidRPr="001F0CAA">
              <w:rPr>
                <w:rFonts w:ascii="標楷體" w:eastAsia="標楷體" w:hAnsi="標楷體" w:hint="eastAsia"/>
              </w:rPr>
              <w:t>1.</w:t>
            </w:r>
            <w:r w:rsidRPr="00554A02">
              <w:rPr>
                <w:rFonts w:ascii="標楷體" w:eastAsia="標楷體" w:hAnsi="標楷體" w:hint="eastAsia"/>
              </w:rPr>
              <w:t>執行</w:t>
            </w:r>
            <w:r>
              <w:rPr>
                <w:rFonts w:ascii="標楷體" w:eastAsia="標楷體" w:hAnsi="標楷體" w:hint="eastAsia"/>
              </w:rPr>
              <w:t>刪除</w:t>
            </w:r>
            <w:r w:rsidRPr="00554A02">
              <w:rPr>
                <w:rFonts w:ascii="標楷體" w:eastAsia="標楷體" w:hAnsi="標楷體" w:hint="eastAsia"/>
              </w:rPr>
              <w:t>時,若該</w:t>
            </w:r>
            <w:r>
              <w:rPr>
                <w:rFonts w:ascii="標楷體" w:eastAsia="標楷體" w:hAnsi="標楷體" w:hint="eastAsia"/>
              </w:rPr>
              <w:t>刪除</w:t>
            </w:r>
            <w:r w:rsidRPr="00554A02">
              <w:rPr>
                <w:rFonts w:ascii="標楷體" w:eastAsia="標楷體" w:hAnsi="標楷體" w:hint="eastAsia"/>
              </w:rPr>
              <w:t>資料</w:t>
            </w:r>
            <w:r>
              <w:rPr>
                <w:rFonts w:ascii="標楷體" w:eastAsia="標楷體" w:hAnsi="標楷體" w:hint="eastAsia"/>
              </w:rPr>
              <w:t>不</w:t>
            </w:r>
            <w:r w:rsidRPr="00554A02">
              <w:rPr>
                <w:rFonts w:ascii="標楷體" w:eastAsia="標楷體" w:hAnsi="標楷體" w:hint="eastAsia"/>
              </w:rPr>
              <w:t>存在[</w:t>
            </w:r>
            <w:r>
              <w:rPr>
                <w:rFonts w:ascii="標楷體" w:eastAsia="標楷體" w:hAnsi="標楷體" w:hint="eastAsia"/>
              </w:rPr>
              <w:t>假日</w:t>
            </w:r>
            <w:r w:rsidRPr="00554A02">
              <w:rPr>
                <w:rFonts w:ascii="標楷體" w:eastAsia="標楷體" w:hAnsi="標楷體" w:hint="eastAsia"/>
              </w:rPr>
              <w:t>檔(</w:t>
            </w:r>
            <w:r w:rsidRPr="001677D0">
              <w:rPr>
                <w:rFonts w:ascii="標楷體" w:eastAsia="標楷體" w:hAnsi="標楷體" w:hint="eastAsia"/>
              </w:rPr>
              <w:t>T</w:t>
            </w:r>
            <w:r w:rsidRPr="001677D0">
              <w:rPr>
                <w:rFonts w:ascii="標楷體" w:eastAsia="標楷體" w:hAnsi="標楷體"/>
              </w:rPr>
              <w:t>xHoliday</w:t>
            </w:r>
            <w:r w:rsidRPr="00554A02">
              <w:rPr>
                <w:rFonts w:ascii="標楷體" w:eastAsia="標楷體" w:hAnsi="標楷體" w:hint="eastAsia"/>
              </w:rPr>
              <w:t>)],顯示</w:t>
            </w:r>
            <w:r w:rsidR="00657DFD">
              <w:rPr>
                <w:rFonts w:ascii="標楷體" w:eastAsia="標楷體" w:hAnsi="標楷體" w:hint="eastAsia"/>
              </w:rPr>
              <w:t xml:space="preserve">   </w:t>
            </w:r>
          </w:p>
          <w:p w14:paraId="2167ADEA" w14:textId="61991A79" w:rsidR="001F0CAA" w:rsidRPr="00554A02" w:rsidRDefault="00657DFD" w:rsidP="00657DFD">
            <w:pPr>
              <w:rPr>
                <w:rFonts w:ascii="標楷體" w:eastAsia="標楷體" w:hAnsi="標楷體"/>
              </w:rPr>
            </w:pPr>
            <w:r>
              <w:rPr>
                <w:rFonts w:ascii="標楷體" w:eastAsia="標楷體" w:hAnsi="標楷體" w:hint="eastAsia"/>
              </w:rPr>
              <w:t xml:space="preserve">  </w:t>
            </w:r>
            <w:r w:rsidR="001F0CAA" w:rsidRPr="00554A02">
              <w:rPr>
                <w:rFonts w:ascii="標楷體" w:eastAsia="標楷體" w:hAnsi="標楷體" w:hint="eastAsia"/>
              </w:rPr>
              <w:t>錯誤訊息:"E000</w:t>
            </w:r>
            <w:r w:rsidR="001F0CAA">
              <w:rPr>
                <w:rFonts w:ascii="標楷體" w:eastAsia="標楷體" w:hAnsi="標楷體" w:hint="eastAsia"/>
              </w:rPr>
              <w:t>4</w:t>
            </w:r>
            <w:r w:rsidR="001F0CAA" w:rsidRPr="00554A02">
              <w:rPr>
                <w:rFonts w:ascii="標楷體" w:eastAsia="標楷體" w:hAnsi="標楷體"/>
              </w:rPr>
              <w:t>:</w:t>
            </w:r>
            <w:r w:rsidR="001F0CAA">
              <w:rPr>
                <w:rFonts w:ascii="標楷體" w:eastAsia="標楷體" w:hAnsi="標楷體" w:hint="eastAsia"/>
              </w:rPr>
              <w:t>刪除</w:t>
            </w:r>
            <w:r w:rsidR="001F0CAA" w:rsidRPr="00554A02">
              <w:rPr>
                <w:rFonts w:ascii="標楷體" w:eastAsia="標楷體" w:hAnsi="標楷體" w:hint="eastAsia"/>
              </w:rPr>
              <w:t>資料</w:t>
            </w:r>
            <w:r w:rsidR="001F0CAA">
              <w:rPr>
                <w:rFonts w:ascii="標楷體" w:eastAsia="標楷體" w:hAnsi="標楷體" w:hint="eastAsia"/>
              </w:rPr>
              <w:t>不</w:t>
            </w:r>
            <w:r w:rsidR="001F0CAA" w:rsidRPr="00554A02">
              <w:rPr>
                <w:rFonts w:ascii="標楷體" w:eastAsia="標楷體" w:hAnsi="標楷體" w:hint="eastAsia"/>
              </w:rPr>
              <w:t>存在</w:t>
            </w:r>
            <w:r w:rsidR="001F0CAA">
              <w:rPr>
                <w:rFonts w:ascii="標楷體" w:eastAsia="標楷體" w:hAnsi="標楷體"/>
              </w:rPr>
              <w:t>(</w:t>
            </w:r>
            <w:r w:rsidR="001F0CAA">
              <w:rPr>
                <w:rFonts w:ascii="標楷體" w:eastAsia="標楷體" w:hAnsi="標楷體" w:hint="eastAsia"/>
              </w:rPr>
              <w:t>假日</w:t>
            </w:r>
            <w:r w:rsidR="001F0CAA">
              <w:rPr>
                <w:rFonts w:ascii="標楷體" w:eastAsia="標楷體" w:hAnsi="標楷體"/>
              </w:rPr>
              <w:t>)</w:t>
            </w:r>
            <w:r w:rsidR="001F0CAA" w:rsidRPr="00554A02">
              <w:rPr>
                <w:rFonts w:ascii="標楷體" w:eastAsia="標楷體" w:hAnsi="標楷體" w:hint="eastAsia"/>
              </w:rPr>
              <w:t>"</w:t>
            </w:r>
          </w:p>
          <w:p w14:paraId="21879CE3" w14:textId="77777777" w:rsidR="001F0CAA" w:rsidRPr="00554A02" w:rsidRDefault="001F0CAA" w:rsidP="001F0CAA">
            <w:pPr>
              <w:rPr>
                <w:rFonts w:ascii="標楷體" w:eastAsia="標楷體" w:hAnsi="標楷體"/>
                <w:shd w:val="pct15" w:color="auto" w:fill="FFFFFF"/>
                <w:lang w:eastAsia="zh-HK"/>
              </w:rPr>
            </w:pPr>
            <w:r w:rsidRPr="00554A02">
              <w:rPr>
                <w:rFonts w:ascii="標楷體" w:eastAsia="標楷體" w:hAnsi="標楷體" w:hint="eastAsia"/>
                <w:shd w:val="pct15" w:color="auto" w:fill="FFFFFF"/>
              </w:rPr>
              <w:t>&lt;&lt;</w:t>
            </w:r>
            <w:r w:rsidRPr="00554A02">
              <w:rPr>
                <w:rFonts w:ascii="標楷體" w:eastAsia="標楷體" w:hAnsi="標楷體" w:hint="eastAsia"/>
                <w:shd w:val="pct15" w:color="auto" w:fill="FFFFFF"/>
                <w:lang w:eastAsia="zh-HK"/>
              </w:rPr>
              <w:t>成功處理說明</w:t>
            </w:r>
            <w:r w:rsidRPr="00554A02">
              <w:rPr>
                <w:rFonts w:ascii="標楷體" w:eastAsia="標楷體" w:hAnsi="標楷體" w:hint="eastAsia"/>
                <w:shd w:val="pct15" w:color="auto" w:fill="FFFFFF"/>
              </w:rPr>
              <w:t>&gt;&gt;</w:t>
            </w:r>
          </w:p>
          <w:p w14:paraId="5A6C98CD" w14:textId="77777777" w:rsidR="009E2B3B" w:rsidRDefault="001F0CAA" w:rsidP="001F0CAA">
            <w:pPr>
              <w:rPr>
                <w:rFonts w:ascii="標楷體" w:eastAsia="標楷體" w:hAnsi="標楷體"/>
                <w:lang w:eastAsia="zh-HK"/>
              </w:rPr>
            </w:pPr>
            <w:r>
              <w:rPr>
                <w:rFonts w:ascii="標楷體" w:eastAsia="標楷體" w:hAnsi="標楷體" w:hint="eastAsia"/>
              </w:rPr>
              <w:t>1</w:t>
            </w:r>
            <w:r w:rsidRPr="00554A02">
              <w:rPr>
                <w:rFonts w:ascii="標楷體" w:eastAsia="標楷體" w:hAnsi="標楷體" w:hint="eastAsia"/>
              </w:rPr>
              <w:t>.</w:t>
            </w:r>
            <w:r>
              <w:rPr>
                <w:rFonts w:ascii="標楷體" w:eastAsia="標楷體" w:hAnsi="標楷體" w:hint="eastAsia"/>
              </w:rPr>
              <w:t>刪除[假日檔(</w:t>
            </w:r>
            <w:r w:rsidRPr="001677D0">
              <w:rPr>
                <w:rFonts w:ascii="標楷體" w:eastAsia="標楷體" w:hAnsi="標楷體" w:hint="eastAsia"/>
              </w:rPr>
              <w:t>T</w:t>
            </w:r>
            <w:r w:rsidRPr="001677D0">
              <w:rPr>
                <w:rFonts w:ascii="標楷體" w:eastAsia="標楷體" w:hAnsi="標楷體"/>
              </w:rPr>
              <w:t>xHoliday</w:t>
            </w:r>
            <w:r>
              <w:rPr>
                <w:rFonts w:ascii="標楷體" w:eastAsia="標楷體" w:hAnsi="標楷體" w:hint="eastAsia"/>
              </w:rPr>
              <w:t>)]</w:t>
            </w:r>
            <w:r>
              <w:rPr>
                <w:rFonts w:ascii="標楷體" w:eastAsia="標楷體" w:hAnsi="標楷體" w:hint="eastAsia"/>
                <w:lang w:eastAsia="zh-HK"/>
              </w:rPr>
              <w:t>資料</w:t>
            </w:r>
          </w:p>
          <w:p w14:paraId="2F33A3AE" w14:textId="328247C0" w:rsidR="00657DFD" w:rsidRPr="00657DFD" w:rsidRDefault="00827310" w:rsidP="001F0CAA">
            <w:pPr>
              <w:rPr>
                <w:rFonts w:ascii="標楷體" w:eastAsia="標楷體" w:hAnsi="標楷體"/>
              </w:rPr>
            </w:pPr>
            <w:ins w:id="41" w:author="楊智誠" w:date="2021-07-02T16:51:00Z">
              <w:r>
                <w:rPr>
                  <w:rFonts w:ascii="標楷體" w:eastAsia="標楷體" w:hAnsi="標楷體" w:hint="eastAsia"/>
                </w:rPr>
                <w:t>2</w:t>
              </w:r>
              <w:r w:rsidRPr="00554A02">
                <w:rPr>
                  <w:rFonts w:ascii="標楷體" w:eastAsia="標楷體" w:hAnsi="標楷體" w:hint="eastAsia"/>
                </w:rPr>
                <w:t>.</w:t>
              </w:r>
              <w:r w:rsidRPr="00657DFD">
                <w:rPr>
                  <w:rFonts w:ascii="標楷體" w:eastAsia="標楷體" w:hAnsi="標楷體" w:hint="eastAsia"/>
                </w:rPr>
                <w:t>顯示需主管授權</w:t>
              </w:r>
              <w:r>
                <w:rPr>
                  <w:rFonts w:ascii="標楷體" w:eastAsia="標楷體" w:hAnsi="標楷體" w:hint="eastAsia"/>
                </w:rPr>
                <w:t>,並顯示訊息:</w:t>
              </w:r>
              <w:r w:rsidRPr="00554A02">
                <w:rPr>
                  <w:rFonts w:ascii="標楷體" w:eastAsia="標楷體" w:hAnsi="標楷體" w:hint="eastAsia"/>
                </w:rPr>
                <w:t>"</w:t>
              </w:r>
              <w:r>
                <w:rPr>
                  <w:rFonts w:ascii="標楷體" w:eastAsia="標楷體" w:hAnsi="標楷體" w:hint="eastAsia"/>
                </w:rPr>
                <w:t>0004:交易需主管核可</w:t>
              </w:r>
              <w:r w:rsidRPr="00554A02">
                <w:rPr>
                  <w:rFonts w:ascii="標楷體" w:eastAsia="標楷體" w:hAnsi="標楷體" w:hint="eastAsia"/>
                </w:rPr>
                <w:t>"</w:t>
              </w:r>
            </w:ins>
            <w:del w:id="42" w:author="楊智誠" w:date="2021-07-02T16:51:00Z">
              <w:r w:rsidR="00657DFD" w:rsidDel="00827310">
                <w:rPr>
                  <w:rFonts w:eastAsia="標楷體" w:hint="eastAsia"/>
                </w:rPr>
                <w:delText>2.</w:delText>
              </w:r>
              <w:r w:rsidR="00657DFD" w:rsidRPr="001F0CAA" w:rsidDel="00827310">
                <w:rPr>
                  <w:rFonts w:ascii="標楷體" w:eastAsia="標楷體" w:hAnsi="標楷體" w:hint="eastAsia"/>
                </w:rPr>
                <w:delText xml:space="preserve"> 顯示需主管授權訊息</w:delText>
              </w:r>
            </w:del>
          </w:p>
        </w:tc>
      </w:tr>
      <w:tr w:rsidR="009E2B3B" w:rsidRPr="001677D0" w14:paraId="4EF07A6E" w14:textId="77777777" w:rsidTr="006B0DEA">
        <w:tc>
          <w:tcPr>
            <w:tcW w:w="848" w:type="dxa"/>
          </w:tcPr>
          <w:p w14:paraId="0B82158E" w14:textId="2897FE75" w:rsidR="009E2B3B" w:rsidRPr="001677D0" w:rsidRDefault="009E2B3B" w:rsidP="006B0DEA">
            <w:pPr>
              <w:jc w:val="center"/>
              <w:rPr>
                <w:rFonts w:ascii="標楷體" w:eastAsia="標楷體" w:hAnsi="標楷體"/>
              </w:rPr>
            </w:pPr>
            <w:r>
              <w:rPr>
                <w:rFonts w:ascii="標楷體" w:eastAsia="標楷體" w:hAnsi="標楷體" w:hint="eastAsia"/>
              </w:rPr>
              <w:t>2</w:t>
            </w:r>
          </w:p>
        </w:tc>
        <w:tc>
          <w:tcPr>
            <w:tcW w:w="2112" w:type="dxa"/>
          </w:tcPr>
          <w:p w14:paraId="18818DAE" w14:textId="77777777" w:rsidR="009E2B3B" w:rsidRPr="001677D0" w:rsidRDefault="009E2B3B" w:rsidP="006B0DEA">
            <w:pPr>
              <w:rPr>
                <w:rFonts w:ascii="標楷體" w:eastAsia="標楷體" w:hAnsi="標楷體"/>
                <w:lang w:eastAsia="zh-HK"/>
              </w:rPr>
            </w:pPr>
            <w:r w:rsidRPr="001677D0">
              <w:rPr>
                <w:rFonts w:ascii="標楷體" w:eastAsia="標楷體" w:hAnsi="標楷體" w:hint="eastAsia"/>
                <w:lang w:eastAsia="zh-HK"/>
              </w:rPr>
              <w:t>離開</w:t>
            </w:r>
          </w:p>
        </w:tc>
        <w:tc>
          <w:tcPr>
            <w:tcW w:w="6984" w:type="dxa"/>
          </w:tcPr>
          <w:p w14:paraId="3D24FC51" w14:textId="77777777" w:rsidR="009E2B3B" w:rsidRPr="001677D0" w:rsidRDefault="009E2B3B" w:rsidP="006B0DEA">
            <w:pPr>
              <w:rPr>
                <w:rFonts w:ascii="標楷體" w:eastAsia="標楷體" w:hAnsi="標楷體"/>
                <w:lang w:eastAsia="zh-HK"/>
              </w:rPr>
            </w:pPr>
            <w:r w:rsidRPr="001677D0">
              <w:rPr>
                <w:rFonts w:ascii="標楷體" w:eastAsia="標楷體" w:hAnsi="標楷體" w:hint="eastAsia"/>
                <w:lang w:eastAsia="zh-HK"/>
              </w:rPr>
              <w:t>關閉此畫面</w:t>
            </w:r>
          </w:p>
        </w:tc>
      </w:tr>
    </w:tbl>
    <w:p w14:paraId="75BA2C4A" w14:textId="77777777" w:rsidR="001704BE" w:rsidRPr="009E2B3B" w:rsidRDefault="001704BE" w:rsidP="001704BE"/>
    <w:p w14:paraId="02420261" w14:textId="172AB602" w:rsidR="001704BE" w:rsidRPr="001677D0" w:rsidRDefault="001704BE" w:rsidP="00700C61">
      <w:pPr>
        <w:pStyle w:val="a"/>
      </w:pPr>
      <w:r w:rsidRPr="001677D0">
        <w:t>輸入畫面資料說明</w:t>
      </w:r>
      <w:r w:rsidR="00ED6E73">
        <w:rPr>
          <w:rFonts w:hint="eastAsia"/>
        </w:rPr>
        <w:t>-刪除</w:t>
      </w:r>
    </w:p>
    <w:tbl>
      <w:tblPr>
        <w:tblW w:w="10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6"/>
        <w:gridCol w:w="1736"/>
        <w:gridCol w:w="1064"/>
        <w:gridCol w:w="963"/>
        <w:gridCol w:w="2268"/>
        <w:gridCol w:w="411"/>
        <w:gridCol w:w="666"/>
        <w:gridCol w:w="2856"/>
      </w:tblGrid>
      <w:tr w:rsidR="001704BE" w:rsidRPr="001677D0" w14:paraId="36DC7CAC" w14:textId="77777777" w:rsidTr="006B0DEA">
        <w:trPr>
          <w:trHeight w:val="388"/>
          <w:tblHeader/>
          <w:jc w:val="center"/>
        </w:trPr>
        <w:tc>
          <w:tcPr>
            <w:tcW w:w="456" w:type="dxa"/>
            <w:vMerge w:val="restart"/>
            <w:shd w:val="clear" w:color="auto" w:fill="D9D9D9" w:themeFill="background1" w:themeFillShade="D9"/>
          </w:tcPr>
          <w:p w14:paraId="39620181" w14:textId="77777777" w:rsidR="001704BE" w:rsidRPr="001677D0" w:rsidRDefault="001704BE" w:rsidP="006B0DEA">
            <w:pPr>
              <w:rPr>
                <w:rFonts w:ascii="標楷體" w:eastAsia="標楷體" w:hAnsi="標楷體"/>
              </w:rPr>
            </w:pPr>
            <w:r w:rsidRPr="001677D0">
              <w:rPr>
                <w:rFonts w:ascii="標楷體" w:eastAsia="標楷體" w:hAnsi="標楷體"/>
              </w:rPr>
              <w:t>序號</w:t>
            </w:r>
          </w:p>
        </w:tc>
        <w:tc>
          <w:tcPr>
            <w:tcW w:w="1736" w:type="dxa"/>
            <w:vMerge w:val="restart"/>
            <w:shd w:val="clear" w:color="auto" w:fill="D9D9D9" w:themeFill="background1" w:themeFillShade="D9"/>
          </w:tcPr>
          <w:p w14:paraId="7FE08987" w14:textId="77777777" w:rsidR="001704BE" w:rsidRPr="001677D0" w:rsidRDefault="001704BE" w:rsidP="006B0DEA">
            <w:pPr>
              <w:rPr>
                <w:rFonts w:ascii="標楷體" w:eastAsia="標楷體" w:hAnsi="標楷體"/>
              </w:rPr>
            </w:pPr>
            <w:r w:rsidRPr="001677D0">
              <w:rPr>
                <w:rFonts w:ascii="標楷體" w:eastAsia="標楷體" w:hAnsi="標楷體"/>
              </w:rPr>
              <w:t>欄位</w:t>
            </w:r>
          </w:p>
        </w:tc>
        <w:tc>
          <w:tcPr>
            <w:tcW w:w="5372" w:type="dxa"/>
            <w:gridSpan w:val="5"/>
            <w:shd w:val="clear" w:color="auto" w:fill="D9D9D9" w:themeFill="background1" w:themeFillShade="D9"/>
          </w:tcPr>
          <w:p w14:paraId="640904D0" w14:textId="77777777" w:rsidR="001704BE" w:rsidRPr="001677D0" w:rsidRDefault="001704BE" w:rsidP="006B0DEA">
            <w:pPr>
              <w:jc w:val="center"/>
              <w:rPr>
                <w:rFonts w:ascii="標楷體" w:eastAsia="標楷體" w:hAnsi="標楷體"/>
              </w:rPr>
            </w:pPr>
            <w:r w:rsidRPr="001677D0">
              <w:rPr>
                <w:rFonts w:ascii="標楷體" w:eastAsia="標楷體" w:hAnsi="標楷體"/>
              </w:rPr>
              <w:t>說明</w:t>
            </w:r>
          </w:p>
        </w:tc>
        <w:tc>
          <w:tcPr>
            <w:tcW w:w="2856" w:type="dxa"/>
            <w:vMerge w:val="restart"/>
            <w:shd w:val="clear" w:color="auto" w:fill="D9D9D9" w:themeFill="background1" w:themeFillShade="D9"/>
          </w:tcPr>
          <w:p w14:paraId="490A9AAB" w14:textId="77777777" w:rsidR="001704BE" w:rsidRPr="001677D0" w:rsidRDefault="001704BE" w:rsidP="006B0DEA">
            <w:pPr>
              <w:rPr>
                <w:rFonts w:ascii="標楷體" w:eastAsia="標楷體" w:hAnsi="標楷體"/>
              </w:rPr>
            </w:pPr>
            <w:r w:rsidRPr="001677D0">
              <w:rPr>
                <w:rFonts w:ascii="標楷體" w:eastAsia="標楷體" w:hAnsi="標楷體"/>
              </w:rPr>
              <w:t>處理邏輯及注意事項</w:t>
            </w:r>
          </w:p>
        </w:tc>
      </w:tr>
      <w:tr w:rsidR="001704BE" w:rsidRPr="001677D0" w14:paraId="2B32F25E" w14:textId="77777777" w:rsidTr="001F0CAA">
        <w:trPr>
          <w:trHeight w:val="244"/>
          <w:tblHeader/>
          <w:jc w:val="center"/>
        </w:trPr>
        <w:tc>
          <w:tcPr>
            <w:tcW w:w="456" w:type="dxa"/>
            <w:vMerge/>
            <w:shd w:val="clear" w:color="auto" w:fill="D9D9D9" w:themeFill="background1" w:themeFillShade="D9"/>
          </w:tcPr>
          <w:p w14:paraId="43A79133" w14:textId="77777777" w:rsidR="001704BE" w:rsidRPr="001677D0" w:rsidRDefault="001704BE" w:rsidP="006B0DEA">
            <w:pPr>
              <w:rPr>
                <w:rFonts w:ascii="標楷體" w:eastAsia="標楷體" w:hAnsi="標楷體"/>
              </w:rPr>
            </w:pPr>
          </w:p>
        </w:tc>
        <w:tc>
          <w:tcPr>
            <w:tcW w:w="1736" w:type="dxa"/>
            <w:vMerge/>
            <w:shd w:val="clear" w:color="auto" w:fill="D9D9D9" w:themeFill="background1" w:themeFillShade="D9"/>
          </w:tcPr>
          <w:p w14:paraId="0E7A2CA5" w14:textId="77777777" w:rsidR="001704BE" w:rsidRPr="001677D0" w:rsidRDefault="001704BE" w:rsidP="006B0DEA">
            <w:pPr>
              <w:rPr>
                <w:rFonts w:ascii="標楷體" w:eastAsia="標楷體" w:hAnsi="標楷體"/>
              </w:rPr>
            </w:pPr>
          </w:p>
        </w:tc>
        <w:tc>
          <w:tcPr>
            <w:tcW w:w="1064" w:type="dxa"/>
            <w:shd w:val="clear" w:color="auto" w:fill="D9D9D9" w:themeFill="background1" w:themeFillShade="D9"/>
          </w:tcPr>
          <w:p w14:paraId="000F64A0" w14:textId="3470870C" w:rsidR="001704BE" w:rsidRPr="001677D0" w:rsidRDefault="00302ED3" w:rsidP="006B0DEA">
            <w:pPr>
              <w:rPr>
                <w:rFonts w:ascii="標楷體" w:eastAsia="標楷體" w:hAnsi="標楷體"/>
              </w:rPr>
            </w:pPr>
            <w:r>
              <w:rPr>
                <w:rFonts w:ascii="標楷體" w:eastAsia="標楷體" w:hAnsi="標楷體" w:hint="eastAsia"/>
              </w:rPr>
              <w:t>資料長度</w:t>
            </w:r>
          </w:p>
        </w:tc>
        <w:tc>
          <w:tcPr>
            <w:tcW w:w="963" w:type="dxa"/>
            <w:shd w:val="clear" w:color="auto" w:fill="D9D9D9" w:themeFill="background1" w:themeFillShade="D9"/>
          </w:tcPr>
          <w:p w14:paraId="699407D1" w14:textId="77777777" w:rsidR="001704BE" w:rsidRPr="001677D0" w:rsidRDefault="001704BE" w:rsidP="006B0DEA">
            <w:pPr>
              <w:rPr>
                <w:rFonts w:ascii="標楷體" w:eastAsia="標楷體" w:hAnsi="標楷體"/>
              </w:rPr>
            </w:pPr>
            <w:r w:rsidRPr="001677D0">
              <w:rPr>
                <w:rFonts w:ascii="標楷體" w:eastAsia="標楷體" w:hAnsi="標楷體"/>
              </w:rPr>
              <w:t>預設值</w:t>
            </w:r>
          </w:p>
        </w:tc>
        <w:tc>
          <w:tcPr>
            <w:tcW w:w="2268" w:type="dxa"/>
            <w:shd w:val="clear" w:color="auto" w:fill="D9D9D9" w:themeFill="background1" w:themeFillShade="D9"/>
          </w:tcPr>
          <w:p w14:paraId="6EFCD7E2" w14:textId="77777777" w:rsidR="001704BE" w:rsidRPr="001677D0" w:rsidRDefault="001704BE" w:rsidP="006B0DEA">
            <w:pPr>
              <w:rPr>
                <w:rFonts w:ascii="標楷體" w:eastAsia="標楷體" w:hAnsi="標楷體"/>
              </w:rPr>
            </w:pPr>
            <w:r w:rsidRPr="001677D0">
              <w:rPr>
                <w:rFonts w:ascii="標楷體" w:eastAsia="標楷體" w:hAnsi="標楷體"/>
              </w:rPr>
              <w:t>選單內容</w:t>
            </w:r>
          </w:p>
        </w:tc>
        <w:tc>
          <w:tcPr>
            <w:tcW w:w="411" w:type="dxa"/>
            <w:shd w:val="clear" w:color="auto" w:fill="D9D9D9" w:themeFill="background1" w:themeFillShade="D9"/>
          </w:tcPr>
          <w:p w14:paraId="74F2E359" w14:textId="77777777" w:rsidR="001704BE" w:rsidRPr="001677D0" w:rsidRDefault="001704BE" w:rsidP="006B0DEA">
            <w:pPr>
              <w:rPr>
                <w:rFonts w:ascii="標楷體" w:eastAsia="標楷體" w:hAnsi="標楷體"/>
              </w:rPr>
            </w:pPr>
            <w:proofErr w:type="gramStart"/>
            <w:r w:rsidRPr="001677D0">
              <w:rPr>
                <w:rFonts w:ascii="標楷體" w:eastAsia="標楷體" w:hAnsi="標楷體"/>
              </w:rPr>
              <w:t>必填</w:t>
            </w:r>
            <w:proofErr w:type="gramEnd"/>
          </w:p>
        </w:tc>
        <w:tc>
          <w:tcPr>
            <w:tcW w:w="666" w:type="dxa"/>
            <w:shd w:val="clear" w:color="auto" w:fill="D9D9D9" w:themeFill="background1" w:themeFillShade="D9"/>
          </w:tcPr>
          <w:p w14:paraId="2508BD0D" w14:textId="77777777" w:rsidR="001704BE" w:rsidRPr="001677D0" w:rsidRDefault="001704BE" w:rsidP="006B0DEA">
            <w:pPr>
              <w:rPr>
                <w:rFonts w:ascii="標楷體" w:eastAsia="標楷體" w:hAnsi="標楷體"/>
              </w:rPr>
            </w:pPr>
            <w:r w:rsidRPr="001677D0">
              <w:rPr>
                <w:rFonts w:ascii="標楷體" w:eastAsia="標楷體" w:hAnsi="標楷體"/>
              </w:rPr>
              <w:t>R/W</w:t>
            </w:r>
          </w:p>
        </w:tc>
        <w:tc>
          <w:tcPr>
            <w:tcW w:w="2856" w:type="dxa"/>
            <w:vMerge/>
            <w:shd w:val="clear" w:color="auto" w:fill="D9D9D9" w:themeFill="background1" w:themeFillShade="D9"/>
          </w:tcPr>
          <w:p w14:paraId="5B496EF7" w14:textId="77777777" w:rsidR="001704BE" w:rsidRPr="001677D0" w:rsidRDefault="001704BE" w:rsidP="006B0DEA">
            <w:pPr>
              <w:rPr>
                <w:rFonts w:ascii="標楷體" w:eastAsia="標楷體" w:hAnsi="標楷體"/>
              </w:rPr>
            </w:pPr>
          </w:p>
        </w:tc>
      </w:tr>
      <w:tr w:rsidR="001704BE" w:rsidRPr="001677D0" w14:paraId="4C359A5C" w14:textId="77777777" w:rsidTr="001F0CAA">
        <w:trPr>
          <w:trHeight w:val="452"/>
          <w:jc w:val="center"/>
        </w:trPr>
        <w:tc>
          <w:tcPr>
            <w:tcW w:w="456" w:type="dxa"/>
          </w:tcPr>
          <w:p w14:paraId="5C88C48E" w14:textId="77777777" w:rsidR="001704BE" w:rsidRPr="001677D0" w:rsidRDefault="001704BE" w:rsidP="006B0DEA">
            <w:pPr>
              <w:rPr>
                <w:rFonts w:ascii="標楷體" w:eastAsia="標楷體" w:hAnsi="標楷體"/>
              </w:rPr>
            </w:pPr>
            <w:r w:rsidRPr="001677D0">
              <w:rPr>
                <w:rFonts w:ascii="標楷體" w:eastAsia="標楷體" w:hAnsi="標楷體" w:hint="eastAsia"/>
              </w:rPr>
              <w:t>1</w:t>
            </w:r>
          </w:p>
        </w:tc>
        <w:tc>
          <w:tcPr>
            <w:tcW w:w="1736" w:type="dxa"/>
          </w:tcPr>
          <w:p w14:paraId="05E97593" w14:textId="77777777" w:rsidR="001704BE" w:rsidRPr="001677D0" w:rsidRDefault="001704BE" w:rsidP="006B0DEA">
            <w:pPr>
              <w:rPr>
                <w:rFonts w:ascii="標楷體" w:eastAsia="標楷體" w:hAnsi="標楷體"/>
              </w:rPr>
            </w:pPr>
            <w:r w:rsidRPr="001677D0">
              <w:rPr>
                <w:rFonts w:ascii="標楷體" w:eastAsia="標楷體" w:hAnsi="標楷體" w:hint="eastAsia"/>
                <w:lang w:eastAsia="zh-HK"/>
              </w:rPr>
              <w:t>功能選項</w:t>
            </w:r>
          </w:p>
        </w:tc>
        <w:tc>
          <w:tcPr>
            <w:tcW w:w="1064" w:type="dxa"/>
          </w:tcPr>
          <w:p w14:paraId="685030C9" w14:textId="77777777" w:rsidR="001704BE" w:rsidRPr="001677D0" w:rsidRDefault="001704BE" w:rsidP="006B0DEA">
            <w:pPr>
              <w:rPr>
                <w:rFonts w:ascii="標楷體" w:eastAsia="標楷體" w:hAnsi="標楷體"/>
              </w:rPr>
            </w:pPr>
            <w:r w:rsidRPr="001677D0">
              <w:rPr>
                <w:rFonts w:ascii="標楷體" w:eastAsia="標楷體" w:hAnsi="標楷體"/>
              </w:rPr>
              <w:t xml:space="preserve">                  </w:t>
            </w:r>
          </w:p>
        </w:tc>
        <w:tc>
          <w:tcPr>
            <w:tcW w:w="963" w:type="dxa"/>
          </w:tcPr>
          <w:p w14:paraId="676C8B8C" w14:textId="6CE94EAC" w:rsidR="001704BE" w:rsidRPr="001677D0" w:rsidRDefault="001F0CAA" w:rsidP="006B0DEA">
            <w:pPr>
              <w:rPr>
                <w:rFonts w:ascii="標楷體" w:eastAsia="標楷體" w:hAnsi="標楷體"/>
              </w:rPr>
            </w:pPr>
            <w:r>
              <w:rPr>
                <w:rFonts w:ascii="標楷體" w:eastAsia="標楷體" w:hAnsi="標楷體" w:hint="eastAsia"/>
                <w:lang w:eastAsia="zh-HK"/>
              </w:rPr>
              <w:t>刪除</w:t>
            </w:r>
          </w:p>
        </w:tc>
        <w:tc>
          <w:tcPr>
            <w:tcW w:w="2268" w:type="dxa"/>
          </w:tcPr>
          <w:p w14:paraId="4A3275B7" w14:textId="77777777" w:rsidR="001704BE" w:rsidRPr="001677D0" w:rsidRDefault="001704BE" w:rsidP="006B0DEA">
            <w:pPr>
              <w:rPr>
                <w:rFonts w:ascii="標楷體" w:eastAsia="標楷體" w:hAnsi="標楷體"/>
              </w:rPr>
            </w:pPr>
          </w:p>
        </w:tc>
        <w:tc>
          <w:tcPr>
            <w:tcW w:w="411" w:type="dxa"/>
          </w:tcPr>
          <w:p w14:paraId="0CDAD0FD" w14:textId="77777777" w:rsidR="001704BE" w:rsidRPr="001677D0" w:rsidRDefault="001704BE" w:rsidP="006B0DEA">
            <w:pPr>
              <w:rPr>
                <w:rFonts w:ascii="標楷體" w:eastAsia="標楷體" w:hAnsi="標楷體"/>
              </w:rPr>
            </w:pPr>
          </w:p>
        </w:tc>
        <w:tc>
          <w:tcPr>
            <w:tcW w:w="666" w:type="dxa"/>
          </w:tcPr>
          <w:p w14:paraId="419035C7" w14:textId="77777777" w:rsidR="001704BE" w:rsidRPr="001677D0" w:rsidRDefault="001704BE" w:rsidP="006B0DEA">
            <w:pPr>
              <w:jc w:val="center"/>
              <w:rPr>
                <w:rFonts w:ascii="標楷體" w:eastAsia="標楷體" w:hAnsi="標楷體"/>
              </w:rPr>
            </w:pPr>
            <w:r w:rsidRPr="001677D0">
              <w:rPr>
                <w:rFonts w:ascii="標楷體" w:eastAsia="標楷體" w:hAnsi="標楷體" w:hint="eastAsia"/>
              </w:rPr>
              <w:t>R</w:t>
            </w:r>
          </w:p>
        </w:tc>
        <w:tc>
          <w:tcPr>
            <w:tcW w:w="2856" w:type="dxa"/>
          </w:tcPr>
          <w:p w14:paraId="546BF227" w14:textId="317D7820" w:rsidR="001704BE" w:rsidRPr="001677D0" w:rsidRDefault="001704BE" w:rsidP="006B0DEA">
            <w:pPr>
              <w:rPr>
                <w:rFonts w:ascii="標楷體" w:eastAsia="標楷體" w:hAnsi="標楷體"/>
              </w:rPr>
            </w:pPr>
            <w:r w:rsidRPr="001677D0">
              <w:rPr>
                <w:rFonts w:ascii="標楷體" w:eastAsia="標楷體" w:hAnsi="標楷體" w:hint="eastAsia"/>
              </w:rPr>
              <w:t>自動顯示</w:t>
            </w:r>
            <w:r w:rsidR="001F0CAA" w:rsidRPr="001677D0">
              <w:rPr>
                <w:rFonts w:ascii="標楷體" w:eastAsia="標楷體" w:hAnsi="標楷體"/>
              </w:rPr>
              <w:t xml:space="preserve"> </w:t>
            </w:r>
          </w:p>
        </w:tc>
      </w:tr>
      <w:tr w:rsidR="001704BE" w:rsidRPr="001677D0" w14:paraId="13621893" w14:textId="77777777" w:rsidTr="001F0CAA">
        <w:trPr>
          <w:trHeight w:val="446"/>
          <w:jc w:val="center"/>
        </w:trPr>
        <w:tc>
          <w:tcPr>
            <w:tcW w:w="456" w:type="dxa"/>
          </w:tcPr>
          <w:p w14:paraId="327C8786" w14:textId="77777777" w:rsidR="001704BE" w:rsidRPr="001677D0" w:rsidRDefault="001704BE" w:rsidP="006B0DEA">
            <w:pPr>
              <w:rPr>
                <w:rFonts w:ascii="標楷體" w:eastAsia="標楷體" w:hAnsi="標楷體"/>
              </w:rPr>
            </w:pPr>
            <w:r w:rsidRPr="001677D0">
              <w:rPr>
                <w:rFonts w:ascii="標楷體" w:eastAsia="標楷體" w:hAnsi="標楷體" w:hint="eastAsia"/>
              </w:rPr>
              <w:t>2</w:t>
            </w:r>
          </w:p>
        </w:tc>
        <w:tc>
          <w:tcPr>
            <w:tcW w:w="1736" w:type="dxa"/>
          </w:tcPr>
          <w:p w14:paraId="6E67E8A8" w14:textId="77777777" w:rsidR="001704BE" w:rsidRPr="001677D0" w:rsidRDefault="001704BE" w:rsidP="006B0DEA">
            <w:pPr>
              <w:rPr>
                <w:rFonts w:ascii="標楷體" w:eastAsia="標楷體" w:hAnsi="標楷體"/>
              </w:rPr>
            </w:pPr>
            <w:r>
              <w:rPr>
                <w:rFonts w:ascii="標楷體" w:eastAsia="標楷體" w:hAnsi="標楷體" w:hint="eastAsia"/>
              </w:rPr>
              <w:t>假日</w:t>
            </w:r>
          </w:p>
        </w:tc>
        <w:tc>
          <w:tcPr>
            <w:tcW w:w="1064" w:type="dxa"/>
          </w:tcPr>
          <w:p w14:paraId="23557217" w14:textId="2C360440" w:rsidR="001704BE" w:rsidRPr="001677D0" w:rsidRDefault="001704BE" w:rsidP="006B0DEA">
            <w:pPr>
              <w:rPr>
                <w:rFonts w:ascii="標楷體" w:eastAsia="標楷體" w:hAnsi="標楷體"/>
              </w:rPr>
            </w:pPr>
          </w:p>
        </w:tc>
        <w:tc>
          <w:tcPr>
            <w:tcW w:w="963" w:type="dxa"/>
          </w:tcPr>
          <w:p w14:paraId="200695FA" w14:textId="77777777" w:rsidR="001704BE" w:rsidRPr="001677D0" w:rsidRDefault="001704BE" w:rsidP="006B0DEA">
            <w:pPr>
              <w:rPr>
                <w:rFonts w:ascii="標楷體" w:eastAsia="標楷體" w:hAnsi="標楷體"/>
              </w:rPr>
            </w:pPr>
          </w:p>
        </w:tc>
        <w:tc>
          <w:tcPr>
            <w:tcW w:w="2268" w:type="dxa"/>
          </w:tcPr>
          <w:p w14:paraId="37B46572" w14:textId="77777777" w:rsidR="001704BE" w:rsidRPr="001677D0" w:rsidRDefault="001704BE" w:rsidP="006B0DEA">
            <w:pPr>
              <w:rPr>
                <w:rFonts w:ascii="標楷體" w:eastAsia="標楷體" w:hAnsi="標楷體"/>
              </w:rPr>
            </w:pPr>
          </w:p>
        </w:tc>
        <w:tc>
          <w:tcPr>
            <w:tcW w:w="411" w:type="dxa"/>
          </w:tcPr>
          <w:p w14:paraId="1EA4A726" w14:textId="2A196B4C" w:rsidR="001704BE" w:rsidRPr="001677D0" w:rsidRDefault="001704BE" w:rsidP="006B0DEA">
            <w:pPr>
              <w:rPr>
                <w:rFonts w:ascii="標楷體" w:eastAsia="標楷體" w:hAnsi="標楷體"/>
              </w:rPr>
            </w:pPr>
          </w:p>
        </w:tc>
        <w:tc>
          <w:tcPr>
            <w:tcW w:w="666" w:type="dxa"/>
          </w:tcPr>
          <w:p w14:paraId="2DAD2363" w14:textId="22445AC9" w:rsidR="001704BE" w:rsidRPr="001677D0" w:rsidRDefault="000F4DB1" w:rsidP="006B0DEA">
            <w:pPr>
              <w:jc w:val="center"/>
              <w:rPr>
                <w:rFonts w:ascii="標楷體" w:eastAsia="標楷體" w:hAnsi="標楷體"/>
              </w:rPr>
            </w:pPr>
            <w:r w:rsidRPr="001677D0">
              <w:rPr>
                <w:rFonts w:ascii="標楷體" w:eastAsia="標楷體" w:hAnsi="標楷體" w:hint="eastAsia"/>
              </w:rPr>
              <w:t>R</w:t>
            </w:r>
          </w:p>
        </w:tc>
        <w:tc>
          <w:tcPr>
            <w:tcW w:w="2856" w:type="dxa"/>
          </w:tcPr>
          <w:p w14:paraId="62FFF3A8" w14:textId="798CB49C" w:rsidR="001704BE" w:rsidRDefault="001704BE" w:rsidP="006B0DEA">
            <w:pPr>
              <w:snapToGrid w:val="0"/>
              <w:ind w:left="238" w:hangingChars="99" w:hanging="238"/>
              <w:rPr>
                <w:rFonts w:ascii="標楷體" w:eastAsia="標楷體" w:hAnsi="標楷體"/>
                <w:lang w:eastAsia="zh-HK"/>
              </w:rPr>
            </w:pPr>
            <w:r>
              <w:rPr>
                <w:rFonts w:ascii="標楷體" w:eastAsia="標楷體" w:hAnsi="標楷體" w:hint="eastAsia"/>
                <w:lang w:eastAsia="zh-HK"/>
              </w:rPr>
              <w:t>1</w:t>
            </w:r>
            <w:r>
              <w:rPr>
                <w:rFonts w:ascii="標楷體" w:eastAsia="標楷體" w:hAnsi="標楷體"/>
                <w:lang w:eastAsia="zh-HK"/>
              </w:rPr>
              <w:t>.</w:t>
            </w:r>
            <w:r w:rsidR="000F4DB1">
              <w:rPr>
                <w:rFonts w:ascii="標楷體" w:eastAsia="標楷體" w:hAnsi="標楷體" w:hint="eastAsia"/>
                <w:lang w:eastAsia="zh-HK"/>
              </w:rPr>
              <w:t>自動顯示</w:t>
            </w:r>
            <w:r w:rsidR="00B77036">
              <w:rPr>
                <w:rFonts w:ascii="標楷體" w:eastAsia="標楷體" w:hAnsi="標楷體" w:hint="eastAsia"/>
                <w:lang w:eastAsia="zh-HK"/>
              </w:rPr>
              <w:t>原值</w:t>
            </w:r>
            <w:r w:rsidR="000F4DB1">
              <w:rPr>
                <w:rFonts w:ascii="標楷體" w:eastAsia="標楷體" w:hAnsi="標楷體" w:hint="eastAsia"/>
                <w:lang w:eastAsia="zh-HK"/>
              </w:rPr>
              <w:t>,不可</w:t>
            </w:r>
            <w:r w:rsidR="008E354D">
              <w:rPr>
                <w:rFonts w:ascii="標楷體" w:eastAsia="標楷體" w:hAnsi="標楷體" w:hint="eastAsia"/>
                <w:lang w:eastAsia="zh-HK"/>
              </w:rPr>
              <w:t>修改</w:t>
            </w:r>
          </w:p>
          <w:p w14:paraId="03A2B0B7" w14:textId="754ECA44" w:rsidR="001F0CAA" w:rsidRPr="001677D0" w:rsidRDefault="001F0CAA" w:rsidP="006B0DEA">
            <w:pPr>
              <w:snapToGrid w:val="0"/>
              <w:ind w:left="238" w:hangingChars="99" w:hanging="238"/>
              <w:rPr>
                <w:rFonts w:ascii="標楷體" w:eastAsia="標楷體" w:hAnsi="標楷體"/>
                <w:lang w:eastAsia="zh-HK"/>
              </w:rPr>
            </w:pPr>
            <w:r>
              <w:rPr>
                <w:rFonts w:ascii="標楷體" w:eastAsia="標楷體" w:hAnsi="標楷體"/>
              </w:rPr>
              <w:t>2.</w:t>
            </w:r>
            <w:r>
              <w:rPr>
                <w:rFonts w:ascii="標楷體" w:eastAsia="標楷體" w:hAnsi="標楷體" w:hint="eastAsia"/>
              </w:rPr>
              <w:t>Tx</w:t>
            </w:r>
            <w:r>
              <w:rPr>
                <w:rFonts w:ascii="標楷體" w:eastAsia="標楷體" w:hAnsi="標楷體"/>
              </w:rPr>
              <w:t>Holiday.Holiday</w:t>
            </w:r>
          </w:p>
        </w:tc>
      </w:tr>
      <w:tr w:rsidR="000F4DB1" w:rsidRPr="001677D0" w14:paraId="56E2C88E" w14:textId="77777777" w:rsidTr="001F0CAA">
        <w:trPr>
          <w:trHeight w:val="291"/>
          <w:jc w:val="center"/>
        </w:trPr>
        <w:tc>
          <w:tcPr>
            <w:tcW w:w="456" w:type="dxa"/>
          </w:tcPr>
          <w:p w14:paraId="35558CCE" w14:textId="77777777" w:rsidR="000F4DB1" w:rsidRPr="001677D0" w:rsidRDefault="000F4DB1" w:rsidP="000F4DB1">
            <w:pPr>
              <w:rPr>
                <w:rFonts w:ascii="標楷體" w:eastAsia="標楷體" w:hAnsi="標楷體"/>
              </w:rPr>
            </w:pPr>
            <w:r w:rsidRPr="001677D0">
              <w:rPr>
                <w:rFonts w:ascii="標楷體" w:eastAsia="標楷體" w:hAnsi="標楷體" w:hint="eastAsia"/>
              </w:rPr>
              <w:t>3</w:t>
            </w:r>
            <w:r w:rsidRPr="001677D0">
              <w:rPr>
                <w:rFonts w:ascii="標楷體" w:eastAsia="標楷體" w:hAnsi="標楷體"/>
              </w:rPr>
              <w:t xml:space="preserve"> </w:t>
            </w:r>
          </w:p>
        </w:tc>
        <w:tc>
          <w:tcPr>
            <w:tcW w:w="1736" w:type="dxa"/>
          </w:tcPr>
          <w:p w14:paraId="2E0786AA" w14:textId="77777777" w:rsidR="000F4DB1" w:rsidRPr="001677D0" w:rsidRDefault="000F4DB1" w:rsidP="000F4DB1">
            <w:pPr>
              <w:rPr>
                <w:rFonts w:ascii="標楷體" w:eastAsia="標楷體" w:hAnsi="標楷體"/>
              </w:rPr>
            </w:pPr>
            <w:r>
              <w:rPr>
                <w:rFonts w:ascii="標楷體" w:eastAsia="標楷體" w:hAnsi="標楷體" w:hint="eastAsia"/>
              </w:rPr>
              <w:t>假日型態</w:t>
            </w:r>
          </w:p>
        </w:tc>
        <w:tc>
          <w:tcPr>
            <w:tcW w:w="1064" w:type="dxa"/>
          </w:tcPr>
          <w:p w14:paraId="71C5FAB3" w14:textId="26F5705B" w:rsidR="000F4DB1" w:rsidRPr="001677D0" w:rsidRDefault="000F4DB1" w:rsidP="000F4DB1">
            <w:pPr>
              <w:rPr>
                <w:rFonts w:ascii="標楷體" w:eastAsia="標楷體" w:hAnsi="標楷體"/>
              </w:rPr>
            </w:pPr>
          </w:p>
        </w:tc>
        <w:tc>
          <w:tcPr>
            <w:tcW w:w="963" w:type="dxa"/>
          </w:tcPr>
          <w:p w14:paraId="532FA827" w14:textId="77777777" w:rsidR="000F4DB1" w:rsidRPr="001677D0" w:rsidRDefault="000F4DB1" w:rsidP="000F4DB1">
            <w:pPr>
              <w:rPr>
                <w:rFonts w:ascii="標楷體" w:eastAsia="標楷體" w:hAnsi="標楷體"/>
              </w:rPr>
            </w:pPr>
          </w:p>
        </w:tc>
        <w:tc>
          <w:tcPr>
            <w:tcW w:w="2268" w:type="dxa"/>
          </w:tcPr>
          <w:p w14:paraId="6652B536" w14:textId="55472F7B" w:rsidR="000F4DB1" w:rsidRPr="001677D0" w:rsidRDefault="000F4DB1" w:rsidP="000F4DB1">
            <w:pPr>
              <w:rPr>
                <w:rFonts w:ascii="標楷體" w:eastAsia="標楷體" w:hAnsi="標楷體"/>
              </w:rPr>
            </w:pPr>
          </w:p>
        </w:tc>
        <w:tc>
          <w:tcPr>
            <w:tcW w:w="411" w:type="dxa"/>
          </w:tcPr>
          <w:p w14:paraId="0DFEB8AE" w14:textId="2F4DC339" w:rsidR="000F4DB1" w:rsidRPr="001677D0" w:rsidRDefault="000F4DB1" w:rsidP="000F4DB1">
            <w:pPr>
              <w:rPr>
                <w:rFonts w:ascii="標楷體" w:eastAsia="標楷體" w:hAnsi="標楷體"/>
              </w:rPr>
            </w:pPr>
          </w:p>
        </w:tc>
        <w:tc>
          <w:tcPr>
            <w:tcW w:w="666" w:type="dxa"/>
          </w:tcPr>
          <w:p w14:paraId="7FFF9970" w14:textId="18D6794B" w:rsidR="000F4DB1" w:rsidRPr="001677D0" w:rsidRDefault="000F4DB1" w:rsidP="000F4DB1">
            <w:pPr>
              <w:jc w:val="center"/>
              <w:rPr>
                <w:rFonts w:ascii="標楷體" w:eastAsia="標楷體" w:hAnsi="標楷體"/>
              </w:rPr>
            </w:pPr>
            <w:r w:rsidRPr="001677D0">
              <w:rPr>
                <w:rFonts w:ascii="標楷體" w:eastAsia="標楷體" w:hAnsi="標楷體" w:hint="eastAsia"/>
              </w:rPr>
              <w:t>R</w:t>
            </w:r>
          </w:p>
        </w:tc>
        <w:tc>
          <w:tcPr>
            <w:tcW w:w="2856" w:type="dxa"/>
          </w:tcPr>
          <w:p w14:paraId="438FD0C7" w14:textId="352E79A5" w:rsidR="000F4DB1" w:rsidRDefault="000F4DB1" w:rsidP="000F4DB1">
            <w:pPr>
              <w:rPr>
                <w:rFonts w:ascii="標楷體" w:eastAsia="標楷體" w:hAnsi="標楷體"/>
                <w:lang w:eastAsia="zh-HK"/>
              </w:rPr>
            </w:pPr>
            <w:r>
              <w:rPr>
                <w:rFonts w:ascii="標楷體" w:eastAsia="標楷體" w:hAnsi="標楷體" w:hint="eastAsia"/>
                <w:lang w:eastAsia="zh-HK"/>
              </w:rPr>
              <w:t>1</w:t>
            </w:r>
            <w:r>
              <w:rPr>
                <w:rFonts w:ascii="標楷體" w:eastAsia="標楷體" w:hAnsi="標楷體"/>
                <w:lang w:eastAsia="zh-HK"/>
              </w:rPr>
              <w:t>.</w:t>
            </w:r>
            <w:r>
              <w:rPr>
                <w:rFonts w:ascii="標楷體" w:eastAsia="標楷體" w:hAnsi="標楷體" w:hint="eastAsia"/>
                <w:lang w:eastAsia="zh-HK"/>
              </w:rPr>
              <w:t>自動顯示</w:t>
            </w:r>
            <w:r w:rsidR="00B77036">
              <w:rPr>
                <w:rFonts w:ascii="標楷體" w:eastAsia="標楷體" w:hAnsi="標楷體" w:hint="eastAsia"/>
                <w:lang w:eastAsia="zh-HK"/>
              </w:rPr>
              <w:t>原值</w:t>
            </w:r>
            <w:r>
              <w:rPr>
                <w:rFonts w:ascii="標楷體" w:eastAsia="標楷體" w:hAnsi="標楷體" w:hint="eastAsia"/>
                <w:lang w:eastAsia="zh-HK"/>
              </w:rPr>
              <w:t>,不可</w:t>
            </w:r>
            <w:r w:rsidR="008E354D">
              <w:rPr>
                <w:rFonts w:ascii="標楷體" w:eastAsia="標楷體" w:hAnsi="標楷體" w:hint="eastAsia"/>
                <w:lang w:eastAsia="zh-HK"/>
              </w:rPr>
              <w:t>修改</w:t>
            </w:r>
          </w:p>
          <w:p w14:paraId="2E56E6D8" w14:textId="27AA886D" w:rsidR="001F0CAA" w:rsidRPr="00452189" w:rsidRDefault="001F0CAA" w:rsidP="000F4DB1">
            <w:pPr>
              <w:rPr>
                <w:rFonts w:ascii="標楷體" w:eastAsia="標楷體" w:hAnsi="標楷體"/>
              </w:rPr>
            </w:pPr>
            <w:r w:rsidRPr="00452189">
              <w:rPr>
                <w:rFonts w:ascii="標楷體" w:eastAsia="標楷體" w:hAnsi="標楷體" w:hint="eastAsia"/>
              </w:rPr>
              <w:t>2.</w:t>
            </w:r>
            <w:r>
              <w:rPr>
                <w:rFonts w:ascii="標楷體" w:eastAsia="標楷體" w:hAnsi="標楷體" w:hint="eastAsia"/>
              </w:rPr>
              <w:t>Tx</w:t>
            </w:r>
            <w:r>
              <w:rPr>
                <w:rFonts w:ascii="標楷體" w:eastAsia="標楷體" w:hAnsi="標楷體"/>
              </w:rPr>
              <w:t>Holiday.TypeCode</w:t>
            </w:r>
          </w:p>
        </w:tc>
      </w:tr>
    </w:tbl>
    <w:p w14:paraId="5534D27E" w14:textId="77777777" w:rsidR="001704BE" w:rsidRPr="001677D0" w:rsidRDefault="001704BE" w:rsidP="001704BE">
      <w:pPr>
        <w:rPr>
          <w:rFonts w:ascii="標楷體" w:eastAsia="標楷體" w:hAnsi="標楷體"/>
        </w:rPr>
      </w:pPr>
    </w:p>
    <w:p w14:paraId="5784D7F1" w14:textId="55EA2132" w:rsidR="00F06C69" w:rsidRPr="001677D0" w:rsidRDefault="00F06C69" w:rsidP="002C3E21">
      <w:pPr>
        <w:widowControl/>
        <w:rPr>
          <w:rFonts w:ascii="標楷體" w:eastAsia="標楷體" w:hAnsi="標楷體"/>
        </w:rPr>
      </w:pPr>
    </w:p>
    <w:p w14:paraId="1E5D170A" w14:textId="52786C25" w:rsidR="00E0239D" w:rsidRPr="001677D0" w:rsidRDefault="00E0239D" w:rsidP="00700C61">
      <w:pPr>
        <w:pStyle w:val="3"/>
        <w:numPr>
          <w:ilvl w:val="2"/>
          <w:numId w:val="27"/>
        </w:numPr>
        <w:rPr>
          <w:rFonts w:ascii="標楷體" w:hAnsi="標楷體"/>
        </w:rPr>
      </w:pPr>
      <w:r w:rsidRPr="001677D0">
        <w:rPr>
          <w:rFonts w:ascii="標楷體" w:hAnsi="標楷體" w:hint="eastAsia"/>
        </w:rPr>
        <w:t>L6030特殊例假日查詢</w:t>
      </w:r>
      <w:r w:rsidR="0075611C" w:rsidRPr="001677D0">
        <w:rPr>
          <w:rFonts w:ascii="標楷體" w:hAnsi="標楷體" w:hint="eastAsia"/>
        </w:rPr>
        <w:t>*</w:t>
      </w:r>
      <w:r w:rsidR="0075611C" w:rsidRPr="001677D0">
        <w:rPr>
          <w:rFonts w:ascii="標楷體" w:hAnsi="標楷體"/>
        </w:rPr>
        <w:t>**</w:t>
      </w:r>
    </w:p>
    <w:p w14:paraId="06BCF626" w14:textId="77777777" w:rsidR="00713315" w:rsidRPr="001677D0" w:rsidRDefault="00713315" w:rsidP="00700C61">
      <w:pPr>
        <w:pStyle w:val="a"/>
      </w:pPr>
      <w:r w:rsidRPr="001677D0">
        <w:t>功能說明</w:t>
      </w:r>
    </w:p>
    <w:tbl>
      <w:tblPr>
        <w:tblW w:w="7866" w:type="dxa"/>
        <w:tblInd w:w="180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6318"/>
      </w:tblGrid>
      <w:tr w:rsidR="001677D0" w:rsidRPr="001677D0" w14:paraId="790DD529" w14:textId="77777777" w:rsidTr="006B0DEA">
        <w:trPr>
          <w:trHeight w:val="277"/>
        </w:trPr>
        <w:tc>
          <w:tcPr>
            <w:tcW w:w="1548" w:type="dxa"/>
            <w:tcBorders>
              <w:top w:val="single" w:sz="8" w:space="0" w:color="000000"/>
              <w:bottom w:val="single" w:sz="8" w:space="0" w:color="000000"/>
              <w:right w:val="single" w:sz="8" w:space="0" w:color="000000"/>
            </w:tcBorders>
            <w:shd w:val="clear" w:color="auto" w:fill="F3F3F3"/>
          </w:tcPr>
          <w:p w14:paraId="1A3BD078" w14:textId="77777777" w:rsidR="00713315" w:rsidRPr="001677D0" w:rsidRDefault="00713315" w:rsidP="006B0DEA">
            <w:pPr>
              <w:rPr>
                <w:rFonts w:ascii="標楷體" w:eastAsia="標楷體" w:hAnsi="標楷體"/>
              </w:rPr>
            </w:pPr>
            <w:r w:rsidRPr="001677D0">
              <w:rPr>
                <w:rFonts w:ascii="標楷體" w:eastAsia="標楷體" w:hAnsi="標楷體"/>
              </w:rPr>
              <w:t xml:space="preserve">功能名稱 </w:t>
            </w:r>
          </w:p>
        </w:tc>
        <w:tc>
          <w:tcPr>
            <w:tcW w:w="6318" w:type="dxa"/>
            <w:tcBorders>
              <w:top w:val="single" w:sz="8" w:space="0" w:color="000000"/>
              <w:left w:val="single" w:sz="8" w:space="0" w:color="000000"/>
              <w:bottom w:val="single" w:sz="8" w:space="0" w:color="000000"/>
            </w:tcBorders>
          </w:tcPr>
          <w:p w14:paraId="03B95C12" w14:textId="6394E6E1" w:rsidR="00713315" w:rsidRPr="001677D0" w:rsidRDefault="00713315" w:rsidP="006B0DEA">
            <w:pPr>
              <w:rPr>
                <w:rFonts w:ascii="標楷體" w:eastAsia="標楷體" w:hAnsi="標楷體"/>
              </w:rPr>
            </w:pPr>
            <w:r w:rsidRPr="001677D0">
              <w:rPr>
                <w:rFonts w:ascii="標楷體" w:eastAsia="標楷體" w:hAnsi="標楷體" w:hint="eastAsia"/>
              </w:rPr>
              <w:t>特殊例假日查詢</w:t>
            </w:r>
          </w:p>
        </w:tc>
      </w:tr>
      <w:tr w:rsidR="001677D0" w:rsidRPr="001677D0" w14:paraId="53569E32" w14:textId="77777777" w:rsidTr="006B0DEA">
        <w:trPr>
          <w:trHeight w:val="277"/>
        </w:trPr>
        <w:tc>
          <w:tcPr>
            <w:tcW w:w="1548" w:type="dxa"/>
            <w:tcBorders>
              <w:top w:val="single" w:sz="8" w:space="0" w:color="000000"/>
              <w:bottom w:val="single" w:sz="8" w:space="0" w:color="000000"/>
              <w:right w:val="single" w:sz="8" w:space="0" w:color="000000"/>
            </w:tcBorders>
            <w:shd w:val="clear" w:color="auto" w:fill="F3F3F3"/>
          </w:tcPr>
          <w:p w14:paraId="22B76FB2" w14:textId="77777777" w:rsidR="00713315" w:rsidRPr="001677D0" w:rsidRDefault="00713315" w:rsidP="006B0DEA">
            <w:pPr>
              <w:rPr>
                <w:rFonts w:ascii="標楷體" w:eastAsia="標楷體" w:hAnsi="標楷體"/>
              </w:rPr>
            </w:pPr>
            <w:r w:rsidRPr="001677D0">
              <w:rPr>
                <w:rFonts w:ascii="標楷體" w:eastAsia="標楷體" w:hAnsi="標楷體"/>
              </w:rPr>
              <w:t>進入條件</w:t>
            </w:r>
          </w:p>
        </w:tc>
        <w:tc>
          <w:tcPr>
            <w:tcW w:w="6318" w:type="dxa"/>
            <w:tcBorders>
              <w:top w:val="single" w:sz="8" w:space="0" w:color="000000"/>
              <w:left w:val="single" w:sz="8" w:space="0" w:color="000000"/>
              <w:bottom w:val="single" w:sz="8" w:space="0" w:color="000000"/>
            </w:tcBorders>
          </w:tcPr>
          <w:p w14:paraId="7244C56B" w14:textId="704FF4AF" w:rsidR="00713315" w:rsidRPr="001677D0" w:rsidRDefault="00713315" w:rsidP="006B0DEA">
            <w:pPr>
              <w:rPr>
                <w:rFonts w:ascii="標楷體" w:eastAsia="標楷體" w:hAnsi="標楷體"/>
              </w:rPr>
            </w:pPr>
            <w:r w:rsidRPr="001677D0">
              <w:rPr>
                <w:rFonts w:ascii="標楷體" w:eastAsia="標楷體" w:hAnsi="標楷體" w:hint="eastAsia"/>
                <w:lang w:eastAsia="zh-HK"/>
              </w:rPr>
              <w:t>查詢</w:t>
            </w:r>
            <w:r w:rsidRPr="001677D0">
              <w:rPr>
                <w:rFonts w:ascii="標楷體" w:eastAsia="標楷體" w:hAnsi="標楷體" w:hint="eastAsia"/>
              </w:rPr>
              <w:t>特殊例假日查</w:t>
            </w:r>
            <w:r w:rsidRPr="001677D0">
              <w:rPr>
                <w:rFonts w:ascii="標楷體" w:eastAsia="標楷體" w:hAnsi="標楷體" w:hint="eastAsia"/>
                <w:lang w:eastAsia="zh-HK"/>
              </w:rPr>
              <w:t>時</w:t>
            </w:r>
          </w:p>
        </w:tc>
      </w:tr>
      <w:tr w:rsidR="001677D0" w:rsidRPr="001677D0" w14:paraId="149E550C" w14:textId="77777777" w:rsidTr="006B0DEA">
        <w:trPr>
          <w:trHeight w:val="773"/>
        </w:trPr>
        <w:tc>
          <w:tcPr>
            <w:tcW w:w="1548" w:type="dxa"/>
            <w:tcBorders>
              <w:top w:val="single" w:sz="8" w:space="0" w:color="000000"/>
              <w:bottom w:val="single" w:sz="8" w:space="0" w:color="000000"/>
              <w:right w:val="single" w:sz="8" w:space="0" w:color="000000"/>
            </w:tcBorders>
            <w:shd w:val="clear" w:color="auto" w:fill="F3F3F3"/>
          </w:tcPr>
          <w:p w14:paraId="3CFFB59D" w14:textId="77777777" w:rsidR="00713315" w:rsidRPr="001677D0" w:rsidRDefault="00713315" w:rsidP="006B0DEA">
            <w:pPr>
              <w:rPr>
                <w:rFonts w:ascii="標楷體" w:eastAsia="標楷體" w:hAnsi="標楷體"/>
              </w:rPr>
            </w:pPr>
            <w:r w:rsidRPr="001677D0">
              <w:rPr>
                <w:rFonts w:ascii="標楷體" w:eastAsia="標楷體" w:hAnsi="標楷體"/>
              </w:rPr>
              <w:t xml:space="preserve">基本流程 </w:t>
            </w:r>
          </w:p>
        </w:tc>
        <w:tc>
          <w:tcPr>
            <w:tcW w:w="6318" w:type="dxa"/>
            <w:tcBorders>
              <w:top w:val="single" w:sz="8" w:space="0" w:color="000000"/>
              <w:left w:val="single" w:sz="8" w:space="0" w:color="000000"/>
              <w:bottom w:val="single" w:sz="8" w:space="0" w:color="000000"/>
            </w:tcBorders>
          </w:tcPr>
          <w:p w14:paraId="38E70C85" w14:textId="728A0017" w:rsidR="00713315" w:rsidRPr="001677D0" w:rsidRDefault="00713315" w:rsidP="006B0DEA">
            <w:pPr>
              <w:rPr>
                <w:rFonts w:ascii="標楷體" w:eastAsia="標楷體" w:hAnsi="標楷體"/>
                <w:lang w:eastAsia="zh-HK"/>
              </w:rPr>
            </w:pPr>
            <w:r w:rsidRPr="001677D0">
              <w:rPr>
                <w:rFonts w:ascii="標楷體" w:eastAsia="標楷體" w:hAnsi="標楷體" w:hint="eastAsia"/>
              </w:rPr>
              <w:t>1.</w:t>
            </w:r>
            <w:r w:rsidRPr="001677D0">
              <w:rPr>
                <w:rFonts w:ascii="標楷體" w:eastAsia="標楷體" w:hAnsi="標楷體" w:hint="eastAsia"/>
                <w:lang w:eastAsia="zh-HK"/>
              </w:rPr>
              <w:t>參考</w:t>
            </w:r>
            <w:r w:rsidRPr="001677D0">
              <w:rPr>
                <w:rFonts w:ascii="標楷體" w:eastAsia="標楷體" w:hAnsi="標楷體" w:hint="eastAsia"/>
              </w:rPr>
              <w:t>「</w:t>
            </w:r>
            <w:r w:rsidR="00720609" w:rsidRPr="00720609">
              <w:rPr>
                <w:rFonts w:ascii="標楷體" w:eastAsia="標楷體" w:hAnsi="標楷體" w:hint="eastAsia"/>
              </w:rPr>
              <w:t>作業流程.</w:t>
            </w:r>
            <w:del w:id="43" w:author="楊智誠" w:date="2021-07-01T16:44:00Z">
              <w:r w:rsidR="00720609" w:rsidRPr="00720609" w:rsidDel="00C362E2">
                <w:rPr>
                  <w:rFonts w:ascii="標楷體" w:eastAsia="標楷體" w:hAnsi="標楷體" w:hint="eastAsia"/>
                </w:rPr>
                <w:delText>系統</w:delText>
              </w:r>
              <w:commentRangeStart w:id="44"/>
              <w:commentRangeStart w:id="45"/>
              <w:r w:rsidR="00720609" w:rsidRPr="00720609" w:rsidDel="00C362E2">
                <w:rPr>
                  <w:rFonts w:ascii="標楷體" w:eastAsia="標楷體" w:hAnsi="標楷體" w:hint="eastAsia"/>
                </w:rPr>
                <w:delText>共同作</w:delText>
              </w:r>
              <w:commentRangeEnd w:id="44"/>
              <w:r w:rsidR="00EE55A3" w:rsidDel="00C362E2">
                <w:rPr>
                  <w:rStyle w:val="aff"/>
                  <w:rFonts w:hint="eastAsia"/>
                </w:rPr>
                <w:commentReference w:id="44"/>
              </w:r>
            </w:del>
            <w:commentRangeEnd w:id="45"/>
            <w:r w:rsidR="00C362E2">
              <w:rPr>
                <w:rStyle w:val="aff"/>
              </w:rPr>
              <w:commentReference w:id="45"/>
            </w:r>
            <w:del w:id="47" w:author="楊智誠" w:date="2021-07-01T16:44:00Z">
              <w:r w:rsidR="00A06176" w:rsidDel="00C362E2">
                <w:rPr>
                  <w:rFonts w:ascii="標楷體" w:eastAsia="標楷體" w:hAnsi="標楷體" w:hint="eastAsia"/>
                </w:rPr>
                <w:delText>業</w:delText>
              </w:r>
            </w:del>
            <w:ins w:id="48" w:author="楊智誠" w:date="2021-07-01T16:44:00Z">
              <w:r w:rsidR="00C362E2">
                <w:rPr>
                  <w:rFonts w:ascii="標楷體" w:eastAsia="標楷體" w:hAnsi="標楷體" w:hint="eastAsia"/>
                </w:rPr>
                <w:t>核心資料匯入</w:t>
              </w:r>
            </w:ins>
            <w:r w:rsidRPr="001677D0">
              <w:rPr>
                <w:rFonts w:ascii="標楷體" w:eastAsia="標楷體" w:hAnsi="標楷體" w:hint="eastAsia"/>
              </w:rPr>
              <w:t>」</w:t>
            </w:r>
            <w:r w:rsidRPr="001677D0">
              <w:rPr>
                <w:rFonts w:ascii="標楷體" w:eastAsia="標楷體" w:hAnsi="標楷體" w:hint="eastAsia"/>
                <w:lang w:eastAsia="zh-HK"/>
              </w:rPr>
              <w:t>流程</w:t>
            </w:r>
          </w:p>
          <w:p w14:paraId="12D824E8" w14:textId="2393965E" w:rsidR="00713315" w:rsidRPr="001677D0" w:rsidRDefault="00713315" w:rsidP="006B0DEA">
            <w:pPr>
              <w:rPr>
                <w:rFonts w:ascii="標楷體" w:eastAsia="標楷體" w:hAnsi="標楷體"/>
              </w:rPr>
            </w:pPr>
            <w:r w:rsidRPr="001677D0">
              <w:rPr>
                <w:rFonts w:ascii="標楷體" w:eastAsia="標楷體" w:hAnsi="標楷體" w:hint="eastAsia"/>
              </w:rPr>
              <w:t>2.</w:t>
            </w:r>
            <w:r w:rsidRPr="001677D0">
              <w:rPr>
                <w:rFonts w:ascii="標楷體" w:eastAsia="標楷體" w:hAnsi="標楷體" w:hint="eastAsia"/>
                <w:lang w:eastAsia="zh-HK"/>
              </w:rPr>
              <w:t>查詢</w:t>
            </w:r>
            <w:r w:rsidR="007C33B6">
              <w:rPr>
                <w:rFonts w:ascii="標楷體" w:eastAsia="標楷體" w:hAnsi="標楷體" w:hint="eastAsia"/>
              </w:rPr>
              <w:t>[</w:t>
            </w:r>
            <w:r w:rsidRPr="001677D0">
              <w:rPr>
                <w:rFonts w:ascii="標楷體" w:eastAsia="標楷體" w:hAnsi="標楷體" w:hint="eastAsia"/>
                <w:lang w:eastAsia="zh-HK"/>
              </w:rPr>
              <w:t>假日檔</w:t>
            </w:r>
            <w:r w:rsidRPr="001677D0">
              <w:rPr>
                <w:rFonts w:ascii="標楷體" w:eastAsia="標楷體" w:hAnsi="標楷體" w:hint="eastAsia"/>
              </w:rPr>
              <w:t>(</w:t>
            </w:r>
            <w:r w:rsidRPr="001677D0">
              <w:rPr>
                <w:rFonts w:ascii="標楷體" w:eastAsia="標楷體" w:hAnsi="標楷體"/>
              </w:rPr>
              <w:t>TxHoliday)</w:t>
            </w:r>
            <w:r w:rsidR="007C33B6">
              <w:rPr>
                <w:rFonts w:ascii="標楷體" w:eastAsia="標楷體" w:hAnsi="標楷體" w:hint="eastAsia"/>
              </w:rPr>
              <w:t>]</w:t>
            </w:r>
          </w:p>
          <w:p w14:paraId="090CA2EA" w14:textId="77777777" w:rsidR="00713315" w:rsidRPr="001677D0" w:rsidRDefault="00713315" w:rsidP="006B0DEA">
            <w:pPr>
              <w:rPr>
                <w:rFonts w:ascii="標楷體" w:eastAsia="標楷體" w:hAnsi="標楷體"/>
                <w:lang w:eastAsia="zh-HK"/>
              </w:rPr>
            </w:pPr>
            <w:r w:rsidRPr="001677D0">
              <w:rPr>
                <w:rFonts w:ascii="標楷體" w:eastAsia="標楷體" w:hAnsi="標楷體" w:hint="eastAsia"/>
              </w:rPr>
              <w:t>3</w:t>
            </w:r>
            <w:r w:rsidRPr="001677D0">
              <w:rPr>
                <w:rFonts w:ascii="標楷體" w:eastAsia="標楷體" w:hAnsi="標楷體"/>
              </w:rPr>
              <w:t>.</w:t>
            </w:r>
            <w:r w:rsidRPr="001677D0">
              <w:rPr>
                <w:rFonts w:ascii="標楷體" w:eastAsia="標楷體" w:hAnsi="標楷體" w:hint="eastAsia"/>
                <w:lang w:eastAsia="zh-HK"/>
              </w:rPr>
              <w:t>依據輸入查詢條件</w:t>
            </w:r>
            <w:r w:rsidRPr="001677D0">
              <w:rPr>
                <w:rFonts w:ascii="標楷體" w:eastAsia="標楷體" w:hAnsi="標楷體" w:hint="eastAsia"/>
              </w:rPr>
              <w:t>,</w:t>
            </w:r>
            <w:r w:rsidRPr="001677D0">
              <w:rPr>
                <w:rFonts w:ascii="標楷體" w:eastAsia="標楷體" w:hAnsi="標楷體" w:hint="eastAsia"/>
                <w:lang w:eastAsia="zh-HK"/>
              </w:rPr>
              <w:t>輸出查詢資料</w:t>
            </w:r>
          </w:p>
          <w:p w14:paraId="1FDE1033" w14:textId="77777777" w:rsidR="00A4033A" w:rsidRDefault="00713315" w:rsidP="006B0DEA">
            <w:pPr>
              <w:rPr>
                <w:rFonts w:ascii="標楷體" w:eastAsia="標楷體" w:hAnsi="標楷體"/>
              </w:rPr>
            </w:pPr>
            <w:r w:rsidRPr="001677D0">
              <w:rPr>
                <w:rFonts w:ascii="標楷體" w:eastAsia="標楷體" w:hAnsi="標楷體" w:hint="eastAsia"/>
              </w:rPr>
              <w:t xml:space="preserve">  (</w:t>
            </w:r>
            <w:r w:rsidRPr="001677D0">
              <w:rPr>
                <w:rFonts w:ascii="標楷體" w:eastAsia="標楷體" w:hAnsi="標楷體"/>
              </w:rPr>
              <w:t>1</w:t>
            </w:r>
            <w:proofErr w:type="gramStart"/>
            <w:r w:rsidRPr="001677D0">
              <w:rPr>
                <w:rFonts w:ascii="標楷體" w:eastAsia="標楷體" w:hAnsi="標楷體"/>
              </w:rPr>
              <w:t>).</w:t>
            </w:r>
            <w:r w:rsidR="00A4033A">
              <w:rPr>
                <w:rFonts w:ascii="標楷體" w:eastAsia="標楷體" w:hAnsi="標楷體" w:hint="eastAsia"/>
              </w:rPr>
              <w:t>[</w:t>
            </w:r>
            <w:proofErr w:type="gramEnd"/>
            <w:r w:rsidR="002C3E21" w:rsidRPr="001677D0">
              <w:rPr>
                <w:rFonts w:ascii="標楷體" w:eastAsia="標楷體" w:hAnsi="標楷體" w:hint="eastAsia"/>
                <w:lang w:eastAsia="zh-HK"/>
              </w:rPr>
              <w:t>日期</w:t>
            </w:r>
            <w:r w:rsidRPr="001677D0">
              <w:rPr>
                <w:rFonts w:ascii="標楷體" w:eastAsia="標楷體" w:hAnsi="標楷體" w:hint="eastAsia"/>
              </w:rPr>
              <w:t>(</w:t>
            </w:r>
            <w:r w:rsidR="007C33B6" w:rsidRPr="001677D0">
              <w:rPr>
                <w:rFonts w:ascii="標楷體" w:eastAsia="標楷體" w:hAnsi="標楷體"/>
              </w:rPr>
              <w:t>TxHoliday</w:t>
            </w:r>
            <w:r w:rsidR="007C33B6">
              <w:rPr>
                <w:rFonts w:ascii="標楷體" w:eastAsia="標楷體" w:hAnsi="標楷體" w:hint="eastAsia"/>
              </w:rPr>
              <w:t>.</w:t>
            </w:r>
            <w:r w:rsidR="002C3E21" w:rsidRPr="001677D0">
              <w:rPr>
                <w:rFonts w:ascii="標楷體" w:eastAsia="標楷體" w:hAnsi="標楷體" w:hint="eastAsia"/>
              </w:rPr>
              <w:t>H</w:t>
            </w:r>
            <w:r w:rsidR="002C3E21" w:rsidRPr="001677D0">
              <w:rPr>
                <w:rFonts w:ascii="標楷體" w:eastAsia="標楷體" w:hAnsi="標楷體"/>
              </w:rPr>
              <w:t>oliday</w:t>
            </w:r>
            <w:r w:rsidRPr="001677D0">
              <w:rPr>
                <w:rFonts w:ascii="標楷體" w:eastAsia="標楷體" w:hAnsi="標楷體"/>
              </w:rPr>
              <w:t>)</w:t>
            </w:r>
            <w:r w:rsidR="00A4033A">
              <w:rPr>
                <w:rFonts w:ascii="標楷體" w:eastAsia="標楷體" w:hAnsi="標楷體" w:hint="eastAsia"/>
              </w:rPr>
              <w:t>]</w:t>
            </w:r>
            <w:r w:rsidRPr="001677D0">
              <w:rPr>
                <w:rFonts w:ascii="標楷體" w:eastAsia="標楷體" w:hAnsi="標楷體" w:hint="eastAsia"/>
              </w:rPr>
              <w:t xml:space="preserve"> </w:t>
            </w:r>
            <w:r w:rsidR="002C3E21" w:rsidRPr="001677D0">
              <w:rPr>
                <w:rFonts w:ascii="標楷體" w:eastAsia="標楷體" w:hAnsi="標楷體" w:hint="eastAsia"/>
              </w:rPr>
              <w:t>Be</w:t>
            </w:r>
            <w:r w:rsidR="002C3E21" w:rsidRPr="001677D0">
              <w:rPr>
                <w:rFonts w:ascii="標楷體" w:eastAsia="標楷體" w:hAnsi="標楷體"/>
              </w:rPr>
              <w:t xml:space="preserve">Tween </w:t>
            </w:r>
            <w:r w:rsidRPr="001677D0">
              <w:rPr>
                <w:rFonts w:ascii="標楷體" w:eastAsia="標楷體" w:hAnsi="標楷體" w:hint="eastAsia"/>
                <w:lang w:eastAsia="zh-HK"/>
              </w:rPr>
              <w:t>輸入條件</w:t>
            </w:r>
            <w:r w:rsidR="00A4033A">
              <w:rPr>
                <w:rFonts w:ascii="標楷體" w:eastAsia="標楷體" w:hAnsi="標楷體" w:hint="eastAsia"/>
              </w:rPr>
              <w:t xml:space="preserve">    </w:t>
            </w:r>
          </w:p>
          <w:p w14:paraId="44D29B30" w14:textId="2AB8E1A3" w:rsidR="00713315" w:rsidRPr="001677D0" w:rsidRDefault="00A4033A" w:rsidP="006B0DEA">
            <w:pPr>
              <w:rPr>
                <w:rFonts w:ascii="標楷體" w:eastAsia="標楷體" w:hAnsi="標楷體"/>
                <w:lang w:eastAsia="zh-HK"/>
              </w:rPr>
            </w:pPr>
            <w:r>
              <w:rPr>
                <w:rFonts w:ascii="標楷體" w:eastAsia="標楷體" w:hAnsi="標楷體" w:hint="eastAsia"/>
              </w:rPr>
              <w:t xml:space="preserve">     </w:t>
            </w:r>
            <w:r w:rsidR="00713315" w:rsidRPr="001677D0">
              <w:rPr>
                <w:rFonts w:ascii="標楷體" w:eastAsia="標楷體" w:hAnsi="標楷體" w:hint="eastAsia"/>
                <w:lang w:eastAsia="zh-HK"/>
              </w:rPr>
              <w:t>「</w:t>
            </w:r>
            <w:r w:rsidR="002C3E21" w:rsidRPr="001677D0">
              <w:rPr>
                <w:rFonts w:ascii="標楷體" w:eastAsia="標楷體" w:hAnsi="標楷體" w:hint="eastAsia"/>
                <w:lang w:eastAsia="zh-HK"/>
              </w:rPr>
              <w:t>假日年月</w:t>
            </w:r>
            <w:r w:rsidR="00713315" w:rsidRPr="001677D0">
              <w:rPr>
                <w:rFonts w:ascii="標楷體" w:eastAsia="標楷體" w:hAnsi="標楷體" w:hint="eastAsia"/>
                <w:lang w:eastAsia="zh-HK"/>
              </w:rPr>
              <w:t>」</w:t>
            </w:r>
          </w:p>
          <w:p w14:paraId="186762D2" w14:textId="77777777" w:rsidR="007C33B6" w:rsidRDefault="00713315" w:rsidP="006B0DEA">
            <w:pPr>
              <w:rPr>
                <w:rFonts w:ascii="標楷體" w:eastAsia="標楷體" w:hAnsi="標楷體"/>
              </w:rPr>
            </w:pPr>
            <w:r w:rsidRPr="001677D0">
              <w:rPr>
                <w:rFonts w:ascii="標楷體" w:eastAsia="標楷體" w:hAnsi="標楷體" w:hint="eastAsia"/>
              </w:rPr>
              <w:t>4.資料排序:</w:t>
            </w:r>
          </w:p>
          <w:p w14:paraId="5E985268" w14:textId="61F9BFF1" w:rsidR="00713315" w:rsidRPr="001677D0" w:rsidRDefault="007C33B6" w:rsidP="006B0DEA">
            <w:pPr>
              <w:rPr>
                <w:rFonts w:ascii="標楷體" w:eastAsia="標楷體" w:hAnsi="標楷體"/>
                <w:lang w:eastAsia="zh-HK"/>
              </w:rPr>
            </w:pPr>
            <w:r>
              <w:rPr>
                <w:rFonts w:ascii="標楷體" w:eastAsia="標楷體" w:hAnsi="標楷體" w:hint="eastAsia"/>
              </w:rPr>
              <w:t xml:space="preserve">  </w:t>
            </w:r>
            <w:r>
              <w:rPr>
                <w:rFonts w:ascii="標楷體" w:eastAsia="標楷體" w:hAnsi="標楷體"/>
              </w:rPr>
              <w:t>(1).[</w:t>
            </w:r>
            <w:r w:rsidR="002C3E21" w:rsidRPr="001677D0">
              <w:rPr>
                <w:rFonts w:ascii="標楷體" w:eastAsia="標楷體" w:hAnsi="標楷體" w:hint="eastAsia"/>
                <w:lang w:eastAsia="zh-HK"/>
              </w:rPr>
              <w:t>假日</w:t>
            </w:r>
            <w:r>
              <w:rPr>
                <w:rFonts w:ascii="標楷體" w:eastAsia="標楷體" w:hAnsi="標楷體" w:hint="eastAsia"/>
                <w:lang w:eastAsia="zh-HK"/>
              </w:rPr>
              <w:t>(</w:t>
            </w:r>
            <w:r w:rsidRPr="001677D0">
              <w:rPr>
                <w:rFonts w:ascii="標楷體" w:eastAsia="標楷體" w:hAnsi="標楷體"/>
              </w:rPr>
              <w:t>TxHoliday</w:t>
            </w:r>
            <w:r>
              <w:rPr>
                <w:rFonts w:ascii="標楷體" w:eastAsia="標楷體" w:hAnsi="標楷體" w:hint="eastAsia"/>
              </w:rPr>
              <w:t>.</w:t>
            </w:r>
            <w:r w:rsidRPr="001677D0">
              <w:rPr>
                <w:rFonts w:ascii="標楷體" w:eastAsia="標楷體" w:hAnsi="標楷體" w:hint="eastAsia"/>
              </w:rPr>
              <w:t>H</w:t>
            </w:r>
            <w:r w:rsidRPr="001677D0">
              <w:rPr>
                <w:rFonts w:ascii="標楷體" w:eastAsia="標楷體" w:hAnsi="標楷體"/>
              </w:rPr>
              <w:t>oliday</w:t>
            </w:r>
            <w:r>
              <w:rPr>
                <w:rFonts w:ascii="標楷體" w:eastAsia="標楷體" w:hAnsi="標楷體"/>
                <w:lang w:eastAsia="zh-HK"/>
              </w:rPr>
              <w:t>)</w:t>
            </w:r>
            <w:r>
              <w:rPr>
                <w:rFonts w:ascii="標楷體" w:eastAsia="標楷體" w:hAnsi="標楷體" w:hint="eastAsia"/>
                <w:lang w:eastAsia="zh-HK"/>
              </w:rPr>
              <w:t>]</w:t>
            </w:r>
            <w:r>
              <w:rPr>
                <w:rFonts w:ascii="標楷體" w:eastAsia="標楷體" w:hAnsi="標楷體"/>
                <w:lang w:eastAsia="zh-HK"/>
              </w:rPr>
              <w:t>(</w:t>
            </w:r>
            <w:r w:rsidR="00713315" w:rsidRPr="001677D0">
              <w:rPr>
                <w:rFonts w:ascii="標楷體" w:eastAsia="標楷體" w:hAnsi="標楷體" w:hint="eastAsia"/>
                <w:lang w:eastAsia="zh-HK"/>
              </w:rPr>
              <w:t>由小到大</w:t>
            </w:r>
            <w:r>
              <w:rPr>
                <w:rFonts w:ascii="標楷體" w:eastAsia="標楷體" w:hAnsi="標楷體" w:hint="eastAsia"/>
                <w:lang w:eastAsia="zh-HK"/>
              </w:rPr>
              <w:t>)</w:t>
            </w:r>
          </w:p>
        </w:tc>
      </w:tr>
      <w:tr w:rsidR="001677D0" w:rsidRPr="001677D0" w14:paraId="03703DEC" w14:textId="77777777" w:rsidTr="006B0DEA">
        <w:trPr>
          <w:trHeight w:val="321"/>
        </w:trPr>
        <w:tc>
          <w:tcPr>
            <w:tcW w:w="1548" w:type="dxa"/>
            <w:tcBorders>
              <w:top w:val="single" w:sz="8" w:space="0" w:color="000000"/>
              <w:bottom w:val="single" w:sz="8" w:space="0" w:color="000000"/>
              <w:right w:val="single" w:sz="8" w:space="0" w:color="000000"/>
            </w:tcBorders>
            <w:shd w:val="clear" w:color="auto" w:fill="F3F3F3"/>
          </w:tcPr>
          <w:p w14:paraId="19316B1A" w14:textId="77777777" w:rsidR="00713315" w:rsidRPr="001677D0" w:rsidRDefault="00713315" w:rsidP="006B0DEA">
            <w:pPr>
              <w:rPr>
                <w:rFonts w:ascii="標楷體" w:eastAsia="標楷體" w:hAnsi="標楷體"/>
              </w:rPr>
            </w:pPr>
            <w:r w:rsidRPr="001677D0">
              <w:rPr>
                <w:rFonts w:ascii="標楷體" w:eastAsia="標楷體" w:hAnsi="標楷體"/>
              </w:rPr>
              <w:t>選用流程</w:t>
            </w:r>
          </w:p>
        </w:tc>
        <w:tc>
          <w:tcPr>
            <w:tcW w:w="6318" w:type="dxa"/>
            <w:tcBorders>
              <w:top w:val="single" w:sz="8" w:space="0" w:color="000000"/>
              <w:left w:val="single" w:sz="8" w:space="0" w:color="000000"/>
              <w:bottom w:val="single" w:sz="8" w:space="0" w:color="000000"/>
            </w:tcBorders>
          </w:tcPr>
          <w:p w14:paraId="17E691B3" w14:textId="77777777" w:rsidR="00713315" w:rsidRPr="001677D0" w:rsidRDefault="00713315" w:rsidP="006B0DEA">
            <w:pPr>
              <w:rPr>
                <w:rFonts w:ascii="標楷體" w:eastAsia="標楷體" w:hAnsi="標楷體"/>
              </w:rPr>
            </w:pPr>
          </w:p>
        </w:tc>
      </w:tr>
      <w:tr w:rsidR="001677D0" w:rsidRPr="001677D0" w14:paraId="595D914E" w14:textId="77777777" w:rsidTr="006B0DEA">
        <w:trPr>
          <w:trHeight w:val="1311"/>
        </w:trPr>
        <w:tc>
          <w:tcPr>
            <w:tcW w:w="1548" w:type="dxa"/>
            <w:tcBorders>
              <w:top w:val="single" w:sz="8" w:space="0" w:color="000000"/>
              <w:bottom w:val="single" w:sz="8" w:space="0" w:color="000000"/>
              <w:right w:val="single" w:sz="8" w:space="0" w:color="000000"/>
            </w:tcBorders>
            <w:shd w:val="clear" w:color="auto" w:fill="F3F3F3"/>
          </w:tcPr>
          <w:p w14:paraId="04043B90" w14:textId="77777777" w:rsidR="00713315" w:rsidRPr="001677D0" w:rsidRDefault="00713315" w:rsidP="006B0DEA">
            <w:pPr>
              <w:rPr>
                <w:rFonts w:ascii="標楷體" w:eastAsia="標楷體" w:hAnsi="標楷體"/>
              </w:rPr>
            </w:pPr>
            <w:r w:rsidRPr="001677D0">
              <w:rPr>
                <w:rFonts w:ascii="標楷體" w:eastAsia="標楷體" w:hAnsi="標楷體"/>
              </w:rPr>
              <w:t>例外流程</w:t>
            </w:r>
          </w:p>
        </w:tc>
        <w:tc>
          <w:tcPr>
            <w:tcW w:w="6318" w:type="dxa"/>
            <w:tcBorders>
              <w:top w:val="single" w:sz="8" w:space="0" w:color="000000"/>
              <w:left w:val="single" w:sz="8" w:space="0" w:color="000000"/>
              <w:bottom w:val="single" w:sz="8" w:space="0" w:color="000000"/>
            </w:tcBorders>
          </w:tcPr>
          <w:p w14:paraId="316DB8F6" w14:textId="77777777" w:rsidR="00713315" w:rsidRPr="001677D0" w:rsidRDefault="00713315" w:rsidP="006B0DEA">
            <w:pPr>
              <w:rPr>
                <w:rFonts w:ascii="標楷體" w:eastAsia="標楷體" w:hAnsi="標楷體"/>
              </w:rPr>
            </w:pPr>
          </w:p>
        </w:tc>
      </w:tr>
      <w:tr w:rsidR="001677D0" w:rsidRPr="001677D0" w14:paraId="0DEA3564" w14:textId="77777777" w:rsidTr="006B0DEA">
        <w:trPr>
          <w:trHeight w:val="278"/>
        </w:trPr>
        <w:tc>
          <w:tcPr>
            <w:tcW w:w="1548" w:type="dxa"/>
            <w:tcBorders>
              <w:top w:val="single" w:sz="8" w:space="0" w:color="000000"/>
              <w:bottom w:val="single" w:sz="8" w:space="0" w:color="000000"/>
              <w:right w:val="single" w:sz="8" w:space="0" w:color="000000"/>
            </w:tcBorders>
            <w:shd w:val="clear" w:color="auto" w:fill="F3F3F3"/>
          </w:tcPr>
          <w:p w14:paraId="759C324D" w14:textId="77777777" w:rsidR="00713315" w:rsidRPr="001677D0" w:rsidRDefault="00713315" w:rsidP="006B0DEA">
            <w:pPr>
              <w:rPr>
                <w:rFonts w:ascii="標楷體" w:eastAsia="標楷體" w:hAnsi="標楷體"/>
              </w:rPr>
            </w:pPr>
            <w:r w:rsidRPr="001677D0">
              <w:rPr>
                <w:rFonts w:ascii="標楷體" w:eastAsia="標楷體" w:hAnsi="標楷體"/>
              </w:rPr>
              <w:t xml:space="preserve">執行後狀況 </w:t>
            </w:r>
          </w:p>
        </w:tc>
        <w:tc>
          <w:tcPr>
            <w:tcW w:w="6318" w:type="dxa"/>
            <w:tcBorders>
              <w:top w:val="single" w:sz="8" w:space="0" w:color="000000"/>
              <w:left w:val="single" w:sz="8" w:space="0" w:color="000000"/>
              <w:bottom w:val="single" w:sz="8" w:space="0" w:color="000000"/>
            </w:tcBorders>
          </w:tcPr>
          <w:p w14:paraId="0442B36E" w14:textId="77777777" w:rsidR="00713315" w:rsidRPr="001677D0" w:rsidRDefault="00713315" w:rsidP="006B0DEA">
            <w:pPr>
              <w:rPr>
                <w:rFonts w:ascii="標楷體" w:eastAsia="標楷體" w:hAnsi="標楷體"/>
              </w:rPr>
            </w:pPr>
            <w:r w:rsidRPr="001677D0">
              <w:rPr>
                <w:rFonts w:ascii="標楷體" w:eastAsia="標楷體" w:hAnsi="標楷體" w:hint="eastAsia"/>
                <w:lang w:eastAsia="zh-HK"/>
              </w:rPr>
              <w:t>提供資料查詢輸出</w:t>
            </w:r>
          </w:p>
        </w:tc>
      </w:tr>
      <w:tr w:rsidR="001677D0" w:rsidRPr="001677D0" w14:paraId="066B6907" w14:textId="77777777" w:rsidTr="006B0DEA">
        <w:trPr>
          <w:trHeight w:val="358"/>
        </w:trPr>
        <w:tc>
          <w:tcPr>
            <w:tcW w:w="1548" w:type="dxa"/>
            <w:tcBorders>
              <w:top w:val="single" w:sz="8" w:space="0" w:color="000000"/>
              <w:bottom w:val="single" w:sz="8" w:space="0" w:color="000000"/>
              <w:right w:val="single" w:sz="8" w:space="0" w:color="000000"/>
            </w:tcBorders>
            <w:shd w:val="clear" w:color="auto" w:fill="F3F3F3"/>
          </w:tcPr>
          <w:p w14:paraId="6D0EFA2B" w14:textId="77777777" w:rsidR="00713315" w:rsidRPr="001677D0" w:rsidRDefault="00713315" w:rsidP="006B0DEA">
            <w:pPr>
              <w:rPr>
                <w:rFonts w:ascii="標楷體" w:eastAsia="標楷體" w:hAnsi="標楷體"/>
              </w:rPr>
            </w:pPr>
            <w:commentRangeStart w:id="49"/>
            <w:commentRangeStart w:id="50"/>
            <w:r w:rsidRPr="001677D0">
              <w:rPr>
                <w:rFonts w:ascii="標楷體" w:eastAsia="標楷體" w:hAnsi="標楷體"/>
              </w:rPr>
              <w:t>特別需求</w:t>
            </w:r>
            <w:commentRangeEnd w:id="49"/>
            <w:r w:rsidR="00DA079B">
              <w:rPr>
                <w:rStyle w:val="aff"/>
              </w:rPr>
              <w:commentReference w:id="49"/>
            </w:r>
            <w:commentRangeEnd w:id="50"/>
            <w:r w:rsidR="00C632C3">
              <w:rPr>
                <w:rStyle w:val="aff"/>
              </w:rPr>
              <w:commentReference w:id="50"/>
            </w:r>
          </w:p>
        </w:tc>
        <w:tc>
          <w:tcPr>
            <w:tcW w:w="6318" w:type="dxa"/>
            <w:tcBorders>
              <w:top w:val="single" w:sz="8" w:space="0" w:color="000000"/>
              <w:left w:val="single" w:sz="8" w:space="0" w:color="000000"/>
              <w:bottom w:val="single" w:sz="8" w:space="0" w:color="000000"/>
            </w:tcBorders>
          </w:tcPr>
          <w:p w14:paraId="12291693" w14:textId="77777777" w:rsidR="00C632C3" w:rsidRDefault="00C632C3" w:rsidP="006B0DEA">
            <w:pPr>
              <w:rPr>
                <w:ins w:id="51" w:author="楊智誠" w:date="2021-07-01T17:32:00Z"/>
                <w:rFonts w:ascii="標楷體" w:eastAsia="標楷體" w:hAnsi="標楷體"/>
              </w:rPr>
            </w:pPr>
            <w:ins w:id="52" w:author="楊智誠" w:date="2021-07-01T17:30:00Z">
              <w:r>
                <w:rPr>
                  <w:rFonts w:ascii="標楷體" w:eastAsia="標楷體" w:hAnsi="標楷體" w:hint="eastAsia"/>
                </w:rPr>
                <w:t>1.[假日檔(</w:t>
              </w:r>
            </w:ins>
            <w:ins w:id="53" w:author="楊智誠" w:date="2021-07-01T17:31:00Z">
              <w:r w:rsidRPr="001677D0">
                <w:rPr>
                  <w:rFonts w:ascii="標楷體" w:eastAsia="標楷體" w:hAnsi="標楷體"/>
                </w:rPr>
                <w:t>TxHoliday</w:t>
              </w:r>
            </w:ins>
            <w:ins w:id="54" w:author="楊智誠" w:date="2021-07-01T17:30:00Z">
              <w:r>
                <w:rPr>
                  <w:rFonts w:ascii="標楷體" w:eastAsia="標楷體" w:hAnsi="標楷體" w:hint="eastAsia"/>
                </w:rPr>
                <w:t>)</w:t>
              </w:r>
            </w:ins>
            <w:ins w:id="55" w:author="楊智誠" w:date="2021-07-01T17:31:00Z">
              <w:r>
                <w:rPr>
                  <w:rFonts w:ascii="標楷體" w:eastAsia="標楷體" w:hAnsi="標楷體" w:hint="eastAsia"/>
                </w:rPr>
                <w:t>]資料源頭為外部核心系統</w:t>
              </w:r>
            </w:ins>
            <w:ins w:id="56" w:author="楊智誠" w:date="2021-07-01T17:32:00Z">
              <w:r>
                <w:rPr>
                  <w:rFonts w:ascii="標楷體" w:eastAsia="標楷體" w:hAnsi="標楷體" w:hint="eastAsia"/>
                </w:rPr>
                <w:t>,可於此</w:t>
              </w:r>
            </w:ins>
          </w:p>
          <w:p w14:paraId="72A03057" w14:textId="6A030533" w:rsidR="00713315" w:rsidRPr="001677D0" w:rsidRDefault="00C632C3" w:rsidP="006B0DEA">
            <w:pPr>
              <w:rPr>
                <w:rFonts w:ascii="標楷體" w:eastAsia="標楷體" w:hAnsi="標楷體"/>
              </w:rPr>
            </w:pPr>
            <w:ins w:id="57" w:author="楊智誠" w:date="2021-07-01T17:32:00Z">
              <w:r>
                <w:rPr>
                  <w:rFonts w:ascii="標楷體" w:eastAsia="標楷體" w:hAnsi="標楷體" w:hint="eastAsia"/>
                </w:rPr>
                <w:t xml:space="preserve"> 系統新增/修改/刪除</w:t>
              </w:r>
            </w:ins>
          </w:p>
        </w:tc>
      </w:tr>
      <w:tr w:rsidR="001677D0" w:rsidRPr="001677D0" w14:paraId="128D911E" w14:textId="77777777" w:rsidTr="006B0DEA">
        <w:trPr>
          <w:trHeight w:val="278"/>
        </w:trPr>
        <w:tc>
          <w:tcPr>
            <w:tcW w:w="1548" w:type="dxa"/>
            <w:tcBorders>
              <w:top w:val="single" w:sz="8" w:space="0" w:color="000000"/>
              <w:bottom w:val="single" w:sz="8" w:space="0" w:color="000000"/>
              <w:right w:val="single" w:sz="8" w:space="0" w:color="000000"/>
            </w:tcBorders>
            <w:shd w:val="clear" w:color="auto" w:fill="F3F3F3"/>
          </w:tcPr>
          <w:p w14:paraId="61A8E8EA" w14:textId="77777777" w:rsidR="00713315" w:rsidRPr="001677D0" w:rsidRDefault="00713315" w:rsidP="006B0DEA">
            <w:pPr>
              <w:rPr>
                <w:rFonts w:ascii="標楷體" w:eastAsia="標楷體" w:hAnsi="標楷體"/>
              </w:rPr>
            </w:pPr>
            <w:r w:rsidRPr="001677D0">
              <w:rPr>
                <w:rFonts w:ascii="標楷體" w:eastAsia="標楷體" w:hAnsi="標楷體"/>
              </w:rPr>
              <w:t xml:space="preserve">參考 </w:t>
            </w:r>
          </w:p>
        </w:tc>
        <w:tc>
          <w:tcPr>
            <w:tcW w:w="6318" w:type="dxa"/>
            <w:tcBorders>
              <w:top w:val="single" w:sz="8" w:space="0" w:color="000000"/>
              <w:left w:val="single" w:sz="8" w:space="0" w:color="000000"/>
              <w:bottom w:val="single" w:sz="8" w:space="0" w:color="000000"/>
            </w:tcBorders>
          </w:tcPr>
          <w:p w14:paraId="27FC3BC4" w14:textId="77777777" w:rsidR="00713315" w:rsidRPr="001677D0" w:rsidRDefault="00713315" w:rsidP="006B0DEA">
            <w:pPr>
              <w:rPr>
                <w:rFonts w:ascii="標楷體" w:eastAsia="標楷體" w:hAnsi="標楷體"/>
              </w:rPr>
            </w:pPr>
          </w:p>
        </w:tc>
      </w:tr>
    </w:tbl>
    <w:p w14:paraId="5C04E73E" w14:textId="37BA50B5" w:rsidR="00713315" w:rsidRPr="001677D0" w:rsidDel="00E570D0" w:rsidRDefault="00713315">
      <w:pPr>
        <w:pStyle w:val="a"/>
        <w:numPr>
          <w:ilvl w:val="0"/>
          <w:numId w:val="0"/>
        </w:numPr>
        <w:rPr>
          <w:del w:id="58" w:author="楊智誠" w:date="2021-07-02T09:20:00Z"/>
        </w:rPr>
      </w:pPr>
    </w:p>
    <w:p w14:paraId="432809F8" w14:textId="77777777" w:rsidR="00713315" w:rsidRPr="001677D0" w:rsidRDefault="00713315" w:rsidP="00700C61">
      <w:pPr>
        <w:pStyle w:val="a"/>
      </w:pPr>
      <w:r w:rsidRPr="001677D0">
        <w:rPr>
          <w:rFonts w:hint="eastAsia"/>
        </w:rPr>
        <w:t>Ta</w:t>
      </w:r>
      <w:r w:rsidRPr="001677D0">
        <w:t>ble List</w:t>
      </w:r>
      <w:r w:rsidRPr="001677D0">
        <w:rPr>
          <w:rFonts w:hint="eastAsia"/>
        </w:rPr>
        <w:t>:</w:t>
      </w:r>
    </w:p>
    <w:tbl>
      <w:tblPr>
        <w:tblStyle w:val="ac"/>
        <w:tblW w:w="0" w:type="auto"/>
        <w:tblInd w:w="1809" w:type="dxa"/>
        <w:tblLook w:val="04A0" w:firstRow="1" w:lastRow="0" w:firstColumn="1" w:lastColumn="0" w:noHBand="0" w:noVBand="1"/>
      </w:tblPr>
      <w:tblGrid>
        <w:gridCol w:w="851"/>
        <w:gridCol w:w="3118"/>
        <w:gridCol w:w="3828"/>
      </w:tblGrid>
      <w:tr w:rsidR="001677D0" w:rsidRPr="001677D0" w14:paraId="071D91EE" w14:textId="77777777" w:rsidTr="006B0DEA">
        <w:tc>
          <w:tcPr>
            <w:tcW w:w="851" w:type="dxa"/>
            <w:shd w:val="clear" w:color="auto" w:fill="D9D9D9" w:themeFill="background1" w:themeFillShade="D9"/>
          </w:tcPr>
          <w:p w14:paraId="72133DC4" w14:textId="77777777" w:rsidR="00713315" w:rsidRPr="001677D0" w:rsidRDefault="00713315" w:rsidP="006B0DEA">
            <w:pPr>
              <w:jc w:val="center"/>
              <w:rPr>
                <w:rFonts w:ascii="標楷體" w:eastAsia="標楷體" w:hAnsi="標楷體"/>
              </w:rPr>
            </w:pPr>
            <w:r w:rsidRPr="001677D0">
              <w:rPr>
                <w:rFonts w:ascii="標楷體" w:eastAsia="標楷體" w:hAnsi="標楷體" w:hint="eastAsia"/>
                <w:lang w:eastAsia="zh-HK"/>
              </w:rPr>
              <w:t>序號</w:t>
            </w:r>
          </w:p>
        </w:tc>
        <w:tc>
          <w:tcPr>
            <w:tcW w:w="3118" w:type="dxa"/>
            <w:shd w:val="clear" w:color="auto" w:fill="D9D9D9" w:themeFill="background1" w:themeFillShade="D9"/>
          </w:tcPr>
          <w:p w14:paraId="67357DC3" w14:textId="77777777" w:rsidR="00713315" w:rsidRPr="001677D0" w:rsidRDefault="00713315" w:rsidP="006B0DEA">
            <w:pPr>
              <w:jc w:val="center"/>
              <w:rPr>
                <w:rFonts w:ascii="標楷體" w:eastAsia="標楷體" w:hAnsi="標楷體"/>
              </w:rPr>
            </w:pPr>
            <w:r w:rsidRPr="001677D0">
              <w:rPr>
                <w:rFonts w:ascii="標楷體" w:eastAsia="標楷體" w:hAnsi="標楷體" w:hint="eastAsia"/>
                <w:lang w:eastAsia="zh-HK"/>
              </w:rPr>
              <w:t>名稱</w:t>
            </w:r>
          </w:p>
        </w:tc>
        <w:tc>
          <w:tcPr>
            <w:tcW w:w="3828" w:type="dxa"/>
            <w:shd w:val="clear" w:color="auto" w:fill="D9D9D9" w:themeFill="background1" w:themeFillShade="D9"/>
          </w:tcPr>
          <w:p w14:paraId="0A26A1E5" w14:textId="77777777" w:rsidR="00713315" w:rsidRPr="001677D0" w:rsidRDefault="00713315" w:rsidP="006B0DEA">
            <w:pPr>
              <w:jc w:val="center"/>
              <w:rPr>
                <w:rFonts w:ascii="標楷體" w:eastAsia="標楷體" w:hAnsi="標楷體"/>
              </w:rPr>
            </w:pPr>
            <w:r w:rsidRPr="001677D0">
              <w:rPr>
                <w:rFonts w:ascii="標楷體" w:eastAsia="標楷體" w:hAnsi="標楷體" w:hint="eastAsia"/>
                <w:lang w:eastAsia="zh-HK"/>
              </w:rPr>
              <w:t>說明</w:t>
            </w:r>
          </w:p>
        </w:tc>
      </w:tr>
      <w:tr w:rsidR="001677D0" w:rsidRPr="001677D0" w14:paraId="7FCD875F" w14:textId="77777777" w:rsidTr="006B0DEA">
        <w:tc>
          <w:tcPr>
            <w:tcW w:w="851" w:type="dxa"/>
          </w:tcPr>
          <w:p w14:paraId="147412BB" w14:textId="77777777" w:rsidR="00713315" w:rsidRPr="001677D0" w:rsidRDefault="00713315" w:rsidP="006B0DEA">
            <w:pPr>
              <w:jc w:val="center"/>
              <w:rPr>
                <w:rFonts w:ascii="標楷體" w:eastAsia="標楷體" w:hAnsi="標楷體"/>
              </w:rPr>
            </w:pPr>
            <w:r w:rsidRPr="001677D0">
              <w:rPr>
                <w:rFonts w:ascii="標楷體" w:eastAsia="標楷體" w:hAnsi="標楷體" w:hint="eastAsia"/>
              </w:rPr>
              <w:t>1</w:t>
            </w:r>
          </w:p>
        </w:tc>
        <w:tc>
          <w:tcPr>
            <w:tcW w:w="3118" w:type="dxa"/>
          </w:tcPr>
          <w:p w14:paraId="43FF5D69" w14:textId="2FDAB8F8" w:rsidR="00713315" w:rsidRPr="001677D0" w:rsidRDefault="00713315" w:rsidP="006B0DEA">
            <w:pPr>
              <w:rPr>
                <w:rFonts w:ascii="標楷體" w:eastAsia="標楷體" w:hAnsi="標楷體"/>
              </w:rPr>
            </w:pPr>
            <w:r w:rsidRPr="001677D0">
              <w:rPr>
                <w:rFonts w:ascii="標楷體" w:eastAsia="標楷體" w:hAnsi="標楷體"/>
              </w:rPr>
              <w:t>TxHoliday</w:t>
            </w:r>
          </w:p>
        </w:tc>
        <w:tc>
          <w:tcPr>
            <w:tcW w:w="3828" w:type="dxa"/>
          </w:tcPr>
          <w:p w14:paraId="36AF57F1" w14:textId="7B3CA937" w:rsidR="00713315" w:rsidRPr="001677D0" w:rsidRDefault="00713315" w:rsidP="006B0DEA">
            <w:pPr>
              <w:rPr>
                <w:rFonts w:ascii="標楷體" w:eastAsia="標楷體" w:hAnsi="標楷體"/>
              </w:rPr>
            </w:pPr>
            <w:r w:rsidRPr="001677D0">
              <w:rPr>
                <w:rFonts w:ascii="標楷體" w:eastAsia="標楷體" w:hAnsi="標楷體" w:hint="eastAsia"/>
              </w:rPr>
              <w:t>假日檔</w:t>
            </w:r>
          </w:p>
        </w:tc>
      </w:tr>
      <w:tr w:rsidR="001677D0" w:rsidRPr="001677D0" w14:paraId="2B79CCFD" w14:textId="77777777" w:rsidTr="006B0DEA">
        <w:tc>
          <w:tcPr>
            <w:tcW w:w="851" w:type="dxa"/>
          </w:tcPr>
          <w:p w14:paraId="0ACF4B04" w14:textId="5F9631FA" w:rsidR="00713315" w:rsidRPr="001677D0" w:rsidRDefault="00942916" w:rsidP="006B0DEA">
            <w:pPr>
              <w:rPr>
                <w:rFonts w:ascii="標楷體" w:eastAsia="標楷體" w:hAnsi="標楷體"/>
              </w:rPr>
            </w:pPr>
            <w:r>
              <w:rPr>
                <w:rFonts w:ascii="標楷體" w:eastAsia="標楷體" w:hAnsi="標楷體" w:hint="eastAsia"/>
              </w:rPr>
              <w:t xml:space="preserve">  2</w:t>
            </w:r>
          </w:p>
        </w:tc>
        <w:tc>
          <w:tcPr>
            <w:tcW w:w="3118" w:type="dxa"/>
          </w:tcPr>
          <w:p w14:paraId="4D7D8389" w14:textId="5886AE36" w:rsidR="00713315" w:rsidRPr="001677D0" w:rsidRDefault="00942916" w:rsidP="006B0DEA">
            <w:pPr>
              <w:rPr>
                <w:rFonts w:ascii="標楷體" w:eastAsia="標楷體" w:hAnsi="標楷體"/>
              </w:rPr>
            </w:pPr>
            <w:r>
              <w:rPr>
                <w:rFonts w:ascii="標楷體" w:eastAsia="標楷體" w:hAnsi="標楷體" w:hint="eastAsia"/>
              </w:rPr>
              <w:t>C</w:t>
            </w:r>
            <w:r>
              <w:rPr>
                <w:rFonts w:ascii="標楷體" w:eastAsia="標楷體" w:hAnsi="標楷體"/>
              </w:rPr>
              <w:t>dCode</w:t>
            </w:r>
          </w:p>
        </w:tc>
        <w:tc>
          <w:tcPr>
            <w:tcW w:w="3828" w:type="dxa"/>
          </w:tcPr>
          <w:p w14:paraId="632C099E" w14:textId="7EE4F6B2" w:rsidR="00713315" w:rsidRPr="001677D0" w:rsidRDefault="00942916" w:rsidP="006B0DEA">
            <w:pPr>
              <w:rPr>
                <w:rFonts w:ascii="標楷體" w:eastAsia="標楷體" w:hAnsi="標楷體"/>
              </w:rPr>
            </w:pPr>
            <w:r>
              <w:rPr>
                <w:rFonts w:ascii="標楷體" w:eastAsia="標楷體" w:hAnsi="標楷體" w:hint="eastAsia"/>
              </w:rPr>
              <w:t>共用代碼檔</w:t>
            </w:r>
          </w:p>
        </w:tc>
      </w:tr>
    </w:tbl>
    <w:p w14:paraId="7AB9D089" w14:textId="4B9B0D7C" w:rsidR="00713315" w:rsidRPr="001677D0" w:rsidDel="00E570D0" w:rsidRDefault="00713315">
      <w:pPr>
        <w:rPr>
          <w:del w:id="59" w:author="楊智誠" w:date="2021-07-02T09:19:00Z"/>
        </w:rPr>
        <w:pPrChange w:id="60" w:author="楊智誠" w:date="2021-07-02T09:19:00Z">
          <w:pPr>
            <w:ind w:left="1440"/>
          </w:pPr>
        </w:pPrChange>
      </w:pPr>
    </w:p>
    <w:p w14:paraId="458214AD" w14:textId="77777777" w:rsidR="00713315" w:rsidRPr="001677D0" w:rsidRDefault="00713315" w:rsidP="00700C61">
      <w:pPr>
        <w:pStyle w:val="a"/>
      </w:pPr>
      <w:r w:rsidRPr="001677D0">
        <w:t>UI畫面</w:t>
      </w:r>
      <w:r w:rsidRPr="001677D0">
        <w:rPr>
          <w:rFonts w:hint="eastAsia"/>
        </w:rPr>
        <w:t>:</w:t>
      </w:r>
    </w:p>
    <w:p w14:paraId="2A6002E5" w14:textId="77777777" w:rsidR="00713315" w:rsidRPr="001677D0" w:rsidRDefault="00713315" w:rsidP="00713315">
      <w:pPr>
        <w:rPr>
          <w:rFonts w:ascii="標楷體" w:eastAsia="標楷體" w:hAnsi="標楷體"/>
        </w:rPr>
      </w:pPr>
      <w:r w:rsidRPr="001677D0">
        <w:rPr>
          <w:rFonts w:ascii="標楷體" w:eastAsia="標楷體" w:hAnsi="標楷體" w:hint="eastAsia"/>
        </w:rPr>
        <w:t>輸入畫面:</w:t>
      </w:r>
    </w:p>
    <w:p w14:paraId="405BE10F" w14:textId="6AEDC3D8" w:rsidR="00713315" w:rsidRPr="001677D0" w:rsidRDefault="00573872" w:rsidP="00713315">
      <w:r w:rsidRPr="00573872">
        <w:rPr>
          <w:noProof/>
        </w:rPr>
        <w:drawing>
          <wp:inline distT="0" distB="0" distL="0" distR="0" wp14:anchorId="3E7F1FB8" wp14:editId="70C97569">
            <wp:extent cx="6479540" cy="1306830"/>
            <wp:effectExtent l="0" t="0" r="0" b="76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79540" cy="1306830"/>
                    </a:xfrm>
                    <a:prstGeom prst="rect">
                      <a:avLst/>
                    </a:prstGeom>
                  </pic:spPr>
                </pic:pic>
              </a:graphicData>
            </a:graphic>
          </wp:inline>
        </w:drawing>
      </w:r>
    </w:p>
    <w:p w14:paraId="7C014146" w14:textId="77777777" w:rsidR="007C33B6" w:rsidRDefault="007C33B6">
      <w:pPr>
        <w:widowControl/>
        <w:rPr>
          <w:rFonts w:ascii="標楷體" w:eastAsia="標楷體" w:hAnsi="標楷體"/>
          <w:szCs w:val="22"/>
        </w:rPr>
      </w:pPr>
      <w:r>
        <w:br w:type="page"/>
      </w:r>
    </w:p>
    <w:p w14:paraId="1FD5DC6F" w14:textId="0EBCCC96" w:rsidR="00713315" w:rsidRPr="001677D0" w:rsidRDefault="00713315" w:rsidP="00700C61">
      <w:pPr>
        <w:pStyle w:val="a"/>
      </w:pPr>
      <w:r w:rsidRPr="001677D0">
        <w:t>輸入畫面</w:t>
      </w:r>
      <w:r w:rsidRPr="001677D0">
        <w:rPr>
          <w:rFonts w:hint="eastAsia"/>
          <w:lang w:eastAsia="zh-HK"/>
        </w:rPr>
        <w:t>按鈕</w:t>
      </w:r>
      <w:r w:rsidRPr="001677D0">
        <w:t>說明</w:t>
      </w:r>
    </w:p>
    <w:p w14:paraId="6A765BF3" w14:textId="77777777" w:rsidR="00713315" w:rsidRPr="001677D0" w:rsidRDefault="00713315" w:rsidP="00713315"/>
    <w:tbl>
      <w:tblPr>
        <w:tblStyle w:val="ac"/>
        <w:tblW w:w="0" w:type="auto"/>
        <w:tblInd w:w="250" w:type="dxa"/>
        <w:tblLook w:val="04A0" w:firstRow="1" w:lastRow="0" w:firstColumn="1" w:lastColumn="0" w:noHBand="0" w:noVBand="1"/>
      </w:tblPr>
      <w:tblGrid>
        <w:gridCol w:w="847"/>
        <w:gridCol w:w="2111"/>
        <w:gridCol w:w="6986"/>
      </w:tblGrid>
      <w:tr w:rsidR="001677D0" w:rsidRPr="001677D0" w14:paraId="00BF1DD8" w14:textId="77777777" w:rsidTr="006B0DEA">
        <w:tc>
          <w:tcPr>
            <w:tcW w:w="851" w:type="dxa"/>
            <w:shd w:val="clear" w:color="auto" w:fill="D9D9D9" w:themeFill="background1" w:themeFillShade="D9"/>
          </w:tcPr>
          <w:p w14:paraId="59B25A02" w14:textId="77777777" w:rsidR="00713315" w:rsidRPr="001677D0" w:rsidRDefault="00713315" w:rsidP="006B0DEA">
            <w:pPr>
              <w:jc w:val="center"/>
              <w:rPr>
                <w:rFonts w:ascii="標楷體" w:eastAsia="標楷體" w:hAnsi="標楷體"/>
              </w:rPr>
            </w:pPr>
            <w:r w:rsidRPr="001677D0">
              <w:rPr>
                <w:rFonts w:ascii="標楷體" w:eastAsia="標楷體" w:hAnsi="標楷體" w:hint="eastAsia"/>
                <w:lang w:eastAsia="zh-HK"/>
              </w:rPr>
              <w:t>序號</w:t>
            </w:r>
          </w:p>
        </w:tc>
        <w:tc>
          <w:tcPr>
            <w:tcW w:w="2126" w:type="dxa"/>
            <w:shd w:val="clear" w:color="auto" w:fill="D9D9D9" w:themeFill="background1" w:themeFillShade="D9"/>
          </w:tcPr>
          <w:p w14:paraId="2A33EBAD" w14:textId="77777777" w:rsidR="00713315" w:rsidRPr="001677D0" w:rsidRDefault="00713315" w:rsidP="006B0DEA">
            <w:pPr>
              <w:jc w:val="center"/>
              <w:rPr>
                <w:rFonts w:ascii="標楷體" w:eastAsia="標楷體" w:hAnsi="標楷體"/>
              </w:rPr>
            </w:pPr>
            <w:r w:rsidRPr="001677D0">
              <w:rPr>
                <w:rFonts w:ascii="標楷體" w:eastAsia="標楷體" w:hAnsi="標楷體" w:hint="eastAsia"/>
                <w:lang w:eastAsia="zh-HK"/>
              </w:rPr>
              <w:t>按鈕名稱</w:t>
            </w:r>
          </w:p>
        </w:tc>
        <w:tc>
          <w:tcPr>
            <w:tcW w:w="7033" w:type="dxa"/>
            <w:shd w:val="clear" w:color="auto" w:fill="D9D9D9" w:themeFill="background1" w:themeFillShade="D9"/>
          </w:tcPr>
          <w:p w14:paraId="24E5035F" w14:textId="77777777" w:rsidR="00713315" w:rsidRPr="001677D0" w:rsidRDefault="00713315" w:rsidP="006B0DEA">
            <w:pPr>
              <w:jc w:val="center"/>
              <w:rPr>
                <w:rFonts w:ascii="標楷體" w:eastAsia="標楷體" w:hAnsi="標楷體"/>
              </w:rPr>
            </w:pPr>
            <w:r w:rsidRPr="001677D0">
              <w:rPr>
                <w:rFonts w:ascii="標楷體" w:eastAsia="標楷體" w:hAnsi="標楷體" w:hint="eastAsia"/>
                <w:lang w:eastAsia="zh-HK"/>
              </w:rPr>
              <w:t>功能說明</w:t>
            </w:r>
          </w:p>
        </w:tc>
      </w:tr>
      <w:tr w:rsidR="001677D0" w:rsidRPr="001677D0" w14:paraId="15913228" w14:textId="77777777" w:rsidTr="006B0DEA">
        <w:tc>
          <w:tcPr>
            <w:tcW w:w="851" w:type="dxa"/>
          </w:tcPr>
          <w:p w14:paraId="3EE8A223" w14:textId="77777777" w:rsidR="00713315" w:rsidRPr="001677D0" w:rsidRDefault="00713315" w:rsidP="006B0DEA">
            <w:pPr>
              <w:jc w:val="center"/>
              <w:rPr>
                <w:rFonts w:ascii="標楷體" w:eastAsia="標楷體" w:hAnsi="標楷體"/>
                <w:lang w:eastAsia="zh-HK"/>
              </w:rPr>
            </w:pPr>
            <w:r w:rsidRPr="001677D0">
              <w:rPr>
                <w:rFonts w:ascii="標楷體" w:eastAsia="標楷體" w:hAnsi="標楷體" w:hint="eastAsia"/>
              </w:rPr>
              <w:t>1</w:t>
            </w:r>
          </w:p>
        </w:tc>
        <w:tc>
          <w:tcPr>
            <w:tcW w:w="2126" w:type="dxa"/>
          </w:tcPr>
          <w:p w14:paraId="7DA0FB2B" w14:textId="77777777" w:rsidR="00713315" w:rsidRPr="001677D0" w:rsidRDefault="00713315" w:rsidP="006B0DEA">
            <w:pPr>
              <w:rPr>
                <w:rFonts w:ascii="標楷體" w:eastAsia="標楷體" w:hAnsi="標楷體"/>
                <w:lang w:eastAsia="zh-HK"/>
              </w:rPr>
            </w:pPr>
            <w:r w:rsidRPr="001677D0">
              <w:rPr>
                <w:rFonts w:ascii="標楷體" w:eastAsia="標楷體" w:hAnsi="標楷體" w:hint="eastAsia"/>
                <w:lang w:eastAsia="zh-HK"/>
              </w:rPr>
              <w:t>查詢</w:t>
            </w:r>
          </w:p>
        </w:tc>
        <w:tc>
          <w:tcPr>
            <w:tcW w:w="7033" w:type="dxa"/>
          </w:tcPr>
          <w:p w14:paraId="4A128CA0" w14:textId="58C05651" w:rsidR="00713315" w:rsidRDefault="007C33B6" w:rsidP="006B0DEA">
            <w:pPr>
              <w:rPr>
                <w:rFonts w:ascii="標楷體" w:eastAsia="標楷體" w:hAnsi="標楷體"/>
                <w:lang w:eastAsia="zh-HK"/>
              </w:rPr>
            </w:pPr>
            <w:r>
              <w:rPr>
                <w:rFonts w:ascii="標楷體" w:eastAsia="標楷體" w:hAnsi="標楷體" w:hint="eastAsia"/>
              </w:rPr>
              <w:t>1.</w:t>
            </w:r>
            <w:r w:rsidR="00713315" w:rsidRPr="001677D0">
              <w:rPr>
                <w:rFonts w:ascii="標楷體" w:eastAsia="標楷體" w:hAnsi="標楷體" w:hint="eastAsia"/>
                <w:lang w:eastAsia="zh-HK"/>
              </w:rPr>
              <w:t>依據輸入條件查詢資料</w:t>
            </w:r>
          </w:p>
          <w:p w14:paraId="503D7774" w14:textId="77777777" w:rsidR="007C33B6" w:rsidRPr="00ED2796" w:rsidRDefault="007C33B6" w:rsidP="007C33B6">
            <w:pPr>
              <w:rPr>
                <w:rFonts w:ascii="標楷體" w:eastAsia="標楷體" w:hAnsi="標楷體"/>
                <w:shd w:val="pct15" w:color="auto" w:fill="FFFFFF"/>
                <w:lang w:eastAsia="zh-HK"/>
              </w:rPr>
            </w:pPr>
            <w:r w:rsidRPr="00ED2796">
              <w:rPr>
                <w:rFonts w:ascii="標楷體" w:eastAsia="標楷體" w:hAnsi="標楷體" w:hint="eastAsia"/>
                <w:shd w:val="pct15" w:color="auto" w:fill="FFFFFF"/>
                <w:lang w:eastAsia="zh-HK"/>
              </w:rPr>
              <w:t>&lt;&lt;檢查說明&gt;&gt;</w:t>
            </w:r>
          </w:p>
          <w:p w14:paraId="611C7A46" w14:textId="41C52901" w:rsidR="007C33B6" w:rsidRDefault="007C33B6" w:rsidP="007C33B6">
            <w:pPr>
              <w:ind w:left="240" w:hangingChars="100" w:hanging="240"/>
              <w:rPr>
                <w:rFonts w:ascii="標楷體" w:eastAsia="標楷體" w:hAnsi="標楷體"/>
              </w:rPr>
            </w:pPr>
            <w:r>
              <w:rPr>
                <w:rFonts w:ascii="標楷體" w:eastAsia="標楷體" w:hAnsi="標楷體"/>
                <w:lang w:eastAsia="zh-HK"/>
              </w:rPr>
              <w:t>1.</w:t>
            </w:r>
            <w:r>
              <w:rPr>
                <w:rFonts w:ascii="標楷體" w:eastAsia="標楷體" w:hAnsi="標楷體" w:hint="eastAsia"/>
                <w:lang w:eastAsia="zh-HK"/>
              </w:rPr>
              <w:t>查詢</w:t>
            </w:r>
            <w:r>
              <w:rPr>
                <w:rFonts w:ascii="標楷體" w:eastAsia="標楷體" w:hAnsi="標楷體" w:hint="eastAsia"/>
              </w:rPr>
              <w:t>[假日檔(</w:t>
            </w:r>
            <w:r w:rsidRPr="001677D0">
              <w:rPr>
                <w:rFonts w:ascii="標楷體" w:eastAsia="標楷體" w:hAnsi="標楷體"/>
              </w:rPr>
              <w:t>TxHoliday</w:t>
            </w:r>
            <w:r>
              <w:rPr>
                <w:rFonts w:ascii="標楷體" w:eastAsia="標楷體" w:hAnsi="標楷體" w:hint="eastAsia"/>
              </w:rPr>
              <w:t>)]</w:t>
            </w:r>
            <w:r>
              <w:rPr>
                <w:rFonts w:ascii="標楷體" w:eastAsia="標楷體" w:hAnsi="標楷體" w:hint="eastAsia"/>
                <w:lang w:eastAsia="zh-HK"/>
              </w:rPr>
              <w:t>結果無資料時,顯示錯誤訊息</w:t>
            </w:r>
            <w:r>
              <w:rPr>
                <w:rFonts w:ascii="標楷體" w:eastAsia="標楷體" w:hAnsi="標楷體" w:hint="eastAsia"/>
              </w:rPr>
              <w:t>:</w:t>
            </w:r>
            <w:r w:rsidRPr="000A3D6B">
              <w:rPr>
                <w:rFonts w:ascii="標楷體" w:eastAsia="標楷體" w:hAnsi="標楷體" w:hint="eastAsia"/>
                <w:lang w:eastAsia="zh-HK"/>
              </w:rPr>
              <w:t xml:space="preserve"> "</w:t>
            </w:r>
            <w:r>
              <w:rPr>
                <w:rFonts w:ascii="標楷體" w:eastAsia="標楷體" w:hAnsi="標楷體" w:hint="eastAsia"/>
              </w:rPr>
              <w:t>E0001:</w:t>
            </w:r>
            <w:r>
              <w:rPr>
                <w:rFonts w:ascii="標楷體" w:eastAsia="標楷體" w:hAnsi="標楷體" w:hint="eastAsia"/>
                <w:lang w:eastAsia="zh-HK"/>
              </w:rPr>
              <w:t>查詢資料不存在</w:t>
            </w:r>
            <w:r>
              <w:rPr>
                <w:rFonts w:ascii="標楷體" w:eastAsia="標楷體" w:hAnsi="標楷體" w:hint="eastAsia"/>
              </w:rPr>
              <w:t xml:space="preserve"> </w:t>
            </w:r>
            <w:r>
              <w:rPr>
                <w:rFonts w:ascii="標楷體" w:eastAsia="標楷體" w:hAnsi="標楷體" w:hint="eastAsia"/>
                <w:lang w:eastAsia="zh-HK"/>
              </w:rPr>
              <w:t>(假日檔</w:t>
            </w:r>
            <w:r>
              <w:rPr>
                <w:rFonts w:ascii="標楷體" w:eastAsia="標楷體" w:hAnsi="標楷體"/>
                <w:lang w:eastAsia="zh-HK"/>
              </w:rPr>
              <w:t>)</w:t>
            </w:r>
            <w:r w:rsidRPr="000A3D6B">
              <w:rPr>
                <w:rFonts w:ascii="標楷體" w:eastAsia="標楷體" w:hAnsi="標楷體" w:hint="eastAsia"/>
              </w:rPr>
              <w:t>"</w:t>
            </w:r>
          </w:p>
          <w:p w14:paraId="1C8BC72B" w14:textId="77777777" w:rsidR="007C33B6" w:rsidRPr="00ED2796" w:rsidRDefault="007C33B6" w:rsidP="007C33B6">
            <w:pPr>
              <w:ind w:left="240" w:hangingChars="100" w:hanging="240"/>
              <w:rPr>
                <w:rFonts w:ascii="標楷體" w:eastAsia="標楷體" w:hAnsi="標楷體"/>
                <w:lang w:eastAsia="zh-HK"/>
              </w:rPr>
            </w:pPr>
            <w:r w:rsidRPr="00ED2796">
              <w:rPr>
                <w:rFonts w:ascii="標楷體" w:eastAsia="標楷體" w:hAnsi="標楷體" w:hint="eastAsia"/>
                <w:shd w:val="pct15" w:color="auto" w:fill="FFFFFF"/>
                <w:lang w:eastAsia="zh-HK"/>
              </w:rPr>
              <w:t>&lt;&lt;成功處理說明&gt;&gt;</w:t>
            </w:r>
            <w:r w:rsidRPr="00ED2796">
              <w:rPr>
                <w:rFonts w:ascii="標楷體" w:eastAsia="標楷體" w:hAnsi="標楷體" w:hint="eastAsia"/>
                <w:lang w:eastAsia="zh-HK"/>
              </w:rPr>
              <w:tab/>
            </w:r>
          </w:p>
          <w:p w14:paraId="23D09FDA" w14:textId="39647A23" w:rsidR="007C33B6" w:rsidRPr="001677D0" w:rsidRDefault="007C33B6" w:rsidP="007C33B6">
            <w:pPr>
              <w:rPr>
                <w:rFonts w:ascii="標楷體" w:eastAsia="標楷體" w:hAnsi="標楷體"/>
                <w:lang w:eastAsia="zh-HK"/>
              </w:rPr>
            </w:pPr>
            <w:r>
              <w:rPr>
                <w:rFonts w:ascii="標楷體" w:eastAsia="標楷體" w:hAnsi="標楷體" w:hint="eastAsia"/>
                <w:lang w:eastAsia="zh-HK"/>
              </w:rPr>
              <w:t>1</w:t>
            </w:r>
            <w:r>
              <w:rPr>
                <w:rFonts w:ascii="標楷體" w:eastAsia="標楷體" w:hAnsi="標楷體"/>
                <w:lang w:eastAsia="zh-HK"/>
              </w:rPr>
              <w:t>.</w:t>
            </w:r>
            <w:r w:rsidRPr="00ED2796">
              <w:rPr>
                <w:rFonts w:ascii="標楷體" w:eastAsia="標楷體" w:hAnsi="標楷體" w:hint="eastAsia"/>
                <w:lang w:eastAsia="zh-HK"/>
              </w:rPr>
              <w:t>依查詢條件顯示查詢結果</w:t>
            </w:r>
          </w:p>
        </w:tc>
      </w:tr>
      <w:tr w:rsidR="001677D0" w:rsidRPr="001677D0" w14:paraId="7E18F52A" w14:textId="77777777" w:rsidTr="006B0DEA">
        <w:tc>
          <w:tcPr>
            <w:tcW w:w="851" w:type="dxa"/>
          </w:tcPr>
          <w:p w14:paraId="7E3DF8B3" w14:textId="77777777" w:rsidR="00713315" w:rsidRPr="001677D0" w:rsidRDefault="00713315" w:rsidP="006B0DEA">
            <w:pPr>
              <w:jc w:val="center"/>
              <w:rPr>
                <w:rFonts w:ascii="標楷體" w:eastAsia="標楷體" w:hAnsi="標楷體"/>
              </w:rPr>
            </w:pPr>
            <w:r w:rsidRPr="001677D0">
              <w:rPr>
                <w:rFonts w:ascii="標楷體" w:eastAsia="標楷體" w:hAnsi="標楷體" w:hint="eastAsia"/>
              </w:rPr>
              <w:t>2</w:t>
            </w:r>
          </w:p>
        </w:tc>
        <w:tc>
          <w:tcPr>
            <w:tcW w:w="2126" w:type="dxa"/>
          </w:tcPr>
          <w:p w14:paraId="2A7AF8DE" w14:textId="77777777" w:rsidR="00713315" w:rsidRPr="001677D0" w:rsidRDefault="00713315" w:rsidP="006B0DEA">
            <w:pPr>
              <w:rPr>
                <w:rFonts w:ascii="標楷體" w:eastAsia="標楷體" w:hAnsi="標楷體"/>
                <w:lang w:eastAsia="zh-HK"/>
              </w:rPr>
            </w:pPr>
            <w:r w:rsidRPr="001677D0">
              <w:rPr>
                <w:rFonts w:ascii="標楷體" w:eastAsia="標楷體" w:hAnsi="標楷體" w:hint="eastAsia"/>
                <w:lang w:eastAsia="zh-HK"/>
              </w:rPr>
              <w:t>離開</w:t>
            </w:r>
          </w:p>
        </w:tc>
        <w:tc>
          <w:tcPr>
            <w:tcW w:w="7033" w:type="dxa"/>
          </w:tcPr>
          <w:p w14:paraId="4AAA30A5" w14:textId="77777777" w:rsidR="00713315" w:rsidRPr="001677D0" w:rsidRDefault="00713315" w:rsidP="006B0DEA">
            <w:pPr>
              <w:rPr>
                <w:rFonts w:ascii="標楷體" w:eastAsia="標楷體" w:hAnsi="標楷體"/>
                <w:lang w:eastAsia="zh-HK"/>
              </w:rPr>
            </w:pPr>
            <w:r w:rsidRPr="001677D0">
              <w:rPr>
                <w:rFonts w:ascii="標楷體" w:eastAsia="標楷體" w:hAnsi="標楷體" w:hint="eastAsia"/>
                <w:lang w:eastAsia="zh-HK"/>
              </w:rPr>
              <w:t>關閉此查詢畫面</w:t>
            </w:r>
          </w:p>
        </w:tc>
      </w:tr>
      <w:tr w:rsidR="001677D0" w:rsidRPr="001677D0" w14:paraId="220839EB" w14:textId="77777777" w:rsidTr="006B0DEA">
        <w:tc>
          <w:tcPr>
            <w:tcW w:w="851" w:type="dxa"/>
          </w:tcPr>
          <w:p w14:paraId="1E825A8D" w14:textId="77777777" w:rsidR="00713315" w:rsidRPr="001677D0" w:rsidRDefault="00713315" w:rsidP="006B0DEA">
            <w:pPr>
              <w:jc w:val="center"/>
              <w:rPr>
                <w:rFonts w:ascii="標楷體" w:eastAsia="標楷體" w:hAnsi="標楷體"/>
              </w:rPr>
            </w:pPr>
            <w:r w:rsidRPr="001677D0">
              <w:rPr>
                <w:rFonts w:ascii="標楷體" w:eastAsia="標楷體" w:hAnsi="標楷體" w:hint="eastAsia"/>
              </w:rPr>
              <w:t>3</w:t>
            </w:r>
          </w:p>
        </w:tc>
        <w:tc>
          <w:tcPr>
            <w:tcW w:w="2126" w:type="dxa"/>
          </w:tcPr>
          <w:p w14:paraId="09D8844E" w14:textId="77777777" w:rsidR="00713315" w:rsidRPr="001677D0" w:rsidRDefault="00713315" w:rsidP="006B0DEA">
            <w:pPr>
              <w:rPr>
                <w:rFonts w:ascii="標楷體" w:eastAsia="標楷體" w:hAnsi="標楷體"/>
                <w:lang w:eastAsia="zh-HK"/>
              </w:rPr>
            </w:pPr>
            <w:r w:rsidRPr="001677D0">
              <w:rPr>
                <w:rFonts w:ascii="標楷體" w:eastAsia="標楷體" w:hAnsi="標楷體" w:hint="eastAsia"/>
                <w:lang w:eastAsia="zh-HK"/>
              </w:rPr>
              <w:t>隱</w:t>
            </w:r>
            <w:r w:rsidRPr="001677D0">
              <w:rPr>
                <w:rFonts w:ascii="標楷體" w:eastAsia="標楷體" w:hAnsi="標楷體" w:hint="eastAsia"/>
              </w:rPr>
              <w:t>藏/</w:t>
            </w:r>
            <w:r w:rsidRPr="001677D0">
              <w:rPr>
                <w:rFonts w:ascii="標楷體" w:eastAsia="標楷體" w:hAnsi="標楷體" w:hint="eastAsia"/>
                <w:lang w:eastAsia="zh-HK"/>
              </w:rPr>
              <w:t>顯示</w:t>
            </w:r>
          </w:p>
        </w:tc>
        <w:tc>
          <w:tcPr>
            <w:tcW w:w="7033" w:type="dxa"/>
          </w:tcPr>
          <w:p w14:paraId="525856D6" w14:textId="77777777" w:rsidR="00713315" w:rsidRPr="001677D0" w:rsidRDefault="00713315" w:rsidP="006B0DEA">
            <w:pPr>
              <w:rPr>
                <w:rFonts w:ascii="標楷體" w:eastAsia="標楷體" w:hAnsi="標楷體"/>
                <w:lang w:eastAsia="zh-HK"/>
              </w:rPr>
            </w:pPr>
            <w:r w:rsidRPr="001677D0">
              <w:rPr>
                <w:rFonts w:ascii="標楷體" w:eastAsia="標楷體" w:hAnsi="標楷體" w:hint="eastAsia"/>
                <w:lang w:eastAsia="zh-HK"/>
              </w:rPr>
              <w:t>輸入條件切換隱</w:t>
            </w:r>
            <w:r w:rsidRPr="001677D0">
              <w:rPr>
                <w:rFonts w:ascii="標楷體" w:eastAsia="標楷體" w:hAnsi="標楷體" w:hint="eastAsia"/>
              </w:rPr>
              <w:t>藏</w:t>
            </w:r>
            <w:r w:rsidRPr="001677D0">
              <w:rPr>
                <w:rFonts w:ascii="標楷體" w:eastAsia="標楷體" w:hAnsi="標楷體" w:hint="eastAsia"/>
                <w:lang w:eastAsia="zh-HK"/>
              </w:rPr>
              <w:t>及顯示</w:t>
            </w:r>
          </w:p>
        </w:tc>
      </w:tr>
      <w:tr w:rsidR="001677D0" w:rsidRPr="001677D0" w14:paraId="4BD09AEF" w14:textId="77777777" w:rsidTr="006B0DEA">
        <w:tc>
          <w:tcPr>
            <w:tcW w:w="851" w:type="dxa"/>
          </w:tcPr>
          <w:p w14:paraId="30A2AE9C" w14:textId="77777777" w:rsidR="00713315" w:rsidRPr="001677D0" w:rsidRDefault="00713315" w:rsidP="006B0DEA">
            <w:pPr>
              <w:jc w:val="center"/>
              <w:rPr>
                <w:rFonts w:ascii="標楷體" w:eastAsia="標楷體" w:hAnsi="標楷體"/>
              </w:rPr>
            </w:pPr>
            <w:r w:rsidRPr="001677D0">
              <w:rPr>
                <w:rFonts w:ascii="標楷體" w:eastAsia="標楷體" w:hAnsi="標楷體" w:hint="eastAsia"/>
              </w:rPr>
              <w:t>4</w:t>
            </w:r>
          </w:p>
        </w:tc>
        <w:tc>
          <w:tcPr>
            <w:tcW w:w="2126" w:type="dxa"/>
          </w:tcPr>
          <w:p w14:paraId="6C116006" w14:textId="3947FD47" w:rsidR="00713315" w:rsidRPr="001677D0" w:rsidRDefault="00713315" w:rsidP="006B0DEA">
            <w:pPr>
              <w:rPr>
                <w:rFonts w:ascii="標楷體" w:eastAsia="標楷體" w:hAnsi="標楷體"/>
                <w:lang w:eastAsia="zh-HK"/>
              </w:rPr>
            </w:pPr>
            <w:r w:rsidRPr="001677D0">
              <w:rPr>
                <w:rFonts w:ascii="標楷體" w:eastAsia="標楷體" w:hAnsi="標楷體" w:hint="eastAsia"/>
                <w:lang w:eastAsia="zh-HK"/>
              </w:rPr>
              <w:t>新增</w:t>
            </w:r>
            <w:r w:rsidR="002C3E21" w:rsidRPr="001677D0">
              <w:rPr>
                <w:rFonts w:ascii="標楷體" w:eastAsia="標楷體" w:hAnsi="標楷體" w:hint="eastAsia"/>
                <w:lang w:eastAsia="zh-HK"/>
              </w:rPr>
              <w:t>假日</w:t>
            </w:r>
          </w:p>
        </w:tc>
        <w:tc>
          <w:tcPr>
            <w:tcW w:w="7033" w:type="dxa"/>
          </w:tcPr>
          <w:p w14:paraId="719DBFB6" w14:textId="14107EAC" w:rsidR="00713315" w:rsidRPr="001677D0" w:rsidRDefault="00713315" w:rsidP="006B0DEA">
            <w:pPr>
              <w:rPr>
                <w:rFonts w:ascii="標楷體" w:eastAsia="標楷體" w:hAnsi="標楷體"/>
                <w:lang w:eastAsia="zh-HK"/>
              </w:rPr>
            </w:pPr>
            <w:r w:rsidRPr="001677D0">
              <w:rPr>
                <w:rFonts w:eastAsia="標楷體" w:hint="eastAsia"/>
              </w:rPr>
              <w:t>連結至</w:t>
            </w:r>
            <w:r w:rsidRPr="001677D0">
              <w:rPr>
                <w:rFonts w:eastAsia="標楷體"/>
              </w:rPr>
              <w:t>【</w:t>
            </w:r>
            <w:r w:rsidRPr="001677D0">
              <w:rPr>
                <w:rFonts w:eastAsia="標楷體"/>
              </w:rPr>
              <w:t>L</w:t>
            </w:r>
            <w:r w:rsidRPr="001677D0">
              <w:rPr>
                <w:rFonts w:eastAsia="標楷體" w:hint="eastAsia"/>
              </w:rPr>
              <w:t>6</w:t>
            </w:r>
            <w:r w:rsidR="002C3E21" w:rsidRPr="001677D0">
              <w:rPr>
                <w:rFonts w:eastAsia="標楷體" w:hint="eastAsia"/>
              </w:rPr>
              <w:t>310</w:t>
            </w:r>
            <w:r w:rsidR="002C3E21" w:rsidRPr="001677D0">
              <w:rPr>
                <w:rFonts w:eastAsia="標楷體" w:hint="eastAsia"/>
              </w:rPr>
              <w:t>特殊</w:t>
            </w:r>
            <w:r w:rsidR="002C3E21" w:rsidRPr="001677D0">
              <w:rPr>
                <w:rFonts w:eastAsia="標楷體" w:hint="eastAsia"/>
              </w:rPr>
              <w:t>/</w:t>
            </w:r>
            <w:r w:rsidR="002C3E21" w:rsidRPr="001677D0">
              <w:rPr>
                <w:rFonts w:eastAsia="標楷體" w:hint="eastAsia"/>
              </w:rPr>
              <w:t>例假日登</w:t>
            </w:r>
            <w:r w:rsidR="007650D8">
              <w:rPr>
                <w:rFonts w:eastAsia="標楷體" w:hint="eastAsia"/>
              </w:rPr>
              <w:t>錄</w:t>
            </w:r>
            <w:r w:rsidRPr="001677D0">
              <w:rPr>
                <w:rFonts w:eastAsia="標楷體"/>
              </w:rPr>
              <w:t>】</w:t>
            </w:r>
            <w:r w:rsidRPr="001677D0">
              <w:rPr>
                <w:rFonts w:eastAsia="標楷體" w:hint="eastAsia"/>
              </w:rPr>
              <w:t>，</w:t>
            </w:r>
            <w:r w:rsidRPr="001677D0">
              <w:rPr>
                <w:rFonts w:ascii="標楷體" w:eastAsia="標楷體" w:hAnsi="標楷體" w:hint="eastAsia"/>
                <w:lang w:eastAsia="zh-HK"/>
              </w:rPr>
              <w:t>供新增</w:t>
            </w:r>
            <w:r w:rsidR="002C3E21" w:rsidRPr="001677D0">
              <w:rPr>
                <w:rFonts w:ascii="標楷體" w:eastAsia="標楷體" w:hAnsi="標楷體" w:hint="eastAsia"/>
                <w:lang w:eastAsia="zh-HK"/>
              </w:rPr>
              <w:t>特殊</w:t>
            </w:r>
            <w:r w:rsidR="002C3E21" w:rsidRPr="001677D0">
              <w:rPr>
                <w:rFonts w:ascii="標楷體" w:eastAsia="標楷體" w:hAnsi="標楷體" w:hint="eastAsia"/>
              </w:rPr>
              <w:t>/</w:t>
            </w:r>
            <w:r w:rsidR="002C3E21" w:rsidRPr="001677D0">
              <w:rPr>
                <w:rFonts w:ascii="標楷體" w:eastAsia="標楷體" w:hAnsi="標楷體" w:hint="eastAsia"/>
                <w:lang w:eastAsia="zh-HK"/>
              </w:rPr>
              <w:t>例假日</w:t>
            </w:r>
          </w:p>
        </w:tc>
      </w:tr>
    </w:tbl>
    <w:p w14:paraId="07B95201" w14:textId="77777777" w:rsidR="00713315" w:rsidRPr="001677D0" w:rsidRDefault="00713315" w:rsidP="007C33B6">
      <w:pPr>
        <w:pStyle w:val="a"/>
        <w:numPr>
          <w:ilvl w:val="0"/>
          <w:numId w:val="0"/>
        </w:numPr>
        <w:ind w:left="480"/>
      </w:pPr>
    </w:p>
    <w:p w14:paraId="6B8B9740" w14:textId="77777777" w:rsidR="00713315" w:rsidRPr="001677D0" w:rsidRDefault="00713315" w:rsidP="00700C61">
      <w:pPr>
        <w:pStyle w:val="a"/>
      </w:pPr>
      <w:r w:rsidRPr="001677D0">
        <w:t>輸入畫面資料說明</w:t>
      </w:r>
    </w:p>
    <w:p w14:paraId="65365681" w14:textId="77777777" w:rsidR="00713315" w:rsidRPr="001677D0" w:rsidRDefault="00713315" w:rsidP="0071331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551"/>
        <w:gridCol w:w="696"/>
        <w:gridCol w:w="1187"/>
        <w:gridCol w:w="1083"/>
        <w:gridCol w:w="675"/>
        <w:gridCol w:w="696"/>
        <w:gridCol w:w="3529"/>
      </w:tblGrid>
      <w:tr w:rsidR="001677D0" w:rsidRPr="001677D0" w14:paraId="387B00AF" w14:textId="77777777" w:rsidTr="006B0DEA">
        <w:trPr>
          <w:trHeight w:val="388"/>
          <w:jc w:val="center"/>
        </w:trPr>
        <w:tc>
          <w:tcPr>
            <w:tcW w:w="567" w:type="dxa"/>
            <w:vMerge w:val="restart"/>
            <w:shd w:val="clear" w:color="auto" w:fill="D9D9D9" w:themeFill="background1" w:themeFillShade="D9"/>
          </w:tcPr>
          <w:p w14:paraId="70A16E33" w14:textId="77777777" w:rsidR="00713315" w:rsidRPr="001677D0" w:rsidRDefault="00713315" w:rsidP="006B0DEA">
            <w:pPr>
              <w:rPr>
                <w:rFonts w:ascii="標楷體" w:eastAsia="標楷體" w:hAnsi="標楷體"/>
              </w:rPr>
            </w:pPr>
            <w:r w:rsidRPr="001677D0">
              <w:rPr>
                <w:rFonts w:ascii="標楷體" w:eastAsia="標楷體" w:hAnsi="標楷體"/>
              </w:rPr>
              <w:t>序號</w:t>
            </w:r>
          </w:p>
        </w:tc>
        <w:tc>
          <w:tcPr>
            <w:tcW w:w="1551" w:type="dxa"/>
            <w:vMerge w:val="restart"/>
            <w:shd w:val="clear" w:color="auto" w:fill="D9D9D9" w:themeFill="background1" w:themeFillShade="D9"/>
          </w:tcPr>
          <w:p w14:paraId="7C0D8479" w14:textId="77777777" w:rsidR="00713315" w:rsidRPr="001677D0" w:rsidRDefault="00713315" w:rsidP="006B0DEA">
            <w:pPr>
              <w:rPr>
                <w:rFonts w:ascii="標楷體" w:eastAsia="標楷體" w:hAnsi="標楷體"/>
              </w:rPr>
            </w:pPr>
            <w:r w:rsidRPr="001677D0">
              <w:rPr>
                <w:rFonts w:ascii="標楷體" w:eastAsia="標楷體" w:hAnsi="標楷體"/>
              </w:rPr>
              <w:t>欄位</w:t>
            </w:r>
          </w:p>
        </w:tc>
        <w:tc>
          <w:tcPr>
            <w:tcW w:w="4337" w:type="dxa"/>
            <w:gridSpan w:val="5"/>
            <w:shd w:val="clear" w:color="auto" w:fill="D9D9D9" w:themeFill="background1" w:themeFillShade="D9"/>
          </w:tcPr>
          <w:p w14:paraId="2DA0102B" w14:textId="77777777" w:rsidR="00713315" w:rsidRPr="001677D0" w:rsidRDefault="00713315" w:rsidP="006B0DEA">
            <w:pPr>
              <w:jc w:val="center"/>
              <w:rPr>
                <w:rFonts w:ascii="標楷體" w:eastAsia="標楷體" w:hAnsi="標楷體"/>
              </w:rPr>
            </w:pPr>
            <w:r w:rsidRPr="001677D0">
              <w:rPr>
                <w:rFonts w:ascii="標楷體" w:eastAsia="標楷體" w:hAnsi="標楷體"/>
              </w:rPr>
              <w:t>說明</w:t>
            </w:r>
          </w:p>
        </w:tc>
        <w:tc>
          <w:tcPr>
            <w:tcW w:w="3529" w:type="dxa"/>
            <w:vMerge w:val="restart"/>
            <w:shd w:val="clear" w:color="auto" w:fill="D9D9D9" w:themeFill="background1" w:themeFillShade="D9"/>
          </w:tcPr>
          <w:p w14:paraId="7098FEFC" w14:textId="77777777" w:rsidR="00713315" w:rsidRPr="001677D0" w:rsidRDefault="00713315" w:rsidP="006B0DEA">
            <w:pPr>
              <w:rPr>
                <w:rFonts w:ascii="標楷體" w:eastAsia="標楷體" w:hAnsi="標楷體"/>
              </w:rPr>
            </w:pPr>
            <w:r w:rsidRPr="001677D0">
              <w:rPr>
                <w:rFonts w:ascii="標楷體" w:eastAsia="標楷體" w:hAnsi="標楷體"/>
              </w:rPr>
              <w:t>處理邏輯及注意事項</w:t>
            </w:r>
          </w:p>
        </w:tc>
      </w:tr>
      <w:tr w:rsidR="001677D0" w:rsidRPr="001677D0" w14:paraId="51788067" w14:textId="77777777" w:rsidTr="006B0DEA">
        <w:trPr>
          <w:trHeight w:val="244"/>
          <w:jc w:val="center"/>
        </w:trPr>
        <w:tc>
          <w:tcPr>
            <w:tcW w:w="567" w:type="dxa"/>
            <w:vMerge/>
            <w:shd w:val="clear" w:color="auto" w:fill="D9D9D9" w:themeFill="background1" w:themeFillShade="D9"/>
          </w:tcPr>
          <w:p w14:paraId="61D60C38" w14:textId="77777777" w:rsidR="00713315" w:rsidRPr="001677D0" w:rsidRDefault="00713315" w:rsidP="006B0DEA">
            <w:pPr>
              <w:rPr>
                <w:rFonts w:ascii="標楷體" w:eastAsia="標楷體" w:hAnsi="標楷體"/>
              </w:rPr>
            </w:pPr>
          </w:p>
        </w:tc>
        <w:tc>
          <w:tcPr>
            <w:tcW w:w="1551" w:type="dxa"/>
            <w:vMerge/>
            <w:shd w:val="clear" w:color="auto" w:fill="D9D9D9" w:themeFill="background1" w:themeFillShade="D9"/>
          </w:tcPr>
          <w:p w14:paraId="6B9FA798" w14:textId="77777777" w:rsidR="00713315" w:rsidRPr="001677D0" w:rsidRDefault="00713315" w:rsidP="006B0DEA">
            <w:pPr>
              <w:rPr>
                <w:rFonts w:ascii="標楷體" w:eastAsia="標楷體" w:hAnsi="標楷體"/>
              </w:rPr>
            </w:pPr>
          </w:p>
        </w:tc>
        <w:tc>
          <w:tcPr>
            <w:tcW w:w="696" w:type="dxa"/>
            <w:shd w:val="clear" w:color="auto" w:fill="D9D9D9" w:themeFill="background1" w:themeFillShade="D9"/>
          </w:tcPr>
          <w:p w14:paraId="66ED5798" w14:textId="141B6E32" w:rsidR="00713315" w:rsidRPr="001677D0" w:rsidRDefault="00302ED3" w:rsidP="006B0DEA">
            <w:pPr>
              <w:rPr>
                <w:rFonts w:ascii="標楷體" w:eastAsia="標楷體" w:hAnsi="標楷體"/>
              </w:rPr>
            </w:pPr>
            <w:r>
              <w:rPr>
                <w:rFonts w:ascii="標楷體" w:eastAsia="標楷體" w:hAnsi="標楷體" w:hint="eastAsia"/>
              </w:rPr>
              <w:t>資料長度</w:t>
            </w:r>
          </w:p>
        </w:tc>
        <w:tc>
          <w:tcPr>
            <w:tcW w:w="1187" w:type="dxa"/>
            <w:shd w:val="clear" w:color="auto" w:fill="D9D9D9" w:themeFill="background1" w:themeFillShade="D9"/>
          </w:tcPr>
          <w:p w14:paraId="3A465948" w14:textId="77777777" w:rsidR="00713315" w:rsidRPr="001677D0" w:rsidRDefault="00713315" w:rsidP="006B0DEA">
            <w:pPr>
              <w:rPr>
                <w:rFonts w:ascii="標楷體" w:eastAsia="標楷體" w:hAnsi="標楷體"/>
              </w:rPr>
            </w:pPr>
            <w:r w:rsidRPr="001677D0">
              <w:rPr>
                <w:rFonts w:ascii="標楷體" w:eastAsia="標楷體" w:hAnsi="標楷體"/>
              </w:rPr>
              <w:t>預設值</w:t>
            </w:r>
          </w:p>
        </w:tc>
        <w:tc>
          <w:tcPr>
            <w:tcW w:w="1083" w:type="dxa"/>
            <w:shd w:val="clear" w:color="auto" w:fill="D9D9D9" w:themeFill="background1" w:themeFillShade="D9"/>
          </w:tcPr>
          <w:p w14:paraId="37DBEAAF" w14:textId="77777777" w:rsidR="00713315" w:rsidRPr="001677D0" w:rsidRDefault="00713315" w:rsidP="006B0DEA">
            <w:pPr>
              <w:rPr>
                <w:rFonts w:ascii="標楷體" w:eastAsia="標楷體" w:hAnsi="標楷體"/>
              </w:rPr>
            </w:pPr>
            <w:r w:rsidRPr="001677D0">
              <w:rPr>
                <w:rFonts w:ascii="標楷體" w:eastAsia="標楷體" w:hAnsi="標楷體"/>
              </w:rPr>
              <w:t>選單內容</w:t>
            </w:r>
          </w:p>
        </w:tc>
        <w:tc>
          <w:tcPr>
            <w:tcW w:w="675" w:type="dxa"/>
            <w:shd w:val="clear" w:color="auto" w:fill="D9D9D9" w:themeFill="background1" w:themeFillShade="D9"/>
          </w:tcPr>
          <w:p w14:paraId="0AC71903" w14:textId="77777777" w:rsidR="00713315" w:rsidRPr="001677D0" w:rsidRDefault="00713315" w:rsidP="006B0DEA">
            <w:pPr>
              <w:rPr>
                <w:rFonts w:ascii="標楷體" w:eastAsia="標楷體" w:hAnsi="標楷體"/>
              </w:rPr>
            </w:pPr>
            <w:proofErr w:type="gramStart"/>
            <w:r w:rsidRPr="001677D0">
              <w:rPr>
                <w:rFonts w:ascii="標楷體" w:eastAsia="標楷體" w:hAnsi="標楷體"/>
              </w:rPr>
              <w:t>必填</w:t>
            </w:r>
            <w:proofErr w:type="gramEnd"/>
          </w:p>
        </w:tc>
        <w:tc>
          <w:tcPr>
            <w:tcW w:w="696" w:type="dxa"/>
            <w:shd w:val="clear" w:color="auto" w:fill="D9D9D9" w:themeFill="background1" w:themeFillShade="D9"/>
          </w:tcPr>
          <w:p w14:paraId="13174EFA" w14:textId="77777777" w:rsidR="00713315" w:rsidRPr="001677D0" w:rsidRDefault="00713315" w:rsidP="006B0DEA">
            <w:pPr>
              <w:rPr>
                <w:rFonts w:ascii="標楷體" w:eastAsia="標楷體" w:hAnsi="標楷體"/>
              </w:rPr>
            </w:pPr>
            <w:r w:rsidRPr="001677D0">
              <w:rPr>
                <w:rFonts w:ascii="標楷體" w:eastAsia="標楷體" w:hAnsi="標楷體"/>
              </w:rPr>
              <w:t>R/W</w:t>
            </w:r>
          </w:p>
        </w:tc>
        <w:tc>
          <w:tcPr>
            <w:tcW w:w="3529" w:type="dxa"/>
            <w:vMerge/>
            <w:shd w:val="clear" w:color="auto" w:fill="D9D9D9" w:themeFill="background1" w:themeFillShade="D9"/>
          </w:tcPr>
          <w:p w14:paraId="003D79DB" w14:textId="77777777" w:rsidR="00713315" w:rsidRPr="001677D0" w:rsidRDefault="00713315" w:rsidP="006B0DEA">
            <w:pPr>
              <w:rPr>
                <w:rFonts w:ascii="標楷體" w:eastAsia="標楷體" w:hAnsi="標楷體"/>
              </w:rPr>
            </w:pPr>
          </w:p>
        </w:tc>
      </w:tr>
      <w:tr w:rsidR="001677D0" w:rsidRPr="001677D0" w14:paraId="0F65C6AC" w14:textId="77777777" w:rsidTr="006B0DEA">
        <w:trPr>
          <w:trHeight w:val="244"/>
          <w:jc w:val="center"/>
        </w:trPr>
        <w:tc>
          <w:tcPr>
            <w:tcW w:w="567" w:type="dxa"/>
          </w:tcPr>
          <w:p w14:paraId="16E2D1F4" w14:textId="77777777" w:rsidR="00713315" w:rsidRPr="001677D0" w:rsidRDefault="00713315" w:rsidP="006B0DEA">
            <w:pPr>
              <w:rPr>
                <w:rFonts w:ascii="標楷體" w:eastAsia="標楷體" w:hAnsi="標楷體"/>
              </w:rPr>
            </w:pPr>
            <w:r w:rsidRPr="001677D0">
              <w:rPr>
                <w:rFonts w:ascii="標楷體" w:eastAsia="標楷體" w:hAnsi="標楷體" w:hint="eastAsia"/>
              </w:rPr>
              <w:t>1.</w:t>
            </w:r>
          </w:p>
        </w:tc>
        <w:tc>
          <w:tcPr>
            <w:tcW w:w="1551" w:type="dxa"/>
          </w:tcPr>
          <w:p w14:paraId="169D3A09" w14:textId="7F21AC39" w:rsidR="00713315" w:rsidRPr="001677D0" w:rsidRDefault="002C3E21" w:rsidP="006B0DEA">
            <w:pPr>
              <w:rPr>
                <w:rFonts w:ascii="標楷體" w:eastAsia="標楷體" w:hAnsi="標楷體"/>
              </w:rPr>
            </w:pPr>
            <w:r w:rsidRPr="001677D0">
              <w:rPr>
                <w:rFonts w:ascii="標楷體" w:eastAsia="標楷體" w:hAnsi="標楷體" w:hint="eastAsia"/>
              </w:rPr>
              <w:t>假日年月-</w:t>
            </w:r>
            <w:r w:rsidR="00573872">
              <w:rPr>
                <w:rFonts w:ascii="標楷體" w:eastAsia="標楷體" w:hAnsi="標楷體" w:hint="eastAsia"/>
              </w:rPr>
              <w:t>起</w:t>
            </w:r>
          </w:p>
        </w:tc>
        <w:tc>
          <w:tcPr>
            <w:tcW w:w="696" w:type="dxa"/>
          </w:tcPr>
          <w:p w14:paraId="28C82E2F" w14:textId="2A4A5779" w:rsidR="00713315" w:rsidRPr="001677D0" w:rsidRDefault="00573872" w:rsidP="006B0DEA">
            <w:pPr>
              <w:rPr>
                <w:rFonts w:ascii="標楷體" w:eastAsia="標楷體" w:hAnsi="標楷體"/>
              </w:rPr>
            </w:pPr>
            <w:r>
              <w:rPr>
                <w:rFonts w:ascii="標楷體" w:eastAsia="標楷體" w:hAnsi="標楷體" w:hint="eastAsia"/>
              </w:rPr>
              <w:t>5</w:t>
            </w:r>
          </w:p>
        </w:tc>
        <w:tc>
          <w:tcPr>
            <w:tcW w:w="1187" w:type="dxa"/>
          </w:tcPr>
          <w:p w14:paraId="22A07C6B" w14:textId="35A25B81" w:rsidR="00713315" w:rsidRPr="001677D0" w:rsidRDefault="002C3E21" w:rsidP="006B0DEA">
            <w:pPr>
              <w:rPr>
                <w:rFonts w:ascii="標楷體" w:eastAsia="標楷體" w:hAnsi="標楷體"/>
              </w:rPr>
            </w:pPr>
            <w:r w:rsidRPr="001677D0">
              <w:rPr>
                <w:rFonts w:ascii="標楷體" w:eastAsia="標楷體" w:hAnsi="標楷體" w:hint="eastAsia"/>
              </w:rPr>
              <w:t>會計日年份</w:t>
            </w:r>
            <w:r w:rsidR="00573872">
              <w:rPr>
                <w:rFonts w:ascii="標楷體" w:eastAsia="標楷體" w:hAnsi="標楷體" w:hint="eastAsia"/>
              </w:rPr>
              <w:t>+1月</w:t>
            </w:r>
          </w:p>
        </w:tc>
        <w:tc>
          <w:tcPr>
            <w:tcW w:w="1083" w:type="dxa"/>
          </w:tcPr>
          <w:p w14:paraId="01D1E952" w14:textId="77777777" w:rsidR="00713315" w:rsidRPr="001677D0" w:rsidRDefault="00713315" w:rsidP="006B0DEA">
            <w:pPr>
              <w:rPr>
                <w:rFonts w:ascii="標楷體" w:eastAsia="標楷體" w:hAnsi="標楷體"/>
              </w:rPr>
            </w:pPr>
          </w:p>
        </w:tc>
        <w:tc>
          <w:tcPr>
            <w:tcW w:w="675" w:type="dxa"/>
          </w:tcPr>
          <w:p w14:paraId="6CF09719" w14:textId="137191B0" w:rsidR="00713315" w:rsidRPr="001677D0" w:rsidRDefault="0004240C" w:rsidP="0004240C">
            <w:pPr>
              <w:jc w:val="center"/>
              <w:rPr>
                <w:rFonts w:ascii="標楷體" w:eastAsia="標楷體" w:hAnsi="標楷體"/>
              </w:rPr>
            </w:pPr>
            <w:r w:rsidRPr="001677D0">
              <w:rPr>
                <w:rFonts w:ascii="標楷體" w:eastAsia="標楷體" w:hAnsi="標楷體" w:hint="eastAsia"/>
              </w:rPr>
              <w:t>V</w:t>
            </w:r>
          </w:p>
        </w:tc>
        <w:tc>
          <w:tcPr>
            <w:tcW w:w="696" w:type="dxa"/>
          </w:tcPr>
          <w:p w14:paraId="64E18FA5" w14:textId="77777777" w:rsidR="00713315" w:rsidRPr="001677D0" w:rsidRDefault="00713315" w:rsidP="0004240C">
            <w:pPr>
              <w:jc w:val="center"/>
              <w:rPr>
                <w:rFonts w:ascii="標楷體" w:eastAsia="標楷體" w:hAnsi="標楷體"/>
              </w:rPr>
            </w:pPr>
            <w:r w:rsidRPr="001677D0">
              <w:rPr>
                <w:rFonts w:ascii="標楷體" w:eastAsia="標楷體" w:hAnsi="標楷體" w:hint="eastAsia"/>
              </w:rPr>
              <w:t>W</w:t>
            </w:r>
          </w:p>
        </w:tc>
        <w:tc>
          <w:tcPr>
            <w:tcW w:w="3529" w:type="dxa"/>
          </w:tcPr>
          <w:p w14:paraId="7BB95102" w14:textId="43C61FA6" w:rsidR="00A24D6D" w:rsidRPr="001677D0" w:rsidRDefault="00713315" w:rsidP="0037755F">
            <w:pPr>
              <w:ind w:left="240" w:hangingChars="100" w:hanging="240"/>
              <w:rPr>
                <w:rFonts w:ascii="標楷體" w:eastAsia="標楷體" w:hAnsi="標楷體"/>
              </w:rPr>
            </w:pPr>
            <w:r w:rsidRPr="001677D0">
              <w:rPr>
                <w:rFonts w:ascii="標楷體" w:eastAsia="標楷體" w:hAnsi="標楷體" w:hint="eastAsia"/>
              </w:rPr>
              <w:t>1.</w:t>
            </w:r>
            <w:r w:rsidR="004E186E">
              <w:rPr>
                <w:rFonts w:ascii="標楷體" w:eastAsia="標楷體" w:hAnsi="標楷體" w:hint="eastAsia"/>
              </w:rPr>
              <w:t>限</w:t>
            </w:r>
            <w:commentRangeStart w:id="61"/>
            <w:commentRangeStart w:id="62"/>
            <w:r w:rsidR="0004240C" w:rsidRPr="001677D0">
              <w:rPr>
                <w:rFonts w:ascii="標楷體" w:eastAsia="標楷體" w:hAnsi="標楷體" w:hint="eastAsia"/>
              </w:rPr>
              <w:t>輸入</w:t>
            </w:r>
            <w:r w:rsidR="00E25E05">
              <w:rPr>
                <w:rFonts w:ascii="標楷體" w:eastAsia="標楷體" w:hAnsi="標楷體" w:hint="eastAsia"/>
              </w:rPr>
              <w:t>年月</w:t>
            </w:r>
            <w:r w:rsidR="004E186E">
              <w:rPr>
                <w:rFonts w:ascii="標楷體" w:eastAsia="標楷體" w:hAnsi="標楷體" w:hint="eastAsia"/>
              </w:rPr>
              <w:t>,可為0</w:t>
            </w:r>
            <w:r w:rsidR="0037755F">
              <w:rPr>
                <w:rFonts w:ascii="標楷體" w:eastAsia="標楷體" w:hAnsi="標楷體" w:hint="eastAsia"/>
              </w:rPr>
              <w:t>,</w:t>
            </w:r>
            <w:r w:rsidR="003E3E30">
              <w:rPr>
                <w:rFonts w:ascii="標楷體" w:eastAsia="標楷體" w:hAnsi="標楷體" w:hint="eastAsia"/>
              </w:rPr>
              <w:t>有值時,</w:t>
            </w:r>
            <w:r w:rsidR="0037755F">
              <w:rPr>
                <w:rFonts w:ascii="標楷體" w:eastAsia="標楷體" w:hAnsi="標楷體" w:hint="eastAsia"/>
              </w:rPr>
              <w:t>檢核條件:</w:t>
            </w:r>
            <w:r w:rsidR="00573872">
              <w:rPr>
                <w:rFonts w:ascii="標楷體" w:eastAsia="標楷體" w:hAnsi="標楷體" w:hint="eastAsia"/>
              </w:rPr>
              <w:t>年月格式/A(YM,</w:t>
            </w:r>
            <w:r w:rsidR="00573872">
              <w:rPr>
                <w:rFonts w:ascii="標楷體" w:eastAsia="標楷體" w:hAnsi="標楷體"/>
              </w:rPr>
              <w:t>0)</w:t>
            </w:r>
            <w:commentRangeEnd w:id="61"/>
            <w:r w:rsidR="00943B6A">
              <w:rPr>
                <w:rStyle w:val="aff"/>
              </w:rPr>
              <w:commentReference w:id="61"/>
            </w:r>
            <w:commentRangeEnd w:id="62"/>
            <w:r w:rsidR="004E186E">
              <w:rPr>
                <w:rStyle w:val="aff"/>
              </w:rPr>
              <w:commentReference w:id="62"/>
            </w:r>
          </w:p>
        </w:tc>
      </w:tr>
      <w:tr w:rsidR="001677D0" w:rsidRPr="001677D0" w14:paraId="3E368FF2" w14:textId="77777777" w:rsidTr="006B0DEA">
        <w:trPr>
          <w:trHeight w:val="244"/>
          <w:jc w:val="center"/>
        </w:trPr>
        <w:tc>
          <w:tcPr>
            <w:tcW w:w="567" w:type="dxa"/>
          </w:tcPr>
          <w:p w14:paraId="05E4FF8F" w14:textId="18AA48BE" w:rsidR="0004240C" w:rsidRPr="001677D0" w:rsidRDefault="0004240C" w:rsidP="0004240C">
            <w:pPr>
              <w:rPr>
                <w:rFonts w:ascii="標楷體" w:eastAsia="標楷體" w:hAnsi="標楷體"/>
              </w:rPr>
            </w:pPr>
            <w:r w:rsidRPr="001677D0">
              <w:rPr>
                <w:rFonts w:ascii="標楷體" w:eastAsia="標楷體" w:hAnsi="標楷體" w:hint="eastAsia"/>
              </w:rPr>
              <w:t>3.</w:t>
            </w:r>
          </w:p>
        </w:tc>
        <w:tc>
          <w:tcPr>
            <w:tcW w:w="1551" w:type="dxa"/>
          </w:tcPr>
          <w:p w14:paraId="3D2CB8D0" w14:textId="772DD88B" w:rsidR="0004240C" w:rsidRPr="001677D0" w:rsidRDefault="0004240C" w:rsidP="0004240C">
            <w:pPr>
              <w:rPr>
                <w:rFonts w:ascii="標楷體" w:eastAsia="標楷體" w:hAnsi="標楷體"/>
              </w:rPr>
            </w:pPr>
            <w:r w:rsidRPr="001677D0">
              <w:rPr>
                <w:rFonts w:ascii="標楷體" w:eastAsia="標楷體" w:hAnsi="標楷體" w:hint="eastAsia"/>
              </w:rPr>
              <w:t>假日年月-迄</w:t>
            </w:r>
          </w:p>
        </w:tc>
        <w:tc>
          <w:tcPr>
            <w:tcW w:w="696" w:type="dxa"/>
          </w:tcPr>
          <w:p w14:paraId="77BAE64E" w14:textId="1A97316F" w:rsidR="0004240C" w:rsidRPr="001677D0" w:rsidRDefault="00573872" w:rsidP="0004240C">
            <w:pPr>
              <w:rPr>
                <w:rFonts w:ascii="標楷體" w:eastAsia="標楷體" w:hAnsi="標楷體"/>
              </w:rPr>
            </w:pPr>
            <w:r>
              <w:rPr>
                <w:rFonts w:ascii="標楷體" w:eastAsia="標楷體" w:hAnsi="標楷體" w:hint="eastAsia"/>
              </w:rPr>
              <w:t>5</w:t>
            </w:r>
          </w:p>
        </w:tc>
        <w:tc>
          <w:tcPr>
            <w:tcW w:w="1187" w:type="dxa"/>
          </w:tcPr>
          <w:p w14:paraId="58223EB0" w14:textId="491136CA" w:rsidR="0004240C" w:rsidRPr="001677D0" w:rsidRDefault="00923C7A" w:rsidP="0004240C">
            <w:pPr>
              <w:rPr>
                <w:rFonts w:ascii="標楷體" w:eastAsia="標楷體" w:hAnsi="標楷體"/>
              </w:rPr>
            </w:pPr>
            <w:r w:rsidRPr="001677D0">
              <w:rPr>
                <w:rFonts w:ascii="標楷體" w:eastAsia="標楷體" w:hAnsi="標楷體" w:hint="eastAsia"/>
              </w:rPr>
              <w:t>假日年月-起</w:t>
            </w:r>
          </w:p>
        </w:tc>
        <w:tc>
          <w:tcPr>
            <w:tcW w:w="1083" w:type="dxa"/>
          </w:tcPr>
          <w:p w14:paraId="34CBC59F" w14:textId="77777777" w:rsidR="0004240C" w:rsidRPr="001677D0" w:rsidRDefault="0004240C" w:rsidP="0004240C">
            <w:pPr>
              <w:rPr>
                <w:rFonts w:ascii="標楷體" w:eastAsia="標楷體" w:hAnsi="標楷體"/>
              </w:rPr>
            </w:pPr>
          </w:p>
        </w:tc>
        <w:tc>
          <w:tcPr>
            <w:tcW w:w="675" w:type="dxa"/>
          </w:tcPr>
          <w:p w14:paraId="08693CE2" w14:textId="7AD18226" w:rsidR="0004240C" w:rsidRPr="001677D0" w:rsidRDefault="0004240C" w:rsidP="0004240C">
            <w:pPr>
              <w:jc w:val="center"/>
              <w:rPr>
                <w:rFonts w:ascii="標楷體" w:eastAsia="標楷體" w:hAnsi="標楷體"/>
              </w:rPr>
            </w:pPr>
            <w:r w:rsidRPr="001677D0">
              <w:rPr>
                <w:rFonts w:ascii="標楷體" w:eastAsia="標楷體" w:hAnsi="標楷體" w:hint="eastAsia"/>
              </w:rPr>
              <w:t>V</w:t>
            </w:r>
          </w:p>
        </w:tc>
        <w:tc>
          <w:tcPr>
            <w:tcW w:w="696" w:type="dxa"/>
          </w:tcPr>
          <w:p w14:paraId="48514E97" w14:textId="527AF167" w:rsidR="0004240C" w:rsidRPr="001677D0" w:rsidRDefault="0004240C" w:rsidP="0004240C">
            <w:pPr>
              <w:jc w:val="center"/>
              <w:rPr>
                <w:rFonts w:ascii="標楷體" w:eastAsia="標楷體" w:hAnsi="標楷體"/>
              </w:rPr>
            </w:pPr>
            <w:r w:rsidRPr="001677D0">
              <w:rPr>
                <w:rFonts w:ascii="標楷體" w:eastAsia="標楷體" w:hAnsi="標楷體" w:hint="eastAsia"/>
              </w:rPr>
              <w:t>W</w:t>
            </w:r>
          </w:p>
        </w:tc>
        <w:tc>
          <w:tcPr>
            <w:tcW w:w="3529" w:type="dxa"/>
          </w:tcPr>
          <w:p w14:paraId="0086744E" w14:textId="77777777" w:rsidR="003E3E30" w:rsidRDefault="0004240C" w:rsidP="0037755F">
            <w:pPr>
              <w:rPr>
                <w:rFonts w:ascii="標楷體" w:eastAsia="標楷體" w:hAnsi="標楷體"/>
              </w:rPr>
            </w:pPr>
            <w:r w:rsidRPr="001677D0">
              <w:rPr>
                <w:rFonts w:ascii="標楷體" w:eastAsia="標楷體" w:hAnsi="標楷體" w:hint="eastAsia"/>
              </w:rPr>
              <w:t>1.</w:t>
            </w:r>
            <w:r w:rsidR="003E3E30">
              <w:rPr>
                <w:rFonts w:ascii="標楷體" w:eastAsia="標楷體" w:hAnsi="標楷體" w:hint="eastAsia"/>
              </w:rPr>
              <w:t>限</w:t>
            </w:r>
            <w:r w:rsidRPr="001677D0">
              <w:rPr>
                <w:rFonts w:ascii="標楷體" w:eastAsia="標楷體" w:hAnsi="標楷體" w:hint="eastAsia"/>
              </w:rPr>
              <w:t>輸入</w:t>
            </w:r>
            <w:r w:rsidR="00E25E05">
              <w:rPr>
                <w:rFonts w:ascii="標楷體" w:eastAsia="標楷體" w:hAnsi="標楷體" w:hint="eastAsia"/>
              </w:rPr>
              <w:t>年月</w:t>
            </w:r>
            <w:r w:rsidR="0037755F">
              <w:rPr>
                <w:rFonts w:ascii="標楷體" w:eastAsia="標楷體" w:hAnsi="標楷體" w:hint="eastAsia"/>
              </w:rPr>
              <w:t>,</w:t>
            </w:r>
            <w:r w:rsidR="003E3E30">
              <w:rPr>
                <w:rFonts w:ascii="標楷體" w:eastAsia="標楷體" w:hAnsi="標楷體" w:hint="eastAsia"/>
              </w:rPr>
              <w:t>可為0</w:t>
            </w:r>
            <w:r w:rsidR="003E3E30">
              <w:rPr>
                <w:rFonts w:ascii="標楷體" w:eastAsia="標楷體" w:hAnsi="標楷體"/>
              </w:rPr>
              <w:t>,</w:t>
            </w:r>
            <w:r w:rsidR="003E3E30">
              <w:rPr>
                <w:rFonts w:ascii="標楷體" w:eastAsia="標楷體" w:hAnsi="標楷體" w:hint="eastAsia"/>
              </w:rPr>
              <w:t xml:space="preserve">有值時, </w:t>
            </w:r>
          </w:p>
          <w:p w14:paraId="3AAE6B35" w14:textId="1A1C8C63" w:rsidR="00573872" w:rsidRDefault="003E3E30" w:rsidP="0037755F">
            <w:pPr>
              <w:rPr>
                <w:rFonts w:ascii="標楷體" w:eastAsia="標楷體" w:hAnsi="標楷體"/>
              </w:rPr>
            </w:pPr>
            <w:r>
              <w:rPr>
                <w:rFonts w:ascii="標楷體" w:eastAsia="標楷體" w:hAnsi="標楷體" w:hint="eastAsia"/>
              </w:rPr>
              <w:t xml:space="preserve">  </w:t>
            </w:r>
            <w:r w:rsidR="0037755F">
              <w:rPr>
                <w:rFonts w:ascii="標楷體" w:eastAsia="標楷體" w:hAnsi="標楷體" w:hint="eastAsia"/>
              </w:rPr>
              <w:t>檢核條件:</w:t>
            </w:r>
          </w:p>
          <w:p w14:paraId="5A76566D" w14:textId="0ADD833A" w:rsidR="00573872" w:rsidRDefault="00573872" w:rsidP="0037755F">
            <w:pPr>
              <w:rPr>
                <w:rFonts w:ascii="標楷體" w:eastAsia="標楷體" w:hAnsi="標楷體"/>
              </w:rPr>
            </w:pPr>
            <w:r>
              <w:rPr>
                <w:rFonts w:ascii="標楷體" w:eastAsia="標楷體" w:hAnsi="標楷體" w:hint="eastAsia"/>
              </w:rPr>
              <w:t xml:space="preserve">  (1).年月格式/A(YM,</w:t>
            </w:r>
            <w:r>
              <w:rPr>
                <w:rFonts w:ascii="標楷體" w:eastAsia="標楷體" w:hAnsi="標楷體"/>
              </w:rPr>
              <w:t>0)</w:t>
            </w:r>
          </w:p>
          <w:p w14:paraId="423192F9" w14:textId="6DE846B2" w:rsidR="0037755F" w:rsidRDefault="00573872" w:rsidP="0037755F">
            <w:pPr>
              <w:rPr>
                <w:rFonts w:ascii="標楷體" w:eastAsia="標楷體" w:hAnsi="標楷體"/>
              </w:rPr>
            </w:pPr>
            <w:r>
              <w:rPr>
                <w:rFonts w:ascii="標楷體" w:eastAsia="標楷體" w:hAnsi="標楷體" w:hint="eastAsia"/>
              </w:rPr>
              <w:t xml:space="preserve">  (2).</w:t>
            </w:r>
            <w:r w:rsidR="0037755F">
              <w:rPr>
                <w:rFonts w:ascii="標楷體" w:eastAsia="標楷體" w:hAnsi="標楷體" w:hint="eastAsia"/>
              </w:rPr>
              <w:t>需介於[</w:t>
            </w:r>
            <w:r w:rsidR="0037755F" w:rsidRPr="001677D0">
              <w:rPr>
                <w:rFonts w:ascii="標楷體" w:eastAsia="標楷體" w:hAnsi="標楷體" w:hint="eastAsia"/>
              </w:rPr>
              <w:t>假日年月-起</w:t>
            </w:r>
            <w:r w:rsidR="0037755F">
              <w:rPr>
                <w:rFonts w:ascii="標楷體" w:eastAsia="標楷體" w:hAnsi="標楷體" w:hint="eastAsia"/>
              </w:rPr>
              <w:t xml:space="preserve">]至  </w:t>
            </w:r>
          </w:p>
          <w:p w14:paraId="7240E24D" w14:textId="5D0B2FC4" w:rsidR="00A24D6D" w:rsidRPr="001677D0" w:rsidRDefault="0037755F" w:rsidP="0037755F">
            <w:pPr>
              <w:rPr>
                <w:rFonts w:ascii="標楷體" w:eastAsia="標楷體" w:hAnsi="標楷體"/>
              </w:rPr>
            </w:pPr>
            <w:r>
              <w:rPr>
                <w:rFonts w:ascii="標楷體" w:eastAsia="標楷體" w:hAnsi="標楷體" w:hint="eastAsia"/>
              </w:rPr>
              <w:t xml:space="preserve"> </w:t>
            </w:r>
            <w:r w:rsidR="00573872">
              <w:rPr>
                <w:rFonts w:ascii="標楷體" w:eastAsia="標楷體" w:hAnsi="標楷體" w:hint="eastAsia"/>
              </w:rPr>
              <w:t xml:space="preserve">    </w:t>
            </w:r>
            <w:r>
              <w:rPr>
                <w:rFonts w:ascii="標楷體" w:eastAsia="標楷體" w:hAnsi="標楷體" w:hint="eastAsia"/>
              </w:rPr>
              <w:t xml:space="preserve"> 999</w:t>
            </w:r>
            <w:r w:rsidR="00573872">
              <w:rPr>
                <w:rFonts w:ascii="標楷體" w:eastAsia="標楷體" w:hAnsi="標楷體" w:hint="eastAsia"/>
              </w:rPr>
              <w:t>12</w:t>
            </w:r>
            <w:r>
              <w:rPr>
                <w:rFonts w:ascii="標楷體" w:eastAsia="標楷體" w:hAnsi="標楷體" w:hint="eastAsia"/>
              </w:rPr>
              <w:t>/V(5)</w:t>
            </w:r>
          </w:p>
        </w:tc>
      </w:tr>
      <w:tr w:rsidR="0004240C" w:rsidRPr="001677D0" w14:paraId="28000376" w14:textId="77777777" w:rsidTr="006B0DEA">
        <w:trPr>
          <w:trHeight w:val="244"/>
          <w:jc w:val="center"/>
        </w:trPr>
        <w:tc>
          <w:tcPr>
            <w:tcW w:w="567" w:type="dxa"/>
          </w:tcPr>
          <w:p w14:paraId="7830568C" w14:textId="463C8680" w:rsidR="0004240C" w:rsidRPr="001677D0" w:rsidRDefault="0004240C" w:rsidP="0004240C">
            <w:pPr>
              <w:rPr>
                <w:rFonts w:ascii="標楷體" w:eastAsia="標楷體" w:hAnsi="標楷體"/>
              </w:rPr>
            </w:pPr>
            <w:r w:rsidRPr="001677D0">
              <w:rPr>
                <w:rFonts w:ascii="標楷體" w:eastAsia="標楷體" w:hAnsi="標楷體" w:hint="eastAsia"/>
              </w:rPr>
              <w:t>5.</w:t>
            </w:r>
          </w:p>
        </w:tc>
        <w:tc>
          <w:tcPr>
            <w:tcW w:w="1551" w:type="dxa"/>
          </w:tcPr>
          <w:p w14:paraId="71752E15" w14:textId="01826F78" w:rsidR="0004240C" w:rsidRPr="001677D0" w:rsidRDefault="0004240C" w:rsidP="0004240C">
            <w:pPr>
              <w:rPr>
                <w:rFonts w:ascii="標楷體" w:eastAsia="標楷體" w:hAnsi="標楷體"/>
              </w:rPr>
            </w:pPr>
            <w:r w:rsidRPr="001677D0">
              <w:rPr>
                <w:rFonts w:ascii="標楷體" w:eastAsia="標楷體" w:hAnsi="標楷體" w:hint="eastAsia"/>
              </w:rPr>
              <w:t>顯示方式</w:t>
            </w:r>
          </w:p>
        </w:tc>
        <w:tc>
          <w:tcPr>
            <w:tcW w:w="696" w:type="dxa"/>
          </w:tcPr>
          <w:p w14:paraId="3775CF8B" w14:textId="6337A3C2" w:rsidR="0004240C" w:rsidRPr="001677D0" w:rsidRDefault="00FD1998" w:rsidP="0004240C">
            <w:pPr>
              <w:rPr>
                <w:rFonts w:ascii="標楷體" w:eastAsia="標楷體" w:hAnsi="標楷體"/>
              </w:rPr>
            </w:pPr>
            <w:r>
              <w:rPr>
                <w:rFonts w:ascii="標楷體" w:eastAsia="標楷體" w:hAnsi="標楷體" w:hint="eastAsia"/>
              </w:rPr>
              <w:t>1</w:t>
            </w:r>
          </w:p>
        </w:tc>
        <w:tc>
          <w:tcPr>
            <w:tcW w:w="1187" w:type="dxa"/>
          </w:tcPr>
          <w:p w14:paraId="3DA7E156" w14:textId="77777777" w:rsidR="0004240C" w:rsidRPr="001677D0" w:rsidRDefault="0004240C" w:rsidP="0004240C">
            <w:pPr>
              <w:rPr>
                <w:rFonts w:ascii="標楷體" w:eastAsia="標楷體" w:hAnsi="標楷體"/>
              </w:rPr>
            </w:pPr>
          </w:p>
        </w:tc>
        <w:tc>
          <w:tcPr>
            <w:tcW w:w="1083" w:type="dxa"/>
          </w:tcPr>
          <w:p w14:paraId="5200CF8B" w14:textId="77777777" w:rsidR="0004240C" w:rsidRPr="001677D0" w:rsidRDefault="0004240C" w:rsidP="0004240C">
            <w:pPr>
              <w:rPr>
                <w:rFonts w:ascii="標楷體" w:eastAsia="標楷體" w:hAnsi="標楷體"/>
                <w:lang w:eastAsia="zh-HK"/>
              </w:rPr>
            </w:pPr>
            <w:r w:rsidRPr="001677D0">
              <w:rPr>
                <w:rFonts w:ascii="標楷體" w:eastAsia="標楷體" w:hAnsi="標楷體" w:hint="eastAsia"/>
              </w:rPr>
              <w:t>0:</w:t>
            </w:r>
            <w:r w:rsidRPr="001677D0">
              <w:rPr>
                <w:rFonts w:ascii="標楷體" w:eastAsia="標楷體" w:hAnsi="標楷體" w:hint="eastAsia"/>
                <w:lang w:eastAsia="zh-HK"/>
              </w:rPr>
              <w:t>瀏覽</w:t>
            </w:r>
          </w:p>
          <w:p w14:paraId="6C7C71E9" w14:textId="0426E200" w:rsidR="0004240C" w:rsidRPr="001677D0" w:rsidRDefault="0004240C" w:rsidP="0004240C">
            <w:pPr>
              <w:rPr>
                <w:rFonts w:ascii="標楷體" w:eastAsia="標楷體" w:hAnsi="標楷體"/>
              </w:rPr>
            </w:pPr>
            <w:r w:rsidRPr="001677D0">
              <w:rPr>
                <w:rFonts w:ascii="標楷體" w:eastAsia="標楷體" w:hAnsi="標楷體" w:hint="eastAsia"/>
              </w:rPr>
              <w:t>1:</w:t>
            </w:r>
            <w:r w:rsidRPr="001677D0">
              <w:rPr>
                <w:rFonts w:ascii="標楷體" w:eastAsia="標楷體" w:hAnsi="標楷體" w:hint="eastAsia"/>
                <w:lang w:eastAsia="zh-HK"/>
              </w:rPr>
              <w:t>列印</w:t>
            </w:r>
          </w:p>
        </w:tc>
        <w:tc>
          <w:tcPr>
            <w:tcW w:w="675" w:type="dxa"/>
          </w:tcPr>
          <w:p w14:paraId="7D2AF765" w14:textId="62B8C6CE" w:rsidR="0004240C" w:rsidRPr="001677D0" w:rsidRDefault="0004240C" w:rsidP="0004240C">
            <w:pPr>
              <w:jc w:val="center"/>
              <w:rPr>
                <w:rFonts w:ascii="標楷體" w:eastAsia="標楷體" w:hAnsi="標楷體"/>
              </w:rPr>
            </w:pPr>
            <w:r w:rsidRPr="001677D0">
              <w:rPr>
                <w:rFonts w:ascii="標楷體" w:eastAsia="標楷體" w:hAnsi="標楷體" w:hint="eastAsia"/>
              </w:rPr>
              <w:t>V</w:t>
            </w:r>
          </w:p>
        </w:tc>
        <w:tc>
          <w:tcPr>
            <w:tcW w:w="696" w:type="dxa"/>
          </w:tcPr>
          <w:p w14:paraId="7461D25A" w14:textId="65AFBE80" w:rsidR="0004240C" w:rsidRPr="001677D0" w:rsidRDefault="0004240C" w:rsidP="0004240C">
            <w:pPr>
              <w:jc w:val="center"/>
              <w:rPr>
                <w:rFonts w:ascii="標楷體" w:eastAsia="標楷體" w:hAnsi="標楷體"/>
              </w:rPr>
            </w:pPr>
            <w:r w:rsidRPr="001677D0">
              <w:rPr>
                <w:rFonts w:ascii="標楷體" w:eastAsia="標楷體" w:hAnsi="標楷體" w:hint="eastAsia"/>
              </w:rPr>
              <w:t>W</w:t>
            </w:r>
          </w:p>
        </w:tc>
        <w:tc>
          <w:tcPr>
            <w:tcW w:w="3529" w:type="dxa"/>
          </w:tcPr>
          <w:p w14:paraId="2F4AEC06" w14:textId="77777777" w:rsidR="0037755F" w:rsidRDefault="0004240C" w:rsidP="0004240C">
            <w:pPr>
              <w:rPr>
                <w:rFonts w:ascii="標楷體" w:eastAsia="標楷體" w:hAnsi="標楷體"/>
              </w:rPr>
            </w:pPr>
            <w:r w:rsidRPr="001677D0">
              <w:rPr>
                <w:rFonts w:ascii="標楷體" w:eastAsia="標楷體" w:hAnsi="標楷體" w:hint="eastAsia"/>
              </w:rPr>
              <w:t>1.必須輸入</w:t>
            </w:r>
            <w:r w:rsidR="0037755F">
              <w:rPr>
                <w:rFonts w:ascii="標楷體" w:eastAsia="標楷體" w:hAnsi="標楷體" w:hint="eastAsia"/>
              </w:rPr>
              <w:t>代碼,檢核條件:依</w:t>
            </w:r>
          </w:p>
          <w:p w14:paraId="67CFBFDA" w14:textId="1D516647" w:rsidR="0004240C" w:rsidRPr="001677D0" w:rsidRDefault="0037755F" w:rsidP="0004240C">
            <w:pPr>
              <w:rPr>
                <w:rFonts w:ascii="標楷體" w:eastAsia="標楷體" w:hAnsi="標楷體"/>
              </w:rPr>
            </w:pPr>
            <w:r>
              <w:rPr>
                <w:rFonts w:ascii="標楷體" w:eastAsia="標楷體" w:hAnsi="標楷體" w:hint="eastAsia"/>
              </w:rPr>
              <w:t xml:space="preserve">  選單/V(H)</w:t>
            </w:r>
          </w:p>
        </w:tc>
      </w:tr>
    </w:tbl>
    <w:p w14:paraId="582E55B1" w14:textId="77777777" w:rsidR="00713315" w:rsidRPr="001677D0" w:rsidRDefault="00713315" w:rsidP="00713315"/>
    <w:p w14:paraId="2CD0A715" w14:textId="77777777" w:rsidR="0037755F" w:rsidRDefault="0037755F">
      <w:pPr>
        <w:widowControl/>
        <w:rPr>
          <w:rFonts w:ascii="標楷體" w:eastAsia="標楷體" w:hAnsi="標楷體"/>
          <w:szCs w:val="22"/>
          <w:lang w:eastAsia="zh-HK"/>
        </w:rPr>
      </w:pPr>
      <w:r>
        <w:rPr>
          <w:lang w:eastAsia="zh-HK"/>
        </w:rPr>
        <w:br w:type="page"/>
      </w:r>
    </w:p>
    <w:p w14:paraId="049A3C0C" w14:textId="5D4B4CDD" w:rsidR="00713315" w:rsidRPr="001677D0" w:rsidRDefault="00713315" w:rsidP="00700C61">
      <w:pPr>
        <w:pStyle w:val="a"/>
      </w:pPr>
      <w:r w:rsidRPr="001677D0">
        <w:rPr>
          <w:rFonts w:hint="eastAsia"/>
          <w:lang w:eastAsia="zh-HK"/>
        </w:rPr>
        <w:t>輸出</w:t>
      </w:r>
      <w:r w:rsidRPr="001677D0">
        <w:t>畫面</w:t>
      </w:r>
      <w:r w:rsidRPr="001677D0">
        <w:rPr>
          <w:rFonts w:hint="eastAsia"/>
        </w:rPr>
        <w:t>:</w:t>
      </w:r>
    </w:p>
    <w:p w14:paraId="45C2F830" w14:textId="5D04B3F1" w:rsidR="00A24D6D" w:rsidRPr="0037755F" w:rsidRDefault="00811632" w:rsidP="0037755F">
      <w:pPr>
        <w:ind w:left="480"/>
      </w:pPr>
      <w:r w:rsidRPr="00811632">
        <w:rPr>
          <w:noProof/>
        </w:rPr>
        <w:drawing>
          <wp:inline distT="0" distB="0" distL="0" distR="0" wp14:anchorId="187817B8" wp14:editId="00819537">
            <wp:extent cx="6479540" cy="3301365"/>
            <wp:effectExtent l="0" t="0" r="0" b="0"/>
            <wp:docPr id="73" name="圖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79540" cy="3301365"/>
                    </a:xfrm>
                    <a:prstGeom prst="rect">
                      <a:avLst/>
                    </a:prstGeom>
                  </pic:spPr>
                </pic:pic>
              </a:graphicData>
            </a:graphic>
          </wp:inline>
        </w:drawing>
      </w:r>
    </w:p>
    <w:p w14:paraId="707B5383" w14:textId="118566BC" w:rsidR="00713315" w:rsidRPr="001677D0" w:rsidRDefault="00713315" w:rsidP="00700C61">
      <w:pPr>
        <w:pStyle w:val="a"/>
      </w:pPr>
      <w:r w:rsidRPr="001677D0">
        <w:rPr>
          <w:rFonts w:hint="eastAsia"/>
        </w:rPr>
        <w:t>輸出畫面資料說明</w:t>
      </w:r>
    </w:p>
    <w:p w14:paraId="463FC3FF" w14:textId="77777777" w:rsidR="00713315" w:rsidRPr="001677D0" w:rsidRDefault="00713315" w:rsidP="00713315"/>
    <w:tbl>
      <w:tblPr>
        <w:tblStyle w:val="ac"/>
        <w:tblW w:w="0" w:type="auto"/>
        <w:tblLook w:val="04A0" w:firstRow="1" w:lastRow="0" w:firstColumn="1" w:lastColumn="0" w:noHBand="0" w:noVBand="1"/>
      </w:tblPr>
      <w:tblGrid>
        <w:gridCol w:w="774"/>
        <w:gridCol w:w="1179"/>
        <w:gridCol w:w="2052"/>
        <w:gridCol w:w="2617"/>
        <w:gridCol w:w="3572"/>
      </w:tblGrid>
      <w:tr w:rsidR="001677D0" w:rsidRPr="001677D0" w14:paraId="73DFCD17" w14:textId="77777777" w:rsidTr="00A24D6D">
        <w:tc>
          <w:tcPr>
            <w:tcW w:w="774" w:type="dxa"/>
            <w:shd w:val="clear" w:color="auto" w:fill="D9D9D9" w:themeFill="background1" w:themeFillShade="D9"/>
          </w:tcPr>
          <w:p w14:paraId="174EEDC6" w14:textId="77777777" w:rsidR="00713315" w:rsidRPr="001677D0" w:rsidRDefault="00713315" w:rsidP="006B0DEA">
            <w:pPr>
              <w:jc w:val="center"/>
              <w:rPr>
                <w:rFonts w:ascii="標楷體" w:eastAsia="標楷體" w:hAnsi="標楷體"/>
                <w:lang w:eastAsia="zh-HK"/>
              </w:rPr>
            </w:pPr>
            <w:r w:rsidRPr="001677D0">
              <w:rPr>
                <w:rFonts w:ascii="標楷體" w:eastAsia="標楷體" w:hAnsi="標楷體" w:hint="eastAsia"/>
                <w:lang w:eastAsia="zh-HK"/>
              </w:rPr>
              <w:t>序號</w:t>
            </w:r>
          </w:p>
        </w:tc>
        <w:tc>
          <w:tcPr>
            <w:tcW w:w="1179" w:type="dxa"/>
            <w:shd w:val="clear" w:color="auto" w:fill="D9D9D9" w:themeFill="background1" w:themeFillShade="D9"/>
          </w:tcPr>
          <w:p w14:paraId="4A047A21" w14:textId="77777777" w:rsidR="00713315" w:rsidRPr="001677D0" w:rsidRDefault="00713315" w:rsidP="006B0DEA">
            <w:pPr>
              <w:jc w:val="center"/>
              <w:rPr>
                <w:rFonts w:ascii="標楷體" w:eastAsia="標楷體" w:hAnsi="標楷體"/>
                <w:lang w:eastAsia="zh-HK"/>
              </w:rPr>
            </w:pPr>
            <w:r w:rsidRPr="001677D0">
              <w:rPr>
                <w:rFonts w:ascii="標楷體" w:eastAsia="標楷體" w:hAnsi="標楷體" w:hint="eastAsia"/>
                <w:lang w:eastAsia="zh-HK"/>
              </w:rPr>
              <w:t>欄位型態</w:t>
            </w:r>
          </w:p>
        </w:tc>
        <w:tc>
          <w:tcPr>
            <w:tcW w:w="2052" w:type="dxa"/>
            <w:shd w:val="clear" w:color="auto" w:fill="D9D9D9" w:themeFill="background1" w:themeFillShade="D9"/>
          </w:tcPr>
          <w:p w14:paraId="28CE1C7B" w14:textId="77777777" w:rsidR="00713315" w:rsidRPr="001677D0" w:rsidRDefault="00713315" w:rsidP="006B0DEA">
            <w:pPr>
              <w:jc w:val="center"/>
              <w:rPr>
                <w:rFonts w:ascii="標楷體" w:eastAsia="標楷體" w:hAnsi="標楷體"/>
                <w:lang w:eastAsia="zh-HK"/>
              </w:rPr>
            </w:pPr>
            <w:r w:rsidRPr="001677D0">
              <w:rPr>
                <w:rFonts w:ascii="標楷體" w:eastAsia="標楷體" w:hAnsi="標楷體" w:hint="eastAsia"/>
                <w:lang w:eastAsia="zh-HK"/>
              </w:rPr>
              <w:t>欄位名稱</w:t>
            </w:r>
          </w:p>
        </w:tc>
        <w:tc>
          <w:tcPr>
            <w:tcW w:w="2617" w:type="dxa"/>
            <w:shd w:val="clear" w:color="auto" w:fill="D9D9D9" w:themeFill="background1" w:themeFillShade="D9"/>
          </w:tcPr>
          <w:p w14:paraId="06276205" w14:textId="77777777" w:rsidR="00713315" w:rsidRPr="001677D0" w:rsidRDefault="00713315" w:rsidP="006B0DEA">
            <w:pPr>
              <w:jc w:val="center"/>
              <w:rPr>
                <w:rFonts w:ascii="標楷體" w:eastAsia="標楷體" w:hAnsi="標楷體"/>
              </w:rPr>
            </w:pPr>
            <w:r w:rsidRPr="001677D0">
              <w:rPr>
                <w:rFonts w:ascii="標楷體" w:eastAsia="標楷體" w:hAnsi="標楷體" w:hint="eastAsia"/>
                <w:lang w:eastAsia="zh-HK"/>
              </w:rPr>
              <w:t>資料來源</w:t>
            </w:r>
          </w:p>
        </w:tc>
        <w:tc>
          <w:tcPr>
            <w:tcW w:w="3572" w:type="dxa"/>
            <w:shd w:val="clear" w:color="auto" w:fill="D9D9D9" w:themeFill="background1" w:themeFillShade="D9"/>
          </w:tcPr>
          <w:p w14:paraId="2FE80A4C" w14:textId="77777777" w:rsidR="00713315" w:rsidRPr="001677D0" w:rsidRDefault="00713315" w:rsidP="006B0DEA">
            <w:pPr>
              <w:jc w:val="center"/>
              <w:rPr>
                <w:rFonts w:ascii="標楷體" w:eastAsia="標楷體" w:hAnsi="標楷體"/>
                <w:lang w:eastAsia="zh-HK"/>
              </w:rPr>
            </w:pPr>
            <w:r w:rsidRPr="001677D0">
              <w:rPr>
                <w:rFonts w:ascii="標楷體" w:eastAsia="標楷體" w:hAnsi="標楷體" w:hint="eastAsia"/>
                <w:lang w:eastAsia="zh-HK"/>
              </w:rPr>
              <w:t>輸出</w:t>
            </w:r>
            <w:r w:rsidRPr="001677D0">
              <w:rPr>
                <w:rFonts w:ascii="標楷體" w:eastAsia="標楷體" w:hAnsi="標楷體" w:hint="eastAsia"/>
              </w:rPr>
              <w:t>/</w:t>
            </w:r>
            <w:r w:rsidRPr="001677D0">
              <w:rPr>
                <w:rFonts w:ascii="標楷體" w:eastAsia="標楷體" w:hAnsi="標楷體" w:hint="eastAsia"/>
                <w:lang w:eastAsia="zh-HK"/>
              </w:rPr>
              <w:t>功能說明</w:t>
            </w:r>
          </w:p>
        </w:tc>
      </w:tr>
      <w:tr w:rsidR="001677D0" w:rsidRPr="001677D0" w14:paraId="0EC89AF5" w14:textId="77777777" w:rsidTr="00A24D6D">
        <w:tc>
          <w:tcPr>
            <w:tcW w:w="774" w:type="dxa"/>
          </w:tcPr>
          <w:p w14:paraId="6BCBD022" w14:textId="77777777" w:rsidR="00713315" w:rsidRPr="001677D0" w:rsidRDefault="00713315" w:rsidP="006B0DEA">
            <w:pPr>
              <w:jc w:val="center"/>
              <w:rPr>
                <w:rFonts w:ascii="標楷體" w:eastAsia="標楷體" w:hAnsi="標楷體"/>
                <w:lang w:eastAsia="zh-HK"/>
              </w:rPr>
            </w:pPr>
            <w:r w:rsidRPr="001677D0">
              <w:rPr>
                <w:rFonts w:ascii="標楷體" w:eastAsia="標楷體" w:hAnsi="標楷體" w:hint="eastAsia"/>
              </w:rPr>
              <w:t>1</w:t>
            </w:r>
          </w:p>
        </w:tc>
        <w:tc>
          <w:tcPr>
            <w:tcW w:w="1179" w:type="dxa"/>
          </w:tcPr>
          <w:p w14:paraId="04FC8E08" w14:textId="77777777" w:rsidR="00713315" w:rsidRPr="001677D0" w:rsidRDefault="00713315" w:rsidP="006B0DEA">
            <w:pPr>
              <w:jc w:val="center"/>
              <w:rPr>
                <w:rFonts w:ascii="標楷體" w:eastAsia="標楷體" w:hAnsi="標楷體"/>
                <w:lang w:eastAsia="zh-HK"/>
              </w:rPr>
            </w:pPr>
            <w:r w:rsidRPr="001677D0">
              <w:rPr>
                <w:rFonts w:ascii="標楷體" w:eastAsia="標楷體" w:hAnsi="標楷體" w:hint="eastAsia"/>
                <w:lang w:eastAsia="zh-HK"/>
              </w:rPr>
              <w:t>按鈕</w:t>
            </w:r>
          </w:p>
        </w:tc>
        <w:tc>
          <w:tcPr>
            <w:tcW w:w="2052" w:type="dxa"/>
          </w:tcPr>
          <w:p w14:paraId="67E18F1D" w14:textId="77777777" w:rsidR="00713315" w:rsidRPr="001677D0" w:rsidRDefault="00713315" w:rsidP="006B0DEA">
            <w:pPr>
              <w:rPr>
                <w:rFonts w:ascii="標楷體" w:eastAsia="標楷體" w:hAnsi="標楷體"/>
                <w:lang w:eastAsia="zh-HK"/>
              </w:rPr>
            </w:pPr>
            <w:r w:rsidRPr="001677D0">
              <w:rPr>
                <w:rFonts w:ascii="標楷體" w:eastAsia="標楷體" w:hAnsi="標楷體" w:hint="eastAsia"/>
                <w:lang w:eastAsia="zh-HK"/>
              </w:rPr>
              <w:t>修改</w:t>
            </w:r>
          </w:p>
        </w:tc>
        <w:tc>
          <w:tcPr>
            <w:tcW w:w="2617" w:type="dxa"/>
          </w:tcPr>
          <w:p w14:paraId="533C2CF1" w14:textId="77777777" w:rsidR="00713315" w:rsidRPr="001677D0" w:rsidRDefault="00713315" w:rsidP="006B0DEA">
            <w:pPr>
              <w:rPr>
                <w:rFonts w:ascii="標楷體" w:eastAsia="標楷體" w:hAnsi="標楷體"/>
                <w:lang w:eastAsia="zh-HK"/>
              </w:rPr>
            </w:pPr>
          </w:p>
        </w:tc>
        <w:tc>
          <w:tcPr>
            <w:tcW w:w="3572" w:type="dxa"/>
          </w:tcPr>
          <w:p w14:paraId="5C0D8C34" w14:textId="294CFF4D" w:rsidR="00713315" w:rsidRPr="001677D0" w:rsidRDefault="00713315" w:rsidP="00A24D6D">
            <w:pPr>
              <w:rPr>
                <w:rFonts w:ascii="標楷體" w:eastAsia="標楷體" w:hAnsi="標楷體"/>
                <w:lang w:eastAsia="zh-HK"/>
              </w:rPr>
            </w:pPr>
            <w:r w:rsidRPr="001677D0">
              <w:rPr>
                <w:rFonts w:ascii="標楷體" w:eastAsia="標楷體" w:hAnsi="標楷體" w:hint="eastAsia"/>
              </w:rPr>
              <w:t>1.</w:t>
            </w:r>
            <w:r w:rsidRPr="001677D0">
              <w:rPr>
                <w:rFonts w:ascii="標楷體" w:eastAsia="標楷體" w:hAnsi="標楷體" w:hint="eastAsia"/>
                <w:lang w:eastAsia="zh-HK"/>
              </w:rPr>
              <w:t>修改當筆</w:t>
            </w:r>
            <w:r w:rsidR="00A24D6D" w:rsidRPr="001677D0">
              <w:rPr>
                <w:rFonts w:ascii="標楷體" w:eastAsia="標楷體" w:hAnsi="標楷體" w:hint="eastAsia"/>
                <w:lang w:eastAsia="zh-HK"/>
              </w:rPr>
              <w:t>特殊</w:t>
            </w:r>
            <w:r w:rsidR="00A24D6D" w:rsidRPr="001677D0">
              <w:rPr>
                <w:rFonts w:ascii="標楷體" w:eastAsia="標楷體" w:hAnsi="標楷體" w:hint="eastAsia"/>
              </w:rPr>
              <w:t>/</w:t>
            </w:r>
            <w:r w:rsidR="00A24D6D" w:rsidRPr="001677D0">
              <w:rPr>
                <w:rFonts w:ascii="標楷體" w:eastAsia="標楷體" w:hAnsi="標楷體" w:hint="eastAsia"/>
                <w:lang w:eastAsia="zh-HK"/>
              </w:rPr>
              <w:t>例假日</w:t>
            </w:r>
            <w:r w:rsidRPr="001677D0">
              <w:rPr>
                <w:rFonts w:ascii="標楷體" w:eastAsia="標楷體" w:hAnsi="標楷體" w:hint="eastAsia"/>
                <w:lang w:eastAsia="zh-HK"/>
              </w:rPr>
              <w:t>資料,</w:t>
            </w:r>
            <w:r w:rsidRPr="001677D0">
              <w:rPr>
                <w:rFonts w:eastAsia="標楷體" w:hint="eastAsia"/>
              </w:rPr>
              <w:t>連結至</w:t>
            </w:r>
            <w:r w:rsidRPr="001677D0">
              <w:rPr>
                <w:rFonts w:eastAsia="標楷體"/>
              </w:rPr>
              <w:t>【</w:t>
            </w:r>
            <w:r w:rsidRPr="001677D0">
              <w:rPr>
                <w:rFonts w:eastAsia="標楷體"/>
              </w:rPr>
              <w:t>L</w:t>
            </w:r>
            <w:r w:rsidRPr="001677D0">
              <w:rPr>
                <w:rFonts w:eastAsia="標楷體" w:hint="eastAsia"/>
              </w:rPr>
              <w:t>6</w:t>
            </w:r>
            <w:r w:rsidR="00A24D6D" w:rsidRPr="001677D0">
              <w:rPr>
                <w:rFonts w:eastAsia="標楷體" w:hint="eastAsia"/>
              </w:rPr>
              <w:t>310</w:t>
            </w:r>
            <w:r w:rsidR="00A24D6D" w:rsidRPr="001677D0">
              <w:rPr>
                <w:rFonts w:ascii="標楷體" w:eastAsia="標楷體" w:hAnsi="標楷體" w:hint="eastAsia"/>
                <w:lang w:eastAsia="zh-HK"/>
              </w:rPr>
              <w:t>特殊</w:t>
            </w:r>
            <w:r w:rsidR="00A24D6D" w:rsidRPr="001677D0">
              <w:rPr>
                <w:rFonts w:ascii="標楷體" w:eastAsia="標楷體" w:hAnsi="標楷體" w:hint="eastAsia"/>
              </w:rPr>
              <w:t>/</w:t>
            </w:r>
            <w:r w:rsidR="00A24D6D" w:rsidRPr="001677D0">
              <w:rPr>
                <w:rFonts w:ascii="標楷體" w:eastAsia="標楷體" w:hAnsi="標楷體" w:hint="eastAsia"/>
                <w:lang w:eastAsia="zh-HK"/>
              </w:rPr>
              <w:t>例假日登陸</w:t>
            </w:r>
            <w:r w:rsidRPr="001677D0">
              <w:rPr>
                <w:rFonts w:eastAsia="標楷體"/>
              </w:rPr>
              <w:t>】</w:t>
            </w:r>
            <w:r w:rsidRPr="001677D0">
              <w:rPr>
                <w:rFonts w:eastAsia="標楷體" w:hint="eastAsia"/>
              </w:rPr>
              <w:t>，</w:t>
            </w:r>
            <w:r w:rsidRPr="001677D0">
              <w:rPr>
                <w:rFonts w:ascii="標楷體" w:eastAsia="標楷體" w:hAnsi="標楷體" w:hint="eastAsia"/>
                <w:lang w:eastAsia="zh-HK"/>
              </w:rPr>
              <w:t>供修改</w:t>
            </w:r>
            <w:r w:rsidR="00A24D6D" w:rsidRPr="001677D0">
              <w:rPr>
                <w:rFonts w:ascii="標楷體" w:eastAsia="標楷體" w:hAnsi="標楷體" w:hint="eastAsia"/>
                <w:lang w:eastAsia="zh-HK"/>
              </w:rPr>
              <w:t>特殊</w:t>
            </w:r>
            <w:r w:rsidR="00A24D6D" w:rsidRPr="001677D0">
              <w:rPr>
                <w:rFonts w:ascii="標楷體" w:eastAsia="標楷體" w:hAnsi="標楷體" w:hint="eastAsia"/>
              </w:rPr>
              <w:t>/</w:t>
            </w:r>
            <w:r w:rsidR="00A24D6D" w:rsidRPr="001677D0">
              <w:rPr>
                <w:rFonts w:ascii="標楷體" w:eastAsia="標楷體" w:hAnsi="標楷體" w:hint="eastAsia"/>
                <w:lang w:eastAsia="zh-HK"/>
              </w:rPr>
              <w:t>例假日</w:t>
            </w:r>
            <w:r w:rsidRPr="001677D0">
              <w:rPr>
                <w:rFonts w:ascii="標楷體" w:eastAsia="標楷體" w:hAnsi="標楷體" w:hint="eastAsia"/>
                <w:lang w:eastAsia="zh-HK"/>
              </w:rPr>
              <w:t>資料</w:t>
            </w:r>
          </w:p>
        </w:tc>
      </w:tr>
      <w:tr w:rsidR="001677D0" w:rsidRPr="001677D0" w14:paraId="29085E02" w14:textId="77777777" w:rsidTr="00A24D6D">
        <w:tc>
          <w:tcPr>
            <w:tcW w:w="774" w:type="dxa"/>
          </w:tcPr>
          <w:p w14:paraId="40ED6A57" w14:textId="77777777" w:rsidR="00713315" w:rsidRPr="001677D0" w:rsidRDefault="00713315" w:rsidP="006B0DEA">
            <w:pPr>
              <w:jc w:val="center"/>
              <w:rPr>
                <w:rFonts w:ascii="標楷體" w:eastAsia="標楷體" w:hAnsi="標楷體"/>
              </w:rPr>
            </w:pPr>
            <w:r w:rsidRPr="001677D0">
              <w:rPr>
                <w:rFonts w:ascii="標楷體" w:eastAsia="標楷體" w:hAnsi="標楷體" w:hint="eastAsia"/>
              </w:rPr>
              <w:t>2</w:t>
            </w:r>
          </w:p>
        </w:tc>
        <w:tc>
          <w:tcPr>
            <w:tcW w:w="1179" w:type="dxa"/>
          </w:tcPr>
          <w:p w14:paraId="6F15746D" w14:textId="77777777" w:rsidR="00713315" w:rsidRPr="001677D0" w:rsidRDefault="00713315" w:rsidP="006B0DEA">
            <w:pPr>
              <w:jc w:val="center"/>
              <w:rPr>
                <w:rFonts w:ascii="標楷體" w:eastAsia="標楷體" w:hAnsi="標楷體"/>
                <w:lang w:eastAsia="zh-HK"/>
              </w:rPr>
            </w:pPr>
            <w:r w:rsidRPr="001677D0">
              <w:rPr>
                <w:rFonts w:ascii="標楷體" w:eastAsia="標楷體" w:hAnsi="標楷體" w:hint="eastAsia"/>
                <w:lang w:eastAsia="zh-HK"/>
              </w:rPr>
              <w:t>按鈕</w:t>
            </w:r>
          </w:p>
        </w:tc>
        <w:tc>
          <w:tcPr>
            <w:tcW w:w="2052" w:type="dxa"/>
          </w:tcPr>
          <w:p w14:paraId="25207E39" w14:textId="77777777" w:rsidR="00713315" w:rsidRPr="001677D0" w:rsidRDefault="00713315" w:rsidP="006B0DEA">
            <w:pPr>
              <w:rPr>
                <w:rFonts w:ascii="標楷體" w:eastAsia="標楷體" w:hAnsi="標楷體"/>
                <w:lang w:eastAsia="zh-HK"/>
              </w:rPr>
            </w:pPr>
            <w:r w:rsidRPr="001677D0">
              <w:rPr>
                <w:rFonts w:ascii="標楷體" w:eastAsia="標楷體" w:hAnsi="標楷體" w:hint="eastAsia"/>
                <w:lang w:eastAsia="zh-HK"/>
              </w:rPr>
              <w:t>刪除</w:t>
            </w:r>
          </w:p>
        </w:tc>
        <w:tc>
          <w:tcPr>
            <w:tcW w:w="2617" w:type="dxa"/>
          </w:tcPr>
          <w:p w14:paraId="6A9717A9" w14:textId="77777777" w:rsidR="00713315" w:rsidRPr="001677D0" w:rsidRDefault="00713315" w:rsidP="006B0DEA">
            <w:pPr>
              <w:rPr>
                <w:rFonts w:ascii="標楷體" w:eastAsia="標楷體" w:hAnsi="標楷體"/>
                <w:lang w:eastAsia="zh-HK"/>
              </w:rPr>
            </w:pPr>
          </w:p>
        </w:tc>
        <w:tc>
          <w:tcPr>
            <w:tcW w:w="3572" w:type="dxa"/>
          </w:tcPr>
          <w:p w14:paraId="66A37D3C" w14:textId="33C8D692" w:rsidR="00713315" w:rsidRPr="001677D0" w:rsidRDefault="00A24D6D" w:rsidP="006B0DEA">
            <w:pPr>
              <w:rPr>
                <w:rFonts w:ascii="標楷體" w:eastAsia="標楷體" w:hAnsi="標楷體"/>
                <w:lang w:eastAsia="zh-HK"/>
              </w:rPr>
            </w:pPr>
            <w:r w:rsidRPr="001677D0">
              <w:rPr>
                <w:rFonts w:ascii="標楷體" w:eastAsia="標楷體" w:hAnsi="標楷體" w:hint="eastAsia"/>
              </w:rPr>
              <w:t>1.</w:t>
            </w:r>
            <w:proofErr w:type="gramStart"/>
            <w:r w:rsidRPr="001677D0">
              <w:rPr>
                <w:rFonts w:ascii="標楷體" w:eastAsia="標楷體" w:hAnsi="標楷體" w:hint="eastAsia"/>
              </w:rPr>
              <w:t>刪除</w:t>
            </w:r>
            <w:r w:rsidRPr="001677D0">
              <w:rPr>
                <w:rFonts w:ascii="標楷體" w:eastAsia="標楷體" w:hAnsi="標楷體" w:hint="eastAsia"/>
                <w:lang w:eastAsia="zh-HK"/>
              </w:rPr>
              <w:t>當筆特殊</w:t>
            </w:r>
            <w:proofErr w:type="gramEnd"/>
            <w:r w:rsidRPr="001677D0">
              <w:rPr>
                <w:rFonts w:ascii="標楷體" w:eastAsia="標楷體" w:hAnsi="標楷體" w:hint="eastAsia"/>
              </w:rPr>
              <w:t>/</w:t>
            </w:r>
            <w:r w:rsidRPr="001677D0">
              <w:rPr>
                <w:rFonts w:ascii="標楷體" w:eastAsia="標楷體" w:hAnsi="標楷體" w:hint="eastAsia"/>
                <w:lang w:eastAsia="zh-HK"/>
              </w:rPr>
              <w:t>例假日資料,</w:t>
            </w:r>
            <w:r w:rsidRPr="001677D0">
              <w:rPr>
                <w:rFonts w:eastAsia="標楷體" w:hint="eastAsia"/>
              </w:rPr>
              <w:t>連結至</w:t>
            </w:r>
            <w:r w:rsidRPr="001677D0">
              <w:rPr>
                <w:rFonts w:eastAsia="標楷體"/>
              </w:rPr>
              <w:t>【</w:t>
            </w:r>
            <w:r w:rsidRPr="001677D0">
              <w:rPr>
                <w:rFonts w:eastAsia="標楷體"/>
              </w:rPr>
              <w:t>L</w:t>
            </w:r>
            <w:r w:rsidRPr="001677D0">
              <w:rPr>
                <w:rFonts w:eastAsia="標楷體" w:hint="eastAsia"/>
              </w:rPr>
              <w:t>6310</w:t>
            </w:r>
            <w:r w:rsidRPr="001677D0">
              <w:rPr>
                <w:rFonts w:ascii="標楷體" w:eastAsia="標楷體" w:hAnsi="標楷體" w:hint="eastAsia"/>
                <w:lang w:eastAsia="zh-HK"/>
              </w:rPr>
              <w:t>特殊</w:t>
            </w:r>
            <w:r w:rsidRPr="001677D0">
              <w:rPr>
                <w:rFonts w:ascii="標楷體" w:eastAsia="標楷體" w:hAnsi="標楷體" w:hint="eastAsia"/>
              </w:rPr>
              <w:t>/</w:t>
            </w:r>
            <w:r w:rsidRPr="001677D0">
              <w:rPr>
                <w:rFonts w:ascii="標楷體" w:eastAsia="標楷體" w:hAnsi="標楷體" w:hint="eastAsia"/>
                <w:lang w:eastAsia="zh-HK"/>
              </w:rPr>
              <w:t>例假日登陸</w:t>
            </w:r>
            <w:r w:rsidRPr="001677D0">
              <w:rPr>
                <w:rFonts w:eastAsia="標楷體"/>
              </w:rPr>
              <w:t>】</w:t>
            </w:r>
            <w:r w:rsidRPr="001677D0">
              <w:rPr>
                <w:rFonts w:eastAsia="標楷體" w:hint="eastAsia"/>
              </w:rPr>
              <w:t>，</w:t>
            </w:r>
            <w:r w:rsidRPr="001677D0">
              <w:rPr>
                <w:rFonts w:ascii="標楷體" w:eastAsia="標楷體" w:hAnsi="標楷體" w:hint="eastAsia"/>
                <w:lang w:eastAsia="zh-HK"/>
              </w:rPr>
              <w:t>供刪除特殊</w:t>
            </w:r>
            <w:r w:rsidRPr="001677D0">
              <w:rPr>
                <w:rFonts w:ascii="標楷體" w:eastAsia="標楷體" w:hAnsi="標楷體" w:hint="eastAsia"/>
              </w:rPr>
              <w:t>/</w:t>
            </w:r>
            <w:r w:rsidRPr="001677D0">
              <w:rPr>
                <w:rFonts w:ascii="標楷體" w:eastAsia="標楷體" w:hAnsi="標楷體" w:hint="eastAsia"/>
                <w:lang w:eastAsia="zh-HK"/>
              </w:rPr>
              <w:t>例假日資料</w:t>
            </w:r>
          </w:p>
        </w:tc>
      </w:tr>
      <w:tr w:rsidR="001677D0" w:rsidRPr="001677D0" w14:paraId="529B04B6" w14:textId="77777777" w:rsidTr="00A24D6D">
        <w:tc>
          <w:tcPr>
            <w:tcW w:w="774" w:type="dxa"/>
          </w:tcPr>
          <w:p w14:paraId="410B4C31" w14:textId="77777777" w:rsidR="00A24D6D" w:rsidRPr="001677D0" w:rsidRDefault="00A24D6D" w:rsidP="00A24D6D">
            <w:pPr>
              <w:jc w:val="center"/>
              <w:rPr>
                <w:rFonts w:ascii="標楷體" w:eastAsia="標楷體" w:hAnsi="標楷體"/>
              </w:rPr>
            </w:pPr>
            <w:r w:rsidRPr="001677D0">
              <w:rPr>
                <w:rFonts w:ascii="標楷體" w:eastAsia="標楷體" w:hAnsi="標楷體" w:hint="eastAsia"/>
              </w:rPr>
              <w:t>3</w:t>
            </w:r>
          </w:p>
        </w:tc>
        <w:tc>
          <w:tcPr>
            <w:tcW w:w="1179" w:type="dxa"/>
          </w:tcPr>
          <w:p w14:paraId="6976C8FE" w14:textId="77777777" w:rsidR="00A24D6D" w:rsidRPr="001677D0" w:rsidRDefault="00A24D6D" w:rsidP="00A24D6D">
            <w:pPr>
              <w:jc w:val="center"/>
              <w:rPr>
                <w:rFonts w:ascii="標楷體" w:eastAsia="標楷體" w:hAnsi="標楷體"/>
                <w:lang w:eastAsia="zh-HK"/>
              </w:rPr>
            </w:pPr>
            <w:r w:rsidRPr="001677D0">
              <w:rPr>
                <w:rFonts w:ascii="標楷體" w:eastAsia="標楷體" w:hAnsi="標楷體" w:hint="eastAsia"/>
                <w:lang w:eastAsia="zh-HK"/>
              </w:rPr>
              <w:t>資料</w:t>
            </w:r>
          </w:p>
        </w:tc>
        <w:tc>
          <w:tcPr>
            <w:tcW w:w="2052" w:type="dxa"/>
          </w:tcPr>
          <w:p w14:paraId="0D09A646" w14:textId="39E32A16" w:rsidR="00A24D6D" w:rsidRPr="001677D0" w:rsidRDefault="00A24D6D" w:rsidP="00A24D6D">
            <w:pPr>
              <w:rPr>
                <w:rFonts w:ascii="標楷體" w:eastAsia="標楷體" w:hAnsi="標楷體"/>
                <w:lang w:eastAsia="zh-HK"/>
              </w:rPr>
            </w:pPr>
            <w:r w:rsidRPr="001677D0">
              <w:rPr>
                <w:rFonts w:ascii="標楷體" w:eastAsia="標楷體" w:hAnsi="標楷體" w:hint="eastAsia"/>
                <w:lang w:eastAsia="zh-HK"/>
              </w:rPr>
              <w:t>假日</w:t>
            </w:r>
          </w:p>
        </w:tc>
        <w:tc>
          <w:tcPr>
            <w:tcW w:w="2617" w:type="dxa"/>
          </w:tcPr>
          <w:p w14:paraId="463C716B" w14:textId="2D90F0BB" w:rsidR="00A24D6D" w:rsidRPr="001677D0" w:rsidRDefault="00CB7CEB" w:rsidP="00A24D6D">
            <w:pPr>
              <w:rPr>
                <w:rFonts w:ascii="標楷體" w:eastAsia="標楷體" w:hAnsi="標楷體"/>
                <w:lang w:eastAsia="zh-HK"/>
              </w:rPr>
            </w:pPr>
            <w:r w:rsidRPr="001677D0">
              <w:rPr>
                <w:rFonts w:ascii="標楷體" w:eastAsia="標楷體" w:hAnsi="標楷體" w:hint="eastAsia"/>
                <w:lang w:eastAsia="zh-HK"/>
              </w:rPr>
              <w:t>T</w:t>
            </w:r>
            <w:r w:rsidRPr="001677D0">
              <w:rPr>
                <w:rFonts w:ascii="標楷體" w:eastAsia="標楷體" w:hAnsi="標楷體"/>
                <w:lang w:eastAsia="zh-HK"/>
              </w:rPr>
              <w:t>xHoliday.Holiday</w:t>
            </w:r>
          </w:p>
        </w:tc>
        <w:tc>
          <w:tcPr>
            <w:tcW w:w="3572" w:type="dxa"/>
          </w:tcPr>
          <w:p w14:paraId="17D7F33C" w14:textId="09A3F24C" w:rsidR="00A24D6D" w:rsidRPr="001677D0" w:rsidRDefault="00A24D6D" w:rsidP="00A24D6D">
            <w:pPr>
              <w:rPr>
                <w:rFonts w:ascii="標楷體" w:eastAsia="標楷體" w:hAnsi="標楷體"/>
                <w:lang w:eastAsia="zh-HK"/>
              </w:rPr>
            </w:pPr>
            <w:r w:rsidRPr="001677D0">
              <w:rPr>
                <w:rFonts w:ascii="標楷體" w:eastAsia="標楷體" w:hAnsi="標楷體" w:hint="eastAsia"/>
                <w:lang w:eastAsia="zh-HK"/>
              </w:rPr>
              <w:t>假日</w:t>
            </w:r>
          </w:p>
        </w:tc>
      </w:tr>
      <w:tr w:rsidR="001677D0" w:rsidRPr="001677D0" w14:paraId="3A80C0B9" w14:textId="77777777" w:rsidTr="00A24D6D">
        <w:tc>
          <w:tcPr>
            <w:tcW w:w="774" w:type="dxa"/>
          </w:tcPr>
          <w:p w14:paraId="201091A3" w14:textId="77777777" w:rsidR="00A24D6D" w:rsidRPr="001677D0" w:rsidRDefault="00A24D6D" w:rsidP="00A24D6D">
            <w:pPr>
              <w:jc w:val="center"/>
              <w:rPr>
                <w:rFonts w:ascii="標楷體" w:eastAsia="標楷體" w:hAnsi="標楷體"/>
              </w:rPr>
            </w:pPr>
            <w:r w:rsidRPr="001677D0">
              <w:rPr>
                <w:rFonts w:ascii="標楷體" w:eastAsia="標楷體" w:hAnsi="標楷體" w:hint="eastAsia"/>
              </w:rPr>
              <w:t>4</w:t>
            </w:r>
          </w:p>
        </w:tc>
        <w:tc>
          <w:tcPr>
            <w:tcW w:w="1179" w:type="dxa"/>
          </w:tcPr>
          <w:p w14:paraId="36AFD3B0" w14:textId="77777777" w:rsidR="00A24D6D" w:rsidRPr="001677D0" w:rsidRDefault="00A24D6D" w:rsidP="00A24D6D">
            <w:pPr>
              <w:jc w:val="center"/>
              <w:rPr>
                <w:rFonts w:ascii="標楷體" w:eastAsia="標楷體" w:hAnsi="標楷體"/>
                <w:lang w:eastAsia="zh-HK"/>
              </w:rPr>
            </w:pPr>
            <w:r w:rsidRPr="001677D0">
              <w:rPr>
                <w:rFonts w:ascii="標楷體" w:eastAsia="標楷體" w:hAnsi="標楷體" w:hint="eastAsia"/>
                <w:lang w:eastAsia="zh-HK"/>
              </w:rPr>
              <w:t>資料</w:t>
            </w:r>
          </w:p>
        </w:tc>
        <w:tc>
          <w:tcPr>
            <w:tcW w:w="2052" w:type="dxa"/>
          </w:tcPr>
          <w:p w14:paraId="1258C6A1" w14:textId="6220E53C" w:rsidR="00A24D6D" w:rsidRPr="001677D0" w:rsidRDefault="00A24D6D" w:rsidP="00A24D6D">
            <w:pPr>
              <w:rPr>
                <w:rFonts w:ascii="標楷體" w:eastAsia="標楷體" w:hAnsi="標楷體"/>
                <w:lang w:eastAsia="zh-HK"/>
              </w:rPr>
            </w:pPr>
            <w:r w:rsidRPr="001677D0">
              <w:rPr>
                <w:rFonts w:ascii="標楷體" w:eastAsia="標楷體" w:hAnsi="標楷體" w:hint="eastAsia"/>
                <w:lang w:eastAsia="zh-HK"/>
              </w:rPr>
              <w:t>假日型態</w:t>
            </w:r>
          </w:p>
        </w:tc>
        <w:tc>
          <w:tcPr>
            <w:tcW w:w="2617" w:type="dxa"/>
          </w:tcPr>
          <w:p w14:paraId="72C8D119" w14:textId="6A84B6DA" w:rsidR="00A24D6D" w:rsidRPr="001677D0" w:rsidRDefault="00CB7CEB" w:rsidP="00A24D6D">
            <w:pPr>
              <w:rPr>
                <w:rFonts w:ascii="標楷體" w:eastAsia="標楷體" w:hAnsi="標楷體"/>
                <w:lang w:eastAsia="zh-HK"/>
              </w:rPr>
            </w:pPr>
            <w:r w:rsidRPr="001677D0">
              <w:rPr>
                <w:rFonts w:ascii="標楷體" w:eastAsia="標楷體" w:hAnsi="標楷體" w:hint="eastAsia"/>
                <w:lang w:eastAsia="zh-HK"/>
              </w:rPr>
              <w:t>T</w:t>
            </w:r>
            <w:r w:rsidRPr="001677D0">
              <w:rPr>
                <w:rFonts w:ascii="標楷體" w:eastAsia="標楷體" w:hAnsi="標楷體"/>
                <w:lang w:eastAsia="zh-HK"/>
              </w:rPr>
              <w:t>xHoliday.TypeCode</w:t>
            </w:r>
          </w:p>
        </w:tc>
        <w:tc>
          <w:tcPr>
            <w:tcW w:w="3572" w:type="dxa"/>
          </w:tcPr>
          <w:p w14:paraId="275BDC4D" w14:textId="0105CC31" w:rsidR="00942916" w:rsidRDefault="00B77036" w:rsidP="00B77036">
            <w:pPr>
              <w:rPr>
                <w:rFonts w:ascii="標楷體" w:eastAsia="標楷體" w:hAnsi="標楷體"/>
                <w:lang w:eastAsia="zh-HK"/>
              </w:rPr>
            </w:pPr>
            <w:r w:rsidRPr="00B77036">
              <w:rPr>
                <w:rFonts w:ascii="標楷體" w:eastAsia="標楷體" w:hAnsi="標楷體" w:hint="eastAsia"/>
                <w:lang w:eastAsia="zh-HK"/>
              </w:rPr>
              <w:t>依據[</w:t>
            </w:r>
            <w:r>
              <w:rPr>
                <w:rFonts w:ascii="標楷體" w:eastAsia="標楷體" w:hAnsi="標楷體" w:hint="eastAsia"/>
                <w:lang w:eastAsia="zh-HK"/>
              </w:rPr>
              <w:t>假日型態</w:t>
            </w:r>
            <w:r w:rsidRPr="00B77036">
              <w:rPr>
                <w:rFonts w:ascii="標楷體" w:eastAsia="標楷體" w:hAnsi="標楷體" w:hint="eastAsia"/>
                <w:lang w:eastAsia="zh-HK"/>
              </w:rPr>
              <w:t>(</w:t>
            </w:r>
            <w:r w:rsidRPr="001677D0">
              <w:rPr>
                <w:rFonts w:ascii="標楷體" w:eastAsia="標楷體" w:hAnsi="標楷體" w:hint="eastAsia"/>
                <w:lang w:eastAsia="zh-HK"/>
              </w:rPr>
              <w:t>T</w:t>
            </w:r>
            <w:r w:rsidRPr="001677D0">
              <w:rPr>
                <w:rFonts w:ascii="標楷體" w:eastAsia="標楷體" w:hAnsi="標楷體"/>
                <w:lang w:eastAsia="zh-HK"/>
              </w:rPr>
              <w:t>xHoliday.Ty</w:t>
            </w:r>
            <w:r w:rsidR="00942916">
              <w:rPr>
                <w:rFonts w:ascii="標楷體" w:eastAsia="標楷體" w:hAnsi="標楷體" w:hint="eastAsia"/>
                <w:lang w:eastAsia="zh-HK"/>
              </w:rPr>
              <w:t>p</w:t>
            </w:r>
          </w:p>
          <w:p w14:paraId="1810BADA" w14:textId="62A7E607" w:rsidR="00942916" w:rsidRDefault="00B77036" w:rsidP="00B77036">
            <w:pPr>
              <w:rPr>
                <w:rFonts w:ascii="標楷體" w:eastAsia="標楷體" w:hAnsi="標楷體"/>
                <w:lang w:eastAsia="zh-HK"/>
              </w:rPr>
            </w:pPr>
            <w:r w:rsidRPr="001677D0">
              <w:rPr>
                <w:rFonts w:ascii="標楷體" w:eastAsia="標楷體" w:hAnsi="標楷體"/>
                <w:lang w:eastAsia="zh-HK"/>
              </w:rPr>
              <w:t>eCode</w:t>
            </w:r>
            <w:r w:rsidRPr="00B77036">
              <w:rPr>
                <w:rFonts w:ascii="標楷體" w:eastAsia="標楷體" w:hAnsi="標楷體" w:hint="eastAsia"/>
                <w:lang w:eastAsia="zh-HK"/>
              </w:rPr>
              <w:t>)]對應CdCode的DefCod</w:t>
            </w:r>
          </w:p>
          <w:p w14:paraId="1D0A9848" w14:textId="32F64704" w:rsidR="00B87B5B" w:rsidRPr="001677D0" w:rsidRDefault="00B77036" w:rsidP="00942916">
            <w:pPr>
              <w:rPr>
                <w:rFonts w:ascii="標楷體" w:eastAsia="標楷體" w:hAnsi="標楷體"/>
                <w:lang w:eastAsia="zh-HK"/>
              </w:rPr>
            </w:pPr>
            <w:r w:rsidRPr="00B77036">
              <w:rPr>
                <w:rFonts w:ascii="標楷體" w:eastAsia="標楷體" w:hAnsi="標楷體" w:hint="eastAsia"/>
                <w:lang w:eastAsia="zh-HK"/>
              </w:rPr>
              <w:t>e=CdCode.</w:t>
            </w:r>
            <w:r w:rsidR="00942916">
              <w:t xml:space="preserve"> </w:t>
            </w:r>
            <w:r w:rsidR="00942916" w:rsidRPr="00942916">
              <w:rPr>
                <w:rFonts w:ascii="標楷體" w:eastAsia="標楷體" w:hAnsi="標楷體"/>
                <w:lang w:eastAsia="zh-HK"/>
              </w:rPr>
              <w:t>HolidayType</w:t>
            </w:r>
            <w:r w:rsidRPr="00B77036">
              <w:rPr>
                <w:rFonts w:ascii="標楷體" w:eastAsia="標楷體" w:hAnsi="標楷體" w:hint="eastAsia"/>
                <w:lang w:eastAsia="zh-HK"/>
              </w:rPr>
              <w:t>顯</w:t>
            </w:r>
            <w:r w:rsidR="00942916">
              <w:rPr>
                <w:rFonts w:ascii="標楷體" w:eastAsia="標楷體" w:hAnsi="標楷體" w:hint="eastAsia"/>
                <w:lang w:eastAsia="zh-HK"/>
              </w:rPr>
              <w:t>示</w:t>
            </w:r>
            <w:r w:rsidRPr="00B77036">
              <w:rPr>
                <w:rFonts w:ascii="標楷體" w:eastAsia="標楷體" w:hAnsi="標楷體" w:hint="eastAsia"/>
                <w:lang w:eastAsia="zh-HK"/>
              </w:rPr>
              <w:t>[</w:t>
            </w:r>
            <w:r w:rsidR="00942916">
              <w:rPr>
                <w:rFonts w:ascii="標楷體" w:eastAsia="標楷體" w:hAnsi="標楷體" w:hint="eastAsia"/>
                <w:lang w:eastAsia="zh-HK"/>
              </w:rPr>
              <w:t>假日型態名稱</w:t>
            </w:r>
            <w:r w:rsidRPr="00B77036">
              <w:rPr>
                <w:rFonts w:ascii="標楷體" w:eastAsia="標楷體" w:hAnsi="標楷體"/>
                <w:lang w:eastAsia="zh-HK"/>
              </w:rPr>
              <w:t>(CdCode.Item)]</w:t>
            </w:r>
          </w:p>
        </w:tc>
      </w:tr>
    </w:tbl>
    <w:p w14:paraId="15DB02DE" w14:textId="77777777" w:rsidR="00E0239D" w:rsidRPr="001677D0" w:rsidRDefault="00E0239D">
      <w:pPr>
        <w:widowControl/>
        <w:rPr>
          <w:rFonts w:ascii="標楷體" w:eastAsia="標楷體" w:hAnsi="標楷體"/>
          <w:sz w:val="32"/>
          <w:szCs w:val="20"/>
        </w:rPr>
      </w:pPr>
      <w:r w:rsidRPr="001677D0">
        <w:rPr>
          <w:rFonts w:ascii="標楷體" w:hAnsi="標楷體"/>
        </w:rPr>
        <w:br w:type="page"/>
      </w:r>
    </w:p>
    <w:p w14:paraId="4575E6AF" w14:textId="77777777" w:rsidR="00FD0BA6" w:rsidRPr="001677D0" w:rsidRDefault="00FD0BA6" w:rsidP="00C23791">
      <w:pPr>
        <w:pStyle w:val="10"/>
        <w:snapToGrid w:val="0"/>
        <w:rPr>
          <w:rFonts w:ascii="標楷體" w:hAnsi="標楷體"/>
          <w:color w:val="auto"/>
          <w:sz w:val="32"/>
          <w:szCs w:val="32"/>
        </w:rPr>
      </w:pPr>
      <w:bookmarkStart w:id="63" w:name="_Toc32500232"/>
      <w:r w:rsidRPr="001677D0">
        <w:rPr>
          <w:rFonts w:ascii="標楷體" w:hAnsi="標楷體"/>
          <w:color w:val="auto"/>
          <w:sz w:val="32"/>
          <w:szCs w:val="32"/>
        </w:rPr>
        <w:t>第4章</w:t>
      </w:r>
      <w:r w:rsidR="00716905" w:rsidRPr="001677D0">
        <w:rPr>
          <w:rFonts w:ascii="標楷體" w:hAnsi="標楷體" w:hint="eastAsia"/>
          <w:color w:val="auto"/>
          <w:sz w:val="32"/>
          <w:szCs w:val="32"/>
        </w:rPr>
        <w:t xml:space="preserve"> </w:t>
      </w:r>
      <w:r w:rsidRPr="001677D0">
        <w:rPr>
          <w:rFonts w:ascii="標楷體" w:hAnsi="標楷體"/>
          <w:color w:val="auto"/>
          <w:sz w:val="32"/>
          <w:szCs w:val="32"/>
        </w:rPr>
        <w:t>其他與附件</w:t>
      </w:r>
      <w:bookmarkEnd w:id="63"/>
    </w:p>
    <w:p w14:paraId="571F92CD" w14:textId="77777777" w:rsidR="00FD0BA6" w:rsidRPr="001677D0" w:rsidRDefault="00716905" w:rsidP="00FD0BA6">
      <w:pPr>
        <w:pStyle w:val="20"/>
        <w:keepNext w:val="0"/>
        <w:rPr>
          <w:rFonts w:ascii="標楷體" w:hAnsi="標楷體"/>
        </w:rPr>
      </w:pPr>
      <w:bookmarkStart w:id="64" w:name="_Toc32500233"/>
      <w:r w:rsidRPr="001677D0">
        <w:rPr>
          <w:rFonts w:ascii="標楷體" w:hAnsi="標楷體"/>
        </w:rPr>
        <w:t>4.1</w:t>
      </w:r>
      <w:r w:rsidRPr="001677D0">
        <w:rPr>
          <w:rFonts w:ascii="標楷體" w:hAnsi="標楷體" w:hint="eastAsia"/>
        </w:rPr>
        <w:t xml:space="preserve">    </w:t>
      </w:r>
      <w:r w:rsidR="00FD0BA6" w:rsidRPr="001677D0">
        <w:rPr>
          <w:rFonts w:ascii="標楷體" w:hAnsi="標楷體"/>
        </w:rPr>
        <w:t>其他</w:t>
      </w:r>
      <w:bookmarkEnd w:id="64"/>
    </w:p>
    <w:p w14:paraId="714FAA65" w14:textId="77777777" w:rsidR="007C208F" w:rsidRPr="001677D0" w:rsidRDefault="007C208F" w:rsidP="007C208F">
      <w:pPr>
        <w:pStyle w:val="2TEXT"/>
        <w:rPr>
          <w:rFonts w:ascii="標楷體" w:hAnsi="標楷體"/>
        </w:rPr>
      </w:pPr>
      <w:r w:rsidRPr="001677D0">
        <w:rPr>
          <w:rFonts w:ascii="標楷體" w:hAnsi="標楷體" w:hint="eastAsia"/>
        </w:rPr>
        <w:t>N/A</w:t>
      </w:r>
    </w:p>
    <w:p w14:paraId="1848E26D" w14:textId="77777777" w:rsidR="00FD0BA6" w:rsidRPr="001677D0" w:rsidRDefault="00716905" w:rsidP="00FD0BA6">
      <w:pPr>
        <w:pStyle w:val="20"/>
        <w:keepNext w:val="0"/>
        <w:rPr>
          <w:rFonts w:ascii="標楷體" w:hAnsi="標楷體"/>
        </w:rPr>
      </w:pPr>
      <w:bookmarkStart w:id="65" w:name="_Toc32500234"/>
      <w:r w:rsidRPr="001677D0">
        <w:rPr>
          <w:rFonts w:ascii="標楷體" w:hAnsi="標楷體"/>
        </w:rPr>
        <w:t xml:space="preserve">4.2 </w:t>
      </w:r>
      <w:r w:rsidRPr="001677D0">
        <w:rPr>
          <w:rFonts w:ascii="標楷體" w:hAnsi="標楷體" w:hint="eastAsia"/>
        </w:rPr>
        <w:t xml:space="preserve">   </w:t>
      </w:r>
      <w:r w:rsidR="00FD0BA6" w:rsidRPr="001677D0">
        <w:rPr>
          <w:rFonts w:ascii="標楷體" w:hAnsi="標楷體"/>
        </w:rPr>
        <w:t>附件</w:t>
      </w:r>
      <w:bookmarkEnd w:id="65"/>
    </w:p>
    <w:p w14:paraId="3F231B48" w14:textId="77777777" w:rsidR="00FD0BA6" w:rsidRPr="001677D0" w:rsidRDefault="00981FE1" w:rsidP="00981FE1">
      <w:pPr>
        <w:pStyle w:val="3"/>
        <w:ind w:left="567"/>
        <w:rPr>
          <w:rFonts w:ascii="標楷體" w:hAnsi="標楷體"/>
        </w:rPr>
      </w:pPr>
      <w:r w:rsidRPr="001677D0">
        <w:rPr>
          <w:rFonts w:ascii="標楷體" w:hAnsi="標楷體" w:hint="eastAsia"/>
        </w:rPr>
        <w:t>4</w:t>
      </w:r>
      <w:r w:rsidRPr="001677D0">
        <w:rPr>
          <w:rFonts w:ascii="標楷體" w:hAnsi="標楷體"/>
        </w:rPr>
        <w:t xml:space="preserve">.2.1 </w:t>
      </w:r>
      <w:r w:rsidR="007F37DD" w:rsidRPr="001677D0">
        <w:rPr>
          <w:rFonts w:ascii="標楷體" w:hAnsi="標楷體" w:hint="eastAsia"/>
        </w:rPr>
        <w:t>各類代碼表</w:t>
      </w:r>
    </w:p>
    <w:p w14:paraId="67E3C86D" w14:textId="77777777" w:rsidR="00F80451" w:rsidRPr="001677D0" w:rsidRDefault="00F80451" w:rsidP="00787403">
      <w:pPr>
        <w:pStyle w:val="3"/>
        <w:numPr>
          <w:ilvl w:val="0"/>
          <w:numId w:val="10"/>
        </w:numPr>
        <w:rPr>
          <w:rFonts w:ascii="標楷體" w:hAnsi="標楷體"/>
        </w:rPr>
      </w:pPr>
      <w:r w:rsidRPr="001677D0">
        <w:rPr>
          <w:rFonts w:ascii="標楷體" w:hAnsi="標楷體" w:hint="eastAsia"/>
          <w:lang w:eastAsia="zh-HK"/>
        </w:rPr>
        <w:t>業務類別：</w:t>
      </w:r>
      <w:r w:rsidRPr="001677D0">
        <w:rPr>
          <w:rFonts w:ascii="標楷體" w:hAnsi="標楷體"/>
          <w:lang w:eastAsia="zh-HK"/>
        </w:rPr>
        <w:t>0</w:t>
      </w:r>
      <w:r w:rsidRPr="001677D0">
        <w:rPr>
          <w:rFonts w:ascii="標楷體" w:hAnsi="標楷體" w:hint="eastAsia"/>
          <w:lang w:eastAsia="zh-HK"/>
        </w:rPr>
        <w:t>1顧客管理作業</w:t>
      </w:r>
    </w:p>
    <w:p w14:paraId="288CFC27" w14:textId="77777777" w:rsidR="005A50AB" w:rsidRPr="001677D0" w:rsidRDefault="005A50AB" w:rsidP="0022279A">
      <w:pPr>
        <w:tabs>
          <w:tab w:val="left" w:pos="788"/>
        </w:tabs>
        <w:ind w:leftChars="300" w:left="720"/>
        <w:rPr>
          <w:rFonts w:ascii="標楷體" w:eastAsia="標楷體" w:hAnsi="標楷體" w:cs="新細明體"/>
          <w:kern w:val="0"/>
          <w:lang w:val="zh-TW"/>
        </w:rPr>
      </w:pPr>
    </w:p>
    <w:p w14:paraId="43B235FD" w14:textId="3612DECD" w:rsidR="005A50AB" w:rsidRPr="001677D0" w:rsidRDefault="005A50AB" w:rsidP="00787403">
      <w:pPr>
        <w:numPr>
          <w:ilvl w:val="0"/>
          <w:numId w:val="11"/>
        </w:numPr>
        <w:rPr>
          <w:rFonts w:ascii="標楷體" w:eastAsia="標楷體" w:hAnsi="標楷體" w:cs="新細明體"/>
          <w:kern w:val="0"/>
          <w:lang w:val="zh-TW"/>
        </w:rPr>
      </w:pPr>
      <w:r w:rsidRPr="001677D0">
        <w:rPr>
          <w:rFonts w:ascii="標楷體" w:eastAsia="標楷體" w:hAnsi="標楷體" w:cs="新細明體" w:hint="eastAsia"/>
          <w:kern w:val="0"/>
        </w:rPr>
        <w:t>客戶</w:t>
      </w:r>
      <w:r w:rsidRPr="001677D0">
        <w:rPr>
          <w:rFonts w:ascii="標楷體" w:eastAsia="標楷體" w:hAnsi="標楷體" w:cs="新細明體" w:hint="eastAsia"/>
          <w:kern w:val="0"/>
          <w:lang w:val="zh-TW"/>
        </w:rPr>
        <w:t>別</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3BDA7BF2"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CE123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tcPr>
          <w:p w14:paraId="4A9E7425"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說明</w:t>
            </w:r>
          </w:p>
        </w:tc>
      </w:tr>
      <w:tr w:rsidR="001677D0" w:rsidRPr="001677D0" w14:paraId="77FA65E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7D1B7D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00</w:t>
            </w:r>
          </w:p>
        </w:tc>
        <w:tc>
          <w:tcPr>
            <w:tcW w:w="4819" w:type="dxa"/>
            <w:tcBorders>
              <w:top w:val="nil"/>
              <w:left w:val="nil"/>
              <w:bottom w:val="single" w:sz="4" w:space="0" w:color="auto"/>
              <w:right w:val="single" w:sz="4" w:space="0" w:color="auto"/>
            </w:tcBorders>
            <w:shd w:val="clear" w:color="auto" w:fill="auto"/>
            <w:noWrap/>
            <w:vAlign w:val="center"/>
          </w:tcPr>
          <w:p w14:paraId="5386DDD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一般</w:t>
            </w:r>
          </w:p>
        </w:tc>
      </w:tr>
      <w:tr w:rsidR="001677D0" w:rsidRPr="001677D0" w14:paraId="31B234A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5C249ACC"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01</w:t>
            </w:r>
          </w:p>
        </w:tc>
        <w:tc>
          <w:tcPr>
            <w:tcW w:w="4819" w:type="dxa"/>
            <w:tcBorders>
              <w:top w:val="nil"/>
              <w:left w:val="nil"/>
              <w:bottom w:val="single" w:sz="4" w:space="0" w:color="auto"/>
              <w:right w:val="single" w:sz="4" w:space="0" w:color="auto"/>
            </w:tcBorders>
            <w:shd w:val="clear" w:color="auto" w:fill="auto"/>
            <w:noWrap/>
            <w:vAlign w:val="center"/>
            <w:hideMark/>
          </w:tcPr>
          <w:p w14:paraId="03536765"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員工</w:t>
            </w:r>
          </w:p>
        </w:tc>
      </w:tr>
      <w:tr w:rsidR="001677D0" w:rsidRPr="001677D0" w14:paraId="28AD3FE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1C9AD5E5"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02</w:t>
            </w:r>
          </w:p>
        </w:tc>
        <w:tc>
          <w:tcPr>
            <w:tcW w:w="4819" w:type="dxa"/>
            <w:tcBorders>
              <w:top w:val="nil"/>
              <w:left w:val="nil"/>
              <w:bottom w:val="single" w:sz="4" w:space="0" w:color="auto"/>
              <w:right w:val="single" w:sz="4" w:space="0" w:color="auto"/>
            </w:tcBorders>
            <w:shd w:val="clear" w:color="auto" w:fill="auto"/>
            <w:noWrap/>
            <w:vAlign w:val="center"/>
            <w:hideMark/>
          </w:tcPr>
          <w:p w14:paraId="7B0C79E5" w14:textId="350DF9D8" w:rsidR="005A50AB" w:rsidRPr="001677D0" w:rsidRDefault="00E50DE7" w:rsidP="007E2411">
            <w:pPr>
              <w:widowControl/>
              <w:rPr>
                <w:rFonts w:ascii="標楷體" w:eastAsia="標楷體" w:hAnsi="標楷體" w:cs="新細明體"/>
                <w:kern w:val="0"/>
              </w:rPr>
            </w:pPr>
            <w:r w:rsidRPr="001677D0">
              <w:rPr>
                <w:rFonts w:ascii="標楷體" w:eastAsia="標楷體" w:hAnsi="標楷體" w:cs="新細明體" w:hint="eastAsia"/>
                <w:kern w:val="0"/>
              </w:rPr>
              <w:t>首購</w:t>
            </w:r>
          </w:p>
        </w:tc>
      </w:tr>
      <w:tr w:rsidR="001677D0" w:rsidRPr="001677D0" w14:paraId="22DE41E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19784D9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03</w:t>
            </w:r>
          </w:p>
        </w:tc>
        <w:tc>
          <w:tcPr>
            <w:tcW w:w="4819" w:type="dxa"/>
            <w:tcBorders>
              <w:top w:val="nil"/>
              <w:left w:val="nil"/>
              <w:bottom w:val="single" w:sz="4" w:space="0" w:color="auto"/>
              <w:right w:val="single" w:sz="4" w:space="0" w:color="auto"/>
            </w:tcBorders>
            <w:shd w:val="clear" w:color="auto" w:fill="auto"/>
            <w:noWrap/>
            <w:vAlign w:val="center"/>
            <w:hideMark/>
          </w:tcPr>
          <w:p w14:paraId="374666B0" w14:textId="77777777" w:rsidR="005A50AB" w:rsidRPr="001677D0" w:rsidRDefault="005A50AB" w:rsidP="007E2411">
            <w:pPr>
              <w:widowControl/>
              <w:rPr>
                <w:rFonts w:ascii="標楷體" w:eastAsia="標楷體" w:hAnsi="標楷體" w:cs="新細明體"/>
                <w:kern w:val="0"/>
              </w:rPr>
            </w:pPr>
            <w:proofErr w:type="gramStart"/>
            <w:r w:rsidRPr="001677D0">
              <w:rPr>
                <w:rFonts w:ascii="標楷體" w:eastAsia="標楷體" w:hAnsi="標楷體" w:cs="新細明體" w:hint="eastAsia"/>
                <w:kern w:val="0"/>
              </w:rPr>
              <w:t>關企公司</w:t>
            </w:r>
            <w:proofErr w:type="gramEnd"/>
          </w:p>
        </w:tc>
      </w:tr>
      <w:tr w:rsidR="001677D0" w:rsidRPr="001677D0" w14:paraId="285CAAA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4394390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04</w:t>
            </w:r>
          </w:p>
        </w:tc>
        <w:tc>
          <w:tcPr>
            <w:tcW w:w="4819" w:type="dxa"/>
            <w:tcBorders>
              <w:top w:val="nil"/>
              <w:left w:val="nil"/>
              <w:bottom w:val="single" w:sz="4" w:space="0" w:color="auto"/>
              <w:right w:val="single" w:sz="4" w:space="0" w:color="auto"/>
            </w:tcBorders>
            <w:shd w:val="clear" w:color="auto" w:fill="auto"/>
            <w:noWrap/>
            <w:vAlign w:val="center"/>
            <w:hideMark/>
          </w:tcPr>
          <w:p w14:paraId="285D8FA6" w14:textId="77777777" w:rsidR="005A50AB" w:rsidRPr="001677D0" w:rsidRDefault="005A50AB" w:rsidP="007E2411">
            <w:pPr>
              <w:widowControl/>
              <w:rPr>
                <w:rFonts w:ascii="標楷體" w:eastAsia="標楷體" w:hAnsi="標楷體" w:cs="新細明體"/>
                <w:kern w:val="0"/>
              </w:rPr>
            </w:pPr>
            <w:proofErr w:type="gramStart"/>
            <w:r w:rsidRPr="001677D0">
              <w:rPr>
                <w:rFonts w:ascii="標楷體" w:eastAsia="標楷體" w:hAnsi="標楷體" w:cs="新細明體" w:hint="eastAsia"/>
                <w:kern w:val="0"/>
              </w:rPr>
              <w:t>關企員工</w:t>
            </w:r>
            <w:proofErr w:type="gramEnd"/>
          </w:p>
        </w:tc>
      </w:tr>
      <w:tr w:rsidR="001677D0" w:rsidRPr="001677D0" w14:paraId="0BEA2EA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060C5A63"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05</w:t>
            </w:r>
          </w:p>
        </w:tc>
        <w:tc>
          <w:tcPr>
            <w:tcW w:w="4819" w:type="dxa"/>
            <w:tcBorders>
              <w:top w:val="nil"/>
              <w:left w:val="nil"/>
              <w:bottom w:val="single" w:sz="4" w:space="0" w:color="auto"/>
              <w:right w:val="single" w:sz="4" w:space="0" w:color="auto"/>
            </w:tcBorders>
            <w:shd w:val="clear" w:color="auto" w:fill="auto"/>
            <w:noWrap/>
            <w:vAlign w:val="center"/>
            <w:hideMark/>
          </w:tcPr>
          <w:p w14:paraId="22F4298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保戶</w:t>
            </w:r>
          </w:p>
        </w:tc>
      </w:tr>
      <w:tr w:rsidR="001677D0" w:rsidRPr="001677D0" w14:paraId="60E948DD"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A593AB3" w14:textId="07848EBE" w:rsidR="00E50DE7" w:rsidRPr="001677D0" w:rsidRDefault="00E50DE7" w:rsidP="007E2411">
            <w:pPr>
              <w:widowControl/>
              <w:rPr>
                <w:rFonts w:ascii="標楷體" w:eastAsia="標楷體" w:hAnsi="標楷體" w:cs="新細明體"/>
                <w:kern w:val="0"/>
              </w:rPr>
            </w:pPr>
            <w:r w:rsidRPr="001677D0">
              <w:rPr>
                <w:rFonts w:ascii="標楷體" w:eastAsia="標楷體" w:hAnsi="標楷體" w:cs="新細明體" w:hint="eastAsia"/>
                <w:kern w:val="0"/>
              </w:rPr>
              <w:t>0</w:t>
            </w:r>
            <w:r w:rsidRPr="001677D0">
              <w:rPr>
                <w:rFonts w:ascii="標楷體" w:eastAsia="標楷體" w:hAnsi="標楷體" w:cs="新細明體"/>
                <w:kern w:val="0"/>
              </w:rPr>
              <w:t>7</w:t>
            </w:r>
          </w:p>
        </w:tc>
        <w:tc>
          <w:tcPr>
            <w:tcW w:w="4819" w:type="dxa"/>
            <w:tcBorders>
              <w:top w:val="nil"/>
              <w:left w:val="nil"/>
              <w:bottom w:val="single" w:sz="4" w:space="0" w:color="auto"/>
              <w:right w:val="single" w:sz="4" w:space="0" w:color="auto"/>
            </w:tcBorders>
            <w:shd w:val="clear" w:color="auto" w:fill="auto"/>
            <w:noWrap/>
            <w:vAlign w:val="center"/>
          </w:tcPr>
          <w:p w14:paraId="5C2DB799" w14:textId="37ECE701" w:rsidR="00E50DE7" w:rsidRPr="001677D0" w:rsidRDefault="00E50DE7" w:rsidP="007E2411">
            <w:pPr>
              <w:widowControl/>
              <w:rPr>
                <w:rFonts w:ascii="標楷體" w:eastAsia="標楷體" w:hAnsi="標楷體" w:cs="新細明體"/>
                <w:kern w:val="0"/>
              </w:rPr>
            </w:pPr>
            <w:r w:rsidRPr="001677D0">
              <w:rPr>
                <w:rFonts w:ascii="標楷體" w:eastAsia="標楷體" w:hAnsi="標楷體" w:cs="新細明體" w:hint="eastAsia"/>
                <w:kern w:val="0"/>
              </w:rPr>
              <w:t>員工二親等</w:t>
            </w:r>
          </w:p>
        </w:tc>
      </w:tr>
      <w:tr w:rsidR="001677D0" w:rsidRPr="001677D0" w14:paraId="54315BEC" w14:textId="77777777" w:rsidTr="0022279A">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7381F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09</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0B4E4172"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新二階員工</w:t>
            </w:r>
          </w:p>
        </w:tc>
      </w:tr>
      <w:tr w:rsidR="00EF09A0" w:rsidRPr="001677D0" w14:paraId="2BD55133" w14:textId="77777777" w:rsidTr="0022279A">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9CF8F7" w14:textId="6AFA554A" w:rsidR="00EF09A0" w:rsidRPr="001677D0" w:rsidRDefault="00EF09A0" w:rsidP="007E2411">
            <w:pPr>
              <w:widowControl/>
              <w:rPr>
                <w:rFonts w:ascii="標楷體" w:eastAsia="標楷體" w:hAnsi="標楷體" w:cs="新細明體"/>
                <w:kern w:val="0"/>
              </w:rPr>
            </w:pPr>
            <w:r w:rsidRPr="001677D0">
              <w:rPr>
                <w:rFonts w:ascii="標楷體" w:eastAsia="標楷體" w:hAnsi="標楷體" w:cs="新細明體" w:hint="eastAsia"/>
                <w:kern w:val="0"/>
              </w:rPr>
              <w:t>1</w:t>
            </w:r>
            <w:r w:rsidRPr="001677D0">
              <w:rPr>
                <w:rFonts w:ascii="標楷體" w:eastAsia="標楷體" w:hAnsi="標楷體" w:cs="新細明體"/>
                <w:kern w:val="0"/>
              </w:rPr>
              <w:t>0</w:t>
            </w:r>
          </w:p>
        </w:tc>
        <w:tc>
          <w:tcPr>
            <w:tcW w:w="4819" w:type="dxa"/>
            <w:tcBorders>
              <w:top w:val="single" w:sz="4" w:space="0" w:color="auto"/>
              <w:left w:val="nil"/>
              <w:bottom w:val="single" w:sz="4" w:space="0" w:color="auto"/>
              <w:right w:val="single" w:sz="4" w:space="0" w:color="auto"/>
            </w:tcBorders>
            <w:shd w:val="clear" w:color="auto" w:fill="auto"/>
            <w:noWrap/>
            <w:vAlign w:val="center"/>
          </w:tcPr>
          <w:p w14:paraId="4A07E47C" w14:textId="5226B49F" w:rsidR="00EF09A0" w:rsidRPr="001677D0" w:rsidRDefault="00EF09A0" w:rsidP="007E2411">
            <w:pPr>
              <w:widowControl/>
              <w:rPr>
                <w:rFonts w:ascii="標楷體" w:eastAsia="標楷體" w:hAnsi="標楷體" w:cs="新細明體"/>
                <w:kern w:val="0"/>
              </w:rPr>
            </w:pPr>
            <w:proofErr w:type="gramStart"/>
            <w:r w:rsidRPr="001677D0">
              <w:rPr>
                <w:rFonts w:ascii="標楷體" w:eastAsia="標楷體" w:hAnsi="標楷體" w:cs="新細明體" w:hint="eastAsia"/>
                <w:kern w:val="0"/>
              </w:rPr>
              <w:t>保貸戶</w:t>
            </w:r>
            <w:proofErr w:type="gramEnd"/>
          </w:p>
        </w:tc>
      </w:tr>
    </w:tbl>
    <w:p w14:paraId="04A05EB4" w14:textId="77777777" w:rsidR="005A50AB" w:rsidRPr="001677D0" w:rsidRDefault="005A50AB" w:rsidP="005A50AB">
      <w:pPr>
        <w:tabs>
          <w:tab w:val="left" w:pos="788"/>
        </w:tabs>
        <w:ind w:leftChars="300" w:left="720"/>
        <w:rPr>
          <w:rFonts w:ascii="標楷體" w:eastAsia="標楷體" w:hAnsi="標楷體"/>
        </w:rPr>
      </w:pPr>
    </w:p>
    <w:p w14:paraId="175DDD6F" w14:textId="3D0AD917" w:rsidR="005A50AB" w:rsidRPr="001677D0" w:rsidRDefault="005A50AB" w:rsidP="00787403">
      <w:pPr>
        <w:numPr>
          <w:ilvl w:val="0"/>
          <w:numId w:val="11"/>
        </w:numPr>
        <w:rPr>
          <w:rFonts w:ascii="標楷體" w:eastAsia="標楷體" w:hAnsi="標楷體" w:cs="新細明體"/>
          <w:kern w:val="0"/>
          <w:lang w:val="zh-TW"/>
        </w:rPr>
      </w:pPr>
      <w:r w:rsidRPr="001677D0">
        <w:rPr>
          <w:rFonts w:ascii="標楷體" w:eastAsia="標楷體" w:hAnsi="標楷體" w:hint="eastAsia"/>
        </w:rPr>
        <w:t>電話種類</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1DC1F687"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04AE1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tcPr>
          <w:p w14:paraId="599755C3"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說明</w:t>
            </w:r>
          </w:p>
        </w:tc>
      </w:tr>
      <w:tr w:rsidR="001677D0" w:rsidRPr="001677D0" w14:paraId="6F14D5B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351B66F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01</w:t>
            </w:r>
          </w:p>
        </w:tc>
        <w:tc>
          <w:tcPr>
            <w:tcW w:w="4819" w:type="dxa"/>
            <w:tcBorders>
              <w:top w:val="nil"/>
              <w:left w:val="nil"/>
              <w:bottom w:val="single" w:sz="4" w:space="0" w:color="auto"/>
              <w:right w:val="single" w:sz="4" w:space="0" w:color="auto"/>
            </w:tcBorders>
            <w:shd w:val="clear" w:color="auto" w:fill="auto"/>
            <w:noWrap/>
            <w:vAlign w:val="center"/>
          </w:tcPr>
          <w:p w14:paraId="774A0E55"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lang w:eastAsia="zh-HK"/>
              </w:rPr>
              <w:t>公</w:t>
            </w:r>
            <w:r w:rsidRPr="001677D0">
              <w:rPr>
                <w:rFonts w:ascii="標楷體" w:eastAsia="標楷體" w:hAnsi="標楷體" w:hint="eastAsia"/>
              </w:rPr>
              <w:t>司</w:t>
            </w:r>
          </w:p>
        </w:tc>
      </w:tr>
      <w:tr w:rsidR="001677D0" w:rsidRPr="001677D0" w14:paraId="0CCB6DC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0D5739E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02</w:t>
            </w:r>
          </w:p>
        </w:tc>
        <w:tc>
          <w:tcPr>
            <w:tcW w:w="4819" w:type="dxa"/>
            <w:tcBorders>
              <w:top w:val="nil"/>
              <w:left w:val="nil"/>
              <w:bottom w:val="single" w:sz="4" w:space="0" w:color="auto"/>
              <w:right w:val="single" w:sz="4" w:space="0" w:color="auto"/>
            </w:tcBorders>
            <w:shd w:val="clear" w:color="auto" w:fill="auto"/>
            <w:noWrap/>
            <w:vAlign w:val="center"/>
          </w:tcPr>
          <w:p w14:paraId="6656035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lang w:eastAsia="zh-HK"/>
              </w:rPr>
              <w:t>住</w:t>
            </w:r>
            <w:r w:rsidRPr="001677D0">
              <w:rPr>
                <w:rFonts w:ascii="標楷體" w:eastAsia="標楷體" w:hAnsi="標楷體" w:hint="eastAsia"/>
              </w:rPr>
              <w:t>家</w:t>
            </w:r>
          </w:p>
        </w:tc>
      </w:tr>
      <w:tr w:rsidR="001677D0" w:rsidRPr="001677D0" w14:paraId="418957E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733E920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03</w:t>
            </w:r>
          </w:p>
        </w:tc>
        <w:tc>
          <w:tcPr>
            <w:tcW w:w="4819" w:type="dxa"/>
            <w:tcBorders>
              <w:top w:val="nil"/>
              <w:left w:val="nil"/>
              <w:bottom w:val="single" w:sz="4" w:space="0" w:color="auto"/>
              <w:right w:val="single" w:sz="4" w:space="0" w:color="auto"/>
            </w:tcBorders>
            <w:shd w:val="clear" w:color="auto" w:fill="auto"/>
            <w:noWrap/>
            <w:vAlign w:val="center"/>
          </w:tcPr>
          <w:p w14:paraId="4275F01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手機</w:t>
            </w:r>
          </w:p>
        </w:tc>
      </w:tr>
      <w:tr w:rsidR="001677D0" w:rsidRPr="001677D0" w14:paraId="3A1B4B1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4CFD60A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04</w:t>
            </w:r>
          </w:p>
        </w:tc>
        <w:tc>
          <w:tcPr>
            <w:tcW w:w="4819" w:type="dxa"/>
            <w:tcBorders>
              <w:top w:val="nil"/>
              <w:left w:val="nil"/>
              <w:bottom w:val="single" w:sz="4" w:space="0" w:color="auto"/>
              <w:right w:val="single" w:sz="4" w:space="0" w:color="auto"/>
            </w:tcBorders>
            <w:shd w:val="clear" w:color="auto" w:fill="auto"/>
            <w:noWrap/>
            <w:vAlign w:val="center"/>
          </w:tcPr>
          <w:p w14:paraId="2F71C18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lang w:eastAsia="zh-HK"/>
              </w:rPr>
              <w:t>傳</w:t>
            </w:r>
            <w:r w:rsidRPr="001677D0">
              <w:rPr>
                <w:rFonts w:ascii="標楷體" w:eastAsia="標楷體" w:hAnsi="標楷體" w:hint="eastAsia"/>
              </w:rPr>
              <w:t>真</w:t>
            </w:r>
          </w:p>
        </w:tc>
      </w:tr>
      <w:tr w:rsidR="001677D0" w:rsidRPr="001677D0" w14:paraId="7EB28DF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441C776A"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05</w:t>
            </w:r>
          </w:p>
        </w:tc>
        <w:tc>
          <w:tcPr>
            <w:tcW w:w="4819" w:type="dxa"/>
            <w:tcBorders>
              <w:top w:val="nil"/>
              <w:left w:val="nil"/>
              <w:bottom w:val="single" w:sz="4" w:space="0" w:color="auto"/>
              <w:right w:val="single" w:sz="4" w:space="0" w:color="auto"/>
            </w:tcBorders>
            <w:shd w:val="clear" w:color="auto" w:fill="auto"/>
            <w:noWrap/>
            <w:vAlign w:val="center"/>
          </w:tcPr>
          <w:p w14:paraId="131DF0F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簡訊</w:t>
            </w:r>
          </w:p>
        </w:tc>
      </w:tr>
      <w:tr w:rsidR="001677D0" w:rsidRPr="001677D0" w14:paraId="06888AF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22FE4E0C"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06</w:t>
            </w:r>
          </w:p>
        </w:tc>
        <w:tc>
          <w:tcPr>
            <w:tcW w:w="4819" w:type="dxa"/>
            <w:tcBorders>
              <w:top w:val="nil"/>
              <w:left w:val="nil"/>
              <w:bottom w:val="single" w:sz="4" w:space="0" w:color="auto"/>
              <w:right w:val="single" w:sz="4" w:space="0" w:color="auto"/>
            </w:tcBorders>
            <w:shd w:val="clear" w:color="auto" w:fill="auto"/>
            <w:noWrap/>
            <w:vAlign w:val="center"/>
          </w:tcPr>
          <w:p w14:paraId="1104F71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lang w:eastAsia="zh-HK"/>
              </w:rPr>
              <w:t>催收聯</w:t>
            </w:r>
            <w:r w:rsidRPr="001677D0">
              <w:rPr>
                <w:rFonts w:ascii="標楷體" w:eastAsia="標楷體" w:hAnsi="標楷體" w:hint="eastAsia"/>
              </w:rPr>
              <w:t>絡</w:t>
            </w:r>
          </w:p>
        </w:tc>
      </w:tr>
      <w:tr w:rsidR="001677D0" w:rsidRPr="001677D0" w14:paraId="2C05843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3F49175A" w14:textId="74369DB8" w:rsidR="005A50AB" w:rsidRPr="001677D0" w:rsidRDefault="00504625" w:rsidP="007E2411">
            <w:pPr>
              <w:widowControl/>
              <w:rPr>
                <w:rFonts w:ascii="標楷體" w:eastAsia="標楷體" w:hAnsi="標楷體" w:cs="新細明體"/>
                <w:kern w:val="0"/>
              </w:rPr>
            </w:pPr>
            <w:r w:rsidRPr="001677D0">
              <w:rPr>
                <w:rFonts w:ascii="標楷體" w:eastAsia="標楷體" w:hAnsi="標楷體" w:cs="新細明體"/>
                <w:kern w:val="0"/>
              </w:rPr>
              <w:t>9</w:t>
            </w:r>
            <w:r w:rsidR="005A50AB" w:rsidRPr="001677D0">
              <w:rPr>
                <w:rFonts w:ascii="標楷體" w:eastAsia="標楷體" w:hAnsi="標楷體" w:cs="新細明體" w:hint="eastAsia"/>
                <w:kern w:val="0"/>
              </w:rPr>
              <w:t>9</w:t>
            </w:r>
          </w:p>
        </w:tc>
        <w:tc>
          <w:tcPr>
            <w:tcW w:w="4819" w:type="dxa"/>
            <w:tcBorders>
              <w:top w:val="nil"/>
              <w:left w:val="nil"/>
              <w:bottom w:val="single" w:sz="4" w:space="0" w:color="auto"/>
              <w:right w:val="single" w:sz="4" w:space="0" w:color="auto"/>
            </w:tcBorders>
            <w:shd w:val="clear" w:color="auto" w:fill="auto"/>
            <w:noWrap/>
            <w:vAlign w:val="center"/>
          </w:tcPr>
          <w:p w14:paraId="7211B2C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其他</w:t>
            </w:r>
          </w:p>
        </w:tc>
      </w:tr>
    </w:tbl>
    <w:p w14:paraId="3C52AE73" w14:textId="445E7C43" w:rsidR="005A50AB" w:rsidRPr="001677D0" w:rsidRDefault="00407CC1">
      <w:pPr>
        <w:tabs>
          <w:tab w:val="left" w:pos="788"/>
        </w:tabs>
        <w:ind w:leftChars="300" w:left="720"/>
        <w:rPr>
          <w:rFonts w:ascii="標楷體" w:eastAsia="標楷體" w:hAnsi="標楷體"/>
        </w:rPr>
      </w:pPr>
      <w:r w:rsidRPr="001677D0">
        <w:rPr>
          <w:rFonts w:ascii="標楷體" w:eastAsia="標楷體" w:hAnsi="標楷體"/>
        </w:rPr>
        <w:tab/>
      </w:r>
    </w:p>
    <w:p w14:paraId="4AFB489E" w14:textId="7E899869" w:rsidR="005A50AB" w:rsidRPr="001677D0" w:rsidRDefault="005A50AB" w:rsidP="00787403">
      <w:pPr>
        <w:numPr>
          <w:ilvl w:val="0"/>
          <w:numId w:val="11"/>
        </w:numPr>
        <w:rPr>
          <w:rFonts w:ascii="標楷體" w:eastAsia="標楷體" w:hAnsi="標楷體" w:cs="新細明體"/>
          <w:kern w:val="0"/>
          <w:lang w:val="zh-TW"/>
        </w:rPr>
      </w:pPr>
      <w:proofErr w:type="gramStart"/>
      <w:r w:rsidRPr="001677D0">
        <w:rPr>
          <w:rFonts w:ascii="標楷體" w:eastAsia="標楷體" w:hAnsi="標楷體" w:hint="eastAsia"/>
        </w:rPr>
        <w:t>企金</w:t>
      </w:r>
      <w:r w:rsidRPr="001677D0">
        <w:rPr>
          <w:rFonts w:ascii="標楷體" w:eastAsia="標楷體" w:hAnsi="標楷體" w:hint="eastAsia"/>
          <w:lang w:eastAsia="zh-HK"/>
        </w:rPr>
        <w:t>別</w:t>
      </w:r>
      <w:proofErr w:type="gramEnd"/>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57769D93"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1DC33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tcPr>
          <w:p w14:paraId="01D8064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說明</w:t>
            </w:r>
          </w:p>
        </w:tc>
      </w:tr>
      <w:tr w:rsidR="001677D0" w:rsidRPr="001677D0" w14:paraId="25183CD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7C87F5E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w:t>
            </w:r>
          </w:p>
        </w:tc>
        <w:tc>
          <w:tcPr>
            <w:tcW w:w="4819" w:type="dxa"/>
            <w:tcBorders>
              <w:top w:val="nil"/>
              <w:left w:val="nil"/>
              <w:bottom w:val="single" w:sz="4" w:space="0" w:color="auto"/>
              <w:right w:val="single" w:sz="4" w:space="0" w:color="auto"/>
            </w:tcBorders>
            <w:shd w:val="clear" w:color="auto" w:fill="auto"/>
            <w:noWrap/>
            <w:vAlign w:val="center"/>
          </w:tcPr>
          <w:p w14:paraId="06F2A107" w14:textId="77777777" w:rsidR="005A50AB" w:rsidRPr="001677D0" w:rsidRDefault="005A50AB" w:rsidP="007E2411">
            <w:pPr>
              <w:rPr>
                <w:rFonts w:ascii="標楷體" w:eastAsia="標楷體" w:hAnsi="標楷體" w:cs="新細明體"/>
              </w:rPr>
            </w:pPr>
            <w:proofErr w:type="gramStart"/>
            <w:r w:rsidRPr="001677D0">
              <w:rPr>
                <w:rFonts w:ascii="標楷體" w:eastAsia="標楷體" w:hAnsi="標楷體" w:hint="eastAsia"/>
              </w:rPr>
              <w:t>個</w:t>
            </w:r>
            <w:proofErr w:type="gramEnd"/>
            <w:r w:rsidRPr="001677D0">
              <w:rPr>
                <w:rFonts w:ascii="標楷體" w:eastAsia="標楷體" w:hAnsi="標楷體" w:hint="eastAsia"/>
              </w:rPr>
              <w:t>金</w:t>
            </w:r>
          </w:p>
        </w:tc>
      </w:tr>
      <w:tr w:rsidR="001677D0" w:rsidRPr="001677D0" w14:paraId="7FD8B44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2DE3FAC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1E175305" w14:textId="77777777" w:rsidR="005A50AB" w:rsidRPr="001677D0" w:rsidRDefault="005A50AB" w:rsidP="007E2411">
            <w:pPr>
              <w:rPr>
                <w:rFonts w:ascii="標楷體" w:eastAsia="標楷體" w:hAnsi="標楷體" w:cs="新細明體"/>
              </w:rPr>
            </w:pPr>
            <w:proofErr w:type="gramStart"/>
            <w:r w:rsidRPr="001677D0">
              <w:rPr>
                <w:rFonts w:ascii="標楷體" w:eastAsia="標楷體" w:hAnsi="標楷體" w:hint="eastAsia"/>
              </w:rPr>
              <w:t>企金</w:t>
            </w:r>
            <w:proofErr w:type="gramEnd"/>
          </w:p>
        </w:tc>
      </w:tr>
      <w:tr w:rsidR="005A50AB" w:rsidRPr="001677D0" w14:paraId="36376D4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3789740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tcPr>
          <w:p w14:paraId="2F3598E6" w14:textId="77777777" w:rsidR="005A50AB" w:rsidRPr="001677D0" w:rsidRDefault="005A50AB" w:rsidP="007E2411">
            <w:pPr>
              <w:rPr>
                <w:rFonts w:ascii="標楷體" w:eastAsia="標楷體" w:hAnsi="標楷體" w:cs="新細明體"/>
              </w:rPr>
            </w:pPr>
            <w:proofErr w:type="gramStart"/>
            <w:r w:rsidRPr="001677D0">
              <w:rPr>
                <w:rFonts w:ascii="標楷體" w:eastAsia="標楷體" w:hAnsi="標楷體" w:hint="eastAsia"/>
              </w:rPr>
              <w:t>企金自然人</w:t>
            </w:r>
            <w:proofErr w:type="gramEnd"/>
          </w:p>
        </w:tc>
      </w:tr>
    </w:tbl>
    <w:p w14:paraId="0768C9DD" w14:textId="77777777" w:rsidR="005A50AB" w:rsidRPr="001677D0" w:rsidRDefault="005A50AB" w:rsidP="005A50AB">
      <w:pPr>
        <w:tabs>
          <w:tab w:val="left" w:pos="788"/>
        </w:tabs>
        <w:ind w:leftChars="300" w:left="720"/>
        <w:rPr>
          <w:rFonts w:ascii="標楷體" w:eastAsia="標楷體" w:hAnsi="標楷體"/>
        </w:rPr>
      </w:pPr>
    </w:p>
    <w:p w14:paraId="5A14E12D" w14:textId="638D7A5B" w:rsidR="005A50AB" w:rsidRPr="001677D0" w:rsidRDefault="005A50AB" w:rsidP="00787403">
      <w:pPr>
        <w:numPr>
          <w:ilvl w:val="0"/>
          <w:numId w:val="11"/>
        </w:numPr>
        <w:rPr>
          <w:rFonts w:ascii="標楷體" w:eastAsia="標楷體" w:hAnsi="標楷體"/>
        </w:rPr>
      </w:pPr>
      <w:r w:rsidRPr="001677D0">
        <w:rPr>
          <w:rFonts w:ascii="標楷體" w:eastAsia="標楷體" w:hAnsi="標楷體" w:hint="eastAsia"/>
        </w:rPr>
        <w:t>性別</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51865198"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0F568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5D77A1C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31EDC6C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8F50930" w14:textId="3270E9CB" w:rsidR="005A50AB" w:rsidRPr="001677D0" w:rsidRDefault="007E75D1" w:rsidP="007E2411">
            <w:pPr>
              <w:rPr>
                <w:rFonts w:ascii="標楷體" w:eastAsia="標楷體" w:hAnsi="標楷體" w:cs="新細明體"/>
              </w:rPr>
            </w:pPr>
            <w:r w:rsidRPr="001677D0">
              <w:rPr>
                <w:rFonts w:ascii="標楷體" w:eastAsia="標楷體" w:hAnsi="標楷體"/>
              </w:rPr>
              <w:t>1</w:t>
            </w:r>
          </w:p>
        </w:tc>
        <w:tc>
          <w:tcPr>
            <w:tcW w:w="4819" w:type="dxa"/>
            <w:tcBorders>
              <w:top w:val="nil"/>
              <w:left w:val="nil"/>
              <w:bottom w:val="single" w:sz="4" w:space="0" w:color="auto"/>
              <w:right w:val="single" w:sz="4" w:space="0" w:color="auto"/>
            </w:tcBorders>
            <w:shd w:val="clear" w:color="auto" w:fill="auto"/>
            <w:noWrap/>
            <w:vAlign w:val="center"/>
          </w:tcPr>
          <w:p w14:paraId="5B6E4F8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男</w:t>
            </w:r>
          </w:p>
        </w:tc>
      </w:tr>
      <w:tr w:rsidR="005A50AB" w:rsidRPr="001677D0" w14:paraId="39C7FFF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9EEDCB8" w14:textId="30C5EBC9" w:rsidR="005A50AB" w:rsidRPr="001677D0" w:rsidRDefault="007E75D1" w:rsidP="007E2411">
            <w:pPr>
              <w:rPr>
                <w:rFonts w:ascii="標楷體" w:eastAsia="標楷體" w:hAnsi="標楷體" w:cs="新細明體"/>
              </w:rPr>
            </w:pPr>
            <w:r w:rsidRPr="001677D0">
              <w:rPr>
                <w:rFonts w:ascii="標楷體" w:eastAsia="標楷體" w:hAnsi="標楷體"/>
              </w:rPr>
              <w:t>2</w:t>
            </w:r>
          </w:p>
        </w:tc>
        <w:tc>
          <w:tcPr>
            <w:tcW w:w="4819" w:type="dxa"/>
            <w:tcBorders>
              <w:top w:val="nil"/>
              <w:left w:val="nil"/>
              <w:bottom w:val="single" w:sz="4" w:space="0" w:color="auto"/>
              <w:right w:val="single" w:sz="4" w:space="0" w:color="auto"/>
            </w:tcBorders>
            <w:shd w:val="clear" w:color="auto" w:fill="auto"/>
            <w:noWrap/>
            <w:vAlign w:val="center"/>
          </w:tcPr>
          <w:p w14:paraId="2B9622F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女</w:t>
            </w:r>
          </w:p>
        </w:tc>
      </w:tr>
    </w:tbl>
    <w:p w14:paraId="7AE87BD1" w14:textId="77777777" w:rsidR="00C56F2A" w:rsidRPr="001677D0" w:rsidRDefault="00C56F2A" w:rsidP="0022279A">
      <w:pPr>
        <w:tabs>
          <w:tab w:val="left" w:pos="788"/>
        </w:tabs>
        <w:ind w:leftChars="300" w:left="720"/>
        <w:rPr>
          <w:rFonts w:ascii="標楷體" w:eastAsia="標楷體" w:hAnsi="標楷體"/>
        </w:rPr>
      </w:pPr>
    </w:p>
    <w:p w14:paraId="43E2FCDB" w14:textId="2CEACE9C" w:rsidR="00C56F2A" w:rsidRPr="001677D0" w:rsidRDefault="00C56F2A" w:rsidP="00787403">
      <w:pPr>
        <w:numPr>
          <w:ilvl w:val="0"/>
          <w:numId w:val="11"/>
        </w:numPr>
        <w:rPr>
          <w:rFonts w:ascii="標楷體" w:eastAsia="標楷體" w:hAnsi="標楷體"/>
        </w:rPr>
      </w:pPr>
      <w:r w:rsidRPr="001677D0">
        <w:rPr>
          <w:rFonts w:ascii="標楷體" w:eastAsia="標楷體" w:hAnsi="標楷體" w:hint="eastAsia"/>
        </w:rPr>
        <w:t>國籍</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1D40019F" w14:textId="77777777" w:rsidTr="00C56F2A">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0B482E" w14:textId="77777777" w:rsidR="00C56F2A" w:rsidRPr="001677D0" w:rsidRDefault="00C56F2A" w:rsidP="00C56F2A">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29DCF8C2" w14:textId="77777777" w:rsidR="00C56F2A" w:rsidRPr="001677D0" w:rsidRDefault="00C56F2A" w:rsidP="00C56F2A">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4FD451E2" w14:textId="77777777" w:rsidTr="00C56F2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B8AEDC1" w14:textId="77777777" w:rsidR="00C56F2A" w:rsidRPr="001677D0" w:rsidRDefault="00C56F2A" w:rsidP="00C56F2A">
            <w:pPr>
              <w:rPr>
                <w:rFonts w:ascii="標楷體" w:eastAsia="標楷體" w:hAnsi="標楷體" w:cs="新細明體"/>
              </w:rPr>
            </w:pPr>
            <w:r w:rsidRPr="001677D0">
              <w:rPr>
                <w:rFonts w:ascii="標楷體" w:eastAsia="標楷體" w:hAnsi="標楷體"/>
              </w:rPr>
              <w:t>TW</w:t>
            </w:r>
          </w:p>
        </w:tc>
        <w:tc>
          <w:tcPr>
            <w:tcW w:w="4819" w:type="dxa"/>
            <w:tcBorders>
              <w:top w:val="nil"/>
              <w:left w:val="nil"/>
              <w:bottom w:val="single" w:sz="4" w:space="0" w:color="auto"/>
              <w:right w:val="single" w:sz="4" w:space="0" w:color="auto"/>
            </w:tcBorders>
            <w:shd w:val="clear" w:color="auto" w:fill="auto"/>
            <w:noWrap/>
          </w:tcPr>
          <w:p w14:paraId="5BCFD968" w14:textId="77777777" w:rsidR="00C56F2A" w:rsidRPr="001677D0" w:rsidRDefault="00C56F2A" w:rsidP="00C56F2A">
            <w:pPr>
              <w:rPr>
                <w:rFonts w:ascii="標楷體" w:eastAsia="標楷體" w:hAnsi="標楷體" w:cs="新細明體"/>
              </w:rPr>
            </w:pPr>
            <w:r w:rsidRPr="001677D0">
              <w:rPr>
                <w:rFonts w:ascii="標楷體" w:eastAsia="標楷體" w:hAnsi="標楷體" w:hint="eastAsia"/>
              </w:rPr>
              <w:t>中華民國</w:t>
            </w:r>
          </w:p>
        </w:tc>
      </w:tr>
      <w:tr w:rsidR="001677D0" w:rsidRPr="001677D0" w14:paraId="05BF3E99" w14:textId="77777777" w:rsidTr="00C56F2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F56228C" w14:textId="77777777" w:rsidR="00C56F2A" w:rsidRPr="001677D0" w:rsidRDefault="00C56F2A" w:rsidP="00C56F2A">
            <w:pPr>
              <w:rPr>
                <w:rFonts w:ascii="標楷體" w:eastAsia="標楷體" w:hAnsi="標楷體"/>
              </w:rPr>
            </w:pPr>
            <w:r w:rsidRPr="001677D0">
              <w:rPr>
                <w:rFonts w:ascii="標楷體" w:eastAsia="標楷體" w:hAnsi="標楷體"/>
              </w:rPr>
              <w:t>US</w:t>
            </w:r>
          </w:p>
        </w:tc>
        <w:tc>
          <w:tcPr>
            <w:tcW w:w="4819" w:type="dxa"/>
            <w:tcBorders>
              <w:top w:val="nil"/>
              <w:left w:val="nil"/>
              <w:bottom w:val="single" w:sz="4" w:space="0" w:color="auto"/>
              <w:right w:val="single" w:sz="4" w:space="0" w:color="auto"/>
            </w:tcBorders>
            <w:shd w:val="clear" w:color="auto" w:fill="auto"/>
            <w:noWrap/>
          </w:tcPr>
          <w:p w14:paraId="4678075C" w14:textId="77777777" w:rsidR="00C56F2A" w:rsidRPr="001677D0" w:rsidRDefault="00C56F2A" w:rsidP="00C56F2A">
            <w:pPr>
              <w:rPr>
                <w:rFonts w:ascii="標楷體" w:eastAsia="標楷體" w:hAnsi="標楷體"/>
              </w:rPr>
            </w:pPr>
            <w:r w:rsidRPr="001677D0">
              <w:rPr>
                <w:rFonts w:ascii="標楷體" w:eastAsia="標楷體" w:hAnsi="標楷體" w:hint="eastAsia"/>
              </w:rPr>
              <w:t>美國</w:t>
            </w:r>
          </w:p>
        </w:tc>
      </w:tr>
      <w:tr w:rsidR="00C56F2A" w:rsidRPr="001677D0" w14:paraId="6342C71C" w14:textId="77777777" w:rsidTr="00C56F2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4D135D2" w14:textId="77777777" w:rsidR="00C56F2A" w:rsidRPr="001677D0" w:rsidRDefault="00C56F2A" w:rsidP="00C56F2A">
            <w:pPr>
              <w:rPr>
                <w:rFonts w:ascii="標楷體" w:eastAsia="標楷體" w:hAnsi="標楷體" w:cs="新細明體"/>
              </w:rPr>
            </w:pPr>
            <w:r w:rsidRPr="001677D0">
              <w:rPr>
                <w:rFonts w:ascii="標楷體" w:eastAsia="標楷體" w:hAnsi="標楷體"/>
              </w:rPr>
              <w:t>VN</w:t>
            </w:r>
          </w:p>
        </w:tc>
        <w:tc>
          <w:tcPr>
            <w:tcW w:w="4819" w:type="dxa"/>
            <w:tcBorders>
              <w:top w:val="nil"/>
              <w:left w:val="nil"/>
              <w:bottom w:val="single" w:sz="4" w:space="0" w:color="auto"/>
              <w:right w:val="single" w:sz="4" w:space="0" w:color="auto"/>
            </w:tcBorders>
            <w:shd w:val="clear" w:color="auto" w:fill="auto"/>
            <w:noWrap/>
          </w:tcPr>
          <w:p w14:paraId="390A82A5" w14:textId="77777777" w:rsidR="00C56F2A" w:rsidRPr="001677D0" w:rsidRDefault="00C56F2A" w:rsidP="00C56F2A">
            <w:pPr>
              <w:rPr>
                <w:rFonts w:ascii="標楷體" w:eastAsia="標楷體" w:hAnsi="標楷體" w:cs="新細明體"/>
              </w:rPr>
            </w:pPr>
            <w:r w:rsidRPr="001677D0">
              <w:rPr>
                <w:rFonts w:ascii="標楷體" w:eastAsia="標楷體" w:hAnsi="標楷體" w:hint="eastAsia"/>
              </w:rPr>
              <w:t>越南</w:t>
            </w:r>
          </w:p>
        </w:tc>
      </w:tr>
    </w:tbl>
    <w:p w14:paraId="5568B397" w14:textId="77777777" w:rsidR="00C56F2A" w:rsidRPr="001677D0" w:rsidRDefault="00C56F2A" w:rsidP="0022279A">
      <w:pPr>
        <w:tabs>
          <w:tab w:val="left" w:pos="788"/>
        </w:tabs>
        <w:ind w:leftChars="300" w:left="720"/>
        <w:rPr>
          <w:rFonts w:ascii="標楷體" w:eastAsia="標楷體" w:hAnsi="標楷體"/>
        </w:rPr>
      </w:pPr>
    </w:p>
    <w:p w14:paraId="34E60DA3" w14:textId="77777777" w:rsidR="005A50AB" w:rsidRPr="001677D0" w:rsidRDefault="005A50AB" w:rsidP="005A50AB">
      <w:pPr>
        <w:widowControl/>
        <w:rPr>
          <w:rFonts w:ascii="標楷體" w:eastAsia="標楷體" w:hAnsi="標楷體"/>
        </w:rPr>
      </w:pPr>
      <w:r w:rsidRPr="001677D0">
        <w:rPr>
          <w:rFonts w:ascii="標楷體" w:eastAsia="標楷體" w:hAnsi="標楷體"/>
        </w:rPr>
        <w:br w:type="page"/>
      </w:r>
    </w:p>
    <w:p w14:paraId="78A5EAFF" w14:textId="77777777" w:rsidR="005A50AB" w:rsidRPr="001677D0" w:rsidRDefault="005A50AB" w:rsidP="005A50AB">
      <w:pPr>
        <w:rPr>
          <w:rFonts w:ascii="標楷體" w:eastAsia="標楷體" w:hAnsi="標楷體"/>
        </w:rPr>
      </w:pPr>
    </w:p>
    <w:p w14:paraId="10352F1A" w14:textId="77777777" w:rsidR="005A50AB" w:rsidRPr="001677D0" w:rsidRDefault="005A50AB" w:rsidP="00787403">
      <w:pPr>
        <w:pStyle w:val="3"/>
        <w:numPr>
          <w:ilvl w:val="0"/>
          <w:numId w:val="10"/>
        </w:numPr>
        <w:rPr>
          <w:rFonts w:ascii="標楷體" w:hAnsi="標楷體"/>
        </w:rPr>
      </w:pPr>
      <w:r w:rsidRPr="001677D0">
        <w:rPr>
          <w:rFonts w:ascii="標楷體" w:hAnsi="標楷體" w:hint="eastAsia"/>
          <w:lang w:eastAsia="zh-HK"/>
        </w:rPr>
        <w:t>業務類別：02業務作業</w:t>
      </w:r>
    </w:p>
    <w:p w14:paraId="635CB2AA" w14:textId="6BFFD915"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處理情形</w:t>
      </w:r>
    </w:p>
    <w:tbl>
      <w:tblPr>
        <w:tblW w:w="6406" w:type="dxa"/>
        <w:tblInd w:w="993" w:type="dxa"/>
        <w:tblCellMar>
          <w:left w:w="28" w:type="dxa"/>
          <w:right w:w="28" w:type="dxa"/>
        </w:tblCellMar>
        <w:tblLook w:val="04A0" w:firstRow="1" w:lastRow="0" w:firstColumn="1" w:lastColumn="0" w:noHBand="0" w:noVBand="1"/>
      </w:tblPr>
      <w:tblGrid>
        <w:gridCol w:w="1587"/>
        <w:gridCol w:w="4819"/>
      </w:tblGrid>
      <w:tr w:rsidR="001677D0" w:rsidRPr="001677D0" w14:paraId="19A52989" w14:textId="77777777" w:rsidTr="007E2411">
        <w:trPr>
          <w:trHeight w:val="330"/>
          <w:tblHeader/>
        </w:trPr>
        <w:tc>
          <w:tcPr>
            <w:tcW w:w="15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3F02C4"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kern w:val="0"/>
              </w:rPr>
              <w:t>0</w:t>
            </w:r>
          </w:p>
        </w:tc>
        <w:tc>
          <w:tcPr>
            <w:tcW w:w="4819" w:type="dxa"/>
            <w:tcBorders>
              <w:top w:val="single" w:sz="4" w:space="0" w:color="auto"/>
              <w:left w:val="nil"/>
              <w:bottom w:val="single" w:sz="4" w:space="0" w:color="auto"/>
              <w:right w:val="single" w:sz="4" w:space="0" w:color="auto"/>
            </w:tcBorders>
            <w:shd w:val="clear" w:color="auto" w:fill="auto"/>
            <w:noWrap/>
            <w:vAlign w:val="center"/>
          </w:tcPr>
          <w:p w14:paraId="6A59FF54" w14:textId="77777777" w:rsidR="005A50AB" w:rsidRPr="001677D0" w:rsidRDefault="005A50AB" w:rsidP="007E2411">
            <w:pPr>
              <w:rPr>
                <w:rFonts w:ascii="標楷體" w:eastAsia="標楷體" w:hAnsi="標楷體"/>
              </w:rPr>
            </w:pPr>
            <w:r w:rsidRPr="001677D0">
              <w:rPr>
                <w:rFonts w:ascii="標楷體" w:eastAsia="標楷體" w:hAnsi="標楷體" w:hint="eastAsia"/>
              </w:rPr>
              <w:t>受理中</w:t>
            </w:r>
            <w:r w:rsidRPr="001677D0">
              <w:rPr>
                <w:rFonts w:ascii="標楷體" w:eastAsia="標楷體" w:hAnsi="標楷體"/>
              </w:rPr>
              <w:t xml:space="preserve"> </w:t>
            </w:r>
          </w:p>
        </w:tc>
      </w:tr>
      <w:tr w:rsidR="001677D0" w:rsidRPr="001677D0" w14:paraId="55C37078"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tcPr>
          <w:p w14:paraId="70373573"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kern w:val="0"/>
              </w:rPr>
              <w:t>1</w:t>
            </w:r>
          </w:p>
        </w:tc>
        <w:tc>
          <w:tcPr>
            <w:tcW w:w="4819" w:type="dxa"/>
            <w:tcBorders>
              <w:top w:val="nil"/>
              <w:left w:val="nil"/>
              <w:bottom w:val="single" w:sz="4" w:space="0" w:color="auto"/>
              <w:right w:val="single" w:sz="4" w:space="0" w:color="auto"/>
            </w:tcBorders>
            <w:shd w:val="clear" w:color="auto" w:fill="auto"/>
            <w:noWrap/>
            <w:vAlign w:val="center"/>
          </w:tcPr>
          <w:p w14:paraId="110A5DF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准</w:t>
            </w:r>
          </w:p>
        </w:tc>
      </w:tr>
      <w:tr w:rsidR="001677D0" w:rsidRPr="001677D0" w14:paraId="323D5A0E"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tcPr>
          <w:p w14:paraId="45BE9E1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kern w:val="0"/>
              </w:rPr>
              <w:t>2</w:t>
            </w:r>
          </w:p>
        </w:tc>
        <w:tc>
          <w:tcPr>
            <w:tcW w:w="4819" w:type="dxa"/>
            <w:tcBorders>
              <w:top w:val="nil"/>
              <w:left w:val="nil"/>
              <w:bottom w:val="single" w:sz="4" w:space="0" w:color="auto"/>
              <w:right w:val="single" w:sz="4" w:space="0" w:color="auto"/>
            </w:tcBorders>
            <w:shd w:val="clear" w:color="auto" w:fill="auto"/>
            <w:noWrap/>
            <w:vAlign w:val="center"/>
          </w:tcPr>
          <w:p w14:paraId="3CC37A73"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駁</w:t>
            </w:r>
          </w:p>
        </w:tc>
      </w:tr>
      <w:tr w:rsidR="005A50AB" w:rsidRPr="001677D0" w14:paraId="4498FCFC"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tcPr>
          <w:p w14:paraId="76B4A17A"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kern w:val="0"/>
              </w:rPr>
              <w:t>9</w:t>
            </w:r>
          </w:p>
        </w:tc>
        <w:tc>
          <w:tcPr>
            <w:tcW w:w="4819" w:type="dxa"/>
            <w:tcBorders>
              <w:top w:val="nil"/>
              <w:left w:val="nil"/>
              <w:bottom w:val="single" w:sz="4" w:space="0" w:color="auto"/>
              <w:right w:val="single" w:sz="4" w:space="0" w:color="auto"/>
            </w:tcBorders>
            <w:shd w:val="clear" w:color="auto" w:fill="auto"/>
            <w:noWrap/>
            <w:vAlign w:val="center"/>
          </w:tcPr>
          <w:p w14:paraId="0AA3AFB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全部</w:t>
            </w:r>
          </w:p>
        </w:tc>
      </w:tr>
    </w:tbl>
    <w:p w14:paraId="3C2E32E7" w14:textId="77777777" w:rsidR="005A50AB" w:rsidRPr="001677D0" w:rsidRDefault="005A50AB" w:rsidP="005A50AB">
      <w:pPr>
        <w:tabs>
          <w:tab w:val="left" w:pos="788"/>
        </w:tabs>
        <w:ind w:leftChars="300" w:left="720"/>
        <w:rPr>
          <w:rFonts w:ascii="標楷體" w:eastAsia="標楷體" w:hAnsi="標楷體" w:cs="新細明體"/>
          <w:kern w:val="0"/>
        </w:rPr>
      </w:pPr>
    </w:p>
    <w:p w14:paraId="53639C36" w14:textId="33F34C19" w:rsidR="005A50AB" w:rsidRPr="001677D0" w:rsidRDefault="00D85A41" w:rsidP="00787403">
      <w:pPr>
        <w:numPr>
          <w:ilvl w:val="0"/>
          <w:numId w:val="15"/>
        </w:numPr>
        <w:rPr>
          <w:rFonts w:ascii="標楷體" w:eastAsia="標楷體" w:hAnsi="標楷體" w:cs="新細明體"/>
          <w:kern w:val="0"/>
        </w:rPr>
      </w:pPr>
      <w:r w:rsidRPr="001677D0">
        <w:rPr>
          <w:rFonts w:ascii="標楷體" w:eastAsia="標楷體" w:hAnsi="標楷體" w:cs="新細明體" w:hint="eastAsia"/>
          <w:kern w:val="0"/>
        </w:rPr>
        <w:t>A</w:t>
      </w:r>
      <w:r w:rsidRPr="001677D0">
        <w:rPr>
          <w:rFonts w:ascii="標楷體" w:eastAsia="標楷體" w:hAnsi="標楷體" w:cs="新細明體"/>
          <w:kern w:val="0"/>
        </w:rPr>
        <w:t>CH</w:t>
      </w:r>
      <w:r w:rsidR="005A50AB" w:rsidRPr="001677D0">
        <w:rPr>
          <w:rFonts w:ascii="標楷體" w:eastAsia="標楷體" w:hAnsi="標楷體" w:cs="新細明體" w:hint="eastAsia"/>
          <w:kern w:val="0"/>
        </w:rPr>
        <w:t>授權</w:t>
      </w:r>
      <w:r w:rsidR="005A50AB" w:rsidRPr="001677D0">
        <w:rPr>
          <w:rFonts w:ascii="標楷體" w:eastAsia="標楷體" w:hAnsi="標楷體" w:hint="eastAsia"/>
        </w:rPr>
        <w:t>方式</w:t>
      </w:r>
    </w:p>
    <w:tbl>
      <w:tblPr>
        <w:tblW w:w="6406" w:type="dxa"/>
        <w:tblInd w:w="993" w:type="dxa"/>
        <w:tblCellMar>
          <w:left w:w="28" w:type="dxa"/>
          <w:right w:w="28" w:type="dxa"/>
        </w:tblCellMar>
        <w:tblLook w:val="04A0" w:firstRow="1" w:lastRow="0" w:firstColumn="1" w:lastColumn="0" w:noHBand="0" w:noVBand="1"/>
      </w:tblPr>
      <w:tblGrid>
        <w:gridCol w:w="1587"/>
        <w:gridCol w:w="4819"/>
      </w:tblGrid>
      <w:tr w:rsidR="001677D0" w:rsidRPr="001677D0" w14:paraId="4455C562" w14:textId="77777777" w:rsidTr="007E2411">
        <w:trPr>
          <w:trHeight w:val="330"/>
          <w:tblHeader/>
        </w:trPr>
        <w:tc>
          <w:tcPr>
            <w:tcW w:w="15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6CAAB8" w14:textId="77777777" w:rsidR="005A50AB" w:rsidRPr="001677D0" w:rsidRDefault="005A50AB" w:rsidP="007E2411">
            <w:pPr>
              <w:rPr>
                <w:rFonts w:ascii="標楷體" w:eastAsia="標楷體" w:hAnsi="標楷體" w:cs="新細明體"/>
              </w:rPr>
            </w:pPr>
            <w:r w:rsidRPr="001677D0">
              <w:rPr>
                <w:rFonts w:ascii="標楷體" w:eastAsia="標楷體" w:hAnsi="標楷體" w:cs="新細明體" w:hint="eastAsia"/>
              </w:rPr>
              <w:t xml:space="preserve"> </w:t>
            </w:r>
          </w:p>
        </w:tc>
        <w:tc>
          <w:tcPr>
            <w:tcW w:w="4819" w:type="dxa"/>
            <w:tcBorders>
              <w:top w:val="single" w:sz="4" w:space="0" w:color="auto"/>
              <w:left w:val="nil"/>
              <w:bottom w:val="single" w:sz="4" w:space="0" w:color="auto"/>
              <w:right w:val="single" w:sz="4" w:space="0" w:color="auto"/>
            </w:tcBorders>
            <w:shd w:val="clear" w:color="auto" w:fill="auto"/>
            <w:noWrap/>
            <w:vAlign w:val="center"/>
          </w:tcPr>
          <w:p w14:paraId="76DE2C4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無</w:t>
            </w:r>
          </w:p>
        </w:tc>
      </w:tr>
      <w:tr w:rsidR="001677D0" w:rsidRPr="001677D0" w14:paraId="2E52BC8B"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tcPr>
          <w:p w14:paraId="29822AE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A</w:t>
            </w:r>
          </w:p>
        </w:tc>
        <w:tc>
          <w:tcPr>
            <w:tcW w:w="4819" w:type="dxa"/>
            <w:tcBorders>
              <w:top w:val="nil"/>
              <w:left w:val="nil"/>
              <w:bottom w:val="single" w:sz="4" w:space="0" w:color="auto"/>
              <w:right w:val="single" w:sz="4" w:space="0" w:color="auto"/>
            </w:tcBorders>
            <w:shd w:val="clear" w:color="auto" w:fill="auto"/>
            <w:noWrap/>
            <w:vAlign w:val="center"/>
          </w:tcPr>
          <w:p w14:paraId="01B5964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紙本新增</w:t>
            </w:r>
          </w:p>
        </w:tc>
      </w:tr>
      <w:tr w:rsidR="005A50AB" w:rsidRPr="001677D0" w14:paraId="3B5B6355"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tcPr>
          <w:p w14:paraId="3717F46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O</w:t>
            </w:r>
          </w:p>
        </w:tc>
        <w:tc>
          <w:tcPr>
            <w:tcW w:w="4819" w:type="dxa"/>
            <w:tcBorders>
              <w:top w:val="nil"/>
              <w:left w:val="nil"/>
              <w:bottom w:val="single" w:sz="4" w:space="0" w:color="auto"/>
              <w:right w:val="single" w:sz="4" w:space="0" w:color="auto"/>
            </w:tcBorders>
            <w:shd w:val="clear" w:color="auto" w:fill="auto"/>
            <w:noWrap/>
            <w:vAlign w:val="center"/>
          </w:tcPr>
          <w:p w14:paraId="2D08882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舊檔轉換</w:t>
            </w:r>
          </w:p>
        </w:tc>
      </w:tr>
    </w:tbl>
    <w:p w14:paraId="3BFE8BB2" w14:textId="77777777" w:rsidR="005A50AB" w:rsidRPr="001677D0" w:rsidRDefault="005A50AB" w:rsidP="005A50AB">
      <w:pPr>
        <w:tabs>
          <w:tab w:val="left" w:pos="788"/>
        </w:tabs>
        <w:ind w:leftChars="300" w:left="720"/>
        <w:rPr>
          <w:rFonts w:ascii="標楷體" w:eastAsia="標楷體" w:hAnsi="標楷體"/>
        </w:rPr>
      </w:pPr>
    </w:p>
    <w:p w14:paraId="2F420102" w14:textId="61B623E9"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保證類別</w:t>
      </w:r>
      <w:r w:rsidR="00D85A41" w:rsidRPr="001677D0">
        <w:rPr>
          <w:rFonts w:ascii="標楷體" w:eastAsia="標楷體" w:hAnsi="標楷體" w:hint="eastAsia"/>
        </w:rPr>
        <w:t>代碼</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263452F5"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2D7F4C"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76794AB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3CE6589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05F39E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01</w:t>
            </w:r>
          </w:p>
        </w:tc>
        <w:tc>
          <w:tcPr>
            <w:tcW w:w="4819" w:type="dxa"/>
            <w:tcBorders>
              <w:top w:val="nil"/>
              <w:left w:val="nil"/>
              <w:bottom w:val="single" w:sz="4" w:space="0" w:color="auto"/>
              <w:right w:val="single" w:sz="4" w:space="0" w:color="auto"/>
            </w:tcBorders>
            <w:shd w:val="clear" w:color="auto" w:fill="auto"/>
            <w:noWrap/>
            <w:vAlign w:val="center"/>
          </w:tcPr>
          <w:p w14:paraId="203C1B0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連帶保證人</w:t>
            </w:r>
          </w:p>
        </w:tc>
      </w:tr>
      <w:tr w:rsidR="001677D0" w:rsidRPr="001677D0" w14:paraId="2366B03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BE0E89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02</w:t>
            </w:r>
          </w:p>
        </w:tc>
        <w:tc>
          <w:tcPr>
            <w:tcW w:w="4819" w:type="dxa"/>
            <w:tcBorders>
              <w:top w:val="nil"/>
              <w:left w:val="nil"/>
              <w:bottom w:val="single" w:sz="4" w:space="0" w:color="auto"/>
              <w:right w:val="single" w:sz="4" w:space="0" w:color="auto"/>
            </w:tcBorders>
            <w:shd w:val="clear" w:color="auto" w:fill="auto"/>
            <w:noWrap/>
            <w:vAlign w:val="center"/>
          </w:tcPr>
          <w:p w14:paraId="2E4836A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擔保品保證人兼連帶保證人</w:t>
            </w:r>
          </w:p>
        </w:tc>
      </w:tr>
      <w:tr w:rsidR="001677D0" w:rsidRPr="001677D0" w14:paraId="3F627F6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583034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03</w:t>
            </w:r>
          </w:p>
        </w:tc>
        <w:tc>
          <w:tcPr>
            <w:tcW w:w="4819" w:type="dxa"/>
            <w:tcBorders>
              <w:top w:val="nil"/>
              <w:left w:val="nil"/>
              <w:bottom w:val="single" w:sz="4" w:space="0" w:color="auto"/>
              <w:right w:val="single" w:sz="4" w:space="0" w:color="auto"/>
            </w:tcBorders>
            <w:shd w:val="clear" w:color="auto" w:fill="auto"/>
            <w:noWrap/>
            <w:vAlign w:val="center"/>
          </w:tcPr>
          <w:p w14:paraId="7E207CD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一般保證人</w:t>
            </w:r>
          </w:p>
        </w:tc>
      </w:tr>
      <w:tr w:rsidR="001677D0" w:rsidRPr="001677D0" w14:paraId="03C6792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0BF565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04</w:t>
            </w:r>
          </w:p>
        </w:tc>
        <w:tc>
          <w:tcPr>
            <w:tcW w:w="4819" w:type="dxa"/>
            <w:tcBorders>
              <w:top w:val="nil"/>
              <w:left w:val="nil"/>
              <w:bottom w:val="single" w:sz="4" w:space="0" w:color="auto"/>
              <w:right w:val="single" w:sz="4" w:space="0" w:color="auto"/>
            </w:tcBorders>
            <w:shd w:val="clear" w:color="auto" w:fill="auto"/>
            <w:noWrap/>
            <w:vAlign w:val="center"/>
          </w:tcPr>
          <w:p w14:paraId="075FDDA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擔保品提供人兼一般保證人</w:t>
            </w:r>
          </w:p>
        </w:tc>
      </w:tr>
      <w:tr w:rsidR="001677D0" w:rsidRPr="001677D0" w14:paraId="7BEB1DE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021A25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05</w:t>
            </w:r>
          </w:p>
        </w:tc>
        <w:tc>
          <w:tcPr>
            <w:tcW w:w="4819" w:type="dxa"/>
            <w:tcBorders>
              <w:top w:val="nil"/>
              <w:left w:val="nil"/>
              <w:bottom w:val="single" w:sz="4" w:space="0" w:color="auto"/>
              <w:right w:val="single" w:sz="4" w:space="0" w:color="auto"/>
            </w:tcBorders>
            <w:shd w:val="clear" w:color="auto" w:fill="auto"/>
            <w:noWrap/>
            <w:vAlign w:val="center"/>
          </w:tcPr>
          <w:p w14:paraId="555D6B5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擔保品提供人</w:t>
            </w:r>
          </w:p>
        </w:tc>
      </w:tr>
      <w:tr w:rsidR="001677D0" w:rsidRPr="001677D0" w14:paraId="430CDA4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5E6FD1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06</w:t>
            </w:r>
          </w:p>
        </w:tc>
        <w:tc>
          <w:tcPr>
            <w:tcW w:w="4819" w:type="dxa"/>
            <w:tcBorders>
              <w:top w:val="nil"/>
              <w:left w:val="nil"/>
              <w:bottom w:val="single" w:sz="4" w:space="0" w:color="auto"/>
              <w:right w:val="single" w:sz="4" w:space="0" w:color="auto"/>
            </w:tcBorders>
            <w:shd w:val="clear" w:color="auto" w:fill="auto"/>
            <w:noWrap/>
            <w:vAlign w:val="center"/>
          </w:tcPr>
          <w:p w14:paraId="09880AA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共同借款人</w:t>
            </w:r>
          </w:p>
        </w:tc>
      </w:tr>
      <w:tr w:rsidR="001677D0" w:rsidRPr="001677D0" w14:paraId="705100E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F1F493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07</w:t>
            </w:r>
          </w:p>
        </w:tc>
        <w:tc>
          <w:tcPr>
            <w:tcW w:w="4819" w:type="dxa"/>
            <w:tcBorders>
              <w:top w:val="nil"/>
              <w:left w:val="nil"/>
              <w:bottom w:val="single" w:sz="4" w:space="0" w:color="auto"/>
              <w:right w:val="single" w:sz="4" w:space="0" w:color="auto"/>
            </w:tcBorders>
            <w:shd w:val="clear" w:color="auto" w:fill="auto"/>
            <w:noWrap/>
            <w:vAlign w:val="center"/>
          </w:tcPr>
          <w:p w14:paraId="4E49626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共同發票人</w:t>
            </w:r>
          </w:p>
        </w:tc>
      </w:tr>
      <w:tr w:rsidR="001677D0" w:rsidRPr="001677D0" w14:paraId="3AC50C0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E9D796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08</w:t>
            </w:r>
          </w:p>
        </w:tc>
        <w:tc>
          <w:tcPr>
            <w:tcW w:w="4819" w:type="dxa"/>
            <w:tcBorders>
              <w:top w:val="nil"/>
              <w:left w:val="nil"/>
              <w:bottom w:val="single" w:sz="4" w:space="0" w:color="auto"/>
              <w:right w:val="single" w:sz="4" w:space="0" w:color="auto"/>
            </w:tcBorders>
            <w:shd w:val="clear" w:color="auto" w:fill="auto"/>
            <w:noWrap/>
            <w:vAlign w:val="center"/>
          </w:tcPr>
          <w:p w14:paraId="2A48828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票據債務人</w:t>
            </w:r>
          </w:p>
        </w:tc>
      </w:tr>
      <w:tr w:rsidR="001677D0" w:rsidRPr="001677D0" w14:paraId="7A5015C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46A3F5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09</w:t>
            </w:r>
          </w:p>
        </w:tc>
        <w:tc>
          <w:tcPr>
            <w:tcW w:w="4819" w:type="dxa"/>
            <w:tcBorders>
              <w:top w:val="nil"/>
              <w:left w:val="nil"/>
              <w:bottom w:val="single" w:sz="4" w:space="0" w:color="auto"/>
              <w:right w:val="single" w:sz="4" w:space="0" w:color="auto"/>
            </w:tcBorders>
            <w:shd w:val="clear" w:color="auto" w:fill="auto"/>
            <w:noWrap/>
            <w:vAlign w:val="center"/>
          </w:tcPr>
          <w:p w14:paraId="6B0D5A5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連帶借款人</w:t>
            </w:r>
          </w:p>
        </w:tc>
      </w:tr>
      <w:tr w:rsidR="001677D0" w:rsidRPr="001677D0" w14:paraId="7D19C21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D610A8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10</w:t>
            </w:r>
          </w:p>
        </w:tc>
        <w:tc>
          <w:tcPr>
            <w:tcW w:w="4819" w:type="dxa"/>
            <w:tcBorders>
              <w:top w:val="nil"/>
              <w:left w:val="nil"/>
              <w:bottom w:val="single" w:sz="4" w:space="0" w:color="auto"/>
              <w:right w:val="single" w:sz="4" w:space="0" w:color="auto"/>
            </w:tcBorders>
            <w:shd w:val="clear" w:color="auto" w:fill="auto"/>
            <w:noWrap/>
            <w:vAlign w:val="center"/>
          </w:tcPr>
          <w:p w14:paraId="3EDE9C2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連帶債務人</w:t>
            </w:r>
          </w:p>
        </w:tc>
      </w:tr>
      <w:tr w:rsidR="005A50AB" w:rsidRPr="001677D0" w14:paraId="630BF04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038979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11</w:t>
            </w:r>
          </w:p>
        </w:tc>
        <w:tc>
          <w:tcPr>
            <w:tcW w:w="4819" w:type="dxa"/>
            <w:tcBorders>
              <w:top w:val="nil"/>
              <w:left w:val="nil"/>
              <w:bottom w:val="single" w:sz="4" w:space="0" w:color="auto"/>
              <w:right w:val="single" w:sz="4" w:space="0" w:color="auto"/>
            </w:tcBorders>
            <w:shd w:val="clear" w:color="auto" w:fill="auto"/>
            <w:noWrap/>
            <w:vAlign w:val="center"/>
          </w:tcPr>
          <w:p w14:paraId="761D748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擔保品提供人兼連帶債務人</w:t>
            </w:r>
          </w:p>
        </w:tc>
      </w:tr>
    </w:tbl>
    <w:p w14:paraId="5C0DA53D" w14:textId="77777777" w:rsidR="005A50AB" w:rsidRPr="001677D0" w:rsidRDefault="005A50AB" w:rsidP="005A50AB">
      <w:pPr>
        <w:tabs>
          <w:tab w:val="left" w:pos="788"/>
        </w:tabs>
        <w:ind w:leftChars="300" w:left="720"/>
        <w:rPr>
          <w:rFonts w:ascii="標楷體" w:eastAsia="標楷體" w:hAnsi="標楷體"/>
        </w:rPr>
      </w:pPr>
    </w:p>
    <w:p w14:paraId="12890003" w14:textId="3C31CE76"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保證狀況碼</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173D04A2"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D22751"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153B190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0BC8C25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1AE7667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w:t>
            </w:r>
          </w:p>
        </w:tc>
        <w:tc>
          <w:tcPr>
            <w:tcW w:w="4819" w:type="dxa"/>
            <w:tcBorders>
              <w:top w:val="nil"/>
              <w:left w:val="nil"/>
              <w:bottom w:val="single" w:sz="4" w:space="0" w:color="auto"/>
              <w:right w:val="single" w:sz="4" w:space="0" w:color="auto"/>
            </w:tcBorders>
            <w:shd w:val="clear" w:color="auto" w:fill="auto"/>
            <w:noWrap/>
            <w:vAlign w:val="center"/>
            <w:hideMark/>
          </w:tcPr>
          <w:p w14:paraId="3A528BC4"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 xml:space="preserve">解除    </w:t>
            </w:r>
          </w:p>
        </w:tc>
      </w:tr>
      <w:tr w:rsidR="001677D0" w:rsidRPr="001677D0" w14:paraId="59C9579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2FD31DF4"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1</w:t>
            </w:r>
          </w:p>
        </w:tc>
        <w:tc>
          <w:tcPr>
            <w:tcW w:w="4819" w:type="dxa"/>
            <w:tcBorders>
              <w:top w:val="nil"/>
              <w:left w:val="nil"/>
              <w:bottom w:val="single" w:sz="4" w:space="0" w:color="auto"/>
              <w:right w:val="single" w:sz="4" w:space="0" w:color="auto"/>
            </w:tcBorders>
            <w:shd w:val="clear" w:color="auto" w:fill="auto"/>
            <w:noWrap/>
            <w:vAlign w:val="center"/>
            <w:hideMark/>
          </w:tcPr>
          <w:p w14:paraId="5130D78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 xml:space="preserve">設定    </w:t>
            </w:r>
          </w:p>
        </w:tc>
      </w:tr>
      <w:tr w:rsidR="001677D0" w:rsidRPr="001677D0" w14:paraId="27C7C67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1C323E3C"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2</w:t>
            </w:r>
          </w:p>
        </w:tc>
        <w:tc>
          <w:tcPr>
            <w:tcW w:w="4819" w:type="dxa"/>
            <w:tcBorders>
              <w:top w:val="nil"/>
              <w:left w:val="nil"/>
              <w:bottom w:val="single" w:sz="4" w:space="0" w:color="auto"/>
              <w:right w:val="single" w:sz="4" w:space="0" w:color="auto"/>
            </w:tcBorders>
            <w:shd w:val="clear" w:color="auto" w:fill="auto"/>
            <w:noWrap/>
            <w:vAlign w:val="center"/>
            <w:hideMark/>
          </w:tcPr>
          <w:p w14:paraId="4E8A395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全部解除</w:t>
            </w:r>
          </w:p>
        </w:tc>
      </w:tr>
      <w:tr w:rsidR="005A50AB" w:rsidRPr="001677D0" w14:paraId="30C0272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361635C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3</w:t>
            </w:r>
          </w:p>
        </w:tc>
        <w:tc>
          <w:tcPr>
            <w:tcW w:w="4819" w:type="dxa"/>
            <w:tcBorders>
              <w:top w:val="nil"/>
              <w:left w:val="nil"/>
              <w:bottom w:val="single" w:sz="4" w:space="0" w:color="auto"/>
              <w:right w:val="single" w:sz="4" w:space="0" w:color="auto"/>
            </w:tcBorders>
            <w:shd w:val="clear" w:color="auto" w:fill="auto"/>
            <w:noWrap/>
            <w:vAlign w:val="center"/>
            <w:hideMark/>
          </w:tcPr>
          <w:p w14:paraId="0D19C5A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向後解除</w:t>
            </w:r>
          </w:p>
        </w:tc>
      </w:tr>
    </w:tbl>
    <w:p w14:paraId="56ABDA30" w14:textId="77777777" w:rsidR="005A50AB" w:rsidRPr="001677D0" w:rsidRDefault="005A50AB" w:rsidP="005A50AB">
      <w:pPr>
        <w:tabs>
          <w:tab w:val="left" w:pos="788"/>
        </w:tabs>
        <w:ind w:leftChars="300" w:left="720"/>
        <w:rPr>
          <w:rFonts w:ascii="標楷體" w:eastAsia="標楷體" w:hAnsi="標楷體"/>
        </w:rPr>
      </w:pPr>
    </w:p>
    <w:p w14:paraId="6EF93F2A" w14:textId="551D186E"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案件隸屬單位</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2B2A68D3"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F9302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74BA53B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6E630BE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5043C4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w:t>
            </w:r>
          </w:p>
        </w:tc>
        <w:tc>
          <w:tcPr>
            <w:tcW w:w="4819" w:type="dxa"/>
            <w:tcBorders>
              <w:top w:val="nil"/>
              <w:left w:val="nil"/>
              <w:bottom w:val="single" w:sz="4" w:space="0" w:color="auto"/>
              <w:right w:val="single" w:sz="4" w:space="0" w:color="auto"/>
            </w:tcBorders>
            <w:shd w:val="clear" w:color="auto" w:fill="auto"/>
            <w:noWrap/>
            <w:vAlign w:val="center"/>
          </w:tcPr>
          <w:p w14:paraId="5E89FAB0" w14:textId="77777777" w:rsidR="005A50AB" w:rsidRPr="001677D0" w:rsidRDefault="005A50AB" w:rsidP="007E2411">
            <w:pPr>
              <w:rPr>
                <w:rFonts w:ascii="標楷體" w:eastAsia="標楷體" w:hAnsi="標楷體" w:cs="新細明體"/>
              </w:rPr>
            </w:pPr>
            <w:proofErr w:type="gramStart"/>
            <w:r w:rsidRPr="001677D0">
              <w:rPr>
                <w:rFonts w:ascii="標楷體" w:eastAsia="標楷體" w:hAnsi="標楷體" w:hint="eastAsia"/>
              </w:rPr>
              <w:t>非企金</w:t>
            </w:r>
            <w:proofErr w:type="gramEnd"/>
            <w:r w:rsidRPr="001677D0">
              <w:rPr>
                <w:rFonts w:ascii="標楷體" w:eastAsia="標楷體" w:hAnsi="標楷體" w:hint="eastAsia"/>
              </w:rPr>
              <w:t>單位</w:t>
            </w:r>
          </w:p>
        </w:tc>
      </w:tr>
      <w:tr w:rsidR="005A50AB" w:rsidRPr="001677D0" w14:paraId="6EED8EE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8CD62B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2A508AE7" w14:textId="77777777" w:rsidR="005A50AB" w:rsidRPr="001677D0" w:rsidRDefault="005A50AB" w:rsidP="007E2411">
            <w:pPr>
              <w:rPr>
                <w:rFonts w:ascii="標楷體" w:eastAsia="標楷體" w:hAnsi="標楷體" w:cs="新細明體"/>
              </w:rPr>
            </w:pPr>
            <w:proofErr w:type="gramStart"/>
            <w:r w:rsidRPr="001677D0">
              <w:rPr>
                <w:rFonts w:ascii="標楷體" w:eastAsia="標楷體" w:hAnsi="標楷體" w:hint="eastAsia"/>
              </w:rPr>
              <w:t>企金推展課</w:t>
            </w:r>
            <w:proofErr w:type="gramEnd"/>
          </w:p>
        </w:tc>
      </w:tr>
    </w:tbl>
    <w:p w14:paraId="2A8FABE7" w14:textId="77777777" w:rsidR="005A50AB" w:rsidRPr="001677D0" w:rsidRDefault="005A50AB" w:rsidP="005A50AB">
      <w:pPr>
        <w:tabs>
          <w:tab w:val="left" w:pos="788"/>
        </w:tabs>
        <w:ind w:leftChars="300" w:left="720"/>
        <w:rPr>
          <w:rFonts w:ascii="標楷體" w:eastAsia="標楷體" w:hAnsi="標楷體"/>
        </w:rPr>
      </w:pPr>
    </w:p>
    <w:p w14:paraId="64C2861F" w14:textId="17BB18E7"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 xml:space="preserve">押品別１              </w:t>
      </w:r>
      <w:r w:rsidRPr="001677D0">
        <w:rPr>
          <w:rFonts w:ascii="標楷體" w:eastAsia="標楷體" w:hAnsi="標楷體" w:cs="新細明體"/>
          <w:kern w:val="0"/>
          <w:lang w:val="zh-TW"/>
        </w:rPr>
        <w:t>(</w:t>
      </w:r>
      <w:r w:rsidRPr="001677D0">
        <w:rPr>
          <w:rFonts w:ascii="標楷體" w:eastAsia="標楷體" w:hAnsi="標楷體"/>
          <w:lang w:eastAsia="zh-HK"/>
        </w:rPr>
        <w:t>[</w:t>
      </w:r>
      <w:r w:rsidRPr="001677D0">
        <w:rPr>
          <w:rFonts w:ascii="標楷體" w:eastAsia="標楷體" w:hAnsi="標楷體" w:hint="eastAsia"/>
          <w:lang w:eastAsia="zh-HK"/>
        </w:rPr>
        <w:t>L6603</w:t>
      </w:r>
      <w:r w:rsidR="00200E66" w:rsidRPr="001677D0">
        <w:rPr>
          <w:rFonts w:ascii="標楷體" w:eastAsia="標楷體" w:hAnsi="標楷體" w:hint="eastAsia"/>
          <w:lang w:eastAsia="zh-HK"/>
        </w:rPr>
        <w:t>擔保品代號資料維護</w:t>
      </w:r>
      <w:r w:rsidRPr="001677D0">
        <w:rPr>
          <w:rFonts w:ascii="標楷體" w:eastAsia="標楷體" w:hAnsi="標楷體"/>
          <w:lang w:eastAsia="zh-HK"/>
        </w:rPr>
        <w:t>]</w:t>
      </w:r>
      <w:r w:rsidRPr="001677D0">
        <w:rPr>
          <w:rFonts w:ascii="標楷體" w:eastAsia="標楷體" w:hAnsi="標楷體" w:hint="eastAsia"/>
          <w:lang w:eastAsia="zh-HK"/>
        </w:rPr>
        <w:t>設定</w:t>
      </w:r>
      <w:r w:rsidRPr="001677D0">
        <w:rPr>
          <w:rFonts w:ascii="標楷體" w:eastAsia="標楷體" w:hAnsi="標楷體" w:cs="新細明體"/>
          <w:kern w:val="0"/>
          <w:lang w:val="zh-TW"/>
        </w:rPr>
        <w:t>)</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517A3060"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A03ED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3F98517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4C1CBEE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79EAD2A" w14:textId="77777777" w:rsidR="005A50AB" w:rsidRPr="001677D0" w:rsidRDefault="005A50AB" w:rsidP="007E2411">
            <w:pPr>
              <w:rPr>
                <w:rFonts w:ascii="標楷體" w:eastAsia="標楷體" w:hAnsi="標楷體"/>
              </w:rPr>
            </w:pPr>
            <w:r w:rsidRPr="001677D0">
              <w:rPr>
                <w:rFonts w:ascii="標楷體" w:eastAsia="標楷體" w:hAnsi="標楷體"/>
              </w:rPr>
              <w:t>1</w:t>
            </w:r>
          </w:p>
        </w:tc>
        <w:tc>
          <w:tcPr>
            <w:tcW w:w="4819" w:type="dxa"/>
            <w:tcBorders>
              <w:top w:val="nil"/>
              <w:left w:val="nil"/>
              <w:bottom w:val="single" w:sz="4" w:space="0" w:color="auto"/>
              <w:right w:val="single" w:sz="4" w:space="0" w:color="auto"/>
            </w:tcBorders>
            <w:shd w:val="clear" w:color="auto" w:fill="auto"/>
            <w:noWrap/>
          </w:tcPr>
          <w:p w14:paraId="7D65F95F"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房地         </w:t>
            </w:r>
          </w:p>
        </w:tc>
      </w:tr>
      <w:tr w:rsidR="001677D0" w:rsidRPr="001677D0" w14:paraId="7E2639C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5D47478" w14:textId="77777777" w:rsidR="005A50AB" w:rsidRPr="001677D0" w:rsidRDefault="005A50AB" w:rsidP="007E2411">
            <w:pPr>
              <w:rPr>
                <w:rFonts w:ascii="標楷體" w:eastAsia="標楷體" w:hAnsi="標楷體"/>
              </w:rPr>
            </w:pPr>
            <w:r w:rsidRPr="001677D0">
              <w:rPr>
                <w:rFonts w:ascii="標楷體" w:eastAsia="標楷體" w:hAnsi="標楷體"/>
              </w:rPr>
              <w:t>2</w:t>
            </w:r>
          </w:p>
        </w:tc>
        <w:tc>
          <w:tcPr>
            <w:tcW w:w="4819" w:type="dxa"/>
            <w:tcBorders>
              <w:top w:val="nil"/>
              <w:left w:val="nil"/>
              <w:bottom w:val="single" w:sz="4" w:space="0" w:color="auto"/>
              <w:right w:val="single" w:sz="4" w:space="0" w:color="auto"/>
            </w:tcBorders>
            <w:shd w:val="clear" w:color="auto" w:fill="auto"/>
            <w:noWrap/>
          </w:tcPr>
          <w:p w14:paraId="4284DD2F"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土地         </w:t>
            </w:r>
          </w:p>
        </w:tc>
      </w:tr>
      <w:tr w:rsidR="001677D0" w:rsidRPr="001677D0" w14:paraId="79C2713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B826740" w14:textId="77777777" w:rsidR="005A50AB" w:rsidRPr="001677D0" w:rsidRDefault="005A50AB" w:rsidP="007E2411">
            <w:pPr>
              <w:rPr>
                <w:rFonts w:ascii="標楷體" w:eastAsia="標楷體" w:hAnsi="標楷體"/>
              </w:rPr>
            </w:pPr>
            <w:r w:rsidRPr="001677D0">
              <w:rPr>
                <w:rFonts w:ascii="標楷體" w:eastAsia="標楷體" w:hAnsi="標楷體"/>
              </w:rPr>
              <w:t>3</w:t>
            </w:r>
          </w:p>
        </w:tc>
        <w:tc>
          <w:tcPr>
            <w:tcW w:w="4819" w:type="dxa"/>
            <w:tcBorders>
              <w:top w:val="nil"/>
              <w:left w:val="nil"/>
              <w:bottom w:val="single" w:sz="4" w:space="0" w:color="auto"/>
              <w:right w:val="single" w:sz="4" w:space="0" w:color="auto"/>
            </w:tcBorders>
            <w:shd w:val="clear" w:color="auto" w:fill="auto"/>
            <w:noWrap/>
          </w:tcPr>
          <w:p w14:paraId="74BFB653"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股票         </w:t>
            </w:r>
          </w:p>
        </w:tc>
      </w:tr>
      <w:tr w:rsidR="001677D0" w:rsidRPr="001677D0" w14:paraId="28CBF02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37DDD30" w14:textId="77777777" w:rsidR="005A50AB" w:rsidRPr="001677D0" w:rsidRDefault="005A50AB" w:rsidP="007E2411">
            <w:pPr>
              <w:rPr>
                <w:rFonts w:ascii="標楷體" w:eastAsia="標楷體" w:hAnsi="標楷體"/>
              </w:rPr>
            </w:pPr>
            <w:r w:rsidRPr="001677D0">
              <w:rPr>
                <w:rFonts w:ascii="標楷體" w:eastAsia="標楷體" w:hAnsi="標楷體"/>
              </w:rPr>
              <w:t>4</w:t>
            </w:r>
          </w:p>
        </w:tc>
        <w:tc>
          <w:tcPr>
            <w:tcW w:w="4819" w:type="dxa"/>
            <w:tcBorders>
              <w:top w:val="nil"/>
              <w:left w:val="nil"/>
              <w:bottom w:val="single" w:sz="4" w:space="0" w:color="auto"/>
              <w:right w:val="single" w:sz="4" w:space="0" w:color="auto"/>
            </w:tcBorders>
            <w:shd w:val="clear" w:color="auto" w:fill="auto"/>
            <w:noWrap/>
          </w:tcPr>
          <w:p w14:paraId="7E9B59AB" w14:textId="77777777" w:rsidR="005A50AB" w:rsidRPr="001677D0" w:rsidRDefault="005A50AB" w:rsidP="007E2411">
            <w:pPr>
              <w:rPr>
                <w:rFonts w:ascii="標楷體" w:eastAsia="標楷體" w:hAnsi="標楷體"/>
              </w:rPr>
            </w:pPr>
            <w:r w:rsidRPr="001677D0">
              <w:rPr>
                <w:rFonts w:ascii="標楷體" w:eastAsia="標楷體" w:hAnsi="標楷體" w:hint="eastAsia"/>
              </w:rPr>
              <w:t>其他有價證券</w:t>
            </w:r>
          </w:p>
        </w:tc>
      </w:tr>
      <w:tr w:rsidR="001677D0" w:rsidRPr="001677D0" w14:paraId="0A36140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2C8EBE6" w14:textId="77777777" w:rsidR="005A50AB" w:rsidRPr="001677D0" w:rsidRDefault="005A50AB" w:rsidP="007E2411">
            <w:pPr>
              <w:rPr>
                <w:rFonts w:ascii="標楷體" w:eastAsia="標楷體" w:hAnsi="標楷體"/>
              </w:rPr>
            </w:pPr>
            <w:r w:rsidRPr="001677D0">
              <w:rPr>
                <w:rFonts w:ascii="標楷體" w:eastAsia="標楷體" w:hAnsi="標楷體"/>
              </w:rPr>
              <w:t>5</w:t>
            </w:r>
          </w:p>
        </w:tc>
        <w:tc>
          <w:tcPr>
            <w:tcW w:w="4819" w:type="dxa"/>
            <w:tcBorders>
              <w:top w:val="nil"/>
              <w:left w:val="nil"/>
              <w:bottom w:val="single" w:sz="4" w:space="0" w:color="auto"/>
              <w:right w:val="single" w:sz="4" w:space="0" w:color="auto"/>
            </w:tcBorders>
            <w:shd w:val="clear" w:color="auto" w:fill="auto"/>
            <w:noWrap/>
          </w:tcPr>
          <w:p w14:paraId="610EA753"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銀行保證     </w:t>
            </w:r>
          </w:p>
        </w:tc>
      </w:tr>
      <w:tr w:rsidR="005A50AB" w:rsidRPr="001677D0" w14:paraId="5B65288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7AA9067" w14:textId="77777777" w:rsidR="005A50AB" w:rsidRPr="001677D0" w:rsidRDefault="005A50AB" w:rsidP="007E2411">
            <w:pPr>
              <w:rPr>
                <w:rFonts w:ascii="標楷體" w:eastAsia="標楷體" w:hAnsi="標楷體"/>
              </w:rPr>
            </w:pPr>
            <w:r w:rsidRPr="001677D0">
              <w:rPr>
                <w:rFonts w:ascii="標楷體" w:eastAsia="標楷體" w:hAnsi="標楷體"/>
              </w:rPr>
              <w:t>9</w:t>
            </w:r>
          </w:p>
        </w:tc>
        <w:tc>
          <w:tcPr>
            <w:tcW w:w="4819" w:type="dxa"/>
            <w:tcBorders>
              <w:top w:val="nil"/>
              <w:left w:val="nil"/>
              <w:bottom w:val="single" w:sz="4" w:space="0" w:color="auto"/>
              <w:right w:val="single" w:sz="4" w:space="0" w:color="auto"/>
            </w:tcBorders>
            <w:shd w:val="clear" w:color="auto" w:fill="auto"/>
            <w:noWrap/>
          </w:tcPr>
          <w:p w14:paraId="4572AD0A"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動產         </w:t>
            </w:r>
          </w:p>
        </w:tc>
      </w:tr>
    </w:tbl>
    <w:p w14:paraId="52CFCED4" w14:textId="77777777" w:rsidR="005A50AB" w:rsidRPr="001677D0" w:rsidRDefault="005A50AB" w:rsidP="005A50AB">
      <w:pPr>
        <w:tabs>
          <w:tab w:val="left" w:pos="788"/>
        </w:tabs>
        <w:ind w:leftChars="300" w:left="720"/>
        <w:rPr>
          <w:rFonts w:ascii="標楷體" w:eastAsia="標楷體" w:hAnsi="標楷體"/>
        </w:rPr>
      </w:pPr>
    </w:p>
    <w:p w14:paraId="093E7F6C" w14:textId="7FB703C5"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 xml:space="preserve">押品別２(房地)        </w:t>
      </w:r>
      <w:r w:rsidRPr="001677D0">
        <w:rPr>
          <w:rFonts w:ascii="標楷體" w:eastAsia="標楷體" w:hAnsi="標楷體" w:cs="新細明體"/>
          <w:kern w:val="0"/>
          <w:lang w:val="zh-TW"/>
        </w:rPr>
        <w:t>(</w:t>
      </w:r>
      <w:r w:rsidRPr="001677D0">
        <w:rPr>
          <w:rFonts w:ascii="標楷體" w:eastAsia="標楷體" w:hAnsi="標楷體"/>
          <w:lang w:eastAsia="zh-HK"/>
        </w:rPr>
        <w:t>[</w:t>
      </w:r>
      <w:r w:rsidRPr="001677D0">
        <w:rPr>
          <w:rFonts w:ascii="標楷體" w:eastAsia="標楷體" w:hAnsi="標楷體" w:hint="eastAsia"/>
          <w:lang w:eastAsia="zh-HK"/>
        </w:rPr>
        <w:t>L6603</w:t>
      </w:r>
      <w:r w:rsidR="00200E66" w:rsidRPr="001677D0">
        <w:rPr>
          <w:rFonts w:ascii="標楷體" w:eastAsia="標楷體" w:hAnsi="標楷體" w:hint="eastAsia"/>
          <w:lang w:eastAsia="zh-HK"/>
        </w:rPr>
        <w:t>擔保品代號資料維護</w:t>
      </w:r>
      <w:r w:rsidRPr="001677D0">
        <w:rPr>
          <w:rFonts w:ascii="標楷體" w:eastAsia="標楷體" w:hAnsi="標楷體"/>
          <w:lang w:eastAsia="zh-HK"/>
        </w:rPr>
        <w:t>]</w:t>
      </w:r>
      <w:r w:rsidRPr="001677D0">
        <w:rPr>
          <w:rFonts w:ascii="標楷體" w:eastAsia="標楷體" w:hAnsi="標楷體" w:hint="eastAsia"/>
          <w:lang w:eastAsia="zh-HK"/>
        </w:rPr>
        <w:t>設定</w:t>
      </w:r>
      <w:r w:rsidRPr="001677D0">
        <w:rPr>
          <w:rFonts w:ascii="標楷體" w:eastAsia="標楷體" w:hAnsi="標楷體" w:cs="新細明體"/>
          <w:kern w:val="0"/>
          <w:lang w:val="zh-TW"/>
        </w:rPr>
        <w:t>)</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3539C878"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AB14F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67514E6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5613376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4CC7186" w14:textId="77777777" w:rsidR="00066627" w:rsidRPr="001677D0" w:rsidRDefault="00066627" w:rsidP="00066627">
            <w:pPr>
              <w:rPr>
                <w:rFonts w:ascii="標楷體" w:eastAsia="標楷體" w:hAnsi="標楷體"/>
              </w:rPr>
            </w:pPr>
            <w:r w:rsidRPr="001677D0">
              <w:rPr>
                <w:rFonts w:ascii="標楷體" w:eastAsia="標楷體" w:hAnsi="標楷體"/>
              </w:rPr>
              <w:t>01</w:t>
            </w:r>
          </w:p>
        </w:tc>
        <w:tc>
          <w:tcPr>
            <w:tcW w:w="4819" w:type="dxa"/>
            <w:tcBorders>
              <w:top w:val="nil"/>
              <w:left w:val="nil"/>
              <w:bottom w:val="single" w:sz="4" w:space="0" w:color="auto"/>
              <w:right w:val="single" w:sz="4" w:space="0" w:color="auto"/>
            </w:tcBorders>
            <w:shd w:val="clear" w:color="auto" w:fill="auto"/>
            <w:noWrap/>
          </w:tcPr>
          <w:p w14:paraId="322BD18F" w14:textId="6B347873" w:rsidR="00066627" w:rsidRPr="001677D0" w:rsidRDefault="00066627" w:rsidP="00066627">
            <w:pPr>
              <w:rPr>
                <w:rFonts w:ascii="標楷體" w:eastAsia="標楷體" w:hAnsi="標楷體"/>
              </w:rPr>
            </w:pPr>
            <w:r w:rsidRPr="001677D0">
              <w:rPr>
                <w:rFonts w:ascii="標楷體" w:eastAsia="標楷體" w:hAnsi="標楷體" w:hint="eastAsia"/>
              </w:rPr>
              <w:t>房地</w:t>
            </w:r>
            <w:r w:rsidRPr="001677D0">
              <w:rPr>
                <w:rFonts w:ascii="標楷體" w:eastAsia="標楷體" w:hAnsi="標楷體"/>
              </w:rPr>
              <w:t>-</w:t>
            </w:r>
            <w:r w:rsidRPr="001677D0">
              <w:rPr>
                <w:rFonts w:ascii="標楷體" w:eastAsia="標楷體" w:hAnsi="標楷體" w:hint="eastAsia"/>
              </w:rPr>
              <w:t>住宅</w:t>
            </w:r>
          </w:p>
        </w:tc>
      </w:tr>
      <w:tr w:rsidR="001677D0" w:rsidRPr="001677D0" w14:paraId="73B80AA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A419687" w14:textId="77777777" w:rsidR="00066627" w:rsidRPr="001677D0" w:rsidRDefault="00066627" w:rsidP="00066627">
            <w:pPr>
              <w:rPr>
                <w:rFonts w:ascii="標楷體" w:eastAsia="標楷體" w:hAnsi="標楷體"/>
              </w:rPr>
            </w:pPr>
            <w:r w:rsidRPr="001677D0">
              <w:rPr>
                <w:rFonts w:ascii="標楷體" w:eastAsia="標楷體" w:hAnsi="標楷體"/>
              </w:rPr>
              <w:t>02</w:t>
            </w:r>
          </w:p>
        </w:tc>
        <w:tc>
          <w:tcPr>
            <w:tcW w:w="4819" w:type="dxa"/>
            <w:tcBorders>
              <w:top w:val="nil"/>
              <w:left w:val="nil"/>
              <w:bottom w:val="single" w:sz="4" w:space="0" w:color="auto"/>
              <w:right w:val="single" w:sz="4" w:space="0" w:color="auto"/>
            </w:tcBorders>
            <w:shd w:val="clear" w:color="auto" w:fill="auto"/>
            <w:noWrap/>
          </w:tcPr>
          <w:p w14:paraId="01389BA7" w14:textId="5DD1EE85" w:rsidR="00066627" w:rsidRPr="001677D0" w:rsidRDefault="00066627" w:rsidP="00066627">
            <w:pPr>
              <w:rPr>
                <w:rFonts w:ascii="標楷體" w:eastAsia="標楷體" w:hAnsi="標楷體"/>
              </w:rPr>
            </w:pPr>
            <w:r w:rsidRPr="001677D0">
              <w:rPr>
                <w:rFonts w:ascii="標楷體" w:eastAsia="標楷體" w:hAnsi="標楷體" w:hint="eastAsia"/>
              </w:rPr>
              <w:t>房地</w:t>
            </w:r>
            <w:r w:rsidRPr="001677D0">
              <w:rPr>
                <w:rFonts w:ascii="標楷體" w:eastAsia="標楷體" w:hAnsi="標楷體"/>
              </w:rPr>
              <w:t>-</w:t>
            </w:r>
            <w:r w:rsidRPr="001677D0">
              <w:rPr>
                <w:rFonts w:ascii="標楷體" w:eastAsia="標楷體" w:hAnsi="標楷體" w:hint="eastAsia"/>
              </w:rPr>
              <w:t>辦公</w:t>
            </w:r>
          </w:p>
        </w:tc>
      </w:tr>
      <w:tr w:rsidR="001677D0" w:rsidRPr="001677D0" w14:paraId="691A418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67D1F86" w14:textId="77777777" w:rsidR="00066627" w:rsidRPr="001677D0" w:rsidRDefault="00066627" w:rsidP="00066627">
            <w:pPr>
              <w:rPr>
                <w:rFonts w:ascii="標楷體" w:eastAsia="標楷體" w:hAnsi="標楷體"/>
              </w:rPr>
            </w:pPr>
            <w:r w:rsidRPr="001677D0">
              <w:rPr>
                <w:rFonts w:ascii="標楷體" w:eastAsia="標楷體" w:hAnsi="標楷體"/>
              </w:rPr>
              <w:t>03</w:t>
            </w:r>
          </w:p>
        </w:tc>
        <w:tc>
          <w:tcPr>
            <w:tcW w:w="4819" w:type="dxa"/>
            <w:tcBorders>
              <w:top w:val="nil"/>
              <w:left w:val="nil"/>
              <w:bottom w:val="single" w:sz="4" w:space="0" w:color="auto"/>
              <w:right w:val="single" w:sz="4" w:space="0" w:color="auto"/>
            </w:tcBorders>
            <w:shd w:val="clear" w:color="auto" w:fill="auto"/>
            <w:noWrap/>
          </w:tcPr>
          <w:p w14:paraId="392F5D47" w14:textId="0DE762AE" w:rsidR="00066627" w:rsidRPr="001677D0" w:rsidRDefault="00066627" w:rsidP="00066627">
            <w:pPr>
              <w:rPr>
                <w:rFonts w:ascii="標楷體" w:eastAsia="標楷體" w:hAnsi="標楷體"/>
              </w:rPr>
            </w:pPr>
            <w:r w:rsidRPr="001677D0">
              <w:rPr>
                <w:rFonts w:ascii="標楷體" w:eastAsia="標楷體" w:hAnsi="標楷體" w:hint="eastAsia"/>
              </w:rPr>
              <w:t>房地</w:t>
            </w:r>
            <w:r w:rsidRPr="001677D0">
              <w:rPr>
                <w:rFonts w:ascii="標楷體" w:eastAsia="標楷體" w:hAnsi="標楷體"/>
              </w:rPr>
              <w:t>-</w:t>
            </w:r>
            <w:r w:rsidRPr="001677D0">
              <w:rPr>
                <w:rFonts w:ascii="標楷體" w:eastAsia="標楷體" w:hAnsi="標楷體" w:hint="eastAsia"/>
              </w:rPr>
              <w:t>商場</w:t>
            </w:r>
          </w:p>
        </w:tc>
      </w:tr>
      <w:tr w:rsidR="001677D0" w:rsidRPr="001677D0" w14:paraId="5A1FDEF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F510F52" w14:textId="77777777" w:rsidR="00066627" w:rsidRPr="001677D0" w:rsidRDefault="00066627" w:rsidP="00066627">
            <w:pPr>
              <w:rPr>
                <w:rFonts w:ascii="標楷體" w:eastAsia="標楷體" w:hAnsi="標楷體"/>
              </w:rPr>
            </w:pPr>
            <w:r w:rsidRPr="001677D0">
              <w:rPr>
                <w:rFonts w:ascii="標楷體" w:eastAsia="標楷體" w:hAnsi="標楷體"/>
              </w:rPr>
              <w:t>04</w:t>
            </w:r>
          </w:p>
        </w:tc>
        <w:tc>
          <w:tcPr>
            <w:tcW w:w="4819" w:type="dxa"/>
            <w:tcBorders>
              <w:top w:val="nil"/>
              <w:left w:val="nil"/>
              <w:bottom w:val="single" w:sz="4" w:space="0" w:color="auto"/>
              <w:right w:val="single" w:sz="4" w:space="0" w:color="auto"/>
            </w:tcBorders>
            <w:shd w:val="clear" w:color="auto" w:fill="auto"/>
            <w:noWrap/>
          </w:tcPr>
          <w:p w14:paraId="53C57B81" w14:textId="14510101" w:rsidR="00066627" w:rsidRPr="001677D0" w:rsidRDefault="00066627" w:rsidP="00066627">
            <w:pPr>
              <w:rPr>
                <w:rFonts w:ascii="標楷體" w:eastAsia="標楷體" w:hAnsi="標楷體"/>
              </w:rPr>
            </w:pPr>
            <w:r w:rsidRPr="001677D0">
              <w:rPr>
                <w:rFonts w:ascii="標楷體" w:eastAsia="標楷體" w:hAnsi="標楷體" w:hint="eastAsia"/>
              </w:rPr>
              <w:t>房地</w:t>
            </w:r>
            <w:r w:rsidRPr="001677D0">
              <w:rPr>
                <w:rFonts w:ascii="標楷體" w:eastAsia="標楷體" w:hAnsi="標楷體"/>
              </w:rPr>
              <w:t>-</w:t>
            </w:r>
            <w:r w:rsidRPr="001677D0">
              <w:rPr>
                <w:rFonts w:ascii="標楷體" w:eastAsia="標楷體" w:hAnsi="標楷體" w:hint="eastAsia"/>
              </w:rPr>
              <w:t>廠房</w:t>
            </w:r>
          </w:p>
        </w:tc>
      </w:tr>
      <w:tr w:rsidR="001677D0" w:rsidRPr="001677D0" w14:paraId="616E839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3B9F1DE" w14:textId="77777777" w:rsidR="00066627" w:rsidRPr="001677D0" w:rsidRDefault="00066627" w:rsidP="00066627">
            <w:pPr>
              <w:rPr>
                <w:rFonts w:ascii="標楷體" w:eastAsia="標楷體" w:hAnsi="標楷體"/>
              </w:rPr>
            </w:pPr>
            <w:r w:rsidRPr="001677D0">
              <w:rPr>
                <w:rFonts w:ascii="標楷體" w:eastAsia="標楷體" w:hAnsi="標楷體"/>
              </w:rPr>
              <w:t>05</w:t>
            </w:r>
          </w:p>
        </w:tc>
        <w:tc>
          <w:tcPr>
            <w:tcW w:w="4819" w:type="dxa"/>
            <w:tcBorders>
              <w:top w:val="nil"/>
              <w:left w:val="nil"/>
              <w:bottom w:val="single" w:sz="4" w:space="0" w:color="auto"/>
              <w:right w:val="single" w:sz="4" w:space="0" w:color="auto"/>
            </w:tcBorders>
            <w:shd w:val="clear" w:color="auto" w:fill="auto"/>
            <w:noWrap/>
          </w:tcPr>
          <w:p w14:paraId="5F808B57" w14:textId="56146269" w:rsidR="00066627" w:rsidRPr="001677D0" w:rsidRDefault="00066627" w:rsidP="00066627">
            <w:pPr>
              <w:rPr>
                <w:rFonts w:ascii="標楷體" w:eastAsia="標楷體" w:hAnsi="標楷體"/>
              </w:rPr>
            </w:pPr>
            <w:r w:rsidRPr="001677D0">
              <w:rPr>
                <w:rFonts w:ascii="標楷體" w:eastAsia="標楷體" w:hAnsi="標楷體" w:hint="eastAsia"/>
              </w:rPr>
              <w:t>房地</w:t>
            </w:r>
            <w:r w:rsidRPr="001677D0">
              <w:rPr>
                <w:rFonts w:ascii="標楷體" w:eastAsia="標楷體" w:hAnsi="標楷體"/>
              </w:rPr>
              <w:t>-</w:t>
            </w:r>
            <w:r w:rsidRPr="001677D0">
              <w:rPr>
                <w:rFonts w:ascii="標楷體" w:eastAsia="標楷體" w:hAnsi="標楷體" w:hint="eastAsia"/>
              </w:rPr>
              <w:t>停車位</w:t>
            </w:r>
          </w:p>
        </w:tc>
      </w:tr>
      <w:tr w:rsidR="00066627" w:rsidRPr="001677D0" w14:paraId="27F6B17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7BA07EC" w14:textId="77777777" w:rsidR="00066627" w:rsidRPr="001677D0" w:rsidRDefault="00066627" w:rsidP="00066627">
            <w:pPr>
              <w:rPr>
                <w:rFonts w:ascii="標楷體" w:eastAsia="標楷體" w:hAnsi="標楷體"/>
              </w:rPr>
            </w:pPr>
            <w:r w:rsidRPr="001677D0">
              <w:rPr>
                <w:rFonts w:ascii="標楷體" w:eastAsia="標楷體" w:hAnsi="標楷體"/>
              </w:rPr>
              <w:t>99</w:t>
            </w:r>
          </w:p>
        </w:tc>
        <w:tc>
          <w:tcPr>
            <w:tcW w:w="4819" w:type="dxa"/>
            <w:tcBorders>
              <w:top w:val="nil"/>
              <w:left w:val="nil"/>
              <w:bottom w:val="single" w:sz="4" w:space="0" w:color="auto"/>
              <w:right w:val="single" w:sz="4" w:space="0" w:color="auto"/>
            </w:tcBorders>
            <w:shd w:val="clear" w:color="auto" w:fill="auto"/>
            <w:noWrap/>
          </w:tcPr>
          <w:p w14:paraId="66CED60D" w14:textId="72B33341" w:rsidR="00066627" w:rsidRPr="001677D0" w:rsidRDefault="00066627" w:rsidP="00066627">
            <w:pPr>
              <w:rPr>
                <w:rFonts w:ascii="標楷體" w:eastAsia="標楷體" w:hAnsi="標楷體"/>
              </w:rPr>
            </w:pPr>
            <w:r w:rsidRPr="001677D0">
              <w:rPr>
                <w:rFonts w:ascii="標楷體" w:eastAsia="標楷體" w:hAnsi="標楷體" w:hint="eastAsia"/>
              </w:rPr>
              <w:t>房地</w:t>
            </w:r>
            <w:r w:rsidRPr="001677D0">
              <w:rPr>
                <w:rFonts w:ascii="標楷體" w:eastAsia="標楷體" w:hAnsi="標楷體"/>
              </w:rPr>
              <w:t>-</w:t>
            </w:r>
            <w:r w:rsidRPr="001677D0">
              <w:rPr>
                <w:rFonts w:ascii="標楷體" w:eastAsia="標楷體" w:hAnsi="標楷體" w:hint="eastAsia"/>
              </w:rPr>
              <w:t>其他</w:t>
            </w:r>
          </w:p>
        </w:tc>
      </w:tr>
    </w:tbl>
    <w:p w14:paraId="3E0264DD" w14:textId="77777777" w:rsidR="005A50AB" w:rsidRPr="001677D0" w:rsidRDefault="005A50AB" w:rsidP="005A50AB">
      <w:pPr>
        <w:tabs>
          <w:tab w:val="left" w:pos="788"/>
        </w:tabs>
        <w:ind w:leftChars="300" w:left="720"/>
        <w:rPr>
          <w:rFonts w:ascii="標楷體" w:eastAsia="標楷體" w:hAnsi="標楷體"/>
        </w:rPr>
      </w:pPr>
    </w:p>
    <w:p w14:paraId="7CE45530" w14:textId="5FC2468A"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 xml:space="preserve">押品別２(土地)        </w:t>
      </w:r>
      <w:r w:rsidRPr="001677D0">
        <w:rPr>
          <w:rFonts w:ascii="標楷體" w:eastAsia="標楷體" w:hAnsi="標楷體" w:cs="新細明體"/>
          <w:kern w:val="0"/>
          <w:lang w:val="zh-TW"/>
        </w:rPr>
        <w:t>(</w:t>
      </w:r>
      <w:r w:rsidRPr="001677D0">
        <w:rPr>
          <w:rFonts w:ascii="標楷體" w:eastAsia="標楷體" w:hAnsi="標楷體"/>
          <w:lang w:eastAsia="zh-HK"/>
        </w:rPr>
        <w:t>[</w:t>
      </w:r>
      <w:r w:rsidRPr="001677D0">
        <w:rPr>
          <w:rFonts w:ascii="標楷體" w:eastAsia="標楷體" w:hAnsi="標楷體" w:hint="eastAsia"/>
          <w:lang w:eastAsia="zh-HK"/>
        </w:rPr>
        <w:t>L6603</w:t>
      </w:r>
      <w:r w:rsidR="00200E66" w:rsidRPr="001677D0">
        <w:rPr>
          <w:rFonts w:ascii="標楷體" w:eastAsia="標楷體" w:hAnsi="標楷體" w:hint="eastAsia"/>
          <w:lang w:eastAsia="zh-HK"/>
        </w:rPr>
        <w:t>擔保品代號資料維護</w:t>
      </w:r>
      <w:r w:rsidRPr="001677D0">
        <w:rPr>
          <w:rFonts w:ascii="標楷體" w:eastAsia="標楷體" w:hAnsi="標楷體"/>
          <w:lang w:eastAsia="zh-HK"/>
        </w:rPr>
        <w:t>]</w:t>
      </w:r>
      <w:r w:rsidRPr="001677D0">
        <w:rPr>
          <w:rFonts w:ascii="標楷體" w:eastAsia="標楷體" w:hAnsi="標楷體" w:hint="eastAsia"/>
          <w:lang w:eastAsia="zh-HK"/>
        </w:rPr>
        <w:t>設定</w:t>
      </w:r>
      <w:r w:rsidRPr="001677D0">
        <w:rPr>
          <w:rFonts w:ascii="標楷體" w:eastAsia="標楷體" w:hAnsi="標楷體" w:cs="新細明體"/>
          <w:kern w:val="0"/>
          <w:lang w:val="zh-TW"/>
        </w:rPr>
        <w:t>)</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6F9080A1"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509A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7C6FFED7" w14:textId="77777777" w:rsidR="005A50AB" w:rsidRPr="001677D0" w:rsidRDefault="005A50AB" w:rsidP="007E2411">
            <w:pPr>
              <w:widowControl/>
              <w:ind w:firstLineChars="50" w:firstLine="120"/>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7897D51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5A38A84" w14:textId="77777777" w:rsidR="00066627" w:rsidRPr="001677D0" w:rsidRDefault="00066627" w:rsidP="00066627">
            <w:pPr>
              <w:rPr>
                <w:rFonts w:ascii="標楷體" w:eastAsia="標楷體" w:hAnsi="標楷體"/>
              </w:rPr>
            </w:pPr>
            <w:r w:rsidRPr="001677D0">
              <w:rPr>
                <w:rFonts w:ascii="標楷體" w:eastAsia="標楷體" w:hAnsi="標楷體"/>
              </w:rPr>
              <w:t>01</w:t>
            </w:r>
          </w:p>
        </w:tc>
        <w:tc>
          <w:tcPr>
            <w:tcW w:w="4819" w:type="dxa"/>
            <w:tcBorders>
              <w:top w:val="nil"/>
              <w:left w:val="nil"/>
              <w:bottom w:val="single" w:sz="4" w:space="0" w:color="auto"/>
              <w:right w:val="single" w:sz="4" w:space="0" w:color="auto"/>
            </w:tcBorders>
            <w:shd w:val="clear" w:color="auto" w:fill="auto"/>
            <w:noWrap/>
          </w:tcPr>
          <w:p w14:paraId="3E059E54" w14:textId="47732533" w:rsidR="00066627" w:rsidRPr="001677D0" w:rsidRDefault="00066627" w:rsidP="00066627">
            <w:pPr>
              <w:rPr>
                <w:rFonts w:ascii="標楷體" w:eastAsia="標楷體" w:hAnsi="標楷體"/>
              </w:rPr>
            </w:pPr>
            <w:r w:rsidRPr="001677D0">
              <w:rPr>
                <w:rFonts w:ascii="標楷體" w:eastAsia="標楷體" w:hAnsi="標楷體" w:hint="eastAsia"/>
              </w:rPr>
              <w:t>土地</w:t>
            </w:r>
            <w:r w:rsidRPr="001677D0">
              <w:rPr>
                <w:rFonts w:ascii="標楷體" w:eastAsia="標楷體" w:hAnsi="標楷體"/>
              </w:rPr>
              <w:t>-</w:t>
            </w:r>
            <w:r w:rsidRPr="001677D0">
              <w:rPr>
                <w:rFonts w:ascii="標楷體" w:eastAsia="標楷體" w:hAnsi="標楷體" w:hint="eastAsia"/>
              </w:rPr>
              <w:t>住宅區</w:t>
            </w:r>
          </w:p>
        </w:tc>
      </w:tr>
      <w:tr w:rsidR="001677D0" w:rsidRPr="001677D0" w14:paraId="098E0FE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3D654ED" w14:textId="77777777" w:rsidR="00066627" w:rsidRPr="001677D0" w:rsidRDefault="00066627" w:rsidP="00066627">
            <w:pPr>
              <w:rPr>
                <w:rFonts w:ascii="標楷體" w:eastAsia="標楷體" w:hAnsi="標楷體"/>
              </w:rPr>
            </w:pPr>
            <w:r w:rsidRPr="001677D0">
              <w:rPr>
                <w:rFonts w:ascii="標楷體" w:eastAsia="標楷體" w:hAnsi="標楷體"/>
              </w:rPr>
              <w:t>02</w:t>
            </w:r>
          </w:p>
        </w:tc>
        <w:tc>
          <w:tcPr>
            <w:tcW w:w="4819" w:type="dxa"/>
            <w:tcBorders>
              <w:top w:val="nil"/>
              <w:left w:val="nil"/>
              <w:bottom w:val="single" w:sz="4" w:space="0" w:color="auto"/>
              <w:right w:val="single" w:sz="4" w:space="0" w:color="auto"/>
            </w:tcBorders>
            <w:shd w:val="clear" w:color="auto" w:fill="auto"/>
            <w:noWrap/>
          </w:tcPr>
          <w:p w14:paraId="00850143" w14:textId="314A8E38" w:rsidR="00066627" w:rsidRPr="001677D0" w:rsidRDefault="00066627" w:rsidP="00066627">
            <w:pPr>
              <w:rPr>
                <w:rFonts w:ascii="標楷體" w:eastAsia="標楷體" w:hAnsi="標楷體"/>
              </w:rPr>
            </w:pPr>
            <w:r w:rsidRPr="001677D0">
              <w:rPr>
                <w:rFonts w:ascii="標楷體" w:eastAsia="標楷體" w:hAnsi="標楷體" w:hint="eastAsia"/>
              </w:rPr>
              <w:t>土地</w:t>
            </w:r>
            <w:r w:rsidRPr="001677D0">
              <w:rPr>
                <w:rFonts w:ascii="標楷體" w:eastAsia="標楷體" w:hAnsi="標楷體"/>
              </w:rPr>
              <w:t>-</w:t>
            </w:r>
            <w:r w:rsidRPr="001677D0">
              <w:rPr>
                <w:rFonts w:ascii="標楷體" w:eastAsia="標楷體" w:hAnsi="標楷體" w:hint="eastAsia"/>
              </w:rPr>
              <w:t>商業區</w:t>
            </w:r>
          </w:p>
        </w:tc>
      </w:tr>
      <w:tr w:rsidR="001677D0" w:rsidRPr="001677D0" w14:paraId="115D883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A03E87B" w14:textId="77777777" w:rsidR="00066627" w:rsidRPr="001677D0" w:rsidRDefault="00066627" w:rsidP="00066627">
            <w:pPr>
              <w:rPr>
                <w:rFonts w:ascii="標楷體" w:eastAsia="標楷體" w:hAnsi="標楷體"/>
              </w:rPr>
            </w:pPr>
            <w:r w:rsidRPr="001677D0">
              <w:rPr>
                <w:rFonts w:ascii="標楷體" w:eastAsia="標楷體" w:hAnsi="標楷體"/>
              </w:rPr>
              <w:t>03</w:t>
            </w:r>
          </w:p>
        </w:tc>
        <w:tc>
          <w:tcPr>
            <w:tcW w:w="4819" w:type="dxa"/>
            <w:tcBorders>
              <w:top w:val="nil"/>
              <w:left w:val="nil"/>
              <w:bottom w:val="single" w:sz="4" w:space="0" w:color="auto"/>
              <w:right w:val="single" w:sz="4" w:space="0" w:color="auto"/>
            </w:tcBorders>
            <w:shd w:val="clear" w:color="auto" w:fill="auto"/>
            <w:noWrap/>
          </w:tcPr>
          <w:p w14:paraId="72FA8F6F" w14:textId="49F45A05" w:rsidR="00066627" w:rsidRPr="001677D0" w:rsidRDefault="00066627" w:rsidP="00066627">
            <w:pPr>
              <w:rPr>
                <w:rFonts w:ascii="標楷體" w:eastAsia="標楷體" w:hAnsi="標楷體"/>
              </w:rPr>
            </w:pPr>
            <w:r w:rsidRPr="001677D0">
              <w:rPr>
                <w:rFonts w:ascii="標楷體" w:eastAsia="標楷體" w:hAnsi="標楷體" w:hint="eastAsia"/>
              </w:rPr>
              <w:t>土地</w:t>
            </w:r>
            <w:r w:rsidRPr="001677D0">
              <w:rPr>
                <w:rFonts w:ascii="標楷體" w:eastAsia="標楷體" w:hAnsi="標楷體"/>
              </w:rPr>
              <w:t>-</w:t>
            </w:r>
            <w:r w:rsidRPr="001677D0">
              <w:rPr>
                <w:rFonts w:ascii="標楷體" w:eastAsia="標楷體" w:hAnsi="標楷體" w:hint="eastAsia"/>
              </w:rPr>
              <w:t>工業區</w:t>
            </w:r>
          </w:p>
        </w:tc>
      </w:tr>
      <w:tr w:rsidR="001677D0" w:rsidRPr="001677D0" w14:paraId="09D1383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C3FF4B5" w14:textId="77777777" w:rsidR="00066627" w:rsidRPr="001677D0" w:rsidRDefault="00066627" w:rsidP="00066627">
            <w:pPr>
              <w:rPr>
                <w:rFonts w:ascii="標楷體" w:eastAsia="標楷體" w:hAnsi="標楷體"/>
              </w:rPr>
            </w:pPr>
            <w:r w:rsidRPr="001677D0">
              <w:rPr>
                <w:rFonts w:ascii="標楷體" w:eastAsia="標楷體" w:hAnsi="標楷體"/>
              </w:rPr>
              <w:t>09</w:t>
            </w:r>
          </w:p>
        </w:tc>
        <w:tc>
          <w:tcPr>
            <w:tcW w:w="4819" w:type="dxa"/>
            <w:tcBorders>
              <w:top w:val="nil"/>
              <w:left w:val="nil"/>
              <w:bottom w:val="single" w:sz="4" w:space="0" w:color="auto"/>
              <w:right w:val="single" w:sz="4" w:space="0" w:color="auto"/>
            </w:tcBorders>
            <w:shd w:val="clear" w:color="auto" w:fill="auto"/>
            <w:noWrap/>
          </w:tcPr>
          <w:p w14:paraId="4C9BA336" w14:textId="13696311" w:rsidR="00066627" w:rsidRPr="001677D0" w:rsidRDefault="00066627" w:rsidP="00066627">
            <w:pPr>
              <w:rPr>
                <w:rFonts w:ascii="標楷體" w:eastAsia="標楷體" w:hAnsi="標楷體"/>
              </w:rPr>
            </w:pPr>
            <w:r w:rsidRPr="001677D0">
              <w:rPr>
                <w:rFonts w:ascii="標楷體" w:eastAsia="標楷體" w:hAnsi="標楷體" w:hint="eastAsia"/>
              </w:rPr>
              <w:t>土地</w:t>
            </w:r>
            <w:r w:rsidRPr="001677D0">
              <w:rPr>
                <w:rFonts w:ascii="標楷體" w:eastAsia="標楷體" w:hAnsi="標楷體"/>
              </w:rPr>
              <w:t>-</w:t>
            </w:r>
            <w:r w:rsidRPr="001677D0">
              <w:rPr>
                <w:rFonts w:ascii="標楷體" w:eastAsia="標楷體" w:hAnsi="標楷體" w:hint="eastAsia"/>
              </w:rPr>
              <w:t>其他分區</w:t>
            </w:r>
          </w:p>
        </w:tc>
      </w:tr>
      <w:tr w:rsidR="001677D0" w:rsidRPr="001677D0" w14:paraId="77E7387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A658705" w14:textId="77777777" w:rsidR="00066627" w:rsidRPr="001677D0" w:rsidRDefault="00066627" w:rsidP="00066627">
            <w:pPr>
              <w:rPr>
                <w:rFonts w:ascii="標楷體" w:eastAsia="標楷體" w:hAnsi="標楷體"/>
              </w:rPr>
            </w:pPr>
            <w:r w:rsidRPr="001677D0">
              <w:rPr>
                <w:rFonts w:ascii="標楷體" w:eastAsia="標楷體" w:hAnsi="標楷體"/>
              </w:rPr>
              <w:t>10</w:t>
            </w:r>
          </w:p>
        </w:tc>
        <w:tc>
          <w:tcPr>
            <w:tcW w:w="4819" w:type="dxa"/>
            <w:tcBorders>
              <w:top w:val="nil"/>
              <w:left w:val="nil"/>
              <w:bottom w:val="single" w:sz="4" w:space="0" w:color="auto"/>
              <w:right w:val="single" w:sz="4" w:space="0" w:color="auto"/>
            </w:tcBorders>
            <w:shd w:val="clear" w:color="auto" w:fill="auto"/>
            <w:noWrap/>
          </w:tcPr>
          <w:p w14:paraId="63F98EC6" w14:textId="1B107FA7" w:rsidR="00066627" w:rsidRPr="001677D0" w:rsidRDefault="00066627" w:rsidP="00066627">
            <w:pPr>
              <w:rPr>
                <w:rFonts w:ascii="標楷體" w:eastAsia="標楷體" w:hAnsi="標楷體"/>
              </w:rPr>
            </w:pPr>
            <w:r w:rsidRPr="001677D0">
              <w:rPr>
                <w:rFonts w:ascii="標楷體" w:eastAsia="標楷體" w:hAnsi="標楷體" w:hint="eastAsia"/>
              </w:rPr>
              <w:t>土地</w:t>
            </w:r>
            <w:r w:rsidRPr="001677D0">
              <w:rPr>
                <w:rFonts w:ascii="標楷體" w:eastAsia="標楷體" w:hAnsi="標楷體"/>
              </w:rPr>
              <w:t>-</w:t>
            </w:r>
            <w:r w:rsidRPr="001677D0">
              <w:rPr>
                <w:rFonts w:ascii="標楷體" w:eastAsia="標楷體" w:hAnsi="標楷體" w:hint="eastAsia"/>
              </w:rPr>
              <w:t>甲種建地</w:t>
            </w:r>
          </w:p>
        </w:tc>
      </w:tr>
      <w:tr w:rsidR="001677D0" w:rsidRPr="001677D0" w14:paraId="49F08C0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C6E14B4" w14:textId="77777777" w:rsidR="00066627" w:rsidRPr="001677D0" w:rsidRDefault="00066627" w:rsidP="00066627">
            <w:pPr>
              <w:rPr>
                <w:rFonts w:ascii="標楷體" w:eastAsia="標楷體" w:hAnsi="標楷體"/>
              </w:rPr>
            </w:pPr>
            <w:r w:rsidRPr="001677D0">
              <w:rPr>
                <w:rFonts w:ascii="標楷體" w:eastAsia="標楷體" w:hAnsi="標楷體"/>
              </w:rPr>
              <w:t>11</w:t>
            </w:r>
          </w:p>
        </w:tc>
        <w:tc>
          <w:tcPr>
            <w:tcW w:w="4819" w:type="dxa"/>
            <w:tcBorders>
              <w:top w:val="nil"/>
              <w:left w:val="nil"/>
              <w:bottom w:val="single" w:sz="4" w:space="0" w:color="auto"/>
              <w:right w:val="single" w:sz="4" w:space="0" w:color="auto"/>
            </w:tcBorders>
            <w:shd w:val="clear" w:color="auto" w:fill="auto"/>
            <w:noWrap/>
          </w:tcPr>
          <w:p w14:paraId="261D37C0" w14:textId="44413643" w:rsidR="00066627" w:rsidRPr="001677D0" w:rsidRDefault="00066627" w:rsidP="00066627">
            <w:pPr>
              <w:rPr>
                <w:rFonts w:ascii="標楷體" w:eastAsia="標楷體" w:hAnsi="標楷體"/>
              </w:rPr>
            </w:pPr>
            <w:r w:rsidRPr="001677D0">
              <w:rPr>
                <w:rFonts w:ascii="標楷體" w:eastAsia="標楷體" w:hAnsi="標楷體" w:hint="eastAsia"/>
              </w:rPr>
              <w:t>土地</w:t>
            </w:r>
            <w:r w:rsidRPr="001677D0">
              <w:rPr>
                <w:rFonts w:ascii="標楷體" w:eastAsia="標楷體" w:hAnsi="標楷體"/>
              </w:rPr>
              <w:t>-</w:t>
            </w:r>
            <w:r w:rsidRPr="001677D0">
              <w:rPr>
                <w:rFonts w:ascii="標楷體" w:eastAsia="標楷體" w:hAnsi="標楷體" w:hint="eastAsia"/>
              </w:rPr>
              <w:t>乙種建地</w:t>
            </w:r>
          </w:p>
        </w:tc>
      </w:tr>
      <w:tr w:rsidR="001677D0" w:rsidRPr="001677D0" w14:paraId="3F46713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C39BD9E" w14:textId="77777777" w:rsidR="00066627" w:rsidRPr="001677D0" w:rsidRDefault="00066627" w:rsidP="00066627">
            <w:pPr>
              <w:rPr>
                <w:rFonts w:ascii="標楷體" w:eastAsia="標楷體" w:hAnsi="標楷體"/>
              </w:rPr>
            </w:pPr>
            <w:r w:rsidRPr="001677D0">
              <w:rPr>
                <w:rFonts w:ascii="標楷體" w:eastAsia="標楷體" w:hAnsi="標楷體"/>
              </w:rPr>
              <w:t>12</w:t>
            </w:r>
          </w:p>
        </w:tc>
        <w:tc>
          <w:tcPr>
            <w:tcW w:w="4819" w:type="dxa"/>
            <w:tcBorders>
              <w:top w:val="nil"/>
              <w:left w:val="nil"/>
              <w:bottom w:val="single" w:sz="4" w:space="0" w:color="auto"/>
              <w:right w:val="single" w:sz="4" w:space="0" w:color="auto"/>
            </w:tcBorders>
            <w:shd w:val="clear" w:color="auto" w:fill="auto"/>
            <w:noWrap/>
          </w:tcPr>
          <w:p w14:paraId="3E2C29A5" w14:textId="5FB26058" w:rsidR="00066627" w:rsidRPr="001677D0" w:rsidRDefault="00066627" w:rsidP="00066627">
            <w:pPr>
              <w:rPr>
                <w:rFonts w:ascii="標楷體" w:eastAsia="標楷體" w:hAnsi="標楷體"/>
              </w:rPr>
            </w:pPr>
            <w:r w:rsidRPr="001677D0">
              <w:rPr>
                <w:rFonts w:ascii="標楷體" w:eastAsia="標楷體" w:hAnsi="標楷體" w:hint="eastAsia"/>
              </w:rPr>
              <w:t>土地</w:t>
            </w:r>
            <w:r w:rsidRPr="001677D0">
              <w:rPr>
                <w:rFonts w:ascii="標楷體" w:eastAsia="標楷體" w:hAnsi="標楷體"/>
              </w:rPr>
              <w:t>-</w:t>
            </w:r>
            <w:r w:rsidRPr="001677D0">
              <w:rPr>
                <w:rFonts w:ascii="標楷體" w:eastAsia="標楷體" w:hAnsi="標楷體" w:hint="eastAsia"/>
              </w:rPr>
              <w:t>丙種建地</w:t>
            </w:r>
          </w:p>
        </w:tc>
      </w:tr>
      <w:tr w:rsidR="001677D0" w:rsidRPr="001677D0" w14:paraId="40A6330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C720F65" w14:textId="77777777" w:rsidR="00066627" w:rsidRPr="001677D0" w:rsidRDefault="00066627" w:rsidP="00066627">
            <w:pPr>
              <w:rPr>
                <w:rFonts w:ascii="標楷體" w:eastAsia="標楷體" w:hAnsi="標楷體"/>
              </w:rPr>
            </w:pPr>
            <w:r w:rsidRPr="001677D0">
              <w:rPr>
                <w:rFonts w:ascii="標楷體" w:eastAsia="標楷體" w:hAnsi="標楷體"/>
              </w:rPr>
              <w:t>13</w:t>
            </w:r>
          </w:p>
        </w:tc>
        <w:tc>
          <w:tcPr>
            <w:tcW w:w="4819" w:type="dxa"/>
            <w:tcBorders>
              <w:top w:val="nil"/>
              <w:left w:val="nil"/>
              <w:bottom w:val="single" w:sz="4" w:space="0" w:color="auto"/>
              <w:right w:val="single" w:sz="4" w:space="0" w:color="auto"/>
            </w:tcBorders>
            <w:shd w:val="clear" w:color="auto" w:fill="auto"/>
            <w:noWrap/>
          </w:tcPr>
          <w:p w14:paraId="0EC542F4" w14:textId="48BB8FA4" w:rsidR="00066627" w:rsidRPr="001677D0" w:rsidRDefault="00066627" w:rsidP="00066627">
            <w:pPr>
              <w:rPr>
                <w:rFonts w:ascii="標楷體" w:eastAsia="標楷體" w:hAnsi="標楷體"/>
              </w:rPr>
            </w:pPr>
            <w:r w:rsidRPr="001677D0">
              <w:rPr>
                <w:rFonts w:ascii="標楷體" w:eastAsia="標楷體" w:hAnsi="標楷體" w:hint="eastAsia"/>
              </w:rPr>
              <w:t>土地</w:t>
            </w:r>
            <w:r w:rsidRPr="001677D0">
              <w:rPr>
                <w:rFonts w:ascii="標楷體" w:eastAsia="標楷體" w:hAnsi="標楷體"/>
              </w:rPr>
              <w:t>-</w:t>
            </w:r>
            <w:r w:rsidRPr="001677D0">
              <w:rPr>
                <w:rFonts w:ascii="標楷體" w:eastAsia="標楷體" w:hAnsi="標楷體" w:hint="eastAsia"/>
              </w:rPr>
              <w:t>丁種建地</w:t>
            </w:r>
          </w:p>
        </w:tc>
      </w:tr>
      <w:tr w:rsidR="00066627" w:rsidRPr="001677D0" w14:paraId="2C8F842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30069B6" w14:textId="77777777" w:rsidR="00066627" w:rsidRPr="001677D0" w:rsidRDefault="00066627" w:rsidP="00066627">
            <w:pPr>
              <w:rPr>
                <w:rFonts w:ascii="標楷體" w:eastAsia="標楷體" w:hAnsi="標楷體"/>
              </w:rPr>
            </w:pPr>
            <w:r w:rsidRPr="001677D0">
              <w:rPr>
                <w:rFonts w:ascii="標楷體" w:eastAsia="標楷體" w:hAnsi="標楷體"/>
              </w:rPr>
              <w:t>19</w:t>
            </w:r>
          </w:p>
        </w:tc>
        <w:tc>
          <w:tcPr>
            <w:tcW w:w="4819" w:type="dxa"/>
            <w:tcBorders>
              <w:top w:val="nil"/>
              <w:left w:val="nil"/>
              <w:bottom w:val="single" w:sz="4" w:space="0" w:color="auto"/>
              <w:right w:val="single" w:sz="4" w:space="0" w:color="auto"/>
            </w:tcBorders>
            <w:shd w:val="clear" w:color="auto" w:fill="auto"/>
            <w:noWrap/>
          </w:tcPr>
          <w:p w14:paraId="01E4409D" w14:textId="4C29A9FD" w:rsidR="00066627" w:rsidRPr="001677D0" w:rsidRDefault="00066627" w:rsidP="00066627">
            <w:pPr>
              <w:rPr>
                <w:rFonts w:ascii="標楷體" w:eastAsia="標楷體" w:hAnsi="標楷體"/>
              </w:rPr>
            </w:pPr>
            <w:r w:rsidRPr="001677D0">
              <w:rPr>
                <w:rFonts w:ascii="標楷體" w:eastAsia="標楷體" w:hAnsi="標楷體" w:hint="eastAsia"/>
              </w:rPr>
              <w:t>土地</w:t>
            </w:r>
            <w:r w:rsidRPr="001677D0">
              <w:rPr>
                <w:rFonts w:ascii="標楷體" w:eastAsia="標楷體" w:hAnsi="標楷體"/>
              </w:rPr>
              <w:t>-</w:t>
            </w:r>
            <w:r w:rsidRPr="001677D0">
              <w:rPr>
                <w:rFonts w:ascii="標楷體" w:eastAsia="標楷體" w:hAnsi="標楷體" w:hint="eastAsia"/>
              </w:rPr>
              <w:t>其他用地</w:t>
            </w:r>
          </w:p>
        </w:tc>
      </w:tr>
    </w:tbl>
    <w:p w14:paraId="4826E7A1" w14:textId="77777777" w:rsidR="00CB7D59" w:rsidRPr="001677D0" w:rsidRDefault="00CB7D59" w:rsidP="005A50AB">
      <w:pPr>
        <w:tabs>
          <w:tab w:val="left" w:pos="788"/>
        </w:tabs>
        <w:ind w:leftChars="300" w:left="720"/>
        <w:rPr>
          <w:rFonts w:ascii="標楷體" w:eastAsia="標楷體" w:hAnsi="標楷體"/>
        </w:rPr>
      </w:pPr>
    </w:p>
    <w:p w14:paraId="1BC6893F" w14:textId="756B31E3"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 xml:space="preserve">押品別２(股票)        </w:t>
      </w:r>
      <w:r w:rsidRPr="001677D0">
        <w:rPr>
          <w:rFonts w:ascii="標楷體" w:eastAsia="標楷體" w:hAnsi="標楷體" w:cs="新細明體"/>
          <w:kern w:val="0"/>
          <w:lang w:val="zh-TW"/>
        </w:rPr>
        <w:t>(</w:t>
      </w:r>
      <w:r w:rsidRPr="001677D0">
        <w:rPr>
          <w:rFonts w:ascii="標楷體" w:eastAsia="標楷體" w:hAnsi="標楷體"/>
          <w:lang w:eastAsia="zh-HK"/>
        </w:rPr>
        <w:t>[</w:t>
      </w:r>
      <w:r w:rsidRPr="001677D0">
        <w:rPr>
          <w:rFonts w:ascii="標楷體" w:eastAsia="標楷體" w:hAnsi="標楷體" w:hint="eastAsia"/>
          <w:lang w:eastAsia="zh-HK"/>
        </w:rPr>
        <w:t>L6603</w:t>
      </w:r>
      <w:r w:rsidR="00200E66" w:rsidRPr="001677D0">
        <w:rPr>
          <w:rFonts w:ascii="標楷體" w:eastAsia="標楷體" w:hAnsi="標楷體" w:hint="eastAsia"/>
          <w:lang w:eastAsia="zh-HK"/>
        </w:rPr>
        <w:t>擔保品代號資料維護</w:t>
      </w:r>
      <w:r w:rsidRPr="001677D0">
        <w:rPr>
          <w:rFonts w:ascii="標楷體" w:eastAsia="標楷體" w:hAnsi="標楷體"/>
          <w:lang w:eastAsia="zh-HK"/>
        </w:rPr>
        <w:t>]</w:t>
      </w:r>
      <w:r w:rsidRPr="001677D0">
        <w:rPr>
          <w:rFonts w:ascii="標楷體" w:eastAsia="標楷體" w:hAnsi="標楷體" w:hint="eastAsia"/>
          <w:lang w:eastAsia="zh-HK"/>
        </w:rPr>
        <w:t>設定</w:t>
      </w:r>
      <w:r w:rsidRPr="001677D0">
        <w:rPr>
          <w:rFonts w:ascii="標楷體" w:eastAsia="標楷體" w:hAnsi="標楷體" w:cs="新細明體"/>
          <w:kern w:val="0"/>
          <w:lang w:val="zh-TW"/>
        </w:rPr>
        <w:t>)</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75A0C140"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8C069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58E57405"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5A50AB" w:rsidRPr="001677D0" w14:paraId="0648F95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322A17F" w14:textId="77777777" w:rsidR="005A50AB" w:rsidRPr="001677D0" w:rsidRDefault="005A50AB" w:rsidP="007E2411">
            <w:pPr>
              <w:rPr>
                <w:rFonts w:ascii="標楷體" w:eastAsia="標楷體" w:hAnsi="標楷體"/>
              </w:rPr>
            </w:pPr>
            <w:r w:rsidRPr="001677D0">
              <w:rPr>
                <w:rFonts w:ascii="標楷體" w:eastAsia="標楷體" w:hAnsi="標楷體"/>
              </w:rPr>
              <w:t>01</w:t>
            </w:r>
          </w:p>
        </w:tc>
        <w:tc>
          <w:tcPr>
            <w:tcW w:w="4819" w:type="dxa"/>
            <w:tcBorders>
              <w:top w:val="nil"/>
              <w:left w:val="nil"/>
              <w:bottom w:val="single" w:sz="4" w:space="0" w:color="auto"/>
              <w:right w:val="single" w:sz="4" w:space="0" w:color="auto"/>
            </w:tcBorders>
            <w:shd w:val="clear" w:color="auto" w:fill="auto"/>
            <w:noWrap/>
          </w:tcPr>
          <w:p w14:paraId="529A58AE" w14:textId="2C65CFA5" w:rsidR="005A50AB" w:rsidRPr="001677D0" w:rsidRDefault="005A50AB" w:rsidP="007E2411">
            <w:pPr>
              <w:rPr>
                <w:rFonts w:ascii="標楷體" w:eastAsia="標楷體" w:hAnsi="標楷體"/>
              </w:rPr>
            </w:pPr>
            <w:r w:rsidRPr="001677D0">
              <w:rPr>
                <w:rFonts w:ascii="標楷體" w:eastAsia="標楷體" w:hAnsi="標楷體" w:hint="eastAsia"/>
              </w:rPr>
              <w:t>股票</w:t>
            </w:r>
          </w:p>
        </w:tc>
      </w:tr>
    </w:tbl>
    <w:p w14:paraId="3892F259" w14:textId="77777777" w:rsidR="005A50AB" w:rsidRPr="001677D0" w:rsidRDefault="005A50AB" w:rsidP="005A50AB">
      <w:pPr>
        <w:tabs>
          <w:tab w:val="left" w:pos="788"/>
        </w:tabs>
        <w:ind w:leftChars="300" w:left="720"/>
        <w:rPr>
          <w:rFonts w:ascii="標楷體" w:eastAsia="標楷體" w:hAnsi="標楷體"/>
        </w:rPr>
      </w:pPr>
    </w:p>
    <w:p w14:paraId="78681573" w14:textId="58DBC249"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押品別２(其他有價證券)</w:t>
      </w:r>
      <w:r w:rsidRPr="001677D0">
        <w:rPr>
          <w:rFonts w:ascii="標楷體" w:eastAsia="標楷體" w:hAnsi="標楷體" w:cs="新細明體"/>
          <w:kern w:val="0"/>
          <w:lang w:val="zh-TW"/>
        </w:rPr>
        <w:t>(</w:t>
      </w:r>
      <w:r w:rsidRPr="001677D0">
        <w:rPr>
          <w:rFonts w:ascii="標楷體" w:eastAsia="標楷體" w:hAnsi="標楷體"/>
          <w:lang w:eastAsia="zh-HK"/>
        </w:rPr>
        <w:t>[</w:t>
      </w:r>
      <w:r w:rsidRPr="001677D0">
        <w:rPr>
          <w:rFonts w:ascii="標楷體" w:eastAsia="標楷體" w:hAnsi="標楷體" w:hint="eastAsia"/>
          <w:lang w:eastAsia="zh-HK"/>
        </w:rPr>
        <w:t>L6603</w:t>
      </w:r>
      <w:r w:rsidR="00200E66" w:rsidRPr="001677D0">
        <w:rPr>
          <w:rFonts w:ascii="標楷體" w:eastAsia="標楷體" w:hAnsi="標楷體" w:hint="eastAsia"/>
          <w:lang w:eastAsia="zh-HK"/>
        </w:rPr>
        <w:t>擔保品代號資料維護</w:t>
      </w:r>
      <w:r w:rsidRPr="001677D0">
        <w:rPr>
          <w:rFonts w:ascii="標楷體" w:eastAsia="標楷體" w:hAnsi="標楷體"/>
          <w:lang w:eastAsia="zh-HK"/>
        </w:rPr>
        <w:t>]</w:t>
      </w:r>
      <w:r w:rsidRPr="001677D0">
        <w:rPr>
          <w:rFonts w:ascii="標楷體" w:eastAsia="標楷體" w:hAnsi="標楷體" w:hint="eastAsia"/>
          <w:lang w:eastAsia="zh-HK"/>
        </w:rPr>
        <w:t>設定</w:t>
      </w:r>
      <w:r w:rsidRPr="001677D0">
        <w:rPr>
          <w:rFonts w:ascii="標楷體" w:eastAsia="標楷體" w:hAnsi="標楷體" w:cs="新細明體"/>
          <w:kern w:val="0"/>
          <w:lang w:val="zh-TW"/>
        </w:rPr>
        <w:t>)</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5727418E"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BC3C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7A638661"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5A50AB" w:rsidRPr="001677D0" w14:paraId="452FB7F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80ACA6B" w14:textId="77777777" w:rsidR="005A50AB" w:rsidRPr="001677D0" w:rsidRDefault="005A50AB" w:rsidP="007E2411">
            <w:pPr>
              <w:rPr>
                <w:rFonts w:ascii="標楷體" w:eastAsia="標楷體" w:hAnsi="標楷體"/>
              </w:rPr>
            </w:pPr>
            <w:r w:rsidRPr="001677D0">
              <w:rPr>
                <w:rFonts w:ascii="標楷體" w:eastAsia="標楷體" w:hAnsi="標楷體"/>
              </w:rPr>
              <w:t>01</w:t>
            </w:r>
          </w:p>
        </w:tc>
        <w:tc>
          <w:tcPr>
            <w:tcW w:w="4819" w:type="dxa"/>
            <w:tcBorders>
              <w:top w:val="nil"/>
              <w:left w:val="nil"/>
              <w:bottom w:val="single" w:sz="4" w:space="0" w:color="auto"/>
              <w:right w:val="single" w:sz="4" w:space="0" w:color="auto"/>
            </w:tcBorders>
            <w:shd w:val="clear" w:color="auto" w:fill="auto"/>
            <w:noWrap/>
          </w:tcPr>
          <w:p w14:paraId="71041893" w14:textId="01B94017" w:rsidR="005A50AB" w:rsidRPr="001677D0" w:rsidRDefault="005A50AB" w:rsidP="007E2411">
            <w:pPr>
              <w:rPr>
                <w:rFonts w:ascii="標楷體" w:eastAsia="標楷體" w:hAnsi="標楷體"/>
              </w:rPr>
            </w:pPr>
            <w:r w:rsidRPr="001677D0">
              <w:rPr>
                <w:rFonts w:ascii="標楷體" w:eastAsia="標楷體" w:hAnsi="標楷體" w:hint="eastAsia"/>
              </w:rPr>
              <w:t>其他有價證券</w:t>
            </w:r>
          </w:p>
        </w:tc>
      </w:tr>
    </w:tbl>
    <w:p w14:paraId="52B13C3F" w14:textId="77777777" w:rsidR="005A50AB" w:rsidRPr="001677D0" w:rsidRDefault="005A50AB" w:rsidP="005A50AB">
      <w:pPr>
        <w:tabs>
          <w:tab w:val="left" w:pos="788"/>
        </w:tabs>
        <w:ind w:leftChars="300" w:left="720"/>
        <w:rPr>
          <w:rFonts w:ascii="標楷體" w:eastAsia="標楷體" w:hAnsi="標楷體"/>
        </w:rPr>
      </w:pPr>
    </w:p>
    <w:p w14:paraId="74611B98" w14:textId="3ADC7677"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 xml:space="preserve">押品別２(銀行保證)    </w:t>
      </w:r>
      <w:r w:rsidRPr="001677D0">
        <w:rPr>
          <w:rFonts w:ascii="標楷體" w:eastAsia="標楷體" w:hAnsi="標楷體" w:cs="新細明體"/>
          <w:kern w:val="0"/>
          <w:lang w:val="zh-TW"/>
        </w:rPr>
        <w:t>(</w:t>
      </w:r>
      <w:r w:rsidRPr="001677D0">
        <w:rPr>
          <w:rFonts w:ascii="標楷體" w:eastAsia="標楷體" w:hAnsi="標楷體"/>
          <w:lang w:eastAsia="zh-HK"/>
        </w:rPr>
        <w:t>[</w:t>
      </w:r>
      <w:r w:rsidRPr="001677D0">
        <w:rPr>
          <w:rFonts w:ascii="標楷體" w:eastAsia="標楷體" w:hAnsi="標楷體" w:hint="eastAsia"/>
          <w:lang w:eastAsia="zh-HK"/>
        </w:rPr>
        <w:t>L6603</w:t>
      </w:r>
      <w:r w:rsidR="00200E66" w:rsidRPr="001677D0">
        <w:rPr>
          <w:rFonts w:ascii="標楷體" w:eastAsia="標楷體" w:hAnsi="標楷體" w:hint="eastAsia"/>
          <w:lang w:eastAsia="zh-HK"/>
        </w:rPr>
        <w:t>擔保品代號資料維護</w:t>
      </w:r>
      <w:r w:rsidRPr="001677D0">
        <w:rPr>
          <w:rFonts w:ascii="標楷體" w:eastAsia="標楷體" w:hAnsi="標楷體"/>
          <w:lang w:eastAsia="zh-HK"/>
        </w:rPr>
        <w:t>]</w:t>
      </w:r>
      <w:r w:rsidRPr="001677D0">
        <w:rPr>
          <w:rFonts w:ascii="標楷體" w:eastAsia="標楷體" w:hAnsi="標楷體" w:hint="eastAsia"/>
          <w:lang w:eastAsia="zh-HK"/>
        </w:rPr>
        <w:t>設定</w:t>
      </w:r>
      <w:r w:rsidRPr="001677D0">
        <w:rPr>
          <w:rFonts w:ascii="標楷體" w:eastAsia="標楷體" w:hAnsi="標楷體" w:cs="新細明體"/>
          <w:kern w:val="0"/>
          <w:lang w:val="zh-TW"/>
        </w:rPr>
        <w:t>)</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3F853A49"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6C86D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7A7D99E1"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5A50AB" w:rsidRPr="001677D0" w14:paraId="15D9D5C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519CB92" w14:textId="77777777" w:rsidR="005A50AB" w:rsidRPr="001677D0" w:rsidRDefault="005A50AB" w:rsidP="007E2411">
            <w:pPr>
              <w:rPr>
                <w:rFonts w:ascii="標楷體" w:eastAsia="標楷體" w:hAnsi="標楷體"/>
              </w:rPr>
            </w:pPr>
            <w:r w:rsidRPr="001677D0">
              <w:rPr>
                <w:rFonts w:ascii="標楷體" w:eastAsia="標楷體" w:hAnsi="標楷體"/>
              </w:rPr>
              <w:t>01</w:t>
            </w:r>
          </w:p>
        </w:tc>
        <w:tc>
          <w:tcPr>
            <w:tcW w:w="4819" w:type="dxa"/>
            <w:tcBorders>
              <w:top w:val="nil"/>
              <w:left w:val="nil"/>
              <w:bottom w:val="single" w:sz="4" w:space="0" w:color="auto"/>
              <w:right w:val="single" w:sz="4" w:space="0" w:color="auto"/>
            </w:tcBorders>
            <w:shd w:val="clear" w:color="auto" w:fill="auto"/>
            <w:noWrap/>
          </w:tcPr>
          <w:p w14:paraId="79A3A40F" w14:textId="77777777" w:rsidR="005A50AB" w:rsidRPr="001677D0" w:rsidRDefault="005A50AB" w:rsidP="007E2411">
            <w:pPr>
              <w:rPr>
                <w:rFonts w:ascii="標楷體" w:eastAsia="標楷體" w:hAnsi="標楷體"/>
              </w:rPr>
            </w:pPr>
            <w:r w:rsidRPr="001677D0">
              <w:rPr>
                <w:rFonts w:ascii="標楷體" w:eastAsia="標楷體" w:hAnsi="標楷體" w:hint="eastAsia"/>
              </w:rPr>
              <w:t>銀行保證</w:t>
            </w:r>
          </w:p>
        </w:tc>
      </w:tr>
    </w:tbl>
    <w:p w14:paraId="60E9FBCB" w14:textId="77777777" w:rsidR="005A50AB" w:rsidRPr="001677D0" w:rsidRDefault="005A50AB" w:rsidP="005A50AB">
      <w:pPr>
        <w:tabs>
          <w:tab w:val="left" w:pos="788"/>
        </w:tabs>
        <w:ind w:leftChars="300" w:left="720"/>
        <w:rPr>
          <w:rFonts w:ascii="標楷體" w:eastAsia="標楷體" w:hAnsi="標楷體"/>
        </w:rPr>
      </w:pPr>
    </w:p>
    <w:p w14:paraId="0B6D7ACF" w14:textId="36B99158"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 xml:space="preserve">押品別２(動產)        </w:t>
      </w:r>
      <w:r w:rsidRPr="001677D0">
        <w:rPr>
          <w:rFonts w:ascii="標楷體" w:eastAsia="標楷體" w:hAnsi="標楷體" w:cs="新細明體"/>
          <w:kern w:val="0"/>
          <w:lang w:val="zh-TW"/>
        </w:rPr>
        <w:t>(</w:t>
      </w:r>
      <w:r w:rsidRPr="001677D0">
        <w:rPr>
          <w:rFonts w:ascii="標楷體" w:eastAsia="標楷體" w:hAnsi="標楷體"/>
          <w:lang w:eastAsia="zh-HK"/>
        </w:rPr>
        <w:t>[</w:t>
      </w:r>
      <w:r w:rsidRPr="001677D0">
        <w:rPr>
          <w:rFonts w:ascii="標楷體" w:eastAsia="標楷體" w:hAnsi="標楷體" w:hint="eastAsia"/>
          <w:lang w:eastAsia="zh-HK"/>
        </w:rPr>
        <w:t>L6603</w:t>
      </w:r>
      <w:r w:rsidR="00200E66" w:rsidRPr="001677D0">
        <w:rPr>
          <w:rFonts w:ascii="標楷體" w:eastAsia="標楷體" w:hAnsi="標楷體" w:hint="eastAsia"/>
          <w:lang w:eastAsia="zh-HK"/>
        </w:rPr>
        <w:t>擔保品代號資料維護</w:t>
      </w:r>
      <w:r w:rsidRPr="001677D0">
        <w:rPr>
          <w:rFonts w:ascii="標楷體" w:eastAsia="標楷體" w:hAnsi="標楷體"/>
          <w:lang w:eastAsia="zh-HK"/>
        </w:rPr>
        <w:t>]</w:t>
      </w:r>
      <w:r w:rsidRPr="001677D0">
        <w:rPr>
          <w:rFonts w:ascii="標楷體" w:eastAsia="標楷體" w:hAnsi="標楷體" w:hint="eastAsia"/>
          <w:lang w:eastAsia="zh-HK"/>
        </w:rPr>
        <w:t>設定</w:t>
      </w:r>
      <w:r w:rsidRPr="001677D0">
        <w:rPr>
          <w:rFonts w:ascii="標楷體" w:eastAsia="標楷體" w:hAnsi="標楷體" w:cs="新細明體"/>
          <w:kern w:val="0"/>
          <w:lang w:val="zh-TW"/>
        </w:rPr>
        <w:t>)</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43C5B35D"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0D056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48962992"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7856942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27EC1CB" w14:textId="77777777" w:rsidR="005A50AB" w:rsidRPr="001677D0" w:rsidRDefault="005A50AB" w:rsidP="007E2411">
            <w:pPr>
              <w:rPr>
                <w:rFonts w:ascii="標楷體" w:eastAsia="標楷體" w:hAnsi="標楷體"/>
              </w:rPr>
            </w:pPr>
            <w:r w:rsidRPr="001677D0">
              <w:rPr>
                <w:rFonts w:ascii="標楷體" w:eastAsia="標楷體" w:hAnsi="標楷體"/>
              </w:rPr>
              <w:t>01</w:t>
            </w:r>
          </w:p>
        </w:tc>
        <w:tc>
          <w:tcPr>
            <w:tcW w:w="4819" w:type="dxa"/>
            <w:tcBorders>
              <w:top w:val="nil"/>
              <w:left w:val="nil"/>
              <w:bottom w:val="single" w:sz="4" w:space="0" w:color="auto"/>
              <w:right w:val="single" w:sz="4" w:space="0" w:color="auto"/>
            </w:tcBorders>
            <w:shd w:val="clear" w:color="auto" w:fill="auto"/>
            <w:noWrap/>
          </w:tcPr>
          <w:p w14:paraId="23DD3568" w14:textId="0809ACD9" w:rsidR="005A50AB" w:rsidRPr="001677D0" w:rsidRDefault="00066627" w:rsidP="007E2411">
            <w:pPr>
              <w:rPr>
                <w:rFonts w:ascii="標楷體" w:eastAsia="標楷體" w:hAnsi="標楷體"/>
              </w:rPr>
            </w:pPr>
            <w:r w:rsidRPr="001677D0">
              <w:rPr>
                <w:rFonts w:ascii="標楷體" w:eastAsia="標楷體" w:hAnsi="標楷體" w:hint="eastAsia"/>
              </w:rPr>
              <w:t>動產-</w:t>
            </w:r>
            <w:r w:rsidR="005A50AB" w:rsidRPr="001677D0">
              <w:rPr>
                <w:rFonts w:ascii="標楷體" w:eastAsia="標楷體" w:hAnsi="標楷體" w:hint="eastAsia"/>
              </w:rPr>
              <w:t>車輛</w:t>
            </w:r>
          </w:p>
        </w:tc>
      </w:tr>
      <w:tr w:rsidR="005A50AB" w:rsidRPr="001677D0" w14:paraId="0BA6996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C7E4694" w14:textId="77777777" w:rsidR="005A50AB" w:rsidRPr="001677D0" w:rsidRDefault="005A50AB" w:rsidP="007E2411">
            <w:pPr>
              <w:rPr>
                <w:rFonts w:ascii="標楷體" w:eastAsia="標楷體" w:hAnsi="標楷體"/>
              </w:rPr>
            </w:pPr>
            <w:r w:rsidRPr="001677D0">
              <w:rPr>
                <w:rFonts w:ascii="標楷體" w:eastAsia="標楷體" w:hAnsi="標楷體"/>
              </w:rPr>
              <w:t>02</w:t>
            </w:r>
          </w:p>
        </w:tc>
        <w:tc>
          <w:tcPr>
            <w:tcW w:w="4819" w:type="dxa"/>
            <w:tcBorders>
              <w:top w:val="nil"/>
              <w:left w:val="nil"/>
              <w:bottom w:val="single" w:sz="4" w:space="0" w:color="auto"/>
              <w:right w:val="single" w:sz="4" w:space="0" w:color="auto"/>
            </w:tcBorders>
            <w:shd w:val="clear" w:color="auto" w:fill="auto"/>
            <w:noWrap/>
          </w:tcPr>
          <w:p w14:paraId="03666E6A" w14:textId="143F781C" w:rsidR="005A50AB" w:rsidRPr="001677D0" w:rsidRDefault="00066627" w:rsidP="007E2411">
            <w:pPr>
              <w:rPr>
                <w:rFonts w:ascii="標楷體" w:eastAsia="標楷體" w:hAnsi="標楷體"/>
              </w:rPr>
            </w:pPr>
            <w:r w:rsidRPr="001677D0">
              <w:rPr>
                <w:rFonts w:ascii="標楷體" w:eastAsia="標楷體" w:hAnsi="標楷體" w:hint="eastAsia"/>
              </w:rPr>
              <w:t>動產-</w:t>
            </w:r>
            <w:r w:rsidR="005A50AB" w:rsidRPr="001677D0">
              <w:rPr>
                <w:rFonts w:ascii="標楷體" w:eastAsia="標楷體" w:hAnsi="標楷體" w:hint="eastAsia"/>
              </w:rPr>
              <w:t>機器設備</w:t>
            </w:r>
          </w:p>
        </w:tc>
      </w:tr>
    </w:tbl>
    <w:p w14:paraId="11579D13" w14:textId="77777777" w:rsidR="005A50AB" w:rsidRPr="001677D0" w:rsidRDefault="005A50AB" w:rsidP="005A50AB">
      <w:pPr>
        <w:tabs>
          <w:tab w:val="left" w:pos="788"/>
        </w:tabs>
        <w:ind w:leftChars="300" w:left="720"/>
        <w:rPr>
          <w:rFonts w:ascii="標楷體" w:eastAsia="標楷體" w:hAnsi="標楷體"/>
        </w:rPr>
      </w:pPr>
    </w:p>
    <w:p w14:paraId="1224EF1A" w14:textId="307E65DF"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停車位型式</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0040F861"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F56B1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3B1A6FD4"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4ED55CE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578544FA"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1</w:t>
            </w:r>
          </w:p>
        </w:tc>
        <w:tc>
          <w:tcPr>
            <w:tcW w:w="4819" w:type="dxa"/>
            <w:tcBorders>
              <w:top w:val="nil"/>
              <w:left w:val="nil"/>
              <w:bottom w:val="single" w:sz="4" w:space="0" w:color="auto"/>
              <w:right w:val="single" w:sz="4" w:space="0" w:color="auto"/>
            </w:tcBorders>
            <w:shd w:val="clear" w:color="auto" w:fill="auto"/>
            <w:noWrap/>
            <w:vAlign w:val="center"/>
            <w:hideMark/>
          </w:tcPr>
          <w:p w14:paraId="2EB41D5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平道平面位</w:t>
            </w:r>
          </w:p>
        </w:tc>
      </w:tr>
      <w:tr w:rsidR="001677D0" w:rsidRPr="001677D0" w14:paraId="6EBD0B0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6A59F7C3"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2</w:t>
            </w:r>
          </w:p>
        </w:tc>
        <w:tc>
          <w:tcPr>
            <w:tcW w:w="4819" w:type="dxa"/>
            <w:tcBorders>
              <w:top w:val="nil"/>
              <w:left w:val="nil"/>
              <w:bottom w:val="single" w:sz="4" w:space="0" w:color="auto"/>
              <w:right w:val="single" w:sz="4" w:space="0" w:color="auto"/>
            </w:tcBorders>
            <w:shd w:val="clear" w:color="auto" w:fill="auto"/>
            <w:noWrap/>
            <w:vAlign w:val="center"/>
            <w:hideMark/>
          </w:tcPr>
          <w:p w14:paraId="1882D89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平道機械位</w:t>
            </w:r>
          </w:p>
        </w:tc>
      </w:tr>
      <w:tr w:rsidR="001677D0" w:rsidRPr="001677D0" w14:paraId="685CEF7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655BE48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3</w:t>
            </w:r>
          </w:p>
        </w:tc>
        <w:tc>
          <w:tcPr>
            <w:tcW w:w="4819" w:type="dxa"/>
            <w:tcBorders>
              <w:top w:val="nil"/>
              <w:left w:val="nil"/>
              <w:bottom w:val="single" w:sz="4" w:space="0" w:color="auto"/>
              <w:right w:val="single" w:sz="4" w:space="0" w:color="auto"/>
            </w:tcBorders>
            <w:shd w:val="clear" w:color="auto" w:fill="auto"/>
            <w:noWrap/>
            <w:vAlign w:val="center"/>
            <w:hideMark/>
          </w:tcPr>
          <w:p w14:paraId="115AEDAE" w14:textId="77777777" w:rsidR="005A50AB" w:rsidRPr="001677D0" w:rsidRDefault="005A50AB" w:rsidP="007E2411">
            <w:pPr>
              <w:widowControl/>
              <w:rPr>
                <w:rFonts w:ascii="標楷體" w:eastAsia="標楷體" w:hAnsi="標楷體" w:cs="新細明體"/>
                <w:kern w:val="0"/>
              </w:rPr>
            </w:pPr>
            <w:proofErr w:type="gramStart"/>
            <w:r w:rsidRPr="001677D0">
              <w:rPr>
                <w:rFonts w:ascii="標楷體" w:eastAsia="標楷體" w:hAnsi="標楷體" w:cs="新細明體" w:hint="eastAsia"/>
                <w:kern w:val="0"/>
              </w:rPr>
              <w:t>械道平面</w:t>
            </w:r>
            <w:proofErr w:type="gramEnd"/>
            <w:r w:rsidRPr="001677D0">
              <w:rPr>
                <w:rFonts w:ascii="標楷體" w:eastAsia="標楷體" w:hAnsi="標楷體" w:cs="新細明體" w:hint="eastAsia"/>
                <w:kern w:val="0"/>
              </w:rPr>
              <w:t>位</w:t>
            </w:r>
          </w:p>
        </w:tc>
      </w:tr>
      <w:tr w:rsidR="001677D0" w:rsidRPr="001677D0" w14:paraId="44B534D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505CB952"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4</w:t>
            </w:r>
          </w:p>
        </w:tc>
        <w:tc>
          <w:tcPr>
            <w:tcW w:w="4819" w:type="dxa"/>
            <w:tcBorders>
              <w:top w:val="nil"/>
              <w:left w:val="nil"/>
              <w:bottom w:val="single" w:sz="4" w:space="0" w:color="auto"/>
              <w:right w:val="single" w:sz="4" w:space="0" w:color="auto"/>
            </w:tcBorders>
            <w:shd w:val="clear" w:color="auto" w:fill="auto"/>
            <w:noWrap/>
            <w:vAlign w:val="center"/>
            <w:hideMark/>
          </w:tcPr>
          <w:p w14:paraId="103E64FF" w14:textId="77777777" w:rsidR="005A50AB" w:rsidRPr="001677D0" w:rsidRDefault="005A50AB" w:rsidP="007E2411">
            <w:pPr>
              <w:widowControl/>
              <w:rPr>
                <w:rFonts w:ascii="標楷體" w:eastAsia="標楷體" w:hAnsi="標楷體" w:cs="新細明體"/>
                <w:kern w:val="0"/>
              </w:rPr>
            </w:pPr>
            <w:proofErr w:type="gramStart"/>
            <w:r w:rsidRPr="001677D0">
              <w:rPr>
                <w:rFonts w:ascii="標楷體" w:eastAsia="標楷體" w:hAnsi="標楷體" w:cs="新細明體" w:hint="eastAsia"/>
                <w:kern w:val="0"/>
              </w:rPr>
              <w:t>械道機械</w:t>
            </w:r>
            <w:proofErr w:type="gramEnd"/>
            <w:r w:rsidRPr="001677D0">
              <w:rPr>
                <w:rFonts w:ascii="標楷體" w:eastAsia="標楷體" w:hAnsi="標楷體" w:cs="新細明體" w:hint="eastAsia"/>
                <w:kern w:val="0"/>
              </w:rPr>
              <w:t>位</w:t>
            </w:r>
          </w:p>
        </w:tc>
      </w:tr>
      <w:tr w:rsidR="001677D0" w:rsidRPr="001677D0" w14:paraId="3B2E411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76B8403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5</w:t>
            </w:r>
          </w:p>
        </w:tc>
        <w:tc>
          <w:tcPr>
            <w:tcW w:w="4819" w:type="dxa"/>
            <w:tcBorders>
              <w:top w:val="nil"/>
              <w:left w:val="nil"/>
              <w:bottom w:val="single" w:sz="4" w:space="0" w:color="auto"/>
              <w:right w:val="single" w:sz="4" w:space="0" w:color="auto"/>
            </w:tcBorders>
            <w:shd w:val="clear" w:color="auto" w:fill="auto"/>
            <w:noWrap/>
            <w:vAlign w:val="center"/>
            <w:hideMark/>
          </w:tcPr>
          <w:p w14:paraId="15857034"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 xml:space="preserve">無車位    </w:t>
            </w:r>
          </w:p>
        </w:tc>
      </w:tr>
      <w:tr w:rsidR="005A50AB" w:rsidRPr="001677D0" w14:paraId="6A4DE63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78843D7C"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6</w:t>
            </w:r>
          </w:p>
        </w:tc>
        <w:tc>
          <w:tcPr>
            <w:tcW w:w="4819" w:type="dxa"/>
            <w:tcBorders>
              <w:top w:val="nil"/>
              <w:left w:val="nil"/>
              <w:bottom w:val="single" w:sz="4" w:space="0" w:color="auto"/>
              <w:right w:val="single" w:sz="4" w:space="0" w:color="auto"/>
            </w:tcBorders>
            <w:shd w:val="clear" w:color="auto" w:fill="auto"/>
            <w:noWrap/>
            <w:vAlign w:val="center"/>
            <w:hideMark/>
          </w:tcPr>
          <w:p w14:paraId="0437C35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 xml:space="preserve">庭院車位  </w:t>
            </w:r>
          </w:p>
        </w:tc>
      </w:tr>
    </w:tbl>
    <w:p w14:paraId="49852D8F" w14:textId="77777777" w:rsidR="005A50AB" w:rsidRPr="001677D0" w:rsidRDefault="005A50AB" w:rsidP="005A50AB">
      <w:pPr>
        <w:tabs>
          <w:tab w:val="left" w:pos="788"/>
        </w:tabs>
        <w:ind w:leftChars="300" w:left="720"/>
        <w:rPr>
          <w:rFonts w:ascii="標楷體" w:eastAsia="標楷體" w:hAnsi="標楷體"/>
        </w:rPr>
      </w:pPr>
    </w:p>
    <w:p w14:paraId="1531AA88" w14:textId="2472A74C" w:rsidR="005A50AB" w:rsidRPr="001677D0" w:rsidRDefault="001F6530" w:rsidP="00787403">
      <w:pPr>
        <w:numPr>
          <w:ilvl w:val="0"/>
          <w:numId w:val="15"/>
        </w:numPr>
        <w:rPr>
          <w:rFonts w:ascii="標楷體" w:eastAsia="標楷體" w:hAnsi="標楷體"/>
        </w:rPr>
      </w:pPr>
      <w:r w:rsidRPr="001677D0">
        <w:rPr>
          <w:rFonts w:ascii="標楷體" w:eastAsia="標楷體" w:hAnsi="標楷體" w:hint="eastAsia"/>
        </w:rPr>
        <w:t>建物</w:t>
      </w:r>
      <w:r w:rsidR="005A50AB" w:rsidRPr="001677D0">
        <w:rPr>
          <w:rFonts w:ascii="標楷體" w:eastAsia="標楷體" w:hAnsi="標楷體" w:hint="eastAsia"/>
        </w:rPr>
        <w:t>主要用途</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3101E9E8"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67E63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05F8B344"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11CB700E"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1773795" w14:textId="7647E4F1" w:rsidR="001F6530" w:rsidRPr="001677D0" w:rsidRDefault="001F6530" w:rsidP="001F6530">
            <w:pPr>
              <w:widowControl/>
              <w:rPr>
                <w:rFonts w:ascii="標楷體" w:eastAsia="標楷體" w:hAnsi="標楷體" w:cs="新細明體"/>
                <w:kern w:val="0"/>
              </w:rPr>
            </w:pPr>
            <w:r w:rsidRPr="001677D0">
              <w:rPr>
                <w:rFonts w:ascii="標楷體" w:eastAsia="標楷體" w:hAnsi="標楷體" w:cs="新細明體"/>
                <w:kern w:val="0"/>
              </w:rPr>
              <w:t>01</w:t>
            </w:r>
          </w:p>
        </w:tc>
        <w:tc>
          <w:tcPr>
            <w:tcW w:w="4819" w:type="dxa"/>
            <w:tcBorders>
              <w:top w:val="nil"/>
              <w:left w:val="nil"/>
              <w:bottom w:val="single" w:sz="4" w:space="0" w:color="auto"/>
              <w:right w:val="single" w:sz="4" w:space="0" w:color="auto"/>
            </w:tcBorders>
            <w:shd w:val="clear" w:color="auto" w:fill="auto"/>
            <w:noWrap/>
            <w:hideMark/>
          </w:tcPr>
          <w:p w14:paraId="459C21DA" w14:textId="509FF2B1" w:rsidR="001F6530" w:rsidRPr="001677D0" w:rsidRDefault="001F6530" w:rsidP="001F6530">
            <w:pPr>
              <w:widowControl/>
              <w:rPr>
                <w:rFonts w:ascii="標楷體" w:eastAsia="標楷體" w:hAnsi="標楷體" w:cs="新細明體"/>
                <w:kern w:val="0"/>
              </w:rPr>
            </w:pPr>
            <w:r w:rsidRPr="001677D0">
              <w:rPr>
                <w:rFonts w:ascii="標楷體" w:eastAsia="標楷體" w:hAnsi="標楷體" w:hint="eastAsia"/>
              </w:rPr>
              <w:t>住家用</w:t>
            </w:r>
          </w:p>
        </w:tc>
      </w:tr>
      <w:tr w:rsidR="001677D0" w:rsidRPr="001677D0" w14:paraId="2E9D9D1D"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49683FB" w14:textId="232E53F5" w:rsidR="001F6530" w:rsidRPr="001677D0" w:rsidRDefault="001F6530" w:rsidP="001F6530">
            <w:pPr>
              <w:widowControl/>
              <w:rPr>
                <w:rFonts w:ascii="標楷體" w:eastAsia="標楷體" w:hAnsi="標楷體" w:cs="新細明體"/>
                <w:kern w:val="0"/>
              </w:rPr>
            </w:pPr>
            <w:r w:rsidRPr="001677D0">
              <w:rPr>
                <w:rFonts w:ascii="標楷體" w:eastAsia="標楷體" w:hAnsi="標楷體" w:cs="新細明體"/>
                <w:kern w:val="0"/>
              </w:rPr>
              <w:t>02</w:t>
            </w:r>
          </w:p>
        </w:tc>
        <w:tc>
          <w:tcPr>
            <w:tcW w:w="4819" w:type="dxa"/>
            <w:tcBorders>
              <w:top w:val="nil"/>
              <w:left w:val="nil"/>
              <w:bottom w:val="single" w:sz="4" w:space="0" w:color="auto"/>
              <w:right w:val="single" w:sz="4" w:space="0" w:color="auto"/>
            </w:tcBorders>
            <w:shd w:val="clear" w:color="auto" w:fill="auto"/>
            <w:noWrap/>
            <w:hideMark/>
          </w:tcPr>
          <w:p w14:paraId="5D52052E" w14:textId="14CD86D2" w:rsidR="001F6530" w:rsidRPr="001677D0" w:rsidRDefault="001F6530" w:rsidP="001F6530">
            <w:pPr>
              <w:widowControl/>
              <w:rPr>
                <w:rFonts w:ascii="標楷體" w:eastAsia="標楷體" w:hAnsi="標楷體" w:cs="新細明體"/>
                <w:kern w:val="0"/>
              </w:rPr>
            </w:pPr>
            <w:r w:rsidRPr="001677D0">
              <w:rPr>
                <w:rFonts w:ascii="標楷體" w:eastAsia="標楷體" w:hAnsi="標楷體" w:hint="eastAsia"/>
              </w:rPr>
              <w:t>商業用</w:t>
            </w:r>
          </w:p>
        </w:tc>
      </w:tr>
      <w:tr w:rsidR="001677D0" w:rsidRPr="001677D0" w14:paraId="1992E635"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FA12E7C" w14:textId="2BB9D8DE" w:rsidR="001F6530" w:rsidRPr="001677D0" w:rsidRDefault="001F6530" w:rsidP="001F6530">
            <w:pPr>
              <w:widowControl/>
              <w:rPr>
                <w:rFonts w:ascii="標楷體" w:eastAsia="標楷體" w:hAnsi="標楷體" w:cs="新細明體"/>
                <w:kern w:val="0"/>
              </w:rPr>
            </w:pPr>
            <w:r w:rsidRPr="001677D0">
              <w:rPr>
                <w:rFonts w:ascii="標楷體" w:eastAsia="標楷體" w:hAnsi="標楷體" w:cs="新細明體"/>
                <w:kern w:val="0"/>
              </w:rPr>
              <w:t>03</w:t>
            </w:r>
          </w:p>
        </w:tc>
        <w:tc>
          <w:tcPr>
            <w:tcW w:w="4819" w:type="dxa"/>
            <w:tcBorders>
              <w:top w:val="nil"/>
              <w:left w:val="nil"/>
              <w:bottom w:val="single" w:sz="4" w:space="0" w:color="auto"/>
              <w:right w:val="single" w:sz="4" w:space="0" w:color="auto"/>
            </w:tcBorders>
            <w:shd w:val="clear" w:color="auto" w:fill="auto"/>
            <w:noWrap/>
            <w:hideMark/>
          </w:tcPr>
          <w:p w14:paraId="158139CB" w14:textId="02754515" w:rsidR="001F6530" w:rsidRPr="001677D0" w:rsidRDefault="001F6530" w:rsidP="001F6530">
            <w:pPr>
              <w:widowControl/>
              <w:rPr>
                <w:rFonts w:ascii="標楷體" w:eastAsia="標楷體" w:hAnsi="標楷體" w:cs="新細明體"/>
                <w:kern w:val="0"/>
              </w:rPr>
            </w:pPr>
            <w:r w:rsidRPr="001677D0">
              <w:rPr>
                <w:rFonts w:ascii="標楷體" w:eastAsia="標楷體" w:hAnsi="標楷體" w:hint="eastAsia"/>
              </w:rPr>
              <w:t>工業用</w:t>
            </w:r>
          </w:p>
        </w:tc>
      </w:tr>
      <w:tr w:rsidR="001677D0" w:rsidRPr="001677D0" w14:paraId="3A5E1961"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3964157" w14:textId="67E7D9FE" w:rsidR="001F6530" w:rsidRPr="001677D0" w:rsidRDefault="001F6530" w:rsidP="001F6530">
            <w:pPr>
              <w:widowControl/>
              <w:rPr>
                <w:rFonts w:ascii="標楷體" w:eastAsia="標楷體" w:hAnsi="標楷體" w:cs="新細明體"/>
                <w:kern w:val="0"/>
              </w:rPr>
            </w:pPr>
            <w:r w:rsidRPr="001677D0">
              <w:rPr>
                <w:rFonts w:ascii="標楷體" w:eastAsia="標楷體" w:hAnsi="標楷體" w:cs="新細明體"/>
                <w:kern w:val="0"/>
              </w:rPr>
              <w:t>04</w:t>
            </w:r>
          </w:p>
        </w:tc>
        <w:tc>
          <w:tcPr>
            <w:tcW w:w="4819" w:type="dxa"/>
            <w:tcBorders>
              <w:top w:val="nil"/>
              <w:left w:val="nil"/>
              <w:bottom w:val="single" w:sz="4" w:space="0" w:color="auto"/>
              <w:right w:val="single" w:sz="4" w:space="0" w:color="auto"/>
            </w:tcBorders>
            <w:shd w:val="clear" w:color="auto" w:fill="auto"/>
            <w:noWrap/>
            <w:hideMark/>
          </w:tcPr>
          <w:p w14:paraId="26558864" w14:textId="36C37396" w:rsidR="001F6530" w:rsidRPr="001677D0" w:rsidRDefault="001F6530" w:rsidP="001F6530">
            <w:pPr>
              <w:widowControl/>
              <w:rPr>
                <w:rFonts w:ascii="標楷體" w:eastAsia="標楷體" w:hAnsi="標楷體" w:cs="新細明體"/>
                <w:kern w:val="0"/>
              </w:rPr>
            </w:pPr>
            <w:r w:rsidRPr="001677D0">
              <w:rPr>
                <w:rFonts w:ascii="標楷體" w:eastAsia="標楷體" w:hAnsi="標楷體" w:hint="eastAsia"/>
              </w:rPr>
              <w:t>農業用</w:t>
            </w:r>
          </w:p>
        </w:tc>
      </w:tr>
      <w:tr w:rsidR="001677D0" w:rsidRPr="001677D0" w14:paraId="08A936E3"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70068CB" w14:textId="033602D5" w:rsidR="001F6530" w:rsidRPr="001677D0" w:rsidRDefault="001F6530" w:rsidP="001F6530">
            <w:pPr>
              <w:widowControl/>
              <w:rPr>
                <w:rFonts w:ascii="標楷體" w:eastAsia="標楷體" w:hAnsi="標楷體" w:cs="新細明體"/>
                <w:kern w:val="0"/>
              </w:rPr>
            </w:pPr>
            <w:r w:rsidRPr="001677D0">
              <w:rPr>
                <w:rFonts w:ascii="標楷體" w:eastAsia="標楷體" w:hAnsi="標楷體" w:cs="新細明體"/>
                <w:kern w:val="0"/>
              </w:rPr>
              <w:t>05</w:t>
            </w:r>
          </w:p>
        </w:tc>
        <w:tc>
          <w:tcPr>
            <w:tcW w:w="4819" w:type="dxa"/>
            <w:tcBorders>
              <w:top w:val="nil"/>
              <w:left w:val="nil"/>
              <w:bottom w:val="single" w:sz="4" w:space="0" w:color="auto"/>
              <w:right w:val="single" w:sz="4" w:space="0" w:color="auto"/>
            </w:tcBorders>
            <w:shd w:val="clear" w:color="auto" w:fill="auto"/>
            <w:noWrap/>
            <w:hideMark/>
          </w:tcPr>
          <w:p w14:paraId="75C10351" w14:textId="7EF7815D" w:rsidR="001F6530" w:rsidRPr="001677D0" w:rsidRDefault="001F6530" w:rsidP="001F6530">
            <w:pPr>
              <w:widowControl/>
              <w:rPr>
                <w:rFonts w:ascii="標楷體" w:eastAsia="標楷體" w:hAnsi="標楷體" w:cs="新細明體"/>
                <w:kern w:val="0"/>
              </w:rPr>
            </w:pPr>
            <w:r w:rsidRPr="001677D0">
              <w:rPr>
                <w:rFonts w:ascii="標楷體" w:eastAsia="標楷體" w:hAnsi="標楷體" w:hint="eastAsia"/>
              </w:rPr>
              <w:t>農舍</w:t>
            </w:r>
          </w:p>
        </w:tc>
      </w:tr>
      <w:tr w:rsidR="001677D0" w:rsidRPr="001677D0" w14:paraId="5F5AE87F"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EAB4AB3" w14:textId="782AD0F5" w:rsidR="001F6530" w:rsidRPr="001677D0" w:rsidRDefault="001F6530" w:rsidP="001F6530">
            <w:pPr>
              <w:widowControl/>
              <w:rPr>
                <w:rFonts w:ascii="標楷體" w:eastAsia="標楷體" w:hAnsi="標楷體" w:cs="新細明體"/>
                <w:kern w:val="0"/>
              </w:rPr>
            </w:pPr>
            <w:r w:rsidRPr="001677D0">
              <w:rPr>
                <w:rFonts w:ascii="標楷體" w:eastAsia="標楷體" w:hAnsi="標楷體" w:cs="新細明體"/>
                <w:kern w:val="0"/>
              </w:rPr>
              <w:t>06</w:t>
            </w:r>
          </w:p>
        </w:tc>
        <w:tc>
          <w:tcPr>
            <w:tcW w:w="4819" w:type="dxa"/>
            <w:tcBorders>
              <w:top w:val="nil"/>
              <w:left w:val="nil"/>
              <w:bottom w:val="single" w:sz="4" w:space="0" w:color="auto"/>
              <w:right w:val="single" w:sz="4" w:space="0" w:color="auto"/>
            </w:tcBorders>
            <w:shd w:val="clear" w:color="auto" w:fill="auto"/>
            <w:noWrap/>
            <w:hideMark/>
          </w:tcPr>
          <w:p w14:paraId="6C5DA39E" w14:textId="7F1D34CB" w:rsidR="001F6530" w:rsidRPr="001677D0" w:rsidRDefault="001F6530" w:rsidP="001F6530">
            <w:pPr>
              <w:widowControl/>
              <w:rPr>
                <w:rFonts w:ascii="標楷體" w:eastAsia="標楷體" w:hAnsi="標楷體" w:cs="新細明體"/>
                <w:kern w:val="0"/>
              </w:rPr>
            </w:pPr>
            <w:r w:rsidRPr="001677D0">
              <w:rPr>
                <w:rFonts w:ascii="標楷體" w:eastAsia="標楷體" w:hAnsi="標楷體" w:hint="eastAsia"/>
              </w:rPr>
              <w:t>住商用</w:t>
            </w:r>
          </w:p>
        </w:tc>
      </w:tr>
      <w:tr w:rsidR="001677D0" w:rsidRPr="001677D0" w14:paraId="7240B70A"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D9632F8" w14:textId="1E7F5F29" w:rsidR="001F6530" w:rsidRPr="001677D0" w:rsidRDefault="001F6530" w:rsidP="001F6530">
            <w:pPr>
              <w:widowControl/>
              <w:rPr>
                <w:rFonts w:ascii="標楷體" w:eastAsia="標楷體" w:hAnsi="標楷體" w:cs="新細明體"/>
                <w:kern w:val="0"/>
              </w:rPr>
            </w:pPr>
            <w:r w:rsidRPr="001677D0">
              <w:rPr>
                <w:rFonts w:ascii="標楷體" w:eastAsia="標楷體" w:hAnsi="標楷體" w:cs="新細明體"/>
                <w:kern w:val="0"/>
              </w:rPr>
              <w:t>07</w:t>
            </w:r>
          </w:p>
        </w:tc>
        <w:tc>
          <w:tcPr>
            <w:tcW w:w="4819" w:type="dxa"/>
            <w:tcBorders>
              <w:top w:val="nil"/>
              <w:left w:val="nil"/>
              <w:bottom w:val="single" w:sz="4" w:space="0" w:color="auto"/>
              <w:right w:val="single" w:sz="4" w:space="0" w:color="auto"/>
            </w:tcBorders>
            <w:shd w:val="clear" w:color="auto" w:fill="auto"/>
            <w:noWrap/>
            <w:hideMark/>
          </w:tcPr>
          <w:p w14:paraId="462E1DF9" w14:textId="1CF97137" w:rsidR="001F6530" w:rsidRPr="001677D0" w:rsidRDefault="001F6530" w:rsidP="001F6530">
            <w:pPr>
              <w:widowControl/>
              <w:rPr>
                <w:rFonts w:ascii="標楷體" w:eastAsia="標楷體" w:hAnsi="標楷體" w:cs="新細明體"/>
                <w:kern w:val="0"/>
              </w:rPr>
            </w:pPr>
            <w:proofErr w:type="gramStart"/>
            <w:r w:rsidRPr="001677D0">
              <w:rPr>
                <w:rFonts w:ascii="標楷體" w:eastAsia="標楷體" w:hAnsi="標楷體" w:hint="eastAsia"/>
              </w:rPr>
              <w:t>住工用</w:t>
            </w:r>
            <w:proofErr w:type="gramEnd"/>
          </w:p>
        </w:tc>
      </w:tr>
      <w:tr w:rsidR="001677D0" w:rsidRPr="001677D0" w14:paraId="1A0FC63A"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7BAF5D1" w14:textId="2879104A" w:rsidR="001F6530" w:rsidRPr="001677D0" w:rsidRDefault="001F6530" w:rsidP="001F6530">
            <w:pPr>
              <w:widowControl/>
              <w:rPr>
                <w:rFonts w:ascii="標楷體" w:eastAsia="標楷體" w:hAnsi="標楷體" w:cs="新細明體"/>
                <w:kern w:val="0"/>
              </w:rPr>
            </w:pPr>
            <w:r w:rsidRPr="001677D0">
              <w:rPr>
                <w:rFonts w:ascii="標楷體" w:eastAsia="標楷體" w:hAnsi="標楷體" w:cs="新細明體"/>
                <w:kern w:val="0"/>
              </w:rPr>
              <w:t>08</w:t>
            </w:r>
          </w:p>
        </w:tc>
        <w:tc>
          <w:tcPr>
            <w:tcW w:w="4819" w:type="dxa"/>
            <w:tcBorders>
              <w:top w:val="nil"/>
              <w:left w:val="nil"/>
              <w:bottom w:val="single" w:sz="4" w:space="0" w:color="auto"/>
              <w:right w:val="single" w:sz="4" w:space="0" w:color="auto"/>
            </w:tcBorders>
            <w:shd w:val="clear" w:color="auto" w:fill="auto"/>
            <w:noWrap/>
            <w:hideMark/>
          </w:tcPr>
          <w:p w14:paraId="1A751E15" w14:textId="187229B8" w:rsidR="001F6530" w:rsidRPr="001677D0" w:rsidRDefault="001F6530" w:rsidP="001F6530">
            <w:pPr>
              <w:widowControl/>
              <w:rPr>
                <w:rFonts w:ascii="標楷體" w:eastAsia="標楷體" w:hAnsi="標楷體" w:cs="新細明體"/>
                <w:kern w:val="0"/>
              </w:rPr>
            </w:pPr>
            <w:r w:rsidRPr="001677D0">
              <w:rPr>
                <w:rFonts w:ascii="標楷體" w:eastAsia="標楷體" w:hAnsi="標楷體" w:hint="eastAsia"/>
              </w:rPr>
              <w:t>工商用</w:t>
            </w:r>
          </w:p>
        </w:tc>
      </w:tr>
      <w:tr w:rsidR="001677D0" w:rsidRPr="001677D0" w14:paraId="265BD264"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A345431" w14:textId="6EB72C24" w:rsidR="001F6530" w:rsidRPr="001677D0" w:rsidRDefault="001F6530" w:rsidP="001F6530">
            <w:pPr>
              <w:widowControl/>
              <w:rPr>
                <w:rFonts w:ascii="標楷體" w:eastAsia="標楷體" w:hAnsi="標楷體" w:cs="新細明體"/>
                <w:kern w:val="0"/>
              </w:rPr>
            </w:pPr>
            <w:r w:rsidRPr="001677D0">
              <w:rPr>
                <w:rFonts w:ascii="標楷體" w:eastAsia="標楷體" w:hAnsi="標楷體" w:cs="新細明體"/>
                <w:kern w:val="0"/>
              </w:rPr>
              <w:t>09</w:t>
            </w:r>
          </w:p>
        </w:tc>
        <w:tc>
          <w:tcPr>
            <w:tcW w:w="4819" w:type="dxa"/>
            <w:tcBorders>
              <w:top w:val="nil"/>
              <w:left w:val="nil"/>
              <w:bottom w:val="single" w:sz="4" w:space="0" w:color="auto"/>
              <w:right w:val="single" w:sz="4" w:space="0" w:color="auto"/>
            </w:tcBorders>
            <w:shd w:val="clear" w:color="auto" w:fill="auto"/>
            <w:noWrap/>
            <w:hideMark/>
          </w:tcPr>
          <w:p w14:paraId="748ED3AF" w14:textId="0425590B" w:rsidR="001F6530" w:rsidRPr="001677D0" w:rsidRDefault="001F6530" w:rsidP="001F6530">
            <w:pPr>
              <w:widowControl/>
              <w:rPr>
                <w:rFonts w:ascii="標楷體" w:eastAsia="標楷體" w:hAnsi="標楷體" w:cs="新細明體"/>
                <w:kern w:val="0"/>
              </w:rPr>
            </w:pPr>
            <w:r w:rsidRPr="001677D0">
              <w:rPr>
                <w:rFonts w:ascii="標楷體" w:eastAsia="標楷體" w:hAnsi="標楷體" w:hint="eastAsia"/>
              </w:rPr>
              <w:t>共用部分</w:t>
            </w:r>
          </w:p>
        </w:tc>
      </w:tr>
      <w:tr w:rsidR="001677D0" w:rsidRPr="001677D0" w14:paraId="6AA35A72"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BA31CDF" w14:textId="27D5A721" w:rsidR="001F6530" w:rsidRPr="001677D0" w:rsidRDefault="001F6530" w:rsidP="001F6530">
            <w:pPr>
              <w:widowControl/>
              <w:rPr>
                <w:rFonts w:ascii="標楷體" w:eastAsia="標楷體" w:hAnsi="標楷體" w:cs="新細明體"/>
                <w:kern w:val="0"/>
              </w:rPr>
            </w:pPr>
            <w:r w:rsidRPr="001677D0">
              <w:rPr>
                <w:rFonts w:ascii="標楷體" w:eastAsia="標楷體" w:hAnsi="標楷體" w:cs="新細明體"/>
                <w:kern w:val="0"/>
              </w:rPr>
              <w:t>10</w:t>
            </w:r>
          </w:p>
        </w:tc>
        <w:tc>
          <w:tcPr>
            <w:tcW w:w="4819" w:type="dxa"/>
            <w:tcBorders>
              <w:top w:val="nil"/>
              <w:left w:val="nil"/>
              <w:bottom w:val="single" w:sz="4" w:space="0" w:color="auto"/>
              <w:right w:val="single" w:sz="4" w:space="0" w:color="auto"/>
            </w:tcBorders>
            <w:shd w:val="clear" w:color="auto" w:fill="auto"/>
            <w:noWrap/>
            <w:hideMark/>
          </w:tcPr>
          <w:p w14:paraId="2B9768FC" w14:textId="30BC5598" w:rsidR="001F6530" w:rsidRPr="001677D0" w:rsidRDefault="001F6530" w:rsidP="001F6530">
            <w:pPr>
              <w:widowControl/>
              <w:rPr>
                <w:rFonts w:ascii="標楷體" w:eastAsia="標楷體" w:hAnsi="標楷體" w:cs="新細明體"/>
                <w:kern w:val="0"/>
              </w:rPr>
            </w:pPr>
            <w:r w:rsidRPr="001677D0">
              <w:rPr>
                <w:rFonts w:ascii="標楷體" w:eastAsia="標楷體" w:hAnsi="標楷體" w:hint="eastAsia"/>
              </w:rPr>
              <w:t>列管標準廠房</w:t>
            </w:r>
          </w:p>
        </w:tc>
      </w:tr>
      <w:tr w:rsidR="001677D0" w:rsidRPr="001677D0" w14:paraId="65A6D0EE"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7D1AB85" w14:textId="442C7818" w:rsidR="001F6530" w:rsidRPr="001677D0" w:rsidRDefault="001F6530" w:rsidP="001F6530">
            <w:pPr>
              <w:widowControl/>
              <w:rPr>
                <w:rFonts w:ascii="標楷體" w:eastAsia="標楷體" w:hAnsi="標楷體" w:cs="新細明體"/>
                <w:kern w:val="0"/>
              </w:rPr>
            </w:pPr>
            <w:r w:rsidRPr="001677D0">
              <w:rPr>
                <w:rFonts w:ascii="標楷體" w:eastAsia="標楷體" w:hAnsi="標楷體" w:cs="新細明體"/>
                <w:kern w:val="0"/>
              </w:rPr>
              <w:t>11</w:t>
            </w:r>
          </w:p>
        </w:tc>
        <w:tc>
          <w:tcPr>
            <w:tcW w:w="4819" w:type="dxa"/>
            <w:tcBorders>
              <w:top w:val="nil"/>
              <w:left w:val="nil"/>
              <w:bottom w:val="single" w:sz="4" w:space="0" w:color="auto"/>
              <w:right w:val="single" w:sz="4" w:space="0" w:color="auto"/>
            </w:tcBorders>
            <w:shd w:val="clear" w:color="auto" w:fill="auto"/>
            <w:noWrap/>
            <w:hideMark/>
          </w:tcPr>
          <w:p w14:paraId="61ADDA91" w14:textId="7907FC51" w:rsidR="001F6530" w:rsidRPr="001677D0" w:rsidRDefault="001F6530" w:rsidP="001F6530">
            <w:pPr>
              <w:widowControl/>
              <w:rPr>
                <w:rFonts w:ascii="標楷體" w:eastAsia="標楷體" w:hAnsi="標楷體" w:cs="新細明體"/>
                <w:kern w:val="0"/>
              </w:rPr>
            </w:pPr>
            <w:r w:rsidRPr="001677D0">
              <w:rPr>
                <w:rFonts w:ascii="標楷體" w:eastAsia="標楷體" w:hAnsi="標楷體" w:hint="eastAsia"/>
              </w:rPr>
              <w:t>國民住宅</w:t>
            </w:r>
          </w:p>
        </w:tc>
      </w:tr>
      <w:tr w:rsidR="001677D0" w:rsidRPr="001677D0" w14:paraId="36C1C85D"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BAA15A6" w14:textId="4267BA31" w:rsidR="001F6530" w:rsidRPr="001677D0" w:rsidRDefault="001F6530" w:rsidP="001F6530">
            <w:pPr>
              <w:widowControl/>
              <w:rPr>
                <w:rFonts w:ascii="標楷體" w:eastAsia="標楷體" w:hAnsi="標楷體" w:cs="新細明體"/>
                <w:kern w:val="0"/>
              </w:rPr>
            </w:pPr>
            <w:r w:rsidRPr="001677D0">
              <w:rPr>
                <w:rFonts w:ascii="標楷體" w:eastAsia="標楷體" w:hAnsi="標楷體" w:cs="新細明體"/>
                <w:kern w:val="0"/>
              </w:rPr>
              <w:t>12</w:t>
            </w:r>
          </w:p>
        </w:tc>
        <w:tc>
          <w:tcPr>
            <w:tcW w:w="4819" w:type="dxa"/>
            <w:tcBorders>
              <w:top w:val="nil"/>
              <w:left w:val="nil"/>
              <w:bottom w:val="single" w:sz="4" w:space="0" w:color="auto"/>
              <w:right w:val="single" w:sz="4" w:space="0" w:color="auto"/>
            </w:tcBorders>
            <w:shd w:val="clear" w:color="auto" w:fill="auto"/>
            <w:noWrap/>
            <w:hideMark/>
          </w:tcPr>
          <w:p w14:paraId="570D5D51" w14:textId="70CEA1DD" w:rsidR="001F6530" w:rsidRPr="001677D0" w:rsidRDefault="001F6530" w:rsidP="001F6530">
            <w:pPr>
              <w:widowControl/>
              <w:rPr>
                <w:rFonts w:ascii="標楷體" w:eastAsia="標楷體" w:hAnsi="標楷體" w:cs="新細明體"/>
                <w:kern w:val="0"/>
              </w:rPr>
            </w:pPr>
            <w:r w:rsidRPr="001677D0">
              <w:rPr>
                <w:rFonts w:ascii="標楷體" w:eastAsia="標楷體" w:hAnsi="標楷體" w:hint="eastAsia"/>
              </w:rPr>
              <w:t>市場攤位</w:t>
            </w:r>
          </w:p>
        </w:tc>
      </w:tr>
      <w:tr w:rsidR="001677D0" w:rsidRPr="001677D0" w14:paraId="4140009B"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3306CC1" w14:textId="42249E56" w:rsidR="001F6530" w:rsidRPr="001677D0" w:rsidRDefault="001F6530" w:rsidP="001F6530">
            <w:pPr>
              <w:widowControl/>
              <w:rPr>
                <w:rFonts w:ascii="標楷體" w:eastAsia="標楷體" w:hAnsi="標楷體" w:cs="新細明體"/>
                <w:kern w:val="0"/>
              </w:rPr>
            </w:pPr>
            <w:r w:rsidRPr="001677D0">
              <w:rPr>
                <w:rFonts w:ascii="標楷體" w:eastAsia="標楷體" w:hAnsi="標楷體" w:cs="新細明體"/>
                <w:kern w:val="0"/>
              </w:rPr>
              <w:t>13</w:t>
            </w:r>
          </w:p>
        </w:tc>
        <w:tc>
          <w:tcPr>
            <w:tcW w:w="4819" w:type="dxa"/>
            <w:tcBorders>
              <w:top w:val="nil"/>
              <w:left w:val="nil"/>
              <w:bottom w:val="single" w:sz="4" w:space="0" w:color="auto"/>
              <w:right w:val="single" w:sz="4" w:space="0" w:color="auto"/>
            </w:tcBorders>
            <w:shd w:val="clear" w:color="auto" w:fill="auto"/>
            <w:noWrap/>
            <w:hideMark/>
          </w:tcPr>
          <w:p w14:paraId="33C90134" w14:textId="1D1782BD" w:rsidR="001F6530" w:rsidRPr="001677D0" w:rsidRDefault="001F6530" w:rsidP="001F6530">
            <w:pPr>
              <w:widowControl/>
              <w:rPr>
                <w:rFonts w:ascii="標楷體" w:eastAsia="標楷體" w:hAnsi="標楷體" w:cs="新細明體"/>
                <w:kern w:val="0"/>
              </w:rPr>
            </w:pPr>
            <w:r w:rsidRPr="001677D0">
              <w:rPr>
                <w:rFonts w:ascii="標楷體" w:eastAsia="標楷體" w:hAnsi="標楷體" w:hint="eastAsia"/>
              </w:rPr>
              <w:t>停車空間</w:t>
            </w:r>
          </w:p>
        </w:tc>
      </w:tr>
      <w:tr w:rsidR="001677D0" w:rsidRPr="001677D0" w14:paraId="1D6FA937"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F64168B" w14:textId="29FF3EA4" w:rsidR="001F6530" w:rsidRPr="001677D0" w:rsidRDefault="001F6530" w:rsidP="001F6530">
            <w:pPr>
              <w:widowControl/>
              <w:rPr>
                <w:rFonts w:ascii="標楷體" w:eastAsia="標楷體" w:hAnsi="標楷體" w:cs="新細明體"/>
                <w:kern w:val="0"/>
              </w:rPr>
            </w:pPr>
            <w:r w:rsidRPr="001677D0">
              <w:rPr>
                <w:rFonts w:ascii="標楷體" w:eastAsia="標楷體" w:hAnsi="標楷體" w:cs="新細明體"/>
                <w:kern w:val="0"/>
              </w:rPr>
              <w:t>14</w:t>
            </w:r>
          </w:p>
        </w:tc>
        <w:tc>
          <w:tcPr>
            <w:tcW w:w="4819" w:type="dxa"/>
            <w:tcBorders>
              <w:top w:val="nil"/>
              <w:left w:val="nil"/>
              <w:bottom w:val="single" w:sz="4" w:space="0" w:color="auto"/>
              <w:right w:val="single" w:sz="4" w:space="0" w:color="auto"/>
            </w:tcBorders>
            <w:shd w:val="clear" w:color="auto" w:fill="auto"/>
            <w:noWrap/>
            <w:hideMark/>
          </w:tcPr>
          <w:p w14:paraId="4DC1C356" w14:textId="2D34798B" w:rsidR="001F6530" w:rsidRPr="001677D0" w:rsidRDefault="001F6530" w:rsidP="001F6530">
            <w:pPr>
              <w:widowControl/>
              <w:rPr>
                <w:rFonts w:ascii="標楷體" w:eastAsia="標楷體" w:hAnsi="標楷體" w:cs="新細明體"/>
                <w:kern w:val="0"/>
              </w:rPr>
            </w:pPr>
            <w:r w:rsidRPr="001677D0">
              <w:rPr>
                <w:rFonts w:ascii="標楷體" w:eastAsia="標楷體" w:hAnsi="標楷體" w:hint="eastAsia"/>
              </w:rPr>
              <w:t>見使用執照</w:t>
            </w:r>
          </w:p>
        </w:tc>
      </w:tr>
      <w:tr w:rsidR="001F6530" w:rsidRPr="001677D0" w14:paraId="406AE131"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FBB56D4" w14:textId="5127903A" w:rsidR="001F6530" w:rsidRPr="001677D0" w:rsidRDefault="001F6530" w:rsidP="001F6530">
            <w:pPr>
              <w:widowControl/>
              <w:rPr>
                <w:rFonts w:ascii="標楷體" w:eastAsia="標楷體" w:hAnsi="標楷體" w:cs="新細明體"/>
                <w:kern w:val="0"/>
              </w:rPr>
            </w:pPr>
            <w:r w:rsidRPr="001677D0">
              <w:rPr>
                <w:rFonts w:ascii="標楷體" w:eastAsia="標楷體" w:hAnsi="標楷體" w:cs="新細明體"/>
                <w:kern w:val="0"/>
              </w:rPr>
              <w:t>15</w:t>
            </w:r>
          </w:p>
        </w:tc>
        <w:tc>
          <w:tcPr>
            <w:tcW w:w="4819" w:type="dxa"/>
            <w:tcBorders>
              <w:top w:val="nil"/>
              <w:left w:val="nil"/>
              <w:bottom w:val="single" w:sz="4" w:space="0" w:color="auto"/>
              <w:right w:val="single" w:sz="4" w:space="0" w:color="auto"/>
            </w:tcBorders>
            <w:shd w:val="clear" w:color="auto" w:fill="auto"/>
            <w:noWrap/>
            <w:hideMark/>
          </w:tcPr>
          <w:p w14:paraId="30FEF788" w14:textId="0490CF48" w:rsidR="001F6530" w:rsidRPr="001677D0" w:rsidRDefault="001F6530" w:rsidP="001F6530">
            <w:pPr>
              <w:widowControl/>
              <w:rPr>
                <w:rFonts w:ascii="標楷體" w:eastAsia="標楷體" w:hAnsi="標楷體" w:cs="新細明體"/>
                <w:kern w:val="0"/>
              </w:rPr>
            </w:pPr>
            <w:r w:rsidRPr="001677D0">
              <w:rPr>
                <w:rFonts w:ascii="標楷體" w:eastAsia="標楷體" w:hAnsi="標楷體" w:hint="eastAsia"/>
              </w:rPr>
              <w:t>見其它登記事項</w:t>
            </w:r>
          </w:p>
        </w:tc>
      </w:tr>
    </w:tbl>
    <w:p w14:paraId="1EB08B2C" w14:textId="77777777" w:rsidR="005A50AB" w:rsidRPr="001677D0" w:rsidRDefault="005A50AB" w:rsidP="005A50AB">
      <w:pPr>
        <w:tabs>
          <w:tab w:val="left" w:pos="788"/>
        </w:tabs>
        <w:ind w:leftChars="300" w:left="720"/>
        <w:rPr>
          <w:rFonts w:ascii="標楷體" w:eastAsia="標楷體" w:hAnsi="標楷體"/>
        </w:rPr>
      </w:pPr>
    </w:p>
    <w:p w14:paraId="40F4C119" w14:textId="014B0E96"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附屬建物用途</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38CDC90C"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A0BA1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1910E92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4884534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49A6B490" w14:textId="0F50068F" w:rsidR="005A50AB" w:rsidRPr="001677D0" w:rsidRDefault="001F6530" w:rsidP="007E2411">
            <w:pPr>
              <w:widowControl/>
              <w:rPr>
                <w:rFonts w:ascii="標楷體" w:eastAsia="標楷體" w:hAnsi="標楷體" w:cs="新細明體"/>
                <w:kern w:val="0"/>
              </w:rPr>
            </w:pPr>
            <w:r w:rsidRPr="001677D0">
              <w:rPr>
                <w:rFonts w:ascii="標楷體" w:eastAsia="標楷體" w:hAnsi="標楷體" w:cs="新細明體"/>
                <w:kern w:val="0"/>
              </w:rPr>
              <w:t>0</w:t>
            </w:r>
            <w:r w:rsidR="005A50AB" w:rsidRPr="001677D0">
              <w:rPr>
                <w:rFonts w:ascii="標楷體" w:eastAsia="標楷體" w:hAnsi="標楷體" w:cs="新細明體" w:hint="eastAsia"/>
                <w:kern w:val="0"/>
              </w:rPr>
              <w:t>1</w:t>
            </w:r>
          </w:p>
        </w:tc>
        <w:tc>
          <w:tcPr>
            <w:tcW w:w="4819" w:type="dxa"/>
            <w:tcBorders>
              <w:top w:val="nil"/>
              <w:left w:val="nil"/>
              <w:bottom w:val="single" w:sz="4" w:space="0" w:color="auto"/>
              <w:right w:val="single" w:sz="4" w:space="0" w:color="auto"/>
            </w:tcBorders>
            <w:shd w:val="clear" w:color="auto" w:fill="auto"/>
            <w:noWrap/>
            <w:vAlign w:val="center"/>
            <w:hideMark/>
          </w:tcPr>
          <w:p w14:paraId="1B69E50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花台</w:t>
            </w:r>
          </w:p>
        </w:tc>
      </w:tr>
      <w:tr w:rsidR="001677D0" w:rsidRPr="001677D0" w14:paraId="1BFA928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177A94F2" w14:textId="2125646B" w:rsidR="005A50AB" w:rsidRPr="001677D0" w:rsidRDefault="001F6530" w:rsidP="007E2411">
            <w:pPr>
              <w:widowControl/>
              <w:rPr>
                <w:rFonts w:ascii="標楷體" w:eastAsia="標楷體" w:hAnsi="標楷體" w:cs="新細明體"/>
                <w:kern w:val="0"/>
              </w:rPr>
            </w:pPr>
            <w:r w:rsidRPr="001677D0">
              <w:rPr>
                <w:rFonts w:ascii="標楷體" w:eastAsia="標楷體" w:hAnsi="標楷體" w:cs="新細明體"/>
                <w:kern w:val="0"/>
              </w:rPr>
              <w:t>0</w:t>
            </w:r>
            <w:r w:rsidR="005A50AB" w:rsidRPr="001677D0">
              <w:rPr>
                <w:rFonts w:ascii="標楷體" w:eastAsia="標楷體" w:hAnsi="標楷體" w:cs="新細明體" w:hint="eastAsia"/>
                <w:kern w:val="0"/>
              </w:rPr>
              <w:t>2</w:t>
            </w:r>
          </w:p>
        </w:tc>
        <w:tc>
          <w:tcPr>
            <w:tcW w:w="4819" w:type="dxa"/>
            <w:tcBorders>
              <w:top w:val="nil"/>
              <w:left w:val="nil"/>
              <w:bottom w:val="single" w:sz="4" w:space="0" w:color="auto"/>
              <w:right w:val="single" w:sz="4" w:space="0" w:color="auto"/>
            </w:tcBorders>
            <w:shd w:val="clear" w:color="auto" w:fill="auto"/>
            <w:noWrap/>
            <w:vAlign w:val="center"/>
            <w:hideMark/>
          </w:tcPr>
          <w:p w14:paraId="54B0C175" w14:textId="77777777" w:rsidR="005A50AB" w:rsidRPr="001677D0" w:rsidRDefault="005A50AB" w:rsidP="007E2411">
            <w:pPr>
              <w:widowControl/>
              <w:rPr>
                <w:rFonts w:ascii="標楷體" w:eastAsia="標楷體" w:hAnsi="標楷體" w:cs="新細明體"/>
                <w:kern w:val="0"/>
              </w:rPr>
            </w:pPr>
            <w:proofErr w:type="gramStart"/>
            <w:r w:rsidRPr="001677D0">
              <w:rPr>
                <w:rFonts w:ascii="標楷體" w:eastAsia="標楷體" w:hAnsi="標楷體" w:cs="新細明體" w:hint="eastAsia"/>
                <w:kern w:val="0"/>
              </w:rPr>
              <w:t>露台</w:t>
            </w:r>
            <w:proofErr w:type="gramEnd"/>
          </w:p>
        </w:tc>
      </w:tr>
      <w:tr w:rsidR="001677D0" w:rsidRPr="001677D0" w14:paraId="7766AC4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76D40388" w14:textId="20B20103" w:rsidR="005A50AB" w:rsidRPr="001677D0" w:rsidRDefault="001F6530" w:rsidP="007E2411">
            <w:pPr>
              <w:widowControl/>
              <w:rPr>
                <w:rFonts w:ascii="標楷體" w:eastAsia="標楷體" w:hAnsi="標楷體" w:cs="新細明體"/>
                <w:kern w:val="0"/>
              </w:rPr>
            </w:pPr>
            <w:r w:rsidRPr="001677D0">
              <w:rPr>
                <w:rFonts w:ascii="標楷體" w:eastAsia="標楷體" w:hAnsi="標楷體" w:cs="新細明體"/>
                <w:kern w:val="0"/>
              </w:rPr>
              <w:t>0</w:t>
            </w:r>
            <w:r w:rsidR="005A50AB" w:rsidRPr="001677D0">
              <w:rPr>
                <w:rFonts w:ascii="標楷體" w:eastAsia="標楷體" w:hAnsi="標楷體" w:cs="新細明體" w:hint="eastAsia"/>
                <w:kern w:val="0"/>
              </w:rPr>
              <w:t>3</w:t>
            </w:r>
          </w:p>
        </w:tc>
        <w:tc>
          <w:tcPr>
            <w:tcW w:w="4819" w:type="dxa"/>
            <w:tcBorders>
              <w:top w:val="nil"/>
              <w:left w:val="nil"/>
              <w:bottom w:val="single" w:sz="4" w:space="0" w:color="auto"/>
              <w:right w:val="single" w:sz="4" w:space="0" w:color="auto"/>
            </w:tcBorders>
            <w:shd w:val="clear" w:color="auto" w:fill="auto"/>
            <w:noWrap/>
            <w:vAlign w:val="center"/>
            <w:hideMark/>
          </w:tcPr>
          <w:p w14:paraId="3E9864FA"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陽台</w:t>
            </w:r>
          </w:p>
        </w:tc>
      </w:tr>
      <w:tr w:rsidR="005A50AB" w:rsidRPr="001677D0" w14:paraId="4F856F9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38ECEBE0" w14:textId="050C6506" w:rsidR="005A50AB" w:rsidRPr="001677D0" w:rsidRDefault="001F6530" w:rsidP="007E2411">
            <w:pPr>
              <w:widowControl/>
              <w:rPr>
                <w:rFonts w:ascii="標楷體" w:eastAsia="標楷體" w:hAnsi="標楷體" w:cs="新細明體"/>
                <w:kern w:val="0"/>
              </w:rPr>
            </w:pPr>
            <w:r w:rsidRPr="001677D0">
              <w:rPr>
                <w:rFonts w:ascii="標楷體" w:eastAsia="標楷體" w:hAnsi="標楷體" w:cs="新細明體"/>
                <w:kern w:val="0"/>
              </w:rPr>
              <w:t>0</w:t>
            </w:r>
            <w:r w:rsidR="005A50AB" w:rsidRPr="001677D0">
              <w:rPr>
                <w:rFonts w:ascii="標楷體" w:eastAsia="標楷體" w:hAnsi="標楷體" w:cs="新細明體" w:hint="eastAsia"/>
                <w:kern w:val="0"/>
              </w:rPr>
              <w:t>4</w:t>
            </w:r>
          </w:p>
        </w:tc>
        <w:tc>
          <w:tcPr>
            <w:tcW w:w="4819" w:type="dxa"/>
            <w:tcBorders>
              <w:top w:val="nil"/>
              <w:left w:val="nil"/>
              <w:bottom w:val="single" w:sz="4" w:space="0" w:color="auto"/>
              <w:right w:val="single" w:sz="4" w:space="0" w:color="auto"/>
            </w:tcBorders>
            <w:shd w:val="clear" w:color="auto" w:fill="auto"/>
            <w:noWrap/>
            <w:vAlign w:val="center"/>
            <w:hideMark/>
          </w:tcPr>
          <w:p w14:paraId="7421CB6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其他</w:t>
            </w:r>
          </w:p>
        </w:tc>
      </w:tr>
    </w:tbl>
    <w:p w14:paraId="4D168B75" w14:textId="77777777" w:rsidR="005A50AB" w:rsidRPr="001677D0" w:rsidRDefault="005A50AB" w:rsidP="0022279A">
      <w:pPr>
        <w:tabs>
          <w:tab w:val="left" w:pos="788"/>
        </w:tabs>
        <w:ind w:leftChars="300" w:left="720"/>
        <w:rPr>
          <w:rFonts w:ascii="標楷體" w:eastAsia="標楷體" w:hAnsi="標楷體"/>
        </w:rPr>
      </w:pPr>
    </w:p>
    <w:p w14:paraId="74F0E9A8" w14:textId="4E0B5F29" w:rsidR="005A50AB" w:rsidRPr="001677D0" w:rsidRDefault="005B641D" w:rsidP="00787403">
      <w:pPr>
        <w:numPr>
          <w:ilvl w:val="0"/>
          <w:numId w:val="15"/>
        </w:numPr>
        <w:rPr>
          <w:rFonts w:ascii="標楷體" w:eastAsia="標楷體" w:hAnsi="標楷體"/>
        </w:rPr>
      </w:pPr>
      <w:r w:rsidRPr="001677D0">
        <w:rPr>
          <w:rFonts w:ascii="標楷體" w:eastAsia="標楷體" w:hAnsi="標楷體" w:hint="eastAsia"/>
        </w:rPr>
        <w:t>關係人</w:t>
      </w:r>
      <w:r w:rsidR="005A50AB" w:rsidRPr="001677D0">
        <w:rPr>
          <w:rFonts w:ascii="標楷體" w:eastAsia="標楷體" w:hAnsi="標楷體" w:hint="eastAsia"/>
        </w:rPr>
        <w:t>親等</w:t>
      </w:r>
      <w:r w:rsidRPr="001677D0">
        <w:rPr>
          <w:rFonts w:ascii="標楷體" w:eastAsia="標楷體" w:hAnsi="標楷體" w:hint="eastAsia"/>
        </w:rPr>
        <w:t>代碼</w:t>
      </w:r>
    </w:p>
    <w:tbl>
      <w:tblPr>
        <w:tblW w:w="6427" w:type="dxa"/>
        <w:tblInd w:w="973" w:type="dxa"/>
        <w:tblCellMar>
          <w:left w:w="28" w:type="dxa"/>
          <w:right w:w="28" w:type="dxa"/>
        </w:tblCellMar>
        <w:tblLook w:val="04A0" w:firstRow="1" w:lastRow="0" w:firstColumn="1" w:lastColumn="0" w:noHBand="0" w:noVBand="1"/>
      </w:tblPr>
      <w:tblGrid>
        <w:gridCol w:w="1608"/>
        <w:gridCol w:w="4819"/>
      </w:tblGrid>
      <w:tr w:rsidR="001677D0" w:rsidRPr="001677D0" w14:paraId="189008B3" w14:textId="77777777" w:rsidTr="0022279A">
        <w:trPr>
          <w:trHeight w:val="340"/>
        </w:trPr>
        <w:tc>
          <w:tcPr>
            <w:tcW w:w="16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40D049" w14:textId="77777777" w:rsidR="00E37CAC" w:rsidRPr="001677D0" w:rsidRDefault="00E37CAC"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26835CE8" w14:textId="2EAEBE63" w:rsidR="00E37CAC" w:rsidRPr="001677D0" w:rsidRDefault="00E37CAC"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65C8B25A" w14:textId="77777777" w:rsidTr="0022279A">
        <w:trPr>
          <w:trHeight w:val="340"/>
        </w:trPr>
        <w:tc>
          <w:tcPr>
            <w:tcW w:w="1608" w:type="dxa"/>
            <w:tcBorders>
              <w:top w:val="nil"/>
              <w:left w:val="single" w:sz="4" w:space="0" w:color="auto"/>
              <w:bottom w:val="single" w:sz="4" w:space="0" w:color="auto"/>
              <w:right w:val="single" w:sz="4" w:space="0" w:color="auto"/>
            </w:tcBorders>
            <w:shd w:val="clear" w:color="auto" w:fill="auto"/>
            <w:noWrap/>
            <w:vAlign w:val="center"/>
          </w:tcPr>
          <w:p w14:paraId="68AA7B63" w14:textId="77777777" w:rsidR="00E37CAC" w:rsidRPr="001677D0" w:rsidRDefault="00E37CAC" w:rsidP="007E2411">
            <w:pPr>
              <w:rPr>
                <w:rFonts w:ascii="標楷體" w:eastAsia="標楷體" w:hAnsi="標楷體" w:cs="新細明體"/>
              </w:rPr>
            </w:pPr>
            <w:r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6F4C864A" w14:textId="7732851B" w:rsidR="00E37CAC" w:rsidRPr="001677D0" w:rsidRDefault="00E37CAC" w:rsidP="007E2411">
            <w:pPr>
              <w:rPr>
                <w:rFonts w:ascii="標楷體" w:eastAsia="標楷體" w:hAnsi="標楷體" w:cs="新細明體"/>
              </w:rPr>
            </w:pPr>
            <w:r w:rsidRPr="001677D0">
              <w:rPr>
                <w:rFonts w:ascii="標楷體" w:eastAsia="標楷體" w:hAnsi="標楷體" w:hint="eastAsia"/>
              </w:rPr>
              <w:t>配偶</w:t>
            </w:r>
          </w:p>
        </w:tc>
      </w:tr>
      <w:tr w:rsidR="001677D0" w:rsidRPr="001677D0" w14:paraId="5BF45C3A" w14:textId="77777777" w:rsidTr="0022279A">
        <w:trPr>
          <w:trHeight w:val="340"/>
        </w:trPr>
        <w:tc>
          <w:tcPr>
            <w:tcW w:w="1608" w:type="dxa"/>
            <w:tcBorders>
              <w:top w:val="nil"/>
              <w:left w:val="single" w:sz="4" w:space="0" w:color="auto"/>
              <w:bottom w:val="single" w:sz="4" w:space="0" w:color="auto"/>
              <w:right w:val="single" w:sz="4" w:space="0" w:color="auto"/>
            </w:tcBorders>
            <w:shd w:val="clear" w:color="auto" w:fill="auto"/>
            <w:noWrap/>
            <w:vAlign w:val="center"/>
          </w:tcPr>
          <w:p w14:paraId="5F6F0F12" w14:textId="77777777" w:rsidR="00E37CAC" w:rsidRPr="001677D0" w:rsidRDefault="00E37CAC" w:rsidP="007E2411">
            <w:pPr>
              <w:rPr>
                <w:rFonts w:ascii="標楷體" w:eastAsia="標楷體" w:hAnsi="標楷體" w:cs="新細明體"/>
              </w:rPr>
            </w:pPr>
            <w:r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tcPr>
          <w:p w14:paraId="42A2005A" w14:textId="1504C343" w:rsidR="00E37CAC" w:rsidRPr="001677D0" w:rsidRDefault="00E37CAC" w:rsidP="007E2411">
            <w:pPr>
              <w:rPr>
                <w:rFonts w:ascii="標楷體" w:eastAsia="標楷體" w:hAnsi="標楷體" w:cs="新細明體"/>
              </w:rPr>
            </w:pPr>
            <w:r w:rsidRPr="001677D0">
              <w:rPr>
                <w:rFonts w:ascii="標楷體" w:eastAsia="標楷體" w:hAnsi="標楷體" w:hint="eastAsia"/>
              </w:rPr>
              <w:t>一親等血親</w:t>
            </w:r>
          </w:p>
        </w:tc>
      </w:tr>
      <w:tr w:rsidR="001677D0" w:rsidRPr="001677D0" w14:paraId="3F20C3B0" w14:textId="77777777" w:rsidTr="0022279A">
        <w:trPr>
          <w:trHeight w:val="340"/>
        </w:trPr>
        <w:tc>
          <w:tcPr>
            <w:tcW w:w="1608" w:type="dxa"/>
            <w:tcBorders>
              <w:top w:val="nil"/>
              <w:left w:val="single" w:sz="4" w:space="0" w:color="auto"/>
              <w:bottom w:val="single" w:sz="4" w:space="0" w:color="auto"/>
              <w:right w:val="single" w:sz="4" w:space="0" w:color="auto"/>
            </w:tcBorders>
            <w:shd w:val="clear" w:color="auto" w:fill="auto"/>
            <w:noWrap/>
            <w:vAlign w:val="center"/>
          </w:tcPr>
          <w:p w14:paraId="48830D9D" w14:textId="77777777" w:rsidR="00E37CAC" w:rsidRPr="001677D0" w:rsidRDefault="00E37CAC" w:rsidP="007E2411">
            <w:pPr>
              <w:rPr>
                <w:rFonts w:ascii="標楷體" w:eastAsia="標楷體" w:hAnsi="標楷體" w:cs="新細明體"/>
              </w:rPr>
            </w:pPr>
            <w:r w:rsidRPr="001677D0">
              <w:rPr>
                <w:rFonts w:ascii="標楷體" w:eastAsia="標楷體" w:hAnsi="標楷體" w:hint="eastAsia"/>
              </w:rPr>
              <w:t>3</w:t>
            </w:r>
          </w:p>
        </w:tc>
        <w:tc>
          <w:tcPr>
            <w:tcW w:w="4819" w:type="dxa"/>
            <w:tcBorders>
              <w:top w:val="nil"/>
              <w:left w:val="nil"/>
              <w:bottom w:val="single" w:sz="4" w:space="0" w:color="auto"/>
              <w:right w:val="single" w:sz="4" w:space="0" w:color="auto"/>
            </w:tcBorders>
            <w:shd w:val="clear" w:color="auto" w:fill="auto"/>
            <w:noWrap/>
            <w:vAlign w:val="center"/>
          </w:tcPr>
          <w:p w14:paraId="66AE1321" w14:textId="5586F835" w:rsidR="00E37CAC" w:rsidRPr="001677D0" w:rsidRDefault="00E37CAC" w:rsidP="007E2411">
            <w:pPr>
              <w:rPr>
                <w:rFonts w:ascii="標楷體" w:eastAsia="標楷體" w:hAnsi="標楷體" w:cs="新細明體"/>
              </w:rPr>
            </w:pPr>
            <w:r w:rsidRPr="001677D0">
              <w:rPr>
                <w:rFonts w:ascii="標楷體" w:eastAsia="標楷體" w:hAnsi="標楷體" w:hint="eastAsia"/>
              </w:rPr>
              <w:t>二親等血親</w:t>
            </w:r>
          </w:p>
        </w:tc>
      </w:tr>
      <w:tr w:rsidR="001677D0" w:rsidRPr="001677D0" w14:paraId="5854D75D" w14:textId="77777777" w:rsidTr="0022279A">
        <w:trPr>
          <w:trHeight w:val="340"/>
        </w:trPr>
        <w:tc>
          <w:tcPr>
            <w:tcW w:w="1608" w:type="dxa"/>
            <w:tcBorders>
              <w:top w:val="nil"/>
              <w:left w:val="single" w:sz="4" w:space="0" w:color="auto"/>
              <w:bottom w:val="single" w:sz="4" w:space="0" w:color="auto"/>
              <w:right w:val="single" w:sz="4" w:space="0" w:color="auto"/>
            </w:tcBorders>
            <w:shd w:val="clear" w:color="auto" w:fill="auto"/>
            <w:noWrap/>
            <w:vAlign w:val="center"/>
          </w:tcPr>
          <w:p w14:paraId="67000396" w14:textId="77777777" w:rsidR="00E37CAC" w:rsidRPr="001677D0" w:rsidRDefault="00E37CAC" w:rsidP="007E2411">
            <w:pPr>
              <w:rPr>
                <w:rFonts w:ascii="標楷體" w:eastAsia="標楷體" w:hAnsi="標楷體" w:cs="新細明體"/>
              </w:rPr>
            </w:pPr>
            <w:r w:rsidRPr="001677D0">
              <w:rPr>
                <w:rFonts w:ascii="標楷體" w:eastAsia="標楷體" w:hAnsi="標楷體" w:hint="eastAsia"/>
              </w:rPr>
              <w:t>4</w:t>
            </w:r>
          </w:p>
        </w:tc>
        <w:tc>
          <w:tcPr>
            <w:tcW w:w="4819" w:type="dxa"/>
            <w:tcBorders>
              <w:top w:val="nil"/>
              <w:left w:val="nil"/>
              <w:bottom w:val="single" w:sz="4" w:space="0" w:color="auto"/>
              <w:right w:val="single" w:sz="4" w:space="0" w:color="auto"/>
            </w:tcBorders>
            <w:shd w:val="clear" w:color="auto" w:fill="auto"/>
            <w:noWrap/>
            <w:vAlign w:val="center"/>
          </w:tcPr>
          <w:p w14:paraId="06968ABB" w14:textId="5D0193AE" w:rsidR="00E37CAC" w:rsidRPr="001677D0" w:rsidRDefault="00E37CAC" w:rsidP="007E2411">
            <w:pPr>
              <w:rPr>
                <w:rFonts w:ascii="標楷體" w:eastAsia="標楷體" w:hAnsi="標楷體" w:cs="新細明體"/>
              </w:rPr>
            </w:pPr>
            <w:r w:rsidRPr="001677D0">
              <w:rPr>
                <w:rFonts w:ascii="標楷體" w:eastAsia="標楷體" w:hAnsi="標楷體" w:hint="eastAsia"/>
              </w:rPr>
              <w:t>三親等血親</w:t>
            </w:r>
          </w:p>
        </w:tc>
      </w:tr>
      <w:tr w:rsidR="00E37CAC" w:rsidRPr="001677D0" w14:paraId="6CB1A1B3" w14:textId="77777777" w:rsidTr="0022279A">
        <w:trPr>
          <w:trHeight w:val="340"/>
        </w:trPr>
        <w:tc>
          <w:tcPr>
            <w:tcW w:w="1608" w:type="dxa"/>
            <w:tcBorders>
              <w:top w:val="nil"/>
              <w:left w:val="single" w:sz="4" w:space="0" w:color="auto"/>
              <w:bottom w:val="single" w:sz="4" w:space="0" w:color="auto"/>
              <w:right w:val="single" w:sz="4" w:space="0" w:color="auto"/>
            </w:tcBorders>
            <w:shd w:val="clear" w:color="auto" w:fill="auto"/>
            <w:noWrap/>
            <w:vAlign w:val="center"/>
          </w:tcPr>
          <w:p w14:paraId="49D6E3CD" w14:textId="77777777" w:rsidR="00E37CAC" w:rsidRPr="001677D0" w:rsidRDefault="00E37CAC" w:rsidP="007E2411">
            <w:pPr>
              <w:rPr>
                <w:rFonts w:ascii="標楷體" w:eastAsia="標楷體" w:hAnsi="標楷體" w:cs="新細明體"/>
              </w:rPr>
            </w:pPr>
            <w:r w:rsidRPr="001677D0">
              <w:rPr>
                <w:rFonts w:ascii="標楷體" w:eastAsia="標楷體" w:hAnsi="標楷體" w:hint="eastAsia"/>
              </w:rPr>
              <w:t>5</w:t>
            </w:r>
          </w:p>
        </w:tc>
        <w:tc>
          <w:tcPr>
            <w:tcW w:w="4819" w:type="dxa"/>
            <w:tcBorders>
              <w:top w:val="nil"/>
              <w:left w:val="nil"/>
              <w:bottom w:val="single" w:sz="4" w:space="0" w:color="auto"/>
              <w:right w:val="single" w:sz="4" w:space="0" w:color="auto"/>
            </w:tcBorders>
            <w:shd w:val="clear" w:color="auto" w:fill="auto"/>
            <w:noWrap/>
            <w:vAlign w:val="center"/>
          </w:tcPr>
          <w:p w14:paraId="53EE0138" w14:textId="1F99A090" w:rsidR="00E37CAC" w:rsidRPr="001677D0" w:rsidRDefault="00E37CAC" w:rsidP="007E2411">
            <w:pPr>
              <w:rPr>
                <w:rFonts w:ascii="標楷體" w:eastAsia="標楷體" w:hAnsi="標楷體" w:cs="新細明體"/>
              </w:rPr>
            </w:pPr>
            <w:r w:rsidRPr="001677D0">
              <w:rPr>
                <w:rFonts w:ascii="標楷體" w:eastAsia="標楷體" w:hAnsi="標楷體" w:hint="eastAsia"/>
              </w:rPr>
              <w:t>姻親</w:t>
            </w:r>
          </w:p>
        </w:tc>
      </w:tr>
    </w:tbl>
    <w:p w14:paraId="7595407E" w14:textId="77777777" w:rsidR="005A50AB" w:rsidRPr="001677D0" w:rsidRDefault="005A50AB" w:rsidP="005A50AB">
      <w:pPr>
        <w:tabs>
          <w:tab w:val="left" w:pos="788"/>
        </w:tabs>
        <w:ind w:leftChars="300" w:left="720"/>
        <w:rPr>
          <w:rFonts w:ascii="標楷體" w:eastAsia="標楷體" w:hAnsi="標楷體"/>
        </w:rPr>
      </w:pPr>
    </w:p>
    <w:p w14:paraId="79D81456" w14:textId="34258243" w:rsidR="005A50AB" w:rsidRPr="001677D0" w:rsidRDefault="005B641D" w:rsidP="00787403">
      <w:pPr>
        <w:numPr>
          <w:ilvl w:val="0"/>
          <w:numId w:val="15"/>
        </w:numPr>
        <w:rPr>
          <w:rFonts w:ascii="標楷體" w:eastAsia="標楷體" w:hAnsi="標楷體"/>
        </w:rPr>
      </w:pPr>
      <w:r w:rsidRPr="001677D0">
        <w:rPr>
          <w:rFonts w:ascii="標楷體" w:eastAsia="標楷體" w:hAnsi="標楷體" w:hint="eastAsia"/>
        </w:rPr>
        <w:t>配偶</w:t>
      </w:r>
      <w:r w:rsidR="005A50AB" w:rsidRPr="001677D0">
        <w:rPr>
          <w:rFonts w:ascii="標楷體" w:eastAsia="標楷體" w:hAnsi="標楷體" w:hint="eastAsia"/>
        </w:rPr>
        <w:t>稱謂</w:t>
      </w:r>
      <w:r w:rsidRPr="001677D0">
        <w:rPr>
          <w:rFonts w:ascii="標楷體" w:eastAsia="標楷體" w:hAnsi="標楷體" w:hint="eastAsia"/>
        </w:rPr>
        <w:t>代碼</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61077A6A"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911D1A"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67166401"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5DFE481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6F01E9A" w14:textId="3D5FBC22" w:rsidR="005A50AB" w:rsidRPr="001677D0" w:rsidRDefault="005B641D"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74D301F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夫</w:t>
            </w:r>
          </w:p>
        </w:tc>
      </w:tr>
      <w:tr w:rsidR="005A50AB" w:rsidRPr="001677D0" w14:paraId="6DE20A5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F20E748" w14:textId="70D90E8F" w:rsidR="005A50AB" w:rsidRPr="001677D0" w:rsidRDefault="005B641D"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tcPr>
          <w:p w14:paraId="2C55AD3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妻</w:t>
            </w:r>
          </w:p>
        </w:tc>
      </w:tr>
    </w:tbl>
    <w:p w14:paraId="13B387C5" w14:textId="77777777" w:rsidR="005A50AB" w:rsidRPr="001677D0" w:rsidRDefault="005A50AB" w:rsidP="005A50AB">
      <w:pPr>
        <w:tabs>
          <w:tab w:val="left" w:pos="788"/>
        </w:tabs>
        <w:ind w:leftChars="300" w:left="720"/>
        <w:rPr>
          <w:rFonts w:ascii="標楷體" w:eastAsia="標楷體" w:hAnsi="標楷體"/>
        </w:rPr>
      </w:pPr>
    </w:p>
    <w:p w14:paraId="696C5439" w14:textId="40DEF8E6" w:rsidR="005A50AB" w:rsidRPr="001677D0" w:rsidRDefault="005B641D" w:rsidP="00787403">
      <w:pPr>
        <w:numPr>
          <w:ilvl w:val="0"/>
          <w:numId w:val="15"/>
        </w:numPr>
        <w:rPr>
          <w:rFonts w:ascii="標楷體" w:eastAsia="標楷體" w:hAnsi="標楷體"/>
        </w:rPr>
      </w:pPr>
      <w:r w:rsidRPr="001677D0">
        <w:rPr>
          <w:rFonts w:ascii="標楷體" w:eastAsia="標楷體" w:hAnsi="標楷體" w:hint="eastAsia"/>
        </w:rPr>
        <w:t>一親等血親稱謂代碼</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5BE7D3B0"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E80FB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10B070E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69340EE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7B0E040" w14:textId="78CF9CBD" w:rsidR="005A50AB" w:rsidRPr="001677D0" w:rsidRDefault="005B641D"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0797E4E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父</w:t>
            </w:r>
          </w:p>
        </w:tc>
      </w:tr>
      <w:tr w:rsidR="001677D0" w:rsidRPr="001677D0" w14:paraId="14A45CE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D2BE612" w14:textId="25981BB6" w:rsidR="005A50AB" w:rsidRPr="001677D0" w:rsidRDefault="005B641D"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tcPr>
          <w:p w14:paraId="6825FE9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母</w:t>
            </w:r>
          </w:p>
        </w:tc>
      </w:tr>
      <w:tr w:rsidR="001677D0" w:rsidRPr="001677D0" w14:paraId="7594C0F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08C6A9A" w14:textId="2A858A08" w:rsidR="005A50AB" w:rsidRPr="001677D0" w:rsidRDefault="005B641D"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3</w:t>
            </w:r>
          </w:p>
        </w:tc>
        <w:tc>
          <w:tcPr>
            <w:tcW w:w="4819" w:type="dxa"/>
            <w:tcBorders>
              <w:top w:val="nil"/>
              <w:left w:val="nil"/>
              <w:bottom w:val="single" w:sz="4" w:space="0" w:color="auto"/>
              <w:right w:val="single" w:sz="4" w:space="0" w:color="auto"/>
            </w:tcBorders>
            <w:shd w:val="clear" w:color="auto" w:fill="auto"/>
            <w:noWrap/>
            <w:vAlign w:val="center"/>
          </w:tcPr>
          <w:p w14:paraId="25E24C4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子</w:t>
            </w:r>
          </w:p>
        </w:tc>
      </w:tr>
      <w:tr w:rsidR="005A50AB" w:rsidRPr="001677D0" w14:paraId="383979E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6BCB204" w14:textId="367A5805" w:rsidR="005A50AB" w:rsidRPr="001677D0" w:rsidRDefault="005B641D"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4</w:t>
            </w:r>
          </w:p>
        </w:tc>
        <w:tc>
          <w:tcPr>
            <w:tcW w:w="4819" w:type="dxa"/>
            <w:tcBorders>
              <w:top w:val="nil"/>
              <w:left w:val="nil"/>
              <w:bottom w:val="single" w:sz="4" w:space="0" w:color="auto"/>
              <w:right w:val="single" w:sz="4" w:space="0" w:color="auto"/>
            </w:tcBorders>
            <w:shd w:val="clear" w:color="auto" w:fill="auto"/>
            <w:noWrap/>
            <w:vAlign w:val="center"/>
          </w:tcPr>
          <w:p w14:paraId="70062EA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女</w:t>
            </w:r>
          </w:p>
        </w:tc>
      </w:tr>
    </w:tbl>
    <w:p w14:paraId="1006E28C" w14:textId="77777777" w:rsidR="005A50AB" w:rsidRPr="001677D0" w:rsidRDefault="005A50AB" w:rsidP="005A50AB">
      <w:pPr>
        <w:tabs>
          <w:tab w:val="left" w:pos="788"/>
        </w:tabs>
        <w:ind w:leftChars="300" w:left="720"/>
        <w:rPr>
          <w:rFonts w:ascii="標楷體" w:eastAsia="標楷體" w:hAnsi="標楷體"/>
        </w:rPr>
      </w:pPr>
    </w:p>
    <w:p w14:paraId="732DD4D8" w14:textId="0BFCBEB0" w:rsidR="005A50AB" w:rsidRPr="001677D0" w:rsidRDefault="00DF675E" w:rsidP="00787403">
      <w:pPr>
        <w:numPr>
          <w:ilvl w:val="0"/>
          <w:numId w:val="15"/>
        </w:numPr>
        <w:rPr>
          <w:rFonts w:ascii="標楷體" w:eastAsia="標楷體" w:hAnsi="標楷體"/>
        </w:rPr>
      </w:pPr>
      <w:r w:rsidRPr="001677D0">
        <w:rPr>
          <w:rFonts w:ascii="標楷體" w:eastAsia="標楷體" w:hAnsi="標楷體" w:hint="eastAsia"/>
        </w:rPr>
        <w:t>二親等血親稱謂代碼</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28428704"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4B6751"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27C76A3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0BE9A9D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B425F6D" w14:textId="33B01134"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5C538A3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兄</w:t>
            </w:r>
          </w:p>
        </w:tc>
      </w:tr>
      <w:tr w:rsidR="001677D0" w:rsidRPr="001677D0" w14:paraId="4C1046F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E243787" w14:textId="57CB2F38"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tcPr>
          <w:p w14:paraId="6E72FAE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弟</w:t>
            </w:r>
          </w:p>
        </w:tc>
      </w:tr>
      <w:tr w:rsidR="001677D0" w:rsidRPr="001677D0" w14:paraId="518978A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7800E16" w14:textId="3293DD2D"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3</w:t>
            </w:r>
          </w:p>
        </w:tc>
        <w:tc>
          <w:tcPr>
            <w:tcW w:w="4819" w:type="dxa"/>
            <w:tcBorders>
              <w:top w:val="nil"/>
              <w:left w:val="nil"/>
              <w:bottom w:val="single" w:sz="4" w:space="0" w:color="auto"/>
              <w:right w:val="single" w:sz="4" w:space="0" w:color="auto"/>
            </w:tcBorders>
            <w:shd w:val="clear" w:color="auto" w:fill="auto"/>
            <w:noWrap/>
            <w:vAlign w:val="center"/>
          </w:tcPr>
          <w:p w14:paraId="76A921F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姐</w:t>
            </w:r>
          </w:p>
        </w:tc>
      </w:tr>
      <w:tr w:rsidR="001677D0" w:rsidRPr="001677D0" w14:paraId="7435062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1E713E9" w14:textId="194518B7"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4</w:t>
            </w:r>
          </w:p>
        </w:tc>
        <w:tc>
          <w:tcPr>
            <w:tcW w:w="4819" w:type="dxa"/>
            <w:tcBorders>
              <w:top w:val="nil"/>
              <w:left w:val="nil"/>
              <w:bottom w:val="single" w:sz="4" w:space="0" w:color="auto"/>
              <w:right w:val="single" w:sz="4" w:space="0" w:color="auto"/>
            </w:tcBorders>
            <w:shd w:val="clear" w:color="auto" w:fill="auto"/>
            <w:noWrap/>
            <w:vAlign w:val="center"/>
          </w:tcPr>
          <w:p w14:paraId="38F398A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妹</w:t>
            </w:r>
          </w:p>
        </w:tc>
      </w:tr>
      <w:tr w:rsidR="001677D0" w:rsidRPr="001677D0" w14:paraId="7714C90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13AEAAE" w14:textId="1A795DA5"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5</w:t>
            </w:r>
          </w:p>
        </w:tc>
        <w:tc>
          <w:tcPr>
            <w:tcW w:w="4819" w:type="dxa"/>
            <w:tcBorders>
              <w:top w:val="nil"/>
              <w:left w:val="nil"/>
              <w:bottom w:val="single" w:sz="4" w:space="0" w:color="auto"/>
              <w:right w:val="single" w:sz="4" w:space="0" w:color="auto"/>
            </w:tcBorders>
            <w:shd w:val="clear" w:color="auto" w:fill="auto"/>
            <w:noWrap/>
            <w:vAlign w:val="center"/>
          </w:tcPr>
          <w:p w14:paraId="3C49D24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(外)祖父</w:t>
            </w:r>
          </w:p>
        </w:tc>
      </w:tr>
      <w:tr w:rsidR="001677D0" w:rsidRPr="001677D0" w14:paraId="46BE859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3720110" w14:textId="46FFD53A"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6</w:t>
            </w:r>
          </w:p>
        </w:tc>
        <w:tc>
          <w:tcPr>
            <w:tcW w:w="4819" w:type="dxa"/>
            <w:tcBorders>
              <w:top w:val="nil"/>
              <w:left w:val="nil"/>
              <w:bottom w:val="single" w:sz="4" w:space="0" w:color="auto"/>
              <w:right w:val="single" w:sz="4" w:space="0" w:color="auto"/>
            </w:tcBorders>
            <w:shd w:val="clear" w:color="auto" w:fill="auto"/>
            <w:noWrap/>
            <w:vAlign w:val="center"/>
          </w:tcPr>
          <w:p w14:paraId="779FC11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(外)祖母</w:t>
            </w:r>
          </w:p>
        </w:tc>
      </w:tr>
      <w:tr w:rsidR="001677D0" w:rsidRPr="001677D0" w14:paraId="18F5FB7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616BDCE" w14:textId="7CDE2659"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7</w:t>
            </w:r>
          </w:p>
        </w:tc>
        <w:tc>
          <w:tcPr>
            <w:tcW w:w="4819" w:type="dxa"/>
            <w:tcBorders>
              <w:top w:val="nil"/>
              <w:left w:val="nil"/>
              <w:bottom w:val="single" w:sz="4" w:space="0" w:color="auto"/>
              <w:right w:val="single" w:sz="4" w:space="0" w:color="auto"/>
            </w:tcBorders>
            <w:shd w:val="clear" w:color="auto" w:fill="auto"/>
            <w:noWrap/>
            <w:vAlign w:val="center"/>
          </w:tcPr>
          <w:p w14:paraId="017C4F2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(外)孫子</w:t>
            </w:r>
          </w:p>
        </w:tc>
      </w:tr>
      <w:tr w:rsidR="005A50AB" w:rsidRPr="001677D0" w14:paraId="42D617F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FBCCBB7" w14:textId="4DBB76D8"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8</w:t>
            </w:r>
          </w:p>
        </w:tc>
        <w:tc>
          <w:tcPr>
            <w:tcW w:w="4819" w:type="dxa"/>
            <w:tcBorders>
              <w:top w:val="nil"/>
              <w:left w:val="nil"/>
              <w:bottom w:val="single" w:sz="4" w:space="0" w:color="auto"/>
              <w:right w:val="single" w:sz="4" w:space="0" w:color="auto"/>
            </w:tcBorders>
            <w:shd w:val="clear" w:color="auto" w:fill="auto"/>
            <w:noWrap/>
            <w:vAlign w:val="center"/>
          </w:tcPr>
          <w:p w14:paraId="78DFF56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(外)孫女</w:t>
            </w:r>
          </w:p>
        </w:tc>
      </w:tr>
    </w:tbl>
    <w:p w14:paraId="2A615E88" w14:textId="77777777" w:rsidR="005A50AB" w:rsidRPr="001677D0" w:rsidRDefault="005A50AB" w:rsidP="0022279A">
      <w:pPr>
        <w:tabs>
          <w:tab w:val="left" w:pos="788"/>
        </w:tabs>
        <w:ind w:leftChars="300" w:left="720"/>
        <w:rPr>
          <w:rFonts w:ascii="標楷體" w:eastAsia="標楷體" w:hAnsi="標楷體"/>
        </w:rPr>
      </w:pPr>
    </w:p>
    <w:p w14:paraId="2B3D13AE" w14:textId="51657E3F"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三</w:t>
      </w:r>
      <w:r w:rsidR="00DF675E" w:rsidRPr="001677D0">
        <w:rPr>
          <w:rFonts w:ascii="標楷體" w:eastAsia="標楷體" w:hAnsi="標楷體" w:hint="eastAsia"/>
        </w:rPr>
        <w:t>親等血親稱謂代碼</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34EB6C51"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28B87A"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7239F7FC"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14FE0D5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6A73D50" w14:textId="77BC8136"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18E7F06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伯</w:t>
            </w:r>
          </w:p>
        </w:tc>
      </w:tr>
      <w:tr w:rsidR="001677D0" w:rsidRPr="001677D0" w14:paraId="0A0405F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15364E0" w14:textId="435CF895"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tcPr>
          <w:p w14:paraId="2751D92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叔</w:t>
            </w:r>
          </w:p>
        </w:tc>
      </w:tr>
      <w:tr w:rsidR="001677D0" w:rsidRPr="001677D0" w14:paraId="410FF17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7664819" w14:textId="17FFD8EB"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3</w:t>
            </w:r>
          </w:p>
        </w:tc>
        <w:tc>
          <w:tcPr>
            <w:tcW w:w="4819" w:type="dxa"/>
            <w:tcBorders>
              <w:top w:val="nil"/>
              <w:left w:val="nil"/>
              <w:bottom w:val="single" w:sz="4" w:space="0" w:color="auto"/>
              <w:right w:val="single" w:sz="4" w:space="0" w:color="auto"/>
            </w:tcBorders>
            <w:shd w:val="clear" w:color="auto" w:fill="auto"/>
            <w:noWrap/>
            <w:vAlign w:val="center"/>
          </w:tcPr>
          <w:p w14:paraId="09E8BFB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姑</w:t>
            </w:r>
          </w:p>
        </w:tc>
      </w:tr>
      <w:tr w:rsidR="001677D0" w:rsidRPr="001677D0" w14:paraId="266B4D7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BAFA3EC" w14:textId="180D94F1"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4</w:t>
            </w:r>
          </w:p>
        </w:tc>
        <w:tc>
          <w:tcPr>
            <w:tcW w:w="4819" w:type="dxa"/>
            <w:tcBorders>
              <w:top w:val="nil"/>
              <w:left w:val="nil"/>
              <w:bottom w:val="single" w:sz="4" w:space="0" w:color="auto"/>
              <w:right w:val="single" w:sz="4" w:space="0" w:color="auto"/>
            </w:tcBorders>
            <w:shd w:val="clear" w:color="auto" w:fill="auto"/>
            <w:noWrap/>
            <w:vAlign w:val="center"/>
          </w:tcPr>
          <w:p w14:paraId="3C305CF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舅</w:t>
            </w:r>
          </w:p>
        </w:tc>
      </w:tr>
      <w:tr w:rsidR="001677D0" w:rsidRPr="001677D0" w14:paraId="0E96061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D87B0FC" w14:textId="766B5122"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5</w:t>
            </w:r>
          </w:p>
        </w:tc>
        <w:tc>
          <w:tcPr>
            <w:tcW w:w="4819" w:type="dxa"/>
            <w:tcBorders>
              <w:top w:val="nil"/>
              <w:left w:val="nil"/>
              <w:bottom w:val="single" w:sz="4" w:space="0" w:color="auto"/>
              <w:right w:val="single" w:sz="4" w:space="0" w:color="auto"/>
            </w:tcBorders>
            <w:shd w:val="clear" w:color="auto" w:fill="auto"/>
            <w:noWrap/>
            <w:vAlign w:val="center"/>
          </w:tcPr>
          <w:p w14:paraId="599D9CD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姨</w:t>
            </w:r>
          </w:p>
        </w:tc>
      </w:tr>
      <w:tr w:rsidR="001677D0" w:rsidRPr="001677D0" w14:paraId="2C712FB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C73BBF4" w14:textId="6812B37A"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6</w:t>
            </w:r>
          </w:p>
        </w:tc>
        <w:tc>
          <w:tcPr>
            <w:tcW w:w="4819" w:type="dxa"/>
            <w:tcBorders>
              <w:top w:val="nil"/>
              <w:left w:val="nil"/>
              <w:bottom w:val="single" w:sz="4" w:space="0" w:color="auto"/>
              <w:right w:val="single" w:sz="4" w:space="0" w:color="auto"/>
            </w:tcBorders>
            <w:shd w:val="clear" w:color="auto" w:fill="auto"/>
            <w:noWrap/>
            <w:vAlign w:val="center"/>
          </w:tcPr>
          <w:p w14:paraId="6EFE4A3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侄子</w:t>
            </w:r>
          </w:p>
        </w:tc>
      </w:tr>
      <w:tr w:rsidR="001677D0" w:rsidRPr="001677D0" w14:paraId="1D3D0DA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D413BE8" w14:textId="0E1D840C"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7</w:t>
            </w:r>
          </w:p>
        </w:tc>
        <w:tc>
          <w:tcPr>
            <w:tcW w:w="4819" w:type="dxa"/>
            <w:tcBorders>
              <w:top w:val="nil"/>
              <w:left w:val="nil"/>
              <w:bottom w:val="single" w:sz="4" w:space="0" w:color="auto"/>
              <w:right w:val="single" w:sz="4" w:space="0" w:color="auto"/>
            </w:tcBorders>
            <w:shd w:val="clear" w:color="auto" w:fill="auto"/>
            <w:noWrap/>
            <w:vAlign w:val="center"/>
          </w:tcPr>
          <w:p w14:paraId="1AA3E96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侄女</w:t>
            </w:r>
          </w:p>
        </w:tc>
      </w:tr>
      <w:tr w:rsidR="001677D0" w:rsidRPr="001677D0" w14:paraId="233932F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A406F5E" w14:textId="1A52FED6"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8</w:t>
            </w:r>
          </w:p>
        </w:tc>
        <w:tc>
          <w:tcPr>
            <w:tcW w:w="4819" w:type="dxa"/>
            <w:tcBorders>
              <w:top w:val="nil"/>
              <w:left w:val="nil"/>
              <w:bottom w:val="single" w:sz="4" w:space="0" w:color="auto"/>
              <w:right w:val="single" w:sz="4" w:space="0" w:color="auto"/>
            </w:tcBorders>
            <w:shd w:val="clear" w:color="auto" w:fill="auto"/>
            <w:noWrap/>
            <w:vAlign w:val="center"/>
          </w:tcPr>
          <w:p w14:paraId="24FD447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外甥</w:t>
            </w:r>
          </w:p>
        </w:tc>
      </w:tr>
      <w:tr w:rsidR="001677D0" w:rsidRPr="001677D0" w14:paraId="53BC9DA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4663454" w14:textId="0874723D"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9</w:t>
            </w:r>
          </w:p>
        </w:tc>
        <w:tc>
          <w:tcPr>
            <w:tcW w:w="4819" w:type="dxa"/>
            <w:tcBorders>
              <w:top w:val="nil"/>
              <w:left w:val="nil"/>
              <w:bottom w:val="single" w:sz="4" w:space="0" w:color="auto"/>
              <w:right w:val="single" w:sz="4" w:space="0" w:color="auto"/>
            </w:tcBorders>
            <w:shd w:val="clear" w:color="auto" w:fill="auto"/>
            <w:noWrap/>
            <w:vAlign w:val="center"/>
          </w:tcPr>
          <w:p w14:paraId="3FF2769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外甥女</w:t>
            </w:r>
          </w:p>
        </w:tc>
      </w:tr>
      <w:tr w:rsidR="001677D0" w:rsidRPr="001677D0" w14:paraId="6B1C419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5F7FF5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10</w:t>
            </w:r>
          </w:p>
        </w:tc>
        <w:tc>
          <w:tcPr>
            <w:tcW w:w="4819" w:type="dxa"/>
            <w:tcBorders>
              <w:top w:val="nil"/>
              <w:left w:val="nil"/>
              <w:bottom w:val="single" w:sz="4" w:space="0" w:color="auto"/>
              <w:right w:val="single" w:sz="4" w:space="0" w:color="auto"/>
            </w:tcBorders>
            <w:shd w:val="clear" w:color="auto" w:fill="auto"/>
            <w:noWrap/>
            <w:vAlign w:val="center"/>
          </w:tcPr>
          <w:p w14:paraId="160C260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曾祖父母</w:t>
            </w:r>
          </w:p>
        </w:tc>
      </w:tr>
      <w:tr w:rsidR="005A50AB" w:rsidRPr="001677D0" w14:paraId="2057BF9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60E517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11</w:t>
            </w:r>
          </w:p>
        </w:tc>
        <w:tc>
          <w:tcPr>
            <w:tcW w:w="4819" w:type="dxa"/>
            <w:tcBorders>
              <w:top w:val="nil"/>
              <w:left w:val="nil"/>
              <w:bottom w:val="single" w:sz="4" w:space="0" w:color="auto"/>
              <w:right w:val="single" w:sz="4" w:space="0" w:color="auto"/>
            </w:tcBorders>
            <w:shd w:val="clear" w:color="auto" w:fill="auto"/>
            <w:noWrap/>
            <w:vAlign w:val="center"/>
          </w:tcPr>
          <w:p w14:paraId="5E593BC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曾孫子女</w:t>
            </w:r>
          </w:p>
        </w:tc>
      </w:tr>
    </w:tbl>
    <w:p w14:paraId="615E3D27" w14:textId="77777777" w:rsidR="005A50AB" w:rsidRPr="001677D0" w:rsidRDefault="005A50AB" w:rsidP="005A50AB">
      <w:pPr>
        <w:tabs>
          <w:tab w:val="left" w:pos="788"/>
        </w:tabs>
        <w:ind w:leftChars="300" w:left="720"/>
        <w:rPr>
          <w:rFonts w:ascii="標楷體" w:eastAsia="標楷體" w:hAnsi="標楷體"/>
        </w:rPr>
      </w:pPr>
    </w:p>
    <w:p w14:paraId="775CE292" w14:textId="0B9B40CE" w:rsidR="005A50AB" w:rsidRPr="001677D0" w:rsidRDefault="00DF675E" w:rsidP="00787403">
      <w:pPr>
        <w:numPr>
          <w:ilvl w:val="0"/>
          <w:numId w:val="15"/>
        </w:numPr>
        <w:rPr>
          <w:rFonts w:ascii="標楷體" w:eastAsia="標楷體" w:hAnsi="標楷體"/>
        </w:rPr>
      </w:pPr>
      <w:r w:rsidRPr="001677D0">
        <w:rPr>
          <w:rFonts w:ascii="標楷體" w:eastAsia="標楷體" w:hAnsi="標楷體" w:hint="eastAsia"/>
        </w:rPr>
        <w:t>姻親稱謂代碼</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1DDB96FE"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6D005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0DB2C27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3BB0B26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C3C4B7E" w14:textId="0E641183"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0028E39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父</w:t>
            </w:r>
          </w:p>
        </w:tc>
      </w:tr>
      <w:tr w:rsidR="001677D0" w:rsidRPr="001677D0" w14:paraId="2803B4C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4B93EB7" w14:textId="01015DB2"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tcPr>
          <w:p w14:paraId="51A7A8C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母</w:t>
            </w:r>
          </w:p>
        </w:tc>
      </w:tr>
      <w:tr w:rsidR="001677D0" w:rsidRPr="001677D0" w14:paraId="6AF856B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13A7315" w14:textId="4EACA5D0"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3</w:t>
            </w:r>
          </w:p>
        </w:tc>
        <w:tc>
          <w:tcPr>
            <w:tcW w:w="4819" w:type="dxa"/>
            <w:tcBorders>
              <w:top w:val="nil"/>
              <w:left w:val="nil"/>
              <w:bottom w:val="single" w:sz="4" w:space="0" w:color="auto"/>
              <w:right w:val="single" w:sz="4" w:space="0" w:color="auto"/>
            </w:tcBorders>
            <w:shd w:val="clear" w:color="auto" w:fill="auto"/>
            <w:noWrap/>
            <w:vAlign w:val="center"/>
          </w:tcPr>
          <w:p w14:paraId="2A5DC91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女婿</w:t>
            </w:r>
          </w:p>
        </w:tc>
      </w:tr>
      <w:tr w:rsidR="001677D0" w:rsidRPr="001677D0" w14:paraId="24BB109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4247344" w14:textId="64A45F92"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4</w:t>
            </w:r>
          </w:p>
        </w:tc>
        <w:tc>
          <w:tcPr>
            <w:tcW w:w="4819" w:type="dxa"/>
            <w:tcBorders>
              <w:top w:val="nil"/>
              <w:left w:val="nil"/>
              <w:bottom w:val="single" w:sz="4" w:space="0" w:color="auto"/>
              <w:right w:val="single" w:sz="4" w:space="0" w:color="auto"/>
            </w:tcBorders>
            <w:shd w:val="clear" w:color="auto" w:fill="auto"/>
            <w:noWrap/>
            <w:vAlign w:val="center"/>
          </w:tcPr>
          <w:p w14:paraId="1566D30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媳婦</w:t>
            </w:r>
          </w:p>
        </w:tc>
      </w:tr>
      <w:tr w:rsidR="001677D0" w:rsidRPr="001677D0" w14:paraId="7B05218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777F7D3" w14:textId="06079F35"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5</w:t>
            </w:r>
          </w:p>
        </w:tc>
        <w:tc>
          <w:tcPr>
            <w:tcW w:w="4819" w:type="dxa"/>
            <w:tcBorders>
              <w:top w:val="nil"/>
              <w:left w:val="nil"/>
              <w:bottom w:val="single" w:sz="4" w:space="0" w:color="auto"/>
              <w:right w:val="single" w:sz="4" w:space="0" w:color="auto"/>
            </w:tcBorders>
            <w:shd w:val="clear" w:color="auto" w:fill="auto"/>
            <w:noWrap/>
            <w:vAlign w:val="center"/>
          </w:tcPr>
          <w:p w14:paraId="106B2F6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祖父</w:t>
            </w:r>
          </w:p>
        </w:tc>
      </w:tr>
      <w:tr w:rsidR="001677D0" w:rsidRPr="001677D0" w14:paraId="3BC8850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EE540D2" w14:textId="57FFA6D5"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6</w:t>
            </w:r>
          </w:p>
        </w:tc>
        <w:tc>
          <w:tcPr>
            <w:tcW w:w="4819" w:type="dxa"/>
            <w:tcBorders>
              <w:top w:val="nil"/>
              <w:left w:val="nil"/>
              <w:bottom w:val="single" w:sz="4" w:space="0" w:color="auto"/>
              <w:right w:val="single" w:sz="4" w:space="0" w:color="auto"/>
            </w:tcBorders>
            <w:shd w:val="clear" w:color="auto" w:fill="auto"/>
            <w:noWrap/>
            <w:vAlign w:val="center"/>
          </w:tcPr>
          <w:p w14:paraId="0BF4721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祖母</w:t>
            </w:r>
          </w:p>
        </w:tc>
      </w:tr>
      <w:tr w:rsidR="001677D0" w:rsidRPr="001677D0" w14:paraId="2182D0B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6A39C95" w14:textId="75CEC608"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7</w:t>
            </w:r>
          </w:p>
        </w:tc>
        <w:tc>
          <w:tcPr>
            <w:tcW w:w="4819" w:type="dxa"/>
            <w:tcBorders>
              <w:top w:val="nil"/>
              <w:left w:val="nil"/>
              <w:bottom w:val="single" w:sz="4" w:space="0" w:color="auto"/>
              <w:right w:val="single" w:sz="4" w:space="0" w:color="auto"/>
            </w:tcBorders>
            <w:shd w:val="clear" w:color="auto" w:fill="auto"/>
            <w:noWrap/>
            <w:vAlign w:val="center"/>
          </w:tcPr>
          <w:p w14:paraId="1DBAC77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兄</w:t>
            </w:r>
          </w:p>
        </w:tc>
      </w:tr>
      <w:tr w:rsidR="001677D0" w:rsidRPr="001677D0" w14:paraId="29633E0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28D9D9A" w14:textId="037E106A"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8</w:t>
            </w:r>
          </w:p>
        </w:tc>
        <w:tc>
          <w:tcPr>
            <w:tcW w:w="4819" w:type="dxa"/>
            <w:tcBorders>
              <w:top w:val="nil"/>
              <w:left w:val="nil"/>
              <w:bottom w:val="single" w:sz="4" w:space="0" w:color="auto"/>
              <w:right w:val="single" w:sz="4" w:space="0" w:color="auto"/>
            </w:tcBorders>
            <w:shd w:val="clear" w:color="auto" w:fill="auto"/>
            <w:noWrap/>
            <w:vAlign w:val="center"/>
          </w:tcPr>
          <w:p w14:paraId="7DE3DB5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弟</w:t>
            </w:r>
          </w:p>
        </w:tc>
      </w:tr>
      <w:tr w:rsidR="001677D0" w:rsidRPr="001677D0" w14:paraId="3B67BEB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F4F51B5" w14:textId="3FA2A49F" w:rsidR="005A50AB" w:rsidRPr="001677D0" w:rsidRDefault="00DF675E" w:rsidP="007E2411">
            <w:pPr>
              <w:rPr>
                <w:rFonts w:ascii="標楷體" w:eastAsia="標楷體" w:hAnsi="標楷體" w:cs="新細明體"/>
              </w:rPr>
            </w:pPr>
            <w:r w:rsidRPr="001677D0">
              <w:rPr>
                <w:rFonts w:ascii="標楷體" w:eastAsia="標楷體" w:hAnsi="標楷體"/>
              </w:rPr>
              <w:t>0</w:t>
            </w:r>
            <w:r w:rsidR="005A50AB" w:rsidRPr="001677D0">
              <w:rPr>
                <w:rFonts w:ascii="標楷體" w:eastAsia="標楷體" w:hAnsi="標楷體" w:hint="eastAsia"/>
              </w:rPr>
              <w:t>9</w:t>
            </w:r>
          </w:p>
        </w:tc>
        <w:tc>
          <w:tcPr>
            <w:tcW w:w="4819" w:type="dxa"/>
            <w:tcBorders>
              <w:top w:val="nil"/>
              <w:left w:val="nil"/>
              <w:bottom w:val="single" w:sz="4" w:space="0" w:color="auto"/>
              <w:right w:val="single" w:sz="4" w:space="0" w:color="auto"/>
            </w:tcBorders>
            <w:shd w:val="clear" w:color="auto" w:fill="auto"/>
            <w:noWrap/>
            <w:vAlign w:val="center"/>
          </w:tcPr>
          <w:p w14:paraId="00FE6B51" w14:textId="77777777" w:rsidR="005A50AB" w:rsidRPr="001677D0" w:rsidRDefault="005A50AB" w:rsidP="007E2411">
            <w:pPr>
              <w:rPr>
                <w:rFonts w:ascii="標楷體" w:eastAsia="標楷體" w:hAnsi="標楷體" w:cs="新細明體"/>
              </w:rPr>
            </w:pPr>
            <w:proofErr w:type="gramStart"/>
            <w:r w:rsidRPr="001677D0">
              <w:rPr>
                <w:rFonts w:ascii="標楷體" w:eastAsia="標楷體" w:hAnsi="標楷體" w:hint="eastAsia"/>
              </w:rPr>
              <w:t>姊</w:t>
            </w:r>
            <w:proofErr w:type="gramEnd"/>
          </w:p>
        </w:tc>
      </w:tr>
      <w:tr w:rsidR="001677D0" w:rsidRPr="001677D0" w14:paraId="4D9A054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60D615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10</w:t>
            </w:r>
          </w:p>
        </w:tc>
        <w:tc>
          <w:tcPr>
            <w:tcW w:w="4819" w:type="dxa"/>
            <w:tcBorders>
              <w:top w:val="nil"/>
              <w:left w:val="nil"/>
              <w:bottom w:val="single" w:sz="4" w:space="0" w:color="auto"/>
              <w:right w:val="single" w:sz="4" w:space="0" w:color="auto"/>
            </w:tcBorders>
            <w:shd w:val="clear" w:color="auto" w:fill="auto"/>
            <w:noWrap/>
            <w:vAlign w:val="center"/>
          </w:tcPr>
          <w:p w14:paraId="1A5BC4C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妹</w:t>
            </w:r>
          </w:p>
        </w:tc>
      </w:tr>
      <w:tr w:rsidR="001677D0" w:rsidRPr="001677D0" w14:paraId="0373C57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8C8501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11</w:t>
            </w:r>
          </w:p>
        </w:tc>
        <w:tc>
          <w:tcPr>
            <w:tcW w:w="4819" w:type="dxa"/>
            <w:tcBorders>
              <w:top w:val="nil"/>
              <w:left w:val="nil"/>
              <w:bottom w:val="single" w:sz="4" w:space="0" w:color="auto"/>
              <w:right w:val="single" w:sz="4" w:space="0" w:color="auto"/>
            </w:tcBorders>
            <w:shd w:val="clear" w:color="auto" w:fill="auto"/>
            <w:noWrap/>
            <w:vAlign w:val="center"/>
          </w:tcPr>
          <w:p w14:paraId="27B5C5D8" w14:textId="77777777" w:rsidR="005A50AB" w:rsidRPr="001677D0" w:rsidRDefault="005A50AB" w:rsidP="007E2411">
            <w:pPr>
              <w:rPr>
                <w:rFonts w:ascii="標楷體" w:eastAsia="標楷體" w:hAnsi="標楷體" w:cs="新細明體"/>
              </w:rPr>
            </w:pPr>
            <w:proofErr w:type="gramStart"/>
            <w:r w:rsidRPr="001677D0">
              <w:rPr>
                <w:rFonts w:ascii="標楷體" w:eastAsia="標楷體" w:hAnsi="標楷體" w:hint="eastAsia"/>
              </w:rPr>
              <w:t>兄搜</w:t>
            </w:r>
            <w:proofErr w:type="gramEnd"/>
          </w:p>
        </w:tc>
      </w:tr>
      <w:tr w:rsidR="001677D0" w:rsidRPr="001677D0" w14:paraId="549EE7C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B6C13F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12</w:t>
            </w:r>
          </w:p>
        </w:tc>
        <w:tc>
          <w:tcPr>
            <w:tcW w:w="4819" w:type="dxa"/>
            <w:tcBorders>
              <w:top w:val="nil"/>
              <w:left w:val="nil"/>
              <w:bottom w:val="single" w:sz="4" w:space="0" w:color="auto"/>
              <w:right w:val="single" w:sz="4" w:space="0" w:color="auto"/>
            </w:tcBorders>
            <w:shd w:val="clear" w:color="auto" w:fill="auto"/>
            <w:noWrap/>
            <w:vAlign w:val="center"/>
          </w:tcPr>
          <w:p w14:paraId="4C46D67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弟媳</w:t>
            </w:r>
          </w:p>
        </w:tc>
      </w:tr>
      <w:tr w:rsidR="001677D0" w:rsidRPr="001677D0" w14:paraId="1A9A992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F2F895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13</w:t>
            </w:r>
          </w:p>
        </w:tc>
        <w:tc>
          <w:tcPr>
            <w:tcW w:w="4819" w:type="dxa"/>
            <w:tcBorders>
              <w:top w:val="nil"/>
              <w:left w:val="nil"/>
              <w:bottom w:val="single" w:sz="4" w:space="0" w:color="auto"/>
              <w:right w:val="single" w:sz="4" w:space="0" w:color="auto"/>
            </w:tcBorders>
            <w:shd w:val="clear" w:color="auto" w:fill="auto"/>
            <w:noWrap/>
            <w:vAlign w:val="center"/>
          </w:tcPr>
          <w:p w14:paraId="0DB602E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姊夫</w:t>
            </w:r>
          </w:p>
        </w:tc>
      </w:tr>
      <w:tr w:rsidR="001677D0" w:rsidRPr="001677D0" w14:paraId="34561C3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7F27EA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14</w:t>
            </w:r>
          </w:p>
        </w:tc>
        <w:tc>
          <w:tcPr>
            <w:tcW w:w="4819" w:type="dxa"/>
            <w:tcBorders>
              <w:top w:val="nil"/>
              <w:left w:val="nil"/>
              <w:bottom w:val="single" w:sz="4" w:space="0" w:color="auto"/>
              <w:right w:val="single" w:sz="4" w:space="0" w:color="auto"/>
            </w:tcBorders>
            <w:shd w:val="clear" w:color="auto" w:fill="auto"/>
            <w:noWrap/>
            <w:vAlign w:val="center"/>
          </w:tcPr>
          <w:p w14:paraId="6CF2A94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妹婿</w:t>
            </w:r>
          </w:p>
        </w:tc>
      </w:tr>
      <w:tr w:rsidR="001677D0" w:rsidRPr="001677D0" w14:paraId="7AF5595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684F54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15</w:t>
            </w:r>
          </w:p>
        </w:tc>
        <w:tc>
          <w:tcPr>
            <w:tcW w:w="4819" w:type="dxa"/>
            <w:tcBorders>
              <w:top w:val="nil"/>
              <w:left w:val="nil"/>
              <w:bottom w:val="single" w:sz="4" w:space="0" w:color="auto"/>
              <w:right w:val="single" w:sz="4" w:space="0" w:color="auto"/>
            </w:tcBorders>
            <w:shd w:val="clear" w:color="auto" w:fill="auto"/>
            <w:noWrap/>
            <w:vAlign w:val="center"/>
          </w:tcPr>
          <w:p w14:paraId="15C3287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孫媳婦</w:t>
            </w:r>
          </w:p>
        </w:tc>
      </w:tr>
      <w:tr w:rsidR="005A50AB" w:rsidRPr="001677D0" w14:paraId="2CA4107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1714A3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16</w:t>
            </w:r>
          </w:p>
        </w:tc>
        <w:tc>
          <w:tcPr>
            <w:tcW w:w="4819" w:type="dxa"/>
            <w:tcBorders>
              <w:top w:val="nil"/>
              <w:left w:val="nil"/>
              <w:bottom w:val="single" w:sz="4" w:space="0" w:color="auto"/>
              <w:right w:val="single" w:sz="4" w:space="0" w:color="auto"/>
            </w:tcBorders>
            <w:shd w:val="clear" w:color="auto" w:fill="auto"/>
            <w:noWrap/>
            <w:vAlign w:val="center"/>
          </w:tcPr>
          <w:p w14:paraId="6238806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孫女婿</w:t>
            </w:r>
          </w:p>
        </w:tc>
      </w:tr>
    </w:tbl>
    <w:p w14:paraId="25A0A439" w14:textId="77777777" w:rsidR="00CB7D59" w:rsidRPr="001677D0" w:rsidRDefault="00CB7D59" w:rsidP="005A50AB">
      <w:pPr>
        <w:tabs>
          <w:tab w:val="left" w:pos="788"/>
        </w:tabs>
        <w:ind w:leftChars="300" w:left="720"/>
        <w:rPr>
          <w:rFonts w:ascii="標楷體" w:eastAsia="標楷體" w:hAnsi="標楷體"/>
        </w:rPr>
      </w:pPr>
    </w:p>
    <w:p w14:paraId="68E10E0C" w14:textId="15FFCC5F" w:rsidR="005A50AB" w:rsidRPr="001677D0" w:rsidRDefault="00DF675E" w:rsidP="00787403">
      <w:pPr>
        <w:numPr>
          <w:ilvl w:val="0"/>
          <w:numId w:val="15"/>
        </w:numPr>
        <w:rPr>
          <w:rFonts w:ascii="標楷體" w:eastAsia="標楷體" w:hAnsi="標楷體"/>
        </w:rPr>
      </w:pPr>
      <w:r w:rsidRPr="001677D0">
        <w:rPr>
          <w:rFonts w:ascii="標楷體" w:eastAsia="標楷體" w:hAnsi="標楷體" w:hint="eastAsia"/>
        </w:rPr>
        <w:t>關係人</w:t>
      </w:r>
      <w:r w:rsidR="005A50AB" w:rsidRPr="001677D0">
        <w:rPr>
          <w:rFonts w:ascii="標楷體" w:eastAsia="標楷體" w:hAnsi="標楷體" w:hint="eastAsia"/>
        </w:rPr>
        <w:t>職稱</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3EE39867"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E4DA0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128CCEB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03F9A8F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C5A714C" w14:textId="77777777" w:rsidR="005A50AB" w:rsidRPr="001677D0" w:rsidRDefault="005A50AB" w:rsidP="007E2411">
            <w:pPr>
              <w:rPr>
                <w:rFonts w:ascii="標楷體" w:eastAsia="標楷體" w:hAnsi="標楷體" w:cs="新細明體"/>
              </w:rPr>
            </w:pPr>
            <w:r w:rsidRPr="001677D0">
              <w:rPr>
                <w:rFonts w:ascii="標楷體" w:eastAsia="標楷體" w:hAnsi="標楷體"/>
              </w:rPr>
              <w:t>01</w:t>
            </w:r>
          </w:p>
        </w:tc>
        <w:tc>
          <w:tcPr>
            <w:tcW w:w="4819" w:type="dxa"/>
            <w:tcBorders>
              <w:top w:val="nil"/>
              <w:left w:val="nil"/>
              <w:bottom w:val="single" w:sz="4" w:space="0" w:color="auto"/>
              <w:right w:val="single" w:sz="4" w:space="0" w:color="auto"/>
            </w:tcBorders>
            <w:shd w:val="clear" w:color="auto" w:fill="auto"/>
            <w:noWrap/>
            <w:vAlign w:val="center"/>
          </w:tcPr>
          <w:p w14:paraId="74B94E3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董事長</w:t>
            </w:r>
          </w:p>
        </w:tc>
      </w:tr>
      <w:tr w:rsidR="001677D0" w:rsidRPr="001677D0" w14:paraId="13D86C0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BD496B4" w14:textId="77777777" w:rsidR="005A50AB" w:rsidRPr="001677D0" w:rsidRDefault="005A50AB" w:rsidP="007E2411">
            <w:pPr>
              <w:rPr>
                <w:rFonts w:ascii="標楷體" w:eastAsia="標楷體" w:hAnsi="標楷體" w:cs="新細明體"/>
              </w:rPr>
            </w:pPr>
            <w:r w:rsidRPr="001677D0">
              <w:rPr>
                <w:rFonts w:ascii="標楷體" w:eastAsia="標楷體" w:hAnsi="標楷體"/>
              </w:rPr>
              <w:t>02</w:t>
            </w:r>
          </w:p>
        </w:tc>
        <w:tc>
          <w:tcPr>
            <w:tcW w:w="4819" w:type="dxa"/>
            <w:tcBorders>
              <w:top w:val="nil"/>
              <w:left w:val="nil"/>
              <w:bottom w:val="single" w:sz="4" w:space="0" w:color="auto"/>
              <w:right w:val="single" w:sz="4" w:space="0" w:color="auto"/>
            </w:tcBorders>
            <w:shd w:val="clear" w:color="auto" w:fill="auto"/>
            <w:noWrap/>
            <w:vAlign w:val="center"/>
          </w:tcPr>
          <w:p w14:paraId="45A631F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副董事長</w:t>
            </w:r>
          </w:p>
        </w:tc>
      </w:tr>
      <w:tr w:rsidR="001677D0" w:rsidRPr="001677D0" w14:paraId="68AC8C1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0B566CA" w14:textId="77777777" w:rsidR="005A50AB" w:rsidRPr="001677D0" w:rsidRDefault="005A50AB" w:rsidP="007E2411">
            <w:pPr>
              <w:rPr>
                <w:rFonts w:ascii="標楷體" w:eastAsia="標楷體" w:hAnsi="標楷體" w:cs="新細明體"/>
              </w:rPr>
            </w:pPr>
            <w:r w:rsidRPr="001677D0">
              <w:rPr>
                <w:rFonts w:ascii="標楷體" w:eastAsia="標楷體" w:hAnsi="標楷體"/>
              </w:rPr>
              <w:t>03</w:t>
            </w:r>
          </w:p>
        </w:tc>
        <w:tc>
          <w:tcPr>
            <w:tcW w:w="4819" w:type="dxa"/>
            <w:tcBorders>
              <w:top w:val="nil"/>
              <w:left w:val="nil"/>
              <w:bottom w:val="single" w:sz="4" w:space="0" w:color="auto"/>
              <w:right w:val="single" w:sz="4" w:space="0" w:color="auto"/>
            </w:tcBorders>
            <w:shd w:val="clear" w:color="auto" w:fill="auto"/>
            <w:noWrap/>
            <w:vAlign w:val="center"/>
          </w:tcPr>
          <w:p w14:paraId="7A35453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董事</w:t>
            </w:r>
          </w:p>
        </w:tc>
      </w:tr>
      <w:tr w:rsidR="001677D0" w:rsidRPr="001677D0" w14:paraId="2130196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E866096" w14:textId="77777777" w:rsidR="005A50AB" w:rsidRPr="001677D0" w:rsidRDefault="005A50AB" w:rsidP="007E2411">
            <w:pPr>
              <w:rPr>
                <w:rFonts w:ascii="標楷體" w:eastAsia="標楷體" w:hAnsi="標楷體" w:cs="新細明體"/>
              </w:rPr>
            </w:pPr>
            <w:r w:rsidRPr="001677D0">
              <w:rPr>
                <w:rFonts w:ascii="標楷體" w:eastAsia="標楷體" w:hAnsi="標楷體"/>
              </w:rPr>
              <w:t>04</w:t>
            </w:r>
          </w:p>
        </w:tc>
        <w:tc>
          <w:tcPr>
            <w:tcW w:w="4819" w:type="dxa"/>
            <w:tcBorders>
              <w:top w:val="nil"/>
              <w:left w:val="nil"/>
              <w:bottom w:val="single" w:sz="4" w:space="0" w:color="auto"/>
              <w:right w:val="single" w:sz="4" w:space="0" w:color="auto"/>
            </w:tcBorders>
            <w:shd w:val="clear" w:color="auto" w:fill="auto"/>
            <w:noWrap/>
            <w:vAlign w:val="center"/>
          </w:tcPr>
          <w:p w14:paraId="4434305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監察人</w:t>
            </w:r>
          </w:p>
        </w:tc>
      </w:tr>
      <w:tr w:rsidR="001677D0" w:rsidRPr="001677D0" w14:paraId="1DD4A48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D4B7868" w14:textId="77777777" w:rsidR="005A50AB" w:rsidRPr="001677D0" w:rsidRDefault="005A50AB" w:rsidP="007E2411">
            <w:pPr>
              <w:rPr>
                <w:rFonts w:ascii="標楷體" w:eastAsia="標楷體" w:hAnsi="標楷體" w:cs="新細明體"/>
              </w:rPr>
            </w:pPr>
            <w:r w:rsidRPr="001677D0">
              <w:rPr>
                <w:rFonts w:ascii="標楷體" w:eastAsia="標楷體" w:hAnsi="標楷體"/>
              </w:rPr>
              <w:t>05</w:t>
            </w:r>
          </w:p>
        </w:tc>
        <w:tc>
          <w:tcPr>
            <w:tcW w:w="4819" w:type="dxa"/>
            <w:tcBorders>
              <w:top w:val="nil"/>
              <w:left w:val="nil"/>
              <w:bottom w:val="single" w:sz="4" w:space="0" w:color="auto"/>
              <w:right w:val="single" w:sz="4" w:space="0" w:color="auto"/>
            </w:tcBorders>
            <w:shd w:val="clear" w:color="auto" w:fill="auto"/>
            <w:noWrap/>
            <w:vAlign w:val="center"/>
          </w:tcPr>
          <w:p w14:paraId="63570E8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總經理</w:t>
            </w:r>
          </w:p>
        </w:tc>
      </w:tr>
      <w:tr w:rsidR="001677D0" w:rsidRPr="001677D0" w14:paraId="4B9FE67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1B8F9A9" w14:textId="77777777" w:rsidR="005A50AB" w:rsidRPr="001677D0" w:rsidRDefault="005A50AB" w:rsidP="007E2411">
            <w:pPr>
              <w:rPr>
                <w:rFonts w:ascii="標楷體" w:eastAsia="標楷體" w:hAnsi="標楷體" w:cs="新細明體"/>
              </w:rPr>
            </w:pPr>
            <w:r w:rsidRPr="001677D0">
              <w:rPr>
                <w:rFonts w:ascii="標楷體" w:eastAsia="標楷體" w:hAnsi="標楷體"/>
              </w:rPr>
              <w:t>06</w:t>
            </w:r>
          </w:p>
        </w:tc>
        <w:tc>
          <w:tcPr>
            <w:tcW w:w="4819" w:type="dxa"/>
            <w:tcBorders>
              <w:top w:val="nil"/>
              <w:left w:val="nil"/>
              <w:bottom w:val="single" w:sz="4" w:space="0" w:color="auto"/>
              <w:right w:val="single" w:sz="4" w:space="0" w:color="auto"/>
            </w:tcBorders>
            <w:shd w:val="clear" w:color="auto" w:fill="auto"/>
            <w:noWrap/>
            <w:vAlign w:val="center"/>
          </w:tcPr>
          <w:p w14:paraId="304E6C5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副總經理</w:t>
            </w:r>
          </w:p>
        </w:tc>
      </w:tr>
      <w:tr w:rsidR="001677D0" w:rsidRPr="001677D0" w14:paraId="5A00FFC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058E999" w14:textId="77777777" w:rsidR="005A50AB" w:rsidRPr="001677D0" w:rsidRDefault="005A50AB" w:rsidP="007E2411">
            <w:pPr>
              <w:rPr>
                <w:rFonts w:ascii="標楷體" w:eastAsia="標楷體" w:hAnsi="標楷體" w:cs="新細明體"/>
              </w:rPr>
            </w:pPr>
            <w:r w:rsidRPr="001677D0">
              <w:rPr>
                <w:rFonts w:ascii="標楷體" w:eastAsia="標楷體" w:hAnsi="標楷體"/>
              </w:rPr>
              <w:t>07</w:t>
            </w:r>
          </w:p>
        </w:tc>
        <w:tc>
          <w:tcPr>
            <w:tcW w:w="4819" w:type="dxa"/>
            <w:tcBorders>
              <w:top w:val="nil"/>
              <w:left w:val="nil"/>
              <w:bottom w:val="single" w:sz="4" w:space="0" w:color="auto"/>
              <w:right w:val="single" w:sz="4" w:space="0" w:color="auto"/>
            </w:tcBorders>
            <w:shd w:val="clear" w:color="auto" w:fill="auto"/>
            <w:noWrap/>
            <w:vAlign w:val="center"/>
          </w:tcPr>
          <w:p w14:paraId="7E067D4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協理</w:t>
            </w:r>
          </w:p>
        </w:tc>
      </w:tr>
      <w:tr w:rsidR="001677D0" w:rsidRPr="001677D0" w14:paraId="3E55FAE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3627B24" w14:textId="77777777" w:rsidR="005A50AB" w:rsidRPr="001677D0" w:rsidRDefault="005A50AB" w:rsidP="007E2411">
            <w:pPr>
              <w:rPr>
                <w:rFonts w:ascii="標楷體" w:eastAsia="標楷體" w:hAnsi="標楷體" w:cs="新細明體"/>
              </w:rPr>
            </w:pPr>
            <w:r w:rsidRPr="001677D0">
              <w:rPr>
                <w:rFonts w:ascii="標楷體" w:eastAsia="標楷體" w:hAnsi="標楷體"/>
              </w:rPr>
              <w:t>08</w:t>
            </w:r>
          </w:p>
        </w:tc>
        <w:tc>
          <w:tcPr>
            <w:tcW w:w="4819" w:type="dxa"/>
            <w:tcBorders>
              <w:top w:val="nil"/>
              <w:left w:val="nil"/>
              <w:bottom w:val="single" w:sz="4" w:space="0" w:color="auto"/>
              <w:right w:val="single" w:sz="4" w:space="0" w:color="auto"/>
            </w:tcBorders>
            <w:shd w:val="clear" w:color="auto" w:fill="auto"/>
            <w:noWrap/>
            <w:vAlign w:val="center"/>
          </w:tcPr>
          <w:p w14:paraId="241B173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經理</w:t>
            </w:r>
          </w:p>
        </w:tc>
      </w:tr>
      <w:tr w:rsidR="001677D0" w:rsidRPr="001677D0" w14:paraId="75B2454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38882E3" w14:textId="77777777" w:rsidR="005A50AB" w:rsidRPr="001677D0" w:rsidRDefault="005A50AB" w:rsidP="007E2411">
            <w:pPr>
              <w:rPr>
                <w:rFonts w:ascii="標楷體" w:eastAsia="標楷體" w:hAnsi="標楷體" w:cs="新細明體"/>
              </w:rPr>
            </w:pPr>
            <w:r w:rsidRPr="001677D0">
              <w:rPr>
                <w:rFonts w:ascii="標楷體" w:eastAsia="標楷體" w:hAnsi="標楷體"/>
              </w:rPr>
              <w:t>09</w:t>
            </w:r>
          </w:p>
        </w:tc>
        <w:tc>
          <w:tcPr>
            <w:tcW w:w="4819" w:type="dxa"/>
            <w:tcBorders>
              <w:top w:val="nil"/>
              <w:left w:val="nil"/>
              <w:bottom w:val="single" w:sz="4" w:space="0" w:color="auto"/>
              <w:right w:val="single" w:sz="4" w:space="0" w:color="auto"/>
            </w:tcBorders>
            <w:shd w:val="clear" w:color="auto" w:fill="auto"/>
            <w:noWrap/>
            <w:vAlign w:val="center"/>
          </w:tcPr>
          <w:p w14:paraId="2711ECB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副理</w:t>
            </w:r>
          </w:p>
        </w:tc>
      </w:tr>
      <w:tr w:rsidR="001677D0" w:rsidRPr="001677D0" w14:paraId="3CFAC77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3187BC0" w14:textId="77777777" w:rsidR="005A50AB" w:rsidRPr="001677D0" w:rsidRDefault="005A50AB" w:rsidP="007E2411">
            <w:pPr>
              <w:rPr>
                <w:rFonts w:ascii="標楷體" w:eastAsia="標楷體" w:hAnsi="標楷體" w:cs="新細明體"/>
              </w:rPr>
            </w:pPr>
            <w:r w:rsidRPr="001677D0">
              <w:rPr>
                <w:rFonts w:ascii="標楷體" w:eastAsia="標楷體" w:hAnsi="標楷體"/>
              </w:rPr>
              <w:t>10</w:t>
            </w:r>
          </w:p>
        </w:tc>
        <w:tc>
          <w:tcPr>
            <w:tcW w:w="4819" w:type="dxa"/>
            <w:tcBorders>
              <w:top w:val="nil"/>
              <w:left w:val="nil"/>
              <w:bottom w:val="single" w:sz="4" w:space="0" w:color="auto"/>
              <w:right w:val="single" w:sz="4" w:space="0" w:color="auto"/>
            </w:tcBorders>
            <w:shd w:val="clear" w:color="auto" w:fill="auto"/>
            <w:noWrap/>
            <w:vAlign w:val="center"/>
          </w:tcPr>
          <w:p w14:paraId="6D504F3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辦理授信職員</w:t>
            </w:r>
          </w:p>
        </w:tc>
      </w:tr>
      <w:tr w:rsidR="001677D0" w:rsidRPr="001677D0" w14:paraId="0676C7D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BC40BB4" w14:textId="77777777" w:rsidR="005A50AB" w:rsidRPr="001677D0" w:rsidRDefault="005A50AB" w:rsidP="007E2411">
            <w:pPr>
              <w:rPr>
                <w:rFonts w:ascii="標楷體" w:eastAsia="標楷體" w:hAnsi="標楷體" w:cs="新細明體"/>
              </w:rPr>
            </w:pPr>
            <w:r w:rsidRPr="001677D0">
              <w:rPr>
                <w:rFonts w:ascii="標楷體" w:eastAsia="標楷體" w:hAnsi="標楷體"/>
              </w:rPr>
              <w:t>11</w:t>
            </w:r>
          </w:p>
        </w:tc>
        <w:tc>
          <w:tcPr>
            <w:tcW w:w="4819" w:type="dxa"/>
            <w:tcBorders>
              <w:top w:val="nil"/>
              <w:left w:val="nil"/>
              <w:bottom w:val="single" w:sz="4" w:space="0" w:color="auto"/>
              <w:right w:val="single" w:sz="4" w:space="0" w:color="auto"/>
            </w:tcBorders>
            <w:shd w:val="clear" w:color="auto" w:fill="auto"/>
            <w:noWrap/>
            <w:vAlign w:val="center"/>
          </w:tcPr>
          <w:p w14:paraId="2B01FDE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十五日薪</w:t>
            </w:r>
          </w:p>
        </w:tc>
      </w:tr>
      <w:tr w:rsidR="001677D0" w:rsidRPr="001677D0" w14:paraId="0429C66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5DE1233" w14:textId="77777777" w:rsidR="005A50AB" w:rsidRPr="001677D0" w:rsidRDefault="005A50AB" w:rsidP="007E2411">
            <w:pPr>
              <w:rPr>
                <w:rFonts w:ascii="標楷體" w:eastAsia="標楷體" w:hAnsi="標楷體" w:cs="新細明體"/>
              </w:rPr>
            </w:pPr>
            <w:r w:rsidRPr="001677D0">
              <w:rPr>
                <w:rFonts w:ascii="標楷體" w:eastAsia="標楷體" w:hAnsi="標楷體"/>
              </w:rPr>
              <w:t>98</w:t>
            </w:r>
          </w:p>
        </w:tc>
        <w:tc>
          <w:tcPr>
            <w:tcW w:w="4819" w:type="dxa"/>
            <w:tcBorders>
              <w:top w:val="nil"/>
              <w:left w:val="nil"/>
              <w:bottom w:val="single" w:sz="4" w:space="0" w:color="auto"/>
              <w:right w:val="single" w:sz="4" w:space="0" w:color="auto"/>
            </w:tcBorders>
            <w:shd w:val="clear" w:color="auto" w:fill="auto"/>
            <w:noWrap/>
            <w:vAlign w:val="center"/>
          </w:tcPr>
          <w:p w14:paraId="036CE8C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其他關係人</w:t>
            </w:r>
          </w:p>
        </w:tc>
      </w:tr>
      <w:tr w:rsidR="005A50AB" w:rsidRPr="001677D0" w14:paraId="6852EFB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1ACF6D1" w14:textId="77777777" w:rsidR="005A50AB" w:rsidRPr="001677D0" w:rsidRDefault="005A50AB" w:rsidP="007E2411">
            <w:pPr>
              <w:rPr>
                <w:rFonts w:ascii="標楷體" w:eastAsia="標楷體" w:hAnsi="標楷體" w:cs="新細明體"/>
              </w:rPr>
            </w:pPr>
            <w:r w:rsidRPr="001677D0">
              <w:rPr>
                <w:rFonts w:ascii="標楷體" w:eastAsia="標楷體" w:hAnsi="標楷體"/>
              </w:rPr>
              <w:t>99</w:t>
            </w:r>
          </w:p>
        </w:tc>
        <w:tc>
          <w:tcPr>
            <w:tcW w:w="4819" w:type="dxa"/>
            <w:tcBorders>
              <w:top w:val="nil"/>
              <w:left w:val="nil"/>
              <w:bottom w:val="single" w:sz="4" w:space="0" w:color="auto"/>
              <w:right w:val="single" w:sz="4" w:space="0" w:color="auto"/>
            </w:tcBorders>
            <w:shd w:val="clear" w:color="auto" w:fill="auto"/>
            <w:noWrap/>
            <w:vAlign w:val="center"/>
          </w:tcPr>
          <w:p w14:paraId="73859FD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非關係人</w:t>
            </w:r>
          </w:p>
        </w:tc>
      </w:tr>
    </w:tbl>
    <w:p w14:paraId="50C37196" w14:textId="77777777" w:rsidR="005A50AB" w:rsidRPr="001677D0" w:rsidRDefault="005A50AB" w:rsidP="005A50AB">
      <w:pPr>
        <w:tabs>
          <w:tab w:val="left" w:pos="788"/>
        </w:tabs>
        <w:ind w:leftChars="300" w:left="720"/>
        <w:rPr>
          <w:rFonts w:ascii="標楷體" w:eastAsia="標楷體" w:hAnsi="標楷體"/>
        </w:rPr>
      </w:pPr>
    </w:p>
    <w:p w14:paraId="74E9581D" w14:textId="7C3D9E8D"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商品貸款性質</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122DE132"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E63B75"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3983D923"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66841DE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524E79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73D5A76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正向貸款[一般貸款]</w:t>
            </w:r>
          </w:p>
        </w:tc>
      </w:tr>
      <w:tr w:rsidR="005A50AB" w:rsidRPr="001677D0" w14:paraId="6FFF2BA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57C91D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tcPr>
          <w:p w14:paraId="46F2E9C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反向抵押貸款[以房養老]</w:t>
            </w:r>
          </w:p>
        </w:tc>
      </w:tr>
    </w:tbl>
    <w:p w14:paraId="2B3B17B0" w14:textId="77777777" w:rsidR="005A50AB" w:rsidRPr="001677D0" w:rsidRDefault="005A50AB" w:rsidP="005A50AB">
      <w:pPr>
        <w:tabs>
          <w:tab w:val="left" w:pos="788"/>
        </w:tabs>
        <w:ind w:leftChars="300" w:left="720"/>
        <w:rPr>
          <w:rFonts w:ascii="標楷體" w:eastAsia="標楷體" w:hAnsi="標楷體"/>
        </w:rPr>
      </w:pPr>
    </w:p>
    <w:p w14:paraId="15088964" w14:textId="62EC11E6"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利率調整通知</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7248FCAA"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8B7BA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191268B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7D9F082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511F61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4D1A1B8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電子郵件</w:t>
            </w:r>
          </w:p>
        </w:tc>
      </w:tr>
      <w:tr w:rsidR="001677D0" w:rsidRPr="001677D0" w14:paraId="13E3A0E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908682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tcPr>
          <w:p w14:paraId="3291868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書面通知</w:t>
            </w:r>
          </w:p>
        </w:tc>
      </w:tr>
      <w:tr w:rsidR="005A50AB" w:rsidRPr="001677D0" w14:paraId="4665E2D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EA04A9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w:t>
            </w:r>
          </w:p>
        </w:tc>
        <w:tc>
          <w:tcPr>
            <w:tcW w:w="4819" w:type="dxa"/>
            <w:tcBorders>
              <w:top w:val="nil"/>
              <w:left w:val="nil"/>
              <w:bottom w:val="single" w:sz="4" w:space="0" w:color="auto"/>
              <w:right w:val="single" w:sz="4" w:space="0" w:color="auto"/>
            </w:tcBorders>
            <w:shd w:val="clear" w:color="auto" w:fill="auto"/>
            <w:noWrap/>
            <w:vAlign w:val="center"/>
          </w:tcPr>
          <w:p w14:paraId="065A045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簡訊通知</w:t>
            </w:r>
          </w:p>
        </w:tc>
      </w:tr>
    </w:tbl>
    <w:p w14:paraId="4DBB118A" w14:textId="77777777" w:rsidR="005A50AB" w:rsidRPr="001677D0" w:rsidRDefault="005A50AB" w:rsidP="005A50AB">
      <w:pPr>
        <w:tabs>
          <w:tab w:val="left" w:pos="788"/>
        </w:tabs>
        <w:ind w:leftChars="300" w:left="720"/>
        <w:rPr>
          <w:rFonts w:ascii="標楷體" w:eastAsia="標楷體" w:hAnsi="標楷體"/>
        </w:rPr>
      </w:pPr>
    </w:p>
    <w:p w14:paraId="1C9CBC05" w14:textId="0A67C5A7"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利率區分</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5DDFBF86"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5B9F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5F1C5B1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6D26931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BC351A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3F20ECB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機動</w:t>
            </w:r>
          </w:p>
        </w:tc>
      </w:tr>
      <w:tr w:rsidR="001677D0" w:rsidRPr="001677D0" w14:paraId="4F445EC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BE55B9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tcPr>
          <w:p w14:paraId="28F80E2B" w14:textId="77777777" w:rsidR="005A50AB" w:rsidRPr="001677D0" w:rsidRDefault="005A50AB" w:rsidP="007E2411">
            <w:pPr>
              <w:rPr>
                <w:rFonts w:ascii="標楷體" w:eastAsia="標楷體" w:hAnsi="標楷體" w:cs="新細明體"/>
              </w:rPr>
            </w:pPr>
            <w:proofErr w:type="gramStart"/>
            <w:r w:rsidRPr="001677D0">
              <w:rPr>
                <w:rFonts w:ascii="標楷體" w:eastAsia="標楷體" w:hAnsi="標楷體" w:hint="eastAsia"/>
              </w:rPr>
              <w:t>固動</w:t>
            </w:r>
            <w:proofErr w:type="gramEnd"/>
          </w:p>
        </w:tc>
      </w:tr>
      <w:tr w:rsidR="001677D0" w:rsidRPr="001677D0" w14:paraId="342E0B9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CF4423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w:t>
            </w:r>
          </w:p>
        </w:tc>
        <w:tc>
          <w:tcPr>
            <w:tcW w:w="4819" w:type="dxa"/>
            <w:tcBorders>
              <w:top w:val="nil"/>
              <w:left w:val="nil"/>
              <w:bottom w:val="single" w:sz="4" w:space="0" w:color="auto"/>
              <w:right w:val="single" w:sz="4" w:space="0" w:color="auto"/>
            </w:tcBorders>
            <w:shd w:val="clear" w:color="auto" w:fill="auto"/>
            <w:noWrap/>
            <w:vAlign w:val="center"/>
          </w:tcPr>
          <w:p w14:paraId="119C4C7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定期機動</w:t>
            </w:r>
          </w:p>
        </w:tc>
      </w:tr>
      <w:tr w:rsidR="005A50AB" w:rsidRPr="001677D0" w14:paraId="5413673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58010B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9</w:t>
            </w:r>
          </w:p>
        </w:tc>
        <w:tc>
          <w:tcPr>
            <w:tcW w:w="4819" w:type="dxa"/>
            <w:tcBorders>
              <w:top w:val="nil"/>
              <w:left w:val="nil"/>
              <w:bottom w:val="single" w:sz="4" w:space="0" w:color="auto"/>
              <w:right w:val="single" w:sz="4" w:space="0" w:color="auto"/>
            </w:tcBorders>
            <w:shd w:val="clear" w:color="auto" w:fill="auto"/>
            <w:noWrap/>
            <w:vAlign w:val="center"/>
          </w:tcPr>
          <w:p w14:paraId="7D0F6E9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不限制</w:t>
            </w:r>
          </w:p>
        </w:tc>
      </w:tr>
    </w:tbl>
    <w:p w14:paraId="52C42871" w14:textId="77777777" w:rsidR="00CB7D59" w:rsidRPr="001677D0" w:rsidRDefault="00CB7D59" w:rsidP="0022279A">
      <w:pPr>
        <w:tabs>
          <w:tab w:val="left" w:pos="788"/>
        </w:tabs>
        <w:ind w:leftChars="300" w:left="720"/>
        <w:rPr>
          <w:rFonts w:ascii="標楷體" w:eastAsia="標楷體" w:hAnsi="標楷體"/>
        </w:rPr>
      </w:pPr>
    </w:p>
    <w:p w14:paraId="4A505154" w14:textId="0D62B4FB"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攤還方式</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585C99D4"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4CCD4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tcPr>
          <w:p w14:paraId="4B6AB98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說明</w:t>
            </w:r>
          </w:p>
        </w:tc>
      </w:tr>
      <w:tr w:rsidR="001677D0" w:rsidRPr="001677D0" w14:paraId="660B855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73864AC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hideMark/>
          </w:tcPr>
          <w:p w14:paraId="01EFC2A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按月繳息</w:t>
            </w:r>
          </w:p>
        </w:tc>
      </w:tr>
      <w:tr w:rsidR="001677D0" w:rsidRPr="001677D0" w14:paraId="46373C6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630834E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hideMark/>
          </w:tcPr>
          <w:p w14:paraId="4CE3476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到期取息</w:t>
            </w:r>
          </w:p>
        </w:tc>
      </w:tr>
      <w:tr w:rsidR="001677D0" w:rsidRPr="001677D0" w14:paraId="6F421D9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5015B454"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3</w:t>
            </w:r>
          </w:p>
        </w:tc>
        <w:tc>
          <w:tcPr>
            <w:tcW w:w="4819" w:type="dxa"/>
            <w:tcBorders>
              <w:top w:val="nil"/>
              <w:left w:val="nil"/>
              <w:bottom w:val="single" w:sz="4" w:space="0" w:color="auto"/>
              <w:right w:val="single" w:sz="4" w:space="0" w:color="auto"/>
            </w:tcBorders>
            <w:shd w:val="clear" w:color="auto" w:fill="auto"/>
            <w:noWrap/>
            <w:vAlign w:val="center"/>
            <w:hideMark/>
          </w:tcPr>
          <w:p w14:paraId="6BB3E41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本息平均法</w:t>
            </w:r>
          </w:p>
        </w:tc>
      </w:tr>
      <w:tr w:rsidR="001677D0" w:rsidRPr="001677D0" w14:paraId="1968D55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675545C"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4</w:t>
            </w:r>
          </w:p>
        </w:tc>
        <w:tc>
          <w:tcPr>
            <w:tcW w:w="4819" w:type="dxa"/>
            <w:tcBorders>
              <w:top w:val="nil"/>
              <w:left w:val="nil"/>
              <w:bottom w:val="single" w:sz="4" w:space="0" w:color="auto"/>
              <w:right w:val="single" w:sz="4" w:space="0" w:color="auto"/>
            </w:tcBorders>
            <w:shd w:val="clear" w:color="auto" w:fill="auto"/>
            <w:noWrap/>
            <w:vAlign w:val="center"/>
          </w:tcPr>
          <w:p w14:paraId="6E32440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本金平均法</w:t>
            </w:r>
          </w:p>
        </w:tc>
      </w:tr>
      <w:tr w:rsidR="005A50AB" w:rsidRPr="001677D0" w14:paraId="64C232D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65CDADA4"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9</w:t>
            </w:r>
          </w:p>
        </w:tc>
        <w:tc>
          <w:tcPr>
            <w:tcW w:w="4819" w:type="dxa"/>
            <w:tcBorders>
              <w:top w:val="nil"/>
              <w:left w:val="nil"/>
              <w:bottom w:val="single" w:sz="4" w:space="0" w:color="auto"/>
              <w:right w:val="single" w:sz="4" w:space="0" w:color="auto"/>
            </w:tcBorders>
            <w:shd w:val="clear" w:color="auto" w:fill="auto"/>
            <w:noWrap/>
            <w:vAlign w:val="center"/>
            <w:hideMark/>
          </w:tcPr>
          <w:p w14:paraId="1E8B6584"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不限制</w:t>
            </w:r>
          </w:p>
        </w:tc>
      </w:tr>
    </w:tbl>
    <w:p w14:paraId="09267E84" w14:textId="77777777" w:rsidR="005A50AB" w:rsidRPr="001677D0" w:rsidRDefault="005A50AB" w:rsidP="0022279A">
      <w:pPr>
        <w:tabs>
          <w:tab w:val="left" w:pos="788"/>
        </w:tabs>
        <w:ind w:leftChars="300" w:left="720"/>
        <w:rPr>
          <w:rFonts w:ascii="標楷體" w:eastAsia="標楷體" w:hAnsi="標楷體"/>
        </w:rPr>
      </w:pPr>
    </w:p>
    <w:p w14:paraId="24D037D7" w14:textId="3502107A"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計息方式</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30DE58CC"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AFB2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5183303C"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1518B83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D014C4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15D7DBD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按月計息</w:t>
            </w:r>
          </w:p>
        </w:tc>
      </w:tr>
      <w:tr w:rsidR="001677D0" w:rsidRPr="001677D0" w14:paraId="40FB5A9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060074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tcPr>
          <w:p w14:paraId="2F03D47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按日計息</w:t>
            </w:r>
          </w:p>
        </w:tc>
      </w:tr>
      <w:tr w:rsidR="005A50AB" w:rsidRPr="001677D0" w14:paraId="355B505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5CFEA0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9</w:t>
            </w:r>
          </w:p>
        </w:tc>
        <w:tc>
          <w:tcPr>
            <w:tcW w:w="4819" w:type="dxa"/>
            <w:tcBorders>
              <w:top w:val="nil"/>
              <w:left w:val="nil"/>
              <w:bottom w:val="single" w:sz="4" w:space="0" w:color="auto"/>
              <w:right w:val="single" w:sz="4" w:space="0" w:color="auto"/>
            </w:tcBorders>
            <w:shd w:val="clear" w:color="auto" w:fill="auto"/>
            <w:noWrap/>
            <w:vAlign w:val="center"/>
          </w:tcPr>
          <w:p w14:paraId="1452538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不限制</w:t>
            </w:r>
          </w:p>
        </w:tc>
      </w:tr>
    </w:tbl>
    <w:p w14:paraId="0B25DB79" w14:textId="77777777" w:rsidR="005A50AB" w:rsidRPr="001677D0" w:rsidRDefault="005A50AB" w:rsidP="005A50AB">
      <w:pPr>
        <w:tabs>
          <w:tab w:val="left" w:pos="788"/>
        </w:tabs>
        <w:ind w:leftChars="300" w:left="720"/>
        <w:rPr>
          <w:rFonts w:ascii="標楷體" w:eastAsia="標楷體" w:hAnsi="標楷體"/>
        </w:rPr>
      </w:pPr>
    </w:p>
    <w:p w14:paraId="46615778" w14:textId="3ACAA115"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攤</w:t>
      </w:r>
      <w:proofErr w:type="gramStart"/>
      <w:r w:rsidRPr="001677D0">
        <w:rPr>
          <w:rFonts w:ascii="標楷體" w:eastAsia="標楷體" w:hAnsi="標楷體" w:hint="eastAsia"/>
        </w:rPr>
        <w:t>還額異動</w:t>
      </w:r>
      <w:proofErr w:type="gramEnd"/>
      <w:r w:rsidRPr="001677D0">
        <w:rPr>
          <w:rFonts w:ascii="標楷體" w:eastAsia="標楷體" w:hAnsi="標楷體" w:hint="eastAsia"/>
        </w:rPr>
        <w:t>碼</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0D75B6B1"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657E5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13ADCBF2"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21952C7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7EE6B7B" w14:textId="77777777" w:rsidR="005A50AB" w:rsidRPr="001677D0" w:rsidRDefault="005A50AB" w:rsidP="007E2411">
            <w:pPr>
              <w:rPr>
                <w:rFonts w:ascii="標楷體" w:eastAsia="標楷體" w:hAnsi="標楷體" w:cs="新細明體"/>
              </w:rPr>
            </w:pPr>
            <w:r w:rsidRPr="001677D0">
              <w:rPr>
                <w:rFonts w:ascii="標楷體" w:eastAsia="標楷體" w:hAnsi="標楷體"/>
              </w:rPr>
              <w:t>0</w:t>
            </w:r>
          </w:p>
        </w:tc>
        <w:tc>
          <w:tcPr>
            <w:tcW w:w="4819" w:type="dxa"/>
            <w:tcBorders>
              <w:top w:val="nil"/>
              <w:left w:val="nil"/>
              <w:bottom w:val="single" w:sz="4" w:space="0" w:color="auto"/>
              <w:right w:val="single" w:sz="4" w:space="0" w:color="auto"/>
            </w:tcBorders>
            <w:shd w:val="clear" w:color="auto" w:fill="auto"/>
            <w:noWrap/>
            <w:vAlign w:val="center"/>
          </w:tcPr>
          <w:p w14:paraId="109E3CF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不變</w:t>
            </w:r>
          </w:p>
        </w:tc>
      </w:tr>
      <w:tr w:rsidR="001677D0" w:rsidRPr="001677D0" w14:paraId="021668E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2D6AFAF" w14:textId="77777777" w:rsidR="005A50AB" w:rsidRPr="001677D0" w:rsidRDefault="005A50AB" w:rsidP="007E2411">
            <w:pPr>
              <w:rPr>
                <w:rFonts w:ascii="標楷體" w:eastAsia="標楷體" w:hAnsi="標楷體" w:cs="新細明體"/>
              </w:rPr>
            </w:pPr>
            <w:r w:rsidRPr="001677D0">
              <w:rPr>
                <w:rFonts w:ascii="標楷體" w:eastAsia="標楷體" w:hAnsi="標楷體"/>
              </w:rPr>
              <w:t>1</w:t>
            </w:r>
          </w:p>
        </w:tc>
        <w:tc>
          <w:tcPr>
            <w:tcW w:w="4819" w:type="dxa"/>
            <w:tcBorders>
              <w:top w:val="nil"/>
              <w:left w:val="nil"/>
              <w:bottom w:val="single" w:sz="4" w:space="0" w:color="auto"/>
              <w:right w:val="single" w:sz="4" w:space="0" w:color="auto"/>
            </w:tcBorders>
            <w:shd w:val="clear" w:color="auto" w:fill="auto"/>
            <w:noWrap/>
            <w:vAlign w:val="center"/>
          </w:tcPr>
          <w:p w14:paraId="311EB51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變</w:t>
            </w:r>
          </w:p>
        </w:tc>
      </w:tr>
      <w:tr w:rsidR="005A50AB" w:rsidRPr="001677D0" w14:paraId="18001CC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0C36A8B" w14:textId="77777777" w:rsidR="005A50AB" w:rsidRPr="001677D0" w:rsidRDefault="005A50AB" w:rsidP="007E2411">
            <w:pPr>
              <w:rPr>
                <w:rFonts w:ascii="標楷體" w:eastAsia="標楷體" w:hAnsi="標楷體" w:cs="新細明體"/>
              </w:rPr>
            </w:pPr>
            <w:r w:rsidRPr="001677D0">
              <w:rPr>
                <w:rFonts w:ascii="標楷體" w:eastAsia="標楷體" w:hAnsi="標楷體"/>
              </w:rPr>
              <w:t>9</w:t>
            </w:r>
          </w:p>
        </w:tc>
        <w:tc>
          <w:tcPr>
            <w:tcW w:w="4819" w:type="dxa"/>
            <w:tcBorders>
              <w:top w:val="nil"/>
              <w:left w:val="nil"/>
              <w:bottom w:val="single" w:sz="4" w:space="0" w:color="auto"/>
              <w:right w:val="single" w:sz="4" w:space="0" w:color="auto"/>
            </w:tcBorders>
            <w:shd w:val="clear" w:color="auto" w:fill="auto"/>
            <w:noWrap/>
            <w:vAlign w:val="center"/>
          </w:tcPr>
          <w:p w14:paraId="53DB1D4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不限制</w:t>
            </w:r>
          </w:p>
        </w:tc>
      </w:tr>
    </w:tbl>
    <w:p w14:paraId="575C6677" w14:textId="77777777" w:rsidR="005A50AB" w:rsidRPr="001677D0" w:rsidRDefault="005A50AB" w:rsidP="005A50AB">
      <w:pPr>
        <w:tabs>
          <w:tab w:val="left" w:pos="788"/>
        </w:tabs>
        <w:ind w:leftChars="300" w:left="720"/>
        <w:rPr>
          <w:rFonts w:ascii="標楷體" w:eastAsia="標楷體" w:hAnsi="標楷體"/>
        </w:rPr>
      </w:pPr>
    </w:p>
    <w:p w14:paraId="0ED3C637" w14:textId="199A214B"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循環動用</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4C3A35C4"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67DD6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44A6C0A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65A9021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02D6B47" w14:textId="77777777" w:rsidR="005A50AB" w:rsidRPr="001677D0" w:rsidRDefault="005A50AB" w:rsidP="007E2411">
            <w:pPr>
              <w:rPr>
                <w:rFonts w:ascii="標楷體" w:eastAsia="標楷體" w:hAnsi="標楷體" w:cs="新細明體"/>
              </w:rPr>
            </w:pPr>
            <w:r w:rsidRPr="001677D0">
              <w:rPr>
                <w:rFonts w:ascii="標楷體" w:eastAsia="標楷體" w:hAnsi="標楷體"/>
              </w:rPr>
              <w:t>0</w:t>
            </w:r>
          </w:p>
        </w:tc>
        <w:tc>
          <w:tcPr>
            <w:tcW w:w="4819" w:type="dxa"/>
            <w:tcBorders>
              <w:top w:val="nil"/>
              <w:left w:val="nil"/>
              <w:bottom w:val="single" w:sz="4" w:space="0" w:color="auto"/>
              <w:right w:val="single" w:sz="4" w:space="0" w:color="auto"/>
            </w:tcBorders>
            <w:shd w:val="clear" w:color="auto" w:fill="auto"/>
            <w:noWrap/>
            <w:vAlign w:val="center"/>
          </w:tcPr>
          <w:p w14:paraId="1979832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非循環動用</w:t>
            </w:r>
          </w:p>
        </w:tc>
      </w:tr>
      <w:tr w:rsidR="001677D0" w:rsidRPr="001677D0" w14:paraId="282AD8D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FC35DBE" w14:textId="77777777" w:rsidR="005A50AB" w:rsidRPr="001677D0" w:rsidRDefault="005A50AB" w:rsidP="007E2411">
            <w:pPr>
              <w:rPr>
                <w:rFonts w:ascii="標楷體" w:eastAsia="標楷體" w:hAnsi="標楷體" w:cs="新細明體"/>
              </w:rPr>
            </w:pPr>
            <w:r w:rsidRPr="001677D0">
              <w:rPr>
                <w:rFonts w:ascii="標楷體" w:eastAsia="標楷體" w:hAnsi="標楷體"/>
              </w:rPr>
              <w:t>1</w:t>
            </w:r>
          </w:p>
        </w:tc>
        <w:tc>
          <w:tcPr>
            <w:tcW w:w="4819" w:type="dxa"/>
            <w:tcBorders>
              <w:top w:val="nil"/>
              <w:left w:val="nil"/>
              <w:bottom w:val="single" w:sz="4" w:space="0" w:color="auto"/>
              <w:right w:val="single" w:sz="4" w:space="0" w:color="auto"/>
            </w:tcBorders>
            <w:shd w:val="clear" w:color="auto" w:fill="auto"/>
            <w:noWrap/>
            <w:vAlign w:val="center"/>
          </w:tcPr>
          <w:p w14:paraId="24F00CE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循環動用</w:t>
            </w:r>
          </w:p>
        </w:tc>
      </w:tr>
      <w:tr w:rsidR="005A50AB" w:rsidRPr="001677D0" w14:paraId="5808B75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ECCDC44" w14:textId="77777777" w:rsidR="005A50AB" w:rsidRPr="001677D0" w:rsidRDefault="005A50AB" w:rsidP="007E2411">
            <w:pPr>
              <w:rPr>
                <w:rFonts w:ascii="標楷體" w:eastAsia="標楷體" w:hAnsi="標楷體" w:cs="新細明體"/>
              </w:rPr>
            </w:pPr>
            <w:r w:rsidRPr="001677D0">
              <w:rPr>
                <w:rFonts w:ascii="標楷體" w:eastAsia="標楷體" w:hAnsi="標楷體"/>
              </w:rPr>
              <w:t>9</w:t>
            </w:r>
          </w:p>
        </w:tc>
        <w:tc>
          <w:tcPr>
            <w:tcW w:w="4819" w:type="dxa"/>
            <w:tcBorders>
              <w:top w:val="nil"/>
              <w:left w:val="nil"/>
              <w:bottom w:val="single" w:sz="4" w:space="0" w:color="auto"/>
              <w:right w:val="single" w:sz="4" w:space="0" w:color="auto"/>
            </w:tcBorders>
            <w:shd w:val="clear" w:color="auto" w:fill="auto"/>
            <w:noWrap/>
            <w:vAlign w:val="center"/>
          </w:tcPr>
          <w:p w14:paraId="642AC65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不限制</w:t>
            </w:r>
          </w:p>
        </w:tc>
      </w:tr>
    </w:tbl>
    <w:p w14:paraId="616DC750" w14:textId="77777777" w:rsidR="005A50AB" w:rsidRPr="001677D0" w:rsidRDefault="005A50AB" w:rsidP="005A50AB">
      <w:pPr>
        <w:tabs>
          <w:tab w:val="left" w:pos="788"/>
        </w:tabs>
        <w:ind w:leftChars="300" w:left="720"/>
        <w:rPr>
          <w:rFonts w:ascii="標楷體" w:eastAsia="標楷體" w:hAnsi="標楷體"/>
        </w:rPr>
      </w:pPr>
    </w:p>
    <w:p w14:paraId="4B8431F0" w14:textId="11A290E4"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提前清償記號</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116E6882"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C90EA"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2AD03AD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7BA1A8D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3ABF640" w14:textId="77777777" w:rsidR="005A50AB" w:rsidRPr="001677D0" w:rsidRDefault="005A50AB" w:rsidP="007E2411">
            <w:pPr>
              <w:rPr>
                <w:rFonts w:ascii="標楷體" w:eastAsia="標楷體" w:hAnsi="標楷體" w:cs="新細明體"/>
              </w:rPr>
            </w:pPr>
            <w:r w:rsidRPr="001677D0">
              <w:rPr>
                <w:rFonts w:ascii="標楷體" w:eastAsia="標楷體" w:hAnsi="標楷體"/>
              </w:rPr>
              <w:t>0</w:t>
            </w:r>
          </w:p>
        </w:tc>
        <w:tc>
          <w:tcPr>
            <w:tcW w:w="4819" w:type="dxa"/>
            <w:tcBorders>
              <w:top w:val="nil"/>
              <w:left w:val="nil"/>
              <w:bottom w:val="single" w:sz="4" w:space="0" w:color="auto"/>
              <w:right w:val="single" w:sz="4" w:space="0" w:color="auto"/>
            </w:tcBorders>
            <w:shd w:val="clear" w:color="auto" w:fill="auto"/>
            <w:noWrap/>
            <w:vAlign w:val="center"/>
          </w:tcPr>
          <w:p w14:paraId="0712E9D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允許</w:t>
            </w:r>
          </w:p>
        </w:tc>
      </w:tr>
      <w:tr w:rsidR="001677D0" w:rsidRPr="001677D0" w14:paraId="4CB3B7F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3D7CBE7" w14:textId="77777777" w:rsidR="005A50AB" w:rsidRPr="001677D0" w:rsidRDefault="005A50AB" w:rsidP="007E2411">
            <w:pPr>
              <w:rPr>
                <w:rFonts w:ascii="標楷體" w:eastAsia="標楷體" w:hAnsi="標楷體" w:cs="新細明體"/>
              </w:rPr>
            </w:pPr>
            <w:r w:rsidRPr="001677D0">
              <w:rPr>
                <w:rFonts w:ascii="標楷體" w:eastAsia="標楷體" w:hAnsi="標楷體"/>
              </w:rPr>
              <w:t>1</w:t>
            </w:r>
          </w:p>
        </w:tc>
        <w:tc>
          <w:tcPr>
            <w:tcW w:w="4819" w:type="dxa"/>
            <w:tcBorders>
              <w:top w:val="nil"/>
              <w:left w:val="nil"/>
              <w:bottom w:val="single" w:sz="4" w:space="0" w:color="auto"/>
              <w:right w:val="single" w:sz="4" w:space="0" w:color="auto"/>
            </w:tcBorders>
            <w:shd w:val="clear" w:color="auto" w:fill="auto"/>
            <w:noWrap/>
            <w:vAlign w:val="center"/>
          </w:tcPr>
          <w:p w14:paraId="08B6179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限制[限制領清償證明]</w:t>
            </w:r>
          </w:p>
        </w:tc>
      </w:tr>
      <w:tr w:rsidR="001677D0" w:rsidRPr="001677D0" w14:paraId="3101179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5A4B2AE" w14:textId="77777777" w:rsidR="005A50AB" w:rsidRPr="001677D0" w:rsidRDefault="005A50AB" w:rsidP="007E2411">
            <w:pPr>
              <w:rPr>
                <w:rFonts w:ascii="標楷體" w:eastAsia="標楷體" w:hAnsi="標楷體" w:cs="新細明體"/>
              </w:rPr>
            </w:pPr>
            <w:r w:rsidRPr="001677D0">
              <w:rPr>
                <w:rFonts w:ascii="標楷體" w:eastAsia="標楷體" w:hAnsi="標楷體"/>
              </w:rPr>
              <w:t>2</w:t>
            </w:r>
          </w:p>
        </w:tc>
        <w:tc>
          <w:tcPr>
            <w:tcW w:w="4819" w:type="dxa"/>
            <w:tcBorders>
              <w:top w:val="nil"/>
              <w:left w:val="nil"/>
              <w:bottom w:val="single" w:sz="4" w:space="0" w:color="auto"/>
              <w:right w:val="single" w:sz="4" w:space="0" w:color="auto"/>
            </w:tcBorders>
            <w:shd w:val="clear" w:color="auto" w:fill="auto"/>
            <w:noWrap/>
            <w:vAlign w:val="center"/>
          </w:tcPr>
          <w:p w14:paraId="3A67890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限制[允許領清償證明]</w:t>
            </w:r>
          </w:p>
        </w:tc>
      </w:tr>
      <w:tr w:rsidR="005A50AB" w:rsidRPr="001677D0" w14:paraId="454F894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1F26588" w14:textId="77777777" w:rsidR="005A50AB" w:rsidRPr="001677D0" w:rsidRDefault="005A50AB" w:rsidP="007E2411">
            <w:pPr>
              <w:rPr>
                <w:rFonts w:ascii="標楷體" w:eastAsia="標楷體" w:hAnsi="標楷體" w:cs="新細明體"/>
              </w:rPr>
            </w:pPr>
            <w:r w:rsidRPr="001677D0">
              <w:rPr>
                <w:rFonts w:ascii="標楷體" w:eastAsia="標楷體" w:hAnsi="標楷體"/>
              </w:rPr>
              <w:t>9</w:t>
            </w:r>
          </w:p>
        </w:tc>
        <w:tc>
          <w:tcPr>
            <w:tcW w:w="4819" w:type="dxa"/>
            <w:tcBorders>
              <w:top w:val="nil"/>
              <w:left w:val="nil"/>
              <w:bottom w:val="single" w:sz="4" w:space="0" w:color="auto"/>
              <w:right w:val="single" w:sz="4" w:space="0" w:color="auto"/>
            </w:tcBorders>
            <w:shd w:val="clear" w:color="auto" w:fill="auto"/>
            <w:noWrap/>
            <w:vAlign w:val="center"/>
          </w:tcPr>
          <w:p w14:paraId="1B2DC0F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不限制</w:t>
            </w:r>
          </w:p>
        </w:tc>
      </w:tr>
    </w:tbl>
    <w:p w14:paraId="09B5F91B" w14:textId="77777777" w:rsidR="00CB7D59" w:rsidRPr="001677D0" w:rsidRDefault="00CB7D59" w:rsidP="005A50AB">
      <w:pPr>
        <w:tabs>
          <w:tab w:val="left" w:pos="788"/>
        </w:tabs>
        <w:ind w:leftChars="300" w:left="720"/>
        <w:rPr>
          <w:rFonts w:ascii="標楷體" w:eastAsia="標楷體" w:hAnsi="標楷體"/>
        </w:rPr>
      </w:pPr>
    </w:p>
    <w:p w14:paraId="2522442C" w14:textId="20E3F566"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違約適用方式</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080EB404"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9E0AC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00103004"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5BCD748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71CB786" w14:textId="77777777" w:rsidR="005A50AB" w:rsidRPr="001677D0" w:rsidRDefault="005A50AB" w:rsidP="007E2411">
            <w:pPr>
              <w:rPr>
                <w:rFonts w:ascii="標楷體" w:eastAsia="標楷體" w:hAnsi="標楷體" w:cs="新細明體"/>
              </w:rPr>
            </w:pPr>
            <w:r w:rsidRPr="001677D0">
              <w:rPr>
                <w:rFonts w:ascii="標楷體" w:eastAsia="標楷體" w:hAnsi="標楷體"/>
              </w:rPr>
              <w:t>001</w:t>
            </w:r>
          </w:p>
        </w:tc>
        <w:tc>
          <w:tcPr>
            <w:tcW w:w="4819" w:type="dxa"/>
            <w:tcBorders>
              <w:top w:val="nil"/>
              <w:left w:val="nil"/>
              <w:bottom w:val="single" w:sz="4" w:space="0" w:color="auto"/>
              <w:right w:val="single" w:sz="4" w:space="0" w:color="auto"/>
            </w:tcBorders>
            <w:shd w:val="clear" w:color="auto" w:fill="auto"/>
            <w:noWrap/>
            <w:vAlign w:val="center"/>
          </w:tcPr>
          <w:p w14:paraId="63B96E68" w14:textId="77777777" w:rsidR="005A50AB" w:rsidRPr="001677D0" w:rsidRDefault="005A50AB" w:rsidP="007E2411">
            <w:pPr>
              <w:rPr>
                <w:rFonts w:ascii="標楷體" w:eastAsia="標楷體" w:hAnsi="標楷體" w:cs="新細明體"/>
              </w:rPr>
            </w:pPr>
            <w:proofErr w:type="gramStart"/>
            <w:r w:rsidRPr="001677D0">
              <w:rPr>
                <w:rFonts w:ascii="標楷體" w:eastAsia="標楷體" w:hAnsi="標楷體" w:hint="eastAsia"/>
              </w:rPr>
              <w:t>綁約專案</w:t>
            </w:r>
            <w:proofErr w:type="gramEnd"/>
            <w:r w:rsidRPr="001677D0">
              <w:rPr>
                <w:rFonts w:ascii="標楷體" w:eastAsia="標楷體" w:hAnsi="標楷體" w:hint="eastAsia"/>
              </w:rPr>
              <w:t>[按年分段]</w:t>
            </w:r>
          </w:p>
        </w:tc>
      </w:tr>
      <w:tr w:rsidR="001677D0" w:rsidRPr="001677D0" w14:paraId="5EF3C80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3FC5CB2" w14:textId="77777777" w:rsidR="005A50AB" w:rsidRPr="001677D0" w:rsidRDefault="005A50AB" w:rsidP="007E2411">
            <w:pPr>
              <w:rPr>
                <w:rFonts w:ascii="標楷體" w:eastAsia="標楷體" w:hAnsi="標楷體" w:cs="新細明體"/>
              </w:rPr>
            </w:pPr>
            <w:r w:rsidRPr="001677D0">
              <w:rPr>
                <w:rFonts w:ascii="標楷體" w:eastAsia="標楷體" w:hAnsi="標楷體"/>
              </w:rPr>
              <w:t>002</w:t>
            </w:r>
          </w:p>
        </w:tc>
        <w:tc>
          <w:tcPr>
            <w:tcW w:w="4819" w:type="dxa"/>
            <w:tcBorders>
              <w:top w:val="nil"/>
              <w:left w:val="nil"/>
              <w:bottom w:val="single" w:sz="4" w:space="0" w:color="auto"/>
              <w:right w:val="single" w:sz="4" w:space="0" w:color="auto"/>
            </w:tcBorders>
            <w:shd w:val="clear" w:color="auto" w:fill="auto"/>
            <w:noWrap/>
            <w:vAlign w:val="center"/>
          </w:tcPr>
          <w:p w14:paraId="337D09F5" w14:textId="77777777" w:rsidR="005A50AB" w:rsidRPr="001677D0" w:rsidRDefault="005A50AB" w:rsidP="007E2411">
            <w:pPr>
              <w:rPr>
                <w:rFonts w:ascii="標楷體" w:eastAsia="標楷體" w:hAnsi="標楷體" w:cs="新細明體"/>
              </w:rPr>
            </w:pPr>
            <w:proofErr w:type="gramStart"/>
            <w:r w:rsidRPr="001677D0">
              <w:rPr>
                <w:rFonts w:ascii="標楷體" w:eastAsia="標楷體" w:hAnsi="標楷體" w:hint="eastAsia"/>
              </w:rPr>
              <w:t>綁約專案</w:t>
            </w:r>
            <w:proofErr w:type="gramEnd"/>
            <w:r w:rsidRPr="001677D0">
              <w:rPr>
                <w:rFonts w:ascii="標楷體" w:eastAsia="標楷體" w:hAnsi="標楷體" w:hint="eastAsia"/>
              </w:rPr>
              <w:t>[按月分段]</w:t>
            </w:r>
          </w:p>
        </w:tc>
      </w:tr>
      <w:tr w:rsidR="001677D0" w:rsidRPr="001677D0" w14:paraId="322F838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94EA8F0" w14:textId="77777777" w:rsidR="005A50AB" w:rsidRPr="001677D0" w:rsidRDefault="005A50AB" w:rsidP="007E2411">
            <w:pPr>
              <w:rPr>
                <w:rFonts w:ascii="標楷體" w:eastAsia="標楷體" w:hAnsi="標楷體" w:cs="新細明體"/>
              </w:rPr>
            </w:pPr>
            <w:r w:rsidRPr="001677D0">
              <w:rPr>
                <w:rFonts w:ascii="標楷體" w:eastAsia="標楷體" w:hAnsi="標楷體"/>
              </w:rPr>
              <w:t>003</w:t>
            </w:r>
          </w:p>
        </w:tc>
        <w:tc>
          <w:tcPr>
            <w:tcW w:w="4819" w:type="dxa"/>
            <w:tcBorders>
              <w:top w:val="nil"/>
              <w:left w:val="nil"/>
              <w:bottom w:val="single" w:sz="4" w:space="0" w:color="auto"/>
              <w:right w:val="single" w:sz="4" w:space="0" w:color="auto"/>
            </w:tcBorders>
            <w:shd w:val="clear" w:color="auto" w:fill="auto"/>
            <w:noWrap/>
            <w:vAlign w:val="center"/>
          </w:tcPr>
          <w:p w14:paraId="69B3CF9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依核准額度</w:t>
            </w:r>
          </w:p>
        </w:tc>
      </w:tr>
      <w:tr w:rsidR="001677D0" w:rsidRPr="001677D0" w14:paraId="51B04DE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3D50025" w14:textId="77777777" w:rsidR="005A50AB" w:rsidRPr="001677D0" w:rsidRDefault="005A50AB" w:rsidP="007E2411">
            <w:pPr>
              <w:rPr>
                <w:rFonts w:ascii="標楷體" w:eastAsia="標楷體" w:hAnsi="標楷體" w:cs="新細明體"/>
              </w:rPr>
            </w:pPr>
            <w:r w:rsidRPr="001677D0">
              <w:rPr>
                <w:rFonts w:ascii="標楷體" w:eastAsia="標楷體" w:hAnsi="標楷體"/>
              </w:rPr>
              <w:t>004</w:t>
            </w:r>
          </w:p>
        </w:tc>
        <w:tc>
          <w:tcPr>
            <w:tcW w:w="4819" w:type="dxa"/>
            <w:tcBorders>
              <w:top w:val="nil"/>
              <w:left w:val="nil"/>
              <w:bottom w:val="single" w:sz="4" w:space="0" w:color="auto"/>
              <w:right w:val="single" w:sz="4" w:space="0" w:color="auto"/>
            </w:tcBorders>
            <w:shd w:val="clear" w:color="auto" w:fill="auto"/>
            <w:noWrap/>
            <w:vAlign w:val="center"/>
          </w:tcPr>
          <w:p w14:paraId="7D73772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依申貸金額</w:t>
            </w:r>
          </w:p>
        </w:tc>
      </w:tr>
      <w:tr w:rsidR="001677D0" w:rsidRPr="001677D0" w14:paraId="24B9719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3AA1658" w14:textId="77777777" w:rsidR="005A50AB" w:rsidRPr="001677D0" w:rsidRDefault="005A50AB" w:rsidP="007E2411">
            <w:pPr>
              <w:rPr>
                <w:rFonts w:ascii="標楷體" w:eastAsia="標楷體" w:hAnsi="標楷體" w:cs="新細明體"/>
              </w:rPr>
            </w:pPr>
            <w:r w:rsidRPr="001677D0">
              <w:rPr>
                <w:rFonts w:ascii="標楷體" w:eastAsia="標楷體" w:hAnsi="標楷體"/>
              </w:rPr>
              <w:t>005</w:t>
            </w:r>
          </w:p>
        </w:tc>
        <w:tc>
          <w:tcPr>
            <w:tcW w:w="4819" w:type="dxa"/>
            <w:tcBorders>
              <w:top w:val="nil"/>
              <w:left w:val="nil"/>
              <w:bottom w:val="single" w:sz="4" w:space="0" w:color="auto"/>
              <w:right w:val="single" w:sz="4" w:space="0" w:color="auto"/>
            </w:tcBorders>
            <w:shd w:val="clear" w:color="auto" w:fill="auto"/>
            <w:noWrap/>
            <w:vAlign w:val="center"/>
          </w:tcPr>
          <w:p w14:paraId="5F28365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本息均攤依提前償還金額</w:t>
            </w:r>
          </w:p>
        </w:tc>
      </w:tr>
      <w:tr w:rsidR="005A50AB" w:rsidRPr="001677D0" w14:paraId="48B167E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9465F80" w14:textId="77777777" w:rsidR="005A50AB" w:rsidRPr="001677D0" w:rsidRDefault="005A50AB" w:rsidP="007E2411">
            <w:pPr>
              <w:rPr>
                <w:rFonts w:ascii="標楷體" w:eastAsia="標楷體" w:hAnsi="標楷體" w:cs="新細明體"/>
              </w:rPr>
            </w:pPr>
            <w:r w:rsidRPr="001677D0">
              <w:rPr>
                <w:rFonts w:ascii="標楷體" w:eastAsia="標楷體" w:hAnsi="標楷體"/>
              </w:rPr>
              <w:t>999</w:t>
            </w:r>
          </w:p>
        </w:tc>
        <w:tc>
          <w:tcPr>
            <w:tcW w:w="4819" w:type="dxa"/>
            <w:tcBorders>
              <w:top w:val="nil"/>
              <w:left w:val="nil"/>
              <w:bottom w:val="single" w:sz="4" w:space="0" w:color="auto"/>
              <w:right w:val="single" w:sz="4" w:space="0" w:color="auto"/>
            </w:tcBorders>
            <w:shd w:val="clear" w:color="auto" w:fill="auto"/>
            <w:noWrap/>
            <w:vAlign w:val="center"/>
          </w:tcPr>
          <w:p w14:paraId="1BCAA89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不限制</w:t>
            </w:r>
          </w:p>
        </w:tc>
      </w:tr>
    </w:tbl>
    <w:p w14:paraId="58EC6069" w14:textId="77777777" w:rsidR="005A50AB" w:rsidRPr="001677D0" w:rsidRDefault="005A50AB" w:rsidP="005A50AB">
      <w:pPr>
        <w:tabs>
          <w:tab w:val="left" w:pos="788"/>
        </w:tabs>
        <w:ind w:leftChars="300" w:left="720"/>
        <w:rPr>
          <w:rFonts w:ascii="標楷體" w:eastAsia="標楷體" w:hAnsi="標楷體"/>
        </w:rPr>
      </w:pPr>
    </w:p>
    <w:p w14:paraId="7F3B8544" w14:textId="1BD87795"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違約金收取方式</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760D12A0"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47BD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74BF9D93"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02C4CFD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E9078A3" w14:textId="77777777" w:rsidR="005A50AB" w:rsidRPr="001677D0" w:rsidRDefault="005A50AB" w:rsidP="007E2411">
            <w:pPr>
              <w:rPr>
                <w:rFonts w:ascii="標楷體" w:eastAsia="標楷體" w:hAnsi="標楷體" w:cs="新細明體"/>
              </w:rPr>
            </w:pPr>
            <w:r w:rsidRPr="001677D0">
              <w:rPr>
                <w:rFonts w:ascii="標楷體" w:eastAsia="標楷體" w:hAnsi="標楷體"/>
              </w:rPr>
              <w:t>1</w:t>
            </w:r>
          </w:p>
        </w:tc>
        <w:tc>
          <w:tcPr>
            <w:tcW w:w="4819" w:type="dxa"/>
            <w:tcBorders>
              <w:top w:val="nil"/>
              <w:left w:val="nil"/>
              <w:bottom w:val="single" w:sz="4" w:space="0" w:color="auto"/>
              <w:right w:val="single" w:sz="4" w:space="0" w:color="auto"/>
            </w:tcBorders>
            <w:shd w:val="clear" w:color="auto" w:fill="auto"/>
            <w:noWrap/>
            <w:vAlign w:val="center"/>
          </w:tcPr>
          <w:p w14:paraId="3770F07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即時收取</w:t>
            </w:r>
          </w:p>
        </w:tc>
      </w:tr>
      <w:tr w:rsidR="005A50AB" w:rsidRPr="001677D0" w14:paraId="0B089FF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365DB5F" w14:textId="77777777" w:rsidR="005A50AB" w:rsidRPr="001677D0" w:rsidRDefault="005A50AB" w:rsidP="007E2411">
            <w:pPr>
              <w:rPr>
                <w:rFonts w:ascii="標楷體" w:eastAsia="標楷體" w:hAnsi="標楷體" w:cs="新細明體"/>
              </w:rPr>
            </w:pPr>
            <w:r w:rsidRPr="001677D0">
              <w:rPr>
                <w:rFonts w:ascii="標楷體" w:eastAsia="標楷體" w:hAnsi="標楷體"/>
              </w:rPr>
              <w:t>2</w:t>
            </w:r>
          </w:p>
        </w:tc>
        <w:tc>
          <w:tcPr>
            <w:tcW w:w="4819" w:type="dxa"/>
            <w:tcBorders>
              <w:top w:val="nil"/>
              <w:left w:val="nil"/>
              <w:bottom w:val="single" w:sz="4" w:space="0" w:color="auto"/>
              <w:right w:val="single" w:sz="4" w:space="0" w:color="auto"/>
            </w:tcBorders>
            <w:shd w:val="clear" w:color="auto" w:fill="auto"/>
            <w:noWrap/>
            <w:vAlign w:val="center"/>
          </w:tcPr>
          <w:p w14:paraId="059D9FD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領清償證明時收取</w:t>
            </w:r>
          </w:p>
        </w:tc>
      </w:tr>
    </w:tbl>
    <w:p w14:paraId="64ECAEED" w14:textId="77777777" w:rsidR="005A50AB" w:rsidRPr="001677D0" w:rsidRDefault="005A50AB" w:rsidP="005A50AB">
      <w:pPr>
        <w:tabs>
          <w:tab w:val="left" w:pos="788"/>
        </w:tabs>
        <w:ind w:leftChars="300" w:left="720"/>
        <w:rPr>
          <w:rFonts w:ascii="標楷體" w:eastAsia="標楷體" w:hAnsi="標楷體"/>
        </w:rPr>
      </w:pPr>
    </w:p>
    <w:p w14:paraId="66FF93C9" w14:textId="31C7F038"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領取方式</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2CF5FEF5"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D5701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183B108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0BCE4AA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442D6C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01</w:t>
            </w:r>
          </w:p>
        </w:tc>
        <w:tc>
          <w:tcPr>
            <w:tcW w:w="4819" w:type="dxa"/>
            <w:tcBorders>
              <w:top w:val="nil"/>
              <w:left w:val="nil"/>
              <w:bottom w:val="single" w:sz="4" w:space="0" w:color="auto"/>
              <w:right w:val="single" w:sz="4" w:space="0" w:color="auto"/>
            </w:tcBorders>
            <w:shd w:val="clear" w:color="auto" w:fill="auto"/>
            <w:noWrap/>
            <w:vAlign w:val="center"/>
          </w:tcPr>
          <w:p w14:paraId="43360E4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不領</w:t>
            </w:r>
          </w:p>
        </w:tc>
      </w:tr>
      <w:tr w:rsidR="001677D0" w:rsidRPr="001677D0" w14:paraId="2EB9884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412BD7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02</w:t>
            </w:r>
          </w:p>
        </w:tc>
        <w:tc>
          <w:tcPr>
            <w:tcW w:w="4819" w:type="dxa"/>
            <w:tcBorders>
              <w:top w:val="nil"/>
              <w:left w:val="nil"/>
              <w:bottom w:val="single" w:sz="4" w:space="0" w:color="auto"/>
              <w:right w:val="single" w:sz="4" w:space="0" w:color="auto"/>
            </w:tcBorders>
            <w:shd w:val="clear" w:color="auto" w:fill="auto"/>
            <w:noWrap/>
            <w:vAlign w:val="center"/>
          </w:tcPr>
          <w:p w14:paraId="5DFC2F9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自領</w:t>
            </w:r>
          </w:p>
        </w:tc>
      </w:tr>
      <w:tr w:rsidR="001677D0" w:rsidRPr="001677D0" w14:paraId="2D29FCA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EAD9A8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03</w:t>
            </w:r>
          </w:p>
        </w:tc>
        <w:tc>
          <w:tcPr>
            <w:tcW w:w="4819" w:type="dxa"/>
            <w:tcBorders>
              <w:top w:val="nil"/>
              <w:left w:val="nil"/>
              <w:bottom w:val="single" w:sz="4" w:space="0" w:color="auto"/>
              <w:right w:val="single" w:sz="4" w:space="0" w:color="auto"/>
            </w:tcBorders>
            <w:shd w:val="clear" w:color="auto" w:fill="auto"/>
            <w:noWrap/>
            <w:vAlign w:val="center"/>
          </w:tcPr>
          <w:p w14:paraId="050F0B1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板橋服務中心</w:t>
            </w:r>
          </w:p>
        </w:tc>
      </w:tr>
      <w:tr w:rsidR="001677D0" w:rsidRPr="001677D0" w14:paraId="4ED6A3B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ECD5C9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04</w:t>
            </w:r>
          </w:p>
        </w:tc>
        <w:tc>
          <w:tcPr>
            <w:tcW w:w="4819" w:type="dxa"/>
            <w:tcBorders>
              <w:top w:val="nil"/>
              <w:left w:val="nil"/>
              <w:bottom w:val="single" w:sz="4" w:space="0" w:color="auto"/>
              <w:right w:val="single" w:sz="4" w:space="0" w:color="auto"/>
            </w:tcBorders>
            <w:shd w:val="clear" w:color="auto" w:fill="auto"/>
            <w:noWrap/>
            <w:vAlign w:val="center"/>
          </w:tcPr>
          <w:p w14:paraId="6765FE3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桃園駐區</w:t>
            </w:r>
          </w:p>
        </w:tc>
      </w:tr>
      <w:tr w:rsidR="001677D0" w:rsidRPr="001677D0" w14:paraId="0ADF6DE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B53FA4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05</w:t>
            </w:r>
          </w:p>
        </w:tc>
        <w:tc>
          <w:tcPr>
            <w:tcW w:w="4819" w:type="dxa"/>
            <w:tcBorders>
              <w:top w:val="nil"/>
              <w:left w:val="nil"/>
              <w:bottom w:val="single" w:sz="4" w:space="0" w:color="auto"/>
              <w:right w:val="single" w:sz="4" w:space="0" w:color="auto"/>
            </w:tcBorders>
            <w:shd w:val="clear" w:color="auto" w:fill="auto"/>
            <w:noWrap/>
            <w:vAlign w:val="center"/>
          </w:tcPr>
          <w:p w14:paraId="7FB62CB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新竹分處</w:t>
            </w:r>
          </w:p>
        </w:tc>
      </w:tr>
      <w:tr w:rsidR="001677D0" w:rsidRPr="001677D0" w14:paraId="21FD8BC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887507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06</w:t>
            </w:r>
          </w:p>
        </w:tc>
        <w:tc>
          <w:tcPr>
            <w:tcW w:w="4819" w:type="dxa"/>
            <w:tcBorders>
              <w:top w:val="nil"/>
              <w:left w:val="nil"/>
              <w:bottom w:val="single" w:sz="4" w:space="0" w:color="auto"/>
              <w:right w:val="single" w:sz="4" w:space="0" w:color="auto"/>
            </w:tcBorders>
            <w:shd w:val="clear" w:color="auto" w:fill="auto"/>
            <w:noWrap/>
            <w:vAlign w:val="center"/>
          </w:tcPr>
          <w:p w14:paraId="3A27C000" w14:textId="77777777" w:rsidR="005A50AB" w:rsidRPr="001677D0" w:rsidRDefault="005A50AB" w:rsidP="007E2411">
            <w:pPr>
              <w:rPr>
                <w:rFonts w:ascii="標楷體" w:eastAsia="標楷體" w:hAnsi="標楷體" w:cs="新細明體"/>
              </w:rPr>
            </w:pPr>
            <w:proofErr w:type="gramStart"/>
            <w:r w:rsidRPr="001677D0">
              <w:rPr>
                <w:rFonts w:ascii="標楷體" w:eastAsia="標楷體" w:hAnsi="標楷體" w:hint="eastAsia"/>
              </w:rPr>
              <w:t>苗栗通收</w:t>
            </w:r>
            <w:proofErr w:type="gramEnd"/>
          </w:p>
        </w:tc>
      </w:tr>
      <w:tr w:rsidR="001677D0" w:rsidRPr="001677D0" w14:paraId="147B4EA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6E7371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07</w:t>
            </w:r>
          </w:p>
        </w:tc>
        <w:tc>
          <w:tcPr>
            <w:tcW w:w="4819" w:type="dxa"/>
            <w:tcBorders>
              <w:top w:val="nil"/>
              <w:left w:val="nil"/>
              <w:bottom w:val="single" w:sz="4" w:space="0" w:color="auto"/>
              <w:right w:val="single" w:sz="4" w:space="0" w:color="auto"/>
            </w:tcBorders>
            <w:shd w:val="clear" w:color="auto" w:fill="auto"/>
            <w:noWrap/>
            <w:vAlign w:val="center"/>
          </w:tcPr>
          <w:p w14:paraId="3F394E3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台中區域中心</w:t>
            </w:r>
          </w:p>
        </w:tc>
      </w:tr>
      <w:tr w:rsidR="001677D0" w:rsidRPr="001677D0" w14:paraId="680BA13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9863ED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08</w:t>
            </w:r>
          </w:p>
        </w:tc>
        <w:tc>
          <w:tcPr>
            <w:tcW w:w="4819" w:type="dxa"/>
            <w:tcBorders>
              <w:top w:val="nil"/>
              <w:left w:val="nil"/>
              <w:bottom w:val="single" w:sz="4" w:space="0" w:color="auto"/>
              <w:right w:val="single" w:sz="4" w:space="0" w:color="auto"/>
            </w:tcBorders>
            <w:shd w:val="clear" w:color="auto" w:fill="auto"/>
            <w:noWrap/>
            <w:vAlign w:val="center"/>
          </w:tcPr>
          <w:p w14:paraId="0E2622A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彰化分處</w:t>
            </w:r>
          </w:p>
        </w:tc>
      </w:tr>
      <w:tr w:rsidR="001677D0" w:rsidRPr="001677D0" w14:paraId="615CF14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134278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09</w:t>
            </w:r>
          </w:p>
        </w:tc>
        <w:tc>
          <w:tcPr>
            <w:tcW w:w="4819" w:type="dxa"/>
            <w:tcBorders>
              <w:top w:val="nil"/>
              <w:left w:val="nil"/>
              <w:bottom w:val="single" w:sz="4" w:space="0" w:color="auto"/>
              <w:right w:val="single" w:sz="4" w:space="0" w:color="auto"/>
            </w:tcBorders>
            <w:shd w:val="clear" w:color="auto" w:fill="auto"/>
            <w:noWrap/>
            <w:vAlign w:val="center"/>
          </w:tcPr>
          <w:p w14:paraId="68DC2AA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員林駐區</w:t>
            </w:r>
          </w:p>
        </w:tc>
      </w:tr>
      <w:tr w:rsidR="001677D0" w:rsidRPr="001677D0" w14:paraId="1240A2E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5A11BD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10</w:t>
            </w:r>
          </w:p>
        </w:tc>
        <w:tc>
          <w:tcPr>
            <w:tcW w:w="4819" w:type="dxa"/>
            <w:tcBorders>
              <w:top w:val="nil"/>
              <w:left w:val="nil"/>
              <w:bottom w:val="single" w:sz="4" w:space="0" w:color="auto"/>
              <w:right w:val="single" w:sz="4" w:space="0" w:color="auto"/>
            </w:tcBorders>
            <w:shd w:val="clear" w:color="auto" w:fill="auto"/>
            <w:noWrap/>
            <w:vAlign w:val="center"/>
          </w:tcPr>
          <w:p w14:paraId="50B6DCC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草屯分處</w:t>
            </w:r>
          </w:p>
        </w:tc>
      </w:tr>
      <w:tr w:rsidR="001677D0" w:rsidRPr="001677D0" w14:paraId="7F3DE17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4B70F6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11</w:t>
            </w:r>
          </w:p>
        </w:tc>
        <w:tc>
          <w:tcPr>
            <w:tcW w:w="4819" w:type="dxa"/>
            <w:tcBorders>
              <w:top w:val="nil"/>
              <w:left w:val="nil"/>
              <w:bottom w:val="single" w:sz="4" w:space="0" w:color="auto"/>
              <w:right w:val="single" w:sz="4" w:space="0" w:color="auto"/>
            </w:tcBorders>
            <w:shd w:val="clear" w:color="auto" w:fill="auto"/>
            <w:noWrap/>
            <w:vAlign w:val="center"/>
          </w:tcPr>
          <w:p w14:paraId="0DD6A9D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雲林分處</w:t>
            </w:r>
          </w:p>
        </w:tc>
      </w:tr>
      <w:tr w:rsidR="001677D0" w:rsidRPr="001677D0" w14:paraId="4D1679A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3FF559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12</w:t>
            </w:r>
          </w:p>
        </w:tc>
        <w:tc>
          <w:tcPr>
            <w:tcW w:w="4819" w:type="dxa"/>
            <w:tcBorders>
              <w:top w:val="nil"/>
              <w:left w:val="nil"/>
              <w:bottom w:val="single" w:sz="4" w:space="0" w:color="auto"/>
              <w:right w:val="single" w:sz="4" w:space="0" w:color="auto"/>
            </w:tcBorders>
            <w:shd w:val="clear" w:color="auto" w:fill="auto"/>
            <w:noWrap/>
            <w:vAlign w:val="center"/>
          </w:tcPr>
          <w:p w14:paraId="7583671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嘉義放款站</w:t>
            </w:r>
          </w:p>
        </w:tc>
      </w:tr>
      <w:tr w:rsidR="001677D0" w:rsidRPr="001677D0" w14:paraId="35C37D0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246D52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13</w:t>
            </w:r>
          </w:p>
        </w:tc>
        <w:tc>
          <w:tcPr>
            <w:tcW w:w="4819" w:type="dxa"/>
            <w:tcBorders>
              <w:top w:val="nil"/>
              <w:left w:val="nil"/>
              <w:bottom w:val="single" w:sz="4" w:space="0" w:color="auto"/>
              <w:right w:val="single" w:sz="4" w:space="0" w:color="auto"/>
            </w:tcBorders>
            <w:shd w:val="clear" w:color="auto" w:fill="auto"/>
            <w:noWrap/>
            <w:vAlign w:val="center"/>
          </w:tcPr>
          <w:p w14:paraId="226C74A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台南放款站</w:t>
            </w:r>
          </w:p>
        </w:tc>
      </w:tr>
      <w:tr w:rsidR="001677D0" w:rsidRPr="001677D0" w14:paraId="0AB6738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7A0AAB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14</w:t>
            </w:r>
          </w:p>
        </w:tc>
        <w:tc>
          <w:tcPr>
            <w:tcW w:w="4819" w:type="dxa"/>
            <w:tcBorders>
              <w:top w:val="nil"/>
              <w:left w:val="nil"/>
              <w:bottom w:val="single" w:sz="4" w:space="0" w:color="auto"/>
              <w:right w:val="single" w:sz="4" w:space="0" w:color="auto"/>
            </w:tcBorders>
            <w:shd w:val="clear" w:color="auto" w:fill="auto"/>
            <w:noWrap/>
            <w:vAlign w:val="center"/>
          </w:tcPr>
          <w:p w14:paraId="59C236A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新營放款站</w:t>
            </w:r>
          </w:p>
        </w:tc>
      </w:tr>
      <w:tr w:rsidR="001677D0" w:rsidRPr="001677D0" w14:paraId="5C9E01A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47B3FB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15</w:t>
            </w:r>
          </w:p>
        </w:tc>
        <w:tc>
          <w:tcPr>
            <w:tcW w:w="4819" w:type="dxa"/>
            <w:tcBorders>
              <w:top w:val="nil"/>
              <w:left w:val="nil"/>
              <w:bottom w:val="single" w:sz="4" w:space="0" w:color="auto"/>
              <w:right w:val="single" w:sz="4" w:space="0" w:color="auto"/>
            </w:tcBorders>
            <w:shd w:val="clear" w:color="auto" w:fill="auto"/>
            <w:noWrap/>
            <w:vAlign w:val="center"/>
          </w:tcPr>
          <w:p w14:paraId="5747128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高雄放款站</w:t>
            </w:r>
          </w:p>
        </w:tc>
      </w:tr>
      <w:tr w:rsidR="001677D0" w:rsidRPr="001677D0" w14:paraId="16439C9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4B3651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16</w:t>
            </w:r>
          </w:p>
        </w:tc>
        <w:tc>
          <w:tcPr>
            <w:tcW w:w="4819" w:type="dxa"/>
            <w:tcBorders>
              <w:top w:val="nil"/>
              <w:left w:val="nil"/>
              <w:bottom w:val="single" w:sz="4" w:space="0" w:color="auto"/>
              <w:right w:val="single" w:sz="4" w:space="0" w:color="auto"/>
            </w:tcBorders>
            <w:shd w:val="clear" w:color="auto" w:fill="auto"/>
            <w:noWrap/>
            <w:vAlign w:val="center"/>
          </w:tcPr>
          <w:p w14:paraId="613A57B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屏東放款站</w:t>
            </w:r>
          </w:p>
        </w:tc>
      </w:tr>
      <w:tr w:rsidR="001677D0" w:rsidRPr="001677D0" w14:paraId="0BC3684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ADBEF0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17</w:t>
            </w:r>
          </w:p>
        </w:tc>
        <w:tc>
          <w:tcPr>
            <w:tcW w:w="4819" w:type="dxa"/>
            <w:tcBorders>
              <w:top w:val="nil"/>
              <w:left w:val="nil"/>
              <w:bottom w:val="single" w:sz="4" w:space="0" w:color="auto"/>
              <w:right w:val="single" w:sz="4" w:space="0" w:color="auto"/>
            </w:tcBorders>
            <w:shd w:val="clear" w:color="auto" w:fill="auto"/>
            <w:noWrap/>
            <w:vAlign w:val="center"/>
          </w:tcPr>
          <w:p w14:paraId="226EB28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宜蘭放款站</w:t>
            </w:r>
          </w:p>
        </w:tc>
      </w:tr>
      <w:tr w:rsidR="001677D0" w:rsidRPr="001677D0" w14:paraId="05CC5B9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283CB4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18</w:t>
            </w:r>
          </w:p>
        </w:tc>
        <w:tc>
          <w:tcPr>
            <w:tcW w:w="4819" w:type="dxa"/>
            <w:tcBorders>
              <w:top w:val="nil"/>
              <w:left w:val="nil"/>
              <w:bottom w:val="single" w:sz="4" w:space="0" w:color="auto"/>
              <w:right w:val="single" w:sz="4" w:space="0" w:color="auto"/>
            </w:tcBorders>
            <w:shd w:val="clear" w:color="auto" w:fill="auto"/>
            <w:noWrap/>
            <w:vAlign w:val="center"/>
          </w:tcPr>
          <w:p w14:paraId="751A1CB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花蓮放款站</w:t>
            </w:r>
          </w:p>
        </w:tc>
      </w:tr>
      <w:tr w:rsidR="001677D0" w:rsidRPr="001677D0" w14:paraId="56BE99C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BE38CA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19</w:t>
            </w:r>
          </w:p>
        </w:tc>
        <w:tc>
          <w:tcPr>
            <w:tcW w:w="4819" w:type="dxa"/>
            <w:tcBorders>
              <w:top w:val="nil"/>
              <w:left w:val="nil"/>
              <w:bottom w:val="single" w:sz="4" w:space="0" w:color="auto"/>
              <w:right w:val="single" w:sz="4" w:space="0" w:color="auto"/>
            </w:tcBorders>
            <w:shd w:val="clear" w:color="auto" w:fill="auto"/>
            <w:noWrap/>
            <w:vAlign w:val="center"/>
          </w:tcPr>
          <w:p w14:paraId="3397846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台東放款站</w:t>
            </w:r>
          </w:p>
        </w:tc>
      </w:tr>
      <w:tr w:rsidR="001677D0" w:rsidRPr="001677D0" w14:paraId="68B7637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91DB8D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20</w:t>
            </w:r>
          </w:p>
        </w:tc>
        <w:tc>
          <w:tcPr>
            <w:tcW w:w="4819" w:type="dxa"/>
            <w:tcBorders>
              <w:top w:val="nil"/>
              <w:left w:val="nil"/>
              <w:bottom w:val="single" w:sz="4" w:space="0" w:color="auto"/>
              <w:right w:val="single" w:sz="4" w:space="0" w:color="auto"/>
            </w:tcBorders>
            <w:shd w:val="clear" w:color="auto" w:fill="auto"/>
            <w:noWrap/>
            <w:vAlign w:val="center"/>
          </w:tcPr>
          <w:p w14:paraId="3448D24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不能領</w:t>
            </w:r>
          </w:p>
        </w:tc>
      </w:tr>
      <w:tr w:rsidR="001677D0" w:rsidRPr="001677D0" w14:paraId="5EB1D2A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E6F306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21</w:t>
            </w:r>
          </w:p>
        </w:tc>
        <w:tc>
          <w:tcPr>
            <w:tcW w:w="4819" w:type="dxa"/>
            <w:tcBorders>
              <w:top w:val="nil"/>
              <w:left w:val="nil"/>
              <w:bottom w:val="single" w:sz="4" w:space="0" w:color="auto"/>
              <w:right w:val="single" w:sz="4" w:space="0" w:color="auto"/>
            </w:tcBorders>
            <w:shd w:val="clear" w:color="auto" w:fill="auto"/>
            <w:noWrap/>
            <w:vAlign w:val="center"/>
          </w:tcPr>
          <w:p w14:paraId="6AA1DD4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雙掛號</w:t>
            </w:r>
          </w:p>
        </w:tc>
      </w:tr>
      <w:tr w:rsidR="001677D0" w:rsidRPr="001677D0" w14:paraId="37C3988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6EBAB9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22</w:t>
            </w:r>
          </w:p>
        </w:tc>
        <w:tc>
          <w:tcPr>
            <w:tcW w:w="4819" w:type="dxa"/>
            <w:tcBorders>
              <w:top w:val="nil"/>
              <w:left w:val="nil"/>
              <w:bottom w:val="single" w:sz="4" w:space="0" w:color="auto"/>
              <w:right w:val="single" w:sz="4" w:space="0" w:color="auto"/>
            </w:tcBorders>
            <w:shd w:val="clear" w:color="auto" w:fill="auto"/>
            <w:noWrap/>
            <w:vAlign w:val="center"/>
          </w:tcPr>
          <w:p w14:paraId="7A23501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中租</w:t>
            </w:r>
            <w:proofErr w:type="gramStart"/>
            <w:r w:rsidRPr="001677D0">
              <w:rPr>
                <w:rFonts w:ascii="標楷體" w:eastAsia="標楷體" w:hAnsi="標楷體" w:hint="eastAsia"/>
              </w:rPr>
              <w:t>迪</w:t>
            </w:r>
            <w:proofErr w:type="gramEnd"/>
            <w:r w:rsidRPr="001677D0">
              <w:rPr>
                <w:rFonts w:ascii="標楷體" w:eastAsia="標楷體" w:hAnsi="標楷體" w:hint="eastAsia"/>
              </w:rPr>
              <w:t>和</w:t>
            </w:r>
          </w:p>
        </w:tc>
      </w:tr>
      <w:tr w:rsidR="001677D0" w:rsidRPr="001677D0" w14:paraId="06EA172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5C06D8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23</w:t>
            </w:r>
          </w:p>
        </w:tc>
        <w:tc>
          <w:tcPr>
            <w:tcW w:w="4819" w:type="dxa"/>
            <w:tcBorders>
              <w:top w:val="nil"/>
              <w:left w:val="nil"/>
              <w:bottom w:val="single" w:sz="4" w:space="0" w:color="auto"/>
              <w:right w:val="single" w:sz="4" w:space="0" w:color="auto"/>
            </w:tcBorders>
            <w:shd w:val="clear" w:color="auto" w:fill="auto"/>
            <w:noWrap/>
            <w:vAlign w:val="center"/>
          </w:tcPr>
          <w:p w14:paraId="2235D99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其他</w:t>
            </w:r>
          </w:p>
        </w:tc>
      </w:tr>
      <w:tr w:rsidR="001677D0" w:rsidRPr="001677D0" w14:paraId="123ED5D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D87191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24</w:t>
            </w:r>
          </w:p>
        </w:tc>
        <w:tc>
          <w:tcPr>
            <w:tcW w:w="4819" w:type="dxa"/>
            <w:tcBorders>
              <w:top w:val="nil"/>
              <w:left w:val="nil"/>
              <w:bottom w:val="single" w:sz="4" w:space="0" w:color="auto"/>
              <w:right w:val="single" w:sz="4" w:space="0" w:color="auto"/>
            </w:tcBorders>
            <w:shd w:val="clear" w:color="auto" w:fill="auto"/>
            <w:noWrap/>
            <w:vAlign w:val="center"/>
          </w:tcPr>
          <w:p w14:paraId="22D9A29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蘭陽區部</w:t>
            </w:r>
          </w:p>
        </w:tc>
      </w:tr>
      <w:tr w:rsidR="001677D0" w:rsidRPr="001677D0" w14:paraId="029C8BC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F9E7D4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31</w:t>
            </w:r>
          </w:p>
        </w:tc>
        <w:tc>
          <w:tcPr>
            <w:tcW w:w="4819" w:type="dxa"/>
            <w:tcBorders>
              <w:top w:val="nil"/>
              <w:left w:val="nil"/>
              <w:bottom w:val="single" w:sz="4" w:space="0" w:color="auto"/>
              <w:right w:val="single" w:sz="4" w:space="0" w:color="auto"/>
            </w:tcBorders>
            <w:shd w:val="clear" w:color="auto" w:fill="auto"/>
            <w:noWrap/>
            <w:vAlign w:val="center"/>
          </w:tcPr>
          <w:p w14:paraId="4E392DB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建北</w:t>
            </w:r>
          </w:p>
        </w:tc>
      </w:tr>
      <w:tr w:rsidR="005A50AB" w:rsidRPr="001677D0" w14:paraId="49123F2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AABC64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41</w:t>
            </w:r>
          </w:p>
        </w:tc>
        <w:tc>
          <w:tcPr>
            <w:tcW w:w="4819" w:type="dxa"/>
            <w:tcBorders>
              <w:top w:val="nil"/>
              <w:left w:val="nil"/>
              <w:bottom w:val="single" w:sz="4" w:space="0" w:color="auto"/>
              <w:right w:val="single" w:sz="4" w:space="0" w:color="auto"/>
            </w:tcBorders>
            <w:shd w:val="clear" w:color="auto" w:fill="auto"/>
            <w:noWrap/>
            <w:vAlign w:val="center"/>
          </w:tcPr>
          <w:p w14:paraId="3AE39D3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中壢駐區</w:t>
            </w:r>
          </w:p>
        </w:tc>
      </w:tr>
    </w:tbl>
    <w:p w14:paraId="5C0CEF7D" w14:textId="77777777" w:rsidR="005A50AB" w:rsidRPr="001677D0" w:rsidRDefault="005A50AB" w:rsidP="005A50AB">
      <w:pPr>
        <w:tabs>
          <w:tab w:val="left" w:pos="788"/>
        </w:tabs>
        <w:ind w:leftChars="300" w:left="720"/>
        <w:rPr>
          <w:rFonts w:ascii="標楷體" w:eastAsia="標楷體" w:hAnsi="標楷體"/>
        </w:rPr>
      </w:pPr>
    </w:p>
    <w:p w14:paraId="774C7D14" w14:textId="49A0E9A1"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保證人關係</w:t>
      </w:r>
      <w:r w:rsidR="00AF2CDD" w:rsidRPr="001677D0">
        <w:rPr>
          <w:rFonts w:ascii="標楷體" w:eastAsia="標楷體" w:hAnsi="標楷體" w:hint="eastAsia"/>
        </w:rPr>
        <w:t>代碼</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5DBC5D38"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674CF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3200A4B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38C5E16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E510B8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01</w:t>
            </w:r>
          </w:p>
        </w:tc>
        <w:tc>
          <w:tcPr>
            <w:tcW w:w="4819" w:type="dxa"/>
            <w:tcBorders>
              <w:top w:val="nil"/>
              <w:left w:val="nil"/>
              <w:bottom w:val="single" w:sz="4" w:space="0" w:color="auto"/>
              <w:right w:val="single" w:sz="4" w:space="0" w:color="auto"/>
            </w:tcBorders>
            <w:shd w:val="clear" w:color="auto" w:fill="auto"/>
            <w:noWrap/>
            <w:vAlign w:val="center"/>
          </w:tcPr>
          <w:p w14:paraId="2634203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負責人</w:t>
            </w:r>
          </w:p>
        </w:tc>
      </w:tr>
      <w:tr w:rsidR="001677D0" w:rsidRPr="001677D0" w14:paraId="27C3481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A66434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02</w:t>
            </w:r>
          </w:p>
        </w:tc>
        <w:tc>
          <w:tcPr>
            <w:tcW w:w="4819" w:type="dxa"/>
            <w:tcBorders>
              <w:top w:val="nil"/>
              <w:left w:val="nil"/>
              <w:bottom w:val="single" w:sz="4" w:space="0" w:color="auto"/>
              <w:right w:val="single" w:sz="4" w:space="0" w:color="auto"/>
            </w:tcBorders>
            <w:shd w:val="clear" w:color="auto" w:fill="auto"/>
            <w:noWrap/>
            <w:vAlign w:val="center"/>
          </w:tcPr>
          <w:p w14:paraId="602FE07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負責人之配偶</w:t>
            </w:r>
          </w:p>
        </w:tc>
      </w:tr>
      <w:tr w:rsidR="001677D0" w:rsidRPr="001677D0" w14:paraId="1273014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9B174C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03</w:t>
            </w:r>
          </w:p>
        </w:tc>
        <w:tc>
          <w:tcPr>
            <w:tcW w:w="4819" w:type="dxa"/>
            <w:tcBorders>
              <w:top w:val="nil"/>
              <w:left w:val="nil"/>
              <w:bottom w:val="single" w:sz="4" w:space="0" w:color="auto"/>
              <w:right w:val="single" w:sz="4" w:space="0" w:color="auto"/>
            </w:tcBorders>
            <w:shd w:val="clear" w:color="auto" w:fill="auto"/>
            <w:noWrap/>
            <w:vAlign w:val="center"/>
          </w:tcPr>
          <w:p w14:paraId="77DA72C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負責人之父母</w:t>
            </w:r>
          </w:p>
        </w:tc>
      </w:tr>
      <w:tr w:rsidR="001677D0" w:rsidRPr="001677D0" w14:paraId="056DC07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104124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04</w:t>
            </w:r>
          </w:p>
        </w:tc>
        <w:tc>
          <w:tcPr>
            <w:tcW w:w="4819" w:type="dxa"/>
            <w:tcBorders>
              <w:top w:val="nil"/>
              <w:left w:val="nil"/>
              <w:bottom w:val="single" w:sz="4" w:space="0" w:color="auto"/>
              <w:right w:val="single" w:sz="4" w:space="0" w:color="auto"/>
            </w:tcBorders>
            <w:shd w:val="clear" w:color="auto" w:fill="auto"/>
            <w:noWrap/>
            <w:vAlign w:val="center"/>
          </w:tcPr>
          <w:p w14:paraId="743DE45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負責人之子女</w:t>
            </w:r>
          </w:p>
        </w:tc>
      </w:tr>
      <w:tr w:rsidR="001677D0" w:rsidRPr="001677D0" w14:paraId="2DA4E30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E7C52A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05</w:t>
            </w:r>
          </w:p>
        </w:tc>
        <w:tc>
          <w:tcPr>
            <w:tcW w:w="4819" w:type="dxa"/>
            <w:tcBorders>
              <w:top w:val="nil"/>
              <w:left w:val="nil"/>
              <w:bottom w:val="single" w:sz="4" w:space="0" w:color="auto"/>
              <w:right w:val="single" w:sz="4" w:space="0" w:color="auto"/>
            </w:tcBorders>
            <w:shd w:val="clear" w:color="auto" w:fill="auto"/>
            <w:noWrap/>
            <w:vAlign w:val="center"/>
          </w:tcPr>
          <w:p w14:paraId="627B422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負責人之兄弟姐妹</w:t>
            </w:r>
          </w:p>
        </w:tc>
      </w:tr>
      <w:tr w:rsidR="001677D0" w:rsidRPr="001677D0" w14:paraId="78F0E7D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9A7354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06</w:t>
            </w:r>
          </w:p>
        </w:tc>
        <w:tc>
          <w:tcPr>
            <w:tcW w:w="4819" w:type="dxa"/>
            <w:tcBorders>
              <w:top w:val="nil"/>
              <w:left w:val="nil"/>
              <w:bottom w:val="single" w:sz="4" w:space="0" w:color="auto"/>
              <w:right w:val="single" w:sz="4" w:space="0" w:color="auto"/>
            </w:tcBorders>
            <w:shd w:val="clear" w:color="auto" w:fill="auto"/>
            <w:noWrap/>
            <w:vAlign w:val="center"/>
          </w:tcPr>
          <w:p w14:paraId="0EB2B5B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董事</w:t>
            </w:r>
          </w:p>
        </w:tc>
      </w:tr>
      <w:tr w:rsidR="001677D0" w:rsidRPr="001677D0" w14:paraId="3A6A360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CFA36A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07</w:t>
            </w:r>
          </w:p>
        </w:tc>
        <w:tc>
          <w:tcPr>
            <w:tcW w:w="4819" w:type="dxa"/>
            <w:tcBorders>
              <w:top w:val="nil"/>
              <w:left w:val="nil"/>
              <w:bottom w:val="single" w:sz="4" w:space="0" w:color="auto"/>
              <w:right w:val="single" w:sz="4" w:space="0" w:color="auto"/>
            </w:tcBorders>
            <w:shd w:val="clear" w:color="auto" w:fill="auto"/>
            <w:noWrap/>
            <w:vAlign w:val="center"/>
          </w:tcPr>
          <w:p w14:paraId="3610B7D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董事之配偶</w:t>
            </w:r>
          </w:p>
        </w:tc>
      </w:tr>
      <w:tr w:rsidR="001677D0" w:rsidRPr="001677D0" w14:paraId="079F25F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7A8ADB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08</w:t>
            </w:r>
          </w:p>
        </w:tc>
        <w:tc>
          <w:tcPr>
            <w:tcW w:w="4819" w:type="dxa"/>
            <w:tcBorders>
              <w:top w:val="nil"/>
              <w:left w:val="nil"/>
              <w:bottom w:val="single" w:sz="4" w:space="0" w:color="auto"/>
              <w:right w:val="single" w:sz="4" w:space="0" w:color="auto"/>
            </w:tcBorders>
            <w:shd w:val="clear" w:color="auto" w:fill="auto"/>
            <w:noWrap/>
            <w:vAlign w:val="center"/>
          </w:tcPr>
          <w:p w14:paraId="3D1C741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董事之父母</w:t>
            </w:r>
          </w:p>
        </w:tc>
      </w:tr>
      <w:tr w:rsidR="001677D0" w:rsidRPr="001677D0" w14:paraId="5652889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F80861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09</w:t>
            </w:r>
          </w:p>
        </w:tc>
        <w:tc>
          <w:tcPr>
            <w:tcW w:w="4819" w:type="dxa"/>
            <w:tcBorders>
              <w:top w:val="nil"/>
              <w:left w:val="nil"/>
              <w:bottom w:val="single" w:sz="4" w:space="0" w:color="auto"/>
              <w:right w:val="single" w:sz="4" w:space="0" w:color="auto"/>
            </w:tcBorders>
            <w:shd w:val="clear" w:color="auto" w:fill="auto"/>
            <w:noWrap/>
            <w:vAlign w:val="center"/>
          </w:tcPr>
          <w:p w14:paraId="00A508E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董事之子女</w:t>
            </w:r>
          </w:p>
        </w:tc>
      </w:tr>
      <w:tr w:rsidR="001677D0" w:rsidRPr="001677D0" w14:paraId="2F17B04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74DDA9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10</w:t>
            </w:r>
          </w:p>
        </w:tc>
        <w:tc>
          <w:tcPr>
            <w:tcW w:w="4819" w:type="dxa"/>
            <w:tcBorders>
              <w:top w:val="nil"/>
              <w:left w:val="nil"/>
              <w:bottom w:val="single" w:sz="4" w:space="0" w:color="auto"/>
              <w:right w:val="single" w:sz="4" w:space="0" w:color="auto"/>
            </w:tcBorders>
            <w:shd w:val="clear" w:color="auto" w:fill="auto"/>
            <w:noWrap/>
            <w:vAlign w:val="center"/>
          </w:tcPr>
          <w:p w14:paraId="40C70BA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董事之兄弟姐妹</w:t>
            </w:r>
          </w:p>
        </w:tc>
      </w:tr>
      <w:tr w:rsidR="001677D0" w:rsidRPr="001677D0" w14:paraId="54E3FE0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AD1A79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11</w:t>
            </w:r>
          </w:p>
        </w:tc>
        <w:tc>
          <w:tcPr>
            <w:tcW w:w="4819" w:type="dxa"/>
            <w:tcBorders>
              <w:top w:val="nil"/>
              <w:left w:val="nil"/>
              <w:bottom w:val="single" w:sz="4" w:space="0" w:color="auto"/>
              <w:right w:val="single" w:sz="4" w:space="0" w:color="auto"/>
            </w:tcBorders>
            <w:shd w:val="clear" w:color="auto" w:fill="auto"/>
            <w:noWrap/>
            <w:vAlign w:val="center"/>
          </w:tcPr>
          <w:p w14:paraId="1817675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股東</w:t>
            </w:r>
          </w:p>
        </w:tc>
      </w:tr>
      <w:tr w:rsidR="001677D0" w:rsidRPr="001677D0" w14:paraId="0905AA4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995E7D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12</w:t>
            </w:r>
          </w:p>
        </w:tc>
        <w:tc>
          <w:tcPr>
            <w:tcW w:w="4819" w:type="dxa"/>
            <w:tcBorders>
              <w:top w:val="nil"/>
              <w:left w:val="nil"/>
              <w:bottom w:val="single" w:sz="4" w:space="0" w:color="auto"/>
              <w:right w:val="single" w:sz="4" w:space="0" w:color="auto"/>
            </w:tcBorders>
            <w:shd w:val="clear" w:color="auto" w:fill="auto"/>
            <w:noWrap/>
            <w:vAlign w:val="center"/>
          </w:tcPr>
          <w:p w14:paraId="16EC79B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股東之配偶</w:t>
            </w:r>
          </w:p>
        </w:tc>
      </w:tr>
      <w:tr w:rsidR="001677D0" w:rsidRPr="001677D0" w14:paraId="2D1BEBA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96184D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13</w:t>
            </w:r>
          </w:p>
        </w:tc>
        <w:tc>
          <w:tcPr>
            <w:tcW w:w="4819" w:type="dxa"/>
            <w:tcBorders>
              <w:top w:val="nil"/>
              <w:left w:val="nil"/>
              <w:bottom w:val="single" w:sz="4" w:space="0" w:color="auto"/>
              <w:right w:val="single" w:sz="4" w:space="0" w:color="auto"/>
            </w:tcBorders>
            <w:shd w:val="clear" w:color="auto" w:fill="auto"/>
            <w:noWrap/>
            <w:vAlign w:val="center"/>
          </w:tcPr>
          <w:p w14:paraId="6D31DDE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股東之父母</w:t>
            </w:r>
          </w:p>
        </w:tc>
      </w:tr>
      <w:tr w:rsidR="001677D0" w:rsidRPr="001677D0" w14:paraId="7A4E483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32C004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14</w:t>
            </w:r>
          </w:p>
        </w:tc>
        <w:tc>
          <w:tcPr>
            <w:tcW w:w="4819" w:type="dxa"/>
            <w:tcBorders>
              <w:top w:val="nil"/>
              <w:left w:val="nil"/>
              <w:bottom w:val="single" w:sz="4" w:space="0" w:color="auto"/>
              <w:right w:val="single" w:sz="4" w:space="0" w:color="auto"/>
            </w:tcBorders>
            <w:shd w:val="clear" w:color="auto" w:fill="auto"/>
            <w:noWrap/>
            <w:vAlign w:val="center"/>
          </w:tcPr>
          <w:p w14:paraId="6A131D0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股東之子女</w:t>
            </w:r>
          </w:p>
        </w:tc>
      </w:tr>
      <w:tr w:rsidR="001677D0" w:rsidRPr="001677D0" w14:paraId="672DA35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8359E0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15</w:t>
            </w:r>
          </w:p>
        </w:tc>
        <w:tc>
          <w:tcPr>
            <w:tcW w:w="4819" w:type="dxa"/>
            <w:tcBorders>
              <w:top w:val="nil"/>
              <w:left w:val="nil"/>
              <w:bottom w:val="single" w:sz="4" w:space="0" w:color="auto"/>
              <w:right w:val="single" w:sz="4" w:space="0" w:color="auto"/>
            </w:tcBorders>
            <w:shd w:val="clear" w:color="auto" w:fill="auto"/>
            <w:noWrap/>
            <w:vAlign w:val="center"/>
          </w:tcPr>
          <w:p w14:paraId="2BFB6A6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股東之兄弟姐妹</w:t>
            </w:r>
          </w:p>
        </w:tc>
      </w:tr>
      <w:tr w:rsidR="001677D0" w:rsidRPr="001677D0" w14:paraId="6260C7D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CDF599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16</w:t>
            </w:r>
          </w:p>
        </w:tc>
        <w:tc>
          <w:tcPr>
            <w:tcW w:w="4819" w:type="dxa"/>
            <w:tcBorders>
              <w:top w:val="nil"/>
              <w:left w:val="nil"/>
              <w:bottom w:val="single" w:sz="4" w:space="0" w:color="auto"/>
              <w:right w:val="single" w:sz="4" w:space="0" w:color="auto"/>
            </w:tcBorders>
            <w:shd w:val="clear" w:color="auto" w:fill="auto"/>
            <w:noWrap/>
            <w:vAlign w:val="center"/>
          </w:tcPr>
          <w:p w14:paraId="7F7C65F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總經理</w:t>
            </w:r>
          </w:p>
        </w:tc>
      </w:tr>
      <w:tr w:rsidR="001677D0" w:rsidRPr="001677D0" w14:paraId="51CDD94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5DE65F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17</w:t>
            </w:r>
          </w:p>
        </w:tc>
        <w:tc>
          <w:tcPr>
            <w:tcW w:w="4819" w:type="dxa"/>
            <w:tcBorders>
              <w:top w:val="nil"/>
              <w:left w:val="nil"/>
              <w:bottom w:val="single" w:sz="4" w:space="0" w:color="auto"/>
              <w:right w:val="single" w:sz="4" w:space="0" w:color="auto"/>
            </w:tcBorders>
            <w:shd w:val="clear" w:color="auto" w:fill="auto"/>
            <w:noWrap/>
            <w:vAlign w:val="center"/>
          </w:tcPr>
          <w:p w14:paraId="2FFB2BD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總經理之配偶</w:t>
            </w:r>
          </w:p>
        </w:tc>
      </w:tr>
      <w:tr w:rsidR="001677D0" w:rsidRPr="001677D0" w14:paraId="3F454D6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114800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18</w:t>
            </w:r>
          </w:p>
        </w:tc>
        <w:tc>
          <w:tcPr>
            <w:tcW w:w="4819" w:type="dxa"/>
            <w:tcBorders>
              <w:top w:val="nil"/>
              <w:left w:val="nil"/>
              <w:bottom w:val="single" w:sz="4" w:space="0" w:color="auto"/>
              <w:right w:val="single" w:sz="4" w:space="0" w:color="auto"/>
            </w:tcBorders>
            <w:shd w:val="clear" w:color="auto" w:fill="auto"/>
            <w:noWrap/>
            <w:vAlign w:val="center"/>
          </w:tcPr>
          <w:p w14:paraId="6A7FAE0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總經理之父母</w:t>
            </w:r>
          </w:p>
        </w:tc>
      </w:tr>
      <w:tr w:rsidR="001677D0" w:rsidRPr="001677D0" w14:paraId="3803C2F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0B7BEC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19</w:t>
            </w:r>
          </w:p>
        </w:tc>
        <w:tc>
          <w:tcPr>
            <w:tcW w:w="4819" w:type="dxa"/>
            <w:tcBorders>
              <w:top w:val="nil"/>
              <w:left w:val="nil"/>
              <w:bottom w:val="single" w:sz="4" w:space="0" w:color="auto"/>
              <w:right w:val="single" w:sz="4" w:space="0" w:color="auto"/>
            </w:tcBorders>
            <w:shd w:val="clear" w:color="auto" w:fill="auto"/>
            <w:noWrap/>
            <w:vAlign w:val="center"/>
          </w:tcPr>
          <w:p w14:paraId="041F18B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總經理之子女</w:t>
            </w:r>
          </w:p>
        </w:tc>
      </w:tr>
      <w:tr w:rsidR="001677D0" w:rsidRPr="001677D0" w14:paraId="4E6F229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35BC7E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20</w:t>
            </w:r>
          </w:p>
        </w:tc>
        <w:tc>
          <w:tcPr>
            <w:tcW w:w="4819" w:type="dxa"/>
            <w:tcBorders>
              <w:top w:val="nil"/>
              <w:left w:val="nil"/>
              <w:bottom w:val="single" w:sz="4" w:space="0" w:color="auto"/>
              <w:right w:val="single" w:sz="4" w:space="0" w:color="auto"/>
            </w:tcBorders>
            <w:shd w:val="clear" w:color="auto" w:fill="auto"/>
            <w:noWrap/>
            <w:vAlign w:val="center"/>
          </w:tcPr>
          <w:p w14:paraId="73102BD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總經理之兄弟姐妹</w:t>
            </w:r>
          </w:p>
        </w:tc>
      </w:tr>
      <w:tr w:rsidR="001677D0" w:rsidRPr="001677D0" w14:paraId="134103E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88FA16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21</w:t>
            </w:r>
          </w:p>
        </w:tc>
        <w:tc>
          <w:tcPr>
            <w:tcW w:w="4819" w:type="dxa"/>
            <w:tcBorders>
              <w:top w:val="nil"/>
              <w:left w:val="nil"/>
              <w:bottom w:val="single" w:sz="4" w:space="0" w:color="auto"/>
              <w:right w:val="single" w:sz="4" w:space="0" w:color="auto"/>
            </w:tcBorders>
            <w:shd w:val="clear" w:color="auto" w:fill="auto"/>
            <w:noWrap/>
            <w:vAlign w:val="center"/>
          </w:tcPr>
          <w:p w14:paraId="592FA10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其他經理人或員工</w:t>
            </w:r>
          </w:p>
        </w:tc>
      </w:tr>
      <w:tr w:rsidR="001677D0" w:rsidRPr="001677D0" w14:paraId="64179A3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0405D0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22</w:t>
            </w:r>
          </w:p>
        </w:tc>
        <w:tc>
          <w:tcPr>
            <w:tcW w:w="4819" w:type="dxa"/>
            <w:tcBorders>
              <w:top w:val="nil"/>
              <w:left w:val="nil"/>
              <w:bottom w:val="single" w:sz="4" w:space="0" w:color="auto"/>
              <w:right w:val="single" w:sz="4" w:space="0" w:color="auto"/>
            </w:tcBorders>
            <w:shd w:val="clear" w:color="auto" w:fill="auto"/>
            <w:noWrap/>
            <w:vAlign w:val="center"/>
          </w:tcPr>
          <w:p w14:paraId="003DF61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其他經理人或員工之配偶</w:t>
            </w:r>
          </w:p>
        </w:tc>
      </w:tr>
      <w:tr w:rsidR="001677D0" w:rsidRPr="001677D0" w14:paraId="64C2FF3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883139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23</w:t>
            </w:r>
          </w:p>
        </w:tc>
        <w:tc>
          <w:tcPr>
            <w:tcW w:w="4819" w:type="dxa"/>
            <w:tcBorders>
              <w:top w:val="nil"/>
              <w:left w:val="nil"/>
              <w:bottom w:val="single" w:sz="4" w:space="0" w:color="auto"/>
              <w:right w:val="single" w:sz="4" w:space="0" w:color="auto"/>
            </w:tcBorders>
            <w:shd w:val="clear" w:color="auto" w:fill="auto"/>
            <w:noWrap/>
            <w:vAlign w:val="center"/>
          </w:tcPr>
          <w:p w14:paraId="5794065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其他經理人或員工之父母</w:t>
            </w:r>
          </w:p>
        </w:tc>
      </w:tr>
      <w:tr w:rsidR="001677D0" w:rsidRPr="001677D0" w14:paraId="0D8DFCB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7C56D6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24</w:t>
            </w:r>
          </w:p>
        </w:tc>
        <w:tc>
          <w:tcPr>
            <w:tcW w:w="4819" w:type="dxa"/>
            <w:tcBorders>
              <w:top w:val="nil"/>
              <w:left w:val="nil"/>
              <w:bottom w:val="single" w:sz="4" w:space="0" w:color="auto"/>
              <w:right w:val="single" w:sz="4" w:space="0" w:color="auto"/>
            </w:tcBorders>
            <w:shd w:val="clear" w:color="auto" w:fill="auto"/>
            <w:noWrap/>
            <w:vAlign w:val="center"/>
          </w:tcPr>
          <w:p w14:paraId="5C03818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其他經理人或員工之子女</w:t>
            </w:r>
          </w:p>
        </w:tc>
      </w:tr>
      <w:tr w:rsidR="001677D0" w:rsidRPr="001677D0" w14:paraId="0CB4271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B24503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25</w:t>
            </w:r>
          </w:p>
        </w:tc>
        <w:tc>
          <w:tcPr>
            <w:tcW w:w="4819" w:type="dxa"/>
            <w:tcBorders>
              <w:top w:val="nil"/>
              <w:left w:val="nil"/>
              <w:bottom w:val="single" w:sz="4" w:space="0" w:color="auto"/>
              <w:right w:val="single" w:sz="4" w:space="0" w:color="auto"/>
            </w:tcBorders>
            <w:shd w:val="clear" w:color="auto" w:fill="auto"/>
            <w:noWrap/>
            <w:vAlign w:val="center"/>
          </w:tcPr>
          <w:p w14:paraId="5B2745F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其他經理人或員工之兄弟姐妹</w:t>
            </w:r>
          </w:p>
        </w:tc>
      </w:tr>
      <w:tr w:rsidR="001677D0" w:rsidRPr="001677D0" w14:paraId="592D2D6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64B873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26</w:t>
            </w:r>
          </w:p>
        </w:tc>
        <w:tc>
          <w:tcPr>
            <w:tcW w:w="4819" w:type="dxa"/>
            <w:tcBorders>
              <w:top w:val="nil"/>
              <w:left w:val="nil"/>
              <w:bottom w:val="single" w:sz="4" w:space="0" w:color="auto"/>
              <w:right w:val="single" w:sz="4" w:space="0" w:color="auto"/>
            </w:tcBorders>
            <w:shd w:val="clear" w:color="auto" w:fill="auto"/>
            <w:noWrap/>
            <w:vAlign w:val="center"/>
          </w:tcPr>
          <w:p w14:paraId="4A8E891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關係企業</w:t>
            </w:r>
          </w:p>
        </w:tc>
      </w:tr>
      <w:tr w:rsidR="001677D0" w:rsidRPr="001677D0" w14:paraId="6B80392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53405F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27</w:t>
            </w:r>
          </w:p>
        </w:tc>
        <w:tc>
          <w:tcPr>
            <w:tcW w:w="4819" w:type="dxa"/>
            <w:tcBorders>
              <w:top w:val="nil"/>
              <w:left w:val="nil"/>
              <w:bottom w:val="single" w:sz="4" w:space="0" w:color="auto"/>
              <w:right w:val="single" w:sz="4" w:space="0" w:color="auto"/>
            </w:tcBorders>
            <w:shd w:val="clear" w:color="auto" w:fill="auto"/>
            <w:noWrap/>
            <w:vAlign w:val="center"/>
          </w:tcPr>
          <w:p w14:paraId="27D6838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擔任負責人之企業</w:t>
            </w:r>
          </w:p>
        </w:tc>
      </w:tr>
      <w:tr w:rsidR="001677D0" w:rsidRPr="001677D0" w14:paraId="7FDE607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11DF4C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28</w:t>
            </w:r>
          </w:p>
        </w:tc>
        <w:tc>
          <w:tcPr>
            <w:tcW w:w="4819" w:type="dxa"/>
            <w:tcBorders>
              <w:top w:val="nil"/>
              <w:left w:val="nil"/>
              <w:bottom w:val="single" w:sz="4" w:space="0" w:color="auto"/>
              <w:right w:val="single" w:sz="4" w:space="0" w:color="auto"/>
            </w:tcBorders>
            <w:shd w:val="clear" w:color="auto" w:fill="auto"/>
            <w:noWrap/>
            <w:vAlign w:val="center"/>
          </w:tcPr>
          <w:p w14:paraId="654414C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配偶</w:t>
            </w:r>
          </w:p>
        </w:tc>
      </w:tr>
      <w:tr w:rsidR="001677D0" w:rsidRPr="001677D0" w14:paraId="0CFFFC1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126F82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29</w:t>
            </w:r>
          </w:p>
        </w:tc>
        <w:tc>
          <w:tcPr>
            <w:tcW w:w="4819" w:type="dxa"/>
            <w:tcBorders>
              <w:top w:val="nil"/>
              <w:left w:val="nil"/>
              <w:bottom w:val="single" w:sz="4" w:space="0" w:color="auto"/>
              <w:right w:val="single" w:sz="4" w:space="0" w:color="auto"/>
            </w:tcBorders>
            <w:shd w:val="clear" w:color="auto" w:fill="auto"/>
            <w:noWrap/>
            <w:vAlign w:val="center"/>
          </w:tcPr>
          <w:p w14:paraId="1F0B3BC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父母</w:t>
            </w:r>
          </w:p>
        </w:tc>
      </w:tr>
      <w:tr w:rsidR="001677D0" w:rsidRPr="001677D0" w14:paraId="0E671A7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376887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30</w:t>
            </w:r>
          </w:p>
        </w:tc>
        <w:tc>
          <w:tcPr>
            <w:tcW w:w="4819" w:type="dxa"/>
            <w:tcBorders>
              <w:top w:val="nil"/>
              <w:left w:val="nil"/>
              <w:bottom w:val="single" w:sz="4" w:space="0" w:color="auto"/>
              <w:right w:val="single" w:sz="4" w:space="0" w:color="auto"/>
            </w:tcBorders>
            <w:shd w:val="clear" w:color="auto" w:fill="auto"/>
            <w:noWrap/>
            <w:vAlign w:val="center"/>
          </w:tcPr>
          <w:p w14:paraId="055E517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子女</w:t>
            </w:r>
          </w:p>
        </w:tc>
      </w:tr>
      <w:tr w:rsidR="001677D0" w:rsidRPr="001677D0" w14:paraId="241CBED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46F2CD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31</w:t>
            </w:r>
          </w:p>
        </w:tc>
        <w:tc>
          <w:tcPr>
            <w:tcW w:w="4819" w:type="dxa"/>
            <w:tcBorders>
              <w:top w:val="nil"/>
              <w:left w:val="nil"/>
              <w:bottom w:val="single" w:sz="4" w:space="0" w:color="auto"/>
              <w:right w:val="single" w:sz="4" w:space="0" w:color="auto"/>
            </w:tcBorders>
            <w:shd w:val="clear" w:color="auto" w:fill="auto"/>
            <w:noWrap/>
            <w:vAlign w:val="center"/>
          </w:tcPr>
          <w:p w14:paraId="5817CCE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兄弟姐妹</w:t>
            </w:r>
          </w:p>
        </w:tc>
      </w:tr>
      <w:tr w:rsidR="001677D0" w:rsidRPr="001677D0" w14:paraId="2779D2F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DD220C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32</w:t>
            </w:r>
          </w:p>
        </w:tc>
        <w:tc>
          <w:tcPr>
            <w:tcW w:w="4819" w:type="dxa"/>
            <w:tcBorders>
              <w:top w:val="nil"/>
              <w:left w:val="nil"/>
              <w:bottom w:val="single" w:sz="4" w:space="0" w:color="auto"/>
              <w:right w:val="single" w:sz="4" w:space="0" w:color="auto"/>
            </w:tcBorders>
            <w:shd w:val="clear" w:color="auto" w:fill="auto"/>
            <w:noWrap/>
            <w:vAlign w:val="center"/>
          </w:tcPr>
          <w:p w14:paraId="0140A15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祖父母</w:t>
            </w:r>
          </w:p>
        </w:tc>
      </w:tr>
      <w:tr w:rsidR="001677D0" w:rsidRPr="001677D0" w14:paraId="3BC9EB2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79FBB4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33</w:t>
            </w:r>
          </w:p>
        </w:tc>
        <w:tc>
          <w:tcPr>
            <w:tcW w:w="4819" w:type="dxa"/>
            <w:tcBorders>
              <w:top w:val="nil"/>
              <w:left w:val="nil"/>
              <w:bottom w:val="single" w:sz="4" w:space="0" w:color="auto"/>
              <w:right w:val="single" w:sz="4" w:space="0" w:color="auto"/>
            </w:tcBorders>
            <w:shd w:val="clear" w:color="auto" w:fill="auto"/>
            <w:noWrap/>
            <w:vAlign w:val="center"/>
          </w:tcPr>
          <w:p w14:paraId="15DF8A5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外祖父母</w:t>
            </w:r>
          </w:p>
        </w:tc>
      </w:tr>
      <w:tr w:rsidR="001677D0" w:rsidRPr="001677D0" w14:paraId="28C682D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C4F0F5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34</w:t>
            </w:r>
          </w:p>
        </w:tc>
        <w:tc>
          <w:tcPr>
            <w:tcW w:w="4819" w:type="dxa"/>
            <w:tcBorders>
              <w:top w:val="nil"/>
              <w:left w:val="nil"/>
              <w:bottom w:val="single" w:sz="4" w:space="0" w:color="auto"/>
              <w:right w:val="single" w:sz="4" w:space="0" w:color="auto"/>
            </w:tcBorders>
            <w:shd w:val="clear" w:color="auto" w:fill="auto"/>
            <w:noWrap/>
            <w:vAlign w:val="center"/>
          </w:tcPr>
          <w:p w14:paraId="100B9E5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孫子女</w:t>
            </w:r>
          </w:p>
        </w:tc>
      </w:tr>
      <w:tr w:rsidR="001677D0" w:rsidRPr="001677D0" w14:paraId="4ABBB62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296490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35</w:t>
            </w:r>
          </w:p>
        </w:tc>
        <w:tc>
          <w:tcPr>
            <w:tcW w:w="4819" w:type="dxa"/>
            <w:tcBorders>
              <w:top w:val="nil"/>
              <w:left w:val="nil"/>
              <w:bottom w:val="single" w:sz="4" w:space="0" w:color="auto"/>
              <w:right w:val="single" w:sz="4" w:space="0" w:color="auto"/>
            </w:tcBorders>
            <w:shd w:val="clear" w:color="auto" w:fill="auto"/>
            <w:noWrap/>
            <w:vAlign w:val="center"/>
          </w:tcPr>
          <w:p w14:paraId="3A7C39A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外孫子女</w:t>
            </w:r>
          </w:p>
        </w:tc>
      </w:tr>
      <w:tr w:rsidR="001677D0" w:rsidRPr="001677D0" w14:paraId="0B2DCAB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E478F6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36</w:t>
            </w:r>
          </w:p>
        </w:tc>
        <w:tc>
          <w:tcPr>
            <w:tcW w:w="4819" w:type="dxa"/>
            <w:tcBorders>
              <w:top w:val="nil"/>
              <w:left w:val="nil"/>
              <w:bottom w:val="single" w:sz="4" w:space="0" w:color="auto"/>
              <w:right w:val="single" w:sz="4" w:space="0" w:color="auto"/>
            </w:tcBorders>
            <w:shd w:val="clear" w:color="auto" w:fill="auto"/>
            <w:noWrap/>
            <w:vAlign w:val="center"/>
          </w:tcPr>
          <w:p w14:paraId="3A55DDE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配偶之父母</w:t>
            </w:r>
          </w:p>
        </w:tc>
      </w:tr>
      <w:tr w:rsidR="001677D0" w:rsidRPr="001677D0" w14:paraId="3D9FB59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6C5CCD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37</w:t>
            </w:r>
          </w:p>
        </w:tc>
        <w:tc>
          <w:tcPr>
            <w:tcW w:w="4819" w:type="dxa"/>
            <w:tcBorders>
              <w:top w:val="nil"/>
              <w:left w:val="nil"/>
              <w:bottom w:val="single" w:sz="4" w:space="0" w:color="auto"/>
              <w:right w:val="single" w:sz="4" w:space="0" w:color="auto"/>
            </w:tcBorders>
            <w:shd w:val="clear" w:color="auto" w:fill="auto"/>
            <w:noWrap/>
            <w:vAlign w:val="center"/>
          </w:tcPr>
          <w:p w14:paraId="1D50BE4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配偶之兄弟姊妹</w:t>
            </w:r>
          </w:p>
        </w:tc>
      </w:tr>
      <w:tr w:rsidR="001677D0" w:rsidRPr="001677D0" w14:paraId="19E6D02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305D32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38</w:t>
            </w:r>
          </w:p>
        </w:tc>
        <w:tc>
          <w:tcPr>
            <w:tcW w:w="4819" w:type="dxa"/>
            <w:tcBorders>
              <w:top w:val="nil"/>
              <w:left w:val="nil"/>
              <w:bottom w:val="single" w:sz="4" w:space="0" w:color="auto"/>
              <w:right w:val="single" w:sz="4" w:space="0" w:color="auto"/>
            </w:tcBorders>
            <w:shd w:val="clear" w:color="auto" w:fill="auto"/>
            <w:noWrap/>
            <w:vAlign w:val="center"/>
          </w:tcPr>
          <w:p w14:paraId="018301C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其他親屬</w:t>
            </w:r>
          </w:p>
        </w:tc>
      </w:tr>
      <w:tr w:rsidR="005A50AB" w:rsidRPr="001677D0" w14:paraId="6F6E966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6CC6B3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39</w:t>
            </w:r>
          </w:p>
        </w:tc>
        <w:tc>
          <w:tcPr>
            <w:tcW w:w="4819" w:type="dxa"/>
            <w:tcBorders>
              <w:top w:val="nil"/>
              <w:left w:val="nil"/>
              <w:bottom w:val="single" w:sz="4" w:space="0" w:color="auto"/>
              <w:right w:val="single" w:sz="4" w:space="0" w:color="auto"/>
            </w:tcBorders>
            <w:shd w:val="clear" w:color="auto" w:fill="auto"/>
            <w:noWrap/>
            <w:vAlign w:val="center"/>
          </w:tcPr>
          <w:p w14:paraId="2B3A1CC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其他非親屬自然人</w:t>
            </w:r>
          </w:p>
        </w:tc>
      </w:tr>
    </w:tbl>
    <w:p w14:paraId="008D7372" w14:textId="77777777" w:rsidR="005A50AB" w:rsidRPr="001677D0" w:rsidRDefault="005A50AB" w:rsidP="005A50AB">
      <w:pPr>
        <w:tabs>
          <w:tab w:val="left" w:pos="788"/>
        </w:tabs>
        <w:ind w:leftChars="300" w:left="720"/>
        <w:rPr>
          <w:rFonts w:ascii="標楷體" w:eastAsia="標楷體" w:hAnsi="標楷體"/>
        </w:rPr>
      </w:pPr>
    </w:p>
    <w:p w14:paraId="4D929788" w14:textId="0CAAF85D"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車別</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757FEBF2"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CC225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314D1734"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45EB5C7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78B9CB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01</w:t>
            </w:r>
          </w:p>
        </w:tc>
        <w:tc>
          <w:tcPr>
            <w:tcW w:w="4819" w:type="dxa"/>
            <w:tcBorders>
              <w:top w:val="nil"/>
              <w:left w:val="nil"/>
              <w:bottom w:val="single" w:sz="4" w:space="0" w:color="auto"/>
              <w:right w:val="single" w:sz="4" w:space="0" w:color="auto"/>
            </w:tcBorders>
            <w:shd w:val="clear" w:color="auto" w:fill="auto"/>
            <w:noWrap/>
            <w:vAlign w:val="center"/>
          </w:tcPr>
          <w:p w14:paraId="520932B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小客車</w:t>
            </w:r>
          </w:p>
        </w:tc>
      </w:tr>
      <w:tr w:rsidR="001677D0" w:rsidRPr="001677D0" w14:paraId="251D777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1470DB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02</w:t>
            </w:r>
          </w:p>
        </w:tc>
        <w:tc>
          <w:tcPr>
            <w:tcW w:w="4819" w:type="dxa"/>
            <w:tcBorders>
              <w:top w:val="nil"/>
              <w:left w:val="nil"/>
              <w:bottom w:val="single" w:sz="4" w:space="0" w:color="auto"/>
              <w:right w:val="single" w:sz="4" w:space="0" w:color="auto"/>
            </w:tcBorders>
            <w:shd w:val="clear" w:color="auto" w:fill="auto"/>
            <w:noWrap/>
            <w:vAlign w:val="center"/>
          </w:tcPr>
          <w:p w14:paraId="4DE6AA3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大客車</w:t>
            </w:r>
          </w:p>
        </w:tc>
      </w:tr>
      <w:tr w:rsidR="001677D0" w:rsidRPr="001677D0" w14:paraId="1532B76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67D0ED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03</w:t>
            </w:r>
          </w:p>
        </w:tc>
        <w:tc>
          <w:tcPr>
            <w:tcW w:w="4819" w:type="dxa"/>
            <w:tcBorders>
              <w:top w:val="nil"/>
              <w:left w:val="nil"/>
              <w:bottom w:val="single" w:sz="4" w:space="0" w:color="auto"/>
              <w:right w:val="single" w:sz="4" w:space="0" w:color="auto"/>
            </w:tcBorders>
            <w:shd w:val="clear" w:color="auto" w:fill="auto"/>
            <w:noWrap/>
            <w:vAlign w:val="center"/>
          </w:tcPr>
          <w:p w14:paraId="36AFE6B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小貨車</w:t>
            </w:r>
          </w:p>
        </w:tc>
      </w:tr>
      <w:tr w:rsidR="001677D0" w:rsidRPr="001677D0" w14:paraId="549082E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5B2916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04</w:t>
            </w:r>
          </w:p>
        </w:tc>
        <w:tc>
          <w:tcPr>
            <w:tcW w:w="4819" w:type="dxa"/>
            <w:tcBorders>
              <w:top w:val="nil"/>
              <w:left w:val="nil"/>
              <w:bottom w:val="single" w:sz="4" w:space="0" w:color="auto"/>
              <w:right w:val="single" w:sz="4" w:space="0" w:color="auto"/>
            </w:tcBorders>
            <w:shd w:val="clear" w:color="auto" w:fill="auto"/>
            <w:noWrap/>
            <w:vAlign w:val="center"/>
          </w:tcPr>
          <w:p w14:paraId="3E80217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大貨車</w:t>
            </w:r>
          </w:p>
        </w:tc>
      </w:tr>
      <w:tr w:rsidR="001677D0" w:rsidRPr="001677D0" w14:paraId="1B9CA8A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6FBE73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05</w:t>
            </w:r>
          </w:p>
        </w:tc>
        <w:tc>
          <w:tcPr>
            <w:tcW w:w="4819" w:type="dxa"/>
            <w:tcBorders>
              <w:top w:val="nil"/>
              <w:left w:val="nil"/>
              <w:bottom w:val="single" w:sz="4" w:space="0" w:color="auto"/>
              <w:right w:val="single" w:sz="4" w:space="0" w:color="auto"/>
            </w:tcBorders>
            <w:shd w:val="clear" w:color="auto" w:fill="auto"/>
            <w:noWrap/>
            <w:vAlign w:val="center"/>
          </w:tcPr>
          <w:p w14:paraId="48E1DB0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大貨車(砂石車)</w:t>
            </w:r>
          </w:p>
        </w:tc>
      </w:tr>
      <w:tr w:rsidR="001677D0" w:rsidRPr="001677D0" w14:paraId="439C613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3FE29D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06</w:t>
            </w:r>
          </w:p>
        </w:tc>
        <w:tc>
          <w:tcPr>
            <w:tcW w:w="4819" w:type="dxa"/>
            <w:tcBorders>
              <w:top w:val="nil"/>
              <w:left w:val="nil"/>
              <w:bottom w:val="single" w:sz="4" w:space="0" w:color="auto"/>
              <w:right w:val="single" w:sz="4" w:space="0" w:color="auto"/>
            </w:tcBorders>
            <w:shd w:val="clear" w:color="auto" w:fill="auto"/>
            <w:noWrap/>
            <w:vAlign w:val="center"/>
          </w:tcPr>
          <w:p w14:paraId="2896FE0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大貨車(混凝土攪拌車)</w:t>
            </w:r>
          </w:p>
        </w:tc>
      </w:tr>
      <w:tr w:rsidR="001677D0" w:rsidRPr="001677D0" w14:paraId="6CD5887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14A021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07</w:t>
            </w:r>
          </w:p>
        </w:tc>
        <w:tc>
          <w:tcPr>
            <w:tcW w:w="4819" w:type="dxa"/>
            <w:tcBorders>
              <w:top w:val="nil"/>
              <w:left w:val="nil"/>
              <w:bottom w:val="single" w:sz="4" w:space="0" w:color="auto"/>
              <w:right w:val="single" w:sz="4" w:space="0" w:color="auto"/>
            </w:tcBorders>
            <w:shd w:val="clear" w:color="auto" w:fill="auto"/>
            <w:noWrap/>
            <w:vAlign w:val="center"/>
          </w:tcPr>
          <w:p w14:paraId="6F3F5CB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代用大客車</w:t>
            </w:r>
          </w:p>
        </w:tc>
      </w:tr>
      <w:tr w:rsidR="001677D0" w:rsidRPr="001677D0" w14:paraId="337B747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6E113E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08</w:t>
            </w:r>
          </w:p>
        </w:tc>
        <w:tc>
          <w:tcPr>
            <w:tcW w:w="4819" w:type="dxa"/>
            <w:tcBorders>
              <w:top w:val="nil"/>
              <w:left w:val="nil"/>
              <w:bottom w:val="single" w:sz="4" w:space="0" w:color="auto"/>
              <w:right w:val="single" w:sz="4" w:space="0" w:color="auto"/>
            </w:tcBorders>
            <w:shd w:val="clear" w:color="auto" w:fill="auto"/>
            <w:noWrap/>
            <w:vAlign w:val="center"/>
          </w:tcPr>
          <w:p w14:paraId="13C624B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大型特種車(工程車)</w:t>
            </w:r>
          </w:p>
        </w:tc>
      </w:tr>
      <w:tr w:rsidR="001677D0" w:rsidRPr="001677D0" w14:paraId="7EC565F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230005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09</w:t>
            </w:r>
          </w:p>
        </w:tc>
        <w:tc>
          <w:tcPr>
            <w:tcW w:w="4819" w:type="dxa"/>
            <w:tcBorders>
              <w:top w:val="nil"/>
              <w:left w:val="nil"/>
              <w:bottom w:val="single" w:sz="4" w:space="0" w:color="auto"/>
              <w:right w:val="single" w:sz="4" w:space="0" w:color="auto"/>
            </w:tcBorders>
            <w:shd w:val="clear" w:color="auto" w:fill="auto"/>
            <w:noWrap/>
            <w:vAlign w:val="center"/>
          </w:tcPr>
          <w:p w14:paraId="26895D1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大型特種車(水肥車)</w:t>
            </w:r>
          </w:p>
        </w:tc>
      </w:tr>
      <w:tr w:rsidR="001677D0" w:rsidRPr="001677D0" w14:paraId="7C25703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5E5A56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10</w:t>
            </w:r>
          </w:p>
        </w:tc>
        <w:tc>
          <w:tcPr>
            <w:tcW w:w="4819" w:type="dxa"/>
            <w:tcBorders>
              <w:top w:val="nil"/>
              <w:left w:val="nil"/>
              <w:bottom w:val="single" w:sz="4" w:space="0" w:color="auto"/>
              <w:right w:val="single" w:sz="4" w:space="0" w:color="auto"/>
            </w:tcBorders>
            <w:shd w:val="clear" w:color="auto" w:fill="auto"/>
            <w:noWrap/>
            <w:vAlign w:val="center"/>
          </w:tcPr>
          <w:p w14:paraId="0608014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大型特種車(垃圾車)</w:t>
            </w:r>
          </w:p>
        </w:tc>
      </w:tr>
      <w:tr w:rsidR="001677D0" w:rsidRPr="001677D0" w14:paraId="55F7F09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34F822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11</w:t>
            </w:r>
          </w:p>
        </w:tc>
        <w:tc>
          <w:tcPr>
            <w:tcW w:w="4819" w:type="dxa"/>
            <w:tcBorders>
              <w:top w:val="nil"/>
              <w:left w:val="nil"/>
              <w:bottom w:val="single" w:sz="4" w:space="0" w:color="auto"/>
              <w:right w:val="single" w:sz="4" w:space="0" w:color="auto"/>
            </w:tcBorders>
            <w:shd w:val="clear" w:color="auto" w:fill="auto"/>
            <w:noWrap/>
            <w:vAlign w:val="center"/>
          </w:tcPr>
          <w:p w14:paraId="5C41737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大型特種車(拖吊車)</w:t>
            </w:r>
          </w:p>
        </w:tc>
      </w:tr>
      <w:tr w:rsidR="001677D0" w:rsidRPr="001677D0" w14:paraId="117AD57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3D52EC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12</w:t>
            </w:r>
          </w:p>
        </w:tc>
        <w:tc>
          <w:tcPr>
            <w:tcW w:w="4819" w:type="dxa"/>
            <w:tcBorders>
              <w:top w:val="nil"/>
              <w:left w:val="nil"/>
              <w:bottom w:val="single" w:sz="4" w:space="0" w:color="auto"/>
              <w:right w:val="single" w:sz="4" w:space="0" w:color="auto"/>
            </w:tcBorders>
            <w:shd w:val="clear" w:color="auto" w:fill="auto"/>
            <w:noWrap/>
            <w:vAlign w:val="center"/>
          </w:tcPr>
          <w:p w14:paraId="446FD63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大型特種車(捐血車)</w:t>
            </w:r>
          </w:p>
        </w:tc>
      </w:tr>
      <w:tr w:rsidR="001677D0" w:rsidRPr="001677D0" w14:paraId="65CD6C8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05C71B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13</w:t>
            </w:r>
          </w:p>
        </w:tc>
        <w:tc>
          <w:tcPr>
            <w:tcW w:w="4819" w:type="dxa"/>
            <w:tcBorders>
              <w:top w:val="nil"/>
              <w:left w:val="nil"/>
              <w:bottom w:val="single" w:sz="4" w:space="0" w:color="auto"/>
              <w:right w:val="single" w:sz="4" w:space="0" w:color="auto"/>
            </w:tcBorders>
            <w:shd w:val="clear" w:color="auto" w:fill="auto"/>
            <w:noWrap/>
            <w:vAlign w:val="center"/>
          </w:tcPr>
          <w:p w14:paraId="6582CBB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大型特種車(掃街車)</w:t>
            </w:r>
          </w:p>
        </w:tc>
      </w:tr>
      <w:tr w:rsidR="001677D0" w:rsidRPr="001677D0" w14:paraId="3D1E98C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4C9D42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14</w:t>
            </w:r>
          </w:p>
        </w:tc>
        <w:tc>
          <w:tcPr>
            <w:tcW w:w="4819" w:type="dxa"/>
            <w:tcBorders>
              <w:top w:val="nil"/>
              <w:left w:val="nil"/>
              <w:bottom w:val="single" w:sz="4" w:space="0" w:color="auto"/>
              <w:right w:val="single" w:sz="4" w:space="0" w:color="auto"/>
            </w:tcBorders>
            <w:shd w:val="clear" w:color="auto" w:fill="auto"/>
            <w:noWrap/>
            <w:vAlign w:val="center"/>
          </w:tcPr>
          <w:p w14:paraId="1DDCDD3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大型特種車(救濟車)</w:t>
            </w:r>
          </w:p>
        </w:tc>
      </w:tr>
      <w:tr w:rsidR="001677D0" w:rsidRPr="001677D0" w14:paraId="4A97B25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9D7434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15</w:t>
            </w:r>
          </w:p>
        </w:tc>
        <w:tc>
          <w:tcPr>
            <w:tcW w:w="4819" w:type="dxa"/>
            <w:tcBorders>
              <w:top w:val="nil"/>
              <w:left w:val="nil"/>
              <w:bottom w:val="single" w:sz="4" w:space="0" w:color="auto"/>
              <w:right w:val="single" w:sz="4" w:space="0" w:color="auto"/>
            </w:tcBorders>
            <w:shd w:val="clear" w:color="auto" w:fill="auto"/>
            <w:noWrap/>
            <w:vAlign w:val="center"/>
          </w:tcPr>
          <w:p w14:paraId="323C33B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大型特種車(</w:t>
            </w:r>
            <w:proofErr w:type="gramStart"/>
            <w:r w:rsidRPr="001677D0">
              <w:rPr>
                <w:rFonts w:ascii="標楷體" w:eastAsia="標楷體" w:hAnsi="標楷體" w:hint="eastAsia"/>
              </w:rPr>
              <w:t>清溝車</w:t>
            </w:r>
            <w:proofErr w:type="gramEnd"/>
            <w:r w:rsidRPr="001677D0">
              <w:rPr>
                <w:rFonts w:ascii="標楷體" w:eastAsia="標楷體" w:hAnsi="標楷體" w:hint="eastAsia"/>
              </w:rPr>
              <w:t>)</w:t>
            </w:r>
          </w:p>
        </w:tc>
      </w:tr>
      <w:tr w:rsidR="001677D0" w:rsidRPr="001677D0" w14:paraId="153C005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8A09CE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16</w:t>
            </w:r>
          </w:p>
        </w:tc>
        <w:tc>
          <w:tcPr>
            <w:tcW w:w="4819" w:type="dxa"/>
            <w:tcBorders>
              <w:top w:val="nil"/>
              <w:left w:val="nil"/>
              <w:bottom w:val="single" w:sz="4" w:space="0" w:color="auto"/>
              <w:right w:val="single" w:sz="4" w:space="0" w:color="auto"/>
            </w:tcBorders>
            <w:shd w:val="clear" w:color="auto" w:fill="auto"/>
            <w:noWrap/>
            <w:vAlign w:val="center"/>
          </w:tcPr>
          <w:p w14:paraId="04B0FF3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大型特種車(照明車)</w:t>
            </w:r>
          </w:p>
        </w:tc>
      </w:tr>
      <w:tr w:rsidR="001677D0" w:rsidRPr="001677D0" w14:paraId="3204ADD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9E663F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17</w:t>
            </w:r>
          </w:p>
        </w:tc>
        <w:tc>
          <w:tcPr>
            <w:tcW w:w="4819" w:type="dxa"/>
            <w:tcBorders>
              <w:top w:val="nil"/>
              <w:left w:val="nil"/>
              <w:bottom w:val="single" w:sz="4" w:space="0" w:color="auto"/>
              <w:right w:val="single" w:sz="4" w:space="0" w:color="auto"/>
            </w:tcBorders>
            <w:shd w:val="clear" w:color="auto" w:fill="auto"/>
            <w:noWrap/>
            <w:vAlign w:val="center"/>
          </w:tcPr>
          <w:p w14:paraId="5695204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大型特種車(醫療車)</w:t>
            </w:r>
          </w:p>
        </w:tc>
      </w:tr>
      <w:tr w:rsidR="001677D0" w:rsidRPr="001677D0" w14:paraId="58C5763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88F089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18</w:t>
            </w:r>
          </w:p>
        </w:tc>
        <w:tc>
          <w:tcPr>
            <w:tcW w:w="4819" w:type="dxa"/>
            <w:tcBorders>
              <w:top w:val="nil"/>
              <w:left w:val="nil"/>
              <w:bottom w:val="single" w:sz="4" w:space="0" w:color="auto"/>
              <w:right w:val="single" w:sz="4" w:space="0" w:color="auto"/>
            </w:tcBorders>
            <w:shd w:val="clear" w:color="auto" w:fill="auto"/>
            <w:noWrap/>
            <w:vAlign w:val="center"/>
          </w:tcPr>
          <w:p w14:paraId="2248AA9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大型特種車(灑水車)</w:t>
            </w:r>
          </w:p>
        </w:tc>
      </w:tr>
      <w:tr w:rsidR="001677D0" w:rsidRPr="001677D0" w14:paraId="6D1916C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A55E70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19</w:t>
            </w:r>
          </w:p>
        </w:tc>
        <w:tc>
          <w:tcPr>
            <w:tcW w:w="4819" w:type="dxa"/>
            <w:tcBorders>
              <w:top w:val="nil"/>
              <w:left w:val="nil"/>
              <w:bottom w:val="single" w:sz="4" w:space="0" w:color="auto"/>
              <w:right w:val="single" w:sz="4" w:space="0" w:color="auto"/>
            </w:tcBorders>
            <w:shd w:val="clear" w:color="auto" w:fill="auto"/>
            <w:noWrap/>
            <w:vAlign w:val="center"/>
          </w:tcPr>
          <w:p w14:paraId="3C8C4AA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大型特種車(工程</w:t>
            </w:r>
            <w:proofErr w:type="gramStart"/>
            <w:r w:rsidRPr="001677D0">
              <w:rPr>
                <w:rFonts w:ascii="標楷體" w:eastAsia="標楷體" w:hAnsi="標楷體" w:hint="eastAsia"/>
              </w:rPr>
              <w:t>救險車</w:t>
            </w:r>
            <w:proofErr w:type="gramEnd"/>
            <w:r w:rsidRPr="001677D0">
              <w:rPr>
                <w:rFonts w:ascii="標楷體" w:eastAsia="標楷體" w:hAnsi="標楷體" w:hint="eastAsia"/>
              </w:rPr>
              <w:t>)</w:t>
            </w:r>
          </w:p>
        </w:tc>
      </w:tr>
      <w:tr w:rsidR="001677D0" w:rsidRPr="001677D0" w14:paraId="3723EC3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68C956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20</w:t>
            </w:r>
          </w:p>
        </w:tc>
        <w:tc>
          <w:tcPr>
            <w:tcW w:w="4819" w:type="dxa"/>
            <w:tcBorders>
              <w:top w:val="nil"/>
              <w:left w:val="nil"/>
              <w:bottom w:val="single" w:sz="4" w:space="0" w:color="auto"/>
              <w:right w:val="single" w:sz="4" w:space="0" w:color="auto"/>
            </w:tcBorders>
            <w:shd w:val="clear" w:color="auto" w:fill="auto"/>
            <w:noWrap/>
            <w:vAlign w:val="center"/>
          </w:tcPr>
          <w:p w14:paraId="0A4C960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大型特種車(高空作業車)</w:t>
            </w:r>
          </w:p>
        </w:tc>
      </w:tr>
      <w:tr w:rsidR="001677D0" w:rsidRPr="001677D0" w14:paraId="02EF3C5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82924B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21</w:t>
            </w:r>
          </w:p>
        </w:tc>
        <w:tc>
          <w:tcPr>
            <w:tcW w:w="4819" w:type="dxa"/>
            <w:tcBorders>
              <w:top w:val="nil"/>
              <w:left w:val="nil"/>
              <w:bottom w:val="single" w:sz="4" w:space="0" w:color="auto"/>
              <w:right w:val="single" w:sz="4" w:space="0" w:color="auto"/>
            </w:tcBorders>
            <w:shd w:val="clear" w:color="auto" w:fill="auto"/>
            <w:noWrap/>
            <w:vAlign w:val="center"/>
          </w:tcPr>
          <w:p w14:paraId="5D723F3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大型特種車(救助器材車)</w:t>
            </w:r>
          </w:p>
        </w:tc>
      </w:tr>
      <w:tr w:rsidR="001677D0" w:rsidRPr="001677D0" w14:paraId="3422E54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EEB24B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22</w:t>
            </w:r>
          </w:p>
        </w:tc>
        <w:tc>
          <w:tcPr>
            <w:tcW w:w="4819" w:type="dxa"/>
            <w:tcBorders>
              <w:top w:val="nil"/>
              <w:left w:val="nil"/>
              <w:bottom w:val="single" w:sz="4" w:space="0" w:color="auto"/>
              <w:right w:val="single" w:sz="4" w:space="0" w:color="auto"/>
            </w:tcBorders>
            <w:shd w:val="clear" w:color="auto" w:fill="auto"/>
            <w:noWrap/>
            <w:vAlign w:val="center"/>
          </w:tcPr>
          <w:p w14:paraId="0DEC0FB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大型特種車(電信傳送車)</w:t>
            </w:r>
          </w:p>
        </w:tc>
      </w:tr>
      <w:tr w:rsidR="001677D0" w:rsidRPr="001677D0" w14:paraId="649F4C5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9C27E7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23</w:t>
            </w:r>
          </w:p>
        </w:tc>
        <w:tc>
          <w:tcPr>
            <w:tcW w:w="4819" w:type="dxa"/>
            <w:tcBorders>
              <w:top w:val="nil"/>
              <w:left w:val="nil"/>
              <w:bottom w:val="single" w:sz="4" w:space="0" w:color="auto"/>
              <w:right w:val="single" w:sz="4" w:space="0" w:color="auto"/>
            </w:tcBorders>
            <w:shd w:val="clear" w:color="auto" w:fill="auto"/>
            <w:noWrap/>
            <w:vAlign w:val="center"/>
          </w:tcPr>
          <w:p w14:paraId="757A01A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大型特種車(廚餘收集車)</w:t>
            </w:r>
          </w:p>
        </w:tc>
      </w:tr>
      <w:tr w:rsidR="001677D0" w:rsidRPr="001677D0" w14:paraId="26A55FE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E41C28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24</w:t>
            </w:r>
          </w:p>
        </w:tc>
        <w:tc>
          <w:tcPr>
            <w:tcW w:w="4819" w:type="dxa"/>
            <w:tcBorders>
              <w:top w:val="nil"/>
              <w:left w:val="nil"/>
              <w:bottom w:val="single" w:sz="4" w:space="0" w:color="auto"/>
              <w:right w:val="single" w:sz="4" w:space="0" w:color="auto"/>
            </w:tcBorders>
            <w:shd w:val="clear" w:color="auto" w:fill="auto"/>
            <w:noWrap/>
            <w:vAlign w:val="center"/>
          </w:tcPr>
          <w:p w14:paraId="4BD0DC6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半拖車</w:t>
            </w:r>
          </w:p>
        </w:tc>
      </w:tr>
      <w:tr w:rsidR="001677D0" w:rsidRPr="001677D0" w14:paraId="389C9E1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15DB32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25</w:t>
            </w:r>
          </w:p>
        </w:tc>
        <w:tc>
          <w:tcPr>
            <w:tcW w:w="4819" w:type="dxa"/>
            <w:tcBorders>
              <w:top w:val="nil"/>
              <w:left w:val="nil"/>
              <w:bottom w:val="single" w:sz="4" w:space="0" w:color="auto"/>
              <w:right w:val="single" w:sz="4" w:space="0" w:color="auto"/>
            </w:tcBorders>
            <w:shd w:val="clear" w:color="auto" w:fill="auto"/>
            <w:noWrap/>
            <w:vAlign w:val="center"/>
          </w:tcPr>
          <w:p w14:paraId="72AED7E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半拖車(砂石車)</w:t>
            </w:r>
          </w:p>
        </w:tc>
      </w:tr>
      <w:tr w:rsidR="001677D0" w:rsidRPr="001677D0" w14:paraId="6610974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B6AB48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26</w:t>
            </w:r>
          </w:p>
        </w:tc>
        <w:tc>
          <w:tcPr>
            <w:tcW w:w="4819" w:type="dxa"/>
            <w:tcBorders>
              <w:top w:val="nil"/>
              <w:left w:val="nil"/>
              <w:bottom w:val="single" w:sz="4" w:space="0" w:color="auto"/>
              <w:right w:val="single" w:sz="4" w:space="0" w:color="auto"/>
            </w:tcBorders>
            <w:shd w:val="clear" w:color="auto" w:fill="auto"/>
            <w:noWrap/>
            <w:vAlign w:val="center"/>
          </w:tcPr>
          <w:p w14:paraId="779D3BE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半拖車(混凝土攪拌車)</w:t>
            </w:r>
          </w:p>
        </w:tc>
      </w:tr>
      <w:tr w:rsidR="001677D0" w:rsidRPr="001677D0" w14:paraId="5342D4F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588C18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27</w:t>
            </w:r>
          </w:p>
        </w:tc>
        <w:tc>
          <w:tcPr>
            <w:tcW w:w="4819" w:type="dxa"/>
            <w:tcBorders>
              <w:top w:val="nil"/>
              <w:left w:val="nil"/>
              <w:bottom w:val="single" w:sz="4" w:space="0" w:color="auto"/>
              <w:right w:val="single" w:sz="4" w:space="0" w:color="auto"/>
            </w:tcBorders>
            <w:shd w:val="clear" w:color="auto" w:fill="auto"/>
            <w:noWrap/>
            <w:vAlign w:val="center"/>
          </w:tcPr>
          <w:p w14:paraId="0A755B7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全拖車</w:t>
            </w:r>
          </w:p>
        </w:tc>
      </w:tr>
      <w:tr w:rsidR="001677D0" w:rsidRPr="001677D0" w14:paraId="0D06E00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5F222A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28</w:t>
            </w:r>
          </w:p>
        </w:tc>
        <w:tc>
          <w:tcPr>
            <w:tcW w:w="4819" w:type="dxa"/>
            <w:tcBorders>
              <w:top w:val="nil"/>
              <w:left w:val="nil"/>
              <w:bottom w:val="single" w:sz="4" w:space="0" w:color="auto"/>
              <w:right w:val="single" w:sz="4" w:space="0" w:color="auto"/>
            </w:tcBorders>
            <w:shd w:val="clear" w:color="auto" w:fill="auto"/>
            <w:noWrap/>
            <w:vAlign w:val="center"/>
          </w:tcPr>
          <w:p w14:paraId="7527A58C" w14:textId="77777777" w:rsidR="005A50AB" w:rsidRPr="001677D0" w:rsidRDefault="005A50AB" w:rsidP="007E2411">
            <w:pPr>
              <w:rPr>
                <w:rFonts w:ascii="標楷體" w:eastAsia="標楷體" w:hAnsi="標楷體" w:cs="新細明體"/>
              </w:rPr>
            </w:pPr>
            <w:proofErr w:type="gramStart"/>
            <w:r w:rsidRPr="001677D0">
              <w:rPr>
                <w:rFonts w:ascii="標楷體" w:eastAsia="標楷體" w:hAnsi="標楷體" w:hint="eastAsia"/>
              </w:rPr>
              <w:t>曳</w:t>
            </w:r>
            <w:proofErr w:type="gramEnd"/>
            <w:r w:rsidRPr="001677D0">
              <w:rPr>
                <w:rFonts w:ascii="標楷體" w:eastAsia="標楷體" w:hAnsi="標楷體" w:hint="eastAsia"/>
              </w:rPr>
              <w:t>引車</w:t>
            </w:r>
          </w:p>
        </w:tc>
      </w:tr>
      <w:tr w:rsidR="001677D0" w:rsidRPr="001677D0" w14:paraId="1A7ABB0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BCC287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29</w:t>
            </w:r>
          </w:p>
        </w:tc>
        <w:tc>
          <w:tcPr>
            <w:tcW w:w="4819" w:type="dxa"/>
            <w:tcBorders>
              <w:top w:val="nil"/>
              <w:left w:val="nil"/>
              <w:bottom w:val="single" w:sz="4" w:space="0" w:color="auto"/>
              <w:right w:val="single" w:sz="4" w:space="0" w:color="auto"/>
            </w:tcBorders>
            <w:shd w:val="clear" w:color="auto" w:fill="auto"/>
            <w:noWrap/>
            <w:vAlign w:val="center"/>
          </w:tcPr>
          <w:p w14:paraId="4238DCC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重型機器腳踏車</w:t>
            </w:r>
          </w:p>
        </w:tc>
      </w:tr>
      <w:tr w:rsidR="001677D0" w:rsidRPr="001677D0" w14:paraId="1E5CC2D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166A5C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30</w:t>
            </w:r>
          </w:p>
        </w:tc>
        <w:tc>
          <w:tcPr>
            <w:tcW w:w="4819" w:type="dxa"/>
            <w:tcBorders>
              <w:top w:val="nil"/>
              <w:left w:val="nil"/>
              <w:bottom w:val="single" w:sz="4" w:space="0" w:color="auto"/>
              <w:right w:val="single" w:sz="4" w:space="0" w:color="auto"/>
            </w:tcBorders>
            <w:shd w:val="clear" w:color="auto" w:fill="auto"/>
            <w:noWrap/>
            <w:vAlign w:val="center"/>
          </w:tcPr>
          <w:p w14:paraId="09F1DA9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特種車(子母式垃圾車)</w:t>
            </w:r>
          </w:p>
        </w:tc>
      </w:tr>
      <w:tr w:rsidR="001677D0" w:rsidRPr="001677D0" w14:paraId="0E239BC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7AB1A4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31</w:t>
            </w:r>
          </w:p>
        </w:tc>
        <w:tc>
          <w:tcPr>
            <w:tcW w:w="4819" w:type="dxa"/>
            <w:tcBorders>
              <w:top w:val="nil"/>
              <w:left w:val="nil"/>
              <w:bottom w:val="single" w:sz="4" w:space="0" w:color="auto"/>
              <w:right w:val="single" w:sz="4" w:space="0" w:color="auto"/>
            </w:tcBorders>
            <w:shd w:val="clear" w:color="auto" w:fill="auto"/>
            <w:noWrap/>
            <w:vAlign w:val="center"/>
          </w:tcPr>
          <w:p w14:paraId="2A1BF8C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特種車(水肥車)</w:t>
            </w:r>
          </w:p>
        </w:tc>
      </w:tr>
      <w:tr w:rsidR="001677D0" w:rsidRPr="001677D0" w14:paraId="5C73C2F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71AC3B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32</w:t>
            </w:r>
          </w:p>
        </w:tc>
        <w:tc>
          <w:tcPr>
            <w:tcW w:w="4819" w:type="dxa"/>
            <w:tcBorders>
              <w:top w:val="nil"/>
              <w:left w:val="nil"/>
              <w:bottom w:val="single" w:sz="4" w:space="0" w:color="auto"/>
              <w:right w:val="single" w:sz="4" w:space="0" w:color="auto"/>
            </w:tcBorders>
            <w:shd w:val="clear" w:color="auto" w:fill="auto"/>
            <w:noWrap/>
            <w:vAlign w:val="center"/>
          </w:tcPr>
          <w:p w14:paraId="28D3B28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特種車(水箱消防車)</w:t>
            </w:r>
          </w:p>
        </w:tc>
      </w:tr>
      <w:tr w:rsidR="001677D0" w:rsidRPr="001677D0" w14:paraId="75A63C5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00BA89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33</w:t>
            </w:r>
          </w:p>
        </w:tc>
        <w:tc>
          <w:tcPr>
            <w:tcW w:w="4819" w:type="dxa"/>
            <w:tcBorders>
              <w:top w:val="nil"/>
              <w:left w:val="nil"/>
              <w:bottom w:val="single" w:sz="4" w:space="0" w:color="auto"/>
              <w:right w:val="single" w:sz="4" w:space="0" w:color="auto"/>
            </w:tcBorders>
            <w:shd w:val="clear" w:color="auto" w:fill="auto"/>
            <w:noWrap/>
            <w:vAlign w:val="center"/>
          </w:tcPr>
          <w:p w14:paraId="3A4EA1E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特種車(垃圾車)</w:t>
            </w:r>
          </w:p>
        </w:tc>
      </w:tr>
      <w:tr w:rsidR="001677D0" w:rsidRPr="001677D0" w14:paraId="6B3AA4E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564ACA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34</w:t>
            </w:r>
          </w:p>
        </w:tc>
        <w:tc>
          <w:tcPr>
            <w:tcW w:w="4819" w:type="dxa"/>
            <w:tcBorders>
              <w:top w:val="nil"/>
              <w:left w:val="nil"/>
              <w:bottom w:val="single" w:sz="4" w:space="0" w:color="auto"/>
              <w:right w:val="single" w:sz="4" w:space="0" w:color="auto"/>
            </w:tcBorders>
            <w:shd w:val="clear" w:color="auto" w:fill="auto"/>
            <w:noWrap/>
            <w:vAlign w:val="center"/>
          </w:tcPr>
          <w:p w14:paraId="023FF8D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特種車(拖吊車)</w:t>
            </w:r>
          </w:p>
        </w:tc>
      </w:tr>
      <w:tr w:rsidR="001677D0" w:rsidRPr="001677D0" w14:paraId="712BB25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3D5065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35</w:t>
            </w:r>
          </w:p>
        </w:tc>
        <w:tc>
          <w:tcPr>
            <w:tcW w:w="4819" w:type="dxa"/>
            <w:tcBorders>
              <w:top w:val="nil"/>
              <w:left w:val="nil"/>
              <w:bottom w:val="single" w:sz="4" w:space="0" w:color="auto"/>
              <w:right w:val="single" w:sz="4" w:space="0" w:color="auto"/>
            </w:tcBorders>
            <w:shd w:val="clear" w:color="auto" w:fill="auto"/>
            <w:noWrap/>
            <w:vAlign w:val="center"/>
          </w:tcPr>
          <w:p w14:paraId="5E62037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特種車(捐血車)</w:t>
            </w:r>
          </w:p>
        </w:tc>
      </w:tr>
      <w:tr w:rsidR="001677D0" w:rsidRPr="001677D0" w14:paraId="7438A47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466743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36</w:t>
            </w:r>
          </w:p>
        </w:tc>
        <w:tc>
          <w:tcPr>
            <w:tcW w:w="4819" w:type="dxa"/>
            <w:tcBorders>
              <w:top w:val="nil"/>
              <w:left w:val="nil"/>
              <w:bottom w:val="single" w:sz="4" w:space="0" w:color="auto"/>
              <w:right w:val="single" w:sz="4" w:space="0" w:color="auto"/>
            </w:tcBorders>
            <w:shd w:val="clear" w:color="auto" w:fill="auto"/>
            <w:noWrap/>
            <w:vAlign w:val="center"/>
          </w:tcPr>
          <w:p w14:paraId="598591D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特種車(高空作業車)</w:t>
            </w:r>
          </w:p>
        </w:tc>
      </w:tr>
      <w:tr w:rsidR="001677D0" w:rsidRPr="001677D0" w14:paraId="1DB44EA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C0B693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37</w:t>
            </w:r>
          </w:p>
        </w:tc>
        <w:tc>
          <w:tcPr>
            <w:tcW w:w="4819" w:type="dxa"/>
            <w:tcBorders>
              <w:top w:val="nil"/>
              <w:left w:val="nil"/>
              <w:bottom w:val="single" w:sz="4" w:space="0" w:color="auto"/>
              <w:right w:val="single" w:sz="4" w:space="0" w:color="auto"/>
            </w:tcBorders>
            <w:shd w:val="clear" w:color="auto" w:fill="auto"/>
            <w:noWrap/>
            <w:vAlign w:val="center"/>
          </w:tcPr>
          <w:p w14:paraId="1CD11F8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特種車(掃街車)</w:t>
            </w:r>
          </w:p>
        </w:tc>
      </w:tr>
      <w:tr w:rsidR="001677D0" w:rsidRPr="001677D0" w14:paraId="7B402EB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93900E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38</w:t>
            </w:r>
          </w:p>
        </w:tc>
        <w:tc>
          <w:tcPr>
            <w:tcW w:w="4819" w:type="dxa"/>
            <w:tcBorders>
              <w:top w:val="nil"/>
              <w:left w:val="nil"/>
              <w:bottom w:val="single" w:sz="4" w:space="0" w:color="auto"/>
              <w:right w:val="single" w:sz="4" w:space="0" w:color="auto"/>
            </w:tcBorders>
            <w:shd w:val="clear" w:color="auto" w:fill="auto"/>
            <w:noWrap/>
            <w:vAlign w:val="center"/>
          </w:tcPr>
          <w:p w14:paraId="0AE4814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特種車(救助器材車)</w:t>
            </w:r>
          </w:p>
        </w:tc>
      </w:tr>
      <w:tr w:rsidR="001677D0" w:rsidRPr="001677D0" w14:paraId="4413F9F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84D564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39</w:t>
            </w:r>
          </w:p>
        </w:tc>
        <w:tc>
          <w:tcPr>
            <w:tcW w:w="4819" w:type="dxa"/>
            <w:tcBorders>
              <w:top w:val="nil"/>
              <w:left w:val="nil"/>
              <w:bottom w:val="single" w:sz="4" w:space="0" w:color="auto"/>
              <w:right w:val="single" w:sz="4" w:space="0" w:color="auto"/>
            </w:tcBorders>
            <w:shd w:val="clear" w:color="auto" w:fill="auto"/>
            <w:noWrap/>
            <w:vAlign w:val="center"/>
          </w:tcPr>
          <w:p w14:paraId="79F4EC2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特種車(救濟車)</w:t>
            </w:r>
          </w:p>
        </w:tc>
      </w:tr>
      <w:tr w:rsidR="001677D0" w:rsidRPr="001677D0" w14:paraId="4BF67B5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D687CE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40</w:t>
            </w:r>
          </w:p>
        </w:tc>
        <w:tc>
          <w:tcPr>
            <w:tcW w:w="4819" w:type="dxa"/>
            <w:tcBorders>
              <w:top w:val="nil"/>
              <w:left w:val="nil"/>
              <w:bottom w:val="single" w:sz="4" w:space="0" w:color="auto"/>
              <w:right w:val="single" w:sz="4" w:space="0" w:color="auto"/>
            </w:tcBorders>
            <w:shd w:val="clear" w:color="auto" w:fill="auto"/>
            <w:noWrap/>
            <w:vAlign w:val="center"/>
          </w:tcPr>
          <w:p w14:paraId="3C8B6D8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特種車(廚餘收集車)</w:t>
            </w:r>
          </w:p>
        </w:tc>
      </w:tr>
      <w:tr w:rsidR="001677D0" w:rsidRPr="001677D0" w14:paraId="7E7B3CF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9E6662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41</w:t>
            </w:r>
          </w:p>
        </w:tc>
        <w:tc>
          <w:tcPr>
            <w:tcW w:w="4819" w:type="dxa"/>
            <w:tcBorders>
              <w:top w:val="nil"/>
              <w:left w:val="nil"/>
              <w:bottom w:val="single" w:sz="4" w:space="0" w:color="auto"/>
              <w:right w:val="single" w:sz="4" w:space="0" w:color="auto"/>
            </w:tcBorders>
            <w:shd w:val="clear" w:color="auto" w:fill="auto"/>
            <w:noWrap/>
            <w:vAlign w:val="center"/>
          </w:tcPr>
          <w:p w14:paraId="26EA1D8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特種車(醫療車)</w:t>
            </w:r>
          </w:p>
        </w:tc>
      </w:tr>
      <w:tr w:rsidR="001677D0" w:rsidRPr="001677D0" w14:paraId="72C7AAB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8DFFFF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42</w:t>
            </w:r>
          </w:p>
        </w:tc>
        <w:tc>
          <w:tcPr>
            <w:tcW w:w="4819" w:type="dxa"/>
            <w:tcBorders>
              <w:top w:val="nil"/>
              <w:left w:val="nil"/>
              <w:bottom w:val="single" w:sz="4" w:space="0" w:color="auto"/>
              <w:right w:val="single" w:sz="4" w:space="0" w:color="auto"/>
            </w:tcBorders>
            <w:shd w:val="clear" w:color="auto" w:fill="auto"/>
            <w:noWrap/>
            <w:vAlign w:val="center"/>
          </w:tcPr>
          <w:p w14:paraId="246C88C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特種車(警備車)</w:t>
            </w:r>
          </w:p>
        </w:tc>
      </w:tr>
      <w:tr w:rsidR="001677D0" w:rsidRPr="001677D0" w14:paraId="736C42E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0ECC3F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43</w:t>
            </w:r>
          </w:p>
        </w:tc>
        <w:tc>
          <w:tcPr>
            <w:tcW w:w="4819" w:type="dxa"/>
            <w:tcBorders>
              <w:top w:val="nil"/>
              <w:left w:val="nil"/>
              <w:bottom w:val="single" w:sz="4" w:space="0" w:color="auto"/>
              <w:right w:val="single" w:sz="4" w:space="0" w:color="auto"/>
            </w:tcBorders>
            <w:shd w:val="clear" w:color="auto" w:fill="auto"/>
            <w:noWrap/>
            <w:vAlign w:val="center"/>
          </w:tcPr>
          <w:p w14:paraId="4627797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特種車(灑水車)</w:t>
            </w:r>
          </w:p>
        </w:tc>
      </w:tr>
      <w:tr w:rsidR="001677D0" w:rsidRPr="001677D0" w14:paraId="12496D9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B50060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44</w:t>
            </w:r>
          </w:p>
        </w:tc>
        <w:tc>
          <w:tcPr>
            <w:tcW w:w="4819" w:type="dxa"/>
            <w:tcBorders>
              <w:top w:val="nil"/>
              <w:left w:val="nil"/>
              <w:bottom w:val="single" w:sz="4" w:space="0" w:color="auto"/>
              <w:right w:val="single" w:sz="4" w:space="0" w:color="auto"/>
            </w:tcBorders>
            <w:shd w:val="clear" w:color="auto" w:fill="auto"/>
            <w:noWrap/>
            <w:vAlign w:val="center"/>
          </w:tcPr>
          <w:p w14:paraId="6804915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輕型拖車(水上摩托車)</w:t>
            </w:r>
          </w:p>
        </w:tc>
      </w:tr>
      <w:tr w:rsidR="005A50AB" w:rsidRPr="001677D0" w14:paraId="4D17A43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5FCD97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45</w:t>
            </w:r>
          </w:p>
        </w:tc>
        <w:tc>
          <w:tcPr>
            <w:tcW w:w="4819" w:type="dxa"/>
            <w:tcBorders>
              <w:top w:val="nil"/>
              <w:left w:val="nil"/>
              <w:bottom w:val="single" w:sz="4" w:space="0" w:color="auto"/>
              <w:right w:val="single" w:sz="4" w:space="0" w:color="auto"/>
            </w:tcBorders>
            <w:shd w:val="clear" w:color="auto" w:fill="auto"/>
            <w:noWrap/>
            <w:vAlign w:val="center"/>
          </w:tcPr>
          <w:p w14:paraId="702EC3B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輕型機器腳踏車</w:t>
            </w:r>
          </w:p>
        </w:tc>
      </w:tr>
    </w:tbl>
    <w:p w14:paraId="1F02BBC0" w14:textId="77777777" w:rsidR="005A50AB" w:rsidRPr="001677D0" w:rsidRDefault="005A50AB" w:rsidP="005A50AB">
      <w:pPr>
        <w:tabs>
          <w:tab w:val="left" w:pos="788"/>
        </w:tabs>
        <w:ind w:leftChars="300" w:left="720"/>
        <w:rPr>
          <w:rFonts w:ascii="標楷體" w:eastAsia="標楷體" w:hAnsi="標楷體"/>
        </w:rPr>
      </w:pPr>
    </w:p>
    <w:p w14:paraId="46E98752" w14:textId="709AA92D"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車身樣式</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0AAD98E2"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93513"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7E75DD0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10593FE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0CEDE4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01</w:t>
            </w:r>
          </w:p>
        </w:tc>
        <w:tc>
          <w:tcPr>
            <w:tcW w:w="4819" w:type="dxa"/>
            <w:tcBorders>
              <w:top w:val="nil"/>
              <w:left w:val="nil"/>
              <w:bottom w:val="single" w:sz="4" w:space="0" w:color="auto"/>
              <w:right w:val="single" w:sz="4" w:space="0" w:color="auto"/>
            </w:tcBorders>
            <w:shd w:val="clear" w:color="auto" w:fill="auto"/>
            <w:noWrap/>
            <w:vAlign w:val="center"/>
          </w:tcPr>
          <w:p w14:paraId="5B3160B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w:t>
            </w:r>
          </w:p>
        </w:tc>
      </w:tr>
      <w:tr w:rsidR="001677D0" w:rsidRPr="001677D0" w14:paraId="5DAD653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AF5437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02</w:t>
            </w:r>
          </w:p>
        </w:tc>
        <w:tc>
          <w:tcPr>
            <w:tcW w:w="4819" w:type="dxa"/>
            <w:tcBorders>
              <w:top w:val="nil"/>
              <w:left w:val="nil"/>
              <w:bottom w:val="single" w:sz="4" w:space="0" w:color="auto"/>
              <w:right w:val="single" w:sz="4" w:space="0" w:color="auto"/>
            </w:tcBorders>
            <w:shd w:val="clear" w:color="auto" w:fill="auto"/>
            <w:noWrap/>
            <w:vAlign w:val="center"/>
          </w:tcPr>
          <w:p w14:paraId="3E299E5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平板式</w:t>
            </w:r>
          </w:p>
        </w:tc>
      </w:tr>
      <w:tr w:rsidR="001677D0" w:rsidRPr="001677D0" w14:paraId="6EC82AB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010225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03</w:t>
            </w:r>
          </w:p>
        </w:tc>
        <w:tc>
          <w:tcPr>
            <w:tcW w:w="4819" w:type="dxa"/>
            <w:tcBorders>
              <w:top w:val="nil"/>
              <w:left w:val="nil"/>
              <w:bottom w:val="single" w:sz="4" w:space="0" w:color="auto"/>
              <w:right w:val="single" w:sz="4" w:space="0" w:color="auto"/>
            </w:tcBorders>
            <w:shd w:val="clear" w:color="auto" w:fill="auto"/>
            <w:noWrap/>
            <w:vAlign w:val="center"/>
          </w:tcPr>
          <w:p w14:paraId="6601D15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伸縮平板式</w:t>
            </w:r>
          </w:p>
        </w:tc>
      </w:tr>
      <w:tr w:rsidR="001677D0" w:rsidRPr="001677D0" w14:paraId="09891D0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01B152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04</w:t>
            </w:r>
          </w:p>
        </w:tc>
        <w:tc>
          <w:tcPr>
            <w:tcW w:w="4819" w:type="dxa"/>
            <w:tcBorders>
              <w:top w:val="nil"/>
              <w:left w:val="nil"/>
              <w:bottom w:val="single" w:sz="4" w:space="0" w:color="auto"/>
              <w:right w:val="single" w:sz="4" w:space="0" w:color="auto"/>
            </w:tcBorders>
            <w:shd w:val="clear" w:color="auto" w:fill="auto"/>
            <w:noWrap/>
            <w:vAlign w:val="center"/>
          </w:tcPr>
          <w:p w14:paraId="7A076A6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伸縮鋼架式</w:t>
            </w:r>
          </w:p>
        </w:tc>
      </w:tr>
      <w:tr w:rsidR="001677D0" w:rsidRPr="001677D0" w14:paraId="3488306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C2C417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05</w:t>
            </w:r>
          </w:p>
        </w:tc>
        <w:tc>
          <w:tcPr>
            <w:tcW w:w="4819" w:type="dxa"/>
            <w:tcBorders>
              <w:top w:val="nil"/>
              <w:left w:val="nil"/>
              <w:bottom w:val="single" w:sz="4" w:space="0" w:color="auto"/>
              <w:right w:val="single" w:sz="4" w:space="0" w:color="auto"/>
            </w:tcBorders>
            <w:shd w:val="clear" w:color="auto" w:fill="auto"/>
            <w:noWrap/>
            <w:vAlign w:val="center"/>
          </w:tcPr>
          <w:p w14:paraId="78D8E9A4" w14:textId="77777777" w:rsidR="005A50AB" w:rsidRPr="001677D0" w:rsidRDefault="005A50AB" w:rsidP="007E2411">
            <w:pPr>
              <w:rPr>
                <w:rFonts w:ascii="標楷體" w:eastAsia="標楷體" w:hAnsi="標楷體" w:cs="新細明體"/>
              </w:rPr>
            </w:pPr>
            <w:proofErr w:type="gramStart"/>
            <w:r w:rsidRPr="001677D0">
              <w:rPr>
                <w:rFonts w:ascii="標楷體" w:eastAsia="標楷體" w:hAnsi="標楷體" w:hint="eastAsia"/>
              </w:rPr>
              <w:t>低床平板</w:t>
            </w:r>
            <w:proofErr w:type="gramEnd"/>
            <w:r w:rsidRPr="001677D0">
              <w:rPr>
                <w:rFonts w:ascii="標楷體" w:eastAsia="標楷體" w:hAnsi="標楷體" w:hint="eastAsia"/>
              </w:rPr>
              <w:t>式</w:t>
            </w:r>
          </w:p>
        </w:tc>
      </w:tr>
      <w:tr w:rsidR="001677D0" w:rsidRPr="001677D0" w14:paraId="72EDEAA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7B530E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06</w:t>
            </w:r>
          </w:p>
        </w:tc>
        <w:tc>
          <w:tcPr>
            <w:tcW w:w="4819" w:type="dxa"/>
            <w:tcBorders>
              <w:top w:val="nil"/>
              <w:left w:val="nil"/>
              <w:bottom w:val="single" w:sz="4" w:space="0" w:color="auto"/>
              <w:right w:val="single" w:sz="4" w:space="0" w:color="auto"/>
            </w:tcBorders>
            <w:shd w:val="clear" w:color="auto" w:fill="auto"/>
            <w:noWrap/>
            <w:vAlign w:val="center"/>
          </w:tcPr>
          <w:p w14:paraId="2D21560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柵式</w:t>
            </w:r>
          </w:p>
        </w:tc>
      </w:tr>
      <w:tr w:rsidR="001677D0" w:rsidRPr="001677D0" w14:paraId="4A7D456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C5138D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07</w:t>
            </w:r>
          </w:p>
        </w:tc>
        <w:tc>
          <w:tcPr>
            <w:tcW w:w="4819" w:type="dxa"/>
            <w:tcBorders>
              <w:top w:val="nil"/>
              <w:left w:val="nil"/>
              <w:bottom w:val="single" w:sz="4" w:space="0" w:color="auto"/>
              <w:right w:val="single" w:sz="4" w:space="0" w:color="auto"/>
            </w:tcBorders>
            <w:shd w:val="clear" w:color="auto" w:fill="auto"/>
            <w:noWrap/>
            <w:vAlign w:val="center"/>
          </w:tcPr>
          <w:p w14:paraId="42FEF80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框式</w:t>
            </w:r>
          </w:p>
        </w:tc>
      </w:tr>
      <w:tr w:rsidR="001677D0" w:rsidRPr="001677D0" w14:paraId="2D243EE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2DBA69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08</w:t>
            </w:r>
          </w:p>
        </w:tc>
        <w:tc>
          <w:tcPr>
            <w:tcW w:w="4819" w:type="dxa"/>
            <w:tcBorders>
              <w:top w:val="nil"/>
              <w:left w:val="nil"/>
              <w:bottom w:val="single" w:sz="4" w:space="0" w:color="auto"/>
              <w:right w:val="single" w:sz="4" w:space="0" w:color="auto"/>
            </w:tcBorders>
            <w:shd w:val="clear" w:color="auto" w:fill="auto"/>
            <w:noWrap/>
            <w:vAlign w:val="center"/>
          </w:tcPr>
          <w:p w14:paraId="7F925DC5" w14:textId="77777777" w:rsidR="005A50AB" w:rsidRPr="001677D0" w:rsidRDefault="005A50AB" w:rsidP="007E2411">
            <w:pPr>
              <w:rPr>
                <w:rFonts w:ascii="標楷體" w:eastAsia="標楷體" w:hAnsi="標楷體" w:cs="新細明體"/>
              </w:rPr>
            </w:pPr>
            <w:proofErr w:type="gramStart"/>
            <w:r w:rsidRPr="001677D0">
              <w:rPr>
                <w:rFonts w:ascii="標楷體" w:eastAsia="標楷體" w:hAnsi="標楷體" w:hint="eastAsia"/>
              </w:rPr>
              <w:t>高壓罐槽體式</w:t>
            </w:r>
            <w:proofErr w:type="gramEnd"/>
          </w:p>
        </w:tc>
      </w:tr>
      <w:tr w:rsidR="001677D0" w:rsidRPr="001677D0" w14:paraId="70DFAC5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28D48B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09</w:t>
            </w:r>
          </w:p>
        </w:tc>
        <w:tc>
          <w:tcPr>
            <w:tcW w:w="4819" w:type="dxa"/>
            <w:tcBorders>
              <w:top w:val="nil"/>
              <w:left w:val="nil"/>
              <w:bottom w:val="single" w:sz="4" w:space="0" w:color="auto"/>
              <w:right w:val="single" w:sz="4" w:space="0" w:color="auto"/>
            </w:tcBorders>
            <w:shd w:val="clear" w:color="auto" w:fill="auto"/>
            <w:noWrap/>
            <w:vAlign w:val="center"/>
          </w:tcPr>
          <w:p w14:paraId="612C059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密封式</w:t>
            </w:r>
          </w:p>
        </w:tc>
      </w:tr>
      <w:tr w:rsidR="001677D0" w:rsidRPr="001677D0" w14:paraId="57EEEBA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FE3D68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10</w:t>
            </w:r>
          </w:p>
        </w:tc>
        <w:tc>
          <w:tcPr>
            <w:tcW w:w="4819" w:type="dxa"/>
            <w:tcBorders>
              <w:top w:val="nil"/>
              <w:left w:val="nil"/>
              <w:bottom w:val="single" w:sz="4" w:space="0" w:color="auto"/>
              <w:right w:val="single" w:sz="4" w:space="0" w:color="auto"/>
            </w:tcBorders>
            <w:shd w:val="clear" w:color="auto" w:fill="auto"/>
            <w:noWrap/>
            <w:vAlign w:val="center"/>
          </w:tcPr>
          <w:p w14:paraId="72A8FC96" w14:textId="77777777" w:rsidR="005A50AB" w:rsidRPr="001677D0" w:rsidRDefault="005A50AB" w:rsidP="007E2411">
            <w:pPr>
              <w:rPr>
                <w:rFonts w:ascii="標楷體" w:eastAsia="標楷體" w:hAnsi="標楷體" w:cs="新細明體"/>
              </w:rPr>
            </w:pPr>
            <w:proofErr w:type="gramStart"/>
            <w:r w:rsidRPr="001677D0">
              <w:rPr>
                <w:rFonts w:ascii="標楷體" w:eastAsia="標楷體" w:hAnsi="標楷體" w:hint="eastAsia"/>
              </w:rPr>
              <w:t>常壓罐槽式</w:t>
            </w:r>
            <w:proofErr w:type="gramEnd"/>
          </w:p>
        </w:tc>
      </w:tr>
      <w:tr w:rsidR="001677D0" w:rsidRPr="001677D0" w14:paraId="5DB927A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3D2FB2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11</w:t>
            </w:r>
          </w:p>
        </w:tc>
        <w:tc>
          <w:tcPr>
            <w:tcW w:w="4819" w:type="dxa"/>
            <w:tcBorders>
              <w:top w:val="nil"/>
              <w:left w:val="nil"/>
              <w:bottom w:val="single" w:sz="4" w:space="0" w:color="auto"/>
              <w:right w:val="single" w:sz="4" w:space="0" w:color="auto"/>
            </w:tcBorders>
            <w:shd w:val="clear" w:color="auto" w:fill="auto"/>
            <w:noWrap/>
            <w:vAlign w:val="center"/>
          </w:tcPr>
          <w:p w14:paraId="4FFAA5D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廂式</w:t>
            </w:r>
          </w:p>
        </w:tc>
      </w:tr>
      <w:tr w:rsidR="001677D0" w:rsidRPr="001677D0" w14:paraId="4A9EDDA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333503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12</w:t>
            </w:r>
          </w:p>
        </w:tc>
        <w:tc>
          <w:tcPr>
            <w:tcW w:w="4819" w:type="dxa"/>
            <w:tcBorders>
              <w:top w:val="nil"/>
              <w:left w:val="nil"/>
              <w:bottom w:val="single" w:sz="4" w:space="0" w:color="auto"/>
              <w:right w:val="single" w:sz="4" w:space="0" w:color="auto"/>
            </w:tcBorders>
            <w:shd w:val="clear" w:color="auto" w:fill="auto"/>
            <w:noWrap/>
            <w:vAlign w:val="center"/>
          </w:tcPr>
          <w:p w14:paraId="02993550" w14:textId="77777777" w:rsidR="005A50AB" w:rsidRPr="001677D0" w:rsidRDefault="005A50AB" w:rsidP="007E2411">
            <w:pPr>
              <w:rPr>
                <w:rFonts w:ascii="標楷體" w:eastAsia="標楷體" w:hAnsi="標楷體" w:cs="新細明體"/>
              </w:rPr>
            </w:pPr>
            <w:proofErr w:type="gramStart"/>
            <w:r w:rsidRPr="001677D0">
              <w:rPr>
                <w:rFonts w:ascii="標楷體" w:eastAsia="標楷體" w:hAnsi="標楷體" w:hint="eastAsia"/>
              </w:rPr>
              <w:t>傾卸平板</w:t>
            </w:r>
            <w:proofErr w:type="gramEnd"/>
            <w:r w:rsidRPr="001677D0">
              <w:rPr>
                <w:rFonts w:ascii="標楷體" w:eastAsia="標楷體" w:hAnsi="標楷體" w:hint="eastAsia"/>
              </w:rPr>
              <w:t>式</w:t>
            </w:r>
          </w:p>
        </w:tc>
      </w:tr>
      <w:tr w:rsidR="001677D0" w:rsidRPr="001677D0" w14:paraId="1E2D35D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BAB4F1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13</w:t>
            </w:r>
          </w:p>
        </w:tc>
        <w:tc>
          <w:tcPr>
            <w:tcW w:w="4819" w:type="dxa"/>
            <w:tcBorders>
              <w:top w:val="nil"/>
              <w:left w:val="nil"/>
              <w:bottom w:val="single" w:sz="4" w:space="0" w:color="auto"/>
              <w:right w:val="single" w:sz="4" w:space="0" w:color="auto"/>
            </w:tcBorders>
            <w:shd w:val="clear" w:color="auto" w:fill="auto"/>
            <w:noWrap/>
            <w:vAlign w:val="center"/>
          </w:tcPr>
          <w:p w14:paraId="06058E35" w14:textId="77777777" w:rsidR="005A50AB" w:rsidRPr="001677D0" w:rsidRDefault="005A50AB" w:rsidP="007E2411">
            <w:pPr>
              <w:rPr>
                <w:rFonts w:ascii="標楷體" w:eastAsia="標楷體" w:hAnsi="標楷體" w:cs="新細明體"/>
              </w:rPr>
            </w:pPr>
            <w:proofErr w:type="gramStart"/>
            <w:r w:rsidRPr="001677D0">
              <w:rPr>
                <w:rFonts w:ascii="標楷體" w:eastAsia="標楷體" w:hAnsi="標楷體" w:hint="eastAsia"/>
              </w:rPr>
              <w:t>傾卸框式</w:t>
            </w:r>
            <w:proofErr w:type="gramEnd"/>
          </w:p>
        </w:tc>
      </w:tr>
      <w:tr w:rsidR="001677D0" w:rsidRPr="001677D0" w14:paraId="18B21C1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778120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14</w:t>
            </w:r>
          </w:p>
        </w:tc>
        <w:tc>
          <w:tcPr>
            <w:tcW w:w="4819" w:type="dxa"/>
            <w:tcBorders>
              <w:top w:val="nil"/>
              <w:left w:val="nil"/>
              <w:bottom w:val="single" w:sz="4" w:space="0" w:color="auto"/>
              <w:right w:val="single" w:sz="4" w:space="0" w:color="auto"/>
            </w:tcBorders>
            <w:shd w:val="clear" w:color="auto" w:fill="auto"/>
            <w:noWrap/>
            <w:vAlign w:val="center"/>
          </w:tcPr>
          <w:p w14:paraId="6457D5CE" w14:textId="77777777" w:rsidR="005A50AB" w:rsidRPr="001677D0" w:rsidRDefault="005A50AB" w:rsidP="007E2411">
            <w:pPr>
              <w:rPr>
                <w:rFonts w:ascii="標楷體" w:eastAsia="標楷體" w:hAnsi="標楷體" w:cs="新細明體"/>
              </w:rPr>
            </w:pPr>
            <w:proofErr w:type="gramStart"/>
            <w:r w:rsidRPr="001677D0">
              <w:rPr>
                <w:rFonts w:ascii="標楷體" w:eastAsia="標楷體" w:hAnsi="標楷體" w:hint="eastAsia"/>
              </w:rPr>
              <w:t>傾卸密封式</w:t>
            </w:r>
            <w:proofErr w:type="gramEnd"/>
          </w:p>
        </w:tc>
      </w:tr>
      <w:tr w:rsidR="001677D0" w:rsidRPr="001677D0" w14:paraId="24D7EA7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3EBCF6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15</w:t>
            </w:r>
          </w:p>
        </w:tc>
        <w:tc>
          <w:tcPr>
            <w:tcW w:w="4819" w:type="dxa"/>
            <w:tcBorders>
              <w:top w:val="nil"/>
              <w:left w:val="nil"/>
              <w:bottom w:val="single" w:sz="4" w:space="0" w:color="auto"/>
              <w:right w:val="single" w:sz="4" w:space="0" w:color="auto"/>
            </w:tcBorders>
            <w:shd w:val="clear" w:color="auto" w:fill="auto"/>
            <w:noWrap/>
            <w:vAlign w:val="center"/>
          </w:tcPr>
          <w:p w14:paraId="087FAB3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槽體式</w:t>
            </w:r>
          </w:p>
        </w:tc>
      </w:tr>
      <w:tr w:rsidR="001677D0" w:rsidRPr="001677D0" w14:paraId="5F8D1F1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A4ACBB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16</w:t>
            </w:r>
          </w:p>
        </w:tc>
        <w:tc>
          <w:tcPr>
            <w:tcW w:w="4819" w:type="dxa"/>
            <w:tcBorders>
              <w:top w:val="nil"/>
              <w:left w:val="nil"/>
              <w:bottom w:val="single" w:sz="4" w:space="0" w:color="auto"/>
              <w:right w:val="single" w:sz="4" w:space="0" w:color="auto"/>
            </w:tcBorders>
            <w:shd w:val="clear" w:color="auto" w:fill="auto"/>
            <w:noWrap/>
            <w:vAlign w:val="center"/>
          </w:tcPr>
          <w:p w14:paraId="7277232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廂式</w:t>
            </w:r>
          </w:p>
        </w:tc>
      </w:tr>
      <w:tr w:rsidR="001677D0" w:rsidRPr="001677D0" w14:paraId="47428F4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3EE493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17</w:t>
            </w:r>
          </w:p>
        </w:tc>
        <w:tc>
          <w:tcPr>
            <w:tcW w:w="4819" w:type="dxa"/>
            <w:tcBorders>
              <w:top w:val="nil"/>
              <w:left w:val="nil"/>
              <w:bottom w:val="single" w:sz="4" w:space="0" w:color="auto"/>
              <w:right w:val="single" w:sz="4" w:space="0" w:color="auto"/>
            </w:tcBorders>
            <w:shd w:val="clear" w:color="auto" w:fill="auto"/>
            <w:noWrap/>
            <w:vAlign w:val="center"/>
          </w:tcPr>
          <w:p w14:paraId="277B7BA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篷式</w:t>
            </w:r>
          </w:p>
        </w:tc>
      </w:tr>
      <w:tr w:rsidR="001677D0" w:rsidRPr="001677D0" w14:paraId="534323A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F7E7A3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18</w:t>
            </w:r>
          </w:p>
        </w:tc>
        <w:tc>
          <w:tcPr>
            <w:tcW w:w="4819" w:type="dxa"/>
            <w:tcBorders>
              <w:top w:val="nil"/>
              <w:left w:val="nil"/>
              <w:bottom w:val="single" w:sz="4" w:space="0" w:color="auto"/>
              <w:right w:val="single" w:sz="4" w:space="0" w:color="auto"/>
            </w:tcBorders>
            <w:shd w:val="clear" w:color="auto" w:fill="auto"/>
            <w:noWrap/>
            <w:vAlign w:val="center"/>
          </w:tcPr>
          <w:p w14:paraId="122291E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鋼架式</w:t>
            </w:r>
          </w:p>
        </w:tc>
      </w:tr>
      <w:tr w:rsidR="001677D0" w:rsidRPr="001677D0" w14:paraId="63589BB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1BC93D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19</w:t>
            </w:r>
          </w:p>
        </w:tc>
        <w:tc>
          <w:tcPr>
            <w:tcW w:w="4819" w:type="dxa"/>
            <w:tcBorders>
              <w:top w:val="nil"/>
              <w:left w:val="nil"/>
              <w:bottom w:val="single" w:sz="4" w:space="0" w:color="auto"/>
              <w:right w:val="single" w:sz="4" w:space="0" w:color="auto"/>
            </w:tcBorders>
            <w:shd w:val="clear" w:color="auto" w:fill="auto"/>
            <w:noWrap/>
            <w:vAlign w:val="center"/>
          </w:tcPr>
          <w:p w14:paraId="4A81745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篷式</w:t>
            </w:r>
          </w:p>
        </w:tc>
      </w:tr>
      <w:tr w:rsidR="001677D0" w:rsidRPr="001677D0" w14:paraId="4906ED4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959EC0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20</w:t>
            </w:r>
          </w:p>
        </w:tc>
        <w:tc>
          <w:tcPr>
            <w:tcW w:w="4819" w:type="dxa"/>
            <w:tcBorders>
              <w:top w:val="nil"/>
              <w:left w:val="nil"/>
              <w:bottom w:val="single" w:sz="4" w:space="0" w:color="auto"/>
              <w:right w:val="single" w:sz="4" w:space="0" w:color="auto"/>
            </w:tcBorders>
            <w:shd w:val="clear" w:color="auto" w:fill="auto"/>
            <w:noWrap/>
            <w:vAlign w:val="center"/>
          </w:tcPr>
          <w:p w14:paraId="69C1C09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雙廂式</w:t>
            </w:r>
          </w:p>
        </w:tc>
      </w:tr>
      <w:tr w:rsidR="001677D0" w:rsidRPr="001677D0" w14:paraId="0D3C044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9C87C2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21</w:t>
            </w:r>
          </w:p>
        </w:tc>
        <w:tc>
          <w:tcPr>
            <w:tcW w:w="4819" w:type="dxa"/>
            <w:tcBorders>
              <w:top w:val="nil"/>
              <w:left w:val="nil"/>
              <w:bottom w:val="single" w:sz="4" w:space="0" w:color="auto"/>
              <w:right w:val="single" w:sz="4" w:space="0" w:color="auto"/>
            </w:tcBorders>
            <w:shd w:val="clear" w:color="auto" w:fill="auto"/>
            <w:noWrap/>
            <w:vAlign w:val="center"/>
          </w:tcPr>
          <w:p w14:paraId="0B4FBE1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雙層式</w:t>
            </w:r>
          </w:p>
        </w:tc>
      </w:tr>
      <w:tr w:rsidR="001677D0" w:rsidRPr="001677D0" w14:paraId="69C213B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27CA05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22</w:t>
            </w:r>
          </w:p>
        </w:tc>
        <w:tc>
          <w:tcPr>
            <w:tcW w:w="4819" w:type="dxa"/>
            <w:tcBorders>
              <w:top w:val="nil"/>
              <w:left w:val="nil"/>
              <w:bottom w:val="single" w:sz="4" w:space="0" w:color="auto"/>
              <w:right w:val="single" w:sz="4" w:space="0" w:color="auto"/>
            </w:tcBorders>
            <w:shd w:val="clear" w:color="auto" w:fill="auto"/>
            <w:noWrap/>
            <w:vAlign w:val="center"/>
          </w:tcPr>
          <w:p w14:paraId="121FD1D8" w14:textId="77777777" w:rsidR="005A50AB" w:rsidRPr="001677D0" w:rsidRDefault="005A50AB" w:rsidP="007E2411">
            <w:pPr>
              <w:rPr>
                <w:rFonts w:ascii="標楷體" w:eastAsia="標楷體" w:hAnsi="標楷體" w:cs="新細明體"/>
              </w:rPr>
            </w:pPr>
            <w:proofErr w:type="gramStart"/>
            <w:r w:rsidRPr="001677D0">
              <w:rPr>
                <w:rFonts w:ascii="標楷體" w:eastAsia="標楷體" w:hAnsi="標楷體" w:hint="eastAsia"/>
              </w:rPr>
              <w:t>雙層框式</w:t>
            </w:r>
            <w:proofErr w:type="gramEnd"/>
          </w:p>
        </w:tc>
      </w:tr>
      <w:tr w:rsidR="001677D0" w:rsidRPr="001677D0" w14:paraId="012D0E7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57A97C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23</w:t>
            </w:r>
          </w:p>
        </w:tc>
        <w:tc>
          <w:tcPr>
            <w:tcW w:w="4819" w:type="dxa"/>
            <w:tcBorders>
              <w:top w:val="nil"/>
              <w:left w:val="nil"/>
              <w:bottom w:val="single" w:sz="4" w:space="0" w:color="auto"/>
              <w:right w:val="single" w:sz="4" w:space="0" w:color="auto"/>
            </w:tcBorders>
            <w:shd w:val="clear" w:color="auto" w:fill="auto"/>
            <w:noWrap/>
            <w:vAlign w:val="center"/>
          </w:tcPr>
          <w:p w14:paraId="5B1CF69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攪拌式</w:t>
            </w:r>
          </w:p>
        </w:tc>
      </w:tr>
      <w:tr w:rsidR="001677D0" w:rsidRPr="001677D0" w14:paraId="1817842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891D97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24</w:t>
            </w:r>
          </w:p>
        </w:tc>
        <w:tc>
          <w:tcPr>
            <w:tcW w:w="4819" w:type="dxa"/>
            <w:tcBorders>
              <w:top w:val="nil"/>
              <w:left w:val="nil"/>
              <w:bottom w:val="single" w:sz="4" w:space="0" w:color="auto"/>
              <w:right w:val="single" w:sz="4" w:space="0" w:color="auto"/>
            </w:tcBorders>
            <w:shd w:val="clear" w:color="auto" w:fill="auto"/>
            <w:noWrap/>
            <w:vAlign w:val="center"/>
          </w:tcPr>
          <w:p w14:paraId="4E51182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罐式</w:t>
            </w:r>
          </w:p>
        </w:tc>
      </w:tr>
      <w:tr w:rsidR="005A50AB" w:rsidRPr="001677D0" w14:paraId="528DAF8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934AD2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25</w:t>
            </w:r>
          </w:p>
        </w:tc>
        <w:tc>
          <w:tcPr>
            <w:tcW w:w="4819" w:type="dxa"/>
            <w:tcBorders>
              <w:top w:val="nil"/>
              <w:left w:val="nil"/>
              <w:bottom w:val="single" w:sz="4" w:space="0" w:color="auto"/>
              <w:right w:val="single" w:sz="4" w:space="0" w:color="auto"/>
            </w:tcBorders>
            <w:shd w:val="clear" w:color="auto" w:fill="auto"/>
            <w:noWrap/>
            <w:vAlign w:val="center"/>
          </w:tcPr>
          <w:p w14:paraId="54E439E3" w14:textId="77777777" w:rsidR="005A50AB" w:rsidRPr="001677D0" w:rsidRDefault="005A50AB" w:rsidP="007E2411">
            <w:pPr>
              <w:rPr>
                <w:rFonts w:ascii="標楷體" w:eastAsia="標楷體" w:hAnsi="標楷體" w:cs="新細明體"/>
              </w:rPr>
            </w:pPr>
            <w:proofErr w:type="gramStart"/>
            <w:r w:rsidRPr="001677D0">
              <w:rPr>
                <w:rFonts w:ascii="標楷體" w:eastAsia="標楷體" w:hAnsi="標楷體" w:hint="eastAsia"/>
              </w:rPr>
              <w:t>罐槽體式</w:t>
            </w:r>
            <w:proofErr w:type="gramEnd"/>
          </w:p>
        </w:tc>
      </w:tr>
    </w:tbl>
    <w:p w14:paraId="20949841" w14:textId="77777777" w:rsidR="005A50AB" w:rsidRPr="001677D0" w:rsidRDefault="005A50AB" w:rsidP="005A50AB">
      <w:pPr>
        <w:ind w:left="1440"/>
        <w:rPr>
          <w:rFonts w:ascii="標楷體" w:eastAsia="標楷體" w:hAnsi="標楷體"/>
        </w:rPr>
      </w:pPr>
    </w:p>
    <w:p w14:paraId="7FA1BBE4" w14:textId="7DFC0F64"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監理</w:t>
      </w:r>
      <w:r w:rsidR="004A5BEF" w:rsidRPr="001677D0">
        <w:rPr>
          <w:rFonts w:ascii="標楷體" w:eastAsia="標楷體" w:hAnsi="標楷體" w:hint="eastAsia"/>
        </w:rPr>
        <w:t>站</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4E3A03E4"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B2289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1FCB1D91"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6037C9D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2B40ED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206</w:t>
            </w:r>
          </w:p>
        </w:tc>
        <w:tc>
          <w:tcPr>
            <w:tcW w:w="4819" w:type="dxa"/>
            <w:tcBorders>
              <w:top w:val="nil"/>
              <w:left w:val="nil"/>
              <w:bottom w:val="single" w:sz="4" w:space="0" w:color="auto"/>
              <w:right w:val="single" w:sz="4" w:space="0" w:color="auto"/>
            </w:tcBorders>
            <w:shd w:val="clear" w:color="auto" w:fill="auto"/>
            <w:noWrap/>
            <w:vAlign w:val="center"/>
          </w:tcPr>
          <w:p w14:paraId="70AAB6E8" w14:textId="77777777" w:rsidR="005A50AB" w:rsidRPr="001677D0" w:rsidRDefault="005A50AB" w:rsidP="007E2411">
            <w:pPr>
              <w:rPr>
                <w:rFonts w:ascii="標楷體" w:eastAsia="標楷體" w:hAnsi="標楷體" w:cs="新細明體"/>
              </w:rPr>
            </w:pPr>
            <w:proofErr w:type="gramStart"/>
            <w:r w:rsidRPr="001677D0">
              <w:rPr>
                <w:rFonts w:ascii="標楷體" w:eastAsia="標楷體" w:hAnsi="標楷體" w:hint="eastAsia"/>
              </w:rPr>
              <w:t>臺</w:t>
            </w:r>
            <w:proofErr w:type="gramEnd"/>
            <w:r w:rsidRPr="001677D0">
              <w:rPr>
                <w:rFonts w:ascii="標楷體" w:eastAsia="標楷體" w:hAnsi="標楷體" w:hint="eastAsia"/>
              </w:rPr>
              <w:t>北區監理所基隆監理站</w:t>
            </w:r>
          </w:p>
        </w:tc>
      </w:tr>
      <w:tr w:rsidR="001677D0" w:rsidRPr="001677D0" w14:paraId="7BE3491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746CB6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235</w:t>
            </w:r>
          </w:p>
        </w:tc>
        <w:tc>
          <w:tcPr>
            <w:tcW w:w="4819" w:type="dxa"/>
            <w:tcBorders>
              <w:top w:val="nil"/>
              <w:left w:val="nil"/>
              <w:bottom w:val="single" w:sz="4" w:space="0" w:color="auto"/>
              <w:right w:val="single" w:sz="4" w:space="0" w:color="auto"/>
            </w:tcBorders>
            <w:shd w:val="clear" w:color="auto" w:fill="auto"/>
            <w:noWrap/>
            <w:vAlign w:val="center"/>
          </w:tcPr>
          <w:p w14:paraId="51F695F2" w14:textId="77777777" w:rsidR="005A50AB" w:rsidRPr="001677D0" w:rsidRDefault="005A50AB" w:rsidP="007E2411">
            <w:pPr>
              <w:rPr>
                <w:rFonts w:ascii="標楷體" w:eastAsia="標楷體" w:hAnsi="標楷體" w:cs="新細明體"/>
              </w:rPr>
            </w:pPr>
            <w:proofErr w:type="gramStart"/>
            <w:r w:rsidRPr="001677D0">
              <w:rPr>
                <w:rFonts w:ascii="標楷體" w:eastAsia="標楷體" w:hAnsi="標楷體" w:hint="eastAsia"/>
              </w:rPr>
              <w:t>臺</w:t>
            </w:r>
            <w:proofErr w:type="gramEnd"/>
            <w:r w:rsidRPr="001677D0">
              <w:rPr>
                <w:rFonts w:ascii="標楷體" w:eastAsia="標楷體" w:hAnsi="標楷體" w:hint="eastAsia"/>
              </w:rPr>
              <w:t>北區監理所板橋監理站</w:t>
            </w:r>
          </w:p>
        </w:tc>
      </w:tr>
      <w:tr w:rsidR="001677D0" w:rsidRPr="001677D0" w14:paraId="56DA795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977F1F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238</w:t>
            </w:r>
          </w:p>
        </w:tc>
        <w:tc>
          <w:tcPr>
            <w:tcW w:w="4819" w:type="dxa"/>
            <w:tcBorders>
              <w:top w:val="nil"/>
              <w:left w:val="nil"/>
              <w:bottom w:val="single" w:sz="4" w:space="0" w:color="auto"/>
              <w:right w:val="single" w:sz="4" w:space="0" w:color="auto"/>
            </w:tcBorders>
            <w:shd w:val="clear" w:color="auto" w:fill="auto"/>
            <w:noWrap/>
            <w:vAlign w:val="center"/>
          </w:tcPr>
          <w:p w14:paraId="69896451" w14:textId="77777777" w:rsidR="005A50AB" w:rsidRPr="001677D0" w:rsidRDefault="005A50AB" w:rsidP="007E2411">
            <w:pPr>
              <w:rPr>
                <w:rFonts w:ascii="標楷體" w:eastAsia="標楷體" w:hAnsi="標楷體" w:cs="新細明體"/>
              </w:rPr>
            </w:pPr>
            <w:proofErr w:type="gramStart"/>
            <w:r w:rsidRPr="001677D0">
              <w:rPr>
                <w:rFonts w:ascii="標楷體" w:eastAsia="標楷體" w:hAnsi="標楷體" w:hint="eastAsia"/>
              </w:rPr>
              <w:t>臺</w:t>
            </w:r>
            <w:proofErr w:type="gramEnd"/>
            <w:r w:rsidRPr="001677D0">
              <w:rPr>
                <w:rFonts w:ascii="標楷體" w:eastAsia="標楷體" w:hAnsi="標楷體" w:hint="eastAsia"/>
              </w:rPr>
              <w:t>北區監理所</w:t>
            </w:r>
          </w:p>
        </w:tc>
      </w:tr>
      <w:tr w:rsidR="001677D0" w:rsidRPr="001677D0" w14:paraId="27758E6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66E4A3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247</w:t>
            </w:r>
          </w:p>
        </w:tc>
        <w:tc>
          <w:tcPr>
            <w:tcW w:w="4819" w:type="dxa"/>
            <w:tcBorders>
              <w:top w:val="nil"/>
              <w:left w:val="nil"/>
              <w:bottom w:val="single" w:sz="4" w:space="0" w:color="auto"/>
              <w:right w:val="single" w:sz="4" w:space="0" w:color="auto"/>
            </w:tcBorders>
            <w:shd w:val="clear" w:color="auto" w:fill="auto"/>
            <w:noWrap/>
            <w:vAlign w:val="center"/>
          </w:tcPr>
          <w:p w14:paraId="2020DAC6" w14:textId="77777777" w:rsidR="005A50AB" w:rsidRPr="001677D0" w:rsidRDefault="005A50AB" w:rsidP="007E2411">
            <w:pPr>
              <w:rPr>
                <w:rFonts w:ascii="標楷體" w:eastAsia="標楷體" w:hAnsi="標楷體" w:cs="新細明體"/>
              </w:rPr>
            </w:pPr>
            <w:proofErr w:type="gramStart"/>
            <w:r w:rsidRPr="001677D0">
              <w:rPr>
                <w:rFonts w:ascii="標楷體" w:eastAsia="標楷體" w:hAnsi="標楷體" w:hint="eastAsia"/>
              </w:rPr>
              <w:t>臺</w:t>
            </w:r>
            <w:proofErr w:type="gramEnd"/>
            <w:r w:rsidRPr="001677D0">
              <w:rPr>
                <w:rFonts w:ascii="標楷體" w:eastAsia="標楷體" w:hAnsi="標楷體" w:hint="eastAsia"/>
              </w:rPr>
              <w:t>北區監理所蘆洲監理站</w:t>
            </w:r>
          </w:p>
        </w:tc>
      </w:tr>
      <w:tr w:rsidR="001677D0" w:rsidRPr="001677D0" w14:paraId="29DDCA8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3E519A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268</w:t>
            </w:r>
          </w:p>
        </w:tc>
        <w:tc>
          <w:tcPr>
            <w:tcW w:w="4819" w:type="dxa"/>
            <w:tcBorders>
              <w:top w:val="nil"/>
              <w:left w:val="nil"/>
              <w:bottom w:val="single" w:sz="4" w:space="0" w:color="auto"/>
              <w:right w:val="single" w:sz="4" w:space="0" w:color="auto"/>
            </w:tcBorders>
            <w:shd w:val="clear" w:color="auto" w:fill="auto"/>
            <w:noWrap/>
            <w:vAlign w:val="center"/>
          </w:tcPr>
          <w:p w14:paraId="6714F3E7" w14:textId="77777777" w:rsidR="005A50AB" w:rsidRPr="001677D0" w:rsidRDefault="005A50AB" w:rsidP="007E2411">
            <w:pPr>
              <w:rPr>
                <w:rFonts w:ascii="標楷體" w:eastAsia="標楷體" w:hAnsi="標楷體" w:cs="新細明體"/>
              </w:rPr>
            </w:pPr>
            <w:proofErr w:type="gramStart"/>
            <w:r w:rsidRPr="001677D0">
              <w:rPr>
                <w:rFonts w:ascii="標楷體" w:eastAsia="標楷體" w:hAnsi="標楷體" w:hint="eastAsia"/>
              </w:rPr>
              <w:t>臺</w:t>
            </w:r>
            <w:proofErr w:type="gramEnd"/>
            <w:r w:rsidRPr="001677D0">
              <w:rPr>
                <w:rFonts w:ascii="標楷體" w:eastAsia="標楷體" w:hAnsi="標楷體" w:hint="eastAsia"/>
              </w:rPr>
              <w:t>北區監理所宜蘭監理站</w:t>
            </w:r>
          </w:p>
        </w:tc>
      </w:tr>
      <w:tr w:rsidR="001677D0" w:rsidRPr="001677D0" w14:paraId="3C3CB53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CAF35D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300</w:t>
            </w:r>
          </w:p>
        </w:tc>
        <w:tc>
          <w:tcPr>
            <w:tcW w:w="4819" w:type="dxa"/>
            <w:tcBorders>
              <w:top w:val="nil"/>
              <w:left w:val="nil"/>
              <w:bottom w:val="single" w:sz="4" w:space="0" w:color="auto"/>
              <w:right w:val="single" w:sz="4" w:space="0" w:color="auto"/>
            </w:tcBorders>
            <w:shd w:val="clear" w:color="auto" w:fill="auto"/>
            <w:noWrap/>
            <w:vAlign w:val="center"/>
          </w:tcPr>
          <w:p w14:paraId="28B17E0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新竹區監理所新竹市監理站</w:t>
            </w:r>
          </w:p>
        </w:tc>
      </w:tr>
      <w:tr w:rsidR="001677D0" w:rsidRPr="001677D0" w14:paraId="1BFC217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0012E0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305</w:t>
            </w:r>
          </w:p>
        </w:tc>
        <w:tc>
          <w:tcPr>
            <w:tcW w:w="4819" w:type="dxa"/>
            <w:tcBorders>
              <w:top w:val="nil"/>
              <w:left w:val="nil"/>
              <w:bottom w:val="single" w:sz="4" w:space="0" w:color="auto"/>
              <w:right w:val="single" w:sz="4" w:space="0" w:color="auto"/>
            </w:tcBorders>
            <w:shd w:val="clear" w:color="auto" w:fill="auto"/>
            <w:noWrap/>
            <w:vAlign w:val="center"/>
          </w:tcPr>
          <w:p w14:paraId="484F0EE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新竹區監理所</w:t>
            </w:r>
          </w:p>
        </w:tc>
      </w:tr>
      <w:tr w:rsidR="001677D0" w:rsidRPr="001677D0" w14:paraId="6D2C95D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29BCC1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320</w:t>
            </w:r>
          </w:p>
        </w:tc>
        <w:tc>
          <w:tcPr>
            <w:tcW w:w="4819" w:type="dxa"/>
            <w:tcBorders>
              <w:top w:val="nil"/>
              <w:left w:val="nil"/>
              <w:bottom w:val="single" w:sz="4" w:space="0" w:color="auto"/>
              <w:right w:val="single" w:sz="4" w:space="0" w:color="auto"/>
            </w:tcBorders>
            <w:shd w:val="clear" w:color="auto" w:fill="auto"/>
            <w:noWrap/>
            <w:vAlign w:val="center"/>
          </w:tcPr>
          <w:p w14:paraId="1DF222C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新竹區監理所中壢監理站</w:t>
            </w:r>
          </w:p>
        </w:tc>
      </w:tr>
      <w:tr w:rsidR="001677D0" w:rsidRPr="001677D0" w14:paraId="7B082A2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27C39E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330</w:t>
            </w:r>
          </w:p>
        </w:tc>
        <w:tc>
          <w:tcPr>
            <w:tcW w:w="4819" w:type="dxa"/>
            <w:tcBorders>
              <w:top w:val="nil"/>
              <w:left w:val="nil"/>
              <w:bottom w:val="single" w:sz="4" w:space="0" w:color="auto"/>
              <w:right w:val="single" w:sz="4" w:space="0" w:color="auto"/>
            </w:tcBorders>
            <w:shd w:val="clear" w:color="auto" w:fill="auto"/>
            <w:noWrap/>
            <w:vAlign w:val="center"/>
          </w:tcPr>
          <w:p w14:paraId="52C56D8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新竹區監理所桃園監理站</w:t>
            </w:r>
          </w:p>
        </w:tc>
      </w:tr>
      <w:tr w:rsidR="001677D0" w:rsidRPr="001677D0" w14:paraId="0600D14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347523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360</w:t>
            </w:r>
          </w:p>
        </w:tc>
        <w:tc>
          <w:tcPr>
            <w:tcW w:w="4819" w:type="dxa"/>
            <w:tcBorders>
              <w:top w:val="nil"/>
              <w:left w:val="nil"/>
              <w:bottom w:val="single" w:sz="4" w:space="0" w:color="auto"/>
              <w:right w:val="single" w:sz="4" w:space="0" w:color="auto"/>
            </w:tcBorders>
            <w:shd w:val="clear" w:color="auto" w:fill="auto"/>
            <w:noWrap/>
            <w:vAlign w:val="center"/>
          </w:tcPr>
          <w:p w14:paraId="622A260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新竹區監理所苗栗監理站</w:t>
            </w:r>
          </w:p>
        </w:tc>
      </w:tr>
      <w:tr w:rsidR="001677D0" w:rsidRPr="001677D0" w14:paraId="3FCFB75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869644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406</w:t>
            </w:r>
          </w:p>
        </w:tc>
        <w:tc>
          <w:tcPr>
            <w:tcW w:w="4819" w:type="dxa"/>
            <w:tcBorders>
              <w:top w:val="nil"/>
              <w:left w:val="nil"/>
              <w:bottom w:val="single" w:sz="4" w:space="0" w:color="auto"/>
              <w:right w:val="single" w:sz="4" w:space="0" w:color="auto"/>
            </w:tcBorders>
            <w:shd w:val="clear" w:color="auto" w:fill="auto"/>
            <w:noWrap/>
            <w:vAlign w:val="center"/>
          </w:tcPr>
          <w:p w14:paraId="2E384584" w14:textId="77777777" w:rsidR="005A50AB" w:rsidRPr="001677D0" w:rsidRDefault="005A50AB" w:rsidP="007E2411">
            <w:pPr>
              <w:rPr>
                <w:rFonts w:ascii="標楷體" w:eastAsia="標楷體" w:hAnsi="標楷體" w:cs="新細明體"/>
              </w:rPr>
            </w:pPr>
            <w:proofErr w:type="gramStart"/>
            <w:r w:rsidRPr="001677D0">
              <w:rPr>
                <w:rFonts w:ascii="標楷體" w:eastAsia="標楷體" w:hAnsi="標楷體" w:hint="eastAsia"/>
              </w:rPr>
              <w:t>臺</w:t>
            </w:r>
            <w:proofErr w:type="gramEnd"/>
            <w:r w:rsidRPr="001677D0">
              <w:rPr>
                <w:rFonts w:ascii="標楷體" w:eastAsia="標楷體" w:hAnsi="標楷體" w:hint="eastAsia"/>
              </w:rPr>
              <w:t>中區監理所</w:t>
            </w:r>
            <w:proofErr w:type="gramStart"/>
            <w:r w:rsidRPr="001677D0">
              <w:rPr>
                <w:rFonts w:ascii="標楷體" w:eastAsia="標楷體" w:hAnsi="標楷體" w:hint="eastAsia"/>
              </w:rPr>
              <w:t>臺</w:t>
            </w:r>
            <w:proofErr w:type="gramEnd"/>
            <w:r w:rsidRPr="001677D0">
              <w:rPr>
                <w:rFonts w:ascii="標楷體" w:eastAsia="標楷體" w:hAnsi="標楷體" w:hint="eastAsia"/>
              </w:rPr>
              <w:t>中市監理站</w:t>
            </w:r>
          </w:p>
        </w:tc>
      </w:tr>
      <w:tr w:rsidR="001677D0" w:rsidRPr="001677D0" w14:paraId="036A6DF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EBA3F8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420</w:t>
            </w:r>
          </w:p>
        </w:tc>
        <w:tc>
          <w:tcPr>
            <w:tcW w:w="4819" w:type="dxa"/>
            <w:tcBorders>
              <w:top w:val="nil"/>
              <w:left w:val="nil"/>
              <w:bottom w:val="single" w:sz="4" w:space="0" w:color="auto"/>
              <w:right w:val="single" w:sz="4" w:space="0" w:color="auto"/>
            </w:tcBorders>
            <w:shd w:val="clear" w:color="auto" w:fill="auto"/>
            <w:noWrap/>
            <w:vAlign w:val="center"/>
          </w:tcPr>
          <w:p w14:paraId="6A240897" w14:textId="77777777" w:rsidR="005A50AB" w:rsidRPr="001677D0" w:rsidRDefault="005A50AB" w:rsidP="007E2411">
            <w:pPr>
              <w:rPr>
                <w:rFonts w:ascii="標楷體" w:eastAsia="標楷體" w:hAnsi="標楷體" w:cs="新細明體"/>
              </w:rPr>
            </w:pPr>
            <w:proofErr w:type="gramStart"/>
            <w:r w:rsidRPr="001677D0">
              <w:rPr>
                <w:rFonts w:ascii="標楷體" w:eastAsia="標楷體" w:hAnsi="標楷體" w:hint="eastAsia"/>
              </w:rPr>
              <w:t>臺</w:t>
            </w:r>
            <w:proofErr w:type="gramEnd"/>
            <w:r w:rsidRPr="001677D0">
              <w:rPr>
                <w:rFonts w:ascii="標楷體" w:eastAsia="標楷體" w:hAnsi="標楷體" w:hint="eastAsia"/>
              </w:rPr>
              <w:t>中區監理所豐原監理站</w:t>
            </w:r>
          </w:p>
        </w:tc>
      </w:tr>
      <w:tr w:rsidR="001677D0" w:rsidRPr="001677D0" w14:paraId="23C9377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50844F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432</w:t>
            </w:r>
          </w:p>
        </w:tc>
        <w:tc>
          <w:tcPr>
            <w:tcW w:w="4819" w:type="dxa"/>
            <w:tcBorders>
              <w:top w:val="nil"/>
              <w:left w:val="nil"/>
              <w:bottom w:val="single" w:sz="4" w:space="0" w:color="auto"/>
              <w:right w:val="single" w:sz="4" w:space="0" w:color="auto"/>
            </w:tcBorders>
            <w:shd w:val="clear" w:color="auto" w:fill="auto"/>
            <w:noWrap/>
            <w:vAlign w:val="center"/>
          </w:tcPr>
          <w:p w14:paraId="4949803B" w14:textId="77777777" w:rsidR="005A50AB" w:rsidRPr="001677D0" w:rsidRDefault="005A50AB" w:rsidP="007E2411">
            <w:pPr>
              <w:rPr>
                <w:rFonts w:ascii="標楷體" w:eastAsia="標楷體" w:hAnsi="標楷體" w:cs="新細明體"/>
              </w:rPr>
            </w:pPr>
            <w:proofErr w:type="gramStart"/>
            <w:r w:rsidRPr="001677D0">
              <w:rPr>
                <w:rFonts w:ascii="標楷體" w:eastAsia="標楷體" w:hAnsi="標楷體" w:hint="eastAsia"/>
              </w:rPr>
              <w:t>臺</w:t>
            </w:r>
            <w:proofErr w:type="gramEnd"/>
            <w:r w:rsidRPr="001677D0">
              <w:rPr>
                <w:rFonts w:ascii="標楷體" w:eastAsia="標楷體" w:hAnsi="標楷體" w:hint="eastAsia"/>
              </w:rPr>
              <w:t>中區監理所</w:t>
            </w:r>
          </w:p>
        </w:tc>
      </w:tr>
      <w:tr w:rsidR="001677D0" w:rsidRPr="001677D0" w14:paraId="2E09E2C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962B15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503</w:t>
            </w:r>
          </w:p>
        </w:tc>
        <w:tc>
          <w:tcPr>
            <w:tcW w:w="4819" w:type="dxa"/>
            <w:tcBorders>
              <w:top w:val="nil"/>
              <w:left w:val="nil"/>
              <w:bottom w:val="single" w:sz="4" w:space="0" w:color="auto"/>
              <w:right w:val="single" w:sz="4" w:space="0" w:color="auto"/>
            </w:tcBorders>
            <w:shd w:val="clear" w:color="auto" w:fill="auto"/>
            <w:noWrap/>
            <w:vAlign w:val="center"/>
          </w:tcPr>
          <w:p w14:paraId="5A3B3FC2" w14:textId="77777777" w:rsidR="005A50AB" w:rsidRPr="001677D0" w:rsidRDefault="005A50AB" w:rsidP="007E2411">
            <w:pPr>
              <w:rPr>
                <w:rFonts w:ascii="標楷體" w:eastAsia="標楷體" w:hAnsi="標楷體" w:cs="新細明體"/>
              </w:rPr>
            </w:pPr>
            <w:proofErr w:type="gramStart"/>
            <w:r w:rsidRPr="001677D0">
              <w:rPr>
                <w:rFonts w:ascii="標楷體" w:eastAsia="標楷體" w:hAnsi="標楷體" w:hint="eastAsia"/>
              </w:rPr>
              <w:t>臺</w:t>
            </w:r>
            <w:proofErr w:type="gramEnd"/>
            <w:r w:rsidRPr="001677D0">
              <w:rPr>
                <w:rFonts w:ascii="標楷體" w:eastAsia="標楷體" w:hAnsi="標楷體" w:hint="eastAsia"/>
              </w:rPr>
              <w:t>中區監理所彰化監理站</w:t>
            </w:r>
          </w:p>
        </w:tc>
      </w:tr>
      <w:tr w:rsidR="001677D0" w:rsidRPr="001677D0" w14:paraId="6B9A04E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C4E867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540</w:t>
            </w:r>
          </w:p>
        </w:tc>
        <w:tc>
          <w:tcPr>
            <w:tcW w:w="4819" w:type="dxa"/>
            <w:tcBorders>
              <w:top w:val="nil"/>
              <w:left w:val="nil"/>
              <w:bottom w:val="single" w:sz="4" w:space="0" w:color="auto"/>
              <w:right w:val="single" w:sz="4" w:space="0" w:color="auto"/>
            </w:tcBorders>
            <w:shd w:val="clear" w:color="auto" w:fill="auto"/>
            <w:noWrap/>
            <w:vAlign w:val="center"/>
          </w:tcPr>
          <w:p w14:paraId="7B89AC0A" w14:textId="77777777" w:rsidR="005A50AB" w:rsidRPr="001677D0" w:rsidRDefault="005A50AB" w:rsidP="007E2411">
            <w:pPr>
              <w:rPr>
                <w:rFonts w:ascii="標楷體" w:eastAsia="標楷體" w:hAnsi="標楷體" w:cs="新細明體"/>
              </w:rPr>
            </w:pPr>
            <w:proofErr w:type="gramStart"/>
            <w:r w:rsidRPr="001677D0">
              <w:rPr>
                <w:rFonts w:ascii="標楷體" w:eastAsia="標楷體" w:hAnsi="標楷體" w:hint="eastAsia"/>
              </w:rPr>
              <w:t>臺</w:t>
            </w:r>
            <w:proofErr w:type="gramEnd"/>
            <w:r w:rsidRPr="001677D0">
              <w:rPr>
                <w:rFonts w:ascii="標楷體" w:eastAsia="標楷體" w:hAnsi="標楷體" w:hint="eastAsia"/>
              </w:rPr>
              <w:t>中區監理所南投監理站</w:t>
            </w:r>
          </w:p>
        </w:tc>
      </w:tr>
      <w:tr w:rsidR="001677D0" w:rsidRPr="001677D0" w14:paraId="65651F2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EBAE2C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545</w:t>
            </w:r>
          </w:p>
        </w:tc>
        <w:tc>
          <w:tcPr>
            <w:tcW w:w="4819" w:type="dxa"/>
            <w:tcBorders>
              <w:top w:val="nil"/>
              <w:left w:val="nil"/>
              <w:bottom w:val="single" w:sz="4" w:space="0" w:color="auto"/>
              <w:right w:val="single" w:sz="4" w:space="0" w:color="auto"/>
            </w:tcBorders>
            <w:shd w:val="clear" w:color="auto" w:fill="auto"/>
            <w:noWrap/>
            <w:vAlign w:val="center"/>
          </w:tcPr>
          <w:p w14:paraId="329A52BE" w14:textId="77777777" w:rsidR="005A50AB" w:rsidRPr="001677D0" w:rsidRDefault="005A50AB" w:rsidP="007E2411">
            <w:pPr>
              <w:rPr>
                <w:rFonts w:ascii="標楷體" w:eastAsia="標楷體" w:hAnsi="標楷體" w:cs="新細明體"/>
              </w:rPr>
            </w:pPr>
            <w:proofErr w:type="gramStart"/>
            <w:r w:rsidRPr="001677D0">
              <w:rPr>
                <w:rFonts w:ascii="標楷體" w:eastAsia="標楷體" w:hAnsi="標楷體" w:hint="eastAsia"/>
              </w:rPr>
              <w:t>臺</w:t>
            </w:r>
            <w:proofErr w:type="gramEnd"/>
            <w:r w:rsidRPr="001677D0">
              <w:rPr>
                <w:rFonts w:ascii="標楷體" w:eastAsia="標楷體" w:hAnsi="標楷體" w:hint="eastAsia"/>
              </w:rPr>
              <w:t>中區監理所埔里</w:t>
            </w:r>
            <w:proofErr w:type="gramStart"/>
            <w:r w:rsidRPr="001677D0">
              <w:rPr>
                <w:rFonts w:ascii="標楷體" w:eastAsia="標楷體" w:hAnsi="標楷體" w:hint="eastAsia"/>
              </w:rPr>
              <w:t>監理分站</w:t>
            </w:r>
            <w:proofErr w:type="gramEnd"/>
          </w:p>
        </w:tc>
      </w:tr>
      <w:tr w:rsidR="001677D0" w:rsidRPr="001677D0" w14:paraId="5C182A3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36A37F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600</w:t>
            </w:r>
          </w:p>
        </w:tc>
        <w:tc>
          <w:tcPr>
            <w:tcW w:w="4819" w:type="dxa"/>
            <w:tcBorders>
              <w:top w:val="nil"/>
              <w:left w:val="nil"/>
              <w:bottom w:val="single" w:sz="4" w:space="0" w:color="auto"/>
              <w:right w:val="single" w:sz="4" w:space="0" w:color="auto"/>
            </w:tcBorders>
            <w:shd w:val="clear" w:color="auto" w:fill="auto"/>
            <w:noWrap/>
            <w:vAlign w:val="center"/>
          </w:tcPr>
          <w:p w14:paraId="4CF1320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嘉義區監理所</w:t>
            </w:r>
          </w:p>
        </w:tc>
      </w:tr>
      <w:tr w:rsidR="001677D0" w:rsidRPr="001677D0" w14:paraId="3C7AAE9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617DE9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635</w:t>
            </w:r>
          </w:p>
        </w:tc>
        <w:tc>
          <w:tcPr>
            <w:tcW w:w="4819" w:type="dxa"/>
            <w:tcBorders>
              <w:top w:val="nil"/>
              <w:left w:val="nil"/>
              <w:bottom w:val="single" w:sz="4" w:space="0" w:color="auto"/>
              <w:right w:val="single" w:sz="4" w:space="0" w:color="auto"/>
            </w:tcBorders>
            <w:shd w:val="clear" w:color="auto" w:fill="auto"/>
            <w:noWrap/>
            <w:vAlign w:val="center"/>
          </w:tcPr>
          <w:p w14:paraId="7CC213B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嘉義區監理所東勢</w:t>
            </w:r>
            <w:proofErr w:type="gramStart"/>
            <w:r w:rsidRPr="001677D0">
              <w:rPr>
                <w:rFonts w:ascii="標楷體" w:eastAsia="標楷體" w:hAnsi="標楷體" w:hint="eastAsia"/>
              </w:rPr>
              <w:t>監理分站</w:t>
            </w:r>
            <w:proofErr w:type="gramEnd"/>
          </w:p>
        </w:tc>
      </w:tr>
      <w:tr w:rsidR="001677D0" w:rsidRPr="001677D0" w14:paraId="297D675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989AF2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640</w:t>
            </w:r>
          </w:p>
        </w:tc>
        <w:tc>
          <w:tcPr>
            <w:tcW w:w="4819" w:type="dxa"/>
            <w:tcBorders>
              <w:top w:val="nil"/>
              <w:left w:val="nil"/>
              <w:bottom w:val="single" w:sz="4" w:space="0" w:color="auto"/>
              <w:right w:val="single" w:sz="4" w:space="0" w:color="auto"/>
            </w:tcBorders>
            <w:shd w:val="clear" w:color="auto" w:fill="auto"/>
            <w:noWrap/>
            <w:vAlign w:val="center"/>
          </w:tcPr>
          <w:p w14:paraId="4211372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嘉義區監理所雲林監理站</w:t>
            </w:r>
          </w:p>
        </w:tc>
      </w:tr>
      <w:tr w:rsidR="001677D0" w:rsidRPr="001677D0" w14:paraId="0A35D01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AF1AFA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700</w:t>
            </w:r>
          </w:p>
        </w:tc>
        <w:tc>
          <w:tcPr>
            <w:tcW w:w="4819" w:type="dxa"/>
            <w:tcBorders>
              <w:top w:val="nil"/>
              <w:left w:val="nil"/>
              <w:bottom w:val="single" w:sz="4" w:space="0" w:color="auto"/>
              <w:right w:val="single" w:sz="4" w:space="0" w:color="auto"/>
            </w:tcBorders>
            <w:shd w:val="clear" w:color="auto" w:fill="auto"/>
            <w:noWrap/>
            <w:vAlign w:val="center"/>
          </w:tcPr>
          <w:p w14:paraId="34ED2F2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嘉義區監理所</w:t>
            </w:r>
            <w:proofErr w:type="gramStart"/>
            <w:r w:rsidRPr="001677D0">
              <w:rPr>
                <w:rFonts w:ascii="標楷體" w:eastAsia="標楷體" w:hAnsi="標楷體" w:hint="eastAsia"/>
              </w:rPr>
              <w:t>臺</w:t>
            </w:r>
            <w:proofErr w:type="gramEnd"/>
            <w:r w:rsidRPr="001677D0">
              <w:rPr>
                <w:rFonts w:ascii="標楷體" w:eastAsia="標楷體" w:hAnsi="標楷體" w:hint="eastAsia"/>
              </w:rPr>
              <w:t>南監理站</w:t>
            </w:r>
          </w:p>
        </w:tc>
      </w:tr>
      <w:tr w:rsidR="001677D0" w:rsidRPr="001677D0" w14:paraId="2E527DC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D7BF62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721</w:t>
            </w:r>
          </w:p>
        </w:tc>
        <w:tc>
          <w:tcPr>
            <w:tcW w:w="4819" w:type="dxa"/>
            <w:tcBorders>
              <w:top w:val="nil"/>
              <w:left w:val="nil"/>
              <w:bottom w:val="single" w:sz="4" w:space="0" w:color="auto"/>
              <w:right w:val="single" w:sz="4" w:space="0" w:color="auto"/>
            </w:tcBorders>
            <w:shd w:val="clear" w:color="auto" w:fill="auto"/>
            <w:noWrap/>
            <w:vAlign w:val="center"/>
          </w:tcPr>
          <w:p w14:paraId="279F88D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嘉義區監理所麻豆監理站</w:t>
            </w:r>
          </w:p>
        </w:tc>
      </w:tr>
      <w:tr w:rsidR="001677D0" w:rsidRPr="001677D0" w14:paraId="6D4E2C8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DB0CA1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730</w:t>
            </w:r>
          </w:p>
        </w:tc>
        <w:tc>
          <w:tcPr>
            <w:tcW w:w="4819" w:type="dxa"/>
            <w:tcBorders>
              <w:top w:val="nil"/>
              <w:left w:val="nil"/>
              <w:bottom w:val="single" w:sz="4" w:space="0" w:color="auto"/>
              <w:right w:val="single" w:sz="4" w:space="0" w:color="auto"/>
            </w:tcBorders>
            <w:shd w:val="clear" w:color="auto" w:fill="auto"/>
            <w:noWrap/>
            <w:vAlign w:val="center"/>
          </w:tcPr>
          <w:p w14:paraId="724572B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嘉義區監理所新營監理站</w:t>
            </w:r>
          </w:p>
        </w:tc>
      </w:tr>
      <w:tr w:rsidR="001677D0" w:rsidRPr="001677D0" w14:paraId="74B4887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B0ECEF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830</w:t>
            </w:r>
          </w:p>
        </w:tc>
        <w:tc>
          <w:tcPr>
            <w:tcW w:w="4819" w:type="dxa"/>
            <w:tcBorders>
              <w:top w:val="nil"/>
              <w:left w:val="nil"/>
              <w:bottom w:val="single" w:sz="4" w:space="0" w:color="auto"/>
              <w:right w:val="single" w:sz="4" w:space="0" w:color="auto"/>
            </w:tcBorders>
            <w:shd w:val="clear" w:color="auto" w:fill="auto"/>
            <w:noWrap/>
            <w:vAlign w:val="center"/>
          </w:tcPr>
          <w:p w14:paraId="3225F1A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高雄區監理所</w:t>
            </w:r>
          </w:p>
        </w:tc>
      </w:tr>
      <w:tr w:rsidR="001677D0" w:rsidRPr="001677D0" w14:paraId="10BD77E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CE4B75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842</w:t>
            </w:r>
          </w:p>
        </w:tc>
        <w:tc>
          <w:tcPr>
            <w:tcW w:w="4819" w:type="dxa"/>
            <w:tcBorders>
              <w:top w:val="nil"/>
              <w:left w:val="nil"/>
              <w:bottom w:val="single" w:sz="4" w:space="0" w:color="auto"/>
              <w:right w:val="single" w:sz="4" w:space="0" w:color="auto"/>
            </w:tcBorders>
            <w:shd w:val="clear" w:color="auto" w:fill="auto"/>
            <w:noWrap/>
            <w:vAlign w:val="center"/>
          </w:tcPr>
          <w:p w14:paraId="7D5A6AB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高雄區監理所旗山監理站</w:t>
            </w:r>
          </w:p>
        </w:tc>
      </w:tr>
      <w:tr w:rsidR="001677D0" w:rsidRPr="001677D0" w14:paraId="25F2141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FACB49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880</w:t>
            </w:r>
          </w:p>
        </w:tc>
        <w:tc>
          <w:tcPr>
            <w:tcW w:w="4819" w:type="dxa"/>
            <w:tcBorders>
              <w:top w:val="nil"/>
              <w:left w:val="nil"/>
              <w:bottom w:val="single" w:sz="4" w:space="0" w:color="auto"/>
              <w:right w:val="single" w:sz="4" w:space="0" w:color="auto"/>
            </w:tcBorders>
            <w:shd w:val="clear" w:color="auto" w:fill="auto"/>
            <w:noWrap/>
            <w:vAlign w:val="center"/>
          </w:tcPr>
          <w:p w14:paraId="2F9944D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高雄區監理所澎湖監理站</w:t>
            </w:r>
          </w:p>
        </w:tc>
      </w:tr>
      <w:tr w:rsidR="001677D0" w:rsidRPr="001677D0" w14:paraId="275667F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2F8999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891</w:t>
            </w:r>
          </w:p>
        </w:tc>
        <w:tc>
          <w:tcPr>
            <w:tcW w:w="4819" w:type="dxa"/>
            <w:tcBorders>
              <w:top w:val="nil"/>
              <w:left w:val="nil"/>
              <w:bottom w:val="single" w:sz="4" w:space="0" w:color="auto"/>
              <w:right w:val="single" w:sz="4" w:space="0" w:color="auto"/>
            </w:tcBorders>
            <w:shd w:val="clear" w:color="auto" w:fill="auto"/>
            <w:noWrap/>
            <w:vAlign w:val="center"/>
          </w:tcPr>
          <w:p w14:paraId="2629A97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金門監理所</w:t>
            </w:r>
          </w:p>
        </w:tc>
      </w:tr>
      <w:tr w:rsidR="001677D0" w:rsidRPr="001677D0" w14:paraId="6DA90E3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8DF114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900</w:t>
            </w:r>
          </w:p>
        </w:tc>
        <w:tc>
          <w:tcPr>
            <w:tcW w:w="4819" w:type="dxa"/>
            <w:tcBorders>
              <w:top w:val="nil"/>
              <w:left w:val="nil"/>
              <w:bottom w:val="single" w:sz="4" w:space="0" w:color="auto"/>
              <w:right w:val="single" w:sz="4" w:space="0" w:color="auto"/>
            </w:tcBorders>
            <w:shd w:val="clear" w:color="auto" w:fill="auto"/>
            <w:noWrap/>
            <w:vAlign w:val="center"/>
          </w:tcPr>
          <w:p w14:paraId="60A67A2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高雄區監理所屏東監理站</w:t>
            </w:r>
          </w:p>
        </w:tc>
      </w:tr>
      <w:tr w:rsidR="001677D0" w:rsidRPr="001677D0" w14:paraId="2BD23AF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99280D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946</w:t>
            </w:r>
          </w:p>
        </w:tc>
        <w:tc>
          <w:tcPr>
            <w:tcW w:w="4819" w:type="dxa"/>
            <w:tcBorders>
              <w:top w:val="nil"/>
              <w:left w:val="nil"/>
              <w:bottom w:val="single" w:sz="4" w:space="0" w:color="auto"/>
              <w:right w:val="single" w:sz="4" w:space="0" w:color="auto"/>
            </w:tcBorders>
            <w:shd w:val="clear" w:color="auto" w:fill="auto"/>
            <w:noWrap/>
            <w:vAlign w:val="center"/>
          </w:tcPr>
          <w:p w14:paraId="54646DB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高雄區監理所恆春</w:t>
            </w:r>
            <w:proofErr w:type="gramStart"/>
            <w:r w:rsidRPr="001677D0">
              <w:rPr>
                <w:rFonts w:ascii="標楷體" w:eastAsia="標楷體" w:hAnsi="標楷體" w:hint="eastAsia"/>
              </w:rPr>
              <w:t>監理分站</w:t>
            </w:r>
            <w:proofErr w:type="gramEnd"/>
          </w:p>
        </w:tc>
      </w:tr>
      <w:tr w:rsidR="001677D0" w:rsidRPr="001677D0" w14:paraId="51E7D02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B2CA04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950</w:t>
            </w:r>
          </w:p>
        </w:tc>
        <w:tc>
          <w:tcPr>
            <w:tcW w:w="4819" w:type="dxa"/>
            <w:tcBorders>
              <w:top w:val="nil"/>
              <w:left w:val="nil"/>
              <w:bottom w:val="single" w:sz="4" w:space="0" w:color="auto"/>
              <w:right w:val="single" w:sz="4" w:space="0" w:color="auto"/>
            </w:tcBorders>
            <w:shd w:val="clear" w:color="auto" w:fill="auto"/>
            <w:noWrap/>
            <w:vAlign w:val="center"/>
          </w:tcPr>
          <w:p w14:paraId="3A0E4E8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高雄區監理所</w:t>
            </w:r>
            <w:proofErr w:type="gramStart"/>
            <w:r w:rsidRPr="001677D0">
              <w:rPr>
                <w:rFonts w:ascii="標楷體" w:eastAsia="標楷體" w:hAnsi="標楷體" w:hint="eastAsia"/>
              </w:rPr>
              <w:t>臺東監</w:t>
            </w:r>
            <w:proofErr w:type="gramEnd"/>
            <w:r w:rsidRPr="001677D0">
              <w:rPr>
                <w:rFonts w:ascii="標楷體" w:eastAsia="標楷體" w:hAnsi="標楷體" w:hint="eastAsia"/>
              </w:rPr>
              <w:t>理站</w:t>
            </w:r>
          </w:p>
        </w:tc>
      </w:tr>
      <w:tr w:rsidR="001677D0" w:rsidRPr="001677D0" w14:paraId="5680742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52A82E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973</w:t>
            </w:r>
          </w:p>
        </w:tc>
        <w:tc>
          <w:tcPr>
            <w:tcW w:w="4819" w:type="dxa"/>
            <w:tcBorders>
              <w:top w:val="nil"/>
              <w:left w:val="nil"/>
              <w:bottom w:val="single" w:sz="4" w:space="0" w:color="auto"/>
              <w:right w:val="single" w:sz="4" w:space="0" w:color="auto"/>
            </w:tcBorders>
            <w:shd w:val="clear" w:color="auto" w:fill="auto"/>
            <w:noWrap/>
            <w:vAlign w:val="center"/>
          </w:tcPr>
          <w:p w14:paraId="0AED8E80" w14:textId="77777777" w:rsidR="005A50AB" w:rsidRPr="001677D0" w:rsidRDefault="005A50AB" w:rsidP="007E2411">
            <w:pPr>
              <w:rPr>
                <w:rFonts w:ascii="標楷體" w:eastAsia="標楷體" w:hAnsi="標楷體" w:cs="新細明體"/>
              </w:rPr>
            </w:pPr>
            <w:proofErr w:type="gramStart"/>
            <w:r w:rsidRPr="001677D0">
              <w:rPr>
                <w:rFonts w:ascii="標楷體" w:eastAsia="標楷體" w:hAnsi="標楷體" w:hint="eastAsia"/>
              </w:rPr>
              <w:t>臺</w:t>
            </w:r>
            <w:proofErr w:type="gramEnd"/>
            <w:r w:rsidRPr="001677D0">
              <w:rPr>
                <w:rFonts w:ascii="標楷體" w:eastAsia="標楷體" w:hAnsi="標楷體" w:hint="eastAsia"/>
              </w:rPr>
              <w:t>北區監理所花蓮監理站</w:t>
            </w:r>
          </w:p>
        </w:tc>
      </w:tr>
      <w:tr w:rsidR="005A50AB" w:rsidRPr="001677D0" w14:paraId="5744E92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8F4EA1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981</w:t>
            </w:r>
          </w:p>
        </w:tc>
        <w:tc>
          <w:tcPr>
            <w:tcW w:w="4819" w:type="dxa"/>
            <w:tcBorders>
              <w:top w:val="nil"/>
              <w:left w:val="nil"/>
              <w:bottom w:val="single" w:sz="4" w:space="0" w:color="auto"/>
              <w:right w:val="single" w:sz="4" w:space="0" w:color="auto"/>
            </w:tcBorders>
            <w:shd w:val="clear" w:color="auto" w:fill="auto"/>
            <w:noWrap/>
            <w:vAlign w:val="center"/>
          </w:tcPr>
          <w:p w14:paraId="06C539BE" w14:textId="77777777" w:rsidR="005A50AB" w:rsidRPr="001677D0" w:rsidRDefault="005A50AB" w:rsidP="007E2411">
            <w:pPr>
              <w:rPr>
                <w:rFonts w:ascii="標楷體" w:eastAsia="標楷體" w:hAnsi="標楷體" w:cs="新細明體"/>
              </w:rPr>
            </w:pPr>
            <w:proofErr w:type="gramStart"/>
            <w:r w:rsidRPr="001677D0">
              <w:rPr>
                <w:rFonts w:ascii="標楷體" w:eastAsia="標楷體" w:hAnsi="標楷體" w:hint="eastAsia"/>
              </w:rPr>
              <w:t>臺</w:t>
            </w:r>
            <w:proofErr w:type="gramEnd"/>
            <w:r w:rsidRPr="001677D0">
              <w:rPr>
                <w:rFonts w:ascii="標楷體" w:eastAsia="標楷體" w:hAnsi="標楷體" w:hint="eastAsia"/>
              </w:rPr>
              <w:t>北區監理</w:t>
            </w:r>
            <w:proofErr w:type="gramStart"/>
            <w:r w:rsidRPr="001677D0">
              <w:rPr>
                <w:rFonts w:ascii="標楷體" w:eastAsia="標楷體" w:hAnsi="標楷體" w:hint="eastAsia"/>
              </w:rPr>
              <w:t>所玉里監理分</w:t>
            </w:r>
            <w:proofErr w:type="gramEnd"/>
            <w:r w:rsidRPr="001677D0">
              <w:rPr>
                <w:rFonts w:ascii="標楷體" w:eastAsia="標楷體" w:hAnsi="標楷體" w:hint="eastAsia"/>
              </w:rPr>
              <w:t>站</w:t>
            </w:r>
          </w:p>
        </w:tc>
      </w:tr>
    </w:tbl>
    <w:p w14:paraId="09B0EFFC" w14:textId="77777777" w:rsidR="005A50AB" w:rsidRPr="001677D0" w:rsidRDefault="005A50AB" w:rsidP="005A50AB">
      <w:pPr>
        <w:tabs>
          <w:tab w:val="left" w:pos="788"/>
        </w:tabs>
        <w:ind w:leftChars="300" w:left="720"/>
        <w:rPr>
          <w:rFonts w:ascii="標楷體" w:eastAsia="標楷體" w:hAnsi="標楷體"/>
        </w:rPr>
      </w:pPr>
    </w:p>
    <w:p w14:paraId="63F34B38" w14:textId="7B091959"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使用地類別</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5B7960F6"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9997C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2A60B7D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0924254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A899D8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01</w:t>
            </w:r>
          </w:p>
        </w:tc>
        <w:tc>
          <w:tcPr>
            <w:tcW w:w="4819" w:type="dxa"/>
            <w:tcBorders>
              <w:top w:val="nil"/>
              <w:left w:val="nil"/>
              <w:bottom w:val="single" w:sz="4" w:space="0" w:color="auto"/>
              <w:right w:val="single" w:sz="4" w:space="0" w:color="auto"/>
            </w:tcBorders>
            <w:shd w:val="clear" w:color="auto" w:fill="auto"/>
            <w:noWrap/>
            <w:vAlign w:val="center"/>
          </w:tcPr>
          <w:p w14:paraId="6C6C130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甲種建築用地</w:t>
            </w:r>
          </w:p>
        </w:tc>
      </w:tr>
      <w:tr w:rsidR="001677D0" w:rsidRPr="001677D0" w14:paraId="24A23B1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AB7E8B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02</w:t>
            </w:r>
          </w:p>
        </w:tc>
        <w:tc>
          <w:tcPr>
            <w:tcW w:w="4819" w:type="dxa"/>
            <w:tcBorders>
              <w:top w:val="nil"/>
              <w:left w:val="nil"/>
              <w:bottom w:val="single" w:sz="4" w:space="0" w:color="auto"/>
              <w:right w:val="single" w:sz="4" w:space="0" w:color="auto"/>
            </w:tcBorders>
            <w:shd w:val="clear" w:color="auto" w:fill="auto"/>
            <w:noWrap/>
            <w:vAlign w:val="center"/>
          </w:tcPr>
          <w:p w14:paraId="0C689ED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乙種建築用地</w:t>
            </w:r>
          </w:p>
        </w:tc>
      </w:tr>
      <w:tr w:rsidR="001677D0" w:rsidRPr="001677D0" w14:paraId="39763EC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EC2399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03</w:t>
            </w:r>
          </w:p>
        </w:tc>
        <w:tc>
          <w:tcPr>
            <w:tcW w:w="4819" w:type="dxa"/>
            <w:tcBorders>
              <w:top w:val="nil"/>
              <w:left w:val="nil"/>
              <w:bottom w:val="single" w:sz="4" w:space="0" w:color="auto"/>
              <w:right w:val="single" w:sz="4" w:space="0" w:color="auto"/>
            </w:tcBorders>
            <w:shd w:val="clear" w:color="auto" w:fill="auto"/>
            <w:noWrap/>
            <w:vAlign w:val="center"/>
          </w:tcPr>
          <w:p w14:paraId="7C2884A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丙種建築用地</w:t>
            </w:r>
          </w:p>
        </w:tc>
      </w:tr>
      <w:tr w:rsidR="001677D0" w:rsidRPr="001677D0" w14:paraId="75A09B8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852599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04</w:t>
            </w:r>
          </w:p>
        </w:tc>
        <w:tc>
          <w:tcPr>
            <w:tcW w:w="4819" w:type="dxa"/>
            <w:tcBorders>
              <w:top w:val="nil"/>
              <w:left w:val="nil"/>
              <w:bottom w:val="single" w:sz="4" w:space="0" w:color="auto"/>
              <w:right w:val="single" w:sz="4" w:space="0" w:color="auto"/>
            </w:tcBorders>
            <w:shd w:val="clear" w:color="auto" w:fill="auto"/>
            <w:noWrap/>
            <w:vAlign w:val="center"/>
          </w:tcPr>
          <w:p w14:paraId="5A43C9C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丁種建築用地</w:t>
            </w:r>
          </w:p>
        </w:tc>
      </w:tr>
      <w:tr w:rsidR="001677D0" w:rsidRPr="001677D0" w14:paraId="0DE4C69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D7C5C4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05</w:t>
            </w:r>
          </w:p>
        </w:tc>
        <w:tc>
          <w:tcPr>
            <w:tcW w:w="4819" w:type="dxa"/>
            <w:tcBorders>
              <w:top w:val="nil"/>
              <w:left w:val="nil"/>
              <w:bottom w:val="single" w:sz="4" w:space="0" w:color="auto"/>
              <w:right w:val="single" w:sz="4" w:space="0" w:color="auto"/>
            </w:tcBorders>
            <w:shd w:val="clear" w:color="auto" w:fill="auto"/>
            <w:noWrap/>
            <w:vAlign w:val="center"/>
          </w:tcPr>
          <w:p w14:paraId="16EC9A3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農牧用地</w:t>
            </w:r>
          </w:p>
        </w:tc>
      </w:tr>
      <w:tr w:rsidR="001677D0" w:rsidRPr="001677D0" w14:paraId="6D0376D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CA422F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06</w:t>
            </w:r>
          </w:p>
        </w:tc>
        <w:tc>
          <w:tcPr>
            <w:tcW w:w="4819" w:type="dxa"/>
            <w:tcBorders>
              <w:top w:val="nil"/>
              <w:left w:val="nil"/>
              <w:bottom w:val="single" w:sz="4" w:space="0" w:color="auto"/>
              <w:right w:val="single" w:sz="4" w:space="0" w:color="auto"/>
            </w:tcBorders>
            <w:shd w:val="clear" w:color="auto" w:fill="auto"/>
            <w:noWrap/>
            <w:vAlign w:val="center"/>
          </w:tcPr>
          <w:p w14:paraId="5FDE44D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礦業用地</w:t>
            </w:r>
          </w:p>
        </w:tc>
      </w:tr>
      <w:tr w:rsidR="001677D0" w:rsidRPr="001677D0" w14:paraId="4D9612F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8F22F2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07</w:t>
            </w:r>
          </w:p>
        </w:tc>
        <w:tc>
          <w:tcPr>
            <w:tcW w:w="4819" w:type="dxa"/>
            <w:tcBorders>
              <w:top w:val="nil"/>
              <w:left w:val="nil"/>
              <w:bottom w:val="single" w:sz="4" w:space="0" w:color="auto"/>
              <w:right w:val="single" w:sz="4" w:space="0" w:color="auto"/>
            </w:tcBorders>
            <w:shd w:val="clear" w:color="auto" w:fill="auto"/>
            <w:noWrap/>
            <w:vAlign w:val="center"/>
          </w:tcPr>
          <w:p w14:paraId="3E07D57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交通用地</w:t>
            </w:r>
          </w:p>
        </w:tc>
      </w:tr>
      <w:tr w:rsidR="001677D0" w:rsidRPr="001677D0" w14:paraId="6869088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161B56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08</w:t>
            </w:r>
          </w:p>
        </w:tc>
        <w:tc>
          <w:tcPr>
            <w:tcW w:w="4819" w:type="dxa"/>
            <w:tcBorders>
              <w:top w:val="nil"/>
              <w:left w:val="nil"/>
              <w:bottom w:val="single" w:sz="4" w:space="0" w:color="auto"/>
              <w:right w:val="single" w:sz="4" w:space="0" w:color="auto"/>
            </w:tcBorders>
            <w:shd w:val="clear" w:color="auto" w:fill="auto"/>
            <w:noWrap/>
            <w:vAlign w:val="center"/>
          </w:tcPr>
          <w:p w14:paraId="6C78913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水利用地</w:t>
            </w:r>
          </w:p>
        </w:tc>
      </w:tr>
      <w:tr w:rsidR="001677D0" w:rsidRPr="001677D0" w14:paraId="191DF98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0784F5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09</w:t>
            </w:r>
          </w:p>
        </w:tc>
        <w:tc>
          <w:tcPr>
            <w:tcW w:w="4819" w:type="dxa"/>
            <w:tcBorders>
              <w:top w:val="nil"/>
              <w:left w:val="nil"/>
              <w:bottom w:val="single" w:sz="4" w:space="0" w:color="auto"/>
              <w:right w:val="single" w:sz="4" w:space="0" w:color="auto"/>
            </w:tcBorders>
            <w:shd w:val="clear" w:color="auto" w:fill="auto"/>
            <w:noWrap/>
            <w:vAlign w:val="center"/>
          </w:tcPr>
          <w:p w14:paraId="4288E74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遊憩用地</w:t>
            </w:r>
          </w:p>
        </w:tc>
      </w:tr>
      <w:tr w:rsidR="001677D0" w:rsidRPr="001677D0" w14:paraId="0D8ABEE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DFB266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10</w:t>
            </w:r>
          </w:p>
        </w:tc>
        <w:tc>
          <w:tcPr>
            <w:tcW w:w="4819" w:type="dxa"/>
            <w:tcBorders>
              <w:top w:val="nil"/>
              <w:left w:val="nil"/>
              <w:bottom w:val="single" w:sz="4" w:space="0" w:color="auto"/>
              <w:right w:val="single" w:sz="4" w:space="0" w:color="auto"/>
            </w:tcBorders>
            <w:shd w:val="clear" w:color="auto" w:fill="auto"/>
            <w:noWrap/>
            <w:vAlign w:val="center"/>
          </w:tcPr>
          <w:p w14:paraId="16FD469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古蹟保存用地</w:t>
            </w:r>
          </w:p>
        </w:tc>
      </w:tr>
      <w:tr w:rsidR="001677D0" w:rsidRPr="001677D0" w14:paraId="4FA38AC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ECAF49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11</w:t>
            </w:r>
          </w:p>
        </w:tc>
        <w:tc>
          <w:tcPr>
            <w:tcW w:w="4819" w:type="dxa"/>
            <w:tcBorders>
              <w:top w:val="nil"/>
              <w:left w:val="nil"/>
              <w:bottom w:val="single" w:sz="4" w:space="0" w:color="auto"/>
              <w:right w:val="single" w:sz="4" w:space="0" w:color="auto"/>
            </w:tcBorders>
            <w:shd w:val="clear" w:color="auto" w:fill="auto"/>
            <w:noWrap/>
            <w:vAlign w:val="center"/>
          </w:tcPr>
          <w:p w14:paraId="6B16400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生態保護用地</w:t>
            </w:r>
          </w:p>
        </w:tc>
      </w:tr>
      <w:tr w:rsidR="001677D0" w:rsidRPr="001677D0" w14:paraId="46D9C51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010220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12</w:t>
            </w:r>
          </w:p>
        </w:tc>
        <w:tc>
          <w:tcPr>
            <w:tcW w:w="4819" w:type="dxa"/>
            <w:tcBorders>
              <w:top w:val="nil"/>
              <w:left w:val="nil"/>
              <w:bottom w:val="single" w:sz="4" w:space="0" w:color="auto"/>
              <w:right w:val="single" w:sz="4" w:space="0" w:color="auto"/>
            </w:tcBorders>
            <w:shd w:val="clear" w:color="auto" w:fill="auto"/>
            <w:noWrap/>
            <w:vAlign w:val="center"/>
          </w:tcPr>
          <w:p w14:paraId="15F72F2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國土保安</w:t>
            </w:r>
          </w:p>
        </w:tc>
      </w:tr>
      <w:tr w:rsidR="001677D0" w:rsidRPr="001677D0" w14:paraId="13DF79B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B6BB55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13</w:t>
            </w:r>
          </w:p>
        </w:tc>
        <w:tc>
          <w:tcPr>
            <w:tcW w:w="4819" w:type="dxa"/>
            <w:tcBorders>
              <w:top w:val="nil"/>
              <w:left w:val="nil"/>
              <w:bottom w:val="single" w:sz="4" w:space="0" w:color="auto"/>
              <w:right w:val="single" w:sz="4" w:space="0" w:color="auto"/>
            </w:tcBorders>
            <w:shd w:val="clear" w:color="auto" w:fill="auto"/>
            <w:noWrap/>
            <w:vAlign w:val="center"/>
          </w:tcPr>
          <w:p w14:paraId="5E1983B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墳墓用地</w:t>
            </w:r>
          </w:p>
        </w:tc>
      </w:tr>
      <w:tr w:rsidR="001677D0" w:rsidRPr="001677D0" w14:paraId="7C27755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F4C768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14</w:t>
            </w:r>
          </w:p>
        </w:tc>
        <w:tc>
          <w:tcPr>
            <w:tcW w:w="4819" w:type="dxa"/>
            <w:tcBorders>
              <w:top w:val="nil"/>
              <w:left w:val="nil"/>
              <w:bottom w:val="single" w:sz="4" w:space="0" w:color="auto"/>
              <w:right w:val="single" w:sz="4" w:space="0" w:color="auto"/>
            </w:tcBorders>
            <w:shd w:val="clear" w:color="auto" w:fill="auto"/>
            <w:noWrap/>
            <w:vAlign w:val="center"/>
          </w:tcPr>
          <w:p w14:paraId="336D1E1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特定目的事業用地</w:t>
            </w:r>
          </w:p>
        </w:tc>
      </w:tr>
      <w:tr w:rsidR="001677D0" w:rsidRPr="001677D0" w14:paraId="6A33875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0CEBFB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15</w:t>
            </w:r>
          </w:p>
        </w:tc>
        <w:tc>
          <w:tcPr>
            <w:tcW w:w="4819" w:type="dxa"/>
            <w:tcBorders>
              <w:top w:val="nil"/>
              <w:left w:val="nil"/>
              <w:bottom w:val="single" w:sz="4" w:space="0" w:color="auto"/>
              <w:right w:val="single" w:sz="4" w:space="0" w:color="auto"/>
            </w:tcBorders>
            <w:shd w:val="clear" w:color="auto" w:fill="auto"/>
            <w:noWrap/>
            <w:vAlign w:val="center"/>
          </w:tcPr>
          <w:p w14:paraId="669E83C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鹽業用地</w:t>
            </w:r>
          </w:p>
        </w:tc>
      </w:tr>
      <w:tr w:rsidR="001677D0" w:rsidRPr="001677D0" w14:paraId="5980B8A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5DC316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16</w:t>
            </w:r>
          </w:p>
        </w:tc>
        <w:tc>
          <w:tcPr>
            <w:tcW w:w="4819" w:type="dxa"/>
            <w:tcBorders>
              <w:top w:val="nil"/>
              <w:left w:val="nil"/>
              <w:bottom w:val="single" w:sz="4" w:space="0" w:color="auto"/>
              <w:right w:val="single" w:sz="4" w:space="0" w:color="auto"/>
            </w:tcBorders>
            <w:shd w:val="clear" w:color="auto" w:fill="auto"/>
            <w:noWrap/>
            <w:vAlign w:val="center"/>
          </w:tcPr>
          <w:p w14:paraId="7B61297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窯業用地</w:t>
            </w:r>
          </w:p>
        </w:tc>
      </w:tr>
      <w:tr w:rsidR="001677D0" w:rsidRPr="001677D0" w14:paraId="23F37CC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A38092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17</w:t>
            </w:r>
          </w:p>
        </w:tc>
        <w:tc>
          <w:tcPr>
            <w:tcW w:w="4819" w:type="dxa"/>
            <w:tcBorders>
              <w:top w:val="nil"/>
              <w:left w:val="nil"/>
              <w:bottom w:val="single" w:sz="4" w:space="0" w:color="auto"/>
              <w:right w:val="single" w:sz="4" w:space="0" w:color="auto"/>
            </w:tcBorders>
            <w:shd w:val="clear" w:color="auto" w:fill="auto"/>
            <w:noWrap/>
            <w:vAlign w:val="center"/>
          </w:tcPr>
          <w:p w14:paraId="12C4D38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林業用地</w:t>
            </w:r>
          </w:p>
        </w:tc>
      </w:tr>
      <w:tr w:rsidR="001677D0" w:rsidRPr="001677D0" w14:paraId="0EFEAC4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F074BA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18</w:t>
            </w:r>
          </w:p>
        </w:tc>
        <w:tc>
          <w:tcPr>
            <w:tcW w:w="4819" w:type="dxa"/>
            <w:tcBorders>
              <w:top w:val="nil"/>
              <w:left w:val="nil"/>
              <w:bottom w:val="single" w:sz="4" w:space="0" w:color="auto"/>
              <w:right w:val="single" w:sz="4" w:space="0" w:color="auto"/>
            </w:tcBorders>
            <w:shd w:val="clear" w:color="auto" w:fill="auto"/>
            <w:noWrap/>
            <w:vAlign w:val="center"/>
          </w:tcPr>
          <w:p w14:paraId="65EEA36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養殖用地</w:t>
            </w:r>
          </w:p>
        </w:tc>
      </w:tr>
      <w:tr w:rsidR="001677D0" w:rsidRPr="001677D0" w14:paraId="1971FF4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B24438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19</w:t>
            </w:r>
          </w:p>
        </w:tc>
        <w:tc>
          <w:tcPr>
            <w:tcW w:w="4819" w:type="dxa"/>
            <w:tcBorders>
              <w:top w:val="nil"/>
              <w:left w:val="nil"/>
              <w:bottom w:val="single" w:sz="4" w:space="0" w:color="auto"/>
              <w:right w:val="single" w:sz="4" w:space="0" w:color="auto"/>
            </w:tcBorders>
            <w:shd w:val="clear" w:color="auto" w:fill="auto"/>
            <w:noWrap/>
            <w:vAlign w:val="center"/>
          </w:tcPr>
          <w:p w14:paraId="193ECE0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都市用地</w:t>
            </w:r>
          </w:p>
        </w:tc>
      </w:tr>
      <w:tr w:rsidR="005A50AB" w:rsidRPr="001677D0" w14:paraId="50F6B9B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55A93B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20</w:t>
            </w:r>
          </w:p>
        </w:tc>
        <w:tc>
          <w:tcPr>
            <w:tcW w:w="4819" w:type="dxa"/>
            <w:tcBorders>
              <w:top w:val="nil"/>
              <w:left w:val="nil"/>
              <w:bottom w:val="single" w:sz="4" w:space="0" w:color="auto"/>
              <w:right w:val="single" w:sz="4" w:space="0" w:color="auto"/>
            </w:tcBorders>
            <w:shd w:val="clear" w:color="auto" w:fill="auto"/>
            <w:noWrap/>
            <w:vAlign w:val="center"/>
          </w:tcPr>
          <w:p w14:paraId="3EE0CBC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暫未編定</w:t>
            </w:r>
          </w:p>
        </w:tc>
      </w:tr>
    </w:tbl>
    <w:p w14:paraId="1F720988" w14:textId="77777777" w:rsidR="00CB7D59" w:rsidRPr="001677D0" w:rsidRDefault="00CB7D59" w:rsidP="005A50AB">
      <w:pPr>
        <w:tabs>
          <w:tab w:val="left" w:pos="788"/>
        </w:tabs>
        <w:ind w:leftChars="300" w:left="720"/>
        <w:rPr>
          <w:rFonts w:ascii="標楷體" w:eastAsia="標楷體" w:hAnsi="標楷體"/>
        </w:rPr>
      </w:pPr>
    </w:p>
    <w:p w14:paraId="74E476BA" w14:textId="49342EC1" w:rsidR="005A50AB" w:rsidRPr="001677D0" w:rsidRDefault="004A5BEF" w:rsidP="00787403">
      <w:pPr>
        <w:numPr>
          <w:ilvl w:val="0"/>
          <w:numId w:val="15"/>
        </w:numPr>
        <w:rPr>
          <w:rFonts w:ascii="標楷體" w:eastAsia="標楷體" w:hAnsi="標楷體"/>
        </w:rPr>
      </w:pPr>
      <w:r w:rsidRPr="001677D0">
        <w:rPr>
          <w:rFonts w:ascii="標楷體" w:eastAsia="標楷體" w:hAnsi="標楷體" w:hint="eastAsia"/>
        </w:rPr>
        <w:t>土地</w:t>
      </w:r>
      <w:r w:rsidR="005A50AB" w:rsidRPr="001677D0">
        <w:rPr>
          <w:rFonts w:ascii="標楷體" w:eastAsia="標楷體" w:hAnsi="標楷體" w:hint="eastAsia"/>
        </w:rPr>
        <w:t>使用區分</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27E90B07"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ABB2F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04FE394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0DB3925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258CD0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01</w:t>
            </w:r>
          </w:p>
        </w:tc>
        <w:tc>
          <w:tcPr>
            <w:tcW w:w="4819" w:type="dxa"/>
            <w:tcBorders>
              <w:top w:val="nil"/>
              <w:left w:val="nil"/>
              <w:bottom w:val="single" w:sz="4" w:space="0" w:color="auto"/>
              <w:right w:val="single" w:sz="4" w:space="0" w:color="auto"/>
            </w:tcBorders>
            <w:shd w:val="clear" w:color="auto" w:fill="auto"/>
            <w:noWrap/>
            <w:vAlign w:val="center"/>
          </w:tcPr>
          <w:p w14:paraId="13BE7C4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特定農業區</w:t>
            </w:r>
          </w:p>
        </w:tc>
      </w:tr>
      <w:tr w:rsidR="001677D0" w:rsidRPr="001677D0" w14:paraId="22E5582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D02749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02</w:t>
            </w:r>
          </w:p>
        </w:tc>
        <w:tc>
          <w:tcPr>
            <w:tcW w:w="4819" w:type="dxa"/>
            <w:tcBorders>
              <w:top w:val="nil"/>
              <w:left w:val="nil"/>
              <w:bottom w:val="single" w:sz="4" w:space="0" w:color="auto"/>
              <w:right w:val="single" w:sz="4" w:space="0" w:color="auto"/>
            </w:tcBorders>
            <w:shd w:val="clear" w:color="auto" w:fill="auto"/>
            <w:noWrap/>
            <w:vAlign w:val="center"/>
          </w:tcPr>
          <w:p w14:paraId="224096C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一般農業區</w:t>
            </w:r>
          </w:p>
        </w:tc>
      </w:tr>
      <w:tr w:rsidR="001677D0" w:rsidRPr="001677D0" w14:paraId="489FFAC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3731C9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03</w:t>
            </w:r>
          </w:p>
        </w:tc>
        <w:tc>
          <w:tcPr>
            <w:tcW w:w="4819" w:type="dxa"/>
            <w:tcBorders>
              <w:top w:val="nil"/>
              <w:left w:val="nil"/>
              <w:bottom w:val="single" w:sz="4" w:space="0" w:color="auto"/>
              <w:right w:val="single" w:sz="4" w:space="0" w:color="auto"/>
            </w:tcBorders>
            <w:shd w:val="clear" w:color="auto" w:fill="auto"/>
            <w:noWrap/>
            <w:vAlign w:val="center"/>
          </w:tcPr>
          <w:p w14:paraId="021DB47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鄉村區</w:t>
            </w:r>
          </w:p>
        </w:tc>
      </w:tr>
      <w:tr w:rsidR="001677D0" w:rsidRPr="001677D0" w14:paraId="79511CB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C63EF0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04</w:t>
            </w:r>
          </w:p>
        </w:tc>
        <w:tc>
          <w:tcPr>
            <w:tcW w:w="4819" w:type="dxa"/>
            <w:tcBorders>
              <w:top w:val="nil"/>
              <w:left w:val="nil"/>
              <w:bottom w:val="single" w:sz="4" w:space="0" w:color="auto"/>
              <w:right w:val="single" w:sz="4" w:space="0" w:color="auto"/>
            </w:tcBorders>
            <w:shd w:val="clear" w:color="auto" w:fill="auto"/>
            <w:noWrap/>
            <w:vAlign w:val="center"/>
          </w:tcPr>
          <w:p w14:paraId="60D57E0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工業區</w:t>
            </w:r>
          </w:p>
        </w:tc>
      </w:tr>
      <w:tr w:rsidR="001677D0" w:rsidRPr="001677D0" w14:paraId="380FA95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7C6DB6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05</w:t>
            </w:r>
          </w:p>
        </w:tc>
        <w:tc>
          <w:tcPr>
            <w:tcW w:w="4819" w:type="dxa"/>
            <w:tcBorders>
              <w:top w:val="nil"/>
              <w:left w:val="nil"/>
              <w:bottom w:val="single" w:sz="4" w:space="0" w:color="auto"/>
              <w:right w:val="single" w:sz="4" w:space="0" w:color="auto"/>
            </w:tcBorders>
            <w:shd w:val="clear" w:color="auto" w:fill="auto"/>
            <w:noWrap/>
            <w:vAlign w:val="center"/>
          </w:tcPr>
          <w:p w14:paraId="62DC49F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森林區</w:t>
            </w:r>
          </w:p>
        </w:tc>
      </w:tr>
      <w:tr w:rsidR="001677D0" w:rsidRPr="001677D0" w14:paraId="70CF7CB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BDFF8B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06</w:t>
            </w:r>
          </w:p>
        </w:tc>
        <w:tc>
          <w:tcPr>
            <w:tcW w:w="4819" w:type="dxa"/>
            <w:tcBorders>
              <w:top w:val="nil"/>
              <w:left w:val="nil"/>
              <w:bottom w:val="single" w:sz="4" w:space="0" w:color="auto"/>
              <w:right w:val="single" w:sz="4" w:space="0" w:color="auto"/>
            </w:tcBorders>
            <w:shd w:val="clear" w:color="auto" w:fill="auto"/>
            <w:noWrap/>
            <w:vAlign w:val="center"/>
          </w:tcPr>
          <w:p w14:paraId="6A5598B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山坡地保育區</w:t>
            </w:r>
          </w:p>
        </w:tc>
      </w:tr>
      <w:tr w:rsidR="001677D0" w:rsidRPr="001677D0" w14:paraId="17A8AA1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2F05E1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07</w:t>
            </w:r>
          </w:p>
        </w:tc>
        <w:tc>
          <w:tcPr>
            <w:tcW w:w="4819" w:type="dxa"/>
            <w:tcBorders>
              <w:top w:val="nil"/>
              <w:left w:val="nil"/>
              <w:bottom w:val="single" w:sz="4" w:space="0" w:color="auto"/>
              <w:right w:val="single" w:sz="4" w:space="0" w:color="auto"/>
            </w:tcBorders>
            <w:shd w:val="clear" w:color="auto" w:fill="auto"/>
            <w:noWrap/>
            <w:vAlign w:val="center"/>
          </w:tcPr>
          <w:p w14:paraId="3A56312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風景區</w:t>
            </w:r>
          </w:p>
        </w:tc>
      </w:tr>
      <w:tr w:rsidR="001677D0" w:rsidRPr="001677D0" w14:paraId="1EBF6B3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C92170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08</w:t>
            </w:r>
          </w:p>
        </w:tc>
        <w:tc>
          <w:tcPr>
            <w:tcW w:w="4819" w:type="dxa"/>
            <w:tcBorders>
              <w:top w:val="nil"/>
              <w:left w:val="nil"/>
              <w:bottom w:val="single" w:sz="4" w:space="0" w:color="auto"/>
              <w:right w:val="single" w:sz="4" w:space="0" w:color="auto"/>
            </w:tcBorders>
            <w:shd w:val="clear" w:color="auto" w:fill="auto"/>
            <w:noWrap/>
            <w:vAlign w:val="center"/>
          </w:tcPr>
          <w:p w14:paraId="4B8A969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特定專用區</w:t>
            </w:r>
          </w:p>
        </w:tc>
      </w:tr>
      <w:tr w:rsidR="001677D0" w:rsidRPr="001677D0" w14:paraId="6A1EA84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0818A8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09</w:t>
            </w:r>
          </w:p>
        </w:tc>
        <w:tc>
          <w:tcPr>
            <w:tcW w:w="4819" w:type="dxa"/>
            <w:tcBorders>
              <w:top w:val="nil"/>
              <w:left w:val="nil"/>
              <w:bottom w:val="single" w:sz="4" w:space="0" w:color="auto"/>
              <w:right w:val="single" w:sz="4" w:space="0" w:color="auto"/>
            </w:tcBorders>
            <w:shd w:val="clear" w:color="auto" w:fill="auto"/>
            <w:noWrap/>
            <w:vAlign w:val="center"/>
          </w:tcPr>
          <w:p w14:paraId="74AB490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國家公園區</w:t>
            </w:r>
          </w:p>
        </w:tc>
      </w:tr>
      <w:tr w:rsidR="001677D0" w:rsidRPr="001677D0" w14:paraId="7A13CE0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5299D5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10</w:t>
            </w:r>
          </w:p>
        </w:tc>
        <w:tc>
          <w:tcPr>
            <w:tcW w:w="4819" w:type="dxa"/>
            <w:tcBorders>
              <w:top w:val="nil"/>
              <w:left w:val="nil"/>
              <w:bottom w:val="single" w:sz="4" w:space="0" w:color="auto"/>
              <w:right w:val="single" w:sz="4" w:space="0" w:color="auto"/>
            </w:tcBorders>
            <w:shd w:val="clear" w:color="auto" w:fill="auto"/>
            <w:noWrap/>
            <w:vAlign w:val="center"/>
          </w:tcPr>
          <w:p w14:paraId="18867A7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住宅區</w:t>
            </w:r>
          </w:p>
        </w:tc>
      </w:tr>
      <w:tr w:rsidR="001677D0" w:rsidRPr="001677D0" w14:paraId="0FA6720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4D3333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11</w:t>
            </w:r>
          </w:p>
        </w:tc>
        <w:tc>
          <w:tcPr>
            <w:tcW w:w="4819" w:type="dxa"/>
            <w:tcBorders>
              <w:top w:val="nil"/>
              <w:left w:val="nil"/>
              <w:bottom w:val="single" w:sz="4" w:space="0" w:color="auto"/>
              <w:right w:val="single" w:sz="4" w:space="0" w:color="auto"/>
            </w:tcBorders>
            <w:shd w:val="clear" w:color="auto" w:fill="auto"/>
            <w:noWrap/>
            <w:vAlign w:val="center"/>
          </w:tcPr>
          <w:p w14:paraId="155F9A1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商業區</w:t>
            </w:r>
          </w:p>
        </w:tc>
      </w:tr>
      <w:tr w:rsidR="001677D0" w:rsidRPr="001677D0" w14:paraId="4CECCA0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F70D63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12</w:t>
            </w:r>
          </w:p>
        </w:tc>
        <w:tc>
          <w:tcPr>
            <w:tcW w:w="4819" w:type="dxa"/>
            <w:tcBorders>
              <w:top w:val="nil"/>
              <w:left w:val="nil"/>
              <w:bottom w:val="single" w:sz="4" w:space="0" w:color="auto"/>
              <w:right w:val="single" w:sz="4" w:space="0" w:color="auto"/>
            </w:tcBorders>
            <w:shd w:val="clear" w:color="auto" w:fill="auto"/>
            <w:noWrap/>
            <w:vAlign w:val="center"/>
          </w:tcPr>
          <w:p w14:paraId="26D8241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行政區</w:t>
            </w:r>
          </w:p>
        </w:tc>
      </w:tr>
      <w:tr w:rsidR="001677D0" w:rsidRPr="001677D0" w14:paraId="19C9563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30FB30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13</w:t>
            </w:r>
          </w:p>
        </w:tc>
        <w:tc>
          <w:tcPr>
            <w:tcW w:w="4819" w:type="dxa"/>
            <w:tcBorders>
              <w:top w:val="nil"/>
              <w:left w:val="nil"/>
              <w:bottom w:val="single" w:sz="4" w:space="0" w:color="auto"/>
              <w:right w:val="single" w:sz="4" w:space="0" w:color="auto"/>
            </w:tcBorders>
            <w:shd w:val="clear" w:color="auto" w:fill="auto"/>
            <w:noWrap/>
            <w:vAlign w:val="center"/>
          </w:tcPr>
          <w:p w14:paraId="7C53113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工業區</w:t>
            </w:r>
          </w:p>
        </w:tc>
      </w:tr>
      <w:tr w:rsidR="001677D0" w:rsidRPr="001677D0" w14:paraId="60B3D79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BFE060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14</w:t>
            </w:r>
          </w:p>
        </w:tc>
        <w:tc>
          <w:tcPr>
            <w:tcW w:w="4819" w:type="dxa"/>
            <w:tcBorders>
              <w:top w:val="nil"/>
              <w:left w:val="nil"/>
              <w:bottom w:val="single" w:sz="4" w:space="0" w:color="auto"/>
              <w:right w:val="single" w:sz="4" w:space="0" w:color="auto"/>
            </w:tcBorders>
            <w:shd w:val="clear" w:color="auto" w:fill="auto"/>
            <w:noWrap/>
            <w:vAlign w:val="center"/>
          </w:tcPr>
          <w:p w14:paraId="3B3AFAC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文教區</w:t>
            </w:r>
          </w:p>
        </w:tc>
      </w:tr>
      <w:tr w:rsidR="001677D0" w:rsidRPr="001677D0" w14:paraId="642D547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E62D59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15</w:t>
            </w:r>
          </w:p>
        </w:tc>
        <w:tc>
          <w:tcPr>
            <w:tcW w:w="4819" w:type="dxa"/>
            <w:tcBorders>
              <w:top w:val="nil"/>
              <w:left w:val="nil"/>
              <w:bottom w:val="single" w:sz="4" w:space="0" w:color="auto"/>
              <w:right w:val="single" w:sz="4" w:space="0" w:color="auto"/>
            </w:tcBorders>
            <w:shd w:val="clear" w:color="auto" w:fill="auto"/>
            <w:noWrap/>
            <w:vAlign w:val="center"/>
          </w:tcPr>
          <w:p w14:paraId="60A9910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農業區</w:t>
            </w:r>
          </w:p>
        </w:tc>
      </w:tr>
      <w:tr w:rsidR="001677D0" w:rsidRPr="001677D0" w14:paraId="2594823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A0D54E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16</w:t>
            </w:r>
          </w:p>
        </w:tc>
        <w:tc>
          <w:tcPr>
            <w:tcW w:w="4819" w:type="dxa"/>
            <w:tcBorders>
              <w:top w:val="nil"/>
              <w:left w:val="nil"/>
              <w:bottom w:val="single" w:sz="4" w:space="0" w:color="auto"/>
              <w:right w:val="single" w:sz="4" w:space="0" w:color="auto"/>
            </w:tcBorders>
            <w:shd w:val="clear" w:color="auto" w:fill="auto"/>
            <w:noWrap/>
            <w:vAlign w:val="center"/>
          </w:tcPr>
          <w:p w14:paraId="2C7F2AA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風景區</w:t>
            </w:r>
          </w:p>
        </w:tc>
      </w:tr>
      <w:tr w:rsidR="001677D0" w:rsidRPr="001677D0" w14:paraId="49D98B1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D5361C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17</w:t>
            </w:r>
          </w:p>
        </w:tc>
        <w:tc>
          <w:tcPr>
            <w:tcW w:w="4819" w:type="dxa"/>
            <w:tcBorders>
              <w:top w:val="nil"/>
              <w:left w:val="nil"/>
              <w:bottom w:val="single" w:sz="4" w:space="0" w:color="auto"/>
              <w:right w:val="single" w:sz="4" w:space="0" w:color="auto"/>
            </w:tcBorders>
            <w:shd w:val="clear" w:color="auto" w:fill="auto"/>
            <w:noWrap/>
            <w:vAlign w:val="center"/>
          </w:tcPr>
          <w:p w14:paraId="12D9D55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保護區</w:t>
            </w:r>
          </w:p>
        </w:tc>
      </w:tr>
      <w:tr w:rsidR="001677D0" w:rsidRPr="001677D0" w14:paraId="2F608C2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9B91B0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18</w:t>
            </w:r>
          </w:p>
        </w:tc>
        <w:tc>
          <w:tcPr>
            <w:tcW w:w="4819" w:type="dxa"/>
            <w:tcBorders>
              <w:top w:val="nil"/>
              <w:left w:val="nil"/>
              <w:bottom w:val="single" w:sz="4" w:space="0" w:color="auto"/>
              <w:right w:val="single" w:sz="4" w:space="0" w:color="auto"/>
            </w:tcBorders>
            <w:shd w:val="clear" w:color="auto" w:fill="auto"/>
            <w:noWrap/>
            <w:vAlign w:val="center"/>
          </w:tcPr>
          <w:p w14:paraId="0D4F1EE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水岸發展區</w:t>
            </w:r>
          </w:p>
        </w:tc>
      </w:tr>
      <w:tr w:rsidR="001677D0" w:rsidRPr="001677D0" w14:paraId="2A71594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5EEB6E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19</w:t>
            </w:r>
          </w:p>
        </w:tc>
        <w:tc>
          <w:tcPr>
            <w:tcW w:w="4819" w:type="dxa"/>
            <w:tcBorders>
              <w:top w:val="nil"/>
              <w:left w:val="nil"/>
              <w:bottom w:val="single" w:sz="4" w:space="0" w:color="auto"/>
              <w:right w:val="single" w:sz="4" w:space="0" w:color="auto"/>
            </w:tcBorders>
            <w:shd w:val="clear" w:color="auto" w:fill="auto"/>
            <w:noWrap/>
            <w:vAlign w:val="center"/>
          </w:tcPr>
          <w:p w14:paraId="51EA740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漁業區</w:t>
            </w:r>
          </w:p>
        </w:tc>
      </w:tr>
      <w:tr w:rsidR="001677D0" w:rsidRPr="001677D0" w14:paraId="7495602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979D50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20</w:t>
            </w:r>
          </w:p>
        </w:tc>
        <w:tc>
          <w:tcPr>
            <w:tcW w:w="4819" w:type="dxa"/>
            <w:tcBorders>
              <w:top w:val="nil"/>
              <w:left w:val="nil"/>
              <w:bottom w:val="single" w:sz="4" w:space="0" w:color="auto"/>
              <w:right w:val="single" w:sz="4" w:space="0" w:color="auto"/>
            </w:tcBorders>
            <w:shd w:val="clear" w:color="auto" w:fill="auto"/>
            <w:noWrap/>
            <w:vAlign w:val="center"/>
          </w:tcPr>
          <w:p w14:paraId="31ED384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倉儲區</w:t>
            </w:r>
          </w:p>
        </w:tc>
      </w:tr>
      <w:tr w:rsidR="001677D0" w:rsidRPr="001677D0" w14:paraId="62B41E8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1976A6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21</w:t>
            </w:r>
          </w:p>
        </w:tc>
        <w:tc>
          <w:tcPr>
            <w:tcW w:w="4819" w:type="dxa"/>
            <w:tcBorders>
              <w:top w:val="nil"/>
              <w:left w:val="nil"/>
              <w:bottom w:val="single" w:sz="4" w:space="0" w:color="auto"/>
              <w:right w:val="single" w:sz="4" w:space="0" w:color="auto"/>
            </w:tcBorders>
            <w:shd w:val="clear" w:color="auto" w:fill="auto"/>
            <w:noWrap/>
            <w:vAlign w:val="center"/>
          </w:tcPr>
          <w:p w14:paraId="48D9B2F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保存區</w:t>
            </w:r>
          </w:p>
        </w:tc>
      </w:tr>
      <w:tr w:rsidR="001677D0" w:rsidRPr="001677D0" w14:paraId="109A3A0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304D91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22</w:t>
            </w:r>
          </w:p>
        </w:tc>
        <w:tc>
          <w:tcPr>
            <w:tcW w:w="4819" w:type="dxa"/>
            <w:tcBorders>
              <w:top w:val="nil"/>
              <w:left w:val="nil"/>
              <w:bottom w:val="single" w:sz="4" w:space="0" w:color="auto"/>
              <w:right w:val="single" w:sz="4" w:space="0" w:color="auto"/>
            </w:tcBorders>
            <w:shd w:val="clear" w:color="auto" w:fill="auto"/>
            <w:noWrap/>
            <w:vAlign w:val="center"/>
          </w:tcPr>
          <w:p w14:paraId="5C0A423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葬儀業區</w:t>
            </w:r>
          </w:p>
        </w:tc>
      </w:tr>
      <w:tr w:rsidR="001677D0" w:rsidRPr="001677D0" w14:paraId="3CB05CB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7B0EB6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23</w:t>
            </w:r>
          </w:p>
        </w:tc>
        <w:tc>
          <w:tcPr>
            <w:tcW w:w="4819" w:type="dxa"/>
            <w:tcBorders>
              <w:top w:val="nil"/>
              <w:left w:val="nil"/>
              <w:bottom w:val="single" w:sz="4" w:space="0" w:color="auto"/>
              <w:right w:val="single" w:sz="4" w:space="0" w:color="auto"/>
            </w:tcBorders>
            <w:shd w:val="clear" w:color="auto" w:fill="auto"/>
            <w:noWrap/>
            <w:vAlign w:val="center"/>
          </w:tcPr>
          <w:p w14:paraId="29444FA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特定專用區</w:t>
            </w:r>
          </w:p>
        </w:tc>
      </w:tr>
      <w:tr w:rsidR="001677D0" w:rsidRPr="001677D0" w14:paraId="3A1AA8E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4E2726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24</w:t>
            </w:r>
          </w:p>
        </w:tc>
        <w:tc>
          <w:tcPr>
            <w:tcW w:w="4819" w:type="dxa"/>
            <w:tcBorders>
              <w:top w:val="nil"/>
              <w:left w:val="nil"/>
              <w:bottom w:val="single" w:sz="4" w:space="0" w:color="auto"/>
              <w:right w:val="single" w:sz="4" w:space="0" w:color="auto"/>
            </w:tcBorders>
            <w:shd w:val="clear" w:color="auto" w:fill="auto"/>
            <w:noWrap/>
            <w:vAlign w:val="center"/>
          </w:tcPr>
          <w:p w14:paraId="0E4CF9D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其他分區</w:t>
            </w:r>
          </w:p>
        </w:tc>
      </w:tr>
      <w:tr w:rsidR="001677D0" w:rsidRPr="001677D0" w14:paraId="57345F0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BCF0F1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25</w:t>
            </w:r>
          </w:p>
        </w:tc>
        <w:tc>
          <w:tcPr>
            <w:tcW w:w="4819" w:type="dxa"/>
            <w:tcBorders>
              <w:top w:val="nil"/>
              <w:left w:val="nil"/>
              <w:bottom w:val="single" w:sz="4" w:space="0" w:color="auto"/>
              <w:right w:val="single" w:sz="4" w:space="0" w:color="auto"/>
            </w:tcBorders>
            <w:shd w:val="clear" w:color="auto" w:fill="auto"/>
            <w:noWrap/>
            <w:vAlign w:val="center"/>
          </w:tcPr>
          <w:p w14:paraId="4182EFC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道路</w:t>
            </w:r>
          </w:p>
        </w:tc>
      </w:tr>
      <w:tr w:rsidR="001677D0" w:rsidRPr="001677D0" w14:paraId="2D60ABA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F2E9E4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26</w:t>
            </w:r>
          </w:p>
        </w:tc>
        <w:tc>
          <w:tcPr>
            <w:tcW w:w="4819" w:type="dxa"/>
            <w:tcBorders>
              <w:top w:val="nil"/>
              <w:left w:val="nil"/>
              <w:bottom w:val="single" w:sz="4" w:space="0" w:color="auto"/>
              <w:right w:val="single" w:sz="4" w:space="0" w:color="auto"/>
            </w:tcBorders>
            <w:shd w:val="clear" w:color="auto" w:fill="auto"/>
            <w:noWrap/>
            <w:vAlign w:val="center"/>
          </w:tcPr>
          <w:p w14:paraId="0A7B0AF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公園</w:t>
            </w:r>
          </w:p>
        </w:tc>
      </w:tr>
      <w:tr w:rsidR="001677D0" w:rsidRPr="001677D0" w14:paraId="2D5800C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0A509A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27</w:t>
            </w:r>
          </w:p>
        </w:tc>
        <w:tc>
          <w:tcPr>
            <w:tcW w:w="4819" w:type="dxa"/>
            <w:tcBorders>
              <w:top w:val="nil"/>
              <w:left w:val="nil"/>
              <w:bottom w:val="single" w:sz="4" w:space="0" w:color="auto"/>
              <w:right w:val="single" w:sz="4" w:space="0" w:color="auto"/>
            </w:tcBorders>
            <w:shd w:val="clear" w:color="auto" w:fill="auto"/>
            <w:noWrap/>
            <w:vAlign w:val="center"/>
          </w:tcPr>
          <w:p w14:paraId="0670B83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綠地</w:t>
            </w:r>
          </w:p>
        </w:tc>
      </w:tr>
      <w:tr w:rsidR="001677D0" w:rsidRPr="001677D0" w14:paraId="57B5C88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421BFB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28</w:t>
            </w:r>
          </w:p>
        </w:tc>
        <w:tc>
          <w:tcPr>
            <w:tcW w:w="4819" w:type="dxa"/>
            <w:tcBorders>
              <w:top w:val="nil"/>
              <w:left w:val="nil"/>
              <w:bottom w:val="single" w:sz="4" w:space="0" w:color="auto"/>
              <w:right w:val="single" w:sz="4" w:space="0" w:color="auto"/>
            </w:tcBorders>
            <w:shd w:val="clear" w:color="auto" w:fill="auto"/>
            <w:noWrap/>
            <w:vAlign w:val="center"/>
          </w:tcPr>
          <w:p w14:paraId="3DC55E0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廣場</w:t>
            </w:r>
          </w:p>
        </w:tc>
      </w:tr>
      <w:tr w:rsidR="001677D0" w:rsidRPr="001677D0" w14:paraId="24AFB6A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3DAB88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29</w:t>
            </w:r>
          </w:p>
        </w:tc>
        <w:tc>
          <w:tcPr>
            <w:tcW w:w="4819" w:type="dxa"/>
            <w:tcBorders>
              <w:top w:val="nil"/>
              <w:left w:val="nil"/>
              <w:bottom w:val="single" w:sz="4" w:space="0" w:color="auto"/>
              <w:right w:val="single" w:sz="4" w:space="0" w:color="auto"/>
            </w:tcBorders>
            <w:shd w:val="clear" w:color="auto" w:fill="auto"/>
            <w:noWrap/>
            <w:vAlign w:val="center"/>
          </w:tcPr>
          <w:p w14:paraId="28E6434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兒童遊樂場</w:t>
            </w:r>
          </w:p>
        </w:tc>
      </w:tr>
      <w:tr w:rsidR="001677D0" w:rsidRPr="001677D0" w14:paraId="1E03A1A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3FF504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30</w:t>
            </w:r>
          </w:p>
        </w:tc>
        <w:tc>
          <w:tcPr>
            <w:tcW w:w="4819" w:type="dxa"/>
            <w:tcBorders>
              <w:top w:val="nil"/>
              <w:left w:val="nil"/>
              <w:bottom w:val="single" w:sz="4" w:space="0" w:color="auto"/>
              <w:right w:val="single" w:sz="4" w:space="0" w:color="auto"/>
            </w:tcBorders>
            <w:shd w:val="clear" w:color="auto" w:fill="auto"/>
            <w:noWrap/>
            <w:vAlign w:val="center"/>
          </w:tcPr>
          <w:p w14:paraId="74B6A5C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民用航空站</w:t>
            </w:r>
          </w:p>
        </w:tc>
      </w:tr>
      <w:tr w:rsidR="001677D0" w:rsidRPr="001677D0" w14:paraId="5D802E4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C5D915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31</w:t>
            </w:r>
          </w:p>
        </w:tc>
        <w:tc>
          <w:tcPr>
            <w:tcW w:w="4819" w:type="dxa"/>
            <w:tcBorders>
              <w:top w:val="nil"/>
              <w:left w:val="nil"/>
              <w:bottom w:val="single" w:sz="4" w:space="0" w:color="auto"/>
              <w:right w:val="single" w:sz="4" w:space="0" w:color="auto"/>
            </w:tcBorders>
            <w:shd w:val="clear" w:color="auto" w:fill="auto"/>
            <w:noWrap/>
            <w:vAlign w:val="center"/>
          </w:tcPr>
          <w:p w14:paraId="7C9E3C6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停車場</w:t>
            </w:r>
          </w:p>
        </w:tc>
      </w:tr>
      <w:tr w:rsidR="001677D0" w:rsidRPr="001677D0" w14:paraId="1386438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97C6B8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32</w:t>
            </w:r>
          </w:p>
        </w:tc>
        <w:tc>
          <w:tcPr>
            <w:tcW w:w="4819" w:type="dxa"/>
            <w:tcBorders>
              <w:top w:val="nil"/>
              <w:left w:val="nil"/>
              <w:bottom w:val="single" w:sz="4" w:space="0" w:color="auto"/>
              <w:right w:val="single" w:sz="4" w:space="0" w:color="auto"/>
            </w:tcBorders>
            <w:shd w:val="clear" w:color="auto" w:fill="auto"/>
            <w:noWrap/>
            <w:vAlign w:val="center"/>
          </w:tcPr>
          <w:p w14:paraId="5535FF0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河道</w:t>
            </w:r>
          </w:p>
        </w:tc>
      </w:tr>
      <w:tr w:rsidR="001677D0" w:rsidRPr="001677D0" w14:paraId="5F5DB22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0D8850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33</w:t>
            </w:r>
          </w:p>
        </w:tc>
        <w:tc>
          <w:tcPr>
            <w:tcW w:w="4819" w:type="dxa"/>
            <w:tcBorders>
              <w:top w:val="nil"/>
              <w:left w:val="nil"/>
              <w:bottom w:val="single" w:sz="4" w:space="0" w:color="auto"/>
              <w:right w:val="single" w:sz="4" w:space="0" w:color="auto"/>
            </w:tcBorders>
            <w:shd w:val="clear" w:color="auto" w:fill="auto"/>
            <w:noWrap/>
            <w:vAlign w:val="center"/>
          </w:tcPr>
          <w:p w14:paraId="2D743D3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港埠</w:t>
            </w:r>
          </w:p>
        </w:tc>
      </w:tr>
      <w:tr w:rsidR="001677D0" w:rsidRPr="001677D0" w14:paraId="50BF927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889A64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34</w:t>
            </w:r>
          </w:p>
        </w:tc>
        <w:tc>
          <w:tcPr>
            <w:tcW w:w="4819" w:type="dxa"/>
            <w:tcBorders>
              <w:top w:val="nil"/>
              <w:left w:val="nil"/>
              <w:bottom w:val="single" w:sz="4" w:space="0" w:color="auto"/>
              <w:right w:val="single" w:sz="4" w:space="0" w:color="auto"/>
            </w:tcBorders>
            <w:shd w:val="clear" w:color="auto" w:fill="auto"/>
            <w:noWrap/>
            <w:vAlign w:val="center"/>
          </w:tcPr>
          <w:p w14:paraId="43BD505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學校</w:t>
            </w:r>
          </w:p>
        </w:tc>
      </w:tr>
      <w:tr w:rsidR="001677D0" w:rsidRPr="001677D0" w14:paraId="3356A67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063956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35</w:t>
            </w:r>
          </w:p>
        </w:tc>
        <w:tc>
          <w:tcPr>
            <w:tcW w:w="4819" w:type="dxa"/>
            <w:tcBorders>
              <w:top w:val="nil"/>
              <w:left w:val="nil"/>
              <w:bottom w:val="single" w:sz="4" w:space="0" w:color="auto"/>
              <w:right w:val="single" w:sz="4" w:space="0" w:color="auto"/>
            </w:tcBorders>
            <w:shd w:val="clear" w:color="auto" w:fill="auto"/>
            <w:noWrap/>
            <w:vAlign w:val="center"/>
          </w:tcPr>
          <w:p w14:paraId="67689CD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社教機構</w:t>
            </w:r>
          </w:p>
        </w:tc>
      </w:tr>
      <w:tr w:rsidR="001677D0" w:rsidRPr="001677D0" w14:paraId="33B5268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E3C4D4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36</w:t>
            </w:r>
          </w:p>
        </w:tc>
        <w:tc>
          <w:tcPr>
            <w:tcW w:w="4819" w:type="dxa"/>
            <w:tcBorders>
              <w:top w:val="nil"/>
              <w:left w:val="nil"/>
              <w:bottom w:val="single" w:sz="4" w:space="0" w:color="auto"/>
              <w:right w:val="single" w:sz="4" w:space="0" w:color="auto"/>
            </w:tcBorders>
            <w:shd w:val="clear" w:color="auto" w:fill="auto"/>
            <w:noWrap/>
            <w:vAlign w:val="center"/>
          </w:tcPr>
          <w:p w14:paraId="0A6DDC9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體育場</w:t>
            </w:r>
          </w:p>
        </w:tc>
      </w:tr>
      <w:tr w:rsidR="001677D0" w:rsidRPr="001677D0" w14:paraId="40C6542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793414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37</w:t>
            </w:r>
          </w:p>
        </w:tc>
        <w:tc>
          <w:tcPr>
            <w:tcW w:w="4819" w:type="dxa"/>
            <w:tcBorders>
              <w:top w:val="nil"/>
              <w:left w:val="nil"/>
              <w:bottom w:val="single" w:sz="4" w:space="0" w:color="auto"/>
              <w:right w:val="single" w:sz="4" w:space="0" w:color="auto"/>
            </w:tcBorders>
            <w:shd w:val="clear" w:color="auto" w:fill="auto"/>
            <w:noWrap/>
            <w:vAlign w:val="center"/>
          </w:tcPr>
          <w:p w14:paraId="773B80B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市場</w:t>
            </w:r>
          </w:p>
        </w:tc>
      </w:tr>
      <w:tr w:rsidR="001677D0" w:rsidRPr="001677D0" w14:paraId="4DDD3B0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39774A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38</w:t>
            </w:r>
          </w:p>
        </w:tc>
        <w:tc>
          <w:tcPr>
            <w:tcW w:w="4819" w:type="dxa"/>
            <w:tcBorders>
              <w:top w:val="nil"/>
              <w:left w:val="nil"/>
              <w:bottom w:val="single" w:sz="4" w:space="0" w:color="auto"/>
              <w:right w:val="single" w:sz="4" w:space="0" w:color="auto"/>
            </w:tcBorders>
            <w:shd w:val="clear" w:color="auto" w:fill="auto"/>
            <w:noWrap/>
            <w:vAlign w:val="center"/>
          </w:tcPr>
          <w:p w14:paraId="3462D04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醫療衛生機構</w:t>
            </w:r>
          </w:p>
        </w:tc>
      </w:tr>
      <w:tr w:rsidR="001677D0" w:rsidRPr="001677D0" w14:paraId="3150EAA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B2EC32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39</w:t>
            </w:r>
          </w:p>
        </w:tc>
        <w:tc>
          <w:tcPr>
            <w:tcW w:w="4819" w:type="dxa"/>
            <w:tcBorders>
              <w:top w:val="nil"/>
              <w:left w:val="nil"/>
              <w:bottom w:val="single" w:sz="4" w:space="0" w:color="auto"/>
              <w:right w:val="single" w:sz="4" w:space="0" w:color="auto"/>
            </w:tcBorders>
            <w:shd w:val="clear" w:color="auto" w:fill="auto"/>
            <w:noWrap/>
            <w:vAlign w:val="center"/>
          </w:tcPr>
          <w:p w14:paraId="0C0184D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機關</w:t>
            </w:r>
          </w:p>
        </w:tc>
      </w:tr>
      <w:tr w:rsidR="001677D0" w:rsidRPr="001677D0" w14:paraId="69C5DAA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8466F9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40</w:t>
            </w:r>
          </w:p>
        </w:tc>
        <w:tc>
          <w:tcPr>
            <w:tcW w:w="4819" w:type="dxa"/>
            <w:tcBorders>
              <w:top w:val="nil"/>
              <w:left w:val="nil"/>
              <w:bottom w:val="single" w:sz="4" w:space="0" w:color="auto"/>
              <w:right w:val="single" w:sz="4" w:space="0" w:color="auto"/>
            </w:tcBorders>
            <w:shd w:val="clear" w:color="auto" w:fill="auto"/>
            <w:noWrap/>
            <w:vAlign w:val="center"/>
          </w:tcPr>
          <w:p w14:paraId="1132ED4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公用事業</w:t>
            </w:r>
          </w:p>
        </w:tc>
      </w:tr>
      <w:tr w:rsidR="001677D0" w:rsidRPr="001677D0" w14:paraId="36EA34E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662A11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41</w:t>
            </w:r>
          </w:p>
        </w:tc>
        <w:tc>
          <w:tcPr>
            <w:tcW w:w="4819" w:type="dxa"/>
            <w:tcBorders>
              <w:top w:val="nil"/>
              <w:left w:val="nil"/>
              <w:bottom w:val="single" w:sz="4" w:space="0" w:color="auto"/>
              <w:right w:val="single" w:sz="4" w:space="0" w:color="auto"/>
            </w:tcBorders>
            <w:shd w:val="clear" w:color="auto" w:fill="auto"/>
            <w:noWrap/>
            <w:vAlign w:val="center"/>
          </w:tcPr>
          <w:p w14:paraId="70CB00C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綠帶</w:t>
            </w:r>
          </w:p>
        </w:tc>
      </w:tr>
      <w:tr w:rsidR="001677D0" w:rsidRPr="001677D0" w14:paraId="7245EA4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1FB5A0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42</w:t>
            </w:r>
          </w:p>
        </w:tc>
        <w:tc>
          <w:tcPr>
            <w:tcW w:w="4819" w:type="dxa"/>
            <w:tcBorders>
              <w:top w:val="nil"/>
              <w:left w:val="nil"/>
              <w:bottom w:val="single" w:sz="4" w:space="0" w:color="auto"/>
              <w:right w:val="single" w:sz="4" w:space="0" w:color="auto"/>
            </w:tcBorders>
            <w:shd w:val="clear" w:color="auto" w:fill="auto"/>
            <w:noWrap/>
            <w:vAlign w:val="center"/>
          </w:tcPr>
          <w:p w14:paraId="32B8B00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加油站</w:t>
            </w:r>
          </w:p>
        </w:tc>
      </w:tr>
      <w:tr w:rsidR="001677D0" w:rsidRPr="001677D0" w14:paraId="5918518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F3ADCD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43</w:t>
            </w:r>
          </w:p>
        </w:tc>
        <w:tc>
          <w:tcPr>
            <w:tcW w:w="4819" w:type="dxa"/>
            <w:tcBorders>
              <w:top w:val="nil"/>
              <w:left w:val="nil"/>
              <w:bottom w:val="single" w:sz="4" w:space="0" w:color="auto"/>
              <w:right w:val="single" w:sz="4" w:space="0" w:color="auto"/>
            </w:tcBorders>
            <w:shd w:val="clear" w:color="auto" w:fill="auto"/>
            <w:noWrap/>
            <w:vAlign w:val="center"/>
          </w:tcPr>
          <w:p w14:paraId="103840B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其他公共設施</w:t>
            </w:r>
          </w:p>
        </w:tc>
      </w:tr>
      <w:tr w:rsidR="001677D0" w:rsidRPr="001677D0" w14:paraId="729A911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4FC6AB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44</w:t>
            </w:r>
          </w:p>
        </w:tc>
        <w:tc>
          <w:tcPr>
            <w:tcW w:w="4819" w:type="dxa"/>
            <w:tcBorders>
              <w:top w:val="nil"/>
              <w:left w:val="nil"/>
              <w:bottom w:val="single" w:sz="4" w:space="0" w:color="auto"/>
              <w:right w:val="single" w:sz="4" w:space="0" w:color="auto"/>
            </w:tcBorders>
            <w:shd w:val="clear" w:color="auto" w:fill="auto"/>
            <w:noWrap/>
            <w:vAlign w:val="center"/>
          </w:tcPr>
          <w:p w14:paraId="329754B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道路保留地</w:t>
            </w:r>
          </w:p>
        </w:tc>
      </w:tr>
      <w:tr w:rsidR="001677D0" w:rsidRPr="001677D0" w14:paraId="00B2490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EBD865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45</w:t>
            </w:r>
          </w:p>
        </w:tc>
        <w:tc>
          <w:tcPr>
            <w:tcW w:w="4819" w:type="dxa"/>
            <w:tcBorders>
              <w:top w:val="nil"/>
              <w:left w:val="nil"/>
              <w:bottom w:val="single" w:sz="4" w:space="0" w:color="auto"/>
              <w:right w:val="single" w:sz="4" w:space="0" w:color="auto"/>
            </w:tcBorders>
            <w:shd w:val="clear" w:color="auto" w:fill="auto"/>
            <w:noWrap/>
            <w:vAlign w:val="center"/>
          </w:tcPr>
          <w:p w14:paraId="37D8514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公園保留地</w:t>
            </w:r>
          </w:p>
        </w:tc>
      </w:tr>
      <w:tr w:rsidR="001677D0" w:rsidRPr="001677D0" w14:paraId="5280A6D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2A7D17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46</w:t>
            </w:r>
          </w:p>
        </w:tc>
        <w:tc>
          <w:tcPr>
            <w:tcW w:w="4819" w:type="dxa"/>
            <w:tcBorders>
              <w:top w:val="nil"/>
              <w:left w:val="nil"/>
              <w:bottom w:val="single" w:sz="4" w:space="0" w:color="auto"/>
              <w:right w:val="single" w:sz="4" w:space="0" w:color="auto"/>
            </w:tcBorders>
            <w:shd w:val="clear" w:color="auto" w:fill="auto"/>
            <w:noWrap/>
            <w:vAlign w:val="center"/>
          </w:tcPr>
          <w:p w14:paraId="0B1C29E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綠地保留地</w:t>
            </w:r>
          </w:p>
        </w:tc>
      </w:tr>
      <w:tr w:rsidR="001677D0" w:rsidRPr="001677D0" w14:paraId="04DE73E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C8E303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47</w:t>
            </w:r>
          </w:p>
        </w:tc>
        <w:tc>
          <w:tcPr>
            <w:tcW w:w="4819" w:type="dxa"/>
            <w:tcBorders>
              <w:top w:val="nil"/>
              <w:left w:val="nil"/>
              <w:bottom w:val="single" w:sz="4" w:space="0" w:color="auto"/>
              <w:right w:val="single" w:sz="4" w:space="0" w:color="auto"/>
            </w:tcBorders>
            <w:shd w:val="clear" w:color="auto" w:fill="auto"/>
            <w:noWrap/>
            <w:vAlign w:val="center"/>
          </w:tcPr>
          <w:p w14:paraId="65DDB10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廣場保留地</w:t>
            </w:r>
          </w:p>
        </w:tc>
      </w:tr>
      <w:tr w:rsidR="001677D0" w:rsidRPr="001677D0" w14:paraId="4DAE0FF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5121F0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48</w:t>
            </w:r>
          </w:p>
        </w:tc>
        <w:tc>
          <w:tcPr>
            <w:tcW w:w="4819" w:type="dxa"/>
            <w:tcBorders>
              <w:top w:val="nil"/>
              <w:left w:val="nil"/>
              <w:bottom w:val="single" w:sz="4" w:space="0" w:color="auto"/>
              <w:right w:val="single" w:sz="4" w:space="0" w:color="auto"/>
            </w:tcBorders>
            <w:shd w:val="clear" w:color="auto" w:fill="auto"/>
            <w:noWrap/>
            <w:vAlign w:val="center"/>
          </w:tcPr>
          <w:p w14:paraId="033CC71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兒童樂園場保留地</w:t>
            </w:r>
          </w:p>
        </w:tc>
      </w:tr>
      <w:tr w:rsidR="001677D0" w:rsidRPr="001677D0" w14:paraId="794C39E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9A6B44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49</w:t>
            </w:r>
          </w:p>
        </w:tc>
        <w:tc>
          <w:tcPr>
            <w:tcW w:w="4819" w:type="dxa"/>
            <w:tcBorders>
              <w:top w:val="nil"/>
              <w:left w:val="nil"/>
              <w:bottom w:val="single" w:sz="4" w:space="0" w:color="auto"/>
              <w:right w:val="single" w:sz="4" w:space="0" w:color="auto"/>
            </w:tcBorders>
            <w:shd w:val="clear" w:color="auto" w:fill="auto"/>
            <w:noWrap/>
            <w:vAlign w:val="center"/>
          </w:tcPr>
          <w:p w14:paraId="7B5EA77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民用航空站保留地</w:t>
            </w:r>
          </w:p>
        </w:tc>
      </w:tr>
      <w:tr w:rsidR="001677D0" w:rsidRPr="001677D0" w14:paraId="7FD58F5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C55541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50</w:t>
            </w:r>
          </w:p>
        </w:tc>
        <w:tc>
          <w:tcPr>
            <w:tcW w:w="4819" w:type="dxa"/>
            <w:tcBorders>
              <w:top w:val="nil"/>
              <w:left w:val="nil"/>
              <w:bottom w:val="single" w:sz="4" w:space="0" w:color="auto"/>
              <w:right w:val="single" w:sz="4" w:space="0" w:color="auto"/>
            </w:tcBorders>
            <w:shd w:val="clear" w:color="auto" w:fill="auto"/>
            <w:noWrap/>
            <w:vAlign w:val="center"/>
          </w:tcPr>
          <w:p w14:paraId="7086D63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停車場保留地</w:t>
            </w:r>
          </w:p>
        </w:tc>
      </w:tr>
      <w:tr w:rsidR="001677D0" w:rsidRPr="001677D0" w14:paraId="04D8788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EE8EAD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51</w:t>
            </w:r>
          </w:p>
        </w:tc>
        <w:tc>
          <w:tcPr>
            <w:tcW w:w="4819" w:type="dxa"/>
            <w:tcBorders>
              <w:top w:val="nil"/>
              <w:left w:val="nil"/>
              <w:bottom w:val="single" w:sz="4" w:space="0" w:color="auto"/>
              <w:right w:val="single" w:sz="4" w:space="0" w:color="auto"/>
            </w:tcBorders>
            <w:shd w:val="clear" w:color="auto" w:fill="auto"/>
            <w:noWrap/>
            <w:vAlign w:val="center"/>
          </w:tcPr>
          <w:p w14:paraId="088581F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河道保留地</w:t>
            </w:r>
          </w:p>
        </w:tc>
      </w:tr>
      <w:tr w:rsidR="001677D0" w:rsidRPr="001677D0" w14:paraId="3F2A227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F941CD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52</w:t>
            </w:r>
          </w:p>
        </w:tc>
        <w:tc>
          <w:tcPr>
            <w:tcW w:w="4819" w:type="dxa"/>
            <w:tcBorders>
              <w:top w:val="nil"/>
              <w:left w:val="nil"/>
              <w:bottom w:val="single" w:sz="4" w:space="0" w:color="auto"/>
              <w:right w:val="single" w:sz="4" w:space="0" w:color="auto"/>
            </w:tcBorders>
            <w:shd w:val="clear" w:color="auto" w:fill="auto"/>
            <w:noWrap/>
            <w:vAlign w:val="center"/>
          </w:tcPr>
          <w:p w14:paraId="7024645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港埠保留地</w:t>
            </w:r>
          </w:p>
        </w:tc>
      </w:tr>
      <w:tr w:rsidR="001677D0" w:rsidRPr="001677D0" w14:paraId="6B1611F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E79065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53</w:t>
            </w:r>
          </w:p>
        </w:tc>
        <w:tc>
          <w:tcPr>
            <w:tcW w:w="4819" w:type="dxa"/>
            <w:tcBorders>
              <w:top w:val="nil"/>
              <w:left w:val="nil"/>
              <w:bottom w:val="single" w:sz="4" w:space="0" w:color="auto"/>
              <w:right w:val="single" w:sz="4" w:space="0" w:color="auto"/>
            </w:tcBorders>
            <w:shd w:val="clear" w:color="auto" w:fill="auto"/>
            <w:noWrap/>
            <w:vAlign w:val="center"/>
          </w:tcPr>
          <w:p w14:paraId="13F64DD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學校保留地</w:t>
            </w:r>
          </w:p>
        </w:tc>
      </w:tr>
      <w:tr w:rsidR="001677D0" w:rsidRPr="001677D0" w14:paraId="73ED2A0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8BB31A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54</w:t>
            </w:r>
          </w:p>
        </w:tc>
        <w:tc>
          <w:tcPr>
            <w:tcW w:w="4819" w:type="dxa"/>
            <w:tcBorders>
              <w:top w:val="nil"/>
              <w:left w:val="nil"/>
              <w:bottom w:val="single" w:sz="4" w:space="0" w:color="auto"/>
              <w:right w:val="single" w:sz="4" w:space="0" w:color="auto"/>
            </w:tcBorders>
            <w:shd w:val="clear" w:color="auto" w:fill="auto"/>
            <w:noWrap/>
            <w:vAlign w:val="center"/>
          </w:tcPr>
          <w:p w14:paraId="506CAB1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社教機構保留地</w:t>
            </w:r>
          </w:p>
        </w:tc>
      </w:tr>
      <w:tr w:rsidR="001677D0" w:rsidRPr="001677D0" w14:paraId="500537F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C72857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55</w:t>
            </w:r>
          </w:p>
        </w:tc>
        <w:tc>
          <w:tcPr>
            <w:tcW w:w="4819" w:type="dxa"/>
            <w:tcBorders>
              <w:top w:val="nil"/>
              <w:left w:val="nil"/>
              <w:bottom w:val="single" w:sz="4" w:space="0" w:color="auto"/>
              <w:right w:val="single" w:sz="4" w:space="0" w:color="auto"/>
            </w:tcBorders>
            <w:shd w:val="clear" w:color="auto" w:fill="auto"/>
            <w:noWrap/>
            <w:vAlign w:val="center"/>
          </w:tcPr>
          <w:p w14:paraId="007628B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體育場保留地</w:t>
            </w:r>
          </w:p>
        </w:tc>
      </w:tr>
      <w:tr w:rsidR="001677D0" w:rsidRPr="001677D0" w14:paraId="3914DD5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340FB1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56</w:t>
            </w:r>
          </w:p>
        </w:tc>
        <w:tc>
          <w:tcPr>
            <w:tcW w:w="4819" w:type="dxa"/>
            <w:tcBorders>
              <w:top w:val="nil"/>
              <w:left w:val="nil"/>
              <w:bottom w:val="single" w:sz="4" w:space="0" w:color="auto"/>
              <w:right w:val="single" w:sz="4" w:space="0" w:color="auto"/>
            </w:tcBorders>
            <w:shd w:val="clear" w:color="auto" w:fill="auto"/>
            <w:noWrap/>
            <w:vAlign w:val="center"/>
          </w:tcPr>
          <w:p w14:paraId="1EEE5A8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市場保留地</w:t>
            </w:r>
          </w:p>
        </w:tc>
      </w:tr>
      <w:tr w:rsidR="001677D0" w:rsidRPr="001677D0" w14:paraId="4AF2DF9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07B3D3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57</w:t>
            </w:r>
          </w:p>
        </w:tc>
        <w:tc>
          <w:tcPr>
            <w:tcW w:w="4819" w:type="dxa"/>
            <w:tcBorders>
              <w:top w:val="nil"/>
              <w:left w:val="nil"/>
              <w:bottom w:val="single" w:sz="4" w:space="0" w:color="auto"/>
              <w:right w:val="single" w:sz="4" w:space="0" w:color="auto"/>
            </w:tcBorders>
            <w:shd w:val="clear" w:color="auto" w:fill="auto"/>
            <w:noWrap/>
            <w:vAlign w:val="center"/>
          </w:tcPr>
          <w:p w14:paraId="42E7A00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醫療衛生機構保留地</w:t>
            </w:r>
          </w:p>
        </w:tc>
      </w:tr>
      <w:tr w:rsidR="001677D0" w:rsidRPr="001677D0" w14:paraId="5844A27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277B24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58</w:t>
            </w:r>
          </w:p>
        </w:tc>
        <w:tc>
          <w:tcPr>
            <w:tcW w:w="4819" w:type="dxa"/>
            <w:tcBorders>
              <w:top w:val="nil"/>
              <w:left w:val="nil"/>
              <w:bottom w:val="single" w:sz="4" w:space="0" w:color="auto"/>
              <w:right w:val="single" w:sz="4" w:space="0" w:color="auto"/>
            </w:tcBorders>
            <w:shd w:val="clear" w:color="auto" w:fill="auto"/>
            <w:noWrap/>
            <w:vAlign w:val="center"/>
          </w:tcPr>
          <w:p w14:paraId="24FEA67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機關保留地</w:t>
            </w:r>
          </w:p>
        </w:tc>
      </w:tr>
      <w:tr w:rsidR="001677D0" w:rsidRPr="001677D0" w14:paraId="4FAB77C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C1A299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59</w:t>
            </w:r>
          </w:p>
        </w:tc>
        <w:tc>
          <w:tcPr>
            <w:tcW w:w="4819" w:type="dxa"/>
            <w:tcBorders>
              <w:top w:val="nil"/>
              <w:left w:val="nil"/>
              <w:bottom w:val="single" w:sz="4" w:space="0" w:color="auto"/>
              <w:right w:val="single" w:sz="4" w:space="0" w:color="auto"/>
            </w:tcBorders>
            <w:shd w:val="clear" w:color="auto" w:fill="auto"/>
            <w:noWrap/>
            <w:vAlign w:val="center"/>
          </w:tcPr>
          <w:p w14:paraId="72B9743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公用事業保留地</w:t>
            </w:r>
          </w:p>
        </w:tc>
      </w:tr>
      <w:tr w:rsidR="001677D0" w:rsidRPr="001677D0" w14:paraId="53CF4E2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0200B5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60</w:t>
            </w:r>
          </w:p>
        </w:tc>
        <w:tc>
          <w:tcPr>
            <w:tcW w:w="4819" w:type="dxa"/>
            <w:tcBorders>
              <w:top w:val="nil"/>
              <w:left w:val="nil"/>
              <w:bottom w:val="single" w:sz="4" w:space="0" w:color="auto"/>
              <w:right w:val="single" w:sz="4" w:space="0" w:color="auto"/>
            </w:tcBorders>
            <w:shd w:val="clear" w:color="auto" w:fill="auto"/>
            <w:noWrap/>
            <w:vAlign w:val="center"/>
          </w:tcPr>
          <w:p w14:paraId="68605CA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加油站保留地</w:t>
            </w:r>
          </w:p>
        </w:tc>
      </w:tr>
      <w:tr w:rsidR="005A50AB" w:rsidRPr="001677D0" w14:paraId="1183999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2F6347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61</w:t>
            </w:r>
          </w:p>
        </w:tc>
        <w:tc>
          <w:tcPr>
            <w:tcW w:w="4819" w:type="dxa"/>
            <w:tcBorders>
              <w:top w:val="nil"/>
              <w:left w:val="nil"/>
              <w:bottom w:val="single" w:sz="4" w:space="0" w:color="auto"/>
              <w:right w:val="single" w:sz="4" w:space="0" w:color="auto"/>
            </w:tcBorders>
            <w:shd w:val="clear" w:color="auto" w:fill="auto"/>
            <w:noWrap/>
            <w:vAlign w:val="center"/>
          </w:tcPr>
          <w:p w14:paraId="4A4699B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其他保留地</w:t>
            </w:r>
          </w:p>
        </w:tc>
      </w:tr>
    </w:tbl>
    <w:p w14:paraId="00A8BBE2" w14:textId="77777777" w:rsidR="005A50AB" w:rsidRPr="001677D0" w:rsidRDefault="005A50AB" w:rsidP="005A50AB">
      <w:pPr>
        <w:tabs>
          <w:tab w:val="left" w:pos="788"/>
        </w:tabs>
        <w:ind w:leftChars="300" w:left="720"/>
        <w:rPr>
          <w:rFonts w:ascii="標楷體" w:eastAsia="標楷體" w:hAnsi="標楷體"/>
        </w:rPr>
      </w:pPr>
    </w:p>
    <w:p w14:paraId="643C8825" w14:textId="6EAC9CE2" w:rsidR="005A50AB" w:rsidRPr="001677D0" w:rsidRDefault="005A50AB" w:rsidP="00787403">
      <w:pPr>
        <w:numPr>
          <w:ilvl w:val="0"/>
          <w:numId w:val="15"/>
        </w:numPr>
        <w:rPr>
          <w:rFonts w:ascii="標楷體" w:eastAsia="標楷體" w:hAnsi="標楷體"/>
        </w:rPr>
      </w:pPr>
      <w:r w:rsidRPr="001677D0">
        <w:rPr>
          <w:rFonts w:ascii="標楷體" w:eastAsia="標楷體" w:hAnsi="標楷體" w:hint="eastAsia"/>
        </w:rPr>
        <w:t>地目</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489ECF2F"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3FD262"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0876978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7FA24BE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F7F209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01</w:t>
            </w:r>
          </w:p>
        </w:tc>
        <w:tc>
          <w:tcPr>
            <w:tcW w:w="4819" w:type="dxa"/>
            <w:tcBorders>
              <w:top w:val="nil"/>
              <w:left w:val="nil"/>
              <w:bottom w:val="single" w:sz="4" w:space="0" w:color="auto"/>
              <w:right w:val="single" w:sz="4" w:space="0" w:color="auto"/>
            </w:tcBorders>
            <w:shd w:val="clear" w:color="auto" w:fill="auto"/>
            <w:noWrap/>
            <w:vAlign w:val="center"/>
          </w:tcPr>
          <w:p w14:paraId="1B113EC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建</w:t>
            </w:r>
          </w:p>
        </w:tc>
      </w:tr>
      <w:tr w:rsidR="001677D0" w:rsidRPr="001677D0" w14:paraId="641A4BC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046E78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02</w:t>
            </w:r>
          </w:p>
        </w:tc>
        <w:tc>
          <w:tcPr>
            <w:tcW w:w="4819" w:type="dxa"/>
            <w:tcBorders>
              <w:top w:val="nil"/>
              <w:left w:val="nil"/>
              <w:bottom w:val="single" w:sz="4" w:space="0" w:color="auto"/>
              <w:right w:val="single" w:sz="4" w:space="0" w:color="auto"/>
            </w:tcBorders>
            <w:shd w:val="clear" w:color="auto" w:fill="auto"/>
            <w:noWrap/>
            <w:vAlign w:val="center"/>
          </w:tcPr>
          <w:p w14:paraId="0B2D4E1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田</w:t>
            </w:r>
          </w:p>
        </w:tc>
      </w:tr>
      <w:tr w:rsidR="001677D0" w:rsidRPr="001677D0" w14:paraId="0033717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FD9252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03</w:t>
            </w:r>
          </w:p>
        </w:tc>
        <w:tc>
          <w:tcPr>
            <w:tcW w:w="4819" w:type="dxa"/>
            <w:tcBorders>
              <w:top w:val="nil"/>
              <w:left w:val="nil"/>
              <w:bottom w:val="single" w:sz="4" w:space="0" w:color="auto"/>
              <w:right w:val="single" w:sz="4" w:space="0" w:color="auto"/>
            </w:tcBorders>
            <w:shd w:val="clear" w:color="auto" w:fill="auto"/>
            <w:noWrap/>
            <w:vAlign w:val="center"/>
          </w:tcPr>
          <w:p w14:paraId="2873DEB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旱</w:t>
            </w:r>
          </w:p>
        </w:tc>
      </w:tr>
      <w:tr w:rsidR="001677D0" w:rsidRPr="001677D0" w14:paraId="66852B0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093AB8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04</w:t>
            </w:r>
          </w:p>
        </w:tc>
        <w:tc>
          <w:tcPr>
            <w:tcW w:w="4819" w:type="dxa"/>
            <w:tcBorders>
              <w:top w:val="nil"/>
              <w:left w:val="nil"/>
              <w:bottom w:val="single" w:sz="4" w:space="0" w:color="auto"/>
              <w:right w:val="single" w:sz="4" w:space="0" w:color="auto"/>
            </w:tcBorders>
            <w:shd w:val="clear" w:color="auto" w:fill="auto"/>
            <w:noWrap/>
            <w:vAlign w:val="center"/>
          </w:tcPr>
          <w:p w14:paraId="4C29469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雜</w:t>
            </w:r>
          </w:p>
        </w:tc>
      </w:tr>
      <w:tr w:rsidR="001677D0" w:rsidRPr="001677D0" w14:paraId="7BCEE5D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DD16DA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05</w:t>
            </w:r>
          </w:p>
        </w:tc>
        <w:tc>
          <w:tcPr>
            <w:tcW w:w="4819" w:type="dxa"/>
            <w:tcBorders>
              <w:top w:val="nil"/>
              <w:left w:val="nil"/>
              <w:bottom w:val="single" w:sz="4" w:space="0" w:color="auto"/>
              <w:right w:val="single" w:sz="4" w:space="0" w:color="auto"/>
            </w:tcBorders>
            <w:shd w:val="clear" w:color="auto" w:fill="auto"/>
            <w:noWrap/>
            <w:vAlign w:val="center"/>
          </w:tcPr>
          <w:p w14:paraId="0668C15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水</w:t>
            </w:r>
          </w:p>
        </w:tc>
      </w:tr>
      <w:tr w:rsidR="001677D0" w:rsidRPr="001677D0" w14:paraId="5A499AB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B559B1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06</w:t>
            </w:r>
          </w:p>
        </w:tc>
        <w:tc>
          <w:tcPr>
            <w:tcW w:w="4819" w:type="dxa"/>
            <w:tcBorders>
              <w:top w:val="nil"/>
              <w:left w:val="nil"/>
              <w:bottom w:val="single" w:sz="4" w:space="0" w:color="auto"/>
              <w:right w:val="single" w:sz="4" w:space="0" w:color="auto"/>
            </w:tcBorders>
            <w:shd w:val="clear" w:color="auto" w:fill="auto"/>
            <w:noWrap/>
            <w:vAlign w:val="center"/>
          </w:tcPr>
          <w:p w14:paraId="2E2B9D9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道</w:t>
            </w:r>
          </w:p>
        </w:tc>
      </w:tr>
      <w:tr w:rsidR="001677D0" w:rsidRPr="001677D0" w14:paraId="60BA0C5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4C08DA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07</w:t>
            </w:r>
          </w:p>
        </w:tc>
        <w:tc>
          <w:tcPr>
            <w:tcW w:w="4819" w:type="dxa"/>
            <w:tcBorders>
              <w:top w:val="nil"/>
              <w:left w:val="nil"/>
              <w:bottom w:val="single" w:sz="4" w:space="0" w:color="auto"/>
              <w:right w:val="single" w:sz="4" w:space="0" w:color="auto"/>
            </w:tcBorders>
            <w:shd w:val="clear" w:color="auto" w:fill="auto"/>
            <w:noWrap/>
            <w:vAlign w:val="center"/>
          </w:tcPr>
          <w:p w14:paraId="7A065A1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溜</w:t>
            </w:r>
          </w:p>
        </w:tc>
      </w:tr>
      <w:tr w:rsidR="001677D0" w:rsidRPr="001677D0" w14:paraId="03A45DF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C77B76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08</w:t>
            </w:r>
          </w:p>
        </w:tc>
        <w:tc>
          <w:tcPr>
            <w:tcW w:w="4819" w:type="dxa"/>
            <w:tcBorders>
              <w:top w:val="nil"/>
              <w:left w:val="nil"/>
              <w:bottom w:val="single" w:sz="4" w:space="0" w:color="auto"/>
              <w:right w:val="single" w:sz="4" w:space="0" w:color="auto"/>
            </w:tcBorders>
            <w:shd w:val="clear" w:color="auto" w:fill="auto"/>
            <w:noWrap/>
            <w:vAlign w:val="center"/>
          </w:tcPr>
          <w:p w14:paraId="77C2B4F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原</w:t>
            </w:r>
          </w:p>
        </w:tc>
      </w:tr>
      <w:tr w:rsidR="001677D0" w:rsidRPr="001677D0" w14:paraId="319E355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3B498A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09</w:t>
            </w:r>
          </w:p>
        </w:tc>
        <w:tc>
          <w:tcPr>
            <w:tcW w:w="4819" w:type="dxa"/>
            <w:tcBorders>
              <w:top w:val="nil"/>
              <w:left w:val="nil"/>
              <w:bottom w:val="single" w:sz="4" w:space="0" w:color="auto"/>
              <w:right w:val="single" w:sz="4" w:space="0" w:color="auto"/>
            </w:tcBorders>
            <w:shd w:val="clear" w:color="auto" w:fill="auto"/>
            <w:noWrap/>
            <w:vAlign w:val="center"/>
          </w:tcPr>
          <w:p w14:paraId="5252128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林</w:t>
            </w:r>
          </w:p>
        </w:tc>
      </w:tr>
      <w:tr w:rsidR="001677D0" w:rsidRPr="001677D0" w14:paraId="5D3CFD2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D71121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10</w:t>
            </w:r>
          </w:p>
        </w:tc>
        <w:tc>
          <w:tcPr>
            <w:tcW w:w="4819" w:type="dxa"/>
            <w:tcBorders>
              <w:top w:val="nil"/>
              <w:left w:val="nil"/>
              <w:bottom w:val="single" w:sz="4" w:space="0" w:color="auto"/>
              <w:right w:val="single" w:sz="4" w:space="0" w:color="auto"/>
            </w:tcBorders>
            <w:shd w:val="clear" w:color="auto" w:fill="auto"/>
            <w:noWrap/>
            <w:vAlign w:val="center"/>
          </w:tcPr>
          <w:p w14:paraId="15CFBAC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養</w:t>
            </w:r>
          </w:p>
        </w:tc>
      </w:tr>
      <w:tr w:rsidR="001677D0" w:rsidRPr="001677D0" w14:paraId="237C627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7C9402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11</w:t>
            </w:r>
          </w:p>
        </w:tc>
        <w:tc>
          <w:tcPr>
            <w:tcW w:w="4819" w:type="dxa"/>
            <w:tcBorders>
              <w:top w:val="nil"/>
              <w:left w:val="nil"/>
              <w:bottom w:val="single" w:sz="4" w:space="0" w:color="auto"/>
              <w:right w:val="single" w:sz="4" w:space="0" w:color="auto"/>
            </w:tcBorders>
            <w:shd w:val="clear" w:color="auto" w:fill="auto"/>
            <w:noWrap/>
            <w:vAlign w:val="center"/>
          </w:tcPr>
          <w:p w14:paraId="4EAED05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墓</w:t>
            </w:r>
          </w:p>
        </w:tc>
      </w:tr>
      <w:tr w:rsidR="001677D0" w:rsidRPr="001677D0" w14:paraId="11ACF3B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5DA518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12</w:t>
            </w:r>
          </w:p>
        </w:tc>
        <w:tc>
          <w:tcPr>
            <w:tcW w:w="4819" w:type="dxa"/>
            <w:tcBorders>
              <w:top w:val="nil"/>
              <w:left w:val="nil"/>
              <w:bottom w:val="single" w:sz="4" w:space="0" w:color="auto"/>
              <w:right w:val="single" w:sz="4" w:space="0" w:color="auto"/>
            </w:tcBorders>
            <w:shd w:val="clear" w:color="auto" w:fill="auto"/>
            <w:noWrap/>
            <w:vAlign w:val="center"/>
          </w:tcPr>
          <w:p w14:paraId="5376DA9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祠</w:t>
            </w:r>
          </w:p>
        </w:tc>
      </w:tr>
      <w:tr w:rsidR="001677D0" w:rsidRPr="001677D0" w14:paraId="7AC6AB4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30EFFB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13</w:t>
            </w:r>
          </w:p>
        </w:tc>
        <w:tc>
          <w:tcPr>
            <w:tcW w:w="4819" w:type="dxa"/>
            <w:tcBorders>
              <w:top w:val="nil"/>
              <w:left w:val="nil"/>
              <w:bottom w:val="single" w:sz="4" w:space="0" w:color="auto"/>
              <w:right w:val="single" w:sz="4" w:space="0" w:color="auto"/>
            </w:tcBorders>
            <w:shd w:val="clear" w:color="auto" w:fill="auto"/>
            <w:noWrap/>
            <w:vAlign w:val="center"/>
          </w:tcPr>
          <w:p w14:paraId="6175AEF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鐵</w:t>
            </w:r>
          </w:p>
        </w:tc>
      </w:tr>
      <w:tr w:rsidR="001677D0" w:rsidRPr="001677D0" w14:paraId="0B54F7E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2A673D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14</w:t>
            </w:r>
          </w:p>
        </w:tc>
        <w:tc>
          <w:tcPr>
            <w:tcW w:w="4819" w:type="dxa"/>
            <w:tcBorders>
              <w:top w:val="nil"/>
              <w:left w:val="nil"/>
              <w:bottom w:val="single" w:sz="4" w:space="0" w:color="auto"/>
              <w:right w:val="single" w:sz="4" w:space="0" w:color="auto"/>
            </w:tcBorders>
            <w:shd w:val="clear" w:color="auto" w:fill="auto"/>
            <w:noWrap/>
            <w:vAlign w:val="center"/>
          </w:tcPr>
          <w:p w14:paraId="36B6512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暫未編定</w:t>
            </w:r>
          </w:p>
        </w:tc>
      </w:tr>
      <w:tr w:rsidR="001677D0" w:rsidRPr="001677D0" w14:paraId="39B061A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5B80B0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15</w:t>
            </w:r>
          </w:p>
        </w:tc>
        <w:tc>
          <w:tcPr>
            <w:tcW w:w="4819" w:type="dxa"/>
            <w:tcBorders>
              <w:top w:val="nil"/>
              <w:left w:val="nil"/>
              <w:bottom w:val="single" w:sz="4" w:space="0" w:color="auto"/>
              <w:right w:val="single" w:sz="4" w:space="0" w:color="auto"/>
            </w:tcBorders>
            <w:shd w:val="clear" w:color="auto" w:fill="auto"/>
            <w:noWrap/>
            <w:vAlign w:val="center"/>
          </w:tcPr>
          <w:p w14:paraId="108AD8E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公</w:t>
            </w:r>
          </w:p>
        </w:tc>
      </w:tr>
      <w:tr w:rsidR="001677D0" w:rsidRPr="001677D0" w14:paraId="33EEAE9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E9EF29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16</w:t>
            </w:r>
          </w:p>
        </w:tc>
        <w:tc>
          <w:tcPr>
            <w:tcW w:w="4819" w:type="dxa"/>
            <w:tcBorders>
              <w:top w:val="nil"/>
              <w:left w:val="nil"/>
              <w:bottom w:val="single" w:sz="4" w:space="0" w:color="auto"/>
              <w:right w:val="single" w:sz="4" w:space="0" w:color="auto"/>
            </w:tcBorders>
            <w:shd w:val="clear" w:color="auto" w:fill="auto"/>
            <w:noWrap/>
            <w:vAlign w:val="center"/>
          </w:tcPr>
          <w:p w14:paraId="72CCC00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堤</w:t>
            </w:r>
          </w:p>
        </w:tc>
      </w:tr>
      <w:tr w:rsidR="001677D0" w:rsidRPr="001677D0" w14:paraId="33CDFCF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6ACDAF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17</w:t>
            </w:r>
          </w:p>
        </w:tc>
        <w:tc>
          <w:tcPr>
            <w:tcW w:w="4819" w:type="dxa"/>
            <w:tcBorders>
              <w:top w:val="nil"/>
              <w:left w:val="nil"/>
              <w:bottom w:val="single" w:sz="4" w:space="0" w:color="auto"/>
              <w:right w:val="single" w:sz="4" w:space="0" w:color="auto"/>
            </w:tcBorders>
            <w:shd w:val="clear" w:color="auto" w:fill="auto"/>
            <w:noWrap/>
            <w:vAlign w:val="center"/>
          </w:tcPr>
          <w:p w14:paraId="1058A56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池</w:t>
            </w:r>
          </w:p>
        </w:tc>
      </w:tr>
      <w:tr w:rsidR="001677D0" w:rsidRPr="001677D0" w14:paraId="0945A90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06E717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18</w:t>
            </w:r>
          </w:p>
        </w:tc>
        <w:tc>
          <w:tcPr>
            <w:tcW w:w="4819" w:type="dxa"/>
            <w:tcBorders>
              <w:top w:val="nil"/>
              <w:left w:val="nil"/>
              <w:bottom w:val="single" w:sz="4" w:space="0" w:color="auto"/>
              <w:right w:val="single" w:sz="4" w:space="0" w:color="auto"/>
            </w:tcBorders>
            <w:shd w:val="clear" w:color="auto" w:fill="auto"/>
            <w:noWrap/>
            <w:vAlign w:val="center"/>
          </w:tcPr>
          <w:p w14:paraId="2802AA2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溝</w:t>
            </w:r>
          </w:p>
        </w:tc>
      </w:tr>
      <w:tr w:rsidR="001677D0" w:rsidRPr="001677D0" w14:paraId="7D80D88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0724C3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19</w:t>
            </w:r>
          </w:p>
        </w:tc>
        <w:tc>
          <w:tcPr>
            <w:tcW w:w="4819" w:type="dxa"/>
            <w:tcBorders>
              <w:top w:val="nil"/>
              <w:left w:val="nil"/>
              <w:bottom w:val="single" w:sz="4" w:space="0" w:color="auto"/>
              <w:right w:val="single" w:sz="4" w:space="0" w:color="auto"/>
            </w:tcBorders>
            <w:shd w:val="clear" w:color="auto" w:fill="auto"/>
            <w:noWrap/>
            <w:vAlign w:val="center"/>
          </w:tcPr>
          <w:p w14:paraId="4BE3CEC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礦</w:t>
            </w:r>
          </w:p>
        </w:tc>
      </w:tr>
    </w:tbl>
    <w:p w14:paraId="23D5E240" w14:textId="285238AA" w:rsidR="003B4A4B" w:rsidRPr="001677D0" w:rsidRDefault="003B4A4B" w:rsidP="0022279A">
      <w:pPr>
        <w:tabs>
          <w:tab w:val="left" w:pos="788"/>
        </w:tabs>
        <w:rPr>
          <w:rFonts w:ascii="標楷體" w:eastAsia="標楷體" w:hAnsi="標楷體"/>
        </w:rPr>
      </w:pPr>
      <w:r w:rsidRPr="001677D0">
        <w:rPr>
          <w:rFonts w:ascii="標楷體" w:eastAsia="標楷體" w:hAnsi="標楷體"/>
        </w:rPr>
        <w:tab/>
      </w:r>
    </w:p>
    <w:p w14:paraId="0A2D7B06" w14:textId="3D2FB26F" w:rsidR="003B4A4B" w:rsidRPr="001677D0" w:rsidRDefault="003B4A4B" w:rsidP="00787403">
      <w:pPr>
        <w:numPr>
          <w:ilvl w:val="0"/>
          <w:numId w:val="15"/>
        </w:numPr>
        <w:rPr>
          <w:rFonts w:ascii="標楷體" w:eastAsia="標楷體" w:hAnsi="標楷體"/>
        </w:rPr>
      </w:pPr>
      <w:r w:rsidRPr="001677D0">
        <w:rPr>
          <w:rFonts w:ascii="標楷體" w:eastAsia="標楷體" w:hAnsi="標楷體" w:hint="eastAsia"/>
        </w:rPr>
        <w:t>利率代碼</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70DBA43C" w14:textId="77777777" w:rsidTr="003B4A4B">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D552A0"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4BCF7581"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747F3AF6"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53891DA" w14:textId="77777777" w:rsidR="003B4A4B" w:rsidRPr="001677D0" w:rsidRDefault="003B4A4B" w:rsidP="003B4A4B">
            <w:pPr>
              <w:rPr>
                <w:rFonts w:ascii="標楷體" w:eastAsia="標楷體" w:hAnsi="標楷體" w:cs="新細明體"/>
              </w:rPr>
            </w:pPr>
            <w:r w:rsidRPr="001677D0">
              <w:rPr>
                <w:rFonts w:ascii="標楷體" w:eastAsia="標楷體" w:hAnsi="標楷體"/>
              </w:rPr>
              <w:t>01</w:t>
            </w:r>
          </w:p>
        </w:tc>
        <w:tc>
          <w:tcPr>
            <w:tcW w:w="4819" w:type="dxa"/>
            <w:tcBorders>
              <w:top w:val="nil"/>
              <w:left w:val="nil"/>
              <w:bottom w:val="single" w:sz="4" w:space="0" w:color="auto"/>
              <w:right w:val="single" w:sz="4" w:space="0" w:color="auto"/>
            </w:tcBorders>
            <w:shd w:val="clear" w:color="auto" w:fill="auto"/>
            <w:noWrap/>
          </w:tcPr>
          <w:p w14:paraId="56401C01" w14:textId="77777777" w:rsidR="003B4A4B" w:rsidRPr="001677D0" w:rsidRDefault="003B4A4B" w:rsidP="003B4A4B">
            <w:pPr>
              <w:rPr>
                <w:rFonts w:ascii="標楷體" w:eastAsia="標楷體" w:hAnsi="標楷體" w:cs="新細明體"/>
              </w:rPr>
            </w:pPr>
            <w:r w:rsidRPr="001677D0">
              <w:rPr>
                <w:rFonts w:ascii="標楷體" w:eastAsia="標楷體" w:hAnsi="標楷體" w:hint="eastAsia"/>
              </w:rPr>
              <w:t>保單分紅利率</w:t>
            </w:r>
          </w:p>
        </w:tc>
      </w:tr>
      <w:tr w:rsidR="003B4A4B" w:rsidRPr="001677D0" w14:paraId="5FCA506E"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005DF16" w14:textId="77777777" w:rsidR="003B4A4B" w:rsidRPr="001677D0" w:rsidRDefault="003B4A4B" w:rsidP="003B4A4B">
            <w:pPr>
              <w:rPr>
                <w:rFonts w:ascii="標楷體" w:eastAsia="標楷體" w:hAnsi="標楷體" w:cs="新細明體"/>
              </w:rPr>
            </w:pPr>
            <w:r w:rsidRPr="001677D0">
              <w:rPr>
                <w:rFonts w:ascii="標楷體" w:eastAsia="標楷體" w:hAnsi="標楷體"/>
              </w:rPr>
              <w:t>02</w:t>
            </w:r>
          </w:p>
        </w:tc>
        <w:tc>
          <w:tcPr>
            <w:tcW w:w="4819" w:type="dxa"/>
            <w:tcBorders>
              <w:top w:val="nil"/>
              <w:left w:val="nil"/>
              <w:bottom w:val="single" w:sz="4" w:space="0" w:color="auto"/>
              <w:right w:val="single" w:sz="4" w:space="0" w:color="auto"/>
            </w:tcBorders>
            <w:shd w:val="clear" w:color="auto" w:fill="auto"/>
            <w:noWrap/>
          </w:tcPr>
          <w:p w14:paraId="0C4C223E" w14:textId="77777777" w:rsidR="003B4A4B" w:rsidRPr="001677D0" w:rsidRDefault="003B4A4B" w:rsidP="003B4A4B">
            <w:pPr>
              <w:rPr>
                <w:rFonts w:ascii="標楷體" w:eastAsia="標楷體" w:hAnsi="標楷體" w:cs="新細明體"/>
              </w:rPr>
            </w:pPr>
            <w:r w:rsidRPr="001677D0">
              <w:rPr>
                <w:rFonts w:ascii="標楷體" w:eastAsia="標楷體" w:hAnsi="標楷體" w:hint="eastAsia"/>
              </w:rPr>
              <w:t>郵政儲金利率</w:t>
            </w:r>
          </w:p>
        </w:tc>
      </w:tr>
    </w:tbl>
    <w:p w14:paraId="6F7C76BB" w14:textId="77777777" w:rsidR="003B4A4B" w:rsidRPr="001677D0" w:rsidRDefault="003B4A4B" w:rsidP="003B4A4B">
      <w:pPr>
        <w:tabs>
          <w:tab w:val="left" w:pos="788"/>
        </w:tabs>
        <w:ind w:leftChars="300" w:left="720"/>
        <w:rPr>
          <w:rFonts w:ascii="標楷體" w:eastAsia="標楷體" w:hAnsi="標楷體"/>
        </w:rPr>
      </w:pPr>
    </w:p>
    <w:p w14:paraId="14E3DDEB" w14:textId="64A923F2" w:rsidR="003B4A4B" w:rsidRPr="001677D0" w:rsidRDefault="003B4A4B" w:rsidP="00787403">
      <w:pPr>
        <w:numPr>
          <w:ilvl w:val="0"/>
          <w:numId w:val="15"/>
        </w:numPr>
        <w:rPr>
          <w:rFonts w:ascii="標楷體" w:eastAsia="標楷體" w:hAnsi="標楷體"/>
        </w:rPr>
      </w:pPr>
      <w:r w:rsidRPr="001677D0">
        <w:rPr>
          <w:rFonts w:ascii="標楷體" w:eastAsia="標楷體" w:hAnsi="標楷體" w:hint="eastAsia"/>
        </w:rPr>
        <w:t>清償原因</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63F70774" w14:textId="77777777" w:rsidTr="003B4A4B">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54F20"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20792E6E"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61E572D8"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6E5D0A6" w14:textId="77777777" w:rsidR="003B4A4B" w:rsidRPr="001677D0" w:rsidRDefault="003B4A4B" w:rsidP="003B4A4B">
            <w:pPr>
              <w:rPr>
                <w:rFonts w:ascii="標楷體" w:eastAsia="標楷體" w:hAnsi="標楷體" w:cs="新細明體"/>
              </w:rPr>
            </w:pPr>
            <w:r w:rsidRPr="001677D0">
              <w:rPr>
                <w:rFonts w:ascii="標楷體" w:eastAsia="標楷體" w:hAnsi="標楷體"/>
              </w:rPr>
              <w:t>01</w:t>
            </w:r>
          </w:p>
        </w:tc>
        <w:tc>
          <w:tcPr>
            <w:tcW w:w="4819" w:type="dxa"/>
            <w:tcBorders>
              <w:top w:val="nil"/>
              <w:left w:val="nil"/>
              <w:bottom w:val="single" w:sz="4" w:space="0" w:color="auto"/>
              <w:right w:val="single" w:sz="4" w:space="0" w:color="auto"/>
            </w:tcBorders>
            <w:shd w:val="clear" w:color="auto" w:fill="auto"/>
            <w:noWrap/>
          </w:tcPr>
          <w:p w14:paraId="09822C2D" w14:textId="77777777" w:rsidR="003B4A4B" w:rsidRPr="001677D0" w:rsidRDefault="003B4A4B" w:rsidP="003B4A4B">
            <w:pPr>
              <w:rPr>
                <w:rFonts w:ascii="標楷體" w:eastAsia="標楷體" w:hAnsi="標楷體" w:cs="新細明體"/>
              </w:rPr>
            </w:pPr>
            <w:r w:rsidRPr="001677D0">
              <w:rPr>
                <w:rFonts w:ascii="標楷體" w:eastAsia="標楷體" w:hAnsi="標楷體" w:hint="eastAsia"/>
              </w:rPr>
              <w:t>買賣</w:t>
            </w:r>
          </w:p>
        </w:tc>
      </w:tr>
      <w:tr w:rsidR="001677D0" w:rsidRPr="001677D0" w14:paraId="4357364F"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A73A0A9" w14:textId="77777777" w:rsidR="003B4A4B" w:rsidRPr="001677D0" w:rsidRDefault="003B4A4B" w:rsidP="003B4A4B">
            <w:pPr>
              <w:rPr>
                <w:rFonts w:ascii="標楷體" w:eastAsia="標楷體" w:hAnsi="標楷體"/>
              </w:rPr>
            </w:pPr>
            <w:r w:rsidRPr="001677D0">
              <w:rPr>
                <w:rFonts w:ascii="標楷體" w:eastAsia="標楷體" w:hAnsi="標楷體"/>
              </w:rPr>
              <w:t>02</w:t>
            </w:r>
          </w:p>
        </w:tc>
        <w:tc>
          <w:tcPr>
            <w:tcW w:w="4819" w:type="dxa"/>
            <w:tcBorders>
              <w:top w:val="nil"/>
              <w:left w:val="nil"/>
              <w:bottom w:val="single" w:sz="4" w:space="0" w:color="auto"/>
              <w:right w:val="single" w:sz="4" w:space="0" w:color="auto"/>
            </w:tcBorders>
            <w:shd w:val="clear" w:color="auto" w:fill="auto"/>
            <w:noWrap/>
          </w:tcPr>
          <w:p w14:paraId="00E74538" w14:textId="77777777" w:rsidR="003B4A4B" w:rsidRPr="001677D0" w:rsidRDefault="003B4A4B" w:rsidP="003B4A4B">
            <w:pPr>
              <w:rPr>
                <w:rFonts w:ascii="標楷體" w:eastAsia="標楷體" w:hAnsi="標楷體"/>
              </w:rPr>
            </w:pPr>
            <w:r w:rsidRPr="001677D0">
              <w:rPr>
                <w:rFonts w:ascii="標楷體" w:eastAsia="標楷體" w:hAnsi="標楷體" w:hint="eastAsia"/>
              </w:rPr>
              <w:t>自行還清</w:t>
            </w:r>
          </w:p>
        </w:tc>
      </w:tr>
      <w:tr w:rsidR="001677D0" w:rsidRPr="001677D0" w14:paraId="0F3B486B"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3CB3AB0" w14:textId="77777777" w:rsidR="003B4A4B" w:rsidRPr="001677D0" w:rsidRDefault="003B4A4B" w:rsidP="003B4A4B">
            <w:pPr>
              <w:rPr>
                <w:rFonts w:ascii="標楷體" w:eastAsia="標楷體" w:hAnsi="標楷體"/>
              </w:rPr>
            </w:pPr>
            <w:r w:rsidRPr="001677D0">
              <w:rPr>
                <w:rFonts w:ascii="標楷體" w:eastAsia="標楷體" w:hAnsi="標楷體"/>
              </w:rPr>
              <w:t>03</w:t>
            </w:r>
          </w:p>
        </w:tc>
        <w:tc>
          <w:tcPr>
            <w:tcW w:w="4819" w:type="dxa"/>
            <w:tcBorders>
              <w:top w:val="nil"/>
              <w:left w:val="nil"/>
              <w:bottom w:val="single" w:sz="4" w:space="0" w:color="auto"/>
              <w:right w:val="single" w:sz="4" w:space="0" w:color="auto"/>
            </w:tcBorders>
            <w:shd w:val="clear" w:color="auto" w:fill="auto"/>
            <w:noWrap/>
          </w:tcPr>
          <w:p w14:paraId="2697238B" w14:textId="77777777" w:rsidR="003B4A4B" w:rsidRPr="001677D0" w:rsidRDefault="003B4A4B" w:rsidP="003B4A4B">
            <w:pPr>
              <w:rPr>
                <w:rFonts w:ascii="標楷體" w:eastAsia="標楷體" w:hAnsi="標楷體"/>
              </w:rPr>
            </w:pPr>
            <w:r w:rsidRPr="001677D0">
              <w:rPr>
                <w:rFonts w:ascii="標楷體" w:eastAsia="標楷體" w:hAnsi="標楷體" w:hint="eastAsia"/>
              </w:rPr>
              <w:t>軍功教勞工貸款轉貸</w:t>
            </w:r>
          </w:p>
        </w:tc>
      </w:tr>
      <w:tr w:rsidR="001677D0" w:rsidRPr="001677D0" w14:paraId="1E527817"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055D7D5" w14:textId="77777777" w:rsidR="003B4A4B" w:rsidRPr="001677D0" w:rsidRDefault="003B4A4B" w:rsidP="003B4A4B">
            <w:pPr>
              <w:rPr>
                <w:rFonts w:ascii="標楷體" w:eastAsia="標楷體" w:hAnsi="標楷體"/>
              </w:rPr>
            </w:pPr>
            <w:r w:rsidRPr="001677D0">
              <w:rPr>
                <w:rFonts w:ascii="標楷體" w:eastAsia="標楷體" w:hAnsi="標楷體"/>
              </w:rPr>
              <w:t>04</w:t>
            </w:r>
          </w:p>
        </w:tc>
        <w:tc>
          <w:tcPr>
            <w:tcW w:w="4819" w:type="dxa"/>
            <w:tcBorders>
              <w:top w:val="nil"/>
              <w:left w:val="nil"/>
              <w:bottom w:val="single" w:sz="4" w:space="0" w:color="auto"/>
              <w:right w:val="single" w:sz="4" w:space="0" w:color="auto"/>
            </w:tcBorders>
            <w:shd w:val="clear" w:color="auto" w:fill="auto"/>
            <w:noWrap/>
          </w:tcPr>
          <w:p w14:paraId="2845F19A" w14:textId="77777777" w:rsidR="003B4A4B" w:rsidRPr="001677D0" w:rsidRDefault="003B4A4B" w:rsidP="003B4A4B">
            <w:pPr>
              <w:rPr>
                <w:rFonts w:ascii="標楷體" w:eastAsia="標楷體" w:hAnsi="標楷體"/>
              </w:rPr>
            </w:pPr>
            <w:r w:rsidRPr="001677D0">
              <w:rPr>
                <w:rFonts w:ascii="標楷體" w:eastAsia="標楷體" w:hAnsi="標楷體" w:hint="eastAsia"/>
              </w:rPr>
              <w:t>利率過高轉貸</w:t>
            </w:r>
          </w:p>
        </w:tc>
      </w:tr>
      <w:tr w:rsidR="001677D0" w:rsidRPr="001677D0" w14:paraId="06A6623B"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CD5C758" w14:textId="77777777" w:rsidR="003B4A4B" w:rsidRPr="001677D0" w:rsidRDefault="003B4A4B" w:rsidP="003B4A4B">
            <w:pPr>
              <w:rPr>
                <w:rFonts w:ascii="標楷體" w:eastAsia="標楷體" w:hAnsi="標楷體"/>
              </w:rPr>
            </w:pPr>
            <w:r w:rsidRPr="001677D0">
              <w:rPr>
                <w:rFonts w:ascii="標楷體" w:eastAsia="標楷體" w:hAnsi="標楷體"/>
              </w:rPr>
              <w:t>05</w:t>
            </w:r>
          </w:p>
        </w:tc>
        <w:tc>
          <w:tcPr>
            <w:tcW w:w="4819" w:type="dxa"/>
            <w:tcBorders>
              <w:top w:val="nil"/>
              <w:left w:val="nil"/>
              <w:bottom w:val="single" w:sz="4" w:space="0" w:color="auto"/>
              <w:right w:val="single" w:sz="4" w:space="0" w:color="auto"/>
            </w:tcBorders>
            <w:shd w:val="clear" w:color="auto" w:fill="auto"/>
            <w:noWrap/>
          </w:tcPr>
          <w:p w14:paraId="104D75A1" w14:textId="77777777" w:rsidR="003B4A4B" w:rsidRPr="001677D0" w:rsidRDefault="003B4A4B" w:rsidP="003B4A4B">
            <w:pPr>
              <w:rPr>
                <w:rFonts w:ascii="標楷體" w:eastAsia="標楷體" w:hAnsi="標楷體"/>
              </w:rPr>
            </w:pPr>
            <w:r w:rsidRPr="001677D0">
              <w:rPr>
                <w:rFonts w:ascii="標楷體" w:eastAsia="標楷體" w:hAnsi="標楷體" w:hint="eastAsia"/>
              </w:rPr>
              <w:t>增貸不准轉貸</w:t>
            </w:r>
          </w:p>
        </w:tc>
      </w:tr>
      <w:tr w:rsidR="001677D0" w:rsidRPr="001677D0" w14:paraId="4D265050"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8132283" w14:textId="77777777" w:rsidR="003B4A4B" w:rsidRPr="001677D0" w:rsidRDefault="003B4A4B" w:rsidP="003B4A4B">
            <w:pPr>
              <w:rPr>
                <w:rFonts w:ascii="標楷體" w:eastAsia="標楷體" w:hAnsi="標楷體"/>
              </w:rPr>
            </w:pPr>
            <w:r w:rsidRPr="001677D0">
              <w:rPr>
                <w:rFonts w:ascii="標楷體" w:eastAsia="標楷體" w:hAnsi="標楷體"/>
              </w:rPr>
              <w:t>06</w:t>
            </w:r>
          </w:p>
        </w:tc>
        <w:tc>
          <w:tcPr>
            <w:tcW w:w="4819" w:type="dxa"/>
            <w:tcBorders>
              <w:top w:val="nil"/>
              <w:left w:val="nil"/>
              <w:bottom w:val="single" w:sz="4" w:space="0" w:color="auto"/>
              <w:right w:val="single" w:sz="4" w:space="0" w:color="auto"/>
            </w:tcBorders>
            <w:shd w:val="clear" w:color="auto" w:fill="auto"/>
            <w:noWrap/>
          </w:tcPr>
          <w:p w14:paraId="511FD474" w14:textId="77777777" w:rsidR="003B4A4B" w:rsidRPr="001677D0" w:rsidRDefault="003B4A4B" w:rsidP="003B4A4B">
            <w:pPr>
              <w:rPr>
                <w:rFonts w:ascii="標楷體" w:eastAsia="標楷體" w:hAnsi="標楷體"/>
              </w:rPr>
            </w:pPr>
            <w:r w:rsidRPr="001677D0">
              <w:rPr>
                <w:rFonts w:ascii="標楷體" w:eastAsia="標楷體" w:hAnsi="標楷體" w:hint="eastAsia"/>
              </w:rPr>
              <w:t>額度內動支不准轉貸</w:t>
            </w:r>
          </w:p>
        </w:tc>
      </w:tr>
      <w:tr w:rsidR="001677D0" w:rsidRPr="001677D0" w14:paraId="08C5DFB6"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1E3F5A9" w14:textId="77777777" w:rsidR="003B4A4B" w:rsidRPr="001677D0" w:rsidRDefault="003B4A4B" w:rsidP="003B4A4B">
            <w:pPr>
              <w:rPr>
                <w:rFonts w:ascii="標楷體" w:eastAsia="標楷體" w:hAnsi="標楷體"/>
              </w:rPr>
            </w:pPr>
            <w:r w:rsidRPr="001677D0">
              <w:rPr>
                <w:rFonts w:ascii="標楷體" w:eastAsia="標楷體" w:hAnsi="標楷體"/>
              </w:rPr>
              <w:t>07</w:t>
            </w:r>
          </w:p>
        </w:tc>
        <w:tc>
          <w:tcPr>
            <w:tcW w:w="4819" w:type="dxa"/>
            <w:tcBorders>
              <w:top w:val="nil"/>
              <w:left w:val="nil"/>
              <w:bottom w:val="single" w:sz="4" w:space="0" w:color="auto"/>
              <w:right w:val="single" w:sz="4" w:space="0" w:color="auto"/>
            </w:tcBorders>
            <w:shd w:val="clear" w:color="auto" w:fill="auto"/>
            <w:noWrap/>
          </w:tcPr>
          <w:p w14:paraId="3154441D" w14:textId="77777777" w:rsidR="003B4A4B" w:rsidRPr="001677D0" w:rsidRDefault="003B4A4B" w:rsidP="003B4A4B">
            <w:pPr>
              <w:rPr>
                <w:rFonts w:ascii="標楷體" w:eastAsia="標楷體" w:hAnsi="標楷體"/>
              </w:rPr>
            </w:pPr>
            <w:r w:rsidRPr="001677D0">
              <w:rPr>
                <w:rFonts w:ascii="標楷體" w:eastAsia="標楷體" w:hAnsi="標楷體" w:hint="eastAsia"/>
              </w:rPr>
              <w:t>內部代償</w:t>
            </w:r>
          </w:p>
        </w:tc>
      </w:tr>
      <w:tr w:rsidR="001677D0" w:rsidRPr="001677D0" w14:paraId="599DD96D"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A23EE0F" w14:textId="77777777" w:rsidR="003B4A4B" w:rsidRPr="001677D0" w:rsidRDefault="003B4A4B" w:rsidP="003B4A4B">
            <w:pPr>
              <w:rPr>
                <w:rFonts w:ascii="標楷體" w:eastAsia="標楷體" w:hAnsi="標楷體"/>
              </w:rPr>
            </w:pPr>
            <w:r w:rsidRPr="001677D0">
              <w:rPr>
                <w:rFonts w:ascii="標楷體" w:eastAsia="標楷體" w:hAnsi="標楷體"/>
              </w:rPr>
              <w:t>08</w:t>
            </w:r>
          </w:p>
        </w:tc>
        <w:tc>
          <w:tcPr>
            <w:tcW w:w="4819" w:type="dxa"/>
            <w:tcBorders>
              <w:top w:val="nil"/>
              <w:left w:val="nil"/>
              <w:bottom w:val="single" w:sz="4" w:space="0" w:color="auto"/>
              <w:right w:val="single" w:sz="4" w:space="0" w:color="auto"/>
            </w:tcBorders>
            <w:shd w:val="clear" w:color="auto" w:fill="auto"/>
            <w:noWrap/>
          </w:tcPr>
          <w:p w14:paraId="3F707DFB" w14:textId="77777777" w:rsidR="003B4A4B" w:rsidRPr="001677D0" w:rsidRDefault="003B4A4B" w:rsidP="003B4A4B">
            <w:pPr>
              <w:rPr>
                <w:rFonts w:ascii="標楷體" w:eastAsia="標楷體" w:hAnsi="標楷體"/>
              </w:rPr>
            </w:pPr>
            <w:r w:rsidRPr="001677D0">
              <w:rPr>
                <w:rFonts w:ascii="標楷體" w:eastAsia="標楷體" w:hAnsi="標楷體" w:hint="eastAsia"/>
              </w:rPr>
              <w:t>借新還舊</w:t>
            </w:r>
          </w:p>
        </w:tc>
      </w:tr>
      <w:tr w:rsidR="001677D0" w:rsidRPr="001677D0" w14:paraId="37FDB9E0"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7AB233C" w14:textId="77777777" w:rsidR="003B4A4B" w:rsidRPr="001677D0" w:rsidRDefault="003B4A4B" w:rsidP="003B4A4B">
            <w:pPr>
              <w:rPr>
                <w:rFonts w:ascii="標楷體" w:eastAsia="標楷體" w:hAnsi="標楷體"/>
              </w:rPr>
            </w:pPr>
            <w:r w:rsidRPr="001677D0">
              <w:rPr>
                <w:rFonts w:ascii="標楷體" w:eastAsia="標楷體" w:hAnsi="標楷體"/>
              </w:rPr>
              <w:t>09</w:t>
            </w:r>
          </w:p>
        </w:tc>
        <w:tc>
          <w:tcPr>
            <w:tcW w:w="4819" w:type="dxa"/>
            <w:tcBorders>
              <w:top w:val="nil"/>
              <w:left w:val="nil"/>
              <w:bottom w:val="single" w:sz="4" w:space="0" w:color="auto"/>
              <w:right w:val="single" w:sz="4" w:space="0" w:color="auto"/>
            </w:tcBorders>
            <w:shd w:val="clear" w:color="auto" w:fill="auto"/>
            <w:noWrap/>
          </w:tcPr>
          <w:p w14:paraId="1B737935" w14:textId="77777777" w:rsidR="003B4A4B" w:rsidRPr="001677D0" w:rsidRDefault="003B4A4B" w:rsidP="003B4A4B">
            <w:pPr>
              <w:rPr>
                <w:rFonts w:ascii="標楷體" w:eastAsia="標楷體" w:hAnsi="標楷體"/>
              </w:rPr>
            </w:pPr>
            <w:r w:rsidRPr="001677D0">
              <w:rPr>
                <w:rFonts w:ascii="標楷體" w:eastAsia="標楷體" w:hAnsi="標楷體" w:hint="eastAsia"/>
              </w:rPr>
              <w:t>其他</w:t>
            </w:r>
          </w:p>
        </w:tc>
      </w:tr>
      <w:tr w:rsidR="001677D0" w:rsidRPr="001677D0" w14:paraId="0E3EBB3E"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BD09521" w14:textId="77777777" w:rsidR="003B4A4B" w:rsidRPr="001677D0" w:rsidRDefault="003B4A4B" w:rsidP="003B4A4B">
            <w:pPr>
              <w:rPr>
                <w:rFonts w:ascii="標楷體" w:eastAsia="標楷體" w:hAnsi="標楷體" w:cs="新細明體"/>
              </w:rPr>
            </w:pPr>
            <w:r w:rsidRPr="001677D0">
              <w:rPr>
                <w:rFonts w:ascii="標楷體" w:eastAsia="標楷體" w:hAnsi="標楷體"/>
              </w:rPr>
              <w:t>10</w:t>
            </w:r>
          </w:p>
        </w:tc>
        <w:tc>
          <w:tcPr>
            <w:tcW w:w="4819" w:type="dxa"/>
            <w:tcBorders>
              <w:top w:val="nil"/>
              <w:left w:val="nil"/>
              <w:bottom w:val="single" w:sz="4" w:space="0" w:color="auto"/>
              <w:right w:val="single" w:sz="4" w:space="0" w:color="auto"/>
            </w:tcBorders>
            <w:shd w:val="clear" w:color="auto" w:fill="auto"/>
            <w:noWrap/>
          </w:tcPr>
          <w:p w14:paraId="2BF5C2CB" w14:textId="77777777" w:rsidR="003B4A4B" w:rsidRPr="001677D0" w:rsidRDefault="003B4A4B" w:rsidP="003B4A4B">
            <w:pPr>
              <w:rPr>
                <w:rFonts w:ascii="標楷體" w:eastAsia="標楷體" w:hAnsi="標楷體" w:cs="新細明體"/>
              </w:rPr>
            </w:pPr>
            <w:r w:rsidRPr="001677D0">
              <w:rPr>
                <w:rFonts w:ascii="標楷體" w:eastAsia="標楷體" w:hAnsi="標楷體" w:hint="eastAsia"/>
              </w:rPr>
              <w:t>買回</w:t>
            </w:r>
          </w:p>
        </w:tc>
      </w:tr>
      <w:tr w:rsidR="003B4A4B" w:rsidRPr="001677D0" w14:paraId="546BFDC5"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7A1F6AB" w14:textId="77777777" w:rsidR="003B4A4B" w:rsidRPr="001677D0" w:rsidRDefault="003B4A4B" w:rsidP="003B4A4B">
            <w:pPr>
              <w:rPr>
                <w:rFonts w:ascii="標楷體" w:eastAsia="標楷體" w:hAnsi="標楷體" w:cs="新細明體"/>
              </w:rPr>
            </w:pPr>
            <w:r w:rsidRPr="001677D0">
              <w:rPr>
                <w:rFonts w:ascii="標楷體" w:eastAsia="標楷體" w:hAnsi="標楷體"/>
              </w:rPr>
              <w:t>11</w:t>
            </w:r>
          </w:p>
        </w:tc>
        <w:tc>
          <w:tcPr>
            <w:tcW w:w="4819" w:type="dxa"/>
            <w:tcBorders>
              <w:top w:val="nil"/>
              <w:left w:val="nil"/>
              <w:bottom w:val="single" w:sz="4" w:space="0" w:color="auto"/>
              <w:right w:val="single" w:sz="4" w:space="0" w:color="auto"/>
            </w:tcBorders>
            <w:shd w:val="clear" w:color="auto" w:fill="auto"/>
            <w:noWrap/>
          </w:tcPr>
          <w:p w14:paraId="3B80B9FD" w14:textId="77777777" w:rsidR="003B4A4B" w:rsidRPr="001677D0" w:rsidRDefault="003B4A4B" w:rsidP="003B4A4B">
            <w:pPr>
              <w:rPr>
                <w:rFonts w:ascii="標楷體" w:eastAsia="標楷體" w:hAnsi="標楷體" w:cs="新細明體"/>
              </w:rPr>
            </w:pPr>
            <w:proofErr w:type="gramStart"/>
            <w:r w:rsidRPr="001677D0">
              <w:rPr>
                <w:rFonts w:ascii="標楷體" w:eastAsia="標楷體" w:hAnsi="標楷體" w:hint="eastAsia"/>
              </w:rPr>
              <w:t>綁約期</w:t>
            </w:r>
            <w:proofErr w:type="gramEnd"/>
            <w:r w:rsidRPr="001677D0">
              <w:rPr>
                <w:rFonts w:ascii="標楷體" w:eastAsia="標楷體" w:hAnsi="標楷體" w:hint="eastAsia"/>
              </w:rPr>
              <w:t>還款</w:t>
            </w:r>
          </w:p>
        </w:tc>
      </w:tr>
    </w:tbl>
    <w:p w14:paraId="4DF346C2" w14:textId="77777777" w:rsidR="003B4A4B" w:rsidRPr="001677D0" w:rsidRDefault="003B4A4B" w:rsidP="003B4A4B">
      <w:pPr>
        <w:tabs>
          <w:tab w:val="left" w:pos="788"/>
        </w:tabs>
        <w:ind w:leftChars="300" w:left="720"/>
        <w:rPr>
          <w:rFonts w:ascii="標楷體" w:eastAsia="標楷體" w:hAnsi="標楷體"/>
        </w:rPr>
      </w:pPr>
    </w:p>
    <w:p w14:paraId="08EE524D" w14:textId="4C06B55F" w:rsidR="003B4A4B" w:rsidRPr="001677D0" w:rsidRDefault="003B4A4B" w:rsidP="00787403">
      <w:pPr>
        <w:numPr>
          <w:ilvl w:val="0"/>
          <w:numId w:val="15"/>
        </w:numPr>
        <w:rPr>
          <w:rFonts w:ascii="標楷體" w:eastAsia="標楷體" w:hAnsi="標楷體"/>
        </w:rPr>
      </w:pPr>
      <w:r w:rsidRPr="001677D0">
        <w:rPr>
          <w:rFonts w:ascii="標楷體" w:eastAsia="標楷體" w:hAnsi="標楷體" w:hint="eastAsia"/>
        </w:rPr>
        <w:t>擔保品類別代碼</w:t>
      </w:r>
    </w:p>
    <w:tbl>
      <w:tblPr>
        <w:tblW w:w="6883" w:type="dxa"/>
        <w:tblInd w:w="973" w:type="dxa"/>
        <w:tblCellMar>
          <w:left w:w="28" w:type="dxa"/>
          <w:right w:w="28" w:type="dxa"/>
        </w:tblCellMar>
        <w:tblLook w:val="04A0" w:firstRow="1" w:lastRow="0" w:firstColumn="1" w:lastColumn="0" w:noHBand="0" w:noVBand="1"/>
      </w:tblPr>
      <w:tblGrid>
        <w:gridCol w:w="1607"/>
        <w:gridCol w:w="5276"/>
      </w:tblGrid>
      <w:tr w:rsidR="001677D0" w:rsidRPr="001677D0" w14:paraId="1541C17D" w14:textId="77777777" w:rsidTr="003B4A4B">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D814F0"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5276" w:type="dxa"/>
            <w:tcBorders>
              <w:top w:val="single" w:sz="4" w:space="0" w:color="auto"/>
              <w:left w:val="nil"/>
              <w:bottom w:val="single" w:sz="4" w:space="0" w:color="auto"/>
              <w:right w:val="single" w:sz="4" w:space="0" w:color="auto"/>
            </w:tcBorders>
            <w:shd w:val="clear" w:color="auto" w:fill="auto"/>
            <w:noWrap/>
            <w:vAlign w:val="center"/>
            <w:hideMark/>
          </w:tcPr>
          <w:p w14:paraId="31A8012C"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3AE459A1"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6A89D59" w14:textId="77777777" w:rsidR="003B4A4B" w:rsidRPr="001677D0" w:rsidRDefault="003B4A4B" w:rsidP="003B4A4B">
            <w:pPr>
              <w:rPr>
                <w:rFonts w:ascii="標楷體" w:eastAsia="標楷體" w:hAnsi="標楷體" w:cs="新細明體"/>
              </w:rPr>
            </w:pPr>
            <w:r w:rsidRPr="001677D0">
              <w:rPr>
                <w:rFonts w:ascii="標楷體" w:eastAsia="標楷體" w:hAnsi="標楷體"/>
              </w:rPr>
              <w:t>101</w:t>
            </w:r>
          </w:p>
        </w:tc>
        <w:tc>
          <w:tcPr>
            <w:tcW w:w="5276" w:type="dxa"/>
            <w:tcBorders>
              <w:top w:val="nil"/>
              <w:left w:val="nil"/>
              <w:bottom w:val="single" w:sz="4" w:space="0" w:color="auto"/>
              <w:right w:val="single" w:sz="4" w:space="0" w:color="auto"/>
            </w:tcBorders>
            <w:shd w:val="clear" w:color="auto" w:fill="auto"/>
            <w:noWrap/>
          </w:tcPr>
          <w:p w14:paraId="5DA91701" w14:textId="77777777" w:rsidR="003B4A4B" w:rsidRPr="001677D0" w:rsidRDefault="003B4A4B" w:rsidP="003B4A4B">
            <w:pPr>
              <w:rPr>
                <w:rFonts w:ascii="標楷體" w:eastAsia="標楷體" w:hAnsi="標楷體" w:cs="新細明體"/>
              </w:rPr>
            </w:pPr>
            <w:r w:rsidRPr="001677D0">
              <w:rPr>
                <w:rFonts w:ascii="標楷體" w:eastAsia="標楷體" w:hAnsi="標楷體" w:hint="eastAsia"/>
              </w:rPr>
              <w:t>本國中央政府及央行債券</w:t>
            </w:r>
          </w:p>
        </w:tc>
      </w:tr>
      <w:tr w:rsidR="001677D0" w:rsidRPr="001677D0" w14:paraId="3A7D0F5C"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54F4E47" w14:textId="77777777" w:rsidR="003B4A4B" w:rsidRPr="001677D0" w:rsidRDefault="003B4A4B" w:rsidP="003B4A4B">
            <w:pPr>
              <w:rPr>
                <w:rFonts w:ascii="標楷體" w:eastAsia="標楷體" w:hAnsi="標楷體"/>
              </w:rPr>
            </w:pPr>
            <w:r w:rsidRPr="001677D0">
              <w:rPr>
                <w:rFonts w:ascii="標楷體" w:eastAsia="標楷體" w:hAnsi="標楷體"/>
              </w:rPr>
              <w:t>102</w:t>
            </w:r>
          </w:p>
        </w:tc>
        <w:tc>
          <w:tcPr>
            <w:tcW w:w="5276" w:type="dxa"/>
            <w:tcBorders>
              <w:top w:val="nil"/>
              <w:left w:val="nil"/>
              <w:bottom w:val="single" w:sz="4" w:space="0" w:color="auto"/>
              <w:right w:val="single" w:sz="4" w:space="0" w:color="auto"/>
            </w:tcBorders>
            <w:shd w:val="clear" w:color="auto" w:fill="auto"/>
            <w:noWrap/>
          </w:tcPr>
          <w:p w14:paraId="2E7ADD00" w14:textId="77777777" w:rsidR="003B4A4B" w:rsidRPr="001677D0" w:rsidRDefault="003B4A4B" w:rsidP="003B4A4B">
            <w:pPr>
              <w:rPr>
                <w:rFonts w:ascii="標楷體" w:eastAsia="標楷體" w:hAnsi="標楷體"/>
              </w:rPr>
            </w:pPr>
            <w:r w:rsidRPr="001677D0">
              <w:rPr>
                <w:rFonts w:ascii="標楷體" w:eastAsia="標楷體" w:hAnsi="標楷體" w:hint="eastAsia"/>
              </w:rPr>
              <w:t>本國地方政府債券</w:t>
            </w:r>
          </w:p>
        </w:tc>
      </w:tr>
      <w:tr w:rsidR="001677D0" w:rsidRPr="001677D0" w14:paraId="2F8A6D15"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AC30566" w14:textId="77777777" w:rsidR="003B4A4B" w:rsidRPr="001677D0" w:rsidRDefault="003B4A4B" w:rsidP="003B4A4B">
            <w:pPr>
              <w:rPr>
                <w:rFonts w:ascii="標楷體" w:eastAsia="標楷體" w:hAnsi="標楷體"/>
              </w:rPr>
            </w:pPr>
            <w:r w:rsidRPr="001677D0">
              <w:rPr>
                <w:rFonts w:ascii="標楷體" w:eastAsia="標楷體" w:hAnsi="標楷體"/>
              </w:rPr>
              <w:t>103</w:t>
            </w:r>
          </w:p>
        </w:tc>
        <w:tc>
          <w:tcPr>
            <w:tcW w:w="5276" w:type="dxa"/>
            <w:tcBorders>
              <w:top w:val="nil"/>
              <w:left w:val="nil"/>
              <w:bottom w:val="single" w:sz="4" w:space="0" w:color="auto"/>
              <w:right w:val="single" w:sz="4" w:space="0" w:color="auto"/>
            </w:tcBorders>
            <w:shd w:val="clear" w:color="auto" w:fill="auto"/>
            <w:noWrap/>
          </w:tcPr>
          <w:p w14:paraId="56B3171C" w14:textId="77777777" w:rsidR="003B4A4B" w:rsidRPr="001677D0" w:rsidRDefault="003B4A4B" w:rsidP="003B4A4B">
            <w:pPr>
              <w:rPr>
                <w:rFonts w:ascii="標楷體" w:eastAsia="標楷體" w:hAnsi="標楷體"/>
              </w:rPr>
            </w:pPr>
            <w:r w:rsidRPr="001677D0">
              <w:rPr>
                <w:rFonts w:ascii="標楷體" w:eastAsia="標楷體" w:hAnsi="標楷體" w:hint="eastAsia"/>
              </w:rPr>
              <w:t>外國中央政府及央行債券</w:t>
            </w:r>
          </w:p>
        </w:tc>
      </w:tr>
      <w:tr w:rsidR="001677D0" w:rsidRPr="001677D0" w14:paraId="7AF9F73B"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C878549" w14:textId="77777777" w:rsidR="003B4A4B" w:rsidRPr="001677D0" w:rsidRDefault="003B4A4B" w:rsidP="003B4A4B">
            <w:pPr>
              <w:rPr>
                <w:rFonts w:ascii="標楷體" w:eastAsia="標楷體" w:hAnsi="標楷體"/>
              </w:rPr>
            </w:pPr>
            <w:r w:rsidRPr="001677D0">
              <w:rPr>
                <w:rFonts w:ascii="標楷體" w:eastAsia="標楷體" w:hAnsi="標楷體"/>
              </w:rPr>
              <w:t>104</w:t>
            </w:r>
          </w:p>
        </w:tc>
        <w:tc>
          <w:tcPr>
            <w:tcW w:w="5276" w:type="dxa"/>
            <w:tcBorders>
              <w:top w:val="nil"/>
              <w:left w:val="nil"/>
              <w:bottom w:val="single" w:sz="4" w:space="0" w:color="auto"/>
              <w:right w:val="single" w:sz="4" w:space="0" w:color="auto"/>
            </w:tcBorders>
            <w:shd w:val="clear" w:color="auto" w:fill="auto"/>
            <w:noWrap/>
          </w:tcPr>
          <w:p w14:paraId="26112660" w14:textId="77777777" w:rsidR="003B4A4B" w:rsidRPr="001677D0" w:rsidRDefault="003B4A4B" w:rsidP="003B4A4B">
            <w:pPr>
              <w:rPr>
                <w:rFonts w:ascii="標楷體" w:eastAsia="標楷體" w:hAnsi="標楷體"/>
              </w:rPr>
            </w:pPr>
            <w:r w:rsidRPr="001677D0">
              <w:rPr>
                <w:rFonts w:ascii="標楷體" w:eastAsia="標楷體" w:hAnsi="標楷體" w:hint="eastAsia"/>
              </w:rPr>
              <w:t>外國銀行發行之債券</w:t>
            </w:r>
          </w:p>
        </w:tc>
      </w:tr>
      <w:tr w:rsidR="001677D0" w:rsidRPr="001677D0" w14:paraId="24C7B433"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28E81C6" w14:textId="77777777" w:rsidR="003B4A4B" w:rsidRPr="001677D0" w:rsidRDefault="003B4A4B" w:rsidP="003B4A4B">
            <w:pPr>
              <w:rPr>
                <w:rFonts w:ascii="標楷體" w:eastAsia="標楷體" w:hAnsi="標楷體"/>
              </w:rPr>
            </w:pPr>
            <w:r w:rsidRPr="001677D0">
              <w:rPr>
                <w:rFonts w:ascii="標楷體" w:eastAsia="標楷體" w:hAnsi="標楷體"/>
              </w:rPr>
              <w:t>110</w:t>
            </w:r>
          </w:p>
        </w:tc>
        <w:tc>
          <w:tcPr>
            <w:tcW w:w="5276" w:type="dxa"/>
            <w:tcBorders>
              <w:top w:val="nil"/>
              <w:left w:val="nil"/>
              <w:bottom w:val="single" w:sz="4" w:space="0" w:color="auto"/>
              <w:right w:val="single" w:sz="4" w:space="0" w:color="auto"/>
            </w:tcBorders>
            <w:shd w:val="clear" w:color="auto" w:fill="auto"/>
            <w:noWrap/>
          </w:tcPr>
          <w:p w14:paraId="10158623" w14:textId="77777777" w:rsidR="003B4A4B" w:rsidRPr="001677D0" w:rsidRDefault="003B4A4B" w:rsidP="003B4A4B">
            <w:pPr>
              <w:rPr>
                <w:rFonts w:ascii="標楷體" w:eastAsia="標楷體" w:hAnsi="標楷體"/>
              </w:rPr>
            </w:pPr>
            <w:r w:rsidRPr="001677D0">
              <w:rPr>
                <w:rFonts w:ascii="標楷體" w:eastAsia="標楷體" w:hAnsi="標楷體" w:hint="eastAsia"/>
              </w:rPr>
              <w:t>擔保公司債</w:t>
            </w:r>
          </w:p>
        </w:tc>
      </w:tr>
      <w:tr w:rsidR="001677D0" w:rsidRPr="001677D0" w14:paraId="48344AB2"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C58C6F2" w14:textId="77777777" w:rsidR="003B4A4B" w:rsidRPr="001677D0" w:rsidRDefault="003B4A4B" w:rsidP="003B4A4B">
            <w:pPr>
              <w:rPr>
                <w:rFonts w:ascii="標楷體" w:eastAsia="標楷體" w:hAnsi="標楷體"/>
              </w:rPr>
            </w:pPr>
            <w:r w:rsidRPr="001677D0">
              <w:rPr>
                <w:rFonts w:ascii="標楷體" w:eastAsia="標楷體" w:hAnsi="標楷體"/>
              </w:rPr>
              <w:t>130</w:t>
            </w:r>
          </w:p>
        </w:tc>
        <w:tc>
          <w:tcPr>
            <w:tcW w:w="5276" w:type="dxa"/>
            <w:tcBorders>
              <w:top w:val="nil"/>
              <w:left w:val="nil"/>
              <w:bottom w:val="single" w:sz="4" w:space="0" w:color="auto"/>
              <w:right w:val="single" w:sz="4" w:space="0" w:color="auto"/>
            </w:tcBorders>
            <w:shd w:val="clear" w:color="auto" w:fill="auto"/>
            <w:noWrap/>
          </w:tcPr>
          <w:p w14:paraId="14D4F128" w14:textId="77777777" w:rsidR="003B4A4B" w:rsidRPr="001677D0" w:rsidRDefault="003B4A4B" w:rsidP="003B4A4B">
            <w:pPr>
              <w:rPr>
                <w:rFonts w:ascii="標楷體" w:eastAsia="標楷體" w:hAnsi="標楷體"/>
              </w:rPr>
            </w:pPr>
            <w:r w:rsidRPr="001677D0">
              <w:rPr>
                <w:rFonts w:ascii="標楷體" w:eastAsia="標楷體" w:hAnsi="標楷體" w:hint="eastAsia"/>
              </w:rPr>
              <w:t>金融債券</w:t>
            </w:r>
          </w:p>
        </w:tc>
      </w:tr>
      <w:tr w:rsidR="001677D0" w:rsidRPr="001677D0" w14:paraId="1992E646"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9226D3A" w14:textId="77777777" w:rsidR="003B4A4B" w:rsidRPr="001677D0" w:rsidRDefault="003B4A4B" w:rsidP="003B4A4B">
            <w:pPr>
              <w:rPr>
                <w:rFonts w:ascii="標楷體" w:eastAsia="標楷體" w:hAnsi="標楷體"/>
              </w:rPr>
            </w:pPr>
            <w:r w:rsidRPr="001677D0">
              <w:rPr>
                <w:rFonts w:ascii="標楷體" w:eastAsia="標楷體" w:hAnsi="標楷體"/>
              </w:rPr>
              <w:t>160</w:t>
            </w:r>
          </w:p>
        </w:tc>
        <w:tc>
          <w:tcPr>
            <w:tcW w:w="5276" w:type="dxa"/>
            <w:tcBorders>
              <w:top w:val="nil"/>
              <w:left w:val="nil"/>
              <w:bottom w:val="single" w:sz="4" w:space="0" w:color="auto"/>
              <w:right w:val="single" w:sz="4" w:space="0" w:color="auto"/>
            </w:tcBorders>
            <w:shd w:val="clear" w:color="auto" w:fill="auto"/>
            <w:noWrap/>
          </w:tcPr>
          <w:p w14:paraId="58C50663" w14:textId="77777777" w:rsidR="003B4A4B" w:rsidRPr="001677D0" w:rsidRDefault="003B4A4B" w:rsidP="003B4A4B">
            <w:pPr>
              <w:rPr>
                <w:rFonts w:ascii="標楷體" w:eastAsia="標楷體" w:hAnsi="標楷體"/>
              </w:rPr>
            </w:pPr>
            <w:r w:rsidRPr="001677D0">
              <w:rPr>
                <w:rFonts w:ascii="標楷體" w:eastAsia="標楷體" w:hAnsi="標楷體" w:hint="eastAsia"/>
              </w:rPr>
              <w:t>國庫券</w:t>
            </w:r>
          </w:p>
        </w:tc>
      </w:tr>
      <w:tr w:rsidR="001677D0" w:rsidRPr="001677D0" w14:paraId="00CDE78A"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398CAE5" w14:textId="77777777" w:rsidR="003B4A4B" w:rsidRPr="001677D0" w:rsidRDefault="003B4A4B" w:rsidP="003B4A4B">
            <w:pPr>
              <w:rPr>
                <w:rFonts w:ascii="標楷體" w:eastAsia="標楷體" w:hAnsi="標楷體"/>
              </w:rPr>
            </w:pPr>
            <w:r w:rsidRPr="001677D0">
              <w:rPr>
                <w:rFonts w:ascii="標楷體" w:eastAsia="標楷體" w:hAnsi="標楷體"/>
              </w:rPr>
              <w:t>180</w:t>
            </w:r>
          </w:p>
        </w:tc>
        <w:tc>
          <w:tcPr>
            <w:tcW w:w="5276" w:type="dxa"/>
            <w:tcBorders>
              <w:top w:val="nil"/>
              <w:left w:val="nil"/>
              <w:bottom w:val="single" w:sz="4" w:space="0" w:color="auto"/>
              <w:right w:val="single" w:sz="4" w:space="0" w:color="auto"/>
            </w:tcBorders>
            <w:shd w:val="clear" w:color="auto" w:fill="auto"/>
            <w:noWrap/>
          </w:tcPr>
          <w:p w14:paraId="07AC8744" w14:textId="77777777" w:rsidR="003B4A4B" w:rsidRPr="001677D0" w:rsidRDefault="003B4A4B" w:rsidP="003B4A4B">
            <w:pPr>
              <w:rPr>
                <w:rFonts w:ascii="標楷體" w:eastAsia="標楷體" w:hAnsi="標楷體"/>
              </w:rPr>
            </w:pPr>
            <w:r w:rsidRPr="001677D0">
              <w:rPr>
                <w:rFonts w:ascii="標楷體" w:eastAsia="標楷體" w:hAnsi="標楷體" w:hint="eastAsia"/>
              </w:rPr>
              <w:t>中央銀行可轉讓定期存單</w:t>
            </w:r>
          </w:p>
        </w:tc>
      </w:tr>
      <w:tr w:rsidR="001677D0" w:rsidRPr="001677D0" w14:paraId="3790EE6E"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6385692" w14:textId="77777777" w:rsidR="003B4A4B" w:rsidRPr="001677D0" w:rsidRDefault="003B4A4B" w:rsidP="003B4A4B">
            <w:pPr>
              <w:rPr>
                <w:rFonts w:ascii="標楷體" w:eastAsia="標楷體" w:hAnsi="標楷體"/>
              </w:rPr>
            </w:pPr>
            <w:r w:rsidRPr="001677D0">
              <w:rPr>
                <w:rFonts w:ascii="標楷體" w:eastAsia="標楷體" w:hAnsi="標楷體"/>
              </w:rPr>
              <w:t>190</w:t>
            </w:r>
          </w:p>
        </w:tc>
        <w:tc>
          <w:tcPr>
            <w:tcW w:w="5276" w:type="dxa"/>
            <w:tcBorders>
              <w:top w:val="nil"/>
              <w:left w:val="nil"/>
              <w:bottom w:val="single" w:sz="4" w:space="0" w:color="auto"/>
              <w:right w:val="single" w:sz="4" w:space="0" w:color="auto"/>
            </w:tcBorders>
            <w:shd w:val="clear" w:color="auto" w:fill="auto"/>
            <w:noWrap/>
          </w:tcPr>
          <w:p w14:paraId="6A5E1D24" w14:textId="77777777" w:rsidR="003B4A4B" w:rsidRPr="001677D0" w:rsidRDefault="003B4A4B" w:rsidP="003B4A4B">
            <w:pPr>
              <w:rPr>
                <w:rFonts w:ascii="標楷體" w:eastAsia="標楷體" w:hAnsi="標楷體"/>
              </w:rPr>
            </w:pPr>
            <w:r w:rsidRPr="001677D0">
              <w:rPr>
                <w:rFonts w:ascii="標楷體" w:eastAsia="標楷體" w:hAnsi="標楷體" w:hint="eastAsia"/>
              </w:rPr>
              <w:t>一般金融機構可轉讓定期存單</w:t>
            </w:r>
          </w:p>
        </w:tc>
      </w:tr>
      <w:tr w:rsidR="001677D0" w:rsidRPr="001677D0" w14:paraId="721AC369"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E17D192" w14:textId="77777777" w:rsidR="003B4A4B" w:rsidRPr="001677D0" w:rsidRDefault="003B4A4B" w:rsidP="003B4A4B">
            <w:pPr>
              <w:rPr>
                <w:rFonts w:ascii="標楷體" w:eastAsia="標楷體" w:hAnsi="標楷體"/>
              </w:rPr>
            </w:pPr>
            <w:r w:rsidRPr="001677D0">
              <w:rPr>
                <w:rFonts w:ascii="標楷體" w:eastAsia="標楷體" w:hAnsi="標楷體"/>
              </w:rPr>
              <w:t>1D0</w:t>
            </w:r>
          </w:p>
        </w:tc>
        <w:tc>
          <w:tcPr>
            <w:tcW w:w="5276" w:type="dxa"/>
            <w:tcBorders>
              <w:top w:val="nil"/>
              <w:left w:val="nil"/>
              <w:bottom w:val="single" w:sz="4" w:space="0" w:color="auto"/>
              <w:right w:val="single" w:sz="4" w:space="0" w:color="auto"/>
            </w:tcBorders>
            <w:shd w:val="clear" w:color="auto" w:fill="auto"/>
            <w:noWrap/>
          </w:tcPr>
          <w:p w14:paraId="02CF9F31" w14:textId="77777777" w:rsidR="003B4A4B" w:rsidRPr="001677D0" w:rsidRDefault="003B4A4B" w:rsidP="003B4A4B">
            <w:pPr>
              <w:rPr>
                <w:rFonts w:ascii="標楷體" w:eastAsia="標楷體" w:hAnsi="標楷體"/>
              </w:rPr>
            </w:pPr>
            <w:r w:rsidRPr="001677D0">
              <w:rPr>
                <w:rFonts w:ascii="標楷體" w:eastAsia="標楷體" w:hAnsi="標楷體" w:hint="eastAsia"/>
              </w:rPr>
              <w:t>信託憑證</w:t>
            </w:r>
          </w:p>
        </w:tc>
      </w:tr>
      <w:tr w:rsidR="001677D0" w:rsidRPr="001677D0" w14:paraId="7F98C5E1"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7C77E39" w14:textId="77777777" w:rsidR="003B4A4B" w:rsidRPr="001677D0" w:rsidRDefault="003B4A4B" w:rsidP="003B4A4B">
            <w:pPr>
              <w:rPr>
                <w:rFonts w:ascii="標楷體" w:eastAsia="標楷體" w:hAnsi="標楷體"/>
              </w:rPr>
            </w:pPr>
            <w:r w:rsidRPr="001677D0">
              <w:rPr>
                <w:rFonts w:ascii="標楷體" w:eastAsia="標楷體" w:hAnsi="標楷體"/>
              </w:rPr>
              <w:t>1E1</w:t>
            </w:r>
          </w:p>
        </w:tc>
        <w:tc>
          <w:tcPr>
            <w:tcW w:w="5276" w:type="dxa"/>
            <w:tcBorders>
              <w:top w:val="nil"/>
              <w:left w:val="nil"/>
              <w:bottom w:val="single" w:sz="4" w:space="0" w:color="auto"/>
              <w:right w:val="single" w:sz="4" w:space="0" w:color="auto"/>
            </w:tcBorders>
            <w:shd w:val="clear" w:color="auto" w:fill="auto"/>
            <w:noWrap/>
          </w:tcPr>
          <w:p w14:paraId="0B420A7B" w14:textId="77777777" w:rsidR="003B4A4B" w:rsidRPr="001677D0" w:rsidRDefault="003B4A4B" w:rsidP="003B4A4B">
            <w:pPr>
              <w:rPr>
                <w:rFonts w:ascii="標楷體" w:eastAsia="標楷體" w:hAnsi="標楷體"/>
              </w:rPr>
            </w:pPr>
            <w:r w:rsidRPr="001677D0">
              <w:rPr>
                <w:rFonts w:ascii="標楷體" w:eastAsia="標楷體" w:hAnsi="標楷體" w:hint="eastAsia"/>
              </w:rPr>
              <w:t>受益憑證</w:t>
            </w:r>
          </w:p>
        </w:tc>
      </w:tr>
      <w:tr w:rsidR="001677D0" w:rsidRPr="001677D0" w14:paraId="13122CF0"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2EC4798" w14:textId="77777777" w:rsidR="003B4A4B" w:rsidRPr="001677D0" w:rsidRDefault="003B4A4B" w:rsidP="003B4A4B">
            <w:pPr>
              <w:rPr>
                <w:rFonts w:ascii="標楷體" w:eastAsia="標楷體" w:hAnsi="標楷體"/>
              </w:rPr>
            </w:pPr>
            <w:r w:rsidRPr="001677D0">
              <w:rPr>
                <w:rFonts w:ascii="標楷體" w:eastAsia="標楷體" w:hAnsi="標楷體"/>
              </w:rPr>
              <w:t>1X0</w:t>
            </w:r>
          </w:p>
        </w:tc>
        <w:tc>
          <w:tcPr>
            <w:tcW w:w="5276" w:type="dxa"/>
            <w:tcBorders>
              <w:top w:val="nil"/>
              <w:left w:val="nil"/>
              <w:bottom w:val="single" w:sz="4" w:space="0" w:color="auto"/>
              <w:right w:val="single" w:sz="4" w:space="0" w:color="auto"/>
            </w:tcBorders>
            <w:shd w:val="clear" w:color="auto" w:fill="auto"/>
            <w:noWrap/>
          </w:tcPr>
          <w:p w14:paraId="5D8359A0" w14:textId="77777777" w:rsidR="003B4A4B" w:rsidRPr="001677D0" w:rsidRDefault="003B4A4B" w:rsidP="003B4A4B">
            <w:pPr>
              <w:rPr>
                <w:rFonts w:ascii="標楷體" w:eastAsia="標楷體" w:hAnsi="標楷體"/>
              </w:rPr>
            </w:pPr>
            <w:r w:rsidRPr="001677D0">
              <w:rPr>
                <w:rFonts w:ascii="標楷體" w:eastAsia="標楷體" w:hAnsi="標楷體" w:hint="eastAsia"/>
              </w:rPr>
              <w:t>其他有價證券</w:t>
            </w:r>
          </w:p>
        </w:tc>
      </w:tr>
      <w:tr w:rsidR="001677D0" w:rsidRPr="001677D0" w14:paraId="6BEA9B2B"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B52B68C" w14:textId="77777777" w:rsidR="003B4A4B" w:rsidRPr="001677D0" w:rsidRDefault="003B4A4B" w:rsidP="003B4A4B">
            <w:pPr>
              <w:rPr>
                <w:rFonts w:ascii="標楷體" w:eastAsia="標楷體" w:hAnsi="標楷體"/>
              </w:rPr>
            </w:pPr>
            <w:r w:rsidRPr="001677D0">
              <w:rPr>
                <w:rFonts w:ascii="標楷體" w:eastAsia="標楷體" w:hAnsi="標楷體"/>
              </w:rPr>
              <w:t>998</w:t>
            </w:r>
          </w:p>
        </w:tc>
        <w:tc>
          <w:tcPr>
            <w:tcW w:w="5276" w:type="dxa"/>
            <w:tcBorders>
              <w:top w:val="nil"/>
              <w:left w:val="nil"/>
              <w:bottom w:val="single" w:sz="4" w:space="0" w:color="auto"/>
              <w:right w:val="single" w:sz="4" w:space="0" w:color="auto"/>
            </w:tcBorders>
            <w:shd w:val="clear" w:color="auto" w:fill="auto"/>
            <w:noWrap/>
          </w:tcPr>
          <w:p w14:paraId="6F31FE03" w14:textId="77777777" w:rsidR="003B4A4B" w:rsidRPr="001677D0" w:rsidRDefault="003B4A4B" w:rsidP="003B4A4B">
            <w:pPr>
              <w:rPr>
                <w:rFonts w:ascii="標楷體" w:eastAsia="標楷體" w:hAnsi="標楷體"/>
              </w:rPr>
            </w:pPr>
            <w:r w:rsidRPr="001677D0">
              <w:rPr>
                <w:rFonts w:ascii="標楷體" w:eastAsia="標楷體" w:hAnsi="標楷體" w:hint="eastAsia"/>
              </w:rPr>
              <w:t>經銀行提供保證之放款</w:t>
            </w:r>
          </w:p>
        </w:tc>
      </w:tr>
      <w:tr w:rsidR="003B4A4B" w:rsidRPr="001677D0" w14:paraId="4FC9CA50"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24FB7FC" w14:textId="77777777" w:rsidR="003B4A4B" w:rsidRPr="001677D0" w:rsidRDefault="003B4A4B" w:rsidP="003B4A4B">
            <w:pPr>
              <w:rPr>
                <w:rFonts w:ascii="標楷體" w:eastAsia="標楷體" w:hAnsi="標楷體" w:cs="新細明體"/>
              </w:rPr>
            </w:pPr>
            <w:r w:rsidRPr="001677D0">
              <w:rPr>
                <w:rFonts w:ascii="標楷體" w:eastAsia="標楷體" w:hAnsi="標楷體"/>
              </w:rPr>
              <w:t>999</w:t>
            </w:r>
          </w:p>
        </w:tc>
        <w:tc>
          <w:tcPr>
            <w:tcW w:w="5276" w:type="dxa"/>
            <w:tcBorders>
              <w:top w:val="nil"/>
              <w:left w:val="nil"/>
              <w:bottom w:val="single" w:sz="4" w:space="0" w:color="auto"/>
              <w:right w:val="single" w:sz="4" w:space="0" w:color="auto"/>
            </w:tcBorders>
            <w:shd w:val="clear" w:color="auto" w:fill="auto"/>
            <w:noWrap/>
          </w:tcPr>
          <w:p w14:paraId="6751FFA8" w14:textId="77777777" w:rsidR="003B4A4B" w:rsidRPr="001677D0" w:rsidRDefault="003B4A4B" w:rsidP="003B4A4B">
            <w:pPr>
              <w:rPr>
                <w:rFonts w:ascii="標楷體" w:eastAsia="標楷體" w:hAnsi="標楷體" w:cs="新細明體"/>
              </w:rPr>
            </w:pPr>
            <w:r w:rsidRPr="001677D0">
              <w:rPr>
                <w:rFonts w:ascii="標楷體" w:eastAsia="標楷體" w:hAnsi="標楷體" w:hint="eastAsia"/>
              </w:rPr>
              <w:t>經主管機關認可之信用保證機構提供保證之放款</w:t>
            </w:r>
          </w:p>
        </w:tc>
      </w:tr>
    </w:tbl>
    <w:p w14:paraId="0B6349B0" w14:textId="77777777" w:rsidR="003B4A4B" w:rsidRPr="001677D0" w:rsidRDefault="003B4A4B" w:rsidP="003B4A4B">
      <w:pPr>
        <w:tabs>
          <w:tab w:val="left" w:pos="788"/>
        </w:tabs>
        <w:ind w:leftChars="300" w:left="720"/>
        <w:rPr>
          <w:rFonts w:ascii="標楷體" w:eastAsia="標楷體" w:hAnsi="標楷體"/>
        </w:rPr>
      </w:pPr>
    </w:p>
    <w:p w14:paraId="7B0EAA9E" w14:textId="6C29BEB2" w:rsidR="003B4A4B" w:rsidRPr="001677D0" w:rsidRDefault="003B4A4B" w:rsidP="00787403">
      <w:pPr>
        <w:numPr>
          <w:ilvl w:val="0"/>
          <w:numId w:val="15"/>
        </w:numPr>
        <w:rPr>
          <w:rFonts w:ascii="標楷體" w:eastAsia="標楷體" w:hAnsi="標楷體"/>
        </w:rPr>
      </w:pPr>
      <w:r w:rsidRPr="001677D0">
        <w:rPr>
          <w:rFonts w:ascii="標楷體" w:eastAsia="標楷體" w:hAnsi="標楷體" w:hint="eastAsia"/>
          <w:lang w:eastAsia="zh-HK"/>
        </w:rPr>
        <w:t>法拍費用科目</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5D5A06E3" w14:textId="77777777" w:rsidTr="003B4A4B">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B46CC0"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30BCFD9C"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11C797B5"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1C71BAA" w14:textId="77777777" w:rsidR="003B4A4B" w:rsidRPr="001677D0" w:rsidRDefault="003B4A4B" w:rsidP="003B4A4B">
            <w:pPr>
              <w:rPr>
                <w:rFonts w:ascii="標楷體" w:eastAsia="標楷體" w:hAnsi="標楷體"/>
              </w:rPr>
            </w:pPr>
            <w:r w:rsidRPr="001677D0">
              <w:rPr>
                <w:rFonts w:ascii="標楷體" w:eastAsia="標楷體" w:hAnsi="標楷體"/>
              </w:rPr>
              <w:t>01</w:t>
            </w:r>
          </w:p>
        </w:tc>
        <w:tc>
          <w:tcPr>
            <w:tcW w:w="4819" w:type="dxa"/>
            <w:tcBorders>
              <w:top w:val="nil"/>
              <w:left w:val="nil"/>
              <w:bottom w:val="single" w:sz="4" w:space="0" w:color="auto"/>
              <w:right w:val="single" w:sz="4" w:space="0" w:color="auto"/>
            </w:tcBorders>
            <w:shd w:val="clear" w:color="auto" w:fill="auto"/>
            <w:noWrap/>
          </w:tcPr>
          <w:p w14:paraId="2E7D237F" w14:textId="77777777" w:rsidR="003B4A4B" w:rsidRPr="001677D0" w:rsidRDefault="003B4A4B" w:rsidP="003B4A4B">
            <w:pPr>
              <w:rPr>
                <w:rFonts w:ascii="標楷體" w:eastAsia="標楷體" w:hAnsi="標楷體"/>
              </w:rPr>
            </w:pPr>
            <w:r w:rsidRPr="001677D0">
              <w:rPr>
                <w:rFonts w:ascii="標楷體" w:eastAsia="標楷體" w:hAnsi="標楷體" w:hint="eastAsia"/>
              </w:rPr>
              <w:t>郵費</w:t>
            </w:r>
          </w:p>
        </w:tc>
      </w:tr>
      <w:tr w:rsidR="001677D0" w:rsidRPr="001677D0" w14:paraId="34933509"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113A2B1" w14:textId="77777777" w:rsidR="003B4A4B" w:rsidRPr="001677D0" w:rsidRDefault="003B4A4B" w:rsidP="003B4A4B">
            <w:pPr>
              <w:rPr>
                <w:rFonts w:ascii="標楷體" w:eastAsia="標楷體" w:hAnsi="標楷體"/>
              </w:rPr>
            </w:pPr>
            <w:r w:rsidRPr="001677D0">
              <w:rPr>
                <w:rFonts w:ascii="標楷體" w:eastAsia="標楷體" w:hAnsi="標楷體"/>
              </w:rPr>
              <w:t>02</w:t>
            </w:r>
          </w:p>
        </w:tc>
        <w:tc>
          <w:tcPr>
            <w:tcW w:w="4819" w:type="dxa"/>
            <w:tcBorders>
              <w:top w:val="nil"/>
              <w:left w:val="nil"/>
              <w:bottom w:val="single" w:sz="4" w:space="0" w:color="auto"/>
              <w:right w:val="single" w:sz="4" w:space="0" w:color="auto"/>
            </w:tcBorders>
            <w:shd w:val="clear" w:color="auto" w:fill="auto"/>
            <w:noWrap/>
          </w:tcPr>
          <w:p w14:paraId="59553305" w14:textId="77777777" w:rsidR="003B4A4B" w:rsidRPr="001677D0" w:rsidRDefault="003B4A4B" w:rsidP="003B4A4B">
            <w:pPr>
              <w:rPr>
                <w:rFonts w:ascii="標楷體" w:eastAsia="標楷體" w:hAnsi="標楷體"/>
              </w:rPr>
            </w:pPr>
            <w:r w:rsidRPr="001677D0">
              <w:rPr>
                <w:rFonts w:ascii="標楷體" w:eastAsia="標楷體" w:hAnsi="標楷體" w:hint="eastAsia"/>
              </w:rPr>
              <w:t>支付命令</w:t>
            </w:r>
          </w:p>
        </w:tc>
      </w:tr>
      <w:tr w:rsidR="001677D0" w:rsidRPr="001677D0" w14:paraId="1A1D5609"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E667B88" w14:textId="77777777" w:rsidR="003B4A4B" w:rsidRPr="001677D0" w:rsidRDefault="003B4A4B" w:rsidP="003B4A4B">
            <w:pPr>
              <w:rPr>
                <w:rFonts w:ascii="標楷體" w:eastAsia="標楷體" w:hAnsi="標楷體"/>
              </w:rPr>
            </w:pPr>
            <w:r w:rsidRPr="001677D0">
              <w:rPr>
                <w:rFonts w:ascii="標楷體" w:eastAsia="標楷體" w:hAnsi="標楷體"/>
              </w:rPr>
              <w:t>03</w:t>
            </w:r>
          </w:p>
        </w:tc>
        <w:tc>
          <w:tcPr>
            <w:tcW w:w="4819" w:type="dxa"/>
            <w:tcBorders>
              <w:top w:val="nil"/>
              <w:left w:val="nil"/>
              <w:bottom w:val="single" w:sz="4" w:space="0" w:color="auto"/>
              <w:right w:val="single" w:sz="4" w:space="0" w:color="auto"/>
            </w:tcBorders>
            <w:shd w:val="clear" w:color="auto" w:fill="auto"/>
            <w:noWrap/>
          </w:tcPr>
          <w:p w14:paraId="0C9DBB0B" w14:textId="77777777" w:rsidR="003B4A4B" w:rsidRPr="001677D0" w:rsidRDefault="003B4A4B" w:rsidP="003B4A4B">
            <w:pPr>
              <w:rPr>
                <w:rFonts w:ascii="標楷體" w:eastAsia="標楷體" w:hAnsi="標楷體"/>
              </w:rPr>
            </w:pPr>
            <w:r w:rsidRPr="001677D0">
              <w:rPr>
                <w:rFonts w:ascii="標楷體" w:eastAsia="標楷體" w:hAnsi="標楷體" w:hint="eastAsia"/>
              </w:rPr>
              <w:t>公示送達</w:t>
            </w:r>
          </w:p>
        </w:tc>
      </w:tr>
      <w:tr w:rsidR="001677D0" w:rsidRPr="001677D0" w14:paraId="760DE2D0"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27A6438" w14:textId="77777777" w:rsidR="003B4A4B" w:rsidRPr="001677D0" w:rsidRDefault="003B4A4B" w:rsidP="003B4A4B">
            <w:pPr>
              <w:rPr>
                <w:rFonts w:ascii="標楷體" w:eastAsia="標楷體" w:hAnsi="標楷體"/>
              </w:rPr>
            </w:pPr>
            <w:r w:rsidRPr="001677D0">
              <w:rPr>
                <w:rFonts w:ascii="標楷體" w:eastAsia="標楷體" w:hAnsi="標楷體"/>
              </w:rPr>
              <w:t>04</w:t>
            </w:r>
          </w:p>
        </w:tc>
        <w:tc>
          <w:tcPr>
            <w:tcW w:w="4819" w:type="dxa"/>
            <w:tcBorders>
              <w:top w:val="nil"/>
              <w:left w:val="nil"/>
              <w:bottom w:val="single" w:sz="4" w:space="0" w:color="auto"/>
              <w:right w:val="single" w:sz="4" w:space="0" w:color="auto"/>
            </w:tcBorders>
            <w:shd w:val="clear" w:color="auto" w:fill="auto"/>
            <w:noWrap/>
          </w:tcPr>
          <w:p w14:paraId="5C63A716" w14:textId="77777777" w:rsidR="003B4A4B" w:rsidRPr="001677D0" w:rsidRDefault="003B4A4B" w:rsidP="003B4A4B">
            <w:pPr>
              <w:rPr>
                <w:rFonts w:ascii="標楷體" w:eastAsia="標楷體" w:hAnsi="標楷體"/>
              </w:rPr>
            </w:pPr>
            <w:r w:rsidRPr="001677D0">
              <w:rPr>
                <w:rFonts w:ascii="標楷體" w:eastAsia="標楷體" w:hAnsi="標楷體" w:hint="eastAsia"/>
              </w:rPr>
              <w:t>裁定費</w:t>
            </w:r>
          </w:p>
        </w:tc>
      </w:tr>
      <w:tr w:rsidR="001677D0" w:rsidRPr="001677D0" w14:paraId="22B8A82B"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DC32E04" w14:textId="77777777" w:rsidR="003B4A4B" w:rsidRPr="001677D0" w:rsidRDefault="003B4A4B" w:rsidP="003B4A4B">
            <w:pPr>
              <w:rPr>
                <w:rFonts w:ascii="標楷體" w:eastAsia="標楷體" w:hAnsi="標楷體"/>
              </w:rPr>
            </w:pPr>
            <w:r w:rsidRPr="001677D0">
              <w:rPr>
                <w:rFonts w:ascii="標楷體" w:eastAsia="標楷體" w:hAnsi="標楷體"/>
              </w:rPr>
              <w:t>05</w:t>
            </w:r>
          </w:p>
        </w:tc>
        <w:tc>
          <w:tcPr>
            <w:tcW w:w="4819" w:type="dxa"/>
            <w:tcBorders>
              <w:top w:val="nil"/>
              <w:left w:val="nil"/>
              <w:bottom w:val="single" w:sz="4" w:space="0" w:color="auto"/>
              <w:right w:val="single" w:sz="4" w:space="0" w:color="auto"/>
            </w:tcBorders>
            <w:shd w:val="clear" w:color="auto" w:fill="auto"/>
            <w:noWrap/>
          </w:tcPr>
          <w:p w14:paraId="13C90B06" w14:textId="77777777" w:rsidR="003B4A4B" w:rsidRPr="001677D0" w:rsidRDefault="003B4A4B" w:rsidP="003B4A4B">
            <w:pPr>
              <w:rPr>
                <w:rFonts w:ascii="標楷體" w:eastAsia="標楷體" w:hAnsi="標楷體"/>
              </w:rPr>
            </w:pPr>
            <w:r w:rsidRPr="001677D0">
              <w:rPr>
                <w:rFonts w:ascii="標楷體" w:eastAsia="標楷體" w:hAnsi="標楷體" w:hint="eastAsia"/>
              </w:rPr>
              <w:t>執行費</w:t>
            </w:r>
          </w:p>
        </w:tc>
      </w:tr>
      <w:tr w:rsidR="001677D0" w:rsidRPr="001677D0" w14:paraId="183850DB"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1183BEF" w14:textId="77777777" w:rsidR="003B4A4B" w:rsidRPr="001677D0" w:rsidRDefault="003B4A4B" w:rsidP="003B4A4B">
            <w:pPr>
              <w:rPr>
                <w:rFonts w:ascii="標楷體" w:eastAsia="標楷體" w:hAnsi="標楷體"/>
              </w:rPr>
            </w:pPr>
            <w:r w:rsidRPr="001677D0">
              <w:rPr>
                <w:rFonts w:ascii="標楷體" w:eastAsia="標楷體" w:hAnsi="標楷體"/>
              </w:rPr>
              <w:t>06</w:t>
            </w:r>
          </w:p>
        </w:tc>
        <w:tc>
          <w:tcPr>
            <w:tcW w:w="4819" w:type="dxa"/>
            <w:tcBorders>
              <w:top w:val="nil"/>
              <w:left w:val="nil"/>
              <w:bottom w:val="single" w:sz="4" w:space="0" w:color="auto"/>
              <w:right w:val="single" w:sz="4" w:space="0" w:color="auto"/>
            </w:tcBorders>
            <w:shd w:val="clear" w:color="auto" w:fill="auto"/>
            <w:noWrap/>
          </w:tcPr>
          <w:p w14:paraId="39C01026" w14:textId="77777777" w:rsidR="003B4A4B" w:rsidRPr="001677D0" w:rsidRDefault="003B4A4B" w:rsidP="003B4A4B">
            <w:pPr>
              <w:rPr>
                <w:rFonts w:ascii="標楷體" w:eastAsia="標楷體" w:hAnsi="標楷體"/>
              </w:rPr>
            </w:pPr>
            <w:r w:rsidRPr="001677D0">
              <w:rPr>
                <w:rFonts w:ascii="標楷體" w:eastAsia="標楷體" w:hAnsi="標楷體" w:hint="eastAsia"/>
              </w:rPr>
              <w:t>測量費</w:t>
            </w:r>
          </w:p>
        </w:tc>
      </w:tr>
      <w:tr w:rsidR="001677D0" w:rsidRPr="001677D0" w14:paraId="40F1D0A0"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382AD3C" w14:textId="77777777" w:rsidR="003B4A4B" w:rsidRPr="001677D0" w:rsidRDefault="003B4A4B" w:rsidP="003B4A4B">
            <w:pPr>
              <w:rPr>
                <w:rFonts w:ascii="標楷體" w:eastAsia="標楷體" w:hAnsi="標楷體"/>
              </w:rPr>
            </w:pPr>
            <w:r w:rsidRPr="001677D0">
              <w:rPr>
                <w:rFonts w:ascii="標楷體" w:eastAsia="標楷體" w:hAnsi="標楷體"/>
              </w:rPr>
              <w:t>07</w:t>
            </w:r>
          </w:p>
        </w:tc>
        <w:tc>
          <w:tcPr>
            <w:tcW w:w="4819" w:type="dxa"/>
            <w:tcBorders>
              <w:top w:val="nil"/>
              <w:left w:val="nil"/>
              <w:bottom w:val="single" w:sz="4" w:space="0" w:color="auto"/>
              <w:right w:val="single" w:sz="4" w:space="0" w:color="auto"/>
            </w:tcBorders>
            <w:shd w:val="clear" w:color="auto" w:fill="auto"/>
            <w:noWrap/>
          </w:tcPr>
          <w:p w14:paraId="073CC22C" w14:textId="77777777" w:rsidR="003B4A4B" w:rsidRPr="001677D0" w:rsidRDefault="003B4A4B" w:rsidP="003B4A4B">
            <w:pPr>
              <w:rPr>
                <w:rFonts w:ascii="標楷體" w:eastAsia="標楷體" w:hAnsi="標楷體"/>
              </w:rPr>
            </w:pPr>
            <w:proofErr w:type="gramStart"/>
            <w:r w:rsidRPr="001677D0">
              <w:rPr>
                <w:rFonts w:ascii="標楷體" w:eastAsia="標楷體" w:hAnsi="標楷體" w:hint="eastAsia"/>
              </w:rPr>
              <w:t>鑑價費</w:t>
            </w:r>
            <w:proofErr w:type="gramEnd"/>
          </w:p>
        </w:tc>
      </w:tr>
      <w:tr w:rsidR="001677D0" w:rsidRPr="001677D0" w14:paraId="30D6F51E"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7DD5E46" w14:textId="77777777" w:rsidR="003B4A4B" w:rsidRPr="001677D0" w:rsidRDefault="003B4A4B" w:rsidP="003B4A4B">
            <w:pPr>
              <w:rPr>
                <w:rFonts w:ascii="標楷體" w:eastAsia="標楷體" w:hAnsi="標楷體"/>
              </w:rPr>
            </w:pPr>
            <w:r w:rsidRPr="001677D0">
              <w:rPr>
                <w:rFonts w:ascii="標楷體" w:eastAsia="標楷體" w:hAnsi="標楷體"/>
              </w:rPr>
              <w:t>08</w:t>
            </w:r>
          </w:p>
        </w:tc>
        <w:tc>
          <w:tcPr>
            <w:tcW w:w="4819" w:type="dxa"/>
            <w:tcBorders>
              <w:top w:val="nil"/>
              <w:left w:val="nil"/>
              <w:bottom w:val="single" w:sz="4" w:space="0" w:color="auto"/>
              <w:right w:val="single" w:sz="4" w:space="0" w:color="auto"/>
            </w:tcBorders>
            <w:shd w:val="clear" w:color="auto" w:fill="auto"/>
            <w:noWrap/>
          </w:tcPr>
          <w:p w14:paraId="2276563C" w14:textId="77777777" w:rsidR="003B4A4B" w:rsidRPr="001677D0" w:rsidRDefault="003B4A4B" w:rsidP="003B4A4B">
            <w:pPr>
              <w:rPr>
                <w:rFonts w:ascii="標楷體" w:eastAsia="標楷體" w:hAnsi="標楷體"/>
              </w:rPr>
            </w:pPr>
            <w:r w:rsidRPr="001677D0">
              <w:rPr>
                <w:rFonts w:ascii="標楷體" w:eastAsia="標楷體" w:hAnsi="標楷體" w:hint="eastAsia"/>
              </w:rPr>
              <w:t>刊報費</w:t>
            </w:r>
          </w:p>
        </w:tc>
      </w:tr>
      <w:tr w:rsidR="001677D0" w:rsidRPr="001677D0" w14:paraId="354107C9"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1865804" w14:textId="77777777" w:rsidR="003B4A4B" w:rsidRPr="001677D0" w:rsidRDefault="003B4A4B" w:rsidP="003B4A4B">
            <w:pPr>
              <w:rPr>
                <w:rFonts w:ascii="標楷體" w:eastAsia="標楷體" w:hAnsi="標楷體"/>
              </w:rPr>
            </w:pPr>
            <w:r w:rsidRPr="001677D0">
              <w:rPr>
                <w:rFonts w:ascii="標楷體" w:eastAsia="標楷體" w:hAnsi="標楷體"/>
              </w:rPr>
              <w:t>09</w:t>
            </w:r>
          </w:p>
        </w:tc>
        <w:tc>
          <w:tcPr>
            <w:tcW w:w="4819" w:type="dxa"/>
            <w:tcBorders>
              <w:top w:val="nil"/>
              <w:left w:val="nil"/>
              <w:bottom w:val="single" w:sz="4" w:space="0" w:color="auto"/>
              <w:right w:val="single" w:sz="4" w:space="0" w:color="auto"/>
            </w:tcBorders>
            <w:shd w:val="clear" w:color="auto" w:fill="auto"/>
            <w:noWrap/>
          </w:tcPr>
          <w:p w14:paraId="59EB5C4E" w14:textId="77777777" w:rsidR="003B4A4B" w:rsidRPr="001677D0" w:rsidRDefault="003B4A4B" w:rsidP="003B4A4B">
            <w:pPr>
              <w:rPr>
                <w:rFonts w:ascii="標楷體" w:eastAsia="標楷體" w:hAnsi="標楷體"/>
              </w:rPr>
            </w:pPr>
            <w:r w:rsidRPr="001677D0">
              <w:rPr>
                <w:rFonts w:ascii="標楷體" w:eastAsia="標楷體" w:hAnsi="標楷體" w:hint="eastAsia"/>
              </w:rPr>
              <w:t>假扣押擔保金</w:t>
            </w:r>
          </w:p>
        </w:tc>
      </w:tr>
      <w:tr w:rsidR="001677D0" w:rsidRPr="001677D0" w14:paraId="2AE9D221"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AD46FA1" w14:textId="77777777" w:rsidR="003B4A4B" w:rsidRPr="001677D0" w:rsidRDefault="003B4A4B" w:rsidP="003B4A4B">
            <w:pPr>
              <w:rPr>
                <w:rFonts w:ascii="標楷體" w:eastAsia="標楷體" w:hAnsi="標楷體"/>
              </w:rPr>
            </w:pPr>
            <w:r w:rsidRPr="001677D0">
              <w:rPr>
                <w:rFonts w:ascii="標楷體" w:eastAsia="標楷體" w:hAnsi="標楷體"/>
              </w:rPr>
              <w:t>10</w:t>
            </w:r>
          </w:p>
        </w:tc>
        <w:tc>
          <w:tcPr>
            <w:tcW w:w="4819" w:type="dxa"/>
            <w:tcBorders>
              <w:top w:val="nil"/>
              <w:left w:val="nil"/>
              <w:bottom w:val="single" w:sz="4" w:space="0" w:color="auto"/>
              <w:right w:val="single" w:sz="4" w:space="0" w:color="auto"/>
            </w:tcBorders>
            <w:shd w:val="clear" w:color="auto" w:fill="auto"/>
            <w:noWrap/>
          </w:tcPr>
          <w:p w14:paraId="62CB4383" w14:textId="77777777" w:rsidR="003B4A4B" w:rsidRPr="001677D0" w:rsidRDefault="003B4A4B" w:rsidP="003B4A4B">
            <w:pPr>
              <w:rPr>
                <w:rFonts w:ascii="標楷體" w:eastAsia="標楷體" w:hAnsi="標楷體"/>
              </w:rPr>
            </w:pPr>
            <w:r w:rsidRPr="001677D0">
              <w:rPr>
                <w:rFonts w:ascii="標楷體" w:eastAsia="標楷體" w:hAnsi="標楷體" w:hint="eastAsia"/>
              </w:rPr>
              <w:t>前項結餘</w:t>
            </w:r>
          </w:p>
        </w:tc>
      </w:tr>
      <w:tr w:rsidR="001677D0" w:rsidRPr="001677D0" w14:paraId="649D06F0"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72F1826" w14:textId="77777777" w:rsidR="003B4A4B" w:rsidRPr="001677D0" w:rsidRDefault="003B4A4B" w:rsidP="003B4A4B">
            <w:pPr>
              <w:rPr>
                <w:rFonts w:ascii="標楷體" w:eastAsia="標楷體" w:hAnsi="標楷體"/>
              </w:rPr>
            </w:pPr>
            <w:r w:rsidRPr="001677D0">
              <w:rPr>
                <w:rFonts w:ascii="標楷體" w:eastAsia="標楷體" w:hAnsi="標楷體"/>
              </w:rPr>
              <w:t>11</w:t>
            </w:r>
          </w:p>
        </w:tc>
        <w:tc>
          <w:tcPr>
            <w:tcW w:w="4819" w:type="dxa"/>
            <w:tcBorders>
              <w:top w:val="nil"/>
              <w:left w:val="nil"/>
              <w:bottom w:val="single" w:sz="4" w:space="0" w:color="auto"/>
              <w:right w:val="single" w:sz="4" w:space="0" w:color="auto"/>
            </w:tcBorders>
            <w:shd w:val="clear" w:color="auto" w:fill="auto"/>
            <w:noWrap/>
          </w:tcPr>
          <w:p w14:paraId="14BE53AE" w14:textId="77777777" w:rsidR="003B4A4B" w:rsidRPr="001677D0" w:rsidRDefault="003B4A4B" w:rsidP="003B4A4B">
            <w:pPr>
              <w:rPr>
                <w:rFonts w:ascii="標楷體" w:eastAsia="標楷體" w:hAnsi="標楷體"/>
              </w:rPr>
            </w:pPr>
            <w:r w:rsidRPr="001677D0">
              <w:rPr>
                <w:rFonts w:ascii="標楷體" w:eastAsia="標楷體" w:hAnsi="標楷體" w:hint="eastAsia"/>
              </w:rPr>
              <w:t>全額沖銷</w:t>
            </w:r>
          </w:p>
        </w:tc>
      </w:tr>
      <w:tr w:rsidR="001677D0" w:rsidRPr="001677D0" w14:paraId="6674F485"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71FFF06" w14:textId="77777777" w:rsidR="003B4A4B" w:rsidRPr="001677D0" w:rsidRDefault="003B4A4B" w:rsidP="003B4A4B">
            <w:pPr>
              <w:rPr>
                <w:rFonts w:ascii="標楷體" w:eastAsia="標楷體" w:hAnsi="標楷體"/>
              </w:rPr>
            </w:pPr>
            <w:r w:rsidRPr="001677D0">
              <w:rPr>
                <w:rFonts w:ascii="標楷體" w:eastAsia="標楷體" w:hAnsi="標楷體"/>
              </w:rPr>
              <w:t>12</w:t>
            </w:r>
          </w:p>
        </w:tc>
        <w:tc>
          <w:tcPr>
            <w:tcW w:w="4819" w:type="dxa"/>
            <w:tcBorders>
              <w:top w:val="nil"/>
              <w:left w:val="nil"/>
              <w:bottom w:val="single" w:sz="4" w:space="0" w:color="auto"/>
              <w:right w:val="single" w:sz="4" w:space="0" w:color="auto"/>
            </w:tcBorders>
            <w:shd w:val="clear" w:color="auto" w:fill="auto"/>
            <w:noWrap/>
          </w:tcPr>
          <w:p w14:paraId="21878138" w14:textId="77777777" w:rsidR="003B4A4B" w:rsidRPr="001677D0" w:rsidRDefault="003B4A4B" w:rsidP="003B4A4B">
            <w:pPr>
              <w:rPr>
                <w:rFonts w:ascii="標楷體" w:eastAsia="標楷體" w:hAnsi="標楷體"/>
              </w:rPr>
            </w:pPr>
            <w:r w:rsidRPr="001677D0">
              <w:rPr>
                <w:rFonts w:ascii="標楷體" w:eastAsia="標楷體" w:hAnsi="標楷體" w:hint="eastAsia"/>
              </w:rPr>
              <w:t>退出納課</w:t>
            </w:r>
          </w:p>
        </w:tc>
      </w:tr>
      <w:tr w:rsidR="001677D0" w:rsidRPr="001677D0" w14:paraId="499ED2E4"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FD56E7B" w14:textId="77777777" w:rsidR="003B4A4B" w:rsidRPr="001677D0" w:rsidRDefault="003B4A4B" w:rsidP="003B4A4B">
            <w:pPr>
              <w:rPr>
                <w:rFonts w:ascii="標楷體" w:eastAsia="標楷體" w:hAnsi="標楷體"/>
              </w:rPr>
            </w:pPr>
            <w:r w:rsidRPr="001677D0">
              <w:rPr>
                <w:rFonts w:ascii="標楷體" w:eastAsia="標楷體" w:hAnsi="標楷體"/>
              </w:rPr>
              <w:t>13</w:t>
            </w:r>
          </w:p>
        </w:tc>
        <w:tc>
          <w:tcPr>
            <w:tcW w:w="4819" w:type="dxa"/>
            <w:tcBorders>
              <w:top w:val="nil"/>
              <w:left w:val="nil"/>
              <w:bottom w:val="single" w:sz="4" w:space="0" w:color="auto"/>
              <w:right w:val="single" w:sz="4" w:space="0" w:color="auto"/>
            </w:tcBorders>
            <w:shd w:val="clear" w:color="auto" w:fill="auto"/>
            <w:noWrap/>
          </w:tcPr>
          <w:p w14:paraId="29FC2832" w14:textId="77777777" w:rsidR="003B4A4B" w:rsidRPr="001677D0" w:rsidRDefault="003B4A4B" w:rsidP="003B4A4B">
            <w:pPr>
              <w:rPr>
                <w:rFonts w:ascii="標楷體" w:eastAsia="標楷體" w:hAnsi="標楷體"/>
              </w:rPr>
            </w:pPr>
            <w:r w:rsidRPr="001677D0">
              <w:rPr>
                <w:rFonts w:ascii="標楷體" w:eastAsia="標楷體" w:hAnsi="標楷體" w:hint="eastAsia"/>
              </w:rPr>
              <w:t>警察陪同費</w:t>
            </w:r>
          </w:p>
        </w:tc>
      </w:tr>
      <w:tr w:rsidR="001677D0" w:rsidRPr="001677D0" w14:paraId="50F09049"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D0D4EAA" w14:textId="77777777" w:rsidR="003B4A4B" w:rsidRPr="001677D0" w:rsidRDefault="003B4A4B" w:rsidP="003B4A4B">
            <w:pPr>
              <w:rPr>
                <w:rFonts w:ascii="標楷體" w:eastAsia="標楷體" w:hAnsi="標楷體"/>
              </w:rPr>
            </w:pPr>
            <w:r w:rsidRPr="001677D0">
              <w:rPr>
                <w:rFonts w:ascii="標楷體" w:eastAsia="標楷體" w:hAnsi="標楷體"/>
              </w:rPr>
              <w:t>14</w:t>
            </w:r>
          </w:p>
        </w:tc>
        <w:tc>
          <w:tcPr>
            <w:tcW w:w="4819" w:type="dxa"/>
            <w:tcBorders>
              <w:top w:val="nil"/>
              <w:left w:val="nil"/>
              <w:bottom w:val="single" w:sz="4" w:space="0" w:color="auto"/>
              <w:right w:val="single" w:sz="4" w:space="0" w:color="auto"/>
            </w:tcBorders>
            <w:shd w:val="clear" w:color="auto" w:fill="auto"/>
            <w:noWrap/>
          </w:tcPr>
          <w:p w14:paraId="328FC7CB" w14:textId="77777777" w:rsidR="003B4A4B" w:rsidRPr="001677D0" w:rsidRDefault="003B4A4B" w:rsidP="003B4A4B">
            <w:pPr>
              <w:rPr>
                <w:rFonts w:ascii="標楷體" w:eastAsia="標楷體" w:hAnsi="標楷體"/>
              </w:rPr>
            </w:pPr>
            <w:r w:rsidRPr="001677D0">
              <w:rPr>
                <w:rFonts w:ascii="標楷體" w:eastAsia="標楷體" w:hAnsi="標楷體" w:hint="eastAsia"/>
              </w:rPr>
              <w:t>查財產費用</w:t>
            </w:r>
          </w:p>
        </w:tc>
      </w:tr>
      <w:tr w:rsidR="001677D0" w:rsidRPr="001677D0" w14:paraId="0245FDB9"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7DC1CAF" w14:textId="77777777" w:rsidR="003B4A4B" w:rsidRPr="001677D0" w:rsidRDefault="003B4A4B" w:rsidP="003B4A4B">
            <w:pPr>
              <w:rPr>
                <w:rFonts w:ascii="標楷體" w:eastAsia="標楷體" w:hAnsi="標楷體" w:cs="新細明體"/>
              </w:rPr>
            </w:pPr>
            <w:r w:rsidRPr="001677D0">
              <w:rPr>
                <w:rFonts w:ascii="標楷體" w:eastAsia="標楷體" w:hAnsi="標楷體"/>
              </w:rPr>
              <w:t>15</w:t>
            </w:r>
          </w:p>
        </w:tc>
        <w:tc>
          <w:tcPr>
            <w:tcW w:w="4819" w:type="dxa"/>
            <w:tcBorders>
              <w:top w:val="nil"/>
              <w:left w:val="nil"/>
              <w:bottom w:val="single" w:sz="4" w:space="0" w:color="auto"/>
              <w:right w:val="single" w:sz="4" w:space="0" w:color="auto"/>
            </w:tcBorders>
            <w:shd w:val="clear" w:color="auto" w:fill="auto"/>
            <w:noWrap/>
          </w:tcPr>
          <w:p w14:paraId="12452916" w14:textId="77777777" w:rsidR="003B4A4B" w:rsidRPr="001677D0" w:rsidRDefault="003B4A4B" w:rsidP="003B4A4B">
            <w:pPr>
              <w:rPr>
                <w:rFonts w:ascii="標楷體" w:eastAsia="標楷體" w:hAnsi="標楷體" w:cs="新細明體"/>
              </w:rPr>
            </w:pPr>
            <w:r w:rsidRPr="001677D0">
              <w:rPr>
                <w:rFonts w:ascii="標楷體" w:eastAsia="標楷體" w:hAnsi="標楷體" w:hint="eastAsia"/>
              </w:rPr>
              <w:t>催收沖銷</w:t>
            </w:r>
            <w:r w:rsidRPr="001677D0">
              <w:rPr>
                <w:rFonts w:ascii="標楷體" w:eastAsia="標楷體" w:hAnsi="標楷體"/>
              </w:rPr>
              <w:t>(</w:t>
            </w:r>
            <w:r w:rsidRPr="001677D0">
              <w:rPr>
                <w:rFonts w:ascii="標楷體" w:eastAsia="標楷體" w:hAnsi="標楷體" w:hint="eastAsia"/>
              </w:rPr>
              <w:t>勿用</w:t>
            </w:r>
            <w:r w:rsidRPr="001677D0">
              <w:rPr>
                <w:rFonts w:ascii="標楷體" w:eastAsia="標楷體" w:hAnsi="標楷體"/>
              </w:rPr>
              <w:t>)</w:t>
            </w:r>
          </w:p>
        </w:tc>
      </w:tr>
      <w:tr w:rsidR="003B4A4B" w:rsidRPr="001677D0" w14:paraId="42661D48"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22355AF" w14:textId="77777777" w:rsidR="003B4A4B" w:rsidRPr="001677D0" w:rsidRDefault="003B4A4B" w:rsidP="003B4A4B">
            <w:pPr>
              <w:rPr>
                <w:rFonts w:ascii="標楷體" w:eastAsia="標楷體" w:hAnsi="標楷體" w:cs="新細明體"/>
              </w:rPr>
            </w:pPr>
            <w:r w:rsidRPr="001677D0">
              <w:rPr>
                <w:rFonts w:ascii="標楷體" w:eastAsia="標楷體" w:hAnsi="標楷體"/>
              </w:rPr>
              <w:t>99</w:t>
            </w:r>
          </w:p>
        </w:tc>
        <w:tc>
          <w:tcPr>
            <w:tcW w:w="4819" w:type="dxa"/>
            <w:tcBorders>
              <w:top w:val="nil"/>
              <w:left w:val="nil"/>
              <w:bottom w:val="single" w:sz="4" w:space="0" w:color="auto"/>
              <w:right w:val="single" w:sz="4" w:space="0" w:color="auto"/>
            </w:tcBorders>
            <w:shd w:val="clear" w:color="auto" w:fill="auto"/>
            <w:noWrap/>
          </w:tcPr>
          <w:p w14:paraId="309AEC40" w14:textId="77777777" w:rsidR="003B4A4B" w:rsidRPr="001677D0" w:rsidRDefault="003B4A4B" w:rsidP="003B4A4B">
            <w:pPr>
              <w:rPr>
                <w:rFonts w:ascii="標楷體" w:eastAsia="標楷體" w:hAnsi="標楷體" w:cs="新細明體"/>
              </w:rPr>
            </w:pPr>
            <w:r w:rsidRPr="001677D0">
              <w:rPr>
                <w:rFonts w:ascii="標楷體" w:eastAsia="標楷體" w:hAnsi="標楷體" w:hint="eastAsia"/>
              </w:rPr>
              <w:t>其它</w:t>
            </w:r>
          </w:p>
        </w:tc>
      </w:tr>
    </w:tbl>
    <w:p w14:paraId="627E1850" w14:textId="77777777" w:rsidR="003B4A4B" w:rsidRPr="001677D0" w:rsidRDefault="003B4A4B" w:rsidP="003B4A4B">
      <w:pPr>
        <w:tabs>
          <w:tab w:val="left" w:pos="788"/>
        </w:tabs>
        <w:ind w:leftChars="300" w:left="720"/>
        <w:rPr>
          <w:rFonts w:ascii="標楷體" w:eastAsia="標楷體" w:hAnsi="標楷體"/>
        </w:rPr>
      </w:pPr>
    </w:p>
    <w:p w14:paraId="1A77A801" w14:textId="34B386DA" w:rsidR="003B4A4B" w:rsidRPr="001677D0" w:rsidRDefault="003B4A4B" w:rsidP="00787403">
      <w:pPr>
        <w:numPr>
          <w:ilvl w:val="0"/>
          <w:numId w:val="15"/>
        </w:numPr>
        <w:rPr>
          <w:rFonts w:ascii="標楷體" w:eastAsia="標楷體" w:hAnsi="標楷體"/>
        </w:rPr>
      </w:pPr>
      <w:r w:rsidRPr="001677D0">
        <w:rPr>
          <w:rFonts w:ascii="標楷體" w:eastAsia="標楷體" w:hAnsi="標楷體" w:hint="eastAsia"/>
          <w:lang w:eastAsia="zh-HK"/>
        </w:rPr>
        <w:t>商品狀態</w:t>
      </w:r>
    </w:p>
    <w:tbl>
      <w:tblPr>
        <w:tblW w:w="6426" w:type="dxa"/>
        <w:tblInd w:w="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607"/>
        <w:gridCol w:w="4819"/>
      </w:tblGrid>
      <w:tr w:rsidR="001677D0" w:rsidRPr="001677D0" w14:paraId="2F69720A" w14:textId="77777777" w:rsidTr="003B4A4B">
        <w:trPr>
          <w:trHeight w:val="340"/>
          <w:tblHeader/>
        </w:trPr>
        <w:tc>
          <w:tcPr>
            <w:tcW w:w="1607" w:type="dxa"/>
            <w:shd w:val="clear" w:color="auto" w:fill="auto"/>
            <w:noWrap/>
            <w:vAlign w:val="center"/>
            <w:hideMark/>
          </w:tcPr>
          <w:p w14:paraId="7B74FA43"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shd w:val="clear" w:color="auto" w:fill="auto"/>
            <w:noWrap/>
            <w:vAlign w:val="center"/>
            <w:hideMark/>
          </w:tcPr>
          <w:p w14:paraId="51B1DC9E"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47C6209F" w14:textId="77777777" w:rsidTr="003B4A4B">
        <w:trPr>
          <w:trHeight w:val="340"/>
        </w:trPr>
        <w:tc>
          <w:tcPr>
            <w:tcW w:w="1607" w:type="dxa"/>
            <w:shd w:val="clear" w:color="auto" w:fill="auto"/>
            <w:noWrap/>
          </w:tcPr>
          <w:p w14:paraId="7B48BEE6" w14:textId="77777777" w:rsidR="003B4A4B" w:rsidRPr="001677D0" w:rsidRDefault="003B4A4B" w:rsidP="003B4A4B">
            <w:pPr>
              <w:rPr>
                <w:rFonts w:ascii="標楷體" w:eastAsia="標楷體" w:hAnsi="標楷體" w:cs="新細明體"/>
              </w:rPr>
            </w:pPr>
            <w:r w:rsidRPr="001677D0">
              <w:rPr>
                <w:rFonts w:ascii="標楷體" w:eastAsia="標楷體" w:hAnsi="標楷體"/>
              </w:rPr>
              <w:t>0</w:t>
            </w:r>
          </w:p>
        </w:tc>
        <w:tc>
          <w:tcPr>
            <w:tcW w:w="4819" w:type="dxa"/>
            <w:shd w:val="clear" w:color="auto" w:fill="auto"/>
            <w:noWrap/>
          </w:tcPr>
          <w:p w14:paraId="30D07285" w14:textId="77777777" w:rsidR="003B4A4B" w:rsidRPr="001677D0" w:rsidRDefault="003B4A4B" w:rsidP="003B4A4B">
            <w:pPr>
              <w:rPr>
                <w:rFonts w:ascii="標楷體" w:eastAsia="標楷體" w:hAnsi="標楷體" w:cs="新細明體"/>
              </w:rPr>
            </w:pPr>
            <w:r w:rsidRPr="001677D0">
              <w:rPr>
                <w:rFonts w:ascii="標楷體" w:eastAsia="標楷體" w:hAnsi="標楷體" w:hint="eastAsia"/>
              </w:rPr>
              <w:t>正常</w:t>
            </w:r>
          </w:p>
        </w:tc>
      </w:tr>
      <w:tr w:rsidR="003B4A4B" w:rsidRPr="001677D0" w14:paraId="477226EF" w14:textId="77777777" w:rsidTr="003B4A4B">
        <w:trPr>
          <w:trHeight w:val="340"/>
        </w:trPr>
        <w:tc>
          <w:tcPr>
            <w:tcW w:w="1607" w:type="dxa"/>
            <w:shd w:val="clear" w:color="auto" w:fill="auto"/>
            <w:noWrap/>
          </w:tcPr>
          <w:p w14:paraId="16DE5878" w14:textId="77777777" w:rsidR="003B4A4B" w:rsidRPr="001677D0" w:rsidRDefault="003B4A4B" w:rsidP="003B4A4B">
            <w:pPr>
              <w:rPr>
                <w:rFonts w:ascii="標楷體" w:eastAsia="標楷體" w:hAnsi="標楷體"/>
              </w:rPr>
            </w:pPr>
            <w:r w:rsidRPr="001677D0">
              <w:rPr>
                <w:rFonts w:ascii="標楷體" w:eastAsia="標楷體" w:hAnsi="標楷體"/>
              </w:rPr>
              <w:t>1</w:t>
            </w:r>
          </w:p>
        </w:tc>
        <w:tc>
          <w:tcPr>
            <w:tcW w:w="4819" w:type="dxa"/>
            <w:shd w:val="clear" w:color="auto" w:fill="auto"/>
            <w:noWrap/>
          </w:tcPr>
          <w:p w14:paraId="6AF4ABDD" w14:textId="77777777" w:rsidR="003B4A4B" w:rsidRPr="001677D0" w:rsidRDefault="003B4A4B" w:rsidP="003B4A4B">
            <w:pPr>
              <w:rPr>
                <w:rFonts w:ascii="標楷體" w:eastAsia="標楷體" w:hAnsi="標楷體"/>
              </w:rPr>
            </w:pPr>
            <w:r w:rsidRPr="001677D0">
              <w:rPr>
                <w:rFonts w:ascii="標楷體" w:eastAsia="標楷體" w:hAnsi="標楷體" w:hint="eastAsia"/>
              </w:rPr>
              <w:t>停用</w:t>
            </w:r>
          </w:p>
        </w:tc>
      </w:tr>
    </w:tbl>
    <w:p w14:paraId="014C7D2A" w14:textId="77777777" w:rsidR="003B4A4B" w:rsidRPr="001677D0" w:rsidRDefault="003B4A4B" w:rsidP="003B4A4B">
      <w:pPr>
        <w:ind w:leftChars="300" w:left="720"/>
        <w:rPr>
          <w:rFonts w:ascii="標楷體" w:eastAsia="標楷體" w:hAnsi="標楷體"/>
        </w:rPr>
      </w:pPr>
    </w:p>
    <w:p w14:paraId="6E6A5BAB" w14:textId="1E71B1E3" w:rsidR="003B4A4B" w:rsidRPr="001677D0" w:rsidRDefault="003B4A4B" w:rsidP="00787403">
      <w:pPr>
        <w:numPr>
          <w:ilvl w:val="0"/>
          <w:numId w:val="15"/>
        </w:numPr>
        <w:rPr>
          <w:rFonts w:ascii="標楷體" w:eastAsia="標楷體" w:hAnsi="標楷體"/>
        </w:rPr>
      </w:pPr>
      <w:r w:rsidRPr="001677D0">
        <w:rPr>
          <w:rFonts w:ascii="標楷體" w:eastAsia="標楷體" w:hAnsi="標楷體" w:cs="新細明體" w:hint="eastAsia"/>
          <w:kern w:val="0"/>
        </w:rPr>
        <w:t>業務科目</w:t>
      </w:r>
    </w:p>
    <w:tbl>
      <w:tblPr>
        <w:tblW w:w="6340" w:type="dxa"/>
        <w:tblInd w:w="993" w:type="dxa"/>
        <w:tblCellMar>
          <w:left w:w="28" w:type="dxa"/>
          <w:right w:w="28" w:type="dxa"/>
        </w:tblCellMar>
        <w:tblLook w:val="04A0" w:firstRow="1" w:lastRow="0" w:firstColumn="1" w:lastColumn="0" w:noHBand="0" w:noVBand="1"/>
      </w:tblPr>
      <w:tblGrid>
        <w:gridCol w:w="1587"/>
        <w:gridCol w:w="4753"/>
      </w:tblGrid>
      <w:tr w:rsidR="001677D0" w:rsidRPr="001677D0" w14:paraId="5DFF3D95" w14:textId="77777777" w:rsidTr="003B4A4B">
        <w:trPr>
          <w:trHeight w:val="330"/>
          <w:tblHeader/>
        </w:trPr>
        <w:tc>
          <w:tcPr>
            <w:tcW w:w="15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4B9DCC"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753" w:type="dxa"/>
            <w:tcBorders>
              <w:top w:val="single" w:sz="4" w:space="0" w:color="auto"/>
              <w:left w:val="nil"/>
              <w:bottom w:val="single" w:sz="4" w:space="0" w:color="auto"/>
              <w:right w:val="single" w:sz="4" w:space="0" w:color="auto"/>
            </w:tcBorders>
            <w:shd w:val="clear" w:color="auto" w:fill="auto"/>
            <w:noWrap/>
            <w:vAlign w:val="center"/>
          </w:tcPr>
          <w:p w14:paraId="4CF13EB3"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hint="eastAsia"/>
              </w:rPr>
              <w:t>說明</w:t>
            </w:r>
          </w:p>
        </w:tc>
      </w:tr>
      <w:tr w:rsidR="001677D0" w:rsidRPr="001677D0" w14:paraId="2096C035" w14:textId="77777777" w:rsidTr="003B4A4B">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23EA594B"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310</w:t>
            </w:r>
          </w:p>
        </w:tc>
        <w:tc>
          <w:tcPr>
            <w:tcW w:w="4753" w:type="dxa"/>
            <w:tcBorders>
              <w:top w:val="nil"/>
              <w:left w:val="nil"/>
              <w:bottom w:val="single" w:sz="4" w:space="0" w:color="auto"/>
              <w:right w:val="single" w:sz="4" w:space="0" w:color="auto"/>
            </w:tcBorders>
            <w:shd w:val="clear" w:color="auto" w:fill="auto"/>
            <w:noWrap/>
          </w:tcPr>
          <w:p w14:paraId="707055C1"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hint="eastAsia"/>
              </w:rPr>
              <w:t>短期擔保放款</w:t>
            </w:r>
            <w:r w:rsidRPr="001677D0">
              <w:rPr>
                <w:rFonts w:ascii="標楷體" w:eastAsia="標楷體" w:hAnsi="標楷體"/>
              </w:rPr>
              <w:t xml:space="preserve"> </w:t>
            </w:r>
          </w:p>
        </w:tc>
      </w:tr>
      <w:tr w:rsidR="001677D0" w:rsidRPr="001677D0" w14:paraId="0E1EB2B4" w14:textId="77777777" w:rsidTr="003B4A4B">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525864BB"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320</w:t>
            </w:r>
          </w:p>
        </w:tc>
        <w:tc>
          <w:tcPr>
            <w:tcW w:w="4753" w:type="dxa"/>
            <w:tcBorders>
              <w:top w:val="nil"/>
              <w:left w:val="nil"/>
              <w:bottom w:val="single" w:sz="4" w:space="0" w:color="auto"/>
              <w:right w:val="single" w:sz="4" w:space="0" w:color="auto"/>
            </w:tcBorders>
            <w:shd w:val="clear" w:color="auto" w:fill="auto"/>
            <w:noWrap/>
          </w:tcPr>
          <w:p w14:paraId="241D2B9C"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hint="eastAsia"/>
              </w:rPr>
              <w:t>中期擔保放款</w:t>
            </w:r>
          </w:p>
        </w:tc>
      </w:tr>
      <w:tr w:rsidR="001677D0" w:rsidRPr="001677D0" w14:paraId="75448A1F" w14:textId="77777777" w:rsidTr="003B4A4B">
        <w:trPr>
          <w:trHeight w:val="330"/>
        </w:trPr>
        <w:tc>
          <w:tcPr>
            <w:tcW w:w="1587" w:type="dxa"/>
            <w:tcBorders>
              <w:top w:val="nil"/>
              <w:left w:val="single" w:sz="4" w:space="0" w:color="auto"/>
              <w:bottom w:val="single" w:sz="4" w:space="0" w:color="auto"/>
              <w:right w:val="single" w:sz="4" w:space="0" w:color="auto"/>
            </w:tcBorders>
            <w:shd w:val="clear" w:color="auto" w:fill="auto"/>
            <w:noWrap/>
            <w:hideMark/>
          </w:tcPr>
          <w:p w14:paraId="4ABA4B41"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330</w:t>
            </w:r>
          </w:p>
        </w:tc>
        <w:tc>
          <w:tcPr>
            <w:tcW w:w="4753" w:type="dxa"/>
            <w:tcBorders>
              <w:top w:val="nil"/>
              <w:left w:val="nil"/>
              <w:bottom w:val="single" w:sz="4" w:space="0" w:color="auto"/>
              <w:right w:val="single" w:sz="4" w:space="0" w:color="auto"/>
            </w:tcBorders>
            <w:shd w:val="clear" w:color="auto" w:fill="auto"/>
            <w:noWrap/>
            <w:hideMark/>
          </w:tcPr>
          <w:p w14:paraId="67E5C85D"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hint="eastAsia"/>
              </w:rPr>
              <w:t>長期擔保放款</w:t>
            </w:r>
          </w:p>
        </w:tc>
      </w:tr>
      <w:tr w:rsidR="003B4A4B" w:rsidRPr="001677D0" w14:paraId="76A5C5E6" w14:textId="77777777" w:rsidTr="003B4A4B">
        <w:trPr>
          <w:trHeight w:val="330"/>
        </w:trPr>
        <w:tc>
          <w:tcPr>
            <w:tcW w:w="1587" w:type="dxa"/>
            <w:tcBorders>
              <w:top w:val="nil"/>
              <w:left w:val="single" w:sz="4" w:space="0" w:color="auto"/>
              <w:bottom w:val="single" w:sz="4" w:space="0" w:color="auto"/>
              <w:right w:val="single" w:sz="4" w:space="0" w:color="auto"/>
            </w:tcBorders>
            <w:shd w:val="clear" w:color="auto" w:fill="auto"/>
            <w:noWrap/>
            <w:hideMark/>
          </w:tcPr>
          <w:p w14:paraId="6173CE81"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999</w:t>
            </w:r>
          </w:p>
        </w:tc>
        <w:tc>
          <w:tcPr>
            <w:tcW w:w="4753" w:type="dxa"/>
            <w:tcBorders>
              <w:top w:val="nil"/>
              <w:left w:val="nil"/>
              <w:bottom w:val="single" w:sz="4" w:space="0" w:color="auto"/>
              <w:right w:val="single" w:sz="4" w:space="0" w:color="auto"/>
            </w:tcBorders>
            <w:shd w:val="clear" w:color="auto" w:fill="auto"/>
            <w:noWrap/>
            <w:hideMark/>
          </w:tcPr>
          <w:p w14:paraId="32C625D2"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hint="eastAsia"/>
              </w:rPr>
              <w:t>不限制</w:t>
            </w:r>
          </w:p>
        </w:tc>
      </w:tr>
    </w:tbl>
    <w:p w14:paraId="50A5F5E0" w14:textId="77777777" w:rsidR="003B4A4B" w:rsidRPr="001677D0" w:rsidRDefault="003B4A4B" w:rsidP="0022279A">
      <w:pPr>
        <w:tabs>
          <w:tab w:val="left" w:pos="788"/>
        </w:tabs>
        <w:ind w:leftChars="300" w:left="720"/>
        <w:rPr>
          <w:rFonts w:ascii="標楷體" w:eastAsia="標楷體" w:hAnsi="標楷體"/>
          <w:lang w:val="x-none"/>
        </w:rPr>
      </w:pPr>
    </w:p>
    <w:p w14:paraId="09D66CD1" w14:textId="0AC218F3" w:rsidR="003B4A4B" w:rsidRPr="001677D0" w:rsidRDefault="003B4A4B" w:rsidP="00787403">
      <w:pPr>
        <w:numPr>
          <w:ilvl w:val="0"/>
          <w:numId w:val="15"/>
        </w:numPr>
        <w:rPr>
          <w:rFonts w:ascii="標楷體" w:eastAsia="標楷體" w:hAnsi="標楷體"/>
        </w:rPr>
      </w:pPr>
      <w:r w:rsidRPr="001677D0">
        <w:rPr>
          <w:rFonts w:ascii="標楷體" w:eastAsia="標楷體" w:hAnsi="標楷體" w:cs="新細明體" w:hint="eastAsia"/>
          <w:kern w:val="0"/>
          <w:lang w:val="zh-TW"/>
        </w:rPr>
        <w:t>利率區分</w:t>
      </w:r>
    </w:p>
    <w:tbl>
      <w:tblPr>
        <w:tblW w:w="6340" w:type="dxa"/>
        <w:tblInd w:w="993" w:type="dxa"/>
        <w:tblCellMar>
          <w:left w:w="28" w:type="dxa"/>
          <w:right w:w="28" w:type="dxa"/>
        </w:tblCellMar>
        <w:tblLook w:val="04A0" w:firstRow="1" w:lastRow="0" w:firstColumn="1" w:lastColumn="0" w:noHBand="0" w:noVBand="1"/>
      </w:tblPr>
      <w:tblGrid>
        <w:gridCol w:w="1587"/>
        <w:gridCol w:w="4753"/>
      </w:tblGrid>
      <w:tr w:rsidR="001677D0" w:rsidRPr="001677D0" w14:paraId="6B9FD24C" w14:textId="77777777" w:rsidTr="003B4A4B">
        <w:trPr>
          <w:trHeight w:val="330"/>
          <w:tblHeader/>
        </w:trPr>
        <w:tc>
          <w:tcPr>
            <w:tcW w:w="15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194A9F"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753" w:type="dxa"/>
            <w:tcBorders>
              <w:top w:val="single" w:sz="4" w:space="0" w:color="auto"/>
              <w:left w:val="nil"/>
              <w:bottom w:val="single" w:sz="4" w:space="0" w:color="auto"/>
              <w:right w:val="single" w:sz="4" w:space="0" w:color="auto"/>
            </w:tcBorders>
            <w:shd w:val="clear" w:color="auto" w:fill="auto"/>
            <w:noWrap/>
            <w:vAlign w:val="center"/>
          </w:tcPr>
          <w:p w14:paraId="1F506E2F"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hint="eastAsia"/>
              </w:rPr>
              <w:t>說明</w:t>
            </w:r>
          </w:p>
        </w:tc>
      </w:tr>
      <w:tr w:rsidR="001677D0" w:rsidRPr="001677D0" w14:paraId="7D600719" w14:textId="77777777" w:rsidTr="003B4A4B">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6D539A8D"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1</w:t>
            </w:r>
          </w:p>
        </w:tc>
        <w:tc>
          <w:tcPr>
            <w:tcW w:w="4753" w:type="dxa"/>
            <w:tcBorders>
              <w:top w:val="nil"/>
              <w:left w:val="nil"/>
              <w:bottom w:val="single" w:sz="4" w:space="0" w:color="auto"/>
              <w:right w:val="single" w:sz="4" w:space="0" w:color="auto"/>
            </w:tcBorders>
            <w:shd w:val="clear" w:color="auto" w:fill="auto"/>
            <w:noWrap/>
          </w:tcPr>
          <w:p w14:paraId="3B5D179F"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hint="eastAsia"/>
              </w:rPr>
              <w:t>機動</w:t>
            </w:r>
          </w:p>
        </w:tc>
      </w:tr>
      <w:tr w:rsidR="001677D0" w:rsidRPr="001677D0" w14:paraId="5CC3324B" w14:textId="77777777" w:rsidTr="003B4A4B">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67FD5034" w14:textId="77777777" w:rsidR="003B4A4B" w:rsidRPr="001677D0" w:rsidRDefault="003B4A4B" w:rsidP="003B4A4B">
            <w:pPr>
              <w:widowControl/>
              <w:rPr>
                <w:rFonts w:ascii="標楷體" w:eastAsia="標楷體" w:hAnsi="標楷體" w:cs="新細明體"/>
                <w:kern w:val="0"/>
                <w:lang w:val="zh-TW"/>
              </w:rPr>
            </w:pPr>
            <w:r w:rsidRPr="001677D0">
              <w:rPr>
                <w:rFonts w:ascii="標楷體" w:eastAsia="標楷體" w:hAnsi="標楷體"/>
              </w:rPr>
              <w:t>2</w:t>
            </w:r>
          </w:p>
        </w:tc>
        <w:tc>
          <w:tcPr>
            <w:tcW w:w="4753" w:type="dxa"/>
            <w:tcBorders>
              <w:top w:val="nil"/>
              <w:left w:val="nil"/>
              <w:bottom w:val="single" w:sz="4" w:space="0" w:color="auto"/>
              <w:right w:val="single" w:sz="4" w:space="0" w:color="auto"/>
            </w:tcBorders>
            <w:shd w:val="clear" w:color="auto" w:fill="auto"/>
            <w:noWrap/>
          </w:tcPr>
          <w:p w14:paraId="7BFABA1F" w14:textId="77777777" w:rsidR="003B4A4B" w:rsidRPr="001677D0" w:rsidRDefault="003B4A4B" w:rsidP="003B4A4B">
            <w:pPr>
              <w:widowControl/>
              <w:rPr>
                <w:rFonts w:ascii="標楷體" w:eastAsia="標楷體" w:hAnsi="標楷體" w:cs="新細明體"/>
                <w:kern w:val="0"/>
                <w:lang w:val="zh-TW"/>
              </w:rPr>
            </w:pPr>
            <w:proofErr w:type="gramStart"/>
            <w:r w:rsidRPr="001677D0">
              <w:rPr>
                <w:rFonts w:ascii="標楷體" w:eastAsia="標楷體" w:hAnsi="標楷體" w:hint="eastAsia"/>
              </w:rPr>
              <w:t>固動</w:t>
            </w:r>
            <w:proofErr w:type="gramEnd"/>
          </w:p>
        </w:tc>
      </w:tr>
      <w:tr w:rsidR="003B4A4B" w:rsidRPr="001677D0" w14:paraId="6D627EB6" w14:textId="77777777" w:rsidTr="003B4A4B">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476D4AFA"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3</w:t>
            </w:r>
          </w:p>
        </w:tc>
        <w:tc>
          <w:tcPr>
            <w:tcW w:w="4753" w:type="dxa"/>
            <w:tcBorders>
              <w:top w:val="nil"/>
              <w:left w:val="nil"/>
              <w:bottom w:val="single" w:sz="4" w:space="0" w:color="auto"/>
              <w:right w:val="single" w:sz="4" w:space="0" w:color="auto"/>
            </w:tcBorders>
            <w:shd w:val="clear" w:color="auto" w:fill="auto"/>
            <w:noWrap/>
          </w:tcPr>
          <w:p w14:paraId="46E22998"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hint="eastAsia"/>
              </w:rPr>
              <w:t>定期機動</w:t>
            </w:r>
          </w:p>
        </w:tc>
      </w:tr>
    </w:tbl>
    <w:p w14:paraId="76A40BCB" w14:textId="77777777" w:rsidR="003B4A4B" w:rsidRPr="001677D0" w:rsidRDefault="003B4A4B" w:rsidP="0022279A">
      <w:pPr>
        <w:ind w:leftChars="300" w:left="720"/>
        <w:rPr>
          <w:rFonts w:ascii="標楷體" w:eastAsia="標楷體" w:hAnsi="標楷體"/>
          <w:lang w:val="x-none"/>
        </w:rPr>
      </w:pPr>
    </w:p>
    <w:p w14:paraId="0E65585F" w14:textId="1117EE0D" w:rsidR="003B4A4B" w:rsidRPr="001677D0" w:rsidRDefault="003B4A4B" w:rsidP="00787403">
      <w:pPr>
        <w:numPr>
          <w:ilvl w:val="0"/>
          <w:numId w:val="15"/>
        </w:numPr>
        <w:rPr>
          <w:rFonts w:ascii="標楷體" w:eastAsia="標楷體" w:hAnsi="標楷體"/>
        </w:rPr>
      </w:pPr>
      <w:r w:rsidRPr="001677D0">
        <w:rPr>
          <w:rFonts w:ascii="標楷體" w:eastAsia="標楷體" w:hAnsi="標楷體" w:hint="eastAsia"/>
        </w:rPr>
        <w:t>攤還方式</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2057E1F4" w14:textId="77777777" w:rsidTr="003B4A4B">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FBDE18"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tcPr>
          <w:p w14:paraId="398437A7"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hint="eastAsia"/>
              </w:rPr>
              <w:t>說明</w:t>
            </w:r>
          </w:p>
        </w:tc>
      </w:tr>
      <w:tr w:rsidR="001677D0" w:rsidRPr="001677D0" w14:paraId="3B2B0694"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668410C6"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1</w:t>
            </w:r>
          </w:p>
        </w:tc>
        <w:tc>
          <w:tcPr>
            <w:tcW w:w="4819" w:type="dxa"/>
            <w:tcBorders>
              <w:top w:val="nil"/>
              <w:left w:val="nil"/>
              <w:bottom w:val="single" w:sz="4" w:space="0" w:color="auto"/>
              <w:right w:val="single" w:sz="4" w:space="0" w:color="auto"/>
            </w:tcBorders>
            <w:shd w:val="clear" w:color="auto" w:fill="auto"/>
            <w:noWrap/>
            <w:hideMark/>
          </w:tcPr>
          <w:p w14:paraId="7384728A"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hint="eastAsia"/>
              </w:rPr>
              <w:t>按月繳息</w:t>
            </w:r>
          </w:p>
        </w:tc>
      </w:tr>
      <w:tr w:rsidR="001677D0" w:rsidRPr="001677D0" w14:paraId="0ED07929"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7CA82BB6"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2</w:t>
            </w:r>
          </w:p>
        </w:tc>
        <w:tc>
          <w:tcPr>
            <w:tcW w:w="4819" w:type="dxa"/>
            <w:tcBorders>
              <w:top w:val="nil"/>
              <w:left w:val="nil"/>
              <w:bottom w:val="single" w:sz="4" w:space="0" w:color="auto"/>
              <w:right w:val="single" w:sz="4" w:space="0" w:color="auto"/>
            </w:tcBorders>
            <w:shd w:val="clear" w:color="auto" w:fill="auto"/>
            <w:noWrap/>
            <w:hideMark/>
          </w:tcPr>
          <w:p w14:paraId="5AA1DE0D"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hint="eastAsia"/>
              </w:rPr>
              <w:t>到期取息</w:t>
            </w:r>
          </w:p>
        </w:tc>
      </w:tr>
      <w:tr w:rsidR="001677D0" w:rsidRPr="001677D0" w14:paraId="48AB8A55"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EC4C49A"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3</w:t>
            </w:r>
          </w:p>
        </w:tc>
        <w:tc>
          <w:tcPr>
            <w:tcW w:w="4819" w:type="dxa"/>
            <w:tcBorders>
              <w:top w:val="nil"/>
              <w:left w:val="nil"/>
              <w:bottom w:val="single" w:sz="4" w:space="0" w:color="auto"/>
              <w:right w:val="single" w:sz="4" w:space="0" w:color="auto"/>
            </w:tcBorders>
            <w:shd w:val="clear" w:color="auto" w:fill="auto"/>
            <w:noWrap/>
          </w:tcPr>
          <w:p w14:paraId="0DB73651"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hint="eastAsia"/>
              </w:rPr>
              <w:t>本息平均法</w:t>
            </w:r>
          </w:p>
        </w:tc>
      </w:tr>
      <w:tr w:rsidR="003B4A4B" w:rsidRPr="001677D0" w14:paraId="1281962E"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77E6AE99"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4</w:t>
            </w:r>
          </w:p>
        </w:tc>
        <w:tc>
          <w:tcPr>
            <w:tcW w:w="4819" w:type="dxa"/>
            <w:tcBorders>
              <w:top w:val="nil"/>
              <w:left w:val="nil"/>
              <w:bottom w:val="single" w:sz="4" w:space="0" w:color="auto"/>
              <w:right w:val="single" w:sz="4" w:space="0" w:color="auto"/>
            </w:tcBorders>
            <w:shd w:val="clear" w:color="auto" w:fill="auto"/>
            <w:noWrap/>
            <w:hideMark/>
          </w:tcPr>
          <w:p w14:paraId="67C52DF9"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hint="eastAsia"/>
              </w:rPr>
              <w:t>本金平均法</w:t>
            </w:r>
          </w:p>
        </w:tc>
      </w:tr>
    </w:tbl>
    <w:p w14:paraId="106B2BB2" w14:textId="77777777" w:rsidR="003B4A4B" w:rsidRPr="001677D0" w:rsidRDefault="003B4A4B" w:rsidP="003B4A4B">
      <w:pPr>
        <w:tabs>
          <w:tab w:val="left" w:pos="788"/>
        </w:tabs>
        <w:ind w:leftChars="300" w:left="720"/>
        <w:rPr>
          <w:rFonts w:ascii="標楷體" w:eastAsia="標楷體" w:hAnsi="標楷體"/>
        </w:rPr>
      </w:pPr>
    </w:p>
    <w:p w14:paraId="7A77FBFD" w14:textId="3FD50B95" w:rsidR="003B4A4B" w:rsidRPr="001677D0" w:rsidRDefault="003B4A4B" w:rsidP="00787403">
      <w:pPr>
        <w:numPr>
          <w:ilvl w:val="0"/>
          <w:numId w:val="15"/>
        </w:numPr>
        <w:rPr>
          <w:rFonts w:ascii="標楷體" w:eastAsia="標楷體" w:hAnsi="標楷體"/>
        </w:rPr>
      </w:pPr>
      <w:r w:rsidRPr="001677D0">
        <w:rPr>
          <w:rFonts w:ascii="標楷體" w:eastAsia="標楷體" w:hAnsi="標楷體" w:hint="eastAsia"/>
        </w:rPr>
        <w:t>攤</w:t>
      </w:r>
      <w:proofErr w:type="gramStart"/>
      <w:r w:rsidRPr="001677D0">
        <w:rPr>
          <w:rFonts w:ascii="標楷體" w:eastAsia="標楷體" w:hAnsi="標楷體" w:hint="eastAsia"/>
        </w:rPr>
        <w:t>還額異動</w:t>
      </w:r>
      <w:proofErr w:type="gramEnd"/>
      <w:r w:rsidRPr="001677D0">
        <w:rPr>
          <w:rFonts w:ascii="標楷體" w:eastAsia="標楷體" w:hAnsi="標楷體" w:hint="eastAsia"/>
        </w:rPr>
        <w:t>碼</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6A002EC9" w14:textId="77777777" w:rsidTr="003B4A4B">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0B1F2E"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0DB814BC"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2D24AC47"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240FC198"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0</w:t>
            </w:r>
          </w:p>
        </w:tc>
        <w:tc>
          <w:tcPr>
            <w:tcW w:w="4819" w:type="dxa"/>
            <w:tcBorders>
              <w:top w:val="nil"/>
              <w:left w:val="nil"/>
              <w:bottom w:val="single" w:sz="4" w:space="0" w:color="auto"/>
              <w:right w:val="single" w:sz="4" w:space="0" w:color="auto"/>
            </w:tcBorders>
            <w:shd w:val="clear" w:color="auto" w:fill="auto"/>
            <w:noWrap/>
            <w:hideMark/>
          </w:tcPr>
          <w:p w14:paraId="0B829F44"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hint="eastAsia"/>
              </w:rPr>
              <w:t>不變</w:t>
            </w:r>
          </w:p>
        </w:tc>
      </w:tr>
      <w:tr w:rsidR="003B4A4B" w:rsidRPr="001677D0" w14:paraId="2DAFBD5D"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72F1D896"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1</w:t>
            </w:r>
          </w:p>
        </w:tc>
        <w:tc>
          <w:tcPr>
            <w:tcW w:w="4819" w:type="dxa"/>
            <w:tcBorders>
              <w:top w:val="nil"/>
              <w:left w:val="nil"/>
              <w:bottom w:val="single" w:sz="4" w:space="0" w:color="auto"/>
              <w:right w:val="single" w:sz="4" w:space="0" w:color="auto"/>
            </w:tcBorders>
            <w:shd w:val="clear" w:color="auto" w:fill="auto"/>
            <w:noWrap/>
            <w:hideMark/>
          </w:tcPr>
          <w:p w14:paraId="430EE68E"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hint="eastAsia"/>
              </w:rPr>
              <w:t>變</w:t>
            </w:r>
          </w:p>
        </w:tc>
      </w:tr>
    </w:tbl>
    <w:p w14:paraId="4A006237" w14:textId="77777777" w:rsidR="003B4A4B" w:rsidRPr="001677D0" w:rsidRDefault="003B4A4B" w:rsidP="003B4A4B">
      <w:pPr>
        <w:tabs>
          <w:tab w:val="left" w:pos="788"/>
        </w:tabs>
        <w:ind w:leftChars="300" w:left="720"/>
        <w:rPr>
          <w:rFonts w:ascii="標楷體" w:eastAsia="標楷體" w:hAnsi="標楷體"/>
        </w:rPr>
      </w:pPr>
    </w:p>
    <w:p w14:paraId="0BC4B21F" w14:textId="33CB2E08" w:rsidR="003B4A4B" w:rsidRPr="001677D0" w:rsidRDefault="003B4A4B" w:rsidP="00787403">
      <w:pPr>
        <w:numPr>
          <w:ilvl w:val="0"/>
          <w:numId w:val="15"/>
        </w:numPr>
        <w:rPr>
          <w:rFonts w:ascii="標楷體" w:eastAsia="標楷體" w:hAnsi="標楷體"/>
        </w:rPr>
      </w:pPr>
      <w:r w:rsidRPr="001677D0">
        <w:rPr>
          <w:rFonts w:ascii="標楷體" w:eastAsia="標楷體" w:hAnsi="標楷體" w:hint="eastAsia"/>
        </w:rPr>
        <w:t>循環動用</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31380584" w14:textId="77777777" w:rsidTr="003B4A4B">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F21672"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4953DC52"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48F0065F"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4D38569E"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0</w:t>
            </w:r>
          </w:p>
        </w:tc>
        <w:tc>
          <w:tcPr>
            <w:tcW w:w="4819" w:type="dxa"/>
            <w:tcBorders>
              <w:top w:val="nil"/>
              <w:left w:val="nil"/>
              <w:bottom w:val="single" w:sz="4" w:space="0" w:color="auto"/>
              <w:right w:val="single" w:sz="4" w:space="0" w:color="auto"/>
            </w:tcBorders>
            <w:shd w:val="clear" w:color="auto" w:fill="auto"/>
            <w:noWrap/>
            <w:hideMark/>
          </w:tcPr>
          <w:p w14:paraId="055FD80C"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hint="eastAsia"/>
              </w:rPr>
              <w:t>非循環動用</w:t>
            </w:r>
          </w:p>
        </w:tc>
      </w:tr>
      <w:tr w:rsidR="003B4A4B" w:rsidRPr="001677D0" w14:paraId="09B30A1F"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3B314553"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1</w:t>
            </w:r>
          </w:p>
        </w:tc>
        <w:tc>
          <w:tcPr>
            <w:tcW w:w="4819" w:type="dxa"/>
            <w:tcBorders>
              <w:top w:val="nil"/>
              <w:left w:val="nil"/>
              <w:bottom w:val="single" w:sz="4" w:space="0" w:color="auto"/>
              <w:right w:val="single" w:sz="4" w:space="0" w:color="auto"/>
            </w:tcBorders>
            <w:shd w:val="clear" w:color="auto" w:fill="auto"/>
            <w:noWrap/>
            <w:hideMark/>
          </w:tcPr>
          <w:p w14:paraId="6C3D60AF"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hint="eastAsia"/>
              </w:rPr>
              <w:t>循環動用</w:t>
            </w:r>
          </w:p>
        </w:tc>
      </w:tr>
    </w:tbl>
    <w:p w14:paraId="3497F425" w14:textId="77777777" w:rsidR="003B4A4B" w:rsidRPr="001677D0" w:rsidRDefault="003B4A4B" w:rsidP="003B4A4B">
      <w:pPr>
        <w:tabs>
          <w:tab w:val="left" w:pos="788"/>
        </w:tabs>
        <w:ind w:leftChars="300" w:left="720"/>
        <w:rPr>
          <w:rFonts w:ascii="標楷體" w:eastAsia="標楷體" w:hAnsi="標楷體"/>
        </w:rPr>
      </w:pPr>
    </w:p>
    <w:p w14:paraId="447E01B6" w14:textId="3A765CDF" w:rsidR="003B4A4B" w:rsidRPr="001677D0" w:rsidRDefault="003B4A4B" w:rsidP="00787403">
      <w:pPr>
        <w:numPr>
          <w:ilvl w:val="0"/>
          <w:numId w:val="15"/>
        </w:numPr>
        <w:rPr>
          <w:rFonts w:ascii="標楷體" w:eastAsia="標楷體" w:hAnsi="標楷體"/>
        </w:rPr>
      </w:pPr>
      <w:r w:rsidRPr="001677D0">
        <w:rPr>
          <w:rFonts w:ascii="標楷體" w:eastAsia="標楷體" w:hAnsi="標楷體" w:hint="eastAsia"/>
        </w:rPr>
        <w:t>提前清償記號</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5D200587" w14:textId="77777777" w:rsidTr="003B4A4B">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148DE4"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7C943772"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552B0A91"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3080E249"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0</w:t>
            </w:r>
          </w:p>
        </w:tc>
        <w:tc>
          <w:tcPr>
            <w:tcW w:w="4819" w:type="dxa"/>
            <w:tcBorders>
              <w:top w:val="nil"/>
              <w:left w:val="nil"/>
              <w:bottom w:val="single" w:sz="4" w:space="0" w:color="auto"/>
              <w:right w:val="single" w:sz="4" w:space="0" w:color="auto"/>
            </w:tcBorders>
            <w:shd w:val="clear" w:color="auto" w:fill="auto"/>
            <w:noWrap/>
            <w:hideMark/>
          </w:tcPr>
          <w:p w14:paraId="5B75E6FB"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hint="eastAsia"/>
              </w:rPr>
              <w:t>允許</w:t>
            </w:r>
          </w:p>
        </w:tc>
      </w:tr>
      <w:tr w:rsidR="001677D0" w:rsidRPr="001677D0" w14:paraId="7BF233CB"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6F413F47"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1</w:t>
            </w:r>
          </w:p>
        </w:tc>
        <w:tc>
          <w:tcPr>
            <w:tcW w:w="4819" w:type="dxa"/>
            <w:tcBorders>
              <w:top w:val="nil"/>
              <w:left w:val="nil"/>
              <w:bottom w:val="single" w:sz="4" w:space="0" w:color="auto"/>
              <w:right w:val="single" w:sz="4" w:space="0" w:color="auto"/>
            </w:tcBorders>
            <w:shd w:val="clear" w:color="auto" w:fill="auto"/>
            <w:noWrap/>
            <w:hideMark/>
          </w:tcPr>
          <w:p w14:paraId="3525887F"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hint="eastAsia"/>
              </w:rPr>
              <w:t>限制</w:t>
            </w:r>
            <w:r w:rsidRPr="001677D0">
              <w:rPr>
                <w:rFonts w:ascii="標楷體" w:eastAsia="標楷體" w:hAnsi="標楷體"/>
              </w:rPr>
              <w:t>[</w:t>
            </w:r>
            <w:r w:rsidRPr="001677D0">
              <w:rPr>
                <w:rFonts w:ascii="標楷體" w:eastAsia="標楷體" w:hAnsi="標楷體" w:hint="eastAsia"/>
              </w:rPr>
              <w:t>限制領清償證明</w:t>
            </w:r>
            <w:r w:rsidRPr="001677D0">
              <w:rPr>
                <w:rFonts w:ascii="標楷體" w:eastAsia="標楷體" w:hAnsi="標楷體"/>
              </w:rPr>
              <w:t>]</w:t>
            </w:r>
          </w:p>
        </w:tc>
      </w:tr>
      <w:tr w:rsidR="003B4A4B" w:rsidRPr="001677D0" w14:paraId="6C8B0134"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15B9F3C7"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2</w:t>
            </w:r>
          </w:p>
        </w:tc>
        <w:tc>
          <w:tcPr>
            <w:tcW w:w="4819" w:type="dxa"/>
            <w:tcBorders>
              <w:top w:val="nil"/>
              <w:left w:val="nil"/>
              <w:bottom w:val="single" w:sz="4" w:space="0" w:color="auto"/>
              <w:right w:val="single" w:sz="4" w:space="0" w:color="auto"/>
            </w:tcBorders>
            <w:shd w:val="clear" w:color="auto" w:fill="auto"/>
            <w:noWrap/>
            <w:hideMark/>
          </w:tcPr>
          <w:p w14:paraId="19C9C4AE"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hint="eastAsia"/>
              </w:rPr>
              <w:t>限制</w:t>
            </w:r>
            <w:r w:rsidRPr="001677D0">
              <w:rPr>
                <w:rFonts w:ascii="標楷體" w:eastAsia="標楷體" w:hAnsi="標楷體"/>
              </w:rPr>
              <w:t>[</w:t>
            </w:r>
            <w:r w:rsidRPr="001677D0">
              <w:rPr>
                <w:rFonts w:ascii="標楷體" w:eastAsia="標楷體" w:hAnsi="標楷體" w:hint="eastAsia"/>
              </w:rPr>
              <w:t>允許領清償證明</w:t>
            </w:r>
            <w:r w:rsidRPr="001677D0">
              <w:rPr>
                <w:rFonts w:ascii="標楷體" w:eastAsia="標楷體" w:hAnsi="標楷體"/>
              </w:rPr>
              <w:t>]</w:t>
            </w:r>
          </w:p>
        </w:tc>
      </w:tr>
    </w:tbl>
    <w:p w14:paraId="2BBA185C" w14:textId="77777777" w:rsidR="003B4A4B" w:rsidRPr="001677D0" w:rsidRDefault="003B4A4B" w:rsidP="003B4A4B">
      <w:pPr>
        <w:tabs>
          <w:tab w:val="left" w:pos="788"/>
        </w:tabs>
        <w:ind w:leftChars="300" w:left="720"/>
        <w:rPr>
          <w:rFonts w:ascii="標楷體" w:eastAsia="標楷體" w:hAnsi="標楷體"/>
        </w:rPr>
      </w:pPr>
    </w:p>
    <w:p w14:paraId="1D454DA0" w14:textId="4A0C9F6F" w:rsidR="003B4A4B" w:rsidRPr="001677D0" w:rsidRDefault="003B4A4B" w:rsidP="00787403">
      <w:pPr>
        <w:numPr>
          <w:ilvl w:val="0"/>
          <w:numId w:val="15"/>
        </w:numPr>
        <w:rPr>
          <w:rFonts w:ascii="標楷體" w:eastAsia="標楷體" w:hAnsi="標楷體"/>
        </w:rPr>
      </w:pPr>
      <w:r w:rsidRPr="001677D0">
        <w:rPr>
          <w:rFonts w:ascii="標楷體" w:eastAsia="標楷體" w:hAnsi="標楷體" w:hint="eastAsia"/>
        </w:rPr>
        <w:t>違約適用方式</w:t>
      </w:r>
    </w:p>
    <w:tbl>
      <w:tblPr>
        <w:tblW w:w="6426" w:type="dxa"/>
        <w:tblInd w:w="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607"/>
        <w:gridCol w:w="4819"/>
      </w:tblGrid>
      <w:tr w:rsidR="001677D0" w:rsidRPr="001677D0" w14:paraId="1BCC5702" w14:textId="77777777" w:rsidTr="003B4A4B">
        <w:trPr>
          <w:trHeight w:val="340"/>
          <w:tblHeader/>
        </w:trPr>
        <w:tc>
          <w:tcPr>
            <w:tcW w:w="1607" w:type="dxa"/>
            <w:shd w:val="clear" w:color="auto" w:fill="auto"/>
            <w:noWrap/>
            <w:vAlign w:val="center"/>
            <w:hideMark/>
          </w:tcPr>
          <w:p w14:paraId="06BFC28E"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shd w:val="clear" w:color="auto" w:fill="auto"/>
            <w:noWrap/>
            <w:vAlign w:val="center"/>
            <w:hideMark/>
          </w:tcPr>
          <w:p w14:paraId="05976362"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2ECDC5AE" w14:textId="77777777" w:rsidTr="003B4A4B">
        <w:trPr>
          <w:trHeight w:val="340"/>
        </w:trPr>
        <w:tc>
          <w:tcPr>
            <w:tcW w:w="1607" w:type="dxa"/>
            <w:shd w:val="clear" w:color="auto" w:fill="auto"/>
            <w:noWrap/>
          </w:tcPr>
          <w:p w14:paraId="0932A83E" w14:textId="77777777" w:rsidR="003B4A4B" w:rsidRPr="001677D0" w:rsidRDefault="003B4A4B" w:rsidP="003B4A4B">
            <w:pPr>
              <w:rPr>
                <w:rFonts w:ascii="標楷體" w:eastAsia="標楷體" w:hAnsi="標楷體" w:cs="新細明體"/>
              </w:rPr>
            </w:pPr>
            <w:r w:rsidRPr="001677D0">
              <w:rPr>
                <w:rFonts w:ascii="標楷體" w:eastAsia="標楷體" w:hAnsi="標楷體"/>
              </w:rPr>
              <w:t>001</w:t>
            </w:r>
          </w:p>
        </w:tc>
        <w:tc>
          <w:tcPr>
            <w:tcW w:w="4819" w:type="dxa"/>
            <w:shd w:val="clear" w:color="auto" w:fill="auto"/>
            <w:noWrap/>
          </w:tcPr>
          <w:p w14:paraId="776D150F" w14:textId="77777777" w:rsidR="003B4A4B" w:rsidRPr="001677D0" w:rsidRDefault="003B4A4B" w:rsidP="003B4A4B">
            <w:pPr>
              <w:rPr>
                <w:rFonts w:ascii="標楷體" w:eastAsia="標楷體" w:hAnsi="標楷體" w:cs="新細明體"/>
              </w:rPr>
            </w:pPr>
            <w:proofErr w:type="gramStart"/>
            <w:r w:rsidRPr="001677D0">
              <w:rPr>
                <w:rFonts w:ascii="標楷體" w:eastAsia="標楷體" w:hAnsi="標楷體" w:hint="eastAsia"/>
              </w:rPr>
              <w:t>綁約專案</w:t>
            </w:r>
            <w:proofErr w:type="gramEnd"/>
            <w:r w:rsidRPr="001677D0">
              <w:rPr>
                <w:rFonts w:ascii="標楷體" w:eastAsia="標楷體" w:hAnsi="標楷體"/>
              </w:rPr>
              <w:t>[</w:t>
            </w:r>
            <w:r w:rsidRPr="001677D0">
              <w:rPr>
                <w:rFonts w:ascii="標楷體" w:eastAsia="標楷體" w:hAnsi="標楷體" w:hint="eastAsia"/>
              </w:rPr>
              <w:t>按年分段</w:t>
            </w:r>
            <w:r w:rsidRPr="001677D0">
              <w:rPr>
                <w:rFonts w:ascii="標楷體" w:eastAsia="標楷體" w:hAnsi="標楷體"/>
              </w:rPr>
              <w:t>]</w:t>
            </w:r>
          </w:p>
        </w:tc>
      </w:tr>
      <w:tr w:rsidR="001677D0" w:rsidRPr="001677D0" w14:paraId="604FB7C1" w14:textId="77777777" w:rsidTr="003B4A4B">
        <w:trPr>
          <w:trHeight w:val="340"/>
        </w:trPr>
        <w:tc>
          <w:tcPr>
            <w:tcW w:w="1607" w:type="dxa"/>
            <w:shd w:val="clear" w:color="auto" w:fill="auto"/>
            <w:noWrap/>
          </w:tcPr>
          <w:p w14:paraId="272566F9" w14:textId="77777777" w:rsidR="003B4A4B" w:rsidRPr="001677D0" w:rsidRDefault="003B4A4B" w:rsidP="003B4A4B">
            <w:pPr>
              <w:rPr>
                <w:rFonts w:ascii="標楷體" w:eastAsia="標楷體" w:hAnsi="標楷體" w:cs="新細明體"/>
              </w:rPr>
            </w:pPr>
            <w:r w:rsidRPr="001677D0">
              <w:rPr>
                <w:rFonts w:ascii="標楷體" w:eastAsia="標楷體" w:hAnsi="標楷體"/>
              </w:rPr>
              <w:t>002</w:t>
            </w:r>
          </w:p>
        </w:tc>
        <w:tc>
          <w:tcPr>
            <w:tcW w:w="4819" w:type="dxa"/>
            <w:shd w:val="clear" w:color="auto" w:fill="auto"/>
            <w:noWrap/>
          </w:tcPr>
          <w:p w14:paraId="60EC323A" w14:textId="77777777" w:rsidR="003B4A4B" w:rsidRPr="001677D0" w:rsidRDefault="003B4A4B" w:rsidP="003B4A4B">
            <w:pPr>
              <w:rPr>
                <w:rFonts w:ascii="標楷體" w:eastAsia="標楷體" w:hAnsi="標楷體" w:cs="新細明體"/>
              </w:rPr>
            </w:pPr>
            <w:proofErr w:type="gramStart"/>
            <w:r w:rsidRPr="001677D0">
              <w:rPr>
                <w:rFonts w:ascii="標楷體" w:eastAsia="標楷體" w:hAnsi="標楷體" w:hint="eastAsia"/>
              </w:rPr>
              <w:t>綁約專案</w:t>
            </w:r>
            <w:proofErr w:type="gramEnd"/>
            <w:r w:rsidRPr="001677D0">
              <w:rPr>
                <w:rFonts w:ascii="標楷體" w:eastAsia="標楷體" w:hAnsi="標楷體"/>
              </w:rPr>
              <w:t>[</w:t>
            </w:r>
            <w:r w:rsidRPr="001677D0">
              <w:rPr>
                <w:rFonts w:ascii="標楷體" w:eastAsia="標楷體" w:hAnsi="標楷體" w:hint="eastAsia"/>
              </w:rPr>
              <w:t>按月分段</w:t>
            </w:r>
            <w:r w:rsidRPr="001677D0">
              <w:rPr>
                <w:rFonts w:ascii="標楷體" w:eastAsia="標楷體" w:hAnsi="標楷體"/>
              </w:rPr>
              <w:t>]</w:t>
            </w:r>
          </w:p>
        </w:tc>
      </w:tr>
      <w:tr w:rsidR="001677D0" w:rsidRPr="001677D0" w14:paraId="0270B3EF" w14:textId="77777777" w:rsidTr="003B4A4B">
        <w:trPr>
          <w:trHeight w:val="340"/>
        </w:trPr>
        <w:tc>
          <w:tcPr>
            <w:tcW w:w="1607" w:type="dxa"/>
            <w:shd w:val="clear" w:color="auto" w:fill="auto"/>
            <w:noWrap/>
          </w:tcPr>
          <w:p w14:paraId="6D495B66" w14:textId="77777777" w:rsidR="003B4A4B" w:rsidRPr="001677D0" w:rsidRDefault="003B4A4B" w:rsidP="003B4A4B">
            <w:pPr>
              <w:rPr>
                <w:rFonts w:ascii="標楷體" w:eastAsia="標楷體" w:hAnsi="標楷體"/>
              </w:rPr>
            </w:pPr>
            <w:r w:rsidRPr="001677D0">
              <w:rPr>
                <w:rFonts w:ascii="標楷體" w:eastAsia="標楷體" w:hAnsi="標楷體"/>
              </w:rPr>
              <w:t>003</w:t>
            </w:r>
          </w:p>
        </w:tc>
        <w:tc>
          <w:tcPr>
            <w:tcW w:w="4819" w:type="dxa"/>
            <w:shd w:val="clear" w:color="auto" w:fill="auto"/>
            <w:noWrap/>
          </w:tcPr>
          <w:p w14:paraId="324454A9" w14:textId="77777777" w:rsidR="003B4A4B" w:rsidRPr="001677D0" w:rsidRDefault="003B4A4B" w:rsidP="003B4A4B">
            <w:pPr>
              <w:rPr>
                <w:rFonts w:ascii="標楷體" w:eastAsia="標楷體" w:hAnsi="標楷體"/>
              </w:rPr>
            </w:pPr>
            <w:r w:rsidRPr="001677D0">
              <w:rPr>
                <w:rFonts w:ascii="標楷體" w:eastAsia="標楷體" w:hAnsi="標楷體" w:hint="eastAsia"/>
              </w:rPr>
              <w:t>依核准額度</w:t>
            </w:r>
          </w:p>
        </w:tc>
      </w:tr>
      <w:tr w:rsidR="001677D0" w:rsidRPr="001677D0" w14:paraId="4806F013" w14:textId="77777777" w:rsidTr="003B4A4B">
        <w:trPr>
          <w:trHeight w:val="340"/>
        </w:trPr>
        <w:tc>
          <w:tcPr>
            <w:tcW w:w="1607" w:type="dxa"/>
            <w:shd w:val="clear" w:color="auto" w:fill="auto"/>
            <w:noWrap/>
          </w:tcPr>
          <w:p w14:paraId="38B397D0" w14:textId="77777777" w:rsidR="003B4A4B" w:rsidRPr="001677D0" w:rsidRDefault="003B4A4B" w:rsidP="003B4A4B">
            <w:pPr>
              <w:rPr>
                <w:rFonts w:ascii="標楷體" w:eastAsia="標楷體" w:hAnsi="標楷體"/>
              </w:rPr>
            </w:pPr>
            <w:r w:rsidRPr="001677D0">
              <w:rPr>
                <w:rFonts w:ascii="標楷體" w:eastAsia="標楷體" w:hAnsi="標楷體"/>
              </w:rPr>
              <w:t>004</w:t>
            </w:r>
          </w:p>
        </w:tc>
        <w:tc>
          <w:tcPr>
            <w:tcW w:w="4819" w:type="dxa"/>
            <w:shd w:val="clear" w:color="auto" w:fill="auto"/>
            <w:noWrap/>
          </w:tcPr>
          <w:p w14:paraId="5CD3E50C" w14:textId="77777777" w:rsidR="003B4A4B" w:rsidRPr="001677D0" w:rsidRDefault="003B4A4B" w:rsidP="003B4A4B">
            <w:pPr>
              <w:rPr>
                <w:rFonts w:ascii="標楷體" w:eastAsia="標楷體" w:hAnsi="標楷體"/>
              </w:rPr>
            </w:pPr>
            <w:r w:rsidRPr="001677D0">
              <w:rPr>
                <w:rFonts w:ascii="標楷體" w:eastAsia="標楷體" w:hAnsi="標楷體" w:hint="eastAsia"/>
              </w:rPr>
              <w:t>依申貸金額</w:t>
            </w:r>
          </w:p>
        </w:tc>
      </w:tr>
      <w:tr w:rsidR="003B4A4B" w:rsidRPr="001677D0" w14:paraId="20704AEB" w14:textId="77777777" w:rsidTr="003B4A4B">
        <w:trPr>
          <w:trHeight w:val="340"/>
        </w:trPr>
        <w:tc>
          <w:tcPr>
            <w:tcW w:w="1607" w:type="dxa"/>
            <w:shd w:val="clear" w:color="auto" w:fill="auto"/>
            <w:noWrap/>
          </w:tcPr>
          <w:p w14:paraId="4D34E643" w14:textId="77777777" w:rsidR="003B4A4B" w:rsidRPr="001677D0" w:rsidRDefault="003B4A4B" w:rsidP="003B4A4B">
            <w:pPr>
              <w:rPr>
                <w:rFonts w:ascii="標楷體" w:eastAsia="標楷體" w:hAnsi="標楷體"/>
              </w:rPr>
            </w:pPr>
            <w:r w:rsidRPr="001677D0">
              <w:rPr>
                <w:rFonts w:ascii="標楷體" w:eastAsia="標楷體" w:hAnsi="標楷體"/>
              </w:rPr>
              <w:t>005</w:t>
            </w:r>
          </w:p>
        </w:tc>
        <w:tc>
          <w:tcPr>
            <w:tcW w:w="4819" w:type="dxa"/>
            <w:shd w:val="clear" w:color="auto" w:fill="auto"/>
            <w:noWrap/>
          </w:tcPr>
          <w:p w14:paraId="01727E9F" w14:textId="77777777" w:rsidR="003B4A4B" w:rsidRPr="001677D0" w:rsidRDefault="003B4A4B" w:rsidP="003B4A4B">
            <w:pPr>
              <w:rPr>
                <w:rFonts w:ascii="標楷體" w:eastAsia="標楷體" w:hAnsi="標楷體"/>
              </w:rPr>
            </w:pPr>
            <w:r w:rsidRPr="001677D0">
              <w:rPr>
                <w:rFonts w:ascii="標楷體" w:eastAsia="標楷體" w:hAnsi="標楷體" w:hint="eastAsia"/>
              </w:rPr>
              <w:t>本息均攤依提前償還金額</w:t>
            </w:r>
          </w:p>
        </w:tc>
      </w:tr>
    </w:tbl>
    <w:p w14:paraId="0EF6D2D8" w14:textId="77777777" w:rsidR="003B4A4B" w:rsidRPr="001677D0" w:rsidRDefault="003B4A4B" w:rsidP="003B4A4B">
      <w:pPr>
        <w:tabs>
          <w:tab w:val="left" w:pos="788"/>
        </w:tabs>
        <w:ind w:leftChars="300" w:left="720"/>
        <w:rPr>
          <w:rFonts w:ascii="標楷體" w:eastAsia="標楷體" w:hAnsi="標楷體"/>
        </w:rPr>
      </w:pPr>
    </w:p>
    <w:p w14:paraId="2E0373A9" w14:textId="4F863B06" w:rsidR="003B4A4B" w:rsidRPr="001677D0" w:rsidRDefault="003B4A4B" w:rsidP="00787403">
      <w:pPr>
        <w:numPr>
          <w:ilvl w:val="0"/>
          <w:numId w:val="15"/>
        </w:numPr>
        <w:rPr>
          <w:rFonts w:ascii="標楷體" w:eastAsia="標楷體" w:hAnsi="標楷體"/>
        </w:rPr>
      </w:pPr>
      <w:r w:rsidRPr="001677D0">
        <w:rPr>
          <w:rFonts w:ascii="標楷體" w:eastAsia="標楷體" w:hAnsi="標楷體" w:hint="eastAsia"/>
        </w:rPr>
        <w:t>聯貸案類型</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50623F77" w14:textId="77777777" w:rsidTr="003B4A4B">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EBA7"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1AF55247"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6B170BA9" w14:textId="77777777" w:rsidTr="003B4A4B">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tcPr>
          <w:p w14:paraId="6429919E"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1</w:t>
            </w:r>
          </w:p>
        </w:tc>
        <w:tc>
          <w:tcPr>
            <w:tcW w:w="4819" w:type="dxa"/>
            <w:tcBorders>
              <w:top w:val="single" w:sz="4" w:space="0" w:color="auto"/>
              <w:left w:val="nil"/>
              <w:bottom w:val="single" w:sz="4" w:space="0" w:color="auto"/>
              <w:right w:val="single" w:sz="4" w:space="0" w:color="auto"/>
            </w:tcBorders>
            <w:shd w:val="clear" w:color="auto" w:fill="auto"/>
            <w:noWrap/>
          </w:tcPr>
          <w:p w14:paraId="29C44EFD" w14:textId="77777777" w:rsidR="003B4A4B" w:rsidRPr="001677D0" w:rsidRDefault="003B4A4B" w:rsidP="003B4A4B">
            <w:pPr>
              <w:rPr>
                <w:rFonts w:ascii="標楷體" w:eastAsia="標楷體" w:hAnsi="標楷體" w:cs="新細明體"/>
              </w:rPr>
            </w:pPr>
            <w:r w:rsidRPr="001677D0">
              <w:rPr>
                <w:rFonts w:ascii="標楷體" w:eastAsia="標楷體" w:hAnsi="標楷體" w:hint="eastAsia"/>
              </w:rPr>
              <w:t>主辦行</w:t>
            </w:r>
          </w:p>
        </w:tc>
      </w:tr>
      <w:tr w:rsidR="003B4A4B" w:rsidRPr="001677D0" w14:paraId="46F9960C"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6E2744BC"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2</w:t>
            </w:r>
          </w:p>
        </w:tc>
        <w:tc>
          <w:tcPr>
            <w:tcW w:w="4819" w:type="dxa"/>
            <w:tcBorders>
              <w:top w:val="nil"/>
              <w:left w:val="nil"/>
              <w:bottom w:val="single" w:sz="4" w:space="0" w:color="auto"/>
              <w:right w:val="single" w:sz="4" w:space="0" w:color="auto"/>
            </w:tcBorders>
            <w:shd w:val="clear" w:color="auto" w:fill="auto"/>
            <w:noWrap/>
            <w:hideMark/>
          </w:tcPr>
          <w:p w14:paraId="7384C154" w14:textId="77777777" w:rsidR="003B4A4B" w:rsidRPr="001677D0" w:rsidRDefault="003B4A4B" w:rsidP="003B4A4B">
            <w:pPr>
              <w:rPr>
                <w:rFonts w:ascii="標楷體" w:eastAsia="標楷體" w:hAnsi="標楷體" w:cs="新細明體"/>
              </w:rPr>
            </w:pPr>
            <w:r w:rsidRPr="001677D0">
              <w:rPr>
                <w:rFonts w:ascii="標楷體" w:eastAsia="標楷體" w:hAnsi="標楷體" w:hint="eastAsia"/>
              </w:rPr>
              <w:t>參貸行</w:t>
            </w:r>
          </w:p>
        </w:tc>
      </w:tr>
    </w:tbl>
    <w:p w14:paraId="6FFE1ECD" w14:textId="77777777" w:rsidR="003B4A4B" w:rsidRPr="001677D0" w:rsidRDefault="003B4A4B" w:rsidP="003B4A4B">
      <w:pPr>
        <w:tabs>
          <w:tab w:val="left" w:pos="788"/>
        </w:tabs>
        <w:ind w:leftChars="300" w:left="720"/>
        <w:rPr>
          <w:rFonts w:ascii="標楷體" w:eastAsia="標楷體" w:hAnsi="標楷體"/>
        </w:rPr>
      </w:pPr>
    </w:p>
    <w:p w14:paraId="02F09384" w14:textId="5E6F1CD1" w:rsidR="003B4A4B" w:rsidRPr="001677D0" w:rsidRDefault="003B4A4B" w:rsidP="00787403">
      <w:pPr>
        <w:numPr>
          <w:ilvl w:val="0"/>
          <w:numId w:val="15"/>
        </w:numPr>
        <w:rPr>
          <w:rFonts w:ascii="標楷體" w:eastAsia="標楷體" w:hAnsi="標楷體"/>
        </w:rPr>
      </w:pPr>
      <w:r w:rsidRPr="001677D0">
        <w:rPr>
          <w:rFonts w:ascii="標楷體" w:eastAsia="標楷體" w:hAnsi="標楷體" w:hint="eastAsia"/>
        </w:rPr>
        <w:t>保證銀行</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3690B98D" w14:textId="77777777" w:rsidTr="003B4A4B">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57D7F0"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5F03F9BD"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245CF431"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92B33A8"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01</w:t>
            </w:r>
          </w:p>
        </w:tc>
        <w:tc>
          <w:tcPr>
            <w:tcW w:w="4819" w:type="dxa"/>
            <w:tcBorders>
              <w:top w:val="nil"/>
              <w:left w:val="nil"/>
              <w:bottom w:val="single" w:sz="4" w:space="0" w:color="auto"/>
              <w:right w:val="single" w:sz="4" w:space="0" w:color="auto"/>
            </w:tcBorders>
            <w:shd w:val="clear" w:color="auto" w:fill="auto"/>
            <w:noWrap/>
          </w:tcPr>
          <w:p w14:paraId="3969A147" w14:textId="77777777" w:rsidR="003B4A4B" w:rsidRPr="001677D0" w:rsidRDefault="003B4A4B" w:rsidP="003B4A4B">
            <w:pPr>
              <w:rPr>
                <w:rFonts w:ascii="標楷體" w:eastAsia="標楷體" w:hAnsi="標楷體"/>
              </w:rPr>
            </w:pPr>
            <w:proofErr w:type="gramStart"/>
            <w:r w:rsidRPr="001677D0">
              <w:rPr>
                <w:rFonts w:ascii="標楷體" w:eastAsia="標楷體" w:hAnsi="標楷體" w:hint="eastAsia"/>
              </w:rPr>
              <w:t>台新扣款</w:t>
            </w:r>
            <w:proofErr w:type="gramEnd"/>
          </w:p>
        </w:tc>
      </w:tr>
      <w:tr w:rsidR="001677D0" w:rsidRPr="001677D0" w14:paraId="3FAFBF54"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D10B5A6"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02</w:t>
            </w:r>
          </w:p>
        </w:tc>
        <w:tc>
          <w:tcPr>
            <w:tcW w:w="4819" w:type="dxa"/>
            <w:tcBorders>
              <w:top w:val="nil"/>
              <w:left w:val="nil"/>
              <w:bottom w:val="single" w:sz="4" w:space="0" w:color="auto"/>
              <w:right w:val="single" w:sz="4" w:space="0" w:color="auto"/>
            </w:tcBorders>
            <w:shd w:val="clear" w:color="auto" w:fill="auto"/>
            <w:noWrap/>
          </w:tcPr>
          <w:p w14:paraId="25155D79" w14:textId="77777777" w:rsidR="003B4A4B" w:rsidRPr="001677D0" w:rsidRDefault="003B4A4B" w:rsidP="003B4A4B">
            <w:pPr>
              <w:rPr>
                <w:rFonts w:ascii="標楷體" w:eastAsia="標楷體" w:hAnsi="標楷體"/>
              </w:rPr>
            </w:pPr>
            <w:r w:rsidRPr="001677D0">
              <w:rPr>
                <w:rFonts w:ascii="標楷體" w:eastAsia="標楷體" w:hAnsi="標楷體" w:hint="eastAsia"/>
              </w:rPr>
              <w:t>華僑商銀</w:t>
            </w:r>
          </w:p>
        </w:tc>
      </w:tr>
      <w:tr w:rsidR="001677D0" w:rsidRPr="001677D0" w14:paraId="39BC94C9"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44BC139"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03</w:t>
            </w:r>
          </w:p>
        </w:tc>
        <w:tc>
          <w:tcPr>
            <w:tcW w:w="4819" w:type="dxa"/>
            <w:tcBorders>
              <w:top w:val="nil"/>
              <w:left w:val="nil"/>
              <w:bottom w:val="single" w:sz="4" w:space="0" w:color="auto"/>
              <w:right w:val="single" w:sz="4" w:space="0" w:color="auto"/>
            </w:tcBorders>
            <w:shd w:val="clear" w:color="auto" w:fill="auto"/>
            <w:noWrap/>
          </w:tcPr>
          <w:p w14:paraId="79407B06" w14:textId="77777777" w:rsidR="003B4A4B" w:rsidRPr="001677D0" w:rsidRDefault="003B4A4B" w:rsidP="003B4A4B">
            <w:pPr>
              <w:rPr>
                <w:rFonts w:ascii="標楷體" w:eastAsia="標楷體" w:hAnsi="標楷體"/>
              </w:rPr>
            </w:pPr>
            <w:proofErr w:type="gramStart"/>
            <w:r w:rsidRPr="001677D0">
              <w:rPr>
                <w:rFonts w:ascii="標楷體" w:eastAsia="標楷體" w:hAnsi="標楷體" w:hint="eastAsia"/>
              </w:rPr>
              <w:t>匯</w:t>
            </w:r>
            <w:proofErr w:type="gramEnd"/>
            <w:r w:rsidRPr="001677D0">
              <w:rPr>
                <w:rFonts w:ascii="標楷體" w:eastAsia="標楷體" w:hAnsi="標楷體" w:hint="eastAsia"/>
              </w:rPr>
              <w:t>通商銀</w:t>
            </w:r>
          </w:p>
        </w:tc>
      </w:tr>
      <w:tr w:rsidR="001677D0" w:rsidRPr="001677D0" w14:paraId="573A9EC8"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2A4A363"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04</w:t>
            </w:r>
          </w:p>
        </w:tc>
        <w:tc>
          <w:tcPr>
            <w:tcW w:w="4819" w:type="dxa"/>
            <w:tcBorders>
              <w:top w:val="nil"/>
              <w:left w:val="nil"/>
              <w:bottom w:val="single" w:sz="4" w:space="0" w:color="auto"/>
              <w:right w:val="single" w:sz="4" w:space="0" w:color="auto"/>
            </w:tcBorders>
            <w:shd w:val="clear" w:color="auto" w:fill="auto"/>
            <w:noWrap/>
          </w:tcPr>
          <w:p w14:paraId="511CC190" w14:textId="77777777" w:rsidR="003B4A4B" w:rsidRPr="001677D0" w:rsidRDefault="003B4A4B" w:rsidP="003B4A4B">
            <w:pPr>
              <w:rPr>
                <w:rFonts w:ascii="標楷體" w:eastAsia="標楷體" w:hAnsi="標楷體"/>
              </w:rPr>
            </w:pPr>
            <w:r w:rsidRPr="001677D0">
              <w:rPr>
                <w:rFonts w:ascii="標楷體" w:eastAsia="標楷體" w:hAnsi="標楷體" w:hint="eastAsia"/>
              </w:rPr>
              <w:t>中央信託</w:t>
            </w:r>
          </w:p>
        </w:tc>
      </w:tr>
      <w:tr w:rsidR="001677D0" w:rsidRPr="001677D0" w14:paraId="2C478090"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EEA46F4"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05</w:t>
            </w:r>
          </w:p>
        </w:tc>
        <w:tc>
          <w:tcPr>
            <w:tcW w:w="4819" w:type="dxa"/>
            <w:tcBorders>
              <w:top w:val="nil"/>
              <w:left w:val="nil"/>
              <w:bottom w:val="single" w:sz="4" w:space="0" w:color="auto"/>
              <w:right w:val="single" w:sz="4" w:space="0" w:color="auto"/>
            </w:tcBorders>
            <w:shd w:val="clear" w:color="auto" w:fill="auto"/>
            <w:noWrap/>
          </w:tcPr>
          <w:p w14:paraId="7CB0F8D8" w14:textId="77777777" w:rsidR="003B4A4B" w:rsidRPr="001677D0" w:rsidRDefault="003B4A4B" w:rsidP="003B4A4B">
            <w:pPr>
              <w:rPr>
                <w:rFonts w:ascii="標楷體" w:eastAsia="標楷體" w:hAnsi="標楷體"/>
              </w:rPr>
            </w:pPr>
            <w:r w:rsidRPr="001677D0">
              <w:rPr>
                <w:rFonts w:ascii="標楷體" w:eastAsia="標楷體" w:hAnsi="標楷體" w:hint="eastAsia"/>
              </w:rPr>
              <w:t>中國農民</w:t>
            </w:r>
          </w:p>
        </w:tc>
      </w:tr>
      <w:tr w:rsidR="001677D0" w:rsidRPr="001677D0" w14:paraId="09ACB19E"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E1BE529"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06</w:t>
            </w:r>
          </w:p>
        </w:tc>
        <w:tc>
          <w:tcPr>
            <w:tcW w:w="4819" w:type="dxa"/>
            <w:tcBorders>
              <w:top w:val="nil"/>
              <w:left w:val="nil"/>
              <w:bottom w:val="single" w:sz="4" w:space="0" w:color="auto"/>
              <w:right w:val="single" w:sz="4" w:space="0" w:color="auto"/>
            </w:tcBorders>
            <w:shd w:val="clear" w:color="auto" w:fill="auto"/>
            <w:noWrap/>
          </w:tcPr>
          <w:p w14:paraId="1F332F5C" w14:textId="77777777" w:rsidR="003B4A4B" w:rsidRPr="001677D0" w:rsidRDefault="003B4A4B" w:rsidP="003B4A4B">
            <w:pPr>
              <w:rPr>
                <w:rFonts w:ascii="標楷體" w:eastAsia="標楷體" w:hAnsi="標楷體"/>
              </w:rPr>
            </w:pPr>
            <w:r w:rsidRPr="001677D0">
              <w:rPr>
                <w:rFonts w:ascii="標楷體" w:eastAsia="標楷體" w:hAnsi="標楷體" w:hint="eastAsia"/>
              </w:rPr>
              <w:t>交通銀行</w:t>
            </w:r>
          </w:p>
        </w:tc>
      </w:tr>
      <w:tr w:rsidR="001677D0" w:rsidRPr="001677D0" w14:paraId="05AEB657"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126C208"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07</w:t>
            </w:r>
          </w:p>
        </w:tc>
        <w:tc>
          <w:tcPr>
            <w:tcW w:w="4819" w:type="dxa"/>
            <w:tcBorders>
              <w:top w:val="nil"/>
              <w:left w:val="nil"/>
              <w:bottom w:val="single" w:sz="4" w:space="0" w:color="auto"/>
              <w:right w:val="single" w:sz="4" w:space="0" w:color="auto"/>
            </w:tcBorders>
            <w:shd w:val="clear" w:color="auto" w:fill="auto"/>
            <w:noWrap/>
          </w:tcPr>
          <w:p w14:paraId="06EE7943" w14:textId="77777777" w:rsidR="003B4A4B" w:rsidRPr="001677D0" w:rsidRDefault="003B4A4B" w:rsidP="003B4A4B">
            <w:pPr>
              <w:rPr>
                <w:rFonts w:ascii="標楷體" w:eastAsia="標楷體" w:hAnsi="標楷體"/>
              </w:rPr>
            </w:pPr>
            <w:r w:rsidRPr="001677D0">
              <w:rPr>
                <w:rFonts w:ascii="標楷體" w:eastAsia="標楷體" w:hAnsi="標楷體" w:hint="eastAsia"/>
              </w:rPr>
              <w:t>工業銀行</w:t>
            </w:r>
          </w:p>
        </w:tc>
      </w:tr>
      <w:tr w:rsidR="001677D0" w:rsidRPr="001677D0" w14:paraId="378FBB37"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A95E786"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08</w:t>
            </w:r>
          </w:p>
        </w:tc>
        <w:tc>
          <w:tcPr>
            <w:tcW w:w="4819" w:type="dxa"/>
            <w:tcBorders>
              <w:top w:val="nil"/>
              <w:left w:val="nil"/>
              <w:bottom w:val="single" w:sz="4" w:space="0" w:color="auto"/>
              <w:right w:val="single" w:sz="4" w:space="0" w:color="auto"/>
            </w:tcBorders>
            <w:shd w:val="clear" w:color="auto" w:fill="auto"/>
            <w:noWrap/>
          </w:tcPr>
          <w:p w14:paraId="03DFB0D6" w14:textId="77777777" w:rsidR="003B4A4B" w:rsidRPr="001677D0" w:rsidRDefault="003B4A4B" w:rsidP="003B4A4B">
            <w:pPr>
              <w:rPr>
                <w:rFonts w:ascii="標楷體" w:eastAsia="標楷體" w:hAnsi="標楷體"/>
              </w:rPr>
            </w:pPr>
            <w:r w:rsidRPr="001677D0">
              <w:rPr>
                <w:rFonts w:ascii="標楷體" w:eastAsia="標楷體" w:hAnsi="標楷體" w:hint="eastAsia"/>
              </w:rPr>
              <w:t>陽信商銀</w:t>
            </w:r>
          </w:p>
        </w:tc>
      </w:tr>
      <w:tr w:rsidR="001677D0" w:rsidRPr="001677D0" w14:paraId="369095EB"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00DECAC"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09</w:t>
            </w:r>
          </w:p>
        </w:tc>
        <w:tc>
          <w:tcPr>
            <w:tcW w:w="4819" w:type="dxa"/>
            <w:tcBorders>
              <w:top w:val="nil"/>
              <w:left w:val="nil"/>
              <w:bottom w:val="single" w:sz="4" w:space="0" w:color="auto"/>
              <w:right w:val="single" w:sz="4" w:space="0" w:color="auto"/>
            </w:tcBorders>
            <w:shd w:val="clear" w:color="auto" w:fill="auto"/>
            <w:noWrap/>
          </w:tcPr>
          <w:p w14:paraId="513D4518" w14:textId="77777777" w:rsidR="003B4A4B" w:rsidRPr="001677D0" w:rsidRDefault="003B4A4B" w:rsidP="003B4A4B">
            <w:pPr>
              <w:rPr>
                <w:rFonts w:ascii="標楷體" w:eastAsia="標楷體" w:hAnsi="標楷體"/>
              </w:rPr>
            </w:pPr>
            <w:r w:rsidRPr="001677D0">
              <w:rPr>
                <w:rFonts w:ascii="標楷體" w:eastAsia="標楷體" w:hAnsi="標楷體" w:hint="eastAsia"/>
              </w:rPr>
              <w:t>上海銀行</w:t>
            </w:r>
          </w:p>
        </w:tc>
      </w:tr>
      <w:tr w:rsidR="001677D0" w:rsidRPr="001677D0" w14:paraId="18AD4713"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3D416EF"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10</w:t>
            </w:r>
          </w:p>
        </w:tc>
        <w:tc>
          <w:tcPr>
            <w:tcW w:w="4819" w:type="dxa"/>
            <w:tcBorders>
              <w:top w:val="nil"/>
              <w:left w:val="nil"/>
              <w:bottom w:val="single" w:sz="4" w:space="0" w:color="auto"/>
              <w:right w:val="single" w:sz="4" w:space="0" w:color="auto"/>
            </w:tcBorders>
            <w:shd w:val="clear" w:color="auto" w:fill="auto"/>
            <w:noWrap/>
          </w:tcPr>
          <w:p w14:paraId="5A80C25D" w14:textId="77777777" w:rsidR="003B4A4B" w:rsidRPr="001677D0" w:rsidRDefault="003B4A4B" w:rsidP="003B4A4B">
            <w:pPr>
              <w:rPr>
                <w:rFonts w:ascii="標楷體" w:eastAsia="標楷體" w:hAnsi="標楷體"/>
              </w:rPr>
            </w:pPr>
            <w:r w:rsidRPr="001677D0">
              <w:rPr>
                <w:rFonts w:ascii="標楷體" w:eastAsia="標楷體" w:hAnsi="標楷體" w:hint="eastAsia"/>
              </w:rPr>
              <w:t>台北銀行</w:t>
            </w:r>
          </w:p>
        </w:tc>
      </w:tr>
      <w:tr w:rsidR="001677D0" w:rsidRPr="001677D0" w14:paraId="02FAF70E"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A8C5CD9"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11</w:t>
            </w:r>
          </w:p>
        </w:tc>
        <w:tc>
          <w:tcPr>
            <w:tcW w:w="4819" w:type="dxa"/>
            <w:tcBorders>
              <w:top w:val="nil"/>
              <w:left w:val="nil"/>
              <w:bottom w:val="single" w:sz="4" w:space="0" w:color="auto"/>
              <w:right w:val="single" w:sz="4" w:space="0" w:color="auto"/>
            </w:tcBorders>
            <w:shd w:val="clear" w:color="auto" w:fill="auto"/>
            <w:noWrap/>
          </w:tcPr>
          <w:p w14:paraId="05D2CC79" w14:textId="77777777" w:rsidR="003B4A4B" w:rsidRPr="001677D0" w:rsidRDefault="003B4A4B" w:rsidP="003B4A4B">
            <w:pPr>
              <w:rPr>
                <w:rFonts w:ascii="標楷體" w:eastAsia="標楷體" w:hAnsi="標楷體"/>
              </w:rPr>
            </w:pPr>
            <w:proofErr w:type="gramStart"/>
            <w:r w:rsidRPr="001677D0">
              <w:rPr>
                <w:rFonts w:ascii="標楷體" w:eastAsia="標楷體" w:hAnsi="標楷體" w:hint="eastAsia"/>
              </w:rPr>
              <w:t>世</w:t>
            </w:r>
            <w:proofErr w:type="gramEnd"/>
            <w:r w:rsidRPr="001677D0">
              <w:rPr>
                <w:rFonts w:ascii="標楷體" w:eastAsia="標楷體" w:hAnsi="標楷體" w:hint="eastAsia"/>
              </w:rPr>
              <w:t>華商銀</w:t>
            </w:r>
          </w:p>
        </w:tc>
      </w:tr>
      <w:tr w:rsidR="001677D0" w:rsidRPr="001677D0" w14:paraId="1B8B410E"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0E4974B"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12</w:t>
            </w:r>
          </w:p>
        </w:tc>
        <w:tc>
          <w:tcPr>
            <w:tcW w:w="4819" w:type="dxa"/>
            <w:tcBorders>
              <w:top w:val="nil"/>
              <w:left w:val="nil"/>
              <w:bottom w:val="single" w:sz="4" w:space="0" w:color="auto"/>
              <w:right w:val="single" w:sz="4" w:space="0" w:color="auto"/>
            </w:tcBorders>
            <w:shd w:val="clear" w:color="auto" w:fill="auto"/>
            <w:noWrap/>
          </w:tcPr>
          <w:p w14:paraId="0C8D15D5" w14:textId="77777777" w:rsidR="003B4A4B" w:rsidRPr="001677D0" w:rsidRDefault="003B4A4B" w:rsidP="003B4A4B">
            <w:pPr>
              <w:rPr>
                <w:rFonts w:ascii="標楷體" w:eastAsia="標楷體" w:hAnsi="標楷體"/>
              </w:rPr>
            </w:pPr>
            <w:r w:rsidRPr="001677D0">
              <w:rPr>
                <w:rFonts w:ascii="標楷體" w:eastAsia="標楷體" w:hAnsi="標楷體" w:hint="eastAsia"/>
              </w:rPr>
              <w:t>東京三菱</w:t>
            </w:r>
          </w:p>
        </w:tc>
      </w:tr>
      <w:tr w:rsidR="001677D0" w:rsidRPr="001677D0" w14:paraId="440E961F"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84B8429"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13</w:t>
            </w:r>
          </w:p>
        </w:tc>
        <w:tc>
          <w:tcPr>
            <w:tcW w:w="4819" w:type="dxa"/>
            <w:tcBorders>
              <w:top w:val="nil"/>
              <w:left w:val="nil"/>
              <w:bottom w:val="single" w:sz="4" w:space="0" w:color="auto"/>
              <w:right w:val="single" w:sz="4" w:space="0" w:color="auto"/>
            </w:tcBorders>
            <w:shd w:val="clear" w:color="auto" w:fill="auto"/>
            <w:noWrap/>
          </w:tcPr>
          <w:p w14:paraId="1419FD14" w14:textId="77777777" w:rsidR="003B4A4B" w:rsidRPr="001677D0" w:rsidRDefault="003B4A4B" w:rsidP="003B4A4B">
            <w:pPr>
              <w:rPr>
                <w:rFonts w:ascii="標楷體" w:eastAsia="標楷體" w:hAnsi="標楷體"/>
              </w:rPr>
            </w:pPr>
            <w:r w:rsidRPr="001677D0">
              <w:rPr>
                <w:rFonts w:ascii="標楷體" w:eastAsia="標楷體" w:hAnsi="標楷體" w:hint="eastAsia"/>
              </w:rPr>
              <w:t>高雄銀行</w:t>
            </w:r>
          </w:p>
        </w:tc>
      </w:tr>
      <w:tr w:rsidR="001677D0" w:rsidRPr="001677D0" w14:paraId="62613740"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EA20364"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14</w:t>
            </w:r>
          </w:p>
        </w:tc>
        <w:tc>
          <w:tcPr>
            <w:tcW w:w="4819" w:type="dxa"/>
            <w:tcBorders>
              <w:top w:val="nil"/>
              <w:left w:val="nil"/>
              <w:bottom w:val="single" w:sz="4" w:space="0" w:color="auto"/>
              <w:right w:val="single" w:sz="4" w:space="0" w:color="auto"/>
            </w:tcBorders>
            <w:shd w:val="clear" w:color="auto" w:fill="auto"/>
            <w:noWrap/>
          </w:tcPr>
          <w:p w14:paraId="28691541" w14:textId="77777777" w:rsidR="003B4A4B" w:rsidRPr="001677D0" w:rsidRDefault="003B4A4B" w:rsidP="003B4A4B">
            <w:pPr>
              <w:rPr>
                <w:rFonts w:ascii="標楷體" w:eastAsia="標楷體" w:hAnsi="標楷體"/>
              </w:rPr>
            </w:pPr>
            <w:r w:rsidRPr="001677D0">
              <w:rPr>
                <w:rFonts w:ascii="標楷體" w:eastAsia="標楷體" w:hAnsi="標楷體" w:hint="eastAsia"/>
              </w:rPr>
              <w:t>中國商銀</w:t>
            </w:r>
          </w:p>
        </w:tc>
      </w:tr>
      <w:tr w:rsidR="001677D0" w:rsidRPr="001677D0" w14:paraId="7904F29E"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6918DE2"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15</w:t>
            </w:r>
          </w:p>
        </w:tc>
        <w:tc>
          <w:tcPr>
            <w:tcW w:w="4819" w:type="dxa"/>
            <w:tcBorders>
              <w:top w:val="nil"/>
              <w:left w:val="nil"/>
              <w:bottom w:val="single" w:sz="4" w:space="0" w:color="auto"/>
              <w:right w:val="single" w:sz="4" w:space="0" w:color="auto"/>
            </w:tcBorders>
            <w:shd w:val="clear" w:color="auto" w:fill="auto"/>
            <w:noWrap/>
          </w:tcPr>
          <w:p w14:paraId="58FCE5B3" w14:textId="77777777" w:rsidR="003B4A4B" w:rsidRPr="001677D0" w:rsidRDefault="003B4A4B" w:rsidP="003B4A4B">
            <w:pPr>
              <w:rPr>
                <w:rFonts w:ascii="標楷體" w:eastAsia="標楷體" w:hAnsi="標楷體"/>
              </w:rPr>
            </w:pPr>
            <w:r w:rsidRPr="001677D0">
              <w:rPr>
                <w:rFonts w:ascii="標楷體" w:eastAsia="標楷體" w:hAnsi="標楷體" w:hint="eastAsia"/>
              </w:rPr>
              <w:t>合庫扣款</w:t>
            </w:r>
          </w:p>
        </w:tc>
      </w:tr>
      <w:tr w:rsidR="001677D0" w:rsidRPr="001677D0" w14:paraId="582AA8F9"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DDC9B7F"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16</w:t>
            </w:r>
          </w:p>
        </w:tc>
        <w:tc>
          <w:tcPr>
            <w:tcW w:w="4819" w:type="dxa"/>
            <w:tcBorders>
              <w:top w:val="nil"/>
              <w:left w:val="nil"/>
              <w:bottom w:val="single" w:sz="4" w:space="0" w:color="auto"/>
              <w:right w:val="single" w:sz="4" w:space="0" w:color="auto"/>
            </w:tcBorders>
            <w:shd w:val="clear" w:color="auto" w:fill="auto"/>
            <w:noWrap/>
          </w:tcPr>
          <w:p w14:paraId="234639F8" w14:textId="77777777" w:rsidR="003B4A4B" w:rsidRPr="001677D0" w:rsidRDefault="003B4A4B" w:rsidP="003B4A4B">
            <w:pPr>
              <w:rPr>
                <w:rFonts w:ascii="標楷體" w:eastAsia="標楷體" w:hAnsi="標楷體"/>
              </w:rPr>
            </w:pPr>
            <w:r w:rsidRPr="001677D0">
              <w:rPr>
                <w:rFonts w:ascii="標楷體" w:eastAsia="標楷體" w:hAnsi="標楷體" w:hint="eastAsia"/>
              </w:rPr>
              <w:t>第一勸業</w:t>
            </w:r>
          </w:p>
        </w:tc>
      </w:tr>
      <w:tr w:rsidR="001677D0" w:rsidRPr="001677D0" w14:paraId="51FBD514"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7A1360A"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17</w:t>
            </w:r>
          </w:p>
        </w:tc>
        <w:tc>
          <w:tcPr>
            <w:tcW w:w="4819" w:type="dxa"/>
            <w:tcBorders>
              <w:top w:val="nil"/>
              <w:left w:val="nil"/>
              <w:bottom w:val="single" w:sz="4" w:space="0" w:color="auto"/>
              <w:right w:val="single" w:sz="4" w:space="0" w:color="auto"/>
            </w:tcBorders>
            <w:shd w:val="clear" w:color="auto" w:fill="auto"/>
            <w:noWrap/>
          </w:tcPr>
          <w:p w14:paraId="7EA318D0" w14:textId="77777777" w:rsidR="003B4A4B" w:rsidRPr="001677D0" w:rsidRDefault="003B4A4B" w:rsidP="003B4A4B">
            <w:pPr>
              <w:rPr>
                <w:rFonts w:ascii="標楷體" w:eastAsia="標楷體" w:hAnsi="標楷體"/>
              </w:rPr>
            </w:pPr>
            <w:r w:rsidRPr="001677D0">
              <w:rPr>
                <w:rFonts w:ascii="標楷體" w:eastAsia="標楷體" w:hAnsi="標楷體" w:hint="eastAsia"/>
              </w:rPr>
              <w:t>美商花旗</w:t>
            </w:r>
          </w:p>
        </w:tc>
      </w:tr>
      <w:tr w:rsidR="001677D0" w:rsidRPr="001677D0" w14:paraId="0C6ED095"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52A414C"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18</w:t>
            </w:r>
          </w:p>
        </w:tc>
        <w:tc>
          <w:tcPr>
            <w:tcW w:w="4819" w:type="dxa"/>
            <w:tcBorders>
              <w:top w:val="nil"/>
              <w:left w:val="nil"/>
              <w:bottom w:val="single" w:sz="4" w:space="0" w:color="auto"/>
              <w:right w:val="single" w:sz="4" w:space="0" w:color="auto"/>
            </w:tcBorders>
            <w:shd w:val="clear" w:color="auto" w:fill="auto"/>
            <w:noWrap/>
          </w:tcPr>
          <w:p w14:paraId="0117E312" w14:textId="77777777" w:rsidR="003B4A4B" w:rsidRPr="001677D0" w:rsidRDefault="003B4A4B" w:rsidP="003B4A4B">
            <w:pPr>
              <w:rPr>
                <w:rFonts w:ascii="標楷體" w:eastAsia="標楷體" w:hAnsi="標楷體"/>
              </w:rPr>
            </w:pPr>
            <w:r w:rsidRPr="001677D0">
              <w:rPr>
                <w:rFonts w:ascii="標楷體" w:eastAsia="標楷體" w:hAnsi="標楷體" w:hint="eastAsia"/>
              </w:rPr>
              <w:t>美國商銀</w:t>
            </w:r>
          </w:p>
        </w:tc>
      </w:tr>
      <w:tr w:rsidR="001677D0" w:rsidRPr="001677D0" w14:paraId="698BE72A"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2448999"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19</w:t>
            </w:r>
          </w:p>
        </w:tc>
        <w:tc>
          <w:tcPr>
            <w:tcW w:w="4819" w:type="dxa"/>
            <w:tcBorders>
              <w:top w:val="nil"/>
              <w:left w:val="nil"/>
              <w:bottom w:val="single" w:sz="4" w:space="0" w:color="auto"/>
              <w:right w:val="single" w:sz="4" w:space="0" w:color="auto"/>
            </w:tcBorders>
            <w:shd w:val="clear" w:color="auto" w:fill="auto"/>
            <w:noWrap/>
          </w:tcPr>
          <w:p w14:paraId="6A5F6AAA" w14:textId="77777777" w:rsidR="003B4A4B" w:rsidRPr="001677D0" w:rsidRDefault="003B4A4B" w:rsidP="003B4A4B">
            <w:pPr>
              <w:rPr>
                <w:rFonts w:ascii="標楷體" w:eastAsia="標楷體" w:hAnsi="標楷體"/>
              </w:rPr>
            </w:pPr>
            <w:r w:rsidRPr="001677D0">
              <w:rPr>
                <w:rFonts w:ascii="標楷體" w:eastAsia="標楷體" w:hAnsi="標楷體" w:hint="eastAsia"/>
              </w:rPr>
              <w:t>泰國盤古</w:t>
            </w:r>
          </w:p>
        </w:tc>
      </w:tr>
      <w:tr w:rsidR="001677D0" w:rsidRPr="001677D0" w14:paraId="6C273230"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73031E4"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20</w:t>
            </w:r>
          </w:p>
        </w:tc>
        <w:tc>
          <w:tcPr>
            <w:tcW w:w="4819" w:type="dxa"/>
            <w:tcBorders>
              <w:top w:val="nil"/>
              <w:left w:val="nil"/>
              <w:bottom w:val="single" w:sz="4" w:space="0" w:color="auto"/>
              <w:right w:val="single" w:sz="4" w:space="0" w:color="auto"/>
            </w:tcBorders>
            <w:shd w:val="clear" w:color="auto" w:fill="auto"/>
            <w:noWrap/>
          </w:tcPr>
          <w:p w14:paraId="4EF6C66D" w14:textId="77777777" w:rsidR="003B4A4B" w:rsidRPr="001677D0" w:rsidRDefault="003B4A4B" w:rsidP="003B4A4B">
            <w:pPr>
              <w:rPr>
                <w:rFonts w:ascii="標楷體" w:eastAsia="標楷體" w:hAnsi="標楷體"/>
              </w:rPr>
            </w:pPr>
            <w:r w:rsidRPr="001677D0">
              <w:rPr>
                <w:rFonts w:ascii="標楷體" w:eastAsia="標楷體" w:hAnsi="標楷體" w:hint="eastAsia"/>
              </w:rPr>
              <w:t>美國運通</w:t>
            </w:r>
          </w:p>
        </w:tc>
      </w:tr>
      <w:tr w:rsidR="001677D0" w:rsidRPr="001677D0" w14:paraId="16D5F6D4"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6BD5F89"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21</w:t>
            </w:r>
          </w:p>
        </w:tc>
        <w:tc>
          <w:tcPr>
            <w:tcW w:w="4819" w:type="dxa"/>
            <w:tcBorders>
              <w:top w:val="nil"/>
              <w:left w:val="nil"/>
              <w:bottom w:val="single" w:sz="4" w:space="0" w:color="auto"/>
              <w:right w:val="single" w:sz="4" w:space="0" w:color="auto"/>
            </w:tcBorders>
            <w:shd w:val="clear" w:color="auto" w:fill="auto"/>
            <w:noWrap/>
          </w:tcPr>
          <w:p w14:paraId="1A06ED9A" w14:textId="77777777" w:rsidR="003B4A4B" w:rsidRPr="001677D0" w:rsidRDefault="003B4A4B" w:rsidP="003B4A4B">
            <w:pPr>
              <w:rPr>
                <w:rFonts w:ascii="標楷體" w:eastAsia="標楷體" w:hAnsi="標楷體"/>
              </w:rPr>
            </w:pPr>
            <w:r w:rsidRPr="001677D0">
              <w:rPr>
                <w:rFonts w:ascii="標楷體" w:eastAsia="標楷體" w:hAnsi="標楷體" w:hint="eastAsia"/>
              </w:rPr>
              <w:t>菲律賓首</w:t>
            </w:r>
          </w:p>
        </w:tc>
      </w:tr>
      <w:tr w:rsidR="001677D0" w:rsidRPr="001677D0" w14:paraId="42D4AA56"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96ADA3D"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22</w:t>
            </w:r>
          </w:p>
        </w:tc>
        <w:tc>
          <w:tcPr>
            <w:tcW w:w="4819" w:type="dxa"/>
            <w:tcBorders>
              <w:top w:val="nil"/>
              <w:left w:val="nil"/>
              <w:bottom w:val="single" w:sz="4" w:space="0" w:color="auto"/>
              <w:right w:val="single" w:sz="4" w:space="0" w:color="auto"/>
            </w:tcBorders>
            <w:shd w:val="clear" w:color="auto" w:fill="auto"/>
            <w:noWrap/>
          </w:tcPr>
          <w:p w14:paraId="03432AFC" w14:textId="77777777" w:rsidR="003B4A4B" w:rsidRPr="001677D0" w:rsidRDefault="003B4A4B" w:rsidP="003B4A4B">
            <w:pPr>
              <w:rPr>
                <w:rFonts w:ascii="標楷體" w:eastAsia="標楷體" w:hAnsi="標楷體"/>
              </w:rPr>
            </w:pPr>
            <w:r w:rsidRPr="001677D0">
              <w:rPr>
                <w:rFonts w:ascii="標楷體" w:eastAsia="標楷體" w:hAnsi="標楷體" w:hint="eastAsia"/>
              </w:rPr>
              <w:t>美商大通</w:t>
            </w:r>
          </w:p>
        </w:tc>
      </w:tr>
      <w:tr w:rsidR="001677D0" w:rsidRPr="001677D0" w14:paraId="19D89946"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3978633"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23</w:t>
            </w:r>
          </w:p>
        </w:tc>
        <w:tc>
          <w:tcPr>
            <w:tcW w:w="4819" w:type="dxa"/>
            <w:tcBorders>
              <w:top w:val="nil"/>
              <w:left w:val="nil"/>
              <w:bottom w:val="single" w:sz="4" w:space="0" w:color="auto"/>
              <w:right w:val="single" w:sz="4" w:space="0" w:color="auto"/>
            </w:tcBorders>
            <w:shd w:val="clear" w:color="auto" w:fill="auto"/>
            <w:noWrap/>
          </w:tcPr>
          <w:p w14:paraId="17044505" w14:textId="77777777" w:rsidR="003B4A4B" w:rsidRPr="001677D0" w:rsidRDefault="003B4A4B" w:rsidP="003B4A4B">
            <w:pPr>
              <w:rPr>
                <w:rFonts w:ascii="標楷體" w:eastAsia="標楷體" w:hAnsi="標楷體"/>
              </w:rPr>
            </w:pPr>
            <w:r w:rsidRPr="001677D0">
              <w:rPr>
                <w:rFonts w:ascii="標楷體" w:eastAsia="標楷體" w:hAnsi="標楷體" w:hint="eastAsia"/>
              </w:rPr>
              <w:t>日商東海</w:t>
            </w:r>
          </w:p>
        </w:tc>
      </w:tr>
      <w:tr w:rsidR="001677D0" w:rsidRPr="001677D0" w14:paraId="280B21D7"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57CDEB5"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24</w:t>
            </w:r>
          </w:p>
        </w:tc>
        <w:tc>
          <w:tcPr>
            <w:tcW w:w="4819" w:type="dxa"/>
            <w:tcBorders>
              <w:top w:val="nil"/>
              <w:left w:val="nil"/>
              <w:bottom w:val="single" w:sz="4" w:space="0" w:color="auto"/>
              <w:right w:val="single" w:sz="4" w:space="0" w:color="auto"/>
            </w:tcBorders>
            <w:shd w:val="clear" w:color="auto" w:fill="auto"/>
            <w:noWrap/>
          </w:tcPr>
          <w:p w14:paraId="42789C25" w14:textId="77777777" w:rsidR="003B4A4B" w:rsidRPr="001677D0" w:rsidRDefault="003B4A4B" w:rsidP="003B4A4B">
            <w:pPr>
              <w:rPr>
                <w:rFonts w:ascii="標楷體" w:eastAsia="標楷體" w:hAnsi="標楷體"/>
              </w:rPr>
            </w:pPr>
            <w:r w:rsidRPr="001677D0">
              <w:rPr>
                <w:rFonts w:ascii="標楷體" w:eastAsia="標楷體" w:hAnsi="標楷體" w:hint="eastAsia"/>
              </w:rPr>
              <w:t>紐約銀行</w:t>
            </w:r>
          </w:p>
        </w:tc>
      </w:tr>
      <w:tr w:rsidR="001677D0" w:rsidRPr="001677D0" w14:paraId="3B1E0ED2"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E1E0C3F"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25</w:t>
            </w:r>
          </w:p>
        </w:tc>
        <w:tc>
          <w:tcPr>
            <w:tcW w:w="4819" w:type="dxa"/>
            <w:tcBorders>
              <w:top w:val="nil"/>
              <w:left w:val="nil"/>
              <w:bottom w:val="single" w:sz="4" w:space="0" w:color="auto"/>
              <w:right w:val="single" w:sz="4" w:space="0" w:color="auto"/>
            </w:tcBorders>
            <w:shd w:val="clear" w:color="auto" w:fill="auto"/>
            <w:noWrap/>
          </w:tcPr>
          <w:p w14:paraId="71C8B03D" w14:textId="77777777" w:rsidR="003B4A4B" w:rsidRPr="001677D0" w:rsidRDefault="003B4A4B" w:rsidP="003B4A4B">
            <w:pPr>
              <w:rPr>
                <w:rFonts w:ascii="標楷體" w:eastAsia="標楷體" w:hAnsi="標楷體"/>
              </w:rPr>
            </w:pPr>
            <w:proofErr w:type="gramStart"/>
            <w:r w:rsidRPr="001677D0">
              <w:rPr>
                <w:rFonts w:ascii="標楷體" w:eastAsia="標楷體" w:hAnsi="標楷體" w:hint="eastAsia"/>
              </w:rPr>
              <w:t>郵局口款</w:t>
            </w:r>
            <w:proofErr w:type="gramEnd"/>
          </w:p>
        </w:tc>
      </w:tr>
      <w:tr w:rsidR="001677D0" w:rsidRPr="001677D0" w14:paraId="1C8A844E"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B2B4F1B"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26</w:t>
            </w:r>
          </w:p>
        </w:tc>
        <w:tc>
          <w:tcPr>
            <w:tcW w:w="4819" w:type="dxa"/>
            <w:tcBorders>
              <w:top w:val="nil"/>
              <w:left w:val="nil"/>
              <w:bottom w:val="single" w:sz="4" w:space="0" w:color="auto"/>
              <w:right w:val="single" w:sz="4" w:space="0" w:color="auto"/>
            </w:tcBorders>
            <w:shd w:val="clear" w:color="auto" w:fill="auto"/>
            <w:noWrap/>
          </w:tcPr>
          <w:p w14:paraId="178676DC" w14:textId="77777777" w:rsidR="003B4A4B" w:rsidRPr="001677D0" w:rsidRDefault="003B4A4B" w:rsidP="003B4A4B">
            <w:pPr>
              <w:rPr>
                <w:rFonts w:ascii="標楷體" w:eastAsia="標楷體" w:hAnsi="標楷體"/>
              </w:rPr>
            </w:pPr>
            <w:r w:rsidRPr="001677D0">
              <w:rPr>
                <w:rFonts w:ascii="標楷體" w:eastAsia="標楷體" w:hAnsi="標楷體" w:hint="eastAsia"/>
              </w:rPr>
              <w:t>加大帝國</w:t>
            </w:r>
          </w:p>
        </w:tc>
      </w:tr>
      <w:tr w:rsidR="001677D0" w:rsidRPr="001677D0" w14:paraId="47064CCE"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9026886"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27</w:t>
            </w:r>
          </w:p>
        </w:tc>
        <w:tc>
          <w:tcPr>
            <w:tcW w:w="4819" w:type="dxa"/>
            <w:tcBorders>
              <w:top w:val="nil"/>
              <w:left w:val="nil"/>
              <w:bottom w:val="single" w:sz="4" w:space="0" w:color="auto"/>
              <w:right w:val="single" w:sz="4" w:space="0" w:color="auto"/>
            </w:tcBorders>
            <w:shd w:val="clear" w:color="auto" w:fill="auto"/>
            <w:noWrap/>
          </w:tcPr>
          <w:p w14:paraId="3C709B65" w14:textId="77777777" w:rsidR="003B4A4B" w:rsidRPr="001677D0" w:rsidRDefault="003B4A4B" w:rsidP="003B4A4B">
            <w:pPr>
              <w:rPr>
                <w:rFonts w:ascii="標楷體" w:eastAsia="標楷體" w:hAnsi="標楷體"/>
              </w:rPr>
            </w:pPr>
            <w:r w:rsidRPr="001677D0">
              <w:rPr>
                <w:rFonts w:ascii="標楷體" w:eastAsia="標楷體" w:hAnsi="標楷體" w:hint="eastAsia"/>
              </w:rPr>
              <w:t>波士頓</w:t>
            </w:r>
          </w:p>
        </w:tc>
      </w:tr>
      <w:tr w:rsidR="001677D0" w:rsidRPr="001677D0" w14:paraId="7D7848B3"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7BD4FE1"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28</w:t>
            </w:r>
          </w:p>
        </w:tc>
        <w:tc>
          <w:tcPr>
            <w:tcW w:w="4819" w:type="dxa"/>
            <w:tcBorders>
              <w:top w:val="nil"/>
              <w:left w:val="nil"/>
              <w:bottom w:val="single" w:sz="4" w:space="0" w:color="auto"/>
              <w:right w:val="single" w:sz="4" w:space="0" w:color="auto"/>
            </w:tcBorders>
            <w:shd w:val="clear" w:color="auto" w:fill="auto"/>
            <w:noWrap/>
          </w:tcPr>
          <w:p w14:paraId="14AE4ACD" w14:textId="77777777" w:rsidR="003B4A4B" w:rsidRPr="001677D0" w:rsidRDefault="003B4A4B" w:rsidP="003B4A4B">
            <w:pPr>
              <w:rPr>
                <w:rFonts w:ascii="標楷體" w:eastAsia="標楷體" w:hAnsi="標楷體"/>
              </w:rPr>
            </w:pPr>
            <w:r w:rsidRPr="001677D0">
              <w:rPr>
                <w:rFonts w:ascii="標楷體" w:eastAsia="標楷體" w:hAnsi="標楷體" w:hint="eastAsia"/>
              </w:rPr>
              <w:t>日商富士</w:t>
            </w:r>
          </w:p>
        </w:tc>
      </w:tr>
      <w:tr w:rsidR="001677D0" w:rsidRPr="001677D0" w14:paraId="02D7AB28"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A89FE01"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29</w:t>
            </w:r>
          </w:p>
        </w:tc>
        <w:tc>
          <w:tcPr>
            <w:tcW w:w="4819" w:type="dxa"/>
            <w:tcBorders>
              <w:top w:val="nil"/>
              <w:left w:val="nil"/>
              <w:bottom w:val="single" w:sz="4" w:space="0" w:color="auto"/>
              <w:right w:val="single" w:sz="4" w:space="0" w:color="auto"/>
            </w:tcBorders>
            <w:shd w:val="clear" w:color="auto" w:fill="auto"/>
            <w:noWrap/>
          </w:tcPr>
          <w:p w14:paraId="6AE23351" w14:textId="77777777" w:rsidR="003B4A4B" w:rsidRPr="001677D0" w:rsidRDefault="003B4A4B" w:rsidP="003B4A4B">
            <w:pPr>
              <w:rPr>
                <w:rFonts w:ascii="標楷體" w:eastAsia="標楷體" w:hAnsi="標楷體"/>
              </w:rPr>
            </w:pPr>
            <w:r w:rsidRPr="001677D0">
              <w:rPr>
                <w:rFonts w:ascii="標楷體" w:eastAsia="標楷體" w:hAnsi="標楷體" w:hint="eastAsia"/>
              </w:rPr>
              <w:t>法商百利</w:t>
            </w:r>
          </w:p>
        </w:tc>
      </w:tr>
      <w:tr w:rsidR="001677D0" w:rsidRPr="001677D0" w14:paraId="040774F4"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6CDD368"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30</w:t>
            </w:r>
          </w:p>
        </w:tc>
        <w:tc>
          <w:tcPr>
            <w:tcW w:w="4819" w:type="dxa"/>
            <w:tcBorders>
              <w:top w:val="nil"/>
              <w:left w:val="nil"/>
              <w:bottom w:val="single" w:sz="4" w:space="0" w:color="auto"/>
              <w:right w:val="single" w:sz="4" w:space="0" w:color="auto"/>
            </w:tcBorders>
            <w:shd w:val="clear" w:color="auto" w:fill="auto"/>
            <w:noWrap/>
          </w:tcPr>
          <w:p w14:paraId="41340743" w14:textId="77777777" w:rsidR="003B4A4B" w:rsidRPr="001677D0" w:rsidRDefault="003B4A4B" w:rsidP="003B4A4B">
            <w:pPr>
              <w:rPr>
                <w:rFonts w:ascii="標楷體" w:eastAsia="標楷體" w:hAnsi="標楷體"/>
              </w:rPr>
            </w:pPr>
            <w:r w:rsidRPr="001677D0">
              <w:rPr>
                <w:rFonts w:ascii="標楷體" w:eastAsia="標楷體" w:hAnsi="標楷體" w:hint="eastAsia"/>
              </w:rPr>
              <w:t>荷蘭</w:t>
            </w:r>
            <w:proofErr w:type="gramStart"/>
            <w:r w:rsidRPr="001677D0">
              <w:rPr>
                <w:rFonts w:ascii="標楷體" w:eastAsia="標楷體" w:hAnsi="標楷體" w:hint="eastAsia"/>
              </w:rPr>
              <w:t>荷蘭</w:t>
            </w:r>
            <w:proofErr w:type="gramEnd"/>
          </w:p>
        </w:tc>
      </w:tr>
      <w:tr w:rsidR="001677D0" w:rsidRPr="001677D0" w14:paraId="020C771E"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D1E5F6D"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31</w:t>
            </w:r>
          </w:p>
        </w:tc>
        <w:tc>
          <w:tcPr>
            <w:tcW w:w="4819" w:type="dxa"/>
            <w:tcBorders>
              <w:top w:val="nil"/>
              <w:left w:val="nil"/>
              <w:bottom w:val="single" w:sz="4" w:space="0" w:color="auto"/>
              <w:right w:val="single" w:sz="4" w:space="0" w:color="auto"/>
            </w:tcBorders>
            <w:shd w:val="clear" w:color="auto" w:fill="auto"/>
            <w:noWrap/>
          </w:tcPr>
          <w:p w14:paraId="013FA794" w14:textId="77777777" w:rsidR="003B4A4B" w:rsidRPr="001677D0" w:rsidRDefault="003B4A4B" w:rsidP="003B4A4B">
            <w:pPr>
              <w:rPr>
                <w:rFonts w:ascii="標楷體" w:eastAsia="標楷體" w:hAnsi="標楷體"/>
              </w:rPr>
            </w:pPr>
            <w:r w:rsidRPr="001677D0">
              <w:rPr>
                <w:rFonts w:ascii="標楷體" w:eastAsia="標楷體" w:hAnsi="標楷體" w:hint="eastAsia"/>
              </w:rPr>
              <w:t>新光銀行</w:t>
            </w:r>
          </w:p>
        </w:tc>
      </w:tr>
      <w:tr w:rsidR="001677D0" w:rsidRPr="001677D0" w14:paraId="0CBF34C8"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3425CAB"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32</w:t>
            </w:r>
          </w:p>
        </w:tc>
        <w:tc>
          <w:tcPr>
            <w:tcW w:w="4819" w:type="dxa"/>
            <w:tcBorders>
              <w:top w:val="nil"/>
              <w:left w:val="nil"/>
              <w:bottom w:val="single" w:sz="4" w:space="0" w:color="auto"/>
              <w:right w:val="single" w:sz="4" w:space="0" w:color="auto"/>
            </w:tcBorders>
            <w:shd w:val="clear" w:color="auto" w:fill="auto"/>
            <w:noWrap/>
          </w:tcPr>
          <w:p w14:paraId="13E9D5E4" w14:textId="77777777" w:rsidR="003B4A4B" w:rsidRPr="001677D0" w:rsidRDefault="003B4A4B" w:rsidP="003B4A4B">
            <w:pPr>
              <w:rPr>
                <w:rFonts w:ascii="標楷體" w:eastAsia="標楷體" w:hAnsi="標楷體"/>
              </w:rPr>
            </w:pPr>
            <w:r w:rsidRPr="001677D0">
              <w:rPr>
                <w:rFonts w:ascii="標楷體" w:eastAsia="標楷體" w:hAnsi="標楷體" w:hint="eastAsia"/>
              </w:rPr>
              <w:t>法國興業</w:t>
            </w:r>
          </w:p>
        </w:tc>
      </w:tr>
      <w:tr w:rsidR="001677D0" w:rsidRPr="001677D0" w14:paraId="454663A3"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E58872E"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33</w:t>
            </w:r>
          </w:p>
        </w:tc>
        <w:tc>
          <w:tcPr>
            <w:tcW w:w="4819" w:type="dxa"/>
            <w:tcBorders>
              <w:top w:val="nil"/>
              <w:left w:val="nil"/>
              <w:bottom w:val="single" w:sz="4" w:space="0" w:color="auto"/>
              <w:right w:val="single" w:sz="4" w:space="0" w:color="auto"/>
            </w:tcBorders>
            <w:shd w:val="clear" w:color="auto" w:fill="auto"/>
            <w:noWrap/>
          </w:tcPr>
          <w:p w14:paraId="4546B97A" w14:textId="77777777" w:rsidR="003B4A4B" w:rsidRPr="001677D0" w:rsidRDefault="003B4A4B" w:rsidP="003B4A4B">
            <w:pPr>
              <w:rPr>
                <w:rFonts w:ascii="標楷體" w:eastAsia="標楷體" w:hAnsi="標楷體"/>
              </w:rPr>
            </w:pPr>
            <w:proofErr w:type="gramStart"/>
            <w:r w:rsidRPr="001677D0">
              <w:rPr>
                <w:rFonts w:ascii="標楷體" w:eastAsia="標楷體" w:hAnsi="標楷體" w:hint="eastAsia"/>
              </w:rPr>
              <w:t>商豐業銀</w:t>
            </w:r>
            <w:proofErr w:type="gramEnd"/>
          </w:p>
        </w:tc>
      </w:tr>
      <w:tr w:rsidR="001677D0" w:rsidRPr="001677D0" w14:paraId="156EEC38"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8692BFF"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34</w:t>
            </w:r>
          </w:p>
        </w:tc>
        <w:tc>
          <w:tcPr>
            <w:tcW w:w="4819" w:type="dxa"/>
            <w:tcBorders>
              <w:top w:val="nil"/>
              <w:left w:val="nil"/>
              <w:bottom w:val="single" w:sz="4" w:space="0" w:color="auto"/>
              <w:right w:val="single" w:sz="4" w:space="0" w:color="auto"/>
            </w:tcBorders>
            <w:shd w:val="clear" w:color="auto" w:fill="auto"/>
            <w:noWrap/>
          </w:tcPr>
          <w:p w14:paraId="35C9AFED" w14:textId="77777777" w:rsidR="003B4A4B" w:rsidRPr="001677D0" w:rsidRDefault="003B4A4B" w:rsidP="003B4A4B">
            <w:pPr>
              <w:rPr>
                <w:rFonts w:ascii="標楷體" w:eastAsia="標楷體" w:hAnsi="標楷體"/>
              </w:rPr>
            </w:pPr>
            <w:r w:rsidRPr="001677D0">
              <w:rPr>
                <w:rFonts w:ascii="標楷體" w:eastAsia="標楷體" w:hAnsi="標楷體" w:hint="eastAsia"/>
              </w:rPr>
              <w:t>土地銀行</w:t>
            </w:r>
          </w:p>
        </w:tc>
      </w:tr>
      <w:tr w:rsidR="001677D0" w:rsidRPr="001677D0" w14:paraId="739BB383"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B68E101"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35</w:t>
            </w:r>
          </w:p>
        </w:tc>
        <w:tc>
          <w:tcPr>
            <w:tcW w:w="4819" w:type="dxa"/>
            <w:tcBorders>
              <w:top w:val="nil"/>
              <w:left w:val="nil"/>
              <w:bottom w:val="single" w:sz="4" w:space="0" w:color="auto"/>
              <w:right w:val="single" w:sz="4" w:space="0" w:color="auto"/>
            </w:tcBorders>
            <w:shd w:val="clear" w:color="auto" w:fill="auto"/>
            <w:noWrap/>
          </w:tcPr>
          <w:p w14:paraId="618CDA33" w14:textId="77777777" w:rsidR="003B4A4B" w:rsidRPr="001677D0" w:rsidRDefault="003B4A4B" w:rsidP="003B4A4B">
            <w:pPr>
              <w:rPr>
                <w:rFonts w:ascii="標楷體" w:eastAsia="標楷體" w:hAnsi="標楷體"/>
              </w:rPr>
            </w:pPr>
            <w:r w:rsidRPr="001677D0">
              <w:rPr>
                <w:rFonts w:ascii="標楷體" w:eastAsia="標楷體" w:hAnsi="標楷體" w:hint="eastAsia"/>
              </w:rPr>
              <w:t>中小企銀</w:t>
            </w:r>
          </w:p>
        </w:tc>
      </w:tr>
      <w:tr w:rsidR="001677D0" w:rsidRPr="001677D0" w14:paraId="0A0045F5"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7429264"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36</w:t>
            </w:r>
          </w:p>
        </w:tc>
        <w:tc>
          <w:tcPr>
            <w:tcW w:w="4819" w:type="dxa"/>
            <w:tcBorders>
              <w:top w:val="nil"/>
              <w:left w:val="nil"/>
              <w:bottom w:val="single" w:sz="4" w:space="0" w:color="auto"/>
              <w:right w:val="single" w:sz="4" w:space="0" w:color="auto"/>
            </w:tcBorders>
            <w:shd w:val="clear" w:color="auto" w:fill="auto"/>
            <w:noWrap/>
          </w:tcPr>
          <w:p w14:paraId="0FF6CC17" w14:textId="77777777" w:rsidR="003B4A4B" w:rsidRPr="001677D0" w:rsidRDefault="003B4A4B" w:rsidP="003B4A4B">
            <w:pPr>
              <w:rPr>
                <w:rFonts w:ascii="標楷體" w:eastAsia="標楷體" w:hAnsi="標楷體"/>
              </w:rPr>
            </w:pPr>
            <w:r w:rsidRPr="001677D0">
              <w:rPr>
                <w:rFonts w:ascii="標楷體" w:eastAsia="標楷體" w:hAnsi="標楷體" w:hint="eastAsia"/>
              </w:rPr>
              <w:t>澳洲國民</w:t>
            </w:r>
          </w:p>
        </w:tc>
      </w:tr>
      <w:tr w:rsidR="001677D0" w:rsidRPr="001677D0" w14:paraId="2F9127EA"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78872F0"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37</w:t>
            </w:r>
          </w:p>
        </w:tc>
        <w:tc>
          <w:tcPr>
            <w:tcW w:w="4819" w:type="dxa"/>
            <w:tcBorders>
              <w:top w:val="nil"/>
              <w:left w:val="nil"/>
              <w:bottom w:val="single" w:sz="4" w:space="0" w:color="auto"/>
              <w:right w:val="single" w:sz="4" w:space="0" w:color="auto"/>
            </w:tcBorders>
            <w:shd w:val="clear" w:color="auto" w:fill="auto"/>
            <w:noWrap/>
          </w:tcPr>
          <w:p w14:paraId="58AE3E19" w14:textId="77777777" w:rsidR="003B4A4B" w:rsidRPr="001677D0" w:rsidRDefault="003B4A4B" w:rsidP="003B4A4B">
            <w:pPr>
              <w:rPr>
                <w:rFonts w:ascii="標楷體" w:eastAsia="標楷體" w:hAnsi="標楷體"/>
              </w:rPr>
            </w:pPr>
            <w:r w:rsidRPr="001677D0">
              <w:rPr>
                <w:rFonts w:ascii="標楷體" w:eastAsia="標楷體" w:hAnsi="標楷體" w:hint="eastAsia"/>
              </w:rPr>
              <w:t>法國百利</w:t>
            </w:r>
          </w:p>
        </w:tc>
      </w:tr>
      <w:tr w:rsidR="001677D0" w:rsidRPr="001677D0" w14:paraId="3C74CE9E"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EB505E2"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38</w:t>
            </w:r>
          </w:p>
        </w:tc>
        <w:tc>
          <w:tcPr>
            <w:tcW w:w="4819" w:type="dxa"/>
            <w:tcBorders>
              <w:top w:val="nil"/>
              <w:left w:val="nil"/>
              <w:bottom w:val="single" w:sz="4" w:space="0" w:color="auto"/>
              <w:right w:val="single" w:sz="4" w:space="0" w:color="auto"/>
            </w:tcBorders>
            <w:shd w:val="clear" w:color="auto" w:fill="auto"/>
            <w:noWrap/>
          </w:tcPr>
          <w:p w14:paraId="31AFB30D" w14:textId="77777777" w:rsidR="003B4A4B" w:rsidRPr="001677D0" w:rsidRDefault="003B4A4B" w:rsidP="003B4A4B">
            <w:pPr>
              <w:rPr>
                <w:rFonts w:ascii="標楷體" w:eastAsia="標楷體" w:hAnsi="標楷體"/>
              </w:rPr>
            </w:pPr>
            <w:r w:rsidRPr="001677D0">
              <w:rPr>
                <w:rFonts w:ascii="標楷體" w:eastAsia="標楷體" w:hAnsi="標楷體" w:hint="eastAsia"/>
              </w:rPr>
              <w:t>加大豐業</w:t>
            </w:r>
          </w:p>
        </w:tc>
      </w:tr>
      <w:tr w:rsidR="001677D0" w:rsidRPr="001677D0" w14:paraId="0FC13009"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8275585"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39</w:t>
            </w:r>
          </w:p>
        </w:tc>
        <w:tc>
          <w:tcPr>
            <w:tcW w:w="4819" w:type="dxa"/>
            <w:tcBorders>
              <w:top w:val="nil"/>
              <w:left w:val="nil"/>
              <w:bottom w:val="single" w:sz="4" w:space="0" w:color="auto"/>
              <w:right w:val="single" w:sz="4" w:space="0" w:color="auto"/>
            </w:tcBorders>
            <w:shd w:val="clear" w:color="auto" w:fill="auto"/>
            <w:noWrap/>
          </w:tcPr>
          <w:p w14:paraId="4808AC27" w14:textId="77777777" w:rsidR="003B4A4B" w:rsidRPr="001677D0" w:rsidRDefault="003B4A4B" w:rsidP="003B4A4B">
            <w:pPr>
              <w:rPr>
                <w:rFonts w:ascii="標楷體" w:eastAsia="標楷體" w:hAnsi="標楷體"/>
              </w:rPr>
            </w:pPr>
            <w:r w:rsidRPr="001677D0">
              <w:rPr>
                <w:rFonts w:ascii="標楷體" w:eastAsia="標楷體" w:hAnsi="標楷體" w:hint="eastAsia"/>
              </w:rPr>
              <w:t>中華農民</w:t>
            </w:r>
          </w:p>
        </w:tc>
      </w:tr>
      <w:tr w:rsidR="001677D0" w:rsidRPr="001677D0" w14:paraId="6D97271D"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15C70E9"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40</w:t>
            </w:r>
          </w:p>
        </w:tc>
        <w:tc>
          <w:tcPr>
            <w:tcW w:w="4819" w:type="dxa"/>
            <w:tcBorders>
              <w:top w:val="nil"/>
              <w:left w:val="nil"/>
              <w:bottom w:val="single" w:sz="4" w:space="0" w:color="auto"/>
              <w:right w:val="single" w:sz="4" w:space="0" w:color="auto"/>
            </w:tcBorders>
            <w:shd w:val="clear" w:color="auto" w:fill="auto"/>
            <w:noWrap/>
          </w:tcPr>
          <w:p w14:paraId="5264517E" w14:textId="77777777" w:rsidR="003B4A4B" w:rsidRPr="001677D0" w:rsidRDefault="003B4A4B" w:rsidP="003B4A4B">
            <w:pPr>
              <w:rPr>
                <w:rFonts w:ascii="標楷體" w:eastAsia="標楷體" w:hAnsi="標楷體"/>
              </w:rPr>
            </w:pPr>
            <w:r w:rsidRPr="001677D0">
              <w:rPr>
                <w:rFonts w:ascii="標楷體" w:eastAsia="標楷體" w:hAnsi="標楷體" w:hint="eastAsia"/>
              </w:rPr>
              <w:t>上海農民</w:t>
            </w:r>
          </w:p>
        </w:tc>
      </w:tr>
      <w:tr w:rsidR="001677D0" w:rsidRPr="001677D0" w14:paraId="0D6493C2"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AC46EC2"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41</w:t>
            </w:r>
          </w:p>
        </w:tc>
        <w:tc>
          <w:tcPr>
            <w:tcW w:w="4819" w:type="dxa"/>
            <w:tcBorders>
              <w:top w:val="nil"/>
              <w:left w:val="nil"/>
              <w:bottom w:val="single" w:sz="4" w:space="0" w:color="auto"/>
              <w:right w:val="single" w:sz="4" w:space="0" w:color="auto"/>
            </w:tcBorders>
            <w:shd w:val="clear" w:color="auto" w:fill="auto"/>
            <w:noWrap/>
          </w:tcPr>
          <w:p w14:paraId="3CD9DF9E" w14:textId="77777777" w:rsidR="003B4A4B" w:rsidRPr="001677D0" w:rsidRDefault="003B4A4B" w:rsidP="003B4A4B">
            <w:pPr>
              <w:rPr>
                <w:rFonts w:ascii="標楷體" w:eastAsia="標楷體" w:hAnsi="標楷體"/>
              </w:rPr>
            </w:pPr>
            <w:r w:rsidRPr="001677D0">
              <w:rPr>
                <w:rFonts w:ascii="標楷體" w:eastAsia="標楷體" w:hAnsi="標楷體" w:hint="eastAsia"/>
              </w:rPr>
              <w:t>比利聯合</w:t>
            </w:r>
          </w:p>
        </w:tc>
      </w:tr>
      <w:tr w:rsidR="001677D0" w:rsidRPr="001677D0" w14:paraId="1446608C"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6852768"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42</w:t>
            </w:r>
          </w:p>
        </w:tc>
        <w:tc>
          <w:tcPr>
            <w:tcW w:w="4819" w:type="dxa"/>
            <w:tcBorders>
              <w:top w:val="nil"/>
              <w:left w:val="nil"/>
              <w:bottom w:val="single" w:sz="4" w:space="0" w:color="auto"/>
              <w:right w:val="single" w:sz="4" w:space="0" w:color="auto"/>
            </w:tcBorders>
            <w:shd w:val="clear" w:color="auto" w:fill="auto"/>
            <w:noWrap/>
          </w:tcPr>
          <w:p w14:paraId="1D45A7E3" w14:textId="77777777" w:rsidR="003B4A4B" w:rsidRPr="001677D0" w:rsidRDefault="003B4A4B" w:rsidP="003B4A4B">
            <w:pPr>
              <w:rPr>
                <w:rFonts w:ascii="標楷體" w:eastAsia="標楷體" w:hAnsi="標楷體"/>
              </w:rPr>
            </w:pPr>
            <w:r w:rsidRPr="001677D0">
              <w:rPr>
                <w:rFonts w:ascii="標楷體" w:eastAsia="標楷體" w:hAnsi="標楷體" w:hint="eastAsia"/>
              </w:rPr>
              <w:t>比利中國</w:t>
            </w:r>
          </w:p>
        </w:tc>
      </w:tr>
      <w:tr w:rsidR="001677D0" w:rsidRPr="001677D0" w14:paraId="27F26BE5"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AF28D5C"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43</w:t>
            </w:r>
          </w:p>
        </w:tc>
        <w:tc>
          <w:tcPr>
            <w:tcW w:w="4819" w:type="dxa"/>
            <w:tcBorders>
              <w:top w:val="nil"/>
              <w:left w:val="nil"/>
              <w:bottom w:val="single" w:sz="4" w:space="0" w:color="auto"/>
              <w:right w:val="single" w:sz="4" w:space="0" w:color="auto"/>
            </w:tcBorders>
            <w:shd w:val="clear" w:color="auto" w:fill="auto"/>
            <w:noWrap/>
          </w:tcPr>
          <w:p w14:paraId="7625EC98" w14:textId="77777777" w:rsidR="003B4A4B" w:rsidRPr="001677D0" w:rsidRDefault="003B4A4B" w:rsidP="003B4A4B">
            <w:pPr>
              <w:rPr>
                <w:rFonts w:ascii="標楷體" w:eastAsia="標楷體" w:hAnsi="標楷體"/>
              </w:rPr>
            </w:pPr>
            <w:r w:rsidRPr="001677D0">
              <w:rPr>
                <w:rFonts w:ascii="標楷體" w:eastAsia="標楷體" w:hAnsi="標楷體" w:hint="eastAsia"/>
              </w:rPr>
              <w:t>台北商銀</w:t>
            </w:r>
          </w:p>
        </w:tc>
      </w:tr>
      <w:tr w:rsidR="001677D0" w:rsidRPr="001677D0" w14:paraId="594636EE"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A220098"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44</w:t>
            </w:r>
          </w:p>
        </w:tc>
        <w:tc>
          <w:tcPr>
            <w:tcW w:w="4819" w:type="dxa"/>
            <w:tcBorders>
              <w:top w:val="nil"/>
              <w:left w:val="nil"/>
              <w:bottom w:val="single" w:sz="4" w:space="0" w:color="auto"/>
              <w:right w:val="single" w:sz="4" w:space="0" w:color="auto"/>
            </w:tcBorders>
            <w:shd w:val="clear" w:color="auto" w:fill="auto"/>
            <w:noWrap/>
          </w:tcPr>
          <w:p w14:paraId="257D76E0" w14:textId="77777777" w:rsidR="003B4A4B" w:rsidRPr="001677D0" w:rsidRDefault="003B4A4B" w:rsidP="003B4A4B">
            <w:pPr>
              <w:rPr>
                <w:rFonts w:ascii="標楷體" w:eastAsia="標楷體" w:hAnsi="標楷體"/>
              </w:rPr>
            </w:pPr>
            <w:r w:rsidRPr="001677D0">
              <w:rPr>
                <w:rFonts w:ascii="標楷體" w:eastAsia="標楷體" w:hAnsi="標楷體" w:hint="eastAsia"/>
              </w:rPr>
              <w:t>新竹企銀</w:t>
            </w:r>
          </w:p>
        </w:tc>
      </w:tr>
      <w:tr w:rsidR="001677D0" w:rsidRPr="001677D0" w14:paraId="45583046"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5B63434"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45</w:t>
            </w:r>
          </w:p>
        </w:tc>
        <w:tc>
          <w:tcPr>
            <w:tcW w:w="4819" w:type="dxa"/>
            <w:tcBorders>
              <w:top w:val="nil"/>
              <w:left w:val="nil"/>
              <w:bottom w:val="single" w:sz="4" w:space="0" w:color="auto"/>
              <w:right w:val="single" w:sz="4" w:space="0" w:color="auto"/>
            </w:tcBorders>
            <w:shd w:val="clear" w:color="auto" w:fill="auto"/>
            <w:noWrap/>
          </w:tcPr>
          <w:p w14:paraId="69FDB6BC" w14:textId="77777777" w:rsidR="003B4A4B" w:rsidRPr="001677D0" w:rsidRDefault="003B4A4B" w:rsidP="003B4A4B">
            <w:pPr>
              <w:rPr>
                <w:rFonts w:ascii="標楷體" w:eastAsia="標楷體" w:hAnsi="標楷體"/>
              </w:rPr>
            </w:pPr>
            <w:r w:rsidRPr="001677D0">
              <w:rPr>
                <w:rFonts w:ascii="標楷體" w:eastAsia="標楷體" w:hAnsi="標楷體" w:hint="eastAsia"/>
              </w:rPr>
              <w:t>台中企銀</w:t>
            </w:r>
          </w:p>
        </w:tc>
      </w:tr>
      <w:tr w:rsidR="001677D0" w:rsidRPr="001677D0" w14:paraId="10450923"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340CF6F"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46</w:t>
            </w:r>
          </w:p>
        </w:tc>
        <w:tc>
          <w:tcPr>
            <w:tcW w:w="4819" w:type="dxa"/>
            <w:tcBorders>
              <w:top w:val="nil"/>
              <w:left w:val="nil"/>
              <w:bottom w:val="single" w:sz="4" w:space="0" w:color="auto"/>
              <w:right w:val="single" w:sz="4" w:space="0" w:color="auto"/>
            </w:tcBorders>
            <w:shd w:val="clear" w:color="auto" w:fill="auto"/>
            <w:noWrap/>
          </w:tcPr>
          <w:p w14:paraId="4862C5A4" w14:textId="77777777" w:rsidR="003B4A4B" w:rsidRPr="001677D0" w:rsidRDefault="003B4A4B" w:rsidP="003B4A4B">
            <w:pPr>
              <w:rPr>
                <w:rFonts w:ascii="標楷體" w:eastAsia="標楷體" w:hAnsi="標楷體"/>
              </w:rPr>
            </w:pPr>
            <w:r w:rsidRPr="001677D0">
              <w:rPr>
                <w:rFonts w:ascii="標楷體" w:eastAsia="標楷體" w:hAnsi="標楷體" w:hint="eastAsia"/>
              </w:rPr>
              <w:t>台南企銀</w:t>
            </w:r>
          </w:p>
        </w:tc>
      </w:tr>
      <w:tr w:rsidR="001677D0" w:rsidRPr="001677D0" w14:paraId="1C1B98B0"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37C2E0D"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47</w:t>
            </w:r>
          </w:p>
        </w:tc>
        <w:tc>
          <w:tcPr>
            <w:tcW w:w="4819" w:type="dxa"/>
            <w:tcBorders>
              <w:top w:val="nil"/>
              <w:left w:val="nil"/>
              <w:bottom w:val="single" w:sz="4" w:space="0" w:color="auto"/>
              <w:right w:val="single" w:sz="4" w:space="0" w:color="auto"/>
            </w:tcBorders>
            <w:shd w:val="clear" w:color="auto" w:fill="auto"/>
            <w:noWrap/>
          </w:tcPr>
          <w:p w14:paraId="0DFF7441" w14:textId="77777777" w:rsidR="003B4A4B" w:rsidRPr="001677D0" w:rsidRDefault="003B4A4B" w:rsidP="003B4A4B">
            <w:pPr>
              <w:rPr>
                <w:rFonts w:ascii="標楷體" w:eastAsia="標楷體" w:hAnsi="標楷體"/>
              </w:rPr>
            </w:pPr>
            <w:r w:rsidRPr="001677D0">
              <w:rPr>
                <w:rFonts w:ascii="標楷體" w:eastAsia="標楷體" w:hAnsi="標楷體" w:hint="eastAsia"/>
              </w:rPr>
              <w:t>高雄企銀</w:t>
            </w:r>
          </w:p>
        </w:tc>
      </w:tr>
      <w:tr w:rsidR="001677D0" w:rsidRPr="001677D0" w14:paraId="037526C9"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9BD5ED1"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48</w:t>
            </w:r>
          </w:p>
        </w:tc>
        <w:tc>
          <w:tcPr>
            <w:tcW w:w="4819" w:type="dxa"/>
            <w:tcBorders>
              <w:top w:val="nil"/>
              <w:left w:val="nil"/>
              <w:bottom w:val="single" w:sz="4" w:space="0" w:color="auto"/>
              <w:right w:val="single" w:sz="4" w:space="0" w:color="auto"/>
            </w:tcBorders>
            <w:shd w:val="clear" w:color="auto" w:fill="auto"/>
            <w:noWrap/>
          </w:tcPr>
          <w:p w14:paraId="20EB71B0" w14:textId="77777777" w:rsidR="003B4A4B" w:rsidRPr="001677D0" w:rsidRDefault="003B4A4B" w:rsidP="003B4A4B">
            <w:pPr>
              <w:rPr>
                <w:rFonts w:ascii="標楷體" w:eastAsia="標楷體" w:hAnsi="標楷體"/>
              </w:rPr>
            </w:pPr>
            <w:r w:rsidRPr="001677D0">
              <w:rPr>
                <w:rFonts w:ascii="標楷體" w:eastAsia="標楷體" w:hAnsi="標楷體" w:hint="eastAsia"/>
              </w:rPr>
              <w:t>花蓮企銀</w:t>
            </w:r>
          </w:p>
        </w:tc>
      </w:tr>
      <w:tr w:rsidR="001677D0" w:rsidRPr="001677D0" w14:paraId="307E4EE8"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05DA930"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49</w:t>
            </w:r>
          </w:p>
        </w:tc>
        <w:tc>
          <w:tcPr>
            <w:tcW w:w="4819" w:type="dxa"/>
            <w:tcBorders>
              <w:top w:val="nil"/>
              <w:left w:val="nil"/>
              <w:bottom w:val="single" w:sz="4" w:space="0" w:color="auto"/>
              <w:right w:val="single" w:sz="4" w:space="0" w:color="auto"/>
            </w:tcBorders>
            <w:shd w:val="clear" w:color="auto" w:fill="auto"/>
            <w:noWrap/>
          </w:tcPr>
          <w:p w14:paraId="64306ACE" w14:textId="77777777" w:rsidR="003B4A4B" w:rsidRPr="001677D0" w:rsidRDefault="003B4A4B" w:rsidP="003B4A4B">
            <w:pPr>
              <w:rPr>
                <w:rFonts w:ascii="標楷體" w:eastAsia="標楷體" w:hAnsi="標楷體"/>
              </w:rPr>
            </w:pPr>
            <w:r w:rsidRPr="001677D0">
              <w:rPr>
                <w:rFonts w:ascii="標楷體" w:eastAsia="標楷體" w:hAnsi="標楷體" w:hint="eastAsia"/>
              </w:rPr>
              <w:t>台東企銀</w:t>
            </w:r>
          </w:p>
        </w:tc>
      </w:tr>
      <w:tr w:rsidR="001677D0" w:rsidRPr="001677D0" w14:paraId="598F1FCD"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8A5ED99"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50</w:t>
            </w:r>
          </w:p>
        </w:tc>
        <w:tc>
          <w:tcPr>
            <w:tcW w:w="4819" w:type="dxa"/>
            <w:tcBorders>
              <w:top w:val="nil"/>
              <w:left w:val="nil"/>
              <w:bottom w:val="single" w:sz="4" w:space="0" w:color="auto"/>
              <w:right w:val="single" w:sz="4" w:space="0" w:color="auto"/>
            </w:tcBorders>
            <w:shd w:val="clear" w:color="auto" w:fill="auto"/>
            <w:noWrap/>
          </w:tcPr>
          <w:p w14:paraId="10990630" w14:textId="77777777" w:rsidR="003B4A4B" w:rsidRPr="001677D0" w:rsidRDefault="003B4A4B" w:rsidP="003B4A4B">
            <w:pPr>
              <w:rPr>
                <w:rFonts w:ascii="標楷體" w:eastAsia="標楷體" w:hAnsi="標楷體"/>
              </w:rPr>
            </w:pPr>
            <w:r w:rsidRPr="001677D0">
              <w:rPr>
                <w:rFonts w:ascii="標楷體" w:eastAsia="標楷體" w:hAnsi="標楷體" w:hint="eastAsia"/>
              </w:rPr>
              <w:t>第一銀行</w:t>
            </w:r>
          </w:p>
        </w:tc>
      </w:tr>
      <w:tr w:rsidR="001677D0" w:rsidRPr="001677D0" w14:paraId="22E34D0C"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2C3D66F"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51</w:t>
            </w:r>
          </w:p>
        </w:tc>
        <w:tc>
          <w:tcPr>
            <w:tcW w:w="4819" w:type="dxa"/>
            <w:tcBorders>
              <w:top w:val="nil"/>
              <w:left w:val="nil"/>
              <w:bottom w:val="single" w:sz="4" w:space="0" w:color="auto"/>
              <w:right w:val="single" w:sz="4" w:space="0" w:color="auto"/>
            </w:tcBorders>
            <w:shd w:val="clear" w:color="auto" w:fill="auto"/>
            <w:noWrap/>
          </w:tcPr>
          <w:p w14:paraId="0E064DCC" w14:textId="77777777" w:rsidR="003B4A4B" w:rsidRPr="001677D0" w:rsidRDefault="003B4A4B" w:rsidP="003B4A4B">
            <w:pPr>
              <w:rPr>
                <w:rFonts w:ascii="標楷體" w:eastAsia="標楷體" w:hAnsi="標楷體"/>
              </w:rPr>
            </w:pPr>
            <w:r w:rsidRPr="001677D0">
              <w:rPr>
                <w:rFonts w:ascii="標楷體" w:eastAsia="標楷體" w:hAnsi="標楷體" w:hint="eastAsia"/>
              </w:rPr>
              <w:t>郵局</w:t>
            </w:r>
          </w:p>
        </w:tc>
      </w:tr>
      <w:tr w:rsidR="001677D0" w:rsidRPr="001677D0" w14:paraId="27AD1BAA"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50F9935"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52</w:t>
            </w:r>
          </w:p>
        </w:tc>
        <w:tc>
          <w:tcPr>
            <w:tcW w:w="4819" w:type="dxa"/>
            <w:tcBorders>
              <w:top w:val="nil"/>
              <w:left w:val="nil"/>
              <w:bottom w:val="single" w:sz="4" w:space="0" w:color="auto"/>
              <w:right w:val="single" w:sz="4" w:space="0" w:color="auto"/>
            </w:tcBorders>
            <w:shd w:val="clear" w:color="auto" w:fill="auto"/>
            <w:noWrap/>
          </w:tcPr>
          <w:p w14:paraId="4275438C" w14:textId="77777777" w:rsidR="003B4A4B" w:rsidRPr="001677D0" w:rsidRDefault="003B4A4B" w:rsidP="003B4A4B">
            <w:pPr>
              <w:rPr>
                <w:rFonts w:ascii="標楷體" w:eastAsia="標楷體" w:hAnsi="標楷體"/>
              </w:rPr>
            </w:pPr>
            <w:r w:rsidRPr="001677D0">
              <w:rPr>
                <w:rFonts w:ascii="標楷體" w:eastAsia="標楷體" w:hAnsi="標楷體" w:hint="eastAsia"/>
              </w:rPr>
              <w:t>德意志銀</w:t>
            </w:r>
          </w:p>
        </w:tc>
      </w:tr>
      <w:tr w:rsidR="001677D0" w:rsidRPr="001677D0" w14:paraId="0D70E2B5"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70B1F60"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53</w:t>
            </w:r>
          </w:p>
        </w:tc>
        <w:tc>
          <w:tcPr>
            <w:tcW w:w="4819" w:type="dxa"/>
            <w:tcBorders>
              <w:top w:val="nil"/>
              <w:left w:val="nil"/>
              <w:bottom w:val="single" w:sz="4" w:space="0" w:color="auto"/>
              <w:right w:val="single" w:sz="4" w:space="0" w:color="auto"/>
            </w:tcBorders>
            <w:shd w:val="clear" w:color="auto" w:fill="auto"/>
            <w:noWrap/>
          </w:tcPr>
          <w:p w14:paraId="40BF7ED1" w14:textId="77777777" w:rsidR="003B4A4B" w:rsidRPr="001677D0" w:rsidRDefault="003B4A4B" w:rsidP="003B4A4B">
            <w:pPr>
              <w:rPr>
                <w:rFonts w:ascii="標楷體" w:eastAsia="標楷體" w:hAnsi="標楷體"/>
              </w:rPr>
            </w:pPr>
            <w:r w:rsidRPr="001677D0">
              <w:rPr>
                <w:rFonts w:ascii="標楷體" w:eastAsia="標楷體" w:hAnsi="標楷體" w:hint="eastAsia"/>
              </w:rPr>
              <w:t>美商漢華</w:t>
            </w:r>
          </w:p>
        </w:tc>
      </w:tr>
      <w:tr w:rsidR="001677D0" w:rsidRPr="001677D0" w14:paraId="33E41BAC"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EB5F7DF"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54</w:t>
            </w:r>
          </w:p>
        </w:tc>
        <w:tc>
          <w:tcPr>
            <w:tcW w:w="4819" w:type="dxa"/>
            <w:tcBorders>
              <w:top w:val="nil"/>
              <w:left w:val="nil"/>
              <w:bottom w:val="single" w:sz="4" w:space="0" w:color="auto"/>
              <w:right w:val="single" w:sz="4" w:space="0" w:color="auto"/>
            </w:tcBorders>
            <w:shd w:val="clear" w:color="auto" w:fill="auto"/>
            <w:noWrap/>
          </w:tcPr>
          <w:p w14:paraId="65F2EFBD" w14:textId="77777777" w:rsidR="003B4A4B" w:rsidRPr="001677D0" w:rsidRDefault="003B4A4B" w:rsidP="003B4A4B">
            <w:pPr>
              <w:rPr>
                <w:rFonts w:ascii="標楷體" w:eastAsia="標楷體" w:hAnsi="標楷體"/>
              </w:rPr>
            </w:pPr>
            <w:proofErr w:type="gramStart"/>
            <w:r w:rsidRPr="001677D0">
              <w:rPr>
                <w:rFonts w:ascii="標楷體" w:eastAsia="標楷體" w:hAnsi="標楷體" w:hint="eastAsia"/>
              </w:rPr>
              <w:t>加大皇銀</w:t>
            </w:r>
            <w:proofErr w:type="gramEnd"/>
          </w:p>
        </w:tc>
      </w:tr>
      <w:tr w:rsidR="001677D0" w:rsidRPr="001677D0" w14:paraId="67D30557"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106728B"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55</w:t>
            </w:r>
          </w:p>
        </w:tc>
        <w:tc>
          <w:tcPr>
            <w:tcW w:w="4819" w:type="dxa"/>
            <w:tcBorders>
              <w:top w:val="nil"/>
              <w:left w:val="nil"/>
              <w:bottom w:val="single" w:sz="4" w:space="0" w:color="auto"/>
              <w:right w:val="single" w:sz="4" w:space="0" w:color="auto"/>
            </w:tcBorders>
            <w:shd w:val="clear" w:color="auto" w:fill="auto"/>
            <w:noWrap/>
          </w:tcPr>
          <w:p w14:paraId="7F652F42" w14:textId="77777777" w:rsidR="003B4A4B" w:rsidRPr="001677D0" w:rsidRDefault="003B4A4B" w:rsidP="003B4A4B">
            <w:pPr>
              <w:rPr>
                <w:rFonts w:ascii="標楷體" w:eastAsia="標楷體" w:hAnsi="標楷體"/>
              </w:rPr>
            </w:pPr>
            <w:r w:rsidRPr="001677D0">
              <w:rPr>
                <w:rFonts w:ascii="標楷體" w:eastAsia="標楷體" w:hAnsi="標楷體" w:hint="eastAsia"/>
              </w:rPr>
              <w:t>華南銀行</w:t>
            </w:r>
          </w:p>
        </w:tc>
      </w:tr>
      <w:tr w:rsidR="001677D0" w:rsidRPr="001677D0" w14:paraId="00A935D3"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580B8F1"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56</w:t>
            </w:r>
          </w:p>
        </w:tc>
        <w:tc>
          <w:tcPr>
            <w:tcW w:w="4819" w:type="dxa"/>
            <w:tcBorders>
              <w:top w:val="nil"/>
              <w:left w:val="nil"/>
              <w:bottom w:val="single" w:sz="4" w:space="0" w:color="auto"/>
              <w:right w:val="single" w:sz="4" w:space="0" w:color="auto"/>
            </w:tcBorders>
            <w:shd w:val="clear" w:color="auto" w:fill="auto"/>
            <w:noWrap/>
          </w:tcPr>
          <w:p w14:paraId="5643C353" w14:textId="77777777" w:rsidR="003B4A4B" w:rsidRPr="001677D0" w:rsidRDefault="003B4A4B" w:rsidP="003B4A4B">
            <w:pPr>
              <w:rPr>
                <w:rFonts w:ascii="標楷體" w:eastAsia="標楷體" w:hAnsi="標楷體"/>
              </w:rPr>
            </w:pPr>
            <w:r w:rsidRPr="001677D0">
              <w:rPr>
                <w:rFonts w:ascii="標楷體" w:eastAsia="標楷體" w:hAnsi="標楷體" w:hint="eastAsia"/>
              </w:rPr>
              <w:t>法國里昂</w:t>
            </w:r>
          </w:p>
        </w:tc>
      </w:tr>
      <w:tr w:rsidR="001677D0" w:rsidRPr="001677D0" w14:paraId="297A748C"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6829DFD"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57</w:t>
            </w:r>
          </w:p>
        </w:tc>
        <w:tc>
          <w:tcPr>
            <w:tcW w:w="4819" w:type="dxa"/>
            <w:tcBorders>
              <w:top w:val="nil"/>
              <w:left w:val="nil"/>
              <w:bottom w:val="single" w:sz="4" w:space="0" w:color="auto"/>
              <w:right w:val="single" w:sz="4" w:space="0" w:color="auto"/>
            </w:tcBorders>
            <w:shd w:val="clear" w:color="auto" w:fill="auto"/>
            <w:noWrap/>
          </w:tcPr>
          <w:p w14:paraId="0BF3F7EA" w14:textId="77777777" w:rsidR="003B4A4B" w:rsidRPr="001677D0" w:rsidRDefault="003B4A4B" w:rsidP="003B4A4B">
            <w:pPr>
              <w:rPr>
                <w:rFonts w:ascii="標楷體" w:eastAsia="標楷體" w:hAnsi="標楷體"/>
              </w:rPr>
            </w:pPr>
            <w:r w:rsidRPr="001677D0">
              <w:rPr>
                <w:rFonts w:ascii="標楷體" w:eastAsia="標楷體" w:hAnsi="標楷體" w:hint="eastAsia"/>
              </w:rPr>
              <w:t>萬通銀行</w:t>
            </w:r>
          </w:p>
        </w:tc>
      </w:tr>
      <w:tr w:rsidR="001677D0" w:rsidRPr="001677D0" w14:paraId="5AD8DB6B"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9D5DC99"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58</w:t>
            </w:r>
          </w:p>
        </w:tc>
        <w:tc>
          <w:tcPr>
            <w:tcW w:w="4819" w:type="dxa"/>
            <w:tcBorders>
              <w:top w:val="nil"/>
              <w:left w:val="nil"/>
              <w:bottom w:val="single" w:sz="4" w:space="0" w:color="auto"/>
              <w:right w:val="single" w:sz="4" w:space="0" w:color="auto"/>
            </w:tcBorders>
            <w:shd w:val="clear" w:color="auto" w:fill="auto"/>
            <w:noWrap/>
          </w:tcPr>
          <w:p w14:paraId="7C7CCD31" w14:textId="77777777" w:rsidR="003B4A4B" w:rsidRPr="001677D0" w:rsidRDefault="003B4A4B" w:rsidP="003B4A4B">
            <w:pPr>
              <w:rPr>
                <w:rFonts w:ascii="標楷體" w:eastAsia="標楷體" w:hAnsi="標楷體"/>
              </w:rPr>
            </w:pPr>
            <w:r w:rsidRPr="001677D0">
              <w:rPr>
                <w:rFonts w:ascii="標楷體" w:eastAsia="標楷體" w:hAnsi="標楷體" w:hint="eastAsia"/>
              </w:rPr>
              <w:t>大安銀行</w:t>
            </w:r>
          </w:p>
        </w:tc>
      </w:tr>
      <w:tr w:rsidR="001677D0" w:rsidRPr="001677D0" w14:paraId="76817895"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C667335"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59</w:t>
            </w:r>
          </w:p>
        </w:tc>
        <w:tc>
          <w:tcPr>
            <w:tcW w:w="4819" w:type="dxa"/>
            <w:tcBorders>
              <w:top w:val="nil"/>
              <w:left w:val="nil"/>
              <w:bottom w:val="single" w:sz="4" w:space="0" w:color="auto"/>
              <w:right w:val="single" w:sz="4" w:space="0" w:color="auto"/>
            </w:tcBorders>
            <w:shd w:val="clear" w:color="auto" w:fill="auto"/>
            <w:noWrap/>
          </w:tcPr>
          <w:p w14:paraId="115EA235" w14:textId="77777777" w:rsidR="003B4A4B" w:rsidRPr="001677D0" w:rsidRDefault="003B4A4B" w:rsidP="003B4A4B">
            <w:pPr>
              <w:rPr>
                <w:rFonts w:ascii="標楷體" w:eastAsia="標楷體" w:hAnsi="標楷體"/>
              </w:rPr>
            </w:pPr>
            <w:r w:rsidRPr="001677D0">
              <w:rPr>
                <w:rFonts w:ascii="標楷體" w:eastAsia="標楷體" w:hAnsi="標楷體" w:hint="eastAsia"/>
              </w:rPr>
              <w:t>聯邦銀行</w:t>
            </w:r>
          </w:p>
        </w:tc>
      </w:tr>
      <w:tr w:rsidR="001677D0" w:rsidRPr="001677D0" w14:paraId="7B661C9F"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FFBE835"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60</w:t>
            </w:r>
          </w:p>
        </w:tc>
        <w:tc>
          <w:tcPr>
            <w:tcW w:w="4819" w:type="dxa"/>
            <w:tcBorders>
              <w:top w:val="nil"/>
              <w:left w:val="nil"/>
              <w:bottom w:val="single" w:sz="4" w:space="0" w:color="auto"/>
              <w:right w:val="single" w:sz="4" w:space="0" w:color="auto"/>
            </w:tcBorders>
            <w:shd w:val="clear" w:color="auto" w:fill="auto"/>
            <w:noWrap/>
          </w:tcPr>
          <w:p w14:paraId="5E0831AA" w14:textId="77777777" w:rsidR="003B4A4B" w:rsidRPr="001677D0" w:rsidRDefault="003B4A4B" w:rsidP="003B4A4B">
            <w:pPr>
              <w:rPr>
                <w:rFonts w:ascii="標楷體" w:eastAsia="標楷體" w:hAnsi="標楷體"/>
              </w:rPr>
            </w:pPr>
            <w:r w:rsidRPr="001677D0">
              <w:rPr>
                <w:rFonts w:ascii="標楷體" w:eastAsia="標楷體" w:hAnsi="標楷體" w:hint="eastAsia"/>
              </w:rPr>
              <w:t>中華商銀</w:t>
            </w:r>
          </w:p>
        </w:tc>
      </w:tr>
      <w:tr w:rsidR="001677D0" w:rsidRPr="001677D0" w14:paraId="63F4ABB6"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765061C"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61</w:t>
            </w:r>
          </w:p>
        </w:tc>
        <w:tc>
          <w:tcPr>
            <w:tcW w:w="4819" w:type="dxa"/>
            <w:tcBorders>
              <w:top w:val="nil"/>
              <w:left w:val="nil"/>
              <w:bottom w:val="single" w:sz="4" w:space="0" w:color="auto"/>
              <w:right w:val="single" w:sz="4" w:space="0" w:color="auto"/>
            </w:tcBorders>
            <w:shd w:val="clear" w:color="auto" w:fill="auto"/>
            <w:noWrap/>
          </w:tcPr>
          <w:p w14:paraId="19A82DE0" w14:textId="77777777" w:rsidR="003B4A4B" w:rsidRPr="001677D0" w:rsidRDefault="003B4A4B" w:rsidP="003B4A4B">
            <w:pPr>
              <w:rPr>
                <w:rFonts w:ascii="標楷體" w:eastAsia="標楷體" w:hAnsi="標楷體"/>
              </w:rPr>
            </w:pPr>
            <w:r w:rsidRPr="001677D0">
              <w:rPr>
                <w:rFonts w:ascii="標楷體" w:eastAsia="標楷體" w:hAnsi="標楷體" w:hint="eastAsia"/>
              </w:rPr>
              <w:t>遠東商銀</w:t>
            </w:r>
          </w:p>
        </w:tc>
      </w:tr>
      <w:tr w:rsidR="001677D0" w:rsidRPr="001677D0" w14:paraId="1A1A965F"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C6C4DF1"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62</w:t>
            </w:r>
          </w:p>
        </w:tc>
        <w:tc>
          <w:tcPr>
            <w:tcW w:w="4819" w:type="dxa"/>
            <w:tcBorders>
              <w:top w:val="nil"/>
              <w:left w:val="nil"/>
              <w:bottom w:val="single" w:sz="4" w:space="0" w:color="auto"/>
              <w:right w:val="single" w:sz="4" w:space="0" w:color="auto"/>
            </w:tcBorders>
            <w:shd w:val="clear" w:color="auto" w:fill="auto"/>
            <w:noWrap/>
          </w:tcPr>
          <w:p w14:paraId="21F6F4D0" w14:textId="77777777" w:rsidR="003B4A4B" w:rsidRPr="001677D0" w:rsidRDefault="003B4A4B" w:rsidP="003B4A4B">
            <w:pPr>
              <w:rPr>
                <w:rFonts w:ascii="標楷體" w:eastAsia="標楷體" w:hAnsi="標楷體"/>
              </w:rPr>
            </w:pPr>
            <w:r w:rsidRPr="001677D0">
              <w:rPr>
                <w:rFonts w:ascii="標楷體" w:eastAsia="標楷體" w:hAnsi="標楷體" w:hint="eastAsia"/>
              </w:rPr>
              <w:t>亞太商銀</w:t>
            </w:r>
          </w:p>
        </w:tc>
      </w:tr>
      <w:tr w:rsidR="001677D0" w:rsidRPr="001677D0" w14:paraId="5B386F1C"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90786F1"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63</w:t>
            </w:r>
          </w:p>
        </w:tc>
        <w:tc>
          <w:tcPr>
            <w:tcW w:w="4819" w:type="dxa"/>
            <w:tcBorders>
              <w:top w:val="nil"/>
              <w:left w:val="nil"/>
              <w:bottom w:val="single" w:sz="4" w:space="0" w:color="auto"/>
              <w:right w:val="single" w:sz="4" w:space="0" w:color="auto"/>
            </w:tcBorders>
            <w:shd w:val="clear" w:color="auto" w:fill="auto"/>
            <w:noWrap/>
          </w:tcPr>
          <w:p w14:paraId="00D08985" w14:textId="77777777" w:rsidR="003B4A4B" w:rsidRPr="001677D0" w:rsidRDefault="003B4A4B" w:rsidP="003B4A4B">
            <w:pPr>
              <w:rPr>
                <w:rFonts w:ascii="標楷體" w:eastAsia="標楷體" w:hAnsi="標楷體"/>
              </w:rPr>
            </w:pPr>
            <w:r w:rsidRPr="001677D0">
              <w:rPr>
                <w:rFonts w:ascii="標楷體" w:eastAsia="標楷體" w:hAnsi="標楷體" w:hint="eastAsia"/>
              </w:rPr>
              <w:t>華信銀行</w:t>
            </w:r>
          </w:p>
        </w:tc>
      </w:tr>
      <w:tr w:rsidR="001677D0" w:rsidRPr="001677D0" w14:paraId="5BB56849"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F0B5D11"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64</w:t>
            </w:r>
          </w:p>
        </w:tc>
        <w:tc>
          <w:tcPr>
            <w:tcW w:w="4819" w:type="dxa"/>
            <w:tcBorders>
              <w:top w:val="nil"/>
              <w:left w:val="nil"/>
              <w:bottom w:val="single" w:sz="4" w:space="0" w:color="auto"/>
              <w:right w:val="single" w:sz="4" w:space="0" w:color="auto"/>
            </w:tcBorders>
            <w:shd w:val="clear" w:color="auto" w:fill="auto"/>
            <w:noWrap/>
          </w:tcPr>
          <w:p w14:paraId="11FE1697" w14:textId="77777777" w:rsidR="003B4A4B" w:rsidRPr="001677D0" w:rsidRDefault="003B4A4B" w:rsidP="003B4A4B">
            <w:pPr>
              <w:rPr>
                <w:rFonts w:ascii="標楷體" w:eastAsia="標楷體" w:hAnsi="標楷體"/>
              </w:rPr>
            </w:pPr>
            <w:r w:rsidRPr="001677D0">
              <w:rPr>
                <w:rFonts w:ascii="標楷體" w:eastAsia="標楷體" w:hAnsi="標楷體" w:hint="eastAsia"/>
              </w:rPr>
              <w:t>玉山商銀</w:t>
            </w:r>
          </w:p>
        </w:tc>
      </w:tr>
      <w:tr w:rsidR="001677D0" w:rsidRPr="001677D0" w14:paraId="67710AAB"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96E92A8"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65</w:t>
            </w:r>
          </w:p>
        </w:tc>
        <w:tc>
          <w:tcPr>
            <w:tcW w:w="4819" w:type="dxa"/>
            <w:tcBorders>
              <w:top w:val="nil"/>
              <w:left w:val="nil"/>
              <w:bottom w:val="single" w:sz="4" w:space="0" w:color="auto"/>
              <w:right w:val="single" w:sz="4" w:space="0" w:color="auto"/>
            </w:tcBorders>
            <w:shd w:val="clear" w:color="auto" w:fill="auto"/>
            <w:noWrap/>
          </w:tcPr>
          <w:p w14:paraId="01FD2495" w14:textId="77777777" w:rsidR="003B4A4B" w:rsidRPr="001677D0" w:rsidRDefault="003B4A4B" w:rsidP="003B4A4B">
            <w:pPr>
              <w:rPr>
                <w:rFonts w:ascii="標楷體" w:eastAsia="標楷體" w:hAnsi="標楷體"/>
              </w:rPr>
            </w:pPr>
            <w:r w:rsidRPr="001677D0">
              <w:rPr>
                <w:rFonts w:ascii="標楷體" w:eastAsia="標楷體" w:hAnsi="標楷體" w:hint="eastAsia"/>
              </w:rPr>
              <w:t>萬泰銀行</w:t>
            </w:r>
          </w:p>
        </w:tc>
      </w:tr>
      <w:tr w:rsidR="001677D0" w:rsidRPr="001677D0" w14:paraId="57C8883F"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6B33835"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66</w:t>
            </w:r>
          </w:p>
        </w:tc>
        <w:tc>
          <w:tcPr>
            <w:tcW w:w="4819" w:type="dxa"/>
            <w:tcBorders>
              <w:top w:val="nil"/>
              <w:left w:val="nil"/>
              <w:bottom w:val="single" w:sz="4" w:space="0" w:color="auto"/>
              <w:right w:val="single" w:sz="4" w:space="0" w:color="auto"/>
            </w:tcBorders>
            <w:shd w:val="clear" w:color="auto" w:fill="auto"/>
            <w:noWrap/>
          </w:tcPr>
          <w:p w14:paraId="54804449" w14:textId="77777777" w:rsidR="003B4A4B" w:rsidRPr="001677D0" w:rsidRDefault="003B4A4B" w:rsidP="003B4A4B">
            <w:pPr>
              <w:rPr>
                <w:rFonts w:ascii="標楷體" w:eastAsia="標楷體" w:hAnsi="標楷體"/>
              </w:rPr>
            </w:pPr>
            <w:r w:rsidRPr="001677D0">
              <w:rPr>
                <w:rFonts w:ascii="標楷體" w:eastAsia="標楷體" w:hAnsi="標楷體" w:hint="eastAsia"/>
              </w:rPr>
              <w:t>匯豐銀行</w:t>
            </w:r>
          </w:p>
        </w:tc>
      </w:tr>
      <w:tr w:rsidR="001677D0" w:rsidRPr="001677D0" w14:paraId="58FCEE29"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31FD006"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67</w:t>
            </w:r>
          </w:p>
        </w:tc>
        <w:tc>
          <w:tcPr>
            <w:tcW w:w="4819" w:type="dxa"/>
            <w:tcBorders>
              <w:top w:val="nil"/>
              <w:left w:val="nil"/>
              <w:bottom w:val="single" w:sz="4" w:space="0" w:color="auto"/>
              <w:right w:val="single" w:sz="4" w:space="0" w:color="auto"/>
            </w:tcBorders>
            <w:shd w:val="clear" w:color="auto" w:fill="auto"/>
            <w:noWrap/>
          </w:tcPr>
          <w:p w14:paraId="367C48AD" w14:textId="77777777" w:rsidR="003B4A4B" w:rsidRPr="001677D0" w:rsidRDefault="003B4A4B" w:rsidP="003B4A4B">
            <w:pPr>
              <w:rPr>
                <w:rFonts w:ascii="標楷體" w:eastAsia="標楷體" w:hAnsi="標楷體"/>
              </w:rPr>
            </w:pPr>
            <w:r w:rsidRPr="001677D0">
              <w:rPr>
                <w:rFonts w:ascii="標楷體" w:eastAsia="標楷體" w:hAnsi="標楷體" w:hint="eastAsia"/>
              </w:rPr>
              <w:t>泛亞銀行</w:t>
            </w:r>
          </w:p>
        </w:tc>
      </w:tr>
      <w:tr w:rsidR="001677D0" w:rsidRPr="001677D0" w14:paraId="119133C5"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A498883"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68</w:t>
            </w:r>
          </w:p>
        </w:tc>
        <w:tc>
          <w:tcPr>
            <w:tcW w:w="4819" w:type="dxa"/>
            <w:tcBorders>
              <w:top w:val="nil"/>
              <w:left w:val="nil"/>
              <w:bottom w:val="single" w:sz="4" w:space="0" w:color="auto"/>
              <w:right w:val="single" w:sz="4" w:space="0" w:color="auto"/>
            </w:tcBorders>
            <w:shd w:val="clear" w:color="auto" w:fill="auto"/>
            <w:noWrap/>
          </w:tcPr>
          <w:p w14:paraId="7206FFD3" w14:textId="77777777" w:rsidR="003B4A4B" w:rsidRPr="001677D0" w:rsidRDefault="003B4A4B" w:rsidP="003B4A4B">
            <w:pPr>
              <w:rPr>
                <w:rFonts w:ascii="標楷體" w:eastAsia="標楷體" w:hAnsi="標楷體"/>
              </w:rPr>
            </w:pPr>
            <w:r w:rsidRPr="001677D0">
              <w:rPr>
                <w:rFonts w:ascii="標楷體" w:eastAsia="標楷體" w:hAnsi="標楷體" w:hint="eastAsia"/>
              </w:rPr>
              <w:t>中興商銀</w:t>
            </w:r>
          </w:p>
        </w:tc>
      </w:tr>
      <w:tr w:rsidR="001677D0" w:rsidRPr="001677D0" w14:paraId="373320A6"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A7BD89F"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69</w:t>
            </w:r>
          </w:p>
        </w:tc>
        <w:tc>
          <w:tcPr>
            <w:tcW w:w="4819" w:type="dxa"/>
            <w:tcBorders>
              <w:top w:val="nil"/>
              <w:left w:val="nil"/>
              <w:bottom w:val="single" w:sz="4" w:space="0" w:color="auto"/>
              <w:right w:val="single" w:sz="4" w:space="0" w:color="auto"/>
            </w:tcBorders>
            <w:shd w:val="clear" w:color="auto" w:fill="auto"/>
            <w:noWrap/>
          </w:tcPr>
          <w:p w14:paraId="4C320D40" w14:textId="77777777" w:rsidR="003B4A4B" w:rsidRPr="001677D0" w:rsidRDefault="003B4A4B" w:rsidP="003B4A4B">
            <w:pPr>
              <w:rPr>
                <w:rFonts w:ascii="標楷體" w:eastAsia="標楷體" w:hAnsi="標楷體"/>
              </w:rPr>
            </w:pPr>
            <w:r w:rsidRPr="001677D0">
              <w:rPr>
                <w:rFonts w:ascii="標楷體" w:eastAsia="標楷體" w:hAnsi="標楷體" w:hint="eastAsia"/>
              </w:rPr>
              <w:t>富邦商銀</w:t>
            </w:r>
          </w:p>
        </w:tc>
      </w:tr>
      <w:tr w:rsidR="001677D0" w:rsidRPr="001677D0" w14:paraId="08748C81"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F785653"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70</w:t>
            </w:r>
          </w:p>
        </w:tc>
        <w:tc>
          <w:tcPr>
            <w:tcW w:w="4819" w:type="dxa"/>
            <w:tcBorders>
              <w:top w:val="nil"/>
              <w:left w:val="nil"/>
              <w:bottom w:val="single" w:sz="4" w:space="0" w:color="auto"/>
              <w:right w:val="single" w:sz="4" w:space="0" w:color="auto"/>
            </w:tcBorders>
            <w:shd w:val="clear" w:color="auto" w:fill="auto"/>
            <w:noWrap/>
          </w:tcPr>
          <w:p w14:paraId="069475B6" w14:textId="77777777" w:rsidR="003B4A4B" w:rsidRPr="001677D0" w:rsidRDefault="003B4A4B" w:rsidP="003B4A4B">
            <w:pPr>
              <w:rPr>
                <w:rFonts w:ascii="標楷體" w:eastAsia="標楷體" w:hAnsi="標楷體"/>
              </w:rPr>
            </w:pPr>
            <w:r w:rsidRPr="001677D0">
              <w:rPr>
                <w:rFonts w:ascii="標楷體" w:eastAsia="標楷體" w:hAnsi="標楷體" w:hint="eastAsia"/>
              </w:rPr>
              <w:t>大眾銀行</w:t>
            </w:r>
          </w:p>
        </w:tc>
      </w:tr>
      <w:tr w:rsidR="001677D0" w:rsidRPr="001677D0" w14:paraId="3FC14108"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A3EEBFA" w14:textId="77777777" w:rsidR="003B4A4B" w:rsidRPr="001677D0" w:rsidRDefault="003B4A4B" w:rsidP="003B4A4B">
            <w:pPr>
              <w:widowControl/>
              <w:rPr>
                <w:rFonts w:ascii="標楷體" w:eastAsia="標楷體" w:hAnsi="標楷體"/>
              </w:rPr>
            </w:pPr>
            <w:r w:rsidRPr="001677D0">
              <w:rPr>
                <w:rFonts w:ascii="標楷體" w:eastAsia="標楷體" w:hAnsi="標楷體"/>
              </w:rPr>
              <w:t>71</w:t>
            </w:r>
          </w:p>
        </w:tc>
        <w:tc>
          <w:tcPr>
            <w:tcW w:w="4819" w:type="dxa"/>
            <w:tcBorders>
              <w:top w:val="nil"/>
              <w:left w:val="nil"/>
              <w:bottom w:val="single" w:sz="4" w:space="0" w:color="auto"/>
              <w:right w:val="single" w:sz="4" w:space="0" w:color="auto"/>
            </w:tcBorders>
            <w:shd w:val="clear" w:color="auto" w:fill="auto"/>
            <w:noWrap/>
          </w:tcPr>
          <w:p w14:paraId="5AEFE216" w14:textId="77777777" w:rsidR="003B4A4B" w:rsidRPr="001677D0" w:rsidRDefault="003B4A4B" w:rsidP="003B4A4B">
            <w:pPr>
              <w:rPr>
                <w:rFonts w:ascii="標楷體" w:eastAsia="標楷體" w:hAnsi="標楷體"/>
              </w:rPr>
            </w:pPr>
            <w:r w:rsidRPr="001677D0">
              <w:rPr>
                <w:rFonts w:ascii="標楷體" w:eastAsia="標楷體" w:hAnsi="標楷體" w:hint="eastAsia"/>
              </w:rPr>
              <w:t>寶島商銀</w:t>
            </w:r>
          </w:p>
        </w:tc>
      </w:tr>
      <w:tr w:rsidR="001677D0" w:rsidRPr="001677D0" w14:paraId="5C25E614"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3E89DFB" w14:textId="77777777" w:rsidR="003B4A4B" w:rsidRPr="001677D0" w:rsidRDefault="003B4A4B" w:rsidP="003B4A4B">
            <w:pPr>
              <w:widowControl/>
              <w:rPr>
                <w:rFonts w:ascii="標楷體" w:eastAsia="標楷體" w:hAnsi="標楷體"/>
              </w:rPr>
            </w:pPr>
            <w:r w:rsidRPr="001677D0">
              <w:rPr>
                <w:rFonts w:ascii="標楷體" w:eastAsia="標楷體" w:hAnsi="標楷體"/>
              </w:rPr>
              <w:t>72</w:t>
            </w:r>
          </w:p>
        </w:tc>
        <w:tc>
          <w:tcPr>
            <w:tcW w:w="4819" w:type="dxa"/>
            <w:tcBorders>
              <w:top w:val="nil"/>
              <w:left w:val="nil"/>
              <w:bottom w:val="single" w:sz="4" w:space="0" w:color="auto"/>
              <w:right w:val="single" w:sz="4" w:space="0" w:color="auto"/>
            </w:tcBorders>
            <w:shd w:val="clear" w:color="auto" w:fill="auto"/>
            <w:noWrap/>
          </w:tcPr>
          <w:p w14:paraId="3E018A5D" w14:textId="77777777" w:rsidR="003B4A4B" w:rsidRPr="001677D0" w:rsidRDefault="003B4A4B" w:rsidP="003B4A4B">
            <w:pPr>
              <w:rPr>
                <w:rFonts w:ascii="標楷體" w:eastAsia="標楷體" w:hAnsi="標楷體"/>
              </w:rPr>
            </w:pPr>
            <w:r w:rsidRPr="001677D0">
              <w:rPr>
                <w:rFonts w:ascii="標楷體" w:eastAsia="標楷體" w:hAnsi="標楷體" w:hint="eastAsia"/>
              </w:rPr>
              <w:t>安泰商銀</w:t>
            </w:r>
          </w:p>
        </w:tc>
      </w:tr>
      <w:tr w:rsidR="001677D0" w:rsidRPr="001677D0" w14:paraId="03D0A6B9"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4F8745E" w14:textId="77777777" w:rsidR="003B4A4B" w:rsidRPr="001677D0" w:rsidRDefault="003B4A4B" w:rsidP="003B4A4B">
            <w:pPr>
              <w:widowControl/>
              <w:rPr>
                <w:rFonts w:ascii="標楷體" w:eastAsia="標楷體" w:hAnsi="標楷體"/>
              </w:rPr>
            </w:pPr>
            <w:r w:rsidRPr="001677D0">
              <w:rPr>
                <w:rFonts w:ascii="標楷體" w:eastAsia="標楷體" w:hAnsi="標楷體"/>
              </w:rPr>
              <w:t>73</w:t>
            </w:r>
          </w:p>
        </w:tc>
        <w:tc>
          <w:tcPr>
            <w:tcW w:w="4819" w:type="dxa"/>
            <w:tcBorders>
              <w:top w:val="nil"/>
              <w:left w:val="nil"/>
              <w:bottom w:val="single" w:sz="4" w:space="0" w:color="auto"/>
              <w:right w:val="single" w:sz="4" w:space="0" w:color="auto"/>
            </w:tcBorders>
            <w:shd w:val="clear" w:color="auto" w:fill="auto"/>
            <w:noWrap/>
          </w:tcPr>
          <w:p w14:paraId="3A951197" w14:textId="77777777" w:rsidR="003B4A4B" w:rsidRPr="001677D0" w:rsidRDefault="003B4A4B" w:rsidP="003B4A4B">
            <w:pPr>
              <w:rPr>
                <w:rFonts w:ascii="標楷體" w:eastAsia="標楷體" w:hAnsi="標楷體"/>
              </w:rPr>
            </w:pPr>
            <w:r w:rsidRPr="001677D0">
              <w:rPr>
                <w:rFonts w:ascii="標楷體" w:eastAsia="標楷體" w:hAnsi="標楷體" w:hint="eastAsia"/>
              </w:rPr>
              <w:t>巴黎銀行</w:t>
            </w:r>
          </w:p>
        </w:tc>
      </w:tr>
      <w:tr w:rsidR="001677D0" w:rsidRPr="001677D0" w14:paraId="51197F71"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698CB04" w14:textId="77777777" w:rsidR="003B4A4B" w:rsidRPr="001677D0" w:rsidRDefault="003B4A4B" w:rsidP="003B4A4B">
            <w:pPr>
              <w:widowControl/>
              <w:rPr>
                <w:rFonts w:ascii="標楷體" w:eastAsia="標楷體" w:hAnsi="標楷體"/>
              </w:rPr>
            </w:pPr>
            <w:r w:rsidRPr="001677D0">
              <w:rPr>
                <w:rFonts w:ascii="標楷體" w:eastAsia="標楷體" w:hAnsi="標楷體"/>
              </w:rPr>
              <w:t>74</w:t>
            </w:r>
          </w:p>
        </w:tc>
        <w:tc>
          <w:tcPr>
            <w:tcW w:w="4819" w:type="dxa"/>
            <w:tcBorders>
              <w:top w:val="nil"/>
              <w:left w:val="nil"/>
              <w:bottom w:val="single" w:sz="4" w:space="0" w:color="auto"/>
              <w:right w:val="single" w:sz="4" w:space="0" w:color="auto"/>
            </w:tcBorders>
            <w:shd w:val="clear" w:color="auto" w:fill="auto"/>
            <w:noWrap/>
          </w:tcPr>
          <w:p w14:paraId="5EB1410D" w14:textId="77777777" w:rsidR="003B4A4B" w:rsidRPr="001677D0" w:rsidRDefault="003B4A4B" w:rsidP="003B4A4B">
            <w:pPr>
              <w:rPr>
                <w:rFonts w:ascii="標楷體" w:eastAsia="標楷體" w:hAnsi="標楷體"/>
              </w:rPr>
            </w:pPr>
            <w:r w:rsidRPr="001677D0">
              <w:rPr>
                <w:rFonts w:ascii="標楷體" w:eastAsia="標楷體" w:hAnsi="標楷體" w:hint="eastAsia"/>
              </w:rPr>
              <w:t>中國信託</w:t>
            </w:r>
          </w:p>
        </w:tc>
      </w:tr>
      <w:tr w:rsidR="001677D0" w:rsidRPr="001677D0" w14:paraId="4AE0469F"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A3AE538" w14:textId="77777777" w:rsidR="003B4A4B" w:rsidRPr="001677D0" w:rsidRDefault="003B4A4B" w:rsidP="003B4A4B">
            <w:pPr>
              <w:widowControl/>
              <w:rPr>
                <w:rFonts w:ascii="標楷體" w:eastAsia="標楷體" w:hAnsi="標楷體"/>
              </w:rPr>
            </w:pPr>
            <w:r w:rsidRPr="001677D0">
              <w:rPr>
                <w:rFonts w:ascii="標楷體" w:eastAsia="標楷體" w:hAnsi="標楷體"/>
              </w:rPr>
              <w:t>75</w:t>
            </w:r>
          </w:p>
        </w:tc>
        <w:tc>
          <w:tcPr>
            <w:tcW w:w="4819" w:type="dxa"/>
            <w:tcBorders>
              <w:top w:val="nil"/>
              <w:left w:val="nil"/>
              <w:bottom w:val="single" w:sz="4" w:space="0" w:color="auto"/>
              <w:right w:val="single" w:sz="4" w:space="0" w:color="auto"/>
            </w:tcBorders>
            <w:shd w:val="clear" w:color="auto" w:fill="auto"/>
            <w:noWrap/>
          </w:tcPr>
          <w:p w14:paraId="20788703" w14:textId="77777777" w:rsidR="003B4A4B" w:rsidRPr="001677D0" w:rsidRDefault="003B4A4B" w:rsidP="003B4A4B">
            <w:pPr>
              <w:rPr>
                <w:rFonts w:ascii="標楷體" w:eastAsia="標楷體" w:hAnsi="標楷體"/>
              </w:rPr>
            </w:pPr>
            <w:r w:rsidRPr="001677D0">
              <w:rPr>
                <w:rFonts w:ascii="標楷體" w:eastAsia="標楷體" w:hAnsi="標楷體" w:hint="eastAsia"/>
              </w:rPr>
              <w:t>慶豐商銀</w:t>
            </w:r>
          </w:p>
        </w:tc>
      </w:tr>
      <w:tr w:rsidR="001677D0" w:rsidRPr="001677D0" w14:paraId="388E8469"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9021502" w14:textId="77777777" w:rsidR="003B4A4B" w:rsidRPr="001677D0" w:rsidRDefault="003B4A4B" w:rsidP="003B4A4B">
            <w:pPr>
              <w:widowControl/>
              <w:rPr>
                <w:rFonts w:ascii="標楷體" w:eastAsia="標楷體" w:hAnsi="標楷體"/>
              </w:rPr>
            </w:pPr>
            <w:r w:rsidRPr="001677D0">
              <w:rPr>
                <w:rFonts w:ascii="標楷體" w:eastAsia="標楷體" w:hAnsi="標楷體"/>
              </w:rPr>
              <w:t>76</w:t>
            </w:r>
          </w:p>
        </w:tc>
        <w:tc>
          <w:tcPr>
            <w:tcW w:w="4819" w:type="dxa"/>
            <w:tcBorders>
              <w:top w:val="nil"/>
              <w:left w:val="nil"/>
              <w:bottom w:val="single" w:sz="4" w:space="0" w:color="auto"/>
              <w:right w:val="single" w:sz="4" w:space="0" w:color="auto"/>
            </w:tcBorders>
            <w:shd w:val="clear" w:color="auto" w:fill="auto"/>
            <w:noWrap/>
          </w:tcPr>
          <w:p w14:paraId="7FECBFFF" w14:textId="77777777" w:rsidR="003B4A4B" w:rsidRPr="001677D0" w:rsidRDefault="003B4A4B" w:rsidP="003B4A4B">
            <w:pPr>
              <w:rPr>
                <w:rFonts w:ascii="標楷體" w:eastAsia="標楷體" w:hAnsi="標楷體"/>
              </w:rPr>
            </w:pPr>
            <w:r w:rsidRPr="001677D0">
              <w:rPr>
                <w:rFonts w:ascii="標楷體" w:eastAsia="標楷體" w:hAnsi="標楷體" w:hint="eastAsia"/>
              </w:rPr>
              <w:t>英商渣打</w:t>
            </w:r>
          </w:p>
        </w:tc>
      </w:tr>
      <w:tr w:rsidR="001677D0" w:rsidRPr="001677D0" w14:paraId="786004B2"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E7A83D7" w14:textId="77777777" w:rsidR="003B4A4B" w:rsidRPr="001677D0" w:rsidRDefault="003B4A4B" w:rsidP="003B4A4B">
            <w:pPr>
              <w:widowControl/>
              <w:rPr>
                <w:rFonts w:ascii="標楷體" w:eastAsia="標楷體" w:hAnsi="標楷體"/>
              </w:rPr>
            </w:pPr>
            <w:r w:rsidRPr="001677D0">
              <w:rPr>
                <w:rFonts w:ascii="標楷體" w:eastAsia="標楷體" w:hAnsi="標楷體"/>
              </w:rPr>
              <w:t>77</w:t>
            </w:r>
          </w:p>
        </w:tc>
        <w:tc>
          <w:tcPr>
            <w:tcW w:w="4819" w:type="dxa"/>
            <w:tcBorders>
              <w:top w:val="nil"/>
              <w:left w:val="nil"/>
              <w:bottom w:val="single" w:sz="4" w:space="0" w:color="auto"/>
              <w:right w:val="single" w:sz="4" w:space="0" w:color="auto"/>
            </w:tcBorders>
            <w:shd w:val="clear" w:color="auto" w:fill="auto"/>
            <w:noWrap/>
          </w:tcPr>
          <w:p w14:paraId="4D20A4D3" w14:textId="77777777" w:rsidR="003B4A4B" w:rsidRPr="001677D0" w:rsidRDefault="003B4A4B" w:rsidP="003B4A4B">
            <w:pPr>
              <w:rPr>
                <w:rFonts w:ascii="標楷體" w:eastAsia="標楷體" w:hAnsi="標楷體"/>
              </w:rPr>
            </w:pPr>
            <w:r w:rsidRPr="001677D0">
              <w:rPr>
                <w:rFonts w:ascii="標楷體" w:eastAsia="標楷體" w:hAnsi="標楷體" w:hint="eastAsia"/>
              </w:rPr>
              <w:t>澳洲國銀</w:t>
            </w:r>
          </w:p>
        </w:tc>
      </w:tr>
      <w:tr w:rsidR="001677D0" w:rsidRPr="001677D0" w14:paraId="16AF14B8"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6A11CE6" w14:textId="77777777" w:rsidR="003B4A4B" w:rsidRPr="001677D0" w:rsidRDefault="003B4A4B" w:rsidP="003B4A4B">
            <w:pPr>
              <w:widowControl/>
              <w:rPr>
                <w:rFonts w:ascii="標楷體" w:eastAsia="標楷體" w:hAnsi="標楷體"/>
              </w:rPr>
            </w:pPr>
            <w:r w:rsidRPr="001677D0">
              <w:rPr>
                <w:rFonts w:ascii="標楷體" w:eastAsia="標楷體" w:hAnsi="標楷體"/>
              </w:rPr>
              <w:t>78</w:t>
            </w:r>
          </w:p>
        </w:tc>
        <w:tc>
          <w:tcPr>
            <w:tcW w:w="4819" w:type="dxa"/>
            <w:tcBorders>
              <w:top w:val="nil"/>
              <w:left w:val="nil"/>
              <w:bottom w:val="single" w:sz="4" w:space="0" w:color="auto"/>
              <w:right w:val="single" w:sz="4" w:space="0" w:color="auto"/>
            </w:tcBorders>
            <w:shd w:val="clear" w:color="auto" w:fill="auto"/>
            <w:noWrap/>
          </w:tcPr>
          <w:p w14:paraId="3DDE5D53" w14:textId="77777777" w:rsidR="003B4A4B" w:rsidRPr="001677D0" w:rsidRDefault="003B4A4B" w:rsidP="003B4A4B">
            <w:pPr>
              <w:rPr>
                <w:rFonts w:ascii="標楷體" w:eastAsia="標楷體" w:hAnsi="標楷體"/>
              </w:rPr>
            </w:pPr>
            <w:r w:rsidRPr="001677D0">
              <w:rPr>
                <w:rFonts w:ascii="標楷體" w:eastAsia="標楷體" w:hAnsi="標楷體" w:hint="eastAsia"/>
              </w:rPr>
              <w:t>彰化銀行</w:t>
            </w:r>
          </w:p>
        </w:tc>
      </w:tr>
      <w:tr w:rsidR="001677D0" w:rsidRPr="001677D0" w14:paraId="69A43F39"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5BA88F8" w14:textId="77777777" w:rsidR="003B4A4B" w:rsidRPr="001677D0" w:rsidRDefault="003B4A4B" w:rsidP="003B4A4B">
            <w:pPr>
              <w:widowControl/>
              <w:rPr>
                <w:rFonts w:ascii="標楷體" w:eastAsia="標楷體" w:hAnsi="標楷體"/>
              </w:rPr>
            </w:pPr>
            <w:r w:rsidRPr="001677D0">
              <w:rPr>
                <w:rFonts w:ascii="標楷體" w:eastAsia="標楷體" w:hAnsi="標楷體"/>
              </w:rPr>
              <w:t>79</w:t>
            </w:r>
          </w:p>
        </w:tc>
        <w:tc>
          <w:tcPr>
            <w:tcW w:w="4819" w:type="dxa"/>
            <w:tcBorders>
              <w:top w:val="nil"/>
              <w:left w:val="nil"/>
              <w:bottom w:val="single" w:sz="4" w:space="0" w:color="auto"/>
              <w:right w:val="single" w:sz="4" w:space="0" w:color="auto"/>
            </w:tcBorders>
            <w:shd w:val="clear" w:color="auto" w:fill="auto"/>
            <w:noWrap/>
          </w:tcPr>
          <w:p w14:paraId="70257FC9" w14:textId="77777777" w:rsidR="003B4A4B" w:rsidRPr="001677D0" w:rsidRDefault="003B4A4B" w:rsidP="003B4A4B">
            <w:pPr>
              <w:rPr>
                <w:rFonts w:ascii="標楷體" w:eastAsia="標楷體" w:hAnsi="標楷體"/>
              </w:rPr>
            </w:pPr>
            <w:r w:rsidRPr="001677D0">
              <w:rPr>
                <w:rFonts w:ascii="標楷體" w:eastAsia="標楷體" w:hAnsi="標楷體" w:hint="eastAsia"/>
              </w:rPr>
              <w:t>瑞聯加豐</w:t>
            </w:r>
          </w:p>
        </w:tc>
      </w:tr>
      <w:tr w:rsidR="001677D0" w:rsidRPr="001677D0" w14:paraId="6573F07E"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D1A5BA0" w14:textId="77777777" w:rsidR="003B4A4B" w:rsidRPr="001677D0" w:rsidRDefault="003B4A4B" w:rsidP="003B4A4B">
            <w:pPr>
              <w:widowControl/>
              <w:rPr>
                <w:rFonts w:ascii="標楷體" w:eastAsia="標楷體" w:hAnsi="標楷體"/>
              </w:rPr>
            </w:pPr>
            <w:r w:rsidRPr="001677D0">
              <w:rPr>
                <w:rFonts w:ascii="標楷體" w:eastAsia="標楷體" w:hAnsi="標楷體"/>
              </w:rPr>
              <w:t>80</w:t>
            </w:r>
          </w:p>
        </w:tc>
        <w:tc>
          <w:tcPr>
            <w:tcW w:w="4819" w:type="dxa"/>
            <w:tcBorders>
              <w:top w:val="nil"/>
              <w:left w:val="nil"/>
              <w:bottom w:val="single" w:sz="4" w:space="0" w:color="auto"/>
              <w:right w:val="single" w:sz="4" w:space="0" w:color="auto"/>
            </w:tcBorders>
            <w:shd w:val="clear" w:color="auto" w:fill="auto"/>
            <w:noWrap/>
          </w:tcPr>
          <w:p w14:paraId="5739F4DF" w14:textId="77777777" w:rsidR="003B4A4B" w:rsidRPr="001677D0" w:rsidRDefault="003B4A4B" w:rsidP="003B4A4B">
            <w:pPr>
              <w:rPr>
                <w:rFonts w:ascii="標楷體" w:eastAsia="標楷體" w:hAnsi="標楷體"/>
              </w:rPr>
            </w:pPr>
            <w:r w:rsidRPr="001677D0">
              <w:rPr>
                <w:rFonts w:ascii="標楷體" w:eastAsia="標楷體" w:hAnsi="標楷體" w:hint="eastAsia"/>
              </w:rPr>
              <w:t>安泰大眾</w:t>
            </w:r>
          </w:p>
        </w:tc>
      </w:tr>
      <w:tr w:rsidR="001677D0" w:rsidRPr="001677D0" w14:paraId="53710C8A"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BDDF7AD"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81</w:t>
            </w:r>
          </w:p>
        </w:tc>
        <w:tc>
          <w:tcPr>
            <w:tcW w:w="4819" w:type="dxa"/>
            <w:tcBorders>
              <w:top w:val="nil"/>
              <w:left w:val="nil"/>
              <w:bottom w:val="single" w:sz="4" w:space="0" w:color="auto"/>
              <w:right w:val="single" w:sz="4" w:space="0" w:color="auto"/>
            </w:tcBorders>
            <w:shd w:val="clear" w:color="auto" w:fill="auto"/>
            <w:noWrap/>
          </w:tcPr>
          <w:p w14:paraId="7D7382E2" w14:textId="77777777" w:rsidR="003B4A4B" w:rsidRPr="001677D0" w:rsidRDefault="003B4A4B" w:rsidP="003B4A4B">
            <w:pPr>
              <w:rPr>
                <w:rFonts w:ascii="標楷體" w:eastAsia="標楷體" w:hAnsi="標楷體"/>
              </w:rPr>
            </w:pPr>
            <w:r w:rsidRPr="001677D0">
              <w:rPr>
                <w:rFonts w:ascii="標楷體" w:eastAsia="標楷體" w:hAnsi="標楷體" w:hint="eastAsia"/>
              </w:rPr>
              <w:t>中銀澳</w:t>
            </w:r>
            <w:proofErr w:type="gramStart"/>
            <w:r w:rsidRPr="001677D0">
              <w:rPr>
                <w:rFonts w:ascii="標楷體" w:eastAsia="標楷體" w:hAnsi="標楷體" w:hint="eastAsia"/>
              </w:rPr>
              <w:t>紐</w:t>
            </w:r>
            <w:proofErr w:type="gramEnd"/>
          </w:p>
        </w:tc>
      </w:tr>
      <w:tr w:rsidR="001677D0" w:rsidRPr="001677D0" w14:paraId="59694912"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32FAEE77"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82</w:t>
            </w:r>
          </w:p>
        </w:tc>
        <w:tc>
          <w:tcPr>
            <w:tcW w:w="4819" w:type="dxa"/>
            <w:tcBorders>
              <w:top w:val="nil"/>
              <w:left w:val="nil"/>
              <w:bottom w:val="single" w:sz="4" w:space="0" w:color="auto"/>
              <w:right w:val="single" w:sz="4" w:space="0" w:color="auto"/>
            </w:tcBorders>
            <w:shd w:val="clear" w:color="auto" w:fill="auto"/>
            <w:noWrap/>
            <w:hideMark/>
          </w:tcPr>
          <w:p w14:paraId="5F9B0706" w14:textId="77777777" w:rsidR="003B4A4B" w:rsidRPr="001677D0" w:rsidRDefault="003B4A4B" w:rsidP="003B4A4B">
            <w:pPr>
              <w:rPr>
                <w:rFonts w:ascii="標楷體" w:eastAsia="標楷體" w:hAnsi="標楷體" w:cs="新細明體"/>
              </w:rPr>
            </w:pPr>
            <w:r w:rsidRPr="001677D0">
              <w:rPr>
                <w:rFonts w:ascii="標楷體" w:eastAsia="標楷體" w:hAnsi="標楷體" w:hint="eastAsia"/>
              </w:rPr>
              <w:t>三家銀行</w:t>
            </w:r>
          </w:p>
        </w:tc>
      </w:tr>
      <w:tr w:rsidR="001677D0" w:rsidRPr="001677D0" w14:paraId="1336756E"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372513DA"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83</w:t>
            </w:r>
          </w:p>
        </w:tc>
        <w:tc>
          <w:tcPr>
            <w:tcW w:w="4819" w:type="dxa"/>
            <w:tcBorders>
              <w:top w:val="nil"/>
              <w:left w:val="nil"/>
              <w:bottom w:val="single" w:sz="4" w:space="0" w:color="auto"/>
              <w:right w:val="single" w:sz="4" w:space="0" w:color="auto"/>
            </w:tcBorders>
            <w:shd w:val="clear" w:color="auto" w:fill="auto"/>
            <w:noWrap/>
            <w:hideMark/>
          </w:tcPr>
          <w:p w14:paraId="247763A5" w14:textId="77777777" w:rsidR="003B4A4B" w:rsidRPr="001677D0" w:rsidRDefault="003B4A4B" w:rsidP="003B4A4B">
            <w:pPr>
              <w:rPr>
                <w:rFonts w:ascii="標楷體" w:eastAsia="標楷體" w:hAnsi="標楷體" w:cs="新細明體"/>
              </w:rPr>
            </w:pPr>
            <w:r w:rsidRPr="001677D0">
              <w:rPr>
                <w:rFonts w:ascii="標楷體" w:eastAsia="標楷體" w:hAnsi="標楷體" w:hint="eastAsia"/>
              </w:rPr>
              <w:t>花旗台新</w:t>
            </w:r>
          </w:p>
        </w:tc>
      </w:tr>
      <w:tr w:rsidR="001677D0" w:rsidRPr="001677D0" w14:paraId="698CE7B7"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2B43B130"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84</w:t>
            </w:r>
          </w:p>
        </w:tc>
        <w:tc>
          <w:tcPr>
            <w:tcW w:w="4819" w:type="dxa"/>
            <w:tcBorders>
              <w:top w:val="nil"/>
              <w:left w:val="nil"/>
              <w:bottom w:val="single" w:sz="4" w:space="0" w:color="auto"/>
              <w:right w:val="single" w:sz="4" w:space="0" w:color="auto"/>
            </w:tcBorders>
            <w:shd w:val="clear" w:color="auto" w:fill="auto"/>
            <w:noWrap/>
            <w:hideMark/>
          </w:tcPr>
          <w:p w14:paraId="5EF14911" w14:textId="77777777" w:rsidR="003B4A4B" w:rsidRPr="001677D0" w:rsidRDefault="003B4A4B" w:rsidP="003B4A4B">
            <w:pPr>
              <w:rPr>
                <w:rFonts w:ascii="標楷體" w:eastAsia="標楷體" w:hAnsi="標楷體" w:cs="新細明體"/>
              </w:rPr>
            </w:pPr>
            <w:r w:rsidRPr="001677D0">
              <w:rPr>
                <w:rFonts w:ascii="標楷體" w:eastAsia="標楷體" w:hAnsi="標楷體" w:hint="eastAsia"/>
              </w:rPr>
              <w:t>里昂百利</w:t>
            </w:r>
          </w:p>
        </w:tc>
      </w:tr>
      <w:tr w:rsidR="001677D0" w:rsidRPr="001677D0" w14:paraId="50B729C1"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5DA24FD0"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85</w:t>
            </w:r>
          </w:p>
        </w:tc>
        <w:tc>
          <w:tcPr>
            <w:tcW w:w="4819" w:type="dxa"/>
            <w:tcBorders>
              <w:top w:val="nil"/>
              <w:left w:val="nil"/>
              <w:bottom w:val="single" w:sz="4" w:space="0" w:color="auto"/>
              <w:right w:val="single" w:sz="4" w:space="0" w:color="auto"/>
            </w:tcBorders>
            <w:shd w:val="clear" w:color="auto" w:fill="auto"/>
            <w:noWrap/>
            <w:hideMark/>
          </w:tcPr>
          <w:p w14:paraId="36DCD3D3" w14:textId="77777777" w:rsidR="003B4A4B" w:rsidRPr="001677D0" w:rsidRDefault="003B4A4B" w:rsidP="003B4A4B">
            <w:pPr>
              <w:rPr>
                <w:rFonts w:ascii="標楷體" w:eastAsia="標楷體" w:hAnsi="標楷體" w:cs="新細明體"/>
              </w:rPr>
            </w:pPr>
            <w:r w:rsidRPr="001677D0">
              <w:rPr>
                <w:rFonts w:ascii="標楷體" w:eastAsia="標楷體" w:hAnsi="標楷體" w:hint="eastAsia"/>
              </w:rPr>
              <w:t>奧紐西蘭</w:t>
            </w:r>
          </w:p>
        </w:tc>
      </w:tr>
      <w:tr w:rsidR="001677D0" w:rsidRPr="001677D0" w14:paraId="1B0C34D8"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1DC9C4BB"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86</w:t>
            </w:r>
          </w:p>
        </w:tc>
        <w:tc>
          <w:tcPr>
            <w:tcW w:w="4819" w:type="dxa"/>
            <w:tcBorders>
              <w:top w:val="nil"/>
              <w:left w:val="nil"/>
              <w:bottom w:val="single" w:sz="4" w:space="0" w:color="auto"/>
              <w:right w:val="single" w:sz="4" w:space="0" w:color="auto"/>
            </w:tcBorders>
            <w:shd w:val="clear" w:color="auto" w:fill="auto"/>
            <w:noWrap/>
            <w:hideMark/>
          </w:tcPr>
          <w:p w14:paraId="608CF7D3" w14:textId="77777777" w:rsidR="003B4A4B" w:rsidRPr="001677D0" w:rsidRDefault="003B4A4B" w:rsidP="003B4A4B">
            <w:pPr>
              <w:rPr>
                <w:rFonts w:ascii="標楷體" w:eastAsia="標楷體" w:hAnsi="標楷體" w:cs="新細明體"/>
              </w:rPr>
            </w:pPr>
            <w:r w:rsidRPr="001677D0">
              <w:rPr>
                <w:rFonts w:ascii="標楷體" w:eastAsia="標楷體" w:hAnsi="標楷體" w:hint="eastAsia"/>
              </w:rPr>
              <w:t>日商東京</w:t>
            </w:r>
          </w:p>
        </w:tc>
      </w:tr>
      <w:tr w:rsidR="001677D0" w:rsidRPr="001677D0" w14:paraId="79DC50B5"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3E53F81E" w14:textId="77777777" w:rsidR="003B4A4B" w:rsidRPr="001677D0" w:rsidRDefault="003B4A4B" w:rsidP="003B4A4B">
            <w:pPr>
              <w:widowControl/>
              <w:rPr>
                <w:rFonts w:ascii="標楷體" w:eastAsia="標楷體" w:hAnsi="標楷體" w:cs="新細明體"/>
                <w:kern w:val="0"/>
              </w:rPr>
            </w:pPr>
            <w:r w:rsidRPr="001677D0">
              <w:rPr>
                <w:rFonts w:ascii="標楷體" w:eastAsia="標楷體" w:hAnsi="標楷體"/>
              </w:rPr>
              <w:t>87</w:t>
            </w:r>
          </w:p>
        </w:tc>
        <w:tc>
          <w:tcPr>
            <w:tcW w:w="4819" w:type="dxa"/>
            <w:tcBorders>
              <w:top w:val="nil"/>
              <w:left w:val="nil"/>
              <w:bottom w:val="single" w:sz="4" w:space="0" w:color="auto"/>
              <w:right w:val="single" w:sz="4" w:space="0" w:color="auto"/>
            </w:tcBorders>
            <w:shd w:val="clear" w:color="auto" w:fill="auto"/>
            <w:noWrap/>
            <w:hideMark/>
          </w:tcPr>
          <w:p w14:paraId="366272D6" w14:textId="77777777" w:rsidR="003B4A4B" w:rsidRPr="001677D0" w:rsidRDefault="003B4A4B" w:rsidP="003B4A4B">
            <w:pPr>
              <w:rPr>
                <w:rFonts w:ascii="標楷體" w:eastAsia="標楷體" w:hAnsi="標楷體" w:cs="新細明體"/>
              </w:rPr>
            </w:pPr>
            <w:r w:rsidRPr="001677D0">
              <w:rPr>
                <w:rFonts w:ascii="標楷體" w:eastAsia="標楷體" w:hAnsi="標楷體" w:hint="eastAsia"/>
              </w:rPr>
              <w:t>比利信貸</w:t>
            </w:r>
          </w:p>
        </w:tc>
      </w:tr>
    </w:tbl>
    <w:p w14:paraId="2C4EBF95" w14:textId="442D0FCC" w:rsidR="005A50AB" w:rsidRPr="001677D0" w:rsidRDefault="003B4A4B" w:rsidP="0022279A">
      <w:pPr>
        <w:tabs>
          <w:tab w:val="left" w:pos="788"/>
        </w:tabs>
        <w:ind w:leftChars="300" w:left="720"/>
        <w:rPr>
          <w:rFonts w:ascii="標楷體" w:eastAsia="標楷體" w:hAnsi="標楷體"/>
        </w:rPr>
      </w:pPr>
      <w:r w:rsidRPr="001677D0">
        <w:rPr>
          <w:rFonts w:ascii="標楷體" w:eastAsia="標楷體" w:hAnsi="標楷體"/>
        </w:rPr>
        <w:tab/>
      </w:r>
      <w:r w:rsidRPr="001677D0">
        <w:rPr>
          <w:rFonts w:ascii="標楷體" w:eastAsia="標楷體" w:hAnsi="標楷體"/>
        </w:rPr>
        <w:tab/>
      </w:r>
    </w:p>
    <w:p w14:paraId="64186FEC" w14:textId="77777777" w:rsidR="005A50AB" w:rsidRPr="001677D0" w:rsidRDefault="005A50AB" w:rsidP="0022279A">
      <w:pPr>
        <w:tabs>
          <w:tab w:val="left" w:pos="788"/>
        </w:tabs>
        <w:ind w:leftChars="300" w:left="720"/>
        <w:rPr>
          <w:rFonts w:ascii="標楷體" w:eastAsia="標楷體" w:hAnsi="標楷體"/>
          <w:lang w:val="x-none"/>
        </w:rPr>
      </w:pPr>
      <w:r w:rsidRPr="001677D0">
        <w:rPr>
          <w:rFonts w:ascii="標楷體" w:eastAsia="標楷體" w:hAnsi="標楷體"/>
          <w:lang w:val="x-none"/>
        </w:rPr>
        <w:br w:type="page"/>
      </w:r>
    </w:p>
    <w:p w14:paraId="188AA4CD" w14:textId="77777777" w:rsidR="005A50AB" w:rsidRPr="001677D0" w:rsidRDefault="005A50AB" w:rsidP="005A50AB">
      <w:pPr>
        <w:rPr>
          <w:rFonts w:ascii="標楷體" w:eastAsia="標楷體" w:hAnsi="標楷體"/>
          <w:lang w:val="x-none"/>
        </w:rPr>
      </w:pPr>
    </w:p>
    <w:p w14:paraId="19E10DD0" w14:textId="77777777" w:rsidR="005A50AB" w:rsidRPr="001677D0" w:rsidRDefault="005A50AB" w:rsidP="00787403">
      <w:pPr>
        <w:pStyle w:val="3"/>
        <w:numPr>
          <w:ilvl w:val="0"/>
          <w:numId w:val="10"/>
        </w:numPr>
        <w:rPr>
          <w:rFonts w:ascii="標楷體" w:hAnsi="標楷體"/>
        </w:rPr>
      </w:pPr>
      <w:r w:rsidRPr="001677D0">
        <w:rPr>
          <w:rFonts w:ascii="標楷體" w:hAnsi="標楷體" w:hint="eastAsia"/>
          <w:lang w:eastAsia="zh-HK"/>
        </w:rPr>
        <w:t>業務類別：03帳務作業</w:t>
      </w:r>
    </w:p>
    <w:p w14:paraId="69DBA706" w14:textId="77777777" w:rsidR="005A50AB" w:rsidRPr="001677D0" w:rsidRDefault="005A50AB" w:rsidP="005A50AB">
      <w:pPr>
        <w:tabs>
          <w:tab w:val="left" w:pos="788"/>
        </w:tabs>
        <w:ind w:leftChars="300" w:left="720"/>
        <w:rPr>
          <w:rFonts w:ascii="標楷體" w:eastAsia="標楷體" w:hAnsi="標楷體"/>
        </w:rPr>
      </w:pPr>
    </w:p>
    <w:p w14:paraId="2AA36F71" w14:textId="292AEAA4" w:rsidR="005A50AB" w:rsidRPr="001677D0" w:rsidRDefault="005A50AB" w:rsidP="00787403">
      <w:pPr>
        <w:numPr>
          <w:ilvl w:val="0"/>
          <w:numId w:val="14"/>
        </w:numPr>
        <w:rPr>
          <w:rFonts w:ascii="標楷體" w:eastAsia="標楷體" w:hAnsi="標楷體"/>
        </w:rPr>
      </w:pPr>
      <w:proofErr w:type="gramStart"/>
      <w:r w:rsidRPr="001677D0">
        <w:rPr>
          <w:rFonts w:ascii="標楷體" w:eastAsia="標楷體" w:hAnsi="標楷體" w:hint="eastAsia"/>
        </w:rPr>
        <w:t>登放記號</w:t>
      </w:r>
      <w:proofErr w:type="gramEnd"/>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0AAFB6AA"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F708D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521BAC5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101DD4D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1FF538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0B35201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登錄</w:t>
            </w:r>
          </w:p>
        </w:tc>
      </w:tr>
      <w:tr w:rsidR="005A50AB" w:rsidRPr="001677D0" w14:paraId="4513AE2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37B5A4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tcPr>
          <w:p w14:paraId="0E4340A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放行</w:t>
            </w:r>
          </w:p>
        </w:tc>
      </w:tr>
    </w:tbl>
    <w:p w14:paraId="1F0D7241" w14:textId="77777777" w:rsidR="005A50AB" w:rsidRPr="001677D0" w:rsidRDefault="005A50AB" w:rsidP="005A50AB">
      <w:pPr>
        <w:tabs>
          <w:tab w:val="left" w:pos="788"/>
        </w:tabs>
        <w:ind w:leftChars="300" w:left="720"/>
        <w:rPr>
          <w:rFonts w:ascii="標楷體" w:eastAsia="標楷體" w:hAnsi="標楷體"/>
        </w:rPr>
      </w:pPr>
    </w:p>
    <w:p w14:paraId="61E4D7CA" w14:textId="6DD3DCEF" w:rsidR="005A50AB" w:rsidRPr="001677D0" w:rsidRDefault="005A50AB" w:rsidP="00787403">
      <w:pPr>
        <w:numPr>
          <w:ilvl w:val="0"/>
          <w:numId w:val="14"/>
        </w:numPr>
        <w:rPr>
          <w:rFonts w:ascii="標楷體" w:eastAsia="標楷體" w:hAnsi="標楷體"/>
        </w:rPr>
      </w:pPr>
      <w:r w:rsidRPr="001677D0">
        <w:rPr>
          <w:rFonts w:ascii="標楷體" w:eastAsia="標楷體" w:hAnsi="標楷體" w:hint="eastAsia"/>
        </w:rPr>
        <w:t>訂正別</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21A6B221"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3758B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1D5359B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2C9116B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30C693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w:t>
            </w:r>
          </w:p>
        </w:tc>
        <w:tc>
          <w:tcPr>
            <w:tcW w:w="4819" w:type="dxa"/>
            <w:tcBorders>
              <w:top w:val="nil"/>
              <w:left w:val="nil"/>
              <w:bottom w:val="single" w:sz="4" w:space="0" w:color="auto"/>
              <w:right w:val="single" w:sz="4" w:space="0" w:color="auto"/>
            </w:tcBorders>
            <w:shd w:val="clear" w:color="auto" w:fill="auto"/>
            <w:noWrap/>
            <w:vAlign w:val="center"/>
          </w:tcPr>
          <w:p w14:paraId="5E2E2D6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未訂正</w:t>
            </w:r>
          </w:p>
        </w:tc>
      </w:tr>
      <w:tr w:rsidR="001677D0" w:rsidRPr="001677D0" w14:paraId="0D68D1F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52086A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5BDB76C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訂正</w:t>
            </w:r>
          </w:p>
        </w:tc>
      </w:tr>
      <w:tr w:rsidR="001677D0" w:rsidRPr="001677D0" w14:paraId="1208F0B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94CB00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tcPr>
          <w:p w14:paraId="5E08C8B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被訂正</w:t>
            </w:r>
          </w:p>
        </w:tc>
      </w:tr>
      <w:tr w:rsidR="001677D0" w:rsidRPr="001677D0" w14:paraId="59A9F9C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C078D5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w:t>
            </w:r>
          </w:p>
        </w:tc>
        <w:tc>
          <w:tcPr>
            <w:tcW w:w="4819" w:type="dxa"/>
            <w:tcBorders>
              <w:top w:val="nil"/>
              <w:left w:val="nil"/>
              <w:bottom w:val="single" w:sz="4" w:space="0" w:color="auto"/>
              <w:right w:val="single" w:sz="4" w:space="0" w:color="auto"/>
            </w:tcBorders>
            <w:shd w:val="clear" w:color="auto" w:fill="auto"/>
            <w:noWrap/>
            <w:vAlign w:val="center"/>
          </w:tcPr>
          <w:p w14:paraId="48C571C2" w14:textId="77777777" w:rsidR="005A50AB" w:rsidRPr="001677D0" w:rsidRDefault="005A50AB" w:rsidP="007E2411">
            <w:pPr>
              <w:rPr>
                <w:rFonts w:ascii="標楷體" w:eastAsia="標楷體" w:hAnsi="標楷體" w:cs="新細明體"/>
              </w:rPr>
            </w:pPr>
            <w:proofErr w:type="gramStart"/>
            <w:r w:rsidRPr="001677D0">
              <w:rPr>
                <w:rFonts w:ascii="標楷體" w:eastAsia="標楷體" w:hAnsi="標楷體" w:hint="eastAsia"/>
              </w:rPr>
              <w:t>沖正</w:t>
            </w:r>
            <w:proofErr w:type="gramEnd"/>
          </w:p>
        </w:tc>
      </w:tr>
      <w:tr w:rsidR="005A50AB" w:rsidRPr="001677D0" w14:paraId="3ED3436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8DFA95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4</w:t>
            </w:r>
          </w:p>
        </w:tc>
        <w:tc>
          <w:tcPr>
            <w:tcW w:w="4819" w:type="dxa"/>
            <w:tcBorders>
              <w:top w:val="nil"/>
              <w:left w:val="nil"/>
              <w:bottom w:val="single" w:sz="4" w:space="0" w:color="auto"/>
              <w:right w:val="single" w:sz="4" w:space="0" w:color="auto"/>
            </w:tcBorders>
            <w:shd w:val="clear" w:color="auto" w:fill="auto"/>
            <w:noWrap/>
            <w:vAlign w:val="center"/>
          </w:tcPr>
          <w:p w14:paraId="676F95D0" w14:textId="77777777" w:rsidR="005A50AB" w:rsidRPr="001677D0" w:rsidRDefault="005A50AB" w:rsidP="007E2411">
            <w:pPr>
              <w:rPr>
                <w:rFonts w:ascii="標楷體" w:eastAsia="標楷體" w:hAnsi="標楷體" w:cs="新細明體"/>
              </w:rPr>
            </w:pPr>
            <w:proofErr w:type="gramStart"/>
            <w:r w:rsidRPr="001677D0">
              <w:rPr>
                <w:rFonts w:ascii="標楷體" w:eastAsia="標楷體" w:hAnsi="標楷體" w:hint="eastAsia"/>
              </w:rPr>
              <w:t>被沖正</w:t>
            </w:r>
            <w:proofErr w:type="gramEnd"/>
          </w:p>
        </w:tc>
      </w:tr>
    </w:tbl>
    <w:p w14:paraId="49CD7D0A" w14:textId="77777777" w:rsidR="005A50AB" w:rsidRPr="001677D0" w:rsidRDefault="005A50AB" w:rsidP="005A50AB">
      <w:pPr>
        <w:tabs>
          <w:tab w:val="left" w:pos="788"/>
        </w:tabs>
        <w:ind w:leftChars="300" w:left="720"/>
        <w:rPr>
          <w:rFonts w:ascii="標楷體" w:eastAsia="標楷體" w:hAnsi="標楷體"/>
        </w:rPr>
      </w:pPr>
    </w:p>
    <w:p w14:paraId="6B42D26E" w14:textId="36938FE6" w:rsidR="005A50AB" w:rsidRPr="001677D0" w:rsidRDefault="005A50AB" w:rsidP="00787403">
      <w:pPr>
        <w:numPr>
          <w:ilvl w:val="0"/>
          <w:numId w:val="14"/>
        </w:numPr>
        <w:rPr>
          <w:rFonts w:ascii="標楷體" w:eastAsia="標楷體" w:hAnsi="標楷體"/>
        </w:rPr>
      </w:pPr>
      <w:r w:rsidRPr="001677D0">
        <w:rPr>
          <w:rFonts w:ascii="標楷體" w:eastAsia="標楷體" w:hAnsi="標楷體" w:hint="eastAsia"/>
        </w:rPr>
        <w:t>交易別</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4AA62B19"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8FB214"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0CAFADA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4A685E8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3D03DD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w:t>
            </w:r>
          </w:p>
        </w:tc>
        <w:tc>
          <w:tcPr>
            <w:tcW w:w="4819" w:type="dxa"/>
            <w:tcBorders>
              <w:top w:val="nil"/>
              <w:left w:val="nil"/>
              <w:bottom w:val="single" w:sz="4" w:space="0" w:color="auto"/>
              <w:right w:val="single" w:sz="4" w:space="0" w:color="auto"/>
            </w:tcBorders>
            <w:shd w:val="clear" w:color="auto" w:fill="auto"/>
            <w:noWrap/>
            <w:vAlign w:val="center"/>
          </w:tcPr>
          <w:p w14:paraId="46E1403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臨櫃交易</w:t>
            </w:r>
          </w:p>
        </w:tc>
      </w:tr>
      <w:tr w:rsidR="005A50AB" w:rsidRPr="001677D0" w14:paraId="7427B01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0FF733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02F4608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批次交易</w:t>
            </w:r>
          </w:p>
        </w:tc>
      </w:tr>
    </w:tbl>
    <w:p w14:paraId="319B8A80" w14:textId="77777777" w:rsidR="005A50AB" w:rsidRPr="001677D0" w:rsidRDefault="005A50AB" w:rsidP="005A50AB">
      <w:pPr>
        <w:tabs>
          <w:tab w:val="left" w:pos="788"/>
        </w:tabs>
        <w:ind w:leftChars="300" w:left="720"/>
        <w:rPr>
          <w:rFonts w:ascii="標楷體" w:eastAsia="標楷體" w:hAnsi="標楷體"/>
        </w:rPr>
      </w:pPr>
    </w:p>
    <w:p w14:paraId="371D0BC5" w14:textId="34D80F6C" w:rsidR="005A50AB" w:rsidRPr="001677D0" w:rsidRDefault="005A50AB" w:rsidP="00787403">
      <w:pPr>
        <w:numPr>
          <w:ilvl w:val="0"/>
          <w:numId w:val="14"/>
        </w:numPr>
        <w:rPr>
          <w:rFonts w:ascii="標楷體" w:eastAsia="標楷體" w:hAnsi="標楷體"/>
        </w:rPr>
      </w:pPr>
      <w:r w:rsidRPr="001677D0">
        <w:rPr>
          <w:rFonts w:ascii="標楷體" w:eastAsia="標楷體" w:hAnsi="標楷體" w:hint="eastAsia"/>
          <w:lang w:eastAsia="zh-HK"/>
        </w:rPr>
        <w:t>是否記號</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6AE834A5"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59520A"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2DAD42C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6D7FEBE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938820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Y</w:t>
            </w:r>
          </w:p>
        </w:tc>
        <w:tc>
          <w:tcPr>
            <w:tcW w:w="4819" w:type="dxa"/>
            <w:tcBorders>
              <w:top w:val="nil"/>
              <w:left w:val="nil"/>
              <w:bottom w:val="single" w:sz="4" w:space="0" w:color="auto"/>
              <w:right w:val="single" w:sz="4" w:space="0" w:color="auto"/>
            </w:tcBorders>
            <w:shd w:val="clear" w:color="auto" w:fill="auto"/>
            <w:noWrap/>
            <w:vAlign w:val="center"/>
          </w:tcPr>
          <w:p w14:paraId="37E1D39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是</w:t>
            </w:r>
          </w:p>
        </w:tc>
      </w:tr>
      <w:tr w:rsidR="005A50AB" w:rsidRPr="001677D0" w14:paraId="2F46673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F8ABE4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N</w:t>
            </w:r>
          </w:p>
        </w:tc>
        <w:tc>
          <w:tcPr>
            <w:tcW w:w="4819" w:type="dxa"/>
            <w:tcBorders>
              <w:top w:val="nil"/>
              <w:left w:val="nil"/>
              <w:bottom w:val="single" w:sz="4" w:space="0" w:color="auto"/>
              <w:right w:val="single" w:sz="4" w:space="0" w:color="auto"/>
            </w:tcBorders>
            <w:shd w:val="clear" w:color="auto" w:fill="auto"/>
            <w:noWrap/>
            <w:vAlign w:val="center"/>
          </w:tcPr>
          <w:p w14:paraId="68B2D29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否</w:t>
            </w:r>
          </w:p>
        </w:tc>
      </w:tr>
    </w:tbl>
    <w:p w14:paraId="3AF279D4" w14:textId="77777777" w:rsidR="005A50AB" w:rsidRPr="001677D0" w:rsidRDefault="005A50AB" w:rsidP="005A50AB">
      <w:pPr>
        <w:tabs>
          <w:tab w:val="left" w:pos="788"/>
        </w:tabs>
        <w:ind w:leftChars="300" w:left="720"/>
        <w:rPr>
          <w:rFonts w:ascii="標楷體" w:eastAsia="標楷體" w:hAnsi="標楷體"/>
        </w:rPr>
      </w:pPr>
    </w:p>
    <w:p w14:paraId="0338937C" w14:textId="4986D939" w:rsidR="005A50AB" w:rsidRPr="001677D0" w:rsidRDefault="005A50AB" w:rsidP="00787403">
      <w:pPr>
        <w:numPr>
          <w:ilvl w:val="0"/>
          <w:numId w:val="14"/>
        </w:numPr>
        <w:rPr>
          <w:rFonts w:ascii="標楷體" w:eastAsia="標楷體" w:hAnsi="標楷體"/>
        </w:rPr>
      </w:pPr>
      <w:r w:rsidRPr="001677D0">
        <w:rPr>
          <w:rFonts w:ascii="標楷體" w:eastAsia="標楷體" w:hAnsi="標楷體" w:hint="eastAsia"/>
          <w:lang w:eastAsia="zh-HK"/>
        </w:rPr>
        <w:t>幣別</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2ACEBCDE"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7EAAE1"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126E416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565ED61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83064F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TWD</w:t>
            </w:r>
          </w:p>
        </w:tc>
        <w:tc>
          <w:tcPr>
            <w:tcW w:w="4819" w:type="dxa"/>
            <w:tcBorders>
              <w:top w:val="nil"/>
              <w:left w:val="nil"/>
              <w:bottom w:val="single" w:sz="4" w:space="0" w:color="auto"/>
              <w:right w:val="single" w:sz="4" w:space="0" w:color="auto"/>
            </w:tcBorders>
            <w:shd w:val="clear" w:color="auto" w:fill="auto"/>
            <w:noWrap/>
            <w:vAlign w:val="center"/>
          </w:tcPr>
          <w:p w14:paraId="539D58A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新台幣</w:t>
            </w:r>
          </w:p>
        </w:tc>
      </w:tr>
      <w:tr w:rsidR="001677D0" w:rsidRPr="001677D0" w14:paraId="7B43D004"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1B0CBB3" w14:textId="77777777" w:rsidR="003B4A4B" w:rsidRPr="001677D0" w:rsidRDefault="003B4A4B" w:rsidP="003B4A4B">
            <w:pPr>
              <w:rPr>
                <w:rFonts w:ascii="標楷體" w:eastAsia="標楷體" w:hAnsi="標楷體"/>
              </w:rPr>
            </w:pPr>
            <w:r w:rsidRPr="001677D0">
              <w:rPr>
                <w:rFonts w:ascii="標楷體" w:eastAsia="標楷體" w:hAnsi="標楷體"/>
              </w:rPr>
              <w:t>USD</w:t>
            </w:r>
          </w:p>
        </w:tc>
        <w:tc>
          <w:tcPr>
            <w:tcW w:w="4819" w:type="dxa"/>
            <w:tcBorders>
              <w:top w:val="nil"/>
              <w:left w:val="nil"/>
              <w:bottom w:val="single" w:sz="4" w:space="0" w:color="auto"/>
              <w:right w:val="single" w:sz="4" w:space="0" w:color="auto"/>
            </w:tcBorders>
            <w:shd w:val="clear" w:color="auto" w:fill="auto"/>
            <w:noWrap/>
            <w:vAlign w:val="center"/>
          </w:tcPr>
          <w:p w14:paraId="06836EF1" w14:textId="77777777" w:rsidR="003B4A4B" w:rsidRPr="001677D0" w:rsidRDefault="003B4A4B" w:rsidP="003B4A4B">
            <w:pPr>
              <w:rPr>
                <w:rFonts w:ascii="標楷體" w:eastAsia="標楷體" w:hAnsi="標楷體"/>
              </w:rPr>
            </w:pPr>
            <w:r w:rsidRPr="001677D0">
              <w:rPr>
                <w:rFonts w:ascii="標楷體" w:eastAsia="標楷體" w:hAnsi="標楷體" w:hint="eastAsia"/>
              </w:rPr>
              <w:t>美元</w:t>
            </w:r>
          </w:p>
        </w:tc>
      </w:tr>
      <w:tr w:rsidR="001677D0" w:rsidRPr="001677D0" w14:paraId="1C8DEEE3"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39019B1" w14:textId="77777777" w:rsidR="003B4A4B" w:rsidRPr="001677D0" w:rsidRDefault="003B4A4B" w:rsidP="003B4A4B">
            <w:pPr>
              <w:rPr>
                <w:rFonts w:ascii="標楷體" w:eastAsia="標楷體" w:hAnsi="標楷體"/>
              </w:rPr>
            </w:pPr>
            <w:r w:rsidRPr="001677D0">
              <w:rPr>
                <w:rFonts w:ascii="標楷體" w:eastAsia="標楷體" w:hAnsi="標楷體"/>
              </w:rPr>
              <w:t>JPY</w:t>
            </w:r>
          </w:p>
        </w:tc>
        <w:tc>
          <w:tcPr>
            <w:tcW w:w="4819" w:type="dxa"/>
            <w:tcBorders>
              <w:top w:val="nil"/>
              <w:left w:val="nil"/>
              <w:bottom w:val="single" w:sz="4" w:space="0" w:color="auto"/>
              <w:right w:val="single" w:sz="4" w:space="0" w:color="auto"/>
            </w:tcBorders>
            <w:shd w:val="clear" w:color="auto" w:fill="auto"/>
            <w:noWrap/>
            <w:vAlign w:val="center"/>
          </w:tcPr>
          <w:p w14:paraId="7A369F65" w14:textId="77777777" w:rsidR="003B4A4B" w:rsidRPr="001677D0" w:rsidRDefault="003B4A4B" w:rsidP="003B4A4B">
            <w:pPr>
              <w:rPr>
                <w:rFonts w:ascii="標楷體" w:eastAsia="標楷體" w:hAnsi="標楷體"/>
              </w:rPr>
            </w:pPr>
            <w:r w:rsidRPr="001677D0">
              <w:rPr>
                <w:rFonts w:ascii="標楷體" w:eastAsia="標楷體" w:hAnsi="標楷體" w:hint="eastAsia"/>
              </w:rPr>
              <w:t>日圓</w:t>
            </w:r>
          </w:p>
        </w:tc>
      </w:tr>
      <w:tr w:rsidR="001677D0" w:rsidRPr="001677D0" w14:paraId="7258A34B"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C12446C" w14:textId="77777777" w:rsidR="003B4A4B" w:rsidRPr="001677D0" w:rsidRDefault="003B4A4B" w:rsidP="003B4A4B">
            <w:pPr>
              <w:rPr>
                <w:rFonts w:ascii="標楷體" w:eastAsia="標楷體" w:hAnsi="標楷體"/>
              </w:rPr>
            </w:pPr>
            <w:r w:rsidRPr="001677D0">
              <w:rPr>
                <w:rFonts w:ascii="標楷體" w:eastAsia="標楷體" w:hAnsi="標楷體"/>
              </w:rPr>
              <w:t>EUR</w:t>
            </w:r>
          </w:p>
        </w:tc>
        <w:tc>
          <w:tcPr>
            <w:tcW w:w="4819" w:type="dxa"/>
            <w:tcBorders>
              <w:top w:val="nil"/>
              <w:left w:val="nil"/>
              <w:bottom w:val="single" w:sz="4" w:space="0" w:color="auto"/>
              <w:right w:val="single" w:sz="4" w:space="0" w:color="auto"/>
            </w:tcBorders>
            <w:shd w:val="clear" w:color="auto" w:fill="auto"/>
            <w:noWrap/>
            <w:vAlign w:val="center"/>
          </w:tcPr>
          <w:p w14:paraId="33D7A16D" w14:textId="77777777" w:rsidR="003B4A4B" w:rsidRPr="001677D0" w:rsidRDefault="003B4A4B" w:rsidP="003B4A4B">
            <w:pPr>
              <w:rPr>
                <w:rFonts w:ascii="標楷體" w:eastAsia="標楷體" w:hAnsi="標楷體"/>
              </w:rPr>
            </w:pPr>
            <w:r w:rsidRPr="001677D0">
              <w:rPr>
                <w:rFonts w:ascii="標楷體" w:eastAsia="標楷體" w:hAnsi="標楷體" w:hint="eastAsia"/>
              </w:rPr>
              <w:t>歐元</w:t>
            </w:r>
          </w:p>
        </w:tc>
      </w:tr>
      <w:tr w:rsidR="001677D0" w:rsidRPr="001677D0" w14:paraId="2691E10D"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D7D6623" w14:textId="77777777" w:rsidR="003B4A4B" w:rsidRPr="001677D0" w:rsidRDefault="003B4A4B" w:rsidP="003B4A4B">
            <w:pPr>
              <w:rPr>
                <w:rFonts w:ascii="標楷體" w:eastAsia="標楷體" w:hAnsi="標楷體"/>
              </w:rPr>
            </w:pPr>
            <w:r w:rsidRPr="001677D0">
              <w:rPr>
                <w:rFonts w:ascii="標楷體" w:eastAsia="標楷體" w:hAnsi="標楷體"/>
              </w:rPr>
              <w:t>GBP</w:t>
            </w:r>
          </w:p>
        </w:tc>
        <w:tc>
          <w:tcPr>
            <w:tcW w:w="4819" w:type="dxa"/>
            <w:tcBorders>
              <w:top w:val="nil"/>
              <w:left w:val="nil"/>
              <w:bottom w:val="single" w:sz="4" w:space="0" w:color="auto"/>
              <w:right w:val="single" w:sz="4" w:space="0" w:color="auto"/>
            </w:tcBorders>
            <w:shd w:val="clear" w:color="auto" w:fill="auto"/>
            <w:noWrap/>
            <w:vAlign w:val="center"/>
          </w:tcPr>
          <w:p w14:paraId="5EC42A26" w14:textId="77777777" w:rsidR="003B4A4B" w:rsidRPr="001677D0" w:rsidRDefault="003B4A4B" w:rsidP="003B4A4B">
            <w:pPr>
              <w:rPr>
                <w:rFonts w:ascii="標楷體" w:eastAsia="標楷體" w:hAnsi="標楷體"/>
              </w:rPr>
            </w:pPr>
            <w:r w:rsidRPr="001677D0">
              <w:rPr>
                <w:rFonts w:ascii="標楷體" w:eastAsia="標楷體" w:hAnsi="標楷體" w:hint="eastAsia"/>
              </w:rPr>
              <w:t>英鎊</w:t>
            </w:r>
          </w:p>
        </w:tc>
      </w:tr>
      <w:tr w:rsidR="001677D0" w:rsidRPr="001677D0" w14:paraId="10E34C58"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573831E" w14:textId="77777777" w:rsidR="003B4A4B" w:rsidRPr="001677D0" w:rsidRDefault="003B4A4B" w:rsidP="003B4A4B">
            <w:pPr>
              <w:rPr>
                <w:rFonts w:ascii="標楷體" w:eastAsia="標楷體" w:hAnsi="標楷體"/>
              </w:rPr>
            </w:pPr>
            <w:r w:rsidRPr="001677D0">
              <w:rPr>
                <w:rFonts w:ascii="標楷體" w:eastAsia="標楷體" w:hAnsi="標楷體"/>
              </w:rPr>
              <w:t>HKD</w:t>
            </w:r>
          </w:p>
        </w:tc>
        <w:tc>
          <w:tcPr>
            <w:tcW w:w="4819" w:type="dxa"/>
            <w:tcBorders>
              <w:top w:val="nil"/>
              <w:left w:val="nil"/>
              <w:bottom w:val="single" w:sz="4" w:space="0" w:color="auto"/>
              <w:right w:val="single" w:sz="4" w:space="0" w:color="auto"/>
            </w:tcBorders>
            <w:shd w:val="clear" w:color="auto" w:fill="auto"/>
            <w:noWrap/>
            <w:vAlign w:val="center"/>
          </w:tcPr>
          <w:p w14:paraId="7B79F61A" w14:textId="77777777" w:rsidR="003B4A4B" w:rsidRPr="001677D0" w:rsidRDefault="003B4A4B" w:rsidP="003B4A4B">
            <w:pPr>
              <w:rPr>
                <w:rFonts w:ascii="標楷體" w:eastAsia="標楷體" w:hAnsi="標楷體"/>
              </w:rPr>
            </w:pPr>
            <w:r w:rsidRPr="001677D0">
              <w:rPr>
                <w:rFonts w:ascii="標楷體" w:eastAsia="標楷體" w:hAnsi="標楷體" w:hint="eastAsia"/>
              </w:rPr>
              <w:t>港幣</w:t>
            </w:r>
          </w:p>
        </w:tc>
      </w:tr>
      <w:tr w:rsidR="001677D0" w:rsidRPr="001677D0" w14:paraId="2E23FF68"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AF47A0C" w14:textId="77777777" w:rsidR="003B4A4B" w:rsidRPr="001677D0" w:rsidRDefault="003B4A4B" w:rsidP="003B4A4B">
            <w:pPr>
              <w:rPr>
                <w:rFonts w:ascii="標楷體" w:eastAsia="標楷體" w:hAnsi="標楷體"/>
              </w:rPr>
            </w:pPr>
            <w:r w:rsidRPr="001677D0">
              <w:rPr>
                <w:rFonts w:ascii="標楷體" w:eastAsia="標楷體" w:hAnsi="標楷體"/>
              </w:rPr>
              <w:t>SGD</w:t>
            </w:r>
          </w:p>
        </w:tc>
        <w:tc>
          <w:tcPr>
            <w:tcW w:w="4819" w:type="dxa"/>
            <w:tcBorders>
              <w:top w:val="nil"/>
              <w:left w:val="nil"/>
              <w:bottom w:val="single" w:sz="4" w:space="0" w:color="auto"/>
              <w:right w:val="single" w:sz="4" w:space="0" w:color="auto"/>
            </w:tcBorders>
            <w:shd w:val="clear" w:color="auto" w:fill="auto"/>
            <w:noWrap/>
            <w:vAlign w:val="center"/>
          </w:tcPr>
          <w:p w14:paraId="0FFB1367" w14:textId="77777777" w:rsidR="003B4A4B" w:rsidRPr="001677D0" w:rsidRDefault="003B4A4B" w:rsidP="003B4A4B">
            <w:pPr>
              <w:rPr>
                <w:rFonts w:ascii="標楷體" w:eastAsia="標楷體" w:hAnsi="標楷體"/>
              </w:rPr>
            </w:pPr>
            <w:r w:rsidRPr="001677D0">
              <w:rPr>
                <w:rFonts w:ascii="標楷體" w:eastAsia="標楷體" w:hAnsi="標楷體" w:hint="eastAsia"/>
              </w:rPr>
              <w:t>新幣</w:t>
            </w:r>
          </w:p>
        </w:tc>
      </w:tr>
      <w:tr w:rsidR="001677D0" w:rsidRPr="001677D0" w14:paraId="7A9F78AF"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609F9F8" w14:textId="77777777" w:rsidR="003B4A4B" w:rsidRPr="001677D0" w:rsidRDefault="003B4A4B" w:rsidP="003B4A4B">
            <w:pPr>
              <w:rPr>
                <w:rFonts w:ascii="標楷體" w:eastAsia="標楷體" w:hAnsi="標楷體"/>
              </w:rPr>
            </w:pPr>
            <w:r w:rsidRPr="001677D0">
              <w:rPr>
                <w:rFonts w:ascii="標楷體" w:eastAsia="標楷體" w:hAnsi="標楷體"/>
              </w:rPr>
              <w:t>CAD</w:t>
            </w:r>
          </w:p>
        </w:tc>
        <w:tc>
          <w:tcPr>
            <w:tcW w:w="4819" w:type="dxa"/>
            <w:tcBorders>
              <w:top w:val="nil"/>
              <w:left w:val="nil"/>
              <w:bottom w:val="single" w:sz="4" w:space="0" w:color="auto"/>
              <w:right w:val="single" w:sz="4" w:space="0" w:color="auto"/>
            </w:tcBorders>
            <w:shd w:val="clear" w:color="auto" w:fill="auto"/>
            <w:noWrap/>
            <w:vAlign w:val="center"/>
          </w:tcPr>
          <w:p w14:paraId="37C779FC" w14:textId="77777777" w:rsidR="003B4A4B" w:rsidRPr="001677D0" w:rsidRDefault="003B4A4B" w:rsidP="003B4A4B">
            <w:pPr>
              <w:rPr>
                <w:rFonts w:ascii="標楷體" w:eastAsia="標楷體" w:hAnsi="標楷體"/>
              </w:rPr>
            </w:pPr>
            <w:r w:rsidRPr="001677D0">
              <w:rPr>
                <w:rFonts w:ascii="標楷體" w:eastAsia="標楷體" w:hAnsi="標楷體" w:hint="eastAsia"/>
              </w:rPr>
              <w:t>加幣</w:t>
            </w:r>
          </w:p>
        </w:tc>
      </w:tr>
      <w:tr w:rsidR="001677D0" w:rsidRPr="001677D0" w14:paraId="4604D9DB"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2E5BDFF" w14:textId="77777777" w:rsidR="003B4A4B" w:rsidRPr="001677D0" w:rsidRDefault="003B4A4B" w:rsidP="003B4A4B">
            <w:pPr>
              <w:rPr>
                <w:rFonts w:ascii="標楷體" w:eastAsia="標楷體" w:hAnsi="標楷體"/>
              </w:rPr>
            </w:pPr>
            <w:r w:rsidRPr="001677D0">
              <w:rPr>
                <w:rFonts w:ascii="標楷體" w:eastAsia="標楷體" w:hAnsi="標楷體"/>
              </w:rPr>
              <w:t>AUD</w:t>
            </w:r>
          </w:p>
        </w:tc>
        <w:tc>
          <w:tcPr>
            <w:tcW w:w="4819" w:type="dxa"/>
            <w:tcBorders>
              <w:top w:val="nil"/>
              <w:left w:val="nil"/>
              <w:bottom w:val="single" w:sz="4" w:space="0" w:color="auto"/>
              <w:right w:val="single" w:sz="4" w:space="0" w:color="auto"/>
            </w:tcBorders>
            <w:shd w:val="clear" w:color="auto" w:fill="auto"/>
            <w:noWrap/>
            <w:vAlign w:val="center"/>
          </w:tcPr>
          <w:p w14:paraId="52B6B32E" w14:textId="77777777" w:rsidR="003B4A4B" w:rsidRPr="001677D0" w:rsidRDefault="003B4A4B" w:rsidP="003B4A4B">
            <w:pPr>
              <w:rPr>
                <w:rFonts w:ascii="標楷體" w:eastAsia="標楷體" w:hAnsi="標楷體"/>
              </w:rPr>
            </w:pPr>
            <w:r w:rsidRPr="001677D0">
              <w:rPr>
                <w:rFonts w:ascii="標楷體" w:eastAsia="標楷體" w:hAnsi="標楷體" w:hint="eastAsia"/>
              </w:rPr>
              <w:t>澳幣</w:t>
            </w:r>
          </w:p>
        </w:tc>
      </w:tr>
      <w:tr w:rsidR="001677D0" w:rsidRPr="001677D0" w14:paraId="5B9B264D"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32680D9" w14:textId="77777777" w:rsidR="003B4A4B" w:rsidRPr="001677D0" w:rsidRDefault="003B4A4B" w:rsidP="003B4A4B">
            <w:pPr>
              <w:rPr>
                <w:rFonts w:ascii="標楷體" w:eastAsia="標楷體" w:hAnsi="標楷體"/>
              </w:rPr>
            </w:pPr>
            <w:r w:rsidRPr="001677D0">
              <w:rPr>
                <w:rFonts w:ascii="標楷體" w:eastAsia="標楷體" w:hAnsi="標楷體"/>
              </w:rPr>
              <w:t>NZD</w:t>
            </w:r>
          </w:p>
        </w:tc>
        <w:tc>
          <w:tcPr>
            <w:tcW w:w="4819" w:type="dxa"/>
            <w:tcBorders>
              <w:top w:val="nil"/>
              <w:left w:val="nil"/>
              <w:bottom w:val="single" w:sz="4" w:space="0" w:color="auto"/>
              <w:right w:val="single" w:sz="4" w:space="0" w:color="auto"/>
            </w:tcBorders>
            <w:shd w:val="clear" w:color="auto" w:fill="auto"/>
            <w:noWrap/>
            <w:vAlign w:val="center"/>
          </w:tcPr>
          <w:p w14:paraId="3729D9F4" w14:textId="77777777" w:rsidR="003B4A4B" w:rsidRPr="001677D0" w:rsidRDefault="003B4A4B" w:rsidP="003B4A4B">
            <w:pPr>
              <w:rPr>
                <w:rFonts w:ascii="標楷體" w:eastAsia="標楷體" w:hAnsi="標楷體"/>
              </w:rPr>
            </w:pPr>
            <w:proofErr w:type="gramStart"/>
            <w:r w:rsidRPr="001677D0">
              <w:rPr>
                <w:rFonts w:ascii="標楷體" w:eastAsia="標楷體" w:hAnsi="標楷體" w:hint="eastAsia"/>
              </w:rPr>
              <w:t>紐</w:t>
            </w:r>
            <w:proofErr w:type="gramEnd"/>
            <w:r w:rsidRPr="001677D0">
              <w:rPr>
                <w:rFonts w:ascii="標楷體" w:eastAsia="標楷體" w:hAnsi="標楷體" w:hint="eastAsia"/>
              </w:rPr>
              <w:t>幣</w:t>
            </w:r>
          </w:p>
        </w:tc>
      </w:tr>
      <w:tr w:rsidR="001677D0" w:rsidRPr="001677D0" w14:paraId="2C054CE0"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A194ECF" w14:textId="77777777" w:rsidR="003B4A4B" w:rsidRPr="001677D0" w:rsidRDefault="003B4A4B" w:rsidP="003B4A4B">
            <w:pPr>
              <w:rPr>
                <w:rFonts w:ascii="標楷體" w:eastAsia="標楷體" w:hAnsi="標楷體"/>
              </w:rPr>
            </w:pPr>
            <w:r w:rsidRPr="001677D0">
              <w:rPr>
                <w:rFonts w:ascii="標楷體" w:eastAsia="標楷體" w:hAnsi="標楷體"/>
              </w:rPr>
              <w:t>SEK</w:t>
            </w:r>
          </w:p>
        </w:tc>
        <w:tc>
          <w:tcPr>
            <w:tcW w:w="4819" w:type="dxa"/>
            <w:tcBorders>
              <w:top w:val="nil"/>
              <w:left w:val="nil"/>
              <w:bottom w:val="single" w:sz="4" w:space="0" w:color="auto"/>
              <w:right w:val="single" w:sz="4" w:space="0" w:color="auto"/>
            </w:tcBorders>
            <w:shd w:val="clear" w:color="auto" w:fill="auto"/>
            <w:noWrap/>
            <w:vAlign w:val="center"/>
          </w:tcPr>
          <w:p w14:paraId="67F1382F" w14:textId="77777777" w:rsidR="003B4A4B" w:rsidRPr="001677D0" w:rsidRDefault="003B4A4B" w:rsidP="003B4A4B">
            <w:pPr>
              <w:rPr>
                <w:rFonts w:ascii="標楷體" w:eastAsia="標楷體" w:hAnsi="標楷體"/>
              </w:rPr>
            </w:pPr>
            <w:r w:rsidRPr="001677D0">
              <w:rPr>
                <w:rFonts w:ascii="標楷體" w:eastAsia="標楷體" w:hAnsi="標楷體" w:hint="eastAsia"/>
              </w:rPr>
              <w:t>瑞典</w:t>
            </w:r>
          </w:p>
        </w:tc>
      </w:tr>
      <w:tr w:rsidR="001677D0" w:rsidRPr="001677D0" w14:paraId="353AF75C"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262F322" w14:textId="77777777" w:rsidR="003B4A4B" w:rsidRPr="001677D0" w:rsidRDefault="003B4A4B" w:rsidP="003B4A4B">
            <w:pPr>
              <w:rPr>
                <w:rFonts w:ascii="標楷體" w:eastAsia="標楷體" w:hAnsi="標楷體"/>
              </w:rPr>
            </w:pPr>
            <w:r w:rsidRPr="001677D0">
              <w:rPr>
                <w:rFonts w:ascii="標楷體" w:eastAsia="標楷體" w:hAnsi="標楷體"/>
              </w:rPr>
              <w:t>THB</w:t>
            </w:r>
          </w:p>
        </w:tc>
        <w:tc>
          <w:tcPr>
            <w:tcW w:w="4819" w:type="dxa"/>
            <w:tcBorders>
              <w:top w:val="nil"/>
              <w:left w:val="nil"/>
              <w:bottom w:val="single" w:sz="4" w:space="0" w:color="auto"/>
              <w:right w:val="single" w:sz="4" w:space="0" w:color="auto"/>
            </w:tcBorders>
            <w:shd w:val="clear" w:color="auto" w:fill="auto"/>
            <w:noWrap/>
            <w:vAlign w:val="center"/>
          </w:tcPr>
          <w:p w14:paraId="09163D51" w14:textId="77777777" w:rsidR="003B4A4B" w:rsidRPr="001677D0" w:rsidRDefault="003B4A4B" w:rsidP="003B4A4B">
            <w:pPr>
              <w:rPr>
                <w:rFonts w:ascii="標楷體" w:eastAsia="標楷體" w:hAnsi="標楷體"/>
              </w:rPr>
            </w:pPr>
            <w:r w:rsidRPr="001677D0">
              <w:rPr>
                <w:rFonts w:ascii="標楷體" w:eastAsia="標楷體" w:hAnsi="標楷體" w:hint="eastAsia"/>
              </w:rPr>
              <w:t>泰幣</w:t>
            </w:r>
          </w:p>
        </w:tc>
      </w:tr>
      <w:tr w:rsidR="001677D0" w:rsidRPr="001677D0" w14:paraId="3FA9FBFF"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2306156" w14:textId="77777777" w:rsidR="003B4A4B" w:rsidRPr="001677D0" w:rsidRDefault="003B4A4B" w:rsidP="003B4A4B">
            <w:pPr>
              <w:rPr>
                <w:rFonts w:ascii="標楷體" w:eastAsia="標楷體" w:hAnsi="標楷體"/>
              </w:rPr>
            </w:pPr>
            <w:r w:rsidRPr="001677D0">
              <w:rPr>
                <w:rFonts w:ascii="標楷體" w:eastAsia="標楷體" w:hAnsi="標楷體"/>
              </w:rPr>
              <w:t>ZAR</w:t>
            </w:r>
          </w:p>
        </w:tc>
        <w:tc>
          <w:tcPr>
            <w:tcW w:w="4819" w:type="dxa"/>
            <w:tcBorders>
              <w:top w:val="nil"/>
              <w:left w:val="nil"/>
              <w:bottom w:val="single" w:sz="4" w:space="0" w:color="auto"/>
              <w:right w:val="single" w:sz="4" w:space="0" w:color="auto"/>
            </w:tcBorders>
            <w:shd w:val="clear" w:color="auto" w:fill="auto"/>
            <w:noWrap/>
            <w:vAlign w:val="center"/>
          </w:tcPr>
          <w:p w14:paraId="0512DCB7" w14:textId="77777777" w:rsidR="003B4A4B" w:rsidRPr="001677D0" w:rsidRDefault="003B4A4B" w:rsidP="003B4A4B">
            <w:pPr>
              <w:rPr>
                <w:rFonts w:ascii="標楷體" w:eastAsia="標楷體" w:hAnsi="標楷體"/>
              </w:rPr>
            </w:pPr>
            <w:r w:rsidRPr="001677D0">
              <w:rPr>
                <w:rFonts w:ascii="標楷體" w:eastAsia="標楷體" w:hAnsi="標楷體" w:hint="eastAsia"/>
              </w:rPr>
              <w:t>南非</w:t>
            </w:r>
          </w:p>
        </w:tc>
      </w:tr>
      <w:tr w:rsidR="001677D0" w:rsidRPr="001677D0" w14:paraId="06472433"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7354338" w14:textId="77777777" w:rsidR="003B4A4B" w:rsidRPr="001677D0" w:rsidRDefault="003B4A4B" w:rsidP="003B4A4B">
            <w:pPr>
              <w:rPr>
                <w:rFonts w:ascii="標楷體" w:eastAsia="標楷體" w:hAnsi="標楷體"/>
              </w:rPr>
            </w:pPr>
            <w:r w:rsidRPr="001677D0">
              <w:rPr>
                <w:rFonts w:ascii="標楷體" w:eastAsia="標楷體" w:hAnsi="標楷體"/>
              </w:rPr>
              <w:t>KRW</w:t>
            </w:r>
          </w:p>
        </w:tc>
        <w:tc>
          <w:tcPr>
            <w:tcW w:w="4819" w:type="dxa"/>
            <w:tcBorders>
              <w:top w:val="nil"/>
              <w:left w:val="nil"/>
              <w:bottom w:val="single" w:sz="4" w:space="0" w:color="auto"/>
              <w:right w:val="single" w:sz="4" w:space="0" w:color="auto"/>
            </w:tcBorders>
            <w:shd w:val="clear" w:color="auto" w:fill="auto"/>
            <w:noWrap/>
            <w:vAlign w:val="center"/>
          </w:tcPr>
          <w:p w14:paraId="5160B686" w14:textId="77777777" w:rsidR="003B4A4B" w:rsidRPr="001677D0" w:rsidRDefault="003B4A4B" w:rsidP="003B4A4B">
            <w:pPr>
              <w:rPr>
                <w:rFonts w:ascii="標楷體" w:eastAsia="標楷體" w:hAnsi="標楷體"/>
              </w:rPr>
            </w:pPr>
            <w:r w:rsidRPr="001677D0">
              <w:rPr>
                <w:rFonts w:ascii="標楷體" w:eastAsia="標楷體" w:hAnsi="標楷體" w:hint="eastAsia"/>
              </w:rPr>
              <w:t>韓元</w:t>
            </w:r>
          </w:p>
        </w:tc>
      </w:tr>
      <w:tr w:rsidR="003B4A4B" w:rsidRPr="001677D0" w14:paraId="172A625A" w14:textId="77777777" w:rsidTr="003B4A4B">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244731E" w14:textId="77777777" w:rsidR="003B4A4B" w:rsidRPr="001677D0" w:rsidRDefault="003B4A4B" w:rsidP="003B4A4B">
            <w:pPr>
              <w:rPr>
                <w:rFonts w:ascii="標楷體" w:eastAsia="標楷體" w:hAnsi="標楷體"/>
              </w:rPr>
            </w:pPr>
            <w:r w:rsidRPr="001677D0">
              <w:rPr>
                <w:rFonts w:ascii="標楷體" w:eastAsia="標楷體" w:hAnsi="標楷體"/>
              </w:rPr>
              <w:t>CNY</w:t>
            </w:r>
          </w:p>
        </w:tc>
        <w:tc>
          <w:tcPr>
            <w:tcW w:w="4819" w:type="dxa"/>
            <w:tcBorders>
              <w:top w:val="nil"/>
              <w:left w:val="nil"/>
              <w:bottom w:val="single" w:sz="4" w:space="0" w:color="auto"/>
              <w:right w:val="single" w:sz="4" w:space="0" w:color="auto"/>
            </w:tcBorders>
            <w:shd w:val="clear" w:color="auto" w:fill="auto"/>
            <w:noWrap/>
            <w:vAlign w:val="center"/>
          </w:tcPr>
          <w:p w14:paraId="470147C0" w14:textId="77777777" w:rsidR="003B4A4B" w:rsidRPr="001677D0" w:rsidRDefault="003B4A4B" w:rsidP="003B4A4B">
            <w:pPr>
              <w:rPr>
                <w:rFonts w:ascii="標楷體" w:eastAsia="標楷體" w:hAnsi="標楷體"/>
              </w:rPr>
            </w:pPr>
            <w:r w:rsidRPr="001677D0">
              <w:rPr>
                <w:rFonts w:ascii="標楷體" w:eastAsia="標楷體" w:hAnsi="標楷體" w:hint="eastAsia"/>
              </w:rPr>
              <w:t>人民幣</w:t>
            </w:r>
          </w:p>
        </w:tc>
      </w:tr>
    </w:tbl>
    <w:p w14:paraId="57304D58" w14:textId="77777777" w:rsidR="00CB7D59" w:rsidRPr="001677D0" w:rsidRDefault="00CB7D59" w:rsidP="005A50AB">
      <w:pPr>
        <w:ind w:leftChars="300" w:left="720"/>
        <w:rPr>
          <w:rFonts w:ascii="標楷體" w:eastAsia="標楷體" w:hAnsi="標楷體"/>
        </w:rPr>
      </w:pPr>
    </w:p>
    <w:p w14:paraId="73140CB2" w14:textId="6A265BED" w:rsidR="005A50AB" w:rsidRPr="001677D0" w:rsidRDefault="005A50AB" w:rsidP="00787403">
      <w:pPr>
        <w:numPr>
          <w:ilvl w:val="0"/>
          <w:numId w:val="14"/>
        </w:numPr>
        <w:rPr>
          <w:rFonts w:ascii="標楷體" w:eastAsia="標楷體" w:hAnsi="標楷體"/>
        </w:rPr>
      </w:pPr>
      <w:proofErr w:type="gramStart"/>
      <w:r w:rsidRPr="001677D0">
        <w:rPr>
          <w:rFonts w:ascii="標楷體" w:eastAsia="標楷體" w:hAnsi="標楷體" w:cs="新細明體" w:hint="eastAsia"/>
          <w:kern w:val="0"/>
        </w:rPr>
        <w:t>未齊件代碼</w:t>
      </w:r>
      <w:proofErr w:type="gramEnd"/>
    </w:p>
    <w:tbl>
      <w:tblPr>
        <w:tblW w:w="6340" w:type="dxa"/>
        <w:tblInd w:w="993" w:type="dxa"/>
        <w:tblCellMar>
          <w:left w:w="28" w:type="dxa"/>
          <w:right w:w="28" w:type="dxa"/>
        </w:tblCellMar>
        <w:tblLook w:val="04A0" w:firstRow="1" w:lastRow="0" w:firstColumn="1" w:lastColumn="0" w:noHBand="0" w:noVBand="1"/>
      </w:tblPr>
      <w:tblGrid>
        <w:gridCol w:w="1587"/>
        <w:gridCol w:w="4753"/>
      </w:tblGrid>
      <w:tr w:rsidR="001677D0" w:rsidRPr="001677D0" w14:paraId="6FBF1C26" w14:textId="77777777" w:rsidTr="007E2411">
        <w:trPr>
          <w:trHeight w:val="330"/>
          <w:tblHeader/>
        </w:trPr>
        <w:tc>
          <w:tcPr>
            <w:tcW w:w="15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37FFCC"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753" w:type="dxa"/>
            <w:tcBorders>
              <w:top w:val="single" w:sz="4" w:space="0" w:color="auto"/>
              <w:left w:val="nil"/>
              <w:bottom w:val="single" w:sz="4" w:space="0" w:color="auto"/>
              <w:right w:val="single" w:sz="4" w:space="0" w:color="auto"/>
            </w:tcBorders>
            <w:shd w:val="clear" w:color="auto" w:fill="auto"/>
            <w:noWrap/>
            <w:vAlign w:val="center"/>
          </w:tcPr>
          <w:p w14:paraId="765D2E1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說明</w:t>
            </w:r>
          </w:p>
        </w:tc>
      </w:tr>
      <w:tr w:rsidR="001677D0" w:rsidRPr="001677D0" w14:paraId="751EF53C"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tcPr>
          <w:p w14:paraId="11A7C35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01</w:t>
            </w:r>
          </w:p>
        </w:tc>
        <w:tc>
          <w:tcPr>
            <w:tcW w:w="4753" w:type="dxa"/>
            <w:tcBorders>
              <w:top w:val="nil"/>
              <w:left w:val="nil"/>
              <w:bottom w:val="single" w:sz="4" w:space="0" w:color="auto"/>
              <w:right w:val="single" w:sz="4" w:space="0" w:color="auto"/>
            </w:tcBorders>
            <w:shd w:val="clear" w:color="auto" w:fill="auto"/>
            <w:noWrap/>
            <w:vAlign w:val="center"/>
          </w:tcPr>
          <w:p w14:paraId="6BFD7283"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代償後謄本</w:t>
            </w:r>
          </w:p>
        </w:tc>
      </w:tr>
      <w:tr w:rsidR="001677D0" w:rsidRPr="001677D0" w14:paraId="19257530"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tcPr>
          <w:p w14:paraId="3FB3037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02</w:t>
            </w:r>
          </w:p>
        </w:tc>
        <w:tc>
          <w:tcPr>
            <w:tcW w:w="4753" w:type="dxa"/>
            <w:tcBorders>
              <w:top w:val="nil"/>
              <w:left w:val="nil"/>
              <w:bottom w:val="single" w:sz="4" w:space="0" w:color="auto"/>
              <w:right w:val="single" w:sz="4" w:space="0" w:color="auto"/>
            </w:tcBorders>
            <w:shd w:val="clear" w:color="auto" w:fill="auto"/>
            <w:noWrap/>
            <w:vAlign w:val="center"/>
          </w:tcPr>
          <w:p w14:paraId="5199ECF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火險單</w:t>
            </w:r>
          </w:p>
        </w:tc>
      </w:tr>
      <w:tr w:rsidR="001677D0" w:rsidRPr="001677D0" w14:paraId="19EE8DC3"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4D0D6CA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03</w:t>
            </w:r>
          </w:p>
        </w:tc>
        <w:tc>
          <w:tcPr>
            <w:tcW w:w="4753" w:type="dxa"/>
            <w:tcBorders>
              <w:top w:val="nil"/>
              <w:left w:val="nil"/>
              <w:bottom w:val="single" w:sz="4" w:space="0" w:color="auto"/>
              <w:right w:val="single" w:sz="4" w:space="0" w:color="auto"/>
            </w:tcBorders>
            <w:shd w:val="clear" w:color="auto" w:fill="auto"/>
            <w:noWrap/>
            <w:vAlign w:val="center"/>
            <w:hideMark/>
          </w:tcPr>
          <w:p w14:paraId="170E480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借款申請書</w:t>
            </w:r>
          </w:p>
        </w:tc>
      </w:tr>
      <w:tr w:rsidR="001677D0" w:rsidRPr="001677D0" w14:paraId="2C9AAC4B"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6FC13B6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04</w:t>
            </w:r>
          </w:p>
        </w:tc>
        <w:tc>
          <w:tcPr>
            <w:tcW w:w="4753" w:type="dxa"/>
            <w:tcBorders>
              <w:top w:val="nil"/>
              <w:left w:val="nil"/>
              <w:bottom w:val="single" w:sz="4" w:space="0" w:color="auto"/>
              <w:right w:val="single" w:sz="4" w:space="0" w:color="auto"/>
            </w:tcBorders>
            <w:shd w:val="clear" w:color="auto" w:fill="auto"/>
            <w:noWrap/>
            <w:vAlign w:val="center"/>
            <w:hideMark/>
          </w:tcPr>
          <w:p w14:paraId="63115FF2"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顧客資料表</w:t>
            </w:r>
          </w:p>
        </w:tc>
      </w:tr>
      <w:tr w:rsidR="001677D0" w:rsidRPr="001677D0" w14:paraId="09C46699"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44D089D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05</w:t>
            </w:r>
          </w:p>
        </w:tc>
        <w:tc>
          <w:tcPr>
            <w:tcW w:w="4753" w:type="dxa"/>
            <w:tcBorders>
              <w:top w:val="nil"/>
              <w:left w:val="nil"/>
              <w:bottom w:val="single" w:sz="4" w:space="0" w:color="auto"/>
              <w:right w:val="single" w:sz="4" w:space="0" w:color="auto"/>
            </w:tcBorders>
            <w:shd w:val="clear" w:color="auto" w:fill="auto"/>
            <w:noWrap/>
            <w:vAlign w:val="center"/>
            <w:hideMark/>
          </w:tcPr>
          <w:p w14:paraId="0F45F493"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公司章程</w:t>
            </w:r>
          </w:p>
        </w:tc>
      </w:tr>
      <w:tr w:rsidR="001677D0" w:rsidRPr="001677D0" w14:paraId="044A22E2"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4EA0C21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06</w:t>
            </w:r>
          </w:p>
        </w:tc>
        <w:tc>
          <w:tcPr>
            <w:tcW w:w="4753" w:type="dxa"/>
            <w:tcBorders>
              <w:top w:val="nil"/>
              <w:left w:val="nil"/>
              <w:bottom w:val="single" w:sz="4" w:space="0" w:color="auto"/>
              <w:right w:val="single" w:sz="4" w:space="0" w:color="auto"/>
            </w:tcBorders>
            <w:shd w:val="clear" w:color="auto" w:fill="auto"/>
            <w:noWrap/>
            <w:vAlign w:val="center"/>
            <w:hideMark/>
          </w:tcPr>
          <w:p w14:paraId="0842C34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公司執照</w:t>
            </w:r>
          </w:p>
        </w:tc>
      </w:tr>
      <w:tr w:rsidR="001677D0" w:rsidRPr="001677D0" w14:paraId="49556C21"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2B28F26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07</w:t>
            </w:r>
          </w:p>
        </w:tc>
        <w:tc>
          <w:tcPr>
            <w:tcW w:w="4753" w:type="dxa"/>
            <w:tcBorders>
              <w:top w:val="nil"/>
              <w:left w:val="nil"/>
              <w:bottom w:val="single" w:sz="4" w:space="0" w:color="auto"/>
              <w:right w:val="single" w:sz="4" w:space="0" w:color="auto"/>
            </w:tcBorders>
            <w:shd w:val="clear" w:color="auto" w:fill="auto"/>
            <w:noWrap/>
            <w:vAlign w:val="center"/>
            <w:hideMark/>
          </w:tcPr>
          <w:p w14:paraId="5CE7F2A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董監名冊</w:t>
            </w:r>
          </w:p>
        </w:tc>
      </w:tr>
      <w:tr w:rsidR="001677D0" w:rsidRPr="001677D0" w14:paraId="4E3085A8"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6D21F7F1"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08</w:t>
            </w:r>
          </w:p>
        </w:tc>
        <w:tc>
          <w:tcPr>
            <w:tcW w:w="4753" w:type="dxa"/>
            <w:tcBorders>
              <w:top w:val="nil"/>
              <w:left w:val="nil"/>
              <w:bottom w:val="single" w:sz="4" w:space="0" w:color="auto"/>
              <w:right w:val="single" w:sz="4" w:space="0" w:color="auto"/>
            </w:tcBorders>
            <w:shd w:val="clear" w:color="auto" w:fill="auto"/>
            <w:noWrap/>
            <w:vAlign w:val="center"/>
            <w:hideMark/>
          </w:tcPr>
          <w:p w14:paraId="4B31BD1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股東名冊</w:t>
            </w:r>
          </w:p>
        </w:tc>
      </w:tr>
      <w:tr w:rsidR="001677D0" w:rsidRPr="001677D0" w14:paraId="1B9E1C83"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3684577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09</w:t>
            </w:r>
          </w:p>
        </w:tc>
        <w:tc>
          <w:tcPr>
            <w:tcW w:w="4753" w:type="dxa"/>
            <w:tcBorders>
              <w:top w:val="nil"/>
              <w:left w:val="nil"/>
              <w:bottom w:val="single" w:sz="4" w:space="0" w:color="auto"/>
              <w:right w:val="single" w:sz="4" w:space="0" w:color="auto"/>
            </w:tcBorders>
            <w:shd w:val="clear" w:color="auto" w:fill="auto"/>
            <w:noWrap/>
            <w:vAlign w:val="center"/>
            <w:hideMark/>
          </w:tcPr>
          <w:p w14:paraId="0E1D7855"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會計師簽證或期中報表</w:t>
            </w:r>
          </w:p>
        </w:tc>
      </w:tr>
      <w:tr w:rsidR="001677D0" w:rsidRPr="001677D0" w14:paraId="74FBC3EB"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1BB899F2"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10</w:t>
            </w:r>
          </w:p>
        </w:tc>
        <w:tc>
          <w:tcPr>
            <w:tcW w:w="4753" w:type="dxa"/>
            <w:tcBorders>
              <w:top w:val="nil"/>
              <w:left w:val="nil"/>
              <w:bottom w:val="single" w:sz="4" w:space="0" w:color="auto"/>
              <w:right w:val="single" w:sz="4" w:space="0" w:color="auto"/>
            </w:tcBorders>
            <w:shd w:val="clear" w:color="auto" w:fill="auto"/>
            <w:noWrap/>
            <w:vAlign w:val="center"/>
            <w:hideMark/>
          </w:tcPr>
          <w:p w14:paraId="13F68FEA"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公司戶營業稅或所得稅申報資料</w:t>
            </w:r>
          </w:p>
        </w:tc>
      </w:tr>
      <w:tr w:rsidR="001677D0" w:rsidRPr="001677D0" w14:paraId="7520B2C1"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79980C3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11</w:t>
            </w:r>
          </w:p>
        </w:tc>
        <w:tc>
          <w:tcPr>
            <w:tcW w:w="4753" w:type="dxa"/>
            <w:tcBorders>
              <w:top w:val="nil"/>
              <w:left w:val="nil"/>
              <w:bottom w:val="single" w:sz="4" w:space="0" w:color="auto"/>
              <w:right w:val="single" w:sz="4" w:space="0" w:color="auto"/>
            </w:tcBorders>
            <w:shd w:val="clear" w:color="auto" w:fill="auto"/>
            <w:noWrap/>
            <w:vAlign w:val="center"/>
            <w:hideMark/>
          </w:tcPr>
          <w:p w14:paraId="591AD315"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資金運用計畫書</w:t>
            </w:r>
          </w:p>
        </w:tc>
      </w:tr>
      <w:tr w:rsidR="001677D0" w:rsidRPr="001677D0" w14:paraId="13AF5CF2"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0276860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12</w:t>
            </w:r>
          </w:p>
        </w:tc>
        <w:tc>
          <w:tcPr>
            <w:tcW w:w="4753" w:type="dxa"/>
            <w:tcBorders>
              <w:top w:val="nil"/>
              <w:left w:val="nil"/>
              <w:bottom w:val="single" w:sz="4" w:space="0" w:color="auto"/>
              <w:right w:val="single" w:sz="4" w:space="0" w:color="auto"/>
            </w:tcBorders>
            <w:shd w:val="clear" w:color="auto" w:fill="auto"/>
            <w:noWrap/>
            <w:vAlign w:val="center"/>
            <w:hideMark/>
          </w:tcPr>
          <w:p w14:paraId="1801AF5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土地使用計畫書</w:t>
            </w:r>
          </w:p>
        </w:tc>
      </w:tr>
      <w:tr w:rsidR="001677D0" w:rsidRPr="001677D0" w14:paraId="649A8E77"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498D61F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13</w:t>
            </w:r>
          </w:p>
        </w:tc>
        <w:tc>
          <w:tcPr>
            <w:tcW w:w="4753" w:type="dxa"/>
            <w:tcBorders>
              <w:top w:val="nil"/>
              <w:left w:val="nil"/>
              <w:bottom w:val="single" w:sz="4" w:space="0" w:color="auto"/>
              <w:right w:val="single" w:sz="4" w:space="0" w:color="auto"/>
            </w:tcBorders>
            <w:shd w:val="clear" w:color="auto" w:fill="auto"/>
            <w:noWrap/>
            <w:vAlign w:val="center"/>
            <w:hideMark/>
          </w:tcPr>
          <w:p w14:paraId="4FF42775"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建築執照</w:t>
            </w:r>
          </w:p>
        </w:tc>
      </w:tr>
      <w:tr w:rsidR="001677D0" w:rsidRPr="001677D0" w14:paraId="5C9F715C"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185858B4"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14</w:t>
            </w:r>
          </w:p>
        </w:tc>
        <w:tc>
          <w:tcPr>
            <w:tcW w:w="4753" w:type="dxa"/>
            <w:tcBorders>
              <w:top w:val="nil"/>
              <w:left w:val="nil"/>
              <w:bottom w:val="single" w:sz="4" w:space="0" w:color="auto"/>
              <w:right w:val="single" w:sz="4" w:space="0" w:color="auto"/>
            </w:tcBorders>
            <w:shd w:val="clear" w:color="auto" w:fill="auto"/>
            <w:noWrap/>
            <w:vAlign w:val="center"/>
            <w:hideMark/>
          </w:tcPr>
          <w:p w14:paraId="104FB355"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董監會借款決議紀錄</w:t>
            </w:r>
          </w:p>
        </w:tc>
      </w:tr>
      <w:tr w:rsidR="001677D0" w:rsidRPr="001677D0" w14:paraId="56B1983B"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6BCCBA13"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15</w:t>
            </w:r>
          </w:p>
        </w:tc>
        <w:tc>
          <w:tcPr>
            <w:tcW w:w="4753" w:type="dxa"/>
            <w:tcBorders>
              <w:top w:val="nil"/>
              <w:left w:val="nil"/>
              <w:bottom w:val="single" w:sz="4" w:space="0" w:color="auto"/>
              <w:right w:val="single" w:sz="4" w:space="0" w:color="auto"/>
            </w:tcBorders>
            <w:shd w:val="clear" w:color="auto" w:fill="auto"/>
            <w:noWrap/>
            <w:vAlign w:val="center"/>
            <w:hideMark/>
          </w:tcPr>
          <w:p w14:paraId="280B5B12"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個人戶所得稅申報資料</w:t>
            </w:r>
          </w:p>
        </w:tc>
      </w:tr>
      <w:tr w:rsidR="001677D0" w:rsidRPr="001677D0" w14:paraId="5B76E40D"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7629EF5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16</w:t>
            </w:r>
          </w:p>
        </w:tc>
        <w:tc>
          <w:tcPr>
            <w:tcW w:w="4753" w:type="dxa"/>
            <w:tcBorders>
              <w:top w:val="nil"/>
              <w:left w:val="nil"/>
              <w:bottom w:val="single" w:sz="4" w:space="0" w:color="auto"/>
              <w:right w:val="single" w:sz="4" w:space="0" w:color="auto"/>
            </w:tcBorders>
            <w:shd w:val="clear" w:color="auto" w:fill="auto"/>
            <w:noWrap/>
            <w:vAlign w:val="center"/>
            <w:hideMark/>
          </w:tcPr>
          <w:p w14:paraId="41CFC9A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債權</w:t>
            </w:r>
            <w:proofErr w:type="gramStart"/>
            <w:r w:rsidRPr="001677D0">
              <w:rPr>
                <w:rFonts w:ascii="標楷體" w:eastAsia="標楷體" w:hAnsi="標楷體" w:hint="eastAsia"/>
              </w:rPr>
              <w:t>憑證補章</w:t>
            </w:r>
            <w:proofErr w:type="gramEnd"/>
          </w:p>
        </w:tc>
      </w:tr>
      <w:tr w:rsidR="001677D0" w:rsidRPr="001677D0" w14:paraId="48B3CE82"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7B17BA42"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17</w:t>
            </w:r>
          </w:p>
        </w:tc>
        <w:tc>
          <w:tcPr>
            <w:tcW w:w="4753" w:type="dxa"/>
            <w:tcBorders>
              <w:top w:val="nil"/>
              <w:left w:val="nil"/>
              <w:bottom w:val="single" w:sz="4" w:space="0" w:color="auto"/>
              <w:right w:val="single" w:sz="4" w:space="0" w:color="auto"/>
            </w:tcBorders>
            <w:shd w:val="clear" w:color="auto" w:fill="auto"/>
            <w:noWrap/>
            <w:vAlign w:val="center"/>
            <w:hideMark/>
          </w:tcPr>
          <w:p w14:paraId="585179A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補辦對保手續</w:t>
            </w:r>
          </w:p>
        </w:tc>
      </w:tr>
      <w:tr w:rsidR="001677D0" w:rsidRPr="001677D0" w14:paraId="62554F6D"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350633D5"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18</w:t>
            </w:r>
          </w:p>
        </w:tc>
        <w:tc>
          <w:tcPr>
            <w:tcW w:w="4753" w:type="dxa"/>
            <w:tcBorders>
              <w:top w:val="nil"/>
              <w:left w:val="nil"/>
              <w:bottom w:val="single" w:sz="4" w:space="0" w:color="auto"/>
              <w:right w:val="single" w:sz="4" w:space="0" w:color="auto"/>
            </w:tcBorders>
            <w:shd w:val="clear" w:color="auto" w:fill="auto"/>
            <w:noWrap/>
            <w:vAlign w:val="center"/>
            <w:hideMark/>
          </w:tcPr>
          <w:p w14:paraId="49FF4DB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謄本</w:t>
            </w:r>
          </w:p>
        </w:tc>
      </w:tr>
      <w:tr w:rsidR="001677D0" w:rsidRPr="001677D0" w14:paraId="28FCE3CC"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7DD502A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20</w:t>
            </w:r>
          </w:p>
        </w:tc>
        <w:tc>
          <w:tcPr>
            <w:tcW w:w="4753" w:type="dxa"/>
            <w:tcBorders>
              <w:top w:val="nil"/>
              <w:left w:val="nil"/>
              <w:bottom w:val="single" w:sz="4" w:space="0" w:color="auto"/>
              <w:right w:val="single" w:sz="4" w:space="0" w:color="auto"/>
            </w:tcBorders>
            <w:shd w:val="clear" w:color="auto" w:fill="auto"/>
            <w:noWrap/>
            <w:vAlign w:val="center"/>
            <w:hideMark/>
          </w:tcPr>
          <w:p w14:paraId="6FD3BCB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定存單</w:t>
            </w:r>
          </w:p>
        </w:tc>
      </w:tr>
      <w:tr w:rsidR="005A50AB" w:rsidRPr="001677D0" w14:paraId="13E6A25B"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08BBDF0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99</w:t>
            </w:r>
          </w:p>
        </w:tc>
        <w:tc>
          <w:tcPr>
            <w:tcW w:w="4753" w:type="dxa"/>
            <w:tcBorders>
              <w:top w:val="nil"/>
              <w:left w:val="nil"/>
              <w:bottom w:val="single" w:sz="4" w:space="0" w:color="auto"/>
              <w:right w:val="single" w:sz="4" w:space="0" w:color="auto"/>
            </w:tcBorders>
            <w:shd w:val="clear" w:color="auto" w:fill="auto"/>
            <w:noWrap/>
            <w:vAlign w:val="center"/>
            <w:hideMark/>
          </w:tcPr>
          <w:p w14:paraId="2A68DCA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其他</w:t>
            </w:r>
          </w:p>
        </w:tc>
      </w:tr>
    </w:tbl>
    <w:p w14:paraId="11EF37CE" w14:textId="77777777" w:rsidR="005A50AB" w:rsidRPr="001677D0" w:rsidRDefault="005A50AB" w:rsidP="0022279A">
      <w:pPr>
        <w:ind w:leftChars="300" w:left="720"/>
        <w:rPr>
          <w:rFonts w:ascii="標楷體" w:eastAsia="標楷體" w:hAnsi="標楷體"/>
          <w:lang w:val="x-none"/>
        </w:rPr>
      </w:pPr>
    </w:p>
    <w:p w14:paraId="213C9CE6" w14:textId="4E808839" w:rsidR="005A50AB" w:rsidRPr="001677D0" w:rsidRDefault="00E7202C" w:rsidP="00787403">
      <w:pPr>
        <w:numPr>
          <w:ilvl w:val="0"/>
          <w:numId w:val="14"/>
        </w:numPr>
        <w:rPr>
          <w:rFonts w:ascii="標楷體" w:eastAsia="標楷體" w:hAnsi="標楷體"/>
        </w:rPr>
      </w:pPr>
      <w:r w:rsidRPr="001677D0">
        <w:rPr>
          <w:rFonts w:ascii="標楷體" w:eastAsia="標楷體" w:hAnsi="標楷體" w:cs="新細明體" w:hint="eastAsia"/>
          <w:kern w:val="0"/>
          <w:lang w:val="zh-TW"/>
        </w:rPr>
        <w:t>還款來源／撥款方式</w:t>
      </w:r>
    </w:p>
    <w:tbl>
      <w:tblPr>
        <w:tblW w:w="6340" w:type="dxa"/>
        <w:tblInd w:w="993" w:type="dxa"/>
        <w:tblCellMar>
          <w:left w:w="28" w:type="dxa"/>
          <w:right w:w="28" w:type="dxa"/>
        </w:tblCellMar>
        <w:tblLook w:val="04A0" w:firstRow="1" w:lastRow="0" w:firstColumn="1" w:lastColumn="0" w:noHBand="0" w:noVBand="1"/>
      </w:tblPr>
      <w:tblGrid>
        <w:gridCol w:w="1587"/>
        <w:gridCol w:w="4753"/>
      </w:tblGrid>
      <w:tr w:rsidR="001677D0" w:rsidRPr="001677D0" w14:paraId="31B3A857" w14:textId="77777777" w:rsidTr="007E2411">
        <w:trPr>
          <w:trHeight w:val="330"/>
          <w:tblHeader/>
        </w:trPr>
        <w:tc>
          <w:tcPr>
            <w:tcW w:w="15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5BECD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753" w:type="dxa"/>
            <w:tcBorders>
              <w:top w:val="single" w:sz="4" w:space="0" w:color="auto"/>
              <w:left w:val="nil"/>
              <w:bottom w:val="single" w:sz="4" w:space="0" w:color="auto"/>
              <w:right w:val="single" w:sz="4" w:space="0" w:color="auto"/>
            </w:tcBorders>
            <w:shd w:val="clear" w:color="auto" w:fill="auto"/>
            <w:noWrap/>
            <w:vAlign w:val="center"/>
          </w:tcPr>
          <w:p w14:paraId="3A9999F2"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說明</w:t>
            </w:r>
          </w:p>
        </w:tc>
      </w:tr>
      <w:tr w:rsidR="001677D0" w:rsidRPr="001677D0" w14:paraId="48F9F52F"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544DD9C3" w14:textId="33F6C847" w:rsidR="00E7202C" w:rsidRPr="001677D0" w:rsidRDefault="00E7202C" w:rsidP="00E7202C">
            <w:pPr>
              <w:widowControl/>
              <w:rPr>
                <w:rFonts w:ascii="標楷體" w:eastAsia="標楷體" w:hAnsi="標楷體" w:cs="新細明體"/>
                <w:kern w:val="0"/>
              </w:rPr>
            </w:pPr>
            <w:r w:rsidRPr="001677D0">
              <w:rPr>
                <w:rFonts w:ascii="標楷體" w:eastAsia="標楷體" w:hAnsi="標楷體"/>
              </w:rPr>
              <w:t>01</w:t>
            </w:r>
          </w:p>
        </w:tc>
        <w:tc>
          <w:tcPr>
            <w:tcW w:w="4753" w:type="dxa"/>
            <w:tcBorders>
              <w:top w:val="nil"/>
              <w:left w:val="nil"/>
              <w:bottom w:val="single" w:sz="4" w:space="0" w:color="auto"/>
              <w:right w:val="single" w:sz="4" w:space="0" w:color="auto"/>
            </w:tcBorders>
            <w:shd w:val="clear" w:color="auto" w:fill="auto"/>
            <w:noWrap/>
          </w:tcPr>
          <w:p w14:paraId="49A7E49B" w14:textId="2264EF08" w:rsidR="00E7202C" w:rsidRPr="001677D0" w:rsidRDefault="00E7202C" w:rsidP="00E7202C">
            <w:pPr>
              <w:widowControl/>
              <w:rPr>
                <w:rFonts w:ascii="標楷體" w:eastAsia="標楷體" w:hAnsi="標楷體" w:cs="新細明體"/>
                <w:kern w:val="0"/>
              </w:rPr>
            </w:pPr>
            <w:r w:rsidRPr="001677D0">
              <w:rPr>
                <w:rFonts w:ascii="標楷體" w:eastAsia="標楷體" w:hAnsi="標楷體" w:hint="eastAsia"/>
              </w:rPr>
              <w:t>匯款轉帳</w:t>
            </w:r>
          </w:p>
        </w:tc>
      </w:tr>
      <w:tr w:rsidR="001677D0" w:rsidRPr="001677D0" w14:paraId="5D9CF79F"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383FF4FA" w14:textId="1532BEC8" w:rsidR="00E7202C" w:rsidRPr="001677D0" w:rsidRDefault="00E7202C" w:rsidP="00E7202C">
            <w:pPr>
              <w:widowControl/>
              <w:rPr>
                <w:rFonts w:ascii="標楷體" w:eastAsia="標楷體" w:hAnsi="標楷體" w:cs="新細明體"/>
                <w:kern w:val="0"/>
                <w:lang w:val="zh-TW"/>
              </w:rPr>
            </w:pPr>
            <w:r w:rsidRPr="001677D0">
              <w:rPr>
                <w:rFonts w:ascii="標楷體" w:eastAsia="標楷體" w:hAnsi="標楷體"/>
              </w:rPr>
              <w:t>02</w:t>
            </w:r>
          </w:p>
        </w:tc>
        <w:tc>
          <w:tcPr>
            <w:tcW w:w="4753" w:type="dxa"/>
            <w:tcBorders>
              <w:top w:val="nil"/>
              <w:left w:val="nil"/>
              <w:bottom w:val="single" w:sz="4" w:space="0" w:color="auto"/>
              <w:right w:val="single" w:sz="4" w:space="0" w:color="auto"/>
            </w:tcBorders>
            <w:shd w:val="clear" w:color="auto" w:fill="auto"/>
            <w:noWrap/>
          </w:tcPr>
          <w:p w14:paraId="08A5D9B0" w14:textId="2B713CF3" w:rsidR="00E7202C" w:rsidRPr="001677D0" w:rsidRDefault="00E7202C" w:rsidP="00E7202C">
            <w:pPr>
              <w:widowControl/>
              <w:rPr>
                <w:rFonts w:ascii="標楷體" w:eastAsia="標楷體" w:hAnsi="標楷體" w:cs="新細明體"/>
                <w:kern w:val="0"/>
                <w:lang w:val="zh-TW"/>
              </w:rPr>
            </w:pPr>
            <w:r w:rsidRPr="001677D0">
              <w:rPr>
                <w:rFonts w:ascii="標楷體" w:eastAsia="標楷體" w:hAnsi="標楷體" w:hint="eastAsia"/>
              </w:rPr>
              <w:t>銀行扣款</w:t>
            </w:r>
          </w:p>
        </w:tc>
      </w:tr>
      <w:tr w:rsidR="001677D0" w:rsidRPr="001677D0" w14:paraId="64B22ED5"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69D481ED" w14:textId="323BF91D" w:rsidR="00E7202C" w:rsidRPr="001677D0" w:rsidRDefault="00E7202C" w:rsidP="00E7202C">
            <w:pPr>
              <w:widowControl/>
              <w:rPr>
                <w:rFonts w:ascii="標楷體" w:eastAsia="標楷體" w:hAnsi="標楷體" w:cs="新細明體"/>
                <w:kern w:val="0"/>
              </w:rPr>
            </w:pPr>
            <w:r w:rsidRPr="001677D0">
              <w:rPr>
                <w:rFonts w:ascii="標楷體" w:eastAsia="標楷體" w:hAnsi="標楷體"/>
              </w:rPr>
              <w:t>03</w:t>
            </w:r>
          </w:p>
        </w:tc>
        <w:tc>
          <w:tcPr>
            <w:tcW w:w="4753" w:type="dxa"/>
            <w:tcBorders>
              <w:top w:val="nil"/>
              <w:left w:val="nil"/>
              <w:bottom w:val="single" w:sz="4" w:space="0" w:color="auto"/>
              <w:right w:val="single" w:sz="4" w:space="0" w:color="auto"/>
            </w:tcBorders>
            <w:shd w:val="clear" w:color="auto" w:fill="auto"/>
            <w:noWrap/>
          </w:tcPr>
          <w:p w14:paraId="188941E8" w14:textId="7CD45DFE" w:rsidR="00E7202C" w:rsidRPr="001677D0" w:rsidRDefault="00E7202C" w:rsidP="00E7202C">
            <w:pPr>
              <w:widowControl/>
              <w:rPr>
                <w:rFonts w:ascii="標楷體" w:eastAsia="標楷體" w:hAnsi="標楷體" w:cs="新細明體"/>
                <w:kern w:val="0"/>
              </w:rPr>
            </w:pPr>
            <w:r w:rsidRPr="001677D0">
              <w:rPr>
                <w:rFonts w:ascii="標楷體" w:eastAsia="標楷體" w:hAnsi="標楷體" w:hint="eastAsia"/>
              </w:rPr>
              <w:t>員工扣款</w:t>
            </w:r>
          </w:p>
        </w:tc>
      </w:tr>
      <w:tr w:rsidR="001677D0" w:rsidRPr="001677D0" w14:paraId="1D8239F4"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22BB7B25" w14:textId="7A26CDEF" w:rsidR="00E7202C" w:rsidRPr="001677D0" w:rsidRDefault="00E7202C" w:rsidP="00E7202C">
            <w:pPr>
              <w:widowControl/>
              <w:rPr>
                <w:rFonts w:ascii="標楷體" w:eastAsia="標楷體" w:hAnsi="標楷體" w:cs="新細明體"/>
                <w:kern w:val="0"/>
                <w:lang w:val="zh-TW"/>
              </w:rPr>
            </w:pPr>
            <w:r w:rsidRPr="001677D0">
              <w:rPr>
                <w:rFonts w:ascii="標楷體" w:eastAsia="標楷體" w:hAnsi="標楷體"/>
              </w:rPr>
              <w:t>04</w:t>
            </w:r>
          </w:p>
        </w:tc>
        <w:tc>
          <w:tcPr>
            <w:tcW w:w="4753" w:type="dxa"/>
            <w:tcBorders>
              <w:top w:val="nil"/>
              <w:left w:val="nil"/>
              <w:bottom w:val="single" w:sz="4" w:space="0" w:color="auto"/>
              <w:right w:val="single" w:sz="4" w:space="0" w:color="auto"/>
            </w:tcBorders>
            <w:shd w:val="clear" w:color="auto" w:fill="auto"/>
            <w:noWrap/>
          </w:tcPr>
          <w:p w14:paraId="0D700526" w14:textId="3A918C72" w:rsidR="00E7202C" w:rsidRPr="001677D0" w:rsidRDefault="00E7202C" w:rsidP="00E7202C">
            <w:pPr>
              <w:widowControl/>
              <w:rPr>
                <w:rFonts w:ascii="標楷體" w:eastAsia="標楷體" w:hAnsi="標楷體" w:cs="新細明體"/>
                <w:kern w:val="0"/>
                <w:lang w:val="zh-TW"/>
              </w:rPr>
            </w:pPr>
            <w:r w:rsidRPr="001677D0">
              <w:rPr>
                <w:rFonts w:ascii="標楷體" w:eastAsia="標楷體" w:hAnsi="標楷體" w:hint="eastAsia"/>
              </w:rPr>
              <w:t>支票</w:t>
            </w:r>
            <w:r w:rsidRPr="001677D0">
              <w:rPr>
                <w:rFonts w:ascii="標楷體" w:eastAsia="標楷體" w:hAnsi="標楷體"/>
              </w:rPr>
              <w:t>(</w:t>
            </w:r>
            <w:r w:rsidRPr="001677D0">
              <w:rPr>
                <w:rFonts w:ascii="標楷體" w:eastAsia="標楷體" w:hAnsi="標楷體" w:hint="eastAsia"/>
              </w:rPr>
              <w:t>客戶繳交</w:t>
            </w:r>
            <w:r w:rsidRPr="001677D0">
              <w:rPr>
                <w:rFonts w:ascii="標楷體" w:eastAsia="標楷體" w:hAnsi="標楷體"/>
              </w:rPr>
              <w:t>)</w:t>
            </w:r>
          </w:p>
        </w:tc>
      </w:tr>
      <w:tr w:rsidR="001677D0" w:rsidRPr="001677D0" w14:paraId="0FA0CEC8"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1432E04B" w14:textId="7CE0C799" w:rsidR="00E7202C" w:rsidRPr="001677D0" w:rsidRDefault="00E7202C" w:rsidP="00E7202C">
            <w:pPr>
              <w:widowControl/>
              <w:rPr>
                <w:rFonts w:ascii="標楷體" w:eastAsia="標楷體" w:hAnsi="標楷體"/>
              </w:rPr>
            </w:pPr>
            <w:r w:rsidRPr="001677D0">
              <w:rPr>
                <w:rFonts w:ascii="標楷體" w:eastAsia="標楷體" w:hAnsi="標楷體"/>
              </w:rPr>
              <w:t>05</w:t>
            </w:r>
          </w:p>
        </w:tc>
        <w:tc>
          <w:tcPr>
            <w:tcW w:w="4753" w:type="dxa"/>
            <w:tcBorders>
              <w:top w:val="nil"/>
              <w:left w:val="nil"/>
              <w:bottom w:val="single" w:sz="4" w:space="0" w:color="auto"/>
              <w:right w:val="single" w:sz="4" w:space="0" w:color="auto"/>
            </w:tcBorders>
            <w:shd w:val="clear" w:color="auto" w:fill="auto"/>
            <w:noWrap/>
          </w:tcPr>
          <w:p w14:paraId="7ED36A45" w14:textId="45A1F0C0" w:rsidR="00E7202C" w:rsidRPr="001677D0" w:rsidRDefault="00E7202C" w:rsidP="00E7202C">
            <w:pPr>
              <w:widowControl/>
              <w:rPr>
                <w:rFonts w:ascii="標楷體" w:eastAsia="標楷體" w:hAnsi="標楷體"/>
              </w:rPr>
            </w:pPr>
            <w:r w:rsidRPr="001677D0">
              <w:rPr>
                <w:rFonts w:ascii="標楷體" w:eastAsia="標楷體" w:hAnsi="標楷體" w:hint="eastAsia"/>
              </w:rPr>
              <w:t>支票</w:t>
            </w:r>
            <w:r w:rsidRPr="001677D0">
              <w:rPr>
                <w:rFonts w:ascii="標楷體" w:eastAsia="標楷體" w:hAnsi="標楷體"/>
              </w:rPr>
              <w:t>(</w:t>
            </w:r>
            <w:r w:rsidRPr="001677D0">
              <w:rPr>
                <w:rFonts w:ascii="標楷體" w:eastAsia="標楷體" w:hAnsi="標楷體" w:hint="eastAsia"/>
              </w:rPr>
              <w:t>兌現支票</w:t>
            </w:r>
            <w:r w:rsidRPr="001677D0">
              <w:rPr>
                <w:rFonts w:ascii="標楷體" w:eastAsia="標楷體" w:hAnsi="標楷體"/>
              </w:rPr>
              <w:t>)</w:t>
            </w:r>
          </w:p>
        </w:tc>
      </w:tr>
      <w:tr w:rsidR="001677D0" w:rsidRPr="001677D0" w14:paraId="6313E4F1"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27F6137E" w14:textId="7CC5D584" w:rsidR="00E7202C" w:rsidRPr="001677D0" w:rsidRDefault="00E7202C" w:rsidP="00E7202C">
            <w:pPr>
              <w:widowControl/>
              <w:rPr>
                <w:rFonts w:ascii="標楷體" w:eastAsia="標楷體" w:hAnsi="標楷體" w:cs="新細明體"/>
                <w:kern w:val="0"/>
              </w:rPr>
            </w:pPr>
            <w:r w:rsidRPr="001677D0">
              <w:rPr>
                <w:rFonts w:ascii="標楷體" w:eastAsia="標楷體" w:hAnsi="標楷體"/>
              </w:rPr>
              <w:t>06</w:t>
            </w:r>
          </w:p>
        </w:tc>
        <w:tc>
          <w:tcPr>
            <w:tcW w:w="4753" w:type="dxa"/>
            <w:tcBorders>
              <w:top w:val="nil"/>
              <w:left w:val="nil"/>
              <w:bottom w:val="single" w:sz="4" w:space="0" w:color="auto"/>
              <w:right w:val="single" w:sz="4" w:space="0" w:color="auto"/>
            </w:tcBorders>
            <w:shd w:val="clear" w:color="auto" w:fill="auto"/>
            <w:noWrap/>
          </w:tcPr>
          <w:p w14:paraId="2656980D" w14:textId="425DCB01" w:rsidR="00E7202C" w:rsidRPr="001677D0" w:rsidRDefault="00E7202C" w:rsidP="00E7202C">
            <w:pPr>
              <w:widowControl/>
              <w:rPr>
                <w:rFonts w:ascii="標楷體" w:eastAsia="標楷體" w:hAnsi="標楷體" w:cs="新細明體"/>
                <w:kern w:val="0"/>
              </w:rPr>
            </w:pPr>
            <w:r w:rsidRPr="001677D0">
              <w:rPr>
                <w:rFonts w:ascii="標楷體" w:eastAsia="標楷體" w:hAnsi="標楷體" w:hint="eastAsia"/>
              </w:rPr>
              <w:t>理賠金</w:t>
            </w:r>
          </w:p>
        </w:tc>
      </w:tr>
      <w:tr w:rsidR="001677D0" w:rsidRPr="001677D0" w14:paraId="7C059CD8"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0D42D090" w14:textId="2341C785" w:rsidR="00E7202C" w:rsidRPr="001677D0" w:rsidRDefault="00E7202C" w:rsidP="00E7202C">
            <w:pPr>
              <w:widowControl/>
              <w:rPr>
                <w:rFonts w:ascii="標楷體" w:eastAsia="標楷體" w:hAnsi="標楷體" w:cs="新細明體"/>
                <w:kern w:val="0"/>
                <w:lang w:val="zh-TW"/>
              </w:rPr>
            </w:pPr>
            <w:r w:rsidRPr="001677D0">
              <w:rPr>
                <w:rFonts w:ascii="標楷體" w:eastAsia="標楷體" w:hAnsi="標楷體"/>
              </w:rPr>
              <w:t>07</w:t>
            </w:r>
          </w:p>
        </w:tc>
        <w:tc>
          <w:tcPr>
            <w:tcW w:w="4753" w:type="dxa"/>
            <w:tcBorders>
              <w:top w:val="nil"/>
              <w:left w:val="nil"/>
              <w:bottom w:val="single" w:sz="4" w:space="0" w:color="auto"/>
              <w:right w:val="single" w:sz="4" w:space="0" w:color="auto"/>
            </w:tcBorders>
            <w:shd w:val="clear" w:color="auto" w:fill="auto"/>
            <w:noWrap/>
          </w:tcPr>
          <w:p w14:paraId="5747E413" w14:textId="1D2CB61D" w:rsidR="00E7202C" w:rsidRPr="001677D0" w:rsidRDefault="00E7202C" w:rsidP="00E7202C">
            <w:pPr>
              <w:widowControl/>
              <w:rPr>
                <w:rFonts w:ascii="標楷體" w:eastAsia="標楷體" w:hAnsi="標楷體" w:cs="新細明體"/>
                <w:kern w:val="0"/>
                <w:lang w:val="zh-TW"/>
              </w:rPr>
            </w:pPr>
            <w:r w:rsidRPr="001677D0">
              <w:rPr>
                <w:rFonts w:ascii="標楷體" w:eastAsia="標楷體" w:hAnsi="標楷體" w:hint="eastAsia"/>
              </w:rPr>
              <w:t>代收款</w:t>
            </w:r>
            <w:r w:rsidRPr="001677D0">
              <w:rPr>
                <w:rFonts w:ascii="標楷體" w:eastAsia="標楷體" w:hAnsi="標楷體"/>
              </w:rPr>
              <w:t>-</w:t>
            </w:r>
            <w:r w:rsidRPr="001677D0">
              <w:rPr>
                <w:rFonts w:ascii="標楷體" w:eastAsia="標楷體" w:hAnsi="標楷體" w:hint="eastAsia"/>
              </w:rPr>
              <w:t>債權協商</w:t>
            </w:r>
          </w:p>
        </w:tc>
      </w:tr>
      <w:tr w:rsidR="001677D0" w:rsidRPr="001677D0" w14:paraId="571A9912"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7E5EF28A" w14:textId="57532AC2" w:rsidR="00E7202C" w:rsidRPr="001677D0" w:rsidRDefault="00E7202C" w:rsidP="00E7202C">
            <w:pPr>
              <w:widowControl/>
              <w:rPr>
                <w:rFonts w:ascii="標楷體" w:eastAsia="標楷體" w:hAnsi="標楷體" w:cs="新細明體"/>
                <w:kern w:val="0"/>
              </w:rPr>
            </w:pPr>
            <w:r w:rsidRPr="001677D0">
              <w:rPr>
                <w:rFonts w:ascii="標楷體" w:eastAsia="標楷體" w:hAnsi="標楷體"/>
              </w:rPr>
              <w:t>09</w:t>
            </w:r>
          </w:p>
        </w:tc>
        <w:tc>
          <w:tcPr>
            <w:tcW w:w="4753" w:type="dxa"/>
            <w:tcBorders>
              <w:top w:val="nil"/>
              <w:left w:val="nil"/>
              <w:bottom w:val="single" w:sz="4" w:space="0" w:color="auto"/>
              <w:right w:val="single" w:sz="4" w:space="0" w:color="auto"/>
            </w:tcBorders>
            <w:shd w:val="clear" w:color="auto" w:fill="auto"/>
            <w:noWrap/>
          </w:tcPr>
          <w:p w14:paraId="1B8BA3E0" w14:textId="0221E324" w:rsidR="00E7202C" w:rsidRPr="001677D0" w:rsidRDefault="00E7202C" w:rsidP="00E7202C">
            <w:pPr>
              <w:widowControl/>
              <w:rPr>
                <w:rFonts w:ascii="標楷體" w:eastAsia="標楷體" w:hAnsi="標楷體" w:cs="新細明體"/>
                <w:kern w:val="0"/>
              </w:rPr>
            </w:pPr>
            <w:r w:rsidRPr="001677D0">
              <w:rPr>
                <w:rFonts w:ascii="標楷體" w:eastAsia="標楷體" w:hAnsi="標楷體" w:hint="eastAsia"/>
              </w:rPr>
              <w:t>其他</w:t>
            </w:r>
          </w:p>
        </w:tc>
      </w:tr>
      <w:tr w:rsidR="001677D0" w:rsidRPr="001677D0" w14:paraId="0D6425F1"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326F396E" w14:textId="691387AF" w:rsidR="00E7202C" w:rsidRPr="001677D0" w:rsidRDefault="00E7202C" w:rsidP="00E7202C">
            <w:pPr>
              <w:widowControl/>
              <w:rPr>
                <w:rFonts w:ascii="標楷體" w:eastAsia="標楷體" w:hAnsi="標楷體" w:cs="新細明體"/>
                <w:kern w:val="0"/>
                <w:lang w:val="zh-TW"/>
              </w:rPr>
            </w:pPr>
            <w:r w:rsidRPr="001677D0">
              <w:rPr>
                <w:rFonts w:ascii="標楷體" w:eastAsia="標楷體" w:hAnsi="標楷體"/>
              </w:rPr>
              <w:t>11</w:t>
            </w:r>
          </w:p>
        </w:tc>
        <w:tc>
          <w:tcPr>
            <w:tcW w:w="4753" w:type="dxa"/>
            <w:tcBorders>
              <w:top w:val="nil"/>
              <w:left w:val="nil"/>
              <w:bottom w:val="single" w:sz="4" w:space="0" w:color="auto"/>
              <w:right w:val="single" w:sz="4" w:space="0" w:color="auto"/>
            </w:tcBorders>
            <w:shd w:val="clear" w:color="auto" w:fill="auto"/>
            <w:noWrap/>
          </w:tcPr>
          <w:p w14:paraId="6FFB0E65" w14:textId="2D4939D7" w:rsidR="00E7202C" w:rsidRPr="001677D0" w:rsidRDefault="00E7202C" w:rsidP="00E7202C">
            <w:pPr>
              <w:widowControl/>
              <w:rPr>
                <w:rFonts w:ascii="標楷體" w:eastAsia="標楷體" w:hAnsi="標楷體" w:cs="新細明體"/>
                <w:kern w:val="0"/>
                <w:lang w:val="zh-TW"/>
              </w:rPr>
            </w:pPr>
            <w:r w:rsidRPr="001677D0">
              <w:rPr>
                <w:rFonts w:ascii="標楷體" w:eastAsia="標楷體" w:hAnsi="標楷體" w:hint="eastAsia"/>
              </w:rPr>
              <w:t>匯款轉帳預先作業</w:t>
            </w:r>
          </w:p>
        </w:tc>
      </w:tr>
      <w:tr w:rsidR="001677D0" w:rsidRPr="001677D0" w14:paraId="2075D08E"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56103BBB" w14:textId="6D3CC1D9" w:rsidR="00E7202C" w:rsidRPr="001677D0" w:rsidRDefault="00E7202C" w:rsidP="00E7202C">
            <w:pPr>
              <w:widowControl/>
              <w:rPr>
                <w:rFonts w:ascii="標楷體" w:eastAsia="標楷體" w:hAnsi="標楷體" w:cs="新細明體"/>
                <w:kern w:val="0"/>
              </w:rPr>
            </w:pPr>
            <w:r w:rsidRPr="001677D0">
              <w:rPr>
                <w:rFonts w:ascii="標楷體" w:eastAsia="標楷體" w:hAnsi="標楷體"/>
              </w:rPr>
              <w:t>90</w:t>
            </w:r>
          </w:p>
        </w:tc>
        <w:tc>
          <w:tcPr>
            <w:tcW w:w="4753" w:type="dxa"/>
            <w:tcBorders>
              <w:top w:val="nil"/>
              <w:left w:val="nil"/>
              <w:bottom w:val="single" w:sz="4" w:space="0" w:color="auto"/>
              <w:right w:val="single" w:sz="4" w:space="0" w:color="auto"/>
            </w:tcBorders>
            <w:shd w:val="clear" w:color="auto" w:fill="auto"/>
            <w:noWrap/>
          </w:tcPr>
          <w:p w14:paraId="47D06314" w14:textId="57474A77" w:rsidR="00E7202C" w:rsidRPr="001677D0" w:rsidRDefault="00E7202C" w:rsidP="00E7202C">
            <w:pPr>
              <w:widowControl/>
              <w:rPr>
                <w:rFonts w:ascii="標楷體" w:eastAsia="標楷體" w:hAnsi="標楷體" w:cs="新細明體"/>
                <w:kern w:val="0"/>
              </w:rPr>
            </w:pPr>
            <w:proofErr w:type="gramStart"/>
            <w:r w:rsidRPr="001677D0">
              <w:rPr>
                <w:rFonts w:ascii="標楷體" w:eastAsia="標楷體" w:hAnsi="標楷體" w:hint="eastAsia"/>
              </w:rPr>
              <w:t>暫收抵繳</w:t>
            </w:r>
            <w:proofErr w:type="gramEnd"/>
          </w:p>
        </w:tc>
      </w:tr>
      <w:tr w:rsidR="00E7202C" w:rsidRPr="001677D0" w14:paraId="611A4558"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62CEACB4" w14:textId="6500A047" w:rsidR="00E7202C" w:rsidRPr="001677D0" w:rsidRDefault="00E7202C" w:rsidP="00E7202C">
            <w:pPr>
              <w:widowControl/>
              <w:rPr>
                <w:rFonts w:ascii="標楷體" w:eastAsia="標楷體" w:hAnsi="標楷體" w:cs="新細明體"/>
                <w:kern w:val="0"/>
                <w:lang w:val="zh-TW"/>
              </w:rPr>
            </w:pPr>
            <w:r w:rsidRPr="001677D0">
              <w:rPr>
                <w:rFonts w:ascii="標楷體" w:eastAsia="標楷體" w:hAnsi="標楷體"/>
              </w:rPr>
              <w:t>91</w:t>
            </w:r>
          </w:p>
        </w:tc>
        <w:tc>
          <w:tcPr>
            <w:tcW w:w="4753" w:type="dxa"/>
            <w:tcBorders>
              <w:top w:val="nil"/>
              <w:left w:val="nil"/>
              <w:bottom w:val="single" w:sz="4" w:space="0" w:color="auto"/>
              <w:right w:val="single" w:sz="4" w:space="0" w:color="auto"/>
            </w:tcBorders>
            <w:shd w:val="clear" w:color="auto" w:fill="auto"/>
            <w:noWrap/>
          </w:tcPr>
          <w:p w14:paraId="2DC45C6B" w14:textId="16A4B5D0" w:rsidR="00E7202C" w:rsidRPr="001677D0" w:rsidRDefault="00E7202C" w:rsidP="00E7202C">
            <w:pPr>
              <w:widowControl/>
              <w:rPr>
                <w:rFonts w:ascii="標楷體" w:eastAsia="標楷體" w:hAnsi="標楷體" w:cs="新細明體"/>
                <w:kern w:val="0"/>
                <w:lang w:val="zh-TW"/>
              </w:rPr>
            </w:pPr>
            <w:r w:rsidRPr="001677D0">
              <w:rPr>
                <w:rFonts w:ascii="標楷體" w:eastAsia="標楷體" w:hAnsi="標楷體" w:hint="eastAsia"/>
              </w:rPr>
              <w:t>借新還舊</w:t>
            </w:r>
          </w:p>
        </w:tc>
      </w:tr>
    </w:tbl>
    <w:p w14:paraId="4D07C427" w14:textId="77777777" w:rsidR="005A50AB" w:rsidRPr="001677D0" w:rsidRDefault="005A50AB" w:rsidP="0022279A">
      <w:pPr>
        <w:ind w:leftChars="300" w:left="720"/>
        <w:rPr>
          <w:rFonts w:ascii="標楷體" w:eastAsia="標楷體" w:hAnsi="標楷體"/>
          <w:lang w:val="x-none"/>
        </w:rPr>
      </w:pPr>
    </w:p>
    <w:p w14:paraId="3DFCEFD3" w14:textId="47DFBA1D" w:rsidR="005A50AB" w:rsidRPr="001677D0" w:rsidRDefault="00124C2D" w:rsidP="00787403">
      <w:pPr>
        <w:numPr>
          <w:ilvl w:val="0"/>
          <w:numId w:val="14"/>
        </w:numPr>
        <w:rPr>
          <w:rFonts w:ascii="標楷體" w:eastAsia="標楷體" w:hAnsi="標楷體"/>
        </w:rPr>
      </w:pPr>
      <w:r w:rsidRPr="001677D0">
        <w:rPr>
          <w:rFonts w:ascii="標楷體" w:eastAsia="標楷體" w:hAnsi="標楷體" w:hint="eastAsia"/>
        </w:rPr>
        <w:t>帳</w:t>
      </w:r>
      <w:proofErr w:type="gramStart"/>
      <w:r w:rsidRPr="001677D0">
        <w:rPr>
          <w:rFonts w:ascii="標楷體" w:eastAsia="標楷體" w:hAnsi="標楷體" w:hint="eastAsia"/>
        </w:rPr>
        <w:t>務</w:t>
      </w:r>
      <w:proofErr w:type="gramEnd"/>
      <w:r w:rsidR="005A50AB" w:rsidRPr="001677D0">
        <w:rPr>
          <w:rFonts w:ascii="標楷體" w:eastAsia="標楷體" w:hAnsi="標楷體" w:cs="新細明體" w:hint="eastAsia"/>
          <w:kern w:val="0"/>
          <w:lang w:val="zh-TW"/>
        </w:rPr>
        <w:t>科目</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7B825433" w14:textId="77777777" w:rsidTr="0022279A">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893B75" w14:textId="77777777" w:rsidR="008D4970" w:rsidRPr="001677D0" w:rsidRDefault="008D4970"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tcPr>
          <w:p w14:paraId="4ABACE1F" w14:textId="4924AEA8" w:rsidR="008D4970" w:rsidRPr="001677D0" w:rsidRDefault="008D4970" w:rsidP="007E2411">
            <w:pPr>
              <w:widowControl/>
              <w:rPr>
                <w:rFonts w:ascii="標楷體" w:eastAsia="標楷體" w:hAnsi="標楷體" w:cs="新細明體"/>
                <w:kern w:val="0"/>
              </w:rPr>
            </w:pPr>
            <w:r w:rsidRPr="001677D0">
              <w:rPr>
                <w:rFonts w:ascii="標楷體" w:eastAsia="標楷體" w:hAnsi="標楷體" w:hint="eastAsia"/>
              </w:rPr>
              <w:t>說明</w:t>
            </w:r>
          </w:p>
        </w:tc>
      </w:tr>
      <w:tr w:rsidR="001677D0" w:rsidRPr="001677D0" w14:paraId="4715326A"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51E519AB" w14:textId="77777777" w:rsidR="008D4970" w:rsidRPr="001677D0" w:rsidRDefault="008D4970" w:rsidP="007E2411">
            <w:pPr>
              <w:widowControl/>
              <w:rPr>
                <w:rFonts w:ascii="標楷體" w:eastAsia="標楷體" w:hAnsi="標楷體" w:cs="新細明體"/>
                <w:kern w:val="0"/>
              </w:rPr>
            </w:pPr>
            <w:r w:rsidRPr="001677D0">
              <w:rPr>
                <w:rFonts w:ascii="標楷體" w:eastAsia="標楷體" w:hAnsi="標楷體" w:cs="新細明體" w:hint="eastAsia"/>
                <w:kern w:val="0"/>
              </w:rPr>
              <w:t>310</w:t>
            </w:r>
          </w:p>
        </w:tc>
        <w:tc>
          <w:tcPr>
            <w:tcW w:w="4819" w:type="dxa"/>
            <w:tcBorders>
              <w:top w:val="nil"/>
              <w:left w:val="nil"/>
              <w:bottom w:val="single" w:sz="4" w:space="0" w:color="auto"/>
              <w:right w:val="single" w:sz="4" w:space="0" w:color="auto"/>
            </w:tcBorders>
            <w:shd w:val="clear" w:color="auto" w:fill="auto"/>
            <w:noWrap/>
            <w:vAlign w:val="center"/>
            <w:hideMark/>
          </w:tcPr>
          <w:p w14:paraId="5D1699C0" w14:textId="6CF3C44C" w:rsidR="008D4970" w:rsidRPr="001677D0" w:rsidRDefault="008D4970" w:rsidP="007E2411">
            <w:pPr>
              <w:widowControl/>
              <w:rPr>
                <w:rFonts w:ascii="標楷體" w:eastAsia="標楷體" w:hAnsi="標楷體" w:cs="新細明體"/>
                <w:kern w:val="0"/>
              </w:rPr>
            </w:pPr>
            <w:r w:rsidRPr="001677D0">
              <w:rPr>
                <w:rFonts w:ascii="標楷體" w:eastAsia="標楷體" w:hAnsi="標楷體" w:cs="新細明體" w:hint="eastAsia"/>
                <w:kern w:val="0"/>
              </w:rPr>
              <w:t>短期擔保放款</w:t>
            </w:r>
          </w:p>
        </w:tc>
      </w:tr>
      <w:tr w:rsidR="001677D0" w:rsidRPr="001677D0" w14:paraId="577D24AB"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133BFA48" w14:textId="77777777" w:rsidR="008D4970" w:rsidRPr="001677D0" w:rsidRDefault="008D4970" w:rsidP="007E2411">
            <w:pPr>
              <w:widowControl/>
              <w:rPr>
                <w:rFonts w:ascii="標楷體" w:eastAsia="標楷體" w:hAnsi="標楷體" w:cs="新細明體"/>
                <w:kern w:val="0"/>
              </w:rPr>
            </w:pPr>
            <w:r w:rsidRPr="001677D0">
              <w:rPr>
                <w:rFonts w:ascii="標楷體" w:eastAsia="標楷體" w:hAnsi="標楷體" w:cs="新細明體" w:hint="eastAsia"/>
                <w:kern w:val="0"/>
              </w:rPr>
              <w:t>320</w:t>
            </w:r>
          </w:p>
        </w:tc>
        <w:tc>
          <w:tcPr>
            <w:tcW w:w="4819" w:type="dxa"/>
            <w:tcBorders>
              <w:top w:val="nil"/>
              <w:left w:val="nil"/>
              <w:bottom w:val="single" w:sz="4" w:space="0" w:color="auto"/>
              <w:right w:val="single" w:sz="4" w:space="0" w:color="auto"/>
            </w:tcBorders>
            <w:shd w:val="clear" w:color="auto" w:fill="auto"/>
            <w:noWrap/>
            <w:vAlign w:val="center"/>
            <w:hideMark/>
          </w:tcPr>
          <w:p w14:paraId="7EFD539A" w14:textId="672A3E68" w:rsidR="008D4970" w:rsidRPr="001677D0" w:rsidRDefault="008D4970" w:rsidP="007E2411">
            <w:pPr>
              <w:widowControl/>
              <w:rPr>
                <w:rFonts w:ascii="標楷體" w:eastAsia="標楷體" w:hAnsi="標楷體" w:cs="新細明體"/>
                <w:kern w:val="0"/>
              </w:rPr>
            </w:pPr>
            <w:r w:rsidRPr="001677D0">
              <w:rPr>
                <w:rFonts w:ascii="標楷體" w:eastAsia="標楷體" w:hAnsi="標楷體" w:cs="新細明體" w:hint="eastAsia"/>
                <w:kern w:val="0"/>
              </w:rPr>
              <w:t>中期擔保放款</w:t>
            </w:r>
          </w:p>
        </w:tc>
      </w:tr>
      <w:tr w:rsidR="008D4970" w:rsidRPr="001677D0" w14:paraId="7AFF808D"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76F49959" w14:textId="77777777" w:rsidR="008D4970" w:rsidRPr="001677D0" w:rsidRDefault="008D4970" w:rsidP="007E2411">
            <w:pPr>
              <w:widowControl/>
              <w:rPr>
                <w:rFonts w:ascii="標楷體" w:eastAsia="標楷體" w:hAnsi="標楷體" w:cs="新細明體"/>
                <w:kern w:val="0"/>
              </w:rPr>
            </w:pPr>
            <w:r w:rsidRPr="001677D0">
              <w:rPr>
                <w:rFonts w:ascii="標楷體" w:eastAsia="標楷體" w:hAnsi="標楷體" w:cs="新細明體" w:hint="eastAsia"/>
                <w:kern w:val="0"/>
              </w:rPr>
              <w:t>330</w:t>
            </w:r>
          </w:p>
        </w:tc>
        <w:tc>
          <w:tcPr>
            <w:tcW w:w="4819" w:type="dxa"/>
            <w:tcBorders>
              <w:top w:val="nil"/>
              <w:left w:val="nil"/>
              <w:bottom w:val="single" w:sz="4" w:space="0" w:color="auto"/>
              <w:right w:val="single" w:sz="4" w:space="0" w:color="auto"/>
            </w:tcBorders>
            <w:shd w:val="clear" w:color="auto" w:fill="auto"/>
            <w:noWrap/>
            <w:vAlign w:val="center"/>
            <w:hideMark/>
          </w:tcPr>
          <w:p w14:paraId="20ABD462" w14:textId="235E92D6" w:rsidR="008D4970" w:rsidRPr="001677D0" w:rsidRDefault="008D4970" w:rsidP="007E2411">
            <w:pPr>
              <w:widowControl/>
              <w:rPr>
                <w:rFonts w:ascii="標楷體" w:eastAsia="標楷體" w:hAnsi="標楷體" w:cs="新細明體"/>
                <w:kern w:val="0"/>
              </w:rPr>
            </w:pPr>
            <w:r w:rsidRPr="001677D0">
              <w:rPr>
                <w:rFonts w:ascii="標楷體" w:eastAsia="標楷體" w:hAnsi="標楷體" w:cs="新細明體" w:hint="eastAsia"/>
                <w:kern w:val="0"/>
              </w:rPr>
              <w:t>長期擔保放款</w:t>
            </w:r>
          </w:p>
        </w:tc>
      </w:tr>
    </w:tbl>
    <w:p w14:paraId="4150FDB7" w14:textId="77777777" w:rsidR="005A50AB" w:rsidRPr="001677D0" w:rsidRDefault="005A50AB" w:rsidP="005A50AB">
      <w:pPr>
        <w:tabs>
          <w:tab w:val="left" w:pos="788"/>
        </w:tabs>
        <w:ind w:leftChars="300" w:left="720"/>
        <w:rPr>
          <w:rFonts w:ascii="標楷體" w:eastAsia="標楷體" w:hAnsi="標楷體"/>
        </w:rPr>
      </w:pPr>
    </w:p>
    <w:p w14:paraId="5B222B92" w14:textId="6674E31D" w:rsidR="005A50AB" w:rsidRPr="001677D0" w:rsidRDefault="005A50AB" w:rsidP="00787403">
      <w:pPr>
        <w:numPr>
          <w:ilvl w:val="0"/>
          <w:numId w:val="14"/>
        </w:numPr>
        <w:rPr>
          <w:rFonts w:ascii="標楷體" w:eastAsia="標楷體" w:hAnsi="標楷體"/>
        </w:rPr>
      </w:pPr>
      <w:r w:rsidRPr="001677D0">
        <w:rPr>
          <w:rFonts w:ascii="標楷體" w:eastAsia="標楷體" w:hAnsi="標楷體" w:hint="eastAsia"/>
        </w:rPr>
        <w:t>繳款方式</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067E8E11"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EE74E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7F088FB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18B5935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401CDE5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01</w:t>
            </w:r>
          </w:p>
        </w:tc>
        <w:tc>
          <w:tcPr>
            <w:tcW w:w="4819" w:type="dxa"/>
            <w:tcBorders>
              <w:top w:val="nil"/>
              <w:left w:val="nil"/>
              <w:bottom w:val="single" w:sz="4" w:space="0" w:color="auto"/>
              <w:right w:val="single" w:sz="4" w:space="0" w:color="auto"/>
            </w:tcBorders>
            <w:shd w:val="clear" w:color="auto" w:fill="auto"/>
            <w:noWrap/>
            <w:vAlign w:val="center"/>
            <w:hideMark/>
          </w:tcPr>
          <w:p w14:paraId="2E8AAA5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匯款轉帳</w:t>
            </w:r>
          </w:p>
        </w:tc>
      </w:tr>
      <w:tr w:rsidR="001677D0" w:rsidRPr="001677D0" w14:paraId="51CCB5C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08E13763"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02</w:t>
            </w:r>
          </w:p>
        </w:tc>
        <w:tc>
          <w:tcPr>
            <w:tcW w:w="4819" w:type="dxa"/>
            <w:tcBorders>
              <w:top w:val="nil"/>
              <w:left w:val="nil"/>
              <w:bottom w:val="single" w:sz="4" w:space="0" w:color="auto"/>
              <w:right w:val="single" w:sz="4" w:space="0" w:color="auto"/>
            </w:tcBorders>
            <w:shd w:val="clear" w:color="auto" w:fill="auto"/>
            <w:noWrap/>
            <w:vAlign w:val="center"/>
            <w:hideMark/>
          </w:tcPr>
          <w:p w14:paraId="431683D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銀行扣款</w:t>
            </w:r>
          </w:p>
        </w:tc>
      </w:tr>
      <w:tr w:rsidR="001677D0" w:rsidRPr="001677D0" w14:paraId="1E992B0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3565A77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03</w:t>
            </w:r>
          </w:p>
        </w:tc>
        <w:tc>
          <w:tcPr>
            <w:tcW w:w="4819" w:type="dxa"/>
            <w:tcBorders>
              <w:top w:val="nil"/>
              <w:left w:val="nil"/>
              <w:bottom w:val="single" w:sz="4" w:space="0" w:color="auto"/>
              <w:right w:val="single" w:sz="4" w:space="0" w:color="auto"/>
            </w:tcBorders>
            <w:shd w:val="clear" w:color="auto" w:fill="auto"/>
            <w:noWrap/>
            <w:vAlign w:val="center"/>
            <w:hideMark/>
          </w:tcPr>
          <w:p w14:paraId="17D6983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員工扣薪</w:t>
            </w:r>
          </w:p>
        </w:tc>
      </w:tr>
      <w:tr w:rsidR="001677D0" w:rsidRPr="001677D0" w14:paraId="46AA825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7513765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04</w:t>
            </w:r>
          </w:p>
        </w:tc>
        <w:tc>
          <w:tcPr>
            <w:tcW w:w="4819" w:type="dxa"/>
            <w:tcBorders>
              <w:top w:val="nil"/>
              <w:left w:val="nil"/>
              <w:bottom w:val="single" w:sz="4" w:space="0" w:color="auto"/>
              <w:right w:val="single" w:sz="4" w:space="0" w:color="auto"/>
            </w:tcBorders>
            <w:shd w:val="clear" w:color="auto" w:fill="auto"/>
            <w:noWrap/>
            <w:vAlign w:val="center"/>
            <w:hideMark/>
          </w:tcPr>
          <w:p w14:paraId="06B0C60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支票</w:t>
            </w:r>
          </w:p>
        </w:tc>
      </w:tr>
      <w:tr w:rsidR="001677D0" w:rsidRPr="001677D0" w14:paraId="7460685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165818F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05</w:t>
            </w:r>
          </w:p>
        </w:tc>
        <w:tc>
          <w:tcPr>
            <w:tcW w:w="4819" w:type="dxa"/>
            <w:tcBorders>
              <w:top w:val="nil"/>
              <w:left w:val="nil"/>
              <w:bottom w:val="single" w:sz="4" w:space="0" w:color="auto"/>
              <w:right w:val="single" w:sz="4" w:space="0" w:color="auto"/>
            </w:tcBorders>
            <w:shd w:val="clear" w:color="auto" w:fill="auto"/>
            <w:noWrap/>
            <w:vAlign w:val="center"/>
            <w:hideMark/>
          </w:tcPr>
          <w:p w14:paraId="4CC31DF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特約金</w:t>
            </w:r>
          </w:p>
        </w:tc>
      </w:tr>
      <w:tr w:rsidR="001677D0" w:rsidRPr="001677D0" w14:paraId="601C2C5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318F9784"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06</w:t>
            </w:r>
          </w:p>
        </w:tc>
        <w:tc>
          <w:tcPr>
            <w:tcW w:w="4819" w:type="dxa"/>
            <w:tcBorders>
              <w:top w:val="nil"/>
              <w:left w:val="nil"/>
              <w:bottom w:val="single" w:sz="4" w:space="0" w:color="auto"/>
              <w:right w:val="single" w:sz="4" w:space="0" w:color="auto"/>
            </w:tcBorders>
            <w:shd w:val="clear" w:color="auto" w:fill="auto"/>
            <w:noWrap/>
            <w:vAlign w:val="center"/>
            <w:hideMark/>
          </w:tcPr>
          <w:p w14:paraId="6CB4688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人事特約金</w:t>
            </w:r>
          </w:p>
        </w:tc>
      </w:tr>
      <w:tr w:rsidR="001677D0" w:rsidRPr="001677D0" w14:paraId="0720B7C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33DDB8C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07</w:t>
            </w:r>
          </w:p>
        </w:tc>
        <w:tc>
          <w:tcPr>
            <w:tcW w:w="4819" w:type="dxa"/>
            <w:tcBorders>
              <w:top w:val="nil"/>
              <w:left w:val="nil"/>
              <w:bottom w:val="single" w:sz="4" w:space="0" w:color="auto"/>
              <w:right w:val="single" w:sz="4" w:space="0" w:color="auto"/>
            </w:tcBorders>
            <w:shd w:val="clear" w:color="auto" w:fill="auto"/>
            <w:noWrap/>
            <w:vAlign w:val="center"/>
            <w:hideMark/>
          </w:tcPr>
          <w:p w14:paraId="5C06ACD1"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定存特約</w:t>
            </w:r>
          </w:p>
        </w:tc>
      </w:tr>
      <w:tr w:rsidR="001677D0" w:rsidRPr="001677D0" w14:paraId="3538ADD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0D380034"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08</w:t>
            </w:r>
          </w:p>
        </w:tc>
        <w:tc>
          <w:tcPr>
            <w:tcW w:w="4819" w:type="dxa"/>
            <w:tcBorders>
              <w:top w:val="nil"/>
              <w:left w:val="nil"/>
              <w:bottom w:val="single" w:sz="4" w:space="0" w:color="auto"/>
              <w:right w:val="single" w:sz="4" w:space="0" w:color="auto"/>
            </w:tcBorders>
            <w:shd w:val="clear" w:color="auto" w:fill="auto"/>
            <w:noWrap/>
            <w:vAlign w:val="center"/>
            <w:hideMark/>
          </w:tcPr>
          <w:p w14:paraId="386C7E5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劃撥存款</w:t>
            </w:r>
          </w:p>
        </w:tc>
      </w:tr>
      <w:tr w:rsidR="005A50AB" w:rsidRPr="001677D0" w14:paraId="227F4B7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5A712AA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09</w:t>
            </w:r>
          </w:p>
        </w:tc>
        <w:tc>
          <w:tcPr>
            <w:tcW w:w="4819" w:type="dxa"/>
            <w:tcBorders>
              <w:top w:val="nil"/>
              <w:left w:val="nil"/>
              <w:bottom w:val="single" w:sz="4" w:space="0" w:color="auto"/>
              <w:right w:val="single" w:sz="4" w:space="0" w:color="auto"/>
            </w:tcBorders>
            <w:shd w:val="clear" w:color="auto" w:fill="auto"/>
            <w:noWrap/>
            <w:vAlign w:val="center"/>
            <w:hideMark/>
          </w:tcPr>
          <w:p w14:paraId="427F237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其他</w:t>
            </w:r>
          </w:p>
        </w:tc>
      </w:tr>
    </w:tbl>
    <w:p w14:paraId="087DFA08" w14:textId="77777777" w:rsidR="005A50AB" w:rsidRPr="001677D0" w:rsidRDefault="005A50AB" w:rsidP="005A50AB">
      <w:pPr>
        <w:tabs>
          <w:tab w:val="left" w:pos="788"/>
        </w:tabs>
        <w:ind w:leftChars="300" w:left="720"/>
        <w:rPr>
          <w:rFonts w:ascii="標楷體" w:eastAsia="標楷體" w:hAnsi="標楷體"/>
        </w:rPr>
      </w:pPr>
    </w:p>
    <w:p w14:paraId="63EDBF6C" w14:textId="602B5C76" w:rsidR="005A50AB" w:rsidRPr="001677D0" w:rsidRDefault="005A50AB" w:rsidP="00787403">
      <w:pPr>
        <w:numPr>
          <w:ilvl w:val="0"/>
          <w:numId w:val="14"/>
        </w:numPr>
        <w:rPr>
          <w:rFonts w:ascii="標楷體" w:eastAsia="標楷體" w:hAnsi="標楷體"/>
        </w:rPr>
      </w:pPr>
      <w:r w:rsidRPr="001677D0">
        <w:rPr>
          <w:rFonts w:ascii="標楷體" w:eastAsia="標楷體" w:hAnsi="標楷體" w:hint="eastAsia"/>
        </w:rPr>
        <w:t>資金用途別</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48A9D893"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D58D1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45938D8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2862385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36E65964"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1</w:t>
            </w:r>
          </w:p>
        </w:tc>
        <w:tc>
          <w:tcPr>
            <w:tcW w:w="4819" w:type="dxa"/>
            <w:tcBorders>
              <w:top w:val="nil"/>
              <w:left w:val="nil"/>
              <w:bottom w:val="single" w:sz="4" w:space="0" w:color="auto"/>
              <w:right w:val="single" w:sz="4" w:space="0" w:color="auto"/>
            </w:tcBorders>
            <w:shd w:val="clear" w:color="auto" w:fill="auto"/>
            <w:noWrap/>
            <w:vAlign w:val="center"/>
            <w:hideMark/>
          </w:tcPr>
          <w:p w14:paraId="3E0030F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週轉金</w:t>
            </w:r>
          </w:p>
        </w:tc>
      </w:tr>
      <w:tr w:rsidR="001677D0" w:rsidRPr="001677D0" w14:paraId="5116A13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5B180A3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2</w:t>
            </w:r>
          </w:p>
        </w:tc>
        <w:tc>
          <w:tcPr>
            <w:tcW w:w="4819" w:type="dxa"/>
            <w:tcBorders>
              <w:top w:val="nil"/>
              <w:left w:val="nil"/>
              <w:bottom w:val="single" w:sz="4" w:space="0" w:color="auto"/>
              <w:right w:val="single" w:sz="4" w:space="0" w:color="auto"/>
            </w:tcBorders>
            <w:shd w:val="clear" w:color="auto" w:fill="auto"/>
            <w:noWrap/>
            <w:vAlign w:val="center"/>
            <w:hideMark/>
          </w:tcPr>
          <w:p w14:paraId="444CCB0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購置不動產</w:t>
            </w:r>
          </w:p>
        </w:tc>
      </w:tr>
      <w:tr w:rsidR="001677D0" w:rsidRPr="001677D0" w14:paraId="097D002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6C339F9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3</w:t>
            </w:r>
          </w:p>
        </w:tc>
        <w:tc>
          <w:tcPr>
            <w:tcW w:w="4819" w:type="dxa"/>
            <w:tcBorders>
              <w:top w:val="nil"/>
              <w:left w:val="nil"/>
              <w:bottom w:val="single" w:sz="4" w:space="0" w:color="auto"/>
              <w:right w:val="single" w:sz="4" w:space="0" w:color="auto"/>
            </w:tcBorders>
            <w:shd w:val="clear" w:color="auto" w:fill="auto"/>
            <w:noWrap/>
            <w:vAlign w:val="center"/>
            <w:hideMark/>
          </w:tcPr>
          <w:p w14:paraId="137EFB5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營業用資產</w:t>
            </w:r>
          </w:p>
        </w:tc>
      </w:tr>
      <w:tr w:rsidR="001677D0" w:rsidRPr="001677D0" w14:paraId="2341365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1B7C10A5"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4</w:t>
            </w:r>
          </w:p>
        </w:tc>
        <w:tc>
          <w:tcPr>
            <w:tcW w:w="4819" w:type="dxa"/>
            <w:tcBorders>
              <w:top w:val="nil"/>
              <w:left w:val="nil"/>
              <w:bottom w:val="single" w:sz="4" w:space="0" w:color="auto"/>
              <w:right w:val="single" w:sz="4" w:space="0" w:color="auto"/>
            </w:tcBorders>
            <w:shd w:val="clear" w:color="auto" w:fill="auto"/>
            <w:noWrap/>
            <w:vAlign w:val="center"/>
            <w:hideMark/>
          </w:tcPr>
          <w:p w14:paraId="0197451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固定資產</w:t>
            </w:r>
          </w:p>
        </w:tc>
      </w:tr>
      <w:tr w:rsidR="001677D0" w:rsidRPr="001677D0" w14:paraId="57328BD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17CEF5B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5</w:t>
            </w:r>
          </w:p>
        </w:tc>
        <w:tc>
          <w:tcPr>
            <w:tcW w:w="4819" w:type="dxa"/>
            <w:tcBorders>
              <w:top w:val="nil"/>
              <w:left w:val="nil"/>
              <w:bottom w:val="single" w:sz="4" w:space="0" w:color="auto"/>
              <w:right w:val="single" w:sz="4" w:space="0" w:color="auto"/>
            </w:tcBorders>
            <w:shd w:val="clear" w:color="auto" w:fill="auto"/>
            <w:noWrap/>
            <w:vAlign w:val="center"/>
            <w:hideMark/>
          </w:tcPr>
          <w:p w14:paraId="79B606D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企業投資</w:t>
            </w:r>
          </w:p>
        </w:tc>
      </w:tr>
      <w:tr w:rsidR="001677D0" w:rsidRPr="001677D0" w14:paraId="06E5E45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492B8BD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6</w:t>
            </w:r>
          </w:p>
        </w:tc>
        <w:tc>
          <w:tcPr>
            <w:tcW w:w="4819" w:type="dxa"/>
            <w:tcBorders>
              <w:top w:val="nil"/>
              <w:left w:val="nil"/>
              <w:bottom w:val="single" w:sz="4" w:space="0" w:color="auto"/>
              <w:right w:val="single" w:sz="4" w:space="0" w:color="auto"/>
            </w:tcBorders>
            <w:shd w:val="clear" w:color="auto" w:fill="auto"/>
            <w:noWrap/>
            <w:vAlign w:val="center"/>
            <w:hideMark/>
          </w:tcPr>
          <w:p w14:paraId="26A0EE62"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購置動產</w:t>
            </w:r>
          </w:p>
        </w:tc>
      </w:tr>
      <w:tr w:rsidR="005A50AB" w:rsidRPr="001677D0" w14:paraId="5475176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3C74D28A"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9</w:t>
            </w:r>
          </w:p>
        </w:tc>
        <w:tc>
          <w:tcPr>
            <w:tcW w:w="4819" w:type="dxa"/>
            <w:tcBorders>
              <w:top w:val="nil"/>
              <w:left w:val="nil"/>
              <w:bottom w:val="single" w:sz="4" w:space="0" w:color="auto"/>
              <w:right w:val="single" w:sz="4" w:space="0" w:color="auto"/>
            </w:tcBorders>
            <w:shd w:val="clear" w:color="auto" w:fill="auto"/>
            <w:noWrap/>
            <w:vAlign w:val="center"/>
            <w:hideMark/>
          </w:tcPr>
          <w:p w14:paraId="68BDCD2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其他</w:t>
            </w:r>
          </w:p>
        </w:tc>
      </w:tr>
    </w:tbl>
    <w:p w14:paraId="2B0FC560" w14:textId="77777777" w:rsidR="005A50AB" w:rsidRPr="001677D0" w:rsidRDefault="005A50AB" w:rsidP="005A50AB">
      <w:pPr>
        <w:tabs>
          <w:tab w:val="left" w:pos="788"/>
        </w:tabs>
        <w:ind w:leftChars="300" w:left="720"/>
        <w:rPr>
          <w:rFonts w:ascii="標楷體" w:eastAsia="標楷體" w:hAnsi="標楷體"/>
        </w:rPr>
      </w:pPr>
    </w:p>
    <w:p w14:paraId="1713D07D" w14:textId="1308CE27" w:rsidR="005A50AB" w:rsidRPr="001677D0" w:rsidRDefault="005A50AB" w:rsidP="00787403">
      <w:pPr>
        <w:numPr>
          <w:ilvl w:val="0"/>
          <w:numId w:val="14"/>
        </w:numPr>
        <w:rPr>
          <w:rFonts w:ascii="標楷體" w:eastAsia="標楷體" w:hAnsi="標楷體"/>
        </w:rPr>
      </w:pPr>
      <w:r w:rsidRPr="001677D0">
        <w:rPr>
          <w:rFonts w:ascii="標楷體" w:eastAsia="標楷體" w:hAnsi="標楷體" w:hint="eastAsia"/>
        </w:rPr>
        <w:t>與借款人關係</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5E23CFD3" w14:textId="77777777" w:rsidTr="0022279A">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32125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11F77A84"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0892353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1EE8C27F" w14:textId="77777777" w:rsidR="005A50AB" w:rsidRPr="001677D0" w:rsidRDefault="00285E53" w:rsidP="007E2411">
            <w:pPr>
              <w:widowControl/>
              <w:rPr>
                <w:rFonts w:ascii="標楷體" w:eastAsia="標楷體" w:hAnsi="標楷體" w:cs="新細明體"/>
                <w:kern w:val="0"/>
              </w:rPr>
            </w:pPr>
            <w:r w:rsidRPr="001677D0">
              <w:rPr>
                <w:rFonts w:ascii="標楷體" w:eastAsia="標楷體" w:hAnsi="標楷體" w:cs="新細明體" w:hint="eastAsia"/>
                <w:kern w:val="0"/>
              </w:rPr>
              <w:t>00</w:t>
            </w:r>
          </w:p>
        </w:tc>
        <w:tc>
          <w:tcPr>
            <w:tcW w:w="4819" w:type="dxa"/>
            <w:tcBorders>
              <w:top w:val="nil"/>
              <w:left w:val="nil"/>
              <w:bottom w:val="single" w:sz="4" w:space="0" w:color="auto"/>
              <w:right w:val="single" w:sz="4" w:space="0" w:color="auto"/>
            </w:tcBorders>
            <w:shd w:val="clear" w:color="auto" w:fill="auto"/>
            <w:noWrap/>
            <w:vAlign w:val="center"/>
            <w:hideMark/>
          </w:tcPr>
          <w:p w14:paraId="627A4AB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本人</w:t>
            </w:r>
          </w:p>
        </w:tc>
      </w:tr>
      <w:tr w:rsidR="001677D0" w:rsidRPr="001677D0" w14:paraId="38F97D1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6C11334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01</w:t>
            </w:r>
          </w:p>
        </w:tc>
        <w:tc>
          <w:tcPr>
            <w:tcW w:w="4819" w:type="dxa"/>
            <w:tcBorders>
              <w:top w:val="nil"/>
              <w:left w:val="nil"/>
              <w:bottom w:val="single" w:sz="4" w:space="0" w:color="auto"/>
              <w:right w:val="single" w:sz="4" w:space="0" w:color="auto"/>
            </w:tcBorders>
            <w:shd w:val="clear" w:color="auto" w:fill="auto"/>
            <w:noWrap/>
            <w:vAlign w:val="center"/>
            <w:hideMark/>
          </w:tcPr>
          <w:p w14:paraId="6AEA48D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夫</w:t>
            </w:r>
          </w:p>
        </w:tc>
      </w:tr>
      <w:tr w:rsidR="001677D0" w:rsidRPr="001677D0" w14:paraId="3C258CE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564056C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02</w:t>
            </w:r>
          </w:p>
        </w:tc>
        <w:tc>
          <w:tcPr>
            <w:tcW w:w="4819" w:type="dxa"/>
            <w:tcBorders>
              <w:top w:val="nil"/>
              <w:left w:val="nil"/>
              <w:bottom w:val="single" w:sz="4" w:space="0" w:color="auto"/>
              <w:right w:val="single" w:sz="4" w:space="0" w:color="auto"/>
            </w:tcBorders>
            <w:shd w:val="clear" w:color="auto" w:fill="auto"/>
            <w:noWrap/>
            <w:vAlign w:val="center"/>
            <w:hideMark/>
          </w:tcPr>
          <w:p w14:paraId="7D4E33C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妻</w:t>
            </w:r>
          </w:p>
        </w:tc>
      </w:tr>
      <w:tr w:rsidR="001677D0" w:rsidRPr="001677D0" w14:paraId="2D45881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079B162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03</w:t>
            </w:r>
          </w:p>
        </w:tc>
        <w:tc>
          <w:tcPr>
            <w:tcW w:w="4819" w:type="dxa"/>
            <w:tcBorders>
              <w:top w:val="nil"/>
              <w:left w:val="nil"/>
              <w:bottom w:val="single" w:sz="4" w:space="0" w:color="auto"/>
              <w:right w:val="single" w:sz="4" w:space="0" w:color="auto"/>
            </w:tcBorders>
            <w:shd w:val="clear" w:color="auto" w:fill="auto"/>
            <w:noWrap/>
            <w:vAlign w:val="center"/>
            <w:hideMark/>
          </w:tcPr>
          <w:p w14:paraId="63AE3574"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父</w:t>
            </w:r>
          </w:p>
        </w:tc>
      </w:tr>
      <w:tr w:rsidR="001677D0" w:rsidRPr="001677D0" w14:paraId="312C228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5F81E7B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04</w:t>
            </w:r>
          </w:p>
        </w:tc>
        <w:tc>
          <w:tcPr>
            <w:tcW w:w="4819" w:type="dxa"/>
            <w:tcBorders>
              <w:top w:val="nil"/>
              <w:left w:val="nil"/>
              <w:bottom w:val="single" w:sz="4" w:space="0" w:color="auto"/>
              <w:right w:val="single" w:sz="4" w:space="0" w:color="auto"/>
            </w:tcBorders>
            <w:shd w:val="clear" w:color="auto" w:fill="auto"/>
            <w:noWrap/>
            <w:vAlign w:val="center"/>
            <w:hideMark/>
          </w:tcPr>
          <w:p w14:paraId="15A334C5"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母</w:t>
            </w:r>
          </w:p>
        </w:tc>
      </w:tr>
      <w:tr w:rsidR="001677D0" w:rsidRPr="001677D0" w14:paraId="278E439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0534D73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05</w:t>
            </w:r>
          </w:p>
        </w:tc>
        <w:tc>
          <w:tcPr>
            <w:tcW w:w="4819" w:type="dxa"/>
            <w:tcBorders>
              <w:top w:val="nil"/>
              <w:left w:val="nil"/>
              <w:bottom w:val="single" w:sz="4" w:space="0" w:color="auto"/>
              <w:right w:val="single" w:sz="4" w:space="0" w:color="auto"/>
            </w:tcBorders>
            <w:shd w:val="clear" w:color="auto" w:fill="auto"/>
            <w:noWrap/>
            <w:vAlign w:val="center"/>
            <w:hideMark/>
          </w:tcPr>
          <w:p w14:paraId="5731AB8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子</w:t>
            </w:r>
          </w:p>
        </w:tc>
      </w:tr>
      <w:tr w:rsidR="001677D0" w:rsidRPr="001677D0" w14:paraId="445C999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17C4DB9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06</w:t>
            </w:r>
          </w:p>
        </w:tc>
        <w:tc>
          <w:tcPr>
            <w:tcW w:w="4819" w:type="dxa"/>
            <w:tcBorders>
              <w:top w:val="nil"/>
              <w:left w:val="nil"/>
              <w:bottom w:val="single" w:sz="4" w:space="0" w:color="auto"/>
              <w:right w:val="single" w:sz="4" w:space="0" w:color="auto"/>
            </w:tcBorders>
            <w:shd w:val="clear" w:color="auto" w:fill="auto"/>
            <w:noWrap/>
            <w:vAlign w:val="center"/>
            <w:hideMark/>
          </w:tcPr>
          <w:p w14:paraId="762A005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女</w:t>
            </w:r>
          </w:p>
        </w:tc>
      </w:tr>
      <w:tr w:rsidR="001677D0" w:rsidRPr="001677D0" w14:paraId="72DA2D8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2F7D43D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07</w:t>
            </w:r>
          </w:p>
        </w:tc>
        <w:tc>
          <w:tcPr>
            <w:tcW w:w="4819" w:type="dxa"/>
            <w:tcBorders>
              <w:top w:val="nil"/>
              <w:left w:val="nil"/>
              <w:bottom w:val="single" w:sz="4" w:space="0" w:color="auto"/>
              <w:right w:val="single" w:sz="4" w:space="0" w:color="auto"/>
            </w:tcBorders>
            <w:shd w:val="clear" w:color="auto" w:fill="auto"/>
            <w:noWrap/>
            <w:vAlign w:val="center"/>
            <w:hideMark/>
          </w:tcPr>
          <w:p w14:paraId="73A09753"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兄</w:t>
            </w:r>
          </w:p>
        </w:tc>
      </w:tr>
      <w:tr w:rsidR="001677D0" w:rsidRPr="001677D0" w14:paraId="4CF5657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3711A74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08</w:t>
            </w:r>
          </w:p>
        </w:tc>
        <w:tc>
          <w:tcPr>
            <w:tcW w:w="4819" w:type="dxa"/>
            <w:tcBorders>
              <w:top w:val="nil"/>
              <w:left w:val="nil"/>
              <w:bottom w:val="single" w:sz="4" w:space="0" w:color="auto"/>
              <w:right w:val="single" w:sz="4" w:space="0" w:color="auto"/>
            </w:tcBorders>
            <w:shd w:val="clear" w:color="auto" w:fill="auto"/>
            <w:noWrap/>
            <w:vAlign w:val="center"/>
            <w:hideMark/>
          </w:tcPr>
          <w:p w14:paraId="3B4B25C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弟</w:t>
            </w:r>
          </w:p>
        </w:tc>
      </w:tr>
      <w:tr w:rsidR="001677D0" w:rsidRPr="001677D0" w14:paraId="5F69B11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7D41563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09</w:t>
            </w:r>
          </w:p>
        </w:tc>
        <w:tc>
          <w:tcPr>
            <w:tcW w:w="4819" w:type="dxa"/>
            <w:tcBorders>
              <w:top w:val="nil"/>
              <w:left w:val="nil"/>
              <w:bottom w:val="single" w:sz="4" w:space="0" w:color="auto"/>
              <w:right w:val="single" w:sz="4" w:space="0" w:color="auto"/>
            </w:tcBorders>
            <w:shd w:val="clear" w:color="auto" w:fill="auto"/>
            <w:noWrap/>
            <w:vAlign w:val="center"/>
            <w:hideMark/>
          </w:tcPr>
          <w:p w14:paraId="4E95AF0F" w14:textId="77777777" w:rsidR="005A50AB" w:rsidRPr="001677D0" w:rsidRDefault="005A50AB" w:rsidP="007E2411">
            <w:pPr>
              <w:widowControl/>
              <w:rPr>
                <w:rFonts w:ascii="標楷體" w:eastAsia="標楷體" w:hAnsi="標楷體" w:cs="新細明體"/>
                <w:kern w:val="0"/>
              </w:rPr>
            </w:pPr>
            <w:proofErr w:type="gramStart"/>
            <w:r w:rsidRPr="001677D0">
              <w:rPr>
                <w:rFonts w:ascii="標楷體" w:eastAsia="標楷體" w:hAnsi="標楷體" w:cs="新細明體" w:hint="eastAsia"/>
                <w:kern w:val="0"/>
              </w:rPr>
              <w:t>姊</w:t>
            </w:r>
            <w:proofErr w:type="gramEnd"/>
          </w:p>
        </w:tc>
      </w:tr>
      <w:tr w:rsidR="001677D0" w:rsidRPr="001677D0" w14:paraId="0DE9761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74BB5C4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10</w:t>
            </w:r>
          </w:p>
        </w:tc>
        <w:tc>
          <w:tcPr>
            <w:tcW w:w="4819" w:type="dxa"/>
            <w:tcBorders>
              <w:top w:val="nil"/>
              <w:left w:val="nil"/>
              <w:bottom w:val="single" w:sz="4" w:space="0" w:color="auto"/>
              <w:right w:val="single" w:sz="4" w:space="0" w:color="auto"/>
            </w:tcBorders>
            <w:shd w:val="clear" w:color="auto" w:fill="auto"/>
            <w:noWrap/>
            <w:vAlign w:val="center"/>
            <w:hideMark/>
          </w:tcPr>
          <w:p w14:paraId="52CFEDFA"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妹</w:t>
            </w:r>
          </w:p>
        </w:tc>
      </w:tr>
      <w:tr w:rsidR="001677D0" w:rsidRPr="001677D0" w14:paraId="1C0F559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5064749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11</w:t>
            </w:r>
          </w:p>
        </w:tc>
        <w:tc>
          <w:tcPr>
            <w:tcW w:w="4819" w:type="dxa"/>
            <w:tcBorders>
              <w:top w:val="nil"/>
              <w:left w:val="nil"/>
              <w:bottom w:val="single" w:sz="4" w:space="0" w:color="auto"/>
              <w:right w:val="single" w:sz="4" w:space="0" w:color="auto"/>
            </w:tcBorders>
            <w:shd w:val="clear" w:color="auto" w:fill="auto"/>
            <w:noWrap/>
            <w:vAlign w:val="center"/>
            <w:hideMark/>
          </w:tcPr>
          <w:p w14:paraId="38D9F16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姪子</w:t>
            </w:r>
          </w:p>
        </w:tc>
      </w:tr>
      <w:tr w:rsidR="005A50AB" w:rsidRPr="001677D0" w14:paraId="0DB9436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135237E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99</w:t>
            </w:r>
          </w:p>
        </w:tc>
        <w:tc>
          <w:tcPr>
            <w:tcW w:w="4819" w:type="dxa"/>
            <w:tcBorders>
              <w:top w:val="nil"/>
              <w:left w:val="nil"/>
              <w:bottom w:val="single" w:sz="4" w:space="0" w:color="auto"/>
              <w:right w:val="single" w:sz="4" w:space="0" w:color="auto"/>
            </w:tcBorders>
            <w:shd w:val="clear" w:color="auto" w:fill="auto"/>
            <w:noWrap/>
            <w:vAlign w:val="center"/>
            <w:hideMark/>
          </w:tcPr>
          <w:p w14:paraId="543844E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其他</w:t>
            </w:r>
          </w:p>
        </w:tc>
      </w:tr>
    </w:tbl>
    <w:p w14:paraId="175B2082" w14:textId="77777777" w:rsidR="005A50AB" w:rsidRPr="001677D0" w:rsidRDefault="005A50AB" w:rsidP="005A50AB">
      <w:pPr>
        <w:tabs>
          <w:tab w:val="left" w:pos="788"/>
        </w:tabs>
        <w:ind w:leftChars="300" w:left="720"/>
        <w:rPr>
          <w:rFonts w:ascii="標楷體" w:eastAsia="標楷體" w:hAnsi="標楷體"/>
        </w:rPr>
      </w:pPr>
    </w:p>
    <w:p w14:paraId="1DFAD227" w14:textId="0246A254" w:rsidR="005A50AB" w:rsidRPr="001677D0" w:rsidRDefault="005A50AB" w:rsidP="00787403">
      <w:pPr>
        <w:numPr>
          <w:ilvl w:val="0"/>
          <w:numId w:val="14"/>
        </w:numPr>
        <w:rPr>
          <w:rFonts w:ascii="標楷體" w:eastAsia="標楷體" w:hAnsi="標楷體"/>
        </w:rPr>
      </w:pPr>
      <w:r w:rsidRPr="001677D0">
        <w:rPr>
          <w:rFonts w:ascii="標楷體" w:eastAsia="標楷體" w:hAnsi="標楷體" w:hint="eastAsia"/>
        </w:rPr>
        <w:t>暫收帳戶</w:t>
      </w:r>
    </w:p>
    <w:tbl>
      <w:tblPr>
        <w:tblW w:w="6426" w:type="dxa"/>
        <w:tblInd w:w="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607"/>
        <w:gridCol w:w="4819"/>
      </w:tblGrid>
      <w:tr w:rsidR="001677D0" w:rsidRPr="001677D0" w14:paraId="43A24E71" w14:textId="77777777" w:rsidTr="0022279A">
        <w:trPr>
          <w:trHeight w:val="340"/>
          <w:tblHeader/>
        </w:trPr>
        <w:tc>
          <w:tcPr>
            <w:tcW w:w="1607" w:type="dxa"/>
            <w:shd w:val="clear" w:color="auto" w:fill="auto"/>
            <w:noWrap/>
            <w:vAlign w:val="center"/>
            <w:hideMark/>
          </w:tcPr>
          <w:p w14:paraId="3A5CDB1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shd w:val="clear" w:color="auto" w:fill="auto"/>
            <w:noWrap/>
            <w:vAlign w:val="center"/>
            <w:hideMark/>
          </w:tcPr>
          <w:p w14:paraId="174EC32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5281FEEE" w14:textId="77777777" w:rsidTr="0022279A">
        <w:trPr>
          <w:trHeight w:val="340"/>
        </w:trPr>
        <w:tc>
          <w:tcPr>
            <w:tcW w:w="1607" w:type="dxa"/>
            <w:shd w:val="clear" w:color="auto" w:fill="auto"/>
            <w:noWrap/>
            <w:vAlign w:val="center"/>
          </w:tcPr>
          <w:p w14:paraId="44A82EA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w:t>
            </w:r>
          </w:p>
        </w:tc>
        <w:tc>
          <w:tcPr>
            <w:tcW w:w="4819" w:type="dxa"/>
            <w:shd w:val="clear" w:color="auto" w:fill="auto"/>
            <w:noWrap/>
            <w:vAlign w:val="center"/>
          </w:tcPr>
          <w:p w14:paraId="0311875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放款暫收款</w:t>
            </w:r>
          </w:p>
        </w:tc>
      </w:tr>
      <w:tr w:rsidR="001677D0" w:rsidRPr="001677D0" w14:paraId="2DFD58BC" w14:textId="77777777" w:rsidTr="0022279A">
        <w:trPr>
          <w:trHeight w:val="340"/>
        </w:trPr>
        <w:tc>
          <w:tcPr>
            <w:tcW w:w="1607" w:type="dxa"/>
            <w:shd w:val="clear" w:color="auto" w:fill="auto"/>
            <w:noWrap/>
            <w:vAlign w:val="center"/>
          </w:tcPr>
          <w:p w14:paraId="601DC0A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w:t>
            </w:r>
          </w:p>
        </w:tc>
        <w:tc>
          <w:tcPr>
            <w:tcW w:w="4819" w:type="dxa"/>
            <w:shd w:val="clear" w:color="auto" w:fill="auto"/>
            <w:noWrap/>
            <w:vAlign w:val="center"/>
          </w:tcPr>
          <w:p w14:paraId="70740554" w14:textId="77777777" w:rsidR="005A50AB" w:rsidRPr="001677D0" w:rsidRDefault="005A50AB" w:rsidP="007E2411">
            <w:pPr>
              <w:rPr>
                <w:rFonts w:ascii="標楷體" w:eastAsia="標楷體" w:hAnsi="標楷體" w:cs="新細明體"/>
              </w:rPr>
            </w:pPr>
            <w:proofErr w:type="gramStart"/>
            <w:r w:rsidRPr="001677D0">
              <w:rPr>
                <w:rFonts w:ascii="標楷體" w:eastAsia="標楷體" w:hAnsi="標楷體" w:hint="eastAsia"/>
              </w:rPr>
              <w:t>債協暫</w:t>
            </w:r>
            <w:proofErr w:type="gramEnd"/>
            <w:r w:rsidRPr="001677D0">
              <w:rPr>
                <w:rFonts w:ascii="標楷體" w:eastAsia="標楷體" w:hAnsi="標楷體" w:hint="eastAsia"/>
              </w:rPr>
              <w:t>收款</w:t>
            </w:r>
          </w:p>
        </w:tc>
      </w:tr>
      <w:tr w:rsidR="001677D0" w:rsidRPr="001677D0" w14:paraId="06509619" w14:textId="77777777" w:rsidTr="0022279A">
        <w:trPr>
          <w:trHeight w:val="340"/>
        </w:trPr>
        <w:tc>
          <w:tcPr>
            <w:tcW w:w="1607" w:type="dxa"/>
            <w:shd w:val="clear" w:color="auto" w:fill="auto"/>
            <w:noWrap/>
            <w:vAlign w:val="center"/>
          </w:tcPr>
          <w:p w14:paraId="4DA51C56" w14:textId="74369144" w:rsidR="008D4970" w:rsidRPr="001677D0" w:rsidRDefault="00365686" w:rsidP="007E2411">
            <w:pPr>
              <w:rPr>
                <w:rFonts w:ascii="標楷體" w:eastAsia="標楷體" w:hAnsi="標楷體"/>
              </w:rPr>
            </w:pPr>
            <w:r w:rsidRPr="001677D0">
              <w:rPr>
                <w:rFonts w:ascii="標楷體" w:eastAsia="標楷體" w:hAnsi="標楷體" w:hint="eastAsia"/>
              </w:rPr>
              <w:t>3</w:t>
            </w:r>
          </w:p>
        </w:tc>
        <w:tc>
          <w:tcPr>
            <w:tcW w:w="4819" w:type="dxa"/>
            <w:shd w:val="clear" w:color="auto" w:fill="auto"/>
            <w:noWrap/>
            <w:vAlign w:val="center"/>
          </w:tcPr>
          <w:p w14:paraId="523CECAD" w14:textId="1862F8E3" w:rsidR="008D4970" w:rsidRPr="001677D0" w:rsidRDefault="008D4970" w:rsidP="008D4970">
            <w:pPr>
              <w:rPr>
                <w:rFonts w:ascii="標楷體" w:eastAsia="標楷體" w:hAnsi="標楷體"/>
              </w:rPr>
            </w:pPr>
            <w:proofErr w:type="gramStart"/>
            <w:r w:rsidRPr="001677D0">
              <w:rPr>
                <w:rFonts w:ascii="標楷體" w:eastAsia="標楷體" w:hAnsi="標楷體" w:hint="eastAsia"/>
              </w:rPr>
              <w:t>債協退還</w:t>
            </w:r>
            <w:proofErr w:type="gramEnd"/>
            <w:r w:rsidRPr="001677D0">
              <w:rPr>
                <w:rFonts w:ascii="標楷體" w:eastAsia="標楷體" w:hAnsi="標楷體" w:hint="eastAsia"/>
              </w:rPr>
              <w:t>款</w:t>
            </w:r>
          </w:p>
        </w:tc>
      </w:tr>
      <w:tr w:rsidR="008D4970" w:rsidRPr="001677D0" w14:paraId="6A244336" w14:textId="77777777" w:rsidTr="0022279A">
        <w:trPr>
          <w:trHeight w:val="340"/>
        </w:trPr>
        <w:tc>
          <w:tcPr>
            <w:tcW w:w="1607" w:type="dxa"/>
            <w:shd w:val="clear" w:color="auto" w:fill="auto"/>
            <w:noWrap/>
            <w:vAlign w:val="center"/>
          </w:tcPr>
          <w:p w14:paraId="1D7ECE5E" w14:textId="7D286FA0" w:rsidR="008D4970" w:rsidRPr="001677D0" w:rsidRDefault="00365686" w:rsidP="007E2411">
            <w:pPr>
              <w:rPr>
                <w:rFonts w:ascii="標楷體" w:eastAsia="標楷體" w:hAnsi="標楷體"/>
              </w:rPr>
            </w:pPr>
            <w:r w:rsidRPr="001677D0">
              <w:rPr>
                <w:rFonts w:ascii="標楷體" w:eastAsia="標楷體" w:hAnsi="標楷體" w:hint="eastAsia"/>
              </w:rPr>
              <w:t>4</w:t>
            </w:r>
          </w:p>
        </w:tc>
        <w:tc>
          <w:tcPr>
            <w:tcW w:w="4819" w:type="dxa"/>
            <w:shd w:val="clear" w:color="auto" w:fill="auto"/>
            <w:noWrap/>
            <w:vAlign w:val="center"/>
          </w:tcPr>
          <w:p w14:paraId="24BFB8E1" w14:textId="26887CED" w:rsidR="008D4970" w:rsidRPr="001677D0" w:rsidRDefault="00365686" w:rsidP="007E2411">
            <w:pPr>
              <w:rPr>
                <w:rFonts w:ascii="標楷體" w:eastAsia="標楷體" w:hAnsi="標楷體"/>
              </w:rPr>
            </w:pPr>
            <w:r w:rsidRPr="001677D0">
              <w:rPr>
                <w:rFonts w:ascii="標楷體" w:eastAsia="標楷體" w:hAnsi="標楷體" w:hint="eastAsia"/>
              </w:rPr>
              <w:t>AML暫收款</w:t>
            </w:r>
          </w:p>
        </w:tc>
      </w:tr>
    </w:tbl>
    <w:p w14:paraId="6B41E974" w14:textId="77777777" w:rsidR="005A50AB" w:rsidRPr="001677D0" w:rsidRDefault="005A50AB" w:rsidP="005A50AB">
      <w:pPr>
        <w:tabs>
          <w:tab w:val="left" w:pos="788"/>
        </w:tabs>
        <w:ind w:leftChars="300" w:left="720"/>
        <w:rPr>
          <w:rFonts w:ascii="標楷體" w:eastAsia="標楷體" w:hAnsi="標楷體"/>
        </w:rPr>
      </w:pPr>
    </w:p>
    <w:p w14:paraId="5AA5FA14" w14:textId="4F4FD512" w:rsidR="005A50AB" w:rsidRPr="001677D0" w:rsidRDefault="005A50AB" w:rsidP="00787403">
      <w:pPr>
        <w:numPr>
          <w:ilvl w:val="0"/>
          <w:numId w:val="14"/>
        </w:numPr>
        <w:rPr>
          <w:rFonts w:ascii="標楷體" w:eastAsia="標楷體" w:hAnsi="標楷體"/>
        </w:rPr>
      </w:pPr>
      <w:r w:rsidRPr="001677D0">
        <w:rPr>
          <w:rFonts w:ascii="標楷體" w:eastAsia="標楷體" w:hAnsi="標楷體" w:hint="eastAsia"/>
        </w:rPr>
        <w:t>暫收款暫收原因</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13798037"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77C3A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099AD211"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542CEA50"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386DA3"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00</w:t>
            </w:r>
          </w:p>
        </w:tc>
        <w:tc>
          <w:tcPr>
            <w:tcW w:w="4819" w:type="dxa"/>
            <w:tcBorders>
              <w:top w:val="single" w:sz="4" w:space="0" w:color="auto"/>
              <w:left w:val="nil"/>
              <w:bottom w:val="single" w:sz="4" w:space="0" w:color="auto"/>
              <w:right w:val="single" w:sz="4" w:space="0" w:color="auto"/>
            </w:tcBorders>
            <w:shd w:val="clear" w:color="auto" w:fill="auto"/>
            <w:noWrap/>
            <w:vAlign w:val="center"/>
          </w:tcPr>
          <w:p w14:paraId="0AD2CDC6" w14:textId="77777777" w:rsidR="005A50AB" w:rsidRPr="001677D0" w:rsidRDefault="005A50AB" w:rsidP="007E2411">
            <w:pPr>
              <w:rPr>
                <w:rFonts w:ascii="標楷體" w:eastAsia="標楷體" w:hAnsi="標楷體" w:cs="新細明體"/>
              </w:rPr>
            </w:pPr>
            <w:proofErr w:type="gramStart"/>
            <w:r w:rsidRPr="001677D0">
              <w:rPr>
                <w:rFonts w:ascii="標楷體" w:eastAsia="標楷體" w:hAnsi="標楷體" w:hint="eastAsia"/>
              </w:rPr>
              <w:t>債協暫</w:t>
            </w:r>
            <w:proofErr w:type="gramEnd"/>
            <w:r w:rsidRPr="001677D0">
              <w:rPr>
                <w:rFonts w:ascii="標楷體" w:eastAsia="標楷體" w:hAnsi="標楷體" w:hint="eastAsia"/>
              </w:rPr>
              <w:t>收款</w:t>
            </w:r>
          </w:p>
        </w:tc>
      </w:tr>
      <w:tr w:rsidR="001677D0" w:rsidRPr="001677D0" w14:paraId="5615961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5A25E08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01</w:t>
            </w:r>
          </w:p>
        </w:tc>
        <w:tc>
          <w:tcPr>
            <w:tcW w:w="4819" w:type="dxa"/>
            <w:tcBorders>
              <w:top w:val="nil"/>
              <w:left w:val="nil"/>
              <w:bottom w:val="single" w:sz="4" w:space="0" w:color="auto"/>
              <w:right w:val="single" w:sz="4" w:space="0" w:color="auto"/>
            </w:tcBorders>
            <w:shd w:val="clear" w:color="auto" w:fill="auto"/>
            <w:noWrap/>
            <w:vAlign w:val="center"/>
            <w:hideMark/>
          </w:tcPr>
          <w:p w14:paraId="7A241A6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溢繳</w:t>
            </w:r>
          </w:p>
        </w:tc>
      </w:tr>
      <w:tr w:rsidR="001677D0" w:rsidRPr="001677D0" w14:paraId="78B6793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152BE4D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02</w:t>
            </w:r>
          </w:p>
        </w:tc>
        <w:tc>
          <w:tcPr>
            <w:tcW w:w="4819" w:type="dxa"/>
            <w:tcBorders>
              <w:top w:val="nil"/>
              <w:left w:val="nil"/>
              <w:bottom w:val="single" w:sz="4" w:space="0" w:color="auto"/>
              <w:right w:val="single" w:sz="4" w:space="0" w:color="auto"/>
            </w:tcBorders>
            <w:shd w:val="clear" w:color="auto" w:fill="auto"/>
            <w:noWrap/>
            <w:vAlign w:val="center"/>
            <w:hideMark/>
          </w:tcPr>
          <w:p w14:paraId="4FF803C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不足利息</w:t>
            </w:r>
          </w:p>
        </w:tc>
      </w:tr>
      <w:tr w:rsidR="001677D0" w:rsidRPr="001677D0" w14:paraId="6D93E7F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0B54C6C4"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03</w:t>
            </w:r>
          </w:p>
        </w:tc>
        <w:tc>
          <w:tcPr>
            <w:tcW w:w="4819" w:type="dxa"/>
            <w:tcBorders>
              <w:top w:val="nil"/>
              <w:left w:val="nil"/>
              <w:bottom w:val="single" w:sz="4" w:space="0" w:color="auto"/>
              <w:right w:val="single" w:sz="4" w:space="0" w:color="auto"/>
            </w:tcBorders>
            <w:shd w:val="clear" w:color="auto" w:fill="auto"/>
            <w:noWrap/>
            <w:vAlign w:val="center"/>
            <w:hideMark/>
          </w:tcPr>
          <w:p w14:paraId="4E59FEE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期票</w:t>
            </w:r>
          </w:p>
        </w:tc>
      </w:tr>
      <w:tr w:rsidR="001677D0" w:rsidRPr="001677D0" w14:paraId="6BC38DC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5E379E1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04</w:t>
            </w:r>
          </w:p>
        </w:tc>
        <w:tc>
          <w:tcPr>
            <w:tcW w:w="4819" w:type="dxa"/>
            <w:tcBorders>
              <w:top w:val="nil"/>
              <w:left w:val="nil"/>
              <w:bottom w:val="single" w:sz="4" w:space="0" w:color="auto"/>
              <w:right w:val="single" w:sz="4" w:space="0" w:color="auto"/>
            </w:tcBorders>
            <w:shd w:val="clear" w:color="auto" w:fill="auto"/>
            <w:noWrap/>
            <w:vAlign w:val="center"/>
            <w:hideMark/>
          </w:tcPr>
          <w:p w14:paraId="16B9AA3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本金異動</w:t>
            </w:r>
          </w:p>
        </w:tc>
      </w:tr>
      <w:tr w:rsidR="001677D0" w:rsidRPr="001677D0" w14:paraId="3FB36EC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4822823A"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05</w:t>
            </w:r>
          </w:p>
        </w:tc>
        <w:tc>
          <w:tcPr>
            <w:tcW w:w="4819" w:type="dxa"/>
            <w:tcBorders>
              <w:top w:val="nil"/>
              <w:left w:val="nil"/>
              <w:bottom w:val="single" w:sz="4" w:space="0" w:color="auto"/>
              <w:right w:val="single" w:sz="4" w:space="0" w:color="auto"/>
            </w:tcBorders>
            <w:shd w:val="clear" w:color="auto" w:fill="auto"/>
            <w:noWrap/>
            <w:vAlign w:val="center"/>
            <w:hideMark/>
          </w:tcPr>
          <w:p w14:paraId="6EEAC5C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積欠期款</w:t>
            </w:r>
          </w:p>
        </w:tc>
      </w:tr>
      <w:tr w:rsidR="001677D0" w:rsidRPr="001677D0" w14:paraId="38EFBC2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61AD23A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06</w:t>
            </w:r>
          </w:p>
        </w:tc>
        <w:tc>
          <w:tcPr>
            <w:tcW w:w="4819" w:type="dxa"/>
            <w:tcBorders>
              <w:top w:val="nil"/>
              <w:left w:val="nil"/>
              <w:bottom w:val="single" w:sz="4" w:space="0" w:color="auto"/>
              <w:right w:val="single" w:sz="4" w:space="0" w:color="auto"/>
            </w:tcBorders>
            <w:shd w:val="clear" w:color="auto" w:fill="auto"/>
            <w:noWrap/>
            <w:vAlign w:val="center"/>
            <w:hideMark/>
          </w:tcPr>
          <w:p w14:paraId="4A3D9E5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即期票現金</w:t>
            </w:r>
          </w:p>
        </w:tc>
      </w:tr>
      <w:tr w:rsidR="001677D0" w:rsidRPr="001677D0" w14:paraId="40FEDC6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60111FF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07</w:t>
            </w:r>
          </w:p>
        </w:tc>
        <w:tc>
          <w:tcPr>
            <w:tcW w:w="4819" w:type="dxa"/>
            <w:tcBorders>
              <w:top w:val="nil"/>
              <w:left w:val="nil"/>
              <w:bottom w:val="single" w:sz="4" w:space="0" w:color="auto"/>
              <w:right w:val="single" w:sz="4" w:space="0" w:color="auto"/>
            </w:tcBorders>
            <w:shd w:val="clear" w:color="auto" w:fill="auto"/>
            <w:noWrap/>
            <w:vAlign w:val="center"/>
            <w:hideMark/>
          </w:tcPr>
          <w:p w14:paraId="0C05439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火險、</w:t>
            </w:r>
            <w:proofErr w:type="gramStart"/>
            <w:r w:rsidRPr="001677D0">
              <w:rPr>
                <w:rFonts w:ascii="標楷體" w:eastAsia="標楷體" w:hAnsi="標楷體" w:hint="eastAsia"/>
              </w:rPr>
              <w:t>帳管</w:t>
            </w:r>
            <w:proofErr w:type="gramEnd"/>
          </w:p>
        </w:tc>
      </w:tr>
      <w:tr w:rsidR="001677D0" w:rsidRPr="001677D0" w14:paraId="3451311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0C5A78D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08</w:t>
            </w:r>
          </w:p>
        </w:tc>
        <w:tc>
          <w:tcPr>
            <w:tcW w:w="4819" w:type="dxa"/>
            <w:tcBorders>
              <w:top w:val="nil"/>
              <w:left w:val="nil"/>
              <w:bottom w:val="single" w:sz="4" w:space="0" w:color="auto"/>
              <w:right w:val="single" w:sz="4" w:space="0" w:color="auto"/>
            </w:tcBorders>
            <w:shd w:val="clear" w:color="auto" w:fill="auto"/>
            <w:noWrap/>
            <w:vAlign w:val="center"/>
            <w:hideMark/>
          </w:tcPr>
          <w:p w14:paraId="05DAC20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兌現票</w:t>
            </w:r>
            <w:proofErr w:type="gramStart"/>
            <w:r w:rsidRPr="001677D0">
              <w:rPr>
                <w:rFonts w:ascii="標楷體" w:eastAsia="標楷體" w:hAnsi="標楷體" w:hint="eastAsia"/>
              </w:rPr>
              <w:t>入帳</w:t>
            </w:r>
            <w:proofErr w:type="gramEnd"/>
          </w:p>
        </w:tc>
      </w:tr>
      <w:tr w:rsidR="005A50AB" w:rsidRPr="001677D0" w14:paraId="192778B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29D46CC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09</w:t>
            </w:r>
          </w:p>
        </w:tc>
        <w:tc>
          <w:tcPr>
            <w:tcW w:w="4819" w:type="dxa"/>
            <w:tcBorders>
              <w:top w:val="nil"/>
              <w:left w:val="nil"/>
              <w:bottom w:val="single" w:sz="4" w:space="0" w:color="auto"/>
              <w:right w:val="single" w:sz="4" w:space="0" w:color="auto"/>
            </w:tcBorders>
            <w:shd w:val="clear" w:color="auto" w:fill="auto"/>
            <w:noWrap/>
            <w:vAlign w:val="center"/>
            <w:hideMark/>
          </w:tcPr>
          <w:p w14:paraId="555E2E6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其他</w:t>
            </w:r>
          </w:p>
        </w:tc>
      </w:tr>
    </w:tbl>
    <w:p w14:paraId="1A4EE704" w14:textId="77777777" w:rsidR="005A50AB" w:rsidRPr="001677D0" w:rsidRDefault="005A50AB" w:rsidP="005A50AB">
      <w:pPr>
        <w:tabs>
          <w:tab w:val="left" w:pos="788"/>
        </w:tabs>
        <w:ind w:leftChars="300" w:left="720"/>
        <w:rPr>
          <w:rFonts w:ascii="標楷體" w:eastAsia="標楷體" w:hAnsi="標楷體"/>
        </w:rPr>
      </w:pPr>
    </w:p>
    <w:p w14:paraId="60013275" w14:textId="442A2A82" w:rsidR="005A50AB" w:rsidRPr="001677D0" w:rsidRDefault="005A50AB" w:rsidP="00787403">
      <w:pPr>
        <w:numPr>
          <w:ilvl w:val="0"/>
          <w:numId w:val="14"/>
        </w:numPr>
        <w:rPr>
          <w:rFonts w:ascii="標楷體" w:eastAsia="標楷體" w:hAnsi="標楷體"/>
        </w:rPr>
      </w:pPr>
      <w:r w:rsidRPr="001677D0">
        <w:rPr>
          <w:rFonts w:ascii="標楷體" w:eastAsia="標楷體" w:hAnsi="標楷體" w:hint="eastAsia"/>
        </w:rPr>
        <w:t>暫收款暫收來源</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7A4C6472" w14:textId="77777777" w:rsidTr="0022279A">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F9A093"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0B91FABA"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2723D2F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5FB6501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01</w:t>
            </w:r>
          </w:p>
        </w:tc>
        <w:tc>
          <w:tcPr>
            <w:tcW w:w="4819" w:type="dxa"/>
            <w:tcBorders>
              <w:top w:val="nil"/>
              <w:left w:val="nil"/>
              <w:bottom w:val="single" w:sz="4" w:space="0" w:color="auto"/>
              <w:right w:val="single" w:sz="4" w:space="0" w:color="auto"/>
            </w:tcBorders>
            <w:shd w:val="clear" w:color="auto" w:fill="auto"/>
            <w:noWrap/>
            <w:vAlign w:val="center"/>
            <w:hideMark/>
          </w:tcPr>
          <w:p w14:paraId="702A705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匯款轉帳</w:t>
            </w:r>
          </w:p>
        </w:tc>
      </w:tr>
      <w:tr w:rsidR="001677D0" w:rsidRPr="001677D0" w14:paraId="4FC727B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2460BA7A"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02</w:t>
            </w:r>
          </w:p>
        </w:tc>
        <w:tc>
          <w:tcPr>
            <w:tcW w:w="4819" w:type="dxa"/>
            <w:tcBorders>
              <w:top w:val="nil"/>
              <w:left w:val="nil"/>
              <w:bottom w:val="single" w:sz="4" w:space="0" w:color="auto"/>
              <w:right w:val="single" w:sz="4" w:space="0" w:color="auto"/>
            </w:tcBorders>
            <w:shd w:val="clear" w:color="auto" w:fill="auto"/>
            <w:noWrap/>
            <w:vAlign w:val="center"/>
            <w:hideMark/>
          </w:tcPr>
          <w:p w14:paraId="2DDE9A0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銀行扣款</w:t>
            </w:r>
          </w:p>
        </w:tc>
      </w:tr>
      <w:tr w:rsidR="001677D0" w:rsidRPr="001677D0" w14:paraId="15FC476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264AEA3A"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03</w:t>
            </w:r>
          </w:p>
        </w:tc>
        <w:tc>
          <w:tcPr>
            <w:tcW w:w="4819" w:type="dxa"/>
            <w:tcBorders>
              <w:top w:val="nil"/>
              <w:left w:val="nil"/>
              <w:bottom w:val="single" w:sz="4" w:space="0" w:color="auto"/>
              <w:right w:val="single" w:sz="4" w:space="0" w:color="auto"/>
            </w:tcBorders>
            <w:shd w:val="clear" w:color="auto" w:fill="auto"/>
            <w:noWrap/>
            <w:vAlign w:val="center"/>
            <w:hideMark/>
          </w:tcPr>
          <w:p w14:paraId="230871A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員工扣款</w:t>
            </w:r>
          </w:p>
        </w:tc>
      </w:tr>
      <w:tr w:rsidR="001677D0" w:rsidRPr="001677D0" w14:paraId="27EEDD9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0A4BA49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04</w:t>
            </w:r>
          </w:p>
        </w:tc>
        <w:tc>
          <w:tcPr>
            <w:tcW w:w="4819" w:type="dxa"/>
            <w:tcBorders>
              <w:top w:val="nil"/>
              <w:left w:val="nil"/>
              <w:bottom w:val="single" w:sz="4" w:space="0" w:color="auto"/>
              <w:right w:val="single" w:sz="4" w:space="0" w:color="auto"/>
            </w:tcBorders>
            <w:shd w:val="clear" w:color="auto" w:fill="auto"/>
            <w:noWrap/>
            <w:vAlign w:val="center"/>
            <w:hideMark/>
          </w:tcPr>
          <w:p w14:paraId="12F6FA5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支票</w:t>
            </w:r>
          </w:p>
        </w:tc>
      </w:tr>
      <w:tr w:rsidR="001677D0" w:rsidRPr="001677D0" w14:paraId="6855C38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11B862C5"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05</w:t>
            </w:r>
          </w:p>
        </w:tc>
        <w:tc>
          <w:tcPr>
            <w:tcW w:w="4819" w:type="dxa"/>
            <w:tcBorders>
              <w:top w:val="nil"/>
              <w:left w:val="nil"/>
              <w:bottom w:val="single" w:sz="4" w:space="0" w:color="auto"/>
              <w:right w:val="single" w:sz="4" w:space="0" w:color="auto"/>
            </w:tcBorders>
            <w:shd w:val="clear" w:color="auto" w:fill="auto"/>
            <w:noWrap/>
            <w:vAlign w:val="center"/>
            <w:hideMark/>
          </w:tcPr>
          <w:p w14:paraId="69B1E2C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現金</w:t>
            </w:r>
          </w:p>
        </w:tc>
      </w:tr>
      <w:tr w:rsidR="001677D0" w:rsidRPr="001677D0" w14:paraId="553BB32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3D3A3C8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06</w:t>
            </w:r>
          </w:p>
        </w:tc>
        <w:tc>
          <w:tcPr>
            <w:tcW w:w="4819" w:type="dxa"/>
            <w:tcBorders>
              <w:top w:val="nil"/>
              <w:left w:val="nil"/>
              <w:bottom w:val="single" w:sz="4" w:space="0" w:color="auto"/>
              <w:right w:val="single" w:sz="4" w:space="0" w:color="auto"/>
            </w:tcBorders>
            <w:shd w:val="clear" w:color="auto" w:fill="auto"/>
            <w:noWrap/>
            <w:vAlign w:val="center"/>
            <w:hideMark/>
          </w:tcPr>
          <w:p w14:paraId="7E31BD6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理賠金</w:t>
            </w:r>
          </w:p>
        </w:tc>
      </w:tr>
      <w:tr w:rsidR="001677D0" w:rsidRPr="001677D0" w14:paraId="2F49260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6E554C9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07</w:t>
            </w:r>
          </w:p>
        </w:tc>
        <w:tc>
          <w:tcPr>
            <w:tcW w:w="4819" w:type="dxa"/>
            <w:tcBorders>
              <w:top w:val="nil"/>
              <w:left w:val="nil"/>
              <w:bottom w:val="single" w:sz="4" w:space="0" w:color="auto"/>
              <w:right w:val="single" w:sz="4" w:space="0" w:color="auto"/>
            </w:tcBorders>
            <w:shd w:val="clear" w:color="auto" w:fill="auto"/>
            <w:noWrap/>
            <w:vAlign w:val="center"/>
            <w:hideMark/>
          </w:tcPr>
          <w:p w14:paraId="596914A0" w14:textId="77777777" w:rsidR="005A50AB" w:rsidRPr="001677D0" w:rsidRDefault="005A50AB" w:rsidP="007E2411">
            <w:pPr>
              <w:rPr>
                <w:rFonts w:ascii="標楷體" w:eastAsia="標楷體" w:hAnsi="標楷體" w:cs="新細明體"/>
              </w:rPr>
            </w:pPr>
            <w:proofErr w:type="gramStart"/>
            <w:r w:rsidRPr="001677D0">
              <w:rPr>
                <w:rFonts w:ascii="標楷體" w:eastAsia="標楷體" w:hAnsi="標楷體" w:hint="eastAsia"/>
              </w:rPr>
              <w:t>債協代</w:t>
            </w:r>
            <w:proofErr w:type="gramEnd"/>
            <w:r w:rsidRPr="001677D0">
              <w:rPr>
                <w:rFonts w:ascii="標楷體" w:eastAsia="標楷體" w:hAnsi="標楷體" w:hint="eastAsia"/>
              </w:rPr>
              <w:t>收款</w:t>
            </w:r>
          </w:p>
        </w:tc>
      </w:tr>
      <w:tr w:rsidR="001677D0" w:rsidRPr="001677D0" w14:paraId="1DF3918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2445981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08</w:t>
            </w:r>
          </w:p>
        </w:tc>
        <w:tc>
          <w:tcPr>
            <w:tcW w:w="4819" w:type="dxa"/>
            <w:tcBorders>
              <w:top w:val="nil"/>
              <w:left w:val="nil"/>
              <w:bottom w:val="single" w:sz="4" w:space="0" w:color="auto"/>
              <w:right w:val="single" w:sz="4" w:space="0" w:color="auto"/>
            </w:tcBorders>
            <w:shd w:val="clear" w:color="auto" w:fill="auto"/>
            <w:noWrap/>
            <w:vAlign w:val="center"/>
            <w:hideMark/>
          </w:tcPr>
          <w:p w14:paraId="1CE87C4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劃撥存款</w:t>
            </w:r>
          </w:p>
        </w:tc>
      </w:tr>
      <w:tr w:rsidR="005A50AB" w:rsidRPr="001677D0" w14:paraId="57FF2C6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242369B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09</w:t>
            </w:r>
          </w:p>
        </w:tc>
        <w:tc>
          <w:tcPr>
            <w:tcW w:w="4819" w:type="dxa"/>
            <w:tcBorders>
              <w:top w:val="nil"/>
              <w:left w:val="nil"/>
              <w:bottom w:val="single" w:sz="4" w:space="0" w:color="auto"/>
              <w:right w:val="single" w:sz="4" w:space="0" w:color="auto"/>
            </w:tcBorders>
            <w:shd w:val="clear" w:color="auto" w:fill="auto"/>
            <w:noWrap/>
            <w:vAlign w:val="center"/>
            <w:hideMark/>
          </w:tcPr>
          <w:p w14:paraId="7D9BAB1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其他</w:t>
            </w:r>
          </w:p>
        </w:tc>
      </w:tr>
    </w:tbl>
    <w:p w14:paraId="73575B48" w14:textId="77777777" w:rsidR="005A50AB" w:rsidRPr="001677D0" w:rsidRDefault="005A50AB" w:rsidP="005A50AB">
      <w:pPr>
        <w:tabs>
          <w:tab w:val="left" w:pos="788"/>
        </w:tabs>
        <w:ind w:leftChars="300" w:left="720"/>
        <w:rPr>
          <w:rFonts w:ascii="標楷體" w:eastAsia="標楷體" w:hAnsi="標楷體"/>
        </w:rPr>
      </w:pPr>
    </w:p>
    <w:p w14:paraId="7955E0A0" w14:textId="4E8E326F" w:rsidR="005A50AB" w:rsidRPr="001677D0" w:rsidRDefault="00365686" w:rsidP="00787403">
      <w:pPr>
        <w:numPr>
          <w:ilvl w:val="0"/>
          <w:numId w:val="14"/>
        </w:numPr>
        <w:rPr>
          <w:rFonts w:ascii="標楷體" w:eastAsia="標楷體" w:hAnsi="標楷體"/>
        </w:rPr>
      </w:pPr>
      <w:r w:rsidRPr="001677D0">
        <w:rPr>
          <w:rFonts w:ascii="標楷體" w:eastAsia="標楷體" w:hAnsi="標楷體" w:hint="eastAsia"/>
        </w:rPr>
        <w:t>暫收款退還作業項目</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7D6B9E02"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97438C"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3C074194"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2F6BB88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499AB5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01</w:t>
            </w:r>
          </w:p>
        </w:tc>
        <w:tc>
          <w:tcPr>
            <w:tcW w:w="4819" w:type="dxa"/>
            <w:tcBorders>
              <w:top w:val="nil"/>
              <w:left w:val="nil"/>
              <w:bottom w:val="single" w:sz="4" w:space="0" w:color="auto"/>
              <w:right w:val="single" w:sz="4" w:space="0" w:color="auto"/>
            </w:tcBorders>
            <w:shd w:val="clear" w:color="auto" w:fill="auto"/>
            <w:noWrap/>
            <w:vAlign w:val="center"/>
          </w:tcPr>
          <w:p w14:paraId="364FD35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抽票</w:t>
            </w:r>
          </w:p>
        </w:tc>
      </w:tr>
      <w:tr w:rsidR="001677D0" w:rsidRPr="001677D0" w14:paraId="27BAAC8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292D98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02</w:t>
            </w:r>
          </w:p>
        </w:tc>
        <w:tc>
          <w:tcPr>
            <w:tcW w:w="4819" w:type="dxa"/>
            <w:tcBorders>
              <w:top w:val="nil"/>
              <w:left w:val="nil"/>
              <w:bottom w:val="single" w:sz="4" w:space="0" w:color="auto"/>
              <w:right w:val="single" w:sz="4" w:space="0" w:color="auto"/>
            </w:tcBorders>
            <w:shd w:val="clear" w:color="auto" w:fill="auto"/>
            <w:noWrap/>
            <w:vAlign w:val="center"/>
          </w:tcPr>
          <w:p w14:paraId="66B0CD2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退票</w:t>
            </w:r>
          </w:p>
        </w:tc>
      </w:tr>
      <w:tr w:rsidR="001677D0" w:rsidRPr="001677D0" w14:paraId="21E3CC5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F7997B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03</w:t>
            </w:r>
          </w:p>
        </w:tc>
        <w:tc>
          <w:tcPr>
            <w:tcW w:w="4819" w:type="dxa"/>
            <w:tcBorders>
              <w:top w:val="nil"/>
              <w:left w:val="nil"/>
              <w:bottom w:val="single" w:sz="4" w:space="0" w:color="auto"/>
              <w:right w:val="single" w:sz="4" w:space="0" w:color="auto"/>
            </w:tcBorders>
            <w:shd w:val="clear" w:color="auto" w:fill="auto"/>
            <w:noWrap/>
            <w:vAlign w:val="center"/>
          </w:tcPr>
          <w:p w14:paraId="36BD940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服務中心</w:t>
            </w:r>
            <w:proofErr w:type="gramStart"/>
            <w:r w:rsidRPr="001677D0">
              <w:rPr>
                <w:rFonts w:ascii="標楷體" w:eastAsia="標楷體" w:hAnsi="標楷體" w:hint="eastAsia"/>
              </w:rPr>
              <w:t>代收抽退票</w:t>
            </w:r>
            <w:proofErr w:type="gramEnd"/>
          </w:p>
        </w:tc>
      </w:tr>
      <w:tr w:rsidR="001677D0" w:rsidRPr="001677D0" w14:paraId="7F42D6B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B24227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04</w:t>
            </w:r>
          </w:p>
        </w:tc>
        <w:tc>
          <w:tcPr>
            <w:tcW w:w="4819" w:type="dxa"/>
            <w:tcBorders>
              <w:top w:val="nil"/>
              <w:left w:val="nil"/>
              <w:bottom w:val="single" w:sz="4" w:space="0" w:color="auto"/>
              <w:right w:val="single" w:sz="4" w:space="0" w:color="auto"/>
            </w:tcBorders>
            <w:shd w:val="clear" w:color="auto" w:fill="auto"/>
            <w:noWrap/>
            <w:vAlign w:val="center"/>
          </w:tcPr>
          <w:p w14:paraId="744B13C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退款台新</w:t>
            </w:r>
          </w:p>
        </w:tc>
      </w:tr>
      <w:tr w:rsidR="001677D0" w:rsidRPr="001677D0" w14:paraId="3F9E8BE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2341C7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05</w:t>
            </w:r>
          </w:p>
        </w:tc>
        <w:tc>
          <w:tcPr>
            <w:tcW w:w="4819" w:type="dxa"/>
            <w:tcBorders>
              <w:top w:val="nil"/>
              <w:left w:val="nil"/>
              <w:bottom w:val="single" w:sz="4" w:space="0" w:color="auto"/>
              <w:right w:val="single" w:sz="4" w:space="0" w:color="auto"/>
            </w:tcBorders>
            <w:shd w:val="clear" w:color="auto" w:fill="auto"/>
            <w:noWrap/>
            <w:vAlign w:val="center"/>
          </w:tcPr>
          <w:p w14:paraId="643425E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退款他行</w:t>
            </w:r>
          </w:p>
        </w:tc>
      </w:tr>
      <w:tr w:rsidR="005A50AB" w:rsidRPr="001677D0" w14:paraId="33AD2C2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06AAC6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11</w:t>
            </w:r>
          </w:p>
        </w:tc>
        <w:tc>
          <w:tcPr>
            <w:tcW w:w="4819" w:type="dxa"/>
            <w:tcBorders>
              <w:top w:val="nil"/>
              <w:left w:val="nil"/>
              <w:bottom w:val="single" w:sz="4" w:space="0" w:color="auto"/>
              <w:right w:val="single" w:sz="4" w:space="0" w:color="auto"/>
            </w:tcBorders>
            <w:shd w:val="clear" w:color="auto" w:fill="auto"/>
            <w:noWrap/>
            <w:vAlign w:val="center"/>
          </w:tcPr>
          <w:p w14:paraId="576408A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退款新光</w:t>
            </w:r>
          </w:p>
        </w:tc>
      </w:tr>
    </w:tbl>
    <w:p w14:paraId="158408E6" w14:textId="77777777" w:rsidR="005A50AB" w:rsidRPr="001677D0" w:rsidRDefault="005A50AB" w:rsidP="005A50AB">
      <w:pPr>
        <w:tabs>
          <w:tab w:val="left" w:pos="788"/>
        </w:tabs>
        <w:ind w:leftChars="300" w:left="720"/>
        <w:rPr>
          <w:rFonts w:ascii="標楷體" w:eastAsia="標楷體" w:hAnsi="標楷體"/>
        </w:rPr>
      </w:pPr>
    </w:p>
    <w:p w14:paraId="05561788" w14:textId="4031A125" w:rsidR="005A50AB" w:rsidRPr="001677D0" w:rsidRDefault="00365686" w:rsidP="00787403">
      <w:pPr>
        <w:numPr>
          <w:ilvl w:val="0"/>
          <w:numId w:val="14"/>
        </w:numPr>
        <w:rPr>
          <w:rFonts w:ascii="標楷體" w:eastAsia="標楷體" w:hAnsi="標楷體"/>
        </w:rPr>
      </w:pPr>
      <w:r w:rsidRPr="001677D0">
        <w:rPr>
          <w:rFonts w:ascii="標楷體" w:eastAsia="標楷體" w:hAnsi="標楷體" w:hint="eastAsia"/>
        </w:rPr>
        <w:t>暫收款銷帳</w:t>
      </w:r>
      <w:r w:rsidR="005A50AB" w:rsidRPr="001677D0">
        <w:rPr>
          <w:rFonts w:ascii="標楷體" w:eastAsia="標楷體" w:hAnsi="標楷體" w:hint="eastAsia"/>
        </w:rPr>
        <w:t>作業項目</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0534A6ED"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D163D1"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45EF379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3CB66D4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FF48A5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06</w:t>
            </w:r>
          </w:p>
        </w:tc>
        <w:tc>
          <w:tcPr>
            <w:tcW w:w="4819" w:type="dxa"/>
            <w:tcBorders>
              <w:top w:val="nil"/>
              <w:left w:val="nil"/>
              <w:bottom w:val="single" w:sz="4" w:space="0" w:color="auto"/>
              <w:right w:val="single" w:sz="4" w:space="0" w:color="auto"/>
            </w:tcBorders>
            <w:shd w:val="clear" w:color="auto" w:fill="auto"/>
            <w:noWrap/>
            <w:vAlign w:val="center"/>
          </w:tcPr>
          <w:p w14:paraId="736D21C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轉帳</w:t>
            </w:r>
          </w:p>
        </w:tc>
      </w:tr>
      <w:tr w:rsidR="001677D0" w:rsidRPr="001677D0" w14:paraId="1994B60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D8BBC8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07</w:t>
            </w:r>
          </w:p>
        </w:tc>
        <w:tc>
          <w:tcPr>
            <w:tcW w:w="4819" w:type="dxa"/>
            <w:tcBorders>
              <w:top w:val="nil"/>
              <w:left w:val="nil"/>
              <w:bottom w:val="single" w:sz="4" w:space="0" w:color="auto"/>
              <w:right w:val="single" w:sz="4" w:space="0" w:color="auto"/>
            </w:tcBorders>
            <w:shd w:val="clear" w:color="auto" w:fill="auto"/>
            <w:noWrap/>
            <w:vAlign w:val="center"/>
          </w:tcPr>
          <w:p w14:paraId="34CC383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沖執行費</w:t>
            </w:r>
          </w:p>
        </w:tc>
      </w:tr>
      <w:tr w:rsidR="001677D0" w:rsidRPr="001677D0" w14:paraId="244183E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916DDB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08</w:t>
            </w:r>
          </w:p>
        </w:tc>
        <w:tc>
          <w:tcPr>
            <w:tcW w:w="4819" w:type="dxa"/>
            <w:tcBorders>
              <w:top w:val="nil"/>
              <w:left w:val="nil"/>
              <w:bottom w:val="single" w:sz="4" w:space="0" w:color="auto"/>
              <w:right w:val="single" w:sz="4" w:space="0" w:color="auto"/>
            </w:tcBorders>
            <w:shd w:val="clear" w:color="auto" w:fill="auto"/>
            <w:noWrap/>
            <w:vAlign w:val="center"/>
          </w:tcPr>
          <w:p w14:paraId="7D4391E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收回呆帳</w:t>
            </w:r>
          </w:p>
        </w:tc>
      </w:tr>
      <w:tr w:rsidR="001677D0" w:rsidRPr="001677D0" w14:paraId="1EECCEC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06E93F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09</w:t>
            </w:r>
          </w:p>
        </w:tc>
        <w:tc>
          <w:tcPr>
            <w:tcW w:w="4819" w:type="dxa"/>
            <w:tcBorders>
              <w:top w:val="nil"/>
              <w:left w:val="nil"/>
              <w:bottom w:val="single" w:sz="4" w:space="0" w:color="auto"/>
              <w:right w:val="single" w:sz="4" w:space="0" w:color="auto"/>
            </w:tcBorders>
            <w:shd w:val="clear" w:color="auto" w:fill="auto"/>
            <w:noWrap/>
            <w:vAlign w:val="center"/>
          </w:tcPr>
          <w:p w14:paraId="2D2FD43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沖火險費</w:t>
            </w:r>
          </w:p>
        </w:tc>
      </w:tr>
      <w:tr w:rsidR="001677D0" w:rsidRPr="001677D0" w14:paraId="5567449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DC6296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10</w:t>
            </w:r>
          </w:p>
        </w:tc>
        <w:tc>
          <w:tcPr>
            <w:tcW w:w="4819" w:type="dxa"/>
            <w:tcBorders>
              <w:top w:val="nil"/>
              <w:left w:val="nil"/>
              <w:bottom w:val="single" w:sz="4" w:space="0" w:color="auto"/>
              <w:right w:val="single" w:sz="4" w:space="0" w:color="auto"/>
            </w:tcBorders>
            <w:shd w:val="clear" w:color="auto" w:fill="auto"/>
            <w:noWrap/>
            <w:vAlign w:val="center"/>
          </w:tcPr>
          <w:p w14:paraId="362F734E" w14:textId="77777777" w:rsidR="005A50AB" w:rsidRPr="001677D0" w:rsidRDefault="005A50AB" w:rsidP="007E2411">
            <w:pPr>
              <w:rPr>
                <w:rFonts w:ascii="標楷體" w:eastAsia="標楷體" w:hAnsi="標楷體" w:cs="新細明體"/>
              </w:rPr>
            </w:pPr>
            <w:proofErr w:type="gramStart"/>
            <w:r w:rsidRPr="001677D0">
              <w:rPr>
                <w:rFonts w:ascii="標楷體" w:eastAsia="標楷體" w:hAnsi="標楷體" w:hint="eastAsia"/>
              </w:rPr>
              <w:t>沖帳管費</w:t>
            </w:r>
            <w:proofErr w:type="gramEnd"/>
            <w:r w:rsidRPr="001677D0">
              <w:rPr>
                <w:rFonts w:ascii="標楷體" w:eastAsia="標楷體" w:hAnsi="標楷體" w:hint="eastAsia"/>
              </w:rPr>
              <w:t>/手續費</w:t>
            </w:r>
          </w:p>
        </w:tc>
      </w:tr>
      <w:tr w:rsidR="001677D0" w:rsidRPr="001677D0" w14:paraId="129F577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5BF12B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12</w:t>
            </w:r>
          </w:p>
        </w:tc>
        <w:tc>
          <w:tcPr>
            <w:tcW w:w="4819" w:type="dxa"/>
            <w:tcBorders>
              <w:top w:val="nil"/>
              <w:left w:val="nil"/>
              <w:bottom w:val="single" w:sz="4" w:space="0" w:color="auto"/>
              <w:right w:val="single" w:sz="4" w:space="0" w:color="auto"/>
            </w:tcBorders>
            <w:shd w:val="clear" w:color="auto" w:fill="auto"/>
            <w:noWrap/>
            <w:vAlign w:val="center"/>
          </w:tcPr>
          <w:p w14:paraId="3E3F049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聯貸件</w:t>
            </w:r>
          </w:p>
        </w:tc>
      </w:tr>
      <w:tr w:rsidR="001677D0" w:rsidRPr="001677D0" w14:paraId="3AEDBBE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5EC395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13</w:t>
            </w:r>
          </w:p>
        </w:tc>
        <w:tc>
          <w:tcPr>
            <w:tcW w:w="4819" w:type="dxa"/>
            <w:tcBorders>
              <w:top w:val="nil"/>
              <w:left w:val="nil"/>
              <w:bottom w:val="single" w:sz="4" w:space="0" w:color="auto"/>
              <w:right w:val="single" w:sz="4" w:space="0" w:color="auto"/>
            </w:tcBorders>
            <w:shd w:val="clear" w:color="auto" w:fill="auto"/>
            <w:noWrap/>
            <w:vAlign w:val="center"/>
          </w:tcPr>
          <w:p w14:paraId="525FA946" w14:textId="77777777" w:rsidR="005A50AB" w:rsidRPr="001677D0" w:rsidRDefault="005A50AB" w:rsidP="007E2411">
            <w:pPr>
              <w:rPr>
                <w:rFonts w:ascii="標楷體" w:eastAsia="標楷體" w:hAnsi="標楷體" w:cs="新細明體"/>
              </w:rPr>
            </w:pPr>
            <w:proofErr w:type="gramStart"/>
            <w:r w:rsidRPr="001677D0">
              <w:rPr>
                <w:rFonts w:ascii="標楷體" w:eastAsia="標楷體" w:hAnsi="標楷體" w:hint="eastAsia"/>
              </w:rPr>
              <w:t>沖什項</w:t>
            </w:r>
            <w:proofErr w:type="gramEnd"/>
            <w:r w:rsidRPr="001677D0">
              <w:rPr>
                <w:rFonts w:ascii="標楷體" w:eastAsia="標楷體" w:hAnsi="標楷體" w:hint="eastAsia"/>
              </w:rPr>
              <w:t>收入</w:t>
            </w:r>
          </w:p>
        </w:tc>
      </w:tr>
      <w:tr w:rsidR="001677D0" w:rsidRPr="001677D0" w14:paraId="10493FF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D4E156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14</w:t>
            </w:r>
          </w:p>
        </w:tc>
        <w:tc>
          <w:tcPr>
            <w:tcW w:w="4819" w:type="dxa"/>
            <w:tcBorders>
              <w:top w:val="nil"/>
              <w:left w:val="nil"/>
              <w:bottom w:val="single" w:sz="4" w:space="0" w:color="auto"/>
              <w:right w:val="single" w:sz="4" w:space="0" w:color="auto"/>
            </w:tcBorders>
            <w:shd w:val="clear" w:color="auto" w:fill="auto"/>
            <w:noWrap/>
            <w:vAlign w:val="center"/>
          </w:tcPr>
          <w:p w14:paraId="47973E9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NPL-銷項稅額</w:t>
            </w:r>
          </w:p>
        </w:tc>
      </w:tr>
      <w:tr w:rsidR="001677D0" w:rsidRPr="001677D0" w14:paraId="7A73BA3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526912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15</w:t>
            </w:r>
          </w:p>
        </w:tc>
        <w:tc>
          <w:tcPr>
            <w:tcW w:w="4819" w:type="dxa"/>
            <w:tcBorders>
              <w:top w:val="nil"/>
              <w:left w:val="nil"/>
              <w:bottom w:val="single" w:sz="4" w:space="0" w:color="auto"/>
              <w:right w:val="single" w:sz="4" w:space="0" w:color="auto"/>
            </w:tcBorders>
            <w:shd w:val="clear" w:color="auto" w:fill="auto"/>
            <w:noWrap/>
            <w:vAlign w:val="center"/>
          </w:tcPr>
          <w:p w14:paraId="139C9E5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921貸款戶</w:t>
            </w:r>
          </w:p>
        </w:tc>
      </w:tr>
      <w:tr w:rsidR="001677D0" w:rsidRPr="001677D0" w14:paraId="106B1BD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4BB897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16</w:t>
            </w:r>
          </w:p>
        </w:tc>
        <w:tc>
          <w:tcPr>
            <w:tcW w:w="4819" w:type="dxa"/>
            <w:tcBorders>
              <w:top w:val="nil"/>
              <w:left w:val="nil"/>
              <w:bottom w:val="single" w:sz="4" w:space="0" w:color="auto"/>
              <w:right w:val="single" w:sz="4" w:space="0" w:color="auto"/>
            </w:tcBorders>
            <w:shd w:val="clear" w:color="auto" w:fill="auto"/>
            <w:noWrap/>
            <w:vAlign w:val="center"/>
          </w:tcPr>
          <w:p w14:paraId="6994E6E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3200億專案</w:t>
            </w:r>
          </w:p>
        </w:tc>
      </w:tr>
      <w:tr w:rsidR="001677D0" w:rsidRPr="001677D0" w14:paraId="689A543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818AEF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17</w:t>
            </w:r>
          </w:p>
        </w:tc>
        <w:tc>
          <w:tcPr>
            <w:tcW w:w="4819" w:type="dxa"/>
            <w:tcBorders>
              <w:top w:val="nil"/>
              <w:left w:val="nil"/>
              <w:bottom w:val="single" w:sz="4" w:space="0" w:color="auto"/>
              <w:right w:val="single" w:sz="4" w:space="0" w:color="auto"/>
            </w:tcBorders>
            <w:shd w:val="clear" w:color="auto" w:fill="auto"/>
            <w:noWrap/>
            <w:vAlign w:val="center"/>
          </w:tcPr>
          <w:p w14:paraId="65FE51F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3200億-</w:t>
            </w:r>
            <w:proofErr w:type="gramStart"/>
            <w:r w:rsidRPr="001677D0">
              <w:rPr>
                <w:rFonts w:ascii="標楷體" w:eastAsia="標楷體" w:hAnsi="標楷體" w:hint="eastAsia"/>
              </w:rPr>
              <w:t>利變</w:t>
            </w:r>
            <w:proofErr w:type="gramEnd"/>
          </w:p>
        </w:tc>
      </w:tr>
      <w:tr w:rsidR="001677D0" w:rsidRPr="001677D0" w14:paraId="25A7A5C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39D3DF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18</w:t>
            </w:r>
          </w:p>
        </w:tc>
        <w:tc>
          <w:tcPr>
            <w:tcW w:w="4819" w:type="dxa"/>
            <w:tcBorders>
              <w:top w:val="nil"/>
              <w:left w:val="nil"/>
              <w:bottom w:val="single" w:sz="4" w:space="0" w:color="auto"/>
              <w:right w:val="single" w:sz="4" w:space="0" w:color="auto"/>
            </w:tcBorders>
            <w:shd w:val="clear" w:color="auto" w:fill="auto"/>
            <w:noWrap/>
            <w:vAlign w:val="center"/>
          </w:tcPr>
          <w:p w14:paraId="425DDB02" w14:textId="77777777" w:rsidR="005A50AB" w:rsidRPr="001677D0" w:rsidRDefault="005A50AB" w:rsidP="007E2411">
            <w:pPr>
              <w:rPr>
                <w:rFonts w:ascii="標楷體" w:eastAsia="標楷體" w:hAnsi="標楷體" w:cs="新細明體"/>
              </w:rPr>
            </w:pPr>
            <w:proofErr w:type="gramStart"/>
            <w:r w:rsidRPr="001677D0">
              <w:rPr>
                <w:rFonts w:ascii="標楷體" w:eastAsia="標楷體" w:hAnsi="標楷體" w:hint="eastAsia"/>
              </w:rPr>
              <w:t>沖備抵</w:t>
            </w:r>
            <w:proofErr w:type="gramEnd"/>
            <w:r w:rsidRPr="001677D0">
              <w:rPr>
                <w:rFonts w:ascii="標楷體" w:eastAsia="標楷體" w:hAnsi="標楷體" w:hint="eastAsia"/>
              </w:rPr>
              <w:t>呆帳</w:t>
            </w:r>
          </w:p>
        </w:tc>
      </w:tr>
      <w:tr w:rsidR="001677D0" w:rsidRPr="001677D0" w14:paraId="52E9F4A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B8EC8A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19</w:t>
            </w:r>
          </w:p>
        </w:tc>
        <w:tc>
          <w:tcPr>
            <w:tcW w:w="4819" w:type="dxa"/>
            <w:tcBorders>
              <w:top w:val="nil"/>
              <w:left w:val="nil"/>
              <w:bottom w:val="single" w:sz="4" w:space="0" w:color="auto"/>
              <w:right w:val="single" w:sz="4" w:space="0" w:color="auto"/>
            </w:tcBorders>
            <w:shd w:val="clear" w:color="auto" w:fill="auto"/>
            <w:noWrap/>
            <w:vAlign w:val="center"/>
          </w:tcPr>
          <w:p w14:paraId="1FB3E1C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轉</w:t>
            </w:r>
            <w:proofErr w:type="gramStart"/>
            <w:r w:rsidRPr="001677D0">
              <w:rPr>
                <w:rFonts w:ascii="標楷體" w:eastAsia="標楷體" w:hAnsi="標楷體" w:hint="eastAsia"/>
              </w:rPr>
              <w:t>債協暫</w:t>
            </w:r>
            <w:proofErr w:type="gramEnd"/>
            <w:r w:rsidRPr="001677D0">
              <w:rPr>
                <w:rFonts w:ascii="標楷體" w:eastAsia="標楷體" w:hAnsi="標楷體" w:hint="eastAsia"/>
              </w:rPr>
              <w:t>收款</w:t>
            </w:r>
          </w:p>
        </w:tc>
      </w:tr>
      <w:tr w:rsidR="001677D0" w:rsidRPr="001677D0" w14:paraId="0AF432E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45B5E3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20</w:t>
            </w:r>
          </w:p>
        </w:tc>
        <w:tc>
          <w:tcPr>
            <w:tcW w:w="4819" w:type="dxa"/>
            <w:tcBorders>
              <w:top w:val="nil"/>
              <w:left w:val="nil"/>
              <w:bottom w:val="single" w:sz="4" w:space="0" w:color="auto"/>
              <w:right w:val="single" w:sz="4" w:space="0" w:color="auto"/>
            </w:tcBorders>
            <w:shd w:val="clear" w:color="auto" w:fill="auto"/>
            <w:noWrap/>
            <w:vAlign w:val="center"/>
          </w:tcPr>
          <w:p w14:paraId="703A62F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轉應付代收</w:t>
            </w:r>
          </w:p>
        </w:tc>
      </w:tr>
      <w:tr w:rsidR="001677D0" w:rsidRPr="001677D0" w14:paraId="4B34464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5512A7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21</w:t>
            </w:r>
          </w:p>
        </w:tc>
        <w:tc>
          <w:tcPr>
            <w:tcW w:w="4819" w:type="dxa"/>
            <w:tcBorders>
              <w:top w:val="nil"/>
              <w:left w:val="nil"/>
              <w:bottom w:val="single" w:sz="4" w:space="0" w:color="auto"/>
              <w:right w:val="single" w:sz="4" w:space="0" w:color="auto"/>
            </w:tcBorders>
            <w:shd w:val="clear" w:color="auto" w:fill="auto"/>
            <w:noWrap/>
            <w:vAlign w:val="center"/>
          </w:tcPr>
          <w:p w14:paraId="25D72F0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88風災</w:t>
            </w:r>
          </w:p>
        </w:tc>
      </w:tr>
      <w:tr w:rsidR="001677D0" w:rsidRPr="001677D0" w14:paraId="44A51A8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F78319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22</w:t>
            </w:r>
          </w:p>
        </w:tc>
        <w:tc>
          <w:tcPr>
            <w:tcW w:w="4819" w:type="dxa"/>
            <w:tcBorders>
              <w:top w:val="nil"/>
              <w:left w:val="nil"/>
              <w:bottom w:val="single" w:sz="4" w:space="0" w:color="auto"/>
              <w:right w:val="single" w:sz="4" w:space="0" w:color="auto"/>
            </w:tcBorders>
            <w:shd w:val="clear" w:color="auto" w:fill="auto"/>
            <w:noWrap/>
            <w:vAlign w:val="center"/>
          </w:tcPr>
          <w:p w14:paraId="311318A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88風災-保費</w:t>
            </w:r>
          </w:p>
        </w:tc>
      </w:tr>
      <w:tr w:rsidR="001677D0" w:rsidRPr="001677D0" w14:paraId="2F9A214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CF87E4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23</w:t>
            </w:r>
          </w:p>
        </w:tc>
        <w:tc>
          <w:tcPr>
            <w:tcW w:w="4819" w:type="dxa"/>
            <w:tcBorders>
              <w:top w:val="nil"/>
              <w:left w:val="nil"/>
              <w:bottom w:val="single" w:sz="4" w:space="0" w:color="auto"/>
              <w:right w:val="single" w:sz="4" w:space="0" w:color="auto"/>
            </w:tcBorders>
            <w:shd w:val="clear" w:color="auto" w:fill="auto"/>
            <w:noWrap/>
            <w:vAlign w:val="center"/>
          </w:tcPr>
          <w:p w14:paraId="3411F2B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3200億傳統A</w:t>
            </w:r>
          </w:p>
        </w:tc>
      </w:tr>
      <w:tr w:rsidR="001677D0" w:rsidRPr="001677D0" w14:paraId="0C30C94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6FBEB8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24</w:t>
            </w:r>
          </w:p>
        </w:tc>
        <w:tc>
          <w:tcPr>
            <w:tcW w:w="4819" w:type="dxa"/>
            <w:tcBorders>
              <w:top w:val="nil"/>
              <w:left w:val="nil"/>
              <w:bottom w:val="single" w:sz="4" w:space="0" w:color="auto"/>
              <w:right w:val="single" w:sz="4" w:space="0" w:color="auto"/>
            </w:tcBorders>
            <w:shd w:val="clear" w:color="auto" w:fill="auto"/>
            <w:noWrap/>
            <w:vAlign w:val="center"/>
          </w:tcPr>
          <w:p w14:paraId="498847A1" w14:textId="77777777" w:rsidR="005A50AB" w:rsidRPr="001677D0" w:rsidRDefault="005A50AB" w:rsidP="007E2411">
            <w:pPr>
              <w:rPr>
                <w:rFonts w:ascii="標楷體" w:eastAsia="標楷體" w:hAnsi="標楷體" w:cs="新細明體"/>
              </w:rPr>
            </w:pPr>
            <w:proofErr w:type="gramStart"/>
            <w:r w:rsidRPr="001677D0">
              <w:rPr>
                <w:rFonts w:ascii="標楷體" w:eastAsia="標楷體" w:hAnsi="標楷體" w:hint="eastAsia"/>
              </w:rPr>
              <w:t>沖催收</w:t>
            </w:r>
            <w:proofErr w:type="gramEnd"/>
            <w:r w:rsidRPr="001677D0">
              <w:rPr>
                <w:rFonts w:ascii="標楷體" w:eastAsia="標楷體" w:hAnsi="標楷體" w:hint="eastAsia"/>
              </w:rPr>
              <w:t>法務費</w:t>
            </w:r>
          </w:p>
        </w:tc>
      </w:tr>
      <w:tr w:rsidR="001677D0" w:rsidRPr="001677D0" w14:paraId="705350F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6A7525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25</w:t>
            </w:r>
          </w:p>
        </w:tc>
        <w:tc>
          <w:tcPr>
            <w:tcW w:w="4819" w:type="dxa"/>
            <w:tcBorders>
              <w:top w:val="nil"/>
              <w:left w:val="nil"/>
              <w:bottom w:val="single" w:sz="4" w:space="0" w:color="auto"/>
              <w:right w:val="single" w:sz="4" w:space="0" w:color="auto"/>
            </w:tcBorders>
            <w:shd w:val="clear" w:color="auto" w:fill="auto"/>
            <w:noWrap/>
            <w:vAlign w:val="center"/>
          </w:tcPr>
          <w:p w14:paraId="1C0E6C09" w14:textId="77777777" w:rsidR="005A50AB" w:rsidRPr="001677D0" w:rsidRDefault="005A50AB" w:rsidP="007E2411">
            <w:pPr>
              <w:rPr>
                <w:rFonts w:ascii="標楷體" w:eastAsia="標楷體" w:hAnsi="標楷體" w:cs="新細明體"/>
              </w:rPr>
            </w:pPr>
            <w:proofErr w:type="gramStart"/>
            <w:r w:rsidRPr="001677D0">
              <w:rPr>
                <w:rFonts w:ascii="標楷體" w:eastAsia="標楷體" w:hAnsi="標楷體" w:hint="eastAsia"/>
              </w:rPr>
              <w:t>沖催收</w:t>
            </w:r>
            <w:proofErr w:type="gramEnd"/>
            <w:r w:rsidRPr="001677D0">
              <w:rPr>
                <w:rFonts w:ascii="標楷體" w:eastAsia="標楷體" w:hAnsi="標楷體" w:hint="eastAsia"/>
              </w:rPr>
              <w:t>火險費</w:t>
            </w:r>
          </w:p>
        </w:tc>
      </w:tr>
      <w:tr w:rsidR="001677D0" w:rsidRPr="001677D0" w14:paraId="6CDA55A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756CAD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27</w:t>
            </w:r>
          </w:p>
        </w:tc>
        <w:tc>
          <w:tcPr>
            <w:tcW w:w="4819" w:type="dxa"/>
            <w:tcBorders>
              <w:top w:val="nil"/>
              <w:left w:val="nil"/>
              <w:bottom w:val="single" w:sz="4" w:space="0" w:color="auto"/>
              <w:right w:val="single" w:sz="4" w:space="0" w:color="auto"/>
            </w:tcBorders>
            <w:shd w:val="clear" w:color="auto" w:fill="auto"/>
            <w:noWrap/>
            <w:vAlign w:val="center"/>
          </w:tcPr>
          <w:p w14:paraId="67B02DC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沖聯貸費用</w:t>
            </w:r>
          </w:p>
        </w:tc>
      </w:tr>
      <w:tr w:rsidR="005A50AB" w:rsidRPr="001677D0" w14:paraId="3138C3C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F14163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29</w:t>
            </w:r>
          </w:p>
        </w:tc>
        <w:tc>
          <w:tcPr>
            <w:tcW w:w="4819" w:type="dxa"/>
            <w:tcBorders>
              <w:top w:val="nil"/>
              <w:left w:val="nil"/>
              <w:bottom w:val="single" w:sz="4" w:space="0" w:color="auto"/>
              <w:right w:val="single" w:sz="4" w:space="0" w:color="auto"/>
            </w:tcBorders>
            <w:shd w:val="clear" w:color="auto" w:fill="auto"/>
            <w:noWrap/>
            <w:vAlign w:val="center"/>
          </w:tcPr>
          <w:p w14:paraId="10A5519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貸後</w:t>
            </w:r>
            <w:proofErr w:type="gramStart"/>
            <w:r w:rsidRPr="001677D0">
              <w:rPr>
                <w:rFonts w:ascii="標楷體" w:eastAsia="標楷體" w:hAnsi="標楷體" w:hint="eastAsia"/>
              </w:rPr>
              <w:t>契</w:t>
            </w:r>
            <w:proofErr w:type="gramEnd"/>
            <w:r w:rsidRPr="001677D0">
              <w:rPr>
                <w:rFonts w:ascii="標楷體" w:eastAsia="標楷體" w:hAnsi="標楷體" w:hint="eastAsia"/>
              </w:rPr>
              <w:t>變手續費</w:t>
            </w:r>
          </w:p>
        </w:tc>
      </w:tr>
    </w:tbl>
    <w:p w14:paraId="69BACD81" w14:textId="77777777" w:rsidR="005A50AB" w:rsidRPr="001677D0" w:rsidRDefault="005A50AB" w:rsidP="005A50AB">
      <w:pPr>
        <w:tabs>
          <w:tab w:val="left" w:pos="788"/>
        </w:tabs>
        <w:ind w:leftChars="300" w:left="720"/>
        <w:rPr>
          <w:rFonts w:ascii="標楷體" w:eastAsia="標楷體" w:hAnsi="標楷體"/>
        </w:rPr>
      </w:pPr>
    </w:p>
    <w:p w14:paraId="25DD002A" w14:textId="51C0AEB5" w:rsidR="005A50AB" w:rsidRPr="001677D0" w:rsidRDefault="005A50AB" w:rsidP="00787403">
      <w:pPr>
        <w:numPr>
          <w:ilvl w:val="0"/>
          <w:numId w:val="14"/>
        </w:numPr>
        <w:rPr>
          <w:rFonts w:ascii="標楷體" w:eastAsia="標楷體" w:hAnsi="標楷體"/>
        </w:rPr>
      </w:pPr>
      <w:r w:rsidRPr="001677D0">
        <w:rPr>
          <w:rFonts w:ascii="標楷體" w:eastAsia="標楷體" w:hAnsi="標楷體" w:hint="eastAsia"/>
        </w:rPr>
        <w:t>結案區分</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29476BE2" w14:textId="77777777" w:rsidTr="0022279A">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5C0F9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28CF06D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2541A70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340292E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w:t>
            </w:r>
          </w:p>
        </w:tc>
        <w:tc>
          <w:tcPr>
            <w:tcW w:w="4819" w:type="dxa"/>
            <w:tcBorders>
              <w:top w:val="nil"/>
              <w:left w:val="nil"/>
              <w:bottom w:val="single" w:sz="4" w:space="0" w:color="auto"/>
              <w:right w:val="single" w:sz="4" w:space="0" w:color="auto"/>
            </w:tcBorders>
            <w:shd w:val="clear" w:color="auto" w:fill="auto"/>
            <w:noWrap/>
            <w:vAlign w:val="center"/>
            <w:hideMark/>
          </w:tcPr>
          <w:p w14:paraId="61CA343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正常</w:t>
            </w:r>
          </w:p>
        </w:tc>
      </w:tr>
      <w:tr w:rsidR="001677D0" w:rsidRPr="001677D0" w14:paraId="3C84ABAF"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4560562" w14:textId="4EADB687" w:rsidR="006076E3" w:rsidRPr="001677D0" w:rsidRDefault="006076E3" w:rsidP="006076E3">
            <w:pPr>
              <w:rPr>
                <w:rFonts w:ascii="標楷體" w:eastAsia="標楷體" w:hAnsi="標楷體"/>
              </w:rPr>
            </w:pPr>
            <w:r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tcPr>
          <w:p w14:paraId="43194BFB" w14:textId="4606546B" w:rsidR="006076E3" w:rsidRPr="001677D0" w:rsidRDefault="006076E3" w:rsidP="006076E3">
            <w:pPr>
              <w:rPr>
                <w:rFonts w:ascii="標楷體" w:eastAsia="標楷體" w:hAnsi="標楷體"/>
              </w:rPr>
            </w:pPr>
            <w:r w:rsidRPr="001677D0">
              <w:rPr>
                <w:rFonts w:ascii="標楷體" w:eastAsia="標楷體" w:hAnsi="標楷體" w:hint="eastAsia"/>
              </w:rPr>
              <w:t>展期</w:t>
            </w:r>
            <w:r w:rsidRPr="001677D0">
              <w:rPr>
                <w:rFonts w:ascii="標楷體" w:eastAsia="標楷體" w:hAnsi="標楷體"/>
              </w:rPr>
              <w:t>-</w:t>
            </w:r>
            <w:r w:rsidRPr="001677D0">
              <w:rPr>
                <w:rFonts w:ascii="標楷體" w:eastAsia="標楷體" w:hAnsi="標楷體" w:hint="eastAsia"/>
              </w:rPr>
              <w:t>一般</w:t>
            </w:r>
          </w:p>
        </w:tc>
      </w:tr>
      <w:tr w:rsidR="001677D0" w:rsidRPr="001677D0" w14:paraId="12F18EDC"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777D550" w14:textId="38B885B9" w:rsidR="006076E3" w:rsidRPr="001677D0" w:rsidRDefault="006076E3" w:rsidP="006076E3">
            <w:pPr>
              <w:rPr>
                <w:rFonts w:ascii="標楷體" w:eastAsia="標楷體" w:hAnsi="標楷體"/>
              </w:rPr>
            </w:pPr>
            <w:r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tcPr>
          <w:p w14:paraId="0B3F356F" w14:textId="7BE157F2" w:rsidR="006076E3" w:rsidRPr="001677D0" w:rsidRDefault="006076E3" w:rsidP="006076E3">
            <w:pPr>
              <w:rPr>
                <w:rFonts w:ascii="標楷體" w:eastAsia="標楷體" w:hAnsi="標楷體"/>
              </w:rPr>
            </w:pPr>
            <w:r w:rsidRPr="001677D0">
              <w:rPr>
                <w:rFonts w:ascii="標楷體" w:eastAsia="標楷體" w:hAnsi="標楷體" w:hint="eastAsia"/>
              </w:rPr>
              <w:t>展期</w:t>
            </w:r>
            <w:r w:rsidRPr="001677D0">
              <w:rPr>
                <w:rFonts w:ascii="標楷體" w:eastAsia="標楷體" w:hAnsi="標楷體"/>
              </w:rPr>
              <w:t>-</w:t>
            </w:r>
            <w:r w:rsidRPr="001677D0">
              <w:rPr>
                <w:rFonts w:ascii="標楷體" w:eastAsia="標楷體" w:hAnsi="標楷體" w:hint="eastAsia"/>
              </w:rPr>
              <w:t>協議</w:t>
            </w:r>
          </w:p>
        </w:tc>
      </w:tr>
      <w:tr w:rsidR="001677D0" w:rsidRPr="001677D0" w14:paraId="6DD6912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62B08B5B" w14:textId="4AFFD398" w:rsidR="005A50AB" w:rsidRPr="001677D0" w:rsidRDefault="006076E3" w:rsidP="007E2411">
            <w:pPr>
              <w:rPr>
                <w:rFonts w:ascii="標楷體" w:eastAsia="標楷體" w:hAnsi="標楷體" w:cs="新細明體"/>
              </w:rPr>
            </w:pPr>
            <w:r w:rsidRPr="001677D0">
              <w:rPr>
                <w:rFonts w:ascii="標楷體" w:eastAsia="標楷體" w:hAnsi="標楷體"/>
              </w:rPr>
              <w:t>3</w:t>
            </w:r>
          </w:p>
        </w:tc>
        <w:tc>
          <w:tcPr>
            <w:tcW w:w="4819" w:type="dxa"/>
            <w:tcBorders>
              <w:top w:val="nil"/>
              <w:left w:val="nil"/>
              <w:bottom w:val="single" w:sz="4" w:space="0" w:color="auto"/>
              <w:right w:val="single" w:sz="4" w:space="0" w:color="auto"/>
            </w:tcBorders>
            <w:shd w:val="clear" w:color="auto" w:fill="auto"/>
            <w:noWrap/>
            <w:vAlign w:val="center"/>
            <w:hideMark/>
          </w:tcPr>
          <w:p w14:paraId="29DF1287" w14:textId="77777777" w:rsidR="005A50AB" w:rsidRPr="001677D0" w:rsidRDefault="005A50AB" w:rsidP="007E2411">
            <w:pPr>
              <w:rPr>
                <w:rFonts w:ascii="標楷體" w:eastAsia="標楷體" w:hAnsi="標楷體" w:cs="新細明體"/>
              </w:rPr>
            </w:pPr>
            <w:proofErr w:type="gramStart"/>
            <w:r w:rsidRPr="001677D0">
              <w:rPr>
                <w:rFonts w:ascii="標楷體" w:eastAsia="標楷體" w:hAnsi="標楷體" w:hint="eastAsia"/>
              </w:rPr>
              <w:t>轉催收</w:t>
            </w:r>
            <w:proofErr w:type="gramEnd"/>
          </w:p>
        </w:tc>
      </w:tr>
      <w:tr w:rsidR="001677D0" w:rsidRPr="001677D0" w14:paraId="583A70C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5B8C0D70" w14:textId="53654F2D" w:rsidR="005A50AB" w:rsidRPr="001677D0" w:rsidRDefault="006076E3" w:rsidP="007E2411">
            <w:pPr>
              <w:rPr>
                <w:rFonts w:ascii="標楷體" w:eastAsia="標楷體" w:hAnsi="標楷體" w:cs="新細明體"/>
              </w:rPr>
            </w:pPr>
            <w:r w:rsidRPr="001677D0">
              <w:rPr>
                <w:rFonts w:ascii="標楷體" w:eastAsia="標楷體" w:hAnsi="標楷體"/>
              </w:rPr>
              <w:t>4</w:t>
            </w:r>
          </w:p>
        </w:tc>
        <w:tc>
          <w:tcPr>
            <w:tcW w:w="4819" w:type="dxa"/>
            <w:tcBorders>
              <w:top w:val="nil"/>
              <w:left w:val="nil"/>
              <w:bottom w:val="single" w:sz="4" w:space="0" w:color="auto"/>
              <w:right w:val="single" w:sz="4" w:space="0" w:color="auto"/>
            </w:tcBorders>
            <w:shd w:val="clear" w:color="auto" w:fill="auto"/>
            <w:noWrap/>
            <w:vAlign w:val="center"/>
            <w:hideMark/>
          </w:tcPr>
          <w:p w14:paraId="26EC746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催收戶本人清償</w:t>
            </w:r>
          </w:p>
        </w:tc>
      </w:tr>
      <w:tr w:rsidR="001677D0" w:rsidRPr="001677D0" w14:paraId="7515A76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55056892" w14:textId="709B4CD5" w:rsidR="005A50AB" w:rsidRPr="001677D0" w:rsidRDefault="006076E3" w:rsidP="007E2411">
            <w:pPr>
              <w:rPr>
                <w:rFonts w:ascii="標楷體" w:eastAsia="標楷體" w:hAnsi="標楷體" w:cs="新細明體"/>
              </w:rPr>
            </w:pPr>
            <w:r w:rsidRPr="001677D0">
              <w:rPr>
                <w:rFonts w:ascii="標楷體" w:eastAsia="標楷體" w:hAnsi="標楷體"/>
              </w:rPr>
              <w:t>5</w:t>
            </w:r>
          </w:p>
        </w:tc>
        <w:tc>
          <w:tcPr>
            <w:tcW w:w="4819" w:type="dxa"/>
            <w:tcBorders>
              <w:top w:val="nil"/>
              <w:left w:val="nil"/>
              <w:bottom w:val="single" w:sz="4" w:space="0" w:color="auto"/>
              <w:right w:val="single" w:sz="4" w:space="0" w:color="auto"/>
            </w:tcBorders>
            <w:shd w:val="clear" w:color="auto" w:fill="auto"/>
            <w:noWrap/>
            <w:vAlign w:val="center"/>
            <w:hideMark/>
          </w:tcPr>
          <w:p w14:paraId="4B89808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催收戶保證人代償</w:t>
            </w:r>
          </w:p>
        </w:tc>
      </w:tr>
      <w:tr w:rsidR="001677D0" w:rsidRPr="001677D0" w14:paraId="366C5AB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5AC499EC" w14:textId="10DF7F44" w:rsidR="005A50AB" w:rsidRPr="001677D0" w:rsidRDefault="006076E3" w:rsidP="007E2411">
            <w:pPr>
              <w:rPr>
                <w:rFonts w:ascii="標楷體" w:eastAsia="標楷體" w:hAnsi="標楷體" w:cs="新細明體"/>
              </w:rPr>
            </w:pPr>
            <w:r w:rsidRPr="001677D0">
              <w:rPr>
                <w:rFonts w:ascii="標楷體" w:eastAsia="標楷體" w:hAnsi="標楷體"/>
              </w:rPr>
              <w:t>6</w:t>
            </w:r>
          </w:p>
        </w:tc>
        <w:tc>
          <w:tcPr>
            <w:tcW w:w="4819" w:type="dxa"/>
            <w:tcBorders>
              <w:top w:val="nil"/>
              <w:left w:val="nil"/>
              <w:bottom w:val="single" w:sz="4" w:space="0" w:color="auto"/>
              <w:right w:val="single" w:sz="4" w:space="0" w:color="auto"/>
            </w:tcBorders>
            <w:shd w:val="clear" w:color="auto" w:fill="auto"/>
            <w:noWrap/>
            <w:vAlign w:val="center"/>
            <w:hideMark/>
          </w:tcPr>
          <w:p w14:paraId="4351DBD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催收戶強制執行</w:t>
            </w:r>
          </w:p>
        </w:tc>
      </w:tr>
      <w:tr w:rsidR="001677D0" w:rsidRPr="001677D0" w14:paraId="6B7716F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75E014FC" w14:textId="69221F27" w:rsidR="005A50AB" w:rsidRPr="001677D0" w:rsidRDefault="006076E3" w:rsidP="007E2411">
            <w:pPr>
              <w:rPr>
                <w:rFonts w:ascii="標楷體" w:eastAsia="標楷體" w:hAnsi="標楷體" w:cs="新細明體"/>
              </w:rPr>
            </w:pPr>
            <w:r w:rsidRPr="001677D0">
              <w:rPr>
                <w:rFonts w:ascii="標楷體" w:eastAsia="標楷體" w:hAnsi="標楷體"/>
              </w:rPr>
              <w:t>7</w:t>
            </w:r>
          </w:p>
        </w:tc>
        <w:tc>
          <w:tcPr>
            <w:tcW w:w="4819" w:type="dxa"/>
            <w:tcBorders>
              <w:top w:val="nil"/>
              <w:left w:val="nil"/>
              <w:bottom w:val="single" w:sz="4" w:space="0" w:color="auto"/>
              <w:right w:val="single" w:sz="4" w:space="0" w:color="auto"/>
            </w:tcBorders>
            <w:shd w:val="clear" w:color="auto" w:fill="auto"/>
            <w:noWrap/>
            <w:vAlign w:val="center"/>
            <w:hideMark/>
          </w:tcPr>
          <w:p w14:paraId="3091FBD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轉列呆帳</w:t>
            </w:r>
          </w:p>
        </w:tc>
      </w:tr>
      <w:tr w:rsidR="005A50AB" w:rsidRPr="001677D0" w14:paraId="42CADE8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52B99E02" w14:textId="5D1217FF" w:rsidR="005A50AB" w:rsidRPr="001677D0" w:rsidRDefault="006076E3" w:rsidP="007E2411">
            <w:pPr>
              <w:rPr>
                <w:rFonts w:ascii="標楷體" w:eastAsia="標楷體" w:hAnsi="標楷體" w:cs="新細明體"/>
              </w:rPr>
            </w:pPr>
            <w:r w:rsidRPr="001677D0">
              <w:rPr>
                <w:rFonts w:ascii="標楷體" w:eastAsia="標楷體" w:hAnsi="標楷體"/>
              </w:rPr>
              <w:t>8</w:t>
            </w:r>
          </w:p>
        </w:tc>
        <w:tc>
          <w:tcPr>
            <w:tcW w:w="4819" w:type="dxa"/>
            <w:tcBorders>
              <w:top w:val="nil"/>
              <w:left w:val="nil"/>
              <w:bottom w:val="single" w:sz="4" w:space="0" w:color="auto"/>
              <w:right w:val="single" w:sz="4" w:space="0" w:color="auto"/>
            </w:tcBorders>
            <w:shd w:val="clear" w:color="auto" w:fill="auto"/>
            <w:noWrap/>
            <w:vAlign w:val="center"/>
            <w:hideMark/>
          </w:tcPr>
          <w:p w14:paraId="35EF924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催收</w:t>
            </w:r>
            <w:proofErr w:type="gramStart"/>
            <w:r w:rsidRPr="001677D0">
              <w:rPr>
                <w:rFonts w:ascii="標楷體" w:eastAsia="標楷體" w:hAnsi="標楷體" w:hint="eastAsia"/>
              </w:rPr>
              <w:t>部分轉呆</w:t>
            </w:r>
            <w:proofErr w:type="gramEnd"/>
          </w:p>
        </w:tc>
      </w:tr>
    </w:tbl>
    <w:p w14:paraId="7BC76769" w14:textId="77777777" w:rsidR="005A50AB" w:rsidRPr="001677D0" w:rsidRDefault="005A50AB" w:rsidP="005A50AB">
      <w:pPr>
        <w:tabs>
          <w:tab w:val="left" w:pos="788"/>
        </w:tabs>
        <w:ind w:leftChars="300" w:left="720"/>
        <w:rPr>
          <w:rFonts w:ascii="標楷體" w:eastAsia="標楷體" w:hAnsi="標楷體"/>
        </w:rPr>
      </w:pPr>
    </w:p>
    <w:p w14:paraId="2BD711D8" w14:textId="2D9B7640" w:rsidR="005A50AB" w:rsidRPr="001677D0" w:rsidRDefault="005A50AB" w:rsidP="00787403">
      <w:pPr>
        <w:numPr>
          <w:ilvl w:val="0"/>
          <w:numId w:val="14"/>
        </w:numPr>
        <w:rPr>
          <w:rFonts w:ascii="標楷體" w:eastAsia="標楷體" w:hAnsi="標楷體"/>
        </w:rPr>
      </w:pPr>
      <w:r w:rsidRPr="001677D0">
        <w:rPr>
          <w:rFonts w:ascii="標楷體" w:eastAsia="標楷體" w:hAnsi="標楷體" w:hint="eastAsia"/>
        </w:rPr>
        <w:t>服務中心別</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2FEB9E4C"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4581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11457023"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2B60641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7D248A32"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A</w:t>
            </w:r>
          </w:p>
        </w:tc>
        <w:tc>
          <w:tcPr>
            <w:tcW w:w="4819" w:type="dxa"/>
            <w:tcBorders>
              <w:top w:val="nil"/>
              <w:left w:val="nil"/>
              <w:bottom w:val="single" w:sz="4" w:space="0" w:color="auto"/>
              <w:right w:val="single" w:sz="4" w:space="0" w:color="auto"/>
            </w:tcBorders>
            <w:shd w:val="clear" w:color="auto" w:fill="auto"/>
            <w:noWrap/>
            <w:vAlign w:val="center"/>
            <w:hideMark/>
          </w:tcPr>
          <w:p w14:paraId="7DD6900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建北</w:t>
            </w:r>
          </w:p>
        </w:tc>
      </w:tr>
      <w:tr w:rsidR="001677D0" w:rsidRPr="001677D0" w14:paraId="0E6E611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2BEC907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B</w:t>
            </w:r>
          </w:p>
        </w:tc>
        <w:tc>
          <w:tcPr>
            <w:tcW w:w="4819" w:type="dxa"/>
            <w:tcBorders>
              <w:top w:val="nil"/>
              <w:left w:val="nil"/>
              <w:bottom w:val="single" w:sz="4" w:space="0" w:color="auto"/>
              <w:right w:val="single" w:sz="4" w:space="0" w:color="auto"/>
            </w:tcBorders>
            <w:shd w:val="clear" w:color="auto" w:fill="auto"/>
            <w:noWrap/>
            <w:vAlign w:val="center"/>
            <w:hideMark/>
          </w:tcPr>
          <w:p w14:paraId="2D6ECAF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台中</w:t>
            </w:r>
          </w:p>
        </w:tc>
      </w:tr>
      <w:tr w:rsidR="001677D0" w:rsidRPr="001677D0" w14:paraId="7D2A18F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3B8FA1F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D</w:t>
            </w:r>
          </w:p>
        </w:tc>
        <w:tc>
          <w:tcPr>
            <w:tcW w:w="4819" w:type="dxa"/>
            <w:tcBorders>
              <w:top w:val="nil"/>
              <w:left w:val="nil"/>
              <w:bottom w:val="single" w:sz="4" w:space="0" w:color="auto"/>
              <w:right w:val="single" w:sz="4" w:space="0" w:color="auto"/>
            </w:tcBorders>
            <w:shd w:val="clear" w:color="auto" w:fill="auto"/>
            <w:noWrap/>
            <w:vAlign w:val="center"/>
            <w:hideMark/>
          </w:tcPr>
          <w:p w14:paraId="10468A0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台南</w:t>
            </w:r>
          </w:p>
        </w:tc>
      </w:tr>
      <w:tr w:rsidR="001677D0" w:rsidRPr="001677D0" w14:paraId="7836123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530BACB1"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E</w:t>
            </w:r>
          </w:p>
        </w:tc>
        <w:tc>
          <w:tcPr>
            <w:tcW w:w="4819" w:type="dxa"/>
            <w:tcBorders>
              <w:top w:val="nil"/>
              <w:left w:val="nil"/>
              <w:bottom w:val="single" w:sz="4" w:space="0" w:color="auto"/>
              <w:right w:val="single" w:sz="4" w:space="0" w:color="auto"/>
            </w:tcBorders>
            <w:shd w:val="clear" w:color="auto" w:fill="auto"/>
            <w:noWrap/>
            <w:vAlign w:val="center"/>
            <w:hideMark/>
          </w:tcPr>
          <w:p w14:paraId="01ECE5BC"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高雄</w:t>
            </w:r>
          </w:p>
        </w:tc>
      </w:tr>
      <w:tr w:rsidR="001677D0" w:rsidRPr="001677D0" w14:paraId="49A4AB9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4D64EB25"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F</w:t>
            </w:r>
          </w:p>
        </w:tc>
        <w:tc>
          <w:tcPr>
            <w:tcW w:w="4819" w:type="dxa"/>
            <w:tcBorders>
              <w:top w:val="nil"/>
              <w:left w:val="nil"/>
              <w:bottom w:val="single" w:sz="4" w:space="0" w:color="auto"/>
              <w:right w:val="single" w:sz="4" w:space="0" w:color="auto"/>
            </w:tcBorders>
            <w:shd w:val="clear" w:color="auto" w:fill="auto"/>
            <w:noWrap/>
            <w:vAlign w:val="center"/>
            <w:hideMark/>
          </w:tcPr>
          <w:p w14:paraId="339DD943"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板橋</w:t>
            </w:r>
          </w:p>
        </w:tc>
      </w:tr>
      <w:tr w:rsidR="001677D0" w:rsidRPr="001677D0" w14:paraId="6B0614C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4D58A2CA"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H</w:t>
            </w:r>
          </w:p>
        </w:tc>
        <w:tc>
          <w:tcPr>
            <w:tcW w:w="4819" w:type="dxa"/>
            <w:tcBorders>
              <w:top w:val="nil"/>
              <w:left w:val="nil"/>
              <w:bottom w:val="single" w:sz="4" w:space="0" w:color="auto"/>
              <w:right w:val="single" w:sz="4" w:space="0" w:color="auto"/>
            </w:tcBorders>
            <w:shd w:val="clear" w:color="auto" w:fill="auto"/>
            <w:noWrap/>
            <w:vAlign w:val="center"/>
            <w:hideMark/>
          </w:tcPr>
          <w:p w14:paraId="5C6A09C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桃園</w:t>
            </w:r>
          </w:p>
        </w:tc>
      </w:tr>
      <w:tr w:rsidR="001677D0" w:rsidRPr="001677D0" w14:paraId="0A9E618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6358B97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N</w:t>
            </w:r>
          </w:p>
        </w:tc>
        <w:tc>
          <w:tcPr>
            <w:tcW w:w="4819" w:type="dxa"/>
            <w:tcBorders>
              <w:top w:val="nil"/>
              <w:left w:val="nil"/>
              <w:bottom w:val="single" w:sz="4" w:space="0" w:color="auto"/>
              <w:right w:val="single" w:sz="4" w:space="0" w:color="auto"/>
            </w:tcBorders>
            <w:shd w:val="clear" w:color="auto" w:fill="auto"/>
            <w:noWrap/>
            <w:vAlign w:val="center"/>
            <w:hideMark/>
          </w:tcPr>
          <w:p w14:paraId="5DCFDEAC"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彰化</w:t>
            </w:r>
          </w:p>
        </w:tc>
      </w:tr>
      <w:tr w:rsidR="005A50AB" w:rsidRPr="001677D0" w14:paraId="39D42CD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791020E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Y</w:t>
            </w:r>
          </w:p>
        </w:tc>
        <w:tc>
          <w:tcPr>
            <w:tcW w:w="4819" w:type="dxa"/>
            <w:tcBorders>
              <w:top w:val="nil"/>
              <w:left w:val="nil"/>
              <w:bottom w:val="single" w:sz="4" w:space="0" w:color="auto"/>
              <w:right w:val="single" w:sz="4" w:space="0" w:color="auto"/>
            </w:tcBorders>
            <w:shd w:val="clear" w:color="auto" w:fill="auto"/>
            <w:noWrap/>
            <w:vAlign w:val="center"/>
            <w:hideMark/>
          </w:tcPr>
          <w:p w14:paraId="7ACA315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站前</w:t>
            </w:r>
          </w:p>
        </w:tc>
      </w:tr>
    </w:tbl>
    <w:p w14:paraId="1BC8807C" w14:textId="77777777" w:rsidR="005A50AB" w:rsidRPr="001677D0" w:rsidRDefault="005A50AB" w:rsidP="005A50AB">
      <w:pPr>
        <w:tabs>
          <w:tab w:val="left" w:pos="788"/>
        </w:tabs>
        <w:ind w:leftChars="300" w:left="720"/>
        <w:rPr>
          <w:rFonts w:ascii="標楷體" w:eastAsia="標楷體" w:hAnsi="標楷體"/>
        </w:rPr>
      </w:pPr>
    </w:p>
    <w:p w14:paraId="66DA5B67" w14:textId="0E39F73B" w:rsidR="005A50AB" w:rsidRPr="001677D0" w:rsidRDefault="005A50AB" w:rsidP="00787403">
      <w:pPr>
        <w:numPr>
          <w:ilvl w:val="0"/>
          <w:numId w:val="14"/>
        </w:numPr>
        <w:rPr>
          <w:rFonts w:ascii="標楷體" w:eastAsia="標楷體" w:hAnsi="標楷體"/>
        </w:rPr>
      </w:pPr>
      <w:r w:rsidRPr="001677D0">
        <w:rPr>
          <w:rFonts w:ascii="標楷體" w:eastAsia="標楷體" w:hAnsi="標楷體" w:hint="eastAsia"/>
        </w:rPr>
        <w:t>支票用途</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0138345A"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173E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06F85DE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60DD9E0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43D1FB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01</w:t>
            </w:r>
          </w:p>
        </w:tc>
        <w:tc>
          <w:tcPr>
            <w:tcW w:w="4819" w:type="dxa"/>
            <w:tcBorders>
              <w:top w:val="nil"/>
              <w:left w:val="nil"/>
              <w:bottom w:val="single" w:sz="4" w:space="0" w:color="auto"/>
              <w:right w:val="single" w:sz="4" w:space="0" w:color="auto"/>
            </w:tcBorders>
            <w:shd w:val="clear" w:color="auto" w:fill="auto"/>
            <w:noWrap/>
            <w:vAlign w:val="center"/>
          </w:tcPr>
          <w:p w14:paraId="17F659B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期款</w:t>
            </w:r>
          </w:p>
        </w:tc>
      </w:tr>
      <w:tr w:rsidR="001677D0" w:rsidRPr="001677D0" w14:paraId="6CC0205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1050BE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02</w:t>
            </w:r>
          </w:p>
        </w:tc>
        <w:tc>
          <w:tcPr>
            <w:tcW w:w="4819" w:type="dxa"/>
            <w:tcBorders>
              <w:top w:val="nil"/>
              <w:left w:val="nil"/>
              <w:bottom w:val="single" w:sz="4" w:space="0" w:color="auto"/>
              <w:right w:val="single" w:sz="4" w:space="0" w:color="auto"/>
            </w:tcBorders>
            <w:shd w:val="clear" w:color="auto" w:fill="auto"/>
            <w:noWrap/>
            <w:vAlign w:val="center"/>
          </w:tcPr>
          <w:p w14:paraId="29A652B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部分償還</w:t>
            </w:r>
          </w:p>
        </w:tc>
      </w:tr>
      <w:tr w:rsidR="001677D0" w:rsidRPr="001677D0" w14:paraId="100EA89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1A60FC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03</w:t>
            </w:r>
          </w:p>
        </w:tc>
        <w:tc>
          <w:tcPr>
            <w:tcW w:w="4819" w:type="dxa"/>
            <w:tcBorders>
              <w:top w:val="nil"/>
              <w:left w:val="nil"/>
              <w:bottom w:val="single" w:sz="4" w:space="0" w:color="auto"/>
              <w:right w:val="single" w:sz="4" w:space="0" w:color="auto"/>
            </w:tcBorders>
            <w:shd w:val="clear" w:color="auto" w:fill="auto"/>
            <w:noWrap/>
            <w:vAlign w:val="center"/>
          </w:tcPr>
          <w:p w14:paraId="7AB86BD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結案</w:t>
            </w:r>
          </w:p>
        </w:tc>
      </w:tr>
      <w:tr w:rsidR="001677D0" w:rsidRPr="001677D0" w14:paraId="6A56B51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D66A8C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04</w:t>
            </w:r>
          </w:p>
        </w:tc>
        <w:tc>
          <w:tcPr>
            <w:tcW w:w="4819" w:type="dxa"/>
            <w:tcBorders>
              <w:top w:val="nil"/>
              <w:left w:val="nil"/>
              <w:bottom w:val="single" w:sz="4" w:space="0" w:color="auto"/>
              <w:right w:val="single" w:sz="4" w:space="0" w:color="auto"/>
            </w:tcBorders>
            <w:shd w:val="clear" w:color="auto" w:fill="auto"/>
            <w:noWrap/>
            <w:vAlign w:val="center"/>
          </w:tcPr>
          <w:p w14:paraId="0664F6A4" w14:textId="77777777" w:rsidR="005A50AB" w:rsidRPr="001677D0" w:rsidRDefault="005A50AB" w:rsidP="007E2411">
            <w:pPr>
              <w:rPr>
                <w:rFonts w:ascii="標楷體" w:eastAsia="標楷體" w:hAnsi="標楷體" w:cs="新細明體"/>
              </w:rPr>
            </w:pPr>
            <w:proofErr w:type="gramStart"/>
            <w:r w:rsidRPr="001677D0">
              <w:rPr>
                <w:rFonts w:ascii="標楷體" w:eastAsia="標楷體" w:hAnsi="標楷體" w:hint="eastAsia"/>
              </w:rPr>
              <w:t>帳管費</w:t>
            </w:r>
            <w:proofErr w:type="gramEnd"/>
          </w:p>
        </w:tc>
      </w:tr>
      <w:tr w:rsidR="001677D0" w:rsidRPr="001677D0" w14:paraId="0F26704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B6E001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05</w:t>
            </w:r>
          </w:p>
        </w:tc>
        <w:tc>
          <w:tcPr>
            <w:tcW w:w="4819" w:type="dxa"/>
            <w:tcBorders>
              <w:top w:val="nil"/>
              <w:left w:val="nil"/>
              <w:bottom w:val="single" w:sz="4" w:space="0" w:color="auto"/>
              <w:right w:val="single" w:sz="4" w:space="0" w:color="auto"/>
            </w:tcBorders>
            <w:shd w:val="clear" w:color="auto" w:fill="auto"/>
            <w:noWrap/>
            <w:vAlign w:val="center"/>
          </w:tcPr>
          <w:p w14:paraId="6605FF7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火險費</w:t>
            </w:r>
          </w:p>
        </w:tc>
      </w:tr>
      <w:tr w:rsidR="001677D0" w:rsidRPr="001677D0" w14:paraId="400327A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0ADBA1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06</w:t>
            </w:r>
          </w:p>
        </w:tc>
        <w:tc>
          <w:tcPr>
            <w:tcW w:w="4819" w:type="dxa"/>
            <w:tcBorders>
              <w:top w:val="nil"/>
              <w:left w:val="nil"/>
              <w:bottom w:val="single" w:sz="4" w:space="0" w:color="auto"/>
              <w:right w:val="single" w:sz="4" w:space="0" w:color="auto"/>
            </w:tcBorders>
            <w:shd w:val="clear" w:color="auto" w:fill="auto"/>
            <w:noWrap/>
            <w:vAlign w:val="center"/>
          </w:tcPr>
          <w:p w14:paraId="33C8F8F2" w14:textId="77777777" w:rsidR="005A50AB" w:rsidRPr="001677D0" w:rsidRDefault="005A50AB" w:rsidP="007E2411">
            <w:pPr>
              <w:rPr>
                <w:rFonts w:ascii="標楷體" w:eastAsia="標楷體" w:hAnsi="標楷體" w:cs="新細明體"/>
              </w:rPr>
            </w:pPr>
            <w:proofErr w:type="gramStart"/>
            <w:r w:rsidRPr="001677D0">
              <w:rPr>
                <w:rFonts w:ascii="標楷體" w:eastAsia="標楷體" w:hAnsi="標楷體" w:hint="eastAsia"/>
              </w:rPr>
              <w:t>契</w:t>
            </w:r>
            <w:proofErr w:type="gramEnd"/>
            <w:r w:rsidRPr="001677D0">
              <w:rPr>
                <w:rFonts w:ascii="標楷體" w:eastAsia="標楷體" w:hAnsi="標楷體" w:hint="eastAsia"/>
              </w:rPr>
              <w:t>變手續費</w:t>
            </w:r>
          </w:p>
        </w:tc>
      </w:tr>
      <w:tr w:rsidR="001677D0" w:rsidRPr="001677D0" w14:paraId="06442A4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415971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07</w:t>
            </w:r>
          </w:p>
        </w:tc>
        <w:tc>
          <w:tcPr>
            <w:tcW w:w="4819" w:type="dxa"/>
            <w:tcBorders>
              <w:top w:val="nil"/>
              <w:left w:val="nil"/>
              <w:bottom w:val="single" w:sz="4" w:space="0" w:color="auto"/>
              <w:right w:val="single" w:sz="4" w:space="0" w:color="auto"/>
            </w:tcBorders>
            <w:shd w:val="clear" w:color="auto" w:fill="auto"/>
            <w:noWrap/>
            <w:vAlign w:val="center"/>
          </w:tcPr>
          <w:p w14:paraId="5B527AF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法務費</w:t>
            </w:r>
          </w:p>
        </w:tc>
      </w:tr>
      <w:tr w:rsidR="005A50AB" w:rsidRPr="001677D0" w14:paraId="5DD7FB0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015AEE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99</w:t>
            </w:r>
          </w:p>
        </w:tc>
        <w:tc>
          <w:tcPr>
            <w:tcW w:w="4819" w:type="dxa"/>
            <w:tcBorders>
              <w:top w:val="nil"/>
              <w:left w:val="nil"/>
              <w:bottom w:val="single" w:sz="4" w:space="0" w:color="auto"/>
              <w:right w:val="single" w:sz="4" w:space="0" w:color="auto"/>
            </w:tcBorders>
            <w:shd w:val="clear" w:color="auto" w:fill="auto"/>
            <w:noWrap/>
            <w:vAlign w:val="center"/>
          </w:tcPr>
          <w:p w14:paraId="5AE3524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其他</w:t>
            </w:r>
          </w:p>
        </w:tc>
      </w:tr>
    </w:tbl>
    <w:p w14:paraId="41C73555" w14:textId="77777777" w:rsidR="00CB7D59" w:rsidRPr="001677D0" w:rsidRDefault="00CB7D59" w:rsidP="005A50AB">
      <w:pPr>
        <w:tabs>
          <w:tab w:val="left" w:pos="788"/>
        </w:tabs>
        <w:ind w:leftChars="300" w:left="720"/>
        <w:rPr>
          <w:rFonts w:ascii="標楷體" w:eastAsia="標楷體" w:hAnsi="標楷體"/>
        </w:rPr>
      </w:pPr>
    </w:p>
    <w:p w14:paraId="1255D147" w14:textId="237AB907" w:rsidR="005A50AB" w:rsidRPr="001677D0" w:rsidRDefault="005A50AB" w:rsidP="00787403">
      <w:pPr>
        <w:numPr>
          <w:ilvl w:val="0"/>
          <w:numId w:val="14"/>
        </w:numPr>
        <w:rPr>
          <w:rFonts w:ascii="標楷體" w:eastAsia="標楷體" w:hAnsi="標楷體"/>
        </w:rPr>
      </w:pPr>
      <w:r w:rsidRPr="001677D0">
        <w:rPr>
          <w:rFonts w:ascii="標楷體" w:eastAsia="標楷體" w:hAnsi="標楷體" w:hint="eastAsia"/>
        </w:rPr>
        <w:t>票據狀況碼</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136740C3"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4A4AA4"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1A1E31C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2E528A3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7B2C25A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0</w:t>
            </w:r>
          </w:p>
        </w:tc>
        <w:tc>
          <w:tcPr>
            <w:tcW w:w="4819" w:type="dxa"/>
            <w:tcBorders>
              <w:top w:val="nil"/>
              <w:left w:val="nil"/>
              <w:bottom w:val="single" w:sz="4" w:space="0" w:color="auto"/>
              <w:right w:val="single" w:sz="4" w:space="0" w:color="auto"/>
            </w:tcBorders>
            <w:shd w:val="clear" w:color="auto" w:fill="auto"/>
            <w:noWrap/>
            <w:vAlign w:val="center"/>
            <w:hideMark/>
          </w:tcPr>
          <w:p w14:paraId="67AE8C8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未處理</w:t>
            </w:r>
          </w:p>
        </w:tc>
      </w:tr>
      <w:tr w:rsidR="001677D0" w:rsidRPr="001677D0" w14:paraId="40267EE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2F8C172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hideMark/>
          </w:tcPr>
          <w:p w14:paraId="2C61D49E" w14:textId="6527919F" w:rsidR="005A50AB" w:rsidRPr="001677D0" w:rsidRDefault="005A50AB" w:rsidP="007E2411">
            <w:pPr>
              <w:rPr>
                <w:rFonts w:ascii="標楷體" w:eastAsia="標楷體" w:hAnsi="標楷體" w:cs="新細明體"/>
              </w:rPr>
            </w:pPr>
            <w:r w:rsidRPr="001677D0">
              <w:rPr>
                <w:rFonts w:ascii="標楷體" w:eastAsia="標楷體" w:hAnsi="標楷體" w:hint="eastAsia"/>
              </w:rPr>
              <w:t>兌現</w:t>
            </w:r>
            <w:proofErr w:type="gramStart"/>
            <w:r w:rsidR="006076E3" w:rsidRPr="001677D0">
              <w:rPr>
                <w:rFonts w:ascii="標楷體" w:eastAsia="標楷體" w:hAnsi="標楷體" w:hint="eastAsia"/>
              </w:rPr>
              <w:t>入帳</w:t>
            </w:r>
            <w:proofErr w:type="gramEnd"/>
          </w:p>
        </w:tc>
      </w:tr>
      <w:tr w:rsidR="001677D0" w:rsidRPr="001677D0" w14:paraId="32CCEA5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1FDE2A2C"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hideMark/>
          </w:tcPr>
          <w:p w14:paraId="2904A8D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退票</w:t>
            </w:r>
          </w:p>
        </w:tc>
      </w:tr>
      <w:tr w:rsidR="001677D0" w:rsidRPr="001677D0" w14:paraId="5F0957C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7A46B69C"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3</w:t>
            </w:r>
          </w:p>
        </w:tc>
        <w:tc>
          <w:tcPr>
            <w:tcW w:w="4819" w:type="dxa"/>
            <w:tcBorders>
              <w:top w:val="nil"/>
              <w:left w:val="nil"/>
              <w:bottom w:val="single" w:sz="4" w:space="0" w:color="auto"/>
              <w:right w:val="single" w:sz="4" w:space="0" w:color="auto"/>
            </w:tcBorders>
            <w:shd w:val="clear" w:color="auto" w:fill="auto"/>
            <w:noWrap/>
            <w:vAlign w:val="center"/>
            <w:hideMark/>
          </w:tcPr>
          <w:p w14:paraId="05D888E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抽票</w:t>
            </w:r>
          </w:p>
        </w:tc>
      </w:tr>
      <w:tr w:rsidR="001677D0" w:rsidRPr="001677D0" w14:paraId="489D0F3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0479D7F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4</w:t>
            </w:r>
          </w:p>
        </w:tc>
        <w:tc>
          <w:tcPr>
            <w:tcW w:w="4819" w:type="dxa"/>
            <w:tcBorders>
              <w:top w:val="nil"/>
              <w:left w:val="nil"/>
              <w:bottom w:val="single" w:sz="4" w:space="0" w:color="auto"/>
              <w:right w:val="single" w:sz="4" w:space="0" w:color="auto"/>
            </w:tcBorders>
            <w:shd w:val="clear" w:color="auto" w:fill="auto"/>
            <w:noWrap/>
            <w:vAlign w:val="center"/>
            <w:hideMark/>
          </w:tcPr>
          <w:p w14:paraId="515F1B0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兌現未</w:t>
            </w:r>
            <w:proofErr w:type="gramStart"/>
            <w:r w:rsidRPr="001677D0">
              <w:rPr>
                <w:rFonts w:ascii="標楷體" w:eastAsia="標楷體" w:hAnsi="標楷體" w:hint="eastAsia"/>
              </w:rPr>
              <w:t>入帳</w:t>
            </w:r>
            <w:proofErr w:type="gramEnd"/>
          </w:p>
        </w:tc>
      </w:tr>
      <w:tr w:rsidR="005A50AB" w:rsidRPr="001677D0" w14:paraId="3922F9A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4C5DC73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5</w:t>
            </w:r>
          </w:p>
        </w:tc>
        <w:tc>
          <w:tcPr>
            <w:tcW w:w="4819" w:type="dxa"/>
            <w:tcBorders>
              <w:top w:val="nil"/>
              <w:left w:val="nil"/>
              <w:bottom w:val="single" w:sz="4" w:space="0" w:color="auto"/>
              <w:right w:val="single" w:sz="4" w:space="0" w:color="auto"/>
            </w:tcBorders>
            <w:shd w:val="clear" w:color="auto" w:fill="auto"/>
            <w:noWrap/>
            <w:vAlign w:val="center"/>
            <w:hideMark/>
          </w:tcPr>
          <w:p w14:paraId="44B043B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即期票</w:t>
            </w:r>
          </w:p>
        </w:tc>
      </w:tr>
    </w:tbl>
    <w:p w14:paraId="0DCF8523" w14:textId="77777777" w:rsidR="005A50AB" w:rsidRPr="001677D0" w:rsidRDefault="005A50AB" w:rsidP="005A50AB">
      <w:pPr>
        <w:tabs>
          <w:tab w:val="left" w:pos="788"/>
        </w:tabs>
        <w:ind w:leftChars="300" w:left="720"/>
        <w:rPr>
          <w:rFonts w:ascii="標楷體" w:eastAsia="標楷體" w:hAnsi="標楷體"/>
        </w:rPr>
      </w:pPr>
    </w:p>
    <w:p w14:paraId="6D33358D" w14:textId="23D7004B" w:rsidR="005A50AB" w:rsidRPr="001677D0" w:rsidRDefault="006076E3" w:rsidP="00787403">
      <w:pPr>
        <w:numPr>
          <w:ilvl w:val="0"/>
          <w:numId w:val="14"/>
        </w:numPr>
        <w:rPr>
          <w:rFonts w:ascii="標楷體" w:eastAsia="標楷體" w:hAnsi="標楷體"/>
        </w:rPr>
      </w:pPr>
      <w:r w:rsidRPr="001677D0">
        <w:rPr>
          <w:rFonts w:ascii="標楷體" w:eastAsia="標楷體" w:hAnsi="標楷體" w:hint="eastAsia"/>
        </w:rPr>
        <w:t>提前</w:t>
      </w:r>
      <w:r w:rsidR="005A50AB" w:rsidRPr="001677D0">
        <w:rPr>
          <w:rFonts w:ascii="標楷體" w:eastAsia="標楷體" w:hAnsi="標楷體" w:hint="eastAsia"/>
        </w:rPr>
        <w:t>清償原因</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59CDCEA7"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9A5802"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1C2F334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7020CBE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477DC38B" w14:textId="2BC19063"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0</w:t>
            </w:r>
            <w:r w:rsidR="006076E3" w:rsidRPr="001677D0">
              <w:rPr>
                <w:rFonts w:ascii="標楷體" w:eastAsia="標楷體" w:hAnsi="標楷體" w:hint="eastAsia"/>
              </w:rPr>
              <w:t>0</w:t>
            </w:r>
          </w:p>
        </w:tc>
        <w:tc>
          <w:tcPr>
            <w:tcW w:w="4819" w:type="dxa"/>
            <w:tcBorders>
              <w:top w:val="nil"/>
              <w:left w:val="nil"/>
              <w:bottom w:val="single" w:sz="4" w:space="0" w:color="auto"/>
              <w:right w:val="single" w:sz="4" w:space="0" w:color="auto"/>
            </w:tcBorders>
            <w:shd w:val="clear" w:color="auto" w:fill="auto"/>
            <w:noWrap/>
            <w:vAlign w:val="center"/>
            <w:hideMark/>
          </w:tcPr>
          <w:p w14:paraId="3EC39465" w14:textId="3BCCE355" w:rsidR="005A50AB" w:rsidRPr="001677D0" w:rsidRDefault="006076E3" w:rsidP="007E2411">
            <w:pPr>
              <w:rPr>
                <w:rFonts w:ascii="標楷體" w:eastAsia="標楷體" w:hAnsi="標楷體" w:cs="新細明體"/>
              </w:rPr>
            </w:pPr>
            <w:r w:rsidRPr="001677D0">
              <w:rPr>
                <w:rFonts w:ascii="標楷體" w:eastAsia="標楷體" w:hAnsi="標楷體" w:hint="eastAsia"/>
              </w:rPr>
              <w:t>無</w:t>
            </w:r>
          </w:p>
        </w:tc>
      </w:tr>
      <w:tr w:rsidR="001677D0" w:rsidRPr="001677D0" w14:paraId="19EB705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F723711" w14:textId="72D99130" w:rsidR="006076E3" w:rsidRPr="001677D0" w:rsidRDefault="006076E3" w:rsidP="006076E3">
            <w:pPr>
              <w:widowControl/>
              <w:rPr>
                <w:rFonts w:ascii="標楷體" w:eastAsia="標楷體" w:hAnsi="標楷體"/>
              </w:rPr>
            </w:pPr>
            <w:r w:rsidRPr="001677D0">
              <w:rPr>
                <w:rFonts w:ascii="標楷體" w:eastAsia="標楷體" w:hAnsi="標楷體" w:hint="eastAsia"/>
              </w:rPr>
              <w:t>01</w:t>
            </w:r>
          </w:p>
        </w:tc>
        <w:tc>
          <w:tcPr>
            <w:tcW w:w="4819" w:type="dxa"/>
            <w:tcBorders>
              <w:top w:val="nil"/>
              <w:left w:val="nil"/>
              <w:bottom w:val="single" w:sz="4" w:space="0" w:color="auto"/>
              <w:right w:val="single" w:sz="4" w:space="0" w:color="auto"/>
            </w:tcBorders>
            <w:shd w:val="clear" w:color="auto" w:fill="auto"/>
            <w:noWrap/>
            <w:vAlign w:val="center"/>
          </w:tcPr>
          <w:p w14:paraId="0BB78163" w14:textId="1FA3C8EA" w:rsidR="006076E3" w:rsidRPr="001677D0" w:rsidRDefault="006076E3" w:rsidP="006076E3">
            <w:pPr>
              <w:rPr>
                <w:rFonts w:ascii="標楷體" w:eastAsia="標楷體" w:hAnsi="標楷體"/>
              </w:rPr>
            </w:pPr>
            <w:r w:rsidRPr="001677D0">
              <w:rPr>
                <w:rFonts w:ascii="標楷體" w:eastAsia="標楷體" w:hAnsi="標楷體" w:hint="eastAsia"/>
              </w:rPr>
              <w:t>買賣</w:t>
            </w:r>
          </w:p>
        </w:tc>
      </w:tr>
      <w:tr w:rsidR="001677D0" w:rsidRPr="001677D0" w14:paraId="22A89CD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353BDF6C" w14:textId="77777777" w:rsidR="006076E3" w:rsidRPr="001677D0" w:rsidRDefault="006076E3" w:rsidP="006076E3">
            <w:pPr>
              <w:widowControl/>
              <w:rPr>
                <w:rFonts w:ascii="標楷體" w:eastAsia="標楷體" w:hAnsi="標楷體" w:cs="新細明體"/>
                <w:kern w:val="0"/>
              </w:rPr>
            </w:pPr>
            <w:r w:rsidRPr="001677D0">
              <w:rPr>
                <w:rFonts w:ascii="標楷體" w:eastAsia="標楷體" w:hAnsi="標楷體" w:hint="eastAsia"/>
              </w:rPr>
              <w:t>02</w:t>
            </w:r>
          </w:p>
        </w:tc>
        <w:tc>
          <w:tcPr>
            <w:tcW w:w="4819" w:type="dxa"/>
            <w:tcBorders>
              <w:top w:val="nil"/>
              <w:left w:val="nil"/>
              <w:bottom w:val="single" w:sz="4" w:space="0" w:color="auto"/>
              <w:right w:val="single" w:sz="4" w:space="0" w:color="auto"/>
            </w:tcBorders>
            <w:shd w:val="clear" w:color="auto" w:fill="auto"/>
            <w:noWrap/>
            <w:vAlign w:val="center"/>
            <w:hideMark/>
          </w:tcPr>
          <w:p w14:paraId="54F6FF2F" w14:textId="77777777" w:rsidR="006076E3" w:rsidRPr="001677D0" w:rsidRDefault="006076E3" w:rsidP="006076E3">
            <w:pPr>
              <w:rPr>
                <w:rFonts w:ascii="標楷體" w:eastAsia="標楷體" w:hAnsi="標楷體" w:cs="新細明體"/>
              </w:rPr>
            </w:pPr>
            <w:r w:rsidRPr="001677D0">
              <w:rPr>
                <w:rFonts w:ascii="標楷體" w:eastAsia="標楷體" w:hAnsi="標楷體" w:hint="eastAsia"/>
              </w:rPr>
              <w:t>自行還清</w:t>
            </w:r>
          </w:p>
        </w:tc>
      </w:tr>
      <w:tr w:rsidR="001677D0" w:rsidRPr="001677D0" w14:paraId="43B01BB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3994E999" w14:textId="77777777" w:rsidR="006076E3" w:rsidRPr="001677D0" w:rsidRDefault="006076E3" w:rsidP="006076E3">
            <w:pPr>
              <w:widowControl/>
              <w:rPr>
                <w:rFonts w:ascii="標楷體" w:eastAsia="標楷體" w:hAnsi="標楷體" w:cs="新細明體"/>
                <w:kern w:val="0"/>
              </w:rPr>
            </w:pPr>
            <w:r w:rsidRPr="001677D0">
              <w:rPr>
                <w:rFonts w:ascii="標楷體" w:eastAsia="標楷體" w:hAnsi="標楷體" w:hint="eastAsia"/>
              </w:rPr>
              <w:t>03</w:t>
            </w:r>
          </w:p>
        </w:tc>
        <w:tc>
          <w:tcPr>
            <w:tcW w:w="4819" w:type="dxa"/>
            <w:tcBorders>
              <w:top w:val="nil"/>
              <w:left w:val="nil"/>
              <w:bottom w:val="single" w:sz="4" w:space="0" w:color="auto"/>
              <w:right w:val="single" w:sz="4" w:space="0" w:color="auto"/>
            </w:tcBorders>
            <w:shd w:val="clear" w:color="auto" w:fill="auto"/>
            <w:noWrap/>
            <w:vAlign w:val="center"/>
            <w:hideMark/>
          </w:tcPr>
          <w:p w14:paraId="20D26D19" w14:textId="77777777" w:rsidR="006076E3" w:rsidRPr="001677D0" w:rsidRDefault="006076E3" w:rsidP="006076E3">
            <w:pPr>
              <w:rPr>
                <w:rFonts w:ascii="標楷體" w:eastAsia="標楷體" w:hAnsi="標楷體" w:cs="新細明體"/>
              </w:rPr>
            </w:pPr>
            <w:r w:rsidRPr="001677D0">
              <w:rPr>
                <w:rFonts w:ascii="標楷體" w:eastAsia="標楷體" w:hAnsi="標楷體" w:hint="eastAsia"/>
              </w:rPr>
              <w:t>軍功教勞工貸款轉貸</w:t>
            </w:r>
          </w:p>
        </w:tc>
      </w:tr>
      <w:tr w:rsidR="001677D0" w:rsidRPr="001677D0" w14:paraId="34E5D93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562522B0" w14:textId="77777777" w:rsidR="006076E3" w:rsidRPr="001677D0" w:rsidRDefault="006076E3" w:rsidP="006076E3">
            <w:pPr>
              <w:widowControl/>
              <w:rPr>
                <w:rFonts w:ascii="標楷體" w:eastAsia="標楷體" w:hAnsi="標楷體" w:cs="新細明體"/>
                <w:kern w:val="0"/>
              </w:rPr>
            </w:pPr>
            <w:r w:rsidRPr="001677D0">
              <w:rPr>
                <w:rFonts w:ascii="標楷體" w:eastAsia="標楷體" w:hAnsi="標楷體" w:hint="eastAsia"/>
              </w:rPr>
              <w:t>04</w:t>
            </w:r>
          </w:p>
        </w:tc>
        <w:tc>
          <w:tcPr>
            <w:tcW w:w="4819" w:type="dxa"/>
            <w:tcBorders>
              <w:top w:val="nil"/>
              <w:left w:val="nil"/>
              <w:bottom w:val="single" w:sz="4" w:space="0" w:color="auto"/>
              <w:right w:val="single" w:sz="4" w:space="0" w:color="auto"/>
            </w:tcBorders>
            <w:shd w:val="clear" w:color="auto" w:fill="auto"/>
            <w:noWrap/>
            <w:vAlign w:val="center"/>
            <w:hideMark/>
          </w:tcPr>
          <w:p w14:paraId="69B08B88" w14:textId="77777777" w:rsidR="006076E3" w:rsidRPr="001677D0" w:rsidRDefault="006076E3" w:rsidP="006076E3">
            <w:pPr>
              <w:rPr>
                <w:rFonts w:ascii="標楷體" w:eastAsia="標楷體" w:hAnsi="標楷體" w:cs="新細明體"/>
              </w:rPr>
            </w:pPr>
            <w:r w:rsidRPr="001677D0">
              <w:rPr>
                <w:rFonts w:ascii="標楷體" w:eastAsia="標楷體" w:hAnsi="標楷體" w:hint="eastAsia"/>
              </w:rPr>
              <w:t>利率過高轉貸</w:t>
            </w:r>
          </w:p>
        </w:tc>
      </w:tr>
      <w:tr w:rsidR="001677D0" w:rsidRPr="001677D0" w14:paraId="20357AB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70C9FF25" w14:textId="77777777" w:rsidR="006076E3" w:rsidRPr="001677D0" w:rsidRDefault="006076E3" w:rsidP="006076E3">
            <w:pPr>
              <w:widowControl/>
              <w:rPr>
                <w:rFonts w:ascii="標楷體" w:eastAsia="標楷體" w:hAnsi="標楷體" w:cs="新細明體"/>
                <w:kern w:val="0"/>
              </w:rPr>
            </w:pPr>
            <w:r w:rsidRPr="001677D0">
              <w:rPr>
                <w:rFonts w:ascii="標楷體" w:eastAsia="標楷體" w:hAnsi="標楷體" w:hint="eastAsia"/>
              </w:rPr>
              <w:t>05</w:t>
            </w:r>
          </w:p>
        </w:tc>
        <w:tc>
          <w:tcPr>
            <w:tcW w:w="4819" w:type="dxa"/>
            <w:tcBorders>
              <w:top w:val="nil"/>
              <w:left w:val="nil"/>
              <w:bottom w:val="single" w:sz="4" w:space="0" w:color="auto"/>
              <w:right w:val="single" w:sz="4" w:space="0" w:color="auto"/>
            </w:tcBorders>
            <w:shd w:val="clear" w:color="auto" w:fill="auto"/>
            <w:noWrap/>
            <w:vAlign w:val="center"/>
            <w:hideMark/>
          </w:tcPr>
          <w:p w14:paraId="104E2030" w14:textId="77777777" w:rsidR="006076E3" w:rsidRPr="001677D0" w:rsidRDefault="006076E3" w:rsidP="006076E3">
            <w:pPr>
              <w:rPr>
                <w:rFonts w:ascii="標楷體" w:eastAsia="標楷體" w:hAnsi="標楷體" w:cs="新細明體"/>
              </w:rPr>
            </w:pPr>
            <w:r w:rsidRPr="001677D0">
              <w:rPr>
                <w:rFonts w:ascii="標楷體" w:eastAsia="標楷體" w:hAnsi="標楷體" w:hint="eastAsia"/>
              </w:rPr>
              <w:t>增貸不准轉貸</w:t>
            </w:r>
          </w:p>
        </w:tc>
      </w:tr>
      <w:tr w:rsidR="001677D0" w:rsidRPr="001677D0" w14:paraId="0B63089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3EB1E845" w14:textId="77777777" w:rsidR="006076E3" w:rsidRPr="001677D0" w:rsidRDefault="006076E3" w:rsidP="006076E3">
            <w:pPr>
              <w:widowControl/>
              <w:rPr>
                <w:rFonts w:ascii="標楷體" w:eastAsia="標楷體" w:hAnsi="標楷體" w:cs="新細明體"/>
                <w:kern w:val="0"/>
              </w:rPr>
            </w:pPr>
            <w:r w:rsidRPr="001677D0">
              <w:rPr>
                <w:rFonts w:ascii="標楷體" w:eastAsia="標楷體" w:hAnsi="標楷體" w:hint="eastAsia"/>
              </w:rPr>
              <w:t>06</w:t>
            </w:r>
          </w:p>
        </w:tc>
        <w:tc>
          <w:tcPr>
            <w:tcW w:w="4819" w:type="dxa"/>
            <w:tcBorders>
              <w:top w:val="nil"/>
              <w:left w:val="nil"/>
              <w:bottom w:val="single" w:sz="4" w:space="0" w:color="auto"/>
              <w:right w:val="single" w:sz="4" w:space="0" w:color="auto"/>
            </w:tcBorders>
            <w:shd w:val="clear" w:color="auto" w:fill="auto"/>
            <w:noWrap/>
            <w:vAlign w:val="center"/>
            <w:hideMark/>
          </w:tcPr>
          <w:p w14:paraId="4A286978" w14:textId="77777777" w:rsidR="006076E3" w:rsidRPr="001677D0" w:rsidRDefault="006076E3" w:rsidP="006076E3">
            <w:pPr>
              <w:rPr>
                <w:rFonts w:ascii="標楷體" w:eastAsia="標楷體" w:hAnsi="標楷體" w:cs="新細明體"/>
              </w:rPr>
            </w:pPr>
            <w:r w:rsidRPr="001677D0">
              <w:rPr>
                <w:rFonts w:ascii="標楷體" w:eastAsia="標楷體" w:hAnsi="標楷體" w:hint="eastAsia"/>
              </w:rPr>
              <w:t>額度內動支不准轉貸</w:t>
            </w:r>
          </w:p>
        </w:tc>
      </w:tr>
      <w:tr w:rsidR="001677D0" w:rsidRPr="001677D0" w14:paraId="6F970E3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714D8D8D" w14:textId="77777777" w:rsidR="006076E3" w:rsidRPr="001677D0" w:rsidRDefault="006076E3" w:rsidP="006076E3">
            <w:pPr>
              <w:widowControl/>
              <w:rPr>
                <w:rFonts w:ascii="標楷體" w:eastAsia="標楷體" w:hAnsi="標楷體" w:cs="新細明體"/>
                <w:kern w:val="0"/>
              </w:rPr>
            </w:pPr>
            <w:r w:rsidRPr="001677D0">
              <w:rPr>
                <w:rFonts w:ascii="標楷體" w:eastAsia="標楷體" w:hAnsi="標楷體" w:hint="eastAsia"/>
              </w:rPr>
              <w:t>07</w:t>
            </w:r>
          </w:p>
        </w:tc>
        <w:tc>
          <w:tcPr>
            <w:tcW w:w="4819" w:type="dxa"/>
            <w:tcBorders>
              <w:top w:val="nil"/>
              <w:left w:val="nil"/>
              <w:bottom w:val="single" w:sz="4" w:space="0" w:color="auto"/>
              <w:right w:val="single" w:sz="4" w:space="0" w:color="auto"/>
            </w:tcBorders>
            <w:shd w:val="clear" w:color="auto" w:fill="auto"/>
            <w:noWrap/>
            <w:vAlign w:val="center"/>
            <w:hideMark/>
          </w:tcPr>
          <w:p w14:paraId="473C4E5D" w14:textId="77777777" w:rsidR="006076E3" w:rsidRPr="001677D0" w:rsidRDefault="006076E3" w:rsidP="006076E3">
            <w:pPr>
              <w:rPr>
                <w:rFonts w:ascii="標楷體" w:eastAsia="標楷體" w:hAnsi="標楷體" w:cs="新細明體"/>
              </w:rPr>
            </w:pPr>
            <w:r w:rsidRPr="001677D0">
              <w:rPr>
                <w:rFonts w:ascii="標楷體" w:eastAsia="標楷體" w:hAnsi="標楷體" w:hint="eastAsia"/>
              </w:rPr>
              <w:t>內部代償</w:t>
            </w:r>
          </w:p>
        </w:tc>
      </w:tr>
      <w:tr w:rsidR="001677D0" w:rsidRPr="001677D0" w14:paraId="2892EA6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110A2CCE" w14:textId="77777777" w:rsidR="006076E3" w:rsidRPr="001677D0" w:rsidRDefault="006076E3" w:rsidP="006076E3">
            <w:pPr>
              <w:widowControl/>
              <w:rPr>
                <w:rFonts w:ascii="標楷體" w:eastAsia="標楷體" w:hAnsi="標楷體" w:cs="新細明體"/>
                <w:kern w:val="0"/>
              </w:rPr>
            </w:pPr>
            <w:r w:rsidRPr="001677D0">
              <w:rPr>
                <w:rFonts w:ascii="標楷體" w:eastAsia="標楷體" w:hAnsi="標楷體" w:hint="eastAsia"/>
              </w:rPr>
              <w:t>08</w:t>
            </w:r>
          </w:p>
        </w:tc>
        <w:tc>
          <w:tcPr>
            <w:tcW w:w="4819" w:type="dxa"/>
            <w:tcBorders>
              <w:top w:val="nil"/>
              <w:left w:val="nil"/>
              <w:bottom w:val="single" w:sz="4" w:space="0" w:color="auto"/>
              <w:right w:val="single" w:sz="4" w:space="0" w:color="auto"/>
            </w:tcBorders>
            <w:shd w:val="clear" w:color="auto" w:fill="auto"/>
            <w:noWrap/>
            <w:vAlign w:val="center"/>
            <w:hideMark/>
          </w:tcPr>
          <w:p w14:paraId="4E658B04" w14:textId="77777777" w:rsidR="006076E3" w:rsidRPr="001677D0" w:rsidRDefault="006076E3" w:rsidP="006076E3">
            <w:pPr>
              <w:rPr>
                <w:rFonts w:ascii="標楷體" w:eastAsia="標楷體" w:hAnsi="標楷體" w:cs="新細明體"/>
              </w:rPr>
            </w:pPr>
            <w:r w:rsidRPr="001677D0">
              <w:rPr>
                <w:rFonts w:ascii="標楷體" w:eastAsia="標楷體" w:hAnsi="標楷體" w:hint="eastAsia"/>
              </w:rPr>
              <w:t>借新還舊</w:t>
            </w:r>
          </w:p>
        </w:tc>
      </w:tr>
      <w:tr w:rsidR="001677D0" w:rsidRPr="001677D0" w14:paraId="4BDAA9C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27382680" w14:textId="77777777" w:rsidR="006076E3" w:rsidRPr="001677D0" w:rsidRDefault="006076E3" w:rsidP="006076E3">
            <w:pPr>
              <w:widowControl/>
              <w:rPr>
                <w:rFonts w:ascii="標楷體" w:eastAsia="標楷體" w:hAnsi="標楷體" w:cs="新細明體"/>
                <w:kern w:val="0"/>
              </w:rPr>
            </w:pPr>
            <w:r w:rsidRPr="001677D0">
              <w:rPr>
                <w:rFonts w:ascii="標楷體" w:eastAsia="標楷體" w:hAnsi="標楷體" w:hint="eastAsia"/>
              </w:rPr>
              <w:t>09</w:t>
            </w:r>
          </w:p>
        </w:tc>
        <w:tc>
          <w:tcPr>
            <w:tcW w:w="4819" w:type="dxa"/>
            <w:tcBorders>
              <w:top w:val="nil"/>
              <w:left w:val="nil"/>
              <w:bottom w:val="single" w:sz="4" w:space="0" w:color="auto"/>
              <w:right w:val="single" w:sz="4" w:space="0" w:color="auto"/>
            </w:tcBorders>
            <w:shd w:val="clear" w:color="auto" w:fill="auto"/>
            <w:noWrap/>
            <w:vAlign w:val="center"/>
            <w:hideMark/>
          </w:tcPr>
          <w:p w14:paraId="3029BA3E" w14:textId="77777777" w:rsidR="006076E3" w:rsidRPr="001677D0" w:rsidRDefault="006076E3" w:rsidP="006076E3">
            <w:pPr>
              <w:rPr>
                <w:rFonts w:ascii="標楷體" w:eastAsia="標楷體" w:hAnsi="標楷體" w:cs="新細明體"/>
              </w:rPr>
            </w:pPr>
            <w:r w:rsidRPr="001677D0">
              <w:rPr>
                <w:rFonts w:ascii="標楷體" w:eastAsia="標楷體" w:hAnsi="標楷體" w:hint="eastAsia"/>
              </w:rPr>
              <w:t>其他</w:t>
            </w:r>
          </w:p>
        </w:tc>
      </w:tr>
      <w:tr w:rsidR="001677D0" w:rsidRPr="001677D0" w14:paraId="307DD15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1EAFF530" w14:textId="77777777" w:rsidR="006076E3" w:rsidRPr="001677D0" w:rsidRDefault="006076E3" w:rsidP="006076E3">
            <w:pPr>
              <w:widowControl/>
              <w:rPr>
                <w:rFonts w:ascii="標楷體" w:eastAsia="標楷體" w:hAnsi="標楷體" w:cs="新細明體"/>
                <w:kern w:val="0"/>
              </w:rPr>
            </w:pPr>
            <w:r w:rsidRPr="001677D0">
              <w:rPr>
                <w:rFonts w:ascii="標楷體" w:eastAsia="標楷體" w:hAnsi="標楷體" w:hint="eastAsia"/>
              </w:rPr>
              <w:t>10</w:t>
            </w:r>
          </w:p>
        </w:tc>
        <w:tc>
          <w:tcPr>
            <w:tcW w:w="4819" w:type="dxa"/>
            <w:tcBorders>
              <w:top w:val="nil"/>
              <w:left w:val="nil"/>
              <w:bottom w:val="single" w:sz="4" w:space="0" w:color="auto"/>
              <w:right w:val="single" w:sz="4" w:space="0" w:color="auto"/>
            </w:tcBorders>
            <w:shd w:val="clear" w:color="auto" w:fill="auto"/>
            <w:noWrap/>
            <w:vAlign w:val="center"/>
            <w:hideMark/>
          </w:tcPr>
          <w:p w14:paraId="5F5DE743" w14:textId="77777777" w:rsidR="006076E3" w:rsidRPr="001677D0" w:rsidRDefault="006076E3" w:rsidP="006076E3">
            <w:pPr>
              <w:rPr>
                <w:rFonts w:ascii="標楷體" w:eastAsia="標楷體" w:hAnsi="標楷體" w:cs="新細明體"/>
              </w:rPr>
            </w:pPr>
            <w:r w:rsidRPr="001677D0">
              <w:rPr>
                <w:rFonts w:ascii="標楷體" w:eastAsia="標楷體" w:hAnsi="標楷體" w:hint="eastAsia"/>
              </w:rPr>
              <w:t>買回</w:t>
            </w:r>
          </w:p>
        </w:tc>
      </w:tr>
      <w:tr w:rsidR="006076E3" w:rsidRPr="001677D0" w14:paraId="5D0D4D6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65D545A1" w14:textId="77777777" w:rsidR="006076E3" w:rsidRPr="001677D0" w:rsidRDefault="006076E3" w:rsidP="006076E3">
            <w:pPr>
              <w:widowControl/>
              <w:rPr>
                <w:rFonts w:ascii="標楷體" w:eastAsia="標楷體" w:hAnsi="標楷體" w:cs="新細明體"/>
                <w:kern w:val="0"/>
              </w:rPr>
            </w:pPr>
            <w:r w:rsidRPr="001677D0">
              <w:rPr>
                <w:rFonts w:ascii="標楷體" w:eastAsia="標楷體" w:hAnsi="標楷體" w:hint="eastAsia"/>
              </w:rPr>
              <w:t>11</w:t>
            </w:r>
          </w:p>
        </w:tc>
        <w:tc>
          <w:tcPr>
            <w:tcW w:w="4819" w:type="dxa"/>
            <w:tcBorders>
              <w:top w:val="nil"/>
              <w:left w:val="nil"/>
              <w:bottom w:val="single" w:sz="4" w:space="0" w:color="auto"/>
              <w:right w:val="single" w:sz="4" w:space="0" w:color="auto"/>
            </w:tcBorders>
            <w:shd w:val="clear" w:color="auto" w:fill="auto"/>
            <w:noWrap/>
            <w:vAlign w:val="center"/>
            <w:hideMark/>
          </w:tcPr>
          <w:p w14:paraId="41DD2CD2" w14:textId="77777777" w:rsidR="006076E3" w:rsidRPr="001677D0" w:rsidRDefault="006076E3" w:rsidP="006076E3">
            <w:pPr>
              <w:rPr>
                <w:rFonts w:ascii="標楷體" w:eastAsia="標楷體" w:hAnsi="標楷體" w:cs="新細明體"/>
              </w:rPr>
            </w:pPr>
            <w:proofErr w:type="gramStart"/>
            <w:r w:rsidRPr="001677D0">
              <w:rPr>
                <w:rFonts w:ascii="標楷體" w:eastAsia="標楷體" w:hAnsi="標楷體" w:hint="eastAsia"/>
              </w:rPr>
              <w:t>綁約期</w:t>
            </w:r>
            <w:proofErr w:type="gramEnd"/>
            <w:r w:rsidRPr="001677D0">
              <w:rPr>
                <w:rFonts w:ascii="標楷體" w:eastAsia="標楷體" w:hAnsi="標楷體" w:hint="eastAsia"/>
              </w:rPr>
              <w:t>還款</w:t>
            </w:r>
          </w:p>
        </w:tc>
      </w:tr>
    </w:tbl>
    <w:p w14:paraId="625E5AF4" w14:textId="77777777" w:rsidR="005A50AB" w:rsidRPr="001677D0" w:rsidRDefault="005A50AB" w:rsidP="005A50AB">
      <w:pPr>
        <w:tabs>
          <w:tab w:val="left" w:pos="788"/>
        </w:tabs>
        <w:ind w:leftChars="300" w:left="720"/>
        <w:rPr>
          <w:rFonts w:ascii="標楷體" w:eastAsia="標楷體" w:hAnsi="標楷體"/>
        </w:rPr>
      </w:pPr>
    </w:p>
    <w:p w14:paraId="167CA2F5" w14:textId="32B95184" w:rsidR="005A50AB" w:rsidRPr="001677D0" w:rsidRDefault="005A50AB" w:rsidP="00787403">
      <w:pPr>
        <w:numPr>
          <w:ilvl w:val="0"/>
          <w:numId w:val="14"/>
        </w:numPr>
        <w:rPr>
          <w:rFonts w:ascii="標楷體" w:eastAsia="標楷體" w:hAnsi="標楷體"/>
        </w:rPr>
      </w:pPr>
      <w:r w:rsidRPr="001677D0">
        <w:rPr>
          <w:rFonts w:ascii="標楷體" w:eastAsia="標楷體" w:hAnsi="標楷體" w:hint="eastAsia"/>
        </w:rPr>
        <w:t>戶</w:t>
      </w:r>
      <w:proofErr w:type="gramStart"/>
      <w:r w:rsidRPr="001677D0">
        <w:rPr>
          <w:rFonts w:ascii="標楷體" w:eastAsia="標楷體" w:hAnsi="標楷體" w:hint="eastAsia"/>
        </w:rPr>
        <w:t>況</w:t>
      </w:r>
      <w:proofErr w:type="gramEnd"/>
    </w:p>
    <w:tbl>
      <w:tblPr>
        <w:tblW w:w="6426" w:type="dxa"/>
        <w:tblInd w:w="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607"/>
        <w:gridCol w:w="4819"/>
      </w:tblGrid>
      <w:tr w:rsidR="001677D0" w:rsidRPr="001677D0" w14:paraId="3EF24B71" w14:textId="77777777" w:rsidTr="0022279A">
        <w:trPr>
          <w:trHeight w:val="340"/>
          <w:tblHeader/>
        </w:trPr>
        <w:tc>
          <w:tcPr>
            <w:tcW w:w="1607" w:type="dxa"/>
            <w:shd w:val="clear" w:color="auto" w:fill="auto"/>
            <w:noWrap/>
            <w:vAlign w:val="center"/>
            <w:hideMark/>
          </w:tcPr>
          <w:p w14:paraId="468456F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shd w:val="clear" w:color="auto" w:fill="auto"/>
            <w:noWrap/>
            <w:vAlign w:val="center"/>
            <w:hideMark/>
          </w:tcPr>
          <w:p w14:paraId="5E09F46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695E3CEA" w14:textId="77777777" w:rsidTr="0022279A">
        <w:trPr>
          <w:trHeight w:val="340"/>
        </w:trPr>
        <w:tc>
          <w:tcPr>
            <w:tcW w:w="1607" w:type="dxa"/>
            <w:shd w:val="clear" w:color="auto" w:fill="auto"/>
            <w:noWrap/>
            <w:hideMark/>
          </w:tcPr>
          <w:p w14:paraId="70450C15" w14:textId="52D14D2A" w:rsidR="003C5D17" w:rsidRPr="001677D0" w:rsidRDefault="003C5D17" w:rsidP="003C5D17">
            <w:pPr>
              <w:rPr>
                <w:rFonts w:ascii="標楷體" w:eastAsia="標楷體" w:hAnsi="標楷體" w:cs="新細明體"/>
              </w:rPr>
            </w:pPr>
            <w:r w:rsidRPr="001677D0">
              <w:rPr>
                <w:rFonts w:ascii="標楷體" w:eastAsia="標楷體" w:hAnsi="標楷體"/>
              </w:rPr>
              <w:t>00</w:t>
            </w:r>
          </w:p>
        </w:tc>
        <w:tc>
          <w:tcPr>
            <w:tcW w:w="4819" w:type="dxa"/>
            <w:shd w:val="clear" w:color="auto" w:fill="auto"/>
            <w:noWrap/>
            <w:vAlign w:val="center"/>
            <w:hideMark/>
          </w:tcPr>
          <w:p w14:paraId="23ED8043" w14:textId="77777777" w:rsidR="003C5D17" w:rsidRPr="001677D0" w:rsidRDefault="003C5D17" w:rsidP="003C5D17">
            <w:pPr>
              <w:rPr>
                <w:rFonts w:ascii="標楷體" w:eastAsia="標楷體" w:hAnsi="標楷體" w:cs="新細明體"/>
              </w:rPr>
            </w:pPr>
            <w:r w:rsidRPr="001677D0">
              <w:rPr>
                <w:rFonts w:ascii="標楷體" w:eastAsia="標楷體" w:hAnsi="標楷體" w:hint="eastAsia"/>
              </w:rPr>
              <w:t>正常戶</w:t>
            </w:r>
          </w:p>
        </w:tc>
      </w:tr>
      <w:tr w:rsidR="001677D0" w:rsidRPr="001677D0" w14:paraId="1CFEF640" w14:textId="77777777" w:rsidTr="0022279A">
        <w:trPr>
          <w:trHeight w:val="340"/>
        </w:trPr>
        <w:tc>
          <w:tcPr>
            <w:tcW w:w="1607" w:type="dxa"/>
            <w:shd w:val="clear" w:color="auto" w:fill="auto"/>
            <w:noWrap/>
            <w:hideMark/>
          </w:tcPr>
          <w:p w14:paraId="5F53CE26" w14:textId="428A1D93" w:rsidR="003C5D17" w:rsidRPr="001677D0" w:rsidRDefault="003C5D17" w:rsidP="003C5D17">
            <w:pPr>
              <w:rPr>
                <w:rFonts w:ascii="標楷體" w:eastAsia="標楷體" w:hAnsi="標楷體" w:cs="新細明體"/>
              </w:rPr>
            </w:pPr>
            <w:r w:rsidRPr="001677D0">
              <w:rPr>
                <w:rFonts w:ascii="標楷體" w:eastAsia="標楷體" w:hAnsi="標楷體"/>
              </w:rPr>
              <w:t>01</w:t>
            </w:r>
          </w:p>
        </w:tc>
        <w:tc>
          <w:tcPr>
            <w:tcW w:w="4819" w:type="dxa"/>
            <w:shd w:val="clear" w:color="auto" w:fill="auto"/>
            <w:noWrap/>
            <w:vAlign w:val="center"/>
            <w:hideMark/>
          </w:tcPr>
          <w:p w14:paraId="2D186C49" w14:textId="77777777" w:rsidR="003C5D17" w:rsidRPr="001677D0" w:rsidRDefault="003C5D17" w:rsidP="003C5D17">
            <w:pPr>
              <w:rPr>
                <w:rFonts w:ascii="標楷體" w:eastAsia="標楷體" w:hAnsi="標楷體" w:cs="新細明體"/>
              </w:rPr>
            </w:pPr>
            <w:r w:rsidRPr="001677D0">
              <w:rPr>
                <w:rFonts w:ascii="標楷體" w:eastAsia="標楷體" w:hAnsi="標楷體" w:hint="eastAsia"/>
              </w:rPr>
              <w:t>展期</w:t>
            </w:r>
          </w:p>
        </w:tc>
      </w:tr>
      <w:tr w:rsidR="001677D0" w:rsidRPr="001677D0" w14:paraId="6CDCDFF3" w14:textId="77777777" w:rsidTr="0022279A">
        <w:trPr>
          <w:trHeight w:val="340"/>
        </w:trPr>
        <w:tc>
          <w:tcPr>
            <w:tcW w:w="1607" w:type="dxa"/>
            <w:shd w:val="clear" w:color="auto" w:fill="auto"/>
            <w:noWrap/>
            <w:hideMark/>
          </w:tcPr>
          <w:p w14:paraId="7C39C4E5" w14:textId="479D57A9" w:rsidR="003C5D17" w:rsidRPr="001677D0" w:rsidRDefault="003C5D17" w:rsidP="003C5D17">
            <w:pPr>
              <w:rPr>
                <w:rFonts w:ascii="標楷體" w:eastAsia="標楷體" w:hAnsi="標楷體" w:cs="新細明體"/>
              </w:rPr>
            </w:pPr>
            <w:r w:rsidRPr="001677D0">
              <w:rPr>
                <w:rFonts w:ascii="標楷體" w:eastAsia="標楷體" w:hAnsi="標楷體"/>
              </w:rPr>
              <w:t>02</w:t>
            </w:r>
          </w:p>
        </w:tc>
        <w:tc>
          <w:tcPr>
            <w:tcW w:w="4819" w:type="dxa"/>
            <w:shd w:val="clear" w:color="auto" w:fill="auto"/>
            <w:noWrap/>
            <w:vAlign w:val="center"/>
            <w:hideMark/>
          </w:tcPr>
          <w:p w14:paraId="4F43889D" w14:textId="77777777" w:rsidR="003C5D17" w:rsidRPr="001677D0" w:rsidRDefault="003C5D17" w:rsidP="003C5D17">
            <w:pPr>
              <w:rPr>
                <w:rFonts w:ascii="標楷體" w:eastAsia="標楷體" w:hAnsi="標楷體" w:cs="新細明體"/>
              </w:rPr>
            </w:pPr>
            <w:r w:rsidRPr="001677D0">
              <w:rPr>
                <w:rFonts w:ascii="標楷體" w:eastAsia="標楷體" w:hAnsi="標楷體" w:hint="eastAsia"/>
              </w:rPr>
              <w:t>催收戶</w:t>
            </w:r>
          </w:p>
        </w:tc>
      </w:tr>
      <w:tr w:rsidR="001677D0" w:rsidRPr="001677D0" w14:paraId="7BE2663D" w14:textId="77777777" w:rsidTr="0022279A">
        <w:trPr>
          <w:trHeight w:val="340"/>
        </w:trPr>
        <w:tc>
          <w:tcPr>
            <w:tcW w:w="1607" w:type="dxa"/>
            <w:shd w:val="clear" w:color="auto" w:fill="auto"/>
            <w:noWrap/>
            <w:hideMark/>
          </w:tcPr>
          <w:p w14:paraId="70886336" w14:textId="7A38BE44" w:rsidR="003C5D17" w:rsidRPr="001677D0" w:rsidRDefault="003C5D17" w:rsidP="003C5D17">
            <w:pPr>
              <w:rPr>
                <w:rFonts w:ascii="標楷體" w:eastAsia="標楷體" w:hAnsi="標楷體" w:cs="新細明體"/>
              </w:rPr>
            </w:pPr>
            <w:r w:rsidRPr="001677D0">
              <w:rPr>
                <w:rFonts w:ascii="標楷體" w:eastAsia="標楷體" w:hAnsi="標楷體"/>
              </w:rPr>
              <w:t>03</w:t>
            </w:r>
          </w:p>
        </w:tc>
        <w:tc>
          <w:tcPr>
            <w:tcW w:w="4819" w:type="dxa"/>
            <w:shd w:val="clear" w:color="auto" w:fill="auto"/>
            <w:noWrap/>
            <w:vAlign w:val="center"/>
            <w:hideMark/>
          </w:tcPr>
          <w:p w14:paraId="3B530B39" w14:textId="77777777" w:rsidR="003C5D17" w:rsidRPr="001677D0" w:rsidRDefault="003C5D17" w:rsidP="003C5D17">
            <w:pPr>
              <w:rPr>
                <w:rFonts w:ascii="標楷體" w:eastAsia="標楷體" w:hAnsi="標楷體" w:cs="新細明體"/>
              </w:rPr>
            </w:pPr>
            <w:r w:rsidRPr="001677D0">
              <w:rPr>
                <w:rFonts w:ascii="標楷體" w:eastAsia="標楷體" w:hAnsi="標楷體" w:hint="eastAsia"/>
              </w:rPr>
              <w:t>結案戶</w:t>
            </w:r>
          </w:p>
        </w:tc>
      </w:tr>
      <w:tr w:rsidR="001677D0" w:rsidRPr="001677D0" w14:paraId="32839460" w14:textId="77777777" w:rsidTr="0022279A">
        <w:trPr>
          <w:trHeight w:val="340"/>
        </w:trPr>
        <w:tc>
          <w:tcPr>
            <w:tcW w:w="1607" w:type="dxa"/>
            <w:shd w:val="clear" w:color="auto" w:fill="auto"/>
            <w:noWrap/>
            <w:hideMark/>
          </w:tcPr>
          <w:p w14:paraId="37793EE0" w14:textId="6DE828AB" w:rsidR="003C5D17" w:rsidRPr="001677D0" w:rsidRDefault="003C5D17" w:rsidP="003C5D17">
            <w:pPr>
              <w:rPr>
                <w:rFonts w:ascii="標楷體" w:eastAsia="標楷體" w:hAnsi="標楷體" w:cs="新細明體"/>
              </w:rPr>
            </w:pPr>
            <w:r w:rsidRPr="001677D0">
              <w:rPr>
                <w:rFonts w:ascii="標楷體" w:eastAsia="標楷體" w:hAnsi="標楷體"/>
              </w:rPr>
              <w:t>04</w:t>
            </w:r>
          </w:p>
        </w:tc>
        <w:tc>
          <w:tcPr>
            <w:tcW w:w="4819" w:type="dxa"/>
            <w:shd w:val="clear" w:color="auto" w:fill="auto"/>
            <w:noWrap/>
            <w:vAlign w:val="center"/>
            <w:hideMark/>
          </w:tcPr>
          <w:p w14:paraId="416DF602" w14:textId="77777777" w:rsidR="003C5D17" w:rsidRPr="001677D0" w:rsidRDefault="003C5D17" w:rsidP="003C5D17">
            <w:pPr>
              <w:rPr>
                <w:rFonts w:ascii="標楷體" w:eastAsia="標楷體" w:hAnsi="標楷體" w:cs="新細明體"/>
              </w:rPr>
            </w:pPr>
            <w:r w:rsidRPr="001677D0">
              <w:rPr>
                <w:rFonts w:ascii="標楷體" w:eastAsia="標楷體" w:hAnsi="標楷體" w:hint="eastAsia"/>
              </w:rPr>
              <w:t>逾期戶</w:t>
            </w:r>
          </w:p>
        </w:tc>
      </w:tr>
      <w:tr w:rsidR="001677D0" w:rsidRPr="001677D0" w14:paraId="59B93537" w14:textId="77777777" w:rsidTr="0022279A">
        <w:trPr>
          <w:trHeight w:val="340"/>
        </w:trPr>
        <w:tc>
          <w:tcPr>
            <w:tcW w:w="1607" w:type="dxa"/>
            <w:shd w:val="clear" w:color="auto" w:fill="auto"/>
            <w:noWrap/>
          </w:tcPr>
          <w:p w14:paraId="7CE0050E" w14:textId="7E6D0C99" w:rsidR="003C5D17" w:rsidRPr="001677D0" w:rsidRDefault="003C5D17" w:rsidP="003C5D17">
            <w:pPr>
              <w:rPr>
                <w:rFonts w:ascii="標楷體" w:eastAsia="標楷體" w:hAnsi="標楷體"/>
              </w:rPr>
            </w:pPr>
            <w:r w:rsidRPr="001677D0">
              <w:rPr>
                <w:rFonts w:ascii="標楷體" w:eastAsia="標楷體" w:hAnsi="標楷體"/>
              </w:rPr>
              <w:t>05</w:t>
            </w:r>
          </w:p>
        </w:tc>
        <w:tc>
          <w:tcPr>
            <w:tcW w:w="4819" w:type="dxa"/>
            <w:shd w:val="clear" w:color="auto" w:fill="auto"/>
            <w:noWrap/>
            <w:vAlign w:val="center"/>
          </w:tcPr>
          <w:p w14:paraId="392EF6A7" w14:textId="77777777" w:rsidR="003C5D17" w:rsidRPr="001677D0" w:rsidRDefault="003C5D17" w:rsidP="003C5D17">
            <w:pPr>
              <w:rPr>
                <w:rFonts w:ascii="標楷體" w:eastAsia="標楷體" w:hAnsi="標楷體"/>
              </w:rPr>
            </w:pPr>
            <w:r w:rsidRPr="001677D0">
              <w:rPr>
                <w:rFonts w:ascii="標楷體" w:eastAsia="標楷體" w:hAnsi="標楷體" w:hint="eastAsia"/>
              </w:rPr>
              <w:t>催收結案戶</w:t>
            </w:r>
          </w:p>
        </w:tc>
      </w:tr>
      <w:tr w:rsidR="001677D0" w:rsidRPr="001677D0" w14:paraId="53D02AFF" w14:textId="77777777" w:rsidTr="0022279A">
        <w:trPr>
          <w:trHeight w:val="340"/>
        </w:trPr>
        <w:tc>
          <w:tcPr>
            <w:tcW w:w="1607" w:type="dxa"/>
            <w:shd w:val="clear" w:color="auto" w:fill="auto"/>
            <w:noWrap/>
          </w:tcPr>
          <w:p w14:paraId="313B62F0" w14:textId="388939C0" w:rsidR="003C5D17" w:rsidRPr="001677D0" w:rsidRDefault="003C5D17" w:rsidP="003C5D17">
            <w:pPr>
              <w:rPr>
                <w:rFonts w:ascii="標楷體" w:eastAsia="標楷體" w:hAnsi="標楷體"/>
              </w:rPr>
            </w:pPr>
            <w:r w:rsidRPr="001677D0">
              <w:rPr>
                <w:rFonts w:ascii="標楷體" w:eastAsia="標楷體" w:hAnsi="標楷體"/>
              </w:rPr>
              <w:t>06</w:t>
            </w:r>
          </w:p>
        </w:tc>
        <w:tc>
          <w:tcPr>
            <w:tcW w:w="4819" w:type="dxa"/>
            <w:shd w:val="clear" w:color="auto" w:fill="auto"/>
            <w:noWrap/>
            <w:vAlign w:val="center"/>
          </w:tcPr>
          <w:p w14:paraId="4E4F5080" w14:textId="77777777" w:rsidR="003C5D17" w:rsidRPr="001677D0" w:rsidRDefault="003C5D17" w:rsidP="003C5D17">
            <w:pPr>
              <w:rPr>
                <w:rFonts w:ascii="標楷體" w:eastAsia="標楷體" w:hAnsi="標楷體"/>
              </w:rPr>
            </w:pPr>
            <w:r w:rsidRPr="001677D0">
              <w:rPr>
                <w:rFonts w:ascii="標楷體" w:eastAsia="標楷體" w:hAnsi="標楷體" w:hint="eastAsia"/>
              </w:rPr>
              <w:t>呆帳戶</w:t>
            </w:r>
          </w:p>
        </w:tc>
      </w:tr>
      <w:tr w:rsidR="001677D0" w:rsidRPr="001677D0" w14:paraId="6530AFF0" w14:textId="77777777" w:rsidTr="0022279A">
        <w:trPr>
          <w:trHeight w:val="340"/>
        </w:trPr>
        <w:tc>
          <w:tcPr>
            <w:tcW w:w="1607" w:type="dxa"/>
            <w:shd w:val="clear" w:color="auto" w:fill="auto"/>
            <w:noWrap/>
            <w:hideMark/>
          </w:tcPr>
          <w:p w14:paraId="740E5313" w14:textId="03795172" w:rsidR="003C5D17" w:rsidRPr="001677D0" w:rsidRDefault="003C5D17" w:rsidP="003C5D17">
            <w:pPr>
              <w:rPr>
                <w:rFonts w:ascii="標楷體" w:eastAsia="標楷體" w:hAnsi="標楷體" w:cs="新細明體"/>
              </w:rPr>
            </w:pPr>
            <w:r w:rsidRPr="001677D0">
              <w:rPr>
                <w:rFonts w:ascii="標楷體" w:eastAsia="標楷體" w:hAnsi="標楷體"/>
              </w:rPr>
              <w:t>07</w:t>
            </w:r>
          </w:p>
        </w:tc>
        <w:tc>
          <w:tcPr>
            <w:tcW w:w="4819" w:type="dxa"/>
            <w:shd w:val="clear" w:color="auto" w:fill="auto"/>
            <w:noWrap/>
            <w:vAlign w:val="center"/>
            <w:hideMark/>
          </w:tcPr>
          <w:p w14:paraId="6495E2F5" w14:textId="77777777" w:rsidR="003C5D17" w:rsidRPr="001677D0" w:rsidRDefault="003C5D17" w:rsidP="003C5D17">
            <w:pPr>
              <w:rPr>
                <w:rFonts w:ascii="標楷體" w:eastAsia="標楷體" w:hAnsi="標楷體" w:cs="新細明體"/>
              </w:rPr>
            </w:pPr>
            <w:r w:rsidRPr="001677D0">
              <w:rPr>
                <w:rFonts w:ascii="標楷體" w:eastAsia="標楷體" w:hAnsi="標楷體" w:hint="eastAsia"/>
              </w:rPr>
              <w:t>呆帳結案戶</w:t>
            </w:r>
          </w:p>
        </w:tc>
      </w:tr>
      <w:tr w:rsidR="001677D0" w:rsidRPr="001677D0" w14:paraId="25E69F9C" w14:textId="77777777" w:rsidTr="0022279A">
        <w:trPr>
          <w:trHeight w:val="340"/>
        </w:trPr>
        <w:tc>
          <w:tcPr>
            <w:tcW w:w="1607" w:type="dxa"/>
            <w:shd w:val="clear" w:color="auto" w:fill="auto"/>
            <w:noWrap/>
            <w:hideMark/>
          </w:tcPr>
          <w:p w14:paraId="17DA6959" w14:textId="60363BF5" w:rsidR="003C5D17" w:rsidRPr="001677D0" w:rsidRDefault="003C5D17" w:rsidP="003C5D17">
            <w:pPr>
              <w:rPr>
                <w:rFonts w:ascii="標楷體" w:eastAsia="標楷體" w:hAnsi="標楷體" w:cs="新細明體"/>
              </w:rPr>
            </w:pPr>
            <w:r w:rsidRPr="001677D0">
              <w:rPr>
                <w:rFonts w:ascii="標楷體" w:eastAsia="標楷體" w:hAnsi="標楷體"/>
              </w:rPr>
              <w:t>08</w:t>
            </w:r>
          </w:p>
        </w:tc>
        <w:tc>
          <w:tcPr>
            <w:tcW w:w="4819" w:type="dxa"/>
            <w:shd w:val="clear" w:color="auto" w:fill="auto"/>
            <w:noWrap/>
            <w:vAlign w:val="center"/>
            <w:hideMark/>
          </w:tcPr>
          <w:p w14:paraId="31084909" w14:textId="77777777" w:rsidR="003C5D17" w:rsidRPr="001677D0" w:rsidRDefault="003C5D17" w:rsidP="003C5D17">
            <w:pPr>
              <w:rPr>
                <w:rFonts w:ascii="標楷體" w:eastAsia="標楷體" w:hAnsi="標楷體" w:cs="新細明體"/>
              </w:rPr>
            </w:pPr>
            <w:r w:rsidRPr="001677D0">
              <w:rPr>
                <w:rFonts w:ascii="標楷體" w:eastAsia="標楷體" w:hAnsi="標楷體" w:hint="eastAsia"/>
              </w:rPr>
              <w:t>債權轉讓戶</w:t>
            </w:r>
          </w:p>
        </w:tc>
      </w:tr>
      <w:tr w:rsidR="001677D0" w:rsidRPr="001677D0" w14:paraId="3D55E4FE" w14:textId="77777777" w:rsidTr="0022279A">
        <w:trPr>
          <w:trHeight w:val="340"/>
        </w:trPr>
        <w:tc>
          <w:tcPr>
            <w:tcW w:w="1607" w:type="dxa"/>
            <w:shd w:val="clear" w:color="auto" w:fill="auto"/>
            <w:noWrap/>
          </w:tcPr>
          <w:p w14:paraId="7CB1E2F6" w14:textId="76B2CA65" w:rsidR="003C5D17" w:rsidRPr="001677D0" w:rsidRDefault="003C5D17" w:rsidP="003C5D17">
            <w:pPr>
              <w:rPr>
                <w:rFonts w:ascii="標楷體" w:eastAsia="標楷體" w:hAnsi="標楷體"/>
              </w:rPr>
            </w:pPr>
            <w:r w:rsidRPr="001677D0">
              <w:rPr>
                <w:rFonts w:ascii="標楷體" w:eastAsia="標楷體" w:hAnsi="標楷體"/>
              </w:rPr>
              <w:t>09</w:t>
            </w:r>
          </w:p>
        </w:tc>
        <w:tc>
          <w:tcPr>
            <w:tcW w:w="4819" w:type="dxa"/>
            <w:shd w:val="clear" w:color="auto" w:fill="auto"/>
            <w:noWrap/>
          </w:tcPr>
          <w:p w14:paraId="4F5CFCAA" w14:textId="4DC44168" w:rsidR="003C5D17" w:rsidRPr="001677D0" w:rsidRDefault="003C5D17" w:rsidP="003C5D17">
            <w:pPr>
              <w:rPr>
                <w:rFonts w:ascii="標楷體" w:eastAsia="標楷體" w:hAnsi="標楷體"/>
              </w:rPr>
            </w:pPr>
            <w:r w:rsidRPr="001677D0">
              <w:rPr>
                <w:rFonts w:ascii="標楷體" w:eastAsia="標楷體" w:hAnsi="標楷體" w:hint="eastAsia"/>
              </w:rPr>
              <w:t>呆帳結案戶</w:t>
            </w:r>
          </w:p>
        </w:tc>
      </w:tr>
      <w:tr w:rsidR="001677D0" w:rsidRPr="001677D0" w14:paraId="3B9E23DA" w14:textId="77777777" w:rsidTr="0022279A">
        <w:trPr>
          <w:trHeight w:val="340"/>
        </w:trPr>
        <w:tc>
          <w:tcPr>
            <w:tcW w:w="1607" w:type="dxa"/>
            <w:shd w:val="clear" w:color="auto" w:fill="auto"/>
            <w:noWrap/>
          </w:tcPr>
          <w:p w14:paraId="08A121CB" w14:textId="440B7FCC" w:rsidR="003C5D17" w:rsidRPr="001677D0" w:rsidRDefault="003C5D17" w:rsidP="003C5D17">
            <w:pPr>
              <w:rPr>
                <w:rFonts w:ascii="標楷體" w:eastAsia="標楷體" w:hAnsi="標楷體"/>
              </w:rPr>
            </w:pPr>
            <w:r w:rsidRPr="001677D0">
              <w:rPr>
                <w:rFonts w:ascii="標楷體" w:eastAsia="標楷體" w:hAnsi="標楷體"/>
              </w:rPr>
              <w:t>97</w:t>
            </w:r>
          </w:p>
        </w:tc>
        <w:tc>
          <w:tcPr>
            <w:tcW w:w="4819" w:type="dxa"/>
            <w:shd w:val="clear" w:color="auto" w:fill="auto"/>
            <w:noWrap/>
          </w:tcPr>
          <w:p w14:paraId="289A1ED9" w14:textId="7D0DFF5B" w:rsidR="003C5D17" w:rsidRPr="001677D0" w:rsidRDefault="003C5D17" w:rsidP="003C5D17">
            <w:pPr>
              <w:rPr>
                <w:rFonts w:ascii="標楷體" w:eastAsia="標楷體" w:hAnsi="標楷體"/>
              </w:rPr>
            </w:pPr>
            <w:r w:rsidRPr="001677D0">
              <w:rPr>
                <w:rFonts w:ascii="標楷體" w:eastAsia="標楷體" w:hAnsi="標楷體" w:hint="eastAsia"/>
              </w:rPr>
              <w:t>預約撥款已刪除</w:t>
            </w:r>
          </w:p>
        </w:tc>
      </w:tr>
      <w:tr w:rsidR="001677D0" w:rsidRPr="001677D0" w14:paraId="58D325BF" w14:textId="77777777" w:rsidTr="0022279A">
        <w:trPr>
          <w:trHeight w:val="340"/>
        </w:trPr>
        <w:tc>
          <w:tcPr>
            <w:tcW w:w="1607" w:type="dxa"/>
            <w:shd w:val="clear" w:color="auto" w:fill="auto"/>
            <w:noWrap/>
          </w:tcPr>
          <w:p w14:paraId="3384D668" w14:textId="08329FBC" w:rsidR="003C5D17" w:rsidRPr="001677D0" w:rsidRDefault="003C5D17" w:rsidP="003C5D17">
            <w:pPr>
              <w:rPr>
                <w:rFonts w:ascii="標楷體" w:eastAsia="標楷體" w:hAnsi="標楷體"/>
              </w:rPr>
            </w:pPr>
            <w:r w:rsidRPr="001677D0">
              <w:rPr>
                <w:rFonts w:ascii="標楷體" w:eastAsia="標楷體" w:hAnsi="標楷體"/>
              </w:rPr>
              <w:t>98</w:t>
            </w:r>
          </w:p>
        </w:tc>
        <w:tc>
          <w:tcPr>
            <w:tcW w:w="4819" w:type="dxa"/>
            <w:shd w:val="clear" w:color="auto" w:fill="auto"/>
            <w:noWrap/>
          </w:tcPr>
          <w:p w14:paraId="0A2216D8" w14:textId="1D0A3854" w:rsidR="003C5D17" w:rsidRPr="001677D0" w:rsidRDefault="003C5D17" w:rsidP="003C5D17">
            <w:pPr>
              <w:rPr>
                <w:rFonts w:ascii="標楷體" w:eastAsia="標楷體" w:hAnsi="標楷體"/>
              </w:rPr>
            </w:pPr>
            <w:r w:rsidRPr="001677D0">
              <w:rPr>
                <w:rFonts w:ascii="標楷體" w:eastAsia="標楷體" w:hAnsi="標楷體" w:hint="eastAsia"/>
              </w:rPr>
              <w:t>預約已撥款</w:t>
            </w:r>
          </w:p>
        </w:tc>
      </w:tr>
      <w:tr w:rsidR="003C5D17" w:rsidRPr="001677D0" w14:paraId="192C8A89" w14:textId="77777777" w:rsidTr="0022279A">
        <w:trPr>
          <w:trHeight w:val="340"/>
        </w:trPr>
        <w:tc>
          <w:tcPr>
            <w:tcW w:w="1607" w:type="dxa"/>
            <w:shd w:val="clear" w:color="auto" w:fill="auto"/>
            <w:noWrap/>
          </w:tcPr>
          <w:p w14:paraId="1FE024C4" w14:textId="1926B4FC" w:rsidR="003C5D17" w:rsidRPr="001677D0" w:rsidRDefault="003C5D17" w:rsidP="003C5D17">
            <w:pPr>
              <w:rPr>
                <w:rFonts w:ascii="標楷體" w:eastAsia="標楷體" w:hAnsi="標楷體"/>
              </w:rPr>
            </w:pPr>
            <w:r w:rsidRPr="001677D0">
              <w:rPr>
                <w:rFonts w:ascii="標楷體" w:eastAsia="標楷體" w:hAnsi="標楷體"/>
              </w:rPr>
              <w:t>99</w:t>
            </w:r>
          </w:p>
        </w:tc>
        <w:tc>
          <w:tcPr>
            <w:tcW w:w="4819" w:type="dxa"/>
            <w:shd w:val="clear" w:color="auto" w:fill="auto"/>
            <w:noWrap/>
          </w:tcPr>
          <w:p w14:paraId="74EF3E0E" w14:textId="2C1FA225" w:rsidR="003C5D17" w:rsidRPr="001677D0" w:rsidRDefault="003C5D17" w:rsidP="003C5D17">
            <w:pPr>
              <w:rPr>
                <w:rFonts w:ascii="標楷體" w:eastAsia="標楷體" w:hAnsi="標楷體"/>
              </w:rPr>
            </w:pPr>
            <w:r w:rsidRPr="001677D0">
              <w:rPr>
                <w:rFonts w:ascii="標楷體" w:eastAsia="標楷體" w:hAnsi="標楷體" w:hint="eastAsia"/>
              </w:rPr>
              <w:t>預約撥款</w:t>
            </w:r>
          </w:p>
        </w:tc>
      </w:tr>
    </w:tbl>
    <w:p w14:paraId="1B85E623" w14:textId="77777777" w:rsidR="005A50AB" w:rsidRPr="001677D0" w:rsidRDefault="005A50AB" w:rsidP="005A50AB">
      <w:pPr>
        <w:tabs>
          <w:tab w:val="left" w:pos="788"/>
        </w:tabs>
        <w:ind w:leftChars="300" w:left="720"/>
        <w:rPr>
          <w:rFonts w:ascii="標楷體" w:eastAsia="標楷體" w:hAnsi="標楷體"/>
        </w:rPr>
      </w:pPr>
    </w:p>
    <w:p w14:paraId="6296CE4A" w14:textId="26E9B756" w:rsidR="005A50AB" w:rsidRPr="001677D0" w:rsidRDefault="005A50AB" w:rsidP="00787403">
      <w:pPr>
        <w:numPr>
          <w:ilvl w:val="0"/>
          <w:numId w:val="14"/>
        </w:numPr>
        <w:rPr>
          <w:rFonts w:ascii="標楷體" w:eastAsia="標楷體" w:hAnsi="標楷體" w:cs="新細明體"/>
          <w:kern w:val="0"/>
        </w:rPr>
      </w:pPr>
      <w:r w:rsidRPr="001677D0">
        <w:rPr>
          <w:rFonts w:ascii="標楷體" w:eastAsia="標楷體" w:hAnsi="標楷體" w:cs="新細明體" w:hint="eastAsia"/>
          <w:kern w:val="0"/>
        </w:rPr>
        <w:t>貸後</w:t>
      </w:r>
      <w:proofErr w:type="gramStart"/>
      <w:r w:rsidRPr="001677D0">
        <w:rPr>
          <w:rFonts w:ascii="標楷體" w:eastAsia="標楷體" w:hAnsi="標楷體" w:cs="新細明體" w:hint="eastAsia"/>
          <w:kern w:val="0"/>
        </w:rPr>
        <w:t>契</w:t>
      </w:r>
      <w:proofErr w:type="gramEnd"/>
      <w:r w:rsidRPr="001677D0">
        <w:rPr>
          <w:rFonts w:ascii="標楷體" w:eastAsia="標楷體" w:hAnsi="標楷體" w:cs="新細明體" w:hint="eastAsia"/>
          <w:kern w:val="0"/>
        </w:rPr>
        <w:t>變項目</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06685D62"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74E8D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76145E0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79E6B4D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6CD3317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01</w:t>
            </w:r>
          </w:p>
        </w:tc>
        <w:tc>
          <w:tcPr>
            <w:tcW w:w="4819" w:type="dxa"/>
            <w:tcBorders>
              <w:top w:val="nil"/>
              <w:left w:val="nil"/>
              <w:bottom w:val="single" w:sz="4" w:space="0" w:color="auto"/>
              <w:right w:val="single" w:sz="4" w:space="0" w:color="auto"/>
            </w:tcBorders>
            <w:shd w:val="clear" w:color="auto" w:fill="auto"/>
            <w:noWrap/>
            <w:vAlign w:val="center"/>
            <w:hideMark/>
          </w:tcPr>
          <w:p w14:paraId="7D1DC39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寬限與年期</w:t>
            </w:r>
          </w:p>
        </w:tc>
      </w:tr>
      <w:tr w:rsidR="001677D0" w:rsidRPr="001677D0" w14:paraId="0C772EF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22B5066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02</w:t>
            </w:r>
          </w:p>
        </w:tc>
        <w:tc>
          <w:tcPr>
            <w:tcW w:w="4819" w:type="dxa"/>
            <w:tcBorders>
              <w:top w:val="nil"/>
              <w:left w:val="nil"/>
              <w:bottom w:val="single" w:sz="4" w:space="0" w:color="auto"/>
              <w:right w:val="single" w:sz="4" w:space="0" w:color="auto"/>
            </w:tcBorders>
            <w:shd w:val="clear" w:color="auto" w:fill="auto"/>
            <w:noWrap/>
            <w:vAlign w:val="center"/>
            <w:hideMark/>
          </w:tcPr>
          <w:p w14:paraId="15C39D53"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變利率週期</w:t>
            </w:r>
          </w:p>
        </w:tc>
      </w:tr>
      <w:tr w:rsidR="001677D0" w:rsidRPr="001677D0" w14:paraId="6A4F990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53510A2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03</w:t>
            </w:r>
          </w:p>
        </w:tc>
        <w:tc>
          <w:tcPr>
            <w:tcW w:w="4819" w:type="dxa"/>
            <w:tcBorders>
              <w:top w:val="nil"/>
              <w:left w:val="nil"/>
              <w:bottom w:val="single" w:sz="4" w:space="0" w:color="auto"/>
              <w:right w:val="single" w:sz="4" w:space="0" w:color="auto"/>
            </w:tcBorders>
            <w:shd w:val="clear" w:color="auto" w:fill="auto"/>
            <w:noWrap/>
            <w:vAlign w:val="center"/>
            <w:hideMark/>
          </w:tcPr>
          <w:p w14:paraId="66FF46E4"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補清償證明</w:t>
            </w:r>
          </w:p>
        </w:tc>
      </w:tr>
      <w:tr w:rsidR="001677D0" w:rsidRPr="001677D0" w14:paraId="1AE178C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0AAE9995"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04</w:t>
            </w:r>
          </w:p>
        </w:tc>
        <w:tc>
          <w:tcPr>
            <w:tcW w:w="4819" w:type="dxa"/>
            <w:tcBorders>
              <w:top w:val="nil"/>
              <w:left w:val="nil"/>
              <w:bottom w:val="single" w:sz="4" w:space="0" w:color="auto"/>
              <w:right w:val="single" w:sz="4" w:space="0" w:color="auto"/>
            </w:tcBorders>
            <w:shd w:val="clear" w:color="auto" w:fill="auto"/>
            <w:noWrap/>
            <w:vAlign w:val="center"/>
            <w:hideMark/>
          </w:tcPr>
          <w:p w14:paraId="67469C2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變更抵押權</w:t>
            </w:r>
          </w:p>
        </w:tc>
      </w:tr>
      <w:tr w:rsidR="005A50AB" w:rsidRPr="001677D0" w14:paraId="1B177A0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56E2763A"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05</w:t>
            </w:r>
          </w:p>
        </w:tc>
        <w:tc>
          <w:tcPr>
            <w:tcW w:w="4819" w:type="dxa"/>
            <w:tcBorders>
              <w:top w:val="nil"/>
              <w:left w:val="nil"/>
              <w:bottom w:val="single" w:sz="4" w:space="0" w:color="auto"/>
              <w:right w:val="single" w:sz="4" w:space="0" w:color="auto"/>
            </w:tcBorders>
            <w:shd w:val="clear" w:color="auto" w:fill="auto"/>
            <w:noWrap/>
            <w:vAlign w:val="center"/>
            <w:hideMark/>
          </w:tcPr>
          <w:p w14:paraId="48DE816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變更保證人</w:t>
            </w:r>
          </w:p>
        </w:tc>
      </w:tr>
    </w:tbl>
    <w:p w14:paraId="2066A152" w14:textId="77777777" w:rsidR="00CB7D59" w:rsidRPr="001677D0" w:rsidRDefault="00CB7D59" w:rsidP="005A50AB">
      <w:pPr>
        <w:tabs>
          <w:tab w:val="left" w:pos="788"/>
        </w:tabs>
        <w:ind w:leftChars="300" w:left="720"/>
        <w:rPr>
          <w:rFonts w:ascii="標楷體" w:eastAsia="標楷體" w:hAnsi="標楷體"/>
        </w:rPr>
      </w:pPr>
    </w:p>
    <w:p w14:paraId="1C478A01" w14:textId="589CAADA" w:rsidR="005A50AB" w:rsidRPr="001677D0" w:rsidRDefault="0057049E" w:rsidP="00787403">
      <w:pPr>
        <w:numPr>
          <w:ilvl w:val="0"/>
          <w:numId w:val="14"/>
        </w:numPr>
        <w:rPr>
          <w:rFonts w:ascii="標楷體" w:eastAsia="標楷體" w:hAnsi="標楷體"/>
        </w:rPr>
      </w:pPr>
      <w:r w:rsidRPr="001677D0">
        <w:rPr>
          <w:rFonts w:ascii="標楷體" w:eastAsia="標楷體" w:hAnsi="標楷體" w:hint="eastAsia"/>
        </w:rPr>
        <w:t>是否</w:t>
      </w:r>
      <w:r w:rsidR="005A50AB" w:rsidRPr="001677D0">
        <w:rPr>
          <w:rFonts w:ascii="標楷體" w:eastAsia="標楷體" w:hAnsi="標楷體" w:hint="eastAsia"/>
        </w:rPr>
        <w:t>有收承諾費</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65BD8995"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85F93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51B69D4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31CB298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3540793" w14:textId="77777777" w:rsidR="005A50AB" w:rsidRPr="001677D0" w:rsidRDefault="005A50AB" w:rsidP="007E2411">
            <w:pPr>
              <w:rPr>
                <w:rFonts w:ascii="標楷體" w:eastAsia="標楷體" w:hAnsi="標楷體" w:cs="新細明體"/>
              </w:rPr>
            </w:pPr>
            <w:r w:rsidRPr="001677D0">
              <w:rPr>
                <w:rFonts w:ascii="標楷體" w:eastAsia="標楷體" w:hAnsi="標楷體" w:cs="新細明體" w:hint="eastAsia"/>
                <w:lang w:eastAsia="zh-HK"/>
              </w:rPr>
              <w:t>空白</w:t>
            </w:r>
          </w:p>
        </w:tc>
        <w:tc>
          <w:tcPr>
            <w:tcW w:w="4819" w:type="dxa"/>
            <w:tcBorders>
              <w:top w:val="nil"/>
              <w:left w:val="nil"/>
              <w:bottom w:val="single" w:sz="4" w:space="0" w:color="auto"/>
              <w:right w:val="single" w:sz="4" w:space="0" w:color="auto"/>
            </w:tcBorders>
            <w:shd w:val="clear" w:color="auto" w:fill="auto"/>
            <w:noWrap/>
            <w:vAlign w:val="center"/>
          </w:tcPr>
          <w:p w14:paraId="39B3623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全部</w:t>
            </w:r>
          </w:p>
        </w:tc>
      </w:tr>
      <w:tr w:rsidR="001677D0" w:rsidRPr="001677D0" w14:paraId="6AEBE3D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A04E23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Y</w:t>
            </w:r>
          </w:p>
        </w:tc>
        <w:tc>
          <w:tcPr>
            <w:tcW w:w="4819" w:type="dxa"/>
            <w:tcBorders>
              <w:top w:val="nil"/>
              <w:left w:val="nil"/>
              <w:bottom w:val="single" w:sz="4" w:space="0" w:color="auto"/>
              <w:right w:val="single" w:sz="4" w:space="0" w:color="auto"/>
            </w:tcBorders>
            <w:shd w:val="clear" w:color="auto" w:fill="auto"/>
            <w:noWrap/>
            <w:vAlign w:val="center"/>
          </w:tcPr>
          <w:p w14:paraId="0866CDA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有收承諾費</w:t>
            </w:r>
          </w:p>
        </w:tc>
      </w:tr>
      <w:tr w:rsidR="005A50AB" w:rsidRPr="001677D0" w14:paraId="36DAACD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691ACF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N</w:t>
            </w:r>
          </w:p>
        </w:tc>
        <w:tc>
          <w:tcPr>
            <w:tcW w:w="4819" w:type="dxa"/>
            <w:tcBorders>
              <w:top w:val="nil"/>
              <w:left w:val="nil"/>
              <w:bottom w:val="single" w:sz="4" w:space="0" w:color="auto"/>
              <w:right w:val="single" w:sz="4" w:space="0" w:color="auto"/>
            </w:tcBorders>
            <w:shd w:val="clear" w:color="auto" w:fill="auto"/>
            <w:noWrap/>
            <w:vAlign w:val="center"/>
          </w:tcPr>
          <w:p w14:paraId="4DA4659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沒收承諾費</w:t>
            </w:r>
          </w:p>
        </w:tc>
      </w:tr>
    </w:tbl>
    <w:p w14:paraId="7E26BE60" w14:textId="77777777" w:rsidR="005A50AB" w:rsidRPr="001677D0" w:rsidRDefault="005A50AB" w:rsidP="005A50AB">
      <w:pPr>
        <w:tabs>
          <w:tab w:val="left" w:pos="788"/>
        </w:tabs>
        <w:ind w:leftChars="300" w:left="720"/>
        <w:rPr>
          <w:rFonts w:ascii="標楷體" w:eastAsia="標楷體" w:hAnsi="標楷體"/>
        </w:rPr>
      </w:pPr>
    </w:p>
    <w:p w14:paraId="3B4F4C7D" w14:textId="7DD530F4" w:rsidR="005A50AB" w:rsidRPr="001677D0" w:rsidRDefault="005A50AB" w:rsidP="00787403">
      <w:pPr>
        <w:numPr>
          <w:ilvl w:val="0"/>
          <w:numId w:val="14"/>
        </w:numPr>
        <w:rPr>
          <w:rFonts w:ascii="標楷體" w:eastAsia="標楷體" w:hAnsi="標楷體"/>
        </w:rPr>
      </w:pPr>
      <w:r w:rsidRPr="001677D0">
        <w:rPr>
          <w:rFonts w:ascii="標楷體" w:eastAsia="標楷體" w:hAnsi="標楷體" w:hint="eastAsia"/>
        </w:rPr>
        <w:t>撥款方式</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577C6105"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362B41"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75264044"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661CAF0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9A2E17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58AFAA1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整批匯款</w:t>
            </w:r>
          </w:p>
        </w:tc>
      </w:tr>
      <w:tr w:rsidR="005A50AB" w:rsidRPr="001677D0" w14:paraId="3675B12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573CA1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tcPr>
          <w:p w14:paraId="761C4AF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單筆匯款</w:t>
            </w:r>
          </w:p>
        </w:tc>
      </w:tr>
    </w:tbl>
    <w:p w14:paraId="5C1974D6" w14:textId="77777777" w:rsidR="005A50AB" w:rsidRPr="001677D0" w:rsidRDefault="005A50AB" w:rsidP="005A50AB">
      <w:pPr>
        <w:tabs>
          <w:tab w:val="left" w:pos="788"/>
        </w:tabs>
        <w:ind w:leftChars="300" w:left="720"/>
        <w:rPr>
          <w:rFonts w:ascii="標楷體" w:eastAsia="標楷體" w:hAnsi="標楷體"/>
        </w:rPr>
      </w:pPr>
    </w:p>
    <w:p w14:paraId="57A42FE0" w14:textId="66BFB7BC" w:rsidR="005A50AB" w:rsidRPr="001677D0" w:rsidRDefault="005A50AB" w:rsidP="00787403">
      <w:pPr>
        <w:numPr>
          <w:ilvl w:val="0"/>
          <w:numId w:val="14"/>
        </w:numPr>
        <w:rPr>
          <w:rFonts w:ascii="標楷體" w:eastAsia="標楷體" w:hAnsi="標楷體"/>
        </w:rPr>
      </w:pPr>
      <w:r w:rsidRPr="001677D0">
        <w:rPr>
          <w:rFonts w:ascii="標楷體" w:eastAsia="標楷體" w:hAnsi="標楷體" w:hint="eastAsia"/>
        </w:rPr>
        <w:t>週期基準</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19D7F8E8"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CD811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76DD10BC"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02208A4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D74927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4C23527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單位：日</w:t>
            </w:r>
          </w:p>
        </w:tc>
      </w:tr>
      <w:tr w:rsidR="001677D0" w:rsidRPr="001677D0" w14:paraId="1215033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564E1B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tcPr>
          <w:p w14:paraId="7A33035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單位：月</w:t>
            </w:r>
          </w:p>
        </w:tc>
      </w:tr>
      <w:tr w:rsidR="005A50AB" w:rsidRPr="001677D0" w14:paraId="05F1C64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B2A301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w:t>
            </w:r>
          </w:p>
        </w:tc>
        <w:tc>
          <w:tcPr>
            <w:tcW w:w="4819" w:type="dxa"/>
            <w:tcBorders>
              <w:top w:val="nil"/>
              <w:left w:val="nil"/>
              <w:bottom w:val="single" w:sz="4" w:space="0" w:color="auto"/>
              <w:right w:val="single" w:sz="4" w:space="0" w:color="auto"/>
            </w:tcBorders>
            <w:shd w:val="clear" w:color="auto" w:fill="auto"/>
            <w:noWrap/>
            <w:vAlign w:val="center"/>
          </w:tcPr>
          <w:p w14:paraId="2C8503D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單位：</w:t>
            </w:r>
            <w:proofErr w:type="gramStart"/>
            <w:r w:rsidRPr="001677D0">
              <w:rPr>
                <w:rFonts w:ascii="標楷體" w:eastAsia="標楷體" w:hAnsi="標楷體" w:hint="eastAsia"/>
              </w:rPr>
              <w:t>週</w:t>
            </w:r>
            <w:proofErr w:type="gramEnd"/>
          </w:p>
        </w:tc>
      </w:tr>
    </w:tbl>
    <w:p w14:paraId="27510E01" w14:textId="77777777" w:rsidR="005A50AB" w:rsidRPr="001677D0" w:rsidRDefault="005A50AB" w:rsidP="005A50AB">
      <w:pPr>
        <w:tabs>
          <w:tab w:val="left" w:pos="788"/>
        </w:tabs>
        <w:ind w:leftChars="300" w:left="720"/>
        <w:rPr>
          <w:rFonts w:ascii="標楷體" w:eastAsia="標楷體" w:hAnsi="標楷體"/>
        </w:rPr>
      </w:pPr>
    </w:p>
    <w:p w14:paraId="54912A1A" w14:textId="0E5E78F5" w:rsidR="005A50AB" w:rsidRPr="001677D0" w:rsidRDefault="005A50AB" w:rsidP="00787403">
      <w:pPr>
        <w:numPr>
          <w:ilvl w:val="0"/>
          <w:numId w:val="14"/>
        </w:numPr>
        <w:rPr>
          <w:rFonts w:ascii="標楷體" w:eastAsia="標楷體" w:hAnsi="標楷體"/>
        </w:rPr>
      </w:pPr>
      <w:r w:rsidRPr="001677D0">
        <w:rPr>
          <w:rFonts w:ascii="標楷體" w:eastAsia="標楷體" w:hAnsi="標楷體" w:hint="eastAsia"/>
        </w:rPr>
        <w:t>本埠外埠</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181C9971"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08FDB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53F9256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3815361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C37404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0EAA589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本埠</w:t>
            </w:r>
          </w:p>
        </w:tc>
      </w:tr>
      <w:tr w:rsidR="005A50AB" w:rsidRPr="001677D0" w14:paraId="24C0150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0C870F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tcPr>
          <w:p w14:paraId="44A2631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外埠</w:t>
            </w:r>
          </w:p>
        </w:tc>
      </w:tr>
    </w:tbl>
    <w:p w14:paraId="77F3F67F" w14:textId="77777777" w:rsidR="005A50AB" w:rsidRPr="001677D0" w:rsidRDefault="005A50AB" w:rsidP="005A50AB">
      <w:pPr>
        <w:tabs>
          <w:tab w:val="left" w:pos="788"/>
        </w:tabs>
        <w:ind w:leftChars="300" w:left="720"/>
        <w:rPr>
          <w:rFonts w:ascii="標楷體" w:eastAsia="標楷體" w:hAnsi="標楷體"/>
        </w:rPr>
      </w:pPr>
    </w:p>
    <w:p w14:paraId="65446C7B" w14:textId="500254B6" w:rsidR="005A50AB" w:rsidRPr="001677D0" w:rsidRDefault="00BF197C" w:rsidP="00787403">
      <w:pPr>
        <w:numPr>
          <w:ilvl w:val="0"/>
          <w:numId w:val="14"/>
        </w:numPr>
        <w:rPr>
          <w:rFonts w:ascii="標楷體" w:eastAsia="標楷體" w:hAnsi="標楷體"/>
        </w:rPr>
      </w:pPr>
      <w:r w:rsidRPr="001677D0">
        <w:rPr>
          <w:rFonts w:ascii="標楷體" w:eastAsia="標楷體" w:hAnsi="標楷體" w:hint="eastAsia"/>
        </w:rPr>
        <w:t>回收</w:t>
      </w:r>
      <w:r w:rsidR="005A50AB" w:rsidRPr="001677D0">
        <w:rPr>
          <w:rFonts w:ascii="標楷體" w:eastAsia="標楷體" w:hAnsi="標楷體" w:hint="eastAsia"/>
        </w:rPr>
        <w:t>繳納方式</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2AE44DD2"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029EC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3890ED1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56E6865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38A293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365ADD3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減少每期攤還金額</w:t>
            </w:r>
          </w:p>
        </w:tc>
      </w:tr>
      <w:tr w:rsidR="005A50AB" w:rsidRPr="001677D0" w14:paraId="580959F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4BB8F6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tcPr>
          <w:p w14:paraId="0A78D17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縮短</w:t>
            </w:r>
            <w:proofErr w:type="gramStart"/>
            <w:r w:rsidRPr="001677D0">
              <w:rPr>
                <w:rFonts w:ascii="標楷體" w:eastAsia="標楷體" w:hAnsi="標楷體" w:hint="eastAsia"/>
              </w:rPr>
              <w:t>應繳期數</w:t>
            </w:r>
            <w:proofErr w:type="gramEnd"/>
          </w:p>
        </w:tc>
      </w:tr>
    </w:tbl>
    <w:p w14:paraId="79CC287F" w14:textId="77777777" w:rsidR="005A50AB" w:rsidRPr="001677D0" w:rsidRDefault="005A50AB" w:rsidP="005A50AB">
      <w:pPr>
        <w:tabs>
          <w:tab w:val="left" w:pos="788"/>
        </w:tabs>
        <w:ind w:leftChars="300" w:left="720"/>
        <w:rPr>
          <w:rFonts w:ascii="標楷體" w:eastAsia="標楷體" w:hAnsi="標楷體"/>
          <w:lang w:val="x-none"/>
        </w:rPr>
      </w:pPr>
    </w:p>
    <w:p w14:paraId="4D7DA84C" w14:textId="7AE6AC21" w:rsidR="005A50AB" w:rsidRPr="001677D0" w:rsidRDefault="005A50AB" w:rsidP="00787403">
      <w:pPr>
        <w:numPr>
          <w:ilvl w:val="0"/>
          <w:numId w:val="14"/>
        </w:numPr>
        <w:rPr>
          <w:rFonts w:ascii="標楷體" w:eastAsia="標楷體" w:hAnsi="標楷體"/>
        </w:rPr>
      </w:pPr>
      <w:r w:rsidRPr="001677D0">
        <w:rPr>
          <w:rFonts w:ascii="標楷體" w:eastAsia="標楷體" w:hAnsi="標楷體" w:hint="eastAsia"/>
        </w:rPr>
        <w:t>計件代碼</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29990B66" w14:textId="77777777" w:rsidTr="007E2411">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AE587A"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03853D9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7E5316C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6F570259" w14:textId="77777777" w:rsidR="00BF197C" w:rsidRPr="001677D0" w:rsidRDefault="00BF197C" w:rsidP="00BF197C">
            <w:pPr>
              <w:widowControl/>
              <w:rPr>
                <w:rFonts w:ascii="標楷體" w:eastAsia="標楷體" w:hAnsi="標楷體" w:cs="新細明體"/>
                <w:kern w:val="0"/>
              </w:rPr>
            </w:pPr>
            <w:r w:rsidRPr="001677D0">
              <w:rPr>
                <w:rFonts w:ascii="標楷體" w:eastAsia="標楷體" w:hAnsi="標楷體" w:cs="新細明體" w:hint="eastAsia"/>
                <w:kern w:val="0"/>
              </w:rPr>
              <w:t>A</w:t>
            </w:r>
          </w:p>
        </w:tc>
        <w:tc>
          <w:tcPr>
            <w:tcW w:w="4819" w:type="dxa"/>
            <w:tcBorders>
              <w:top w:val="nil"/>
              <w:left w:val="nil"/>
              <w:bottom w:val="single" w:sz="4" w:space="0" w:color="auto"/>
              <w:right w:val="single" w:sz="4" w:space="0" w:color="auto"/>
            </w:tcBorders>
            <w:shd w:val="clear" w:color="auto" w:fill="auto"/>
            <w:noWrap/>
            <w:vAlign w:val="center"/>
            <w:hideMark/>
          </w:tcPr>
          <w:p w14:paraId="7801F64E" w14:textId="2C755460" w:rsidR="00BF197C" w:rsidRPr="001677D0" w:rsidRDefault="00BF197C" w:rsidP="00BF197C">
            <w:pPr>
              <w:widowControl/>
              <w:rPr>
                <w:rFonts w:ascii="標楷體" w:eastAsia="標楷體" w:hAnsi="標楷體" w:cs="新細明體"/>
                <w:kern w:val="0"/>
              </w:rPr>
            </w:pPr>
            <w:r w:rsidRPr="001677D0">
              <w:rPr>
                <w:rFonts w:ascii="標楷體" w:eastAsia="標楷體" w:hAnsi="標楷體" w:hint="eastAsia"/>
              </w:rPr>
              <w:t>新貸件</w:t>
            </w:r>
          </w:p>
        </w:tc>
      </w:tr>
      <w:tr w:rsidR="001677D0" w:rsidRPr="001677D0" w14:paraId="7DFA145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549DC7A7" w14:textId="77777777" w:rsidR="00BF197C" w:rsidRPr="001677D0" w:rsidRDefault="00BF197C" w:rsidP="00BF197C">
            <w:pPr>
              <w:widowControl/>
              <w:rPr>
                <w:rFonts w:ascii="標楷體" w:eastAsia="標楷體" w:hAnsi="標楷體" w:cs="新細明體"/>
                <w:kern w:val="0"/>
              </w:rPr>
            </w:pPr>
            <w:r w:rsidRPr="001677D0">
              <w:rPr>
                <w:rFonts w:ascii="標楷體" w:eastAsia="標楷體" w:hAnsi="標楷體" w:cs="新細明體" w:hint="eastAsia"/>
                <w:kern w:val="0"/>
              </w:rPr>
              <w:t>B</w:t>
            </w:r>
          </w:p>
        </w:tc>
        <w:tc>
          <w:tcPr>
            <w:tcW w:w="4819" w:type="dxa"/>
            <w:tcBorders>
              <w:top w:val="nil"/>
              <w:left w:val="nil"/>
              <w:bottom w:val="single" w:sz="4" w:space="0" w:color="auto"/>
              <w:right w:val="single" w:sz="4" w:space="0" w:color="auto"/>
            </w:tcBorders>
            <w:shd w:val="clear" w:color="auto" w:fill="auto"/>
            <w:noWrap/>
            <w:vAlign w:val="center"/>
            <w:hideMark/>
          </w:tcPr>
          <w:p w14:paraId="44013925" w14:textId="7953FA6A" w:rsidR="00BF197C" w:rsidRPr="001677D0" w:rsidRDefault="00BF197C" w:rsidP="00BF197C">
            <w:pPr>
              <w:widowControl/>
              <w:rPr>
                <w:rFonts w:ascii="標楷體" w:eastAsia="標楷體" w:hAnsi="標楷體" w:cs="新細明體"/>
                <w:kern w:val="0"/>
              </w:rPr>
            </w:pPr>
            <w:r w:rsidRPr="001677D0">
              <w:rPr>
                <w:rFonts w:ascii="標楷體" w:eastAsia="標楷體" w:hAnsi="標楷體" w:hint="eastAsia"/>
              </w:rPr>
              <w:t>其他額度</w:t>
            </w:r>
          </w:p>
        </w:tc>
      </w:tr>
      <w:tr w:rsidR="001677D0" w:rsidRPr="001677D0" w14:paraId="35661EE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7DEBF80B" w14:textId="77777777" w:rsidR="00BF197C" w:rsidRPr="001677D0" w:rsidRDefault="00BF197C" w:rsidP="00BF197C">
            <w:pPr>
              <w:widowControl/>
              <w:rPr>
                <w:rFonts w:ascii="標楷體" w:eastAsia="標楷體" w:hAnsi="標楷體" w:cs="新細明體"/>
                <w:kern w:val="0"/>
              </w:rPr>
            </w:pPr>
            <w:r w:rsidRPr="001677D0">
              <w:rPr>
                <w:rFonts w:ascii="標楷體" w:eastAsia="標楷體" w:hAnsi="標楷體" w:cs="新細明體" w:hint="eastAsia"/>
                <w:kern w:val="0"/>
              </w:rPr>
              <w:t>C</w:t>
            </w:r>
          </w:p>
        </w:tc>
        <w:tc>
          <w:tcPr>
            <w:tcW w:w="4819" w:type="dxa"/>
            <w:tcBorders>
              <w:top w:val="nil"/>
              <w:left w:val="nil"/>
              <w:bottom w:val="single" w:sz="4" w:space="0" w:color="auto"/>
              <w:right w:val="single" w:sz="4" w:space="0" w:color="auto"/>
            </w:tcBorders>
            <w:shd w:val="clear" w:color="auto" w:fill="auto"/>
            <w:noWrap/>
            <w:vAlign w:val="center"/>
            <w:hideMark/>
          </w:tcPr>
          <w:p w14:paraId="6097AA1E" w14:textId="25BABB02" w:rsidR="00BF197C" w:rsidRPr="001677D0" w:rsidRDefault="00BF197C" w:rsidP="00BF197C">
            <w:pPr>
              <w:widowControl/>
              <w:rPr>
                <w:rFonts w:ascii="標楷體" w:eastAsia="標楷體" w:hAnsi="標楷體" w:cs="新細明體"/>
                <w:kern w:val="0"/>
              </w:rPr>
            </w:pPr>
            <w:r w:rsidRPr="001677D0">
              <w:rPr>
                <w:rFonts w:ascii="標楷體" w:eastAsia="標楷體" w:hAnsi="標楷體" w:hint="eastAsia"/>
              </w:rPr>
              <w:t>原額度</w:t>
            </w:r>
          </w:p>
        </w:tc>
      </w:tr>
      <w:tr w:rsidR="001677D0" w:rsidRPr="001677D0" w14:paraId="4487F4A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29BD8F17" w14:textId="77777777" w:rsidR="00BF197C" w:rsidRPr="001677D0" w:rsidRDefault="00BF197C" w:rsidP="00BF197C">
            <w:pPr>
              <w:widowControl/>
              <w:rPr>
                <w:rFonts w:ascii="標楷體" w:eastAsia="標楷體" w:hAnsi="標楷體" w:cs="新細明體"/>
                <w:kern w:val="0"/>
              </w:rPr>
            </w:pPr>
            <w:r w:rsidRPr="001677D0">
              <w:rPr>
                <w:rFonts w:ascii="標楷體" w:eastAsia="標楷體" w:hAnsi="標楷體" w:cs="新細明體" w:hint="eastAsia"/>
                <w:kern w:val="0"/>
              </w:rPr>
              <w:t>D</w:t>
            </w:r>
          </w:p>
        </w:tc>
        <w:tc>
          <w:tcPr>
            <w:tcW w:w="4819" w:type="dxa"/>
            <w:tcBorders>
              <w:top w:val="nil"/>
              <w:left w:val="nil"/>
              <w:bottom w:val="single" w:sz="4" w:space="0" w:color="auto"/>
              <w:right w:val="single" w:sz="4" w:space="0" w:color="auto"/>
            </w:tcBorders>
            <w:shd w:val="clear" w:color="auto" w:fill="auto"/>
            <w:noWrap/>
            <w:vAlign w:val="center"/>
            <w:hideMark/>
          </w:tcPr>
          <w:p w14:paraId="68273E25" w14:textId="3E4A0C7C" w:rsidR="00BF197C" w:rsidRPr="001677D0" w:rsidRDefault="00BF197C" w:rsidP="00BF197C">
            <w:pPr>
              <w:widowControl/>
              <w:rPr>
                <w:rFonts w:ascii="標楷體" w:eastAsia="標楷體" w:hAnsi="標楷體" w:cs="新細明體"/>
                <w:kern w:val="0"/>
              </w:rPr>
            </w:pPr>
            <w:r w:rsidRPr="001677D0">
              <w:rPr>
                <w:rFonts w:ascii="標楷體" w:eastAsia="標楷體" w:hAnsi="標楷體" w:hint="eastAsia"/>
              </w:rPr>
              <w:t>新增額度</w:t>
            </w:r>
          </w:p>
        </w:tc>
      </w:tr>
      <w:tr w:rsidR="001677D0" w:rsidRPr="001677D0" w14:paraId="45403D5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2EC14AAA" w14:textId="77777777" w:rsidR="00BF197C" w:rsidRPr="001677D0" w:rsidRDefault="00BF197C" w:rsidP="00BF197C">
            <w:pPr>
              <w:widowControl/>
              <w:rPr>
                <w:rFonts w:ascii="標楷體" w:eastAsia="標楷體" w:hAnsi="標楷體" w:cs="新細明體"/>
                <w:kern w:val="0"/>
              </w:rPr>
            </w:pPr>
            <w:r w:rsidRPr="001677D0">
              <w:rPr>
                <w:rFonts w:ascii="標楷體" w:eastAsia="標楷體" w:hAnsi="標楷體" w:cs="新細明體" w:hint="eastAsia"/>
                <w:kern w:val="0"/>
              </w:rPr>
              <w:t>E</w:t>
            </w:r>
          </w:p>
        </w:tc>
        <w:tc>
          <w:tcPr>
            <w:tcW w:w="4819" w:type="dxa"/>
            <w:tcBorders>
              <w:top w:val="nil"/>
              <w:left w:val="nil"/>
              <w:bottom w:val="single" w:sz="4" w:space="0" w:color="auto"/>
              <w:right w:val="single" w:sz="4" w:space="0" w:color="auto"/>
            </w:tcBorders>
            <w:shd w:val="clear" w:color="auto" w:fill="auto"/>
            <w:noWrap/>
            <w:vAlign w:val="center"/>
            <w:hideMark/>
          </w:tcPr>
          <w:p w14:paraId="485A24BD" w14:textId="39CDB502" w:rsidR="00BF197C" w:rsidRPr="001677D0" w:rsidRDefault="00BF197C" w:rsidP="00BF197C">
            <w:pPr>
              <w:widowControl/>
              <w:rPr>
                <w:rFonts w:ascii="標楷體" w:eastAsia="標楷體" w:hAnsi="標楷體" w:cs="新細明體"/>
                <w:kern w:val="0"/>
              </w:rPr>
            </w:pPr>
            <w:r w:rsidRPr="001677D0">
              <w:rPr>
                <w:rFonts w:ascii="標楷體" w:eastAsia="標楷體" w:hAnsi="標楷體" w:hint="eastAsia"/>
              </w:rPr>
              <w:t>展期</w:t>
            </w:r>
          </w:p>
        </w:tc>
      </w:tr>
      <w:tr w:rsidR="001677D0" w:rsidRPr="001677D0" w14:paraId="01CD559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4C7E859A" w14:textId="77777777" w:rsidR="00BF197C" w:rsidRPr="001677D0" w:rsidRDefault="00BF197C" w:rsidP="00BF197C">
            <w:pPr>
              <w:widowControl/>
              <w:rPr>
                <w:rFonts w:ascii="標楷體" w:eastAsia="標楷體" w:hAnsi="標楷體" w:cs="新細明體"/>
                <w:kern w:val="0"/>
              </w:rPr>
            </w:pPr>
            <w:r w:rsidRPr="001677D0">
              <w:rPr>
                <w:rFonts w:ascii="標楷體" w:eastAsia="標楷體" w:hAnsi="標楷體" w:cs="新細明體" w:hint="eastAsia"/>
                <w:kern w:val="0"/>
              </w:rPr>
              <w:t>1</w:t>
            </w:r>
          </w:p>
        </w:tc>
        <w:tc>
          <w:tcPr>
            <w:tcW w:w="4819" w:type="dxa"/>
            <w:tcBorders>
              <w:top w:val="nil"/>
              <w:left w:val="nil"/>
              <w:bottom w:val="single" w:sz="4" w:space="0" w:color="auto"/>
              <w:right w:val="single" w:sz="4" w:space="0" w:color="auto"/>
            </w:tcBorders>
            <w:shd w:val="clear" w:color="auto" w:fill="auto"/>
            <w:noWrap/>
            <w:vAlign w:val="center"/>
            <w:hideMark/>
          </w:tcPr>
          <w:p w14:paraId="2CD851F8" w14:textId="23A5DDE7" w:rsidR="00BF197C" w:rsidRPr="001677D0" w:rsidRDefault="00BF197C" w:rsidP="00BF197C">
            <w:pPr>
              <w:widowControl/>
              <w:rPr>
                <w:rFonts w:ascii="標楷體" w:eastAsia="標楷體" w:hAnsi="標楷體" w:cs="新細明體"/>
                <w:kern w:val="0"/>
              </w:rPr>
            </w:pPr>
            <w:r w:rsidRPr="001677D0">
              <w:rPr>
                <w:rFonts w:ascii="標楷體" w:eastAsia="標楷體" w:hAnsi="標楷體" w:hint="eastAsia"/>
              </w:rPr>
              <w:t>新貸件</w:t>
            </w:r>
          </w:p>
        </w:tc>
      </w:tr>
      <w:tr w:rsidR="001677D0" w:rsidRPr="001677D0" w14:paraId="7499E54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3D5921B3" w14:textId="77777777" w:rsidR="00BF197C" w:rsidRPr="001677D0" w:rsidRDefault="00BF197C" w:rsidP="00BF197C">
            <w:pPr>
              <w:widowControl/>
              <w:rPr>
                <w:rFonts w:ascii="標楷體" w:eastAsia="標楷體" w:hAnsi="標楷體" w:cs="新細明體"/>
                <w:kern w:val="0"/>
              </w:rPr>
            </w:pPr>
            <w:r w:rsidRPr="001677D0">
              <w:rPr>
                <w:rFonts w:ascii="標楷體" w:eastAsia="標楷體" w:hAnsi="標楷體" w:cs="新細明體" w:hint="eastAsia"/>
                <w:kern w:val="0"/>
              </w:rPr>
              <w:t>2</w:t>
            </w:r>
          </w:p>
        </w:tc>
        <w:tc>
          <w:tcPr>
            <w:tcW w:w="4819" w:type="dxa"/>
            <w:tcBorders>
              <w:top w:val="nil"/>
              <w:left w:val="nil"/>
              <w:bottom w:val="single" w:sz="4" w:space="0" w:color="auto"/>
              <w:right w:val="single" w:sz="4" w:space="0" w:color="auto"/>
            </w:tcBorders>
            <w:shd w:val="clear" w:color="auto" w:fill="auto"/>
            <w:noWrap/>
            <w:vAlign w:val="center"/>
            <w:hideMark/>
          </w:tcPr>
          <w:p w14:paraId="1F6EB170" w14:textId="76852C79" w:rsidR="00BF197C" w:rsidRPr="001677D0" w:rsidRDefault="00BF197C" w:rsidP="00BF197C">
            <w:pPr>
              <w:widowControl/>
              <w:rPr>
                <w:rFonts w:ascii="標楷體" w:eastAsia="標楷體" w:hAnsi="標楷體" w:cs="新細明體"/>
                <w:kern w:val="0"/>
              </w:rPr>
            </w:pPr>
            <w:r w:rsidRPr="001677D0">
              <w:rPr>
                <w:rFonts w:ascii="標楷體" w:eastAsia="標楷體" w:hAnsi="標楷體" w:hint="eastAsia"/>
              </w:rPr>
              <w:t>其他額度</w:t>
            </w:r>
          </w:p>
        </w:tc>
      </w:tr>
      <w:tr w:rsidR="001677D0" w:rsidRPr="001677D0" w14:paraId="5CC1555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4EFD116F" w14:textId="77777777" w:rsidR="00BF197C" w:rsidRPr="001677D0" w:rsidRDefault="00BF197C" w:rsidP="00BF197C">
            <w:pPr>
              <w:widowControl/>
              <w:rPr>
                <w:rFonts w:ascii="標楷體" w:eastAsia="標楷體" w:hAnsi="標楷體" w:cs="新細明體"/>
                <w:kern w:val="0"/>
              </w:rPr>
            </w:pPr>
            <w:r w:rsidRPr="001677D0">
              <w:rPr>
                <w:rFonts w:ascii="標楷體" w:eastAsia="標楷體" w:hAnsi="標楷體" w:cs="新細明體" w:hint="eastAsia"/>
                <w:kern w:val="0"/>
              </w:rPr>
              <w:t>3</w:t>
            </w:r>
          </w:p>
        </w:tc>
        <w:tc>
          <w:tcPr>
            <w:tcW w:w="4819" w:type="dxa"/>
            <w:tcBorders>
              <w:top w:val="nil"/>
              <w:left w:val="nil"/>
              <w:bottom w:val="single" w:sz="4" w:space="0" w:color="auto"/>
              <w:right w:val="single" w:sz="4" w:space="0" w:color="auto"/>
            </w:tcBorders>
            <w:shd w:val="clear" w:color="auto" w:fill="auto"/>
            <w:noWrap/>
            <w:vAlign w:val="center"/>
            <w:hideMark/>
          </w:tcPr>
          <w:p w14:paraId="5D929DEC" w14:textId="6E081B4F" w:rsidR="00BF197C" w:rsidRPr="001677D0" w:rsidRDefault="00BF197C" w:rsidP="00BF197C">
            <w:pPr>
              <w:widowControl/>
              <w:rPr>
                <w:rFonts w:ascii="標楷體" w:eastAsia="標楷體" w:hAnsi="標楷體" w:cs="新細明體"/>
                <w:kern w:val="0"/>
              </w:rPr>
            </w:pPr>
            <w:r w:rsidRPr="001677D0">
              <w:rPr>
                <w:rFonts w:ascii="標楷體" w:eastAsia="標楷體" w:hAnsi="標楷體" w:hint="eastAsia"/>
              </w:rPr>
              <w:t>原額度</w:t>
            </w:r>
          </w:p>
        </w:tc>
      </w:tr>
      <w:tr w:rsidR="001677D0" w:rsidRPr="001677D0" w14:paraId="4F221EC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7FF3553F" w14:textId="77777777" w:rsidR="00BF197C" w:rsidRPr="001677D0" w:rsidRDefault="00BF197C" w:rsidP="00BF197C">
            <w:pPr>
              <w:widowControl/>
              <w:rPr>
                <w:rFonts w:ascii="標楷體" w:eastAsia="標楷體" w:hAnsi="標楷體" w:cs="新細明體"/>
                <w:kern w:val="0"/>
              </w:rPr>
            </w:pPr>
            <w:r w:rsidRPr="001677D0">
              <w:rPr>
                <w:rFonts w:ascii="標楷體" w:eastAsia="標楷體" w:hAnsi="標楷體" w:cs="新細明體" w:hint="eastAsia"/>
                <w:kern w:val="0"/>
              </w:rPr>
              <w:t>4</w:t>
            </w:r>
          </w:p>
        </w:tc>
        <w:tc>
          <w:tcPr>
            <w:tcW w:w="4819" w:type="dxa"/>
            <w:tcBorders>
              <w:top w:val="nil"/>
              <w:left w:val="nil"/>
              <w:bottom w:val="single" w:sz="4" w:space="0" w:color="auto"/>
              <w:right w:val="single" w:sz="4" w:space="0" w:color="auto"/>
            </w:tcBorders>
            <w:shd w:val="clear" w:color="auto" w:fill="auto"/>
            <w:noWrap/>
            <w:vAlign w:val="center"/>
            <w:hideMark/>
          </w:tcPr>
          <w:p w14:paraId="351A5B02" w14:textId="606A2F3E" w:rsidR="00BF197C" w:rsidRPr="001677D0" w:rsidRDefault="00BF197C" w:rsidP="00BF197C">
            <w:pPr>
              <w:widowControl/>
              <w:rPr>
                <w:rFonts w:ascii="標楷體" w:eastAsia="標楷體" w:hAnsi="標楷體" w:cs="新細明體"/>
                <w:kern w:val="0"/>
              </w:rPr>
            </w:pPr>
            <w:r w:rsidRPr="001677D0">
              <w:rPr>
                <w:rFonts w:ascii="標楷體" w:eastAsia="標楷體" w:hAnsi="標楷體" w:hint="eastAsia"/>
              </w:rPr>
              <w:t>新增額度</w:t>
            </w:r>
          </w:p>
        </w:tc>
      </w:tr>
      <w:tr w:rsidR="001677D0" w:rsidRPr="001677D0" w14:paraId="239551D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6B03F4A9" w14:textId="77777777" w:rsidR="00BF197C" w:rsidRPr="001677D0" w:rsidRDefault="00BF197C" w:rsidP="00BF197C">
            <w:pPr>
              <w:widowControl/>
              <w:rPr>
                <w:rFonts w:ascii="標楷體" w:eastAsia="標楷體" w:hAnsi="標楷體" w:cs="新細明體"/>
                <w:kern w:val="0"/>
              </w:rPr>
            </w:pPr>
            <w:r w:rsidRPr="001677D0">
              <w:rPr>
                <w:rFonts w:ascii="標楷體" w:eastAsia="標楷體" w:hAnsi="標楷體" w:cs="新細明體" w:hint="eastAsia"/>
                <w:kern w:val="0"/>
              </w:rPr>
              <w:t>5</w:t>
            </w:r>
          </w:p>
        </w:tc>
        <w:tc>
          <w:tcPr>
            <w:tcW w:w="4819" w:type="dxa"/>
            <w:tcBorders>
              <w:top w:val="nil"/>
              <w:left w:val="nil"/>
              <w:bottom w:val="single" w:sz="4" w:space="0" w:color="auto"/>
              <w:right w:val="single" w:sz="4" w:space="0" w:color="auto"/>
            </w:tcBorders>
            <w:shd w:val="clear" w:color="auto" w:fill="auto"/>
            <w:noWrap/>
            <w:vAlign w:val="center"/>
            <w:hideMark/>
          </w:tcPr>
          <w:p w14:paraId="11CDE9F7" w14:textId="64A33616" w:rsidR="00BF197C" w:rsidRPr="001677D0" w:rsidRDefault="00BF197C" w:rsidP="00BF197C">
            <w:pPr>
              <w:widowControl/>
              <w:rPr>
                <w:rFonts w:ascii="標楷體" w:eastAsia="標楷體" w:hAnsi="標楷體" w:cs="新細明體"/>
                <w:kern w:val="0"/>
              </w:rPr>
            </w:pPr>
            <w:r w:rsidRPr="001677D0">
              <w:rPr>
                <w:rFonts w:ascii="標楷體" w:eastAsia="標楷體" w:hAnsi="標楷體" w:hint="eastAsia"/>
              </w:rPr>
              <w:t>展期件</w:t>
            </w:r>
          </w:p>
        </w:tc>
      </w:tr>
      <w:tr w:rsidR="001677D0" w:rsidRPr="001677D0" w14:paraId="6CAD34A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327280C6" w14:textId="77777777" w:rsidR="00BF197C" w:rsidRPr="001677D0" w:rsidRDefault="00BF197C" w:rsidP="00BF197C">
            <w:pPr>
              <w:widowControl/>
              <w:rPr>
                <w:rFonts w:ascii="標楷體" w:eastAsia="標楷體" w:hAnsi="標楷體" w:cs="新細明體"/>
                <w:kern w:val="0"/>
              </w:rPr>
            </w:pPr>
            <w:r w:rsidRPr="001677D0">
              <w:rPr>
                <w:rFonts w:ascii="標楷體" w:eastAsia="標楷體" w:hAnsi="標楷體" w:cs="新細明體" w:hint="eastAsia"/>
                <w:kern w:val="0"/>
              </w:rPr>
              <w:t>6</w:t>
            </w:r>
          </w:p>
        </w:tc>
        <w:tc>
          <w:tcPr>
            <w:tcW w:w="4819" w:type="dxa"/>
            <w:tcBorders>
              <w:top w:val="nil"/>
              <w:left w:val="nil"/>
              <w:bottom w:val="single" w:sz="4" w:space="0" w:color="auto"/>
              <w:right w:val="single" w:sz="4" w:space="0" w:color="auto"/>
            </w:tcBorders>
            <w:shd w:val="clear" w:color="auto" w:fill="auto"/>
            <w:noWrap/>
            <w:vAlign w:val="center"/>
            <w:hideMark/>
          </w:tcPr>
          <w:p w14:paraId="6DC2FE93" w14:textId="564C9F5A" w:rsidR="00BF197C" w:rsidRPr="001677D0" w:rsidRDefault="00BF197C" w:rsidP="00BF197C">
            <w:pPr>
              <w:widowControl/>
              <w:rPr>
                <w:rFonts w:ascii="標楷體" w:eastAsia="標楷體" w:hAnsi="標楷體" w:cs="新細明體"/>
                <w:kern w:val="0"/>
              </w:rPr>
            </w:pPr>
            <w:r w:rsidRPr="001677D0">
              <w:rPr>
                <w:rFonts w:ascii="標楷體" w:eastAsia="標楷體" w:hAnsi="標楷體" w:hint="eastAsia"/>
              </w:rPr>
              <w:t>六個月動支</w:t>
            </w:r>
          </w:p>
        </w:tc>
      </w:tr>
      <w:tr w:rsidR="001677D0" w:rsidRPr="001677D0" w14:paraId="273D37C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4BC9D032" w14:textId="77777777" w:rsidR="00BF197C" w:rsidRPr="001677D0" w:rsidRDefault="00BF197C" w:rsidP="00BF197C">
            <w:pPr>
              <w:widowControl/>
              <w:rPr>
                <w:rFonts w:ascii="標楷體" w:eastAsia="標楷體" w:hAnsi="標楷體" w:cs="新細明體"/>
                <w:kern w:val="0"/>
              </w:rPr>
            </w:pPr>
            <w:r w:rsidRPr="001677D0">
              <w:rPr>
                <w:rFonts w:ascii="標楷體" w:eastAsia="標楷體" w:hAnsi="標楷體" w:cs="新細明體" w:hint="eastAsia"/>
                <w:kern w:val="0"/>
              </w:rPr>
              <w:t>7</w:t>
            </w:r>
          </w:p>
        </w:tc>
        <w:tc>
          <w:tcPr>
            <w:tcW w:w="4819" w:type="dxa"/>
            <w:tcBorders>
              <w:top w:val="nil"/>
              <w:left w:val="nil"/>
              <w:bottom w:val="single" w:sz="4" w:space="0" w:color="auto"/>
              <w:right w:val="single" w:sz="4" w:space="0" w:color="auto"/>
            </w:tcBorders>
            <w:shd w:val="clear" w:color="auto" w:fill="auto"/>
            <w:noWrap/>
            <w:vAlign w:val="center"/>
            <w:hideMark/>
          </w:tcPr>
          <w:p w14:paraId="1844ECCD" w14:textId="548A10B1" w:rsidR="00BF197C" w:rsidRPr="001677D0" w:rsidRDefault="00BF197C" w:rsidP="00BF197C">
            <w:pPr>
              <w:widowControl/>
              <w:rPr>
                <w:rFonts w:ascii="標楷體" w:eastAsia="標楷體" w:hAnsi="標楷體" w:cs="新細明體"/>
                <w:kern w:val="0"/>
              </w:rPr>
            </w:pPr>
            <w:r w:rsidRPr="001677D0">
              <w:rPr>
                <w:rFonts w:ascii="標楷體" w:eastAsia="標楷體" w:hAnsi="標楷體" w:hint="eastAsia"/>
              </w:rPr>
              <w:t>服務件</w:t>
            </w:r>
          </w:p>
        </w:tc>
      </w:tr>
      <w:tr w:rsidR="001677D0" w:rsidRPr="001677D0" w14:paraId="6AC3F62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7290EBA9" w14:textId="77777777" w:rsidR="00BF197C" w:rsidRPr="001677D0" w:rsidRDefault="00BF197C" w:rsidP="00BF197C">
            <w:pPr>
              <w:widowControl/>
              <w:rPr>
                <w:rFonts w:ascii="標楷體" w:eastAsia="標楷體" w:hAnsi="標楷體" w:cs="新細明體"/>
                <w:kern w:val="0"/>
              </w:rPr>
            </w:pPr>
            <w:r w:rsidRPr="001677D0">
              <w:rPr>
                <w:rFonts w:ascii="標楷體" w:eastAsia="標楷體" w:hAnsi="標楷體" w:cs="新細明體" w:hint="eastAsia"/>
                <w:kern w:val="0"/>
              </w:rPr>
              <w:t>8</w:t>
            </w:r>
          </w:p>
        </w:tc>
        <w:tc>
          <w:tcPr>
            <w:tcW w:w="4819" w:type="dxa"/>
            <w:tcBorders>
              <w:top w:val="nil"/>
              <w:left w:val="nil"/>
              <w:bottom w:val="single" w:sz="4" w:space="0" w:color="auto"/>
              <w:right w:val="single" w:sz="4" w:space="0" w:color="auto"/>
            </w:tcBorders>
            <w:shd w:val="clear" w:color="auto" w:fill="auto"/>
            <w:noWrap/>
            <w:vAlign w:val="center"/>
            <w:hideMark/>
          </w:tcPr>
          <w:p w14:paraId="3CAD9899" w14:textId="4FAF3DB4" w:rsidR="00BF197C" w:rsidRPr="001677D0" w:rsidRDefault="00BF197C" w:rsidP="00BF197C">
            <w:pPr>
              <w:widowControl/>
              <w:rPr>
                <w:rFonts w:ascii="標楷體" w:eastAsia="標楷體" w:hAnsi="標楷體" w:cs="新細明體"/>
                <w:kern w:val="0"/>
              </w:rPr>
            </w:pPr>
            <w:r w:rsidRPr="001677D0">
              <w:rPr>
                <w:rFonts w:ascii="標楷體" w:eastAsia="標楷體" w:hAnsi="標楷體" w:hint="eastAsia"/>
              </w:rPr>
              <w:t>特殊件</w:t>
            </w:r>
          </w:p>
        </w:tc>
      </w:tr>
      <w:tr w:rsidR="00BF197C" w:rsidRPr="001677D0" w14:paraId="089ABFA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7AC633F0" w14:textId="77777777" w:rsidR="00BF197C" w:rsidRPr="001677D0" w:rsidRDefault="00BF197C" w:rsidP="00BF197C">
            <w:pPr>
              <w:widowControl/>
              <w:rPr>
                <w:rFonts w:ascii="標楷體" w:eastAsia="標楷體" w:hAnsi="標楷體" w:cs="新細明體"/>
                <w:kern w:val="0"/>
              </w:rPr>
            </w:pPr>
            <w:r w:rsidRPr="001677D0">
              <w:rPr>
                <w:rFonts w:ascii="標楷體" w:eastAsia="標楷體" w:hAnsi="標楷體" w:cs="新細明體" w:hint="eastAsia"/>
                <w:kern w:val="0"/>
              </w:rPr>
              <w:t>9</w:t>
            </w:r>
          </w:p>
        </w:tc>
        <w:tc>
          <w:tcPr>
            <w:tcW w:w="4819" w:type="dxa"/>
            <w:tcBorders>
              <w:top w:val="nil"/>
              <w:left w:val="nil"/>
              <w:bottom w:val="single" w:sz="4" w:space="0" w:color="auto"/>
              <w:right w:val="single" w:sz="4" w:space="0" w:color="auto"/>
            </w:tcBorders>
            <w:shd w:val="clear" w:color="auto" w:fill="auto"/>
            <w:noWrap/>
            <w:vAlign w:val="center"/>
            <w:hideMark/>
          </w:tcPr>
          <w:p w14:paraId="20C38A3B" w14:textId="10DEEF58" w:rsidR="00BF197C" w:rsidRPr="001677D0" w:rsidRDefault="00BF197C" w:rsidP="00BF197C">
            <w:pPr>
              <w:widowControl/>
              <w:rPr>
                <w:rFonts w:ascii="標楷體" w:eastAsia="標楷體" w:hAnsi="標楷體" w:cs="新細明體"/>
                <w:kern w:val="0"/>
              </w:rPr>
            </w:pPr>
            <w:r w:rsidRPr="001677D0">
              <w:rPr>
                <w:rFonts w:ascii="標楷體" w:eastAsia="標楷體" w:hAnsi="標楷體" w:hint="eastAsia"/>
              </w:rPr>
              <w:t>固</w:t>
            </w:r>
            <w:proofErr w:type="gramStart"/>
            <w:r w:rsidRPr="001677D0">
              <w:rPr>
                <w:rFonts w:ascii="標楷體" w:eastAsia="標楷體" w:hAnsi="標楷體" w:hint="eastAsia"/>
              </w:rPr>
              <w:t>特</w:t>
            </w:r>
            <w:proofErr w:type="gramEnd"/>
            <w:r w:rsidRPr="001677D0">
              <w:rPr>
                <w:rFonts w:ascii="標楷體" w:eastAsia="標楷體" w:hAnsi="標楷體" w:hint="eastAsia"/>
              </w:rPr>
              <w:t>利</w:t>
            </w:r>
            <w:proofErr w:type="gramStart"/>
            <w:r w:rsidRPr="001677D0">
              <w:rPr>
                <w:rFonts w:ascii="標楷體" w:eastAsia="標楷體" w:hAnsi="標楷體" w:hint="eastAsia"/>
              </w:rPr>
              <w:t>契</w:t>
            </w:r>
            <w:proofErr w:type="gramEnd"/>
            <w:r w:rsidRPr="001677D0">
              <w:rPr>
                <w:rFonts w:ascii="標楷體" w:eastAsia="標楷體" w:hAnsi="標楷體" w:hint="eastAsia"/>
              </w:rPr>
              <w:t>轉</w:t>
            </w:r>
          </w:p>
        </w:tc>
      </w:tr>
    </w:tbl>
    <w:p w14:paraId="33B6D7FC" w14:textId="77777777" w:rsidR="005A50AB" w:rsidRPr="001677D0" w:rsidRDefault="005A50AB" w:rsidP="005A50AB">
      <w:pPr>
        <w:tabs>
          <w:tab w:val="left" w:pos="788"/>
        </w:tabs>
        <w:ind w:leftChars="300" w:left="720"/>
        <w:rPr>
          <w:rFonts w:ascii="標楷體" w:eastAsia="標楷體" w:hAnsi="標楷體"/>
        </w:rPr>
      </w:pPr>
    </w:p>
    <w:p w14:paraId="0888BD7C" w14:textId="160828B8" w:rsidR="005A50AB" w:rsidRPr="001677D0" w:rsidRDefault="005A50AB" w:rsidP="00787403">
      <w:pPr>
        <w:numPr>
          <w:ilvl w:val="0"/>
          <w:numId w:val="14"/>
        </w:numPr>
        <w:rPr>
          <w:rFonts w:ascii="標楷體" w:eastAsia="標楷體" w:hAnsi="標楷體"/>
        </w:rPr>
      </w:pPr>
      <w:r w:rsidRPr="001677D0">
        <w:rPr>
          <w:rFonts w:ascii="標楷體" w:eastAsia="標楷體" w:hAnsi="標楷體" w:hint="eastAsia"/>
        </w:rPr>
        <w:t>郵局存款別</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4EC47B53"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D9F6D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44DF8A2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6004CDB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2BBED1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G</w:t>
            </w:r>
          </w:p>
        </w:tc>
        <w:tc>
          <w:tcPr>
            <w:tcW w:w="4819" w:type="dxa"/>
            <w:tcBorders>
              <w:top w:val="nil"/>
              <w:left w:val="nil"/>
              <w:bottom w:val="single" w:sz="4" w:space="0" w:color="auto"/>
              <w:right w:val="single" w:sz="4" w:space="0" w:color="auto"/>
            </w:tcBorders>
            <w:shd w:val="clear" w:color="auto" w:fill="auto"/>
            <w:noWrap/>
            <w:vAlign w:val="center"/>
          </w:tcPr>
          <w:p w14:paraId="5E82EE8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 xml:space="preserve">劃撥 </w:t>
            </w:r>
          </w:p>
        </w:tc>
      </w:tr>
      <w:tr w:rsidR="005A50AB" w:rsidRPr="001677D0" w14:paraId="135C720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353B853"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P</w:t>
            </w:r>
          </w:p>
        </w:tc>
        <w:tc>
          <w:tcPr>
            <w:tcW w:w="4819" w:type="dxa"/>
            <w:tcBorders>
              <w:top w:val="nil"/>
              <w:left w:val="nil"/>
              <w:bottom w:val="single" w:sz="4" w:space="0" w:color="auto"/>
              <w:right w:val="single" w:sz="4" w:space="0" w:color="auto"/>
            </w:tcBorders>
            <w:shd w:val="clear" w:color="auto" w:fill="auto"/>
            <w:noWrap/>
            <w:vAlign w:val="center"/>
          </w:tcPr>
          <w:p w14:paraId="2DD3046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存簿</w:t>
            </w:r>
          </w:p>
        </w:tc>
      </w:tr>
    </w:tbl>
    <w:p w14:paraId="5C8F607D" w14:textId="11D21415" w:rsidR="005A50AB" w:rsidRPr="001677D0" w:rsidRDefault="005A50AB" w:rsidP="005A50AB">
      <w:pPr>
        <w:tabs>
          <w:tab w:val="left" w:pos="788"/>
        </w:tabs>
        <w:ind w:leftChars="300" w:left="720"/>
        <w:rPr>
          <w:rFonts w:ascii="標楷體" w:eastAsia="標楷體" w:hAnsi="標楷體"/>
        </w:rPr>
      </w:pPr>
    </w:p>
    <w:p w14:paraId="2CC6BE3B" w14:textId="6E4C6DCA" w:rsidR="00E5128C" w:rsidRPr="001677D0" w:rsidRDefault="00E5128C" w:rsidP="00787403">
      <w:pPr>
        <w:numPr>
          <w:ilvl w:val="0"/>
          <w:numId w:val="14"/>
        </w:numPr>
        <w:rPr>
          <w:rFonts w:ascii="標楷體" w:eastAsia="標楷體" w:hAnsi="標楷體"/>
        </w:rPr>
      </w:pPr>
      <w:r w:rsidRPr="001677D0">
        <w:rPr>
          <w:rFonts w:ascii="標楷體" w:eastAsia="標楷體" w:hAnsi="標楷體" w:hint="eastAsia"/>
        </w:rPr>
        <w:t>交換區號</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5DD36C2F" w14:textId="77777777" w:rsidTr="00633382">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7CAB82"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4CCC89E8"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065D4BBF"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2EA3E4A" w14:textId="77777777" w:rsidR="00E5128C" w:rsidRPr="001677D0" w:rsidRDefault="00E5128C" w:rsidP="00633382">
            <w:pPr>
              <w:rPr>
                <w:rFonts w:ascii="標楷體" w:eastAsia="標楷體" w:hAnsi="標楷體" w:cs="新細明體"/>
              </w:rPr>
            </w:pPr>
            <w:r w:rsidRPr="001677D0">
              <w:rPr>
                <w:rFonts w:ascii="標楷體" w:eastAsia="標楷體" w:hAnsi="標楷體"/>
              </w:rPr>
              <w:t>01</w:t>
            </w:r>
          </w:p>
        </w:tc>
        <w:tc>
          <w:tcPr>
            <w:tcW w:w="4819" w:type="dxa"/>
            <w:tcBorders>
              <w:top w:val="nil"/>
              <w:left w:val="nil"/>
              <w:bottom w:val="single" w:sz="4" w:space="0" w:color="auto"/>
              <w:right w:val="single" w:sz="4" w:space="0" w:color="auto"/>
            </w:tcBorders>
            <w:shd w:val="clear" w:color="auto" w:fill="auto"/>
            <w:noWrap/>
          </w:tcPr>
          <w:p w14:paraId="3F644FFC"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總所</w:t>
            </w:r>
          </w:p>
        </w:tc>
      </w:tr>
      <w:tr w:rsidR="001677D0" w:rsidRPr="001677D0" w14:paraId="75EAB8F6"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42F7FA8" w14:textId="77777777" w:rsidR="00E5128C" w:rsidRPr="001677D0" w:rsidRDefault="00E5128C" w:rsidP="00633382">
            <w:pPr>
              <w:rPr>
                <w:rFonts w:ascii="標楷體" w:eastAsia="標楷體" w:hAnsi="標楷體"/>
              </w:rPr>
            </w:pPr>
            <w:r w:rsidRPr="001677D0">
              <w:rPr>
                <w:rFonts w:ascii="標楷體" w:eastAsia="標楷體" w:hAnsi="標楷體"/>
              </w:rPr>
              <w:t>03</w:t>
            </w:r>
          </w:p>
        </w:tc>
        <w:tc>
          <w:tcPr>
            <w:tcW w:w="4819" w:type="dxa"/>
            <w:tcBorders>
              <w:top w:val="nil"/>
              <w:left w:val="nil"/>
              <w:bottom w:val="single" w:sz="4" w:space="0" w:color="auto"/>
              <w:right w:val="single" w:sz="4" w:space="0" w:color="auto"/>
            </w:tcBorders>
            <w:shd w:val="clear" w:color="auto" w:fill="auto"/>
            <w:noWrap/>
          </w:tcPr>
          <w:p w14:paraId="6D411C61" w14:textId="77777777" w:rsidR="00E5128C" w:rsidRPr="001677D0" w:rsidRDefault="00E5128C" w:rsidP="00633382">
            <w:pPr>
              <w:rPr>
                <w:rFonts w:ascii="標楷體" w:eastAsia="標楷體" w:hAnsi="標楷體"/>
              </w:rPr>
            </w:pPr>
            <w:r w:rsidRPr="001677D0">
              <w:rPr>
                <w:rFonts w:ascii="標楷體" w:eastAsia="標楷體" w:hAnsi="標楷體" w:hint="eastAsia"/>
              </w:rPr>
              <w:t>台中市分所</w:t>
            </w:r>
          </w:p>
        </w:tc>
      </w:tr>
      <w:tr w:rsidR="001677D0" w:rsidRPr="001677D0" w14:paraId="51387BFD"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8C69BCB" w14:textId="77777777" w:rsidR="00E5128C" w:rsidRPr="001677D0" w:rsidRDefault="00E5128C" w:rsidP="00633382">
            <w:pPr>
              <w:rPr>
                <w:rFonts w:ascii="標楷體" w:eastAsia="標楷體" w:hAnsi="標楷體"/>
              </w:rPr>
            </w:pPr>
            <w:r w:rsidRPr="001677D0">
              <w:rPr>
                <w:rFonts w:ascii="標楷體" w:eastAsia="標楷體" w:hAnsi="標楷體"/>
              </w:rPr>
              <w:t>04</w:t>
            </w:r>
          </w:p>
        </w:tc>
        <w:tc>
          <w:tcPr>
            <w:tcW w:w="4819" w:type="dxa"/>
            <w:tcBorders>
              <w:top w:val="nil"/>
              <w:left w:val="nil"/>
              <w:bottom w:val="single" w:sz="4" w:space="0" w:color="auto"/>
              <w:right w:val="single" w:sz="4" w:space="0" w:color="auto"/>
            </w:tcBorders>
            <w:shd w:val="clear" w:color="auto" w:fill="auto"/>
            <w:noWrap/>
          </w:tcPr>
          <w:p w14:paraId="0653A047" w14:textId="77777777" w:rsidR="00E5128C" w:rsidRPr="001677D0" w:rsidRDefault="00E5128C" w:rsidP="00633382">
            <w:pPr>
              <w:rPr>
                <w:rFonts w:ascii="標楷體" w:eastAsia="標楷體" w:hAnsi="標楷體"/>
              </w:rPr>
            </w:pPr>
            <w:r w:rsidRPr="001677D0">
              <w:rPr>
                <w:rFonts w:ascii="標楷體" w:eastAsia="標楷體" w:hAnsi="標楷體" w:hint="eastAsia"/>
              </w:rPr>
              <w:t>台南市分所</w:t>
            </w:r>
          </w:p>
        </w:tc>
      </w:tr>
      <w:tr w:rsidR="001677D0" w:rsidRPr="001677D0" w14:paraId="631C34B8"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EF97B96" w14:textId="77777777" w:rsidR="00E5128C" w:rsidRPr="001677D0" w:rsidRDefault="00E5128C" w:rsidP="00633382">
            <w:pPr>
              <w:rPr>
                <w:rFonts w:ascii="標楷體" w:eastAsia="標楷體" w:hAnsi="標楷體"/>
              </w:rPr>
            </w:pPr>
            <w:r w:rsidRPr="001677D0">
              <w:rPr>
                <w:rFonts w:ascii="標楷體" w:eastAsia="標楷體" w:hAnsi="標楷體"/>
              </w:rPr>
              <w:t>05</w:t>
            </w:r>
          </w:p>
        </w:tc>
        <w:tc>
          <w:tcPr>
            <w:tcW w:w="4819" w:type="dxa"/>
            <w:tcBorders>
              <w:top w:val="nil"/>
              <w:left w:val="nil"/>
              <w:bottom w:val="single" w:sz="4" w:space="0" w:color="auto"/>
              <w:right w:val="single" w:sz="4" w:space="0" w:color="auto"/>
            </w:tcBorders>
            <w:shd w:val="clear" w:color="auto" w:fill="auto"/>
            <w:noWrap/>
          </w:tcPr>
          <w:p w14:paraId="44073229" w14:textId="77777777" w:rsidR="00E5128C" w:rsidRPr="001677D0" w:rsidRDefault="00E5128C" w:rsidP="00633382">
            <w:pPr>
              <w:rPr>
                <w:rFonts w:ascii="標楷體" w:eastAsia="標楷體" w:hAnsi="標楷體"/>
              </w:rPr>
            </w:pPr>
            <w:r w:rsidRPr="001677D0">
              <w:rPr>
                <w:rFonts w:ascii="標楷體" w:eastAsia="標楷體" w:hAnsi="標楷體" w:hint="eastAsia"/>
              </w:rPr>
              <w:t>高雄市分所</w:t>
            </w:r>
          </w:p>
        </w:tc>
      </w:tr>
      <w:tr w:rsidR="001677D0" w:rsidRPr="001677D0" w14:paraId="383307B7"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C1F7147" w14:textId="77777777" w:rsidR="00E5128C" w:rsidRPr="001677D0" w:rsidRDefault="00E5128C" w:rsidP="00633382">
            <w:pPr>
              <w:rPr>
                <w:rFonts w:ascii="標楷體" w:eastAsia="標楷體" w:hAnsi="標楷體"/>
              </w:rPr>
            </w:pPr>
            <w:r w:rsidRPr="001677D0">
              <w:rPr>
                <w:rFonts w:ascii="標楷體" w:eastAsia="標楷體" w:hAnsi="標楷體"/>
              </w:rPr>
              <w:t>07</w:t>
            </w:r>
          </w:p>
        </w:tc>
        <w:tc>
          <w:tcPr>
            <w:tcW w:w="4819" w:type="dxa"/>
            <w:tcBorders>
              <w:top w:val="nil"/>
              <w:left w:val="nil"/>
              <w:bottom w:val="single" w:sz="4" w:space="0" w:color="auto"/>
              <w:right w:val="single" w:sz="4" w:space="0" w:color="auto"/>
            </w:tcBorders>
            <w:shd w:val="clear" w:color="auto" w:fill="auto"/>
            <w:noWrap/>
          </w:tcPr>
          <w:p w14:paraId="6D4982FD" w14:textId="77777777" w:rsidR="00E5128C" w:rsidRPr="001677D0" w:rsidRDefault="00E5128C" w:rsidP="00633382">
            <w:pPr>
              <w:rPr>
                <w:rFonts w:ascii="標楷體" w:eastAsia="標楷體" w:hAnsi="標楷體"/>
              </w:rPr>
            </w:pPr>
            <w:r w:rsidRPr="001677D0">
              <w:rPr>
                <w:rFonts w:ascii="標楷體" w:eastAsia="標楷體" w:hAnsi="標楷體" w:hint="eastAsia"/>
              </w:rPr>
              <w:t>桃園縣分所</w:t>
            </w:r>
          </w:p>
        </w:tc>
      </w:tr>
      <w:tr w:rsidR="001677D0" w:rsidRPr="001677D0" w14:paraId="214FDB52"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8BBCF39" w14:textId="77777777" w:rsidR="00E5128C" w:rsidRPr="001677D0" w:rsidRDefault="00E5128C" w:rsidP="00633382">
            <w:pPr>
              <w:rPr>
                <w:rFonts w:ascii="標楷體" w:eastAsia="標楷體" w:hAnsi="標楷體"/>
              </w:rPr>
            </w:pPr>
            <w:r w:rsidRPr="001677D0">
              <w:rPr>
                <w:rFonts w:ascii="標楷體" w:eastAsia="標楷體" w:hAnsi="標楷體"/>
              </w:rPr>
              <w:t>08</w:t>
            </w:r>
          </w:p>
        </w:tc>
        <w:tc>
          <w:tcPr>
            <w:tcW w:w="4819" w:type="dxa"/>
            <w:tcBorders>
              <w:top w:val="nil"/>
              <w:left w:val="nil"/>
              <w:bottom w:val="single" w:sz="4" w:space="0" w:color="auto"/>
              <w:right w:val="single" w:sz="4" w:space="0" w:color="auto"/>
            </w:tcBorders>
            <w:shd w:val="clear" w:color="auto" w:fill="auto"/>
            <w:noWrap/>
          </w:tcPr>
          <w:p w14:paraId="78098C14" w14:textId="77777777" w:rsidR="00E5128C" w:rsidRPr="001677D0" w:rsidRDefault="00E5128C" w:rsidP="00633382">
            <w:pPr>
              <w:rPr>
                <w:rFonts w:ascii="標楷體" w:eastAsia="標楷體" w:hAnsi="標楷體"/>
              </w:rPr>
            </w:pPr>
            <w:r w:rsidRPr="001677D0">
              <w:rPr>
                <w:rFonts w:ascii="標楷體" w:eastAsia="標楷體" w:hAnsi="標楷體" w:hint="eastAsia"/>
              </w:rPr>
              <w:t>新竹市分所</w:t>
            </w:r>
          </w:p>
        </w:tc>
      </w:tr>
      <w:tr w:rsidR="001677D0" w:rsidRPr="001677D0" w14:paraId="4BC80E6E"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F9D9C9A" w14:textId="77777777" w:rsidR="00E5128C" w:rsidRPr="001677D0" w:rsidRDefault="00E5128C" w:rsidP="00633382">
            <w:pPr>
              <w:rPr>
                <w:rFonts w:ascii="標楷體" w:eastAsia="標楷體" w:hAnsi="標楷體"/>
              </w:rPr>
            </w:pPr>
            <w:r w:rsidRPr="001677D0">
              <w:rPr>
                <w:rFonts w:ascii="標楷體" w:eastAsia="標楷體" w:hAnsi="標楷體"/>
              </w:rPr>
              <w:t>09</w:t>
            </w:r>
          </w:p>
        </w:tc>
        <w:tc>
          <w:tcPr>
            <w:tcW w:w="4819" w:type="dxa"/>
            <w:tcBorders>
              <w:top w:val="nil"/>
              <w:left w:val="nil"/>
              <w:bottom w:val="single" w:sz="4" w:space="0" w:color="auto"/>
              <w:right w:val="single" w:sz="4" w:space="0" w:color="auto"/>
            </w:tcBorders>
            <w:shd w:val="clear" w:color="auto" w:fill="auto"/>
            <w:noWrap/>
          </w:tcPr>
          <w:p w14:paraId="2C8D822F" w14:textId="77777777" w:rsidR="00E5128C" w:rsidRPr="001677D0" w:rsidRDefault="00E5128C" w:rsidP="00633382">
            <w:pPr>
              <w:rPr>
                <w:rFonts w:ascii="標楷體" w:eastAsia="標楷體" w:hAnsi="標楷體"/>
              </w:rPr>
            </w:pPr>
            <w:r w:rsidRPr="001677D0">
              <w:rPr>
                <w:rFonts w:ascii="標楷體" w:eastAsia="標楷體" w:hAnsi="標楷體" w:hint="eastAsia"/>
              </w:rPr>
              <w:t>苗栗縣分所</w:t>
            </w:r>
          </w:p>
        </w:tc>
      </w:tr>
      <w:tr w:rsidR="001677D0" w:rsidRPr="001677D0" w14:paraId="4685B990"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4DE6521" w14:textId="77777777" w:rsidR="00E5128C" w:rsidRPr="001677D0" w:rsidRDefault="00E5128C" w:rsidP="00633382">
            <w:pPr>
              <w:rPr>
                <w:rFonts w:ascii="標楷體" w:eastAsia="標楷體" w:hAnsi="標楷體"/>
              </w:rPr>
            </w:pPr>
            <w:r w:rsidRPr="001677D0">
              <w:rPr>
                <w:rFonts w:ascii="標楷體" w:eastAsia="標楷體" w:hAnsi="標楷體"/>
              </w:rPr>
              <w:t>11</w:t>
            </w:r>
          </w:p>
        </w:tc>
        <w:tc>
          <w:tcPr>
            <w:tcW w:w="4819" w:type="dxa"/>
            <w:tcBorders>
              <w:top w:val="nil"/>
              <w:left w:val="nil"/>
              <w:bottom w:val="single" w:sz="4" w:space="0" w:color="auto"/>
              <w:right w:val="single" w:sz="4" w:space="0" w:color="auto"/>
            </w:tcBorders>
            <w:shd w:val="clear" w:color="auto" w:fill="auto"/>
            <w:noWrap/>
          </w:tcPr>
          <w:p w14:paraId="72DA94A7" w14:textId="77777777" w:rsidR="00E5128C" w:rsidRPr="001677D0" w:rsidRDefault="00E5128C" w:rsidP="00633382">
            <w:pPr>
              <w:rPr>
                <w:rFonts w:ascii="標楷體" w:eastAsia="標楷體" w:hAnsi="標楷體"/>
              </w:rPr>
            </w:pPr>
            <w:r w:rsidRPr="001677D0">
              <w:rPr>
                <w:rFonts w:ascii="標楷體" w:eastAsia="標楷體" w:hAnsi="標楷體" w:hint="eastAsia"/>
              </w:rPr>
              <w:t>南投縣分所</w:t>
            </w:r>
          </w:p>
        </w:tc>
      </w:tr>
      <w:tr w:rsidR="001677D0" w:rsidRPr="001677D0" w14:paraId="6D390B1D"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32C9C90" w14:textId="77777777" w:rsidR="00E5128C" w:rsidRPr="001677D0" w:rsidRDefault="00E5128C" w:rsidP="00633382">
            <w:pPr>
              <w:rPr>
                <w:rFonts w:ascii="標楷體" w:eastAsia="標楷體" w:hAnsi="標楷體"/>
              </w:rPr>
            </w:pPr>
            <w:r w:rsidRPr="001677D0">
              <w:rPr>
                <w:rFonts w:ascii="標楷體" w:eastAsia="標楷體" w:hAnsi="標楷體"/>
              </w:rPr>
              <w:t>13</w:t>
            </w:r>
          </w:p>
        </w:tc>
        <w:tc>
          <w:tcPr>
            <w:tcW w:w="4819" w:type="dxa"/>
            <w:tcBorders>
              <w:top w:val="nil"/>
              <w:left w:val="nil"/>
              <w:bottom w:val="single" w:sz="4" w:space="0" w:color="auto"/>
              <w:right w:val="single" w:sz="4" w:space="0" w:color="auto"/>
            </w:tcBorders>
            <w:shd w:val="clear" w:color="auto" w:fill="auto"/>
            <w:noWrap/>
          </w:tcPr>
          <w:p w14:paraId="317EEC39" w14:textId="77777777" w:rsidR="00E5128C" w:rsidRPr="001677D0" w:rsidRDefault="00E5128C" w:rsidP="00633382">
            <w:pPr>
              <w:rPr>
                <w:rFonts w:ascii="標楷體" w:eastAsia="標楷體" w:hAnsi="標楷體"/>
              </w:rPr>
            </w:pPr>
            <w:r w:rsidRPr="001677D0">
              <w:rPr>
                <w:rFonts w:ascii="標楷體" w:eastAsia="標楷體" w:hAnsi="標楷體" w:hint="eastAsia"/>
              </w:rPr>
              <w:t>雲林縣分所</w:t>
            </w:r>
          </w:p>
        </w:tc>
      </w:tr>
      <w:tr w:rsidR="001677D0" w:rsidRPr="001677D0" w14:paraId="4DDAA458"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06C5185" w14:textId="77777777" w:rsidR="00E5128C" w:rsidRPr="001677D0" w:rsidRDefault="00E5128C" w:rsidP="00633382">
            <w:pPr>
              <w:rPr>
                <w:rFonts w:ascii="標楷體" w:eastAsia="標楷體" w:hAnsi="標楷體"/>
              </w:rPr>
            </w:pPr>
            <w:r w:rsidRPr="001677D0">
              <w:rPr>
                <w:rFonts w:ascii="標楷體" w:eastAsia="標楷體" w:hAnsi="標楷體"/>
              </w:rPr>
              <w:t>14</w:t>
            </w:r>
          </w:p>
        </w:tc>
        <w:tc>
          <w:tcPr>
            <w:tcW w:w="4819" w:type="dxa"/>
            <w:tcBorders>
              <w:top w:val="nil"/>
              <w:left w:val="nil"/>
              <w:bottom w:val="single" w:sz="4" w:space="0" w:color="auto"/>
              <w:right w:val="single" w:sz="4" w:space="0" w:color="auto"/>
            </w:tcBorders>
            <w:shd w:val="clear" w:color="auto" w:fill="auto"/>
            <w:noWrap/>
          </w:tcPr>
          <w:p w14:paraId="16802A12" w14:textId="77777777" w:rsidR="00E5128C" w:rsidRPr="001677D0" w:rsidRDefault="00E5128C" w:rsidP="00633382">
            <w:pPr>
              <w:rPr>
                <w:rFonts w:ascii="標楷體" w:eastAsia="標楷體" w:hAnsi="標楷體"/>
              </w:rPr>
            </w:pPr>
            <w:r w:rsidRPr="001677D0">
              <w:rPr>
                <w:rFonts w:ascii="標楷體" w:eastAsia="標楷體" w:hAnsi="標楷體" w:hint="eastAsia"/>
              </w:rPr>
              <w:t>嘉義市分所</w:t>
            </w:r>
          </w:p>
        </w:tc>
      </w:tr>
      <w:tr w:rsidR="001677D0" w:rsidRPr="001677D0" w14:paraId="386649BE"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7DF9976" w14:textId="77777777" w:rsidR="00E5128C" w:rsidRPr="001677D0" w:rsidRDefault="00E5128C" w:rsidP="00633382">
            <w:pPr>
              <w:rPr>
                <w:rFonts w:ascii="標楷體" w:eastAsia="標楷體" w:hAnsi="標楷體"/>
              </w:rPr>
            </w:pPr>
            <w:r w:rsidRPr="001677D0">
              <w:rPr>
                <w:rFonts w:ascii="標楷體" w:eastAsia="標楷體" w:hAnsi="標楷體"/>
              </w:rPr>
              <w:t>15</w:t>
            </w:r>
          </w:p>
        </w:tc>
        <w:tc>
          <w:tcPr>
            <w:tcW w:w="4819" w:type="dxa"/>
            <w:tcBorders>
              <w:top w:val="nil"/>
              <w:left w:val="nil"/>
              <w:bottom w:val="single" w:sz="4" w:space="0" w:color="auto"/>
              <w:right w:val="single" w:sz="4" w:space="0" w:color="auto"/>
            </w:tcBorders>
            <w:shd w:val="clear" w:color="auto" w:fill="auto"/>
            <w:noWrap/>
          </w:tcPr>
          <w:p w14:paraId="380F275F" w14:textId="77777777" w:rsidR="00E5128C" w:rsidRPr="001677D0" w:rsidRDefault="00E5128C" w:rsidP="00633382">
            <w:pPr>
              <w:rPr>
                <w:rFonts w:ascii="標楷體" w:eastAsia="標楷體" w:hAnsi="標楷體"/>
              </w:rPr>
            </w:pPr>
            <w:r w:rsidRPr="001677D0">
              <w:rPr>
                <w:rFonts w:ascii="標楷體" w:eastAsia="標楷體" w:hAnsi="標楷體" w:hint="eastAsia"/>
              </w:rPr>
              <w:t>台南縣分所</w:t>
            </w:r>
          </w:p>
        </w:tc>
      </w:tr>
      <w:tr w:rsidR="001677D0" w:rsidRPr="001677D0" w14:paraId="59CBE911"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727DCE2" w14:textId="77777777" w:rsidR="00E5128C" w:rsidRPr="001677D0" w:rsidRDefault="00E5128C" w:rsidP="00633382">
            <w:pPr>
              <w:rPr>
                <w:rFonts w:ascii="標楷體" w:eastAsia="標楷體" w:hAnsi="標楷體"/>
              </w:rPr>
            </w:pPr>
            <w:r w:rsidRPr="001677D0">
              <w:rPr>
                <w:rFonts w:ascii="標楷體" w:eastAsia="標楷體" w:hAnsi="標楷體"/>
              </w:rPr>
              <w:t>17</w:t>
            </w:r>
          </w:p>
        </w:tc>
        <w:tc>
          <w:tcPr>
            <w:tcW w:w="4819" w:type="dxa"/>
            <w:tcBorders>
              <w:top w:val="nil"/>
              <w:left w:val="nil"/>
              <w:bottom w:val="single" w:sz="4" w:space="0" w:color="auto"/>
              <w:right w:val="single" w:sz="4" w:space="0" w:color="auto"/>
            </w:tcBorders>
            <w:shd w:val="clear" w:color="auto" w:fill="auto"/>
            <w:noWrap/>
          </w:tcPr>
          <w:p w14:paraId="5F51A24A" w14:textId="77777777" w:rsidR="00E5128C" w:rsidRPr="001677D0" w:rsidRDefault="00E5128C" w:rsidP="00633382">
            <w:pPr>
              <w:rPr>
                <w:rFonts w:ascii="標楷體" w:eastAsia="標楷體" w:hAnsi="標楷體"/>
              </w:rPr>
            </w:pPr>
            <w:r w:rsidRPr="001677D0">
              <w:rPr>
                <w:rFonts w:ascii="標楷體" w:eastAsia="標楷體" w:hAnsi="標楷體" w:hint="eastAsia"/>
              </w:rPr>
              <w:t>屏東縣分所</w:t>
            </w:r>
          </w:p>
        </w:tc>
      </w:tr>
      <w:tr w:rsidR="001677D0" w:rsidRPr="001677D0" w14:paraId="47BE9B7C"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EB91880" w14:textId="77777777" w:rsidR="00E5128C" w:rsidRPr="001677D0" w:rsidRDefault="00E5128C" w:rsidP="00633382">
            <w:pPr>
              <w:rPr>
                <w:rFonts w:ascii="標楷體" w:eastAsia="標楷體" w:hAnsi="標楷體"/>
              </w:rPr>
            </w:pPr>
            <w:r w:rsidRPr="001677D0">
              <w:rPr>
                <w:rFonts w:ascii="標楷體" w:eastAsia="標楷體" w:hAnsi="標楷體"/>
              </w:rPr>
              <w:t>18</w:t>
            </w:r>
          </w:p>
        </w:tc>
        <w:tc>
          <w:tcPr>
            <w:tcW w:w="4819" w:type="dxa"/>
            <w:tcBorders>
              <w:top w:val="nil"/>
              <w:left w:val="nil"/>
              <w:bottom w:val="single" w:sz="4" w:space="0" w:color="auto"/>
              <w:right w:val="single" w:sz="4" w:space="0" w:color="auto"/>
            </w:tcBorders>
            <w:shd w:val="clear" w:color="auto" w:fill="auto"/>
            <w:noWrap/>
          </w:tcPr>
          <w:p w14:paraId="1DEDD2D9" w14:textId="77777777" w:rsidR="00E5128C" w:rsidRPr="001677D0" w:rsidRDefault="00E5128C" w:rsidP="00633382">
            <w:pPr>
              <w:rPr>
                <w:rFonts w:ascii="標楷體" w:eastAsia="標楷體" w:hAnsi="標楷體"/>
              </w:rPr>
            </w:pPr>
            <w:r w:rsidRPr="001677D0">
              <w:rPr>
                <w:rFonts w:ascii="標楷體" w:eastAsia="標楷體" w:hAnsi="標楷體" w:hint="eastAsia"/>
              </w:rPr>
              <w:t>宜蘭縣分所</w:t>
            </w:r>
          </w:p>
        </w:tc>
      </w:tr>
      <w:tr w:rsidR="001677D0" w:rsidRPr="001677D0" w14:paraId="01F9C35A"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65FB6EA" w14:textId="77777777" w:rsidR="00E5128C" w:rsidRPr="001677D0" w:rsidRDefault="00E5128C" w:rsidP="00633382">
            <w:pPr>
              <w:rPr>
                <w:rFonts w:ascii="標楷體" w:eastAsia="標楷體" w:hAnsi="標楷體"/>
              </w:rPr>
            </w:pPr>
            <w:r w:rsidRPr="001677D0">
              <w:rPr>
                <w:rFonts w:ascii="標楷體" w:eastAsia="標楷體" w:hAnsi="標楷體"/>
              </w:rPr>
              <w:t>19</w:t>
            </w:r>
          </w:p>
        </w:tc>
        <w:tc>
          <w:tcPr>
            <w:tcW w:w="4819" w:type="dxa"/>
            <w:tcBorders>
              <w:top w:val="nil"/>
              <w:left w:val="nil"/>
              <w:bottom w:val="single" w:sz="4" w:space="0" w:color="auto"/>
              <w:right w:val="single" w:sz="4" w:space="0" w:color="auto"/>
            </w:tcBorders>
            <w:shd w:val="clear" w:color="auto" w:fill="auto"/>
            <w:noWrap/>
          </w:tcPr>
          <w:p w14:paraId="50F92B2A" w14:textId="77777777" w:rsidR="00E5128C" w:rsidRPr="001677D0" w:rsidRDefault="00E5128C" w:rsidP="00633382">
            <w:pPr>
              <w:rPr>
                <w:rFonts w:ascii="標楷體" w:eastAsia="標楷體" w:hAnsi="標楷體"/>
              </w:rPr>
            </w:pPr>
            <w:r w:rsidRPr="001677D0">
              <w:rPr>
                <w:rFonts w:ascii="標楷體" w:eastAsia="標楷體" w:hAnsi="標楷體" w:hint="eastAsia"/>
              </w:rPr>
              <w:t>花蓮縣分所</w:t>
            </w:r>
          </w:p>
        </w:tc>
      </w:tr>
      <w:tr w:rsidR="001677D0" w:rsidRPr="001677D0" w14:paraId="2CE18D11"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5C8060C" w14:textId="77777777" w:rsidR="00E5128C" w:rsidRPr="001677D0" w:rsidRDefault="00E5128C" w:rsidP="00633382">
            <w:pPr>
              <w:rPr>
                <w:rFonts w:ascii="標楷體" w:eastAsia="標楷體" w:hAnsi="標楷體"/>
              </w:rPr>
            </w:pPr>
            <w:r w:rsidRPr="001677D0">
              <w:rPr>
                <w:rFonts w:ascii="標楷體" w:eastAsia="標楷體" w:hAnsi="標楷體"/>
              </w:rPr>
              <w:t>20</w:t>
            </w:r>
          </w:p>
        </w:tc>
        <w:tc>
          <w:tcPr>
            <w:tcW w:w="4819" w:type="dxa"/>
            <w:tcBorders>
              <w:top w:val="nil"/>
              <w:left w:val="nil"/>
              <w:bottom w:val="single" w:sz="4" w:space="0" w:color="auto"/>
              <w:right w:val="single" w:sz="4" w:space="0" w:color="auto"/>
            </w:tcBorders>
            <w:shd w:val="clear" w:color="auto" w:fill="auto"/>
            <w:noWrap/>
          </w:tcPr>
          <w:p w14:paraId="459CD699" w14:textId="77777777" w:rsidR="00E5128C" w:rsidRPr="001677D0" w:rsidRDefault="00E5128C" w:rsidP="00633382">
            <w:pPr>
              <w:rPr>
                <w:rFonts w:ascii="標楷體" w:eastAsia="標楷體" w:hAnsi="標楷體"/>
              </w:rPr>
            </w:pPr>
            <w:r w:rsidRPr="001677D0">
              <w:rPr>
                <w:rFonts w:ascii="標楷體" w:eastAsia="標楷體" w:hAnsi="標楷體" w:hint="eastAsia"/>
              </w:rPr>
              <w:t>台東縣分所</w:t>
            </w:r>
          </w:p>
        </w:tc>
      </w:tr>
      <w:tr w:rsidR="00E5128C" w:rsidRPr="001677D0" w14:paraId="3F3D2B64"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3ED84B7" w14:textId="77777777" w:rsidR="00E5128C" w:rsidRPr="001677D0" w:rsidRDefault="00E5128C" w:rsidP="00633382">
            <w:pPr>
              <w:rPr>
                <w:rFonts w:ascii="標楷體" w:eastAsia="標楷體" w:hAnsi="標楷體" w:cs="新細明體"/>
              </w:rPr>
            </w:pPr>
            <w:r w:rsidRPr="001677D0">
              <w:rPr>
                <w:rFonts w:ascii="標楷體" w:eastAsia="標楷體" w:hAnsi="標楷體"/>
              </w:rPr>
              <w:t>21</w:t>
            </w:r>
          </w:p>
        </w:tc>
        <w:tc>
          <w:tcPr>
            <w:tcW w:w="4819" w:type="dxa"/>
            <w:tcBorders>
              <w:top w:val="nil"/>
              <w:left w:val="nil"/>
              <w:bottom w:val="single" w:sz="4" w:space="0" w:color="auto"/>
              <w:right w:val="single" w:sz="4" w:space="0" w:color="auto"/>
            </w:tcBorders>
            <w:shd w:val="clear" w:color="auto" w:fill="auto"/>
            <w:noWrap/>
          </w:tcPr>
          <w:p w14:paraId="2A093B85"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澎湖縣分所</w:t>
            </w:r>
          </w:p>
        </w:tc>
      </w:tr>
    </w:tbl>
    <w:p w14:paraId="28B67F82" w14:textId="77777777" w:rsidR="00E5128C" w:rsidRPr="001677D0" w:rsidRDefault="00E5128C" w:rsidP="00E5128C">
      <w:pPr>
        <w:tabs>
          <w:tab w:val="left" w:pos="788"/>
        </w:tabs>
        <w:ind w:leftChars="300" w:left="720"/>
        <w:rPr>
          <w:rFonts w:ascii="標楷體" w:eastAsia="標楷體" w:hAnsi="標楷體"/>
        </w:rPr>
      </w:pPr>
    </w:p>
    <w:p w14:paraId="7C467271" w14:textId="41F76BFD" w:rsidR="00E5128C" w:rsidRPr="001677D0" w:rsidRDefault="00E5128C" w:rsidP="00787403">
      <w:pPr>
        <w:numPr>
          <w:ilvl w:val="0"/>
          <w:numId w:val="14"/>
        </w:numPr>
        <w:rPr>
          <w:rFonts w:ascii="標楷體" w:eastAsia="標楷體" w:hAnsi="標楷體"/>
        </w:rPr>
      </w:pPr>
      <w:r w:rsidRPr="001677D0">
        <w:rPr>
          <w:rFonts w:ascii="標楷體" w:eastAsia="標楷體" w:hAnsi="標楷體" w:hint="eastAsia"/>
        </w:rPr>
        <w:t>處理代碼</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1C053C99" w14:textId="77777777" w:rsidTr="00633382">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A15F8C"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0ADB5980"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74A41DB0"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FF27CCC" w14:textId="77777777" w:rsidR="00E5128C" w:rsidRPr="001677D0" w:rsidRDefault="00E5128C" w:rsidP="00633382">
            <w:pPr>
              <w:rPr>
                <w:rFonts w:ascii="標楷體" w:eastAsia="標楷體" w:hAnsi="標楷體" w:cs="新細明體"/>
              </w:rPr>
            </w:pPr>
            <w:r w:rsidRPr="001677D0">
              <w:rPr>
                <w:rFonts w:ascii="標楷體" w:eastAsia="標楷體" w:hAnsi="標楷體" w:cs="新細明體"/>
              </w:rPr>
              <w:t>0</w:t>
            </w:r>
          </w:p>
        </w:tc>
        <w:tc>
          <w:tcPr>
            <w:tcW w:w="4819" w:type="dxa"/>
            <w:tcBorders>
              <w:top w:val="nil"/>
              <w:left w:val="nil"/>
              <w:bottom w:val="single" w:sz="4" w:space="0" w:color="auto"/>
              <w:right w:val="single" w:sz="4" w:space="0" w:color="auto"/>
            </w:tcBorders>
            <w:shd w:val="clear" w:color="auto" w:fill="auto"/>
            <w:noWrap/>
          </w:tcPr>
          <w:p w14:paraId="64AA4EF6"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未處理</w:t>
            </w:r>
          </w:p>
        </w:tc>
      </w:tr>
      <w:tr w:rsidR="001677D0" w:rsidRPr="001677D0" w14:paraId="7BFC91FB"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713DF79" w14:textId="77777777" w:rsidR="00E5128C" w:rsidRPr="001677D0" w:rsidRDefault="00E5128C" w:rsidP="00633382">
            <w:pPr>
              <w:rPr>
                <w:rFonts w:ascii="標楷體" w:eastAsia="標楷體" w:hAnsi="標楷體"/>
              </w:rPr>
            </w:pPr>
            <w:r w:rsidRPr="001677D0">
              <w:rPr>
                <w:rFonts w:ascii="標楷體" w:eastAsia="標楷體" w:hAnsi="標楷體"/>
              </w:rPr>
              <w:t>1</w:t>
            </w:r>
          </w:p>
        </w:tc>
        <w:tc>
          <w:tcPr>
            <w:tcW w:w="4819" w:type="dxa"/>
            <w:tcBorders>
              <w:top w:val="nil"/>
              <w:left w:val="nil"/>
              <w:bottom w:val="single" w:sz="4" w:space="0" w:color="auto"/>
              <w:right w:val="single" w:sz="4" w:space="0" w:color="auto"/>
            </w:tcBorders>
            <w:shd w:val="clear" w:color="auto" w:fill="auto"/>
            <w:noWrap/>
          </w:tcPr>
          <w:p w14:paraId="30710C96" w14:textId="77777777" w:rsidR="00E5128C" w:rsidRPr="001677D0" w:rsidRDefault="00E5128C" w:rsidP="00633382">
            <w:pPr>
              <w:rPr>
                <w:rFonts w:ascii="標楷體" w:eastAsia="標楷體" w:hAnsi="標楷體"/>
              </w:rPr>
            </w:pPr>
            <w:r w:rsidRPr="001677D0">
              <w:rPr>
                <w:rFonts w:ascii="標楷體" w:eastAsia="標楷體" w:hAnsi="標楷體" w:hint="eastAsia"/>
              </w:rPr>
              <w:t>不處理</w:t>
            </w:r>
          </w:p>
        </w:tc>
      </w:tr>
      <w:tr w:rsidR="00E5128C" w:rsidRPr="001677D0" w14:paraId="46361303"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37952EE" w14:textId="77777777" w:rsidR="00E5128C" w:rsidRPr="001677D0" w:rsidRDefault="00E5128C" w:rsidP="00633382">
            <w:pPr>
              <w:rPr>
                <w:rFonts w:ascii="標楷體" w:eastAsia="標楷體" w:hAnsi="標楷體" w:cs="新細明體"/>
              </w:rPr>
            </w:pPr>
            <w:r w:rsidRPr="001677D0">
              <w:rPr>
                <w:rFonts w:ascii="標楷體" w:eastAsia="標楷體" w:hAnsi="標楷體"/>
              </w:rPr>
              <w:t>2</w:t>
            </w:r>
          </w:p>
        </w:tc>
        <w:tc>
          <w:tcPr>
            <w:tcW w:w="4819" w:type="dxa"/>
            <w:tcBorders>
              <w:top w:val="nil"/>
              <w:left w:val="nil"/>
              <w:bottom w:val="single" w:sz="4" w:space="0" w:color="auto"/>
              <w:right w:val="single" w:sz="4" w:space="0" w:color="auto"/>
            </w:tcBorders>
            <w:shd w:val="clear" w:color="auto" w:fill="auto"/>
            <w:noWrap/>
          </w:tcPr>
          <w:p w14:paraId="006F3AF9"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已處理</w:t>
            </w:r>
          </w:p>
        </w:tc>
      </w:tr>
    </w:tbl>
    <w:p w14:paraId="2384288B" w14:textId="77777777" w:rsidR="00E5128C" w:rsidRPr="001677D0" w:rsidRDefault="00E5128C" w:rsidP="00E5128C">
      <w:pPr>
        <w:tabs>
          <w:tab w:val="left" w:pos="788"/>
        </w:tabs>
        <w:ind w:leftChars="300" w:left="720"/>
        <w:rPr>
          <w:rFonts w:ascii="標楷體" w:eastAsia="標楷體" w:hAnsi="標楷體"/>
          <w:lang w:val="x-none"/>
        </w:rPr>
      </w:pPr>
    </w:p>
    <w:p w14:paraId="20142242" w14:textId="78A3AEFD" w:rsidR="00E5128C" w:rsidRPr="001677D0" w:rsidRDefault="00E5128C" w:rsidP="00787403">
      <w:pPr>
        <w:numPr>
          <w:ilvl w:val="0"/>
          <w:numId w:val="14"/>
        </w:numPr>
        <w:rPr>
          <w:rFonts w:ascii="標楷體" w:eastAsia="標楷體" w:hAnsi="標楷體"/>
        </w:rPr>
      </w:pPr>
      <w:r w:rsidRPr="001677D0">
        <w:rPr>
          <w:rFonts w:ascii="標楷體" w:eastAsia="標楷體" w:hAnsi="標楷體" w:hint="eastAsia"/>
        </w:rPr>
        <w:t>功能</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1E0384F1" w14:textId="77777777" w:rsidTr="00633382">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72F593"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3843D9B3"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22E70D40"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080FCE06"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kern w:val="0"/>
              </w:rPr>
              <w:t>1</w:t>
            </w:r>
          </w:p>
        </w:tc>
        <w:tc>
          <w:tcPr>
            <w:tcW w:w="4819" w:type="dxa"/>
            <w:tcBorders>
              <w:top w:val="nil"/>
              <w:left w:val="nil"/>
              <w:bottom w:val="single" w:sz="4" w:space="0" w:color="auto"/>
              <w:right w:val="single" w:sz="4" w:space="0" w:color="auto"/>
            </w:tcBorders>
            <w:shd w:val="clear" w:color="auto" w:fill="auto"/>
            <w:noWrap/>
            <w:hideMark/>
          </w:tcPr>
          <w:p w14:paraId="615F5FB2"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hint="eastAsia"/>
              </w:rPr>
              <w:t>新增</w:t>
            </w:r>
          </w:p>
        </w:tc>
      </w:tr>
      <w:tr w:rsidR="001677D0" w:rsidRPr="001677D0" w14:paraId="0A57DD43"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14F42512"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kern w:val="0"/>
              </w:rPr>
              <w:t>2</w:t>
            </w:r>
          </w:p>
        </w:tc>
        <w:tc>
          <w:tcPr>
            <w:tcW w:w="4819" w:type="dxa"/>
            <w:tcBorders>
              <w:top w:val="nil"/>
              <w:left w:val="nil"/>
              <w:bottom w:val="single" w:sz="4" w:space="0" w:color="auto"/>
              <w:right w:val="single" w:sz="4" w:space="0" w:color="auto"/>
            </w:tcBorders>
            <w:shd w:val="clear" w:color="auto" w:fill="auto"/>
            <w:noWrap/>
            <w:hideMark/>
          </w:tcPr>
          <w:p w14:paraId="753EEEB0"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hint="eastAsia"/>
              </w:rPr>
              <w:t>修改</w:t>
            </w:r>
          </w:p>
        </w:tc>
      </w:tr>
      <w:tr w:rsidR="001677D0" w:rsidRPr="001677D0" w14:paraId="6EBB2158"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67D0089D"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kern w:val="0"/>
              </w:rPr>
              <w:t>3</w:t>
            </w:r>
          </w:p>
        </w:tc>
        <w:tc>
          <w:tcPr>
            <w:tcW w:w="4819" w:type="dxa"/>
            <w:tcBorders>
              <w:top w:val="nil"/>
              <w:left w:val="nil"/>
              <w:bottom w:val="single" w:sz="4" w:space="0" w:color="auto"/>
              <w:right w:val="single" w:sz="4" w:space="0" w:color="auto"/>
            </w:tcBorders>
            <w:shd w:val="clear" w:color="auto" w:fill="auto"/>
            <w:noWrap/>
            <w:hideMark/>
          </w:tcPr>
          <w:p w14:paraId="32E74E7F"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hint="eastAsia"/>
              </w:rPr>
              <w:t>複製</w:t>
            </w:r>
          </w:p>
        </w:tc>
      </w:tr>
      <w:tr w:rsidR="001677D0" w:rsidRPr="001677D0" w14:paraId="3A980640"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1BFB2A8D"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kern w:val="0"/>
              </w:rPr>
              <w:t>4</w:t>
            </w:r>
          </w:p>
        </w:tc>
        <w:tc>
          <w:tcPr>
            <w:tcW w:w="4819" w:type="dxa"/>
            <w:tcBorders>
              <w:top w:val="nil"/>
              <w:left w:val="nil"/>
              <w:bottom w:val="single" w:sz="4" w:space="0" w:color="auto"/>
              <w:right w:val="single" w:sz="4" w:space="0" w:color="auto"/>
            </w:tcBorders>
            <w:shd w:val="clear" w:color="auto" w:fill="auto"/>
            <w:noWrap/>
            <w:hideMark/>
          </w:tcPr>
          <w:p w14:paraId="0D9C2730"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hint="eastAsia"/>
              </w:rPr>
              <w:t>刪除</w:t>
            </w:r>
          </w:p>
        </w:tc>
      </w:tr>
      <w:tr w:rsidR="001677D0" w:rsidRPr="001677D0" w14:paraId="33FDF104"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7534865C"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kern w:val="0"/>
              </w:rPr>
              <w:t>5</w:t>
            </w:r>
          </w:p>
        </w:tc>
        <w:tc>
          <w:tcPr>
            <w:tcW w:w="4819" w:type="dxa"/>
            <w:tcBorders>
              <w:top w:val="nil"/>
              <w:left w:val="nil"/>
              <w:bottom w:val="single" w:sz="4" w:space="0" w:color="auto"/>
              <w:right w:val="single" w:sz="4" w:space="0" w:color="auto"/>
            </w:tcBorders>
            <w:shd w:val="clear" w:color="auto" w:fill="auto"/>
            <w:noWrap/>
            <w:hideMark/>
          </w:tcPr>
          <w:p w14:paraId="7B1371B4"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hint="eastAsia"/>
              </w:rPr>
              <w:t>查詢</w:t>
            </w:r>
          </w:p>
        </w:tc>
      </w:tr>
      <w:tr w:rsidR="001677D0" w:rsidRPr="001677D0" w14:paraId="16FE4C11"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3013EC36"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kern w:val="0"/>
              </w:rPr>
              <w:t>6</w:t>
            </w:r>
          </w:p>
        </w:tc>
        <w:tc>
          <w:tcPr>
            <w:tcW w:w="4819" w:type="dxa"/>
            <w:tcBorders>
              <w:top w:val="nil"/>
              <w:left w:val="nil"/>
              <w:bottom w:val="single" w:sz="4" w:space="0" w:color="auto"/>
              <w:right w:val="single" w:sz="4" w:space="0" w:color="auto"/>
            </w:tcBorders>
            <w:shd w:val="clear" w:color="auto" w:fill="auto"/>
            <w:noWrap/>
            <w:hideMark/>
          </w:tcPr>
          <w:p w14:paraId="0759B195"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hint="eastAsia"/>
              </w:rPr>
              <w:t>指定</w:t>
            </w:r>
          </w:p>
        </w:tc>
      </w:tr>
      <w:tr w:rsidR="00E5128C" w:rsidRPr="001677D0" w14:paraId="03034384"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34B8DEB9"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kern w:val="0"/>
              </w:rPr>
              <w:t>7</w:t>
            </w:r>
          </w:p>
        </w:tc>
        <w:tc>
          <w:tcPr>
            <w:tcW w:w="4819" w:type="dxa"/>
            <w:tcBorders>
              <w:top w:val="nil"/>
              <w:left w:val="nil"/>
              <w:bottom w:val="single" w:sz="4" w:space="0" w:color="auto"/>
              <w:right w:val="single" w:sz="4" w:space="0" w:color="auto"/>
            </w:tcBorders>
            <w:shd w:val="clear" w:color="auto" w:fill="auto"/>
            <w:noWrap/>
            <w:hideMark/>
          </w:tcPr>
          <w:p w14:paraId="3345420A"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hint="eastAsia"/>
              </w:rPr>
              <w:t>解除</w:t>
            </w:r>
          </w:p>
        </w:tc>
      </w:tr>
    </w:tbl>
    <w:p w14:paraId="2F41D62D" w14:textId="77777777" w:rsidR="00E5128C" w:rsidRPr="001677D0" w:rsidRDefault="00E5128C" w:rsidP="00E5128C">
      <w:pPr>
        <w:tabs>
          <w:tab w:val="left" w:pos="788"/>
        </w:tabs>
        <w:ind w:leftChars="300" w:left="720"/>
        <w:rPr>
          <w:rFonts w:ascii="標楷體" w:eastAsia="標楷體" w:hAnsi="標楷體"/>
        </w:rPr>
      </w:pPr>
    </w:p>
    <w:p w14:paraId="0BC2512C" w14:textId="21B5610C" w:rsidR="00E5128C" w:rsidRPr="001677D0" w:rsidRDefault="00E5128C" w:rsidP="00787403">
      <w:pPr>
        <w:numPr>
          <w:ilvl w:val="0"/>
          <w:numId w:val="14"/>
        </w:numPr>
        <w:rPr>
          <w:rFonts w:ascii="標楷體" w:eastAsia="標楷體" w:hAnsi="標楷體"/>
        </w:rPr>
      </w:pPr>
      <w:r w:rsidRPr="001677D0">
        <w:rPr>
          <w:rFonts w:ascii="標楷體" w:eastAsia="標楷體" w:hAnsi="標楷體" w:hint="eastAsia"/>
        </w:rPr>
        <w:t>功能／維護記號</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0F566964" w14:textId="77777777" w:rsidTr="00633382">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0C0C7"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6FE06A2E"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5AF864DD"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115CC6B" w14:textId="77777777" w:rsidR="00E5128C" w:rsidRPr="001677D0" w:rsidRDefault="00E5128C" w:rsidP="00633382">
            <w:pPr>
              <w:rPr>
                <w:rFonts w:ascii="標楷體" w:eastAsia="標楷體" w:hAnsi="標楷體" w:cs="新細明體"/>
              </w:rPr>
            </w:pPr>
            <w:r w:rsidRPr="001677D0">
              <w:rPr>
                <w:rFonts w:ascii="標楷體" w:eastAsia="標楷體" w:hAnsi="標楷體"/>
              </w:rPr>
              <w:t>1</w:t>
            </w:r>
          </w:p>
        </w:tc>
        <w:tc>
          <w:tcPr>
            <w:tcW w:w="4819" w:type="dxa"/>
            <w:tcBorders>
              <w:top w:val="nil"/>
              <w:left w:val="nil"/>
              <w:bottom w:val="single" w:sz="4" w:space="0" w:color="auto"/>
              <w:right w:val="single" w:sz="4" w:space="0" w:color="auto"/>
            </w:tcBorders>
            <w:shd w:val="clear" w:color="auto" w:fill="auto"/>
            <w:noWrap/>
          </w:tcPr>
          <w:p w14:paraId="3C4FC2FE"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新增</w:t>
            </w:r>
          </w:p>
        </w:tc>
      </w:tr>
      <w:tr w:rsidR="001677D0" w:rsidRPr="001677D0" w14:paraId="14354378"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6424862" w14:textId="77777777" w:rsidR="00E5128C" w:rsidRPr="001677D0" w:rsidRDefault="00E5128C" w:rsidP="00633382">
            <w:pPr>
              <w:rPr>
                <w:rFonts w:ascii="標楷體" w:eastAsia="標楷體" w:hAnsi="標楷體"/>
              </w:rPr>
            </w:pPr>
            <w:r w:rsidRPr="001677D0">
              <w:rPr>
                <w:rFonts w:ascii="標楷體" w:eastAsia="標楷體" w:hAnsi="標楷體"/>
              </w:rPr>
              <w:t>2</w:t>
            </w:r>
          </w:p>
        </w:tc>
        <w:tc>
          <w:tcPr>
            <w:tcW w:w="4819" w:type="dxa"/>
            <w:tcBorders>
              <w:top w:val="nil"/>
              <w:left w:val="nil"/>
              <w:bottom w:val="single" w:sz="4" w:space="0" w:color="auto"/>
              <w:right w:val="single" w:sz="4" w:space="0" w:color="auto"/>
            </w:tcBorders>
            <w:shd w:val="clear" w:color="auto" w:fill="auto"/>
            <w:noWrap/>
          </w:tcPr>
          <w:p w14:paraId="37DF7FC4" w14:textId="77777777" w:rsidR="00E5128C" w:rsidRPr="001677D0" w:rsidRDefault="00E5128C" w:rsidP="00633382">
            <w:pPr>
              <w:rPr>
                <w:rFonts w:ascii="標楷體" w:eastAsia="標楷體" w:hAnsi="標楷體"/>
              </w:rPr>
            </w:pPr>
            <w:r w:rsidRPr="001677D0">
              <w:rPr>
                <w:rFonts w:ascii="標楷體" w:eastAsia="標楷體" w:hAnsi="標楷體" w:hint="eastAsia"/>
              </w:rPr>
              <w:t>修改</w:t>
            </w:r>
          </w:p>
        </w:tc>
      </w:tr>
      <w:tr w:rsidR="001677D0" w:rsidRPr="001677D0" w14:paraId="126ADD50"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A6A0E16" w14:textId="77777777" w:rsidR="00E5128C" w:rsidRPr="001677D0" w:rsidRDefault="00E5128C" w:rsidP="00633382">
            <w:pPr>
              <w:rPr>
                <w:rFonts w:ascii="標楷體" w:eastAsia="標楷體" w:hAnsi="標楷體"/>
              </w:rPr>
            </w:pPr>
            <w:r w:rsidRPr="001677D0">
              <w:rPr>
                <w:rFonts w:ascii="標楷體" w:eastAsia="標楷體" w:hAnsi="標楷體"/>
              </w:rPr>
              <w:t>4</w:t>
            </w:r>
          </w:p>
        </w:tc>
        <w:tc>
          <w:tcPr>
            <w:tcW w:w="4819" w:type="dxa"/>
            <w:tcBorders>
              <w:top w:val="nil"/>
              <w:left w:val="nil"/>
              <w:bottom w:val="single" w:sz="4" w:space="0" w:color="auto"/>
              <w:right w:val="single" w:sz="4" w:space="0" w:color="auto"/>
            </w:tcBorders>
            <w:shd w:val="clear" w:color="auto" w:fill="auto"/>
            <w:noWrap/>
          </w:tcPr>
          <w:p w14:paraId="31AB4460" w14:textId="77777777" w:rsidR="00E5128C" w:rsidRPr="001677D0" w:rsidRDefault="00E5128C" w:rsidP="00633382">
            <w:pPr>
              <w:rPr>
                <w:rFonts w:ascii="標楷體" w:eastAsia="標楷體" w:hAnsi="標楷體"/>
              </w:rPr>
            </w:pPr>
            <w:r w:rsidRPr="001677D0">
              <w:rPr>
                <w:rFonts w:ascii="標楷體" w:eastAsia="標楷體" w:hAnsi="標楷體" w:hint="eastAsia"/>
              </w:rPr>
              <w:t>刪除</w:t>
            </w:r>
          </w:p>
        </w:tc>
      </w:tr>
      <w:tr w:rsidR="00E5128C" w:rsidRPr="001677D0" w14:paraId="62F2C2A8"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8B8EFA6" w14:textId="77777777" w:rsidR="00E5128C" w:rsidRPr="001677D0" w:rsidRDefault="00E5128C" w:rsidP="00633382">
            <w:pPr>
              <w:rPr>
                <w:rFonts w:ascii="標楷體" w:eastAsia="標楷體" w:hAnsi="標楷體" w:cs="新細明體"/>
              </w:rPr>
            </w:pPr>
            <w:r w:rsidRPr="001677D0">
              <w:rPr>
                <w:rFonts w:ascii="標楷體" w:eastAsia="標楷體" w:hAnsi="標楷體"/>
              </w:rPr>
              <w:t>5</w:t>
            </w:r>
          </w:p>
        </w:tc>
        <w:tc>
          <w:tcPr>
            <w:tcW w:w="4819" w:type="dxa"/>
            <w:tcBorders>
              <w:top w:val="nil"/>
              <w:left w:val="nil"/>
              <w:bottom w:val="single" w:sz="4" w:space="0" w:color="auto"/>
              <w:right w:val="single" w:sz="4" w:space="0" w:color="auto"/>
            </w:tcBorders>
            <w:shd w:val="clear" w:color="auto" w:fill="auto"/>
            <w:noWrap/>
          </w:tcPr>
          <w:p w14:paraId="59CE85E0"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查詢</w:t>
            </w:r>
          </w:p>
        </w:tc>
      </w:tr>
    </w:tbl>
    <w:p w14:paraId="43592233" w14:textId="77777777" w:rsidR="00E5128C" w:rsidRPr="001677D0" w:rsidRDefault="00E5128C" w:rsidP="005A50AB">
      <w:pPr>
        <w:tabs>
          <w:tab w:val="left" w:pos="788"/>
        </w:tabs>
        <w:ind w:leftChars="300" w:left="720"/>
        <w:rPr>
          <w:rFonts w:ascii="標楷體" w:eastAsia="標楷體" w:hAnsi="標楷體"/>
        </w:rPr>
      </w:pPr>
    </w:p>
    <w:p w14:paraId="03759579" w14:textId="77777777" w:rsidR="00CB7D59" w:rsidRPr="001677D0" w:rsidRDefault="00CB7D59">
      <w:pPr>
        <w:widowControl/>
        <w:rPr>
          <w:rFonts w:ascii="標楷體" w:eastAsia="標楷體" w:hAnsi="標楷體"/>
          <w:lang w:val="x-none"/>
        </w:rPr>
      </w:pPr>
      <w:r w:rsidRPr="001677D0">
        <w:rPr>
          <w:rFonts w:ascii="標楷體" w:eastAsia="標楷體" w:hAnsi="標楷體"/>
          <w:lang w:val="x-none"/>
        </w:rPr>
        <w:br w:type="page"/>
      </w:r>
    </w:p>
    <w:p w14:paraId="50F3F250" w14:textId="77777777" w:rsidR="005A50AB" w:rsidRPr="001677D0" w:rsidRDefault="005A50AB" w:rsidP="005A50AB">
      <w:pPr>
        <w:rPr>
          <w:rFonts w:ascii="標楷體" w:eastAsia="標楷體" w:hAnsi="標楷體"/>
          <w:lang w:val="x-none"/>
        </w:rPr>
      </w:pPr>
    </w:p>
    <w:p w14:paraId="39A3B91C" w14:textId="77777777" w:rsidR="005A50AB" w:rsidRPr="001677D0" w:rsidRDefault="005A50AB" w:rsidP="00787403">
      <w:pPr>
        <w:pStyle w:val="3"/>
        <w:numPr>
          <w:ilvl w:val="0"/>
          <w:numId w:val="10"/>
        </w:numPr>
        <w:rPr>
          <w:rFonts w:ascii="標楷體" w:hAnsi="標楷體"/>
        </w:rPr>
      </w:pPr>
      <w:r w:rsidRPr="001677D0">
        <w:rPr>
          <w:rFonts w:ascii="標楷體" w:hAnsi="標楷體" w:hint="eastAsia"/>
          <w:lang w:eastAsia="zh-HK"/>
        </w:rPr>
        <w:t>業務類別：0</w:t>
      </w:r>
      <w:r w:rsidRPr="001677D0">
        <w:rPr>
          <w:rFonts w:ascii="標楷體" w:hAnsi="標楷體" w:hint="eastAsia"/>
        </w:rPr>
        <w:t>4</w:t>
      </w:r>
      <w:r w:rsidRPr="001677D0">
        <w:rPr>
          <w:rFonts w:ascii="標楷體" w:hAnsi="標楷體" w:hint="eastAsia"/>
          <w:lang w:eastAsia="zh-HK"/>
        </w:rPr>
        <w:t>批次作業</w:t>
      </w:r>
    </w:p>
    <w:p w14:paraId="59013D0A" w14:textId="77777777" w:rsidR="005A50AB" w:rsidRPr="001677D0" w:rsidRDefault="005A50AB" w:rsidP="005A50AB">
      <w:pPr>
        <w:tabs>
          <w:tab w:val="left" w:pos="788"/>
        </w:tabs>
        <w:ind w:leftChars="300" w:left="720"/>
        <w:rPr>
          <w:rFonts w:ascii="標楷體" w:eastAsia="標楷體" w:hAnsi="標楷體"/>
        </w:rPr>
      </w:pPr>
    </w:p>
    <w:p w14:paraId="1F8F889E" w14:textId="2EB26974" w:rsidR="005A50AB" w:rsidRPr="001677D0" w:rsidRDefault="005A50AB" w:rsidP="00787403">
      <w:pPr>
        <w:numPr>
          <w:ilvl w:val="0"/>
          <w:numId w:val="12"/>
        </w:numPr>
        <w:rPr>
          <w:rFonts w:ascii="標楷體" w:eastAsia="標楷體" w:hAnsi="標楷體"/>
        </w:rPr>
      </w:pPr>
      <w:r w:rsidRPr="001677D0">
        <w:rPr>
          <w:rFonts w:ascii="標楷體" w:eastAsia="標楷體" w:hAnsi="標楷體" w:hint="eastAsia"/>
        </w:rPr>
        <w:t>還款類別</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56160097"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78E30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18AA3DEA"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7C5BA2B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5217EBE" w14:textId="5390CB59" w:rsidR="005A50AB" w:rsidRPr="001677D0" w:rsidRDefault="005A50AB" w:rsidP="007E2411">
            <w:pPr>
              <w:rPr>
                <w:rFonts w:ascii="標楷體" w:eastAsia="標楷體" w:hAnsi="標楷體" w:cs="新細明體"/>
              </w:rPr>
            </w:pPr>
            <w:r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1108095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期款</w:t>
            </w:r>
          </w:p>
        </w:tc>
      </w:tr>
      <w:tr w:rsidR="001677D0" w:rsidRPr="001677D0" w14:paraId="3009207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27E9C06" w14:textId="74D60100" w:rsidR="005A50AB" w:rsidRPr="001677D0" w:rsidRDefault="005A50AB" w:rsidP="007E2411">
            <w:pPr>
              <w:rPr>
                <w:rFonts w:ascii="標楷體" w:eastAsia="標楷體" w:hAnsi="標楷體" w:cs="新細明體"/>
              </w:rPr>
            </w:pPr>
            <w:r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tcPr>
          <w:p w14:paraId="2E348618"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部分償還</w:t>
            </w:r>
          </w:p>
        </w:tc>
      </w:tr>
      <w:tr w:rsidR="001677D0" w:rsidRPr="001677D0" w14:paraId="6E5B463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92FFFC0" w14:textId="50F15DE0" w:rsidR="005A50AB" w:rsidRPr="001677D0" w:rsidRDefault="005A50AB" w:rsidP="007E2411">
            <w:pPr>
              <w:rPr>
                <w:rFonts w:ascii="標楷體" w:eastAsia="標楷體" w:hAnsi="標楷體" w:cs="新細明體"/>
              </w:rPr>
            </w:pPr>
            <w:r w:rsidRPr="001677D0">
              <w:rPr>
                <w:rFonts w:ascii="標楷體" w:eastAsia="標楷體" w:hAnsi="標楷體" w:hint="eastAsia"/>
              </w:rPr>
              <w:t>3</w:t>
            </w:r>
          </w:p>
        </w:tc>
        <w:tc>
          <w:tcPr>
            <w:tcW w:w="4819" w:type="dxa"/>
            <w:tcBorders>
              <w:top w:val="nil"/>
              <w:left w:val="nil"/>
              <w:bottom w:val="single" w:sz="4" w:space="0" w:color="auto"/>
              <w:right w:val="single" w:sz="4" w:space="0" w:color="auto"/>
            </w:tcBorders>
            <w:shd w:val="clear" w:color="auto" w:fill="auto"/>
            <w:noWrap/>
            <w:vAlign w:val="center"/>
          </w:tcPr>
          <w:p w14:paraId="7173464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結案</w:t>
            </w:r>
          </w:p>
        </w:tc>
      </w:tr>
      <w:tr w:rsidR="001677D0" w:rsidRPr="001677D0" w14:paraId="18AAEFD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EA09526" w14:textId="56AB4466" w:rsidR="005A50AB" w:rsidRPr="001677D0" w:rsidRDefault="005A50AB" w:rsidP="007E2411">
            <w:pPr>
              <w:rPr>
                <w:rFonts w:ascii="標楷體" w:eastAsia="標楷體" w:hAnsi="標楷體" w:cs="新細明體"/>
              </w:rPr>
            </w:pPr>
            <w:r w:rsidRPr="001677D0">
              <w:rPr>
                <w:rFonts w:ascii="標楷體" w:eastAsia="標楷體" w:hAnsi="標楷體" w:hint="eastAsia"/>
              </w:rPr>
              <w:t>4</w:t>
            </w:r>
          </w:p>
        </w:tc>
        <w:tc>
          <w:tcPr>
            <w:tcW w:w="4819" w:type="dxa"/>
            <w:tcBorders>
              <w:top w:val="nil"/>
              <w:left w:val="nil"/>
              <w:bottom w:val="single" w:sz="4" w:space="0" w:color="auto"/>
              <w:right w:val="single" w:sz="4" w:space="0" w:color="auto"/>
            </w:tcBorders>
            <w:shd w:val="clear" w:color="auto" w:fill="auto"/>
            <w:noWrap/>
            <w:vAlign w:val="center"/>
          </w:tcPr>
          <w:p w14:paraId="3186BA6F" w14:textId="77777777" w:rsidR="005A50AB" w:rsidRPr="001677D0" w:rsidRDefault="005A50AB" w:rsidP="007E2411">
            <w:pPr>
              <w:rPr>
                <w:rFonts w:ascii="標楷體" w:eastAsia="標楷體" w:hAnsi="標楷體" w:cs="新細明體"/>
              </w:rPr>
            </w:pPr>
            <w:proofErr w:type="gramStart"/>
            <w:r w:rsidRPr="001677D0">
              <w:rPr>
                <w:rFonts w:ascii="標楷體" w:eastAsia="標楷體" w:hAnsi="標楷體" w:hint="eastAsia"/>
              </w:rPr>
              <w:t>帳管費</w:t>
            </w:r>
            <w:proofErr w:type="gramEnd"/>
          </w:p>
        </w:tc>
      </w:tr>
      <w:tr w:rsidR="001677D0" w:rsidRPr="001677D0" w14:paraId="6178704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0BF074E" w14:textId="036BD7B9" w:rsidR="005A50AB" w:rsidRPr="001677D0" w:rsidRDefault="005A50AB" w:rsidP="007E2411">
            <w:pPr>
              <w:rPr>
                <w:rFonts w:ascii="標楷體" w:eastAsia="標楷體" w:hAnsi="標楷體" w:cs="新細明體"/>
              </w:rPr>
            </w:pPr>
            <w:r w:rsidRPr="001677D0">
              <w:rPr>
                <w:rFonts w:ascii="標楷體" w:eastAsia="標楷體" w:hAnsi="標楷體" w:hint="eastAsia"/>
              </w:rPr>
              <w:t>5</w:t>
            </w:r>
          </w:p>
        </w:tc>
        <w:tc>
          <w:tcPr>
            <w:tcW w:w="4819" w:type="dxa"/>
            <w:tcBorders>
              <w:top w:val="nil"/>
              <w:left w:val="nil"/>
              <w:bottom w:val="single" w:sz="4" w:space="0" w:color="auto"/>
              <w:right w:val="single" w:sz="4" w:space="0" w:color="auto"/>
            </w:tcBorders>
            <w:shd w:val="clear" w:color="auto" w:fill="auto"/>
            <w:noWrap/>
            <w:vAlign w:val="center"/>
          </w:tcPr>
          <w:p w14:paraId="6B88282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火險費</w:t>
            </w:r>
          </w:p>
        </w:tc>
      </w:tr>
      <w:tr w:rsidR="001677D0" w:rsidRPr="001677D0" w14:paraId="1A4DF5A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4790C9E" w14:textId="5B3F7F70" w:rsidR="005A50AB" w:rsidRPr="001677D0" w:rsidRDefault="005A50AB" w:rsidP="007E2411">
            <w:pPr>
              <w:rPr>
                <w:rFonts w:ascii="標楷體" w:eastAsia="標楷體" w:hAnsi="標楷體" w:cs="新細明體"/>
              </w:rPr>
            </w:pPr>
            <w:r w:rsidRPr="001677D0">
              <w:rPr>
                <w:rFonts w:ascii="標楷體" w:eastAsia="標楷體" w:hAnsi="標楷體" w:hint="eastAsia"/>
              </w:rPr>
              <w:t>6</w:t>
            </w:r>
          </w:p>
        </w:tc>
        <w:tc>
          <w:tcPr>
            <w:tcW w:w="4819" w:type="dxa"/>
            <w:tcBorders>
              <w:top w:val="nil"/>
              <w:left w:val="nil"/>
              <w:bottom w:val="single" w:sz="4" w:space="0" w:color="auto"/>
              <w:right w:val="single" w:sz="4" w:space="0" w:color="auto"/>
            </w:tcBorders>
            <w:shd w:val="clear" w:color="auto" w:fill="auto"/>
            <w:noWrap/>
            <w:vAlign w:val="center"/>
          </w:tcPr>
          <w:p w14:paraId="12E5F0A7" w14:textId="77777777" w:rsidR="005A50AB" w:rsidRPr="001677D0" w:rsidRDefault="005A50AB" w:rsidP="007E2411">
            <w:pPr>
              <w:rPr>
                <w:rFonts w:ascii="標楷體" w:eastAsia="標楷體" w:hAnsi="標楷體" w:cs="新細明體"/>
              </w:rPr>
            </w:pPr>
            <w:proofErr w:type="gramStart"/>
            <w:r w:rsidRPr="001677D0">
              <w:rPr>
                <w:rFonts w:ascii="標楷體" w:eastAsia="標楷體" w:hAnsi="標楷體" w:hint="eastAsia"/>
              </w:rPr>
              <w:t>契</w:t>
            </w:r>
            <w:proofErr w:type="gramEnd"/>
            <w:r w:rsidRPr="001677D0">
              <w:rPr>
                <w:rFonts w:ascii="標楷體" w:eastAsia="標楷體" w:hAnsi="標楷體" w:hint="eastAsia"/>
              </w:rPr>
              <w:t>變手續費</w:t>
            </w:r>
          </w:p>
        </w:tc>
      </w:tr>
      <w:tr w:rsidR="001677D0" w:rsidRPr="001677D0" w14:paraId="6D06F58C"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BD70B33" w14:textId="2E08E479" w:rsidR="005A50AB" w:rsidRPr="001677D0" w:rsidRDefault="005A50AB" w:rsidP="007E2411">
            <w:pPr>
              <w:rPr>
                <w:rFonts w:ascii="標楷體" w:eastAsia="標楷體" w:hAnsi="標楷體" w:cs="新細明體"/>
              </w:rPr>
            </w:pPr>
            <w:r w:rsidRPr="001677D0">
              <w:rPr>
                <w:rFonts w:ascii="標楷體" w:eastAsia="標楷體" w:hAnsi="標楷體" w:hint="eastAsia"/>
              </w:rPr>
              <w:t>7</w:t>
            </w:r>
          </w:p>
        </w:tc>
        <w:tc>
          <w:tcPr>
            <w:tcW w:w="4819" w:type="dxa"/>
            <w:tcBorders>
              <w:top w:val="nil"/>
              <w:left w:val="nil"/>
              <w:bottom w:val="single" w:sz="4" w:space="0" w:color="auto"/>
              <w:right w:val="single" w:sz="4" w:space="0" w:color="auto"/>
            </w:tcBorders>
            <w:shd w:val="clear" w:color="auto" w:fill="auto"/>
            <w:noWrap/>
            <w:vAlign w:val="center"/>
          </w:tcPr>
          <w:p w14:paraId="43D5681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法務費</w:t>
            </w:r>
          </w:p>
        </w:tc>
      </w:tr>
      <w:tr w:rsidR="005A50AB" w:rsidRPr="001677D0" w14:paraId="37646D84" w14:textId="77777777" w:rsidTr="0022279A">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06E8BB" w14:textId="2631C84E" w:rsidR="005A50AB" w:rsidRPr="001677D0" w:rsidRDefault="00780522" w:rsidP="007E2411">
            <w:pPr>
              <w:rPr>
                <w:rFonts w:ascii="標楷體" w:eastAsia="標楷體" w:hAnsi="標楷體" w:cs="新細明體"/>
              </w:rPr>
            </w:pPr>
            <w:r w:rsidRPr="001677D0">
              <w:rPr>
                <w:rFonts w:ascii="標楷體" w:eastAsia="標楷體" w:hAnsi="標楷體"/>
              </w:rPr>
              <w:t>9</w:t>
            </w:r>
          </w:p>
        </w:tc>
        <w:tc>
          <w:tcPr>
            <w:tcW w:w="4819" w:type="dxa"/>
            <w:tcBorders>
              <w:top w:val="single" w:sz="4" w:space="0" w:color="auto"/>
              <w:left w:val="nil"/>
              <w:bottom w:val="single" w:sz="4" w:space="0" w:color="auto"/>
              <w:right w:val="single" w:sz="4" w:space="0" w:color="auto"/>
            </w:tcBorders>
            <w:shd w:val="clear" w:color="auto" w:fill="auto"/>
            <w:noWrap/>
            <w:vAlign w:val="center"/>
          </w:tcPr>
          <w:p w14:paraId="071B24E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其他</w:t>
            </w:r>
          </w:p>
        </w:tc>
      </w:tr>
    </w:tbl>
    <w:p w14:paraId="22CA3D7E" w14:textId="77777777" w:rsidR="005A50AB" w:rsidRPr="001677D0" w:rsidRDefault="005A50AB" w:rsidP="005A50AB">
      <w:pPr>
        <w:tabs>
          <w:tab w:val="left" w:pos="788"/>
        </w:tabs>
        <w:ind w:leftChars="300" w:left="720"/>
        <w:rPr>
          <w:rFonts w:ascii="標楷體" w:eastAsia="標楷體" w:hAnsi="標楷體"/>
        </w:rPr>
      </w:pPr>
    </w:p>
    <w:p w14:paraId="43A5CAC3" w14:textId="5EDE23B6" w:rsidR="005A50AB" w:rsidRPr="001677D0" w:rsidRDefault="00780522" w:rsidP="00787403">
      <w:pPr>
        <w:numPr>
          <w:ilvl w:val="0"/>
          <w:numId w:val="12"/>
        </w:numPr>
        <w:rPr>
          <w:rFonts w:ascii="標楷體" w:eastAsia="標楷體" w:hAnsi="標楷體"/>
        </w:rPr>
      </w:pPr>
      <w:r w:rsidRPr="001677D0">
        <w:rPr>
          <w:rFonts w:ascii="標楷體" w:eastAsia="標楷體" w:hAnsi="標楷體" w:hint="eastAsia"/>
        </w:rPr>
        <w:t>授權狀態</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1A9444B7"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07953"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721B40D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01A6602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51CDFA5" w14:textId="0B0CF2FC" w:rsidR="005A50AB" w:rsidRPr="001677D0" w:rsidRDefault="00780522" w:rsidP="007E2411">
            <w:pPr>
              <w:rPr>
                <w:rFonts w:ascii="標楷體" w:eastAsia="標楷體" w:hAnsi="標楷體" w:cs="新細明體"/>
              </w:rPr>
            </w:pPr>
            <w:r w:rsidRPr="001677D0">
              <w:rPr>
                <w:rFonts w:ascii="標楷體" w:eastAsia="標楷體" w:hAnsi="標楷體"/>
              </w:rPr>
              <w:t xml:space="preserve"> </w:t>
            </w:r>
          </w:p>
        </w:tc>
        <w:tc>
          <w:tcPr>
            <w:tcW w:w="4819" w:type="dxa"/>
            <w:tcBorders>
              <w:top w:val="nil"/>
              <w:left w:val="nil"/>
              <w:bottom w:val="single" w:sz="4" w:space="0" w:color="auto"/>
              <w:right w:val="single" w:sz="4" w:space="0" w:color="auto"/>
            </w:tcBorders>
            <w:shd w:val="clear" w:color="auto" w:fill="auto"/>
            <w:noWrap/>
            <w:vAlign w:val="center"/>
          </w:tcPr>
          <w:p w14:paraId="7FBC9B7F" w14:textId="0AD25650" w:rsidR="005A50AB" w:rsidRPr="001677D0" w:rsidRDefault="00780522" w:rsidP="007E2411">
            <w:pPr>
              <w:rPr>
                <w:rFonts w:ascii="標楷體" w:eastAsia="標楷體" w:hAnsi="標楷體" w:cs="新細明體"/>
              </w:rPr>
            </w:pPr>
            <w:r w:rsidRPr="001677D0">
              <w:rPr>
                <w:rFonts w:ascii="標楷體" w:eastAsia="標楷體" w:hAnsi="標楷體" w:hint="eastAsia"/>
              </w:rPr>
              <w:t>未授權</w:t>
            </w:r>
          </w:p>
        </w:tc>
      </w:tr>
      <w:tr w:rsidR="001677D0" w:rsidRPr="001677D0" w14:paraId="6A4BDD0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7052BBC" w14:textId="112E76CC" w:rsidR="00780522" w:rsidRPr="001677D0" w:rsidRDefault="00780522" w:rsidP="00780522">
            <w:pPr>
              <w:rPr>
                <w:rFonts w:ascii="標楷體" w:eastAsia="標楷體" w:hAnsi="標楷體"/>
              </w:rPr>
            </w:pPr>
            <w:r w:rsidRPr="001677D0">
              <w:rPr>
                <w:rFonts w:ascii="標楷體" w:eastAsia="標楷體" w:hAnsi="標楷體" w:hint="eastAsia"/>
              </w:rPr>
              <w:t>0</w:t>
            </w:r>
          </w:p>
        </w:tc>
        <w:tc>
          <w:tcPr>
            <w:tcW w:w="4819" w:type="dxa"/>
            <w:tcBorders>
              <w:top w:val="nil"/>
              <w:left w:val="nil"/>
              <w:bottom w:val="single" w:sz="4" w:space="0" w:color="auto"/>
              <w:right w:val="single" w:sz="4" w:space="0" w:color="auto"/>
            </w:tcBorders>
            <w:shd w:val="clear" w:color="auto" w:fill="auto"/>
            <w:noWrap/>
            <w:vAlign w:val="center"/>
          </w:tcPr>
          <w:p w14:paraId="1C6BB001" w14:textId="3E90290E" w:rsidR="00780522" w:rsidRPr="001677D0" w:rsidRDefault="00780522" w:rsidP="00780522">
            <w:pPr>
              <w:rPr>
                <w:rFonts w:ascii="標楷體" w:eastAsia="標楷體" w:hAnsi="標楷體"/>
              </w:rPr>
            </w:pPr>
            <w:r w:rsidRPr="001677D0">
              <w:rPr>
                <w:rFonts w:ascii="標楷體" w:eastAsia="標楷體" w:hAnsi="標楷體" w:hint="eastAsia"/>
              </w:rPr>
              <w:t>成功新增或取消授權扣款</w:t>
            </w:r>
          </w:p>
        </w:tc>
      </w:tr>
      <w:tr w:rsidR="001677D0" w:rsidRPr="001677D0" w14:paraId="56D1559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6C4A717"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214B0A28"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印鑑不符</w:t>
            </w:r>
          </w:p>
        </w:tc>
      </w:tr>
      <w:tr w:rsidR="001677D0" w:rsidRPr="001677D0" w14:paraId="2CCE03E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7CCFFAF"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tcPr>
          <w:p w14:paraId="4E79AC26"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無此帳號</w:t>
            </w:r>
          </w:p>
        </w:tc>
      </w:tr>
      <w:tr w:rsidR="001677D0" w:rsidRPr="001677D0" w14:paraId="10439FC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6785D14"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3</w:t>
            </w:r>
          </w:p>
        </w:tc>
        <w:tc>
          <w:tcPr>
            <w:tcW w:w="4819" w:type="dxa"/>
            <w:tcBorders>
              <w:top w:val="nil"/>
              <w:left w:val="nil"/>
              <w:bottom w:val="single" w:sz="4" w:space="0" w:color="auto"/>
              <w:right w:val="single" w:sz="4" w:space="0" w:color="auto"/>
            </w:tcBorders>
            <w:shd w:val="clear" w:color="auto" w:fill="auto"/>
            <w:noWrap/>
            <w:vAlign w:val="center"/>
          </w:tcPr>
          <w:p w14:paraId="0297AFE5" w14:textId="77777777" w:rsidR="00780522" w:rsidRPr="001677D0" w:rsidRDefault="00780522" w:rsidP="00780522">
            <w:pPr>
              <w:rPr>
                <w:rFonts w:ascii="標楷體" w:eastAsia="標楷體" w:hAnsi="標楷體" w:cs="新細明體"/>
              </w:rPr>
            </w:pPr>
            <w:proofErr w:type="gramStart"/>
            <w:r w:rsidRPr="001677D0">
              <w:rPr>
                <w:rFonts w:ascii="標楷體" w:eastAsia="標楷體" w:hAnsi="標楷體" w:hint="eastAsia"/>
              </w:rPr>
              <w:t>委繳戶</w:t>
            </w:r>
            <w:proofErr w:type="gramEnd"/>
            <w:r w:rsidRPr="001677D0">
              <w:rPr>
                <w:rFonts w:ascii="標楷體" w:eastAsia="標楷體" w:hAnsi="標楷體" w:hint="eastAsia"/>
              </w:rPr>
              <w:t>統一編號不符</w:t>
            </w:r>
          </w:p>
        </w:tc>
      </w:tr>
      <w:tr w:rsidR="001677D0" w:rsidRPr="001677D0" w14:paraId="6392182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D54BED5"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4</w:t>
            </w:r>
          </w:p>
        </w:tc>
        <w:tc>
          <w:tcPr>
            <w:tcW w:w="4819" w:type="dxa"/>
            <w:tcBorders>
              <w:top w:val="nil"/>
              <w:left w:val="nil"/>
              <w:bottom w:val="single" w:sz="4" w:space="0" w:color="auto"/>
              <w:right w:val="single" w:sz="4" w:space="0" w:color="auto"/>
            </w:tcBorders>
            <w:shd w:val="clear" w:color="auto" w:fill="auto"/>
            <w:noWrap/>
            <w:vAlign w:val="center"/>
          </w:tcPr>
          <w:p w14:paraId="0729A455"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已核印成功在案</w:t>
            </w:r>
          </w:p>
        </w:tc>
      </w:tr>
      <w:tr w:rsidR="001677D0" w:rsidRPr="001677D0" w14:paraId="1D221EF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6B4C696"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5</w:t>
            </w:r>
          </w:p>
        </w:tc>
        <w:tc>
          <w:tcPr>
            <w:tcW w:w="4819" w:type="dxa"/>
            <w:tcBorders>
              <w:top w:val="nil"/>
              <w:left w:val="nil"/>
              <w:bottom w:val="single" w:sz="4" w:space="0" w:color="auto"/>
              <w:right w:val="single" w:sz="4" w:space="0" w:color="auto"/>
            </w:tcBorders>
            <w:shd w:val="clear" w:color="auto" w:fill="auto"/>
            <w:noWrap/>
            <w:vAlign w:val="center"/>
          </w:tcPr>
          <w:p w14:paraId="10335A76"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原交易不存在</w:t>
            </w:r>
          </w:p>
        </w:tc>
      </w:tr>
      <w:tr w:rsidR="001677D0" w:rsidRPr="001677D0" w14:paraId="4098DE1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10B7347"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6</w:t>
            </w:r>
          </w:p>
        </w:tc>
        <w:tc>
          <w:tcPr>
            <w:tcW w:w="4819" w:type="dxa"/>
            <w:tcBorders>
              <w:top w:val="nil"/>
              <w:left w:val="nil"/>
              <w:bottom w:val="single" w:sz="4" w:space="0" w:color="auto"/>
              <w:right w:val="single" w:sz="4" w:space="0" w:color="auto"/>
            </w:tcBorders>
            <w:shd w:val="clear" w:color="auto" w:fill="auto"/>
            <w:noWrap/>
            <w:vAlign w:val="center"/>
          </w:tcPr>
          <w:p w14:paraId="6F523A70"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電子資料與授權書內容不符</w:t>
            </w:r>
          </w:p>
        </w:tc>
      </w:tr>
      <w:tr w:rsidR="001677D0" w:rsidRPr="001677D0" w14:paraId="0875EE8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38DC917"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7</w:t>
            </w:r>
          </w:p>
        </w:tc>
        <w:tc>
          <w:tcPr>
            <w:tcW w:w="4819" w:type="dxa"/>
            <w:tcBorders>
              <w:top w:val="nil"/>
              <w:left w:val="nil"/>
              <w:bottom w:val="single" w:sz="4" w:space="0" w:color="auto"/>
              <w:right w:val="single" w:sz="4" w:space="0" w:color="auto"/>
            </w:tcBorders>
            <w:shd w:val="clear" w:color="auto" w:fill="auto"/>
            <w:noWrap/>
            <w:vAlign w:val="center"/>
          </w:tcPr>
          <w:p w14:paraId="316846EE"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帳戶已結清</w:t>
            </w:r>
          </w:p>
        </w:tc>
      </w:tr>
      <w:tr w:rsidR="001677D0" w:rsidRPr="001677D0" w14:paraId="525674F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F4D8C1D"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8</w:t>
            </w:r>
          </w:p>
        </w:tc>
        <w:tc>
          <w:tcPr>
            <w:tcW w:w="4819" w:type="dxa"/>
            <w:tcBorders>
              <w:top w:val="nil"/>
              <w:left w:val="nil"/>
              <w:bottom w:val="single" w:sz="4" w:space="0" w:color="auto"/>
              <w:right w:val="single" w:sz="4" w:space="0" w:color="auto"/>
            </w:tcBorders>
            <w:shd w:val="clear" w:color="auto" w:fill="auto"/>
            <w:noWrap/>
            <w:vAlign w:val="center"/>
          </w:tcPr>
          <w:p w14:paraId="4D04F5CC"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印鑑不清</w:t>
            </w:r>
          </w:p>
        </w:tc>
      </w:tr>
      <w:tr w:rsidR="001677D0" w:rsidRPr="001677D0" w14:paraId="0829BA0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9D20A1C"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9</w:t>
            </w:r>
          </w:p>
        </w:tc>
        <w:tc>
          <w:tcPr>
            <w:tcW w:w="4819" w:type="dxa"/>
            <w:tcBorders>
              <w:top w:val="nil"/>
              <w:left w:val="nil"/>
              <w:bottom w:val="single" w:sz="4" w:space="0" w:color="auto"/>
              <w:right w:val="single" w:sz="4" w:space="0" w:color="auto"/>
            </w:tcBorders>
            <w:shd w:val="clear" w:color="auto" w:fill="auto"/>
            <w:noWrap/>
            <w:vAlign w:val="center"/>
          </w:tcPr>
          <w:p w14:paraId="69DAC0F7"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其他</w:t>
            </w:r>
          </w:p>
        </w:tc>
      </w:tr>
      <w:tr w:rsidR="001677D0" w:rsidRPr="001677D0" w14:paraId="1EB46C8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3D30A91"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A</w:t>
            </w:r>
          </w:p>
        </w:tc>
        <w:tc>
          <w:tcPr>
            <w:tcW w:w="4819" w:type="dxa"/>
            <w:tcBorders>
              <w:top w:val="nil"/>
              <w:left w:val="nil"/>
              <w:bottom w:val="single" w:sz="4" w:space="0" w:color="auto"/>
              <w:right w:val="single" w:sz="4" w:space="0" w:color="auto"/>
            </w:tcBorders>
            <w:shd w:val="clear" w:color="auto" w:fill="auto"/>
            <w:noWrap/>
            <w:vAlign w:val="center"/>
          </w:tcPr>
          <w:p w14:paraId="12493CF6"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未收到授權書</w:t>
            </w:r>
          </w:p>
        </w:tc>
      </w:tr>
      <w:tr w:rsidR="001677D0" w:rsidRPr="001677D0" w14:paraId="2F91463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AB3611D"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B</w:t>
            </w:r>
          </w:p>
        </w:tc>
        <w:tc>
          <w:tcPr>
            <w:tcW w:w="4819" w:type="dxa"/>
            <w:tcBorders>
              <w:top w:val="nil"/>
              <w:left w:val="nil"/>
              <w:bottom w:val="single" w:sz="4" w:space="0" w:color="auto"/>
              <w:right w:val="single" w:sz="4" w:space="0" w:color="auto"/>
            </w:tcBorders>
            <w:shd w:val="clear" w:color="auto" w:fill="auto"/>
            <w:noWrap/>
            <w:vAlign w:val="center"/>
          </w:tcPr>
          <w:p w14:paraId="1EA15D9E"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用戶號碼錯誤</w:t>
            </w:r>
          </w:p>
        </w:tc>
      </w:tr>
      <w:tr w:rsidR="001677D0" w:rsidRPr="001677D0" w14:paraId="0F0879B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33ED729"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C</w:t>
            </w:r>
          </w:p>
        </w:tc>
        <w:tc>
          <w:tcPr>
            <w:tcW w:w="4819" w:type="dxa"/>
            <w:tcBorders>
              <w:top w:val="nil"/>
              <w:left w:val="nil"/>
              <w:bottom w:val="single" w:sz="4" w:space="0" w:color="auto"/>
              <w:right w:val="single" w:sz="4" w:space="0" w:color="auto"/>
            </w:tcBorders>
            <w:shd w:val="clear" w:color="auto" w:fill="auto"/>
            <w:noWrap/>
            <w:vAlign w:val="center"/>
          </w:tcPr>
          <w:p w14:paraId="4CD1286B"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靜止戶</w:t>
            </w:r>
          </w:p>
        </w:tc>
      </w:tr>
      <w:tr w:rsidR="001677D0" w:rsidRPr="001677D0" w14:paraId="445629B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3317FEC"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D</w:t>
            </w:r>
          </w:p>
        </w:tc>
        <w:tc>
          <w:tcPr>
            <w:tcW w:w="4819" w:type="dxa"/>
            <w:tcBorders>
              <w:top w:val="nil"/>
              <w:left w:val="nil"/>
              <w:bottom w:val="single" w:sz="4" w:space="0" w:color="auto"/>
              <w:right w:val="single" w:sz="4" w:space="0" w:color="auto"/>
            </w:tcBorders>
            <w:shd w:val="clear" w:color="auto" w:fill="auto"/>
            <w:noWrap/>
            <w:vAlign w:val="center"/>
          </w:tcPr>
          <w:p w14:paraId="2D056DE8"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未收到聲明書</w:t>
            </w:r>
          </w:p>
        </w:tc>
      </w:tr>
      <w:tr w:rsidR="001677D0" w:rsidRPr="001677D0" w14:paraId="1B1D72E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88AE915"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E</w:t>
            </w:r>
          </w:p>
        </w:tc>
        <w:tc>
          <w:tcPr>
            <w:tcW w:w="4819" w:type="dxa"/>
            <w:tcBorders>
              <w:top w:val="nil"/>
              <w:left w:val="nil"/>
              <w:bottom w:val="single" w:sz="4" w:space="0" w:color="auto"/>
              <w:right w:val="single" w:sz="4" w:space="0" w:color="auto"/>
            </w:tcBorders>
            <w:shd w:val="clear" w:color="auto" w:fill="auto"/>
            <w:noWrap/>
            <w:vAlign w:val="center"/>
          </w:tcPr>
          <w:p w14:paraId="441CACC9"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授權書資料不全</w:t>
            </w:r>
          </w:p>
        </w:tc>
      </w:tr>
      <w:tr w:rsidR="001677D0" w:rsidRPr="001677D0" w14:paraId="2CA03EA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3CE30F5"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F</w:t>
            </w:r>
          </w:p>
        </w:tc>
        <w:tc>
          <w:tcPr>
            <w:tcW w:w="4819" w:type="dxa"/>
            <w:tcBorders>
              <w:top w:val="nil"/>
              <w:left w:val="nil"/>
              <w:bottom w:val="single" w:sz="4" w:space="0" w:color="auto"/>
              <w:right w:val="single" w:sz="4" w:space="0" w:color="auto"/>
            </w:tcBorders>
            <w:shd w:val="clear" w:color="auto" w:fill="auto"/>
            <w:noWrap/>
            <w:vAlign w:val="center"/>
          </w:tcPr>
          <w:p w14:paraId="2838F874" w14:textId="77777777" w:rsidR="00780522" w:rsidRPr="001677D0" w:rsidRDefault="00780522" w:rsidP="00780522">
            <w:pPr>
              <w:rPr>
                <w:rFonts w:ascii="標楷體" w:eastAsia="標楷體" w:hAnsi="標楷體" w:cs="新細明體"/>
              </w:rPr>
            </w:pPr>
            <w:proofErr w:type="gramStart"/>
            <w:r w:rsidRPr="001677D0">
              <w:rPr>
                <w:rFonts w:ascii="標楷體" w:eastAsia="標楷體" w:hAnsi="標楷體" w:hint="eastAsia"/>
              </w:rPr>
              <w:t>警示戶</w:t>
            </w:r>
            <w:proofErr w:type="gramEnd"/>
          </w:p>
        </w:tc>
      </w:tr>
      <w:tr w:rsidR="001677D0" w:rsidRPr="001677D0" w14:paraId="46D6ADB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A8F5AB7"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G</w:t>
            </w:r>
          </w:p>
        </w:tc>
        <w:tc>
          <w:tcPr>
            <w:tcW w:w="4819" w:type="dxa"/>
            <w:tcBorders>
              <w:top w:val="nil"/>
              <w:left w:val="nil"/>
              <w:bottom w:val="single" w:sz="4" w:space="0" w:color="auto"/>
              <w:right w:val="single" w:sz="4" w:space="0" w:color="auto"/>
            </w:tcBorders>
            <w:shd w:val="clear" w:color="auto" w:fill="auto"/>
            <w:noWrap/>
            <w:vAlign w:val="center"/>
          </w:tcPr>
          <w:p w14:paraId="0897E91D"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本帳戶不適用授權扣繳</w:t>
            </w:r>
          </w:p>
        </w:tc>
      </w:tr>
      <w:tr w:rsidR="001677D0" w:rsidRPr="001677D0" w14:paraId="6B043FB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4D31774"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H</w:t>
            </w:r>
          </w:p>
        </w:tc>
        <w:tc>
          <w:tcPr>
            <w:tcW w:w="4819" w:type="dxa"/>
            <w:tcBorders>
              <w:top w:val="nil"/>
              <w:left w:val="nil"/>
              <w:bottom w:val="single" w:sz="4" w:space="0" w:color="auto"/>
              <w:right w:val="single" w:sz="4" w:space="0" w:color="auto"/>
            </w:tcBorders>
            <w:shd w:val="clear" w:color="auto" w:fill="auto"/>
            <w:noWrap/>
            <w:vAlign w:val="center"/>
          </w:tcPr>
          <w:p w14:paraId="21378C0B"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已於他行授權扣款</w:t>
            </w:r>
          </w:p>
        </w:tc>
      </w:tr>
      <w:tr w:rsidR="001677D0" w:rsidRPr="001677D0" w14:paraId="399D9A9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D0E02EA"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I</w:t>
            </w:r>
          </w:p>
        </w:tc>
        <w:tc>
          <w:tcPr>
            <w:tcW w:w="4819" w:type="dxa"/>
            <w:tcBorders>
              <w:top w:val="nil"/>
              <w:left w:val="nil"/>
              <w:bottom w:val="single" w:sz="4" w:space="0" w:color="auto"/>
              <w:right w:val="single" w:sz="4" w:space="0" w:color="auto"/>
            </w:tcBorders>
            <w:shd w:val="clear" w:color="auto" w:fill="auto"/>
            <w:noWrap/>
            <w:vAlign w:val="center"/>
          </w:tcPr>
          <w:p w14:paraId="3D9288F9"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該用戶已死亡</w:t>
            </w:r>
          </w:p>
        </w:tc>
      </w:tr>
      <w:tr w:rsidR="00780522" w:rsidRPr="001677D0" w14:paraId="23473D9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E4150EC"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Z</w:t>
            </w:r>
          </w:p>
        </w:tc>
        <w:tc>
          <w:tcPr>
            <w:tcW w:w="4819" w:type="dxa"/>
            <w:tcBorders>
              <w:top w:val="nil"/>
              <w:left w:val="nil"/>
              <w:bottom w:val="single" w:sz="4" w:space="0" w:color="auto"/>
              <w:right w:val="single" w:sz="4" w:space="0" w:color="auto"/>
            </w:tcBorders>
            <w:shd w:val="clear" w:color="auto" w:fill="auto"/>
            <w:noWrap/>
            <w:vAlign w:val="center"/>
          </w:tcPr>
          <w:p w14:paraId="5ACA7068" w14:textId="77777777" w:rsidR="00780522" w:rsidRPr="001677D0" w:rsidRDefault="00780522" w:rsidP="00780522">
            <w:pPr>
              <w:rPr>
                <w:rFonts w:ascii="標楷體" w:eastAsia="標楷體" w:hAnsi="標楷體" w:cs="新細明體"/>
              </w:rPr>
            </w:pPr>
            <w:r w:rsidRPr="001677D0">
              <w:rPr>
                <w:rFonts w:ascii="標楷體" w:eastAsia="標楷體" w:hAnsi="標楷體" w:hint="eastAsia"/>
              </w:rPr>
              <w:t>未交易或匯入失敗資料</w:t>
            </w:r>
          </w:p>
        </w:tc>
      </w:tr>
    </w:tbl>
    <w:p w14:paraId="7F12B4B3" w14:textId="77777777" w:rsidR="005A50AB" w:rsidRPr="001677D0" w:rsidRDefault="005A50AB" w:rsidP="005A50AB">
      <w:pPr>
        <w:tabs>
          <w:tab w:val="left" w:pos="788"/>
        </w:tabs>
        <w:ind w:leftChars="300" w:left="720"/>
        <w:rPr>
          <w:rFonts w:ascii="標楷體" w:eastAsia="標楷體" w:hAnsi="標楷體"/>
        </w:rPr>
      </w:pPr>
    </w:p>
    <w:p w14:paraId="0BAB37FC" w14:textId="506703B9" w:rsidR="005A50AB" w:rsidRPr="001677D0" w:rsidRDefault="005A50AB" w:rsidP="00787403">
      <w:pPr>
        <w:numPr>
          <w:ilvl w:val="0"/>
          <w:numId w:val="12"/>
        </w:numPr>
        <w:rPr>
          <w:rFonts w:ascii="標楷體" w:eastAsia="標楷體" w:hAnsi="標楷體"/>
        </w:rPr>
      </w:pPr>
      <w:r w:rsidRPr="001677D0">
        <w:rPr>
          <w:rFonts w:ascii="標楷體" w:eastAsia="標楷體" w:hAnsi="標楷體" w:hint="eastAsia"/>
        </w:rPr>
        <w:t>處理</w:t>
      </w:r>
      <w:r w:rsidR="00AB3786" w:rsidRPr="001677D0">
        <w:rPr>
          <w:rFonts w:ascii="標楷體" w:eastAsia="標楷體" w:hAnsi="標楷體" w:hint="eastAsia"/>
        </w:rPr>
        <w:t>說明</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2C8DF3AC"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8F62E3"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11D17BFA"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3948217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CC9DCC2" w14:textId="1B06A0D5" w:rsidR="00E5227A" w:rsidRPr="001677D0" w:rsidRDefault="00E5227A" w:rsidP="00E5227A">
            <w:pPr>
              <w:rPr>
                <w:rFonts w:ascii="標楷體" w:eastAsia="標楷體" w:hAnsi="標楷體"/>
              </w:rPr>
            </w:pPr>
            <w:r w:rsidRPr="001677D0">
              <w:rPr>
                <w:rFonts w:ascii="標楷體" w:eastAsia="標楷體" w:hAnsi="標楷體"/>
              </w:rPr>
              <w:t>00003</w:t>
            </w:r>
          </w:p>
        </w:tc>
        <w:tc>
          <w:tcPr>
            <w:tcW w:w="4819" w:type="dxa"/>
            <w:tcBorders>
              <w:top w:val="nil"/>
              <w:left w:val="nil"/>
              <w:bottom w:val="single" w:sz="4" w:space="0" w:color="auto"/>
              <w:right w:val="single" w:sz="4" w:space="0" w:color="auto"/>
            </w:tcBorders>
            <w:shd w:val="clear" w:color="auto" w:fill="auto"/>
            <w:noWrap/>
          </w:tcPr>
          <w:p w14:paraId="4726DF0F" w14:textId="77777777" w:rsidR="00E5227A" w:rsidRPr="001677D0" w:rsidRDefault="00E5227A" w:rsidP="00E5227A">
            <w:pPr>
              <w:rPr>
                <w:rFonts w:ascii="標楷體" w:eastAsia="標楷體" w:hAnsi="標楷體"/>
              </w:rPr>
            </w:pPr>
            <w:r w:rsidRPr="001677D0">
              <w:rPr>
                <w:rFonts w:ascii="標楷體" w:eastAsia="標楷體" w:hAnsi="標楷體" w:hint="eastAsia"/>
              </w:rPr>
              <w:t>溢繳</w:t>
            </w:r>
          </w:p>
        </w:tc>
      </w:tr>
      <w:tr w:rsidR="001677D0" w:rsidRPr="001677D0" w14:paraId="773F370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F386BA2" w14:textId="6854CFF0" w:rsidR="00E5227A" w:rsidRPr="001677D0" w:rsidRDefault="00E5227A" w:rsidP="00E5227A">
            <w:pPr>
              <w:rPr>
                <w:rFonts w:ascii="標楷體" w:eastAsia="標楷體" w:hAnsi="標楷體"/>
              </w:rPr>
            </w:pPr>
            <w:r w:rsidRPr="001677D0">
              <w:rPr>
                <w:rFonts w:ascii="標楷體" w:eastAsia="標楷體" w:hAnsi="標楷體"/>
              </w:rPr>
              <w:t>00004</w:t>
            </w:r>
          </w:p>
        </w:tc>
        <w:tc>
          <w:tcPr>
            <w:tcW w:w="4819" w:type="dxa"/>
            <w:tcBorders>
              <w:top w:val="nil"/>
              <w:left w:val="nil"/>
              <w:bottom w:val="single" w:sz="4" w:space="0" w:color="auto"/>
              <w:right w:val="single" w:sz="4" w:space="0" w:color="auto"/>
            </w:tcBorders>
            <w:shd w:val="clear" w:color="auto" w:fill="auto"/>
            <w:noWrap/>
          </w:tcPr>
          <w:p w14:paraId="5285EF6E" w14:textId="77777777" w:rsidR="00E5227A" w:rsidRPr="001677D0" w:rsidRDefault="00E5227A" w:rsidP="00E5227A">
            <w:pPr>
              <w:rPr>
                <w:rFonts w:ascii="標楷體" w:eastAsia="標楷體" w:hAnsi="標楷體"/>
              </w:rPr>
            </w:pPr>
            <w:r w:rsidRPr="001677D0">
              <w:rPr>
                <w:rFonts w:ascii="標楷體" w:eastAsia="標楷體" w:hAnsi="標楷體" w:hint="eastAsia"/>
              </w:rPr>
              <w:t>不足利息</w:t>
            </w:r>
            <w:r w:rsidRPr="001677D0">
              <w:rPr>
                <w:rFonts w:ascii="標楷體" w:eastAsia="標楷體" w:hAnsi="標楷體"/>
              </w:rPr>
              <w:t>[可跨額度</w:t>
            </w:r>
            <w:proofErr w:type="gramStart"/>
            <w:r w:rsidRPr="001677D0">
              <w:rPr>
                <w:rFonts w:ascii="標楷體" w:eastAsia="標楷體" w:hAnsi="標楷體"/>
              </w:rPr>
              <w:t>暫收抵用</w:t>
            </w:r>
            <w:proofErr w:type="gramEnd"/>
            <w:r w:rsidRPr="001677D0">
              <w:rPr>
                <w:rFonts w:ascii="標楷體" w:eastAsia="標楷體" w:hAnsi="標楷體"/>
              </w:rPr>
              <w:t>]</w:t>
            </w:r>
          </w:p>
        </w:tc>
      </w:tr>
      <w:tr w:rsidR="001677D0" w:rsidRPr="001677D0" w14:paraId="31E3B62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F2F3992" w14:textId="18BA0BBF" w:rsidR="00E5227A" w:rsidRPr="001677D0" w:rsidRDefault="00E5227A" w:rsidP="00E5227A">
            <w:pPr>
              <w:rPr>
                <w:rFonts w:ascii="標楷體" w:eastAsia="標楷體" w:hAnsi="標楷體"/>
              </w:rPr>
            </w:pPr>
            <w:r w:rsidRPr="001677D0">
              <w:rPr>
                <w:rFonts w:ascii="標楷體" w:eastAsia="標楷體" w:hAnsi="標楷體"/>
              </w:rPr>
              <w:t>00005</w:t>
            </w:r>
          </w:p>
        </w:tc>
        <w:tc>
          <w:tcPr>
            <w:tcW w:w="4819" w:type="dxa"/>
            <w:tcBorders>
              <w:top w:val="nil"/>
              <w:left w:val="nil"/>
              <w:bottom w:val="single" w:sz="4" w:space="0" w:color="auto"/>
              <w:right w:val="single" w:sz="4" w:space="0" w:color="auto"/>
            </w:tcBorders>
            <w:shd w:val="clear" w:color="auto" w:fill="auto"/>
            <w:noWrap/>
          </w:tcPr>
          <w:p w14:paraId="61C0860E" w14:textId="77777777" w:rsidR="00E5227A" w:rsidRPr="001677D0" w:rsidRDefault="00E5227A" w:rsidP="00E5227A">
            <w:pPr>
              <w:rPr>
                <w:rFonts w:ascii="標楷體" w:eastAsia="標楷體" w:hAnsi="標楷體"/>
              </w:rPr>
            </w:pPr>
            <w:r w:rsidRPr="001677D0">
              <w:rPr>
                <w:rFonts w:ascii="標楷體" w:eastAsia="標楷體" w:hAnsi="標楷體" w:hint="eastAsia"/>
              </w:rPr>
              <w:t>積欠期款</w:t>
            </w:r>
            <w:r w:rsidRPr="001677D0">
              <w:rPr>
                <w:rFonts w:ascii="標楷體" w:eastAsia="標楷體" w:hAnsi="標楷體"/>
              </w:rPr>
              <w:t>[可跨額度</w:t>
            </w:r>
            <w:proofErr w:type="gramStart"/>
            <w:r w:rsidRPr="001677D0">
              <w:rPr>
                <w:rFonts w:ascii="標楷體" w:eastAsia="標楷體" w:hAnsi="標楷體"/>
              </w:rPr>
              <w:t>暫收抵用</w:t>
            </w:r>
            <w:proofErr w:type="gramEnd"/>
            <w:r w:rsidRPr="001677D0">
              <w:rPr>
                <w:rFonts w:ascii="標楷體" w:eastAsia="標楷體" w:hAnsi="標楷體"/>
              </w:rPr>
              <w:t>]</w:t>
            </w:r>
          </w:p>
        </w:tc>
      </w:tr>
      <w:tr w:rsidR="001677D0" w:rsidRPr="001677D0" w14:paraId="73C39523"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110D209" w14:textId="35095135" w:rsidR="00E5227A" w:rsidRPr="001677D0" w:rsidRDefault="00E5227A" w:rsidP="00E5227A">
            <w:pPr>
              <w:rPr>
                <w:rFonts w:ascii="標楷體" w:eastAsia="標楷體" w:hAnsi="標楷體"/>
              </w:rPr>
            </w:pPr>
            <w:r w:rsidRPr="001677D0">
              <w:rPr>
                <w:rFonts w:ascii="標楷體" w:eastAsia="標楷體" w:hAnsi="標楷體"/>
              </w:rPr>
              <w:t>00101</w:t>
            </w:r>
          </w:p>
        </w:tc>
        <w:tc>
          <w:tcPr>
            <w:tcW w:w="4819" w:type="dxa"/>
            <w:tcBorders>
              <w:top w:val="nil"/>
              <w:left w:val="nil"/>
              <w:bottom w:val="single" w:sz="4" w:space="0" w:color="auto"/>
              <w:right w:val="single" w:sz="4" w:space="0" w:color="auto"/>
            </w:tcBorders>
            <w:shd w:val="clear" w:color="auto" w:fill="auto"/>
            <w:noWrap/>
          </w:tcPr>
          <w:p w14:paraId="7D565338" w14:textId="77777777" w:rsidR="00E5227A" w:rsidRPr="001677D0" w:rsidRDefault="00E5227A" w:rsidP="00E5227A">
            <w:pPr>
              <w:rPr>
                <w:rFonts w:ascii="標楷體" w:eastAsia="標楷體" w:hAnsi="標楷體"/>
              </w:rPr>
            </w:pPr>
            <w:r w:rsidRPr="001677D0">
              <w:rPr>
                <w:rFonts w:ascii="標楷體" w:eastAsia="標楷體" w:hAnsi="標楷體" w:hint="eastAsia"/>
              </w:rPr>
              <w:t>正負對沖</w:t>
            </w:r>
          </w:p>
        </w:tc>
      </w:tr>
      <w:tr w:rsidR="001677D0" w:rsidRPr="001677D0" w14:paraId="5D356C36"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13D4698" w14:textId="77855470" w:rsidR="00E5227A" w:rsidRPr="001677D0" w:rsidRDefault="00E5227A" w:rsidP="00E5227A">
            <w:pPr>
              <w:rPr>
                <w:rFonts w:ascii="標楷體" w:eastAsia="標楷體" w:hAnsi="標楷體"/>
              </w:rPr>
            </w:pPr>
            <w:r w:rsidRPr="001677D0">
              <w:rPr>
                <w:rFonts w:ascii="標楷體" w:eastAsia="標楷體" w:hAnsi="標楷體"/>
              </w:rPr>
              <w:t>00102</w:t>
            </w:r>
          </w:p>
        </w:tc>
        <w:tc>
          <w:tcPr>
            <w:tcW w:w="4819" w:type="dxa"/>
            <w:tcBorders>
              <w:top w:val="nil"/>
              <w:left w:val="nil"/>
              <w:bottom w:val="single" w:sz="4" w:space="0" w:color="auto"/>
              <w:right w:val="single" w:sz="4" w:space="0" w:color="auto"/>
            </w:tcBorders>
            <w:shd w:val="clear" w:color="auto" w:fill="auto"/>
            <w:noWrap/>
          </w:tcPr>
          <w:p w14:paraId="16C9F7D5" w14:textId="77777777" w:rsidR="00E5227A" w:rsidRPr="001677D0" w:rsidRDefault="00E5227A" w:rsidP="00E5227A">
            <w:pPr>
              <w:rPr>
                <w:rFonts w:ascii="標楷體" w:eastAsia="標楷體" w:hAnsi="標楷體"/>
              </w:rPr>
            </w:pPr>
            <w:r w:rsidRPr="001677D0">
              <w:rPr>
                <w:rFonts w:ascii="標楷體" w:eastAsia="標楷體" w:hAnsi="標楷體" w:hint="eastAsia"/>
              </w:rPr>
              <w:t>提款</w:t>
            </w:r>
            <w:r w:rsidRPr="001677D0">
              <w:rPr>
                <w:rFonts w:ascii="標楷體" w:eastAsia="標楷體" w:hAnsi="標楷體"/>
              </w:rPr>
              <w:t>(借方)</w:t>
            </w:r>
          </w:p>
        </w:tc>
      </w:tr>
      <w:tr w:rsidR="001677D0" w:rsidRPr="001677D0" w14:paraId="51F4D68E"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585388B" w14:textId="50DCD5BF" w:rsidR="00E5227A" w:rsidRPr="001677D0" w:rsidRDefault="00E5227A" w:rsidP="00E5227A">
            <w:pPr>
              <w:rPr>
                <w:rFonts w:ascii="標楷體" w:eastAsia="標楷體" w:hAnsi="標楷體"/>
              </w:rPr>
            </w:pPr>
            <w:r w:rsidRPr="001677D0">
              <w:rPr>
                <w:rFonts w:ascii="標楷體" w:eastAsia="標楷體" w:hAnsi="標楷體"/>
              </w:rPr>
              <w:t>00103</w:t>
            </w:r>
          </w:p>
        </w:tc>
        <w:tc>
          <w:tcPr>
            <w:tcW w:w="4819" w:type="dxa"/>
            <w:tcBorders>
              <w:top w:val="nil"/>
              <w:left w:val="nil"/>
              <w:bottom w:val="single" w:sz="4" w:space="0" w:color="auto"/>
              <w:right w:val="single" w:sz="4" w:space="0" w:color="auto"/>
            </w:tcBorders>
            <w:shd w:val="clear" w:color="auto" w:fill="auto"/>
            <w:noWrap/>
          </w:tcPr>
          <w:p w14:paraId="42D72009" w14:textId="77777777" w:rsidR="00E5227A" w:rsidRPr="001677D0" w:rsidRDefault="00E5227A" w:rsidP="00E5227A">
            <w:pPr>
              <w:rPr>
                <w:rFonts w:ascii="標楷體" w:eastAsia="標楷體" w:hAnsi="標楷體"/>
              </w:rPr>
            </w:pPr>
            <w:r w:rsidRPr="001677D0">
              <w:rPr>
                <w:rFonts w:ascii="標楷體" w:eastAsia="標楷體" w:hAnsi="標楷體" w:hint="eastAsia"/>
              </w:rPr>
              <w:t>預先作業</w:t>
            </w:r>
          </w:p>
        </w:tc>
      </w:tr>
      <w:tr w:rsidR="001677D0" w:rsidRPr="001677D0" w14:paraId="1CADA47A"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8D7E4E5" w14:textId="15C03237" w:rsidR="00E5227A" w:rsidRPr="001677D0" w:rsidRDefault="00E5227A" w:rsidP="00E5227A">
            <w:pPr>
              <w:rPr>
                <w:rFonts w:ascii="標楷體" w:eastAsia="標楷體" w:hAnsi="標楷體"/>
              </w:rPr>
            </w:pPr>
            <w:r w:rsidRPr="001677D0">
              <w:rPr>
                <w:rFonts w:ascii="標楷體" w:eastAsia="標楷體" w:hAnsi="標楷體"/>
              </w:rPr>
              <w:t>00104</w:t>
            </w:r>
          </w:p>
        </w:tc>
        <w:tc>
          <w:tcPr>
            <w:tcW w:w="4819" w:type="dxa"/>
            <w:tcBorders>
              <w:top w:val="nil"/>
              <w:left w:val="nil"/>
              <w:bottom w:val="single" w:sz="4" w:space="0" w:color="auto"/>
              <w:right w:val="single" w:sz="4" w:space="0" w:color="auto"/>
            </w:tcBorders>
            <w:shd w:val="clear" w:color="auto" w:fill="auto"/>
            <w:noWrap/>
          </w:tcPr>
          <w:p w14:paraId="4D7500D4" w14:textId="77777777" w:rsidR="00E5227A" w:rsidRPr="001677D0" w:rsidRDefault="00E5227A" w:rsidP="00E5227A">
            <w:pPr>
              <w:rPr>
                <w:rFonts w:ascii="標楷體" w:eastAsia="標楷體" w:hAnsi="標楷體"/>
              </w:rPr>
            </w:pPr>
            <w:r w:rsidRPr="001677D0">
              <w:rPr>
                <w:rFonts w:ascii="標楷體" w:eastAsia="標楷體" w:hAnsi="標楷體"/>
              </w:rPr>
              <w:t>ACH手續費</w:t>
            </w:r>
          </w:p>
        </w:tc>
      </w:tr>
      <w:tr w:rsidR="001677D0" w:rsidRPr="001677D0" w14:paraId="3388ED16"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C8B9F88" w14:textId="561474DF" w:rsidR="00E5227A" w:rsidRPr="001677D0" w:rsidRDefault="00E5227A" w:rsidP="00E5227A">
            <w:pPr>
              <w:rPr>
                <w:rFonts w:ascii="標楷體" w:eastAsia="標楷體" w:hAnsi="標楷體"/>
              </w:rPr>
            </w:pPr>
            <w:r w:rsidRPr="001677D0">
              <w:rPr>
                <w:rFonts w:ascii="標楷體" w:eastAsia="標楷體" w:hAnsi="標楷體"/>
              </w:rPr>
              <w:t>00105</w:t>
            </w:r>
          </w:p>
        </w:tc>
        <w:tc>
          <w:tcPr>
            <w:tcW w:w="4819" w:type="dxa"/>
            <w:tcBorders>
              <w:top w:val="nil"/>
              <w:left w:val="nil"/>
              <w:bottom w:val="single" w:sz="4" w:space="0" w:color="auto"/>
              <w:right w:val="single" w:sz="4" w:space="0" w:color="auto"/>
            </w:tcBorders>
            <w:shd w:val="clear" w:color="auto" w:fill="auto"/>
            <w:noWrap/>
          </w:tcPr>
          <w:p w14:paraId="2373FBA0" w14:textId="77777777" w:rsidR="00E5227A" w:rsidRPr="001677D0" w:rsidRDefault="00E5227A" w:rsidP="00E5227A">
            <w:pPr>
              <w:rPr>
                <w:rFonts w:ascii="標楷體" w:eastAsia="標楷體" w:hAnsi="標楷體"/>
              </w:rPr>
            </w:pPr>
            <w:proofErr w:type="gramStart"/>
            <w:r w:rsidRPr="001677D0">
              <w:rPr>
                <w:rFonts w:ascii="標楷體" w:eastAsia="標楷體" w:hAnsi="標楷體" w:hint="eastAsia"/>
              </w:rPr>
              <w:t>銀扣清算</w:t>
            </w:r>
            <w:proofErr w:type="gramEnd"/>
          </w:p>
        </w:tc>
      </w:tr>
      <w:tr w:rsidR="001677D0" w:rsidRPr="001677D0" w14:paraId="24B4C738"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6FC352B" w14:textId="157C5CB9" w:rsidR="00E5227A" w:rsidRPr="001677D0" w:rsidRDefault="00E5227A" w:rsidP="00E5227A">
            <w:pPr>
              <w:rPr>
                <w:rFonts w:ascii="標楷體" w:eastAsia="標楷體" w:hAnsi="標楷體"/>
              </w:rPr>
            </w:pPr>
            <w:r w:rsidRPr="001677D0">
              <w:rPr>
                <w:rFonts w:ascii="標楷體" w:eastAsia="標楷體" w:hAnsi="標楷體"/>
              </w:rPr>
              <w:t>00106</w:t>
            </w:r>
          </w:p>
        </w:tc>
        <w:tc>
          <w:tcPr>
            <w:tcW w:w="4819" w:type="dxa"/>
            <w:tcBorders>
              <w:top w:val="nil"/>
              <w:left w:val="nil"/>
              <w:bottom w:val="single" w:sz="4" w:space="0" w:color="auto"/>
              <w:right w:val="single" w:sz="4" w:space="0" w:color="auto"/>
            </w:tcBorders>
            <w:shd w:val="clear" w:color="auto" w:fill="auto"/>
            <w:noWrap/>
          </w:tcPr>
          <w:p w14:paraId="349073BC" w14:textId="77777777" w:rsidR="00E5227A" w:rsidRPr="001677D0" w:rsidRDefault="00E5227A" w:rsidP="00E5227A">
            <w:pPr>
              <w:rPr>
                <w:rFonts w:ascii="標楷體" w:eastAsia="標楷體" w:hAnsi="標楷體"/>
              </w:rPr>
            </w:pPr>
            <w:r w:rsidRPr="001677D0">
              <w:rPr>
                <w:rFonts w:ascii="標楷體" w:eastAsia="標楷體" w:hAnsi="標楷體" w:hint="eastAsia"/>
              </w:rPr>
              <w:t>特殊摘要</w:t>
            </w:r>
          </w:p>
        </w:tc>
      </w:tr>
      <w:tr w:rsidR="001677D0" w:rsidRPr="001677D0" w14:paraId="0144D545"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64B739A" w14:textId="4CB354A2" w:rsidR="00E5227A" w:rsidRPr="001677D0" w:rsidRDefault="00E5227A" w:rsidP="00E5227A">
            <w:pPr>
              <w:rPr>
                <w:rFonts w:ascii="標楷體" w:eastAsia="標楷體" w:hAnsi="標楷體"/>
              </w:rPr>
            </w:pPr>
            <w:r w:rsidRPr="001677D0">
              <w:rPr>
                <w:rFonts w:ascii="標楷體" w:eastAsia="標楷體" w:hAnsi="標楷體"/>
              </w:rPr>
              <w:t>00110</w:t>
            </w:r>
          </w:p>
        </w:tc>
        <w:tc>
          <w:tcPr>
            <w:tcW w:w="4819" w:type="dxa"/>
            <w:tcBorders>
              <w:top w:val="nil"/>
              <w:left w:val="nil"/>
              <w:bottom w:val="single" w:sz="4" w:space="0" w:color="auto"/>
              <w:right w:val="single" w:sz="4" w:space="0" w:color="auto"/>
            </w:tcBorders>
            <w:shd w:val="clear" w:color="auto" w:fill="auto"/>
            <w:noWrap/>
          </w:tcPr>
          <w:p w14:paraId="579EC6FE" w14:textId="77777777" w:rsidR="00E5227A" w:rsidRPr="001677D0" w:rsidRDefault="00E5227A" w:rsidP="00E5227A">
            <w:pPr>
              <w:rPr>
                <w:rFonts w:ascii="標楷體" w:eastAsia="標楷體" w:hAnsi="標楷體"/>
              </w:rPr>
            </w:pPr>
            <w:r w:rsidRPr="001677D0">
              <w:rPr>
                <w:rFonts w:ascii="標楷體" w:eastAsia="標楷體" w:hAnsi="標楷體" w:hint="eastAsia"/>
              </w:rPr>
              <w:t>更正轉帳</w:t>
            </w:r>
          </w:p>
        </w:tc>
      </w:tr>
      <w:tr w:rsidR="001677D0" w:rsidRPr="001677D0" w14:paraId="23EF3FED"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8B6671F" w14:textId="435795EE" w:rsidR="00E5227A" w:rsidRPr="001677D0" w:rsidRDefault="00E5227A" w:rsidP="00E5227A">
            <w:pPr>
              <w:rPr>
                <w:rFonts w:ascii="標楷體" w:eastAsia="標楷體" w:hAnsi="標楷體"/>
              </w:rPr>
            </w:pPr>
            <w:r w:rsidRPr="001677D0">
              <w:rPr>
                <w:rFonts w:ascii="標楷體" w:eastAsia="標楷體" w:hAnsi="標楷體"/>
              </w:rPr>
              <w:t>00120</w:t>
            </w:r>
          </w:p>
        </w:tc>
        <w:tc>
          <w:tcPr>
            <w:tcW w:w="4819" w:type="dxa"/>
            <w:tcBorders>
              <w:top w:val="nil"/>
              <w:left w:val="nil"/>
              <w:bottom w:val="single" w:sz="4" w:space="0" w:color="auto"/>
              <w:right w:val="single" w:sz="4" w:space="0" w:color="auto"/>
            </w:tcBorders>
            <w:shd w:val="clear" w:color="auto" w:fill="auto"/>
            <w:noWrap/>
          </w:tcPr>
          <w:p w14:paraId="189EECCD" w14:textId="77777777" w:rsidR="00E5227A" w:rsidRPr="001677D0" w:rsidRDefault="00E5227A" w:rsidP="00E5227A">
            <w:pPr>
              <w:rPr>
                <w:rFonts w:ascii="標楷體" w:eastAsia="標楷體" w:hAnsi="標楷體"/>
              </w:rPr>
            </w:pPr>
            <w:r w:rsidRPr="001677D0">
              <w:rPr>
                <w:rFonts w:ascii="標楷體" w:eastAsia="標楷體" w:hAnsi="標楷體" w:hint="eastAsia"/>
              </w:rPr>
              <w:t>法院</w:t>
            </w:r>
          </w:p>
        </w:tc>
      </w:tr>
      <w:tr w:rsidR="001677D0" w:rsidRPr="001677D0" w14:paraId="7331A8EC"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9058813" w14:textId="2F1AA38B" w:rsidR="00AB3786" w:rsidRPr="001677D0" w:rsidRDefault="00AB3786" w:rsidP="00E5227A">
            <w:pPr>
              <w:rPr>
                <w:rFonts w:ascii="標楷體" w:eastAsia="標楷體" w:hAnsi="標楷體"/>
              </w:rPr>
            </w:pPr>
            <w:r w:rsidRPr="001677D0">
              <w:rPr>
                <w:rFonts w:ascii="標楷體" w:eastAsia="標楷體" w:hAnsi="標楷體" w:hint="eastAsia"/>
              </w:rPr>
              <w:t>0</w:t>
            </w:r>
            <w:r w:rsidRPr="001677D0">
              <w:rPr>
                <w:rFonts w:ascii="標楷體" w:eastAsia="標楷體" w:hAnsi="標楷體"/>
              </w:rPr>
              <w:t>0ACH</w:t>
            </w:r>
          </w:p>
        </w:tc>
        <w:tc>
          <w:tcPr>
            <w:tcW w:w="4819" w:type="dxa"/>
            <w:tcBorders>
              <w:top w:val="nil"/>
              <w:left w:val="nil"/>
              <w:bottom w:val="single" w:sz="4" w:space="0" w:color="auto"/>
              <w:right w:val="single" w:sz="4" w:space="0" w:color="auto"/>
            </w:tcBorders>
            <w:shd w:val="clear" w:color="auto" w:fill="auto"/>
            <w:noWrap/>
          </w:tcPr>
          <w:p w14:paraId="0442011F" w14:textId="2ECC43B8" w:rsidR="00AB3786" w:rsidRPr="001677D0" w:rsidRDefault="00AB3786" w:rsidP="00E5227A">
            <w:pPr>
              <w:rPr>
                <w:rFonts w:ascii="標楷體" w:eastAsia="標楷體" w:hAnsi="標楷體"/>
              </w:rPr>
            </w:pPr>
            <w:r w:rsidRPr="001677D0">
              <w:rPr>
                <w:rFonts w:ascii="標楷體" w:eastAsia="標楷體" w:hAnsi="標楷體" w:hint="eastAsia"/>
              </w:rPr>
              <w:t>銀行</w:t>
            </w:r>
          </w:p>
        </w:tc>
      </w:tr>
      <w:tr w:rsidR="001677D0" w:rsidRPr="001677D0" w14:paraId="716109A0"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349C08F" w14:textId="5E7D1F17" w:rsidR="00AB3786" w:rsidRPr="001677D0" w:rsidRDefault="00AB3786" w:rsidP="00AB3786">
            <w:pPr>
              <w:rPr>
                <w:rFonts w:ascii="標楷體" w:eastAsia="標楷體" w:hAnsi="標楷體"/>
              </w:rPr>
            </w:pPr>
            <w:r w:rsidRPr="001677D0">
              <w:rPr>
                <w:rFonts w:ascii="標楷體" w:eastAsia="標楷體" w:hAnsi="標楷體"/>
              </w:rPr>
              <w:t>00201</w:t>
            </w:r>
          </w:p>
        </w:tc>
        <w:tc>
          <w:tcPr>
            <w:tcW w:w="4819" w:type="dxa"/>
            <w:tcBorders>
              <w:top w:val="nil"/>
              <w:left w:val="nil"/>
              <w:bottom w:val="single" w:sz="4" w:space="0" w:color="auto"/>
              <w:right w:val="single" w:sz="4" w:space="0" w:color="auto"/>
            </w:tcBorders>
            <w:shd w:val="clear" w:color="auto" w:fill="auto"/>
            <w:noWrap/>
          </w:tcPr>
          <w:p w14:paraId="5F6CF0DC" w14:textId="77777777" w:rsidR="00AB3786" w:rsidRPr="001677D0" w:rsidRDefault="00AB3786" w:rsidP="00AB3786">
            <w:pPr>
              <w:rPr>
                <w:rFonts w:ascii="標楷體" w:eastAsia="標楷體" w:hAnsi="標楷體"/>
              </w:rPr>
            </w:pPr>
            <w:r w:rsidRPr="001677D0">
              <w:rPr>
                <w:rFonts w:ascii="標楷體" w:eastAsia="標楷體" w:hAnsi="標楷體" w:hint="eastAsia"/>
              </w:rPr>
              <w:t>存款不足</w:t>
            </w:r>
          </w:p>
        </w:tc>
      </w:tr>
      <w:tr w:rsidR="001677D0" w:rsidRPr="001677D0" w14:paraId="487B6192"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2BB39EF" w14:textId="108A133F" w:rsidR="00AB3786" w:rsidRPr="001677D0" w:rsidRDefault="00AB3786" w:rsidP="00AB3786">
            <w:pPr>
              <w:rPr>
                <w:rFonts w:ascii="標楷體" w:eastAsia="標楷體" w:hAnsi="標楷體"/>
              </w:rPr>
            </w:pPr>
            <w:r w:rsidRPr="001677D0">
              <w:rPr>
                <w:rFonts w:ascii="標楷體" w:eastAsia="標楷體" w:hAnsi="標楷體"/>
              </w:rPr>
              <w:t>00202</w:t>
            </w:r>
          </w:p>
        </w:tc>
        <w:tc>
          <w:tcPr>
            <w:tcW w:w="4819" w:type="dxa"/>
            <w:tcBorders>
              <w:top w:val="nil"/>
              <w:left w:val="nil"/>
              <w:bottom w:val="single" w:sz="4" w:space="0" w:color="auto"/>
              <w:right w:val="single" w:sz="4" w:space="0" w:color="auto"/>
            </w:tcBorders>
            <w:shd w:val="clear" w:color="auto" w:fill="auto"/>
            <w:noWrap/>
          </w:tcPr>
          <w:p w14:paraId="53AA5493" w14:textId="77777777" w:rsidR="00AB3786" w:rsidRPr="001677D0" w:rsidRDefault="00AB3786" w:rsidP="00AB3786">
            <w:pPr>
              <w:rPr>
                <w:rFonts w:ascii="標楷體" w:eastAsia="標楷體" w:hAnsi="標楷體"/>
              </w:rPr>
            </w:pPr>
            <w:r w:rsidRPr="001677D0">
              <w:rPr>
                <w:rFonts w:ascii="標楷體" w:eastAsia="標楷體" w:hAnsi="標楷體" w:hint="eastAsia"/>
              </w:rPr>
              <w:t>非委託用戶</w:t>
            </w:r>
          </w:p>
        </w:tc>
      </w:tr>
      <w:tr w:rsidR="001677D0" w:rsidRPr="001677D0" w14:paraId="602D4BE0"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05AF388" w14:textId="578E6DB2" w:rsidR="00AB3786" w:rsidRPr="001677D0" w:rsidRDefault="00AB3786" w:rsidP="00AB3786">
            <w:pPr>
              <w:rPr>
                <w:rFonts w:ascii="標楷體" w:eastAsia="標楷體" w:hAnsi="標楷體"/>
              </w:rPr>
            </w:pPr>
            <w:r w:rsidRPr="001677D0">
              <w:rPr>
                <w:rFonts w:ascii="標楷體" w:eastAsia="標楷體" w:hAnsi="標楷體"/>
              </w:rPr>
              <w:t>00203</w:t>
            </w:r>
          </w:p>
        </w:tc>
        <w:tc>
          <w:tcPr>
            <w:tcW w:w="4819" w:type="dxa"/>
            <w:tcBorders>
              <w:top w:val="nil"/>
              <w:left w:val="nil"/>
              <w:bottom w:val="single" w:sz="4" w:space="0" w:color="auto"/>
              <w:right w:val="single" w:sz="4" w:space="0" w:color="auto"/>
            </w:tcBorders>
            <w:shd w:val="clear" w:color="auto" w:fill="auto"/>
            <w:noWrap/>
          </w:tcPr>
          <w:p w14:paraId="7C3D8BE8" w14:textId="77777777" w:rsidR="00AB3786" w:rsidRPr="001677D0" w:rsidRDefault="00AB3786" w:rsidP="00AB3786">
            <w:pPr>
              <w:rPr>
                <w:rFonts w:ascii="標楷體" w:eastAsia="標楷體" w:hAnsi="標楷體"/>
              </w:rPr>
            </w:pPr>
            <w:r w:rsidRPr="001677D0">
              <w:rPr>
                <w:rFonts w:ascii="標楷體" w:eastAsia="標楷體" w:hAnsi="標楷體" w:hint="eastAsia"/>
              </w:rPr>
              <w:t>已終止委託用戶</w:t>
            </w:r>
          </w:p>
        </w:tc>
      </w:tr>
      <w:tr w:rsidR="001677D0" w:rsidRPr="001677D0" w14:paraId="62A5ED9F"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4C4AF4F" w14:textId="1003EA1F" w:rsidR="00AB3786" w:rsidRPr="001677D0" w:rsidRDefault="00AB3786" w:rsidP="00AB3786">
            <w:pPr>
              <w:rPr>
                <w:rFonts w:ascii="標楷體" w:eastAsia="標楷體" w:hAnsi="標楷體"/>
              </w:rPr>
            </w:pPr>
            <w:r w:rsidRPr="001677D0">
              <w:rPr>
                <w:rFonts w:ascii="標楷體" w:eastAsia="標楷體" w:hAnsi="標楷體"/>
              </w:rPr>
              <w:t>00204</w:t>
            </w:r>
          </w:p>
        </w:tc>
        <w:tc>
          <w:tcPr>
            <w:tcW w:w="4819" w:type="dxa"/>
            <w:tcBorders>
              <w:top w:val="nil"/>
              <w:left w:val="nil"/>
              <w:bottom w:val="single" w:sz="4" w:space="0" w:color="auto"/>
              <w:right w:val="single" w:sz="4" w:space="0" w:color="auto"/>
            </w:tcBorders>
            <w:shd w:val="clear" w:color="auto" w:fill="auto"/>
            <w:noWrap/>
          </w:tcPr>
          <w:p w14:paraId="488648DC" w14:textId="77777777" w:rsidR="00AB3786" w:rsidRPr="001677D0" w:rsidRDefault="00AB3786" w:rsidP="00AB3786">
            <w:pPr>
              <w:rPr>
                <w:rFonts w:ascii="標楷體" w:eastAsia="標楷體" w:hAnsi="標楷體"/>
              </w:rPr>
            </w:pPr>
            <w:r w:rsidRPr="001677D0">
              <w:rPr>
                <w:rFonts w:ascii="標楷體" w:eastAsia="標楷體" w:hAnsi="標楷體" w:hint="eastAsia"/>
              </w:rPr>
              <w:t>無此帳號</w:t>
            </w:r>
          </w:p>
        </w:tc>
      </w:tr>
      <w:tr w:rsidR="001677D0" w:rsidRPr="001677D0" w14:paraId="57F9B38F"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299D477" w14:textId="11BF464C" w:rsidR="00AB3786" w:rsidRPr="001677D0" w:rsidRDefault="00AB3786" w:rsidP="00AB3786">
            <w:pPr>
              <w:rPr>
                <w:rFonts w:ascii="標楷體" w:eastAsia="標楷體" w:hAnsi="標楷體"/>
              </w:rPr>
            </w:pPr>
            <w:r w:rsidRPr="001677D0">
              <w:rPr>
                <w:rFonts w:ascii="標楷體" w:eastAsia="標楷體" w:hAnsi="標楷體"/>
              </w:rPr>
              <w:t>00205</w:t>
            </w:r>
          </w:p>
        </w:tc>
        <w:tc>
          <w:tcPr>
            <w:tcW w:w="4819" w:type="dxa"/>
            <w:tcBorders>
              <w:top w:val="nil"/>
              <w:left w:val="nil"/>
              <w:bottom w:val="single" w:sz="4" w:space="0" w:color="auto"/>
              <w:right w:val="single" w:sz="4" w:space="0" w:color="auto"/>
            </w:tcBorders>
            <w:shd w:val="clear" w:color="auto" w:fill="auto"/>
            <w:noWrap/>
          </w:tcPr>
          <w:p w14:paraId="32789BB1" w14:textId="77777777" w:rsidR="00AB3786" w:rsidRPr="001677D0" w:rsidRDefault="00AB3786" w:rsidP="00AB3786">
            <w:pPr>
              <w:rPr>
                <w:rFonts w:ascii="標楷體" w:eastAsia="標楷體" w:hAnsi="標楷體"/>
              </w:rPr>
            </w:pPr>
            <w:r w:rsidRPr="001677D0">
              <w:rPr>
                <w:rFonts w:ascii="標楷體" w:eastAsia="標楷體" w:hAnsi="標楷體" w:hint="eastAsia"/>
              </w:rPr>
              <w:t>收受者統編錯誤</w:t>
            </w:r>
          </w:p>
        </w:tc>
      </w:tr>
      <w:tr w:rsidR="001677D0" w:rsidRPr="001677D0" w14:paraId="6C244344"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16A621F" w14:textId="69ED8DEF" w:rsidR="00AB3786" w:rsidRPr="001677D0" w:rsidRDefault="00AB3786" w:rsidP="00AB3786">
            <w:pPr>
              <w:rPr>
                <w:rFonts w:ascii="標楷體" w:eastAsia="標楷體" w:hAnsi="標楷體"/>
              </w:rPr>
            </w:pPr>
            <w:r w:rsidRPr="001677D0">
              <w:rPr>
                <w:rFonts w:ascii="標楷體" w:eastAsia="標楷體" w:hAnsi="標楷體"/>
              </w:rPr>
              <w:t>00206</w:t>
            </w:r>
          </w:p>
        </w:tc>
        <w:tc>
          <w:tcPr>
            <w:tcW w:w="4819" w:type="dxa"/>
            <w:tcBorders>
              <w:top w:val="nil"/>
              <w:left w:val="nil"/>
              <w:bottom w:val="single" w:sz="4" w:space="0" w:color="auto"/>
              <w:right w:val="single" w:sz="4" w:space="0" w:color="auto"/>
            </w:tcBorders>
            <w:shd w:val="clear" w:color="auto" w:fill="auto"/>
            <w:noWrap/>
          </w:tcPr>
          <w:p w14:paraId="09430BB1" w14:textId="77777777" w:rsidR="00AB3786" w:rsidRPr="001677D0" w:rsidRDefault="00AB3786" w:rsidP="00AB3786">
            <w:pPr>
              <w:rPr>
                <w:rFonts w:ascii="標楷體" w:eastAsia="標楷體" w:hAnsi="標楷體"/>
              </w:rPr>
            </w:pPr>
            <w:r w:rsidRPr="001677D0">
              <w:rPr>
                <w:rFonts w:ascii="標楷體" w:eastAsia="標楷體" w:hAnsi="標楷體" w:hint="eastAsia"/>
              </w:rPr>
              <w:t>無此用戶號碼</w:t>
            </w:r>
          </w:p>
        </w:tc>
      </w:tr>
      <w:tr w:rsidR="001677D0" w:rsidRPr="001677D0" w14:paraId="2D046B9E"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63569DC" w14:textId="78501886" w:rsidR="00AB3786" w:rsidRPr="001677D0" w:rsidRDefault="00AB3786" w:rsidP="00AB3786">
            <w:pPr>
              <w:rPr>
                <w:rFonts w:ascii="標楷體" w:eastAsia="標楷體" w:hAnsi="標楷體"/>
              </w:rPr>
            </w:pPr>
            <w:r w:rsidRPr="001677D0">
              <w:rPr>
                <w:rFonts w:ascii="標楷體" w:eastAsia="標楷體" w:hAnsi="標楷體"/>
              </w:rPr>
              <w:t>00207</w:t>
            </w:r>
          </w:p>
        </w:tc>
        <w:tc>
          <w:tcPr>
            <w:tcW w:w="4819" w:type="dxa"/>
            <w:tcBorders>
              <w:top w:val="nil"/>
              <w:left w:val="nil"/>
              <w:bottom w:val="single" w:sz="4" w:space="0" w:color="auto"/>
              <w:right w:val="single" w:sz="4" w:space="0" w:color="auto"/>
            </w:tcBorders>
            <w:shd w:val="clear" w:color="auto" w:fill="auto"/>
            <w:noWrap/>
          </w:tcPr>
          <w:p w14:paraId="0A2AF4F7" w14:textId="77777777" w:rsidR="00AB3786" w:rsidRPr="001677D0" w:rsidRDefault="00AB3786" w:rsidP="00AB3786">
            <w:pPr>
              <w:rPr>
                <w:rFonts w:ascii="標楷體" w:eastAsia="標楷體" w:hAnsi="標楷體"/>
              </w:rPr>
            </w:pPr>
            <w:r w:rsidRPr="001677D0">
              <w:rPr>
                <w:rFonts w:ascii="標楷體" w:eastAsia="標楷體" w:hAnsi="標楷體" w:hint="eastAsia"/>
              </w:rPr>
              <w:t>用戶號碼不符</w:t>
            </w:r>
          </w:p>
        </w:tc>
      </w:tr>
      <w:tr w:rsidR="001677D0" w:rsidRPr="001677D0" w14:paraId="197C080B"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DA1559B" w14:textId="60D3FFB1" w:rsidR="00AB3786" w:rsidRPr="001677D0" w:rsidRDefault="00AB3786" w:rsidP="00AB3786">
            <w:pPr>
              <w:rPr>
                <w:rFonts w:ascii="標楷體" w:eastAsia="標楷體" w:hAnsi="標楷體"/>
              </w:rPr>
            </w:pPr>
            <w:r w:rsidRPr="001677D0">
              <w:rPr>
                <w:rFonts w:ascii="標楷體" w:eastAsia="標楷體" w:hAnsi="標楷體"/>
              </w:rPr>
              <w:t>00208</w:t>
            </w:r>
          </w:p>
        </w:tc>
        <w:tc>
          <w:tcPr>
            <w:tcW w:w="4819" w:type="dxa"/>
            <w:tcBorders>
              <w:top w:val="nil"/>
              <w:left w:val="nil"/>
              <w:bottom w:val="single" w:sz="4" w:space="0" w:color="auto"/>
              <w:right w:val="single" w:sz="4" w:space="0" w:color="auto"/>
            </w:tcBorders>
            <w:shd w:val="clear" w:color="auto" w:fill="auto"/>
            <w:noWrap/>
          </w:tcPr>
          <w:p w14:paraId="515DE08B" w14:textId="77777777" w:rsidR="00AB3786" w:rsidRPr="001677D0" w:rsidRDefault="00AB3786" w:rsidP="00AB3786">
            <w:pPr>
              <w:rPr>
                <w:rFonts w:ascii="標楷體" w:eastAsia="標楷體" w:hAnsi="標楷體"/>
              </w:rPr>
            </w:pPr>
            <w:r w:rsidRPr="001677D0">
              <w:rPr>
                <w:rFonts w:ascii="標楷體" w:eastAsia="標楷體" w:hAnsi="標楷體" w:hint="eastAsia"/>
              </w:rPr>
              <w:t>信用卡額度不足</w:t>
            </w:r>
          </w:p>
        </w:tc>
      </w:tr>
      <w:tr w:rsidR="001677D0" w:rsidRPr="001677D0" w14:paraId="04A46240"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64D55C7" w14:textId="1BC0A8F8" w:rsidR="00AB3786" w:rsidRPr="001677D0" w:rsidRDefault="00AB3786" w:rsidP="00AB3786">
            <w:pPr>
              <w:rPr>
                <w:rFonts w:ascii="標楷體" w:eastAsia="標楷體" w:hAnsi="標楷體"/>
              </w:rPr>
            </w:pPr>
            <w:r w:rsidRPr="001677D0">
              <w:rPr>
                <w:rFonts w:ascii="標楷體" w:eastAsia="標楷體" w:hAnsi="標楷體"/>
              </w:rPr>
              <w:t>00209</w:t>
            </w:r>
          </w:p>
        </w:tc>
        <w:tc>
          <w:tcPr>
            <w:tcW w:w="4819" w:type="dxa"/>
            <w:tcBorders>
              <w:top w:val="nil"/>
              <w:left w:val="nil"/>
              <w:bottom w:val="single" w:sz="4" w:space="0" w:color="auto"/>
              <w:right w:val="single" w:sz="4" w:space="0" w:color="auto"/>
            </w:tcBorders>
            <w:shd w:val="clear" w:color="auto" w:fill="auto"/>
            <w:noWrap/>
          </w:tcPr>
          <w:p w14:paraId="1FE08D95" w14:textId="77777777" w:rsidR="00AB3786" w:rsidRPr="001677D0" w:rsidRDefault="00AB3786" w:rsidP="00AB3786">
            <w:pPr>
              <w:rPr>
                <w:rFonts w:ascii="標楷體" w:eastAsia="標楷體" w:hAnsi="標楷體"/>
              </w:rPr>
            </w:pPr>
            <w:r w:rsidRPr="001677D0">
              <w:rPr>
                <w:rFonts w:ascii="標楷體" w:eastAsia="標楷體" w:hAnsi="標楷體" w:hint="eastAsia"/>
              </w:rPr>
              <w:t>未開卡</w:t>
            </w:r>
          </w:p>
        </w:tc>
      </w:tr>
      <w:tr w:rsidR="001677D0" w:rsidRPr="001677D0" w14:paraId="0C7541AC"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159F1EA" w14:textId="416E02CE" w:rsidR="00AB3786" w:rsidRPr="001677D0" w:rsidRDefault="00AB3786" w:rsidP="00AB3786">
            <w:pPr>
              <w:rPr>
                <w:rFonts w:ascii="標楷體" w:eastAsia="標楷體" w:hAnsi="標楷體"/>
              </w:rPr>
            </w:pPr>
            <w:r w:rsidRPr="001677D0">
              <w:rPr>
                <w:rFonts w:ascii="標楷體" w:eastAsia="標楷體" w:hAnsi="標楷體"/>
              </w:rPr>
              <w:t>00210</w:t>
            </w:r>
          </w:p>
        </w:tc>
        <w:tc>
          <w:tcPr>
            <w:tcW w:w="4819" w:type="dxa"/>
            <w:tcBorders>
              <w:top w:val="nil"/>
              <w:left w:val="nil"/>
              <w:bottom w:val="single" w:sz="4" w:space="0" w:color="auto"/>
              <w:right w:val="single" w:sz="4" w:space="0" w:color="auto"/>
            </w:tcBorders>
            <w:shd w:val="clear" w:color="auto" w:fill="auto"/>
            <w:noWrap/>
          </w:tcPr>
          <w:p w14:paraId="62A26E7B" w14:textId="77777777" w:rsidR="00AB3786" w:rsidRPr="001677D0" w:rsidRDefault="00AB3786" w:rsidP="00AB3786">
            <w:pPr>
              <w:rPr>
                <w:rFonts w:ascii="標楷體" w:eastAsia="標楷體" w:hAnsi="標楷體"/>
              </w:rPr>
            </w:pPr>
            <w:r w:rsidRPr="001677D0">
              <w:rPr>
                <w:rFonts w:ascii="標楷體" w:eastAsia="標楷體" w:hAnsi="標楷體" w:hint="eastAsia"/>
              </w:rPr>
              <w:t>部分存款不足</w:t>
            </w:r>
          </w:p>
        </w:tc>
      </w:tr>
      <w:tr w:rsidR="001677D0" w:rsidRPr="001677D0" w14:paraId="08474CBD"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96526EC" w14:textId="0D8DF8E0" w:rsidR="00AB3786" w:rsidRPr="001677D0" w:rsidRDefault="00AB3786" w:rsidP="00AB3786">
            <w:pPr>
              <w:rPr>
                <w:rFonts w:ascii="標楷體" w:eastAsia="標楷體" w:hAnsi="標楷體"/>
              </w:rPr>
            </w:pPr>
            <w:r w:rsidRPr="001677D0">
              <w:rPr>
                <w:rFonts w:ascii="標楷體" w:eastAsia="標楷體" w:hAnsi="標楷體"/>
              </w:rPr>
              <w:t>00211</w:t>
            </w:r>
          </w:p>
        </w:tc>
        <w:tc>
          <w:tcPr>
            <w:tcW w:w="4819" w:type="dxa"/>
            <w:tcBorders>
              <w:top w:val="nil"/>
              <w:left w:val="nil"/>
              <w:bottom w:val="single" w:sz="4" w:space="0" w:color="auto"/>
              <w:right w:val="single" w:sz="4" w:space="0" w:color="auto"/>
            </w:tcBorders>
            <w:shd w:val="clear" w:color="auto" w:fill="auto"/>
            <w:noWrap/>
          </w:tcPr>
          <w:p w14:paraId="0892F17F" w14:textId="77777777" w:rsidR="00AB3786" w:rsidRPr="001677D0" w:rsidRDefault="00AB3786" w:rsidP="00AB3786">
            <w:pPr>
              <w:rPr>
                <w:rFonts w:ascii="標楷體" w:eastAsia="標楷體" w:hAnsi="標楷體"/>
              </w:rPr>
            </w:pPr>
            <w:r w:rsidRPr="001677D0">
              <w:rPr>
                <w:rFonts w:ascii="標楷體" w:eastAsia="標楷體" w:hAnsi="標楷體" w:hint="eastAsia"/>
              </w:rPr>
              <w:t>超過扣款限額</w:t>
            </w:r>
          </w:p>
        </w:tc>
      </w:tr>
      <w:tr w:rsidR="001677D0" w:rsidRPr="001677D0" w14:paraId="1B1889D2"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2579998" w14:textId="55958983" w:rsidR="00AB3786" w:rsidRPr="001677D0" w:rsidRDefault="00AB3786" w:rsidP="00AB3786">
            <w:pPr>
              <w:rPr>
                <w:rFonts w:ascii="標楷體" w:eastAsia="標楷體" w:hAnsi="標楷體"/>
              </w:rPr>
            </w:pPr>
            <w:r w:rsidRPr="001677D0">
              <w:rPr>
                <w:rFonts w:ascii="標楷體" w:eastAsia="標楷體" w:hAnsi="標楷體"/>
              </w:rPr>
              <w:t>00222</w:t>
            </w:r>
          </w:p>
        </w:tc>
        <w:tc>
          <w:tcPr>
            <w:tcW w:w="4819" w:type="dxa"/>
            <w:tcBorders>
              <w:top w:val="nil"/>
              <w:left w:val="nil"/>
              <w:bottom w:val="single" w:sz="4" w:space="0" w:color="auto"/>
              <w:right w:val="single" w:sz="4" w:space="0" w:color="auto"/>
            </w:tcBorders>
            <w:shd w:val="clear" w:color="auto" w:fill="auto"/>
            <w:noWrap/>
          </w:tcPr>
          <w:p w14:paraId="65AC3921" w14:textId="77777777" w:rsidR="00AB3786" w:rsidRPr="001677D0" w:rsidRDefault="00AB3786" w:rsidP="00AB3786">
            <w:pPr>
              <w:rPr>
                <w:rFonts w:ascii="標楷體" w:eastAsia="標楷體" w:hAnsi="標楷體"/>
              </w:rPr>
            </w:pPr>
            <w:r w:rsidRPr="001677D0">
              <w:rPr>
                <w:rFonts w:ascii="標楷體" w:eastAsia="標楷體" w:hAnsi="標楷體" w:hint="eastAsia"/>
              </w:rPr>
              <w:t>帳戶已結清</w:t>
            </w:r>
          </w:p>
        </w:tc>
      </w:tr>
      <w:tr w:rsidR="001677D0" w:rsidRPr="001677D0" w14:paraId="2CCEF813"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76C072C" w14:textId="1ABECAD9" w:rsidR="00AB3786" w:rsidRPr="001677D0" w:rsidRDefault="00AB3786" w:rsidP="00AB3786">
            <w:pPr>
              <w:rPr>
                <w:rFonts w:ascii="標楷體" w:eastAsia="標楷體" w:hAnsi="標楷體"/>
              </w:rPr>
            </w:pPr>
            <w:r w:rsidRPr="001677D0">
              <w:rPr>
                <w:rFonts w:ascii="標楷體" w:eastAsia="標楷體" w:hAnsi="標楷體"/>
              </w:rPr>
              <w:t>00223</w:t>
            </w:r>
          </w:p>
        </w:tc>
        <w:tc>
          <w:tcPr>
            <w:tcW w:w="4819" w:type="dxa"/>
            <w:tcBorders>
              <w:top w:val="nil"/>
              <w:left w:val="nil"/>
              <w:bottom w:val="single" w:sz="4" w:space="0" w:color="auto"/>
              <w:right w:val="single" w:sz="4" w:space="0" w:color="auto"/>
            </w:tcBorders>
            <w:shd w:val="clear" w:color="auto" w:fill="auto"/>
            <w:noWrap/>
          </w:tcPr>
          <w:p w14:paraId="265BDA35" w14:textId="77777777" w:rsidR="00AB3786" w:rsidRPr="001677D0" w:rsidRDefault="00AB3786" w:rsidP="00AB3786">
            <w:pPr>
              <w:rPr>
                <w:rFonts w:ascii="標楷體" w:eastAsia="標楷體" w:hAnsi="標楷體"/>
              </w:rPr>
            </w:pPr>
            <w:r w:rsidRPr="001677D0">
              <w:rPr>
                <w:rFonts w:ascii="標楷體" w:eastAsia="標楷體" w:hAnsi="標楷體" w:hint="eastAsia"/>
              </w:rPr>
              <w:t>靜止戶</w:t>
            </w:r>
          </w:p>
        </w:tc>
      </w:tr>
      <w:tr w:rsidR="001677D0" w:rsidRPr="001677D0" w14:paraId="49C1EF7C"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B0FBC0F" w14:textId="424BB44B" w:rsidR="00AB3786" w:rsidRPr="001677D0" w:rsidRDefault="00AB3786" w:rsidP="00AB3786">
            <w:pPr>
              <w:rPr>
                <w:rFonts w:ascii="標楷體" w:eastAsia="標楷體" w:hAnsi="標楷體"/>
              </w:rPr>
            </w:pPr>
            <w:r w:rsidRPr="001677D0">
              <w:rPr>
                <w:rFonts w:ascii="標楷體" w:eastAsia="標楷體" w:hAnsi="標楷體"/>
              </w:rPr>
              <w:t>00224</w:t>
            </w:r>
          </w:p>
        </w:tc>
        <w:tc>
          <w:tcPr>
            <w:tcW w:w="4819" w:type="dxa"/>
            <w:tcBorders>
              <w:top w:val="nil"/>
              <w:left w:val="nil"/>
              <w:bottom w:val="single" w:sz="4" w:space="0" w:color="auto"/>
              <w:right w:val="single" w:sz="4" w:space="0" w:color="auto"/>
            </w:tcBorders>
            <w:shd w:val="clear" w:color="auto" w:fill="auto"/>
            <w:noWrap/>
          </w:tcPr>
          <w:p w14:paraId="45AE460B" w14:textId="77777777" w:rsidR="00AB3786" w:rsidRPr="001677D0" w:rsidRDefault="00AB3786" w:rsidP="00AB3786">
            <w:pPr>
              <w:rPr>
                <w:rFonts w:ascii="標楷體" w:eastAsia="標楷體" w:hAnsi="標楷體"/>
              </w:rPr>
            </w:pPr>
            <w:r w:rsidRPr="001677D0">
              <w:rPr>
                <w:rFonts w:ascii="標楷體" w:eastAsia="標楷體" w:hAnsi="標楷體" w:hint="eastAsia"/>
              </w:rPr>
              <w:t>凍結戶</w:t>
            </w:r>
          </w:p>
        </w:tc>
      </w:tr>
      <w:tr w:rsidR="001677D0" w:rsidRPr="001677D0" w14:paraId="20B6F53E"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00D3992" w14:textId="4335B0AC" w:rsidR="00AB3786" w:rsidRPr="001677D0" w:rsidRDefault="00AB3786" w:rsidP="00AB3786">
            <w:pPr>
              <w:rPr>
                <w:rFonts w:ascii="標楷體" w:eastAsia="標楷體" w:hAnsi="標楷體"/>
              </w:rPr>
            </w:pPr>
            <w:r w:rsidRPr="001677D0">
              <w:rPr>
                <w:rFonts w:ascii="標楷體" w:eastAsia="標楷體" w:hAnsi="標楷體"/>
              </w:rPr>
              <w:t>00225</w:t>
            </w:r>
          </w:p>
        </w:tc>
        <w:tc>
          <w:tcPr>
            <w:tcW w:w="4819" w:type="dxa"/>
            <w:tcBorders>
              <w:top w:val="nil"/>
              <w:left w:val="nil"/>
              <w:bottom w:val="single" w:sz="4" w:space="0" w:color="auto"/>
              <w:right w:val="single" w:sz="4" w:space="0" w:color="auto"/>
            </w:tcBorders>
            <w:shd w:val="clear" w:color="auto" w:fill="auto"/>
            <w:noWrap/>
          </w:tcPr>
          <w:p w14:paraId="0666617F" w14:textId="77777777" w:rsidR="00AB3786" w:rsidRPr="001677D0" w:rsidRDefault="00AB3786" w:rsidP="00AB3786">
            <w:pPr>
              <w:rPr>
                <w:rFonts w:ascii="標楷體" w:eastAsia="標楷體" w:hAnsi="標楷體"/>
              </w:rPr>
            </w:pPr>
            <w:r w:rsidRPr="001677D0">
              <w:rPr>
                <w:rFonts w:ascii="標楷體" w:eastAsia="標楷體" w:hAnsi="標楷體" w:hint="eastAsia"/>
              </w:rPr>
              <w:t>帳戶存款遭法院強制執行</w:t>
            </w:r>
          </w:p>
        </w:tc>
      </w:tr>
      <w:tr w:rsidR="001677D0" w:rsidRPr="001677D0" w14:paraId="1CF7A58B"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5EB1687" w14:textId="6DCFFC9D" w:rsidR="00AB3786" w:rsidRPr="001677D0" w:rsidRDefault="00AB3786" w:rsidP="00AB3786">
            <w:pPr>
              <w:rPr>
                <w:rFonts w:ascii="標楷體" w:eastAsia="標楷體" w:hAnsi="標楷體"/>
              </w:rPr>
            </w:pPr>
            <w:r w:rsidRPr="001677D0">
              <w:rPr>
                <w:rFonts w:ascii="標楷體" w:eastAsia="標楷體" w:hAnsi="標楷體"/>
              </w:rPr>
              <w:t>00226</w:t>
            </w:r>
          </w:p>
        </w:tc>
        <w:tc>
          <w:tcPr>
            <w:tcW w:w="4819" w:type="dxa"/>
            <w:tcBorders>
              <w:top w:val="nil"/>
              <w:left w:val="nil"/>
              <w:bottom w:val="single" w:sz="4" w:space="0" w:color="auto"/>
              <w:right w:val="single" w:sz="4" w:space="0" w:color="auto"/>
            </w:tcBorders>
            <w:shd w:val="clear" w:color="auto" w:fill="auto"/>
            <w:noWrap/>
          </w:tcPr>
          <w:p w14:paraId="46CC0C10" w14:textId="77777777" w:rsidR="00AB3786" w:rsidRPr="001677D0" w:rsidRDefault="00AB3786" w:rsidP="00AB3786">
            <w:pPr>
              <w:rPr>
                <w:rFonts w:ascii="標楷體" w:eastAsia="標楷體" w:hAnsi="標楷體"/>
              </w:rPr>
            </w:pPr>
            <w:proofErr w:type="gramStart"/>
            <w:r w:rsidRPr="001677D0">
              <w:rPr>
                <w:rFonts w:ascii="標楷體" w:eastAsia="標楷體" w:hAnsi="標楷體" w:hint="eastAsia"/>
              </w:rPr>
              <w:t>警示戶</w:t>
            </w:r>
            <w:proofErr w:type="gramEnd"/>
          </w:p>
        </w:tc>
      </w:tr>
      <w:tr w:rsidR="001677D0" w:rsidRPr="001677D0" w14:paraId="2A9C18A1"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3969644" w14:textId="2926064B" w:rsidR="00AB3786" w:rsidRPr="001677D0" w:rsidRDefault="00AB3786" w:rsidP="00AB3786">
            <w:pPr>
              <w:rPr>
                <w:rFonts w:ascii="標楷體" w:eastAsia="標楷體" w:hAnsi="標楷體"/>
              </w:rPr>
            </w:pPr>
            <w:r w:rsidRPr="001677D0">
              <w:rPr>
                <w:rFonts w:ascii="標楷體" w:eastAsia="標楷體" w:hAnsi="標楷體"/>
              </w:rPr>
              <w:t>00227</w:t>
            </w:r>
          </w:p>
        </w:tc>
        <w:tc>
          <w:tcPr>
            <w:tcW w:w="4819" w:type="dxa"/>
            <w:tcBorders>
              <w:top w:val="nil"/>
              <w:left w:val="nil"/>
              <w:bottom w:val="single" w:sz="4" w:space="0" w:color="auto"/>
              <w:right w:val="single" w:sz="4" w:space="0" w:color="auto"/>
            </w:tcBorders>
            <w:shd w:val="clear" w:color="auto" w:fill="auto"/>
            <w:noWrap/>
          </w:tcPr>
          <w:p w14:paraId="230FA791" w14:textId="77777777" w:rsidR="00AB3786" w:rsidRPr="001677D0" w:rsidRDefault="00AB3786" w:rsidP="00AB3786">
            <w:pPr>
              <w:rPr>
                <w:rFonts w:ascii="標楷體" w:eastAsia="標楷體" w:hAnsi="標楷體"/>
              </w:rPr>
            </w:pPr>
            <w:r w:rsidRPr="001677D0">
              <w:rPr>
                <w:rFonts w:ascii="標楷體" w:eastAsia="標楷體" w:hAnsi="標楷體" w:hint="eastAsia"/>
              </w:rPr>
              <w:t>該用戶已死亡</w:t>
            </w:r>
          </w:p>
        </w:tc>
      </w:tr>
      <w:tr w:rsidR="001677D0" w:rsidRPr="001677D0" w14:paraId="16EEFFF2"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1699FBF" w14:textId="5EE56CCC" w:rsidR="00AB3786" w:rsidRPr="001677D0" w:rsidRDefault="00AB3786" w:rsidP="00AB3786">
            <w:pPr>
              <w:rPr>
                <w:rFonts w:ascii="標楷體" w:eastAsia="標楷體" w:hAnsi="標楷體"/>
              </w:rPr>
            </w:pPr>
            <w:r w:rsidRPr="001677D0">
              <w:rPr>
                <w:rFonts w:ascii="標楷體" w:eastAsia="標楷體" w:hAnsi="標楷體"/>
              </w:rPr>
              <w:t>00228</w:t>
            </w:r>
          </w:p>
        </w:tc>
        <w:tc>
          <w:tcPr>
            <w:tcW w:w="4819" w:type="dxa"/>
            <w:tcBorders>
              <w:top w:val="nil"/>
              <w:left w:val="nil"/>
              <w:bottom w:val="single" w:sz="4" w:space="0" w:color="auto"/>
              <w:right w:val="single" w:sz="4" w:space="0" w:color="auto"/>
            </w:tcBorders>
            <w:shd w:val="clear" w:color="auto" w:fill="auto"/>
            <w:noWrap/>
          </w:tcPr>
          <w:p w14:paraId="0C223244" w14:textId="77777777" w:rsidR="00AB3786" w:rsidRPr="001677D0" w:rsidRDefault="00AB3786" w:rsidP="00AB3786">
            <w:pPr>
              <w:rPr>
                <w:rFonts w:ascii="標楷體" w:eastAsia="標楷體" w:hAnsi="標楷體"/>
              </w:rPr>
            </w:pPr>
            <w:r w:rsidRPr="001677D0">
              <w:rPr>
                <w:rFonts w:ascii="標楷體" w:eastAsia="標楷體" w:hAnsi="標楷體" w:hint="eastAsia"/>
              </w:rPr>
              <w:t>發動行申請</w:t>
            </w:r>
            <w:proofErr w:type="gramStart"/>
            <w:r w:rsidRPr="001677D0">
              <w:rPr>
                <w:rFonts w:ascii="標楷體" w:eastAsia="標楷體" w:hAnsi="標楷體" w:hint="eastAsia"/>
              </w:rPr>
              <w:t>停止入扣帳</w:t>
            </w:r>
            <w:proofErr w:type="gramEnd"/>
          </w:p>
        </w:tc>
      </w:tr>
      <w:tr w:rsidR="001677D0" w:rsidRPr="001677D0" w14:paraId="7132EBF8"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9DDA4F4" w14:textId="62D0C5C9" w:rsidR="00AB3786" w:rsidRPr="001677D0" w:rsidRDefault="00AB3786" w:rsidP="00AB3786">
            <w:pPr>
              <w:rPr>
                <w:rFonts w:ascii="標楷體" w:eastAsia="標楷體" w:hAnsi="標楷體"/>
              </w:rPr>
            </w:pPr>
            <w:r w:rsidRPr="001677D0">
              <w:rPr>
                <w:rFonts w:ascii="標楷體" w:eastAsia="標楷體" w:hAnsi="標楷體"/>
              </w:rPr>
              <w:t>00291</w:t>
            </w:r>
          </w:p>
        </w:tc>
        <w:tc>
          <w:tcPr>
            <w:tcW w:w="4819" w:type="dxa"/>
            <w:tcBorders>
              <w:top w:val="nil"/>
              <w:left w:val="nil"/>
              <w:bottom w:val="single" w:sz="4" w:space="0" w:color="auto"/>
              <w:right w:val="single" w:sz="4" w:space="0" w:color="auto"/>
            </w:tcBorders>
            <w:shd w:val="clear" w:color="auto" w:fill="auto"/>
            <w:noWrap/>
          </w:tcPr>
          <w:p w14:paraId="770E0DC3" w14:textId="77777777" w:rsidR="00AB3786" w:rsidRPr="001677D0" w:rsidRDefault="00AB3786" w:rsidP="00AB3786">
            <w:pPr>
              <w:rPr>
                <w:rFonts w:ascii="標楷體" w:eastAsia="標楷體" w:hAnsi="標楷體"/>
              </w:rPr>
            </w:pPr>
            <w:r w:rsidRPr="001677D0">
              <w:rPr>
                <w:rFonts w:ascii="標楷體" w:eastAsia="標楷體" w:hAnsi="標楷體" w:hint="eastAsia"/>
              </w:rPr>
              <w:t>請參考備註</w:t>
            </w:r>
            <w:proofErr w:type="gramStart"/>
            <w:r w:rsidRPr="001677D0">
              <w:rPr>
                <w:rFonts w:ascii="標楷體" w:eastAsia="標楷體" w:hAnsi="標楷體" w:hint="eastAsia"/>
              </w:rPr>
              <w:t>一</w:t>
            </w:r>
            <w:proofErr w:type="gramEnd"/>
          </w:p>
        </w:tc>
      </w:tr>
      <w:tr w:rsidR="001677D0" w:rsidRPr="001677D0" w14:paraId="2DBFE10B"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9938C4B" w14:textId="0D152D2D" w:rsidR="00AB3786" w:rsidRPr="001677D0" w:rsidRDefault="00AB3786" w:rsidP="00AB3786">
            <w:pPr>
              <w:rPr>
                <w:rFonts w:ascii="標楷體" w:eastAsia="標楷體" w:hAnsi="標楷體"/>
              </w:rPr>
            </w:pPr>
            <w:r w:rsidRPr="001677D0">
              <w:rPr>
                <w:rFonts w:ascii="標楷體" w:eastAsia="標楷體" w:hAnsi="標楷體"/>
              </w:rPr>
              <w:t>00299</w:t>
            </w:r>
          </w:p>
        </w:tc>
        <w:tc>
          <w:tcPr>
            <w:tcW w:w="4819" w:type="dxa"/>
            <w:tcBorders>
              <w:top w:val="nil"/>
              <w:left w:val="nil"/>
              <w:bottom w:val="single" w:sz="4" w:space="0" w:color="auto"/>
              <w:right w:val="single" w:sz="4" w:space="0" w:color="auto"/>
            </w:tcBorders>
            <w:shd w:val="clear" w:color="auto" w:fill="auto"/>
            <w:noWrap/>
          </w:tcPr>
          <w:p w14:paraId="3C79F52F" w14:textId="77777777" w:rsidR="00AB3786" w:rsidRPr="001677D0" w:rsidRDefault="00AB3786" w:rsidP="00AB3786">
            <w:pPr>
              <w:rPr>
                <w:rFonts w:ascii="標楷體" w:eastAsia="標楷體" w:hAnsi="標楷體"/>
              </w:rPr>
            </w:pPr>
            <w:r w:rsidRPr="001677D0">
              <w:rPr>
                <w:rFonts w:ascii="標楷體" w:eastAsia="標楷體" w:hAnsi="標楷體" w:hint="eastAsia"/>
              </w:rPr>
              <w:t>其他</w:t>
            </w:r>
          </w:p>
        </w:tc>
      </w:tr>
      <w:tr w:rsidR="001677D0" w:rsidRPr="001677D0" w14:paraId="48092BFE"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5293C16" w14:textId="4DC21EFF" w:rsidR="00AB3786" w:rsidRPr="001677D0" w:rsidRDefault="00AB3786" w:rsidP="00AB3786">
            <w:pPr>
              <w:rPr>
                <w:rFonts w:ascii="標楷體" w:eastAsia="標楷體" w:hAnsi="標楷體"/>
              </w:rPr>
            </w:pPr>
            <w:r w:rsidRPr="001677D0">
              <w:rPr>
                <w:rFonts w:ascii="標楷體" w:eastAsia="標楷體" w:hAnsi="標楷體"/>
              </w:rPr>
              <w:t>00303</w:t>
            </w:r>
          </w:p>
        </w:tc>
        <w:tc>
          <w:tcPr>
            <w:tcW w:w="4819" w:type="dxa"/>
            <w:tcBorders>
              <w:top w:val="nil"/>
              <w:left w:val="nil"/>
              <w:bottom w:val="single" w:sz="4" w:space="0" w:color="auto"/>
              <w:right w:val="single" w:sz="4" w:space="0" w:color="auto"/>
            </w:tcBorders>
            <w:shd w:val="clear" w:color="auto" w:fill="auto"/>
            <w:noWrap/>
          </w:tcPr>
          <w:p w14:paraId="09F2F0B6" w14:textId="77777777" w:rsidR="00AB3786" w:rsidRPr="001677D0" w:rsidRDefault="00AB3786" w:rsidP="00AB3786">
            <w:pPr>
              <w:rPr>
                <w:rFonts w:ascii="標楷體" w:eastAsia="標楷體" w:hAnsi="標楷體"/>
              </w:rPr>
            </w:pPr>
            <w:r w:rsidRPr="001677D0">
              <w:rPr>
                <w:rFonts w:ascii="標楷體" w:eastAsia="標楷體" w:hAnsi="標楷體" w:hint="eastAsia"/>
              </w:rPr>
              <w:t>已終止代繳</w:t>
            </w:r>
            <w:r w:rsidRPr="001677D0">
              <w:rPr>
                <w:rFonts w:ascii="標楷體" w:eastAsia="標楷體" w:hAnsi="標楷體"/>
              </w:rPr>
              <w:t xml:space="preserve"> </w:t>
            </w:r>
          </w:p>
        </w:tc>
      </w:tr>
      <w:tr w:rsidR="001677D0" w:rsidRPr="001677D0" w14:paraId="38ABD20F"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2E979C1" w14:textId="53926150" w:rsidR="00AB3786" w:rsidRPr="001677D0" w:rsidRDefault="00AB3786" w:rsidP="00AB3786">
            <w:pPr>
              <w:rPr>
                <w:rFonts w:ascii="標楷體" w:eastAsia="標楷體" w:hAnsi="標楷體"/>
              </w:rPr>
            </w:pPr>
            <w:r w:rsidRPr="001677D0">
              <w:rPr>
                <w:rFonts w:ascii="標楷體" w:eastAsia="標楷體" w:hAnsi="標楷體"/>
              </w:rPr>
              <w:t>00306</w:t>
            </w:r>
          </w:p>
        </w:tc>
        <w:tc>
          <w:tcPr>
            <w:tcW w:w="4819" w:type="dxa"/>
            <w:tcBorders>
              <w:top w:val="nil"/>
              <w:left w:val="nil"/>
              <w:bottom w:val="single" w:sz="4" w:space="0" w:color="auto"/>
              <w:right w:val="single" w:sz="4" w:space="0" w:color="auto"/>
            </w:tcBorders>
            <w:shd w:val="clear" w:color="auto" w:fill="auto"/>
            <w:noWrap/>
          </w:tcPr>
          <w:p w14:paraId="71F0A9B7" w14:textId="77777777" w:rsidR="00AB3786" w:rsidRPr="001677D0" w:rsidRDefault="00AB3786" w:rsidP="00AB3786">
            <w:pPr>
              <w:rPr>
                <w:rFonts w:ascii="標楷體" w:eastAsia="標楷體" w:hAnsi="標楷體"/>
              </w:rPr>
            </w:pPr>
            <w:r w:rsidRPr="001677D0">
              <w:rPr>
                <w:rFonts w:ascii="標楷體" w:eastAsia="標楷體" w:hAnsi="標楷體" w:hint="eastAsia"/>
              </w:rPr>
              <w:t>凍結</w:t>
            </w:r>
            <w:proofErr w:type="gramStart"/>
            <w:r w:rsidRPr="001677D0">
              <w:rPr>
                <w:rFonts w:ascii="標楷體" w:eastAsia="標楷體" w:hAnsi="標楷體" w:hint="eastAsia"/>
              </w:rPr>
              <w:t>警示戶</w:t>
            </w:r>
            <w:proofErr w:type="gramEnd"/>
            <w:r w:rsidRPr="001677D0">
              <w:rPr>
                <w:rFonts w:ascii="標楷體" w:eastAsia="標楷體" w:hAnsi="標楷體"/>
              </w:rPr>
              <w:t xml:space="preserve"> </w:t>
            </w:r>
          </w:p>
        </w:tc>
      </w:tr>
      <w:tr w:rsidR="001677D0" w:rsidRPr="001677D0" w14:paraId="45139D08"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2A6579A" w14:textId="33EE5AC9" w:rsidR="00AB3786" w:rsidRPr="001677D0" w:rsidRDefault="00AB3786" w:rsidP="00AB3786">
            <w:pPr>
              <w:rPr>
                <w:rFonts w:ascii="標楷體" w:eastAsia="標楷體" w:hAnsi="標楷體"/>
              </w:rPr>
            </w:pPr>
            <w:r w:rsidRPr="001677D0">
              <w:rPr>
                <w:rFonts w:ascii="標楷體" w:eastAsia="標楷體" w:hAnsi="標楷體"/>
              </w:rPr>
              <w:t>00307</w:t>
            </w:r>
          </w:p>
        </w:tc>
        <w:tc>
          <w:tcPr>
            <w:tcW w:w="4819" w:type="dxa"/>
            <w:tcBorders>
              <w:top w:val="nil"/>
              <w:left w:val="nil"/>
              <w:bottom w:val="single" w:sz="4" w:space="0" w:color="auto"/>
              <w:right w:val="single" w:sz="4" w:space="0" w:color="auto"/>
            </w:tcBorders>
            <w:shd w:val="clear" w:color="auto" w:fill="auto"/>
            <w:noWrap/>
          </w:tcPr>
          <w:p w14:paraId="327B73BB" w14:textId="77777777" w:rsidR="00AB3786" w:rsidRPr="001677D0" w:rsidRDefault="00AB3786" w:rsidP="00AB3786">
            <w:pPr>
              <w:rPr>
                <w:rFonts w:ascii="標楷體" w:eastAsia="標楷體" w:hAnsi="標楷體"/>
              </w:rPr>
            </w:pPr>
            <w:r w:rsidRPr="001677D0">
              <w:rPr>
                <w:rFonts w:ascii="標楷體" w:eastAsia="標楷體" w:hAnsi="標楷體" w:hint="eastAsia"/>
              </w:rPr>
              <w:t>支票專戶</w:t>
            </w:r>
            <w:r w:rsidRPr="001677D0">
              <w:rPr>
                <w:rFonts w:ascii="標楷體" w:eastAsia="標楷體" w:hAnsi="標楷體"/>
              </w:rPr>
              <w:t xml:space="preserve"> </w:t>
            </w:r>
          </w:p>
        </w:tc>
      </w:tr>
      <w:tr w:rsidR="001677D0" w:rsidRPr="001677D0" w14:paraId="1A4B731C"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C7C1C6B" w14:textId="3E9272B5" w:rsidR="00AB3786" w:rsidRPr="001677D0" w:rsidRDefault="00AB3786" w:rsidP="00AB3786">
            <w:pPr>
              <w:rPr>
                <w:rFonts w:ascii="標楷體" w:eastAsia="標楷體" w:hAnsi="標楷體"/>
              </w:rPr>
            </w:pPr>
            <w:r w:rsidRPr="001677D0">
              <w:rPr>
                <w:rFonts w:ascii="標楷體" w:eastAsia="標楷體" w:hAnsi="標楷體"/>
              </w:rPr>
              <w:t>00308</w:t>
            </w:r>
          </w:p>
        </w:tc>
        <w:tc>
          <w:tcPr>
            <w:tcW w:w="4819" w:type="dxa"/>
            <w:tcBorders>
              <w:top w:val="nil"/>
              <w:left w:val="nil"/>
              <w:bottom w:val="single" w:sz="4" w:space="0" w:color="auto"/>
              <w:right w:val="single" w:sz="4" w:space="0" w:color="auto"/>
            </w:tcBorders>
            <w:shd w:val="clear" w:color="auto" w:fill="auto"/>
            <w:noWrap/>
          </w:tcPr>
          <w:p w14:paraId="605AE68C" w14:textId="77777777" w:rsidR="00AB3786" w:rsidRPr="001677D0" w:rsidRDefault="00AB3786" w:rsidP="00AB3786">
            <w:pPr>
              <w:rPr>
                <w:rFonts w:ascii="標楷體" w:eastAsia="標楷體" w:hAnsi="標楷體"/>
              </w:rPr>
            </w:pPr>
            <w:r w:rsidRPr="001677D0">
              <w:rPr>
                <w:rFonts w:ascii="標楷體" w:eastAsia="標楷體" w:hAnsi="標楷體" w:hint="eastAsia"/>
              </w:rPr>
              <w:t>帳號錯誤</w:t>
            </w:r>
            <w:r w:rsidRPr="001677D0">
              <w:rPr>
                <w:rFonts w:ascii="標楷體" w:eastAsia="標楷體" w:hAnsi="標楷體"/>
              </w:rPr>
              <w:t xml:space="preserve"> </w:t>
            </w:r>
          </w:p>
        </w:tc>
      </w:tr>
      <w:tr w:rsidR="001677D0" w:rsidRPr="001677D0" w14:paraId="4E939D80"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B8BC260" w14:textId="342C36BF" w:rsidR="00AB3786" w:rsidRPr="001677D0" w:rsidRDefault="00AB3786" w:rsidP="00AB3786">
            <w:pPr>
              <w:rPr>
                <w:rFonts w:ascii="標楷體" w:eastAsia="標楷體" w:hAnsi="標楷體"/>
              </w:rPr>
            </w:pPr>
            <w:r w:rsidRPr="001677D0">
              <w:rPr>
                <w:rFonts w:ascii="標楷體" w:eastAsia="標楷體" w:hAnsi="標楷體"/>
              </w:rPr>
              <w:t>00309</w:t>
            </w:r>
          </w:p>
        </w:tc>
        <w:tc>
          <w:tcPr>
            <w:tcW w:w="4819" w:type="dxa"/>
            <w:tcBorders>
              <w:top w:val="nil"/>
              <w:left w:val="nil"/>
              <w:bottom w:val="single" w:sz="4" w:space="0" w:color="auto"/>
              <w:right w:val="single" w:sz="4" w:space="0" w:color="auto"/>
            </w:tcBorders>
            <w:shd w:val="clear" w:color="auto" w:fill="auto"/>
            <w:noWrap/>
          </w:tcPr>
          <w:p w14:paraId="1BACC879" w14:textId="77777777" w:rsidR="00AB3786" w:rsidRPr="001677D0" w:rsidRDefault="00AB3786" w:rsidP="00AB3786">
            <w:pPr>
              <w:rPr>
                <w:rFonts w:ascii="標楷體" w:eastAsia="標楷體" w:hAnsi="標楷體"/>
              </w:rPr>
            </w:pPr>
            <w:r w:rsidRPr="001677D0">
              <w:rPr>
                <w:rFonts w:ascii="標楷體" w:eastAsia="標楷體" w:hAnsi="標楷體" w:hint="eastAsia"/>
              </w:rPr>
              <w:t>終止戶</w:t>
            </w:r>
            <w:r w:rsidRPr="001677D0">
              <w:rPr>
                <w:rFonts w:ascii="標楷體" w:eastAsia="標楷體" w:hAnsi="標楷體"/>
              </w:rPr>
              <w:t xml:space="preserve"> </w:t>
            </w:r>
          </w:p>
        </w:tc>
      </w:tr>
      <w:tr w:rsidR="001677D0" w:rsidRPr="001677D0" w14:paraId="33207D8E"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00E25A6" w14:textId="03DC52D4" w:rsidR="00AB3786" w:rsidRPr="001677D0" w:rsidRDefault="00AB3786" w:rsidP="00AB3786">
            <w:pPr>
              <w:rPr>
                <w:rFonts w:ascii="標楷體" w:eastAsia="標楷體" w:hAnsi="標楷體"/>
              </w:rPr>
            </w:pPr>
            <w:r w:rsidRPr="001677D0">
              <w:rPr>
                <w:rFonts w:ascii="標楷體" w:eastAsia="標楷體" w:hAnsi="標楷體"/>
              </w:rPr>
              <w:t>00310</w:t>
            </w:r>
          </w:p>
        </w:tc>
        <w:tc>
          <w:tcPr>
            <w:tcW w:w="4819" w:type="dxa"/>
            <w:tcBorders>
              <w:top w:val="nil"/>
              <w:left w:val="nil"/>
              <w:bottom w:val="single" w:sz="4" w:space="0" w:color="auto"/>
              <w:right w:val="single" w:sz="4" w:space="0" w:color="auto"/>
            </w:tcBorders>
            <w:shd w:val="clear" w:color="auto" w:fill="auto"/>
            <w:noWrap/>
          </w:tcPr>
          <w:p w14:paraId="09C7053C" w14:textId="77777777" w:rsidR="00AB3786" w:rsidRPr="001677D0" w:rsidRDefault="00AB3786" w:rsidP="00AB3786">
            <w:pPr>
              <w:rPr>
                <w:rFonts w:ascii="標楷體" w:eastAsia="標楷體" w:hAnsi="標楷體"/>
              </w:rPr>
            </w:pPr>
            <w:r w:rsidRPr="001677D0">
              <w:rPr>
                <w:rFonts w:ascii="標楷體" w:eastAsia="標楷體" w:hAnsi="標楷體" w:hint="eastAsia"/>
              </w:rPr>
              <w:t>身分證不符</w:t>
            </w:r>
          </w:p>
        </w:tc>
      </w:tr>
      <w:tr w:rsidR="001677D0" w:rsidRPr="001677D0" w14:paraId="1380BA32"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07D7141" w14:textId="6FBAEEAE" w:rsidR="00AB3786" w:rsidRPr="001677D0" w:rsidRDefault="00AB3786" w:rsidP="00AB3786">
            <w:pPr>
              <w:rPr>
                <w:rFonts w:ascii="標楷體" w:eastAsia="標楷體" w:hAnsi="標楷體"/>
              </w:rPr>
            </w:pPr>
            <w:r w:rsidRPr="001677D0">
              <w:rPr>
                <w:rFonts w:ascii="標楷體" w:eastAsia="標楷體" w:hAnsi="標楷體"/>
              </w:rPr>
              <w:t>00311</w:t>
            </w:r>
          </w:p>
        </w:tc>
        <w:tc>
          <w:tcPr>
            <w:tcW w:w="4819" w:type="dxa"/>
            <w:tcBorders>
              <w:top w:val="nil"/>
              <w:left w:val="nil"/>
              <w:bottom w:val="single" w:sz="4" w:space="0" w:color="auto"/>
              <w:right w:val="single" w:sz="4" w:space="0" w:color="auto"/>
            </w:tcBorders>
            <w:shd w:val="clear" w:color="auto" w:fill="auto"/>
            <w:noWrap/>
          </w:tcPr>
          <w:p w14:paraId="676E74B9" w14:textId="77777777" w:rsidR="00AB3786" w:rsidRPr="001677D0" w:rsidRDefault="00AB3786" w:rsidP="00AB3786">
            <w:pPr>
              <w:rPr>
                <w:rFonts w:ascii="標楷體" w:eastAsia="標楷體" w:hAnsi="標楷體"/>
              </w:rPr>
            </w:pPr>
            <w:proofErr w:type="gramStart"/>
            <w:r w:rsidRPr="001677D0">
              <w:rPr>
                <w:rFonts w:ascii="標楷體" w:eastAsia="標楷體" w:hAnsi="標楷體" w:hint="eastAsia"/>
              </w:rPr>
              <w:t>轉出戶</w:t>
            </w:r>
            <w:proofErr w:type="gramEnd"/>
            <w:r w:rsidRPr="001677D0">
              <w:rPr>
                <w:rFonts w:ascii="標楷體" w:eastAsia="標楷體" w:hAnsi="標楷體"/>
              </w:rPr>
              <w:t xml:space="preserve"> </w:t>
            </w:r>
          </w:p>
        </w:tc>
      </w:tr>
      <w:tr w:rsidR="001677D0" w:rsidRPr="001677D0" w14:paraId="2830A0A0"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C73DF10" w14:textId="104873F4" w:rsidR="00AB3786" w:rsidRPr="001677D0" w:rsidRDefault="00AB3786" w:rsidP="00AB3786">
            <w:pPr>
              <w:rPr>
                <w:rFonts w:ascii="標楷體" w:eastAsia="標楷體" w:hAnsi="標楷體"/>
              </w:rPr>
            </w:pPr>
            <w:r w:rsidRPr="001677D0">
              <w:rPr>
                <w:rFonts w:ascii="標楷體" w:eastAsia="標楷體" w:hAnsi="標楷體"/>
              </w:rPr>
              <w:t>00312</w:t>
            </w:r>
          </w:p>
        </w:tc>
        <w:tc>
          <w:tcPr>
            <w:tcW w:w="4819" w:type="dxa"/>
            <w:tcBorders>
              <w:top w:val="nil"/>
              <w:left w:val="nil"/>
              <w:bottom w:val="single" w:sz="4" w:space="0" w:color="auto"/>
              <w:right w:val="single" w:sz="4" w:space="0" w:color="auto"/>
            </w:tcBorders>
            <w:shd w:val="clear" w:color="auto" w:fill="auto"/>
            <w:noWrap/>
          </w:tcPr>
          <w:p w14:paraId="14414CEB" w14:textId="77777777" w:rsidR="00AB3786" w:rsidRPr="001677D0" w:rsidRDefault="00AB3786" w:rsidP="00AB3786">
            <w:pPr>
              <w:rPr>
                <w:rFonts w:ascii="標楷體" w:eastAsia="標楷體" w:hAnsi="標楷體"/>
              </w:rPr>
            </w:pPr>
            <w:r w:rsidRPr="001677D0">
              <w:rPr>
                <w:rFonts w:ascii="標楷體" w:eastAsia="標楷體" w:hAnsi="標楷體" w:hint="eastAsia"/>
              </w:rPr>
              <w:t>拒絕往來戶</w:t>
            </w:r>
            <w:r w:rsidRPr="001677D0">
              <w:rPr>
                <w:rFonts w:ascii="標楷體" w:eastAsia="標楷體" w:hAnsi="標楷體"/>
              </w:rPr>
              <w:t xml:space="preserve"> </w:t>
            </w:r>
          </w:p>
        </w:tc>
      </w:tr>
      <w:tr w:rsidR="001677D0" w:rsidRPr="001677D0" w14:paraId="47E02BAA"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C8ED803" w14:textId="6025C091" w:rsidR="00AB3786" w:rsidRPr="001677D0" w:rsidRDefault="00AB3786" w:rsidP="00AB3786">
            <w:pPr>
              <w:rPr>
                <w:rFonts w:ascii="標楷體" w:eastAsia="標楷體" w:hAnsi="標楷體"/>
              </w:rPr>
            </w:pPr>
            <w:r w:rsidRPr="001677D0">
              <w:rPr>
                <w:rFonts w:ascii="標楷體" w:eastAsia="標楷體" w:hAnsi="標楷體"/>
              </w:rPr>
              <w:t>00313</w:t>
            </w:r>
          </w:p>
        </w:tc>
        <w:tc>
          <w:tcPr>
            <w:tcW w:w="4819" w:type="dxa"/>
            <w:tcBorders>
              <w:top w:val="nil"/>
              <w:left w:val="nil"/>
              <w:bottom w:val="single" w:sz="4" w:space="0" w:color="auto"/>
              <w:right w:val="single" w:sz="4" w:space="0" w:color="auto"/>
            </w:tcBorders>
            <w:shd w:val="clear" w:color="auto" w:fill="auto"/>
            <w:noWrap/>
          </w:tcPr>
          <w:p w14:paraId="3F01ECA4" w14:textId="77777777" w:rsidR="00AB3786" w:rsidRPr="001677D0" w:rsidRDefault="00AB3786" w:rsidP="00AB3786">
            <w:pPr>
              <w:rPr>
                <w:rFonts w:ascii="標楷體" w:eastAsia="標楷體" w:hAnsi="標楷體"/>
              </w:rPr>
            </w:pPr>
            <w:r w:rsidRPr="001677D0">
              <w:rPr>
                <w:rFonts w:ascii="標楷體" w:eastAsia="標楷體" w:hAnsi="標楷體" w:hint="eastAsia"/>
              </w:rPr>
              <w:t>無此編號</w:t>
            </w:r>
            <w:r w:rsidRPr="001677D0">
              <w:rPr>
                <w:rFonts w:ascii="標楷體" w:eastAsia="標楷體" w:hAnsi="標楷體"/>
              </w:rPr>
              <w:t xml:space="preserve"> </w:t>
            </w:r>
          </w:p>
        </w:tc>
      </w:tr>
      <w:tr w:rsidR="001677D0" w:rsidRPr="001677D0" w14:paraId="680C08D9"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DF7FBA9" w14:textId="38143AB5" w:rsidR="00AB3786" w:rsidRPr="001677D0" w:rsidRDefault="00AB3786" w:rsidP="00AB3786">
            <w:pPr>
              <w:rPr>
                <w:rFonts w:ascii="標楷體" w:eastAsia="標楷體" w:hAnsi="標楷體"/>
              </w:rPr>
            </w:pPr>
            <w:r w:rsidRPr="001677D0">
              <w:rPr>
                <w:rFonts w:ascii="標楷體" w:eastAsia="標楷體" w:hAnsi="標楷體"/>
              </w:rPr>
              <w:t>00314</w:t>
            </w:r>
          </w:p>
        </w:tc>
        <w:tc>
          <w:tcPr>
            <w:tcW w:w="4819" w:type="dxa"/>
            <w:tcBorders>
              <w:top w:val="nil"/>
              <w:left w:val="nil"/>
              <w:bottom w:val="single" w:sz="4" w:space="0" w:color="auto"/>
              <w:right w:val="single" w:sz="4" w:space="0" w:color="auto"/>
            </w:tcBorders>
            <w:shd w:val="clear" w:color="auto" w:fill="auto"/>
            <w:noWrap/>
          </w:tcPr>
          <w:p w14:paraId="2D7E799B" w14:textId="77777777" w:rsidR="00AB3786" w:rsidRPr="001677D0" w:rsidRDefault="00AB3786" w:rsidP="00AB3786">
            <w:pPr>
              <w:rPr>
                <w:rFonts w:ascii="標楷體" w:eastAsia="標楷體" w:hAnsi="標楷體"/>
              </w:rPr>
            </w:pPr>
            <w:r w:rsidRPr="001677D0">
              <w:rPr>
                <w:rFonts w:ascii="標楷體" w:eastAsia="標楷體" w:hAnsi="標楷體" w:hint="eastAsia"/>
              </w:rPr>
              <w:t>編號已存在</w:t>
            </w:r>
            <w:r w:rsidRPr="001677D0">
              <w:rPr>
                <w:rFonts w:ascii="標楷體" w:eastAsia="標楷體" w:hAnsi="標楷體"/>
              </w:rPr>
              <w:t xml:space="preserve"> </w:t>
            </w:r>
          </w:p>
        </w:tc>
      </w:tr>
      <w:tr w:rsidR="001677D0" w:rsidRPr="001677D0" w14:paraId="0AAFD889"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0BC48FF" w14:textId="243B98ED" w:rsidR="00AB3786" w:rsidRPr="001677D0" w:rsidRDefault="00AB3786" w:rsidP="00AB3786">
            <w:pPr>
              <w:rPr>
                <w:rFonts w:ascii="標楷體" w:eastAsia="標楷體" w:hAnsi="標楷體"/>
              </w:rPr>
            </w:pPr>
            <w:r w:rsidRPr="001677D0">
              <w:rPr>
                <w:rFonts w:ascii="標楷體" w:eastAsia="標楷體" w:hAnsi="標楷體"/>
              </w:rPr>
              <w:t>00316</w:t>
            </w:r>
          </w:p>
        </w:tc>
        <w:tc>
          <w:tcPr>
            <w:tcW w:w="4819" w:type="dxa"/>
            <w:tcBorders>
              <w:top w:val="nil"/>
              <w:left w:val="nil"/>
              <w:bottom w:val="single" w:sz="4" w:space="0" w:color="auto"/>
              <w:right w:val="single" w:sz="4" w:space="0" w:color="auto"/>
            </w:tcBorders>
            <w:shd w:val="clear" w:color="auto" w:fill="auto"/>
            <w:noWrap/>
          </w:tcPr>
          <w:p w14:paraId="42492226" w14:textId="77777777" w:rsidR="00AB3786" w:rsidRPr="001677D0" w:rsidRDefault="00AB3786" w:rsidP="00AB3786">
            <w:pPr>
              <w:rPr>
                <w:rFonts w:ascii="標楷體" w:eastAsia="標楷體" w:hAnsi="標楷體"/>
              </w:rPr>
            </w:pPr>
            <w:r w:rsidRPr="001677D0">
              <w:rPr>
                <w:rFonts w:ascii="標楷體" w:eastAsia="標楷體" w:hAnsi="標楷體" w:hint="eastAsia"/>
              </w:rPr>
              <w:t>管制帳戶</w:t>
            </w:r>
            <w:r w:rsidRPr="001677D0">
              <w:rPr>
                <w:rFonts w:ascii="標楷體" w:eastAsia="標楷體" w:hAnsi="標楷體"/>
              </w:rPr>
              <w:t xml:space="preserve"> </w:t>
            </w:r>
          </w:p>
        </w:tc>
      </w:tr>
      <w:tr w:rsidR="001677D0" w:rsidRPr="001677D0" w14:paraId="38D9CC57"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712B340" w14:textId="02B873B1" w:rsidR="00AB3786" w:rsidRPr="001677D0" w:rsidRDefault="00AB3786" w:rsidP="00AB3786">
            <w:pPr>
              <w:rPr>
                <w:rFonts w:ascii="標楷體" w:eastAsia="標楷體" w:hAnsi="標楷體"/>
              </w:rPr>
            </w:pPr>
            <w:r w:rsidRPr="001677D0">
              <w:rPr>
                <w:rFonts w:ascii="標楷體" w:eastAsia="標楷體" w:hAnsi="標楷體"/>
              </w:rPr>
              <w:t>00317</w:t>
            </w:r>
          </w:p>
        </w:tc>
        <w:tc>
          <w:tcPr>
            <w:tcW w:w="4819" w:type="dxa"/>
            <w:tcBorders>
              <w:top w:val="nil"/>
              <w:left w:val="nil"/>
              <w:bottom w:val="single" w:sz="4" w:space="0" w:color="auto"/>
              <w:right w:val="single" w:sz="4" w:space="0" w:color="auto"/>
            </w:tcBorders>
            <w:shd w:val="clear" w:color="auto" w:fill="auto"/>
            <w:noWrap/>
          </w:tcPr>
          <w:p w14:paraId="4373498F" w14:textId="77777777" w:rsidR="00AB3786" w:rsidRPr="001677D0" w:rsidRDefault="00AB3786" w:rsidP="00AB3786">
            <w:pPr>
              <w:rPr>
                <w:rFonts w:ascii="標楷體" w:eastAsia="標楷體" w:hAnsi="標楷體"/>
              </w:rPr>
            </w:pPr>
            <w:r w:rsidRPr="001677D0">
              <w:rPr>
                <w:rFonts w:ascii="標楷體" w:eastAsia="標楷體" w:hAnsi="標楷體" w:hint="eastAsia"/>
              </w:rPr>
              <w:t>掛失戶</w:t>
            </w:r>
            <w:r w:rsidRPr="001677D0">
              <w:rPr>
                <w:rFonts w:ascii="標楷體" w:eastAsia="標楷體" w:hAnsi="標楷體"/>
              </w:rPr>
              <w:t xml:space="preserve"> </w:t>
            </w:r>
          </w:p>
        </w:tc>
      </w:tr>
      <w:tr w:rsidR="001677D0" w:rsidRPr="001677D0" w14:paraId="49202A54"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680F3D5" w14:textId="6879D9E1" w:rsidR="00AB3786" w:rsidRPr="001677D0" w:rsidRDefault="00AB3786" w:rsidP="00AB3786">
            <w:pPr>
              <w:rPr>
                <w:rFonts w:ascii="標楷體" w:eastAsia="標楷體" w:hAnsi="標楷體"/>
              </w:rPr>
            </w:pPr>
            <w:r w:rsidRPr="001677D0">
              <w:rPr>
                <w:rFonts w:ascii="標楷體" w:eastAsia="標楷體" w:hAnsi="標楷體"/>
              </w:rPr>
              <w:t>00318</w:t>
            </w:r>
          </w:p>
        </w:tc>
        <w:tc>
          <w:tcPr>
            <w:tcW w:w="4819" w:type="dxa"/>
            <w:tcBorders>
              <w:top w:val="nil"/>
              <w:left w:val="nil"/>
              <w:bottom w:val="single" w:sz="4" w:space="0" w:color="auto"/>
              <w:right w:val="single" w:sz="4" w:space="0" w:color="auto"/>
            </w:tcBorders>
            <w:shd w:val="clear" w:color="auto" w:fill="auto"/>
            <w:noWrap/>
          </w:tcPr>
          <w:p w14:paraId="6C16FE21" w14:textId="77777777" w:rsidR="00AB3786" w:rsidRPr="001677D0" w:rsidRDefault="00AB3786" w:rsidP="00AB3786">
            <w:pPr>
              <w:rPr>
                <w:rFonts w:ascii="標楷體" w:eastAsia="標楷體" w:hAnsi="標楷體"/>
              </w:rPr>
            </w:pPr>
            <w:r w:rsidRPr="001677D0">
              <w:rPr>
                <w:rFonts w:ascii="標楷體" w:eastAsia="標楷體" w:hAnsi="標楷體" w:hint="eastAsia"/>
              </w:rPr>
              <w:t>異常帳戶</w:t>
            </w:r>
            <w:r w:rsidRPr="001677D0">
              <w:rPr>
                <w:rFonts w:ascii="標楷體" w:eastAsia="標楷體" w:hAnsi="標楷體"/>
              </w:rPr>
              <w:t xml:space="preserve"> </w:t>
            </w:r>
          </w:p>
        </w:tc>
      </w:tr>
      <w:tr w:rsidR="001677D0" w:rsidRPr="001677D0" w14:paraId="067E7AFB"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204B98C" w14:textId="49AA7F78" w:rsidR="00AB3786" w:rsidRPr="001677D0" w:rsidRDefault="00AB3786" w:rsidP="00AB3786">
            <w:pPr>
              <w:rPr>
                <w:rFonts w:ascii="標楷體" w:eastAsia="標楷體" w:hAnsi="標楷體"/>
              </w:rPr>
            </w:pPr>
            <w:r w:rsidRPr="001677D0">
              <w:rPr>
                <w:rFonts w:ascii="標楷體" w:eastAsia="標楷體" w:hAnsi="標楷體"/>
              </w:rPr>
              <w:t>00319</w:t>
            </w:r>
          </w:p>
        </w:tc>
        <w:tc>
          <w:tcPr>
            <w:tcW w:w="4819" w:type="dxa"/>
            <w:tcBorders>
              <w:top w:val="nil"/>
              <w:left w:val="nil"/>
              <w:bottom w:val="single" w:sz="4" w:space="0" w:color="auto"/>
              <w:right w:val="single" w:sz="4" w:space="0" w:color="auto"/>
            </w:tcBorders>
            <w:shd w:val="clear" w:color="auto" w:fill="auto"/>
            <w:noWrap/>
          </w:tcPr>
          <w:p w14:paraId="3A4F1251" w14:textId="77777777" w:rsidR="00AB3786" w:rsidRPr="001677D0" w:rsidRDefault="00AB3786" w:rsidP="00AB3786">
            <w:pPr>
              <w:rPr>
                <w:rFonts w:ascii="標楷體" w:eastAsia="標楷體" w:hAnsi="標楷體"/>
              </w:rPr>
            </w:pPr>
            <w:r w:rsidRPr="001677D0">
              <w:rPr>
                <w:rFonts w:ascii="標楷體" w:eastAsia="標楷體" w:hAnsi="標楷體" w:hint="eastAsia"/>
              </w:rPr>
              <w:t>編號非英數</w:t>
            </w:r>
            <w:r w:rsidRPr="001677D0">
              <w:rPr>
                <w:rFonts w:ascii="標楷體" w:eastAsia="標楷體" w:hAnsi="標楷體"/>
              </w:rPr>
              <w:t xml:space="preserve"> </w:t>
            </w:r>
          </w:p>
        </w:tc>
      </w:tr>
      <w:tr w:rsidR="001677D0" w:rsidRPr="001677D0" w14:paraId="607B9EAC"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D40A296" w14:textId="02C8B265" w:rsidR="00AB3786" w:rsidRPr="001677D0" w:rsidRDefault="00AB3786" w:rsidP="00AB3786">
            <w:pPr>
              <w:rPr>
                <w:rFonts w:ascii="標楷體" w:eastAsia="標楷體" w:hAnsi="標楷體"/>
              </w:rPr>
            </w:pPr>
            <w:r w:rsidRPr="001677D0">
              <w:rPr>
                <w:rFonts w:ascii="標楷體" w:eastAsia="標楷體" w:hAnsi="標楷體"/>
              </w:rPr>
              <w:t>00391</w:t>
            </w:r>
          </w:p>
        </w:tc>
        <w:tc>
          <w:tcPr>
            <w:tcW w:w="4819" w:type="dxa"/>
            <w:tcBorders>
              <w:top w:val="nil"/>
              <w:left w:val="nil"/>
              <w:bottom w:val="single" w:sz="4" w:space="0" w:color="auto"/>
              <w:right w:val="single" w:sz="4" w:space="0" w:color="auto"/>
            </w:tcBorders>
            <w:shd w:val="clear" w:color="auto" w:fill="auto"/>
            <w:noWrap/>
          </w:tcPr>
          <w:p w14:paraId="73AA1F31" w14:textId="77777777" w:rsidR="00AB3786" w:rsidRPr="001677D0" w:rsidRDefault="00AB3786" w:rsidP="00AB3786">
            <w:pPr>
              <w:rPr>
                <w:rFonts w:ascii="標楷體" w:eastAsia="標楷體" w:hAnsi="標楷體"/>
              </w:rPr>
            </w:pPr>
            <w:r w:rsidRPr="001677D0">
              <w:rPr>
                <w:rFonts w:ascii="標楷體" w:eastAsia="標楷體" w:hAnsi="標楷體" w:hint="eastAsia"/>
              </w:rPr>
              <w:t>期限未扣款</w:t>
            </w:r>
            <w:r w:rsidRPr="001677D0">
              <w:rPr>
                <w:rFonts w:ascii="標楷體" w:eastAsia="標楷體" w:hAnsi="標楷體"/>
              </w:rPr>
              <w:t xml:space="preserve"> </w:t>
            </w:r>
          </w:p>
        </w:tc>
      </w:tr>
      <w:tr w:rsidR="001677D0" w:rsidRPr="001677D0" w14:paraId="391E648F"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18320B4" w14:textId="3D53D5EB" w:rsidR="00AB3786" w:rsidRPr="001677D0" w:rsidRDefault="00AB3786" w:rsidP="00AB3786">
            <w:pPr>
              <w:rPr>
                <w:rFonts w:ascii="標楷體" w:eastAsia="標楷體" w:hAnsi="標楷體"/>
              </w:rPr>
            </w:pPr>
            <w:r w:rsidRPr="001677D0">
              <w:rPr>
                <w:rFonts w:ascii="標楷體" w:eastAsia="標楷體" w:hAnsi="標楷體"/>
              </w:rPr>
              <w:t>00398</w:t>
            </w:r>
          </w:p>
        </w:tc>
        <w:tc>
          <w:tcPr>
            <w:tcW w:w="4819" w:type="dxa"/>
            <w:tcBorders>
              <w:top w:val="nil"/>
              <w:left w:val="nil"/>
              <w:bottom w:val="single" w:sz="4" w:space="0" w:color="auto"/>
              <w:right w:val="single" w:sz="4" w:space="0" w:color="auto"/>
            </w:tcBorders>
            <w:shd w:val="clear" w:color="auto" w:fill="auto"/>
            <w:noWrap/>
          </w:tcPr>
          <w:p w14:paraId="1E8A424E" w14:textId="77777777" w:rsidR="00AB3786" w:rsidRPr="001677D0" w:rsidRDefault="00AB3786" w:rsidP="00AB3786">
            <w:pPr>
              <w:rPr>
                <w:rFonts w:ascii="標楷體" w:eastAsia="標楷體" w:hAnsi="標楷體"/>
              </w:rPr>
            </w:pPr>
            <w:r w:rsidRPr="001677D0">
              <w:rPr>
                <w:rFonts w:ascii="標楷體" w:eastAsia="標楷體" w:hAnsi="標楷體" w:hint="eastAsia"/>
              </w:rPr>
              <w:t>其他</w:t>
            </w:r>
          </w:p>
        </w:tc>
      </w:tr>
      <w:tr w:rsidR="001677D0" w:rsidRPr="001677D0" w14:paraId="078AD132"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E048618" w14:textId="1477AF8B" w:rsidR="00AB3786" w:rsidRPr="001677D0" w:rsidRDefault="00AB3786" w:rsidP="00AB3786">
            <w:pPr>
              <w:rPr>
                <w:rFonts w:ascii="標楷體" w:eastAsia="標楷體" w:hAnsi="標楷體"/>
              </w:rPr>
            </w:pPr>
            <w:r w:rsidRPr="001677D0">
              <w:rPr>
                <w:rFonts w:ascii="標楷體" w:eastAsia="標楷體" w:hAnsi="標楷體"/>
              </w:rPr>
              <w:t>00401</w:t>
            </w:r>
          </w:p>
        </w:tc>
        <w:tc>
          <w:tcPr>
            <w:tcW w:w="4819" w:type="dxa"/>
            <w:tcBorders>
              <w:top w:val="nil"/>
              <w:left w:val="nil"/>
              <w:bottom w:val="single" w:sz="4" w:space="0" w:color="auto"/>
              <w:right w:val="single" w:sz="4" w:space="0" w:color="auto"/>
            </w:tcBorders>
            <w:shd w:val="clear" w:color="auto" w:fill="auto"/>
            <w:noWrap/>
          </w:tcPr>
          <w:p w14:paraId="6E993B74" w14:textId="77777777" w:rsidR="00AB3786" w:rsidRPr="001677D0" w:rsidRDefault="00AB3786" w:rsidP="00AB3786">
            <w:pPr>
              <w:rPr>
                <w:rFonts w:ascii="標楷體" w:eastAsia="標楷體" w:hAnsi="標楷體"/>
              </w:rPr>
            </w:pPr>
            <w:r w:rsidRPr="001677D0">
              <w:rPr>
                <w:rFonts w:ascii="標楷體" w:eastAsia="標楷體" w:hAnsi="標楷體" w:hint="eastAsia"/>
              </w:rPr>
              <w:t>員工扣薪失敗</w:t>
            </w:r>
          </w:p>
        </w:tc>
      </w:tr>
      <w:tr w:rsidR="001677D0" w:rsidRPr="001677D0" w14:paraId="02A5DBCF"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3882EF9" w14:textId="587FAC7C" w:rsidR="00AB3786" w:rsidRPr="001677D0" w:rsidRDefault="00AB3786" w:rsidP="00AB3786">
            <w:pPr>
              <w:rPr>
                <w:rFonts w:ascii="標楷體" w:eastAsia="標楷體" w:hAnsi="標楷體"/>
              </w:rPr>
            </w:pPr>
            <w:r w:rsidRPr="001677D0">
              <w:rPr>
                <w:rFonts w:ascii="標楷體" w:eastAsia="標楷體" w:hAnsi="標楷體"/>
              </w:rPr>
              <w:t>00402</w:t>
            </w:r>
          </w:p>
        </w:tc>
        <w:tc>
          <w:tcPr>
            <w:tcW w:w="4819" w:type="dxa"/>
            <w:tcBorders>
              <w:top w:val="nil"/>
              <w:left w:val="nil"/>
              <w:bottom w:val="single" w:sz="4" w:space="0" w:color="auto"/>
              <w:right w:val="single" w:sz="4" w:space="0" w:color="auto"/>
            </w:tcBorders>
            <w:shd w:val="clear" w:color="auto" w:fill="auto"/>
            <w:noWrap/>
          </w:tcPr>
          <w:p w14:paraId="4A7EEF0E" w14:textId="77777777" w:rsidR="00AB3786" w:rsidRPr="001677D0" w:rsidRDefault="00AB3786" w:rsidP="00AB3786">
            <w:pPr>
              <w:rPr>
                <w:rFonts w:ascii="標楷體" w:eastAsia="標楷體" w:hAnsi="標楷體"/>
              </w:rPr>
            </w:pPr>
            <w:r w:rsidRPr="001677D0">
              <w:rPr>
                <w:rFonts w:ascii="標楷體" w:eastAsia="標楷體" w:hAnsi="標楷體" w:hint="eastAsia"/>
              </w:rPr>
              <w:t>扣款不足</w:t>
            </w:r>
          </w:p>
        </w:tc>
      </w:tr>
      <w:tr w:rsidR="00AB3786" w:rsidRPr="001677D0" w14:paraId="676DD370" w14:textId="77777777" w:rsidTr="00E5227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FEE4102" w14:textId="0668CC9C" w:rsidR="00AB3786" w:rsidRPr="001677D0" w:rsidRDefault="00AB3786" w:rsidP="00AB3786">
            <w:pPr>
              <w:rPr>
                <w:rFonts w:ascii="標楷體" w:eastAsia="標楷體" w:hAnsi="標楷體"/>
              </w:rPr>
            </w:pPr>
            <w:r w:rsidRPr="001677D0">
              <w:rPr>
                <w:rFonts w:ascii="標楷體" w:eastAsia="標楷體" w:hAnsi="標楷體"/>
              </w:rPr>
              <w:t>00501</w:t>
            </w:r>
          </w:p>
        </w:tc>
        <w:tc>
          <w:tcPr>
            <w:tcW w:w="4819" w:type="dxa"/>
            <w:tcBorders>
              <w:top w:val="nil"/>
              <w:left w:val="nil"/>
              <w:bottom w:val="single" w:sz="4" w:space="0" w:color="auto"/>
              <w:right w:val="single" w:sz="4" w:space="0" w:color="auto"/>
            </w:tcBorders>
            <w:shd w:val="clear" w:color="auto" w:fill="auto"/>
            <w:noWrap/>
          </w:tcPr>
          <w:p w14:paraId="6240B508" w14:textId="77777777" w:rsidR="00AB3786" w:rsidRPr="001677D0" w:rsidRDefault="00AB3786" w:rsidP="00AB3786">
            <w:pPr>
              <w:rPr>
                <w:rFonts w:ascii="標楷體" w:eastAsia="標楷體" w:hAnsi="標楷體"/>
              </w:rPr>
            </w:pPr>
            <w:r w:rsidRPr="001677D0">
              <w:rPr>
                <w:rFonts w:ascii="標楷體" w:eastAsia="標楷體" w:hAnsi="標楷體" w:hint="eastAsia"/>
              </w:rPr>
              <w:t>退票</w:t>
            </w:r>
            <w:r w:rsidRPr="001677D0">
              <w:rPr>
                <w:rFonts w:ascii="標楷體" w:eastAsia="標楷體" w:hAnsi="標楷體"/>
              </w:rPr>
              <w:t>(支票號碼)</w:t>
            </w:r>
          </w:p>
        </w:tc>
      </w:tr>
    </w:tbl>
    <w:p w14:paraId="07CEF12D" w14:textId="77777777" w:rsidR="005A50AB" w:rsidRPr="001677D0" w:rsidRDefault="005A50AB" w:rsidP="005A50AB">
      <w:pPr>
        <w:tabs>
          <w:tab w:val="left" w:pos="788"/>
        </w:tabs>
        <w:ind w:leftChars="300" w:left="720"/>
        <w:rPr>
          <w:rFonts w:ascii="標楷體" w:eastAsia="標楷體" w:hAnsi="標楷體"/>
        </w:rPr>
      </w:pPr>
    </w:p>
    <w:p w14:paraId="3297A7C0" w14:textId="33DB2DB3" w:rsidR="005A50AB" w:rsidRPr="001677D0" w:rsidRDefault="005A50AB" w:rsidP="00787403">
      <w:pPr>
        <w:numPr>
          <w:ilvl w:val="0"/>
          <w:numId w:val="12"/>
        </w:numPr>
        <w:rPr>
          <w:rFonts w:ascii="標楷體" w:eastAsia="標楷體" w:hAnsi="標楷體"/>
        </w:rPr>
      </w:pPr>
      <w:r w:rsidRPr="001677D0">
        <w:rPr>
          <w:rFonts w:ascii="標楷體" w:eastAsia="標楷體" w:hAnsi="標楷體" w:hint="eastAsia"/>
        </w:rPr>
        <w:t>處理狀態</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7654951A"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0B3023"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6B42A22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6BCC3EC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5E8F0EC"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w:t>
            </w:r>
          </w:p>
        </w:tc>
        <w:tc>
          <w:tcPr>
            <w:tcW w:w="4819" w:type="dxa"/>
            <w:tcBorders>
              <w:top w:val="nil"/>
              <w:left w:val="nil"/>
              <w:bottom w:val="single" w:sz="4" w:space="0" w:color="auto"/>
              <w:right w:val="single" w:sz="4" w:space="0" w:color="auto"/>
            </w:tcBorders>
            <w:shd w:val="clear" w:color="auto" w:fill="auto"/>
            <w:noWrap/>
            <w:vAlign w:val="center"/>
          </w:tcPr>
          <w:p w14:paraId="746F458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未檢核</w:t>
            </w:r>
          </w:p>
        </w:tc>
      </w:tr>
      <w:tr w:rsidR="001677D0" w:rsidRPr="001677D0" w14:paraId="4498F10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5919BE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0E17DD7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不處理</w:t>
            </w:r>
          </w:p>
        </w:tc>
      </w:tr>
      <w:tr w:rsidR="001677D0" w:rsidRPr="001677D0" w14:paraId="055E35C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A648E7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tcPr>
          <w:p w14:paraId="3EBA1FAE"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人工處理</w:t>
            </w:r>
          </w:p>
        </w:tc>
      </w:tr>
      <w:tr w:rsidR="001677D0" w:rsidRPr="001677D0" w14:paraId="37ED234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A40AA9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w:t>
            </w:r>
          </w:p>
        </w:tc>
        <w:tc>
          <w:tcPr>
            <w:tcW w:w="4819" w:type="dxa"/>
            <w:tcBorders>
              <w:top w:val="nil"/>
              <w:left w:val="nil"/>
              <w:bottom w:val="single" w:sz="4" w:space="0" w:color="auto"/>
              <w:right w:val="single" w:sz="4" w:space="0" w:color="auto"/>
            </w:tcBorders>
            <w:shd w:val="clear" w:color="auto" w:fill="auto"/>
            <w:noWrap/>
            <w:vAlign w:val="center"/>
          </w:tcPr>
          <w:p w14:paraId="6DDC4FC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檢核錯誤</w:t>
            </w:r>
          </w:p>
        </w:tc>
      </w:tr>
      <w:tr w:rsidR="001677D0" w:rsidRPr="001677D0" w14:paraId="15FA554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F6EB45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4</w:t>
            </w:r>
          </w:p>
        </w:tc>
        <w:tc>
          <w:tcPr>
            <w:tcW w:w="4819" w:type="dxa"/>
            <w:tcBorders>
              <w:top w:val="nil"/>
              <w:left w:val="nil"/>
              <w:bottom w:val="single" w:sz="4" w:space="0" w:color="auto"/>
              <w:right w:val="single" w:sz="4" w:space="0" w:color="auto"/>
            </w:tcBorders>
            <w:shd w:val="clear" w:color="auto" w:fill="auto"/>
            <w:noWrap/>
            <w:vAlign w:val="center"/>
          </w:tcPr>
          <w:p w14:paraId="7509D9E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檢核正常</w:t>
            </w:r>
          </w:p>
        </w:tc>
      </w:tr>
      <w:tr w:rsidR="001677D0" w:rsidRPr="001677D0" w14:paraId="4C79A10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FA577B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5</w:t>
            </w:r>
          </w:p>
        </w:tc>
        <w:tc>
          <w:tcPr>
            <w:tcW w:w="4819" w:type="dxa"/>
            <w:tcBorders>
              <w:top w:val="nil"/>
              <w:left w:val="nil"/>
              <w:bottom w:val="single" w:sz="4" w:space="0" w:color="auto"/>
              <w:right w:val="single" w:sz="4" w:space="0" w:color="auto"/>
            </w:tcBorders>
            <w:shd w:val="clear" w:color="auto" w:fill="auto"/>
            <w:noWrap/>
            <w:vAlign w:val="center"/>
          </w:tcPr>
          <w:p w14:paraId="49EE0D1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人工</w:t>
            </w:r>
            <w:proofErr w:type="gramStart"/>
            <w:r w:rsidRPr="001677D0">
              <w:rPr>
                <w:rFonts w:ascii="標楷體" w:eastAsia="標楷體" w:hAnsi="標楷體" w:hint="eastAsia"/>
              </w:rPr>
              <w:t>入帳</w:t>
            </w:r>
            <w:proofErr w:type="gramEnd"/>
          </w:p>
        </w:tc>
      </w:tr>
      <w:tr w:rsidR="001677D0" w:rsidRPr="001677D0" w14:paraId="4CDB0B6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12413D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6</w:t>
            </w:r>
          </w:p>
        </w:tc>
        <w:tc>
          <w:tcPr>
            <w:tcW w:w="4819" w:type="dxa"/>
            <w:tcBorders>
              <w:top w:val="nil"/>
              <w:left w:val="nil"/>
              <w:bottom w:val="single" w:sz="4" w:space="0" w:color="auto"/>
              <w:right w:val="single" w:sz="4" w:space="0" w:color="auto"/>
            </w:tcBorders>
            <w:shd w:val="clear" w:color="auto" w:fill="auto"/>
            <w:noWrap/>
            <w:vAlign w:val="center"/>
          </w:tcPr>
          <w:p w14:paraId="1019E7B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批次</w:t>
            </w:r>
            <w:proofErr w:type="gramStart"/>
            <w:r w:rsidRPr="001677D0">
              <w:rPr>
                <w:rFonts w:ascii="標楷體" w:eastAsia="標楷體" w:hAnsi="標楷體" w:hint="eastAsia"/>
              </w:rPr>
              <w:t>入帳</w:t>
            </w:r>
            <w:proofErr w:type="gramEnd"/>
          </w:p>
        </w:tc>
      </w:tr>
      <w:tr w:rsidR="001677D0" w:rsidRPr="001677D0" w14:paraId="0EBCBB9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A5169E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7</w:t>
            </w:r>
          </w:p>
        </w:tc>
        <w:tc>
          <w:tcPr>
            <w:tcW w:w="4819" w:type="dxa"/>
            <w:tcBorders>
              <w:top w:val="nil"/>
              <w:left w:val="nil"/>
              <w:bottom w:val="single" w:sz="4" w:space="0" w:color="auto"/>
              <w:right w:val="single" w:sz="4" w:space="0" w:color="auto"/>
            </w:tcBorders>
            <w:shd w:val="clear" w:color="auto" w:fill="auto"/>
            <w:noWrap/>
            <w:vAlign w:val="center"/>
          </w:tcPr>
          <w:p w14:paraId="7058839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虛擬暫收</w:t>
            </w:r>
          </w:p>
        </w:tc>
      </w:tr>
      <w:tr w:rsidR="001677D0" w:rsidRPr="001677D0" w14:paraId="52707F0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975E014"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A</w:t>
            </w:r>
          </w:p>
        </w:tc>
        <w:tc>
          <w:tcPr>
            <w:tcW w:w="4819" w:type="dxa"/>
            <w:tcBorders>
              <w:top w:val="nil"/>
              <w:left w:val="nil"/>
              <w:bottom w:val="single" w:sz="4" w:space="0" w:color="auto"/>
              <w:right w:val="single" w:sz="4" w:space="0" w:color="auto"/>
            </w:tcBorders>
            <w:shd w:val="clear" w:color="auto" w:fill="auto"/>
            <w:noWrap/>
            <w:vAlign w:val="center"/>
          </w:tcPr>
          <w:p w14:paraId="3A225700"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全部</w:t>
            </w:r>
          </w:p>
        </w:tc>
      </w:tr>
      <w:tr w:rsidR="001677D0" w:rsidRPr="001677D0" w14:paraId="6F67175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0C61C30" w14:textId="77E80F21" w:rsidR="005A50AB" w:rsidRPr="001677D0" w:rsidRDefault="00733743" w:rsidP="007E2411">
            <w:pPr>
              <w:rPr>
                <w:rFonts w:ascii="標楷體" w:eastAsia="標楷體" w:hAnsi="標楷體" w:cs="新細明體"/>
              </w:rPr>
            </w:pPr>
            <w:r w:rsidRPr="001677D0">
              <w:rPr>
                <w:rFonts w:ascii="標楷體" w:eastAsia="標楷體" w:hAnsi="標楷體"/>
              </w:rPr>
              <w:t>B</w:t>
            </w:r>
          </w:p>
        </w:tc>
        <w:tc>
          <w:tcPr>
            <w:tcW w:w="4819" w:type="dxa"/>
            <w:tcBorders>
              <w:top w:val="nil"/>
              <w:left w:val="nil"/>
              <w:bottom w:val="single" w:sz="4" w:space="0" w:color="auto"/>
              <w:right w:val="single" w:sz="4" w:space="0" w:color="auto"/>
            </w:tcBorders>
            <w:shd w:val="clear" w:color="auto" w:fill="auto"/>
            <w:noWrap/>
            <w:vAlign w:val="center"/>
          </w:tcPr>
          <w:p w14:paraId="0B3445D1"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已處理</w:t>
            </w:r>
          </w:p>
        </w:tc>
      </w:tr>
      <w:tr w:rsidR="005A50AB" w:rsidRPr="001677D0" w14:paraId="0279161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0F89D68" w14:textId="1C996A4A" w:rsidR="005A50AB" w:rsidRPr="001677D0" w:rsidRDefault="00733743" w:rsidP="007E2411">
            <w:pPr>
              <w:rPr>
                <w:rFonts w:ascii="標楷體" w:eastAsia="標楷體" w:hAnsi="標楷體" w:cs="新細明體"/>
              </w:rPr>
            </w:pPr>
            <w:r w:rsidRPr="001677D0">
              <w:rPr>
                <w:rFonts w:ascii="標楷體" w:eastAsia="標楷體" w:hAnsi="標楷體"/>
              </w:rPr>
              <w:t>C</w:t>
            </w:r>
          </w:p>
        </w:tc>
        <w:tc>
          <w:tcPr>
            <w:tcW w:w="4819" w:type="dxa"/>
            <w:tcBorders>
              <w:top w:val="nil"/>
              <w:left w:val="nil"/>
              <w:bottom w:val="single" w:sz="4" w:space="0" w:color="auto"/>
              <w:right w:val="single" w:sz="4" w:space="0" w:color="auto"/>
            </w:tcBorders>
            <w:shd w:val="clear" w:color="auto" w:fill="auto"/>
            <w:noWrap/>
            <w:vAlign w:val="center"/>
          </w:tcPr>
          <w:p w14:paraId="3CBB8F66"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待處理</w:t>
            </w:r>
          </w:p>
        </w:tc>
      </w:tr>
    </w:tbl>
    <w:p w14:paraId="08ED15D9" w14:textId="77777777" w:rsidR="00E5128C" w:rsidRPr="001677D0" w:rsidRDefault="00E5128C" w:rsidP="0022279A">
      <w:pPr>
        <w:tabs>
          <w:tab w:val="left" w:pos="788"/>
        </w:tabs>
        <w:ind w:leftChars="300" w:left="720"/>
        <w:rPr>
          <w:rFonts w:ascii="標楷體" w:eastAsia="標楷體" w:hAnsi="標楷體"/>
        </w:rPr>
      </w:pPr>
    </w:p>
    <w:p w14:paraId="0A6BE2C1" w14:textId="5AFEEECF" w:rsidR="00E5128C" w:rsidRPr="001677D0" w:rsidRDefault="00E5128C" w:rsidP="00787403">
      <w:pPr>
        <w:numPr>
          <w:ilvl w:val="0"/>
          <w:numId w:val="12"/>
        </w:numPr>
        <w:rPr>
          <w:rFonts w:ascii="標楷體" w:eastAsia="標楷體" w:hAnsi="標楷體"/>
        </w:rPr>
      </w:pPr>
      <w:r w:rsidRPr="001677D0">
        <w:rPr>
          <w:rFonts w:ascii="標楷體" w:eastAsia="標楷體" w:hAnsi="標楷體" w:hint="eastAsia"/>
        </w:rPr>
        <w:t>還款類別</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3BBAABB1" w14:textId="77777777" w:rsidTr="00633382">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E6AD13"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178A9D21"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3F2D046C"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35981B1" w14:textId="77777777" w:rsidR="00E5128C" w:rsidRPr="001677D0" w:rsidRDefault="00E5128C" w:rsidP="00633382">
            <w:pPr>
              <w:rPr>
                <w:rFonts w:ascii="標楷體" w:eastAsia="標楷體" w:hAnsi="標楷體" w:cs="新細明體"/>
              </w:rPr>
            </w:pPr>
            <w:r w:rsidRPr="001677D0">
              <w:rPr>
                <w:rFonts w:ascii="標楷體" w:eastAsia="標楷體" w:hAnsi="標楷體"/>
              </w:rPr>
              <w:t>01</w:t>
            </w:r>
          </w:p>
        </w:tc>
        <w:tc>
          <w:tcPr>
            <w:tcW w:w="4819" w:type="dxa"/>
            <w:tcBorders>
              <w:top w:val="nil"/>
              <w:left w:val="nil"/>
              <w:bottom w:val="single" w:sz="4" w:space="0" w:color="auto"/>
              <w:right w:val="single" w:sz="4" w:space="0" w:color="auto"/>
            </w:tcBorders>
            <w:shd w:val="clear" w:color="auto" w:fill="auto"/>
            <w:noWrap/>
            <w:vAlign w:val="center"/>
          </w:tcPr>
          <w:p w14:paraId="1BD1155B"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期款</w:t>
            </w:r>
          </w:p>
        </w:tc>
      </w:tr>
      <w:tr w:rsidR="001677D0" w:rsidRPr="001677D0" w14:paraId="5CA1FC26"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D0F7E33" w14:textId="77777777" w:rsidR="00E5128C" w:rsidRPr="001677D0" w:rsidRDefault="00E5128C" w:rsidP="00633382">
            <w:pPr>
              <w:rPr>
                <w:rFonts w:ascii="標楷體" w:eastAsia="標楷體" w:hAnsi="標楷體" w:cs="新細明體"/>
              </w:rPr>
            </w:pPr>
            <w:r w:rsidRPr="001677D0">
              <w:rPr>
                <w:rFonts w:ascii="標楷體" w:eastAsia="標楷體" w:hAnsi="標楷體"/>
              </w:rPr>
              <w:t>02</w:t>
            </w:r>
          </w:p>
        </w:tc>
        <w:tc>
          <w:tcPr>
            <w:tcW w:w="4819" w:type="dxa"/>
            <w:tcBorders>
              <w:top w:val="nil"/>
              <w:left w:val="nil"/>
              <w:bottom w:val="single" w:sz="4" w:space="0" w:color="auto"/>
              <w:right w:val="single" w:sz="4" w:space="0" w:color="auto"/>
            </w:tcBorders>
            <w:shd w:val="clear" w:color="auto" w:fill="auto"/>
            <w:noWrap/>
            <w:vAlign w:val="center"/>
          </w:tcPr>
          <w:p w14:paraId="166931A3"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部分償還</w:t>
            </w:r>
          </w:p>
        </w:tc>
      </w:tr>
      <w:tr w:rsidR="001677D0" w:rsidRPr="001677D0" w14:paraId="58749F31"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D533803" w14:textId="77777777" w:rsidR="00E5128C" w:rsidRPr="001677D0" w:rsidRDefault="00E5128C" w:rsidP="00633382">
            <w:pPr>
              <w:rPr>
                <w:rFonts w:ascii="標楷體" w:eastAsia="標楷體" w:hAnsi="標楷體" w:cs="新細明體"/>
              </w:rPr>
            </w:pPr>
            <w:r w:rsidRPr="001677D0">
              <w:rPr>
                <w:rFonts w:ascii="標楷體" w:eastAsia="標楷體" w:hAnsi="標楷體"/>
              </w:rPr>
              <w:t>03</w:t>
            </w:r>
          </w:p>
        </w:tc>
        <w:tc>
          <w:tcPr>
            <w:tcW w:w="4819" w:type="dxa"/>
            <w:tcBorders>
              <w:top w:val="nil"/>
              <w:left w:val="nil"/>
              <w:bottom w:val="single" w:sz="4" w:space="0" w:color="auto"/>
              <w:right w:val="single" w:sz="4" w:space="0" w:color="auto"/>
            </w:tcBorders>
            <w:shd w:val="clear" w:color="auto" w:fill="auto"/>
            <w:noWrap/>
            <w:vAlign w:val="center"/>
          </w:tcPr>
          <w:p w14:paraId="0C98AEBF"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結案</w:t>
            </w:r>
          </w:p>
        </w:tc>
      </w:tr>
      <w:tr w:rsidR="001677D0" w:rsidRPr="001677D0" w14:paraId="1C5CEC58"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D0BF16C" w14:textId="77777777" w:rsidR="00E5128C" w:rsidRPr="001677D0" w:rsidRDefault="00E5128C" w:rsidP="00633382">
            <w:pPr>
              <w:rPr>
                <w:rFonts w:ascii="標楷體" w:eastAsia="標楷體" w:hAnsi="標楷體" w:cs="新細明體"/>
              </w:rPr>
            </w:pPr>
            <w:r w:rsidRPr="001677D0">
              <w:rPr>
                <w:rFonts w:ascii="標楷體" w:eastAsia="標楷體" w:hAnsi="標楷體"/>
              </w:rPr>
              <w:t>04</w:t>
            </w:r>
          </w:p>
        </w:tc>
        <w:tc>
          <w:tcPr>
            <w:tcW w:w="4819" w:type="dxa"/>
            <w:tcBorders>
              <w:top w:val="nil"/>
              <w:left w:val="nil"/>
              <w:bottom w:val="single" w:sz="4" w:space="0" w:color="auto"/>
              <w:right w:val="single" w:sz="4" w:space="0" w:color="auto"/>
            </w:tcBorders>
            <w:shd w:val="clear" w:color="auto" w:fill="auto"/>
            <w:noWrap/>
            <w:vAlign w:val="center"/>
          </w:tcPr>
          <w:p w14:paraId="1E396ED0" w14:textId="77777777" w:rsidR="00E5128C" w:rsidRPr="001677D0" w:rsidRDefault="00E5128C" w:rsidP="00633382">
            <w:pPr>
              <w:rPr>
                <w:rFonts w:ascii="標楷體" w:eastAsia="標楷體" w:hAnsi="標楷體" w:cs="新細明體"/>
              </w:rPr>
            </w:pPr>
            <w:proofErr w:type="gramStart"/>
            <w:r w:rsidRPr="001677D0">
              <w:rPr>
                <w:rFonts w:ascii="標楷體" w:eastAsia="標楷體" w:hAnsi="標楷體" w:hint="eastAsia"/>
              </w:rPr>
              <w:t>帳管費</w:t>
            </w:r>
            <w:proofErr w:type="gramEnd"/>
          </w:p>
        </w:tc>
      </w:tr>
      <w:tr w:rsidR="001677D0" w:rsidRPr="001677D0" w14:paraId="7B60A3DA"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3E3AA16" w14:textId="77777777" w:rsidR="00E5128C" w:rsidRPr="001677D0" w:rsidRDefault="00E5128C" w:rsidP="00633382">
            <w:pPr>
              <w:rPr>
                <w:rFonts w:ascii="標楷體" w:eastAsia="標楷體" w:hAnsi="標楷體" w:cs="新細明體"/>
              </w:rPr>
            </w:pPr>
            <w:r w:rsidRPr="001677D0">
              <w:rPr>
                <w:rFonts w:ascii="標楷體" w:eastAsia="標楷體" w:hAnsi="標楷體"/>
              </w:rPr>
              <w:t>05</w:t>
            </w:r>
          </w:p>
        </w:tc>
        <w:tc>
          <w:tcPr>
            <w:tcW w:w="4819" w:type="dxa"/>
            <w:tcBorders>
              <w:top w:val="nil"/>
              <w:left w:val="nil"/>
              <w:bottom w:val="single" w:sz="4" w:space="0" w:color="auto"/>
              <w:right w:val="single" w:sz="4" w:space="0" w:color="auto"/>
            </w:tcBorders>
            <w:shd w:val="clear" w:color="auto" w:fill="auto"/>
            <w:noWrap/>
            <w:vAlign w:val="center"/>
          </w:tcPr>
          <w:p w14:paraId="4000D7B9"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火險費</w:t>
            </w:r>
          </w:p>
        </w:tc>
      </w:tr>
      <w:tr w:rsidR="001677D0" w:rsidRPr="001677D0" w14:paraId="0A692601"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57AE59F" w14:textId="77777777" w:rsidR="00E5128C" w:rsidRPr="001677D0" w:rsidRDefault="00E5128C" w:rsidP="00633382">
            <w:pPr>
              <w:rPr>
                <w:rFonts w:ascii="標楷體" w:eastAsia="標楷體" w:hAnsi="標楷體" w:cs="新細明體"/>
              </w:rPr>
            </w:pPr>
            <w:r w:rsidRPr="001677D0">
              <w:rPr>
                <w:rFonts w:ascii="標楷體" w:eastAsia="標楷體" w:hAnsi="標楷體"/>
              </w:rPr>
              <w:t>06</w:t>
            </w:r>
          </w:p>
        </w:tc>
        <w:tc>
          <w:tcPr>
            <w:tcW w:w="4819" w:type="dxa"/>
            <w:tcBorders>
              <w:top w:val="nil"/>
              <w:left w:val="nil"/>
              <w:bottom w:val="single" w:sz="4" w:space="0" w:color="auto"/>
              <w:right w:val="single" w:sz="4" w:space="0" w:color="auto"/>
            </w:tcBorders>
            <w:shd w:val="clear" w:color="auto" w:fill="auto"/>
            <w:noWrap/>
            <w:vAlign w:val="center"/>
          </w:tcPr>
          <w:p w14:paraId="16C7CF51" w14:textId="77777777" w:rsidR="00E5128C" w:rsidRPr="001677D0" w:rsidRDefault="00E5128C" w:rsidP="00633382">
            <w:pPr>
              <w:rPr>
                <w:rFonts w:ascii="標楷體" w:eastAsia="標楷體" w:hAnsi="標楷體" w:cs="新細明體"/>
              </w:rPr>
            </w:pPr>
            <w:proofErr w:type="gramStart"/>
            <w:r w:rsidRPr="001677D0">
              <w:rPr>
                <w:rFonts w:ascii="標楷體" w:eastAsia="標楷體" w:hAnsi="標楷體" w:hint="eastAsia"/>
              </w:rPr>
              <w:t>契</w:t>
            </w:r>
            <w:proofErr w:type="gramEnd"/>
            <w:r w:rsidRPr="001677D0">
              <w:rPr>
                <w:rFonts w:ascii="標楷體" w:eastAsia="標楷體" w:hAnsi="標楷體" w:hint="eastAsia"/>
              </w:rPr>
              <w:t>變手續費</w:t>
            </w:r>
          </w:p>
        </w:tc>
      </w:tr>
      <w:tr w:rsidR="001677D0" w:rsidRPr="001677D0" w14:paraId="6C256126"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EE3A417" w14:textId="77777777" w:rsidR="00E5128C" w:rsidRPr="001677D0" w:rsidRDefault="00E5128C" w:rsidP="00633382">
            <w:pPr>
              <w:rPr>
                <w:rFonts w:ascii="標楷體" w:eastAsia="標楷體" w:hAnsi="標楷體" w:cs="新細明體"/>
              </w:rPr>
            </w:pPr>
            <w:r w:rsidRPr="001677D0">
              <w:rPr>
                <w:rFonts w:ascii="標楷體" w:eastAsia="標楷體" w:hAnsi="標楷體"/>
              </w:rPr>
              <w:t>07</w:t>
            </w:r>
          </w:p>
        </w:tc>
        <w:tc>
          <w:tcPr>
            <w:tcW w:w="4819" w:type="dxa"/>
            <w:tcBorders>
              <w:top w:val="nil"/>
              <w:left w:val="nil"/>
              <w:bottom w:val="single" w:sz="4" w:space="0" w:color="auto"/>
              <w:right w:val="single" w:sz="4" w:space="0" w:color="auto"/>
            </w:tcBorders>
            <w:shd w:val="clear" w:color="auto" w:fill="auto"/>
            <w:noWrap/>
            <w:vAlign w:val="center"/>
          </w:tcPr>
          <w:p w14:paraId="7E1AFB3D"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法務費</w:t>
            </w:r>
          </w:p>
        </w:tc>
      </w:tr>
      <w:tr w:rsidR="001677D0" w:rsidRPr="001677D0" w14:paraId="7AD2738F" w14:textId="77777777" w:rsidTr="00633382">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0CD0BC" w14:textId="77777777" w:rsidR="00E5128C" w:rsidRPr="001677D0" w:rsidRDefault="00E5128C" w:rsidP="00633382">
            <w:pPr>
              <w:rPr>
                <w:rFonts w:ascii="標楷體" w:eastAsia="標楷體" w:hAnsi="標楷體" w:cs="新細明體"/>
              </w:rPr>
            </w:pPr>
            <w:r w:rsidRPr="001677D0">
              <w:rPr>
                <w:rFonts w:ascii="標楷體" w:eastAsia="標楷體" w:hAnsi="標楷體"/>
              </w:rPr>
              <w:t>09</w:t>
            </w:r>
          </w:p>
        </w:tc>
        <w:tc>
          <w:tcPr>
            <w:tcW w:w="4819" w:type="dxa"/>
            <w:tcBorders>
              <w:top w:val="single" w:sz="4" w:space="0" w:color="auto"/>
              <w:left w:val="nil"/>
              <w:bottom w:val="single" w:sz="4" w:space="0" w:color="auto"/>
              <w:right w:val="single" w:sz="4" w:space="0" w:color="auto"/>
            </w:tcBorders>
            <w:shd w:val="clear" w:color="auto" w:fill="auto"/>
            <w:noWrap/>
            <w:vAlign w:val="center"/>
          </w:tcPr>
          <w:p w14:paraId="13B0A5B9"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其他</w:t>
            </w:r>
          </w:p>
        </w:tc>
      </w:tr>
      <w:tr w:rsidR="00E5128C" w:rsidRPr="001677D0" w14:paraId="43C8030B" w14:textId="77777777" w:rsidTr="00633382">
        <w:trPr>
          <w:trHeight w:val="34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A82E7B" w14:textId="77777777" w:rsidR="00E5128C" w:rsidRPr="001677D0" w:rsidRDefault="00E5128C" w:rsidP="00633382">
            <w:pPr>
              <w:rPr>
                <w:rFonts w:ascii="標楷體" w:eastAsia="標楷體" w:hAnsi="標楷體"/>
              </w:rPr>
            </w:pPr>
            <w:r w:rsidRPr="001677D0">
              <w:rPr>
                <w:rFonts w:ascii="標楷體" w:eastAsia="標楷體" w:hAnsi="標楷體"/>
              </w:rPr>
              <w:t>11</w:t>
            </w:r>
          </w:p>
        </w:tc>
        <w:tc>
          <w:tcPr>
            <w:tcW w:w="4819" w:type="dxa"/>
            <w:tcBorders>
              <w:top w:val="single" w:sz="4" w:space="0" w:color="auto"/>
              <w:left w:val="nil"/>
              <w:bottom w:val="single" w:sz="4" w:space="0" w:color="auto"/>
              <w:right w:val="single" w:sz="4" w:space="0" w:color="auto"/>
            </w:tcBorders>
            <w:shd w:val="clear" w:color="auto" w:fill="auto"/>
            <w:noWrap/>
            <w:vAlign w:val="center"/>
          </w:tcPr>
          <w:p w14:paraId="2D0C1680" w14:textId="77777777" w:rsidR="00E5128C" w:rsidRPr="001677D0" w:rsidRDefault="00E5128C" w:rsidP="00633382">
            <w:pPr>
              <w:widowControl/>
              <w:rPr>
                <w:rFonts w:ascii="標楷體" w:eastAsia="標楷體" w:hAnsi="標楷體"/>
                <w:kern w:val="0"/>
              </w:rPr>
            </w:pPr>
            <w:proofErr w:type="gramStart"/>
            <w:r w:rsidRPr="001677D0">
              <w:rPr>
                <w:rFonts w:ascii="標楷體" w:eastAsia="標楷體" w:hAnsi="標楷體" w:hint="eastAsia"/>
              </w:rPr>
              <w:t>債協匯入</w:t>
            </w:r>
            <w:proofErr w:type="gramEnd"/>
            <w:r w:rsidRPr="001677D0">
              <w:rPr>
                <w:rFonts w:ascii="標楷體" w:eastAsia="標楷體" w:hAnsi="標楷體" w:hint="eastAsia"/>
              </w:rPr>
              <w:t>款</w:t>
            </w:r>
            <w:r w:rsidRPr="001677D0">
              <w:rPr>
                <w:rFonts w:ascii="標楷體" w:eastAsia="標楷體" w:hAnsi="標楷體"/>
              </w:rPr>
              <w:t>(</w:t>
            </w:r>
            <w:r w:rsidRPr="001677D0">
              <w:rPr>
                <w:rFonts w:ascii="標楷體" w:eastAsia="標楷體" w:hAnsi="標楷體" w:hint="eastAsia"/>
              </w:rPr>
              <w:t>虛擬帳號為</w:t>
            </w:r>
            <w:r w:rsidRPr="001677D0">
              <w:rPr>
                <w:rFonts w:ascii="標楷體" w:eastAsia="標楷體" w:hAnsi="標楷體"/>
              </w:rPr>
              <w:t>9510500NNNNNNN)</w:t>
            </w:r>
          </w:p>
        </w:tc>
      </w:tr>
    </w:tbl>
    <w:p w14:paraId="6B298EF7" w14:textId="77777777" w:rsidR="00E5128C" w:rsidRPr="001677D0" w:rsidRDefault="00E5128C" w:rsidP="00E5128C">
      <w:pPr>
        <w:tabs>
          <w:tab w:val="left" w:pos="788"/>
        </w:tabs>
        <w:ind w:leftChars="300" w:left="720"/>
        <w:rPr>
          <w:rFonts w:ascii="標楷體" w:eastAsia="標楷體" w:hAnsi="標楷體"/>
        </w:rPr>
      </w:pPr>
    </w:p>
    <w:p w14:paraId="345E8EFF" w14:textId="0E64E4DD" w:rsidR="00E5128C" w:rsidRPr="001677D0" w:rsidRDefault="00E5128C" w:rsidP="00787403">
      <w:pPr>
        <w:numPr>
          <w:ilvl w:val="0"/>
          <w:numId w:val="12"/>
        </w:numPr>
        <w:rPr>
          <w:rFonts w:ascii="標楷體" w:eastAsia="標楷體" w:hAnsi="標楷體"/>
        </w:rPr>
      </w:pPr>
      <w:r w:rsidRPr="001677D0">
        <w:rPr>
          <w:rFonts w:ascii="標楷體" w:eastAsia="標楷體" w:hAnsi="標楷體" w:hint="eastAsia"/>
        </w:rPr>
        <w:t>資料查詢方式</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6506A18E" w14:textId="77777777" w:rsidTr="00633382">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A08A74"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6BEC585C"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182456D6"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A70A039" w14:textId="77777777" w:rsidR="00E5128C" w:rsidRPr="001677D0" w:rsidRDefault="00E5128C" w:rsidP="00633382">
            <w:pPr>
              <w:rPr>
                <w:rFonts w:ascii="標楷體" w:eastAsia="標楷體" w:hAnsi="標楷體" w:cs="新細明體"/>
              </w:rPr>
            </w:pPr>
            <w:r w:rsidRPr="001677D0">
              <w:rPr>
                <w:rFonts w:ascii="標楷體" w:eastAsia="標楷體" w:hAnsi="標楷體"/>
              </w:rPr>
              <w:t>1</w:t>
            </w:r>
          </w:p>
        </w:tc>
        <w:tc>
          <w:tcPr>
            <w:tcW w:w="4819" w:type="dxa"/>
            <w:tcBorders>
              <w:top w:val="nil"/>
              <w:left w:val="nil"/>
              <w:bottom w:val="single" w:sz="4" w:space="0" w:color="auto"/>
              <w:right w:val="single" w:sz="4" w:space="0" w:color="auto"/>
            </w:tcBorders>
            <w:shd w:val="clear" w:color="auto" w:fill="auto"/>
            <w:noWrap/>
          </w:tcPr>
          <w:p w14:paraId="5DBF8A2A"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建檔日期</w:t>
            </w:r>
          </w:p>
        </w:tc>
      </w:tr>
      <w:tr w:rsidR="001677D0" w:rsidRPr="001677D0" w14:paraId="20A2F1AC"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5240098" w14:textId="77777777" w:rsidR="00E5128C" w:rsidRPr="001677D0" w:rsidRDefault="00E5128C" w:rsidP="00633382">
            <w:pPr>
              <w:rPr>
                <w:rFonts w:ascii="標楷體" w:eastAsia="標楷體" w:hAnsi="標楷體" w:cs="新細明體"/>
              </w:rPr>
            </w:pPr>
            <w:r w:rsidRPr="001677D0">
              <w:rPr>
                <w:rFonts w:ascii="標楷體" w:eastAsia="標楷體" w:hAnsi="標楷體"/>
              </w:rPr>
              <w:t>2</w:t>
            </w:r>
          </w:p>
        </w:tc>
        <w:tc>
          <w:tcPr>
            <w:tcW w:w="4819" w:type="dxa"/>
            <w:tcBorders>
              <w:top w:val="nil"/>
              <w:left w:val="nil"/>
              <w:bottom w:val="single" w:sz="4" w:space="0" w:color="auto"/>
              <w:right w:val="single" w:sz="4" w:space="0" w:color="auto"/>
            </w:tcBorders>
            <w:shd w:val="clear" w:color="auto" w:fill="auto"/>
            <w:noWrap/>
          </w:tcPr>
          <w:p w14:paraId="1137B18C"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提出日期</w:t>
            </w:r>
          </w:p>
        </w:tc>
      </w:tr>
      <w:tr w:rsidR="001677D0" w:rsidRPr="001677D0" w14:paraId="5424EA1F"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61E1499" w14:textId="77777777" w:rsidR="00E5128C" w:rsidRPr="001677D0" w:rsidRDefault="00E5128C" w:rsidP="00633382">
            <w:pPr>
              <w:rPr>
                <w:rFonts w:ascii="標楷體" w:eastAsia="標楷體" w:hAnsi="標楷體" w:cs="新細明體"/>
              </w:rPr>
            </w:pPr>
            <w:r w:rsidRPr="001677D0">
              <w:rPr>
                <w:rFonts w:ascii="標楷體" w:eastAsia="標楷體" w:hAnsi="標楷體"/>
              </w:rPr>
              <w:t>3</w:t>
            </w:r>
          </w:p>
        </w:tc>
        <w:tc>
          <w:tcPr>
            <w:tcW w:w="4819" w:type="dxa"/>
            <w:tcBorders>
              <w:top w:val="nil"/>
              <w:left w:val="nil"/>
              <w:bottom w:val="single" w:sz="4" w:space="0" w:color="auto"/>
              <w:right w:val="single" w:sz="4" w:space="0" w:color="auto"/>
            </w:tcBorders>
            <w:shd w:val="clear" w:color="auto" w:fill="auto"/>
            <w:noWrap/>
          </w:tcPr>
          <w:p w14:paraId="6B090580"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提回日期</w:t>
            </w:r>
          </w:p>
        </w:tc>
      </w:tr>
      <w:tr w:rsidR="001677D0" w:rsidRPr="001677D0" w14:paraId="4C73099C"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7369363" w14:textId="77777777" w:rsidR="00E5128C" w:rsidRPr="001677D0" w:rsidRDefault="00E5128C" w:rsidP="00633382">
            <w:pPr>
              <w:rPr>
                <w:rFonts w:ascii="標楷體" w:eastAsia="標楷體" w:hAnsi="標楷體" w:cs="新細明體"/>
              </w:rPr>
            </w:pPr>
            <w:r w:rsidRPr="001677D0">
              <w:rPr>
                <w:rFonts w:ascii="標楷體" w:eastAsia="標楷體" w:hAnsi="標楷體"/>
              </w:rPr>
              <w:t>4</w:t>
            </w:r>
          </w:p>
        </w:tc>
        <w:tc>
          <w:tcPr>
            <w:tcW w:w="4819" w:type="dxa"/>
            <w:tcBorders>
              <w:top w:val="nil"/>
              <w:left w:val="nil"/>
              <w:bottom w:val="single" w:sz="4" w:space="0" w:color="auto"/>
              <w:right w:val="single" w:sz="4" w:space="0" w:color="auto"/>
            </w:tcBorders>
            <w:shd w:val="clear" w:color="auto" w:fill="auto"/>
            <w:noWrap/>
          </w:tcPr>
          <w:p w14:paraId="73C0F48F"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戶號</w:t>
            </w:r>
          </w:p>
        </w:tc>
      </w:tr>
      <w:tr w:rsidR="00E5128C" w:rsidRPr="001677D0" w14:paraId="7B0AC122"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44482A8" w14:textId="77777777" w:rsidR="00E5128C" w:rsidRPr="001677D0" w:rsidRDefault="00E5128C" w:rsidP="00633382">
            <w:pPr>
              <w:rPr>
                <w:rFonts w:ascii="標楷體" w:eastAsia="標楷體" w:hAnsi="標楷體" w:cs="新細明體"/>
              </w:rPr>
            </w:pPr>
            <w:r w:rsidRPr="001677D0">
              <w:rPr>
                <w:rFonts w:ascii="標楷體" w:eastAsia="標楷體" w:hAnsi="標楷體"/>
              </w:rPr>
              <w:t>5</w:t>
            </w:r>
          </w:p>
        </w:tc>
        <w:tc>
          <w:tcPr>
            <w:tcW w:w="4819" w:type="dxa"/>
            <w:tcBorders>
              <w:top w:val="nil"/>
              <w:left w:val="nil"/>
              <w:bottom w:val="single" w:sz="4" w:space="0" w:color="auto"/>
              <w:right w:val="single" w:sz="4" w:space="0" w:color="auto"/>
            </w:tcBorders>
            <w:shd w:val="clear" w:color="auto" w:fill="auto"/>
            <w:noWrap/>
          </w:tcPr>
          <w:p w14:paraId="035550D6"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扣款帳號</w:t>
            </w:r>
          </w:p>
        </w:tc>
      </w:tr>
    </w:tbl>
    <w:p w14:paraId="66A039AD" w14:textId="77777777" w:rsidR="00E5128C" w:rsidRPr="001677D0" w:rsidRDefault="00E5128C" w:rsidP="00E5128C">
      <w:pPr>
        <w:tabs>
          <w:tab w:val="left" w:pos="788"/>
        </w:tabs>
        <w:ind w:leftChars="300" w:left="720"/>
        <w:rPr>
          <w:rFonts w:ascii="標楷體" w:eastAsia="標楷體" w:hAnsi="標楷體"/>
        </w:rPr>
      </w:pPr>
    </w:p>
    <w:p w14:paraId="2BD18A39" w14:textId="072720C4" w:rsidR="00E5128C" w:rsidRPr="001677D0" w:rsidRDefault="00E5128C" w:rsidP="00787403">
      <w:pPr>
        <w:numPr>
          <w:ilvl w:val="0"/>
          <w:numId w:val="12"/>
        </w:numPr>
        <w:rPr>
          <w:rFonts w:ascii="標楷體" w:eastAsia="標楷體" w:hAnsi="標楷體"/>
        </w:rPr>
      </w:pPr>
      <w:r w:rsidRPr="001677D0">
        <w:rPr>
          <w:rFonts w:ascii="標楷體" w:eastAsia="標楷體" w:hAnsi="標楷體" w:hint="eastAsia"/>
        </w:rPr>
        <w:t>應收付類別</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0BCAED61" w14:textId="77777777" w:rsidTr="00633382">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08786"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2F4BD8DA"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6FF0BA66"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3014EF9" w14:textId="77777777" w:rsidR="00E5128C" w:rsidRPr="001677D0" w:rsidRDefault="00E5128C" w:rsidP="00633382">
            <w:pPr>
              <w:rPr>
                <w:rFonts w:ascii="標楷體" w:eastAsia="標楷體" w:hAnsi="標楷體"/>
              </w:rPr>
            </w:pPr>
            <w:r w:rsidRPr="001677D0">
              <w:rPr>
                <w:rFonts w:ascii="標楷體" w:eastAsia="標楷體" w:hAnsi="標楷體"/>
              </w:rPr>
              <w:t>1</w:t>
            </w:r>
          </w:p>
        </w:tc>
        <w:tc>
          <w:tcPr>
            <w:tcW w:w="4819" w:type="dxa"/>
            <w:tcBorders>
              <w:top w:val="nil"/>
              <w:left w:val="nil"/>
              <w:bottom w:val="single" w:sz="4" w:space="0" w:color="auto"/>
              <w:right w:val="single" w:sz="4" w:space="0" w:color="auto"/>
            </w:tcBorders>
            <w:shd w:val="clear" w:color="auto" w:fill="auto"/>
            <w:noWrap/>
          </w:tcPr>
          <w:p w14:paraId="643F6ACA" w14:textId="77777777" w:rsidR="00E5128C" w:rsidRPr="001677D0" w:rsidRDefault="00E5128C" w:rsidP="00633382">
            <w:pPr>
              <w:rPr>
                <w:rFonts w:ascii="標楷體" w:eastAsia="標楷體" w:hAnsi="標楷體"/>
              </w:rPr>
            </w:pPr>
            <w:r w:rsidRPr="001677D0">
              <w:rPr>
                <w:rFonts w:ascii="標楷體" w:eastAsia="標楷體" w:hAnsi="標楷體" w:hint="eastAsia"/>
              </w:rPr>
              <w:t>還款</w:t>
            </w:r>
          </w:p>
        </w:tc>
      </w:tr>
      <w:tr w:rsidR="001677D0" w:rsidRPr="001677D0" w14:paraId="246D0A26"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12BC4EF" w14:textId="77777777" w:rsidR="00E5128C" w:rsidRPr="001677D0" w:rsidRDefault="00E5128C" w:rsidP="00633382">
            <w:pPr>
              <w:rPr>
                <w:rFonts w:ascii="標楷體" w:eastAsia="標楷體" w:hAnsi="標楷體"/>
              </w:rPr>
            </w:pPr>
            <w:r w:rsidRPr="001677D0">
              <w:rPr>
                <w:rFonts w:ascii="標楷體" w:eastAsia="標楷體" w:hAnsi="標楷體"/>
              </w:rPr>
              <w:t>2</w:t>
            </w:r>
          </w:p>
        </w:tc>
        <w:tc>
          <w:tcPr>
            <w:tcW w:w="4819" w:type="dxa"/>
            <w:tcBorders>
              <w:top w:val="nil"/>
              <w:left w:val="nil"/>
              <w:bottom w:val="single" w:sz="4" w:space="0" w:color="auto"/>
              <w:right w:val="single" w:sz="4" w:space="0" w:color="auto"/>
            </w:tcBorders>
            <w:shd w:val="clear" w:color="auto" w:fill="auto"/>
            <w:noWrap/>
          </w:tcPr>
          <w:p w14:paraId="072EAB44" w14:textId="77777777" w:rsidR="00E5128C" w:rsidRPr="001677D0" w:rsidRDefault="00E5128C" w:rsidP="00633382">
            <w:pPr>
              <w:rPr>
                <w:rFonts w:ascii="標楷體" w:eastAsia="標楷體" w:hAnsi="標楷體"/>
              </w:rPr>
            </w:pPr>
            <w:r w:rsidRPr="001677D0">
              <w:rPr>
                <w:rFonts w:ascii="標楷體" w:eastAsia="標楷體" w:hAnsi="標楷體" w:hint="eastAsia"/>
              </w:rPr>
              <w:t>結案</w:t>
            </w:r>
          </w:p>
        </w:tc>
      </w:tr>
      <w:tr w:rsidR="001677D0" w:rsidRPr="001677D0" w14:paraId="4FA5DC92"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62B2CDC" w14:textId="77777777" w:rsidR="00E5128C" w:rsidRPr="001677D0" w:rsidRDefault="00E5128C" w:rsidP="00633382">
            <w:pPr>
              <w:rPr>
                <w:rFonts w:ascii="標楷體" w:eastAsia="標楷體" w:hAnsi="標楷體"/>
              </w:rPr>
            </w:pPr>
            <w:r w:rsidRPr="001677D0">
              <w:rPr>
                <w:rFonts w:ascii="標楷體" w:eastAsia="標楷體" w:hAnsi="標楷體"/>
              </w:rPr>
              <w:t>3</w:t>
            </w:r>
          </w:p>
        </w:tc>
        <w:tc>
          <w:tcPr>
            <w:tcW w:w="4819" w:type="dxa"/>
            <w:tcBorders>
              <w:top w:val="nil"/>
              <w:left w:val="nil"/>
              <w:bottom w:val="single" w:sz="4" w:space="0" w:color="auto"/>
              <w:right w:val="single" w:sz="4" w:space="0" w:color="auto"/>
            </w:tcBorders>
            <w:shd w:val="clear" w:color="auto" w:fill="auto"/>
            <w:noWrap/>
          </w:tcPr>
          <w:p w14:paraId="4164B5F9" w14:textId="77777777" w:rsidR="00E5128C" w:rsidRPr="001677D0" w:rsidRDefault="00E5128C" w:rsidP="00633382">
            <w:pPr>
              <w:rPr>
                <w:rFonts w:ascii="標楷體" w:eastAsia="標楷體" w:hAnsi="標楷體"/>
              </w:rPr>
            </w:pPr>
            <w:r w:rsidRPr="001677D0">
              <w:rPr>
                <w:rFonts w:ascii="標楷體" w:eastAsia="標楷體" w:hAnsi="標楷體" w:hint="eastAsia"/>
              </w:rPr>
              <w:t>期票</w:t>
            </w:r>
          </w:p>
        </w:tc>
      </w:tr>
      <w:tr w:rsidR="001677D0" w:rsidRPr="001677D0" w14:paraId="72F1D92F"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90BBDBC" w14:textId="77777777" w:rsidR="00E5128C" w:rsidRPr="001677D0" w:rsidRDefault="00E5128C" w:rsidP="00633382">
            <w:pPr>
              <w:rPr>
                <w:rFonts w:ascii="標楷體" w:eastAsia="標楷體" w:hAnsi="標楷體"/>
              </w:rPr>
            </w:pPr>
            <w:r w:rsidRPr="001677D0">
              <w:rPr>
                <w:rFonts w:ascii="標楷體" w:eastAsia="標楷體" w:hAnsi="標楷體"/>
              </w:rPr>
              <w:t>4</w:t>
            </w:r>
          </w:p>
        </w:tc>
        <w:tc>
          <w:tcPr>
            <w:tcW w:w="4819" w:type="dxa"/>
            <w:tcBorders>
              <w:top w:val="nil"/>
              <w:left w:val="nil"/>
              <w:bottom w:val="single" w:sz="4" w:space="0" w:color="auto"/>
              <w:right w:val="single" w:sz="4" w:space="0" w:color="auto"/>
            </w:tcBorders>
            <w:shd w:val="clear" w:color="auto" w:fill="auto"/>
            <w:noWrap/>
          </w:tcPr>
          <w:p w14:paraId="427A8FF7" w14:textId="77777777" w:rsidR="00E5128C" w:rsidRPr="001677D0" w:rsidRDefault="00E5128C" w:rsidP="00633382">
            <w:pPr>
              <w:rPr>
                <w:rFonts w:ascii="標楷體" w:eastAsia="標楷體" w:hAnsi="標楷體"/>
              </w:rPr>
            </w:pPr>
            <w:r w:rsidRPr="001677D0">
              <w:rPr>
                <w:rFonts w:ascii="標楷體" w:eastAsia="標楷體" w:hAnsi="標楷體" w:hint="eastAsia"/>
              </w:rPr>
              <w:t>撥款</w:t>
            </w:r>
          </w:p>
        </w:tc>
      </w:tr>
      <w:tr w:rsidR="001677D0" w:rsidRPr="001677D0" w14:paraId="3B7945A4"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325D3D7" w14:textId="77777777" w:rsidR="00E5128C" w:rsidRPr="001677D0" w:rsidRDefault="00E5128C" w:rsidP="00633382">
            <w:pPr>
              <w:rPr>
                <w:rFonts w:ascii="標楷體" w:eastAsia="標楷體" w:hAnsi="標楷體"/>
              </w:rPr>
            </w:pPr>
            <w:r w:rsidRPr="001677D0">
              <w:rPr>
                <w:rFonts w:ascii="標楷體" w:eastAsia="標楷體" w:hAnsi="標楷體"/>
              </w:rPr>
              <w:t>5</w:t>
            </w:r>
          </w:p>
        </w:tc>
        <w:tc>
          <w:tcPr>
            <w:tcW w:w="4819" w:type="dxa"/>
            <w:tcBorders>
              <w:top w:val="nil"/>
              <w:left w:val="nil"/>
              <w:bottom w:val="single" w:sz="4" w:space="0" w:color="auto"/>
              <w:right w:val="single" w:sz="4" w:space="0" w:color="auto"/>
            </w:tcBorders>
            <w:shd w:val="clear" w:color="auto" w:fill="auto"/>
            <w:noWrap/>
          </w:tcPr>
          <w:p w14:paraId="1D3CAB03" w14:textId="77777777" w:rsidR="00E5128C" w:rsidRPr="001677D0" w:rsidRDefault="00E5128C" w:rsidP="00633382">
            <w:pPr>
              <w:rPr>
                <w:rFonts w:ascii="標楷體" w:eastAsia="標楷體" w:hAnsi="標楷體"/>
              </w:rPr>
            </w:pPr>
            <w:r w:rsidRPr="001677D0">
              <w:rPr>
                <w:rFonts w:ascii="標楷體" w:eastAsia="標楷體" w:hAnsi="標楷體" w:hint="eastAsia"/>
              </w:rPr>
              <w:t>暫收款退還</w:t>
            </w:r>
          </w:p>
        </w:tc>
      </w:tr>
      <w:tr w:rsidR="001677D0" w:rsidRPr="001677D0" w14:paraId="63B42FA2"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6717D38" w14:textId="77777777" w:rsidR="00E5128C" w:rsidRPr="001677D0" w:rsidRDefault="00E5128C" w:rsidP="00633382">
            <w:pPr>
              <w:rPr>
                <w:rFonts w:ascii="標楷體" w:eastAsia="標楷體" w:hAnsi="標楷體"/>
              </w:rPr>
            </w:pPr>
            <w:r w:rsidRPr="001677D0">
              <w:rPr>
                <w:rFonts w:ascii="標楷體" w:eastAsia="標楷體" w:hAnsi="標楷體"/>
              </w:rPr>
              <w:t>6</w:t>
            </w:r>
          </w:p>
        </w:tc>
        <w:tc>
          <w:tcPr>
            <w:tcW w:w="4819" w:type="dxa"/>
            <w:tcBorders>
              <w:top w:val="nil"/>
              <w:left w:val="nil"/>
              <w:bottom w:val="single" w:sz="4" w:space="0" w:color="auto"/>
              <w:right w:val="single" w:sz="4" w:space="0" w:color="auto"/>
            </w:tcBorders>
            <w:shd w:val="clear" w:color="auto" w:fill="auto"/>
            <w:noWrap/>
          </w:tcPr>
          <w:p w14:paraId="3ADDA29D" w14:textId="77777777" w:rsidR="00E5128C" w:rsidRPr="001677D0" w:rsidRDefault="00E5128C" w:rsidP="00633382">
            <w:pPr>
              <w:rPr>
                <w:rFonts w:ascii="標楷體" w:eastAsia="標楷體" w:hAnsi="標楷體"/>
              </w:rPr>
            </w:pPr>
            <w:r w:rsidRPr="001677D0">
              <w:rPr>
                <w:rFonts w:ascii="標楷體" w:eastAsia="標楷體" w:hAnsi="標楷體" w:hint="eastAsia"/>
              </w:rPr>
              <w:t>撥款</w:t>
            </w:r>
            <w:r w:rsidRPr="001677D0">
              <w:rPr>
                <w:rFonts w:ascii="標楷體" w:eastAsia="標楷體" w:hAnsi="標楷體"/>
              </w:rPr>
              <w:t>-</w:t>
            </w:r>
            <w:r w:rsidRPr="001677D0">
              <w:rPr>
                <w:rFonts w:ascii="標楷體" w:eastAsia="標楷體" w:hAnsi="標楷體" w:hint="eastAsia"/>
              </w:rPr>
              <w:t>借新還舊</w:t>
            </w:r>
          </w:p>
        </w:tc>
      </w:tr>
      <w:tr w:rsidR="001677D0" w:rsidRPr="001677D0" w14:paraId="2E9A6390"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2944873" w14:textId="77777777" w:rsidR="00E5128C" w:rsidRPr="001677D0" w:rsidRDefault="00E5128C" w:rsidP="00633382">
            <w:pPr>
              <w:rPr>
                <w:rFonts w:ascii="標楷體" w:eastAsia="標楷體" w:hAnsi="標楷體"/>
              </w:rPr>
            </w:pPr>
            <w:r w:rsidRPr="001677D0">
              <w:rPr>
                <w:rFonts w:ascii="標楷體" w:eastAsia="標楷體" w:hAnsi="標楷體"/>
              </w:rPr>
              <w:t>7</w:t>
            </w:r>
          </w:p>
        </w:tc>
        <w:tc>
          <w:tcPr>
            <w:tcW w:w="4819" w:type="dxa"/>
            <w:tcBorders>
              <w:top w:val="nil"/>
              <w:left w:val="nil"/>
              <w:bottom w:val="single" w:sz="4" w:space="0" w:color="auto"/>
              <w:right w:val="single" w:sz="4" w:space="0" w:color="auto"/>
            </w:tcBorders>
            <w:shd w:val="clear" w:color="auto" w:fill="auto"/>
            <w:noWrap/>
          </w:tcPr>
          <w:p w14:paraId="5DAC1B26" w14:textId="77777777" w:rsidR="00E5128C" w:rsidRPr="001677D0" w:rsidRDefault="00E5128C" w:rsidP="00633382">
            <w:pPr>
              <w:rPr>
                <w:rFonts w:ascii="標楷體" w:eastAsia="標楷體" w:hAnsi="標楷體"/>
              </w:rPr>
            </w:pPr>
            <w:r w:rsidRPr="001677D0">
              <w:rPr>
                <w:rFonts w:ascii="標楷體" w:eastAsia="標楷體" w:hAnsi="標楷體" w:hint="eastAsia"/>
              </w:rPr>
              <w:t>暫收轉帳</w:t>
            </w:r>
          </w:p>
        </w:tc>
      </w:tr>
      <w:tr w:rsidR="00E5128C" w:rsidRPr="001677D0" w14:paraId="507A30F4"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3EA4E38" w14:textId="77777777" w:rsidR="00E5128C" w:rsidRPr="001677D0" w:rsidRDefault="00E5128C" w:rsidP="00633382">
            <w:pPr>
              <w:rPr>
                <w:rFonts w:ascii="標楷體" w:eastAsia="標楷體" w:hAnsi="標楷體"/>
              </w:rPr>
            </w:pPr>
            <w:r w:rsidRPr="001677D0">
              <w:rPr>
                <w:rFonts w:ascii="標楷體" w:eastAsia="標楷體" w:hAnsi="標楷體"/>
              </w:rPr>
              <w:t>8</w:t>
            </w:r>
          </w:p>
        </w:tc>
        <w:tc>
          <w:tcPr>
            <w:tcW w:w="4819" w:type="dxa"/>
            <w:tcBorders>
              <w:top w:val="nil"/>
              <w:left w:val="nil"/>
              <w:bottom w:val="single" w:sz="4" w:space="0" w:color="auto"/>
              <w:right w:val="single" w:sz="4" w:space="0" w:color="auto"/>
            </w:tcBorders>
            <w:shd w:val="clear" w:color="auto" w:fill="auto"/>
            <w:noWrap/>
          </w:tcPr>
          <w:p w14:paraId="7EC7C269" w14:textId="77777777" w:rsidR="00E5128C" w:rsidRPr="001677D0" w:rsidRDefault="00E5128C" w:rsidP="00633382">
            <w:pPr>
              <w:rPr>
                <w:rFonts w:ascii="標楷體" w:eastAsia="標楷體" w:hAnsi="標楷體"/>
              </w:rPr>
            </w:pPr>
            <w:r w:rsidRPr="001677D0">
              <w:rPr>
                <w:rFonts w:ascii="標楷體" w:eastAsia="標楷體" w:hAnsi="標楷體" w:hint="eastAsia"/>
              </w:rPr>
              <w:t>抽退票</w:t>
            </w:r>
          </w:p>
        </w:tc>
      </w:tr>
    </w:tbl>
    <w:p w14:paraId="7AB4CF63" w14:textId="77777777" w:rsidR="00E5128C" w:rsidRPr="001677D0" w:rsidRDefault="00E5128C" w:rsidP="00E5128C">
      <w:pPr>
        <w:tabs>
          <w:tab w:val="left" w:pos="788"/>
        </w:tabs>
        <w:ind w:leftChars="300" w:left="720"/>
        <w:rPr>
          <w:rFonts w:ascii="標楷體" w:eastAsia="標楷體" w:hAnsi="標楷體"/>
        </w:rPr>
      </w:pPr>
    </w:p>
    <w:p w14:paraId="05850580" w14:textId="3B77E90C" w:rsidR="00E5128C" w:rsidRPr="001677D0" w:rsidRDefault="00E5128C" w:rsidP="00787403">
      <w:pPr>
        <w:numPr>
          <w:ilvl w:val="0"/>
          <w:numId w:val="12"/>
        </w:numPr>
        <w:rPr>
          <w:rFonts w:ascii="標楷體" w:eastAsia="標楷體" w:hAnsi="標楷體"/>
        </w:rPr>
      </w:pPr>
      <w:r w:rsidRPr="001677D0">
        <w:rPr>
          <w:rFonts w:ascii="標楷體" w:eastAsia="標楷體" w:hAnsi="標楷體" w:hint="eastAsia"/>
        </w:rPr>
        <w:t>還款來源／撥款方式</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2E527B4A" w14:textId="77777777" w:rsidTr="00633382">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30AEC7"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75ADF9BB"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44B50594"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D507F34" w14:textId="77777777" w:rsidR="00E5128C" w:rsidRPr="001677D0" w:rsidRDefault="00E5128C" w:rsidP="00633382">
            <w:pPr>
              <w:rPr>
                <w:rFonts w:ascii="標楷體" w:eastAsia="標楷體" w:hAnsi="標楷體" w:cs="新細明體"/>
              </w:rPr>
            </w:pPr>
            <w:r w:rsidRPr="001677D0">
              <w:rPr>
                <w:rFonts w:ascii="標楷體" w:eastAsia="標楷體" w:hAnsi="標楷體"/>
              </w:rPr>
              <w:t>01</w:t>
            </w:r>
          </w:p>
        </w:tc>
        <w:tc>
          <w:tcPr>
            <w:tcW w:w="4819" w:type="dxa"/>
            <w:tcBorders>
              <w:top w:val="nil"/>
              <w:left w:val="nil"/>
              <w:bottom w:val="single" w:sz="4" w:space="0" w:color="auto"/>
              <w:right w:val="single" w:sz="4" w:space="0" w:color="auto"/>
            </w:tcBorders>
            <w:shd w:val="clear" w:color="auto" w:fill="auto"/>
            <w:noWrap/>
          </w:tcPr>
          <w:p w14:paraId="042CC603"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整批匯款</w:t>
            </w:r>
          </w:p>
        </w:tc>
      </w:tr>
      <w:tr w:rsidR="001677D0" w:rsidRPr="001677D0" w14:paraId="51AC41F4"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FA3EA36" w14:textId="77777777" w:rsidR="00E5128C" w:rsidRPr="001677D0" w:rsidRDefault="00E5128C" w:rsidP="00633382">
            <w:pPr>
              <w:rPr>
                <w:rFonts w:ascii="標楷體" w:eastAsia="標楷體" w:hAnsi="標楷體" w:cs="新細明體"/>
              </w:rPr>
            </w:pPr>
            <w:r w:rsidRPr="001677D0">
              <w:rPr>
                <w:rFonts w:ascii="標楷體" w:eastAsia="標楷體" w:hAnsi="標楷體"/>
              </w:rPr>
              <w:t>02</w:t>
            </w:r>
          </w:p>
        </w:tc>
        <w:tc>
          <w:tcPr>
            <w:tcW w:w="4819" w:type="dxa"/>
            <w:tcBorders>
              <w:top w:val="nil"/>
              <w:left w:val="nil"/>
              <w:bottom w:val="single" w:sz="4" w:space="0" w:color="auto"/>
              <w:right w:val="single" w:sz="4" w:space="0" w:color="auto"/>
            </w:tcBorders>
            <w:shd w:val="clear" w:color="auto" w:fill="auto"/>
            <w:noWrap/>
          </w:tcPr>
          <w:p w14:paraId="7E5D0596"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單筆匯款</w:t>
            </w:r>
          </w:p>
        </w:tc>
      </w:tr>
      <w:tr w:rsidR="001677D0" w:rsidRPr="001677D0" w14:paraId="06E9759D"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86B0E39" w14:textId="77777777" w:rsidR="00E5128C" w:rsidRPr="001677D0" w:rsidRDefault="00E5128C" w:rsidP="00633382">
            <w:pPr>
              <w:rPr>
                <w:rFonts w:ascii="標楷體" w:eastAsia="標楷體" w:hAnsi="標楷體" w:cs="新細明體"/>
              </w:rPr>
            </w:pPr>
            <w:r w:rsidRPr="001677D0">
              <w:rPr>
                <w:rFonts w:ascii="標楷體" w:eastAsia="標楷體" w:hAnsi="標楷體"/>
              </w:rPr>
              <w:t>04</w:t>
            </w:r>
          </w:p>
        </w:tc>
        <w:tc>
          <w:tcPr>
            <w:tcW w:w="4819" w:type="dxa"/>
            <w:tcBorders>
              <w:top w:val="nil"/>
              <w:left w:val="nil"/>
              <w:bottom w:val="single" w:sz="4" w:space="0" w:color="auto"/>
              <w:right w:val="single" w:sz="4" w:space="0" w:color="auto"/>
            </w:tcBorders>
            <w:shd w:val="clear" w:color="auto" w:fill="auto"/>
            <w:noWrap/>
          </w:tcPr>
          <w:p w14:paraId="1E0D7FB8"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退款台新</w:t>
            </w:r>
          </w:p>
        </w:tc>
      </w:tr>
      <w:tr w:rsidR="001677D0" w:rsidRPr="001677D0" w14:paraId="167DBB75"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551AB40" w14:textId="77777777" w:rsidR="00E5128C" w:rsidRPr="001677D0" w:rsidRDefault="00E5128C" w:rsidP="00633382">
            <w:pPr>
              <w:rPr>
                <w:rFonts w:ascii="標楷體" w:eastAsia="標楷體" w:hAnsi="標楷體" w:cs="新細明體"/>
              </w:rPr>
            </w:pPr>
            <w:r w:rsidRPr="001677D0">
              <w:rPr>
                <w:rFonts w:ascii="標楷體" w:eastAsia="標楷體" w:hAnsi="標楷體"/>
              </w:rPr>
              <w:t>05</w:t>
            </w:r>
          </w:p>
        </w:tc>
        <w:tc>
          <w:tcPr>
            <w:tcW w:w="4819" w:type="dxa"/>
            <w:tcBorders>
              <w:top w:val="nil"/>
              <w:left w:val="nil"/>
              <w:bottom w:val="single" w:sz="4" w:space="0" w:color="auto"/>
              <w:right w:val="single" w:sz="4" w:space="0" w:color="auto"/>
            </w:tcBorders>
            <w:shd w:val="clear" w:color="auto" w:fill="auto"/>
            <w:noWrap/>
          </w:tcPr>
          <w:p w14:paraId="69239E53"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退款他行</w:t>
            </w:r>
          </w:p>
        </w:tc>
      </w:tr>
      <w:tr w:rsidR="001677D0" w:rsidRPr="001677D0" w14:paraId="67160ABB"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08D4128" w14:textId="77777777" w:rsidR="00E5128C" w:rsidRPr="001677D0" w:rsidRDefault="00E5128C" w:rsidP="00633382">
            <w:pPr>
              <w:rPr>
                <w:rFonts w:ascii="標楷體" w:eastAsia="標楷體" w:hAnsi="標楷體"/>
              </w:rPr>
            </w:pPr>
            <w:r w:rsidRPr="001677D0">
              <w:rPr>
                <w:rFonts w:ascii="標楷體" w:eastAsia="標楷體" w:hAnsi="標楷體"/>
              </w:rPr>
              <w:t>11</w:t>
            </w:r>
          </w:p>
        </w:tc>
        <w:tc>
          <w:tcPr>
            <w:tcW w:w="4819" w:type="dxa"/>
            <w:tcBorders>
              <w:top w:val="nil"/>
              <w:left w:val="nil"/>
              <w:bottom w:val="single" w:sz="4" w:space="0" w:color="auto"/>
              <w:right w:val="single" w:sz="4" w:space="0" w:color="auto"/>
            </w:tcBorders>
            <w:shd w:val="clear" w:color="auto" w:fill="auto"/>
            <w:noWrap/>
          </w:tcPr>
          <w:p w14:paraId="76098A92" w14:textId="77777777" w:rsidR="00E5128C" w:rsidRPr="001677D0" w:rsidRDefault="00E5128C" w:rsidP="00633382">
            <w:pPr>
              <w:rPr>
                <w:rFonts w:ascii="標楷體" w:eastAsia="標楷體" w:hAnsi="標楷體"/>
              </w:rPr>
            </w:pPr>
            <w:r w:rsidRPr="001677D0">
              <w:rPr>
                <w:rFonts w:ascii="標楷體" w:eastAsia="標楷體" w:hAnsi="標楷體" w:hint="eastAsia"/>
              </w:rPr>
              <w:t>退款新光</w:t>
            </w:r>
          </w:p>
        </w:tc>
      </w:tr>
      <w:tr w:rsidR="001677D0" w:rsidRPr="001677D0" w14:paraId="585379FA"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3A6A656" w14:textId="77777777" w:rsidR="00E5128C" w:rsidRPr="001677D0" w:rsidRDefault="00E5128C" w:rsidP="00633382">
            <w:pPr>
              <w:rPr>
                <w:rFonts w:ascii="標楷體" w:eastAsia="標楷體" w:hAnsi="標楷體"/>
              </w:rPr>
            </w:pPr>
            <w:r w:rsidRPr="001677D0">
              <w:rPr>
                <w:rFonts w:ascii="標楷體" w:eastAsia="標楷體" w:hAnsi="標楷體"/>
              </w:rPr>
              <w:t>91</w:t>
            </w:r>
          </w:p>
        </w:tc>
        <w:tc>
          <w:tcPr>
            <w:tcW w:w="4819" w:type="dxa"/>
            <w:tcBorders>
              <w:top w:val="nil"/>
              <w:left w:val="nil"/>
              <w:bottom w:val="single" w:sz="4" w:space="0" w:color="auto"/>
              <w:right w:val="single" w:sz="4" w:space="0" w:color="auto"/>
            </w:tcBorders>
            <w:shd w:val="clear" w:color="auto" w:fill="auto"/>
            <w:noWrap/>
          </w:tcPr>
          <w:p w14:paraId="3B481B7E" w14:textId="77777777" w:rsidR="00E5128C" w:rsidRPr="001677D0" w:rsidRDefault="00E5128C" w:rsidP="00633382">
            <w:pPr>
              <w:rPr>
                <w:rFonts w:ascii="標楷體" w:eastAsia="標楷體" w:hAnsi="標楷體"/>
              </w:rPr>
            </w:pPr>
            <w:r w:rsidRPr="001677D0">
              <w:rPr>
                <w:rFonts w:ascii="標楷體" w:eastAsia="標楷體" w:hAnsi="標楷體" w:hint="eastAsia"/>
              </w:rPr>
              <w:t>借新還舊</w:t>
            </w:r>
          </w:p>
        </w:tc>
      </w:tr>
      <w:tr w:rsidR="001677D0" w:rsidRPr="001677D0" w14:paraId="13530BA8"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57B576C" w14:textId="77777777" w:rsidR="00E5128C" w:rsidRPr="001677D0" w:rsidRDefault="00E5128C" w:rsidP="00633382">
            <w:pPr>
              <w:rPr>
                <w:rFonts w:ascii="標楷體" w:eastAsia="標楷體" w:hAnsi="標楷體"/>
              </w:rPr>
            </w:pPr>
            <w:r w:rsidRPr="001677D0">
              <w:rPr>
                <w:rFonts w:ascii="標楷體" w:eastAsia="標楷體" w:hAnsi="標楷體"/>
              </w:rPr>
              <w:t>92</w:t>
            </w:r>
          </w:p>
        </w:tc>
        <w:tc>
          <w:tcPr>
            <w:tcW w:w="4819" w:type="dxa"/>
            <w:tcBorders>
              <w:top w:val="nil"/>
              <w:left w:val="nil"/>
              <w:bottom w:val="single" w:sz="4" w:space="0" w:color="auto"/>
              <w:right w:val="single" w:sz="4" w:space="0" w:color="auto"/>
            </w:tcBorders>
            <w:shd w:val="clear" w:color="auto" w:fill="auto"/>
            <w:noWrap/>
          </w:tcPr>
          <w:p w14:paraId="37D5776B" w14:textId="77777777" w:rsidR="00E5128C" w:rsidRPr="001677D0" w:rsidRDefault="00E5128C" w:rsidP="00633382">
            <w:pPr>
              <w:rPr>
                <w:rFonts w:ascii="標楷體" w:eastAsia="標楷體" w:hAnsi="標楷體"/>
              </w:rPr>
            </w:pPr>
            <w:r w:rsidRPr="001677D0">
              <w:rPr>
                <w:rFonts w:ascii="標楷體" w:eastAsia="標楷體" w:hAnsi="標楷體" w:hint="eastAsia"/>
              </w:rPr>
              <w:t>暫收轉帳</w:t>
            </w:r>
          </w:p>
        </w:tc>
      </w:tr>
      <w:tr w:rsidR="00E5128C" w:rsidRPr="001677D0" w14:paraId="102D7F4B"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3F2DFF4" w14:textId="77777777" w:rsidR="00E5128C" w:rsidRPr="001677D0" w:rsidRDefault="00E5128C" w:rsidP="00633382">
            <w:pPr>
              <w:rPr>
                <w:rFonts w:ascii="標楷體" w:eastAsia="標楷體" w:hAnsi="標楷體" w:cs="新細明體"/>
              </w:rPr>
            </w:pPr>
            <w:r w:rsidRPr="001677D0">
              <w:rPr>
                <w:rFonts w:ascii="標楷體" w:eastAsia="標楷體" w:hAnsi="標楷體"/>
              </w:rPr>
              <w:t>93</w:t>
            </w:r>
          </w:p>
        </w:tc>
        <w:tc>
          <w:tcPr>
            <w:tcW w:w="4819" w:type="dxa"/>
            <w:tcBorders>
              <w:top w:val="nil"/>
              <w:left w:val="nil"/>
              <w:bottom w:val="single" w:sz="4" w:space="0" w:color="auto"/>
              <w:right w:val="single" w:sz="4" w:space="0" w:color="auto"/>
            </w:tcBorders>
            <w:shd w:val="clear" w:color="auto" w:fill="auto"/>
            <w:noWrap/>
          </w:tcPr>
          <w:p w14:paraId="47868F1F"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抽退票</w:t>
            </w:r>
          </w:p>
        </w:tc>
      </w:tr>
    </w:tbl>
    <w:p w14:paraId="7A526379" w14:textId="77777777" w:rsidR="005A50AB" w:rsidRPr="001677D0" w:rsidRDefault="005A50AB" w:rsidP="005A50AB">
      <w:pPr>
        <w:tabs>
          <w:tab w:val="left" w:pos="788"/>
        </w:tabs>
        <w:ind w:leftChars="300" w:left="720"/>
        <w:rPr>
          <w:rFonts w:ascii="標楷體" w:eastAsia="標楷體" w:hAnsi="標楷體"/>
        </w:rPr>
      </w:pPr>
    </w:p>
    <w:p w14:paraId="45BF0C59" w14:textId="77777777" w:rsidR="005A50AB" w:rsidRPr="001677D0" w:rsidRDefault="005A50AB" w:rsidP="005A50AB">
      <w:pPr>
        <w:widowControl/>
        <w:rPr>
          <w:rFonts w:ascii="標楷體" w:eastAsia="標楷體" w:hAnsi="標楷體"/>
        </w:rPr>
      </w:pPr>
      <w:r w:rsidRPr="001677D0">
        <w:rPr>
          <w:rFonts w:ascii="標楷體" w:eastAsia="標楷體" w:hAnsi="標楷體"/>
        </w:rPr>
        <w:br w:type="page"/>
      </w:r>
    </w:p>
    <w:p w14:paraId="4D4998C2" w14:textId="77777777" w:rsidR="005A50AB" w:rsidRPr="001677D0" w:rsidRDefault="005A50AB" w:rsidP="005A50AB">
      <w:pPr>
        <w:tabs>
          <w:tab w:val="left" w:pos="788"/>
        </w:tabs>
        <w:ind w:leftChars="300" w:left="720"/>
        <w:rPr>
          <w:rFonts w:ascii="標楷體" w:eastAsia="標楷體" w:hAnsi="標楷體"/>
        </w:rPr>
      </w:pPr>
    </w:p>
    <w:p w14:paraId="1B762FEF" w14:textId="77777777" w:rsidR="005A50AB" w:rsidRPr="001677D0" w:rsidRDefault="005A50AB" w:rsidP="00787403">
      <w:pPr>
        <w:pStyle w:val="3"/>
        <w:numPr>
          <w:ilvl w:val="0"/>
          <w:numId w:val="10"/>
        </w:numPr>
        <w:rPr>
          <w:rFonts w:ascii="標楷體" w:hAnsi="標楷體"/>
        </w:rPr>
      </w:pPr>
      <w:r w:rsidRPr="001677D0">
        <w:rPr>
          <w:rFonts w:ascii="標楷體" w:hAnsi="標楷體" w:hint="eastAsia"/>
          <w:lang w:eastAsia="zh-HK"/>
        </w:rPr>
        <w:t>業務類別：05管理性作業</w:t>
      </w:r>
    </w:p>
    <w:p w14:paraId="2019950E" w14:textId="77777777" w:rsidR="005A50AB" w:rsidRPr="001677D0" w:rsidRDefault="005A50AB" w:rsidP="005A50AB">
      <w:pPr>
        <w:tabs>
          <w:tab w:val="left" w:pos="788"/>
        </w:tabs>
        <w:ind w:leftChars="300" w:left="720"/>
        <w:rPr>
          <w:rFonts w:ascii="標楷體" w:eastAsia="標楷體" w:hAnsi="標楷體"/>
        </w:rPr>
      </w:pPr>
    </w:p>
    <w:p w14:paraId="1077FA87" w14:textId="5F4D981F" w:rsidR="005A50AB" w:rsidRPr="001677D0" w:rsidRDefault="005A50AB" w:rsidP="00787403">
      <w:pPr>
        <w:numPr>
          <w:ilvl w:val="0"/>
          <w:numId w:val="16"/>
        </w:numPr>
        <w:rPr>
          <w:rFonts w:ascii="標楷體" w:eastAsia="標楷體" w:hAnsi="標楷體"/>
        </w:rPr>
      </w:pPr>
      <w:proofErr w:type="gramStart"/>
      <w:r w:rsidRPr="001677D0">
        <w:rPr>
          <w:rFonts w:ascii="標楷體" w:eastAsia="標楷體" w:hAnsi="標楷體" w:hint="eastAsia"/>
        </w:rPr>
        <w:t>債協交易</w:t>
      </w:r>
      <w:proofErr w:type="gramEnd"/>
      <w:r w:rsidRPr="001677D0">
        <w:rPr>
          <w:rFonts w:ascii="標楷體" w:eastAsia="標楷體" w:hAnsi="標楷體" w:hint="eastAsia"/>
        </w:rPr>
        <w:t>別</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225F927E"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2C89C"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6266F205"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1164160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783BC1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0</w:t>
            </w:r>
          </w:p>
        </w:tc>
        <w:tc>
          <w:tcPr>
            <w:tcW w:w="4819" w:type="dxa"/>
            <w:tcBorders>
              <w:top w:val="nil"/>
              <w:left w:val="nil"/>
              <w:bottom w:val="single" w:sz="4" w:space="0" w:color="auto"/>
              <w:right w:val="single" w:sz="4" w:space="0" w:color="auto"/>
            </w:tcBorders>
            <w:shd w:val="clear" w:color="auto" w:fill="auto"/>
            <w:noWrap/>
            <w:vAlign w:val="center"/>
          </w:tcPr>
          <w:p w14:paraId="23D3DA2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正常</w:t>
            </w:r>
          </w:p>
        </w:tc>
      </w:tr>
      <w:tr w:rsidR="001677D0" w:rsidRPr="001677D0" w14:paraId="1A74023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7ADF5E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77BFF702"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溢繳</w:t>
            </w:r>
          </w:p>
        </w:tc>
      </w:tr>
      <w:tr w:rsidR="001677D0" w:rsidRPr="001677D0" w14:paraId="256BEDE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F869109"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tcPr>
          <w:p w14:paraId="1876ECE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短繳</w:t>
            </w:r>
          </w:p>
        </w:tc>
      </w:tr>
      <w:tr w:rsidR="001677D0" w:rsidRPr="001677D0" w14:paraId="1315061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891A9E7"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3</w:t>
            </w:r>
          </w:p>
        </w:tc>
        <w:tc>
          <w:tcPr>
            <w:tcW w:w="4819" w:type="dxa"/>
            <w:tcBorders>
              <w:top w:val="nil"/>
              <w:left w:val="nil"/>
              <w:bottom w:val="single" w:sz="4" w:space="0" w:color="auto"/>
              <w:right w:val="single" w:sz="4" w:space="0" w:color="auto"/>
            </w:tcBorders>
            <w:shd w:val="clear" w:color="auto" w:fill="auto"/>
            <w:noWrap/>
            <w:vAlign w:val="center"/>
          </w:tcPr>
          <w:p w14:paraId="472FE29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提前還本</w:t>
            </w:r>
          </w:p>
        </w:tc>
      </w:tr>
      <w:tr w:rsidR="001677D0" w:rsidRPr="001677D0" w14:paraId="2E7B35D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8965EAB"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4</w:t>
            </w:r>
          </w:p>
        </w:tc>
        <w:tc>
          <w:tcPr>
            <w:tcW w:w="4819" w:type="dxa"/>
            <w:tcBorders>
              <w:top w:val="nil"/>
              <w:left w:val="nil"/>
              <w:bottom w:val="single" w:sz="4" w:space="0" w:color="auto"/>
              <w:right w:val="single" w:sz="4" w:space="0" w:color="auto"/>
            </w:tcBorders>
            <w:shd w:val="clear" w:color="auto" w:fill="auto"/>
            <w:noWrap/>
            <w:vAlign w:val="center"/>
          </w:tcPr>
          <w:p w14:paraId="2BBA8B35"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結清</w:t>
            </w:r>
          </w:p>
        </w:tc>
      </w:tr>
      <w:tr w:rsidR="001677D0" w:rsidRPr="001677D0" w14:paraId="47C3D75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7CE2F4F"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5</w:t>
            </w:r>
          </w:p>
        </w:tc>
        <w:tc>
          <w:tcPr>
            <w:tcW w:w="4819" w:type="dxa"/>
            <w:tcBorders>
              <w:top w:val="nil"/>
              <w:left w:val="nil"/>
              <w:bottom w:val="single" w:sz="4" w:space="0" w:color="auto"/>
              <w:right w:val="single" w:sz="4" w:space="0" w:color="auto"/>
            </w:tcBorders>
            <w:shd w:val="clear" w:color="auto" w:fill="auto"/>
            <w:noWrap/>
            <w:vAlign w:val="center"/>
          </w:tcPr>
          <w:p w14:paraId="4BF9C33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提前清償</w:t>
            </w:r>
          </w:p>
        </w:tc>
      </w:tr>
      <w:tr w:rsidR="005A50AB" w:rsidRPr="001677D0" w14:paraId="30A61AE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F284EAA"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6</w:t>
            </w:r>
          </w:p>
        </w:tc>
        <w:tc>
          <w:tcPr>
            <w:tcW w:w="4819" w:type="dxa"/>
            <w:tcBorders>
              <w:top w:val="nil"/>
              <w:left w:val="nil"/>
              <w:bottom w:val="single" w:sz="4" w:space="0" w:color="auto"/>
              <w:right w:val="single" w:sz="4" w:space="0" w:color="auto"/>
            </w:tcBorders>
            <w:shd w:val="clear" w:color="auto" w:fill="auto"/>
            <w:noWrap/>
            <w:vAlign w:val="center"/>
          </w:tcPr>
          <w:p w14:paraId="085E9C7D" w14:textId="77777777" w:rsidR="005A50AB" w:rsidRPr="001677D0" w:rsidRDefault="005A50AB" w:rsidP="007E2411">
            <w:pPr>
              <w:rPr>
                <w:rFonts w:ascii="標楷體" w:eastAsia="標楷體" w:hAnsi="標楷體" w:cs="新細明體"/>
              </w:rPr>
            </w:pPr>
            <w:r w:rsidRPr="001677D0">
              <w:rPr>
                <w:rFonts w:ascii="標楷體" w:eastAsia="標楷體" w:hAnsi="標楷體" w:hint="eastAsia"/>
              </w:rPr>
              <w:t>待處理</w:t>
            </w:r>
          </w:p>
        </w:tc>
      </w:tr>
    </w:tbl>
    <w:p w14:paraId="6F624822" w14:textId="77777777" w:rsidR="005A50AB" w:rsidRPr="001677D0" w:rsidRDefault="005A50AB" w:rsidP="005A50AB">
      <w:pPr>
        <w:tabs>
          <w:tab w:val="left" w:pos="788"/>
        </w:tabs>
        <w:ind w:leftChars="300" w:left="720"/>
        <w:rPr>
          <w:rFonts w:ascii="標楷體" w:eastAsia="標楷體" w:hAnsi="標楷體"/>
        </w:rPr>
      </w:pPr>
    </w:p>
    <w:p w14:paraId="46AE634F" w14:textId="49402DC8" w:rsidR="005A50AB" w:rsidRPr="001677D0" w:rsidRDefault="00780522" w:rsidP="00787403">
      <w:pPr>
        <w:numPr>
          <w:ilvl w:val="0"/>
          <w:numId w:val="16"/>
        </w:numPr>
        <w:rPr>
          <w:rFonts w:ascii="標楷體" w:eastAsia="標楷體" w:hAnsi="標楷體"/>
        </w:rPr>
      </w:pPr>
      <w:r w:rsidRPr="001677D0">
        <w:rPr>
          <w:rFonts w:ascii="標楷體" w:eastAsia="標楷體" w:hAnsi="標楷體" w:cs="新細明體" w:hint="eastAsia"/>
          <w:kern w:val="0"/>
        </w:rPr>
        <w:t>法務進度</w:t>
      </w:r>
    </w:p>
    <w:tbl>
      <w:tblPr>
        <w:tblW w:w="6406" w:type="dxa"/>
        <w:tblInd w:w="993" w:type="dxa"/>
        <w:tblCellMar>
          <w:left w:w="28" w:type="dxa"/>
          <w:right w:w="28" w:type="dxa"/>
        </w:tblCellMar>
        <w:tblLook w:val="04A0" w:firstRow="1" w:lastRow="0" w:firstColumn="1" w:lastColumn="0" w:noHBand="0" w:noVBand="1"/>
      </w:tblPr>
      <w:tblGrid>
        <w:gridCol w:w="1587"/>
        <w:gridCol w:w="4819"/>
      </w:tblGrid>
      <w:tr w:rsidR="001677D0" w:rsidRPr="001677D0" w14:paraId="1079037D" w14:textId="77777777" w:rsidTr="007E2411">
        <w:trPr>
          <w:trHeight w:val="330"/>
          <w:tblHeader/>
        </w:trPr>
        <w:tc>
          <w:tcPr>
            <w:tcW w:w="15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24B72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tcPr>
          <w:p w14:paraId="3A920FE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說明</w:t>
            </w:r>
          </w:p>
        </w:tc>
      </w:tr>
      <w:tr w:rsidR="001677D0" w:rsidRPr="001677D0" w14:paraId="7636C44D"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0D877B79" w14:textId="77777777" w:rsidR="005A50AB" w:rsidRPr="001677D0" w:rsidRDefault="005A50AB" w:rsidP="007E2411">
            <w:pPr>
              <w:rPr>
                <w:rFonts w:ascii="標楷體" w:eastAsia="標楷體" w:hAnsi="標楷體"/>
              </w:rPr>
            </w:pPr>
            <w:r w:rsidRPr="001677D0">
              <w:rPr>
                <w:rFonts w:ascii="標楷體" w:eastAsia="標楷體" w:hAnsi="標楷體"/>
              </w:rPr>
              <w:t>001</w:t>
            </w:r>
          </w:p>
        </w:tc>
        <w:tc>
          <w:tcPr>
            <w:tcW w:w="4819" w:type="dxa"/>
            <w:tcBorders>
              <w:top w:val="nil"/>
              <w:left w:val="nil"/>
              <w:bottom w:val="single" w:sz="4" w:space="0" w:color="auto"/>
              <w:right w:val="single" w:sz="4" w:space="0" w:color="auto"/>
            </w:tcBorders>
            <w:shd w:val="clear" w:color="auto" w:fill="auto"/>
            <w:noWrap/>
          </w:tcPr>
          <w:p w14:paraId="2198991D"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催告函（一）　  </w:t>
            </w:r>
          </w:p>
        </w:tc>
      </w:tr>
      <w:tr w:rsidR="001677D0" w:rsidRPr="001677D0" w14:paraId="3DEC2808"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2E15A4DA" w14:textId="77777777" w:rsidR="005A50AB" w:rsidRPr="001677D0" w:rsidRDefault="005A50AB" w:rsidP="007E2411">
            <w:pPr>
              <w:rPr>
                <w:rFonts w:ascii="標楷體" w:eastAsia="標楷體" w:hAnsi="標楷體"/>
              </w:rPr>
            </w:pPr>
            <w:r w:rsidRPr="001677D0">
              <w:rPr>
                <w:rFonts w:ascii="標楷體" w:eastAsia="標楷體" w:hAnsi="標楷體"/>
              </w:rPr>
              <w:t>002</w:t>
            </w:r>
          </w:p>
        </w:tc>
        <w:tc>
          <w:tcPr>
            <w:tcW w:w="4819" w:type="dxa"/>
            <w:tcBorders>
              <w:top w:val="nil"/>
              <w:left w:val="nil"/>
              <w:bottom w:val="single" w:sz="4" w:space="0" w:color="auto"/>
              <w:right w:val="single" w:sz="4" w:space="0" w:color="auto"/>
            </w:tcBorders>
            <w:shd w:val="clear" w:color="auto" w:fill="auto"/>
            <w:noWrap/>
          </w:tcPr>
          <w:p w14:paraId="0F6201CF"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催告函（二）　  </w:t>
            </w:r>
          </w:p>
        </w:tc>
      </w:tr>
      <w:tr w:rsidR="001677D0" w:rsidRPr="001677D0" w14:paraId="1E5891A9"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27C89FD6" w14:textId="77777777" w:rsidR="005A50AB" w:rsidRPr="001677D0" w:rsidRDefault="005A50AB" w:rsidP="007E2411">
            <w:pPr>
              <w:rPr>
                <w:rFonts w:ascii="標楷體" w:eastAsia="標楷體" w:hAnsi="標楷體"/>
              </w:rPr>
            </w:pPr>
            <w:r w:rsidRPr="001677D0">
              <w:rPr>
                <w:rFonts w:ascii="標楷體" w:eastAsia="標楷體" w:hAnsi="標楷體"/>
              </w:rPr>
              <w:t>003</w:t>
            </w:r>
          </w:p>
        </w:tc>
        <w:tc>
          <w:tcPr>
            <w:tcW w:w="4819" w:type="dxa"/>
            <w:tcBorders>
              <w:top w:val="nil"/>
              <w:left w:val="nil"/>
              <w:bottom w:val="single" w:sz="4" w:space="0" w:color="auto"/>
              <w:right w:val="single" w:sz="4" w:space="0" w:color="auto"/>
            </w:tcBorders>
            <w:shd w:val="clear" w:color="auto" w:fill="auto"/>
            <w:noWrap/>
          </w:tcPr>
          <w:p w14:paraId="56A8A1EB"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催告函（三）　  </w:t>
            </w:r>
          </w:p>
        </w:tc>
      </w:tr>
      <w:tr w:rsidR="001677D0" w:rsidRPr="001677D0" w14:paraId="733A9BFB"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46D8B957" w14:textId="77777777" w:rsidR="005A50AB" w:rsidRPr="001677D0" w:rsidRDefault="005A50AB" w:rsidP="007E2411">
            <w:pPr>
              <w:rPr>
                <w:rFonts w:ascii="標楷體" w:eastAsia="標楷體" w:hAnsi="標楷體"/>
              </w:rPr>
            </w:pPr>
            <w:r w:rsidRPr="001677D0">
              <w:rPr>
                <w:rFonts w:ascii="標楷體" w:eastAsia="標楷體" w:hAnsi="標楷體"/>
              </w:rPr>
              <w:t>004</w:t>
            </w:r>
          </w:p>
        </w:tc>
        <w:tc>
          <w:tcPr>
            <w:tcW w:w="4819" w:type="dxa"/>
            <w:tcBorders>
              <w:top w:val="nil"/>
              <w:left w:val="nil"/>
              <w:bottom w:val="single" w:sz="4" w:space="0" w:color="auto"/>
              <w:right w:val="single" w:sz="4" w:space="0" w:color="auto"/>
            </w:tcBorders>
            <w:shd w:val="clear" w:color="auto" w:fill="auto"/>
            <w:noWrap/>
          </w:tcPr>
          <w:p w14:paraId="034B1A3F"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存證信函　　　  </w:t>
            </w:r>
          </w:p>
        </w:tc>
      </w:tr>
      <w:tr w:rsidR="001677D0" w:rsidRPr="001677D0" w14:paraId="213FCAEC"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2A7ED5C3" w14:textId="77777777" w:rsidR="005A50AB" w:rsidRPr="001677D0" w:rsidRDefault="005A50AB" w:rsidP="007E2411">
            <w:pPr>
              <w:rPr>
                <w:rFonts w:ascii="標楷體" w:eastAsia="標楷體" w:hAnsi="標楷體"/>
              </w:rPr>
            </w:pPr>
            <w:r w:rsidRPr="001677D0">
              <w:rPr>
                <w:rFonts w:ascii="標楷體" w:eastAsia="標楷體" w:hAnsi="標楷體"/>
              </w:rPr>
              <w:t>005</w:t>
            </w:r>
          </w:p>
        </w:tc>
        <w:tc>
          <w:tcPr>
            <w:tcW w:w="4819" w:type="dxa"/>
            <w:tcBorders>
              <w:top w:val="nil"/>
              <w:left w:val="nil"/>
              <w:bottom w:val="single" w:sz="4" w:space="0" w:color="auto"/>
              <w:right w:val="single" w:sz="4" w:space="0" w:color="auto"/>
            </w:tcBorders>
            <w:shd w:val="clear" w:color="auto" w:fill="auto"/>
            <w:noWrap/>
          </w:tcPr>
          <w:p w14:paraId="5EDB61B2"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律師函　　　　  </w:t>
            </w:r>
          </w:p>
        </w:tc>
      </w:tr>
      <w:tr w:rsidR="001677D0" w:rsidRPr="001677D0" w14:paraId="42FED932"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275890BC" w14:textId="77777777" w:rsidR="005A50AB" w:rsidRPr="001677D0" w:rsidRDefault="005A50AB" w:rsidP="007E2411">
            <w:pPr>
              <w:rPr>
                <w:rFonts w:ascii="標楷體" w:eastAsia="標楷體" w:hAnsi="標楷體"/>
              </w:rPr>
            </w:pPr>
            <w:r w:rsidRPr="001677D0">
              <w:rPr>
                <w:rFonts w:ascii="標楷體" w:eastAsia="標楷體" w:hAnsi="標楷體"/>
              </w:rPr>
              <w:t>006</w:t>
            </w:r>
          </w:p>
        </w:tc>
        <w:tc>
          <w:tcPr>
            <w:tcW w:w="4819" w:type="dxa"/>
            <w:tcBorders>
              <w:top w:val="nil"/>
              <w:left w:val="nil"/>
              <w:bottom w:val="single" w:sz="4" w:space="0" w:color="auto"/>
              <w:right w:val="single" w:sz="4" w:space="0" w:color="auto"/>
            </w:tcBorders>
            <w:shd w:val="clear" w:color="auto" w:fill="auto"/>
            <w:noWrap/>
          </w:tcPr>
          <w:p w14:paraId="0BB53D57"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公司函　　　　  </w:t>
            </w:r>
          </w:p>
        </w:tc>
      </w:tr>
      <w:tr w:rsidR="001677D0" w:rsidRPr="001677D0" w14:paraId="30F13F23"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45DF1B8B" w14:textId="77777777" w:rsidR="005A50AB" w:rsidRPr="001677D0" w:rsidRDefault="005A50AB" w:rsidP="007E2411">
            <w:pPr>
              <w:rPr>
                <w:rFonts w:ascii="標楷體" w:eastAsia="標楷體" w:hAnsi="標楷體"/>
              </w:rPr>
            </w:pPr>
            <w:r w:rsidRPr="001677D0">
              <w:rPr>
                <w:rFonts w:ascii="標楷體" w:eastAsia="標楷體" w:hAnsi="標楷體"/>
              </w:rPr>
              <w:t>007</w:t>
            </w:r>
          </w:p>
        </w:tc>
        <w:tc>
          <w:tcPr>
            <w:tcW w:w="4819" w:type="dxa"/>
            <w:tcBorders>
              <w:top w:val="nil"/>
              <w:left w:val="nil"/>
              <w:bottom w:val="single" w:sz="4" w:space="0" w:color="auto"/>
              <w:right w:val="single" w:sz="4" w:space="0" w:color="auto"/>
            </w:tcBorders>
            <w:shd w:val="clear" w:color="auto" w:fill="auto"/>
            <w:noWrap/>
          </w:tcPr>
          <w:p w14:paraId="1B308F2C"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調查財產　　　  </w:t>
            </w:r>
          </w:p>
        </w:tc>
      </w:tr>
      <w:tr w:rsidR="001677D0" w:rsidRPr="001677D0" w14:paraId="64A075BA"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320FE560" w14:textId="77777777" w:rsidR="005A50AB" w:rsidRPr="001677D0" w:rsidRDefault="005A50AB" w:rsidP="007E2411">
            <w:pPr>
              <w:rPr>
                <w:rFonts w:ascii="標楷體" w:eastAsia="標楷體" w:hAnsi="標楷體"/>
              </w:rPr>
            </w:pPr>
            <w:r w:rsidRPr="001677D0">
              <w:rPr>
                <w:rFonts w:ascii="標楷體" w:eastAsia="標楷體" w:hAnsi="標楷體"/>
              </w:rPr>
              <w:t>008</w:t>
            </w:r>
          </w:p>
        </w:tc>
        <w:tc>
          <w:tcPr>
            <w:tcW w:w="4819" w:type="dxa"/>
            <w:tcBorders>
              <w:top w:val="nil"/>
              <w:left w:val="nil"/>
              <w:bottom w:val="single" w:sz="4" w:space="0" w:color="auto"/>
              <w:right w:val="single" w:sz="4" w:space="0" w:color="auto"/>
            </w:tcBorders>
            <w:shd w:val="clear" w:color="auto" w:fill="auto"/>
            <w:noWrap/>
          </w:tcPr>
          <w:p w14:paraId="26DF6E8A"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抵銷　　　　　  </w:t>
            </w:r>
          </w:p>
        </w:tc>
      </w:tr>
      <w:tr w:rsidR="001677D0" w:rsidRPr="001677D0" w14:paraId="452AC33C"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7AD1595A" w14:textId="77777777" w:rsidR="005A50AB" w:rsidRPr="001677D0" w:rsidRDefault="005A50AB" w:rsidP="007E2411">
            <w:pPr>
              <w:rPr>
                <w:rFonts w:ascii="標楷體" w:eastAsia="標楷體" w:hAnsi="標楷體"/>
              </w:rPr>
            </w:pPr>
            <w:r w:rsidRPr="001677D0">
              <w:rPr>
                <w:rFonts w:ascii="標楷體" w:eastAsia="標楷體" w:hAnsi="標楷體"/>
              </w:rPr>
              <w:t>009</w:t>
            </w:r>
          </w:p>
        </w:tc>
        <w:tc>
          <w:tcPr>
            <w:tcW w:w="4819" w:type="dxa"/>
            <w:tcBorders>
              <w:top w:val="nil"/>
              <w:left w:val="nil"/>
              <w:bottom w:val="single" w:sz="4" w:space="0" w:color="auto"/>
              <w:right w:val="single" w:sz="4" w:space="0" w:color="auto"/>
            </w:tcBorders>
            <w:shd w:val="clear" w:color="auto" w:fill="auto"/>
            <w:noWrap/>
          </w:tcPr>
          <w:p w14:paraId="4C5DCA68"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債務承擔　　　  </w:t>
            </w:r>
          </w:p>
        </w:tc>
      </w:tr>
      <w:tr w:rsidR="001677D0" w:rsidRPr="001677D0" w14:paraId="649864C6"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1490AB44" w14:textId="77777777" w:rsidR="005A50AB" w:rsidRPr="001677D0" w:rsidRDefault="005A50AB" w:rsidP="007E2411">
            <w:pPr>
              <w:rPr>
                <w:rFonts w:ascii="標楷體" w:eastAsia="標楷體" w:hAnsi="標楷體"/>
              </w:rPr>
            </w:pPr>
            <w:r w:rsidRPr="001677D0">
              <w:rPr>
                <w:rFonts w:ascii="標楷體" w:eastAsia="標楷體" w:hAnsi="標楷體"/>
              </w:rPr>
              <w:t>010</w:t>
            </w:r>
          </w:p>
        </w:tc>
        <w:tc>
          <w:tcPr>
            <w:tcW w:w="4819" w:type="dxa"/>
            <w:tcBorders>
              <w:top w:val="nil"/>
              <w:left w:val="nil"/>
              <w:bottom w:val="single" w:sz="4" w:space="0" w:color="auto"/>
              <w:right w:val="single" w:sz="4" w:space="0" w:color="auto"/>
            </w:tcBorders>
            <w:shd w:val="clear" w:color="auto" w:fill="auto"/>
            <w:noWrap/>
          </w:tcPr>
          <w:p w14:paraId="0D071AB6"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第三人清償　　  </w:t>
            </w:r>
          </w:p>
        </w:tc>
      </w:tr>
      <w:tr w:rsidR="001677D0" w:rsidRPr="001677D0" w14:paraId="035D931F"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455EE3A9" w14:textId="77777777" w:rsidR="005A50AB" w:rsidRPr="001677D0" w:rsidRDefault="005A50AB" w:rsidP="007E2411">
            <w:pPr>
              <w:rPr>
                <w:rFonts w:ascii="標楷體" w:eastAsia="標楷體" w:hAnsi="標楷體"/>
              </w:rPr>
            </w:pPr>
            <w:r w:rsidRPr="001677D0">
              <w:rPr>
                <w:rFonts w:ascii="標楷體" w:eastAsia="標楷體" w:hAnsi="標楷體"/>
              </w:rPr>
              <w:t>011</w:t>
            </w:r>
          </w:p>
        </w:tc>
        <w:tc>
          <w:tcPr>
            <w:tcW w:w="4819" w:type="dxa"/>
            <w:tcBorders>
              <w:top w:val="nil"/>
              <w:left w:val="nil"/>
              <w:bottom w:val="single" w:sz="4" w:space="0" w:color="auto"/>
              <w:right w:val="single" w:sz="4" w:space="0" w:color="auto"/>
            </w:tcBorders>
            <w:shd w:val="clear" w:color="auto" w:fill="auto"/>
            <w:noWrap/>
          </w:tcPr>
          <w:p w14:paraId="64509B2A"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假扣押裁定　　  </w:t>
            </w:r>
          </w:p>
        </w:tc>
      </w:tr>
      <w:tr w:rsidR="001677D0" w:rsidRPr="001677D0" w14:paraId="1BB8BC09"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37E1BF37" w14:textId="77777777" w:rsidR="005A50AB" w:rsidRPr="001677D0" w:rsidRDefault="005A50AB" w:rsidP="007E2411">
            <w:pPr>
              <w:rPr>
                <w:rFonts w:ascii="標楷體" w:eastAsia="標楷體" w:hAnsi="標楷體"/>
              </w:rPr>
            </w:pPr>
            <w:r w:rsidRPr="001677D0">
              <w:rPr>
                <w:rFonts w:ascii="標楷體" w:eastAsia="標楷體" w:hAnsi="標楷體"/>
              </w:rPr>
              <w:t>012</w:t>
            </w:r>
          </w:p>
        </w:tc>
        <w:tc>
          <w:tcPr>
            <w:tcW w:w="4819" w:type="dxa"/>
            <w:tcBorders>
              <w:top w:val="nil"/>
              <w:left w:val="nil"/>
              <w:bottom w:val="single" w:sz="4" w:space="0" w:color="auto"/>
              <w:right w:val="single" w:sz="4" w:space="0" w:color="auto"/>
            </w:tcBorders>
            <w:shd w:val="clear" w:color="auto" w:fill="auto"/>
            <w:noWrap/>
          </w:tcPr>
          <w:p w14:paraId="6A71683C"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假扣押提存　　  </w:t>
            </w:r>
          </w:p>
        </w:tc>
      </w:tr>
      <w:tr w:rsidR="001677D0" w:rsidRPr="001677D0" w14:paraId="36D36EA2"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191270E0" w14:textId="77777777" w:rsidR="005A50AB" w:rsidRPr="001677D0" w:rsidRDefault="005A50AB" w:rsidP="007E2411">
            <w:pPr>
              <w:rPr>
                <w:rFonts w:ascii="標楷體" w:eastAsia="標楷體" w:hAnsi="標楷體"/>
              </w:rPr>
            </w:pPr>
            <w:r w:rsidRPr="001677D0">
              <w:rPr>
                <w:rFonts w:ascii="標楷體" w:eastAsia="標楷體" w:hAnsi="標楷體"/>
              </w:rPr>
              <w:t>013</w:t>
            </w:r>
          </w:p>
        </w:tc>
        <w:tc>
          <w:tcPr>
            <w:tcW w:w="4819" w:type="dxa"/>
            <w:tcBorders>
              <w:top w:val="nil"/>
              <w:left w:val="nil"/>
              <w:bottom w:val="single" w:sz="4" w:space="0" w:color="auto"/>
              <w:right w:val="single" w:sz="4" w:space="0" w:color="auto"/>
            </w:tcBorders>
            <w:shd w:val="clear" w:color="auto" w:fill="auto"/>
            <w:noWrap/>
          </w:tcPr>
          <w:p w14:paraId="7380FF6A"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假扣押執行　　　</w:t>
            </w:r>
          </w:p>
        </w:tc>
      </w:tr>
      <w:tr w:rsidR="001677D0" w:rsidRPr="001677D0" w14:paraId="5C3CF398"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684810B2" w14:textId="77777777" w:rsidR="005A50AB" w:rsidRPr="001677D0" w:rsidRDefault="005A50AB" w:rsidP="007E2411">
            <w:pPr>
              <w:rPr>
                <w:rFonts w:ascii="標楷體" w:eastAsia="標楷體" w:hAnsi="標楷體"/>
              </w:rPr>
            </w:pPr>
            <w:r w:rsidRPr="001677D0">
              <w:rPr>
                <w:rFonts w:ascii="標楷體" w:eastAsia="標楷體" w:hAnsi="標楷體"/>
              </w:rPr>
              <w:t>014</w:t>
            </w:r>
          </w:p>
        </w:tc>
        <w:tc>
          <w:tcPr>
            <w:tcW w:w="4819" w:type="dxa"/>
            <w:tcBorders>
              <w:top w:val="nil"/>
              <w:left w:val="nil"/>
              <w:bottom w:val="single" w:sz="4" w:space="0" w:color="auto"/>
              <w:right w:val="single" w:sz="4" w:space="0" w:color="auto"/>
            </w:tcBorders>
            <w:shd w:val="clear" w:color="auto" w:fill="auto"/>
            <w:noWrap/>
          </w:tcPr>
          <w:p w14:paraId="2FB56052"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取回假扣押擔保　</w:t>
            </w:r>
          </w:p>
        </w:tc>
      </w:tr>
      <w:tr w:rsidR="001677D0" w:rsidRPr="001677D0" w14:paraId="161C0A5B"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2959E4D6" w14:textId="77777777" w:rsidR="005A50AB" w:rsidRPr="001677D0" w:rsidRDefault="005A50AB" w:rsidP="007E2411">
            <w:pPr>
              <w:rPr>
                <w:rFonts w:ascii="標楷體" w:eastAsia="標楷體" w:hAnsi="標楷體"/>
              </w:rPr>
            </w:pPr>
            <w:r w:rsidRPr="001677D0">
              <w:rPr>
                <w:rFonts w:ascii="標楷體" w:eastAsia="標楷體" w:hAnsi="標楷體"/>
              </w:rPr>
              <w:t>015</w:t>
            </w:r>
          </w:p>
        </w:tc>
        <w:tc>
          <w:tcPr>
            <w:tcW w:w="4819" w:type="dxa"/>
            <w:tcBorders>
              <w:top w:val="nil"/>
              <w:left w:val="nil"/>
              <w:bottom w:val="single" w:sz="4" w:space="0" w:color="auto"/>
              <w:right w:val="single" w:sz="4" w:space="0" w:color="auto"/>
            </w:tcBorders>
            <w:shd w:val="clear" w:color="auto" w:fill="auto"/>
            <w:noWrap/>
          </w:tcPr>
          <w:p w14:paraId="78ACBEAE"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假處分裁定　　　</w:t>
            </w:r>
          </w:p>
        </w:tc>
      </w:tr>
      <w:tr w:rsidR="001677D0" w:rsidRPr="001677D0" w14:paraId="689465B2"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4CC60353" w14:textId="77777777" w:rsidR="005A50AB" w:rsidRPr="001677D0" w:rsidRDefault="005A50AB" w:rsidP="007E2411">
            <w:pPr>
              <w:rPr>
                <w:rFonts w:ascii="標楷體" w:eastAsia="標楷體" w:hAnsi="標楷體"/>
              </w:rPr>
            </w:pPr>
            <w:r w:rsidRPr="001677D0">
              <w:rPr>
                <w:rFonts w:ascii="標楷體" w:eastAsia="標楷體" w:hAnsi="標楷體"/>
              </w:rPr>
              <w:t>016</w:t>
            </w:r>
          </w:p>
        </w:tc>
        <w:tc>
          <w:tcPr>
            <w:tcW w:w="4819" w:type="dxa"/>
            <w:tcBorders>
              <w:top w:val="nil"/>
              <w:left w:val="nil"/>
              <w:bottom w:val="single" w:sz="4" w:space="0" w:color="auto"/>
              <w:right w:val="single" w:sz="4" w:space="0" w:color="auto"/>
            </w:tcBorders>
            <w:shd w:val="clear" w:color="auto" w:fill="auto"/>
            <w:noWrap/>
          </w:tcPr>
          <w:p w14:paraId="637A5ED1"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假處分提存　　　</w:t>
            </w:r>
          </w:p>
        </w:tc>
      </w:tr>
      <w:tr w:rsidR="001677D0" w:rsidRPr="001677D0" w14:paraId="42CB4A5D"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200E3B7A" w14:textId="77777777" w:rsidR="005A50AB" w:rsidRPr="001677D0" w:rsidRDefault="005A50AB" w:rsidP="007E2411">
            <w:pPr>
              <w:rPr>
                <w:rFonts w:ascii="標楷體" w:eastAsia="標楷體" w:hAnsi="標楷體"/>
              </w:rPr>
            </w:pPr>
            <w:r w:rsidRPr="001677D0">
              <w:rPr>
                <w:rFonts w:ascii="標楷體" w:eastAsia="標楷體" w:hAnsi="標楷體"/>
              </w:rPr>
              <w:t>017</w:t>
            </w:r>
          </w:p>
        </w:tc>
        <w:tc>
          <w:tcPr>
            <w:tcW w:w="4819" w:type="dxa"/>
            <w:tcBorders>
              <w:top w:val="nil"/>
              <w:left w:val="nil"/>
              <w:bottom w:val="single" w:sz="4" w:space="0" w:color="auto"/>
              <w:right w:val="single" w:sz="4" w:space="0" w:color="auto"/>
            </w:tcBorders>
            <w:shd w:val="clear" w:color="auto" w:fill="auto"/>
            <w:noWrap/>
          </w:tcPr>
          <w:p w14:paraId="5D0C7AAE"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假處分執行　　　</w:t>
            </w:r>
          </w:p>
        </w:tc>
      </w:tr>
      <w:tr w:rsidR="001677D0" w:rsidRPr="001677D0" w14:paraId="7321ED78"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0BF0B3DF" w14:textId="77777777" w:rsidR="005A50AB" w:rsidRPr="001677D0" w:rsidRDefault="005A50AB" w:rsidP="007E2411">
            <w:pPr>
              <w:rPr>
                <w:rFonts w:ascii="標楷體" w:eastAsia="標楷體" w:hAnsi="標楷體"/>
              </w:rPr>
            </w:pPr>
            <w:r w:rsidRPr="001677D0">
              <w:rPr>
                <w:rFonts w:ascii="標楷體" w:eastAsia="標楷體" w:hAnsi="標楷體"/>
              </w:rPr>
              <w:t>018</w:t>
            </w:r>
          </w:p>
        </w:tc>
        <w:tc>
          <w:tcPr>
            <w:tcW w:w="4819" w:type="dxa"/>
            <w:tcBorders>
              <w:top w:val="nil"/>
              <w:left w:val="nil"/>
              <w:bottom w:val="single" w:sz="4" w:space="0" w:color="auto"/>
              <w:right w:val="single" w:sz="4" w:space="0" w:color="auto"/>
            </w:tcBorders>
            <w:shd w:val="clear" w:color="auto" w:fill="auto"/>
            <w:noWrap/>
          </w:tcPr>
          <w:p w14:paraId="2C311C93"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取回假處分擔保　</w:t>
            </w:r>
          </w:p>
        </w:tc>
      </w:tr>
      <w:tr w:rsidR="001677D0" w:rsidRPr="001677D0" w14:paraId="0BEAD7A8"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77A00C07" w14:textId="77777777" w:rsidR="005A50AB" w:rsidRPr="001677D0" w:rsidRDefault="005A50AB" w:rsidP="007E2411">
            <w:pPr>
              <w:rPr>
                <w:rFonts w:ascii="標楷體" w:eastAsia="標楷體" w:hAnsi="標楷體"/>
              </w:rPr>
            </w:pPr>
            <w:r w:rsidRPr="001677D0">
              <w:rPr>
                <w:rFonts w:ascii="標楷體" w:eastAsia="標楷體" w:hAnsi="標楷體"/>
              </w:rPr>
              <w:t>019</w:t>
            </w:r>
          </w:p>
        </w:tc>
        <w:tc>
          <w:tcPr>
            <w:tcW w:w="4819" w:type="dxa"/>
            <w:tcBorders>
              <w:top w:val="nil"/>
              <w:left w:val="nil"/>
              <w:bottom w:val="single" w:sz="4" w:space="0" w:color="auto"/>
              <w:right w:val="single" w:sz="4" w:space="0" w:color="auto"/>
            </w:tcBorders>
            <w:shd w:val="clear" w:color="auto" w:fill="auto"/>
            <w:noWrap/>
          </w:tcPr>
          <w:p w14:paraId="51FA5710"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支付命令　　　　</w:t>
            </w:r>
          </w:p>
        </w:tc>
      </w:tr>
      <w:tr w:rsidR="001677D0" w:rsidRPr="001677D0" w14:paraId="144E70C1"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4B600F83" w14:textId="77777777" w:rsidR="005A50AB" w:rsidRPr="001677D0" w:rsidRDefault="005A50AB" w:rsidP="007E2411">
            <w:pPr>
              <w:rPr>
                <w:rFonts w:ascii="標楷體" w:eastAsia="標楷體" w:hAnsi="標楷體"/>
              </w:rPr>
            </w:pPr>
            <w:r w:rsidRPr="001677D0">
              <w:rPr>
                <w:rFonts w:ascii="標楷體" w:eastAsia="標楷體" w:hAnsi="標楷體"/>
              </w:rPr>
              <w:t>020</w:t>
            </w:r>
          </w:p>
        </w:tc>
        <w:tc>
          <w:tcPr>
            <w:tcW w:w="4819" w:type="dxa"/>
            <w:tcBorders>
              <w:top w:val="nil"/>
              <w:left w:val="nil"/>
              <w:bottom w:val="single" w:sz="4" w:space="0" w:color="auto"/>
              <w:right w:val="single" w:sz="4" w:space="0" w:color="auto"/>
            </w:tcBorders>
            <w:shd w:val="clear" w:color="auto" w:fill="auto"/>
            <w:noWrap/>
          </w:tcPr>
          <w:p w14:paraId="3F3FF95E"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本票裁定　　　　</w:t>
            </w:r>
          </w:p>
        </w:tc>
      </w:tr>
      <w:tr w:rsidR="001677D0" w:rsidRPr="001677D0" w14:paraId="18EF0C61"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20485B48" w14:textId="77777777" w:rsidR="005A50AB" w:rsidRPr="001677D0" w:rsidRDefault="005A50AB" w:rsidP="007E2411">
            <w:pPr>
              <w:rPr>
                <w:rFonts w:ascii="標楷體" w:eastAsia="標楷體" w:hAnsi="標楷體"/>
              </w:rPr>
            </w:pPr>
            <w:r w:rsidRPr="001677D0">
              <w:rPr>
                <w:rFonts w:ascii="標楷體" w:eastAsia="標楷體" w:hAnsi="標楷體"/>
              </w:rPr>
              <w:t>021</w:t>
            </w:r>
          </w:p>
        </w:tc>
        <w:tc>
          <w:tcPr>
            <w:tcW w:w="4819" w:type="dxa"/>
            <w:tcBorders>
              <w:top w:val="nil"/>
              <w:left w:val="nil"/>
              <w:bottom w:val="single" w:sz="4" w:space="0" w:color="auto"/>
              <w:right w:val="single" w:sz="4" w:space="0" w:color="auto"/>
            </w:tcBorders>
            <w:shd w:val="clear" w:color="auto" w:fill="auto"/>
            <w:noWrap/>
          </w:tcPr>
          <w:p w14:paraId="12E2915B"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拍賣抵押物裁定　 </w:t>
            </w:r>
          </w:p>
        </w:tc>
      </w:tr>
      <w:tr w:rsidR="001677D0" w:rsidRPr="001677D0" w14:paraId="68B34D33"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25BAA12F" w14:textId="77777777" w:rsidR="005A50AB" w:rsidRPr="001677D0" w:rsidRDefault="005A50AB" w:rsidP="007E2411">
            <w:pPr>
              <w:rPr>
                <w:rFonts w:ascii="標楷體" w:eastAsia="標楷體" w:hAnsi="標楷體"/>
              </w:rPr>
            </w:pPr>
            <w:r w:rsidRPr="001677D0">
              <w:rPr>
                <w:rFonts w:ascii="標楷體" w:eastAsia="標楷體" w:hAnsi="標楷體"/>
              </w:rPr>
              <w:t>022</w:t>
            </w:r>
          </w:p>
        </w:tc>
        <w:tc>
          <w:tcPr>
            <w:tcW w:w="4819" w:type="dxa"/>
            <w:tcBorders>
              <w:top w:val="nil"/>
              <w:left w:val="nil"/>
              <w:bottom w:val="single" w:sz="4" w:space="0" w:color="auto"/>
              <w:right w:val="single" w:sz="4" w:space="0" w:color="auto"/>
            </w:tcBorders>
            <w:shd w:val="clear" w:color="auto" w:fill="auto"/>
            <w:noWrap/>
          </w:tcPr>
          <w:p w14:paraId="03C6478B"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拍賣質物裁定　　 </w:t>
            </w:r>
          </w:p>
        </w:tc>
      </w:tr>
      <w:tr w:rsidR="001677D0" w:rsidRPr="001677D0" w14:paraId="0BC742DB"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41A59616" w14:textId="77777777" w:rsidR="005A50AB" w:rsidRPr="001677D0" w:rsidRDefault="005A50AB" w:rsidP="007E2411">
            <w:pPr>
              <w:rPr>
                <w:rFonts w:ascii="標楷體" w:eastAsia="標楷體" w:hAnsi="標楷體"/>
              </w:rPr>
            </w:pPr>
            <w:r w:rsidRPr="001677D0">
              <w:rPr>
                <w:rFonts w:ascii="標楷體" w:eastAsia="標楷體" w:hAnsi="標楷體"/>
              </w:rPr>
              <w:t>023</w:t>
            </w:r>
          </w:p>
        </w:tc>
        <w:tc>
          <w:tcPr>
            <w:tcW w:w="4819" w:type="dxa"/>
            <w:tcBorders>
              <w:top w:val="nil"/>
              <w:left w:val="nil"/>
              <w:bottom w:val="single" w:sz="4" w:space="0" w:color="auto"/>
              <w:right w:val="single" w:sz="4" w:space="0" w:color="auto"/>
            </w:tcBorders>
            <w:shd w:val="clear" w:color="auto" w:fill="auto"/>
            <w:noWrap/>
          </w:tcPr>
          <w:p w14:paraId="087BADCD"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起訴清償借款　　 </w:t>
            </w:r>
          </w:p>
        </w:tc>
      </w:tr>
      <w:tr w:rsidR="001677D0" w:rsidRPr="001677D0" w14:paraId="1ADFA6BF"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765C7391" w14:textId="77777777" w:rsidR="005A50AB" w:rsidRPr="001677D0" w:rsidRDefault="005A50AB" w:rsidP="007E2411">
            <w:pPr>
              <w:rPr>
                <w:rFonts w:ascii="標楷體" w:eastAsia="標楷體" w:hAnsi="標楷體"/>
              </w:rPr>
            </w:pPr>
            <w:r w:rsidRPr="001677D0">
              <w:rPr>
                <w:rFonts w:ascii="標楷體" w:eastAsia="標楷體" w:hAnsi="標楷體"/>
              </w:rPr>
              <w:t>024</w:t>
            </w:r>
          </w:p>
        </w:tc>
        <w:tc>
          <w:tcPr>
            <w:tcW w:w="4819" w:type="dxa"/>
            <w:tcBorders>
              <w:top w:val="nil"/>
              <w:left w:val="nil"/>
              <w:bottom w:val="single" w:sz="4" w:space="0" w:color="auto"/>
              <w:right w:val="single" w:sz="4" w:space="0" w:color="auto"/>
            </w:tcBorders>
            <w:shd w:val="clear" w:color="auto" w:fill="auto"/>
            <w:noWrap/>
          </w:tcPr>
          <w:p w14:paraId="53CA81BA"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裁判勝訴或和解　 </w:t>
            </w:r>
          </w:p>
        </w:tc>
      </w:tr>
      <w:tr w:rsidR="001677D0" w:rsidRPr="001677D0" w14:paraId="3D947FDB"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110CAFA0" w14:textId="77777777" w:rsidR="005A50AB" w:rsidRPr="001677D0" w:rsidRDefault="005A50AB" w:rsidP="007E2411">
            <w:pPr>
              <w:rPr>
                <w:rFonts w:ascii="標楷體" w:eastAsia="標楷體" w:hAnsi="標楷體"/>
              </w:rPr>
            </w:pPr>
            <w:r w:rsidRPr="001677D0">
              <w:rPr>
                <w:rFonts w:ascii="標楷體" w:eastAsia="標楷體" w:hAnsi="標楷體"/>
              </w:rPr>
              <w:t>025</w:t>
            </w:r>
          </w:p>
        </w:tc>
        <w:tc>
          <w:tcPr>
            <w:tcW w:w="4819" w:type="dxa"/>
            <w:tcBorders>
              <w:top w:val="nil"/>
              <w:left w:val="nil"/>
              <w:bottom w:val="single" w:sz="4" w:space="0" w:color="auto"/>
              <w:right w:val="single" w:sz="4" w:space="0" w:color="auto"/>
            </w:tcBorders>
            <w:shd w:val="clear" w:color="auto" w:fill="auto"/>
            <w:noWrap/>
          </w:tcPr>
          <w:p w14:paraId="2EBA567B"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裁判敗訴　　　　 </w:t>
            </w:r>
          </w:p>
        </w:tc>
      </w:tr>
      <w:tr w:rsidR="001677D0" w:rsidRPr="001677D0" w14:paraId="1616AA2D"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04F9BFDE" w14:textId="77777777" w:rsidR="005A50AB" w:rsidRPr="001677D0" w:rsidRDefault="005A50AB" w:rsidP="007E2411">
            <w:pPr>
              <w:rPr>
                <w:rFonts w:ascii="標楷體" w:eastAsia="標楷體" w:hAnsi="標楷體"/>
              </w:rPr>
            </w:pPr>
            <w:r w:rsidRPr="001677D0">
              <w:rPr>
                <w:rFonts w:ascii="標楷體" w:eastAsia="標楷體" w:hAnsi="標楷體"/>
              </w:rPr>
              <w:t>026</w:t>
            </w:r>
          </w:p>
        </w:tc>
        <w:tc>
          <w:tcPr>
            <w:tcW w:w="4819" w:type="dxa"/>
            <w:tcBorders>
              <w:top w:val="nil"/>
              <w:left w:val="nil"/>
              <w:bottom w:val="single" w:sz="4" w:space="0" w:color="auto"/>
              <w:right w:val="single" w:sz="4" w:space="0" w:color="auto"/>
            </w:tcBorders>
            <w:shd w:val="clear" w:color="auto" w:fill="auto"/>
            <w:noWrap/>
          </w:tcPr>
          <w:p w14:paraId="7C4249D0"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確定裁判　　　　 </w:t>
            </w:r>
          </w:p>
        </w:tc>
      </w:tr>
      <w:tr w:rsidR="001677D0" w:rsidRPr="001677D0" w14:paraId="2C4EA7A0"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7E8B2C54" w14:textId="77777777" w:rsidR="005A50AB" w:rsidRPr="001677D0" w:rsidRDefault="005A50AB" w:rsidP="007E2411">
            <w:pPr>
              <w:rPr>
                <w:rFonts w:ascii="標楷體" w:eastAsia="標楷體" w:hAnsi="標楷體"/>
              </w:rPr>
            </w:pPr>
            <w:r w:rsidRPr="001677D0">
              <w:rPr>
                <w:rFonts w:ascii="標楷體" w:eastAsia="標楷體" w:hAnsi="標楷體"/>
              </w:rPr>
              <w:t>027</w:t>
            </w:r>
          </w:p>
        </w:tc>
        <w:tc>
          <w:tcPr>
            <w:tcW w:w="4819" w:type="dxa"/>
            <w:tcBorders>
              <w:top w:val="nil"/>
              <w:left w:val="nil"/>
              <w:bottom w:val="single" w:sz="4" w:space="0" w:color="auto"/>
              <w:right w:val="single" w:sz="4" w:space="0" w:color="auto"/>
            </w:tcBorders>
            <w:shd w:val="clear" w:color="auto" w:fill="auto"/>
            <w:noWrap/>
          </w:tcPr>
          <w:p w14:paraId="3C308442"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裁定訴訟費用額　 </w:t>
            </w:r>
          </w:p>
        </w:tc>
      </w:tr>
      <w:tr w:rsidR="001677D0" w:rsidRPr="001677D0" w14:paraId="495A611B"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6081822F" w14:textId="77777777" w:rsidR="005A50AB" w:rsidRPr="001677D0" w:rsidRDefault="005A50AB" w:rsidP="007E2411">
            <w:pPr>
              <w:rPr>
                <w:rFonts w:ascii="標楷體" w:eastAsia="標楷體" w:hAnsi="標楷體"/>
              </w:rPr>
            </w:pPr>
            <w:r w:rsidRPr="001677D0">
              <w:rPr>
                <w:rFonts w:ascii="標楷體" w:eastAsia="標楷體" w:hAnsi="標楷體"/>
              </w:rPr>
              <w:t>028</w:t>
            </w:r>
          </w:p>
        </w:tc>
        <w:tc>
          <w:tcPr>
            <w:tcW w:w="4819" w:type="dxa"/>
            <w:tcBorders>
              <w:top w:val="nil"/>
              <w:left w:val="nil"/>
              <w:bottom w:val="single" w:sz="4" w:space="0" w:color="auto"/>
              <w:right w:val="single" w:sz="4" w:space="0" w:color="auto"/>
            </w:tcBorders>
            <w:shd w:val="clear" w:color="auto" w:fill="auto"/>
            <w:noWrap/>
          </w:tcPr>
          <w:p w14:paraId="636C35D7"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確定費用額　　　 </w:t>
            </w:r>
          </w:p>
        </w:tc>
      </w:tr>
      <w:tr w:rsidR="001677D0" w:rsidRPr="001677D0" w14:paraId="7A8B20A5"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2B4C2725" w14:textId="77777777" w:rsidR="005A50AB" w:rsidRPr="001677D0" w:rsidRDefault="005A50AB" w:rsidP="007E2411">
            <w:pPr>
              <w:rPr>
                <w:rFonts w:ascii="標楷體" w:eastAsia="標楷體" w:hAnsi="標楷體"/>
              </w:rPr>
            </w:pPr>
            <w:r w:rsidRPr="001677D0">
              <w:rPr>
                <w:rFonts w:ascii="標楷體" w:eastAsia="標楷體" w:hAnsi="標楷體"/>
              </w:rPr>
              <w:t>029</w:t>
            </w:r>
          </w:p>
        </w:tc>
        <w:tc>
          <w:tcPr>
            <w:tcW w:w="4819" w:type="dxa"/>
            <w:tcBorders>
              <w:top w:val="nil"/>
              <w:left w:val="nil"/>
              <w:bottom w:val="single" w:sz="4" w:space="0" w:color="auto"/>
              <w:right w:val="single" w:sz="4" w:space="0" w:color="auto"/>
            </w:tcBorders>
            <w:shd w:val="clear" w:color="auto" w:fill="auto"/>
            <w:noWrap/>
          </w:tcPr>
          <w:p w14:paraId="23868438"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第二審　　　　　 </w:t>
            </w:r>
          </w:p>
        </w:tc>
      </w:tr>
      <w:tr w:rsidR="001677D0" w:rsidRPr="001677D0" w14:paraId="07159F13"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46706502" w14:textId="77777777" w:rsidR="005A50AB" w:rsidRPr="001677D0" w:rsidRDefault="005A50AB" w:rsidP="007E2411">
            <w:pPr>
              <w:rPr>
                <w:rFonts w:ascii="標楷體" w:eastAsia="標楷體" w:hAnsi="標楷體"/>
              </w:rPr>
            </w:pPr>
            <w:r w:rsidRPr="001677D0">
              <w:rPr>
                <w:rFonts w:ascii="標楷體" w:eastAsia="標楷體" w:hAnsi="標楷體"/>
              </w:rPr>
              <w:t>030</w:t>
            </w:r>
          </w:p>
        </w:tc>
        <w:tc>
          <w:tcPr>
            <w:tcW w:w="4819" w:type="dxa"/>
            <w:tcBorders>
              <w:top w:val="nil"/>
              <w:left w:val="nil"/>
              <w:bottom w:val="single" w:sz="4" w:space="0" w:color="auto"/>
              <w:right w:val="single" w:sz="4" w:space="0" w:color="auto"/>
            </w:tcBorders>
            <w:shd w:val="clear" w:color="auto" w:fill="auto"/>
            <w:noWrap/>
          </w:tcPr>
          <w:p w14:paraId="60DFDC5C"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第二審裁判　　　 </w:t>
            </w:r>
          </w:p>
        </w:tc>
      </w:tr>
      <w:tr w:rsidR="001677D0" w:rsidRPr="001677D0" w14:paraId="41A47AB1"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638453B9" w14:textId="77777777" w:rsidR="005A50AB" w:rsidRPr="001677D0" w:rsidRDefault="005A50AB" w:rsidP="007E2411">
            <w:pPr>
              <w:rPr>
                <w:rFonts w:ascii="標楷體" w:eastAsia="標楷體" w:hAnsi="標楷體"/>
              </w:rPr>
            </w:pPr>
            <w:r w:rsidRPr="001677D0">
              <w:rPr>
                <w:rFonts w:ascii="標楷體" w:eastAsia="標楷體" w:hAnsi="標楷體"/>
              </w:rPr>
              <w:t>031</w:t>
            </w:r>
          </w:p>
        </w:tc>
        <w:tc>
          <w:tcPr>
            <w:tcW w:w="4819" w:type="dxa"/>
            <w:tcBorders>
              <w:top w:val="nil"/>
              <w:left w:val="nil"/>
              <w:bottom w:val="single" w:sz="4" w:space="0" w:color="auto"/>
              <w:right w:val="single" w:sz="4" w:space="0" w:color="auto"/>
            </w:tcBorders>
            <w:shd w:val="clear" w:color="auto" w:fill="auto"/>
            <w:noWrap/>
          </w:tcPr>
          <w:p w14:paraId="668CC668"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第三審　　　　　        </w:t>
            </w:r>
          </w:p>
        </w:tc>
      </w:tr>
      <w:tr w:rsidR="001677D0" w:rsidRPr="001677D0" w14:paraId="253DD662"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5E03BC41" w14:textId="77777777" w:rsidR="005A50AB" w:rsidRPr="001677D0" w:rsidRDefault="005A50AB" w:rsidP="007E2411">
            <w:pPr>
              <w:rPr>
                <w:rFonts w:ascii="標楷體" w:eastAsia="標楷體" w:hAnsi="標楷體"/>
              </w:rPr>
            </w:pPr>
            <w:r w:rsidRPr="001677D0">
              <w:rPr>
                <w:rFonts w:ascii="標楷體" w:eastAsia="標楷體" w:hAnsi="標楷體"/>
              </w:rPr>
              <w:t>032</w:t>
            </w:r>
          </w:p>
        </w:tc>
        <w:tc>
          <w:tcPr>
            <w:tcW w:w="4819" w:type="dxa"/>
            <w:tcBorders>
              <w:top w:val="nil"/>
              <w:left w:val="nil"/>
              <w:bottom w:val="single" w:sz="4" w:space="0" w:color="auto"/>
              <w:right w:val="single" w:sz="4" w:space="0" w:color="auto"/>
            </w:tcBorders>
            <w:shd w:val="clear" w:color="auto" w:fill="auto"/>
            <w:noWrap/>
          </w:tcPr>
          <w:p w14:paraId="5059EF4A"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第三審裁判　　　        </w:t>
            </w:r>
          </w:p>
        </w:tc>
      </w:tr>
      <w:tr w:rsidR="001677D0" w:rsidRPr="001677D0" w14:paraId="03FF98B5"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505621AD" w14:textId="77777777" w:rsidR="005A50AB" w:rsidRPr="001677D0" w:rsidRDefault="005A50AB" w:rsidP="007E2411">
            <w:pPr>
              <w:rPr>
                <w:rFonts w:ascii="標楷體" w:eastAsia="標楷體" w:hAnsi="標楷體"/>
              </w:rPr>
            </w:pPr>
            <w:r w:rsidRPr="001677D0">
              <w:rPr>
                <w:rFonts w:ascii="標楷體" w:eastAsia="標楷體" w:hAnsi="標楷體"/>
              </w:rPr>
              <w:t>033</w:t>
            </w:r>
          </w:p>
        </w:tc>
        <w:tc>
          <w:tcPr>
            <w:tcW w:w="4819" w:type="dxa"/>
            <w:tcBorders>
              <w:top w:val="nil"/>
              <w:left w:val="nil"/>
              <w:bottom w:val="single" w:sz="4" w:space="0" w:color="auto"/>
              <w:right w:val="single" w:sz="4" w:space="0" w:color="auto"/>
            </w:tcBorders>
            <w:shd w:val="clear" w:color="auto" w:fill="auto"/>
            <w:noWrap/>
          </w:tcPr>
          <w:p w14:paraId="1356CCE8"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代辦繼承中              </w:t>
            </w:r>
          </w:p>
        </w:tc>
      </w:tr>
      <w:tr w:rsidR="001677D0" w:rsidRPr="001677D0" w14:paraId="502D5BD9"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7F92029C" w14:textId="77777777" w:rsidR="005A50AB" w:rsidRPr="001677D0" w:rsidRDefault="005A50AB" w:rsidP="007E2411">
            <w:pPr>
              <w:rPr>
                <w:rFonts w:ascii="標楷體" w:eastAsia="標楷體" w:hAnsi="標楷體"/>
              </w:rPr>
            </w:pPr>
            <w:r w:rsidRPr="001677D0">
              <w:rPr>
                <w:rFonts w:ascii="標楷體" w:eastAsia="標楷體" w:hAnsi="標楷體"/>
              </w:rPr>
              <w:t>034</w:t>
            </w:r>
          </w:p>
        </w:tc>
        <w:tc>
          <w:tcPr>
            <w:tcW w:w="4819" w:type="dxa"/>
            <w:tcBorders>
              <w:top w:val="nil"/>
              <w:left w:val="nil"/>
              <w:bottom w:val="single" w:sz="4" w:space="0" w:color="auto"/>
              <w:right w:val="single" w:sz="4" w:space="0" w:color="auto"/>
            </w:tcBorders>
            <w:shd w:val="clear" w:color="auto" w:fill="auto"/>
            <w:noWrap/>
          </w:tcPr>
          <w:p w14:paraId="1F7B16FB"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清償借款強制執行        </w:t>
            </w:r>
          </w:p>
        </w:tc>
      </w:tr>
      <w:tr w:rsidR="001677D0" w:rsidRPr="001677D0" w14:paraId="5245F0A9"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7729644D" w14:textId="77777777" w:rsidR="005A50AB" w:rsidRPr="001677D0" w:rsidRDefault="005A50AB" w:rsidP="007E2411">
            <w:pPr>
              <w:rPr>
                <w:rFonts w:ascii="標楷體" w:eastAsia="標楷體" w:hAnsi="標楷體"/>
              </w:rPr>
            </w:pPr>
            <w:r w:rsidRPr="001677D0">
              <w:rPr>
                <w:rFonts w:ascii="標楷體" w:eastAsia="標楷體" w:hAnsi="標楷體"/>
              </w:rPr>
              <w:t>035</w:t>
            </w:r>
          </w:p>
        </w:tc>
        <w:tc>
          <w:tcPr>
            <w:tcW w:w="4819" w:type="dxa"/>
            <w:tcBorders>
              <w:top w:val="nil"/>
              <w:left w:val="nil"/>
              <w:bottom w:val="single" w:sz="4" w:space="0" w:color="auto"/>
              <w:right w:val="single" w:sz="4" w:space="0" w:color="auto"/>
            </w:tcBorders>
            <w:shd w:val="clear" w:color="auto" w:fill="auto"/>
            <w:noWrap/>
          </w:tcPr>
          <w:p w14:paraId="09F9E153"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拍賣抵押物執行　        </w:t>
            </w:r>
          </w:p>
        </w:tc>
      </w:tr>
      <w:tr w:rsidR="001677D0" w:rsidRPr="001677D0" w14:paraId="7B867222"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602E767C" w14:textId="77777777" w:rsidR="005A50AB" w:rsidRPr="001677D0" w:rsidRDefault="005A50AB" w:rsidP="007E2411">
            <w:pPr>
              <w:rPr>
                <w:rFonts w:ascii="標楷體" w:eastAsia="標楷體" w:hAnsi="標楷體"/>
              </w:rPr>
            </w:pPr>
            <w:r w:rsidRPr="001677D0">
              <w:rPr>
                <w:rFonts w:ascii="標楷體" w:eastAsia="標楷體" w:hAnsi="標楷體"/>
              </w:rPr>
              <w:t>036</w:t>
            </w:r>
          </w:p>
        </w:tc>
        <w:tc>
          <w:tcPr>
            <w:tcW w:w="4819" w:type="dxa"/>
            <w:tcBorders>
              <w:top w:val="nil"/>
              <w:left w:val="nil"/>
              <w:bottom w:val="single" w:sz="4" w:space="0" w:color="auto"/>
              <w:right w:val="single" w:sz="4" w:space="0" w:color="auto"/>
            </w:tcBorders>
            <w:shd w:val="clear" w:color="auto" w:fill="auto"/>
            <w:noWrap/>
          </w:tcPr>
          <w:p w14:paraId="71844CE2"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假執行提存　　　        </w:t>
            </w:r>
          </w:p>
        </w:tc>
      </w:tr>
      <w:tr w:rsidR="001677D0" w:rsidRPr="001677D0" w14:paraId="3AB61CC0"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6FD58240" w14:textId="77777777" w:rsidR="005A50AB" w:rsidRPr="001677D0" w:rsidRDefault="005A50AB" w:rsidP="007E2411">
            <w:pPr>
              <w:rPr>
                <w:rFonts w:ascii="標楷體" w:eastAsia="標楷體" w:hAnsi="標楷體"/>
              </w:rPr>
            </w:pPr>
            <w:r w:rsidRPr="001677D0">
              <w:rPr>
                <w:rFonts w:ascii="標楷體" w:eastAsia="標楷體" w:hAnsi="標楷體"/>
              </w:rPr>
              <w:t>037</w:t>
            </w:r>
          </w:p>
        </w:tc>
        <w:tc>
          <w:tcPr>
            <w:tcW w:w="4819" w:type="dxa"/>
            <w:tcBorders>
              <w:top w:val="nil"/>
              <w:left w:val="nil"/>
              <w:bottom w:val="single" w:sz="4" w:space="0" w:color="auto"/>
              <w:right w:val="single" w:sz="4" w:space="0" w:color="auto"/>
            </w:tcBorders>
            <w:shd w:val="clear" w:color="auto" w:fill="auto"/>
            <w:noWrap/>
          </w:tcPr>
          <w:p w14:paraId="6CF2D3D9"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假執行強制執行　        </w:t>
            </w:r>
          </w:p>
        </w:tc>
      </w:tr>
      <w:tr w:rsidR="001677D0" w:rsidRPr="001677D0" w14:paraId="5304A074"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7779C165" w14:textId="77777777" w:rsidR="005A50AB" w:rsidRPr="001677D0" w:rsidRDefault="005A50AB" w:rsidP="007E2411">
            <w:pPr>
              <w:rPr>
                <w:rFonts w:ascii="標楷體" w:eastAsia="標楷體" w:hAnsi="標楷體"/>
              </w:rPr>
            </w:pPr>
            <w:r w:rsidRPr="001677D0">
              <w:rPr>
                <w:rFonts w:ascii="標楷體" w:eastAsia="標楷體" w:hAnsi="標楷體"/>
              </w:rPr>
              <w:t>038</w:t>
            </w:r>
          </w:p>
        </w:tc>
        <w:tc>
          <w:tcPr>
            <w:tcW w:w="4819" w:type="dxa"/>
            <w:tcBorders>
              <w:top w:val="nil"/>
              <w:left w:val="nil"/>
              <w:bottom w:val="single" w:sz="4" w:space="0" w:color="auto"/>
              <w:right w:val="single" w:sz="4" w:space="0" w:color="auto"/>
            </w:tcBorders>
            <w:shd w:val="clear" w:color="auto" w:fill="auto"/>
            <w:noWrap/>
          </w:tcPr>
          <w:p w14:paraId="14FD431E"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取回假執行擔保　        </w:t>
            </w:r>
          </w:p>
        </w:tc>
      </w:tr>
      <w:tr w:rsidR="001677D0" w:rsidRPr="001677D0" w14:paraId="32876901"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738C51B6" w14:textId="77777777" w:rsidR="005A50AB" w:rsidRPr="001677D0" w:rsidRDefault="005A50AB" w:rsidP="007E2411">
            <w:pPr>
              <w:rPr>
                <w:rFonts w:ascii="標楷體" w:eastAsia="標楷體" w:hAnsi="標楷體"/>
              </w:rPr>
            </w:pPr>
            <w:r w:rsidRPr="001677D0">
              <w:rPr>
                <w:rFonts w:ascii="標楷體" w:eastAsia="標楷體" w:hAnsi="標楷體"/>
              </w:rPr>
              <w:t>039</w:t>
            </w:r>
          </w:p>
        </w:tc>
        <w:tc>
          <w:tcPr>
            <w:tcW w:w="4819" w:type="dxa"/>
            <w:tcBorders>
              <w:top w:val="nil"/>
              <w:left w:val="nil"/>
              <w:bottom w:val="single" w:sz="4" w:space="0" w:color="auto"/>
              <w:right w:val="single" w:sz="4" w:space="0" w:color="auto"/>
            </w:tcBorders>
            <w:shd w:val="clear" w:color="auto" w:fill="auto"/>
            <w:noWrap/>
          </w:tcPr>
          <w:p w14:paraId="6927AF92"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囑託執行　　　　        </w:t>
            </w:r>
          </w:p>
        </w:tc>
      </w:tr>
      <w:tr w:rsidR="001677D0" w:rsidRPr="001677D0" w14:paraId="6E05F265"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0FD41399" w14:textId="77777777" w:rsidR="005A50AB" w:rsidRPr="001677D0" w:rsidRDefault="005A50AB" w:rsidP="007E2411">
            <w:pPr>
              <w:rPr>
                <w:rFonts w:ascii="標楷體" w:eastAsia="標楷體" w:hAnsi="標楷體"/>
              </w:rPr>
            </w:pPr>
            <w:r w:rsidRPr="001677D0">
              <w:rPr>
                <w:rFonts w:ascii="標楷體" w:eastAsia="標楷體" w:hAnsi="標楷體"/>
              </w:rPr>
              <w:t>040</w:t>
            </w:r>
          </w:p>
        </w:tc>
        <w:tc>
          <w:tcPr>
            <w:tcW w:w="4819" w:type="dxa"/>
            <w:tcBorders>
              <w:top w:val="nil"/>
              <w:left w:val="nil"/>
              <w:bottom w:val="single" w:sz="4" w:space="0" w:color="auto"/>
              <w:right w:val="single" w:sz="4" w:space="0" w:color="auto"/>
            </w:tcBorders>
            <w:shd w:val="clear" w:color="auto" w:fill="auto"/>
            <w:noWrap/>
          </w:tcPr>
          <w:p w14:paraId="56008BF4"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參與分配有執行名義      </w:t>
            </w:r>
          </w:p>
        </w:tc>
      </w:tr>
      <w:tr w:rsidR="001677D0" w:rsidRPr="001677D0" w14:paraId="57900B14"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7530F5F6" w14:textId="77777777" w:rsidR="005A50AB" w:rsidRPr="001677D0" w:rsidRDefault="005A50AB" w:rsidP="007E2411">
            <w:pPr>
              <w:rPr>
                <w:rFonts w:ascii="標楷體" w:eastAsia="標楷體" w:hAnsi="標楷體"/>
              </w:rPr>
            </w:pPr>
            <w:r w:rsidRPr="001677D0">
              <w:rPr>
                <w:rFonts w:ascii="標楷體" w:eastAsia="標楷體" w:hAnsi="標楷體"/>
              </w:rPr>
              <w:t>041</w:t>
            </w:r>
          </w:p>
        </w:tc>
        <w:tc>
          <w:tcPr>
            <w:tcW w:w="4819" w:type="dxa"/>
            <w:tcBorders>
              <w:top w:val="nil"/>
              <w:left w:val="nil"/>
              <w:bottom w:val="single" w:sz="4" w:space="0" w:color="auto"/>
              <w:right w:val="single" w:sz="4" w:space="0" w:color="auto"/>
            </w:tcBorders>
            <w:shd w:val="clear" w:color="auto" w:fill="auto"/>
            <w:noWrap/>
          </w:tcPr>
          <w:p w14:paraId="7258E682"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參與分配無執行名義      </w:t>
            </w:r>
          </w:p>
        </w:tc>
      </w:tr>
      <w:tr w:rsidR="001677D0" w:rsidRPr="001677D0" w14:paraId="37DAA91A"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4C05CFDD" w14:textId="77777777" w:rsidR="005A50AB" w:rsidRPr="001677D0" w:rsidRDefault="005A50AB" w:rsidP="007E2411">
            <w:pPr>
              <w:rPr>
                <w:rFonts w:ascii="標楷體" w:eastAsia="標楷體" w:hAnsi="標楷體"/>
              </w:rPr>
            </w:pPr>
            <w:r w:rsidRPr="001677D0">
              <w:rPr>
                <w:rFonts w:ascii="標楷體" w:eastAsia="標楷體" w:hAnsi="標楷體"/>
              </w:rPr>
              <w:t>042</w:t>
            </w:r>
          </w:p>
        </w:tc>
        <w:tc>
          <w:tcPr>
            <w:tcW w:w="4819" w:type="dxa"/>
            <w:tcBorders>
              <w:top w:val="nil"/>
              <w:left w:val="nil"/>
              <w:bottom w:val="single" w:sz="4" w:space="0" w:color="auto"/>
              <w:right w:val="single" w:sz="4" w:space="0" w:color="auto"/>
            </w:tcBorders>
            <w:shd w:val="clear" w:color="auto" w:fill="auto"/>
            <w:noWrap/>
          </w:tcPr>
          <w:p w14:paraId="160423B6" w14:textId="77777777" w:rsidR="005A50AB" w:rsidRPr="001677D0" w:rsidRDefault="005A50AB" w:rsidP="007E2411">
            <w:pPr>
              <w:rPr>
                <w:rFonts w:ascii="標楷體" w:eastAsia="標楷體" w:hAnsi="標楷體"/>
              </w:rPr>
            </w:pPr>
            <w:r w:rsidRPr="001677D0">
              <w:rPr>
                <w:rFonts w:ascii="標楷體" w:eastAsia="標楷體" w:hAnsi="標楷體" w:hint="eastAsia"/>
              </w:rPr>
              <w:t>參與</w:t>
            </w:r>
            <w:proofErr w:type="gramStart"/>
            <w:r w:rsidRPr="001677D0">
              <w:rPr>
                <w:rFonts w:ascii="標楷體" w:eastAsia="標楷體" w:hAnsi="標楷體" w:hint="eastAsia"/>
              </w:rPr>
              <w:t>分配異義之</w:t>
            </w:r>
            <w:proofErr w:type="gramEnd"/>
            <w:r w:rsidRPr="001677D0">
              <w:rPr>
                <w:rFonts w:ascii="標楷體" w:eastAsia="標楷體" w:hAnsi="標楷體" w:hint="eastAsia"/>
              </w:rPr>
              <w:t xml:space="preserve">訴　      </w:t>
            </w:r>
          </w:p>
        </w:tc>
      </w:tr>
      <w:tr w:rsidR="001677D0" w:rsidRPr="001677D0" w14:paraId="2AE21A4B"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5A9615D2" w14:textId="77777777" w:rsidR="005A50AB" w:rsidRPr="001677D0" w:rsidRDefault="005A50AB" w:rsidP="007E2411">
            <w:pPr>
              <w:rPr>
                <w:rFonts w:ascii="標楷體" w:eastAsia="標楷體" w:hAnsi="標楷體"/>
              </w:rPr>
            </w:pPr>
            <w:r w:rsidRPr="001677D0">
              <w:rPr>
                <w:rFonts w:ascii="標楷體" w:eastAsia="標楷體" w:hAnsi="標楷體"/>
              </w:rPr>
              <w:t>043</w:t>
            </w:r>
          </w:p>
        </w:tc>
        <w:tc>
          <w:tcPr>
            <w:tcW w:w="4819" w:type="dxa"/>
            <w:tcBorders>
              <w:top w:val="nil"/>
              <w:left w:val="nil"/>
              <w:bottom w:val="single" w:sz="4" w:space="0" w:color="auto"/>
              <w:right w:val="single" w:sz="4" w:space="0" w:color="auto"/>
            </w:tcBorders>
            <w:shd w:val="clear" w:color="auto" w:fill="auto"/>
            <w:noWrap/>
          </w:tcPr>
          <w:p w14:paraId="4AD00F27"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查封　　　　　　　      </w:t>
            </w:r>
          </w:p>
        </w:tc>
      </w:tr>
      <w:tr w:rsidR="001677D0" w:rsidRPr="001677D0" w14:paraId="1A86B7A5"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3F1781E4" w14:textId="77777777" w:rsidR="005A50AB" w:rsidRPr="001677D0" w:rsidRDefault="005A50AB" w:rsidP="007E2411">
            <w:pPr>
              <w:rPr>
                <w:rFonts w:ascii="標楷體" w:eastAsia="標楷體" w:hAnsi="標楷體"/>
              </w:rPr>
            </w:pPr>
            <w:r w:rsidRPr="001677D0">
              <w:rPr>
                <w:rFonts w:ascii="標楷體" w:eastAsia="標楷體" w:hAnsi="標楷體"/>
              </w:rPr>
              <w:t>044</w:t>
            </w:r>
          </w:p>
        </w:tc>
        <w:tc>
          <w:tcPr>
            <w:tcW w:w="4819" w:type="dxa"/>
            <w:tcBorders>
              <w:top w:val="nil"/>
              <w:left w:val="nil"/>
              <w:bottom w:val="single" w:sz="4" w:space="0" w:color="auto"/>
              <w:right w:val="single" w:sz="4" w:space="0" w:color="auto"/>
            </w:tcBorders>
            <w:shd w:val="clear" w:color="auto" w:fill="auto"/>
            <w:noWrap/>
          </w:tcPr>
          <w:p w14:paraId="03DEEF15"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強制管理                </w:t>
            </w:r>
          </w:p>
        </w:tc>
      </w:tr>
      <w:tr w:rsidR="001677D0" w:rsidRPr="001677D0" w14:paraId="2B6CEF5B"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3D400591" w14:textId="77777777" w:rsidR="005A50AB" w:rsidRPr="001677D0" w:rsidRDefault="005A50AB" w:rsidP="007E2411">
            <w:pPr>
              <w:rPr>
                <w:rFonts w:ascii="標楷體" w:eastAsia="標楷體" w:hAnsi="標楷體"/>
              </w:rPr>
            </w:pPr>
            <w:r w:rsidRPr="001677D0">
              <w:rPr>
                <w:rFonts w:ascii="標楷體" w:eastAsia="標楷體" w:hAnsi="標楷體"/>
              </w:rPr>
              <w:t>045</w:t>
            </w:r>
          </w:p>
        </w:tc>
        <w:tc>
          <w:tcPr>
            <w:tcW w:w="4819" w:type="dxa"/>
            <w:tcBorders>
              <w:top w:val="nil"/>
              <w:left w:val="nil"/>
              <w:bottom w:val="single" w:sz="4" w:space="0" w:color="auto"/>
              <w:right w:val="single" w:sz="4" w:space="0" w:color="auto"/>
            </w:tcBorders>
            <w:shd w:val="clear" w:color="auto" w:fill="auto"/>
            <w:noWrap/>
          </w:tcPr>
          <w:p w14:paraId="5C22503C"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第三人異議之訴　　      </w:t>
            </w:r>
          </w:p>
        </w:tc>
      </w:tr>
      <w:tr w:rsidR="001677D0" w:rsidRPr="001677D0" w14:paraId="27525EAC"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0D273C92" w14:textId="77777777" w:rsidR="005A50AB" w:rsidRPr="001677D0" w:rsidRDefault="005A50AB" w:rsidP="007E2411">
            <w:pPr>
              <w:rPr>
                <w:rFonts w:ascii="標楷體" w:eastAsia="標楷體" w:hAnsi="標楷體"/>
              </w:rPr>
            </w:pPr>
            <w:r w:rsidRPr="001677D0">
              <w:rPr>
                <w:rFonts w:ascii="標楷體" w:eastAsia="標楷體" w:hAnsi="標楷體"/>
              </w:rPr>
              <w:t>046</w:t>
            </w:r>
          </w:p>
        </w:tc>
        <w:tc>
          <w:tcPr>
            <w:tcW w:w="4819" w:type="dxa"/>
            <w:tcBorders>
              <w:top w:val="nil"/>
              <w:left w:val="nil"/>
              <w:bottom w:val="single" w:sz="4" w:space="0" w:color="auto"/>
              <w:right w:val="single" w:sz="4" w:space="0" w:color="auto"/>
            </w:tcBorders>
            <w:shd w:val="clear" w:color="auto" w:fill="auto"/>
            <w:noWrap/>
          </w:tcPr>
          <w:p w14:paraId="354B5D98"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債務人異議之訴　　      </w:t>
            </w:r>
          </w:p>
        </w:tc>
      </w:tr>
      <w:tr w:rsidR="001677D0" w:rsidRPr="001677D0" w14:paraId="26B26713"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1E06A6C8" w14:textId="77777777" w:rsidR="005A50AB" w:rsidRPr="001677D0" w:rsidRDefault="005A50AB" w:rsidP="007E2411">
            <w:pPr>
              <w:rPr>
                <w:rFonts w:ascii="標楷體" w:eastAsia="標楷體" w:hAnsi="標楷體"/>
              </w:rPr>
            </w:pPr>
            <w:r w:rsidRPr="001677D0">
              <w:rPr>
                <w:rFonts w:ascii="標楷體" w:eastAsia="標楷體" w:hAnsi="標楷體"/>
              </w:rPr>
              <w:t>047</w:t>
            </w:r>
          </w:p>
        </w:tc>
        <w:tc>
          <w:tcPr>
            <w:tcW w:w="4819" w:type="dxa"/>
            <w:tcBorders>
              <w:top w:val="nil"/>
              <w:left w:val="nil"/>
              <w:bottom w:val="single" w:sz="4" w:space="0" w:color="auto"/>
              <w:right w:val="single" w:sz="4" w:space="0" w:color="auto"/>
            </w:tcBorders>
            <w:shd w:val="clear" w:color="auto" w:fill="auto"/>
            <w:noWrap/>
          </w:tcPr>
          <w:p w14:paraId="00390646"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測量                    </w:t>
            </w:r>
          </w:p>
        </w:tc>
      </w:tr>
      <w:tr w:rsidR="001677D0" w:rsidRPr="001677D0" w14:paraId="74AC6366"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25290DDC" w14:textId="77777777" w:rsidR="005A50AB" w:rsidRPr="001677D0" w:rsidRDefault="005A50AB" w:rsidP="007E2411">
            <w:pPr>
              <w:rPr>
                <w:rFonts w:ascii="標楷體" w:eastAsia="標楷體" w:hAnsi="標楷體"/>
              </w:rPr>
            </w:pPr>
            <w:r w:rsidRPr="001677D0">
              <w:rPr>
                <w:rFonts w:ascii="標楷體" w:eastAsia="標楷體" w:hAnsi="標楷體"/>
              </w:rPr>
              <w:t>048</w:t>
            </w:r>
          </w:p>
        </w:tc>
        <w:tc>
          <w:tcPr>
            <w:tcW w:w="4819" w:type="dxa"/>
            <w:tcBorders>
              <w:top w:val="nil"/>
              <w:left w:val="nil"/>
              <w:bottom w:val="single" w:sz="4" w:space="0" w:color="auto"/>
              <w:right w:val="single" w:sz="4" w:space="0" w:color="auto"/>
            </w:tcBorders>
            <w:shd w:val="clear" w:color="auto" w:fill="auto"/>
            <w:noWrap/>
          </w:tcPr>
          <w:p w14:paraId="33057D80" w14:textId="77777777" w:rsidR="005A50AB" w:rsidRPr="001677D0" w:rsidRDefault="005A50AB" w:rsidP="007E2411">
            <w:pPr>
              <w:rPr>
                <w:rFonts w:ascii="標楷體" w:eastAsia="標楷體" w:hAnsi="標楷體"/>
              </w:rPr>
            </w:pPr>
            <w:proofErr w:type="gramStart"/>
            <w:r w:rsidRPr="001677D0">
              <w:rPr>
                <w:rFonts w:ascii="標楷體" w:eastAsia="標楷體" w:hAnsi="標楷體" w:hint="eastAsia"/>
              </w:rPr>
              <w:t>鑑</w:t>
            </w:r>
            <w:proofErr w:type="gramEnd"/>
            <w:r w:rsidRPr="001677D0">
              <w:rPr>
                <w:rFonts w:ascii="標楷體" w:eastAsia="標楷體" w:hAnsi="標楷體" w:hint="eastAsia"/>
              </w:rPr>
              <w:t xml:space="preserve">價　　　　　　　      </w:t>
            </w:r>
          </w:p>
        </w:tc>
      </w:tr>
      <w:tr w:rsidR="001677D0" w:rsidRPr="001677D0" w14:paraId="6F5A2495"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146E4056" w14:textId="77777777" w:rsidR="005A50AB" w:rsidRPr="001677D0" w:rsidRDefault="005A50AB" w:rsidP="007E2411">
            <w:pPr>
              <w:rPr>
                <w:rFonts w:ascii="標楷體" w:eastAsia="標楷體" w:hAnsi="標楷體"/>
              </w:rPr>
            </w:pPr>
            <w:r w:rsidRPr="001677D0">
              <w:rPr>
                <w:rFonts w:ascii="標楷體" w:eastAsia="標楷體" w:hAnsi="標楷體"/>
              </w:rPr>
              <w:t>049</w:t>
            </w:r>
          </w:p>
        </w:tc>
        <w:tc>
          <w:tcPr>
            <w:tcW w:w="4819" w:type="dxa"/>
            <w:tcBorders>
              <w:top w:val="nil"/>
              <w:left w:val="nil"/>
              <w:bottom w:val="single" w:sz="4" w:space="0" w:color="auto"/>
              <w:right w:val="single" w:sz="4" w:space="0" w:color="auto"/>
            </w:tcBorders>
            <w:shd w:val="clear" w:color="auto" w:fill="auto"/>
            <w:noWrap/>
          </w:tcPr>
          <w:p w14:paraId="64A6D584"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第一次拍賣　　　　　　　</w:t>
            </w:r>
          </w:p>
        </w:tc>
      </w:tr>
      <w:tr w:rsidR="001677D0" w:rsidRPr="001677D0" w14:paraId="75E30CF5"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703A5D17" w14:textId="77777777" w:rsidR="005A50AB" w:rsidRPr="001677D0" w:rsidRDefault="005A50AB" w:rsidP="007E2411">
            <w:pPr>
              <w:rPr>
                <w:rFonts w:ascii="標楷體" w:eastAsia="標楷體" w:hAnsi="標楷體"/>
              </w:rPr>
            </w:pPr>
            <w:r w:rsidRPr="001677D0">
              <w:rPr>
                <w:rFonts w:ascii="標楷體" w:eastAsia="標楷體" w:hAnsi="標楷體"/>
              </w:rPr>
              <w:t>050</w:t>
            </w:r>
          </w:p>
        </w:tc>
        <w:tc>
          <w:tcPr>
            <w:tcW w:w="4819" w:type="dxa"/>
            <w:tcBorders>
              <w:top w:val="nil"/>
              <w:left w:val="nil"/>
              <w:bottom w:val="single" w:sz="4" w:space="0" w:color="auto"/>
              <w:right w:val="single" w:sz="4" w:space="0" w:color="auto"/>
            </w:tcBorders>
            <w:shd w:val="clear" w:color="auto" w:fill="auto"/>
            <w:noWrap/>
          </w:tcPr>
          <w:p w14:paraId="0A122A07"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第二次拍賣　　　　　　　</w:t>
            </w:r>
          </w:p>
        </w:tc>
      </w:tr>
      <w:tr w:rsidR="001677D0" w:rsidRPr="001677D0" w14:paraId="44D4EB4D"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2274F89C" w14:textId="77777777" w:rsidR="005A50AB" w:rsidRPr="001677D0" w:rsidRDefault="005A50AB" w:rsidP="007E2411">
            <w:pPr>
              <w:rPr>
                <w:rFonts w:ascii="標楷體" w:eastAsia="標楷體" w:hAnsi="標楷體"/>
              </w:rPr>
            </w:pPr>
            <w:r w:rsidRPr="001677D0">
              <w:rPr>
                <w:rFonts w:ascii="標楷體" w:eastAsia="標楷體" w:hAnsi="標楷體"/>
              </w:rPr>
              <w:t>051</w:t>
            </w:r>
          </w:p>
        </w:tc>
        <w:tc>
          <w:tcPr>
            <w:tcW w:w="4819" w:type="dxa"/>
            <w:tcBorders>
              <w:top w:val="nil"/>
              <w:left w:val="nil"/>
              <w:bottom w:val="single" w:sz="4" w:space="0" w:color="auto"/>
              <w:right w:val="single" w:sz="4" w:space="0" w:color="auto"/>
            </w:tcBorders>
            <w:shd w:val="clear" w:color="auto" w:fill="auto"/>
            <w:noWrap/>
          </w:tcPr>
          <w:p w14:paraId="7C7237D5"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第三次拍賣　　　　</w:t>
            </w:r>
          </w:p>
        </w:tc>
      </w:tr>
      <w:tr w:rsidR="001677D0" w:rsidRPr="001677D0" w14:paraId="379DB511"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3753CBCE" w14:textId="77777777" w:rsidR="005A50AB" w:rsidRPr="001677D0" w:rsidRDefault="005A50AB" w:rsidP="007E2411">
            <w:pPr>
              <w:rPr>
                <w:rFonts w:ascii="標楷體" w:eastAsia="標楷體" w:hAnsi="標楷體"/>
              </w:rPr>
            </w:pPr>
            <w:r w:rsidRPr="001677D0">
              <w:rPr>
                <w:rFonts w:ascii="標楷體" w:eastAsia="標楷體" w:hAnsi="標楷體"/>
              </w:rPr>
              <w:t>052</w:t>
            </w:r>
          </w:p>
        </w:tc>
        <w:tc>
          <w:tcPr>
            <w:tcW w:w="4819" w:type="dxa"/>
            <w:tcBorders>
              <w:top w:val="nil"/>
              <w:left w:val="nil"/>
              <w:bottom w:val="single" w:sz="4" w:space="0" w:color="auto"/>
              <w:right w:val="single" w:sz="4" w:space="0" w:color="auto"/>
            </w:tcBorders>
            <w:shd w:val="clear" w:color="auto" w:fill="auto"/>
            <w:noWrap/>
          </w:tcPr>
          <w:p w14:paraId="24BE67B8"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排除租賃權　　　　</w:t>
            </w:r>
          </w:p>
        </w:tc>
      </w:tr>
      <w:tr w:rsidR="001677D0" w:rsidRPr="001677D0" w14:paraId="42476C57"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383821FF" w14:textId="77777777" w:rsidR="005A50AB" w:rsidRPr="001677D0" w:rsidRDefault="005A50AB" w:rsidP="007E2411">
            <w:pPr>
              <w:rPr>
                <w:rFonts w:ascii="標楷體" w:eastAsia="標楷體" w:hAnsi="標楷體"/>
              </w:rPr>
            </w:pPr>
            <w:r w:rsidRPr="001677D0">
              <w:rPr>
                <w:rFonts w:ascii="標楷體" w:eastAsia="標楷體" w:hAnsi="標楷體"/>
              </w:rPr>
              <w:t>053</w:t>
            </w:r>
          </w:p>
        </w:tc>
        <w:tc>
          <w:tcPr>
            <w:tcW w:w="4819" w:type="dxa"/>
            <w:tcBorders>
              <w:top w:val="nil"/>
              <w:left w:val="nil"/>
              <w:bottom w:val="single" w:sz="4" w:space="0" w:color="auto"/>
              <w:right w:val="single" w:sz="4" w:space="0" w:color="auto"/>
            </w:tcBorders>
            <w:shd w:val="clear" w:color="auto" w:fill="auto"/>
            <w:noWrap/>
          </w:tcPr>
          <w:p w14:paraId="5C7CFECA"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承受或競標　　　　</w:t>
            </w:r>
          </w:p>
        </w:tc>
      </w:tr>
      <w:tr w:rsidR="001677D0" w:rsidRPr="001677D0" w14:paraId="3BF380FA"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49142118" w14:textId="77777777" w:rsidR="005A50AB" w:rsidRPr="001677D0" w:rsidRDefault="005A50AB" w:rsidP="007E2411">
            <w:pPr>
              <w:rPr>
                <w:rFonts w:ascii="標楷體" w:eastAsia="標楷體" w:hAnsi="標楷體"/>
              </w:rPr>
            </w:pPr>
            <w:r w:rsidRPr="001677D0">
              <w:rPr>
                <w:rFonts w:ascii="標楷體" w:eastAsia="標楷體" w:hAnsi="標楷體"/>
              </w:rPr>
              <w:t>054</w:t>
            </w:r>
          </w:p>
        </w:tc>
        <w:tc>
          <w:tcPr>
            <w:tcW w:w="4819" w:type="dxa"/>
            <w:tcBorders>
              <w:top w:val="nil"/>
              <w:left w:val="nil"/>
              <w:bottom w:val="single" w:sz="4" w:space="0" w:color="auto"/>
              <w:right w:val="single" w:sz="4" w:space="0" w:color="auto"/>
            </w:tcBorders>
            <w:shd w:val="clear" w:color="auto" w:fill="auto"/>
            <w:noWrap/>
          </w:tcPr>
          <w:p w14:paraId="2446673E"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公告三個月        </w:t>
            </w:r>
          </w:p>
        </w:tc>
      </w:tr>
      <w:tr w:rsidR="001677D0" w:rsidRPr="001677D0" w14:paraId="565A897C"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07A7CD4B" w14:textId="77777777" w:rsidR="005A50AB" w:rsidRPr="001677D0" w:rsidRDefault="005A50AB" w:rsidP="007E2411">
            <w:pPr>
              <w:rPr>
                <w:rFonts w:ascii="標楷體" w:eastAsia="標楷體" w:hAnsi="標楷體"/>
              </w:rPr>
            </w:pPr>
            <w:r w:rsidRPr="001677D0">
              <w:rPr>
                <w:rFonts w:ascii="標楷體" w:eastAsia="標楷體" w:hAnsi="標楷體"/>
              </w:rPr>
              <w:t>055</w:t>
            </w:r>
          </w:p>
        </w:tc>
        <w:tc>
          <w:tcPr>
            <w:tcW w:w="4819" w:type="dxa"/>
            <w:tcBorders>
              <w:top w:val="nil"/>
              <w:left w:val="nil"/>
              <w:bottom w:val="single" w:sz="4" w:space="0" w:color="auto"/>
              <w:right w:val="single" w:sz="4" w:space="0" w:color="auto"/>
            </w:tcBorders>
            <w:shd w:val="clear" w:color="auto" w:fill="auto"/>
            <w:noWrap/>
          </w:tcPr>
          <w:p w14:paraId="4B7B5AE3"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第四次拍賣　　　　</w:t>
            </w:r>
          </w:p>
        </w:tc>
      </w:tr>
      <w:tr w:rsidR="001677D0" w:rsidRPr="001677D0" w14:paraId="32D87AAC"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6A593DC6" w14:textId="77777777" w:rsidR="005A50AB" w:rsidRPr="001677D0" w:rsidRDefault="005A50AB" w:rsidP="007E2411">
            <w:pPr>
              <w:rPr>
                <w:rFonts w:ascii="標楷體" w:eastAsia="標楷體" w:hAnsi="標楷體"/>
              </w:rPr>
            </w:pPr>
            <w:r w:rsidRPr="001677D0">
              <w:rPr>
                <w:rFonts w:ascii="標楷體" w:eastAsia="標楷體" w:hAnsi="標楷體"/>
              </w:rPr>
              <w:t>056</w:t>
            </w:r>
          </w:p>
        </w:tc>
        <w:tc>
          <w:tcPr>
            <w:tcW w:w="4819" w:type="dxa"/>
            <w:tcBorders>
              <w:top w:val="nil"/>
              <w:left w:val="nil"/>
              <w:bottom w:val="single" w:sz="4" w:space="0" w:color="auto"/>
              <w:right w:val="single" w:sz="4" w:space="0" w:color="auto"/>
            </w:tcBorders>
            <w:shd w:val="clear" w:color="auto" w:fill="auto"/>
            <w:noWrap/>
          </w:tcPr>
          <w:p w14:paraId="7CA3CC10"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拍定(押品)        </w:t>
            </w:r>
          </w:p>
        </w:tc>
      </w:tr>
      <w:tr w:rsidR="001677D0" w:rsidRPr="001677D0" w14:paraId="7E569BB2"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35E6F1E0" w14:textId="77777777" w:rsidR="005A50AB" w:rsidRPr="001677D0" w:rsidRDefault="005A50AB" w:rsidP="007E2411">
            <w:pPr>
              <w:rPr>
                <w:rFonts w:ascii="標楷體" w:eastAsia="標楷體" w:hAnsi="標楷體"/>
              </w:rPr>
            </w:pPr>
            <w:r w:rsidRPr="001677D0">
              <w:rPr>
                <w:rFonts w:ascii="標楷體" w:eastAsia="標楷體" w:hAnsi="標楷體"/>
              </w:rPr>
              <w:t>057</w:t>
            </w:r>
          </w:p>
        </w:tc>
        <w:tc>
          <w:tcPr>
            <w:tcW w:w="4819" w:type="dxa"/>
            <w:tcBorders>
              <w:top w:val="nil"/>
              <w:left w:val="nil"/>
              <w:bottom w:val="single" w:sz="4" w:space="0" w:color="auto"/>
              <w:right w:val="single" w:sz="4" w:space="0" w:color="auto"/>
            </w:tcBorders>
            <w:shd w:val="clear" w:color="auto" w:fill="auto"/>
            <w:noWrap/>
          </w:tcPr>
          <w:p w14:paraId="77D9EC99"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陳報債權(押品)    </w:t>
            </w:r>
          </w:p>
        </w:tc>
      </w:tr>
      <w:tr w:rsidR="001677D0" w:rsidRPr="001677D0" w14:paraId="616CF82A"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5B9FEE14" w14:textId="77777777" w:rsidR="005A50AB" w:rsidRPr="001677D0" w:rsidRDefault="005A50AB" w:rsidP="007E2411">
            <w:pPr>
              <w:rPr>
                <w:rFonts w:ascii="標楷體" w:eastAsia="標楷體" w:hAnsi="標楷體"/>
              </w:rPr>
            </w:pPr>
            <w:r w:rsidRPr="001677D0">
              <w:rPr>
                <w:rFonts w:ascii="標楷體" w:eastAsia="標楷體" w:hAnsi="標楷體"/>
              </w:rPr>
              <w:t>058</w:t>
            </w:r>
          </w:p>
        </w:tc>
        <w:tc>
          <w:tcPr>
            <w:tcW w:w="4819" w:type="dxa"/>
            <w:tcBorders>
              <w:top w:val="nil"/>
              <w:left w:val="nil"/>
              <w:bottom w:val="single" w:sz="4" w:space="0" w:color="auto"/>
              <w:right w:val="single" w:sz="4" w:space="0" w:color="auto"/>
            </w:tcBorders>
            <w:shd w:val="clear" w:color="auto" w:fill="auto"/>
            <w:noWrap/>
          </w:tcPr>
          <w:p w14:paraId="217D5D31"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實行分配(押品)    </w:t>
            </w:r>
          </w:p>
        </w:tc>
      </w:tr>
      <w:tr w:rsidR="001677D0" w:rsidRPr="001677D0" w14:paraId="3973EA1D"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2C795B85" w14:textId="77777777" w:rsidR="005A50AB" w:rsidRPr="001677D0" w:rsidRDefault="005A50AB" w:rsidP="007E2411">
            <w:pPr>
              <w:rPr>
                <w:rFonts w:ascii="標楷體" w:eastAsia="標楷體" w:hAnsi="標楷體"/>
              </w:rPr>
            </w:pPr>
            <w:r w:rsidRPr="001677D0">
              <w:rPr>
                <w:rFonts w:ascii="標楷體" w:eastAsia="標楷體" w:hAnsi="標楷體"/>
              </w:rPr>
              <w:t>059</w:t>
            </w:r>
          </w:p>
        </w:tc>
        <w:tc>
          <w:tcPr>
            <w:tcW w:w="4819" w:type="dxa"/>
            <w:tcBorders>
              <w:top w:val="nil"/>
              <w:left w:val="nil"/>
              <w:bottom w:val="single" w:sz="4" w:space="0" w:color="auto"/>
              <w:right w:val="single" w:sz="4" w:space="0" w:color="auto"/>
            </w:tcBorders>
            <w:shd w:val="clear" w:color="auto" w:fill="auto"/>
            <w:noWrap/>
          </w:tcPr>
          <w:p w14:paraId="46B8C53F"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分配表異議之訴　　</w:t>
            </w:r>
          </w:p>
        </w:tc>
      </w:tr>
      <w:tr w:rsidR="001677D0" w:rsidRPr="001677D0" w14:paraId="44A3FD2A"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2EE9276A" w14:textId="77777777" w:rsidR="005A50AB" w:rsidRPr="001677D0" w:rsidRDefault="005A50AB" w:rsidP="007E2411">
            <w:pPr>
              <w:rPr>
                <w:rFonts w:ascii="標楷體" w:eastAsia="標楷體" w:hAnsi="標楷體"/>
              </w:rPr>
            </w:pPr>
            <w:r w:rsidRPr="001677D0">
              <w:rPr>
                <w:rFonts w:ascii="標楷體" w:eastAsia="標楷體" w:hAnsi="標楷體"/>
              </w:rPr>
              <w:t>060</w:t>
            </w:r>
          </w:p>
        </w:tc>
        <w:tc>
          <w:tcPr>
            <w:tcW w:w="4819" w:type="dxa"/>
            <w:tcBorders>
              <w:top w:val="nil"/>
              <w:left w:val="nil"/>
              <w:bottom w:val="single" w:sz="4" w:space="0" w:color="auto"/>
              <w:right w:val="single" w:sz="4" w:space="0" w:color="auto"/>
            </w:tcBorders>
            <w:shd w:val="clear" w:color="auto" w:fill="auto"/>
            <w:noWrap/>
          </w:tcPr>
          <w:p w14:paraId="4199CEEC"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領取分配款(押品)  </w:t>
            </w:r>
          </w:p>
        </w:tc>
      </w:tr>
      <w:tr w:rsidR="001677D0" w:rsidRPr="001677D0" w14:paraId="19DCBB11"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62340E65" w14:textId="77777777" w:rsidR="005A50AB" w:rsidRPr="001677D0" w:rsidRDefault="005A50AB" w:rsidP="007E2411">
            <w:pPr>
              <w:rPr>
                <w:rFonts w:ascii="標楷體" w:eastAsia="標楷體" w:hAnsi="標楷體"/>
              </w:rPr>
            </w:pPr>
            <w:r w:rsidRPr="001677D0">
              <w:rPr>
                <w:rFonts w:ascii="標楷體" w:eastAsia="標楷體" w:hAnsi="標楷體"/>
              </w:rPr>
              <w:t>061</w:t>
            </w:r>
          </w:p>
        </w:tc>
        <w:tc>
          <w:tcPr>
            <w:tcW w:w="4819" w:type="dxa"/>
            <w:tcBorders>
              <w:top w:val="nil"/>
              <w:left w:val="nil"/>
              <w:bottom w:val="single" w:sz="4" w:space="0" w:color="auto"/>
              <w:right w:val="single" w:sz="4" w:space="0" w:color="auto"/>
            </w:tcBorders>
            <w:shd w:val="clear" w:color="auto" w:fill="auto"/>
            <w:noWrap/>
          </w:tcPr>
          <w:p w14:paraId="0219263E"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禁止或扣押命令　　       </w:t>
            </w:r>
          </w:p>
        </w:tc>
      </w:tr>
      <w:tr w:rsidR="001677D0" w:rsidRPr="001677D0" w14:paraId="14F0E213"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44014AE7" w14:textId="77777777" w:rsidR="005A50AB" w:rsidRPr="001677D0" w:rsidRDefault="005A50AB" w:rsidP="007E2411">
            <w:pPr>
              <w:rPr>
                <w:rFonts w:ascii="標楷體" w:eastAsia="標楷體" w:hAnsi="標楷體"/>
              </w:rPr>
            </w:pPr>
            <w:r w:rsidRPr="001677D0">
              <w:rPr>
                <w:rFonts w:ascii="標楷體" w:eastAsia="標楷體" w:hAnsi="標楷體"/>
              </w:rPr>
              <w:t>062</w:t>
            </w:r>
          </w:p>
        </w:tc>
        <w:tc>
          <w:tcPr>
            <w:tcW w:w="4819" w:type="dxa"/>
            <w:tcBorders>
              <w:top w:val="nil"/>
              <w:left w:val="nil"/>
              <w:bottom w:val="single" w:sz="4" w:space="0" w:color="auto"/>
              <w:right w:val="single" w:sz="4" w:space="0" w:color="auto"/>
            </w:tcBorders>
            <w:shd w:val="clear" w:color="auto" w:fill="auto"/>
            <w:noWrap/>
          </w:tcPr>
          <w:p w14:paraId="00A35497"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收取或移轉命令　　       </w:t>
            </w:r>
          </w:p>
        </w:tc>
      </w:tr>
      <w:tr w:rsidR="001677D0" w:rsidRPr="001677D0" w14:paraId="606CD3E1"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781DB5BD" w14:textId="77777777" w:rsidR="005A50AB" w:rsidRPr="001677D0" w:rsidRDefault="005A50AB" w:rsidP="007E2411">
            <w:pPr>
              <w:rPr>
                <w:rFonts w:ascii="標楷體" w:eastAsia="標楷體" w:hAnsi="標楷體"/>
              </w:rPr>
            </w:pPr>
            <w:r w:rsidRPr="001677D0">
              <w:rPr>
                <w:rFonts w:ascii="標楷體" w:eastAsia="標楷體" w:hAnsi="標楷體"/>
              </w:rPr>
              <w:t>063</w:t>
            </w:r>
          </w:p>
        </w:tc>
        <w:tc>
          <w:tcPr>
            <w:tcW w:w="4819" w:type="dxa"/>
            <w:tcBorders>
              <w:top w:val="nil"/>
              <w:left w:val="nil"/>
              <w:bottom w:val="single" w:sz="4" w:space="0" w:color="auto"/>
              <w:right w:val="single" w:sz="4" w:space="0" w:color="auto"/>
            </w:tcBorders>
            <w:shd w:val="clear" w:color="auto" w:fill="auto"/>
            <w:noWrap/>
          </w:tcPr>
          <w:p w14:paraId="26D1F9E7"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對禁止命令異議　　       </w:t>
            </w:r>
          </w:p>
        </w:tc>
      </w:tr>
      <w:tr w:rsidR="001677D0" w:rsidRPr="001677D0" w14:paraId="46336812"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4A094B16" w14:textId="77777777" w:rsidR="005A50AB" w:rsidRPr="001677D0" w:rsidRDefault="005A50AB" w:rsidP="007E2411">
            <w:pPr>
              <w:rPr>
                <w:rFonts w:ascii="標楷體" w:eastAsia="標楷體" w:hAnsi="標楷體"/>
              </w:rPr>
            </w:pPr>
            <w:r w:rsidRPr="001677D0">
              <w:rPr>
                <w:rFonts w:ascii="標楷體" w:eastAsia="標楷體" w:hAnsi="標楷體"/>
              </w:rPr>
              <w:t>064</w:t>
            </w:r>
          </w:p>
        </w:tc>
        <w:tc>
          <w:tcPr>
            <w:tcW w:w="4819" w:type="dxa"/>
            <w:tcBorders>
              <w:top w:val="nil"/>
              <w:left w:val="nil"/>
              <w:bottom w:val="single" w:sz="4" w:space="0" w:color="auto"/>
              <w:right w:val="single" w:sz="4" w:space="0" w:color="auto"/>
            </w:tcBorders>
            <w:shd w:val="clear" w:color="auto" w:fill="auto"/>
            <w:noWrap/>
          </w:tcPr>
          <w:p w14:paraId="6192577E"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撤回執行　　　　　       </w:t>
            </w:r>
          </w:p>
        </w:tc>
      </w:tr>
      <w:tr w:rsidR="001677D0" w:rsidRPr="001677D0" w14:paraId="10B493EA"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3D2C5893" w14:textId="77777777" w:rsidR="005A50AB" w:rsidRPr="001677D0" w:rsidRDefault="005A50AB" w:rsidP="007E2411">
            <w:pPr>
              <w:rPr>
                <w:rFonts w:ascii="標楷體" w:eastAsia="標楷體" w:hAnsi="標楷體"/>
              </w:rPr>
            </w:pPr>
            <w:r w:rsidRPr="001677D0">
              <w:rPr>
                <w:rFonts w:ascii="標楷體" w:eastAsia="標楷體" w:hAnsi="標楷體"/>
              </w:rPr>
              <w:t>065</w:t>
            </w:r>
          </w:p>
        </w:tc>
        <w:tc>
          <w:tcPr>
            <w:tcW w:w="4819" w:type="dxa"/>
            <w:tcBorders>
              <w:top w:val="nil"/>
              <w:left w:val="nil"/>
              <w:bottom w:val="single" w:sz="4" w:space="0" w:color="auto"/>
              <w:right w:val="single" w:sz="4" w:space="0" w:color="auto"/>
            </w:tcBorders>
            <w:shd w:val="clear" w:color="auto" w:fill="auto"/>
            <w:noWrap/>
          </w:tcPr>
          <w:p w14:paraId="694ED7AA"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延緩執行                 </w:t>
            </w:r>
          </w:p>
        </w:tc>
      </w:tr>
      <w:tr w:rsidR="001677D0" w:rsidRPr="001677D0" w14:paraId="5EA9F1A4"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7A9B34D9" w14:textId="77777777" w:rsidR="005A50AB" w:rsidRPr="001677D0" w:rsidRDefault="005A50AB" w:rsidP="007E2411">
            <w:pPr>
              <w:rPr>
                <w:rFonts w:ascii="標楷體" w:eastAsia="標楷體" w:hAnsi="標楷體"/>
              </w:rPr>
            </w:pPr>
            <w:r w:rsidRPr="001677D0">
              <w:rPr>
                <w:rFonts w:ascii="標楷體" w:eastAsia="標楷體" w:hAnsi="標楷體"/>
              </w:rPr>
              <w:t>066</w:t>
            </w:r>
          </w:p>
        </w:tc>
        <w:tc>
          <w:tcPr>
            <w:tcW w:w="4819" w:type="dxa"/>
            <w:tcBorders>
              <w:top w:val="nil"/>
              <w:left w:val="nil"/>
              <w:bottom w:val="single" w:sz="4" w:space="0" w:color="auto"/>
              <w:right w:val="single" w:sz="4" w:space="0" w:color="auto"/>
            </w:tcBorders>
            <w:shd w:val="clear" w:color="auto" w:fill="auto"/>
            <w:noWrap/>
          </w:tcPr>
          <w:p w14:paraId="2F47558E"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保留抵押權　　　　       </w:t>
            </w:r>
          </w:p>
        </w:tc>
      </w:tr>
      <w:tr w:rsidR="001677D0" w:rsidRPr="001677D0" w14:paraId="3A75424F"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38A7FE3D" w14:textId="77777777" w:rsidR="005A50AB" w:rsidRPr="001677D0" w:rsidRDefault="005A50AB" w:rsidP="007E2411">
            <w:pPr>
              <w:rPr>
                <w:rFonts w:ascii="標楷體" w:eastAsia="標楷體" w:hAnsi="標楷體"/>
              </w:rPr>
            </w:pPr>
            <w:r w:rsidRPr="001677D0">
              <w:rPr>
                <w:rFonts w:ascii="標楷體" w:eastAsia="標楷體" w:hAnsi="標楷體"/>
              </w:rPr>
              <w:t>067</w:t>
            </w:r>
          </w:p>
        </w:tc>
        <w:tc>
          <w:tcPr>
            <w:tcW w:w="4819" w:type="dxa"/>
            <w:tcBorders>
              <w:top w:val="nil"/>
              <w:left w:val="nil"/>
              <w:bottom w:val="single" w:sz="4" w:space="0" w:color="auto"/>
              <w:right w:val="single" w:sz="4" w:space="0" w:color="auto"/>
            </w:tcBorders>
            <w:shd w:val="clear" w:color="auto" w:fill="auto"/>
            <w:noWrap/>
          </w:tcPr>
          <w:p w14:paraId="1FD145F3"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行使抵押權　　　　       </w:t>
            </w:r>
          </w:p>
        </w:tc>
      </w:tr>
      <w:tr w:rsidR="001677D0" w:rsidRPr="001677D0" w14:paraId="78DEB24A"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3F7DB208" w14:textId="77777777" w:rsidR="005A50AB" w:rsidRPr="001677D0" w:rsidRDefault="005A50AB" w:rsidP="007E2411">
            <w:pPr>
              <w:rPr>
                <w:rFonts w:ascii="標楷體" w:eastAsia="標楷體" w:hAnsi="標楷體"/>
              </w:rPr>
            </w:pPr>
            <w:r w:rsidRPr="001677D0">
              <w:rPr>
                <w:rFonts w:ascii="標楷體" w:eastAsia="標楷體" w:hAnsi="標楷體"/>
              </w:rPr>
              <w:t>068</w:t>
            </w:r>
          </w:p>
        </w:tc>
        <w:tc>
          <w:tcPr>
            <w:tcW w:w="4819" w:type="dxa"/>
            <w:tcBorders>
              <w:top w:val="nil"/>
              <w:left w:val="nil"/>
              <w:bottom w:val="single" w:sz="4" w:space="0" w:color="auto"/>
              <w:right w:val="single" w:sz="4" w:space="0" w:color="auto"/>
            </w:tcBorders>
            <w:shd w:val="clear" w:color="auto" w:fill="auto"/>
            <w:noWrap/>
          </w:tcPr>
          <w:p w14:paraId="5423B4DF" w14:textId="77777777" w:rsidR="005A50AB" w:rsidRPr="001677D0" w:rsidRDefault="005A50AB" w:rsidP="007E2411">
            <w:pPr>
              <w:rPr>
                <w:rFonts w:ascii="標楷體" w:eastAsia="標楷體" w:hAnsi="標楷體"/>
              </w:rPr>
            </w:pPr>
            <w:r w:rsidRPr="001677D0">
              <w:rPr>
                <w:rFonts w:ascii="標楷體" w:eastAsia="標楷體" w:hAnsi="標楷體" w:hint="eastAsia"/>
              </w:rPr>
              <w:t>取得</w:t>
            </w:r>
            <w:proofErr w:type="gramStart"/>
            <w:r w:rsidRPr="001677D0">
              <w:rPr>
                <w:rFonts w:ascii="標楷體" w:eastAsia="標楷體" w:hAnsi="標楷體" w:hint="eastAsia"/>
              </w:rPr>
              <w:t>不</w:t>
            </w:r>
            <w:proofErr w:type="gramEnd"/>
            <w:r w:rsidRPr="001677D0">
              <w:rPr>
                <w:rFonts w:ascii="標楷體" w:eastAsia="標楷體" w:hAnsi="標楷體" w:hint="eastAsia"/>
              </w:rPr>
              <w:t>足額執行名義</w:t>
            </w:r>
            <w:proofErr w:type="gramStart"/>
            <w:r w:rsidRPr="001677D0">
              <w:rPr>
                <w:rFonts w:ascii="標楷體" w:eastAsia="標楷體" w:hAnsi="標楷體" w:hint="eastAsia"/>
              </w:rPr>
              <w:t>或債證</w:t>
            </w:r>
            <w:proofErr w:type="gramEnd"/>
            <w:r w:rsidRPr="001677D0">
              <w:rPr>
                <w:rFonts w:ascii="標楷體" w:eastAsia="標楷體" w:hAnsi="標楷體" w:hint="eastAsia"/>
              </w:rPr>
              <w:t xml:space="preserve"> </w:t>
            </w:r>
          </w:p>
        </w:tc>
      </w:tr>
      <w:tr w:rsidR="001677D0" w:rsidRPr="001677D0" w14:paraId="29AE5169"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126AB493" w14:textId="77777777" w:rsidR="005A50AB" w:rsidRPr="001677D0" w:rsidRDefault="005A50AB" w:rsidP="007E2411">
            <w:pPr>
              <w:rPr>
                <w:rFonts w:ascii="標楷體" w:eastAsia="標楷體" w:hAnsi="標楷體"/>
              </w:rPr>
            </w:pPr>
            <w:r w:rsidRPr="001677D0">
              <w:rPr>
                <w:rFonts w:ascii="標楷體" w:eastAsia="標楷體" w:hAnsi="標楷體"/>
              </w:rPr>
              <w:t>069</w:t>
            </w:r>
          </w:p>
        </w:tc>
        <w:tc>
          <w:tcPr>
            <w:tcW w:w="4819" w:type="dxa"/>
            <w:tcBorders>
              <w:top w:val="nil"/>
              <w:left w:val="nil"/>
              <w:bottom w:val="single" w:sz="4" w:space="0" w:color="auto"/>
              <w:right w:val="single" w:sz="4" w:space="0" w:color="auto"/>
            </w:tcBorders>
            <w:shd w:val="clear" w:color="auto" w:fill="auto"/>
            <w:noWrap/>
          </w:tcPr>
          <w:p w14:paraId="229E3043"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重整前保全處分　　       </w:t>
            </w:r>
          </w:p>
        </w:tc>
      </w:tr>
      <w:tr w:rsidR="001677D0" w:rsidRPr="001677D0" w14:paraId="683B38FE"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1F75DF2C" w14:textId="77777777" w:rsidR="005A50AB" w:rsidRPr="001677D0" w:rsidRDefault="005A50AB" w:rsidP="007E2411">
            <w:pPr>
              <w:rPr>
                <w:rFonts w:ascii="標楷體" w:eastAsia="標楷體" w:hAnsi="標楷體"/>
              </w:rPr>
            </w:pPr>
            <w:r w:rsidRPr="001677D0">
              <w:rPr>
                <w:rFonts w:ascii="標楷體" w:eastAsia="標楷體" w:hAnsi="標楷體"/>
              </w:rPr>
              <w:t>070</w:t>
            </w:r>
          </w:p>
        </w:tc>
        <w:tc>
          <w:tcPr>
            <w:tcW w:w="4819" w:type="dxa"/>
            <w:tcBorders>
              <w:top w:val="nil"/>
              <w:left w:val="nil"/>
              <w:bottom w:val="single" w:sz="4" w:space="0" w:color="auto"/>
              <w:right w:val="single" w:sz="4" w:space="0" w:color="auto"/>
            </w:tcBorders>
            <w:shd w:val="clear" w:color="auto" w:fill="auto"/>
            <w:noWrap/>
          </w:tcPr>
          <w:p w14:paraId="07FF4D0A"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重整裁定　　　　　       </w:t>
            </w:r>
          </w:p>
        </w:tc>
      </w:tr>
      <w:tr w:rsidR="001677D0" w:rsidRPr="001677D0" w14:paraId="7C24DB05"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4306699A" w14:textId="77777777" w:rsidR="005A50AB" w:rsidRPr="001677D0" w:rsidRDefault="005A50AB" w:rsidP="007E2411">
            <w:pPr>
              <w:rPr>
                <w:rFonts w:ascii="標楷體" w:eastAsia="標楷體" w:hAnsi="標楷體"/>
              </w:rPr>
            </w:pPr>
            <w:r w:rsidRPr="001677D0">
              <w:rPr>
                <w:rFonts w:ascii="標楷體" w:eastAsia="標楷體" w:hAnsi="標楷體"/>
              </w:rPr>
              <w:t>071</w:t>
            </w:r>
          </w:p>
        </w:tc>
        <w:tc>
          <w:tcPr>
            <w:tcW w:w="4819" w:type="dxa"/>
            <w:tcBorders>
              <w:top w:val="nil"/>
              <w:left w:val="nil"/>
              <w:bottom w:val="single" w:sz="4" w:space="0" w:color="auto"/>
              <w:right w:val="single" w:sz="4" w:space="0" w:color="auto"/>
            </w:tcBorders>
            <w:shd w:val="clear" w:color="auto" w:fill="auto"/>
            <w:noWrap/>
          </w:tcPr>
          <w:p w14:paraId="680E000D"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申報重整債權　　　       </w:t>
            </w:r>
          </w:p>
        </w:tc>
      </w:tr>
      <w:tr w:rsidR="001677D0" w:rsidRPr="001677D0" w14:paraId="59F1116A"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2CF34907" w14:textId="77777777" w:rsidR="005A50AB" w:rsidRPr="001677D0" w:rsidRDefault="005A50AB" w:rsidP="007E2411">
            <w:pPr>
              <w:rPr>
                <w:rFonts w:ascii="標楷體" w:eastAsia="標楷體" w:hAnsi="標楷體"/>
              </w:rPr>
            </w:pPr>
            <w:r w:rsidRPr="001677D0">
              <w:rPr>
                <w:rFonts w:ascii="標楷體" w:eastAsia="標楷體" w:hAnsi="標楷體"/>
              </w:rPr>
              <w:t>072</w:t>
            </w:r>
          </w:p>
        </w:tc>
        <w:tc>
          <w:tcPr>
            <w:tcW w:w="4819" w:type="dxa"/>
            <w:tcBorders>
              <w:top w:val="nil"/>
              <w:left w:val="nil"/>
              <w:bottom w:val="single" w:sz="4" w:space="0" w:color="auto"/>
              <w:right w:val="single" w:sz="4" w:space="0" w:color="auto"/>
            </w:tcBorders>
            <w:shd w:val="clear" w:color="auto" w:fill="auto"/>
            <w:noWrap/>
          </w:tcPr>
          <w:p w14:paraId="0C454EEA"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法院認可和解計劃         </w:t>
            </w:r>
          </w:p>
        </w:tc>
      </w:tr>
      <w:tr w:rsidR="001677D0" w:rsidRPr="001677D0" w14:paraId="09B5B77E"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1036085F" w14:textId="77777777" w:rsidR="005A50AB" w:rsidRPr="001677D0" w:rsidRDefault="005A50AB" w:rsidP="007E2411">
            <w:pPr>
              <w:rPr>
                <w:rFonts w:ascii="標楷體" w:eastAsia="標楷體" w:hAnsi="標楷體"/>
              </w:rPr>
            </w:pPr>
            <w:r w:rsidRPr="001677D0">
              <w:rPr>
                <w:rFonts w:ascii="標楷體" w:eastAsia="標楷體" w:hAnsi="標楷體"/>
              </w:rPr>
              <w:t>073</w:t>
            </w:r>
          </w:p>
        </w:tc>
        <w:tc>
          <w:tcPr>
            <w:tcW w:w="4819" w:type="dxa"/>
            <w:tcBorders>
              <w:top w:val="nil"/>
              <w:left w:val="nil"/>
              <w:bottom w:val="single" w:sz="4" w:space="0" w:color="auto"/>
              <w:right w:val="single" w:sz="4" w:space="0" w:color="auto"/>
            </w:tcBorders>
            <w:shd w:val="clear" w:color="auto" w:fill="auto"/>
            <w:noWrap/>
          </w:tcPr>
          <w:p w14:paraId="03EBD778"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法院終止重整裁定         </w:t>
            </w:r>
          </w:p>
        </w:tc>
      </w:tr>
      <w:tr w:rsidR="001677D0" w:rsidRPr="001677D0" w14:paraId="3F808BAA"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1B4D0649" w14:textId="77777777" w:rsidR="005A50AB" w:rsidRPr="001677D0" w:rsidRDefault="005A50AB" w:rsidP="007E2411">
            <w:pPr>
              <w:rPr>
                <w:rFonts w:ascii="標楷體" w:eastAsia="標楷體" w:hAnsi="標楷體"/>
              </w:rPr>
            </w:pPr>
            <w:r w:rsidRPr="001677D0">
              <w:rPr>
                <w:rFonts w:ascii="標楷體" w:eastAsia="標楷體" w:hAnsi="標楷體"/>
              </w:rPr>
              <w:t>074</w:t>
            </w:r>
          </w:p>
        </w:tc>
        <w:tc>
          <w:tcPr>
            <w:tcW w:w="4819" w:type="dxa"/>
            <w:tcBorders>
              <w:top w:val="nil"/>
              <w:left w:val="nil"/>
              <w:bottom w:val="single" w:sz="4" w:space="0" w:color="auto"/>
              <w:right w:val="single" w:sz="4" w:space="0" w:color="auto"/>
            </w:tcBorders>
            <w:shd w:val="clear" w:color="auto" w:fill="auto"/>
            <w:noWrap/>
          </w:tcPr>
          <w:p w14:paraId="74F6EA1F"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依職權宣告破產　         </w:t>
            </w:r>
          </w:p>
        </w:tc>
      </w:tr>
      <w:tr w:rsidR="001677D0" w:rsidRPr="001677D0" w14:paraId="6A023DB2"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417AE1E2" w14:textId="77777777" w:rsidR="005A50AB" w:rsidRPr="001677D0" w:rsidRDefault="005A50AB" w:rsidP="007E2411">
            <w:pPr>
              <w:rPr>
                <w:rFonts w:ascii="標楷體" w:eastAsia="標楷體" w:hAnsi="標楷體"/>
              </w:rPr>
            </w:pPr>
            <w:r w:rsidRPr="001677D0">
              <w:rPr>
                <w:rFonts w:ascii="標楷體" w:eastAsia="標楷體" w:hAnsi="標楷體"/>
              </w:rPr>
              <w:t>075</w:t>
            </w:r>
          </w:p>
        </w:tc>
        <w:tc>
          <w:tcPr>
            <w:tcW w:w="4819" w:type="dxa"/>
            <w:tcBorders>
              <w:top w:val="nil"/>
              <w:left w:val="nil"/>
              <w:bottom w:val="single" w:sz="4" w:space="0" w:color="auto"/>
              <w:right w:val="single" w:sz="4" w:space="0" w:color="auto"/>
            </w:tcBorders>
            <w:shd w:val="clear" w:color="auto" w:fill="auto"/>
            <w:noWrap/>
          </w:tcPr>
          <w:p w14:paraId="22386EE0"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重整完成　　　　         </w:t>
            </w:r>
          </w:p>
        </w:tc>
      </w:tr>
      <w:tr w:rsidR="001677D0" w:rsidRPr="001677D0" w14:paraId="5D3499A3"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7305C9F3" w14:textId="77777777" w:rsidR="005A50AB" w:rsidRPr="001677D0" w:rsidRDefault="005A50AB" w:rsidP="007E2411">
            <w:pPr>
              <w:rPr>
                <w:rFonts w:ascii="標楷體" w:eastAsia="標楷體" w:hAnsi="標楷體"/>
              </w:rPr>
            </w:pPr>
            <w:r w:rsidRPr="001677D0">
              <w:rPr>
                <w:rFonts w:ascii="標楷體" w:eastAsia="標楷體" w:hAnsi="標楷體"/>
              </w:rPr>
              <w:t>076</w:t>
            </w:r>
          </w:p>
        </w:tc>
        <w:tc>
          <w:tcPr>
            <w:tcW w:w="4819" w:type="dxa"/>
            <w:tcBorders>
              <w:top w:val="nil"/>
              <w:left w:val="nil"/>
              <w:bottom w:val="single" w:sz="4" w:space="0" w:color="auto"/>
              <w:right w:val="single" w:sz="4" w:space="0" w:color="auto"/>
            </w:tcBorders>
            <w:shd w:val="clear" w:color="auto" w:fill="auto"/>
            <w:noWrap/>
          </w:tcPr>
          <w:p w14:paraId="40216BE2"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執行其他財產             </w:t>
            </w:r>
          </w:p>
        </w:tc>
      </w:tr>
      <w:tr w:rsidR="001677D0" w:rsidRPr="001677D0" w14:paraId="697EBD9B"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45F6E891" w14:textId="77777777" w:rsidR="005A50AB" w:rsidRPr="001677D0" w:rsidRDefault="005A50AB" w:rsidP="007E2411">
            <w:pPr>
              <w:rPr>
                <w:rFonts w:ascii="標楷體" w:eastAsia="標楷體" w:hAnsi="標楷體"/>
              </w:rPr>
            </w:pPr>
            <w:r w:rsidRPr="001677D0">
              <w:rPr>
                <w:rFonts w:ascii="標楷體" w:eastAsia="標楷體" w:hAnsi="標楷體"/>
              </w:rPr>
              <w:t>077</w:t>
            </w:r>
          </w:p>
        </w:tc>
        <w:tc>
          <w:tcPr>
            <w:tcW w:w="4819" w:type="dxa"/>
            <w:tcBorders>
              <w:top w:val="nil"/>
              <w:left w:val="nil"/>
              <w:bottom w:val="single" w:sz="4" w:space="0" w:color="auto"/>
              <w:right w:val="single" w:sz="4" w:space="0" w:color="auto"/>
            </w:tcBorders>
            <w:shd w:val="clear" w:color="auto" w:fill="auto"/>
            <w:noWrap/>
          </w:tcPr>
          <w:p w14:paraId="2C44E129"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達成協議                 </w:t>
            </w:r>
          </w:p>
        </w:tc>
      </w:tr>
      <w:tr w:rsidR="001677D0" w:rsidRPr="001677D0" w14:paraId="46B99B57"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3E3CC9BC" w14:textId="77777777" w:rsidR="005A50AB" w:rsidRPr="001677D0" w:rsidRDefault="005A50AB" w:rsidP="007E2411">
            <w:pPr>
              <w:rPr>
                <w:rFonts w:ascii="標楷體" w:eastAsia="標楷體" w:hAnsi="標楷體"/>
              </w:rPr>
            </w:pPr>
            <w:r w:rsidRPr="001677D0">
              <w:rPr>
                <w:rFonts w:ascii="標楷體" w:eastAsia="標楷體" w:hAnsi="標楷體"/>
              </w:rPr>
              <w:t>078</w:t>
            </w:r>
          </w:p>
        </w:tc>
        <w:tc>
          <w:tcPr>
            <w:tcW w:w="4819" w:type="dxa"/>
            <w:tcBorders>
              <w:top w:val="nil"/>
              <w:left w:val="nil"/>
              <w:bottom w:val="single" w:sz="4" w:space="0" w:color="auto"/>
              <w:right w:val="single" w:sz="4" w:space="0" w:color="auto"/>
            </w:tcBorders>
            <w:shd w:val="clear" w:color="auto" w:fill="auto"/>
            <w:noWrap/>
          </w:tcPr>
          <w:p w14:paraId="3D1416C0"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破產聲請法院和解         </w:t>
            </w:r>
          </w:p>
        </w:tc>
      </w:tr>
      <w:tr w:rsidR="001677D0" w:rsidRPr="001677D0" w14:paraId="4F6EE177"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59893F68" w14:textId="77777777" w:rsidR="005A50AB" w:rsidRPr="001677D0" w:rsidRDefault="005A50AB" w:rsidP="007E2411">
            <w:pPr>
              <w:rPr>
                <w:rFonts w:ascii="標楷體" w:eastAsia="標楷體" w:hAnsi="標楷體"/>
              </w:rPr>
            </w:pPr>
            <w:r w:rsidRPr="001677D0">
              <w:rPr>
                <w:rFonts w:ascii="標楷體" w:eastAsia="標楷體" w:hAnsi="標楷體"/>
              </w:rPr>
              <w:t>079</w:t>
            </w:r>
          </w:p>
        </w:tc>
        <w:tc>
          <w:tcPr>
            <w:tcW w:w="4819" w:type="dxa"/>
            <w:tcBorders>
              <w:top w:val="nil"/>
              <w:left w:val="nil"/>
              <w:bottom w:val="single" w:sz="4" w:space="0" w:color="auto"/>
              <w:right w:val="single" w:sz="4" w:space="0" w:color="auto"/>
            </w:tcBorders>
            <w:shd w:val="clear" w:color="auto" w:fill="auto"/>
            <w:noWrap/>
          </w:tcPr>
          <w:p w14:paraId="01525AB7"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破產請求商會和解         </w:t>
            </w:r>
          </w:p>
        </w:tc>
      </w:tr>
      <w:tr w:rsidR="001677D0" w:rsidRPr="001677D0" w14:paraId="2CBA63A6"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6BCC7AE7" w14:textId="77777777" w:rsidR="005A50AB" w:rsidRPr="001677D0" w:rsidRDefault="005A50AB" w:rsidP="007E2411">
            <w:pPr>
              <w:rPr>
                <w:rFonts w:ascii="標楷體" w:eastAsia="標楷體" w:hAnsi="標楷體"/>
              </w:rPr>
            </w:pPr>
            <w:r w:rsidRPr="001677D0">
              <w:rPr>
                <w:rFonts w:ascii="標楷體" w:eastAsia="標楷體" w:hAnsi="標楷體"/>
              </w:rPr>
              <w:t>080</w:t>
            </w:r>
          </w:p>
        </w:tc>
        <w:tc>
          <w:tcPr>
            <w:tcW w:w="4819" w:type="dxa"/>
            <w:tcBorders>
              <w:top w:val="nil"/>
              <w:left w:val="nil"/>
              <w:bottom w:val="single" w:sz="4" w:space="0" w:color="auto"/>
              <w:right w:val="single" w:sz="4" w:space="0" w:color="auto"/>
            </w:tcBorders>
            <w:shd w:val="clear" w:color="auto" w:fill="auto"/>
            <w:noWrap/>
          </w:tcPr>
          <w:p w14:paraId="1E93F212"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宣告破產　　　　         </w:t>
            </w:r>
          </w:p>
        </w:tc>
      </w:tr>
      <w:tr w:rsidR="001677D0" w:rsidRPr="001677D0" w14:paraId="47BA00CE"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058D993F" w14:textId="77777777" w:rsidR="005A50AB" w:rsidRPr="001677D0" w:rsidRDefault="005A50AB" w:rsidP="007E2411">
            <w:pPr>
              <w:rPr>
                <w:rFonts w:ascii="標楷體" w:eastAsia="標楷體" w:hAnsi="標楷體"/>
              </w:rPr>
            </w:pPr>
            <w:r w:rsidRPr="001677D0">
              <w:rPr>
                <w:rFonts w:ascii="標楷體" w:eastAsia="標楷體" w:hAnsi="標楷體"/>
              </w:rPr>
              <w:t>081</w:t>
            </w:r>
          </w:p>
        </w:tc>
        <w:tc>
          <w:tcPr>
            <w:tcW w:w="4819" w:type="dxa"/>
            <w:tcBorders>
              <w:top w:val="nil"/>
              <w:left w:val="nil"/>
              <w:bottom w:val="single" w:sz="4" w:space="0" w:color="auto"/>
              <w:right w:val="single" w:sz="4" w:space="0" w:color="auto"/>
            </w:tcBorders>
            <w:shd w:val="clear" w:color="auto" w:fill="auto"/>
            <w:noWrap/>
          </w:tcPr>
          <w:p w14:paraId="243CB35F"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申報破產債權　　     </w:t>
            </w:r>
          </w:p>
        </w:tc>
      </w:tr>
      <w:tr w:rsidR="001677D0" w:rsidRPr="001677D0" w14:paraId="2458C11B"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45BDA8A4" w14:textId="77777777" w:rsidR="005A50AB" w:rsidRPr="001677D0" w:rsidRDefault="005A50AB" w:rsidP="007E2411">
            <w:pPr>
              <w:rPr>
                <w:rFonts w:ascii="標楷體" w:eastAsia="標楷體" w:hAnsi="標楷體"/>
              </w:rPr>
            </w:pPr>
            <w:r w:rsidRPr="001677D0">
              <w:rPr>
                <w:rFonts w:ascii="標楷體" w:eastAsia="標楷體" w:hAnsi="標楷體"/>
              </w:rPr>
              <w:t>082</w:t>
            </w:r>
          </w:p>
        </w:tc>
        <w:tc>
          <w:tcPr>
            <w:tcW w:w="4819" w:type="dxa"/>
            <w:tcBorders>
              <w:top w:val="nil"/>
              <w:left w:val="nil"/>
              <w:bottom w:val="single" w:sz="4" w:space="0" w:color="auto"/>
              <w:right w:val="single" w:sz="4" w:space="0" w:color="auto"/>
            </w:tcBorders>
            <w:shd w:val="clear" w:color="auto" w:fill="auto"/>
            <w:noWrap/>
          </w:tcPr>
          <w:p w14:paraId="17FB7233"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行使別除權　　　     </w:t>
            </w:r>
          </w:p>
        </w:tc>
      </w:tr>
      <w:tr w:rsidR="001677D0" w:rsidRPr="001677D0" w14:paraId="2EB90B43"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7BF4F395" w14:textId="77777777" w:rsidR="005A50AB" w:rsidRPr="001677D0" w:rsidRDefault="005A50AB" w:rsidP="007E2411">
            <w:pPr>
              <w:rPr>
                <w:rFonts w:ascii="標楷體" w:eastAsia="標楷體" w:hAnsi="標楷體"/>
              </w:rPr>
            </w:pPr>
            <w:r w:rsidRPr="001677D0">
              <w:rPr>
                <w:rFonts w:ascii="標楷體" w:eastAsia="標楷體" w:hAnsi="標楷體"/>
              </w:rPr>
              <w:t>083</w:t>
            </w:r>
          </w:p>
        </w:tc>
        <w:tc>
          <w:tcPr>
            <w:tcW w:w="4819" w:type="dxa"/>
            <w:tcBorders>
              <w:top w:val="nil"/>
              <w:left w:val="nil"/>
              <w:bottom w:val="single" w:sz="4" w:space="0" w:color="auto"/>
              <w:right w:val="single" w:sz="4" w:space="0" w:color="auto"/>
            </w:tcBorders>
            <w:shd w:val="clear" w:color="auto" w:fill="auto"/>
            <w:noWrap/>
          </w:tcPr>
          <w:p w14:paraId="7F31A5F8"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破產財團變價　　     </w:t>
            </w:r>
          </w:p>
        </w:tc>
      </w:tr>
      <w:tr w:rsidR="001677D0" w:rsidRPr="001677D0" w14:paraId="193D8296"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0BF1E009" w14:textId="77777777" w:rsidR="005A50AB" w:rsidRPr="001677D0" w:rsidRDefault="005A50AB" w:rsidP="007E2411">
            <w:pPr>
              <w:rPr>
                <w:rFonts w:ascii="標楷體" w:eastAsia="標楷體" w:hAnsi="標楷體"/>
              </w:rPr>
            </w:pPr>
            <w:r w:rsidRPr="001677D0">
              <w:rPr>
                <w:rFonts w:ascii="標楷體" w:eastAsia="標楷體" w:hAnsi="標楷體"/>
              </w:rPr>
              <w:t>084</w:t>
            </w:r>
          </w:p>
        </w:tc>
        <w:tc>
          <w:tcPr>
            <w:tcW w:w="4819" w:type="dxa"/>
            <w:tcBorders>
              <w:top w:val="nil"/>
              <w:left w:val="nil"/>
              <w:bottom w:val="single" w:sz="4" w:space="0" w:color="auto"/>
              <w:right w:val="single" w:sz="4" w:space="0" w:color="auto"/>
            </w:tcBorders>
            <w:shd w:val="clear" w:color="auto" w:fill="auto"/>
            <w:noWrap/>
          </w:tcPr>
          <w:p w14:paraId="592C72D0"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破產財團分配　　     </w:t>
            </w:r>
          </w:p>
        </w:tc>
      </w:tr>
      <w:tr w:rsidR="001677D0" w:rsidRPr="001677D0" w14:paraId="459E1485"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67C772FB" w14:textId="77777777" w:rsidR="005A50AB" w:rsidRPr="001677D0" w:rsidRDefault="005A50AB" w:rsidP="007E2411">
            <w:pPr>
              <w:rPr>
                <w:rFonts w:ascii="標楷體" w:eastAsia="標楷體" w:hAnsi="標楷體"/>
              </w:rPr>
            </w:pPr>
            <w:r w:rsidRPr="001677D0">
              <w:rPr>
                <w:rFonts w:ascii="標楷體" w:eastAsia="標楷體" w:hAnsi="標楷體"/>
              </w:rPr>
              <w:t>085</w:t>
            </w:r>
          </w:p>
        </w:tc>
        <w:tc>
          <w:tcPr>
            <w:tcW w:w="4819" w:type="dxa"/>
            <w:tcBorders>
              <w:top w:val="nil"/>
              <w:left w:val="nil"/>
              <w:bottom w:val="single" w:sz="4" w:space="0" w:color="auto"/>
              <w:right w:val="single" w:sz="4" w:space="0" w:color="auto"/>
            </w:tcBorders>
            <w:shd w:val="clear" w:color="auto" w:fill="auto"/>
            <w:noWrap/>
          </w:tcPr>
          <w:p w14:paraId="6992F3C1"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破產終結　　　　     </w:t>
            </w:r>
          </w:p>
        </w:tc>
      </w:tr>
      <w:tr w:rsidR="001677D0" w:rsidRPr="001677D0" w14:paraId="1699C0D9"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5C861140" w14:textId="77777777" w:rsidR="005A50AB" w:rsidRPr="001677D0" w:rsidRDefault="005A50AB" w:rsidP="007E2411">
            <w:pPr>
              <w:rPr>
                <w:rFonts w:ascii="標楷體" w:eastAsia="標楷體" w:hAnsi="標楷體"/>
              </w:rPr>
            </w:pPr>
            <w:r w:rsidRPr="001677D0">
              <w:rPr>
                <w:rFonts w:ascii="標楷體" w:eastAsia="標楷體" w:hAnsi="標楷體"/>
              </w:rPr>
              <w:t>086</w:t>
            </w:r>
          </w:p>
        </w:tc>
        <w:tc>
          <w:tcPr>
            <w:tcW w:w="4819" w:type="dxa"/>
            <w:tcBorders>
              <w:top w:val="nil"/>
              <w:left w:val="nil"/>
              <w:bottom w:val="single" w:sz="4" w:space="0" w:color="auto"/>
              <w:right w:val="single" w:sz="4" w:space="0" w:color="auto"/>
            </w:tcBorders>
            <w:shd w:val="clear" w:color="auto" w:fill="auto"/>
            <w:noWrap/>
          </w:tcPr>
          <w:p w14:paraId="1E50A369"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破產終止　　　　     </w:t>
            </w:r>
          </w:p>
        </w:tc>
      </w:tr>
      <w:tr w:rsidR="001677D0" w:rsidRPr="001677D0" w14:paraId="1CBC5BAD"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2388062C" w14:textId="77777777" w:rsidR="005A50AB" w:rsidRPr="001677D0" w:rsidRDefault="005A50AB" w:rsidP="007E2411">
            <w:pPr>
              <w:rPr>
                <w:rFonts w:ascii="標楷體" w:eastAsia="標楷體" w:hAnsi="標楷體"/>
              </w:rPr>
            </w:pPr>
            <w:r w:rsidRPr="001677D0">
              <w:rPr>
                <w:rFonts w:ascii="標楷體" w:eastAsia="標楷體" w:hAnsi="標楷體"/>
              </w:rPr>
              <w:t>087</w:t>
            </w:r>
          </w:p>
        </w:tc>
        <w:tc>
          <w:tcPr>
            <w:tcW w:w="4819" w:type="dxa"/>
            <w:tcBorders>
              <w:top w:val="nil"/>
              <w:left w:val="nil"/>
              <w:bottom w:val="single" w:sz="4" w:space="0" w:color="auto"/>
              <w:right w:val="single" w:sz="4" w:space="0" w:color="auto"/>
            </w:tcBorders>
            <w:shd w:val="clear" w:color="auto" w:fill="auto"/>
            <w:noWrap/>
          </w:tcPr>
          <w:p w14:paraId="34618872"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刑事告訴             </w:t>
            </w:r>
          </w:p>
        </w:tc>
      </w:tr>
      <w:tr w:rsidR="001677D0" w:rsidRPr="001677D0" w14:paraId="432F33D6"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0115C2A9" w14:textId="77777777" w:rsidR="005A50AB" w:rsidRPr="001677D0" w:rsidRDefault="005A50AB" w:rsidP="007E2411">
            <w:pPr>
              <w:rPr>
                <w:rFonts w:ascii="標楷體" w:eastAsia="標楷體" w:hAnsi="標楷體"/>
              </w:rPr>
            </w:pPr>
            <w:r w:rsidRPr="001677D0">
              <w:rPr>
                <w:rFonts w:ascii="標楷體" w:eastAsia="標楷體" w:hAnsi="標楷體"/>
              </w:rPr>
              <w:t>088</w:t>
            </w:r>
          </w:p>
        </w:tc>
        <w:tc>
          <w:tcPr>
            <w:tcW w:w="4819" w:type="dxa"/>
            <w:tcBorders>
              <w:top w:val="nil"/>
              <w:left w:val="nil"/>
              <w:bottom w:val="single" w:sz="4" w:space="0" w:color="auto"/>
              <w:right w:val="single" w:sz="4" w:space="0" w:color="auto"/>
            </w:tcBorders>
            <w:shd w:val="clear" w:color="auto" w:fill="auto"/>
            <w:noWrap/>
          </w:tcPr>
          <w:p w14:paraId="3AD97375"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撤回告訴             </w:t>
            </w:r>
          </w:p>
        </w:tc>
      </w:tr>
      <w:tr w:rsidR="001677D0" w:rsidRPr="001677D0" w14:paraId="67BEEFFA"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04E46001" w14:textId="77777777" w:rsidR="005A50AB" w:rsidRPr="001677D0" w:rsidRDefault="005A50AB" w:rsidP="007E2411">
            <w:pPr>
              <w:rPr>
                <w:rFonts w:ascii="標楷體" w:eastAsia="標楷體" w:hAnsi="標楷體"/>
              </w:rPr>
            </w:pPr>
            <w:r w:rsidRPr="001677D0">
              <w:rPr>
                <w:rFonts w:ascii="標楷體" w:eastAsia="標楷體" w:hAnsi="標楷體"/>
              </w:rPr>
              <w:t>089</w:t>
            </w:r>
          </w:p>
        </w:tc>
        <w:tc>
          <w:tcPr>
            <w:tcW w:w="4819" w:type="dxa"/>
            <w:tcBorders>
              <w:top w:val="nil"/>
              <w:left w:val="nil"/>
              <w:bottom w:val="single" w:sz="4" w:space="0" w:color="auto"/>
              <w:right w:val="single" w:sz="4" w:space="0" w:color="auto"/>
            </w:tcBorders>
            <w:shd w:val="clear" w:color="auto" w:fill="auto"/>
            <w:noWrap/>
          </w:tcPr>
          <w:p w14:paraId="4843AFE0"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拍定(其他財產)       </w:t>
            </w:r>
          </w:p>
        </w:tc>
      </w:tr>
      <w:tr w:rsidR="001677D0" w:rsidRPr="001677D0" w14:paraId="3C34A426"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23092E3A" w14:textId="77777777" w:rsidR="005A50AB" w:rsidRPr="001677D0" w:rsidRDefault="005A50AB" w:rsidP="007E2411">
            <w:pPr>
              <w:rPr>
                <w:rFonts w:ascii="標楷體" w:eastAsia="標楷體" w:hAnsi="標楷體"/>
              </w:rPr>
            </w:pPr>
            <w:r w:rsidRPr="001677D0">
              <w:rPr>
                <w:rFonts w:ascii="標楷體" w:eastAsia="標楷體" w:hAnsi="標楷體"/>
              </w:rPr>
              <w:t>090</w:t>
            </w:r>
          </w:p>
        </w:tc>
        <w:tc>
          <w:tcPr>
            <w:tcW w:w="4819" w:type="dxa"/>
            <w:tcBorders>
              <w:top w:val="nil"/>
              <w:left w:val="nil"/>
              <w:bottom w:val="single" w:sz="4" w:space="0" w:color="auto"/>
              <w:right w:val="single" w:sz="4" w:space="0" w:color="auto"/>
            </w:tcBorders>
            <w:shd w:val="clear" w:color="auto" w:fill="auto"/>
            <w:noWrap/>
          </w:tcPr>
          <w:p w14:paraId="323F29D5"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陳報債權(其他財產)   </w:t>
            </w:r>
          </w:p>
        </w:tc>
      </w:tr>
      <w:tr w:rsidR="001677D0" w:rsidRPr="001677D0" w14:paraId="0932EE46" w14:textId="77777777" w:rsidTr="0022279A">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4A8A227E" w14:textId="77777777" w:rsidR="005A50AB" w:rsidRPr="001677D0" w:rsidRDefault="005A50AB" w:rsidP="007E2411">
            <w:pPr>
              <w:rPr>
                <w:rFonts w:ascii="標楷體" w:eastAsia="標楷體" w:hAnsi="標楷體"/>
              </w:rPr>
            </w:pPr>
            <w:r w:rsidRPr="001677D0">
              <w:rPr>
                <w:rFonts w:ascii="標楷體" w:eastAsia="標楷體" w:hAnsi="標楷體"/>
              </w:rPr>
              <w:t>091</w:t>
            </w:r>
          </w:p>
        </w:tc>
        <w:tc>
          <w:tcPr>
            <w:tcW w:w="4819" w:type="dxa"/>
            <w:tcBorders>
              <w:top w:val="nil"/>
              <w:left w:val="nil"/>
              <w:bottom w:val="single" w:sz="4" w:space="0" w:color="auto"/>
              <w:right w:val="single" w:sz="4" w:space="0" w:color="auto"/>
            </w:tcBorders>
            <w:shd w:val="clear" w:color="auto" w:fill="auto"/>
            <w:noWrap/>
          </w:tcPr>
          <w:p w14:paraId="305A09B3"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實行分配(其他財產)   </w:t>
            </w:r>
          </w:p>
        </w:tc>
      </w:tr>
      <w:tr w:rsidR="001677D0" w:rsidRPr="001677D0" w14:paraId="74CC5B34" w14:textId="77777777" w:rsidTr="0022279A">
        <w:trPr>
          <w:trHeight w:val="330"/>
        </w:trPr>
        <w:tc>
          <w:tcPr>
            <w:tcW w:w="1587" w:type="dxa"/>
            <w:tcBorders>
              <w:top w:val="single" w:sz="4" w:space="0" w:color="auto"/>
              <w:left w:val="single" w:sz="4" w:space="0" w:color="auto"/>
              <w:bottom w:val="single" w:sz="4" w:space="0" w:color="auto"/>
              <w:right w:val="single" w:sz="4" w:space="0" w:color="auto"/>
            </w:tcBorders>
            <w:shd w:val="clear" w:color="auto" w:fill="auto"/>
            <w:noWrap/>
          </w:tcPr>
          <w:p w14:paraId="01EBA988" w14:textId="77777777" w:rsidR="005A50AB" w:rsidRPr="001677D0" w:rsidRDefault="005A50AB" w:rsidP="007E2411">
            <w:pPr>
              <w:rPr>
                <w:rFonts w:ascii="標楷體" w:eastAsia="標楷體" w:hAnsi="標楷體"/>
              </w:rPr>
            </w:pPr>
            <w:r w:rsidRPr="001677D0">
              <w:rPr>
                <w:rFonts w:ascii="標楷體" w:eastAsia="標楷體" w:hAnsi="標楷體"/>
              </w:rPr>
              <w:t>092</w:t>
            </w:r>
          </w:p>
        </w:tc>
        <w:tc>
          <w:tcPr>
            <w:tcW w:w="4819" w:type="dxa"/>
            <w:tcBorders>
              <w:top w:val="single" w:sz="4" w:space="0" w:color="auto"/>
              <w:left w:val="nil"/>
              <w:bottom w:val="single" w:sz="4" w:space="0" w:color="auto"/>
              <w:right w:val="single" w:sz="4" w:space="0" w:color="auto"/>
            </w:tcBorders>
            <w:shd w:val="clear" w:color="auto" w:fill="auto"/>
            <w:noWrap/>
          </w:tcPr>
          <w:p w14:paraId="48D37F6D" w14:textId="77777777" w:rsidR="005A50AB" w:rsidRPr="001677D0" w:rsidRDefault="005A50AB" w:rsidP="007E2411">
            <w:pPr>
              <w:rPr>
                <w:rFonts w:ascii="標楷體" w:eastAsia="標楷體" w:hAnsi="標楷體"/>
              </w:rPr>
            </w:pPr>
            <w:r w:rsidRPr="001677D0">
              <w:rPr>
                <w:rFonts w:ascii="標楷體" w:eastAsia="標楷體" w:hAnsi="標楷體" w:hint="eastAsia"/>
              </w:rPr>
              <w:t xml:space="preserve">領取分配款(其他財產) </w:t>
            </w:r>
          </w:p>
        </w:tc>
      </w:tr>
      <w:tr w:rsidR="00780522" w:rsidRPr="001677D0" w14:paraId="127BF25A" w14:textId="77777777" w:rsidTr="0022279A">
        <w:trPr>
          <w:trHeight w:val="330"/>
        </w:trPr>
        <w:tc>
          <w:tcPr>
            <w:tcW w:w="1587" w:type="dxa"/>
            <w:tcBorders>
              <w:top w:val="single" w:sz="4" w:space="0" w:color="auto"/>
              <w:left w:val="single" w:sz="4" w:space="0" w:color="auto"/>
              <w:bottom w:val="single" w:sz="4" w:space="0" w:color="auto"/>
              <w:right w:val="single" w:sz="4" w:space="0" w:color="auto"/>
            </w:tcBorders>
            <w:shd w:val="clear" w:color="auto" w:fill="auto"/>
            <w:noWrap/>
          </w:tcPr>
          <w:p w14:paraId="714A7491" w14:textId="17677A12" w:rsidR="00780522" w:rsidRPr="001677D0" w:rsidRDefault="00780522" w:rsidP="007E2411">
            <w:pPr>
              <w:rPr>
                <w:rFonts w:ascii="標楷體" w:eastAsia="標楷體" w:hAnsi="標楷體"/>
              </w:rPr>
            </w:pPr>
            <w:r w:rsidRPr="001677D0">
              <w:rPr>
                <w:rFonts w:ascii="標楷體" w:eastAsia="標楷體" w:hAnsi="標楷體" w:hint="eastAsia"/>
              </w:rPr>
              <w:t>9</w:t>
            </w:r>
            <w:r w:rsidRPr="001677D0">
              <w:rPr>
                <w:rFonts w:ascii="標楷體" w:eastAsia="標楷體" w:hAnsi="標楷體"/>
              </w:rPr>
              <w:t>01</w:t>
            </w:r>
          </w:p>
        </w:tc>
        <w:tc>
          <w:tcPr>
            <w:tcW w:w="4819" w:type="dxa"/>
            <w:tcBorders>
              <w:top w:val="single" w:sz="4" w:space="0" w:color="auto"/>
              <w:left w:val="nil"/>
              <w:bottom w:val="single" w:sz="4" w:space="0" w:color="auto"/>
              <w:right w:val="single" w:sz="4" w:space="0" w:color="auto"/>
            </w:tcBorders>
            <w:shd w:val="clear" w:color="auto" w:fill="auto"/>
            <w:noWrap/>
          </w:tcPr>
          <w:p w14:paraId="5066CAB9" w14:textId="45E3E92E" w:rsidR="00780522" w:rsidRPr="001677D0" w:rsidRDefault="00780522" w:rsidP="007E2411">
            <w:pPr>
              <w:rPr>
                <w:rFonts w:ascii="標楷體" w:eastAsia="標楷體" w:hAnsi="標楷體"/>
              </w:rPr>
            </w:pPr>
            <w:r w:rsidRPr="001677D0">
              <w:rPr>
                <w:rFonts w:ascii="標楷體" w:eastAsia="標楷體" w:hAnsi="標楷體" w:hint="eastAsia"/>
              </w:rPr>
              <w:t>無擔保債權設定</w:t>
            </w:r>
          </w:p>
        </w:tc>
      </w:tr>
    </w:tbl>
    <w:p w14:paraId="5ED3CC3B" w14:textId="4F109AF2" w:rsidR="005A50AB" w:rsidRPr="001677D0" w:rsidRDefault="005A50AB" w:rsidP="0022279A">
      <w:pPr>
        <w:tabs>
          <w:tab w:val="left" w:pos="788"/>
        </w:tabs>
        <w:ind w:leftChars="300" w:left="720"/>
        <w:rPr>
          <w:rFonts w:ascii="標楷體" w:eastAsia="標楷體" w:hAnsi="標楷體"/>
          <w:lang w:val="x-none"/>
        </w:rPr>
      </w:pPr>
    </w:p>
    <w:p w14:paraId="5DB9C6F5" w14:textId="64D10F35" w:rsidR="00E5128C" w:rsidRPr="001677D0" w:rsidRDefault="00E5128C" w:rsidP="00787403">
      <w:pPr>
        <w:numPr>
          <w:ilvl w:val="0"/>
          <w:numId w:val="16"/>
        </w:numPr>
        <w:rPr>
          <w:rFonts w:ascii="標楷體" w:eastAsia="標楷體" w:hAnsi="標楷體"/>
        </w:rPr>
      </w:pPr>
      <w:r w:rsidRPr="001677D0">
        <w:rPr>
          <w:rFonts w:ascii="標楷體" w:eastAsia="標楷體" w:hAnsi="標楷體" w:cs="新細明體" w:hint="eastAsia"/>
          <w:kern w:val="0"/>
        </w:rPr>
        <w:t>案件種類</w:t>
      </w:r>
    </w:p>
    <w:tbl>
      <w:tblPr>
        <w:tblW w:w="6406" w:type="dxa"/>
        <w:tblInd w:w="993" w:type="dxa"/>
        <w:tblCellMar>
          <w:left w:w="28" w:type="dxa"/>
          <w:right w:w="28" w:type="dxa"/>
        </w:tblCellMar>
        <w:tblLook w:val="04A0" w:firstRow="1" w:lastRow="0" w:firstColumn="1" w:lastColumn="0" w:noHBand="0" w:noVBand="1"/>
      </w:tblPr>
      <w:tblGrid>
        <w:gridCol w:w="1587"/>
        <w:gridCol w:w="4819"/>
      </w:tblGrid>
      <w:tr w:rsidR="001677D0" w:rsidRPr="001677D0" w14:paraId="535DA5BA" w14:textId="77777777" w:rsidTr="00633382">
        <w:trPr>
          <w:trHeight w:val="330"/>
          <w:tblHeader/>
        </w:trPr>
        <w:tc>
          <w:tcPr>
            <w:tcW w:w="15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28E6E"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tcPr>
          <w:p w14:paraId="51EEDB3D"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hint="eastAsia"/>
              </w:rPr>
              <w:t>說明</w:t>
            </w:r>
          </w:p>
        </w:tc>
      </w:tr>
      <w:tr w:rsidR="001677D0" w:rsidRPr="001677D0" w14:paraId="04885F84" w14:textId="77777777" w:rsidTr="00633382">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4AAB9FFE" w14:textId="77777777" w:rsidR="00E5128C" w:rsidRPr="001677D0" w:rsidRDefault="00E5128C" w:rsidP="00633382">
            <w:pPr>
              <w:rPr>
                <w:rFonts w:ascii="標楷體" w:eastAsia="標楷體" w:hAnsi="標楷體"/>
              </w:rPr>
            </w:pPr>
            <w:r w:rsidRPr="001677D0">
              <w:rPr>
                <w:rFonts w:ascii="標楷體" w:eastAsia="標楷體" w:hAnsi="標楷體"/>
              </w:rPr>
              <w:t>1</w:t>
            </w:r>
          </w:p>
        </w:tc>
        <w:tc>
          <w:tcPr>
            <w:tcW w:w="4819" w:type="dxa"/>
            <w:tcBorders>
              <w:top w:val="nil"/>
              <w:left w:val="nil"/>
              <w:bottom w:val="single" w:sz="4" w:space="0" w:color="auto"/>
              <w:right w:val="single" w:sz="4" w:space="0" w:color="auto"/>
            </w:tcBorders>
            <w:shd w:val="clear" w:color="auto" w:fill="auto"/>
            <w:noWrap/>
          </w:tcPr>
          <w:p w14:paraId="3525C1CB" w14:textId="77777777" w:rsidR="00E5128C" w:rsidRPr="001677D0" w:rsidRDefault="00E5128C" w:rsidP="00633382">
            <w:pPr>
              <w:rPr>
                <w:rFonts w:ascii="標楷體" w:eastAsia="標楷體" w:hAnsi="標楷體"/>
              </w:rPr>
            </w:pPr>
            <w:proofErr w:type="gramStart"/>
            <w:r w:rsidRPr="001677D0">
              <w:rPr>
                <w:rFonts w:ascii="標楷體" w:eastAsia="標楷體" w:hAnsi="標楷體" w:hint="eastAsia"/>
              </w:rPr>
              <w:t>債協</w:t>
            </w:r>
            <w:proofErr w:type="gramEnd"/>
          </w:p>
        </w:tc>
      </w:tr>
      <w:tr w:rsidR="001677D0" w:rsidRPr="001677D0" w14:paraId="3C458038" w14:textId="77777777" w:rsidTr="00633382">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7EC50B76" w14:textId="77777777" w:rsidR="00E5128C" w:rsidRPr="001677D0" w:rsidRDefault="00E5128C" w:rsidP="00633382">
            <w:pPr>
              <w:rPr>
                <w:rFonts w:ascii="標楷體" w:eastAsia="標楷體" w:hAnsi="標楷體"/>
              </w:rPr>
            </w:pPr>
            <w:r w:rsidRPr="001677D0">
              <w:rPr>
                <w:rFonts w:ascii="標楷體" w:eastAsia="標楷體" w:hAnsi="標楷體"/>
              </w:rPr>
              <w:t>2</w:t>
            </w:r>
          </w:p>
        </w:tc>
        <w:tc>
          <w:tcPr>
            <w:tcW w:w="4819" w:type="dxa"/>
            <w:tcBorders>
              <w:top w:val="nil"/>
              <w:left w:val="nil"/>
              <w:bottom w:val="single" w:sz="4" w:space="0" w:color="auto"/>
              <w:right w:val="single" w:sz="4" w:space="0" w:color="auto"/>
            </w:tcBorders>
            <w:shd w:val="clear" w:color="auto" w:fill="auto"/>
            <w:noWrap/>
          </w:tcPr>
          <w:p w14:paraId="6855BD21" w14:textId="77777777" w:rsidR="00E5128C" w:rsidRPr="001677D0" w:rsidRDefault="00E5128C" w:rsidP="00633382">
            <w:pPr>
              <w:rPr>
                <w:rFonts w:ascii="標楷體" w:eastAsia="標楷體" w:hAnsi="標楷體"/>
              </w:rPr>
            </w:pPr>
            <w:r w:rsidRPr="001677D0">
              <w:rPr>
                <w:rFonts w:ascii="標楷體" w:eastAsia="標楷體" w:hAnsi="標楷體" w:hint="eastAsia"/>
              </w:rPr>
              <w:t>調解</w:t>
            </w:r>
          </w:p>
        </w:tc>
      </w:tr>
      <w:tr w:rsidR="001677D0" w:rsidRPr="001677D0" w14:paraId="76D9C28F" w14:textId="77777777" w:rsidTr="00633382">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5154A707" w14:textId="77777777" w:rsidR="00E5128C" w:rsidRPr="001677D0" w:rsidRDefault="00E5128C" w:rsidP="00633382">
            <w:pPr>
              <w:rPr>
                <w:rFonts w:ascii="標楷體" w:eastAsia="標楷體" w:hAnsi="標楷體"/>
              </w:rPr>
            </w:pPr>
            <w:r w:rsidRPr="001677D0">
              <w:rPr>
                <w:rFonts w:ascii="標楷體" w:eastAsia="標楷體" w:hAnsi="標楷體"/>
              </w:rPr>
              <w:t>3</w:t>
            </w:r>
          </w:p>
        </w:tc>
        <w:tc>
          <w:tcPr>
            <w:tcW w:w="4819" w:type="dxa"/>
            <w:tcBorders>
              <w:top w:val="nil"/>
              <w:left w:val="nil"/>
              <w:bottom w:val="single" w:sz="4" w:space="0" w:color="auto"/>
              <w:right w:val="single" w:sz="4" w:space="0" w:color="auto"/>
            </w:tcBorders>
            <w:shd w:val="clear" w:color="auto" w:fill="auto"/>
            <w:noWrap/>
          </w:tcPr>
          <w:p w14:paraId="3798AAB5" w14:textId="77777777" w:rsidR="00E5128C" w:rsidRPr="001677D0" w:rsidRDefault="00E5128C" w:rsidP="00633382">
            <w:pPr>
              <w:rPr>
                <w:rFonts w:ascii="標楷體" w:eastAsia="標楷體" w:hAnsi="標楷體"/>
              </w:rPr>
            </w:pPr>
            <w:r w:rsidRPr="001677D0">
              <w:rPr>
                <w:rFonts w:ascii="標楷體" w:eastAsia="標楷體" w:hAnsi="標楷體" w:hint="eastAsia"/>
              </w:rPr>
              <w:t>更生</w:t>
            </w:r>
          </w:p>
        </w:tc>
      </w:tr>
      <w:tr w:rsidR="00E5128C" w:rsidRPr="001677D0" w14:paraId="3400A84C" w14:textId="77777777" w:rsidTr="00633382">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1B09DBDE" w14:textId="77777777" w:rsidR="00E5128C" w:rsidRPr="001677D0" w:rsidRDefault="00E5128C" w:rsidP="00633382">
            <w:pPr>
              <w:rPr>
                <w:rFonts w:ascii="標楷體" w:eastAsia="標楷體" w:hAnsi="標楷體"/>
              </w:rPr>
            </w:pPr>
            <w:r w:rsidRPr="001677D0">
              <w:rPr>
                <w:rFonts w:ascii="標楷體" w:eastAsia="標楷體" w:hAnsi="標楷體"/>
              </w:rPr>
              <w:t>4</w:t>
            </w:r>
          </w:p>
        </w:tc>
        <w:tc>
          <w:tcPr>
            <w:tcW w:w="4819" w:type="dxa"/>
            <w:tcBorders>
              <w:top w:val="nil"/>
              <w:left w:val="nil"/>
              <w:bottom w:val="single" w:sz="4" w:space="0" w:color="auto"/>
              <w:right w:val="single" w:sz="4" w:space="0" w:color="auto"/>
            </w:tcBorders>
            <w:shd w:val="clear" w:color="auto" w:fill="auto"/>
            <w:noWrap/>
          </w:tcPr>
          <w:p w14:paraId="6444871F" w14:textId="77777777" w:rsidR="00E5128C" w:rsidRPr="001677D0" w:rsidRDefault="00E5128C" w:rsidP="00633382">
            <w:pPr>
              <w:rPr>
                <w:rFonts w:ascii="標楷體" w:eastAsia="標楷體" w:hAnsi="標楷體"/>
              </w:rPr>
            </w:pPr>
            <w:r w:rsidRPr="001677D0">
              <w:rPr>
                <w:rFonts w:ascii="標楷體" w:eastAsia="標楷體" w:hAnsi="標楷體" w:hint="eastAsia"/>
              </w:rPr>
              <w:t>清算</w:t>
            </w:r>
          </w:p>
        </w:tc>
      </w:tr>
    </w:tbl>
    <w:p w14:paraId="18454500" w14:textId="77777777" w:rsidR="00E5128C" w:rsidRPr="001677D0" w:rsidRDefault="00E5128C" w:rsidP="00E5128C">
      <w:pPr>
        <w:tabs>
          <w:tab w:val="left" w:pos="788"/>
        </w:tabs>
        <w:ind w:leftChars="300" w:left="720"/>
        <w:rPr>
          <w:rFonts w:ascii="標楷體" w:eastAsia="標楷體" w:hAnsi="標楷體"/>
        </w:rPr>
      </w:pPr>
    </w:p>
    <w:p w14:paraId="3474DF3A" w14:textId="0ADE1E70" w:rsidR="00E5128C" w:rsidRPr="001677D0" w:rsidRDefault="00E5128C" w:rsidP="00787403">
      <w:pPr>
        <w:numPr>
          <w:ilvl w:val="0"/>
          <w:numId w:val="16"/>
        </w:numPr>
        <w:rPr>
          <w:rFonts w:ascii="標楷體" w:eastAsia="標楷體" w:hAnsi="標楷體"/>
        </w:rPr>
      </w:pPr>
      <w:r w:rsidRPr="001677D0">
        <w:rPr>
          <w:rFonts w:ascii="標楷體" w:eastAsia="標楷體" w:hAnsi="標楷體" w:cs="新細明體" w:hint="eastAsia"/>
          <w:kern w:val="0"/>
        </w:rPr>
        <w:t>債權戶別</w:t>
      </w:r>
    </w:p>
    <w:tbl>
      <w:tblPr>
        <w:tblW w:w="6406" w:type="dxa"/>
        <w:tblInd w:w="993" w:type="dxa"/>
        <w:tblCellMar>
          <w:left w:w="28" w:type="dxa"/>
          <w:right w:w="28" w:type="dxa"/>
        </w:tblCellMar>
        <w:tblLook w:val="04A0" w:firstRow="1" w:lastRow="0" w:firstColumn="1" w:lastColumn="0" w:noHBand="0" w:noVBand="1"/>
      </w:tblPr>
      <w:tblGrid>
        <w:gridCol w:w="1587"/>
        <w:gridCol w:w="4819"/>
      </w:tblGrid>
      <w:tr w:rsidR="001677D0" w:rsidRPr="001677D0" w14:paraId="57EE3A5F" w14:textId="77777777" w:rsidTr="00633382">
        <w:trPr>
          <w:trHeight w:val="330"/>
          <w:tblHeader/>
        </w:trPr>
        <w:tc>
          <w:tcPr>
            <w:tcW w:w="15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A47FD4"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tcPr>
          <w:p w14:paraId="7BC88DA0"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hint="eastAsia"/>
              </w:rPr>
              <w:t>說明</w:t>
            </w:r>
          </w:p>
        </w:tc>
      </w:tr>
      <w:tr w:rsidR="001677D0" w:rsidRPr="001677D0" w14:paraId="58A04BBC" w14:textId="77777777" w:rsidTr="00633382">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69423A08" w14:textId="77777777" w:rsidR="00E5128C" w:rsidRPr="001677D0" w:rsidRDefault="00E5128C" w:rsidP="00633382">
            <w:pPr>
              <w:rPr>
                <w:rFonts w:ascii="標楷體" w:eastAsia="標楷體" w:hAnsi="標楷體"/>
              </w:rPr>
            </w:pPr>
            <w:r w:rsidRPr="001677D0">
              <w:rPr>
                <w:rFonts w:ascii="標楷體" w:eastAsia="標楷體" w:hAnsi="標楷體"/>
              </w:rPr>
              <w:t>1</w:t>
            </w:r>
          </w:p>
        </w:tc>
        <w:tc>
          <w:tcPr>
            <w:tcW w:w="4819" w:type="dxa"/>
            <w:tcBorders>
              <w:top w:val="nil"/>
              <w:left w:val="nil"/>
              <w:bottom w:val="single" w:sz="4" w:space="0" w:color="auto"/>
              <w:right w:val="single" w:sz="4" w:space="0" w:color="auto"/>
            </w:tcBorders>
            <w:shd w:val="clear" w:color="auto" w:fill="auto"/>
            <w:noWrap/>
          </w:tcPr>
          <w:p w14:paraId="2CB937D9" w14:textId="77777777" w:rsidR="00E5128C" w:rsidRPr="001677D0" w:rsidRDefault="00E5128C" w:rsidP="00633382">
            <w:pPr>
              <w:rPr>
                <w:rFonts w:ascii="標楷體" w:eastAsia="標楷體" w:hAnsi="標楷體"/>
              </w:rPr>
            </w:pPr>
            <w:r w:rsidRPr="001677D0">
              <w:rPr>
                <w:rFonts w:ascii="標楷體" w:eastAsia="標楷體" w:hAnsi="標楷體" w:hint="eastAsia"/>
              </w:rPr>
              <w:t>放款戶</w:t>
            </w:r>
          </w:p>
        </w:tc>
      </w:tr>
      <w:tr w:rsidR="00E5128C" w:rsidRPr="001677D0" w14:paraId="6AAF163E" w14:textId="77777777" w:rsidTr="00633382">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18864537" w14:textId="77777777" w:rsidR="00E5128C" w:rsidRPr="001677D0" w:rsidRDefault="00E5128C" w:rsidP="00633382">
            <w:pPr>
              <w:rPr>
                <w:rFonts w:ascii="標楷體" w:eastAsia="標楷體" w:hAnsi="標楷體"/>
              </w:rPr>
            </w:pPr>
            <w:r w:rsidRPr="001677D0">
              <w:rPr>
                <w:rFonts w:ascii="標楷體" w:eastAsia="標楷體" w:hAnsi="標楷體"/>
              </w:rPr>
              <w:t>2</w:t>
            </w:r>
          </w:p>
        </w:tc>
        <w:tc>
          <w:tcPr>
            <w:tcW w:w="4819" w:type="dxa"/>
            <w:tcBorders>
              <w:top w:val="nil"/>
              <w:left w:val="nil"/>
              <w:bottom w:val="single" w:sz="4" w:space="0" w:color="auto"/>
              <w:right w:val="single" w:sz="4" w:space="0" w:color="auto"/>
            </w:tcBorders>
            <w:shd w:val="clear" w:color="auto" w:fill="auto"/>
            <w:noWrap/>
          </w:tcPr>
          <w:p w14:paraId="721A0141" w14:textId="77777777" w:rsidR="00E5128C" w:rsidRPr="001677D0" w:rsidRDefault="00E5128C" w:rsidP="00633382">
            <w:pPr>
              <w:rPr>
                <w:rFonts w:ascii="標楷體" w:eastAsia="標楷體" w:hAnsi="標楷體"/>
              </w:rPr>
            </w:pPr>
            <w:proofErr w:type="gramStart"/>
            <w:r w:rsidRPr="001677D0">
              <w:rPr>
                <w:rFonts w:ascii="標楷體" w:eastAsia="標楷體" w:hAnsi="標楷體" w:hint="eastAsia"/>
              </w:rPr>
              <w:t>保貸戶</w:t>
            </w:r>
            <w:proofErr w:type="gramEnd"/>
          </w:p>
        </w:tc>
      </w:tr>
    </w:tbl>
    <w:p w14:paraId="59F53DA3" w14:textId="77777777" w:rsidR="00E5128C" w:rsidRPr="001677D0" w:rsidRDefault="00E5128C" w:rsidP="00E5128C">
      <w:pPr>
        <w:tabs>
          <w:tab w:val="left" w:pos="788"/>
        </w:tabs>
        <w:ind w:leftChars="300" w:left="720"/>
        <w:rPr>
          <w:rFonts w:ascii="標楷體" w:eastAsia="標楷體" w:hAnsi="標楷體"/>
        </w:rPr>
      </w:pPr>
    </w:p>
    <w:p w14:paraId="304A6C62" w14:textId="06E852D0" w:rsidR="00E5128C" w:rsidRPr="001677D0" w:rsidRDefault="00E5128C" w:rsidP="00787403">
      <w:pPr>
        <w:numPr>
          <w:ilvl w:val="0"/>
          <w:numId w:val="16"/>
        </w:numPr>
        <w:rPr>
          <w:rFonts w:ascii="標楷體" w:eastAsia="標楷體" w:hAnsi="標楷體"/>
        </w:rPr>
      </w:pPr>
      <w:proofErr w:type="gramStart"/>
      <w:r w:rsidRPr="001677D0">
        <w:rPr>
          <w:rFonts w:ascii="標楷體" w:eastAsia="標楷體" w:hAnsi="標楷體" w:cs="新細明體" w:hint="eastAsia"/>
          <w:kern w:val="0"/>
        </w:rPr>
        <w:t>債協戶況</w:t>
      </w:r>
      <w:proofErr w:type="gramEnd"/>
    </w:p>
    <w:tbl>
      <w:tblPr>
        <w:tblW w:w="6406" w:type="dxa"/>
        <w:tblInd w:w="993" w:type="dxa"/>
        <w:tblCellMar>
          <w:left w:w="28" w:type="dxa"/>
          <w:right w:w="28" w:type="dxa"/>
        </w:tblCellMar>
        <w:tblLook w:val="04A0" w:firstRow="1" w:lastRow="0" w:firstColumn="1" w:lastColumn="0" w:noHBand="0" w:noVBand="1"/>
      </w:tblPr>
      <w:tblGrid>
        <w:gridCol w:w="1587"/>
        <w:gridCol w:w="4819"/>
      </w:tblGrid>
      <w:tr w:rsidR="001677D0" w:rsidRPr="001677D0" w14:paraId="511B01F0" w14:textId="77777777" w:rsidTr="00633382">
        <w:trPr>
          <w:trHeight w:val="330"/>
          <w:tblHeader/>
        </w:trPr>
        <w:tc>
          <w:tcPr>
            <w:tcW w:w="15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2CC119"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tcPr>
          <w:p w14:paraId="79F89938"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hint="eastAsia"/>
              </w:rPr>
              <w:t>說明</w:t>
            </w:r>
          </w:p>
        </w:tc>
      </w:tr>
      <w:tr w:rsidR="001677D0" w:rsidRPr="001677D0" w14:paraId="1CB6FBF0" w14:textId="77777777" w:rsidTr="00633382">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14263320" w14:textId="77777777" w:rsidR="00E5128C" w:rsidRPr="001677D0" w:rsidRDefault="00E5128C" w:rsidP="00633382">
            <w:pPr>
              <w:rPr>
                <w:rFonts w:ascii="標楷體" w:eastAsia="標楷體" w:hAnsi="標楷體"/>
              </w:rPr>
            </w:pPr>
            <w:r w:rsidRPr="001677D0">
              <w:rPr>
                <w:rFonts w:ascii="標楷體" w:eastAsia="標楷體" w:hAnsi="標楷體"/>
              </w:rPr>
              <w:t>0</w:t>
            </w:r>
          </w:p>
        </w:tc>
        <w:tc>
          <w:tcPr>
            <w:tcW w:w="4819" w:type="dxa"/>
            <w:tcBorders>
              <w:top w:val="nil"/>
              <w:left w:val="nil"/>
              <w:bottom w:val="single" w:sz="4" w:space="0" w:color="auto"/>
              <w:right w:val="single" w:sz="4" w:space="0" w:color="auto"/>
            </w:tcBorders>
            <w:shd w:val="clear" w:color="auto" w:fill="auto"/>
            <w:noWrap/>
          </w:tcPr>
          <w:p w14:paraId="18840B6C" w14:textId="77777777" w:rsidR="00E5128C" w:rsidRPr="001677D0" w:rsidRDefault="00E5128C" w:rsidP="00633382">
            <w:pPr>
              <w:rPr>
                <w:rFonts w:ascii="標楷體" w:eastAsia="標楷體" w:hAnsi="標楷體"/>
              </w:rPr>
            </w:pPr>
            <w:r w:rsidRPr="001677D0">
              <w:rPr>
                <w:rFonts w:ascii="標楷體" w:eastAsia="標楷體" w:hAnsi="標楷體" w:hint="eastAsia"/>
              </w:rPr>
              <w:t>正常</w:t>
            </w:r>
          </w:p>
        </w:tc>
      </w:tr>
      <w:tr w:rsidR="001677D0" w:rsidRPr="001677D0" w14:paraId="596D7B1F" w14:textId="77777777" w:rsidTr="00633382">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32EBE787" w14:textId="77777777" w:rsidR="00E5128C" w:rsidRPr="001677D0" w:rsidRDefault="00E5128C" w:rsidP="00633382">
            <w:pPr>
              <w:rPr>
                <w:rFonts w:ascii="標楷體" w:eastAsia="標楷體" w:hAnsi="標楷體"/>
              </w:rPr>
            </w:pPr>
            <w:r w:rsidRPr="001677D0">
              <w:rPr>
                <w:rFonts w:ascii="標楷體" w:eastAsia="標楷體" w:hAnsi="標楷體"/>
              </w:rPr>
              <w:t>1</w:t>
            </w:r>
          </w:p>
        </w:tc>
        <w:tc>
          <w:tcPr>
            <w:tcW w:w="4819" w:type="dxa"/>
            <w:tcBorders>
              <w:top w:val="nil"/>
              <w:left w:val="nil"/>
              <w:bottom w:val="single" w:sz="4" w:space="0" w:color="auto"/>
              <w:right w:val="single" w:sz="4" w:space="0" w:color="auto"/>
            </w:tcBorders>
            <w:shd w:val="clear" w:color="auto" w:fill="auto"/>
            <w:noWrap/>
          </w:tcPr>
          <w:p w14:paraId="1F1DE882" w14:textId="77777777" w:rsidR="00E5128C" w:rsidRPr="001677D0" w:rsidRDefault="00E5128C" w:rsidP="00633382">
            <w:pPr>
              <w:rPr>
                <w:rFonts w:ascii="標楷體" w:eastAsia="標楷體" w:hAnsi="標楷體"/>
              </w:rPr>
            </w:pPr>
            <w:r w:rsidRPr="001677D0">
              <w:rPr>
                <w:rFonts w:ascii="標楷體" w:eastAsia="標楷體" w:hAnsi="標楷體" w:hint="eastAsia"/>
              </w:rPr>
              <w:t>已變更</w:t>
            </w:r>
          </w:p>
        </w:tc>
      </w:tr>
      <w:tr w:rsidR="001677D0" w:rsidRPr="001677D0" w14:paraId="22FFA915" w14:textId="77777777" w:rsidTr="00633382">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5819416E" w14:textId="77777777" w:rsidR="00E5128C" w:rsidRPr="001677D0" w:rsidRDefault="00E5128C" w:rsidP="00633382">
            <w:pPr>
              <w:rPr>
                <w:rFonts w:ascii="標楷體" w:eastAsia="標楷體" w:hAnsi="標楷體"/>
              </w:rPr>
            </w:pPr>
            <w:r w:rsidRPr="001677D0">
              <w:rPr>
                <w:rFonts w:ascii="標楷體" w:eastAsia="標楷體" w:hAnsi="標楷體"/>
              </w:rPr>
              <w:t>2</w:t>
            </w:r>
          </w:p>
        </w:tc>
        <w:tc>
          <w:tcPr>
            <w:tcW w:w="4819" w:type="dxa"/>
            <w:tcBorders>
              <w:top w:val="nil"/>
              <w:left w:val="nil"/>
              <w:bottom w:val="single" w:sz="4" w:space="0" w:color="auto"/>
              <w:right w:val="single" w:sz="4" w:space="0" w:color="auto"/>
            </w:tcBorders>
            <w:shd w:val="clear" w:color="auto" w:fill="auto"/>
            <w:noWrap/>
          </w:tcPr>
          <w:p w14:paraId="5BF00BC0" w14:textId="77777777" w:rsidR="00E5128C" w:rsidRPr="001677D0" w:rsidRDefault="00E5128C" w:rsidP="00633382">
            <w:pPr>
              <w:rPr>
                <w:rFonts w:ascii="標楷體" w:eastAsia="標楷體" w:hAnsi="標楷體"/>
              </w:rPr>
            </w:pPr>
            <w:proofErr w:type="gramStart"/>
            <w:r w:rsidRPr="001677D0">
              <w:rPr>
                <w:rFonts w:ascii="標楷體" w:eastAsia="標楷體" w:hAnsi="標楷體" w:hint="eastAsia"/>
              </w:rPr>
              <w:t>毀諾</w:t>
            </w:r>
            <w:proofErr w:type="gramEnd"/>
          </w:p>
        </w:tc>
      </w:tr>
      <w:tr w:rsidR="001677D0" w:rsidRPr="001677D0" w14:paraId="514228F0" w14:textId="77777777" w:rsidTr="00633382">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4506466C" w14:textId="77777777" w:rsidR="00E5128C" w:rsidRPr="001677D0" w:rsidRDefault="00E5128C" w:rsidP="00633382">
            <w:pPr>
              <w:rPr>
                <w:rFonts w:ascii="標楷體" w:eastAsia="標楷體" w:hAnsi="標楷體"/>
              </w:rPr>
            </w:pPr>
            <w:r w:rsidRPr="001677D0">
              <w:rPr>
                <w:rFonts w:ascii="標楷體" w:eastAsia="標楷體" w:hAnsi="標楷體"/>
              </w:rPr>
              <w:t>3</w:t>
            </w:r>
          </w:p>
        </w:tc>
        <w:tc>
          <w:tcPr>
            <w:tcW w:w="4819" w:type="dxa"/>
            <w:tcBorders>
              <w:top w:val="nil"/>
              <w:left w:val="nil"/>
              <w:bottom w:val="single" w:sz="4" w:space="0" w:color="auto"/>
              <w:right w:val="single" w:sz="4" w:space="0" w:color="auto"/>
            </w:tcBorders>
            <w:shd w:val="clear" w:color="auto" w:fill="auto"/>
            <w:noWrap/>
          </w:tcPr>
          <w:p w14:paraId="1CC87521" w14:textId="77777777" w:rsidR="00E5128C" w:rsidRPr="001677D0" w:rsidRDefault="00E5128C" w:rsidP="00633382">
            <w:pPr>
              <w:rPr>
                <w:rFonts w:ascii="標楷體" w:eastAsia="標楷體" w:hAnsi="標楷體"/>
              </w:rPr>
            </w:pPr>
            <w:r w:rsidRPr="001677D0">
              <w:rPr>
                <w:rFonts w:ascii="標楷體" w:eastAsia="標楷體" w:hAnsi="標楷體" w:hint="eastAsia"/>
              </w:rPr>
              <w:t>結案</w:t>
            </w:r>
          </w:p>
        </w:tc>
      </w:tr>
      <w:tr w:rsidR="00E5128C" w:rsidRPr="001677D0" w14:paraId="4F704AC4" w14:textId="77777777" w:rsidTr="00633382">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722950A2" w14:textId="77777777" w:rsidR="00E5128C" w:rsidRPr="001677D0" w:rsidRDefault="00E5128C" w:rsidP="00633382">
            <w:pPr>
              <w:rPr>
                <w:rFonts w:ascii="標楷體" w:eastAsia="標楷體" w:hAnsi="標楷體"/>
              </w:rPr>
            </w:pPr>
            <w:r w:rsidRPr="001677D0">
              <w:rPr>
                <w:rFonts w:ascii="標楷體" w:eastAsia="標楷體" w:hAnsi="標楷體"/>
              </w:rPr>
              <w:t>4</w:t>
            </w:r>
          </w:p>
        </w:tc>
        <w:tc>
          <w:tcPr>
            <w:tcW w:w="4819" w:type="dxa"/>
            <w:tcBorders>
              <w:top w:val="nil"/>
              <w:left w:val="nil"/>
              <w:bottom w:val="single" w:sz="4" w:space="0" w:color="auto"/>
              <w:right w:val="single" w:sz="4" w:space="0" w:color="auto"/>
            </w:tcBorders>
            <w:shd w:val="clear" w:color="auto" w:fill="auto"/>
            <w:noWrap/>
          </w:tcPr>
          <w:p w14:paraId="360741B3" w14:textId="77777777" w:rsidR="00E5128C" w:rsidRPr="001677D0" w:rsidRDefault="00E5128C" w:rsidP="00633382">
            <w:pPr>
              <w:rPr>
                <w:rFonts w:ascii="標楷體" w:eastAsia="標楷體" w:hAnsi="標楷體"/>
              </w:rPr>
            </w:pPr>
            <w:r w:rsidRPr="001677D0">
              <w:rPr>
                <w:rFonts w:ascii="標楷體" w:eastAsia="標楷體" w:hAnsi="標楷體" w:hint="eastAsia"/>
              </w:rPr>
              <w:t>未生效</w:t>
            </w:r>
          </w:p>
        </w:tc>
      </w:tr>
    </w:tbl>
    <w:p w14:paraId="21F119C5" w14:textId="77777777" w:rsidR="00E5128C" w:rsidRPr="001677D0" w:rsidRDefault="00E5128C" w:rsidP="00E5128C">
      <w:pPr>
        <w:tabs>
          <w:tab w:val="left" w:pos="788"/>
        </w:tabs>
        <w:ind w:leftChars="300" w:left="720"/>
        <w:rPr>
          <w:rFonts w:ascii="標楷體" w:eastAsia="標楷體" w:hAnsi="標楷體"/>
        </w:rPr>
      </w:pPr>
    </w:p>
    <w:p w14:paraId="397668DE" w14:textId="24F9C49D" w:rsidR="00E5128C" w:rsidRPr="001677D0" w:rsidRDefault="00E5128C" w:rsidP="00787403">
      <w:pPr>
        <w:numPr>
          <w:ilvl w:val="0"/>
          <w:numId w:val="16"/>
        </w:numPr>
        <w:rPr>
          <w:rFonts w:ascii="標楷體" w:eastAsia="標楷體" w:hAnsi="標楷體"/>
        </w:rPr>
      </w:pPr>
      <w:r w:rsidRPr="001677D0">
        <w:rPr>
          <w:rFonts w:ascii="標楷體" w:eastAsia="標楷體" w:hAnsi="標楷體" w:cs="新細明體" w:hint="eastAsia"/>
          <w:kern w:val="0"/>
        </w:rPr>
        <w:t>功能</w:t>
      </w:r>
    </w:p>
    <w:tbl>
      <w:tblPr>
        <w:tblW w:w="6406" w:type="dxa"/>
        <w:tblInd w:w="993" w:type="dxa"/>
        <w:tblCellMar>
          <w:left w:w="28" w:type="dxa"/>
          <w:right w:w="28" w:type="dxa"/>
        </w:tblCellMar>
        <w:tblLook w:val="04A0" w:firstRow="1" w:lastRow="0" w:firstColumn="1" w:lastColumn="0" w:noHBand="0" w:noVBand="1"/>
      </w:tblPr>
      <w:tblGrid>
        <w:gridCol w:w="1587"/>
        <w:gridCol w:w="4819"/>
      </w:tblGrid>
      <w:tr w:rsidR="001677D0" w:rsidRPr="001677D0" w14:paraId="563E8268" w14:textId="77777777" w:rsidTr="00633382">
        <w:trPr>
          <w:trHeight w:val="330"/>
          <w:tblHeader/>
        </w:trPr>
        <w:tc>
          <w:tcPr>
            <w:tcW w:w="15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A1DF5F"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tcPr>
          <w:p w14:paraId="7303075D"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hint="eastAsia"/>
              </w:rPr>
              <w:t>說明</w:t>
            </w:r>
          </w:p>
        </w:tc>
      </w:tr>
      <w:tr w:rsidR="001677D0" w:rsidRPr="001677D0" w14:paraId="33122266" w14:textId="77777777" w:rsidTr="00633382">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371DA0EE" w14:textId="77777777" w:rsidR="00E5128C" w:rsidRPr="001677D0" w:rsidRDefault="00E5128C" w:rsidP="00633382">
            <w:pPr>
              <w:rPr>
                <w:rFonts w:ascii="標楷體" w:eastAsia="標楷體" w:hAnsi="標楷體"/>
              </w:rPr>
            </w:pPr>
            <w:r w:rsidRPr="001677D0">
              <w:rPr>
                <w:rFonts w:ascii="標楷體" w:eastAsia="標楷體" w:hAnsi="標楷體"/>
              </w:rPr>
              <w:t>01</w:t>
            </w:r>
          </w:p>
        </w:tc>
        <w:tc>
          <w:tcPr>
            <w:tcW w:w="4819" w:type="dxa"/>
            <w:tcBorders>
              <w:top w:val="nil"/>
              <w:left w:val="nil"/>
              <w:bottom w:val="single" w:sz="4" w:space="0" w:color="auto"/>
              <w:right w:val="single" w:sz="4" w:space="0" w:color="auto"/>
            </w:tcBorders>
            <w:shd w:val="clear" w:color="auto" w:fill="auto"/>
            <w:noWrap/>
          </w:tcPr>
          <w:p w14:paraId="06B39970" w14:textId="77777777" w:rsidR="00E5128C" w:rsidRPr="001677D0" w:rsidRDefault="00E5128C" w:rsidP="00633382">
            <w:pPr>
              <w:rPr>
                <w:rFonts w:ascii="標楷體" w:eastAsia="標楷體" w:hAnsi="標楷體"/>
              </w:rPr>
            </w:pPr>
            <w:r w:rsidRPr="001677D0">
              <w:rPr>
                <w:rFonts w:ascii="標楷體" w:eastAsia="標楷體" w:hAnsi="標楷體" w:hint="eastAsia"/>
              </w:rPr>
              <w:t>新增</w:t>
            </w:r>
          </w:p>
        </w:tc>
      </w:tr>
      <w:tr w:rsidR="001677D0" w:rsidRPr="001677D0" w14:paraId="071E700F" w14:textId="77777777" w:rsidTr="00633382">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59BE6C2F" w14:textId="77777777" w:rsidR="00E5128C" w:rsidRPr="001677D0" w:rsidRDefault="00E5128C" w:rsidP="00633382">
            <w:pPr>
              <w:rPr>
                <w:rFonts w:ascii="標楷體" w:eastAsia="標楷體" w:hAnsi="標楷體"/>
              </w:rPr>
            </w:pPr>
            <w:r w:rsidRPr="001677D0">
              <w:rPr>
                <w:rFonts w:ascii="標楷體" w:eastAsia="標楷體" w:hAnsi="標楷體"/>
              </w:rPr>
              <w:t>02</w:t>
            </w:r>
          </w:p>
        </w:tc>
        <w:tc>
          <w:tcPr>
            <w:tcW w:w="4819" w:type="dxa"/>
            <w:tcBorders>
              <w:top w:val="nil"/>
              <w:left w:val="nil"/>
              <w:bottom w:val="single" w:sz="4" w:space="0" w:color="auto"/>
              <w:right w:val="single" w:sz="4" w:space="0" w:color="auto"/>
            </w:tcBorders>
            <w:shd w:val="clear" w:color="auto" w:fill="auto"/>
            <w:noWrap/>
          </w:tcPr>
          <w:p w14:paraId="79492BB3" w14:textId="77777777" w:rsidR="00E5128C" w:rsidRPr="001677D0" w:rsidRDefault="00E5128C" w:rsidP="00633382">
            <w:pPr>
              <w:rPr>
                <w:rFonts w:ascii="標楷體" w:eastAsia="標楷體" w:hAnsi="標楷體"/>
              </w:rPr>
            </w:pPr>
            <w:r w:rsidRPr="001677D0">
              <w:rPr>
                <w:rFonts w:ascii="標楷體" w:eastAsia="標楷體" w:hAnsi="標楷體" w:hint="eastAsia"/>
              </w:rPr>
              <w:t>修改</w:t>
            </w:r>
          </w:p>
        </w:tc>
      </w:tr>
      <w:tr w:rsidR="001677D0" w:rsidRPr="001677D0" w14:paraId="2A8C4CA8" w14:textId="77777777" w:rsidTr="00633382">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35BDB702" w14:textId="77777777" w:rsidR="00E5128C" w:rsidRPr="001677D0" w:rsidRDefault="00E5128C" w:rsidP="00633382">
            <w:pPr>
              <w:rPr>
                <w:rFonts w:ascii="標楷體" w:eastAsia="標楷體" w:hAnsi="標楷體"/>
              </w:rPr>
            </w:pPr>
            <w:r w:rsidRPr="001677D0">
              <w:rPr>
                <w:rFonts w:ascii="標楷體" w:eastAsia="標楷體" w:hAnsi="標楷體"/>
              </w:rPr>
              <w:t>03</w:t>
            </w:r>
          </w:p>
        </w:tc>
        <w:tc>
          <w:tcPr>
            <w:tcW w:w="4819" w:type="dxa"/>
            <w:tcBorders>
              <w:top w:val="nil"/>
              <w:left w:val="nil"/>
              <w:bottom w:val="single" w:sz="4" w:space="0" w:color="auto"/>
              <w:right w:val="single" w:sz="4" w:space="0" w:color="auto"/>
            </w:tcBorders>
            <w:shd w:val="clear" w:color="auto" w:fill="auto"/>
            <w:noWrap/>
          </w:tcPr>
          <w:p w14:paraId="4A228D1C" w14:textId="77777777" w:rsidR="00E5128C" w:rsidRPr="001677D0" w:rsidRDefault="00E5128C" w:rsidP="00633382">
            <w:pPr>
              <w:rPr>
                <w:rFonts w:ascii="標楷體" w:eastAsia="標楷體" w:hAnsi="標楷體"/>
              </w:rPr>
            </w:pPr>
            <w:proofErr w:type="gramStart"/>
            <w:r w:rsidRPr="001677D0">
              <w:rPr>
                <w:rFonts w:ascii="標楷體" w:eastAsia="標楷體" w:hAnsi="標楷體" w:hint="eastAsia"/>
              </w:rPr>
              <w:t>毀諾</w:t>
            </w:r>
            <w:proofErr w:type="gramEnd"/>
          </w:p>
        </w:tc>
      </w:tr>
      <w:tr w:rsidR="001677D0" w:rsidRPr="001677D0" w14:paraId="16B5E158" w14:textId="77777777" w:rsidTr="00633382">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63658892" w14:textId="77777777" w:rsidR="00E5128C" w:rsidRPr="001677D0" w:rsidRDefault="00E5128C" w:rsidP="00633382">
            <w:pPr>
              <w:rPr>
                <w:rFonts w:ascii="標楷體" w:eastAsia="標楷體" w:hAnsi="標楷體"/>
              </w:rPr>
            </w:pPr>
            <w:r w:rsidRPr="001677D0">
              <w:rPr>
                <w:rFonts w:ascii="標楷體" w:eastAsia="標楷體" w:hAnsi="標楷體"/>
              </w:rPr>
              <w:t>04</w:t>
            </w:r>
          </w:p>
        </w:tc>
        <w:tc>
          <w:tcPr>
            <w:tcW w:w="4819" w:type="dxa"/>
            <w:tcBorders>
              <w:top w:val="nil"/>
              <w:left w:val="nil"/>
              <w:bottom w:val="single" w:sz="4" w:space="0" w:color="auto"/>
              <w:right w:val="single" w:sz="4" w:space="0" w:color="auto"/>
            </w:tcBorders>
            <w:shd w:val="clear" w:color="auto" w:fill="auto"/>
            <w:noWrap/>
          </w:tcPr>
          <w:p w14:paraId="49352414" w14:textId="77777777" w:rsidR="00E5128C" w:rsidRPr="001677D0" w:rsidRDefault="00E5128C" w:rsidP="00633382">
            <w:pPr>
              <w:rPr>
                <w:rFonts w:ascii="標楷體" w:eastAsia="標楷體" w:hAnsi="標楷體"/>
              </w:rPr>
            </w:pPr>
            <w:r w:rsidRPr="001677D0">
              <w:rPr>
                <w:rFonts w:ascii="標楷體" w:eastAsia="標楷體" w:hAnsi="標楷體" w:hint="eastAsia"/>
              </w:rPr>
              <w:t>刪除</w:t>
            </w:r>
          </w:p>
        </w:tc>
      </w:tr>
      <w:tr w:rsidR="001677D0" w:rsidRPr="001677D0" w14:paraId="146BC54C" w14:textId="77777777" w:rsidTr="00633382">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5A92AAC9" w14:textId="77777777" w:rsidR="00E5128C" w:rsidRPr="001677D0" w:rsidRDefault="00E5128C" w:rsidP="00633382">
            <w:pPr>
              <w:rPr>
                <w:rFonts w:ascii="標楷體" w:eastAsia="標楷體" w:hAnsi="標楷體"/>
              </w:rPr>
            </w:pPr>
            <w:r w:rsidRPr="001677D0">
              <w:rPr>
                <w:rFonts w:ascii="標楷體" w:eastAsia="標楷體" w:hAnsi="標楷體"/>
              </w:rPr>
              <w:t>05</w:t>
            </w:r>
          </w:p>
        </w:tc>
        <w:tc>
          <w:tcPr>
            <w:tcW w:w="4819" w:type="dxa"/>
            <w:tcBorders>
              <w:top w:val="nil"/>
              <w:left w:val="nil"/>
              <w:bottom w:val="single" w:sz="4" w:space="0" w:color="auto"/>
              <w:right w:val="single" w:sz="4" w:space="0" w:color="auto"/>
            </w:tcBorders>
            <w:shd w:val="clear" w:color="auto" w:fill="auto"/>
            <w:noWrap/>
          </w:tcPr>
          <w:p w14:paraId="47AEB53D" w14:textId="77777777" w:rsidR="00E5128C" w:rsidRPr="001677D0" w:rsidRDefault="00E5128C" w:rsidP="00633382">
            <w:pPr>
              <w:rPr>
                <w:rFonts w:ascii="標楷體" w:eastAsia="標楷體" w:hAnsi="標楷體"/>
              </w:rPr>
            </w:pPr>
            <w:r w:rsidRPr="001677D0">
              <w:rPr>
                <w:rFonts w:ascii="標楷體" w:eastAsia="標楷體" w:hAnsi="標楷體" w:hint="eastAsia"/>
              </w:rPr>
              <w:t>查詢</w:t>
            </w:r>
          </w:p>
        </w:tc>
      </w:tr>
      <w:tr w:rsidR="001677D0" w:rsidRPr="001677D0" w14:paraId="6B8A47A1" w14:textId="77777777" w:rsidTr="00633382">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057CA9D0" w14:textId="77777777" w:rsidR="00E5128C" w:rsidRPr="001677D0" w:rsidRDefault="00E5128C" w:rsidP="00633382">
            <w:pPr>
              <w:rPr>
                <w:rFonts w:ascii="標楷體" w:eastAsia="標楷體" w:hAnsi="標楷體"/>
              </w:rPr>
            </w:pPr>
            <w:r w:rsidRPr="001677D0">
              <w:rPr>
                <w:rFonts w:ascii="標楷體" w:eastAsia="標楷體" w:hAnsi="標楷體"/>
              </w:rPr>
              <w:t>06</w:t>
            </w:r>
          </w:p>
        </w:tc>
        <w:tc>
          <w:tcPr>
            <w:tcW w:w="4819" w:type="dxa"/>
            <w:tcBorders>
              <w:top w:val="nil"/>
              <w:left w:val="nil"/>
              <w:bottom w:val="single" w:sz="4" w:space="0" w:color="auto"/>
              <w:right w:val="single" w:sz="4" w:space="0" w:color="auto"/>
            </w:tcBorders>
            <w:shd w:val="clear" w:color="auto" w:fill="auto"/>
            <w:noWrap/>
          </w:tcPr>
          <w:p w14:paraId="1A8B42B1" w14:textId="77777777" w:rsidR="00E5128C" w:rsidRPr="001677D0" w:rsidRDefault="00E5128C" w:rsidP="00633382">
            <w:pPr>
              <w:rPr>
                <w:rFonts w:ascii="標楷體" w:eastAsia="標楷體" w:hAnsi="標楷體"/>
              </w:rPr>
            </w:pPr>
            <w:r w:rsidRPr="001677D0">
              <w:rPr>
                <w:rFonts w:ascii="標楷體" w:eastAsia="標楷體" w:hAnsi="標楷體" w:hint="eastAsia"/>
              </w:rPr>
              <w:t>註銷</w:t>
            </w:r>
          </w:p>
        </w:tc>
      </w:tr>
      <w:tr w:rsidR="001677D0" w:rsidRPr="001677D0" w14:paraId="535A9C17" w14:textId="77777777" w:rsidTr="00633382">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32EAE8B2" w14:textId="77777777" w:rsidR="00E5128C" w:rsidRPr="001677D0" w:rsidRDefault="00E5128C" w:rsidP="00633382">
            <w:pPr>
              <w:rPr>
                <w:rFonts w:ascii="標楷體" w:eastAsia="標楷體" w:hAnsi="標楷體"/>
              </w:rPr>
            </w:pPr>
            <w:r w:rsidRPr="001677D0">
              <w:rPr>
                <w:rFonts w:ascii="標楷體" w:eastAsia="標楷體" w:hAnsi="標楷體"/>
              </w:rPr>
              <w:t>07</w:t>
            </w:r>
          </w:p>
        </w:tc>
        <w:tc>
          <w:tcPr>
            <w:tcW w:w="4819" w:type="dxa"/>
            <w:tcBorders>
              <w:top w:val="nil"/>
              <w:left w:val="nil"/>
              <w:bottom w:val="single" w:sz="4" w:space="0" w:color="auto"/>
              <w:right w:val="single" w:sz="4" w:space="0" w:color="auto"/>
            </w:tcBorders>
            <w:shd w:val="clear" w:color="auto" w:fill="auto"/>
            <w:noWrap/>
          </w:tcPr>
          <w:p w14:paraId="78EDBC38" w14:textId="77777777" w:rsidR="00E5128C" w:rsidRPr="001677D0" w:rsidRDefault="00E5128C" w:rsidP="00633382">
            <w:pPr>
              <w:rPr>
                <w:rFonts w:ascii="標楷體" w:eastAsia="標楷體" w:hAnsi="標楷體"/>
              </w:rPr>
            </w:pPr>
            <w:proofErr w:type="gramStart"/>
            <w:r w:rsidRPr="001677D0">
              <w:rPr>
                <w:rFonts w:ascii="標楷體" w:eastAsia="標楷體" w:hAnsi="標楷體" w:hint="eastAsia"/>
              </w:rPr>
              <w:t>設定毀諾</w:t>
            </w:r>
            <w:proofErr w:type="gramEnd"/>
          </w:p>
        </w:tc>
      </w:tr>
      <w:tr w:rsidR="00E5128C" w:rsidRPr="001677D0" w14:paraId="3C6F5AC3" w14:textId="77777777" w:rsidTr="00633382">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5622FFFC" w14:textId="77777777" w:rsidR="00E5128C" w:rsidRPr="001677D0" w:rsidRDefault="00E5128C" w:rsidP="00633382">
            <w:pPr>
              <w:rPr>
                <w:rFonts w:ascii="標楷體" w:eastAsia="標楷體" w:hAnsi="標楷體"/>
              </w:rPr>
            </w:pPr>
            <w:r w:rsidRPr="001677D0">
              <w:rPr>
                <w:rFonts w:ascii="標楷體" w:eastAsia="標楷體" w:hAnsi="標楷體"/>
              </w:rPr>
              <w:t>08</w:t>
            </w:r>
          </w:p>
        </w:tc>
        <w:tc>
          <w:tcPr>
            <w:tcW w:w="4819" w:type="dxa"/>
            <w:tcBorders>
              <w:top w:val="nil"/>
              <w:left w:val="nil"/>
              <w:bottom w:val="single" w:sz="4" w:space="0" w:color="auto"/>
              <w:right w:val="single" w:sz="4" w:space="0" w:color="auto"/>
            </w:tcBorders>
            <w:shd w:val="clear" w:color="auto" w:fill="auto"/>
            <w:noWrap/>
          </w:tcPr>
          <w:p w14:paraId="17C35A64" w14:textId="77777777" w:rsidR="00E5128C" w:rsidRPr="001677D0" w:rsidRDefault="00E5128C" w:rsidP="00633382">
            <w:pPr>
              <w:rPr>
                <w:rFonts w:ascii="標楷體" w:eastAsia="標楷體" w:hAnsi="標楷體"/>
              </w:rPr>
            </w:pPr>
            <w:r w:rsidRPr="001677D0">
              <w:rPr>
                <w:rFonts w:ascii="標楷體" w:eastAsia="標楷體" w:hAnsi="標楷體" w:hint="eastAsia"/>
              </w:rPr>
              <w:t>取消毀諾</w:t>
            </w:r>
          </w:p>
        </w:tc>
      </w:tr>
    </w:tbl>
    <w:p w14:paraId="16F9B9AB" w14:textId="77777777" w:rsidR="00E5128C" w:rsidRPr="001677D0" w:rsidRDefault="00E5128C" w:rsidP="00E5128C">
      <w:pPr>
        <w:tabs>
          <w:tab w:val="left" w:pos="788"/>
        </w:tabs>
        <w:ind w:leftChars="300" w:left="720"/>
        <w:rPr>
          <w:rFonts w:ascii="標楷體" w:eastAsia="標楷體" w:hAnsi="標楷體"/>
        </w:rPr>
      </w:pPr>
    </w:p>
    <w:p w14:paraId="05548BE6" w14:textId="48061BA5" w:rsidR="00E5128C" w:rsidRPr="001677D0" w:rsidRDefault="00E5128C" w:rsidP="00787403">
      <w:pPr>
        <w:numPr>
          <w:ilvl w:val="0"/>
          <w:numId w:val="16"/>
        </w:numPr>
        <w:rPr>
          <w:rFonts w:ascii="標楷體" w:eastAsia="標楷體" w:hAnsi="標楷體"/>
        </w:rPr>
      </w:pPr>
      <w:proofErr w:type="gramStart"/>
      <w:r w:rsidRPr="001677D0">
        <w:rPr>
          <w:rFonts w:ascii="標楷體" w:eastAsia="標楷體" w:hAnsi="標楷體" w:cs="新細明體" w:hint="eastAsia"/>
          <w:kern w:val="0"/>
        </w:rPr>
        <w:t>債協交易</w:t>
      </w:r>
      <w:proofErr w:type="gramEnd"/>
      <w:r w:rsidRPr="001677D0">
        <w:rPr>
          <w:rFonts w:ascii="標楷體" w:eastAsia="標楷體" w:hAnsi="標楷體" w:cs="新細明體" w:hint="eastAsia"/>
          <w:kern w:val="0"/>
        </w:rPr>
        <w:t>狀態</w:t>
      </w:r>
    </w:p>
    <w:tbl>
      <w:tblPr>
        <w:tblW w:w="6406" w:type="dxa"/>
        <w:tblInd w:w="993" w:type="dxa"/>
        <w:tblCellMar>
          <w:left w:w="28" w:type="dxa"/>
          <w:right w:w="28" w:type="dxa"/>
        </w:tblCellMar>
        <w:tblLook w:val="04A0" w:firstRow="1" w:lastRow="0" w:firstColumn="1" w:lastColumn="0" w:noHBand="0" w:noVBand="1"/>
      </w:tblPr>
      <w:tblGrid>
        <w:gridCol w:w="1587"/>
        <w:gridCol w:w="4819"/>
      </w:tblGrid>
      <w:tr w:rsidR="001677D0" w:rsidRPr="001677D0" w14:paraId="4EC43782" w14:textId="77777777" w:rsidTr="00633382">
        <w:trPr>
          <w:trHeight w:val="330"/>
          <w:tblHeader/>
        </w:trPr>
        <w:tc>
          <w:tcPr>
            <w:tcW w:w="15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87A191"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tcPr>
          <w:p w14:paraId="494DF531"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hint="eastAsia"/>
              </w:rPr>
              <w:t>說明</w:t>
            </w:r>
          </w:p>
        </w:tc>
      </w:tr>
      <w:tr w:rsidR="001677D0" w:rsidRPr="001677D0" w14:paraId="6B1EB5FB" w14:textId="77777777" w:rsidTr="00633382">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589266D8" w14:textId="77777777" w:rsidR="00E5128C" w:rsidRPr="001677D0" w:rsidRDefault="00E5128C" w:rsidP="00633382">
            <w:pPr>
              <w:rPr>
                <w:rFonts w:ascii="標楷體" w:eastAsia="標楷體" w:hAnsi="標楷體"/>
              </w:rPr>
            </w:pPr>
            <w:r w:rsidRPr="001677D0">
              <w:rPr>
                <w:rFonts w:ascii="標楷體" w:eastAsia="標楷體" w:hAnsi="標楷體"/>
              </w:rPr>
              <w:t>0</w:t>
            </w:r>
          </w:p>
        </w:tc>
        <w:tc>
          <w:tcPr>
            <w:tcW w:w="4819" w:type="dxa"/>
            <w:tcBorders>
              <w:top w:val="nil"/>
              <w:left w:val="nil"/>
              <w:bottom w:val="single" w:sz="4" w:space="0" w:color="auto"/>
              <w:right w:val="single" w:sz="4" w:space="0" w:color="auto"/>
            </w:tcBorders>
            <w:shd w:val="clear" w:color="auto" w:fill="auto"/>
            <w:noWrap/>
          </w:tcPr>
          <w:p w14:paraId="03804689" w14:textId="77777777" w:rsidR="00E5128C" w:rsidRPr="001677D0" w:rsidRDefault="00E5128C" w:rsidP="00633382">
            <w:pPr>
              <w:rPr>
                <w:rFonts w:ascii="標楷體" w:eastAsia="標楷體" w:hAnsi="標楷體"/>
              </w:rPr>
            </w:pPr>
            <w:r w:rsidRPr="001677D0">
              <w:rPr>
                <w:rFonts w:ascii="標楷體" w:eastAsia="標楷體" w:hAnsi="標楷體" w:hint="eastAsia"/>
              </w:rPr>
              <w:t>未</w:t>
            </w:r>
            <w:proofErr w:type="gramStart"/>
            <w:r w:rsidRPr="001677D0">
              <w:rPr>
                <w:rFonts w:ascii="標楷體" w:eastAsia="標楷體" w:hAnsi="標楷體" w:hint="eastAsia"/>
              </w:rPr>
              <w:t>入帳</w:t>
            </w:r>
            <w:proofErr w:type="gramEnd"/>
          </w:p>
        </w:tc>
      </w:tr>
      <w:tr w:rsidR="001677D0" w:rsidRPr="001677D0" w14:paraId="059A044E" w14:textId="77777777" w:rsidTr="00633382">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14385193" w14:textId="77777777" w:rsidR="00E5128C" w:rsidRPr="001677D0" w:rsidRDefault="00E5128C" w:rsidP="00633382">
            <w:pPr>
              <w:rPr>
                <w:rFonts w:ascii="標楷體" w:eastAsia="標楷體" w:hAnsi="標楷體"/>
              </w:rPr>
            </w:pPr>
            <w:r w:rsidRPr="001677D0">
              <w:rPr>
                <w:rFonts w:ascii="標楷體" w:eastAsia="標楷體" w:hAnsi="標楷體"/>
              </w:rPr>
              <w:t>1</w:t>
            </w:r>
          </w:p>
        </w:tc>
        <w:tc>
          <w:tcPr>
            <w:tcW w:w="4819" w:type="dxa"/>
            <w:tcBorders>
              <w:top w:val="nil"/>
              <w:left w:val="nil"/>
              <w:bottom w:val="single" w:sz="4" w:space="0" w:color="auto"/>
              <w:right w:val="single" w:sz="4" w:space="0" w:color="auto"/>
            </w:tcBorders>
            <w:shd w:val="clear" w:color="auto" w:fill="auto"/>
            <w:noWrap/>
          </w:tcPr>
          <w:p w14:paraId="4F9E43C0" w14:textId="77777777" w:rsidR="00E5128C" w:rsidRPr="001677D0" w:rsidRDefault="00E5128C" w:rsidP="00633382">
            <w:pPr>
              <w:rPr>
                <w:rFonts w:ascii="標楷體" w:eastAsia="標楷體" w:hAnsi="標楷體"/>
              </w:rPr>
            </w:pPr>
            <w:r w:rsidRPr="001677D0">
              <w:rPr>
                <w:rFonts w:ascii="標楷體" w:eastAsia="標楷體" w:hAnsi="標楷體" w:hint="eastAsia"/>
              </w:rPr>
              <w:t>待處理</w:t>
            </w:r>
          </w:p>
        </w:tc>
      </w:tr>
      <w:tr w:rsidR="001677D0" w:rsidRPr="001677D0" w14:paraId="68D759A8" w14:textId="77777777" w:rsidTr="00633382">
        <w:trPr>
          <w:trHeight w:val="330"/>
        </w:trPr>
        <w:tc>
          <w:tcPr>
            <w:tcW w:w="1587" w:type="dxa"/>
            <w:tcBorders>
              <w:top w:val="nil"/>
              <w:left w:val="single" w:sz="4" w:space="0" w:color="auto"/>
              <w:bottom w:val="single" w:sz="4" w:space="0" w:color="auto"/>
              <w:right w:val="single" w:sz="4" w:space="0" w:color="auto"/>
            </w:tcBorders>
            <w:shd w:val="clear" w:color="auto" w:fill="auto"/>
            <w:noWrap/>
          </w:tcPr>
          <w:p w14:paraId="00A3D8DD" w14:textId="77777777" w:rsidR="00E5128C" w:rsidRPr="001677D0" w:rsidRDefault="00E5128C" w:rsidP="00633382">
            <w:pPr>
              <w:rPr>
                <w:rFonts w:ascii="標楷體" w:eastAsia="標楷體" w:hAnsi="標楷體"/>
              </w:rPr>
            </w:pPr>
            <w:r w:rsidRPr="001677D0">
              <w:rPr>
                <w:rFonts w:ascii="標楷體" w:eastAsia="標楷體" w:hAnsi="標楷體"/>
              </w:rPr>
              <w:t>2</w:t>
            </w:r>
          </w:p>
        </w:tc>
        <w:tc>
          <w:tcPr>
            <w:tcW w:w="4819" w:type="dxa"/>
            <w:tcBorders>
              <w:top w:val="nil"/>
              <w:left w:val="nil"/>
              <w:bottom w:val="single" w:sz="4" w:space="0" w:color="auto"/>
              <w:right w:val="single" w:sz="4" w:space="0" w:color="auto"/>
            </w:tcBorders>
            <w:shd w:val="clear" w:color="auto" w:fill="auto"/>
            <w:noWrap/>
          </w:tcPr>
          <w:p w14:paraId="28C3566D" w14:textId="77777777" w:rsidR="00E5128C" w:rsidRPr="001677D0" w:rsidRDefault="00E5128C" w:rsidP="00633382">
            <w:pPr>
              <w:rPr>
                <w:rFonts w:ascii="標楷體" w:eastAsia="標楷體" w:hAnsi="標楷體"/>
              </w:rPr>
            </w:pPr>
            <w:r w:rsidRPr="001677D0">
              <w:rPr>
                <w:rFonts w:ascii="標楷體" w:eastAsia="標楷體" w:hAnsi="標楷體" w:hint="eastAsia"/>
              </w:rPr>
              <w:t>已</w:t>
            </w:r>
            <w:proofErr w:type="gramStart"/>
            <w:r w:rsidRPr="001677D0">
              <w:rPr>
                <w:rFonts w:ascii="標楷體" w:eastAsia="標楷體" w:hAnsi="標楷體" w:hint="eastAsia"/>
              </w:rPr>
              <w:t>入帳</w:t>
            </w:r>
            <w:proofErr w:type="gramEnd"/>
          </w:p>
        </w:tc>
      </w:tr>
    </w:tbl>
    <w:p w14:paraId="3B413DFD" w14:textId="536B1975" w:rsidR="00E5128C" w:rsidRPr="001677D0" w:rsidRDefault="00E5128C" w:rsidP="0022279A">
      <w:pPr>
        <w:tabs>
          <w:tab w:val="left" w:pos="788"/>
        </w:tabs>
        <w:ind w:leftChars="300" w:left="720"/>
        <w:rPr>
          <w:rFonts w:ascii="標楷體" w:eastAsia="標楷體" w:hAnsi="標楷體"/>
          <w:lang w:val="x-none"/>
        </w:rPr>
      </w:pPr>
      <w:r w:rsidRPr="001677D0">
        <w:rPr>
          <w:rFonts w:ascii="標楷體" w:eastAsia="標楷體" w:hAnsi="標楷體"/>
          <w:lang w:val="x-none"/>
        </w:rPr>
        <w:tab/>
      </w:r>
    </w:p>
    <w:p w14:paraId="3139BBB0" w14:textId="77777777" w:rsidR="005A50AB" w:rsidRPr="001677D0" w:rsidRDefault="005A50AB" w:rsidP="005A50AB">
      <w:pPr>
        <w:widowControl/>
        <w:rPr>
          <w:rFonts w:ascii="標楷體" w:eastAsia="標楷體" w:hAnsi="標楷體"/>
          <w:lang w:val="x-none"/>
        </w:rPr>
      </w:pPr>
      <w:r w:rsidRPr="001677D0">
        <w:rPr>
          <w:rFonts w:ascii="標楷體" w:eastAsia="標楷體" w:hAnsi="標楷體"/>
          <w:lang w:val="x-none"/>
        </w:rPr>
        <w:br w:type="page"/>
      </w:r>
    </w:p>
    <w:p w14:paraId="0EE21C7E" w14:textId="77777777" w:rsidR="005A50AB" w:rsidRPr="001677D0" w:rsidRDefault="005A50AB" w:rsidP="00787403">
      <w:pPr>
        <w:pStyle w:val="3"/>
        <w:numPr>
          <w:ilvl w:val="0"/>
          <w:numId w:val="10"/>
        </w:numPr>
        <w:rPr>
          <w:rFonts w:ascii="標楷體" w:hAnsi="標楷體"/>
        </w:rPr>
      </w:pPr>
      <w:r w:rsidRPr="001677D0">
        <w:rPr>
          <w:rFonts w:ascii="標楷體" w:hAnsi="標楷體" w:hint="eastAsia"/>
          <w:lang w:eastAsia="zh-HK"/>
        </w:rPr>
        <w:t>業務類別：06共同作業</w:t>
      </w:r>
    </w:p>
    <w:p w14:paraId="136BC12D" w14:textId="77777777" w:rsidR="005A50AB" w:rsidRPr="001677D0" w:rsidRDefault="005A50AB" w:rsidP="0022279A">
      <w:pPr>
        <w:tabs>
          <w:tab w:val="left" w:pos="788"/>
        </w:tabs>
        <w:ind w:leftChars="300" w:left="720"/>
        <w:rPr>
          <w:rFonts w:ascii="標楷體" w:eastAsia="標楷體" w:hAnsi="標楷體"/>
          <w:lang w:val="x-none"/>
        </w:rPr>
      </w:pPr>
    </w:p>
    <w:p w14:paraId="27DEA60E" w14:textId="3E29353D" w:rsidR="005A50AB" w:rsidRPr="001677D0" w:rsidRDefault="005A50AB" w:rsidP="00787403">
      <w:pPr>
        <w:numPr>
          <w:ilvl w:val="0"/>
          <w:numId w:val="13"/>
        </w:numPr>
        <w:rPr>
          <w:rFonts w:ascii="標楷體" w:eastAsia="標楷體" w:hAnsi="標楷體"/>
        </w:rPr>
      </w:pPr>
      <w:proofErr w:type="gramStart"/>
      <w:r w:rsidRPr="001677D0">
        <w:rPr>
          <w:rFonts w:ascii="標楷體" w:eastAsia="標楷體" w:hAnsi="標楷體" w:cs="新細明體" w:hint="eastAsia"/>
          <w:kern w:val="0"/>
          <w:lang w:val="zh-TW"/>
        </w:rPr>
        <w:t>帳冊</w:t>
      </w:r>
      <w:proofErr w:type="gramEnd"/>
      <w:r w:rsidRPr="001677D0">
        <w:rPr>
          <w:rFonts w:ascii="標楷體" w:eastAsia="標楷體" w:hAnsi="標楷體" w:cs="新細明體" w:hint="eastAsia"/>
          <w:kern w:val="0"/>
          <w:lang w:val="zh-TW"/>
        </w:rPr>
        <w:t>別</w:t>
      </w:r>
      <w:r w:rsidRPr="001677D0">
        <w:rPr>
          <w:rFonts w:ascii="標楷體" w:eastAsia="標楷體" w:hAnsi="標楷體" w:cs="新細明體"/>
          <w:kern w:val="0"/>
          <w:lang w:val="zh-TW"/>
        </w:rPr>
        <w:t xml:space="preserve">   </w:t>
      </w:r>
      <w:r w:rsidRPr="001677D0">
        <w:rPr>
          <w:rFonts w:ascii="標楷體" w:eastAsia="標楷體" w:hAnsi="標楷體" w:cs="新細明體" w:hint="eastAsia"/>
          <w:kern w:val="0"/>
          <w:lang w:val="zh-TW"/>
        </w:rPr>
        <w:t xml:space="preserve">        </w:t>
      </w:r>
      <w:r w:rsidRPr="001677D0">
        <w:rPr>
          <w:rFonts w:ascii="標楷體" w:eastAsia="標楷體" w:hAnsi="標楷體" w:cs="新細明體"/>
          <w:kern w:val="0"/>
          <w:lang w:val="zh-TW"/>
        </w:rPr>
        <w:t xml:space="preserve"> (</w:t>
      </w:r>
      <w:r w:rsidRPr="001677D0">
        <w:rPr>
          <w:rFonts w:ascii="標楷體" w:eastAsia="標楷體" w:hAnsi="標楷體" w:cs="新細明體"/>
          <w:kern w:val="0"/>
          <w:lang w:val="zh-TW" w:eastAsia="zh-HK"/>
        </w:rPr>
        <w:t>[</w:t>
      </w:r>
      <w:r w:rsidRPr="001677D0">
        <w:rPr>
          <w:rFonts w:ascii="標楷體" w:eastAsia="標楷體" w:hAnsi="標楷體"/>
          <w:lang w:eastAsia="zh-HK"/>
        </w:rPr>
        <w:t>L6709</w:t>
      </w:r>
      <w:proofErr w:type="gramStart"/>
      <w:r w:rsidRPr="001677D0">
        <w:rPr>
          <w:rFonts w:ascii="標楷體" w:eastAsia="標楷體" w:hAnsi="標楷體" w:hint="eastAsia"/>
          <w:lang w:eastAsia="zh-HK"/>
        </w:rPr>
        <w:t>帳冊</w:t>
      </w:r>
      <w:proofErr w:type="gramEnd"/>
      <w:r w:rsidRPr="001677D0">
        <w:rPr>
          <w:rFonts w:ascii="標楷體" w:eastAsia="標楷體" w:hAnsi="標楷體" w:hint="eastAsia"/>
          <w:lang w:eastAsia="zh-HK"/>
        </w:rPr>
        <w:t>別目標金額維護</w:t>
      </w:r>
      <w:r w:rsidRPr="001677D0">
        <w:rPr>
          <w:rFonts w:ascii="標楷體" w:eastAsia="標楷體" w:hAnsi="標楷體"/>
          <w:lang w:eastAsia="zh-HK"/>
        </w:rPr>
        <w:t>]</w:t>
      </w:r>
      <w:r w:rsidRPr="001677D0">
        <w:rPr>
          <w:rFonts w:ascii="標楷體" w:eastAsia="標楷體" w:hAnsi="標楷體" w:hint="eastAsia"/>
          <w:lang w:eastAsia="zh-HK"/>
        </w:rPr>
        <w:t>設定</w:t>
      </w:r>
      <w:r w:rsidRPr="001677D0">
        <w:rPr>
          <w:rFonts w:ascii="標楷體" w:eastAsia="標楷體" w:hAnsi="標楷體" w:cs="新細明體"/>
          <w:kern w:val="0"/>
          <w:lang w:val="zh-TW"/>
        </w:rPr>
        <w:t>)</w:t>
      </w:r>
    </w:p>
    <w:tbl>
      <w:tblPr>
        <w:tblW w:w="6406" w:type="dxa"/>
        <w:tblInd w:w="993" w:type="dxa"/>
        <w:tblCellMar>
          <w:left w:w="28" w:type="dxa"/>
          <w:right w:w="28" w:type="dxa"/>
        </w:tblCellMar>
        <w:tblLook w:val="04A0" w:firstRow="1" w:lastRow="0" w:firstColumn="1" w:lastColumn="0" w:noHBand="0" w:noVBand="1"/>
      </w:tblPr>
      <w:tblGrid>
        <w:gridCol w:w="1587"/>
        <w:gridCol w:w="4819"/>
      </w:tblGrid>
      <w:tr w:rsidR="001677D0" w:rsidRPr="001677D0" w14:paraId="176CFC95" w14:textId="77777777" w:rsidTr="007E2411">
        <w:trPr>
          <w:trHeight w:val="330"/>
          <w:tblHeader/>
        </w:trPr>
        <w:tc>
          <w:tcPr>
            <w:tcW w:w="15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951E3C"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tcPr>
          <w:p w14:paraId="2AB5B1A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說明</w:t>
            </w:r>
          </w:p>
        </w:tc>
      </w:tr>
      <w:tr w:rsidR="001677D0" w:rsidRPr="001677D0" w14:paraId="243C8357" w14:textId="77777777" w:rsidTr="00C56F2A">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197DA5AF" w14:textId="77777777" w:rsidR="004F2FD5" w:rsidRPr="001677D0" w:rsidRDefault="004F2FD5" w:rsidP="00C56F2A">
            <w:pPr>
              <w:widowControl/>
              <w:rPr>
                <w:rFonts w:ascii="標楷體" w:eastAsia="標楷體" w:hAnsi="標楷體" w:cs="新細明體"/>
                <w:kern w:val="0"/>
                <w:lang w:val="zh-TW"/>
              </w:rPr>
            </w:pPr>
            <w:r w:rsidRPr="001677D0">
              <w:rPr>
                <w:rFonts w:ascii="標楷體" w:eastAsia="標楷體" w:hAnsi="標楷體" w:cs="新細明體" w:hint="eastAsia"/>
                <w:kern w:val="0"/>
                <w:lang w:val="zh-TW"/>
              </w:rPr>
              <w:t>10H</w:t>
            </w:r>
          </w:p>
        </w:tc>
        <w:tc>
          <w:tcPr>
            <w:tcW w:w="4819" w:type="dxa"/>
            <w:tcBorders>
              <w:top w:val="nil"/>
              <w:left w:val="nil"/>
              <w:bottom w:val="single" w:sz="4" w:space="0" w:color="auto"/>
              <w:right w:val="single" w:sz="4" w:space="0" w:color="auto"/>
            </w:tcBorders>
            <w:shd w:val="clear" w:color="auto" w:fill="auto"/>
            <w:noWrap/>
            <w:vAlign w:val="center"/>
            <w:hideMark/>
          </w:tcPr>
          <w:p w14:paraId="0449F4AF" w14:textId="38B03729" w:rsidR="004F2FD5" w:rsidRPr="001677D0" w:rsidRDefault="004F2FD5" w:rsidP="00C56F2A">
            <w:pPr>
              <w:widowControl/>
              <w:rPr>
                <w:rFonts w:ascii="標楷體" w:eastAsia="標楷體" w:hAnsi="標楷體" w:cs="新細明體"/>
                <w:kern w:val="0"/>
                <w:lang w:val="zh-TW"/>
              </w:rPr>
            </w:pPr>
            <w:r w:rsidRPr="001677D0">
              <w:rPr>
                <w:rFonts w:ascii="標楷體" w:eastAsia="標楷體" w:hAnsi="標楷體" w:cs="新細明體" w:hint="eastAsia"/>
                <w:kern w:val="0"/>
                <w:lang w:val="zh-TW"/>
              </w:rPr>
              <w:t>放款</w:t>
            </w:r>
            <w:proofErr w:type="gramStart"/>
            <w:r w:rsidRPr="001677D0">
              <w:rPr>
                <w:rFonts w:ascii="標楷體" w:eastAsia="標楷體" w:hAnsi="標楷體" w:cs="新細明體" w:hint="eastAsia"/>
                <w:kern w:val="0"/>
                <w:lang w:val="zh-TW"/>
              </w:rPr>
              <w:t>帳冊</w:t>
            </w:r>
            <w:proofErr w:type="gramEnd"/>
          </w:p>
        </w:tc>
      </w:tr>
      <w:tr w:rsidR="001677D0" w:rsidRPr="001677D0" w14:paraId="475A1ABC"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4B229A5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kern w:val="0"/>
                <w:lang w:val="zh-TW"/>
              </w:rPr>
              <w:t>000</w:t>
            </w:r>
          </w:p>
        </w:tc>
        <w:tc>
          <w:tcPr>
            <w:tcW w:w="4819" w:type="dxa"/>
            <w:tcBorders>
              <w:top w:val="nil"/>
              <w:left w:val="nil"/>
              <w:bottom w:val="single" w:sz="4" w:space="0" w:color="auto"/>
              <w:right w:val="single" w:sz="4" w:space="0" w:color="auto"/>
            </w:tcBorders>
            <w:shd w:val="clear" w:color="auto" w:fill="auto"/>
            <w:noWrap/>
            <w:vAlign w:val="center"/>
            <w:hideMark/>
          </w:tcPr>
          <w:p w14:paraId="09882758" w14:textId="5B40DF82"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lang w:val="zh-TW"/>
              </w:rPr>
              <w:t>全</w:t>
            </w:r>
            <w:proofErr w:type="gramStart"/>
            <w:r w:rsidRPr="001677D0">
              <w:rPr>
                <w:rFonts w:ascii="標楷體" w:eastAsia="標楷體" w:hAnsi="標楷體" w:cs="新細明體" w:hint="eastAsia"/>
                <w:kern w:val="0"/>
                <w:lang w:val="zh-TW"/>
              </w:rPr>
              <w:t>帳冊</w:t>
            </w:r>
            <w:proofErr w:type="gramEnd"/>
          </w:p>
        </w:tc>
      </w:tr>
      <w:tr w:rsidR="005A50AB" w:rsidRPr="001677D0" w14:paraId="01E30A96" w14:textId="77777777" w:rsidTr="007E2411">
        <w:trPr>
          <w:trHeight w:val="33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12F3F04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kern w:val="0"/>
                <w:lang w:val="zh-TW"/>
              </w:rPr>
              <w:t>201</w:t>
            </w:r>
          </w:p>
        </w:tc>
        <w:tc>
          <w:tcPr>
            <w:tcW w:w="4819" w:type="dxa"/>
            <w:tcBorders>
              <w:top w:val="nil"/>
              <w:left w:val="nil"/>
              <w:bottom w:val="single" w:sz="4" w:space="0" w:color="auto"/>
              <w:right w:val="single" w:sz="4" w:space="0" w:color="auto"/>
            </w:tcBorders>
            <w:shd w:val="clear" w:color="auto" w:fill="auto"/>
            <w:noWrap/>
            <w:vAlign w:val="center"/>
            <w:hideMark/>
          </w:tcPr>
          <w:p w14:paraId="3355E947" w14:textId="0DE1BECD" w:rsidR="005A50AB" w:rsidRPr="001677D0" w:rsidRDefault="005A50AB" w:rsidP="007E2411">
            <w:pPr>
              <w:widowControl/>
              <w:rPr>
                <w:rFonts w:ascii="標楷體" w:eastAsia="標楷體" w:hAnsi="標楷體" w:cs="新細明體"/>
                <w:kern w:val="0"/>
              </w:rPr>
            </w:pPr>
            <w:proofErr w:type="gramStart"/>
            <w:r w:rsidRPr="001677D0">
              <w:rPr>
                <w:rFonts w:ascii="標楷體" w:eastAsia="標楷體" w:hAnsi="標楷體" w:cs="新細明體" w:hint="eastAsia"/>
                <w:kern w:val="0"/>
                <w:lang w:val="zh-TW"/>
              </w:rPr>
              <w:t>利變年金</w:t>
            </w:r>
            <w:proofErr w:type="gramEnd"/>
          </w:p>
        </w:tc>
      </w:tr>
    </w:tbl>
    <w:p w14:paraId="7E19BC09" w14:textId="77777777" w:rsidR="005A50AB" w:rsidRPr="001677D0" w:rsidRDefault="005A50AB" w:rsidP="005A50AB">
      <w:pPr>
        <w:tabs>
          <w:tab w:val="left" w:pos="788"/>
        </w:tabs>
        <w:ind w:leftChars="300" w:left="720"/>
        <w:rPr>
          <w:rFonts w:ascii="標楷體" w:eastAsia="標楷體" w:hAnsi="標楷體"/>
        </w:rPr>
      </w:pPr>
    </w:p>
    <w:p w14:paraId="3C4F912B" w14:textId="4D0BC4C8" w:rsidR="005A50AB" w:rsidRPr="001677D0" w:rsidRDefault="005A50AB" w:rsidP="00787403">
      <w:pPr>
        <w:numPr>
          <w:ilvl w:val="0"/>
          <w:numId w:val="13"/>
        </w:numPr>
        <w:rPr>
          <w:rFonts w:ascii="標楷體" w:eastAsia="標楷體" w:hAnsi="標楷體" w:cs="新細明體"/>
          <w:kern w:val="0"/>
          <w:lang w:val="zh-TW"/>
        </w:rPr>
      </w:pPr>
      <w:r w:rsidRPr="001677D0">
        <w:rPr>
          <w:rFonts w:ascii="標楷體" w:eastAsia="標楷體" w:hAnsi="標楷體" w:cs="新細明體" w:hint="eastAsia"/>
          <w:kern w:val="0"/>
          <w:lang w:val="zh-TW"/>
        </w:rPr>
        <w:t>逾期增減-1增加  ([L6605逾期新增減少原因維護</w:t>
      </w:r>
      <w:r w:rsidRPr="001677D0">
        <w:rPr>
          <w:rFonts w:ascii="標楷體" w:eastAsia="標楷體" w:hAnsi="標楷體" w:cs="新細明體"/>
          <w:kern w:val="0"/>
          <w:lang w:val="zh-TW"/>
        </w:rPr>
        <w:t>]</w:t>
      </w:r>
      <w:r w:rsidRPr="001677D0">
        <w:rPr>
          <w:rFonts w:ascii="標楷體" w:eastAsia="標楷體" w:hAnsi="標楷體" w:cs="新細明體" w:hint="eastAsia"/>
          <w:kern w:val="0"/>
          <w:lang w:val="zh-TW"/>
        </w:rPr>
        <w:t>設定)</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7AAB7E56" w14:textId="77777777" w:rsidTr="0022279A">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80FEC1"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tcPr>
          <w:p w14:paraId="16BA0DA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說明</w:t>
            </w:r>
          </w:p>
        </w:tc>
      </w:tr>
      <w:tr w:rsidR="001677D0" w:rsidRPr="001677D0" w14:paraId="79FA966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01A96F1"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1000</w:t>
            </w:r>
          </w:p>
        </w:tc>
        <w:tc>
          <w:tcPr>
            <w:tcW w:w="4819" w:type="dxa"/>
            <w:tcBorders>
              <w:top w:val="nil"/>
              <w:left w:val="nil"/>
              <w:bottom w:val="single" w:sz="4" w:space="0" w:color="auto"/>
              <w:right w:val="single" w:sz="4" w:space="0" w:color="auto"/>
            </w:tcBorders>
            <w:shd w:val="clear" w:color="auto" w:fill="auto"/>
            <w:noWrap/>
            <w:vAlign w:val="center"/>
          </w:tcPr>
          <w:p w14:paraId="371D4C0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w:t>
            </w:r>
            <w:proofErr w:type="gramStart"/>
            <w:r w:rsidRPr="001677D0">
              <w:rPr>
                <w:rFonts w:ascii="標楷體" w:eastAsia="標楷體" w:hAnsi="標楷體" w:hint="eastAsia"/>
              </w:rPr>
              <w:t>一</w:t>
            </w:r>
            <w:proofErr w:type="gramEnd"/>
            <w:r w:rsidRPr="001677D0">
              <w:rPr>
                <w:rFonts w:ascii="標楷體" w:eastAsia="標楷體" w:hAnsi="標楷體" w:hint="eastAsia"/>
              </w:rPr>
              <w:t>)銀行作業缺失</w:t>
            </w:r>
          </w:p>
        </w:tc>
      </w:tr>
      <w:tr w:rsidR="001677D0" w:rsidRPr="001677D0" w14:paraId="6D4EDD8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D6838B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1100</w:t>
            </w:r>
          </w:p>
        </w:tc>
        <w:tc>
          <w:tcPr>
            <w:tcW w:w="4819" w:type="dxa"/>
            <w:tcBorders>
              <w:top w:val="nil"/>
              <w:left w:val="nil"/>
              <w:bottom w:val="single" w:sz="4" w:space="0" w:color="auto"/>
              <w:right w:val="single" w:sz="4" w:space="0" w:color="auto"/>
            </w:tcBorders>
            <w:shd w:val="clear" w:color="auto" w:fill="auto"/>
            <w:noWrap/>
            <w:vAlign w:val="center"/>
          </w:tcPr>
          <w:p w14:paraId="4255B6B4"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1.徵信資料失實</w:t>
            </w:r>
          </w:p>
        </w:tc>
      </w:tr>
      <w:tr w:rsidR="001677D0" w:rsidRPr="001677D0" w14:paraId="596B844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595381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1200</w:t>
            </w:r>
          </w:p>
        </w:tc>
        <w:tc>
          <w:tcPr>
            <w:tcW w:w="4819" w:type="dxa"/>
            <w:tcBorders>
              <w:top w:val="nil"/>
              <w:left w:val="nil"/>
              <w:bottom w:val="single" w:sz="4" w:space="0" w:color="auto"/>
              <w:right w:val="single" w:sz="4" w:space="0" w:color="auto"/>
            </w:tcBorders>
            <w:shd w:val="clear" w:color="auto" w:fill="auto"/>
            <w:noWrap/>
            <w:vAlign w:val="center"/>
          </w:tcPr>
          <w:p w14:paraId="4896BA0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2.擔保物</w:t>
            </w:r>
            <w:proofErr w:type="gramStart"/>
            <w:r w:rsidRPr="001677D0">
              <w:rPr>
                <w:rFonts w:ascii="標楷體" w:eastAsia="標楷體" w:hAnsi="標楷體" w:hint="eastAsia"/>
              </w:rPr>
              <w:t>鑑</w:t>
            </w:r>
            <w:proofErr w:type="gramEnd"/>
            <w:r w:rsidRPr="001677D0">
              <w:rPr>
                <w:rFonts w:ascii="標楷體" w:eastAsia="標楷體" w:hAnsi="標楷體" w:hint="eastAsia"/>
              </w:rPr>
              <w:t>價失常</w:t>
            </w:r>
          </w:p>
        </w:tc>
      </w:tr>
      <w:tr w:rsidR="001677D0" w:rsidRPr="001677D0" w14:paraId="687EF5C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CBF24B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1300</w:t>
            </w:r>
          </w:p>
        </w:tc>
        <w:tc>
          <w:tcPr>
            <w:tcW w:w="4819" w:type="dxa"/>
            <w:tcBorders>
              <w:top w:val="nil"/>
              <w:left w:val="nil"/>
              <w:bottom w:val="single" w:sz="4" w:space="0" w:color="auto"/>
              <w:right w:val="single" w:sz="4" w:space="0" w:color="auto"/>
            </w:tcBorders>
            <w:shd w:val="clear" w:color="auto" w:fill="auto"/>
            <w:noWrap/>
            <w:vAlign w:val="center"/>
          </w:tcPr>
          <w:p w14:paraId="1BF0307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3.放款管理不當，缺乏確實償債來源</w:t>
            </w:r>
          </w:p>
        </w:tc>
      </w:tr>
      <w:tr w:rsidR="001677D0" w:rsidRPr="001677D0" w14:paraId="4DEEC26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9A6C86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1400</w:t>
            </w:r>
          </w:p>
        </w:tc>
        <w:tc>
          <w:tcPr>
            <w:tcW w:w="4819" w:type="dxa"/>
            <w:tcBorders>
              <w:top w:val="nil"/>
              <w:left w:val="nil"/>
              <w:bottom w:val="single" w:sz="4" w:space="0" w:color="auto"/>
              <w:right w:val="single" w:sz="4" w:space="0" w:color="auto"/>
            </w:tcBorders>
            <w:shd w:val="clear" w:color="auto" w:fill="auto"/>
            <w:noWrap/>
            <w:vAlign w:val="center"/>
          </w:tcPr>
          <w:p w14:paraId="3E61EDD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4.其它</w:t>
            </w:r>
          </w:p>
        </w:tc>
      </w:tr>
      <w:tr w:rsidR="001677D0" w:rsidRPr="001677D0" w14:paraId="344C4C1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BA3B23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2000</w:t>
            </w:r>
          </w:p>
        </w:tc>
        <w:tc>
          <w:tcPr>
            <w:tcW w:w="4819" w:type="dxa"/>
            <w:tcBorders>
              <w:top w:val="nil"/>
              <w:left w:val="nil"/>
              <w:bottom w:val="single" w:sz="4" w:space="0" w:color="auto"/>
              <w:right w:val="single" w:sz="4" w:space="0" w:color="auto"/>
            </w:tcBorders>
            <w:shd w:val="clear" w:color="auto" w:fill="auto"/>
            <w:noWrap/>
            <w:vAlign w:val="center"/>
          </w:tcPr>
          <w:p w14:paraId="31F8E3EA"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(二)借款人經營缺失</w:t>
            </w:r>
          </w:p>
        </w:tc>
      </w:tr>
      <w:tr w:rsidR="001677D0" w:rsidRPr="001677D0" w14:paraId="1D84D21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E10F902"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2100</w:t>
            </w:r>
          </w:p>
        </w:tc>
        <w:tc>
          <w:tcPr>
            <w:tcW w:w="4819" w:type="dxa"/>
            <w:tcBorders>
              <w:top w:val="nil"/>
              <w:left w:val="nil"/>
              <w:bottom w:val="single" w:sz="4" w:space="0" w:color="auto"/>
              <w:right w:val="single" w:sz="4" w:space="0" w:color="auto"/>
            </w:tcBorders>
            <w:shd w:val="clear" w:color="auto" w:fill="auto"/>
            <w:noWrap/>
            <w:vAlign w:val="center"/>
          </w:tcPr>
          <w:p w14:paraId="1C2DA0F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1.惡性倒閉</w:t>
            </w:r>
          </w:p>
        </w:tc>
      </w:tr>
      <w:tr w:rsidR="001677D0" w:rsidRPr="001677D0" w14:paraId="2E5089D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B7D66B9"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2200</w:t>
            </w:r>
          </w:p>
        </w:tc>
        <w:tc>
          <w:tcPr>
            <w:tcW w:w="4819" w:type="dxa"/>
            <w:tcBorders>
              <w:top w:val="nil"/>
              <w:left w:val="nil"/>
              <w:bottom w:val="single" w:sz="4" w:space="0" w:color="auto"/>
              <w:right w:val="single" w:sz="4" w:space="0" w:color="auto"/>
            </w:tcBorders>
            <w:shd w:val="clear" w:color="auto" w:fill="auto"/>
            <w:noWrap/>
            <w:vAlign w:val="center"/>
          </w:tcPr>
          <w:p w14:paraId="64DA85EC"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2.資金短</w:t>
            </w:r>
            <w:proofErr w:type="gramStart"/>
            <w:r w:rsidRPr="001677D0">
              <w:rPr>
                <w:rFonts w:ascii="標楷體" w:eastAsia="標楷體" w:hAnsi="標楷體" w:hint="eastAsia"/>
              </w:rPr>
              <w:t>絀</w:t>
            </w:r>
            <w:proofErr w:type="gramEnd"/>
            <w:r w:rsidRPr="001677D0">
              <w:rPr>
                <w:rFonts w:ascii="標楷體" w:eastAsia="標楷體" w:hAnsi="標楷體" w:hint="eastAsia"/>
              </w:rPr>
              <w:t>，周轉失靈</w:t>
            </w:r>
          </w:p>
        </w:tc>
      </w:tr>
      <w:tr w:rsidR="001677D0" w:rsidRPr="001677D0" w14:paraId="55AD11E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2C51EE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2300</w:t>
            </w:r>
          </w:p>
        </w:tc>
        <w:tc>
          <w:tcPr>
            <w:tcW w:w="4819" w:type="dxa"/>
            <w:tcBorders>
              <w:top w:val="nil"/>
              <w:left w:val="nil"/>
              <w:bottom w:val="single" w:sz="4" w:space="0" w:color="auto"/>
              <w:right w:val="single" w:sz="4" w:space="0" w:color="auto"/>
            </w:tcBorders>
            <w:shd w:val="clear" w:color="auto" w:fill="auto"/>
            <w:noWrap/>
            <w:vAlign w:val="center"/>
          </w:tcPr>
          <w:p w14:paraId="3F3E576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3.過度擴充，財務經營無法配合</w:t>
            </w:r>
          </w:p>
        </w:tc>
      </w:tr>
      <w:tr w:rsidR="001677D0" w:rsidRPr="001677D0" w14:paraId="6567914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B9540F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2400</w:t>
            </w:r>
          </w:p>
        </w:tc>
        <w:tc>
          <w:tcPr>
            <w:tcW w:w="4819" w:type="dxa"/>
            <w:tcBorders>
              <w:top w:val="nil"/>
              <w:left w:val="nil"/>
              <w:bottom w:val="single" w:sz="4" w:space="0" w:color="auto"/>
              <w:right w:val="single" w:sz="4" w:space="0" w:color="auto"/>
            </w:tcBorders>
            <w:shd w:val="clear" w:color="auto" w:fill="auto"/>
            <w:noWrap/>
            <w:vAlign w:val="center"/>
          </w:tcPr>
          <w:p w14:paraId="57EACA81"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4.尚未辦妥展期手續</w:t>
            </w:r>
          </w:p>
        </w:tc>
      </w:tr>
      <w:tr w:rsidR="001677D0" w:rsidRPr="001677D0" w14:paraId="08FE30B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13E1A0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2500</w:t>
            </w:r>
          </w:p>
        </w:tc>
        <w:tc>
          <w:tcPr>
            <w:tcW w:w="4819" w:type="dxa"/>
            <w:tcBorders>
              <w:top w:val="nil"/>
              <w:left w:val="nil"/>
              <w:bottom w:val="single" w:sz="4" w:space="0" w:color="auto"/>
              <w:right w:val="single" w:sz="4" w:space="0" w:color="auto"/>
            </w:tcBorders>
            <w:shd w:val="clear" w:color="auto" w:fill="auto"/>
            <w:noWrap/>
            <w:vAlign w:val="center"/>
          </w:tcPr>
          <w:p w14:paraId="56795D54"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5.借款人轉投資失敗</w:t>
            </w:r>
          </w:p>
        </w:tc>
      </w:tr>
      <w:tr w:rsidR="001677D0" w:rsidRPr="001677D0" w14:paraId="2EAC6B1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AA0989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2600</w:t>
            </w:r>
          </w:p>
        </w:tc>
        <w:tc>
          <w:tcPr>
            <w:tcW w:w="4819" w:type="dxa"/>
            <w:tcBorders>
              <w:top w:val="nil"/>
              <w:left w:val="nil"/>
              <w:bottom w:val="single" w:sz="4" w:space="0" w:color="auto"/>
              <w:right w:val="single" w:sz="4" w:space="0" w:color="auto"/>
            </w:tcBorders>
            <w:shd w:val="clear" w:color="auto" w:fill="auto"/>
            <w:noWrap/>
            <w:vAlign w:val="center"/>
          </w:tcPr>
          <w:p w14:paraId="1E0B32E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6.其它</w:t>
            </w:r>
          </w:p>
        </w:tc>
      </w:tr>
      <w:tr w:rsidR="001677D0" w:rsidRPr="001677D0" w14:paraId="2135405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793FF8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3000</w:t>
            </w:r>
          </w:p>
        </w:tc>
        <w:tc>
          <w:tcPr>
            <w:tcW w:w="4819" w:type="dxa"/>
            <w:tcBorders>
              <w:top w:val="nil"/>
              <w:left w:val="nil"/>
              <w:bottom w:val="single" w:sz="4" w:space="0" w:color="auto"/>
              <w:right w:val="single" w:sz="4" w:space="0" w:color="auto"/>
            </w:tcBorders>
            <w:shd w:val="clear" w:color="auto" w:fill="auto"/>
            <w:noWrap/>
            <w:vAlign w:val="center"/>
          </w:tcPr>
          <w:p w14:paraId="73BFD402"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(三)外來因素影響借款人經營失常</w:t>
            </w:r>
          </w:p>
        </w:tc>
      </w:tr>
      <w:tr w:rsidR="001677D0" w:rsidRPr="001677D0" w14:paraId="0347573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2F348D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3100</w:t>
            </w:r>
          </w:p>
        </w:tc>
        <w:tc>
          <w:tcPr>
            <w:tcW w:w="4819" w:type="dxa"/>
            <w:tcBorders>
              <w:top w:val="nil"/>
              <w:left w:val="nil"/>
              <w:bottom w:val="single" w:sz="4" w:space="0" w:color="auto"/>
              <w:right w:val="single" w:sz="4" w:space="0" w:color="auto"/>
            </w:tcBorders>
            <w:shd w:val="clear" w:color="auto" w:fill="auto"/>
            <w:noWrap/>
            <w:vAlign w:val="center"/>
          </w:tcPr>
          <w:p w14:paraId="1A3F23A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1.行業景氣突變</w:t>
            </w:r>
          </w:p>
        </w:tc>
      </w:tr>
      <w:tr w:rsidR="001677D0" w:rsidRPr="001677D0" w14:paraId="3F520A2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2E9D6DC"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3200</w:t>
            </w:r>
          </w:p>
        </w:tc>
        <w:tc>
          <w:tcPr>
            <w:tcW w:w="4819" w:type="dxa"/>
            <w:tcBorders>
              <w:top w:val="nil"/>
              <w:left w:val="nil"/>
              <w:bottom w:val="single" w:sz="4" w:space="0" w:color="auto"/>
              <w:right w:val="single" w:sz="4" w:space="0" w:color="auto"/>
            </w:tcBorders>
            <w:shd w:val="clear" w:color="auto" w:fill="auto"/>
            <w:noWrap/>
            <w:vAlign w:val="center"/>
          </w:tcPr>
          <w:p w14:paraId="3FE495C2"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2.關係企業經營不善影響</w:t>
            </w:r>
          </w:p>
        </w:tc>
      </w:tr>
      <w:tr w:rsidR="001677D0" w:rsidRPr="001677D0" w14:paraId="686C9DAA"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95CF38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3300</w:t>
            </w:r>
          </w:p>
        </w:tc>
        <w:tc>
          <w:tcPr>
            <w:tcW w:w="4819" w:type="dxa"/>
            <w:tcBorders>
              <w:top w:val="nil"/>
              <w:left w:val="nil"/>
              <w:bottom w:val="single" w:sz="4" w:space="0" w:color="auto"/>
              <w:right w:val="single" w:sz="4" w:space="0" w:color="auto"/>
            </w:tcBorders>
            <w:shd w:val="clear" w:color="auto" w:fill="auto"/>
            <w:noWrap/>
            <w:vAlign w:val="center"/>
          </w:tcPr>
          <w:p w14:paraId="0DF76F11"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3.其他企業經營不善影響</w:t>
            </w:r>
          </w:p>
        </w:tc>
      </w:tr>
      <w:tr w:rsidR="001677D0" w:rsidRPr="001677D0" w14:paraId="4B559EA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9E96F55"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3400</w:t>
            </w:r>
          </w:p>
        </w:tc>
        <w:tc>
          <w:tcPr>
            <w:tcW w:w="4819" w:type="dxa"/>
            <w:tcBorders>
              <w:top w:val="nil"/>
              <w:left w:val="nil"/>
              <w:bottom w:val="single" w:sz="4" w:space="0" w:color="auto"/>
              <w:right w:val="single" w:sz="4" w:space="0" w:color="auto"/>
            </w:tcBorders>
            <w:shd w:val="clear" w:color="auto" w:fill="auto"/>
            <w:noWrap/>
            <w:vAlign w:val="center"/>
          </w:tcPr>
          <w:p w14:paraId="7B60CAE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4.其它</w:t>
            </w:r>
          </w:p>
        </w:tc>
      </w:tr>
      <w:tr w:rsidR="001677D0" w:rsidRPr="001677D0" w14:paraId="7588CB2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EB4E55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4000</w:t>
            </w:r>
          </w:p>
        </w:tc>
        <w:tc>
          <w:tcPr>
            <w:tcW w:w="4819" w:type="dxa"/>
            <w:tcBorders>
              <w:top w:val="nil"/>
              <w:left w:val="nil"/>
              <w:bottom w:val="single" w:sz="4" w:space="0" w:color="auto"/>
              <w:right w:val="single" w:sz="4" w:space="0" w:color="auto"/>
            </w:tcBorders>
            <w:shd w:val="clear" w:color="auto" w:fill="auto"/>
            <w:noWrap/>
            <w:vAlign w:val="center"/>
          </w:tcPr>
          <w:p w14:paraId="6CCFA8BA"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(四)其它</w:t>
            </w:r>
          </w:p>
        </w:tc>
      </w:tr>
      <w:tr w:rsidR="001677D0" w:rsidRPr="001677D0" w14:paraId="69880EC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BE65A15"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4100</w:t>
            </w:r>
          </w:p>
        </w:tc>
        <w:tc>
          <w:tcPr>
            <w:tcW w:w="4819" w:type="dxa"/>
            <w:tcBorders>
              <w:top w:val="nil"/>
              <w:left w:val="nil"/>
              <w:bottom w:val="single" w:sz="4" w:space="0" w:color="auto"/>
              <w:right w:val="single" w:sz="4" w:space="0" w:color="auto"/>
            </w:tcBorders>
            <w:shd w:val="clear" w:color="auto" w:fill="auto"/>
            <w:noWrap/>
            <w:vAlign w:val="center"/>
          </w:tcPr>
          <w:p w14:paraId="6F1A930B"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1.協議展期後無法履約</w:t>
            </w:r>
          </w:p>
        </w:tc>
      </w:tr>
      <w:tr w:rsidR="001677D0" w:rsidRPr="001677D0" w14:paraId="3A70E9D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3AB8C7C"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4200</w:t>
            </w:r>
          </w:p>
        </w:tc>
        <w:tc>
          <w:tcPr>
            <w:tcW w:w="4819" w:type="dxa"/>
            <w:tcBorders>
              <w:top w:val="nil"/>
              <w:left w:val="nil"/>
              <w:bottom w:val="single" w:sz="4" w:space="0" w:color="auto"/>
              <w:right w:val="single" w:sz="4" w:space="0" w:color="auto"/>
            </w:tcBorders>
            <w:shd w:val="clear" w:color="auto" w:fill="auto"/>
            <w:noWrap/>
            <w:vAlign w:val="center"/>
          </w:tcPr>
          <w:p w14:paraId="073940A0"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2.滯延利息及各項費用轉列催收款</w:t>
            </w:r>
          </w:p>
        </w:tc>
      </w:tr>
      <w:tr w:rsidR="005A50AB" w:rsidRPr="001677D0" w14:paraId="1D08857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8C8451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4300</w:t>
            </w:r>
          </w:p>
        </w:tc>
        <w:tc>
          <w:tcPr>
            <w:tcW w:w="4819" w:type="dxa"/>
            <w:tcBorders>
              <w:top w:val="nil"/>
              <w:left w:val="nil"/>
              <w:bottom w:val="single" w:sz="4" w:space="0" w:color="auto"/>
              <w:right w:val="single" w:sz="4" w:space="0" w:color="auto"/>
            </w:tcBorders>
            <w:shd w:val="clear" w:color="auto" w:fill="auto"/>
            <w:noWrap/>
            <w:vAlign w:val="center"/>
          </w:tcPr>
          <w:p w14:paraId="560F1E41"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3.其它</w:t>
            </w:r>
          </w:p>
        </w:tc>
      </w:tr>
    </w:tbl>
    <w:p w14:paraId="6AF52EF9" w14:textId="77777777" w:rsidR="005A50AB" w:rsidRPr="001677D0" w:rsidRDefault="005A50AB" w:rsidP="005A50AB">
      <w:pPr>
        <w:tabs>
          <w:tab w:val="left" w:pos="788"/>
        </w:tabs>
        <w:ind w:leftChars="300" w:left="720"/>
        <w:rPr>
          <w:rFonts w:ascii="標楷體" w:eastAsia="標楷體" w:hAnsi="標楷體"/>
        </w:rPr>
      </w:pPr>
    </w:p>
    <w:p w14:paraId="5B17F340" w14:textId="77777777" w:rsidR="00CB7D59" w:rsidRPr="001677D0" w:rsidRDefault="00CB7D59" w:rsidP="005A50AB">
      <w:pPr>
        <w:tabs>
          <w:tab w:val="left" w:pos="788"/>
        </w:tabs>
        <w:ind w:leftChars="300" w:left="720"/>
        <w:rPr>
          <w:rFonts w:ascii="標楷體" w:eastAsia="標楷體" w:hAnsi="標楷體"/>
        </w:rPr>
      </w:pPr>
    </w:p>
    <w:p w14:paraId="40DBD490" w14:textId="77777777" w:rsidR="00CB7D59" w:rsidRPr="001677D0" w:rsidRDefault="00CB7D59" w:rsidP="005A50AB">
      <w:pPr>
        <w:tabs>
          <w:tab w:val="left" w:pos="788"/>
        </w:tabs>
        <w:ind w:leftChars="300" w:left="720"/>
        <w:rPr>
          <w:rFonts w:ascii="標楷體" w:eastAsia="標楷體" w:hAnsi="標楷體"/>
        </w:rPr>
      </w:pPr>
    </w:p>
    <w:p w14:paraId="4C766AE2" w14:textId="77777777" w:rsidR="00CB7D59" w:rsidRPr="001677D0" w:rsidRDefault="00CB7D59" w:rsidP="005A50AB">
      <w:pPr>
        <w:tabs>
          <w:tab w:val="left" w:pos="788"/>
        </w:tabs>
        <w:ind w:leftChars="300" w:left="720"/>
        <w:rPr>
          <w:rFonts w:ascii="標楷體" w:eastAsia="標楷體" w:hAnsi="標楷體"/>
        </w:rPr>
      </w:pPr>
    </w:p>
    <w:p w14:paraId="75EF4062" w14:textId="77777777" w:rsidR="00CB7D59" w:rsidRPr="001677D0" w:rsidRDefault="00CB7D59" w:rsidP="005A50AB">
      <w:pPr>
        <w:tabs>
          <w:tab w:val="left" w:pos="788"/>
        </w:tabs>
        <w:ind w:leftChars="300" w:left="720"/>
        <w:rPr>
          <w:rFonts w:ascii="標楷體" w:eastAsia="標楷體" w:hAnsi="標楷體"/>
        </w:rPr>
      </w:pPr>
    </w:p>
    <w:p w14:paraId="7685D919" w14:textId="77777777" w:rsidR="00CB7D59" w:rsidRPr="001677D0" w:rsidRDefault="00CB7D59" w:rsidP="005A50AB">
      <w:pPr>
        <w:tabs>
          <w:tab w:val="left" w:pos="788"/>
        </w:tabs>
        <w:ind w:leftChars="300" w:left="720"/>
        <w:rPr>
          <w:rFonts w:ascii="標楷體" w:eastAsia="標楷體" w:hAnsi="標楷體"/>
        </w:rPr>
      </w:pPr>
    </w:p>
    <w:p w14:paraId="07E68AB3" w14:textId="77777777" w:rsidR="00CB7D59" w:rsidRPr="001677D0" w:rsidRDefault="00CB7D59" w:rsidP="005A50AB">
      <w:pPr>
        <w:tabs>
          <w:tab w:val="left" w:pos="788"/>
        </w:tabs>
        <w:ind w:leftChars="300" w:left="720"/>
        <w:rPr>
          <w:rFonts w:ascii="標楷體" w:eastAsia="標楷體" w:hAnsi="標楷體"/>
        </w:rPr>
      </w:pPr>
    </w:p>
    <w:p w14:paraId="326396D2" w14:textId="39BF9550" w:rsidR="005A50AB" w:rsidRPr="001677D0" w:rsidRDefault="005A50AB" w:rsidP="00787403">
      <w:pPr>
        <w:numPr>
          <w:ilvl w:val="0"/>
          <w:numId w:val="13"/>
        </w:numPr>
        <w:rPr>
          <w:rFonts w:ascii="標楷體" w:eastAsia="標楷體" w:hAnsi="標楷體"/>
        </w:rPr>
      </w:pPr>
      <w:r w:rsidRPr="001677D0">
        <w:rPr>
          <w:rFonts w:ascii="標楷體" w:eastAsia="標楷體" w:hAnsi="標楷體" w:hint="eastAsia"/>
        </w:rPr>
        <w:t>逾期增減-2減</w:t>
      </w:r>
      <w:r w:rsidRPr="001677D0">
        <w:rPr>
          <w:rFonts w:ascii="標楷體" w:eastAsia="標楷體" w:hAnsi="標楷體" w:hint="eastAsia"/>
          <w:lang w:eastAsia="zh-HK"/>
        </w:rPr>
        <w:t>少</w:t>
      </w:r>
      <w:r w:rsidRPr="001677D0">
        <w:rPr>
          <w:rFonts w:ascii="標楷體" w:eastAsia="標楷體" w:hAnsi="標楷體" w:cs="新細明體" w:hint="eastAsia"/>
          <w:kern w:val="0"/>
          <w:lang w:val="zh-TW"/>
        </w:rPr>
        <w:t xml:space="preserve"> ([L6605逾期新增減少原因維護</w:t>
      </w:r>
      <w:r w:rsidRPr="001677D0">
        <w:rPr>
          <w:rFonts w:ascii="標楷體" w:eastAsia="標楷體" w:hAnsi="標楷體" w:cs="新細明體"/>
          <w:kern w:val="0"/>
          <w:lang w:val="zh-TW"/>
        </w:rPr>
        <w:t>]</w:t>
      </w:r>
      <w:r w:rsidRPr="001677D0">
        <w:rPr>
          <w:rFonts w:ascii="標楷體" w:eastAsia="標楷體" w:hAnsi="標楷體" w:cs="新細明體" w:hint="eastAsia"/>
          <w:kern w:val="0"/>
          <w:lang w:val="zh-TW"/>
        </w:rPr>
        <w:t>設定)</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11BD5E45" w14:textId="77777777" w:rsidTr="0022279A">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9DCD0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0DD078F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705B286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28D63BE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1000</w:t>
            </w:r>
          </w:p>
        </w:tc>
        <w:tc>
          <w:tcPr>
            <w:tcW w:w="4819" w:type="dxa"/>
            <w:tcBorders>
              <w:top w:val="nil"/>
              <w:left w:val="nil"/>
              <w:bottom w:val="single" w:sz="4" w:space="0" w:color="auto"/>
              <w:right w:val="single" w:sz="4" w:space="0" w:color="auto"/>
            </w:tcBorders>
            <w:shd w:val="clear" w:color="auto" w:fill="auto"/>
            <w:noWrap/>
            <w:vAlign w:val="center"/>
            <w:hideMark/>
          </w:tcPr>
          <w:p w14:paraId="3DC60283"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w:t>
            </w:r>
            <w:proofErr w:type="gramStart"/>
            <w:r w:rsidRPr="001677D0">
              <w:rPr>
                <w:rFonts w:ascii="標楷體" w:eastAsia="標楷體" w:hAnsi="標楷體" w:hint="eastAsia"/>
              </w:rPr>
              <w:t>一</w:t>
            </w:r>
            <w:proofErr w:type="gramEnd"/>
            <w:r w:rsidRPr="001677D0">
              <w:rPr>
                <w:rFonts w:ascii="標楷體" w:eastAsia="標楷體" w:hAnsi="標楷體" w:hint="eastAsia"/>
              </w:rPr>
              <w:t>)現金清償</w:t>
            </w:r>
          </w:p>
        </w:tc>
      </w:tr>
      <w:tr w:rsidR="001677D0" w:rsidRPr="001677D0" w14:paraId="3D7EB38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74296522"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1100</w:t>
            </w:r>
          </w:p>
        </w:tc>
        <w:tc>
          <w:tcPr>
            <w:tcW w:w="4819" w:type="dxa"/>
            <w:tcBorders>
              <w:top w:val="nil"/>
              <w:left w:val="nil"/>
              <w:bottom w:val="single" w:sz="4" w:space="0" w:color="auto"/>
              <w:right w:val="single" w:sz="4" w:space="0" w:color="auto"/>
            </w:tcBorders>
            <w:shd w:val="clear" w:color="auto" w:fill="auto"/>
            <w:noWrap/>
            <w:vAlign w:val="center"/>
            <w:hideMark/>
          </w:tcPr>
          <w:p w14:paraId="7319BD43"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1.由借款人清償</w:t>
            </w:r>
          </w:p>
        </w:tc>
      </w:tr>
      <w:tr w:rsidR="001677D0" w:rsidRPr="001677D0" w14:paraId="73C2BF3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40BAAD3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1200</w:t>
            </w:r>
          </w:p>
        </w:tc>
        <w:tc>
          <w:tcPr>
            <w:tcW w:w="4819" w:type="dxa"/>
            <w:tcBorders>
              <w:top w:val="nil"/>
              <w:left w:val="nil"/>
              <w:bottom w:val="single" w:sz="4" w:space="0" w:color="auto"/>
              <w:right w:val="single" w:sz="4" w:space="0" w:color="auto"/>
            </w:tcBorders>
            <w:shd w:val="clear" w:color="auto" w:fill="auto"/>
            <w:noWrap/>
            <w:vAlign w:val="center"/>
            <w:hideMark/>
          </w:tcPr>
          <w:p w14:paraId="549503E1"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2.由保證人或第三者代為清償</w:t>
            </w:r>
          </w:p>
        </w:tc>
      </w:tr>
      <w:tr w:rsidR="001677D0" w:rsidRPr="001677D0" w14:paraId="72B0C3B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112E2062"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1300</w:t>
            </w:r>
          </w:p>
        </w:tc>
        <w:tc>
          <w:tcPr>
            <w:tcW w:w="4819" w:type="dxa"/>
            <w:tcBorders>
              <w:top w:val="nil"/>
              <w:left w:val="nil"/>
              <w:bottom w:val="single" w:sz="4" w:space="0" w:color="auto"/>
              <w:right w:val="single" w:sz="4" w:space="0" w:color="auto"/>
            </w:tcBorders>
            <w:shd w:val="clear" w:color="auto" w:fill="auto"/>
            <w:noWrap/>
            <w:vAlign w:val="center"/>
            <w:hideMark/>
          </w:tcPr>
          <w:p w14:paraId="319D180F"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3.處分押品收回</w:t>
            </w:r>
          </w:p>
        </w:tc>
      </w:tr>
      <w:tr w:rsidR="001677D0" w:rsidRPr="001677D0" w14:paraId="5A2F4D3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02518CF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1400</w:t>
            </w:r>
          </w:p>
        </w:tc>
        <w:tc>
          <w:tcPr>
            <w:tcW w:w="4819" w:type="dxa"/>
            <w:tcBorders>
              <w:top w:val="nil"/>
              <w:left w:val="nil"/>
              <w:bottom w:val="single" w:sz="4" w:space="0" w:color="auto"/>
              <w:right w:val="single" w:sz="4" w:space="0" w:color="auto"/>
            </w:tcBorders>
            <w:shd w:val="clear" w:color="auto" w:fill="auto"/>
            <w:noWrap/>
            <w:vAlign w:val="center"/>
            <w:hideMark/>
          </w:tcPr>
          <w:p w14:paraId="0D99A3D8"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4.由保險公司賠付</w:t>
            </w:r>
          </w:p>
        </w:tc>
      </w:tr>
      <w:tr w:rsidR="001677D0" w:rsidRPr="001677D0" w14:paraId="7BFB905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63B22D37"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2000</w:t>
            </w:r>
          </w:p>
        </w:tc>
        <w:tc>
          <w:tcPr>
            <w:tcW w:w="4819" w:type="dxa"/>
            <w:tcBorders>
              <w:top w:val="nil"/>
              <w:left w:val="nil"/>
              <w:bottom w:val="single" w:sz="4" w:space="0" w:color="auto"/>
              <w:right w:val="single" w:sz="4" w:space="0" w:color="auto"/>
            </w:tcBorders>
            <w:shd w:val="clear" w:color="auto" w:fill="auto"/>
            <w:noWrap/>
            <w:vAlign w:val="center"/>
            <w:hideMark/>
          </w:tcPr>
          <w:p w14:paraId="457D88F2"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(二)協議或專案輔導</w:t>
            </w:r>
            <w:proofErr w:type="gramStart"/>
            <w:r w:rsidRPr="001677D0">
              <w:rPr>
                <w:rFonts w:ascii="標楷體" w:eastAsia="標楷體" w:hAnsi="標楷體" w:hint="eastAsia"/>
              </w:rPr>
              <w:t>于</w:t>
            </w:r>
            <w:proofErr w:type="gramEnd"/>
            <w:r w:rsidRPr="001677D0">
              <w:rPr>
                <w:rFonts w:ascii="標楷體" w:eastAsia="標楷體" w:hAnsi="標楷體" w:hint="eastAsia"/>
              </w:rPr>
              <w:t>以展期</w:t>
            </w:r>
          </w:p>
        </w:tc>
      </w:tr>
      <w:tr w:rsidR="001677D0" w:rsidRPr="001677D0" w14:paraId="5DB3ACE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7CDC5C8C"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3000</w:t>
            </w:r>
          </w:p>
        </w:tc>
        <w:tc>
          <w:tcPr>
            <w:tcW w:w="4819" w:type="dxa"/>
            <w:tcBorders>
              <w:top w:val="nil"/>
              <w:left w:val="nil"/>
              <w:bottom w:val="single" w:sz="4" w:space="0" w:color="auto"/>
              <w:right w:val="single" w:sz="4" w:space="0" w:color="auto"/>
            </w:tcBorders>
            <w:shd w:val="clear" w:color="auto" w:fill="auto"/>
            <w:noWrap/>
            <w:vAlign w:val="center"/>
            <w:hideMark/>
          </w:tcPr>
          <w:p w14:paraId="2CD76112"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(三)由第三者承受債務</w:t>
            </w:r>
          </w:p>
        </w:tc>
      </w:tr>
      <w:tr w:rsidR="001677D0" w:rsidRPr="001677D0" w14:paraId="41AFE57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50FD110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4000</w:t>
            </w:r>
          </w:p>
        </w:tc>
        <w:tc>
          <w:tcPr>
            <w:tcW w:w="4819" w:type="dxa"/>
            <w:tcBorders>
              <w:top w:val="nil"/>
              <w:left w:val="nil"/>
              <w:bottom w:val="single" w:sz="4" w:space="0" w:color="auto"/>
              <w:right w:val="single" w:sz="4" w:space="0" w:color="auto"/>
            </w:tcBorders>
            <w:shd w:val="clear" w:color="auto" w:fill="auto"/>
            <w:noWrap/>
            <w:vAlign w:val="center"/>
            <w:hideMark/>
          </w:tcPr>
          <w:p w14:paraId="17841896"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(四)由貸放單位承受擔保品</w:t>
            </w:r>
          </w:p>
        </w:tc>
      </w:tr>
      <w:tr w:rsidR="001677D0" w:rsidRPr="001677D0" w14:paraId="1E98480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14020DAD"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5000</w:t>
            </w:r>
          </w:p>
        </w:tc>
        <w:tc>
          <w:tcPr>
            <w:tcW w:w="4819" w:type="dxa"/>
            <w:tcBorders>
              <w:top w:val="nil"/>
              <w:left w:val="nil"/>
              <w:bottom w:val="single" w:sz="4" w:space="0" w:color="auto"/>
              <w:right w:val="single" w:sz="4" w:space="0" w:color="auto"/>
            </w:tcBorders>
            <w:shd w:val="clear" w:color="auto" w:fill="auto"/>
            <w:noWrap/>
            <w:vAlign w:val="center"/>
            <w:hideMark/>
          </w:tcPr>
          <w:p w14:paraId="2DD34F5C"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(五)重整、和解</w:t>
            </w:r>
          </w:p>
        </w:tc>
      </w:tr>
      <w:tr w:rsidR="001677D0" w:rsidRPr="001677D0" w14:paraId="3D20BC6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530FF295"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6000</w:t>
            </w:r>
          </w:p>
        </w:tc>
        <w:tc>
          <w:tcPr>
            <w:tcW w:w="4819" w:type="dxa"/>
            <w:tcBorders>
              <w:top w:val="nil"/>
              <w:left w:val="nil"/>
              <w:bottom w:val="single" w:sz="4" w:space="0" w:color="auto"/>
              <w:right w:val="single" w:sz="4" w:space="0" w:color="auto"/>
            </w:tcBorders>
            <w:shd w:val="clear" w:color="auto" w:fill="auto"/>
            <w:noWrap/>
            <w:vAlign w:val="center"/>
            <w:hideMark/>
          </w:tcPr>
          <w:p w14:paraId="25DA2741"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(六)呆帳轉銷</w:t>
            </w:r>
          </w:p>
        </w:tc>
      </w:tr>
      <w:tr w:rsidR="005A50AB" w:rsidRPr="001677D0" w14:paraId="4A32477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hideMark/>
          </w:tcPr>
          <w:p w14:paraId="2BE7D84A"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7000</w:t>
            </w:r>
          </w:p>
        </w:tc>
        <w:tc>
          <w:tcPr>
            <w:tcW w:w="4819" w:type="dxa"/>
            <w:tcBorders>
              <w:top w:val="nil"/>
              <w:left w:val="nil"/>
              <w:bottom w:val="single" w:sz="4" w:space="0" w:color="auto"/>
              <w:right w:val="single" w:sz="4" w:space="0" w:color="auto"/>
            </w:tcBorders>
            <w:shd w:val="clear" w:color="auto" w:fill="auto"/>
            <w:noWrap/>
            <w:vAlign w:val="center"/>
            <w:hideMark/>
          </w:tcPr>
          <w:p w14:paraId="78615CCE" w14:textId="77777777" w:rsidR="005A50AB" w:rsidRPr="001677D0" w:rsidRDefault="005A50AB" w:rsidP="007E2411">
            <w:pPr>
              <w:widowControl/>
              <w:rPr>
                <w:rFonts w:ascii="標楷體" w:eastAsia="標楷體" w:hAnsi="標楷體" w:cs="新細明體"/>
                <w:kern w:val="0"/>
              </w:rPr>
            </w:pPr>
            <w:r w:rsidRPr="001677D0">
              <w:rPr>
                <w:rFonts w:ascii="標楷體" w:eastAsia="標楷體" w:hAnsi="標楷體" w:hint="eastAsia"/>
              </w:rPr>
              <w:t>(七)其它</w:t>
            </w:r>
          </w:p>
        </w:tc>
      </w:tr>
    </w:tbl>
    <w:p w14:paraId="16FA9478" w14:textId="77777777" w:rsidR="00633382" w:rsidRPr="001677D0" w:rsidRDefault="00633382" w:rsidP="00633382">
      <w:pPr>
        <w:tabs>
          <w:tab w:val="left" w:pos="788"/>
        </w:tabs>
        <w:ind w:leftChars="300" w:left="720"/>
        <w:rPr>
          <w:rFonts w:ascii="標楷體" w:eastAsia="標楷體" w:hAnsi="標楷體"/>
        </w:rPr>
      </w:pPr>
    </w:p>
    <w:p w14:paraId="70E2D437" w14:textId="77777777" w:rsidR="00E5128C" w:rsidRPr="001677D0" w:rsidRDefault="00E5128C" w:rsidP="00787403">
      <w:pPr>
        <w:pStyle w:val="af9"/>
        <w:numPr>
          <w:ilvl w:val="0"/>
          <w:numId w:val="13"/>
        </w:numPr>
        <w:ind w:leftChars="0"/>
        <w:rPr>
          <w:rFonts w:ascii="標楷體" w:eastAsia="標楷體" w:hAnsi="標楷體"/>
        </w:rPr>
      </w:pPr>
      <w:r w:rsidRPr="001677D0">
        <w:rPr>
          <w:rFonts w:ascii="標楷體" w:eastAsia="標楷體" w:hAnsi="標楷體" w:hint="eastAsia"/>
        </w:rPr>
        <w:t>暫收及</w:t>
      </w:r>
      <w:proofErr w:type="gramStart"/>
      <w:r w:rsidRPr="001677D0">
        <w:rPr>
          <w:rFonts w:ascii="標楷體" w:eastAsia="標楷體" w:hAnsi="標楷體" w:hint="eastAsia"/>
        </w:rPr>
        <w:t>待結轉帳項科子</w:t>
      </w:r>
      <w:proofErr w:type="gramEnd"/>
      <w:r w:rsidRPr="001677D0">
        <w:rPr>
          <w:rFonts w:ascii="標楷體" w:eastAsia="標楷體" w:hAnsi="標楷體" w:hint="eastAsia"/>
        </w:rPr>
        <w:t>細目</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05EFE384" w14:textId="77777777" w:rsidTr="00633382">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F42E67"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5AA4F8F6"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10359697"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5EF7F2E0"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rPr>
              <w:t>00</w:t>
            </w:r>
          </w:p>
        </w:tc>
        <w:tc>
          <w:tcPr>
            <w:tcW w:w="4819" w:type="dxa"/>
            <w:tcBorders>
              <w:top w:val="nil"/>
              <w:left w:val="nil"/>
              <w:bottom w:val="single" w:sz="4" w:space="0" w:color="auto"/>
              <w:right w:val="single" w:sz="4" w:space="0" w:color="auto"/>
            </w:tcBorders>
            <w:shd w:val="clear" w:color="auto" w:fill="auto"/>
            <w:noWrap/>
            <w:hideMark/>
          </w:tcPr>
          <w:p w14:paraId="692D76DB"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hint="eastAsia"/>
              </w:rPr>
              <w:t>暫收</w:t>
            </w:r>
            <w:proofErr w:type="gramStart"/>
            <w:r w:rsidRPr="001677D0">
              <w:rPr>
                <w:rFonts w:ascii="標楷體" w:eastAsia="標楷體" w:hAnsi="標楷體" w:hint="eastAsia"/>
              </w:rPr>
              <w:t>及待結轉帳項－非核心</w:t>
            </w:r>
            <w:proofErr w:type="gramEnd"/>
            <w:r w:rsidRPr="001677D0">
              <w:rPr>
                <w:rFonts w:ascii="標楷體" w:eastAsia="標楷體" w:hAnsi="標楷體" w:hint="eastAsia"/>
              </w:rPr>
              <w:t>資金運用</w:t>
            </w:r>
          </w:p>
        </w:tc>
      </w:tr>
      <w:tr w:rsidR="001677D0" w:rsidRPr="001677D0" w14:paraId="4619BE5B"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72DEC8F6"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rPr>
              <w:t>01</w:t>
            </w:r>
          </w:p>
        </w:tc>
        <w:tc>
          <w:tcPr>
            <w:tcW w:w="4819" w:type="dxa"/>
            <w:tcBorders>
              <w:top w:val="nil"/>
              <w:left w:val="nil"/>
              <w:bottom w:val="single" w:sz="4" w:space="0" w:color="auto"/>
              <w:right w:val="single" w:sz="4" w:space="0" w:color="auto"/>
            </w:tcBorders>
            <w:shd w:val="clear" w:color="auto" w:fill="auto"/>
            <w:noWrap/>
            <w:hideMark/>
          </w:tcPr>
          <w:p w14:paraId="67D088B7"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hint="eastAsia"/>
              </w:rPr>
              <w:t>暫收</w:t>
            </w:r>
            <w:proofErr w:type="gramStart"/>
            <w:r w:rsidRPr="001677D0">
              <w:rPr>
                <w:rFonts w:ascii="標楷體" w:eastAsia="標楷體" w:hAnsi="標楷體" w:hint="eastAsia"/>
              </w:rPr>
              <w:t>及待結轉帳</w:t>
            </w:r>
            <w:proofErr w:type="gramEnd"/>
            <w:r w:rsidRPr="001677D0">
              <w:rPr>
                <w:rFonts w:ascii="標楷體" w:eastAsia="標楷體" w:hAnsi="標楷體" w:hint="eastAsia"/>
              </w:rPr>
              <w:t>項－擔保放款　可抵繳</w:t>
            </w:r>
          </w:p>
        </w:tc>
      </w:tr>
      <w:tr w:rsidR="001677D0" w:rsidRPr="001677D0" w14:paraId="0C3EBE99"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64A875C9"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rPr>
              <w:t>02</w:t>
            </w:r>
          </w:p>
        </w:tc>
        <w:tc>
          <w:tcPr>
            <w:tcW w:w="4819" w:type="dxa"/>
            <w:tcBorders>
              <w:top w:val="nil"/>
              <w:left w:val="nil"/>
              <w:bottom w:val="single" w:sz="4" w:space="0" w:color="auto"/>
              <w:right w:val="single" w:sz="4" w:space="0" w:color="auto"/>
            </w:tcBorders>
            <w:shd w:val="clear" w:color="auto" w:fill="auto"/>
            <w:noWrap/>
            <w:hideMark/>
          </w:tcPr>
          <w:p w14:paraId="2DBB79DC"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hint="eastAsia"/>
              </w:rPr>
              <w:t>暫收</w:t>
            </w:r>
            <w:proofErr w:type="gramStart"/>
            <w:r w:rsidRPr="001677D0">
              <w:rPr>
                <w:rFonts w:ascii="標楷體" w:eastAsia="標楷體" w:hAnsi="標楷體" w:hint="eastAsia"/>
              </w:rPr>
              <w:t>及待結轉帳</w:t>
            </w:r>
            <w:proofErr w:type="gramEnd"/>
            <w:r w:rsidRPr="001677D0">
              <w:rPr>
                <w:rFonts w:ascii="標楷體" w:eastAsia="標楷體" w:hAnsi="標楷體" w:hint="eastAsia"/>
              </w:rPr>
              <w:t>項－擔保放款　支票</w:t>
            </w:r>
          </w:p>
        </w:tc>
      </w:tr>
      <w:tr w:rsidR="001677D0" w:rsidRPr="001677D0" w14:paraId="2DEA4F4F"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5E22A69B"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rPr>
              <w:t>03</w:t>
            </w:r>
          </w:p>
        </w:tc>
        <w:tc>
          <w:tcPr>
            <w:tcW w:w="4819" w:type="dxa"/>
            <w:tcBorders>
              <w:top w:val="nil"/>
              <w:left w:val="nil"/>
              <w:bottom w:val="single" w:sz="4" w:space="0" w:color="auto"/>
              <w:right w:val="single" w:sz="4" w:space="0" w:color="auto"/>
            </w:tcBorders>
            <w:shd w:val="clear" w:color="auto" w:fill="auto"/>
            <w:noWrap/>
            <w:hideMark/>
          </w:tcPr>
          <w:p w14:paraId="725E7CE5"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hint="eastAsia"/>
              </w:rPr>
              <w:t>暫收</w:t>
            </w:r>
            <w:proofErr w:type="gramStart"/>
            <w:r w:rsidRPr="001677D0">
              <w:rPr>
                <w:rFonts w:ascii="標楷體" w:eastAsia="標楷體" w:hAnsi="標楷體" w:hint="eastAsia"/>
              </w:rPr>
              <w:t>及待結轉帳</w:t>
            </w:r>
            <w:proofErr w:type="gramEnd"/>
            <w:r w:rsidRPr="001677D0">
              <w:rPr>
                <w:rFonts w:ascii="標楷體" w:eastAsia="標楷體" w:hAnsi="標楷體" w:hint="eastAsia"/>
              </w:rPr>
              <w:t>項－擔保放款　員工扣薪</w:t>
            </w:r>
          </w:p>
        </w:tc>
      </w:tr>
      <w:tr w:rsidR="001677D0" w:rsidRPr="001677D0" w14:paraId="0D327A59"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10F155C1"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rPr>
              <w:t>04</w:t>
            </w:r>
          </w:p>
        </w:tc>
        <w:tc>
          <w:tcPr>
            <w:tcW w:w="4819" w:type="dxa"/>
            <w:tcBorders>
              <w:top w:val="nil"/>
              <w:left w:val="nil"/>
              <w:bottom w:val="single" w:sz="4" w:space="0" w:color="auto"/>
              <w:right w:val="single" w:sz="4" w:space="0" w:color="auto"/>
            </w:tcBorders>
            <w:shd w:val="clear" w:color="auto" w:fill="auto"/>
            <w:noWrap/>
            <w:hideMark/>
          </w:tcPr>
          <w:p w14:paraId="15738E9B"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hint="eastAsia"/>
              </w:rPr>
              <w:t>暫收</w:t>
            </w:r>
            <w:proofErr w:type="gramStart"/>
            <w:r w:rsidRPr="001677D0">
              <w:rPr>
                <w:rFonts w:ascii="標楷體" w:eastAsia="標楷體" w:hAnsi="標楷體" w:hint="eastAsia"/>
              </w:rPr>
              <w:t>及待結轉帳</w:t>
            </w:r>
            <w:proofErr w:type="gramEnd"/>
            <w:r w:rsidRPr="001677D0">
              <w:rPr>
                <w:rFonts w:ascii="標楷體" w:eastAsia="標楷體" w:hAnsi="標楷體" w:hint="eastAsia"/>
              </w:rPr>
              <w:t xml:space="preserve">項－擔保放款　</w:t>
            </w:r>
            <w:r w:rsidRPr="001677D0">
              <w:rPr>
                <w:rFonts w:ascii="標楷體" w:eastAsia="標楷體" w:hAnsi="標楷體"/>
              </w:rPr>
              <w:t>AML</w:t>
            </w:r>
            <w:r w:rsidRPr="001677D0">
              <w:rPr>
                <w:rFonts w:ascii="標楷體" w:eastAsia="標楷體" w:hAnsi="標楷體" w:hint="eastAsia"/>
              </w:rPr>
              <w:t>戶</w:t>
            </w:r>
          </w:p>
        </w:tc>
      </w:tr>
      <w:tr w:rsidR="001677D0" w:rsidRPr="001677D0" w14:paraId="7A3A5CF9"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648C57FC"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rPr>
              <w:t>05</w:t>
            </w:r>
          </w:p>
        </w:tc>
        <w:tc>
          <w:tcPr>
            <w:tcW w:w="4819" w:type="dxa"/>
            <w:tcBorders>
              <w:top w:val="nil"/>
              <w:left w:val="nil"/>
              <w:bottom w:val="single" w:sz="4" w:space="0" w:color="auto"/>
              <w:right w:val="single" w:sz="4" w:space="0" w:color="auto"/>
            </w:tcBorders>
            <w:shd w:val="clear" w:color="auto" w:fill="auto"/>
            <w:noWrap/>
            <w:hideMark/>
          </w:tcPr>
          <w:p w14:paraId="77184C77"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hint="eastAsia"/>
              </w:rPr>
              <w:t>暫收</w:t>
            </w:r>
            <w:proofErr w:type="gramStart"/>
            <w:r w:rsidRPr="001677D0">
              <w:rPr>
                <w:rFonts w:ascii="標楷體" w:eastAsia="標楷體" w:hAnsi="標楷體" w:hint="eastAsia"/>
              </w:rPr>
              <w:t>及待結轉帳</w:t>
            </w:r>
            <w:proofErr w:type="gramEnd"/>
            <w:r w:rsidRPr="001677D0">
              <w:rPr>
                <w:rFonts w:ascii="標楷體" w:eastAsia="標楷體" w:hAnsi="標楷體" w:hint="eastAsia"/>
              </w:rPr>
              <w:t>項－擔保放款　借新還舊</w:t>
            </w:r>
          </w:p>
        </w:tc>
      </w:tr>
      <w:tr w:rsidR="00E5128C" w:rsidRPr="001677D0" w14:paraId="6C9B5710"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2C0DC474"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rPr>
              <w:t>06</w:t>
            </w:r>
          </w:p>
        </w:tc>
        <w:tc>
          <w:tcPr>
            <w:tcW w:w="4819" w:type="dxa"/>
            <w:tcBorders>
              <w:top w:val="nil"/>
              <w:left w:val="nil"/>
              <w:bottom w:val="single" w:sz="4" w:space="0" w:color="auto"/>
              <w:right w:val="single" w:sz="4" w:space="0" w:color="auto"/>
            </w:tcBorders>
            <w:shd w:val="clear" w:color="auto" w:fill="auto"/>
            <w:noWrap/>
            <w:hideMark/>
          </w:tcPr>
          <w:p w14:paraId="273663B1"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hint="eastAsia"/>
              </w:rPr>
              <w:t>暫收</w:t>
            </w:r>
            <w:proofErr w:type="gramStart"/>
            <w:r w:rsidRPr="001677D0">
              <w:rPr>
                <w:rFonts w:ascii="標楷體" w:eastAsia="標楷體" w:hAnsi="標楷體" w:hint="eastAsia"/>
              </w:rPr>
              <w:t>及待結轉帳</w:t>
            </w:r>
            <w:proofErr w:type="gramEnd"/>
            <w:r w:rsidRPr="001677D0">
              <w:rPr>
                <w:rFonts w:ascii="標楷體" w:eastAsia="標楷體" w:hAnsi="標楷體" w:hint="eastAsia"/>
              </w:rPr>
              <w:t xml:space="preserve">項－擔保放款　</w:t>
            </w:r>
            <w:proofErr w:type="gramStart"/>
            <w:r w:rsidRPr="001677D0">
              <w:rPr>
                <w:rFonts w:ascii="標楷體" w:eastAsia="標楷體" w:hAnsi="標楷體" w:hint="eastAsia"/>
              </w:rPr>
              <w:t>放款部專戶</w:t>
            </w:r>
            <w:proofErr w:type="gramEnd"/>
          </w:p>
        </w:tc>
      </w:tr>
    </w:tbl>
    <w:p w14:paraId="1E67F1E2" w14:textId="77777777" w:rsidR="00E5128C" w:rsidRPr="001677D0" w:rsidRDefault="00E5128C" w:rsidP="0022279A">
      <w:pPr>
        <w:tabs>
          <w:tab w:val="left" w:pos="788"/>
        </w:tabs>
        <w:ind w:leftChars="300" w:left="720"/>
        <w:rPr>
          <w:rFonts w:ascii="標楷體" w:eastAsia="標楷體" w:hAnsi="標楷體"/>
        </w:rPr>
      </w:pPr>
    </w:p>
    <w:p w14:paraId="14B72254" w14:textId="77777777" w:rsidR="00E5128C" w:rsidRPr="001677D0" w:rsidRDefault="00E5128C" w:rsidP="00787403">
      <w:pPr>
        <w:numPr>
          <w:ilvl w:val="0"/>
          <w:numId w:val="13"/>
        </w:numPr>
        <w:rPr>
          <w:rFonts w:ascii="標楷體" w:eastAsia="標楷體" w:hAnsi="標楷體"/>
        </w:rPr>
      </w:pPr>
      <w:proofErr w:type="gramStart"/>
      <w:r w:rsidRPr="001677D0">
        <w:rPr>
          <w:rFonts w:ascii="標楷體" w:eastAsia="標楷體" w:hAnsi="標楷體" w:hint="eastAsia"/>
        </w:rPr>
        <w:t>債協暫收款科子</w:t>
      </w:r>
      <w:proofErr w:type="gramEnd"/>
      <w:r w:rsidRPr="001677D0">
        <w:rPr>
          <w:rFonts w:ascii="標楷體" w:eastAsia="標楷體" w:hAnsi="標楷體" w:hint="eastAsia"/>
        </w:rPr>
        <w:t>細目</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16881EA2" w14:textId="77777777" w:rsidTr="00633382">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AC9EF8"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095B819D"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577ECC6C"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7F0BE1F9"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rPr>
              <w:t>01</w:t>
            </w:r>
          </w:p>
        </w:tc>
        <w:tc>
          <w:tcPr>
            <w:tcW w:w="4819" w:type="dxa"/>
            <w:tcBorders>
              <w:top w:val="nil"/>
              <w:left w:val="nil"/>
              <w:bottom w:val="single" w:sz="4" w:space="0" w:color="auto"/>
              <w:right w:val="single" w:sz="4" w:space="0" w:color="auto"/>
            </w:tcBorders>
            <w:shd w:val="clear" w:color="auto" w:fill="auto"/>
            <w:noWrap/>
            <w:hideMark/>
          </w:tcPr>
          <w:p w14:paraId="05E90559" w14:textId="77777777" w:rsidR="00E5128C" w:rsidRPr="001677D0" w:rsidRDefault="00E5128C" w:rsidP="00633382">
            <w:pPr>
              <w:widowControl/>
              <w:rPr>
                <w:rFonts w:ascii="標楷體" w:eastAsia="標楷體" w:hAnsi="標楷體" w:cs="新細明體"/>
                <w:kern w:val="0"/>
              </w:rPr>
            </w:pPr>
            <w:proofErr w:type="gramStart"/>
            <w:r w:rsidRPr="001677D0">
              <w:rPr>
                <w:rFonts w:ascii="標楷體" w:eastAsia="標楷體" w:hAnsi="標楷體" w:hint="eastAsia"/>
              </w:rPr>
              <w:t>債協暫收款－抵</w:t>
            </w:r>
            <w:proofErr w:type="gramEnd"/>
            <w:r w:rsidRPr="001677D0">
              <w:rPr>
                <w:rFonts w:ascii="標楷體" w:eastAsia="標楷體" w:hAnsi="標楷體" w:hint="eastAsia"/>
              </w:rPr>
              <w:t>繳款</w:t>
            </w:r>
          </w:p>
        </w:tc>
      </w:tr>
      <w:tr w:rsidR="001677D0" w:rsidRPr="001677D0" w14:paraId="39FA12B6"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367521B4"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rPr>
              <w:t>02</w:t>
            </w:r>
          </w:p>
        </w:tc>
        <w:tc>
          <w:tcPr>
            <w:tcW w:w="4819" w:type="dxa"/>
            <w:tcBorders>
              <w:top w:val="nil"/>
              <w:left w:val="nil"/>
              <w:bottom w:val="single" w:sz="4" w:space="0" w:color="auto"/>
              <w:right w:val="single" w:sz="4" w:space="0" w:color="auto"/>
            </w:tcBorders>
            <w:shd w:val="clear" w:color="auto" w:fill="auto"/>
            <w:noWrap/>
            <w:hideMark/>
          </w:tcPr>
          <w:p w14:paraId="469AC165" w14:textId="77777777" w:rsidR="00E5128C" w:rsidRPr="001677D0" w:rsidRDefault="00E5128C" w:rsidP="00633382">
            <w:pPr>
              <w:widowControl/>
              <w:rPr>
                <w:rFonts w:ascii="標楷體" w:eastAsia="標楷體" w:hAnsi="標楷體" w:cs="新細明體"/>
                <w:kern w:val="0"/>
              </w:rPr>
            </w:pPr>
            <w:proofErr w:type="gramStart"/>
            <w:r w:rsidRPr="001677D0">
              <w:rPr>
                <w:rFonts w:ascii="標楷體" w:eastAsia="標楷體" w:hAnsi="標楷體" w:hint="eastAsia"/>
              </w:rPr>
              <w:t>債協暫</w:t>
            </w:r>
            <w:proofErr w:type="gramEnd"/>
            <w:r w:rsidRPr="001677D0">
              <w:rPr>
                <w:rFonts w:ascii="標楷體" w:eastAsia="標楷體" w:hAnsi="標楷體" w:hint="eastAsia"/>
              </w:rPr>
              <w:t>收款－退還款</w:t>
            </w:r>
          </w:p>
        </w:tc>
      </w:tr>
      <w:tr w:rsidR="00E5128C" w:rsidRPr="001677D0" w14:paraId="1AF978CF"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49ACB3D9"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rPr>
              <w:t>03</w:t>
            </w:r>
          </w:p>
        </w:tc>
        <w:tc>
          <w:tcPr>
            <w:tcW w:w="4819" w:type="dxa"/>
            <w:tcBorders>
              <w:top w:val="nil"/>
              <w:left w:val="nil"/>
              <w:bottom w:val="single" w:sz="4" w:space="0" w:color="auto"/>
              <w:right w:val="single" w:sz="4" w:space="0" w:color="auto"/>
            </w:tcBorders>
            <w:shd w:val="clear" w:color="auto" w:fill="auto"/>
            <w:noWrap/>
            <w:hideMark/>
          </w:tcPr>
          <w:p w14:paraId="017C5C9C" w14:textId="77777777" w:rsidR="00E5128C" w:rsidRPr="001677D0" w:rsidRDefault="00E5128C" w:rsidP="00633382">
            <w:pPr>
              <w:widowControl/>
              <w:rPr>
                <w:rFonts w:ascii="標楷體" w:eastAsia="標楷體" w:hAnsi="標楷體" w:cs="新細明體"/>
                <w:kern w:val="0"/>
              </w:rPr>
            </w:pPr>
            <w:proofErr w:type="gramStart"/>
            <w:r w:rsidRPr="001677D0">
              <w:rPr>
                <w:rFonts w:ascii="標楷體" w:eastAsia="標楷體" w:hAnsi="標楷體" w:hint="eastAsia"/>
              </w:rPr>
              <w:t>債協暫</w:t>
            </w:r>
            <w:proofErr w:type="gramEnd"/>
            <w:r w:rsidRPr="001677D0">
              <w:rPr>
                <w:rFonts w:ascii="標楷體" w:eastAsia="標楷體" w:hAnsi="標楷體" w:hint="eastAsia"/>
              </w:rPr>
              <w:t>收款－收款專戶</w:t>
            </w:r>
          </w:p>
        </w:tc>
      </w:tr>
    </w:tbl>
    <w:p w14:paraId="6F9C5026" w14:textId="77777777" w:rsidR="00E5128C" w:rsidRPr="001677D0" w:rsidRDefault="00E5128C" w:rsidP="0022279A">
      <w:pPr>
        <w:tabs>
          <w:tab w:val="left" w:pos="788"/>
        </w:tabs>
        <w:ind w:leftChars="300" w:left="720"/>
        <w:rPr>
          <w:rFonts w:ascii="標楷體" w:eastAsia="標楷體" w:hAnsi="標楷體"/>
        </w:rPr>
      </w:pPr>
    </w:p>
    <w:p w14:paraId="5ABBBAED" w14:textId="77777777" w:rsidR="00E5128C" w:rsidRPr="001677D0" w:rsidRDefault="00E5128C" w:rsidP="00787403">
      <w:pPr>
        <w:numPr>
          <w:ilvl w:val="0"/>
          <w:numId w:val="13"/>
        </w:numPr>
        <w:rPr>
          <w:rFonts w:ascii="標楷體" w:eastAsia="標楷體" w:hAnsi="標楷體"/>
        </w:rPr>
      </w:pPr>
      <w:r w:rsidRPr="001677D0">
        <w:rPr>
          <w:rFonts w:ascii="標楷體" w:eastAsia="標楷體" w:hAnsi="標楷體" w:hint="eastAsia"/>
        </w:rPr>
        <w:t>更生暫</w:t>
      </w:r>
      <w:proofErr w:type="gramStart"/>
      <w:r w:rsidRPr="001677D0">
        <w:rPr>
          <w:rFonts w:ascii="標楷體" w:eastAsia="標楷體" w:hAnsi="標楷體" w:hint="eastAsia"/>
        </w:rPr>
        <w:t>收款科子細目</w:t>
      </w:r>
      <w:proofErr w:type="gramEnd"/>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78CD9976" w14:textId="77777777" w:rsidTr="00633382">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EF4BB"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45FF9395"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7CE3705A"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02853803"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rPr>
              <w:t>01</w:t>
            </w:r>
          </w:p>
        </w:tc>
        <w:tc>
          <w:tcPr>
            <w:tcW w:w="4819" w:type="dxa"/>
            <w:tcBorders>
              <w:top w:val="nil"/>
              <w:left w:val="nil"/>
              <w:bottom w:val="single" w:sz="4" w:space="0" w:color="auto"/>
              <w:right w:val="single" w:sz="4" w:space="0" w:color="auto"/>
            </w:tcBorders>
            <w:shd w:val="clear" w:color="auto" w:fill="auto"/>
            <w:noWrap/>
            <w:hideMark/>
          </w:tcPr>
          <w:p w14:paraId="4BC26D2F"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hint="eastAsia"/>
              </w:rPr>
              <w:t>更生暫</w:t>
            </w:r>
            <w:proofErr w:type="gramStart"/>
            <w:r w:rsidRPr="001677D0">
              <w:rPr>
                <w:rFonts w:ascii="標楷體" w:eastAsia="標楷體" w:hAnsi="標楷體" w:hint="eastAsia"/>
              </w:rPr>
              <w:t>收款－抵繳款</w:t>
            </w:r>
            <w:proofErr w:type="gramEnd"/>
          </w:p>
        </w:tc>
      </w:tr>
      <w:tr w:rsidR="00E5128C" w:rsidRPr="001677D0" w14:paraId="2A57C8E8"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3C5A1A17"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rPr>
              <w:t>02</w:t>
            </w:r>
          </w:p>
        </w:tc>
        <w:tc>
          <w:tcPr>
            <w:tcW w:w="4819" w:type="dxa"/>
            <w:tcBorders>
              <w:top w:val="nil"/>
              <w:left w:val="nil"/>
              <w:bottom w:val="single" w:sz="4" w:space="0" w:color="auto"/>
              <w:right w:val="single" w:sz="4" w:space="0" w:color="auto"/>
            </w:tcBorders>
            <w:shd w:val="clear" w:color="auto" w:fill="auto"/>
            <w:noWrap/>
            <w:hideMark/>
          </w:tcPr>
          <w:p w14:paraId="67A7C5AF"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hint="eastAsia"/>
              </w:rPr>
              <w:t>更生暫收款－退還款</w:t>
            </w:r>
          </w:p>
        </w:tc>
      </w:tr>
    </w:tbl>
    <w:p w14:paraId="04C32934" w14:textId="77777777" w:rsidR="00E5128C" w:rsidRPr="001677D0" w:rsidRDefault="00E5128C" w:rsidP="0022279A">
      <w:pPr>
        <w:tabs>
          <w:tab w:val="left" w:pos="788"/>
        </w:tabs>
        <w:ind w:leftChars="300" w:left="720"/>
        <w:rPr>
          <w:rFonts w:ascii="標楷體" w:eastAsia="標楷體" w:hAnsi="標楷體"/>
        </w:rPr>
      </w:pPr>
    </w:p>
    <w:p w14:paraId="4E1056DA" w14:textId="77777777" w:rsidR="00E5128C" w:rsidRPr="001677D0" w:rsidRDefault="00E5128C" w:rsidP="00787403">
      <w:pPr>
        <w:numPr>
          <w:ilvl w:val="0"/>
          <w:numId w:val="13"/>
        </w:numPr>
        <w:rPr>
          <w:rFonts w:ascii="標楷體" w:eastAsia="標楷體" w:hAnsi="標楷體"/>
        </w:rPr>
      </w:pPr>
      <w:r w:rsidRPr="001677D0">
        <w:rPr>
          <w:rFonts w:ascii="標楷體" w:eastAsia="標楷體" w:hAnsi="標楷體" w:hint="eastAsia"/>
        </w:rPr>
        <w:t>前</w:t>
      </w:r>
      <w:proofErr w:type="gramStart"/>
      <w:r w:rsidRPr="001677D0">
        <w:rPr>
          <w:rFonts w:ascii="標楷體" w:eastAsia="標楷體" w:hAnsi="標楷體" w:hint="eastAsia"/>
        </w:rPr>
        <w:t>調暫收款科子</w:t>
      </w:r>
      <w:proofErr w:type="gramEnd"/>
      <w:r w:rsidRPr="001677D0">
        <w:rPr>
          <w:rFonts w:ascii="標楷體" w:eastAsia="標楷體" w:hAnsi="標楷體" w:hint="eastAsia"/>
        </w:rPr>
        <w:t>細目</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51D24A93" w14:textId="77777777" w:rsidTr="00633382">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E0D46A"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4341E3F0"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5975C2A1"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0B83C1D2"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rPr>
              <w:t>01</w:t>
            </w:r>
          </w:p>
        </w:tc>
        <w:tc>
          <w:tcPr>
            <w:tcW w:w="4819" w:type="dxa"/>
            <w:tcBorders>
              <w:top w:val="nil"/>
              <w:left w:val="nil"/>
              <w:bottom w:val="single" w:sz="4" w:space="0" w:color="auto"/>
              <w:right w:val="single" w:sz="4" w:space="0" w:color="auto"/>
            </w:tcBorders>
            <w:shd w:val="clear" w:color="auto" w:fill="auto"/>
            <w:noWrap/>
            <w:hideMark/>
          </w:tcPr>
          <w:p w14:paraId="58AF55A7"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hint="eastAsia"/>
              </w:rPr>
              <w:t>前</w:t>
            </w:r>
            <w:proofErr w:type="gramStart"/>
            <w:r w:rsidRPr="001677D0">
              <w:rPr>
                <w:rFonts w:ascii="標楷體" w:eastAsia="標楷體" w:hAnsi="標楷體" w:hint="eastAsia"/>
              </w:rPr>
              <w:t>調暫收款－抵</w:t>
            </w:r>
            <w:proofErr w:type="gramEnd"/>
            <w:r w:rsidRPr="001677D0">
              <w:rPr>
                <w:rFonts w:ascii="標楷體" w:eastAsia="標楷體" w:hAnsi="標楷體" w:hint="eastAsia"/>
              </w:rPr>
              <w:t>繳款</w:t>
            </w:r>
          </w:p>
        </w:tc>
      </w:tr>
      <w:tr w:rsidR="00E5128C" w:rsidRPr="001677D0" w14:paraId="5C46462E"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hideMark/>
          </w:tcPr>
          <w:p w14:paraId="15B887F6"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rPr>
              <w:t>02</w:t>
            </w:r>
          </w:p>
        </w:tc>
        <w:tc>
          <w:tcPr>
            <w:tcW w:w="4819" w:type="dxa"/>
            <w:tcBorders>
              <w:top w:val="nil"/>
              <w:left w:val="nil"/>
              <w:bottom w:val="single" w:sz="4" w:space="0" w:color="auto"/>
              <w:right w:val="single" w:sz="4" w:space="0" w:color="auto"/>
            </w:tcBorders>
            <w:shd w:val="clear" w:color="auto" w:fill="auto"/>
            <w:noWrap/>
            <w:hideMark/>
          </w:tcPr>
          <w:p w14:paraId="6344AA4D" w14:textId="77777777" w:rsidR="00E5128C" w:rsidRPr="001677D0" w:rsidRDefault="00E5128C" w:rsidP="00633382">
            <w:pPr>
              <w:widowControl/>
              <w:rPr>
                <w:rFonts w:ascii="標楷體" w:eastAsia="標楷體" w:hAnsi="標楷體" w:cs="新細明體"/>
                <w:kern w:val="0"/>
              </w:rPr>
            </w:pPr>
            <w:proofErr w:type="gramStart"/>
            <w:r w:rsidRPr="001677D0">
              <w:rPr>
                <w:rFonts w:ascii="標楷體" w:eastAsia="標楷體" w:hAnsi="標楷體" w:hint="eastAsia"/>
              </w:rPr>
              <w:t>前調暫收款</w:t>
            </w:r>
            <w:proofErr w:type="gramEnd"/>
            <w:r w:rsidRPr="001677D0">
              <w:rPr>
                <w:rFonts w:ascii="標楷體" w:eastAsia="標楷體" w:hAnsi="標楷體" w:hint="eastAsia"/>
              </w:rPr>
              <w:t>－退還款</w:t>
            </w:r>
          </w:p>
        </w:tc>
      </w:tr>
    </w:tbl>
    <w:p w14:paraId="39FCDED8" w14:textId="77777777" w:rsidR="005A50AB" w:rsidRPr="001677D0" w:rsidRDefault="005A50AB" w:rsidP="0022279A">
      <w:pPr>
        <w:tabs>
          <w:tab w:val="left" w:pos="788"/>
        </w:tabs>
        <w:ind w:leftChars="300" w:left="720"/>
        <w:rPr>
          <w:rFonts w:ascii="標楷體" w:eastAsia="標楷體" w:hAnsi="標楷體"/>
          <w:lang w:val="x-none"/>
        </w:rPr>
      </w:pPr>
    </w:p>
    <w:p w14:paraId="34FDE2F4" w14:textId="77777777" w:rsidR="00CB7D59" w:rsidRPr="001677D0" w:rsidRDefault="00CB7D59">
      <w:pPr>
        <w:widowControl/>
        <w:rPr>
          <w:rFonts w:ascii="標楷體" w:eastAsia="標楷體" w:hAnsi="標楷體"/>
        </w:rPr>
      </w:pPr>
      <w:r w:rsidRPr="001677D0">
        <w:rPr>
          <w:rFonts w:ascii="標楷體" w:eastAsia="標楷體" w:hAnsi="標楷體"/>
        </w:rPr>
        <w:br w:type="page"/>
      </w:r>
    </w:p>
    <w:p w14:paraId="0AF8865B" w14:textId="77777777" w:rsidR="005A50AB" w:rsidRPr="001677D0" w:rsidRDefault="005A50AB" w:rsidP="005A50AB">
      <w:pPr>
        <w:rPr>
          <w:rFonts w:ascii="標楷體" w:eastAsia="標楷體" w:hAnsi="標楷體"/>
        </w:rPr>
      </w:pPr>
    </w:p>
    <w:p w14:paraId="7B47111E" w14:textId="77777777" w:rsidR="007E2411" w:rsidRPr="001677D0" w:rsidRDefault="007E2411" w:rsidP="00787403">
      <w:pPr>
        <w:pStyle w:val="3"/>
        <w:numPr>
          <w:ilvl w:val="0"/>
          <w:numId w:val="10"/>
        </w:numPr>
        <w:rPr>
          <w:rFonts w:ascii="標楷體" w:hAnsi="標楷體"/>
        </w:rPr>
      </w:pPr>
      <w:r w:rsidRPr="001677D0">
        <w:rPr>
          <w:rFonts w:ascii="標楷體" w:hAnsi="標楷體" w:hint="eastAsia"/>
          <w:lang w:eastAsia="zh-HK"/>
        </w:rPr>
        <w:t>業務類別：0</w:t>
      </w:r>
      <w:r w:rsidRPr="001677D0">
        <w:rPr>
          <w:rFonts w:ascii="標楷體" w:hAnsi="標楷體" w:hint="eastAsia"/>
        </w:rPr>
        <w:t>8遵循法令作業</w:t>
      </w:r>
    </w:p>
    <w:p w14:paraId="7068B7B6" w14:textId="77777777" w:rsidR="007E2411" w:rsidRPr="001677D0" w:rsidRDefault="007E2411" w:rsidP="007E2411">
      <w:pPr>
        <w:tabs>
          <w:tab w:val="left" w:pos="788"/>
        </w:tabs>
        <w:ind w:leftChars="300" w:left="720"/>
        <w:rPr>
          <w:rFonts w:ascii="標楷體" w:eastAsia="標楷體" w:hAnsi="標楷體"/>
        </w:rPr>
      </w:pPr>
    </w:p>
    <w:p w14:paraId="7C5CBF38" w14:textId="4DDF2548" w:rsidR="007E2411" w:rsidRPr="001677D0" w:rsidRDefault="007E2411" w:rsidP="00787403">
      <w:pPr>
        <w:numPr>
          <w:ilvl w:val="0"/>
          <w:numId w:val="17"/>
        </w:numPr>
        <w:rPr>
          <w:rFonts w:ascii="標楷體" w:eastAsia="標楷體" w:hAnsi="標楷體"/>
        </w:rPr>
      </w:pPr>
      <w:r w:rsidRPr="001677D0">
        <w:rPr>
          <w:rFonts w:ascii="標楷體" w:eastAsia="標楷體" w:hAnsi="標楷體" w:hint="eastAsia"/>
        </w:rPr>
        <w:t>JCIC報送交易代號</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7B8B9648"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20BC29" w14:textId="77777777" w:rsidR="007E2411" w:rsidRPr="001677D0" w:rsidRDefault="007E2411"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3BDF2B44" w14:textId="77777777" w:rsidR="007E2411" w:rsidRPr="001677D0" w:rsidRDefault="007E2411"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4E537F1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5114C68"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40</w:t>
            </w:r>
          </w:p>
        </w:tc>
        <w:tc>
          <w:tcPr>
            <w:tcW w:w="4819" w:type="dxa"/>
            <w:tcBorders>
              <w:top w:val="nil"/>
              <w:left w:val="nil"/>
              <w:bottom w:val="single" w:sz="4" w:space="0" w:color="auto"/>
              <w:right w:val="single" w:sz="4" w:space="0" w:color="auto"/>
            </w:tcBorders>
            <w:shd w:val="clear" w:color="auto" w:fill="auto"/>
            <w:noWrap/>
            <w:vAlign w:val="center"/>
          </w:tcPr>
          <w:p w14:paraId="73ACFC2F"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前置協商受理申請暨請求償權通知資料</w:t>
            </w:r>
          </w:p>
        </w:tc>
      </w:tr>
      <w:tr w:rsidR="001677D0" w:rsidRPr="001677D0" w14:paraId="063A76A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43EDA3C"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41</w:t>
            </w:r>
          </w:p>
        </w:tc>
        <w:tc>
          <w:tcPr>
            <w:tcW w:w="4819" w:type="dxa"/>
            <w:tcBorders>
              <w:top w:val="nil"/>
              <w:left w:val="nil"/>
              <w:bottom w:val="single" w:sz="4" w:space="0" w:color="auto"/>
              <w:right w:val="single" w:sz="4" w:space="0" w:color="auto"/>
            </w:tcBorders>
            <w:shd w:val="clear" w:color="auto" w:fill="auto"/>
            <w:noWrap/>
            <w:vAlign w:val="center"/>
          </w:tcPr>
          <w:p w14:paraId="2A4723F0"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協商開始</w:t>
            </w:r>
            <w:proofErr w:type="gramStart"/>
            <w:r w:rsidRPr="001677D0">
              <w:rPr>
                <w:rFonts w:ascii="標楷體" w:eastAsia="標楷體" w:hAnsi="標楷體" w:hint="eastAsia"/>
              </w:rPr>
              <w:t>暨停催</w:t>
            </w:r>
            <w:proofErr w:type="gramEnd"/>
            <w:r w:rsidRPr="001677D0">
              <w:rPr>
                <w:rFonts w:ascii="標楷體" w:eastAsia="標楷體" w:hAnsi="標楷體" w:hint="eastAsia"/>
              </w:rPr>
              <w:t>通知資料</w:t>
            </w:r>
          </w:p>
        </w:tc>
      </w:tr>
      <w:tr w:rsidR="001677D0" w:rsidRPr="001677D0" w14:paraId="2433ACB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BE66439"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42</w:t>
            </w:r>
          </w:p>
        </w:tc>
        <w:tc>
          <w:tcPr>
            <w:tcW w:w="4819" w:type="dxa"/>
            <w:tcBorders>
              <w:top w:val="nil"/>
              <w:left w:val="nil"/>
              <w:bottom w:val="single" w:sz="4" w:space="0" w:color="auto"/>
              <w:right w:val="single" w:sz="4" w:space="0" w:color="auto"/>
            </w:tcBorders>
            <w:shd w:val="clear" w:color="auto" w:fill="auto"/>
            <w:noWrap/>
            <w:vAlign w:val="center"/>
          </w:tcPr>
          <w:p w14:paraId="209F8EBD"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回報無擔保債權金額資料</w:t>
            </w:r>
          </w:p>
        </w:tc>
      </w:tr>
      <w:tr w:rsidR="001677D0" w:rsidRPr="001677D0" w14:paraId="0AE4DD4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D74FFCE"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43</w:t>
            </w:r>
          </w:p>
        </w:tc>
        <w:tc>
          <w:tcPr>
            <w:tcW w:w="4819" w:type="dxa"/>
            <w:tcBorders>
              <w:top w:val="nil"/>
              <w:left w:val="nil"/>
              <w:bottom w:val="single" w:sz="4" w:space="0" w:color="auto"/>
              <w:right w:val="single" w:sz="4" w:space="0" w:color="auto"/>
            </w:tcBorders>
            <w:shd w:val="clear" w:color="auto" w:fill="auto"/>
            <w:noWrap/>
            <w:vAlign w:val="center"/>
          </w:tcPr>
          <w:p w14:paraId="3C866531"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回報有擔保債權金額資料</w:t>
            </w:r>
          </w:p>
        </w:tc>
      </w:tr>
      <w:tr w:rsidR="001677D0" w:rsidRPr="001677D0" w14:paraId="6D6B3A3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9088891"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44</w:t>
            </w:r>
          </w:p>
        </w:tc>
        <w:tc>
          <w:tcPr>
            <w:tcW w:w="4819" w:type="dxa"/>
            <w:tcBorders>
              <w:top w:val="nil"/>
              <w:left w:val="nil"/>
              <w:bottom w:val="single" w:sz="4" w:space="0" w:color="auto"/>
              <w:right w:val="single" w:sz="4" w:space="0" w:color="auto"/>
            </w:tcBorders>
            <w:shd w:val="clear" w:color="auto" w:fill="auto"/>
            <w:noWrap/>
            <w:vAlign w:val="center"/>
          </w:tcPr>
          <w:p w14:paraId="276BCB83"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請求同意債務清償方案通知資料</w:t>
            </w:r>
          </w:p>
        </w:tc>
      </w:tr>
      <w:tr w:rsidR="001677D0" w:rsidRPr="001677D0" w14:paraId="05B33F0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5A4C005"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45</w:t>
            </w:r>
          </w:p>
        </w:tc>
        <w:tc>
          <w:tcPr>
            <w:tcW w:w="4819" w:type="dxa"/>
            <w:tcBorders>
              <w:top w:val="nil"/>
              <w:left w:val="nil"/>
              <w:bottom w:val="single" w:sz="4" w:space="0" w:color="auto"/>
              <w:right w:val="single" w:sz="4" w:space="0" w:color="auto"/>
            </w:tcBorders>
            <w:shd w:val="clear" w:color="auto" w:fill="auto"/>
            <w:noWrap/>
            <w:vAlign w:val="center"/>
          </w:tcPr>
          <w:p w14:paraId="5C6765A4"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回報是否同意債務清償方案資料</w:t>
            </w:r>
          </w:p>
        </w:tc>
      </w:tr>
      <w:tr w:rsidR="001677D0" w:rsidRPr="001677D0" w14:paraId="134DB3E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8852849"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46</w:t>
            </w:r>
          </w:p>
        </w:tc>
        <w:tc>
          <w:tcPr>
            <w:tcW w:w="4819" w:type="dxa"/>
            <w:tcBorders>
              <w:top w:val="nil"/>
              <w:left w:val="nil"/>
              <w:bottom w:val="single" w:sz="4" w:space="0" w:color="auto"/>
              <w:right w:val="single" w:sz="4" w:space="0" w:color="auto"/>
            </w:tcBorders>
            <w:shd w:val="clear" w:color="auto" w:fill="auto"/>
            <w:noWrap/>
            <w:vAlign w:val="center"/>
          </w:tcPr>
          <w:p w14:paraId="37675C53"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結案通知資料;</w:t>
            </w:r>
          </w:p>
        </w:tc>
      </w:tr>
      <w:tr w:rsidR="001677D0" w:rsidRPr="001677D0" w14:paraId="78E173E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6FB2691"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47</w:t>
            </w:r>
          </w:p>
        </w:tc>
        <w:tc>
          <w:tcPr>
            <w:tcW w:w="4819" w:type="dxa"/>
            <w:tcBorders>
              <w:top w:val="nil"/>
              <w:left w:val="nil"/>
              <w:bottom w:val="single" w:sz="4" w:space="0" w:color="auto"/>
              <w:right w:val="single" w:sz="4" w:space="0" w:color="auto"/>
            </w:tcBorders>
            <w:shd w:val="clear" w:color="auto" w:fill="auto"/>
            <w:noWrap/>
            <w:vAlign w:val="center"/>
          </w:tcPr>
          <w:p w14:paraId="0C03625E"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金融機構無擔保債務協議資料</w:t>
            </w:r>
          </w:p>
        </w:tc>
      </w:tr>
      <w:tr w:rsidR="001677D0" w:rsidRPr="001677D0" w14:paraId="30FC09A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C2786BB"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48</w:t>
            </w:r>
          </w:p>
        </w:tc>
        <w:tc>
          <w:tcPr>
            <w:tcW w:w="4819" w:type="dxa"/>
            <w:tcBorders>
              <w:top w:val="nil"/>
              <w:left w:val="nil"/>
              <w:bottom w:val="single" w:sz="4" w:space="0" w:color="auto"/>
              <w:right w:val="single" w:sz="4" w:space="0" w:color="auto"/>
            </w:tcBorders>
            <w:shd w:val="clear" w:color="auto" w:fill="auto"/>
            <w:noWrap/>
            <w:vAlign w:val="center"/>
          </w:tcPr>
          <w:p w14:paraId="1368A7DA"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債權人基本資料</w:t>
            </w:r>
          </w:p>
        </w:tc>
      </w:tr>
      <w:tr w:rsidR="001677D0" w:rsidRPr="001677D0" w14:paraId="3B6BCBF6"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00BDD28"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49</w:t>
            </w:r>
          </w:p>
        </w:tc>
        <w:tc>
          <w:tcPr>
            <w:tcW w:w="4819" w:type="dxa"/>
            <w:tcBorders>
              <w:top w:val="nil"/>
              <w:left w:val="nil"/>
              <w:bottom w:val="single" w:sz="4" w:space="0" w:color="auto"/>
              <w:right w:val="single" w:sz="4" w:space="0" w:color="auto"/>
            </w:tcBorders>
            <w:shd w:val="clear" w:color="auto" w:fill="auto"/>
            <w:noWrap/>
            <w:vAlign w:val="center"/>
          </w:tcPr>
          <w:p w14:paraId="723020EB"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債務清償方案法院認可資料</w:t>
            </w:r>
          </w:p>
        </w:tc>
      </w:tr>
      <w:tr w:rsidR="001677D0" w:rsidRPr="001677D0" w14:paraId="52A7BA0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17C681F"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50</w:t>
            </w:r>
          </w:p>
        </w:tc>
        <w:tc>
          <w:tcPr>
            <w:tcW w:w="4819" w:type="dxa"/>
            <w:tcBorders>
              <w:top w:val="nil"/>
              <w:left w:val="nil"/>
              <w:bottom w:val="single" w:sz="4" w:space="0" w:color="auto"/>
              <w:right w:val="single" w:sz="4" w:space="0" w:color="auto"/>
            </w:tcBorders>
            <w:shd w:val="clear" w:color="auto" w:fill="auto"/>
            <w:noWrap/>
            <w:vAlign w:val="center"/>
          </w:tcPr>
          <w:p w14:paraId="0CB3393E"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債務人繳款資料</w:t>
            </w:r>
          </w:p>
        </w:tc>
      </w:tr>
      <w:tr w:rsidR="001677D0" w:rsidRPr="001677D0" w14:paraId="36512DA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7990C85"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51</w:t>
            </w:r>
          </w:p>
        </w:tc>
        <w:tc>
          <w:tcPr>
            <w:tcW w:w="4819" w:type="dxa"/>
            <w:tcBorders>
              <w:top w:val="nil"/>
              <w:left w:val="nil"/>
              <w:bottom w:val="single" w:sz="4" w:space="0" w:color="auto"/>
              <w:right w:val="single" w:sz="4" w:space="0" w:color="auto"/>
            </w:tcBorders>
            <w:shd w:val="clear" w:color="auto" w:fill="auto"/>
            <w:noWrap/>
            <w:vAlign w:val="center"/>
          </w:tcPr>
          <w:p w14:paraId="1581F999"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延期繳款（喘息期）資料</w:t>
            </w:r>
          </w:p>
        </w:tc>
      </w:tr>
      <w:tr w:rsidR="001677D0" w:rsidRPr="001677D0" w14:paraId="304211C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3518662"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52</w:t>
            </w:r>
          </w:p>
        </w:tc>
        <w:tc>
          <w:tcPr>
            <w:tcW w:w="4819" w:type="dxa"/>
            <w:tcBorders>
              <w:top w:val="nil"/>
              <w:left w:val="nil"/>
              <w:bottom w:val="single" w:sz="4" w:space="0" w:color="auto"/>
              <w:right w:val="single" w:sz="4" w:space="0" w:color="auto"/>
            </w:tcBorders>
            <w:shd w:val="clear" w:color="auto" w:fill="auto"/>
            <w:noWrap/>
            <w:vAlign w:val="center"/>
          </w:tcPr>
          <w:p w14:paraId="499D3D36"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前置協商相關資料報送例外處理</w:t>
            </w:r>
          </w:p>
        </w:tc>
      </w:tr>
      <w:tr w:rsidR="001677D0" w:rsidRPr="001677D0" w14:paraId="37FDD07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1B05B2D"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53</w:t>
            </w:r>
          </w:p>
        </w:tc>
        <w:tc>
          <w:tcPr>
            <w:tcW w:w="4819" w:type="dxa"/>
            <w:tcBorders>
              <w:top w:val="nil"/>
              <w:left w:val="nil"/>
              <w:bottom w:val="single" w:sz="4" w:space="0" w:color="auto"/>
              <w:right w:val="single" w:sz="4" w:space="0" w:color="auto"/>
            </w:tcBorders>
            <w:shd w:val="clear" w:color="auto" w:fill="auto"/>
            <w:noWrap/>
            <w:vAlign w:val="center"/>
          </w:tcPr>
          <w:p w14:paraId="15A6B86C"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同意報送例外處理</w:t>
            </w:r>
          </w:p>
        </w:tc>
      </w:tr>
      <w:tr w:rsidR="001677D0" w:rsidRPr="001677D0" w14:paraId="5074EBF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F324449"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54</w:t>
            </w:r>
          </w:p>
        </w:tc>
        <w:tc>
          <w:tcPr>
            <w:tcW w:w="4819" w:type="dxa"/>
            <w:tcBorders>
              <w:top w:val="nil"/>
              <w:left w:val="nil"/>
              <w:bottom w:val="single" w:sz="4" w:space="0" w:color="auto"/>
              <w:right w:val="single" w:sz="4" w:space="0" w:color="auto"/>
            </w:tcBorders>
            <w:shd w:val="clear" w:color="auto" w:fill="auto"/>
            <w:noWrap/>
            <w:vAlign w:val="center"/>
          </w:tcPr>
          <w:p w14:paraId="66727810"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單獨全數受清償資料</w:t>
            </w:r>
          </w:p>
        </w:tc>
      </w:tr>
      <w:tr w:rsidR="001677D0" w:rsidRPr="001677D0" w14:paraId="415DD0D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08CF04B"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55</w:t>
            </w:r>
          </w:p>
        </w:tc>
        <w:tc>
          <w:tcPr>
            <w:tcW w:w="4819" w:type="dxa"/>
            <w:tcBorders>
              <w:top w:val="nil"/>
              <w:left w:val="nil"/>
              <w:bottom w:val="single" w:sz="4" w:space="0" w:color="auto"/>
              <w:right w:val="single" w:sz="4" w:space="0" w:color="auto"/>
            </w:tcBorders>
            <w:shd w:val="clear" w:color="auto" w:fill="auto"/>
            <w:noWrap/>
            <w:vAlign w:val="center"/>
          </w:tcPr>
          <w:p w14:paraId="29EB425E" w14:textId="77777777" w:rsidR="007E2411" w:rsidRPr="001677D0" w:rsidRDefault="007E2411" w:rsidP="007E2411">
            <w:pPr>
              <w:rPr>
                <w:rFonts w:ascii="標楷體" w:eastAsia="標楷體" w:hAnsi="標楷體" w:cs="新細明體"/>
              </w:rPr>
            </w:pPr>
            <w:proofErr w:type="gramStart"/>
            <w:r w:rsidRPr="001677D0">
              <w:rPr>
                <w:rFonts w:ascii="標楷體" w:eastAsia="標楷體" w:hAnsi="標楷體" w:hint="eastAsia"/>
              </w:rPr>
              <w:t>消債條例</w:t>
            </w:r>
            <w:proofErr w:type="gramEnd"/>
            <w:r w:rsidRPr="001677D0">
              <w:rPr>
                <w:rFonts w:ascii="標楷體" w:eastAsia="標楷體" w:hAnsi="標楷體" w:hint="eastAsia"/>
              </w:rPr>
              <w:t>更生案件資料</w:t>
            </w:r>
          </w:p>
        </w:tc>
      </w:tr>
      <w:tr w:rsidR="001677D0" w:rsidRPr="001677D0" w14:paraId="5F2E316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7208C09"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56</w:t>
            </w:r>
          </w:p>
        </w:tc>
        <w:tc>
          <w:tcPr>
            <w:tcW w:w="4819" w:type="dxa"/>
            <w:tcBorders>
              <w:top w:val="nil"/>
              <w:left w:val="nil"/>
              <w:bottom w:val="single" w:sz="4" w:space="0" w:color="auto"/>
              <w:right w:val="single" w:sz="4" w:space="0" w:color="auto"/>
            </w:tcBorders>
            <w:shd w:val="clear" w:color="auto" w:fill="auto"/>
            <w:noWrap/>
            <w:vAlign w:val="center"/>
          </w:tcPr>
          <w:p w14:paraId="46A91241" w14:textId="77777777" w:rsidR="007E2411" w:rsidRPr="001677D0" w:rsidRDefault="007E2411" w:rsidP="007E2411">
            <w:pPr>
              <w:rPr>
                <w:rFonts w:ascii="標楷體" w:eastAsia="標楷體" w:hAnsi="標楷體" w:cs="新細明體"/>
              </w:rPr>
            </w:pPr>
            <w:proofErr w:type="gramStart"/>
            <w:r w:rsidRPr="001677D0">
              <w:rPr>
                <w:rFonts w:ascii="標楷體" w:eastAsia="標楷體" w:hAnsi="標楷體" w:hint="eastAsia"/>
              </w:rPr>
              <w:t>消債條例</w:t>
            </w:r>
            <w:proofErr w:type="gramEnd"/>
            <w:r w:rsidRPr="001677D0">
              <w:rPr>
                <w:rFonts w:ascii="標楷體" w:eastAsia="標楷體" w:hAnsi="標楷體" w:hint="eastAsia"/>
              </w:rPr>
              <w:t>清算資料</w:t>
            </w:r>
          </w:p>
        </w:tc>
      </w:tr>
      <w:tr w:rsidR="001677D0" w:rsidRPr="001677D0" w14:paraId="7D513E0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A2A7545"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60</w:t>
            </w:r>
          </w:p>
        </w:tc>
        <w:tc>
          <w:tcPr>
            <w:tcW w:w="4819" w:type="dxa"/>
            <w:tcBorders>
              <w:top w:val="nil"/>
              <w:left w:val="nil"/>
              <w:bottom w:val="single" w:sz="4" w:space="0" w:color="auto"/>
              <w:right w:val="single" w:sz="4" w:space="0" w:color="auto"/>
            </w:tcBorders>
            <w:shd w:val="clear" w:color="auto" w:fill="auto"/>
            <w:noWrap/>
            <w:vAlign w:val="center"/>
          </w:tcPr>
          <w:p w14:paraId="19E18FAA"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變更還款條件暨請求回報剩餘債權通知資料</w:t>
            </w:r>
          </w:p>
        </w:tc>
      </w:tr>
      <w:tr w:rsidR="001677D0" w:rsidRPr="001677D0" w14:paraId="2C0A6D7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0C67C00"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61</w:t>
            </w:r>
          </w:p>
        </w:tc>
        <w:tc>
          <w:tcPr>
            <w:tcW w:w="4819" w:type="dxa"/>
            <w:tcBorders>
              <w:top w:val="nil"/>
              <w:left w:val="nil"/>
              <w:bottom w:val="single" w:sz="4" w:space="0" w:color="auto"/>
              <w:right w:val="single" w:sz="4" w:space="0" w:color="auto"/>
            </w:tcBorders>
            <w:shd w:val="clear" w:color="auto" w:fill="auto"/>
            <w:noWrap/>
            <w:vAlign w:val="center"/>
          </w:tcPr>
          <w:p w14:paraId="498FC878"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回報協商剩餘債權金額資料;</w:t>
            </w:r>
          </w:p>
        </w:tc>
      </w:tr>
      <w:tr w:rsidR="001677D0" w:rsidRPr="001677D0" w14:paraId="3C5EAB9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716988B"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62</w:t>
            </w:r>
          </w:p>
        </w:tc>
        <w:tc>
          <w:tcPr>
            <w:tcW w:w="4819" w:type="dxa"/>
            <w:tcBorders>
              <w:top w:val="nil"/>
              <w:left w:val="nil"/>
              <w:bottom w:val="single" w:sz="4" w:space="0" w:color="auto"/>
              <w:right w:val="single" w:sz="4" w:space="0" w:color="auto"/>
            </w:tcBorders>
            <w:shd w:val="clear" w:color="auto" w:fill="auto"/>
            <w:noWrap/>
            <w:vAlign w:val="center"/>
          </w:tcPr>
          <w:p w14:paraId="28E6E151"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金融機構無擔保債務變更還款條件協議資料</w:t>
            </w:r>
          </w:p>
        </w:tc>
      </w:tr>
      <w:tr w:rsidR="001677D0" w:rsidRPr="001677D0" w14:paraId="352A973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6E92DBA"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63</w:t>
            </w:r>
          </w:p>
        </w:tc>
        <w:tc>
          <w:tcPr>
            <w:tcW w:w="4819" w:type="dxa"/>
            <w:tcBorders>
              <w:top w:val="nil"/>
              <w:left w:val="nil"/>
              <w:bottom w:val="single" w:sz="4" w:space="0" w:color="auto"/>
              <w:right w:val="single" w:sz="4" w:space="0" w:color="auto"/>
            </w:tcBorders>
            <w:shd w:val="clear" w:color="auto" w:fill="auto"/>
            <w:noWrap/>
            <w:vAlign w:val="center"/>
          </w:tcPr>
          <w:p w14:paraId="0A8BEDB3"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變更還款方案結案通知資料</w:t>
            </w:r>
          </w:p>
        </w:tc>
      </w:tr>
      <w:tr w:rsidR="001677D0" w:rsidRPr="001677D0" w14:paraId="41DB5A9D"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DF6D7E4"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64</w:t>
            </w:r>
          </w:p>
        </w:tc>
        <w:tc>
          <w:tcPr>
            <w:tcW w:w="4819" w:type="dxa"/>
            <w:tcBorders>
              <w:top w:val="nil"/>
              <w:left w:val="nil"/>
              <w:bottom w:val="single" w:sz="4" w:space="0" w:color="auto"/>
              <w:right w:val="single" w:sz="4" w:space="0" w:color="auto"/>
            </w:tcBorders>
            <w:shd w:val="clear" w:color="auto" w:fill="auto"/>
            <w:noWrap/>
            <w:vAlign w:val="center"/>
          </w:tcPr>
          <w:p w14:paraId="41C51C4C"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受理更生款項統一收付通知</w:t>
            </w:r>
          </w:p>
        </w:tc>
      </w:tr>
      <w:tr w:rsidR="001677D0" w:rsidRPr="001677D0" w14:paraId="4A9B1AB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7300C0F"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65</w:t>
            </w:r>
          </w:p>
        </w:tc>
        <w:tc>
          <w:tcPr>
            <w:tcW w:w="4819" w:type="dxa"/>
            <w:tcBorders>
              <w:top w:val="nil"/>
              <w:left w:val="nil"/>
              <w:bottom w:val="single" w:sz="4" w:space="0" w:color="auto"/>
              <w:right w:val="single" w:sz="4" w:space="0" w:color="auto"/>
            </w:tcBorders>
            <w:shd w:val="clear" w:color="auto" w:fill="auto"/>
            <w:noWrap/>
            <w:vAlign w:val="center"/>
          </w:tcPr>
          <w:p w14:paraId="294B58D1"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更生款項統一收付回報債權資料</w:t>
            </w:r>
          </w:p>
        </w:tc>
      </w:tr>
      <w:tr w:rsidR="001677D0" w:rsidRPr="001677D0" w14:paraId="1AA025E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B5C1786"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66</w:t>
            </w:r>
          </w:p>
        </w:tc>
        <w:tc>
          <w:tcPr>
            <w:tcW w:w="4819" w:type="dxa"/>
            <w:tcBorders>
              <w:top w:val="nil"/>
              <w:left w:val="nil"/>
              <w:bottom w:val="single" w:sz="4" w:space="0" w:color="auto"/>
              <w:right w:val="single" w:sz="4" w:space="0" w:color="auto"/>
            </w:tcBorders>
            <w:shd w:val="clear" w:color="auto" w:fill="auto"/>
            <w:noWrap/>
            <w:vAlign w:val="center"/>
          </w:tcPr>
          <w:p w14:paraId="56FF48FE"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更生款項統一收付分配表資料</w:t>
            </w:r>
          </w:p>
        </w:tc>
      </w:tr>
      <w:tr w:rsidR="001677D0" w:rsidRPr="001677D0" w14:paraId="1A0DF3B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CDA9212"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67</w:t>
            </w:r>
          </w:p>
        </w:tc>
        <w:tc>
          <w:tcPr>
            <w:tcW w:w="4819" w:type="dxa"/>
            <w:tcBorders>
              <w:top w:val="nil"/>
              <w:left w:val="nil"/>
              <w:bottom w:val="single" w:sz="4" w:space="0" w:color="auto"/>
              <w:right w:val="single" w:sz="4" w:space="0" w:color="auto"/>
            </w:tcBorders>
            <w:shd w:val="clear" w:color="auto" w:fill="auto"/>
            <w:noWrap/>
            <w:vAlign w:val="center"/>
          </w:tcPr>
          <w:p w14:paraId="382261C7"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更生債務人繳款資料</w:t>
            </w:r>
          </w:p>
        </w:tc>
      </w:tr>
      <w:tr w:rsidR="001677D0" w:rsidRPr="001677D0" w14:paraId="46A385D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44ADCCA"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68</w:t>
            </w:r>
          </w:p>
        </w:tc>
        <w:tc>
          <w:tcPr>
            <w:tcW w:w="4819" w:type="dxa"/>
            <w:tcBorders>
              <w:top w:val="nil"/>
              <w:left w:val="nil"/>
              <w:bottom w:val="single" w:sz="4" w:space="0" w:color="auto"/>
              <w:right w:val="single" w:sz="4" w:space="0" w:color="auto"/>
            </w:tcBorders>
            <w:shd w:val="clear" w:color="auto" w:fill="auto"/>
            <w:noWrap/>
            <w:vAlign w:val="center"/>
          </w:tcPr>
          <w:p w14:paraId="67050527"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更生款項統一收付結案通知資料</w:t>
            </w:r>
          </w:p>
        </w:tc>
      </w:tr>
      <w:tr w:rsidR="001677D0" w:rsidRPr="001677D0" w14:paraId="05B2425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A52F07D"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69</w:t>
            </w:r>
          </w:p>
        </w:tc>
        <w:tc>
          <w:tcPr>
            <w:tcW w:w="4819" w:type="dxa"/>
            <w:tcBorders>
              <w:top w:val="nil"/>
              <w:left w:val="nil"/>
              <w:bottom w:val="single" w:sz="4" w:space="0" w:color="auto"/>
              <w:right w:val="single" w:sz="4" w:space="0" w:color="auto"/>
            </w:tcBorders>
            <w:shd w:val="clear" w:color="auto" w:fill="auto"/>
            <w:noWrap/>
            <w:vAlign w:val="center"/>
          </w:tcPr>
          <w:p w14:paraId="2AE09B4A"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更生債權金額異動通知資料</w:t>
            </w:r>
          </w:p>
        </w:tc>
      </w:tr>
      <w:tr w:rsidR="001677D0" w:rsidRPr="001677D0" w14:paraId="595AF94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2A8095B"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440</w:t>
            </w:r>
          </w:p>
        </w:tc>
        <w:tc>
          <w:tcPr>
            <w:tcW w:w="4819" w:type="dxa"/>
            <w:tcBorders>
              <w:top w:val="nil"/>
              <w:left w:val="nil"/>
              <w:bottom w:val="single" w:sz="4" w:space="0" w:color="auto"/>
              <w:right w:val="single" w:sz="4" w:space="0" w:color="auto"/>
            </w:tcBorders>
            <w:shd w:val="clear" w:color="auto" w:fill="auto"/>
            <w:noWrap/>
            <w:vAlign w:val="center"/>
          </w:tcPr>
          <w:p w14:paraId="237BA44E"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前置調解受理申請暨請求回報債權通知資料</w:t>
            </w:r>
          </w:p>
        </w:tc>
      </w:tr>
      <w:tr w:rsidR="001677D0" w:rsidRPr="001677D0" w14:paraId="68F4D6B7"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21B35A7"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442</w:t>
            </w:r>
          </w:p>
        </w:tc>
        <w:tc>
          <w:tcPr>
            <w:tcW w:w="4819" w:type="dxa"/>
            <w:tcBorders>
              <w:top w:val="nil"/>
              <w:left w:val="nil"/>
              <w:bottom w:val="single" w:sz="4" w:space="0" w:color="auto"/>
              <w:right w:val="single" w:sz="4" w:space="0" w:color="auto"/>
            </w:tcBorders>
            <w:shd w:val="clear" w:color="auto" w:fill="auto"/>
            <w:noWrap/>
            <w:vAlign w:val="center"/>
          </w:tcPr>
          <w:p w14:paraId="38E5F500"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前置調解回報無擔保債權金額資料</w:t>
            </w:r>
          </w:p>
        </w:tc>
      </w:tr>
      <w:tr w:rsidR="001677D0" w:rsidRPr="001677D0" w14:paraId="6BBD3EA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3DE22E5"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443</w:t>
            </w:r>
          </w:p>
        </w:tc>
        <w:tc>
          <w:tcPr>
            <w:tcW w:w="4819" w:type="dxa"/>
            <w:tcBorders>
              <w:top w:val="nil"/>
              <w:left w:val="nil"/>
              <w:bottom w:val="single" w:sz="4" w:space="0" w:color="auto"/>
              <w:right w:val="single" w:sz="4" w:space="0" w:color="auto"/>
            </w:tcBorders>
            <w:shd w:val="clear" w:color="auto" w:fill="auto"/>
            <w:noWrap/>
            <w:vAlign w:val="center"/>
          </w:tcPr>
          <w:p w14:paraId="4BED5AB2"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前置調解回報有擔保債權金額資料</w:t>
            </w:r>
          </w:p>
        </w:tc>
      </w:tr>
      <w:tr w:rsidR="001677D0" w:rsidRPr="001677D0" w14:paraId="71C8CEB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61933EE"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444</w:t>
            </w:r>
          </w:p>
        </w:tc>
        <w:tc>
          <w:tcPr>
            <w:tcW w:w="4819" w:type="dxa"/>
            <w:tcBorders>
              <w:top w:val="nil"/>
              <w:left w:val="nil"/>
              <w:bottom w:val="single" w:sz="4" w:space="0" w:color="auto"/>
              <w:right w:val="single" w:sz="4" w:space="0" w:color="auto"/>
            </w:tcBorders>
            <w:shd w:val="clear" w:color="auto" w:fill="auto"/>
            <w:noWrap/>
            <w:vAlign w:val="center"/>
          </w:tcPr>
          <w:p w14:paraId="1FEA1232"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前置調解債務人基本資料</w:t>
            </w:r>
          </w:p>
        </w:tc>
      </w:tr>
      <w:tr w:rsidR="001677D0" w:rsidRPr="001677D0" w14:paraId="02E3C96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FB05346"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446</w:t>
            </w:r>
          </w:p>
        </w:tc>
        <w:tc>
          <w:tcPr>
            <w:tcW w:w="4819" w:type="dxa"/>
            <w:tcBorders>
              <w:top w:val="nil"/>
              <w:left w:val="nil"/>
              <w:bottom w:val="single" w:sz="4" w:space="0" w:color="auto"/>
              <w:right w:val="single" w:sz="4" w:space="0" w:color="auto"/>
            </w:tcBorders>
            <w:shd w:val="clear" w:color="auto" w:fill="auto"/>
            <w:noWrap/>
            <w:vAlign w:val="center"/>
          </w:tcPr>
          <w:p w14:paraId="6A776ED5"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前置調解結案通知資料</w:t>
            </w:r>
          </w:p>
        </w:tc>
      </w:tr>
      <w:tr w:rsidR="001677D0" w:rsidRPr="001677D0" w14:paraId="2D62F119"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7B16C92"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447</w:t>
            </w:r>
          </w:p>
        </w:tc>
        <w:tc>
          <w:tcPr>
            <w:tcW w:w="4819" w:type="dxa"/>
            <w:tcBorders>
              <w:top w:val="nil"/>
              <w:left w:val="nil"/>
              <w:bottom w:val="single" w:sz="4" w:space="0" w:color="auto"/>
              <w:right w:val="single" w:sz="4" w:space="0" w:color="auto"/>
            </w:tcBorders>
            <w:shd w:val="clear" w:color="auto" w:fill="auto"/>
            <w:noWrap/>
            <w:vAlign w:val="center"/>
          </w:tcPr>
          <w:p w14:paraId="6C9F112E"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前置調解金融機構無擔保債務協議資料</w:t>
            </w:r>
          </w:p>
        </w:tc>
      </w:tr>
      <w:tr w:rsidR="001677D0" w:rsidRPr="001677D0" w14:paraId="24AE964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7C80866"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448</w:t>
            </w:r>
          </w:p>
        </w:tc>
        <w:tc>
          <w:tcPr>
            <w:tcW w:w="4819" w:type="dxa"/>
            <w:tcBorders>
              <w:top w:val="nil"/>
              <w:left w:val="nil"/>
              <w:bottom w:val="single" w:sz="4" w:space="0" w:color="auto"/>
              <w:right w:val="single" w:sz="4" w:space="0" w:color="auto"/>
            </w:tcBorders>
            <w:shd w:val="clear" w:color="auto" w:fill="auto"/>
            <w:noWrap/>
            <w:vAlign w:val="center"/>
          </w:tcPr>
          <w:p w14:paraId="5FF7135C"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前置調解無擔保債務分配表資料</w:t>
            </w:r>
          </w:p>
        </w:tc>
      </w:tr>
      <w:tr w:rsidR="001677D0" w:rsidRPr="001677D0" w14:paraId="1285675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8C6E951"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450</w:t>
            </w:r>
          </w:p>
        </w:tc>
        <w:tc>
          <w:tcPr>
            <w:tcW w:w="4819" w:type="dxa"/>
            <w:tcBorders>
              <w:top w:val="nil"/>
              <w:left w:val="nil"/>
              <w:bottom w:val="single" w:sz="4" w:space="0" w:color="auto"/>
              <w:right w:val="single" w:sz="4" w:space="0" w:color="auto"/>
            </w:tcBorders>
            <w:shd w:val="clear" w:color="auto" w:fill="auto"/>
            <w:noWrap/>
            <w:vAlign w:val="center"/>
          </w:tcPr>
          <w:p w14:paraId="61F1C0FC"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前置調解債務人繳款資料</w:t>
            </w:r>
          </w:p>
        </w:tc>
      </w:tr>
      <w:tr w:rsidR="001677D0" w:rsidRPr="001677D0" w14:paraId="36FC1181"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2DABF70"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451</w:t>
            </w:r>
          </w:p>
        </w:tc>
        <w:tc>
          <w:tcPr>
            <w:tcW w:w="4819" w:type="dxa"/>
            <w:tcBorders>
              <w:top w:val="nil"/>
              <w:left w:val="nil"/>
              <w:bottom w:val="single" w:sz="4" w:space="0" w:color="auto"/>
              <w:right w:val="single" w:sz="4" w:space="0" w:color="auto"/>
            </w:tcBorders>
            <w:shd w:val="clear" w:color="auto" w:fill="auto"/>
            <w:noWrap/>
            <w:vAlign w:val="center"/>
          </w:tcPr>
          <w:p w14:paraId="3CEEFA10"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前置調解延期繳款資料</w:t>
            </w:r>
          </w:p>
        </w:tc>
      </w:tr>
      <w:tr w:rsidR="007E2411" w:rsidRPr="001677D0" w14:paraId="30F06B8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F384598"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454</w:t>
            </w:r>
          </w:p>
        </w:tc>
        <w:tc>
          <w:tcPr>
            <w:tcW w:w="4819" w:type="dxa"/>
            <w:tcBorders>
              <w:top w:val="nil"/>
              <w:left w:val="nil"/>
              <w:bottom w:val="single" w:sz="4" w:space="0" w:color="auto"/>
              <w:right w:val="single" w:sz="4" w:space="0" w:color="auto"/>
            </w:tcBorders>
            <w:shd w:val="clear" w:color="auto" w:fill="auto"/>
            <w:noWrap/>
            <w:vAlign w:val="center"/>
          </w:tcPr>
          <w:p w14:paraId="2CD2E037"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前置調解單獨全數受清償資料</w:t>
            </w:r>
          </w:p>
        </w:tc>
      </w:tr>
    </w:tbl>
    <w:p w14:paraId="125A1A2C" w14:textId="77777777" w:rsidR="007E2411" w:rsidRPr="001677D0" w:rsidRDefault="007E2411" w:rsidP="007E2411">
      <w:pPr>
        <w:tabs>
          <w:tab w:val="left" w:pos="788"/>
        </w:tabs>
        <w:ind w:leftChars="300" w:left="720"/>
        <w:rPr>
          <w:rFonts w:ascii="標楷體" w:eastAsia="標楷體" w:hAnsi="標楷體"/>
        </w:rPr>
      </w:pPr>
    </w:p>
    <w:p w14:paraId="25AAD4B1" w14:textId="60366968" w:rsidR="007E2411" w:rsidRPr="001677D0" w:rsidRDefault="007E2411" w:rsidP="00787403">
      <w:pPr>
        <w:numPr>
          <w:ilvl w:val="0"/>
          <w:numId w:val="17"/>
        </w:numPr>
        <w:rPr>
          <w:rFonts w:ascii="標楷體" w:eastAsia="標楷體" w:hAnsi="標楷體"/>
        </w:rPr>
      </w:pPr>
      <w:r w:rsidRPr="001677D0">
        <w:rPr>
          <w:rFonts w:ascii="標楷體" w:eastAsia="標楷體" w:hAnsi="標楷體" w:hint="eastAsia"/>
          <w:lang w:eastAsia="zh-HK"/>
        </w:rPr>
        <w:t>債協</w:t>
      </w:r>
      <w:r w:rsidRPr="001677D0">
        <w:rPr>
          <w:rFonts w:ascii="標楷體" w:eastAsia="標楷體" w:hAnsi="標楷體" w:hint="eastAsia"/>
        </w:rPr>
        <w:t>擔保品類別</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25323DC4"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AE4173" w14:textId="77777777" w:rsidR="007E2411" w:rsidRPr="001677D0" w:rsidRDefault="007E2411"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2911A6A1" w14:textId="77777777" w:rsidR="007E2411" w:rsidRPr="001677D0" w:rsidRDefault="007E2411"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14DE18A7"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378426D" w14:textId="2861758C" w:rsidR="007E75D1" w:rsidRPr="001677D0" w:rsidRDefault="007E75D1" w:rsidP="007E75D1">
            <w:pPr>
              <w:rPr>
                <w:rFonts w:ascii="標楷體" w:eastAsia="標楷體" w:hAnsi="標楷體" w:cs="新細明體"/>
              </w:rPr>
            </w:pPr>
            <w:r w:rsidRPr="001677D0">
              <w:rPr>
                <w:rFonts w:ascii="標楷體" w:eastAsia="標楷體" w:hAnsi="標楷體"/>
              </w:rPr>
              <w:t>00</w:t>
            </w:r>
          </w:p>
        </w:tc>
        <w:tc>
          <w:tcPr>
            <w:tcW w:w="4819" w:type="dxa"/>
            <w:tcBorders>
              <w:top w:val="nil"/>
              <w:left w:val="nil"/>
              <w:bottom w:val="single" w:sz="4" w:space="0" w:color="auto"/>
              <w:right w:val="single" w:sz="4" w:space="0" w:color="auto"/>
            </w:tcBorders>
            <w:shd w:val="clear" w:color="auto" w:fill="auto"/>
            <w:noWrap/>
            <w:vAlign w:val="center"/>
          </w:tcPr>
          <w:p w14:paraId="0799083F"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純信用</w:t>
            </w:r>
          </w:p>
        </w:tc>
      </w:tr>
      <w:tr w:rsidR="001677D0" w:rsidRPr="001677D0" w14:paraId="61B682AB"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7648840" w14:textId="3DE742BE" w:rsidR="007E75D1" w:rsidRPr="001677D0" w:rsidRDefault="007E75D1" w:rsidP="007E75D1">
            <w:pPr>
              <w:rPr>
                <w:rFonts w:ascii="標楷體" w:eastAsia="標楷體" w:hAnsi="標楷體" w:cs="新細明體"/>
              </w:rPr>
            </w:pPr>
            <w:r w:rsidRPr="001677D0">
              <w:rPr>
                <w:rFonts w:ascii="標楷體" w:eastAsia="標楷體" w:hAnsi="標楷體"/>
              </w:rPr>
              <w:t>01</w:t>
            </w:r>
          </w:p>
        </w:tc>
        <w:tc>
          <w:tcPr>
            <w:tcW w:w="4819" w:type="dxa"/>
            <w:tcBorders>
              <w:top w:val="nil"/>
              <w:left w:val="nil"/>
              <w:bottom w:val="single" w:sz="4" w:space="0" w:color="auto"/>
              <w:right w:val="single" w:sz="4" w:space="0" w:color="auto"/>
            </w:tcBorders>
            <w:shd w:val="clear" w:color="auto" w:fill="auto"/>
            <w:noWrap/>
            <w:vAlign w:val="center"/>
          </w:tcPr>
          <w:p w14:paraId="56CBC0F6"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信用保險</w:t>
            </w:r>
          </w:p>
        </w:tc>
      </w:tr>
      <w:tr w:rsidR="001677D0" w:rsidRPr="001677D0" w14:paraId="0129E6AA"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1BFCA24" w14:textId="6BF8466B" w:rsidR="007E75D1" w:rsidRPr="001677D0" w:rsidRDefault="007E75D1" w:rsidP="007E75D1">
            <w:pPr>
              <w:rPr>
                <w:rFonts w:ascii="標楷體" w:eastAsia="標楷體" w:hAnsi="標楷體" w:cs="新細明體"/>
              </w:rPr>
            </w:pPr>
            <w:r w:rsidRPr="001677D0">
              <w:rPr>
                <w:rFonts w:ascii="標楷體" w:eastAsia="標楷體" w:hAnsi="標楷體"/>
              </w:rPr>
              <w:t>02</w:t>
            </w:r>
          </w:p>
        </w:tc>
        <w:tc>
          <w:tcPr>
            <w:tcW w:w="4819" w:type="dxa"/>
            <w:tcBorders>
              <w:top w:val="nil"/>
              <w:left w:val="nil"/>
              <w:bottom w:val="single" w:sz="4" w:space="0" w:color="auto"/>
              <w:right w:val="single" w:sz="4" w:space="0" w:color="auto"/>
            </w:tcBorders>
            <w:shd w:val="clear" w:color="auto" w:fill="auto"/>
            <w:noWrap/>
            <w:vAlign w:val="center"/>
          </w:tcPr>
          <w:p w14:paraId="25BA8FC3"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政府(或金融機構)保證</w:t>
            </w:r>
          </w:p>
        </w:tc>
      </w:tr>
      <w:tr w:rsidR="001677D0" w:rsidRPr="001677D0" w14:paraId="316F9F85"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F82AB6D" w14:textId="2EB25715" w:rsidR="007E75D1" w:rsidRPr="001677D0" w:rsidRDefault="007E75D1" w:rsidP="007E75D1">
            <w:pPr>
              <w:rPr>
                <w:rFonts w:ascii="標楷體" w:eastAsia="標楷體" w:hAnsi="標楷體" w:cs="新細明體"/>
              </w:rPr>
            </w:pPr>
            <w:r w:rsidRPr="001677D0">
              <w:rPr>
                <w:rFonts w:ascii="標楷體" w:eastAsia="標楷體" w:hAnsi="標楷體"/>
              </w:rPr>
              <w:t>04</w:t>
            </w:r>
          </w:p>
        </w:tc>
        <w:tc>
          <w:tcPr>
            <w:tcW w:w="4819" w:type="dxa"/>
            <w:tcBorders>
              <w:top w:val="nil"/>
              <w:left w:val="nil"/>
              <w:bottom w:val="single" w:sz="4" w:space="0" w:color="auto"/>
              <w:right w:val="single" w:sz="4" w:space="0" w:color="auto"/>
            </w:tcBorders>
            <w:shd w:val="clear" w:color="auto" w:fill="auto"/>
            <w:noWrap/>
            <w:vAlign w:val="center"/>
          </w:tcPr>
          <w:p w14:paraId="12F739C3"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其他機構保證</w:t>
            </w:r>
          </w:p>
        </w:tc>
      </w:tr>
      <w:tr w:rsidR="001677D0" w:rsidRPr="001677D0" w14:paraId="75FE2550"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2477534" w14:textId="0AC37CCD" w:rsidR="007E75D1" w:rsidRPr="001677D0" w:rsidRDefault="007E75D1" w:rsidP="007E75D1">
            <w:pPr>
              <w:rPr>
                <w:rFonts w:ascii="標楷體" w:eastAsia="標楷體" w:hAnsi="標楷體" w:cs="新細明體"/>
              </w:rPr>
            </w:pPr>
            <w:r w:rsidRPr="001677D0">
              <w:rPr>
                <w:rFonts w:ascii="標楷體" w:eastAsia="標楷體" w:hAnsi="標楷體"/>
              </w:rPr>
              <w:t>05</w:t>
            </w:r>
          </w:p>
        </w:tc>
        <w:tc>
          <w:tcPr>
            <w:tcW w:w="4819" w:type="dxa"/>
            <w:tcBorders>
              <w:top w:val="nil"/>
              <w:left w:val="nil"/>
              <w:bottom w:val="single" w:sz="4" w:space="0" w:color="auto"/>
              <w:right w:val="single" w:sz="4" w:space="0" w:color="auto"/>
            </w:tcBorders>
            <w:shd w:val="clear" w:color="auto" w:fill="auto"/>
            <w:noWrap/>
            <w:vAlign w:val="center"/>
          </w:tcPr>
          <w:p w14:paraId="2A681519"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中小企業信用保證基金保證</w:t>
            </w:r>
          </w:p>
        </w:tc>
      </w:tr>
      <w:tr w:rsidR="001677D0" w:rsidRPr="001677D0" w14:paraId="03F17553"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1EA67F9" w14:textId="0897727B" w:rsidR="007E75D1" w:rsidRPr="001677D0" w:rsidRDefault="007E75D1" w:rsidP="007E75D1">
            <w:pPr>
              <w:rPr>
                <w:rFonts w:ascii="標楷體" w:eastAsia="標楷體" w:hAnsi="標楷體" w:cs="新細明體"/>
              </w:rPr>
            </w:pPr>
            <w:r w:rsidRPr="001677D0">
              <w:rPr>
                <w:rFonts w:ascii="標楷體" w:eastAsia="標楷體" w:hAnsi="標楷體"/>
              </w:rPr>
              <w:t>06</w:t>
            </w:r>
          </w:p>
        </w:tc>
        <w:tc>
          <w:tcPr>
            <w:tcW w:w="4819" w:type="dxa"/>
            <w:tcBorders>
              <w:top w:val="nil"/>
              <w:left w:val="nil"/>
              <w:bottom w:val="single" w:sz="4" w:space="0" w:color="auto"/>
              <w:right w:val="single" w:sz="4" w:space="0" w:color="auto"/>
            </w:tcBorders>
            <w:shd w:val="clear" w:color="auto" w:fill="auto"/>
            <w:noWrap/>
            <w:vAlign w:val="center"/>
          </w:tcPr>
          <w:p w14:paraId="08A38351"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農業信用保證基金保證</w:t>
            </w:r>
          </w:p>
        </w:tc>
      </w:tr>
      <w:tr w:rsidR="001677D0" w:rsidRPr="001677D0" w14:paraId="37A8DD30"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12E9BC9" w14:textId="350FA064" w:rsidR="007E75D1" w:rsidRPr="001677D0" w:rsidRDefault="007E75D1" w:rsidP="007E75D1">
            <w:pPr>
              <w:rPr>
                <w:rFonts w:ascii="標楷體" w:eastAsia="標楷體" w:hAnsi="標楷體" w:cs="新細明體"/>
              </w:rPr>
            </w:pPr>
            <w:r w:rsidRPr="001677D0">
              <w:rPr>
                <w:rFonts w:ascii="標楷體" w:eastAsia="標楷體" w:hAnsi="標楷體"/>
              </w:rPr>
              <w:t>07</w:t>
            </w:r>
          </w:p>
        </w:tc>
        <w:tc>
          <w:tcPr>
            <w:tcW w:w="4819" w:type="dxa"/>
            <w:tcBorders>
              <w:top w:val="nil"/>
              <w:left w:val="nil"/>
              <w:bottom w:val="single" w:sz="4" w:space="0" w:color="auto"/>
              <w:right w:val="single" w:sz="4" w:space="0" w:color="auto"/>
            </w:tcBorders>
            <w:shd w:val="clear" w:color="auto" w:fill="auto"/>
            <w:noWrap/>
            <w:vAlign w:val="center"/>
          </w:tcPr>
          <w:p w14:paraId="541B556B"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華僑貸款信用保證基金保證</w:t>
            </w:r>
          </w:p>
        </w:tc>
      </w:tr>
      <w:tr w:rsidR="001677D0" w:rsidRPr="001677D0" w14:paraId="7DBBC318"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43A42D1" w14:textId="3388EFA6" w:rsidR="007E75D1" w:rsidRPr="001677D0" w:rsidRDefault="007E75D1" w:rsidP="007E75D1">
            <w:pPr>
              <w:rPr>
                <w:rFonts w:ascii="標楷體" w:eastAsia="標楷體" w:hAnsi="標楷體" w:cs="新細明體"/>
              </w:rPr>
            </w:pPr>
            <w:r w:rsidRPr="001677D0">
              <w:rPr>
                <w:rFonts w:ascii="標楷體" w:eastAsia="標楷體" w:hAnsi="標楷體"/>
              </w:rPr>
              <w:t>08</w:t>
            </w:r>
          </w:p>
        </w:tc>
        <w:tc>
          <w:tcPr>
            <w:tcW w:w="4819" w:type="dxa"/>
            <w:tcBorders>
              <w:top w:val="nil"/>
              <w:left w:val="nil"/>
              <w:bottom w:val="single" w:sz="4" w:space="0" w:color="auto"/>
              <w:right w:val="single" w:sz="4" w:space="0" w:color="auto"/>
            </w:tcBorders>
            <w:shd w:val="clear" w:color="auto" w:fill="auto"/>
            <w:noWrap/>
            <w:vAlign w:val="center"/>
          </w:tcPr>
          <w:p w14:paraId="2A223799"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國際合作發展基金會信用保證</w:t>
            </w:r>
          </w:p>
        </w:tc>
      </w:tr>
      <w:tr w:rsidR="001677D0" w:rsidRPr="001677D0" w14:paraId="67721967"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73859BE" w14:textId="275E8C8C" w:rsidR="007E75D1" w:rsidRPr="001677D0" w:rsidRDefault="007E75D1" w:rsidP="007E75D1">
            <w:pPr>
              <w:rPr>
                <w:rFonts w:ascii="標楷體" w:eastAsia="標楷體" w:hAnsi="標楷體" w:cs="新細明體"/>
              </w:rPr>
            </w:pPr>
            <w:r w:rsidRPr="001677D0">
              <w:rPr>
                <w:rFonts w:ascii="標楷體" w:eastAsia="標楷體" w:hAnsi="標楷體"/>
              </w:rPr>
              <w:t>09</w:t>
            </w:r>
          </w:p>
        </w:tc>
        <w:tc>
          <w:tcPr>
            <w:tcW w:w="4819" w:type="dxa"/>
            <w:tcBorders>
              <w:top w:val="nil"/>
              <w:left w:val="nil"/>
              <w:bottom w:val="single" w:sz="4" w:space="0" w:color="auto"/>
              <w:right w:val="single" w:sz="4" w:space="0" w:color="auto"/>
            </w:tcBorders>
            <w:shd w:val="clear" w:color="auto" w:fill="auto"/>
            <w:noWrap/>
            <w:vAlign w:val="center"/>
          </w:tcPr>
          <w:p w14:paraId="37D7A8C3"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原住民族綜合發展基金信用保證</w:t>
            </w:r>
          </w:p>
        </w:tc>
      </w:tr>
      <w:tr w:rsidR="001677D0" w:rsidRPr="001677D0" w14:paraId="6D985D8D"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F457915" w14:textId="71429725" w:rsidR="007E75D1" w:rsidRPr="001677D0" w:rsidRDefault="007E75D1" w:rsidP="007E75D1">
            <w:pPr>
              <w:rPr>
                <w:rFonts w:ascii="標楷體" w:eastAsia="標楷體" w:hAnsi="標楷體" w:cs="新細明體"/>
              </w:rPr>
            </w:pPr>
            <w:r w:rsidRPr="001677D0">
              <w:rPr>
                <w:rFonts w:ascii="標楷體" w:eastAsia="標楷體" w:hAnsi="標楷體"/>
              </w:rPr>
              <w:t>10</w:t>
            </w:r>
          </w:p>
        </w:tc>
        <w:tc>
          <w:tcPr>
            <w:tcW w:w="4819" w:type="dxa"/>
            <w:tcBorders>
              <w:top w:val="nil"/>
              <w:left w:val="nil"/>
              <w:bottom w:val="single" w:sz="4" w:space="0" w:color="auto"/>
              <w:right w:val="single" w:sz="4" w:space="0" w:color="auto"/>
            </w:tcBorders>
            <w:shd w:val="clear" w:color="auto" w:fill="auto"/>
            <w:noWrap/>
            <w:vAlign w:val="center"/>
          </w:tcPr>
          <w:p w14:paraId="4742ED5A"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債券(公債)</w:t>
            </w:r>
          </w:p>
        </w:tc>
      </w:tr>
      <w:tr w:rsidR="001677D0" w:rsidRPr="001677D0" w14:paraId="53B0005A"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949CB7C" w14:textId="22AD60CD" w:rsidR="007E75D1" w:rsidRPr="001677D0" w:rsidRDefault="007E75D1" w:rsidP="007E75D1">
            <w:pPr>
              <w:rPr>
                <w:rFonts w:ascii="標楷體" w:eastAsia="標楷體" w:hAnsi="標楷體" w:cs="新細明體"/>
              </w:rPr>
            </w:pPr>
            <w:r w:rsidRPr="001677D0">
              <w:rPr>
                <w:rFonts w:ascii="標楷體" w:eastAsia="標楷體" w:hAnsi="標楷體"/>
              </w:rPr>
              <w:t>11</w:t>
            </w:r>
          </w:p>
        </w:tc>
        <w:tc>
          <w:tcPr>
            <w:tcW w:w="4819" w:type="dxa"/>
            <w:tcBorders>
              <w:top w:val="nil"/>
              <w:left w:val="nil"/>
              <w:bottom w:val="single" w:sz="4" w:space="0" w:color="auto"/>
              <w:right w:val="single" w:sz="4" w:space="0" w:color="auto"/>
            </w:tcBorders>
            <w:shd w:val="clear" w:color="auto" w:fill="auto"/>
            <w:noWrap/>
            <w:vAlign w:val="center"/>
          </w:tcPr>
          <w:p w14:paraId="6F0FFED4"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擔保公司債</w:t>
            </w:r>
          </w:p>
        </w:tc>
      </w:tr>
      <w:tr w:rsidR="001677D0" w:rsidRPr="001677D0" w14:paraId="5EDC9A13"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20A67EB" w14:textId="706763C6" w:rsidR="007E75D1" w:rsidRPr="001677D0" w:rsidRDefault="007E75D1" w:rsidP="007E75D1">
            <w:pPr>
              <w:rPr>
                <w:rFonts w:ascii="標楷體" w:eastAsia="標楷體" w:hAnsi="標楷體" w:cs="新細明體"/>
              </w:rPr>
            </w:pPr>
            <w:r w:rsidRPr="001677D0">
              <w:rPr>
                <w:rFonts w:ascii="標楷體" w:eastAsia="標楷體" w:hAnsi="標楷體"/>
              </w:rPr>
              <w:t>12</w:t>
            </w:r>
          </w:p>
        </w:tc>
        <w:tc>
          <w:tcPr>
            <w:tcW w:w="4819" w:type="dxa"/>
            <w:tcBorders>
              <w:top w:val="nil"/>
              <w:left w:val="nil"/>
              <w:bottom w:val="single" w:sz="4" w:space="0" w:color="auto"/>
              <w:right w:val="single" w:sz="4" w:space="0" w:color="auto"/>
            </w:tcBorders>
            <w:shd w:val="clear" w:color="auto" w:fill="auto"/>
            <w:noWrap/>
            <w:vAlign w:val="center"/>
          </w:tcPr>
          <w:p w14:paraId="04417971"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無擔保公司債</w:t>
            </w:r>
          </w:p>
        </w:tc>
      </w:tr>
      <w:tr w:rsidR="001677D0" w:rsidRPr="001677D0" w14:paraId="2F455022"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00FA351" w14:textId="496B91D3" w:rsidR="007E75D1" w:rsidRPr="001677D0" w:rsidRDefault="007E75D1" w:rsidP="007E75D1">
            <w:pPr>
              <w:rPr>
                <w:rFonts w:ascii="標楷體" w:eastAsia="標楷體" w:hAnsi="標楷體" w:cs="新細明體"/>
              </w:rPr>
            </w:pPr>
            <w:r w:rsidRPr="001677D0">
              <w:rPr>
                <w:rFonts w:ascii="標楷體" w:eastAsia="標楷體" w:hAnsi="標楷體"/>
              </w:rPr>
              <w:t>13</w:t>
            </w:r>
          </w:p>
        </w:tc>
        <w:tc>
          <w:tcPr>
            <w:tcW w:w="4819" w:type="dxa"/>
            <w:tcBorders>
              <w:top w:val="nil"/>
              <w:left w:val="nil"/>
              <w:bottom w:val="single" w:sz="4" w:space="0" w:color="auto"/>
              <w:right w:val="single" w:sz="4" w:space="0" w:color="auto"/>
            </w:tcBorders>
            <w:shd w:val="clear" w:color="auto" w:fill="auto"/>
            <w:noWrap/>
            <w:vAlign w:val="center"/>
          </w:tcPr>
          <w:p w14:paraId="02F94128"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金融債券</w:t>
            </w:r>
          </w:p>
        </w:tc>
      </w:tr>
      <w:tr w:rsidR="001677D0" w:rsidRPr="001677D0" w14:paraId="53D281FA"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11FEF77" w14:textId="3EC61EE6" w:rsidR="007E75D1" w:rsidRPr="001677D0" w:rsidRDefault="007E75D1" w:rsidP="007E75D1">
            <w:pPr>
              <w:rPr>
                <w:rFonts w:ascii="標楷體" w:eastAsia="標楷體" w:hAnsi="標楷體" w:cs="新細明體"/>
              </w:rPr>
            </w:pPr>
            <w:r w:rsidRPr="001677D0">
              <w:rPr>
                <w:rFonts w:ascii="標楷體" w:eastAsia="標楷體" w:hAnsi="標楷體"/>
              </w:rPr>
              <w:t>14</w:t>
            </w:r>
          </w:p>
        </w:tc>
        <w:tc>
          <w:tcPr>
            <w:tcW w:w="4819" w:type="dxa"/>
            <w:tcBorders>
              <w:top w:val="nil"/>
              <w:left w:val="nil"/>
              <w:bottom w:val="single" w:sz="4" w:space="0" w:color="auto"/>
              <w:right w:val="single" w:sz="4" w:space="0" w:color="auto"/>
            </w:tcBorders>
            <w:shd w:val="clear" w:color="auto" w:fill="auto"/>
            <w:noWrap/>
            <w:vAlign w:val="center"/>
          </w:tcPr>
          <w:p w14:paraId="11325ACF"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股票(或股權憑證)</w:t>
            </w:r>
          </w:p>
        </w:tc>
      </w:tr>
      <w:tr w:rsidR="001677D0" w:rsidRPr="001677D0" w14:paraId="66ECE80A"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DD1384C" w14:textId="519C2FD3" w:rsidR="007E75D1" w:rsidRPr="001677D0" w:rsidRDefault="007E75D1" w:rsidP="007E75D1">
            <w:pPr>
              <w:rPr>
                <w:rFonts w:ascii="標楷體" w:eastAsia="標楷體" w:hAnsi="標楷體" w:cs="新細明體"/>
              </w:rPr>
            </w:pPr>
            <w:r w:rsidRPr="001677D0">
              <w:rPr>
                <w:rFonts w:ascii="標楷體" w:eastAsia="標楷體" w:hAnsi="標楷體"/>
              </w:rPr>
              <w:t>15</w:t>
            </w:r>
          </w:p>
        </w:tc>
        <w:tc>
          <w:tcPr>
            <w:tcW w:w="4819" w:type="dxa"/>
            <w:tcBorders>
              <w:top w:val="nil"/>
              <w:left w:val="nil"/>
              <w:bottom w:val="single" w:sz="4" w:space="0" w:color="auto"/>
              <w:right w:val="single" w:sz="4" w:space="0" w:color="auto"/>
            </w:tcBorders>
            <w:shd w:val="clear" w:color="auto" w:fill="auto"/>
            <w:noWrap/>
            <w:vAlign w:val="center"/>
          </w:tcPr>
          <w:p w14:paraId="6E69ABB3"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證券融資</w:t>
            </w:r>
          </w:p>
        </w:tc>
      </w:tr>
      <w:tr w:rsidR="001677D0" w:rsidRPr="001677D0" w14:paraId="0E68DD12"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98EA4C5" w14:textId="6FE39C6C" w:rsidR="007E75D1" w:rsidRPr="001677D0" w:rsidRDefault="007E75D1" w:rsidP="007E75D1">
            <w:pPr>
              <w:rPr>
                <w:rFonts w:ascii="標楷體" w:eastAsia="標楷體" w:hAnsi="標楷體" w:cs="新細明體"/>
              </w:rPr>
            </w:pPr>
            <w:r w:rsidRPr="001677D0">
              <w:rPr>
                <w:rFonts w:ascii="標楷體" w:eastAsia="標楷體" w:hAnsi="標楷體"/>
              </w:rPr>
              <w:t>16</w:t>
            </w:r>
          </w:p>
        </w:tc>
        <w:tc>
          <w:tcPr>
            <w:tcW w:w="4819" w:type="dxa"/>
            <w:tcBorders>
              <w:top w:val="nil"/>
              <w:left w:val="nil"/>
              <w:bottom w:val="single" w:sz="4" w:space="0" w:color="auto"/>
              <w:right w:val="single" w:sz="4" w:space="0" w:color="auto"/>
            </w:tcBorders>
            <w:shd w:val="clear" w:color="auto" w:fill="auto"/>
            <w:noWrap/>
            <w:vAlign w:val="center"/>
          </w:tcPr>
          <w:p w14:paraId="6053EAF0"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國庫券</w:t>
            </w:r>
          </w:p>
        </w:tc>
      </w:tr>
      <w:tr w:rsidR="001677D0" w:rsidRPr="001677D0" w14:paraId="7FCDCDE7"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7F5B3E2" w14:textId="09F4D539" w:rsidR="007E75D1" w:rsidRPr="001677D0" w:rsidRDefault="007E75D1" w:rsidP="007E75D1">
            <w:pPr>
              <w:rPr>
                <w:rFonts w:ascii="標楷體" w:eastAsia="標楷體" w:hAnsi="標楷體" w:cs="新細明體"/>
              </w:rPr>
            </w:pPr>
            <w:r w:rsidRPr="001677D0">
              <w:rPr>
                <w:rFonts w:ascii="標楷體" w:eastAsia="標楷體" w:hAnsi="標楷體"/>
              </w:rPr>
              <w:t>17</w:t>
            </w:r>
          </w:p>
        </w:tc>
        <w:tc>
          <w:tcPr>
            <w:tcW w:w="4819" w:type="dxa"/>
            <w:tcBorders>
              <w:top w:val="nil"/>
              <w:left w:val="nil"/>
              <w:bottom w:val="single" w:sz="4" w:space="0" w:color="auto"/>
              <w:right w:val="single" w:sz="4" w:space="0" w:color="auto"/>
            </w:tcBorders>
            <w:shd w:val="clear" w:color="auto" w:fill="auto"/>
            <w:noWrap/>
            <w:vAlign w:val="center"/>
          </w:tcPr>
          <w:p w14:paraId="5802D5B8"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儲蓄</w:t>
            </w:r>
            <w:proofErr w:type="gramStart"/>
            <w:r w:rsidRPr="001677D0">
              <w:rPr>
                <w:rFonts w:ascii="標楷體" w:eastAsia="標楷體" w:hAnsi="標楷體" w:hint="eastAsia"/>
              </w:rPr>
              <w:t>券</w:t>
            </w:r>
            <w:proofErr w:type="gramEnd"/>
          </w:p>
        </w:tc>
      </w:tr>
      <w:tr w:rsidR="001677D0" w:rsidRPr="001677D0" w14:paraId="6307C87F"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56123DC" w14:textId="10A49419" w:rsidR="007E75D1" w:rsidRPr="001677D0" w:rsidRDefault="007E75D1" w:rsidP="007E75D1">
            <w:pPr>
              <w:rPr>
                <w:rFonts w:ascii="標楷體" w:eastAsia="標楷體" w:hAnsi="標楷體" w:cs="新細明體"/>
              </w:rPr>
            </w:pPr>
            <w:r w:rsidRPr="001677D0">
              <w:rPr>
                <w:rFonts w:ascii="標楷體" w:eastAsia="標楷體" w:hAnsi="標楷體"/>
              </w:rPr>
              <w:t>18</w:t>
            </w:r>
          </w:p>
        </w:tc>
        <w:tc>
          <w:tcPr>
            <w:tcW w:w="4819" w:type="dxa"/>
            <w:tcBorders>
              <w:top w:val="nil"/>
              <w:left w:val="nil"/>
              <w:bottom w:val="single" w:sz="4" w:space="0" w:color="auto"/>
              <w:right w:val="single" w:sz="4" w:space="0" w:color="auto"/>
            </w:tcBorders>
            <w:shd w:val="clear" w:color="auto" w:fill="auto"/>
            <w:noWrap/>
            <w:vAlign w:val="center"/>
          </w:tcPr>
          <w:p w14:paraId="4AA97C06"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中央銀行可轉讓定期存單</w:t>
            </w:r>
          </w:p>
        </w:tc>
      </w:tr>
      <w:tr w:rsidR="001677D0" w:rsidRPr="001677D0" w14:paraId="25D4662B"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CA39391" w14:textId="14D232E4" w:rsidR="007E75D1" w:rsidRPr="001677D0" w:rsidRDefault="007E75D1" w:rsidP="007E75D1">
            <w:pPr>
              <w:rPr>
                <w:rFonts w:ascii="標楷體" w:eastAsia="標楷體" w:hAnsi="標楷體" w:cs="新細明體"/>
              </w:rPr>
            </w:pPr>
            <w:r w:rsidRPr="001677D0">
              <w:rPr>
                <w:rFonts w:ascii="標楷體" w:eastAsia="標楷體" w:hAnsi="標楷體"/>
              </w:rPr>
              <w:t>19</w:t>
            </w:r>
          </w:p>
        </w:tc>
        <w:tc>
          <w:tcPr>
            <w:tcW w:w="4819" w:type="dxa"/>
            <w:tcBorders>
              <w:top w:val="nil"/>
              <w:left w:val="nil"/>
              <w:bottom w:val="single" w:sz="4" w:space="0" w:color="auto"/>
              <w:right w:val="single" w:sz="4" w:space="0" w:color="auto"/>
            </w:tcBorders>
            <w:shd w:val="clear" w:color="auto" w:fill="auto"/>
            <w:noWrap/>
            <w:vAlign w:val="center"/>
          </w:tcPr>
          <w:p w14:paraId="6A60FCF0"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一般金融機構可轉讓定期存單</w:t>
            </w:r>
          </w:p>
        </w:tc>
      </w:tr>
      <w:tr w:rsidR="001677D0" w:rsidRPr="001677D0" w14:paraId="0F23BD7A"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060576F" w14:textId="5EF703F5" w:rsidR="007E75D1" w:rsidRPr="001677D0" w:rsidRDefault="007E75D1" w:rsidP="007E75D1">
            <w:pPr>
              <w:rPr>
                <w:rFonts w:ascii="標楷體" w:eastAsia="標楷體" w:hAnsi="標楷體" w:cs="新細明體"/>
              </w:rPr>
            </w:pPr>
            <w:r w:rsidRPr="001677D0">
              <w:rPr>
                <w:rFonts w:ascii="標楷體" w:eastAsia="標楷體" w:hAnsi="標楷體"/>
              </w:rPr>
              <w:t>1A</w:t>
            </w:r>
          </w:p>
        </w:tc>
        <w:tc>
          <w:tcPr>
            <w:tcW w:w="4819" w:type="dxa"/>
            <w:tcBorders>
              <w:top w:val="nil"/>
              <w:left w:val="nil"/>
              <w:bottom w:val="single" w:sz="4" w:space="0" w:color="auto"/>
              <w:right w:val="single" w:sz="4" w:space="0" w:color="auto"/>
            </w:tcBorders>
            <w:shd w:val="clear" w:color="auto" w:fill="auto"/>
            <w:noWrap/>
            <w:vAlign w:val="center"/>
          </w:tcPr>
          <w:p w14:paraId="6B073907"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匯票</w:t>
            </w:r>
          </w:p>
        </w:tc>
      </w:tr>
      <w:tr w:rsidR="001677D0" w:rsidRPr="001677D0" w14:paraId="5639348E"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928B594" w14:textId="455FB182" w:rsidR="007E75D1" w:rsidRPr="001677D0" w:rsidRDefault="007E75D1" w:rsidP="007E75D1">
            <w:pPr>
              <w:rPr>
                <w:rFonts w:ascii="標楷體" w:eastAsia="標楷體" w:hAnsi="標楷體" w:cs="新細明體"/>
              </w:rPr>
            </w:pPr>
            <w:r w:rsidRPr="001677D0">
              <w:rPr>
                <w:rFonts w:ascii="標楷體" w:eastAsia="標楷體" w:hAnsi="標楷體"/>
              </w:rPr>
              <w:t>1B</w:t>
            </w:r>
          </w:p>
        </w:tc>
        <w:tc>
          <w:tcPr>
            <w:tcW w:w="4819" w:type="dxa"/>
            <w:tcBorders>
              <w:top w:val="nil"/>
              <w:left w:val="nil"/>
              <w:bottom w:val="single" w:sz="4" w:space="0" w:color="auto"/>
              <w:right w:val="single" w:sz="4" w:space="0" w:color="auto"/>
            </w:tcBorders>
            <w:shd w:val="clear" w:color="auto" w:fill="auto"/>
            <w:noWrap/>
            <w:vAlign w:val="center"/>
          </w:tcPr>
          <w:p w14:paraId="59CADAD0"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本票</w:t>
            </w:r>
          </w:p>
        </w:tc>
      </w:tr>
      <w:tr w:rsidR="001677D0" w:rsidRPr="001677D0" w14:paraId="3924E0FB"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BA20100" w14:textId="0329AA76" w:rsidR="007E75D1" w:rsidRPr="001677D0" w:rsidRDefault="007E75D1" w:rsidP="007E75D1">
            <w:pPr>
              <w:rPr>
                <w:rFonts w:ascii="標楷體" w:eastAsia="標楷體" w:hAnsi="標楷體" w:cs="新細明體"/>
              </w:rPr>
            </w:pPr>
            <w:r w:rsidRPr="001677D0">
              <w:rPr>
                <w:rFonts w:ascii="標楷體" w:eastAsia="標楷體" w:hAnsi="標楷體"/>
              </w:rPr>
              <w:t>1C</w:t>
            </w:r>
          </w:p>
        </w:tc>
        <w:tc>
          <w:tcPr>
            <w:tcW w:w="4819" w:type="dxa"/>
            <w:tcBorders>
              <w:top w:val="nil"/>
              <w:left w:val="nil"/>
              <w:bottom w:val="single" w:sz="4" w:space="0" w:color="auto"/>
              <w:right w:val="single" w:sz="4" w:space="0" w:color="auto"/>
            </w:tcBorders>
            <w:shd w:val="clear" w:color="auto" w:fill="auto"/>
            <w:noWrap/>
            <w:vAlign w:val="center"/>
          </w:tcPr>
          <w:p w14:paraId="410D5FE6"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應收票據(含支票)</w:t>
            </w:r>
          </w:p>
        </w:tc>
      </w:tr>
      <w:tr w:rsidR="001677D0" w:rsidRPr="001677D0" w14:paraId="2F27EBA4"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6D7E2A3" w14:textId="707D295C" w:rsidR="007E75D1" w:rsidRPr="001677D0" w:rsidRDefault="007E75D1" w:rsidP="007E75D1">
            <w:pPr>
              <w:rPr>
                <w:rFonts w:ascii="標楷體" w:eastAsia="標楷體" w:hAnsi="標楷體" w:cs="新細明體"/>
              </w:rPr>
            </w:pPr>
            <w:r w:rsidRPr="001677D0">
              <w:rPr>
                <w:rFonts w:ascii="標楷體" w:eastAsia="標楷體" w:hAnsi="標楷體"/>
              </w:rPr>
              <w:t>1D</w:t>
            </w:r>
          </w:p>
        </w:tc>
        <w:tc>
          <w:tcPr>
            <w:tcW w:w="4819" w:type="dxa"/>
            <w:tcBorders>
              <w:top w:val="nil"/>
              <w:left w:val="nil"/>
              <w:bottom w:val="single" w:sz="4" w:space="0" w:color="auto"/>
              <w:right w:val="single" w:sz="4" w:space="0" w:color="auto"/>
            </w:tcBorders>
            <w:shd w:val="clear" w:color="auto" w:fill="auto"/>
            <w:noWrap/>
            <w:vAlign w:val="center"/>
          </w:tcPr>
          <w:p w14:paraId="331E5ECF"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信託憑證</w:t>
            </w:r>
          </w:p>
        </w:tc>
      </w:tr>
      <w:tr w:rsidR="001677D0" w:rsidRPr="001677D0" w14:paraId="4714F00F"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987AE26" w14:textId="0CA8ACFB" w:rsidR="007E75D1" w:rsidRPr="001677D0" w:rsidRDefault="007E75D1" w:rsidP="007E75D1">
            <w:pPr>
              <w:rPr>
                <w:rFonts w:ascii="標楷體" w:eastAsia="標楷體" w:hAnsi="標楷體" w:cs="新細明體"/>
              </w:rPr>
            </w:pPr>
            <w:r w:rsidRPr="001677D0">
              <w:rPr>
                <w:rFonts w:ascii="標楷體" w:eastAsia="標楷體" w:hAnsi="標楷體"/>
              </w:rPr>
              <w:t>1E</w:t>
            </w:r>
          </w:p>
        </w:tc>
        <w:tc>
          <w:tcPr>
            <w:tcW w:w="4819" w:type="dxa"/>
            <w:tcBorders>
              <w:top w:val="nil"/>
              <w:left w:val="nil"/>
              <w:bottom w:val="single" w:sz="4" w:space="0" w:color="auto"/>
              <w:right w:val="single" w:sz="4" w:space="0" w:color="auto"/>
            </w:tcBorders>
            <w:shd w:val="clear" w:color="auto" w:fill="auto"/>
            <w:noWrap/>
            <w:vAlign w:val="center"/>
          </w:tcPr>
          <w:p w14:paraId="5530AACA"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受益憑證</w:t>
            </w:r>
          </w:p>
        </w:tc>
      </w:tr>
      <w:tr w:rsidR="001677D0" w:rsidRPr="001677D0" w14:paraId="648B31DC"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94A3FC7" w14:textId="3E00DBA5" w:rsidR="007E75D1" w:rsidRPr="001677D0" w:rsidRDefault="007E75D1" w:rsidP="007E75D1">
            <w:pPr>
              <w:rPr>
                <w:rFonts w:ascii="標楷體" w:eastAsia="標楷體" w:hAnsi="標楷體" w:cs="新細明體"/>
              </w:rPr>
            </w:pPr>
            <w:r w:rsidRPr="001677D0">
              <w:rPr>
                <w:rFonts w:ascii="標楷體" w:eastAsia="標楷體" w:hAnsi="標楷體"/>
              </w:rPr>
              <w:t>1F</w:t>
            </w:r>
          </w:p>
        </w:tc>
        <w:tc>
          <w:tcPr>
            <w:tcW w:w="4819" w:type="dxa"/>
            <w:tcBorders>
              <w:top w:val="nil"/>
              <w:left w:val="nil"/>
              <w:bottom w:val="single" w:sz="4" w:space="0" w:color="auto"/>
              <w:right w:val="single" w:sz="4" w:space="0" w:color="auto"/>
            </w:tcBorders>
            <w:shd w:val="clear" w:color="auto" w:fill="auto"/>
            <w:noWrap/>
            <w:vAlign w:val="center"/>
          </w:tcPr>
          <w:p w14:paraId="007D5DFC"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信用狀</w:t>
            </w:r>
          </w:p>
        </w:tc>
      </w:tr>
      <w:tr w:rsidR="001677D0" w:rsidRPr="001677D0" w14:paraId="363CC19C"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B04B04C" w14:textId="41F72734" w:rsidR="007E75D1" w:rsidRPr="001677D0" w:rsidRDefault="007E75D1" w:rsidP="007E75D1">
            <w:pPr>
              <w:rPr>
                <w:rFonts w:ascii="標楷體" w:eastAsia="標楷體" w:hAnsi="標楷體" w:cs="新細明體"/>
              </w:rPr>
            </w:pPr>
            <w:r w:rsidRPr="001677D0">
              <w:rPr>
                <w:rFonts w:ascii="標楷體" w:eastAsia="標楷體" w:hAnsi="標楷體"/>
              </w:rPr>
              <w:t>1G</w:t>
            </w:r>
          </w:p>
        </w:tc>
        <w:tc>
          <w:tcPr>
            <w:tcW w:w="4819" w:type="dxa"/>
            <w:tcBorders>
              <w:top w:val="nil"/>
              <w:left w:val="nil"/>
              <w:bottom w:val="single" w:sz="4" w:space="0" w:color="auto"/>
              <w:right w:val="single" w:sz="4" w:space="0" w:color="auto"/>
            </w:tcBorders>
            <w:shd w:val="clear" w:color="auto" w:fill="auto"/>
            <w:noWrap/>
            <w:vAlign w:val="center"/>
          </w:tcPr>
          <w:p w14:paraId="0DEC1DB8"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存單</w:t>
            </w:r>
          </w:p>
        </w:tc>
      </w:tr>
      <w:tr w:rsidR="001677D0" w:rsidRPr="001677D0" w14:paraId="445E0318"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3DC4620" w14:textId="41A7BCB3" w:rsidR="007E75D1" w:rsidRPr="001677D0" w:rsidRDefault="007E75D1" w:rsidP="007E75D1">
            <w:pPr>
              <w:rPr>
                <w:rFonts w:ascii="標楷體" w:eastAsia="標楷體" w:hAnsi="標楷體" w:cs="新細明體"/>
              </w:rPr>
            </w:pPr>
            <w:r w:rsidRPr="001677D0">
              <w:rPr>
                <w:rFonts w:ascii="標楷體" w:eastAsia="標楷體" w:hAnsi="標楷體"/>
              </w:rPr>
              <w:t>1H</w:t>
            </w:r>
          </w:p>
        </w:tc>
        <w:tc>
          <w:tcPr>
            <w:tcW w:w="4819" w:type="dxa"/>
            <w:tcBorders>
              <w:top w:val="nil"/>
              <w:left w:val="nil"/>
              <w:bottom w:val="single" w:sz="4" w:space="0" w:color="auto"/>
              <w:right w:val="single" w:sz="4" w:space="0" w:color="auto"/>
            </w:tcBorders>
            <w:shd w:val="clear" w:color="auto" w:fill="auto"/>
            <w:noWrap/>
            <w:vAlign w:val="center"/>
          </w:tcPr>
          <w:p w14:paraId="447B2C44"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保險(單)</w:t>
            </w:r>
          </w:p>
        </w:tc>
      </w:tr>
      <w:tr w:rsidR="001677D0" w:rsidRPr="001677D0" w14:paraId="71FA8AFC"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5A99A1D" w14:textId="5AFEEB74" w:rsidR="007E75D1" w:rsidRPr="001677D0" w:rsidRDefault="007E75D1" w:rsidP="007E75D1">
            <w:pPr>
              <w:rPr>
                <w:rFonts w:ascii="標楷體" w:eastAsia="標楷體" w:hAnsi="標楷體" w:cs="新細明體"/>
              </w:rPr>
            </w:pPr>
            <w:r w:rsidRPr="001677D0">
              <w:rPr>
                <w:rFonts w:ascii="標楷體" w:eastAsia="標楷體" w:hAnsi="標楷體"/>
              </w:rPr>
              <w:t>1I</w:t>
            </w:r>
          </w:p>
        </w:tc>
        <w:tc>
          <w:tcPr>
            <w:tcW w:w="4819" w:type="dxa"/>
            <w:tcBorders>
              <w:top w:val="nil"/>
              <w:left w:val="nil"/>
              <w:bottom w:val="single" w:sz="4" w:space="0" w:color="auto"/>
              <w:right w:val="single" w:sz="4" w:space="0" w:color="auto"/>
            </w:tcBorders>
            <w:shd w:val="clear" w:color="auto" w:fill="auto"/>
            <w:noWrap/>
            <w:vAlign w:val="center"/>
          </w:tcPr>
          <w:p w14:paraId="368A480A" w14:textId="77777777" w:rsidR="007E75D1" w:rsidRPr="001677D0" w:rsidRDefault="007E75D1" w:rsidP="007E75D1">
            <w:pPr>
              <w:rPr>
                <w:rFonts w:ascii="標楷體" w:eastAsia="標楷體" w:hAnsi="標楷體" w:cs="新細明體"/>
              </w:rPr>
            </w:pPr>
            <w:proofErr w:type="gramStart"/>
            <w:r w:rsidRPr="001677D0">
              <w:rPr>
                <w:rFonts w:ascii="標楷體" w:eastAsia="標楷體" w:hAnsi="標楷體" w:hint="eastAsia"/>
              </w:rPr>
              <w:t>倉單</w:t>
            </w:r>
            <w:proofErr w:type="gramEnd"/>
          </w:p>
        </w:tc>
      </w:tr>
      <w:tr w:rsidR="001677D0" w:rsidRPr="001677D0" w14:paraId="4AD1F496"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3B2E035" w14:textId="009BA579" w:rsidR="007E75D1" w:rsidRPr="001677D0" w:rsidRDefault="007E75D1" w:rsidP="007E75D1">
            <w:pPr>
              <w:rPr>
                <w:rFonts w:ascii="標楷體" w:eastAsia="標楷體" w:hAnsi="標楷體" w:cs="新細明體"/>
              </w:rPr>
            </w:pPr>
            <w:r w:rsidRPr="001677D0">
              <w:rPr>
                <w:rFonts w:ascii="標楷體" w:eastAsia="標楷體" w:hAnsi="標楷體"/>
              </w:rPr>
              <w:t>1J</w:t>
            </w:r>
          </w:p>
        </w:tc>
        <w:tc>
          <w:tcPr>
            <w:tcW w:w="4819" w:type="dxa"/>
            <w:tcBorders>
              <w:top w:val="nil"/>
              <w:left w:val="nil"/>
              <w:bottom w:val="single" w:sz="4" w:space="0" w:color="auto"/>
              <w:right w:val="single" w:sz="4" w:space="0" w:color="auto"/>
            </w:tcBorders>
            <w:shd w:val="clear" w:color="auto" w:fill="auto"/>
            <w:noWrap/>
            <w:vAlign w:val="center"/>
          </w:tcPr>
          <w:p w14:paraId="70501210"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其他票</w:t>
            </w:r>
            <w:proofErr w:type="gramStart"/>
            <w:r w:rsidRPr="001677D0">
              <w:rPr>
                <w:rFonts w:ascii="標楷體" w:eastAsia="標楷體" w:hAnsi="標楷體" w:hint="eastAsia"/>
              </w:rPr>
              <w:t>券</w:t>
            </w:r>
            <w:proofErr w:type="gramEnd"/>
          </w:p>
        </w:tc>
      </w:tr>
      <w:tr w:rsidR="001677D0" w:rsidRPr="001677D0" w14:paraId="1C452833"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3A0F33C" w14:textId="6E27CEBF" w:rsidR="007E75D1" w:rsidRPr="001677D0" w:rsidRDefault="007E75D1" w:rsidP="007E75D1">
            <w:pPr>
              <w:rPr>
                <w:rFonts w:ascii="標楷體" w:eastAsia="標楷體" w:hAnsi="標楷體" w:cs="新細明體"/>
              </w:rPr>
            </w:pPr>
            <w:r w:rsidRPr="001677D0">
              <w:rPr>
                <w:rFonts w:ascii="標楷體" w:eastAsia="標楷體" w:hAnsi="標楷體"/>
              </w:rPr>
              <w:t>1K</w:t>
            </w:r>
          </w:p>
        </w:tc>
        <w:tc>
          <w:tcPr>
            <w:tcW w:w="4819" w:type="dxa"/>
            <w:tcBorders>
              <w:top w:val="nil"/>
              <w:left w:val="nil"/>
              <w:bottom w:val="single" w:sz="4" w:space="0" w:color="auto"/>
              <w:right w:val="single" w:sz="4" w:space="0" w:color="auto"/>
            </w:tcBorders>
            <w:shd w:val="clear" w:color="auto" w:fill="auto"/>
            <w:noWrap/>
            <w:vAlign w:val="center"/>
          </w:tcPr>
          <w:p w14:paraId="00A02F59"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應收帳款債權</w:t>
            </w:r>
          </w:p>
        </w:tc>
      </w:tr>
      <w:tr w:rsidR="001677D0" w:rsidRPr="001677D0" w14:paraId="4BAE5E9D"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423EF37" w14:textId="083373A5" w:rsidR="007E75D1" w:rsidRPr="001677D0" w:rsidRDefault="007E75D1" w:rsidP="007E75D1">
            <w:pPr>
              <w:rPr>
                <w:rFonts w:ascii="標楷體" w:eastAsia="標楷體" w:hAnsi="標楷體" w:cs="新細明體"/>
              </w:rPr>
            </w:pPr>
            <w:r w:rsidRPr="001677D0">
              <w:rPr>
                <w:rFonts w:ascii="標楷體" w:eastAsia="標楷體" w:hAnsi="標楷體"/>
              </w:rPr>
              <w:t>1X</w:t>
            </w:r>
          </w:p>
        </w:tc>
        <w:tc>
          <w:tcPr>
            <w:tcW w:w="4819" w:type="dxa"/>
            <w:tcBorders>
              <w:top w:val="nil"/>
              <w:left w:val="nil"/>
              <w:bottom w:val="single" w:sz="4" w:space="0" w:color="auto"/>
              <w:right w:val="single" w:sz="4" w:space="0" w:color="auto"/>
            </w:tcBorders>
            <w:shd w:val="clear" w:color="auto" w:fill="auto"/>
            <w:noWrap/>
            <w:vAlign w:val="center"/>
          </w:tcPr>
          <w:p w14:paraId="119CE949"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其他有價證券</w:t>
            </w:r>
          </w:p>
        </w:tc>
      </w:tr>
      <w:tr w:rsidR="001677D0" w:rsidRPr="001677D0" w14:paraId="0F4AB32B"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B707AFF" w14:textId="38E84281" w:rsidR="007E75D1" w:rsidRPr="001677D0" w:rsidRDefault="007E75D1" w:rsidP="007E75D1">
            <w:pPr>
              <w:rPr>
                <w:rFonts w:ascii="標楷體" w:eastAsia="標楷體" w:hAnsi="標楷體" w:cs="新細明體"/>
              </w:rPr>
            </w:pPr>
            <w:r w:rsidRPr="001677D0">
              <w:rPr>
                <w:rFonts w:ascii="標楷體" w:eastAsia="標楷體" w:hAnsi="標楷體"/>
              </w:rPr>
              <w:t>1Y</w:t>
            </w:r>
          </w:p>
        </w:tc>
        <w:tc>
          <w:tcPr>
            <w:tcW w:w="4819" w:type="dxa"/>
            <w:tcBorders>
              <w:top w:val="nil"/>
              <w:left w:val="nil"/>
              <w:bottom w:val="single" w:sz="4" w:space="0" w:color="auto"/>
              <w:right w:val="single" w:sz="4" w:space="0" w:color="auto"/>
            </w:tcBorders>
            <w:shd w:val="clear" w:color="auto" w:fill="auto"/>
            <w:noWrap/>
            <w:vAlign w:val="center"/>
          </w:tcPr>
          <w:p w14:paraId="252B7596"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其他權利質權</w:t>
            </w:r>
          </w:p>
        </w:tc>
      </w:tr>
      <w:tr w:rsidR="001677D0" w:rsidRPr="001677D0" w14:paraId="0A6DF1CD"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FC82A86" w14:textId="414C263B" w:rsidR="007E75D1" w:rsidRPr="001677D0" w:rsidRDefault="007E75D1" w:rsidP="007E75D1">
            <w:pPr>
              <w:rPr>
                <w:rFonts w:ascii="標楷體" w:eastAsia="標楷體" w:hAnsi="標楷體" w:cs="新細明體"/>
              </w:rPr>
            </w:pPr>
            <w:r w:rsidRPr="001677D0">
              <w:rPr>
                <w:rFonts w:ascii="標楷體" w:eastAsia="標楷體" w:hAnsi="標楷體"/>
              </w:rPr>
              <w:t>20</w:t>
            </w:r>
          </w:p>
        </w:tc>
        <w:tc>
          <w:tcPr>
            <w:tcW w:w="4819" w:type="dxa"/>
            <w:tcBorders>
              <w:top w:val="nil"/>
              <w:left w:val="nil"/>
              <w:bottom w:val="single" w:sz="4" w:space="0" w:color="auto"/>
              <w:right w:val="single" w:sz="4" w:space="0" w:color="auto"/>
            </w:tcBorders>
            <w:shd w:val="clear" w:color="auto" w:fill="auto"/>
            <w:noWrap/>
            <w:vAlign w:val="center"/>
          </w:tcPr>
          <w:p w14:paraId="7D142F77"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房地建地(不含建物)</w:t>
            </w:r>
          </w:p>
        </w:tc>
      </w:tr>
      <w:tr w:rsidR="001677D0" w:rsidRPr="001677D0" w14:paraId="4BA9A71D"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6E20BD5" w14:textId="21637755" w:rsidR="007E75D1" w:rsidRPr="001677D0" w:rsidRDefault="007E75D1" w:rsidP="007E75D1">
            <w:pPr>
              <w:rPr>
                <w:rFonts w:ascii="標楷體" w:eastAsia="標楷體" w:hAnsi="標楷體" w:cs="新細明體"/>
              </w:rPr>
            </w:pPr>
            <w:r w:rsidRPr="001677D0">
              <w:rPr>
                <w:rFonts w:ascii="標楷體" w:eastAsia="標楷體" w:hAnsi="標楷體"/>
              </w:rPr>
              <w:t>21</w:t>
            </w:r>
          </w:p>
        </w:tc>
        <w:tc>
          <w:tcPr>
            <w:tcW w:w="4819" w:type="dxa"/>
            <w:tcBorders>
              <w:top w:val="nil"/>
              <w:left w:val="nil"/>
              <w:bottom w:val="single" w:sz="4" w:space="0" w:color="auto"/>
              <w:right w:val="single" w:sz="4" w:space="0" w:color="auto"/>
            </w:tcBorders>
            <w:shd w:val="clear" w:color="auto" w:fill="auto"/>
            <w:noWrap/>
            <w:vAlign w:val="center"/>
          </w:tcPr>
          <w:p w14:paraId="18ECB35D"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空地</w:t>
            </w:r>
          </w:p>
        </w:tc>
      </w:tr>
      <w:tr w:rsidR="001677D0" w:rsidRPr="001677D0" w14:paraId="4C35BE64"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67CE371" w14:textId="7FE5BFCE" w:rsidR="007E75D1" w:rsidRPr="001677D0" w:rsidRDefault="007E75D1" w:rsidP="007E75D1">
            <w:pPr>
              <w:rPr>
                <w:rFonts w:ascii="標楷體" w:eastAsia="標楷體" w:hAnsi="標楷體" w:cs="新細明體"/>
              </w:rPr>
            </w:pPr>
            <w:r w:rsidRPr="001677D0">
              <w:rPr>
                <w:rFonts w:ascii="標楷體" w:eastAsia="標楷體" w:hAnsi="標楷體"/>
              </w:rPr>
              <w:t>22</w:t>
            </w:r>
          </w:p>
        </w:tc>
        <w:tc>
          <w:tcPr>
            <w:tcW w:w="4819" w:type="dxa"/>
            <w:tcBorders>
              <w:top w:val="nil"/>
              <w:left w:val="nil"/>
              <w:bottom w:val="single" w:sz="4" w:space="0" w:color="auto"/>
              <w:right w:val="single" w:sz="4" w:space="0" w:color="auto"/>
            </w:tcBorders>
            <w:shd w:val="clear" w:color="auto" w:fill="auto"/>
            <w:noWrap/>
            <w:vAlign w:val="center"/>
          </w:tcPr>
          <w:p w14:paraId="402E5312"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農地</w:t>
            </w:r>
          </w:p>
        </w:tc>
      </w:tr>
      <w:tr w:rsidR="001677D0" w:rsidRPr="001677D0" w14:paraId="1122924E"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4D5EEE6" w14:textId="2BFC506D" w:rsidR="007E75D1" w:rsidRPr="001677D0" w:rsidRDefault="007E75D1" w:rsidP="007E75D1">
            <w:pPr>
              <w:rPr>
                <w:rFonts w:ascii="標楷體" w:eastAsia="標楷體" w:hAnsi="標楷體" w:cs="新細明體"/>
              </w:rPr>
            </w:pPr>
            <w:r w:rsidRPr="001677D0">
              <w:rPr>
                <w:rFonts w:ascii="標楷體" w:eastAsia="標楷體" w:hAnsi="標楷體"/>
              </w:rPr>
              <w:t>23</w:t>
            </w:r>
          </w:p>
        </w:tc>
        <w:tc>
          <w:tcPr>
            <w:tcW w:w="4819" w:type="dxa"/>
            <w:tcBorders>
              <w:top w:val="nil"/>
              <w:left w:val="nil"/>
              <w:bottom w:val="single" w:sz="4" w:space="0" w:color="auto"/>
              <w:right w:val="single" w:sz="4" w:space="0" w:color="auto"/>
            </w:tcBorders>
            <w:shd w:val="clear" w:color="auto" w:fill="auto"/>
            <w:noWrap/>
            <w:vAlign w:val="center"/>
          </w:tcPr>
          <w:p w14:paraId="5E3ACEF6"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林地</w:t>
            </w:r>
          </w:p>
        </w:tc>
      </w:tr>
      <w:tr w:rsidR="001677D0" w:rsidRPr="001677D0" w14:paraId="691FB37F"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6537321" w14:textId="09A6328D" w:rsidR="007E75D1" w:rsidRPr="001677D0" w:rsidRDefault="007E75D1" w:rsidP="007E75D1">
            <w:pPr>
              <w:rPr>
                <w:rFonts w:ascii="標楷體" w:eastAsia="標楷體" w:hAnsi="標楷體" w:cs="新細明體"/>
              </w:rPr>
            </w:pPr>
            <w:r w:rsidRPr="001677D0">
              <w:rPr>
                <w:rFonts w:ascii="標楷體" w:eastAsia="標楷體" w:hAnsi="標楷體"/>
              </w:rPr>
              <w:t>24</w:t>
            </w:r>
          </w:p>
        </w:tc>
        <w:tc>
          <w:tcPr>
            <w:tcW w:w="4819" w:type="dxa"/>
            <w:tcBorders>
              <w:top w:val="nil"/>
              <w:left w:val="nil"/>
              <w:bottom w:val="single" w:sz="4" w:space="0" w:color="auto"/>
              <w:right w:val="single" w:sz="4" w:space="0" w:color="auto"/>
            </w:tcBorders>
            <w:shd w:val="clear" w:color="auto" w:fill="auto"/>
            <w:noWrap/>
            <w:vAlign w:val="center"/>
          </w:tcPr>
          <w:p w14:paraId="7A74AD0D"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養殖地</w:t>
            </w:r>
          </w:p>
        </w:tc>
      </w:tr>
      <w:tr w:rsidR="001677D0" w:rsidRPr="001677D0" w14:paraId="268CA705"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035FF02" w14:textId="47EE139A" w:rsidR="007E75D1" w:rsidRPr="001677D0" w:rsidRDefault="007E75D1" w:rsidP="007E75D1">
            <w:pPr>
              <w:rPr>
                <w:rFonts w:ascii="標楷體" w:eastAsia="標楷體" w:hAnsi="標楷體" w:cs="新細明體"/>
              </w:rPr>
            </w:pPr>
            <w:r w:rsidRPr="001677D0">
              <w:rPr>
                <w:rFonts w:ascii="標楷體" w:eastAsia="標楷體" w:hAnsi="標楷體"/>
              </w:rPr>
              <w:t>25</w:t>
            </w:r>
          </w:p>
        </w:tc>
        <w:tc>
          <w:tcPr>
            <w:tcW w:w="4819" w:type="dxa"/>
            <w:tcBorders>
              <w:top w:val="nil"/>
              <w:left w:val="nil"/>
              <w:bottom w:val="single" w:sz="4" w:space="0" w:color="auto"/>
              <w:right w:val="single" w:sz="4" w:space="0" w:color="auto"/>
            </w:tcBorders>
            <w:shd w:val="clear" w:color="auto" w:fill="auto"/>
            <w:noWrap/>
            <w:vAlign w:val="center"/>
          </w:tcPr>
          <w:p w14:paraId="3284AA79"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土地及建物(住宅用)</w:t>
            </w:r>
          </w:p>
        </w:tc>
      </w:tr>
      <w:tr w:rsidR="001677D0" w:rsidRPr="001677D0" w14:paraId="54887E06"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CF0427B" w14:textId="1372E69F" w:rsidR="007E75D1" w:rsidRPr="001677D0" w:rsidRDefault="007E75D1" w:rsidP="007E75D1">
            <w:pPr>
              <w:rPr>
                <w:rFonts w:ascii="標楷體" w:eastAsia="標楷體" w:hAnsi="標楷體" w:cs="新細明體"/>
              </w:rPr>
            </w:pPr>
            <w:r w:rsidRPr="001677D0">
              <w:rPr>
                <w:rFonts w:ascii="標楷體" w:eastAsia="標楷體" w:hAnsi="標楷體"/>
              </w:rPr>
              <w:t>26</w:t>
            </w:r>
          </w:p>
        </w:tc>
        <w:tc>
          <w:tcPr>
            <w:tcW w:w="4819" w:type="dxa"/>
            <w:tcBorders>
              <w:top w:val="nil"/>
              <w:left w:val="nil"/>
              <w:bottom w:val="single" w:sz="4" w:space="0" w:color="auto"/>
              <w:right w:val="single" w:sz="4" w:space="0" w:color="auto"/>
            </w:tcBorders>
            <w:shd w:val="clear" w:color="auto" w:fill="auto"/>
            <w:noWrap/>
            <w:vAlign w:val="center"/>
          </w:tcPr>
          <w:p w14:paraId="28335675"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土地及廠房</w:t>
            </w:r>
          </w:p>
        </w:tc>
      </w:tr>
      <w:tr w:rsidR="001677D0" w:rsidRPr="001677D0" w14:paraId="1C1DA074"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3579CE0" w14:textId="3A0615EA" w:rsidR="007E75D1" w:rsidRPr="001677D0" w:rsidRDefault="007E75D1" w:rsidP="007E75D1">
            <w:pPr>
              <w:rPr>
                <w:rFonts w:ascii="標楷體" w:eastAsia="標楷體" w:hAnsi="標楷體" w:cs="新細明體"/>
              </w:rPr>
            </w:pPr>
            <w:r w:rsidRPr="001677D0">
              <w:rPr>
                <w:rFonts w:ascii="標楷體" w:eastAsia="標楷體" w:hAnsi="標楷體"/>
              </w:rPr>
              <w:t>27</w:t>
            </w:r>
          </w:p>
        </w:tc>
        <w:tc>
          <w:tcPr>
            <w:tcW w:w="4819" w:type="dxa"/>
            <w:tcBorders>
              <w:top w:val="nil"/>
              <w:left w:val="nil"/>
              <w:bottom w:val="single" w:sz="4" w:space="0" w:color="auto"/>
              <w:right w:val="single" w:sz="4" w:space="0" w:color="auto"/>
            </w:tcBorders>
            <w:shd w:val="clear" w:color="auto" w:fill="auto"/>
            <w:noWrap/>
            <w:vAlign w:val="center"/>
          </w:tcPr>
          <w:p w14:paraId="2329F80C"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不含土地之建物(住宅用)</w:t>
            </w:r>
          </w:p>
        </w:tc>
      </w:tr>
      <w:tr w:rsidR="001677D0" w:rsidRPr="001677D0" w14:paraId="2A0A6A1A"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7A14F8B" w14:textId="168375AC" w:rsidR="007E75D1" w:rsidRPr="001677D0" w:rsidRDefault="007E75D1" w:rsidP="007E75D1">
            <w:pPr>
              <w:rPr>
                <w:rFonts w:ascii="標楷體" w:eastAsia="標楷體" w:hAnsi="標楷體" w:cs="新細明體"/>
              </w:rPr>
            </w:pPr>
            <w:r w:rsidRPr="001677D0">
              <w:rPr>
                <w:rFonts w:ascii="標楷體" w:eastAsia="標楷體" w:hAnsi="標楷體"/>
              </w:rPr>
              <w:t>28</w:t>
            </w:r>
          </w:p>
        </w:tc>
        <w:tc>
          <w:tcPr>
            <w:tcW w:w="4819" w:type="dxa"/>
            <w:tcBorders>
              <w:top w:val="nil"/>
              <w:left w:val="nil"/>
              <w:bottom w:val="single" w:sz="4" w:space="0" w:color="auto"/>
              <w:right w:val="single" w:sz="4" w:space="0" w:color="auto"/>
            </w:tcBorders>
            <w:shd w:val="clear" w:color="auto" w:fill="auto"/>
            <w:noWrap/>
            <w:vAlign w:val="center"/>
          </w:tcPr>
          <w:p w14:paraId="42755353"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不含土地之廠房</w:t>
            </w:r>
          </w:p>
        </w:tc>
      </w:tr>
      <w:tr w:rsidR="001677D0" w:rsidRPr="001677D0" w14:paraId="2A950DFC"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C951DD7" w14:textId="4C45FBC9" w:rsidR="007E75D1" w:rsidRPr="001677D0" w:rsidRDefault="007E75D1" w:rsidP="007E75D1">
            <w:pPr>
              <w:rPr>
                <w:rFonts w:ascii="標楷體" w:eastAsia="標楷體" w:hAnsi="標楷體" w:cs="新細明體"/>
              </w:rPr>
            </w:pPr>
            <w:r w:rsidRPr="001677D0">
              <w:rPr>
                <w:rFonts w:ascii="標楷體" w:eastAsia="標楷體" w:hAnsi="標楷體"/>
              </w:rPr>
              <w:t>29</w:t>
            </w:r>
          </w:p>
        </w:tc>
        <w:tc>
          <w:tcPr>
            <w:tcW w:w="4819" w:type="dxa"/>
            <w:tcBorders>
              <w:top w:val="nil"/>
              <w:left w:val="nil"/>
              <w:bottom w:val="single" w:sz="4" w:space="0" w:color="auto"/>
              <w:right w:val="single" w:sz="4" w:space="0" w:color="auto"/>
            </w:tcBorders>
            <w:shd w:val="clear" w:color="auto" w:fill="auto"/>
            <w:noWrap/>
            <w:vAlign w:val="center"/>
          </w:tcPr>
          <w:p w14:paraId="2FA6BC5D"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高爾夫球場</w:t>
            </w:r>
          </w:p>
        </w:tc>
      </w:tr>
      <w:tr w:rsidR="001677D0" w:rsidRPr="001677D0" w14:paraId="2673B30B"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34639FD" w14:textId="33D91F9E" w:rsidR="007E75D1" w:rsidRPr="001677D0" w:rsidRDefault="007E75D1" w:rsidP="007E75D1">
            <w:pPr>
              <w:rPr>
                <w:rFonts w:ascii="標楷體" w:eastAsia="標楷體" w:hAnsi="標楷體" w:cs="新細明體"/>
              </w:rPr>
            </w:pPr>
            <w:r w:rsidRPr="001677D0">
              <w:rPr>
                <w:rFonts w:ascii="標楷體" w:eastAsia="標楷體" w:hAnsi="標楷體"/>
              </w:rPr>
              <w:t>2A</w:t>
            </w:r>
          </w:p>
        </w:tc>
        <w:tc>
          <w:tcPr>
            <w:tcW w:w="4819" w:type="dxa"/>
            <w:tcBorders>
              <w:top w:val="nil"/>
              <w:left w:val="nil"/>
              <w:bottom w:val="single" w:sz="4" w:space="0" w:color="auto"/>
              <w:right w:val="single" w:sz="4" w:space="0" w:color="auto"/>
            </w:tcBorders>
            <w:shd w:val="clear" w:color="auto" w:fill="auto"/>
            <w:noWrap/>
            <w:vAlign w:val="center"/>
          </w:tcPr>
          <w:p w14:paraId="282B76A7"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土地及建物(商業用)</w:t>
            </w:r>
          </w:p>
        </w:tc>
      </w:tr>
      <w:tr w:rsidR="001677D0" w:rsidRPr="001677D0" w14:paraId="27CF951E"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FA886B0" w14:textId="2B9EC2D2" w:rsidR="007E75D1" w:rsidRPr="001677D0" w:rsidRDefault="007E75D1" w:rsidP="007E75D1">
            <w:pPr>
              <w:rPr>
                <w:rFonts w:ascii="標楷體" w:eastAsia="標楷體" w:hAnsi="標楷體" w:cs="新細明體"/>
              </w:rPr>
            </w:pPr>
            <w:r w:rsidRPr="001677D0">
              <w:rPr>
                <w:rFonts w:ascii="標楷體" w:eastAsia="標楷體" w:hAnsi="標楷體"/>
              </w:rPr>
              <w:t>2B</w:t>
            </w:r>
          </w:p>
        </w:tc>
        <w:tc>
          <w:tcPr>
            <w:tcW w:w="4819" w:type="dxa"/>
            <w:tcBorders>
              <w:top w:val="nil"/>
              <w:left w:val="nil"/>
              <w:bottom w:val="single" w:sz="4" w:space="0" w:color="auto"/>
              <w:right w:val="single" w:sz="4" w:space="0" w:color="auto"/>
            </w:tcBorders>
            <w:shd w:val="clear" w:color="auto" w:fill="auto"/>
            <w:noWrap/>
            <w:vAlign w:val="center"/>
          </w:tcPr>
          <w:p w14:paraId="3F43D1AC"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不含土地之建物(商業用)</w:t>
            </w:r>
          </w:p>
        </w:tc>
      </w:tr>
      <w:tr w:rsidR="001677D0" w:rsidRPr="001677D0" w14:paraId="7A0D6B4E"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1986D5F" w14:textId="04A4C4A4" w:rsidR="007E75D1" w:rsidRPr="001677D0" w:rsidRDefault="007E75D1" w:rsidP="007E75D1">
            <w:pPr>
              <w:rPr>
                <w:rFonts w:ascii="標楷體" w:eastAsia="標楷體" w:hAnsi="標楷體" w:cs="新細明體"/>
              </w:rPr>
            </w:pPr>
            <w:r w:rsidRPr="001677D0">
              <w:rPr>
                <w:rFonts w:ascii="標楷體" w:eastAsia="標楷體" w:hAnsi="標楷體"/>
              </w:rPr>
              <w:t>2X</w:t>
            </w:r>
          </w:p>
        </w:tc>
        <w:tc>
          <w:tcPr>
            <w:tcW w:w="4819" w:type="dxa"/>
            <w:tcBorders>
              <w:top w:val="nil"/>
              <w:left w:val="nil"/>
              <w:bottom w:val="single" w:sz="4" w:space="0" w:color="auto"/>
              <w:right w:val="single" w:sz="4" w:space="0" w:color="auto"/>
            </w:tcBorders>
            <w:shd w:val="clear" w:color="auto" w:fill="auto"/>
            <w:noWrap/>
            <w:vAlign w:val="center"/>
          </w:tcPr>
          <w:p w14:paraId="2FA8CEAC"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其他不動產</w:t>
            </w:r>
          </w:p>
        </w:tc>
      </w:tr>
      <w:tr w:rsidR="001677D0" w:rsidRPr="001677D0" w14:paraId="427B355C"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FDA92D5" w14:textId="40186C98" w:rsidR="007E75D1" w:rsidRPr="001677D0" w:rsidRDefault="007E75D1" w:rsidP="007E75D1">
            <w:pPr>
              <w:rPr>
                <w:rFonts w:ascii="標楷體" w:eastAsia="標楷體" w:hAnsi="標楷體" w:cs="新細明體"/>
              </w:rPr>
            </w:pPr>
            <w:r w:rsidRPr="001677D0">
              <w:rPr>
                <w:rFonts w:ascii="標楷體" w:eastAsia="標楷體" w:hAnsi="標楷體"/>
              </w:rPr>
              <w:t>30</w:t>
            </w:r>
          </w:p>
        </w:tc>
        <w:tc>
          <w:tcPr>
            <w:tcW w:w="4819" w:type="dxa"/>
            <w:tcBorders>
              <w:top w:val="nil"/>
              <w:left w:val="nil"/>
              <w:bottom w:val="single" w:sz="4" w:space="0" w:color="auto"/>
              <w:right w:val="single" w:sz="4" w:space="0" w:color="auto"/>
            </w:tcBorders>
            <w:shd w:val="clear" w:color="auto" w:fill="auto"/>
            <w:noWrap/>
            <w:vAlign w:val="center"/>
          </w:tcPr>
          <w:p w14:paraId="2F3FED31"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機器設備</w:t>
            </w:r>
          </w:p>
        </w:tc>
      </w:tr>
      <w:tr w:rsidR="001677D0" w:rsidRPr="001677D0" w14:paraId="0168D739"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BBAEBFB" w14:textId="040AD2B9" w:rsidR="007E75D1" w:rsidRPr="001677D0" w:rsidRDefault="007E75D1" w:rsidP="007E75D1">
            <w:pPr>
              <w:rPr>
                <w:rFonts w:ascii="標楷體" w:eastAsia="標楷體" w:hAnsi="標楷體" w:cs="新細明體"/>
              </w:rPr>
            </w:pPr>
            <w:r w:rsidRPr="001677D0">
              <w:rPr>
                <w:rFonts w:ascii="標楷體" w:eastAsia="標楷體" w:hAnsi="標楷體"/>
              </w:rPr>
              <w:t>31</w:t>
            </w:r>
          </w:p>
        </w:tc>
        <w:tc>
          <w:tcPr>
            <w:tcW w:w="4819" w:type="dxa"/>
            <w:tcBorders>
              <w:top w:val="nil"/>
              <w:left w:val="nil"/>
              <w:bottom w:val="single" w:sz="4" w:space="0" w:color="auto"/>
              <w:right w:val="single" w:sz="4" w:space="0" w:color="auto"/>
            </w:tcBorders>
            <w:shd w:val="clear" w:color="auto" w:fill="auto"/>
            <w:noWrap/>
            <w:vAlign w:val="center"/>
          </w:tcPr>
          <w:p w14:paraId="1CFBC2B2"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車輛</w:t>
            </w:r>
          </w:p>
        </w:tc>
      </w:tr>
      <w:tr w:rsidR="001677D0" w:rsidRPr="001677D0" w14:paraId="42B171E6"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E154DCC" w14:textId="2E42ABF8" w:rsidR="007E75D1" w:rsidRPr="001677D0" w:rsidRDefault="007E75D1" w:rsidP="007E75D1">
            <w:pPr>
              <w:rPr>
                <w:rFonts w:ascii="標楷體" w:eastAsia="標楷體" w:hAnsi="標楷體" w:cs="新細明體"/>
              </w:rPr>
            </w:pPr>
            <w:r w:rsidRPr="001677D0">
              <w:rPr>
                <w:rFonts w:ascii="標楷體" w:eastAsia="標楷體" w:hAnsi="標楷體"/>
              </w:rPr>
              <w:t>32</w:t>
            </w:r>
          </w:p>
        </w:tc>
        <w:tc>
          <w:tcPr>
            <w:tcW w:w="4819" w:type="dxa"/>
            <w:tcBorders>
              <w:top w:val="nil"/>
              <w:left w:val="nil"/>
              <w:bottom w:val="single" w:sz="4" w:space="0" w:color="auto"/>
              <w:right w:val="single" w:sz="4" w:space="0" w:color="auto"/>
            </w:tcBorders>
            <w:shd w:val="clear" w:color="auto" w:fill="auto"/>
            <w:noWrap/>
            <w:vAlign w:val="center"/>
          </w:tcPr>
          <w:p w14:paraId="02564569"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船舶</w:t>
            </w:r>
          </w:p>
        </w:tc>
      </w:tr>
      <w:tr w:rsidR="001677D0" w:rsidRPr="001677D0" w14:paraId="028B6F3A"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C6B4EDA" w14:textId="4ECC1BBD" w:rsidR="007E75D1" w:rsidRPr="001677D0" w:rsidRDefault="007E75D1" w:rsidP="007E75D1">
            <w:pPr>
              <w:rPr>
                <w:rFonts w:ascii="標楷體" w:eastAsia="標楷體" w:hAnsi="標楷體" w:cs="新細明體"/>
              </w:rPr>
            </w:pPr>
            <w:r w:rsidRPr="001677D0">
              <w:rPr>
                <w:rFonts w:ascii="標楷體" w:eastAsia="標楷體" w:hAnsi="標楷體"/>
              </w:rPr>
              <w:t>33</w:t>
            </w:r>
          </w:p>
        </w:tc>
        <w:tc>
          <w:tcPr>
            <w:tcW w:w="4819" w:type="dxa"/>
            <w:tcBorders>
              <w:top w:val="nil"/>
              <w:left w:val="nil"/>
              <w:bottom w:val="single" w:sz="4" w:space="0" w:color="auto"/>
              <w:right w:val="single" w:sz="4" w:space="0" w:color="auto"/>
            </w:tcBorders>
            <w:shd w:val="clear" w:color="auto" w:fill="auto"/>
            <w:noWrap/>
            <w:vAlign w:val="center"/>
          </w:tcPr>
          <w:p w14:paraId="2BBCBC2A"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漁船</w:t>
            </w:r>
          </w:p>
        </w:tc>
      </w:tr>
      <w:tr w:rsidR="001677D0" w:rsidRPr="001677D0" w14:paraId="64693B05"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A36C0FD" w14:textId="075108EA" w:rsidR="007E75D1" w:rsidRPr="001677D0" w:rsidRDefault="007E75D1" w:rsidP="007E75D1">
            <w:pPr>
              <w:rPr>
                <w:rFonts w:ascii="標楷體" w:eastAsia="標楷體" w:hAnsi="標楷體" w:cs="新細明體"/>
              </w:rPr>
            </w:pPr>
            <w:r w:rsidRPr="001677D0">
              <w:rPr>
                <w:rFonts w:ascii="標楷體" w:eastAsia="標楷體" w:hAnsi="標楷體"/>
              </w:rPr>
              <w:t>34</w:t>
            </w:r>
          </w:p>
        </w:tc>
        <w:tc>
          <w:tcPr>
            <w:tcW w:w="4819" w:type="dxa"/>
            <w:tcBorders>
              <w:top w:val="nil"/>
              <w:left w:val="nil"/>
              <w:bottom w:val="single" w:sz="4" w:space="0" w:color="auto"/>
              <w:right w:val="single" w:sz="4" w:space="0" w:color="auto"/>
            </w:tcBorders>
            <w:shd w:val="clear" w:color="auto" w:fill="auto"/>
            <w:noWrap/>
            <w:vAlign w:val="center"/>
          </w:tcPr>
          <w:p w14:paraId="6196773D"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航空器</w:t>
            </w:r>
          </w:p>
        </w:tc>
      </w:tr>
      <w:tr w:rsidR="001677D0" w:rsidRPr="001677D0" w14:paraId="54CFCE13"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40A232E" w14:textId="4ACFB806" w:rsidR="007E75D1" w:rsidRPr="001677D0" w:rsidRDefault="007E75D1" w:rsidP="007E75D1">
            <w:pPr>
              <w:rPr>
                <w:rFonts w:ascii="標楷體" w:eastAsia="標楷體" w:hAnsi="標楷體" w:cs="新細明體"/>
              </w:rPr>
            </w:pPr>
            <w:r w:rsidRPr="001677D0">
              <w:rPr>
                <w:rFonts w:ascii="標楷體" w:eastAsia="標楷體" w:hAnsi="標楷體"/>
              </w:rPr>
              <w:t>35</w:t>
            </w:r>
          </w:p>
        </w:tc>
        <w:tc>
          <w:tcPr>
            <w:tcW w:w="4819" w:type="dxa"/>
            <w:tcBorders>
              <w:top w:val="nil"/>
              <w:left w:val="nil"/>
              <w:bottom w:val="single" w:sz="4" w:space="0" w:color="auto"/>
              <w:right w:val="single" w:sz="4" w:space="0" w:color="auto"/>
            </w:tcBorders>
            <w:shd w:val="clear" w:color="auto" w:fill="auto"/>
            <w:noWrap/>
            <w:vAlign w:val="center"/>
          </w:tcPr>
          <w:p w14:paraId="03F478ED"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工具</w:t>
            </w:r>
          </w:p>
        </w:tc>
      </w:tr>
      <w:tr w:rsidR="001677D0" w:rsidRPr="001677D0" w14:paraId="1099DD6B"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3218EA9" w14:textId="1DD38ECE" w:rsidR="007E75D1" w:rsidRPr="001677D0" w:rsidRDefault="007E75D1" w:rsidP="007E75D1">
            <w:pPr>
              <w:rPr>
                <w:rFonts w:ascii="標楷體" w:eastAsia="標楷體" w:hAnsi="標楷體" w:cs="新細明體"/>
              </w:rPr>
            </w:pPr>
            <w:r w:rsidRPr="001677D0">
              <w:rPr>
                <w:rFonts w:ascii="標楷體" w:eastAsia="標楷體" w:hAnsi="標楷體"/>
              </w:rPr>
              <w:t>36</w:t>
            </w:r>
          </w:p>
        </w:tc>
        <w:tc>
          <w:tcPr>
            <w:tcW w:w="4819" w:type="dxa"/>
            <w:tcBorders>
              <w:top w:val="nil"/>
              <w:left w:val="nil"/>
              <w:bottom w:val="single" w:sz="4" w:space="0" w:color="auto"/>
              <w:right w:val="single" w:sz="4" w:space="0" w:color="auto"/>
            </w:tcBorders>
            <w:shd w:val="clear" w:color="auto" w:fill="auto"/>
            <w:noWrap/>
            <w:vAlign w:val="center"/>
          </w:tcPr>
          <w:p w14:paraId="796AC87A"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原料</w:t>
            </w:r>
          </w:p>
        </w:tc>
      </w:tr>
      <w:tr w:rsidR="001677D0" w:rsidRPr="001677D0" w14:paraId="2A85BAAA"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9D01754" w14:textId="581A3965" w:rsidR="007E75D1" w:rsidRPr="001677D0" w:rsidRDefault="007E75D1" w:rsidP="007E75D1">
            <w:pPr>
              <w:rPr>
                <w:rFonts w:ascii="標楷體" w:eastAsia="標楷體" w:hAnsi="標楷體" w:cs="新細明體"/>
              </w:rPr>
            </w:pPr>
            <w:r w:rsidRPr="001677D0">
              <w:rPr>
                <w:rFonts w:ascii="標楷體" w:eastAsia="標楷體" w:hAnsi="標楷體"/>
              </w:rPr>
              <w:t>37</w:t>
            </w:r>
          </w:p>
        </w:tc>
        <w:tc>
          <w:tcPr>
            <w:tcW w:w="4819" w:type="dxa"/>
            <w:tcBorders>
              <w:top w:val="nil"/>
              <w:left w:val="nil"/>
              <w:bottom w:val="single" w:sz="4" w:space="0" w:color="auto"/>
              <w:right w:val="single" w:sz="4" w:space="0" w:color="auto"/>
            </w:tcBorders>
            <w:shd w:val="clear" w:color="auto" w:fill="auto"/>
            <w:noWrap/>
            <w:vAlign w:val="center"/>
          </w:tcPr>
          <w:p w14:paraId="3F1BD9F7"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半製品</w:t>
            </w:r>
          </w:p>
        </w:tc>
      </w:tr>
      <w:tr w:rsidR="001677D0" w:rsidRPr="001677D0" w14:paraId="08D39E5B"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756CEBE" w14:textId="0118B941" w:rsidR="007E75D1" w:rsidRPr="001677D0" w:rsidRDefault="007E75D1" w:rsidP="007E75D1">
            <w:pPr>
              <w:rPr>
                <w:rFonts w:ascii="標楷體" w:eastAsia="標楷體" w:hAnsi="標楷體" w:cs="新細明體"/>
              </w:rPr>
            </w:pPr>
            <w:r w:rsidRPr="001677D0">
              <w:rPr>
                <w:rFonts w:ascii="標楷體" w:eastAsia="標楷體" w:hAnsi="標楷體"/>
              </w:rPr>
              <w:t>38</w:t>
            </w:r>
          </w:p>
        </w:tc>
        <w:tc>
          <w:tcPr>
            <w:tcW w:w="4819" w:type="dxa"/>
            <w:tcBorders>
              <w:top w:val="nil"/>
              <w:left w:val="nil"/>
              <w:bottom w:val="single" w:sz="4" w:space="0" w:color="auto"/>
              <w:right w:val="single" w:sz="4" w:space="0" w:color="auto"/>
            </w:tcBorders>
            <w:shd w:val="clear" w:color="auto" w:fill="auto"/>
            <w:noWrap/>
            <w:vAlign w:val="center"/>
          </w:tcPr>
          <w:p w14:paraId="084637B4"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商品</w:t>
            </w:r>
          </w:p>
        </w:tc>
      </w:tr>
      <w:tr w:rsidR="001677D0" w:rsidRPr="001677D0" w14:paraId="7E93292E"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96EB1BF" w14:textId="2C8792C2" w:rsidR="007E75D1" w:rsidRPr="001677D0" w:rsidRDefault="007E75D1" w:rsidP="007E75D1">
            <w:pPr>
              <w:rPr>
                <w:rFonts w:ascii="標楷體" w:eastAsia="標楷體" w:hAnsi="標楷體" w:cs="新細明體"/>
              </w:rPr>
            </w:pPr>
            <w:r w:rsidRPr="001677D0">
              <w:rPr>
                <w:rFonts w:ascii="標楷體" w:eastAsia="標楷體" w:hAnsi="標楷體"/>
              </w:rPr>
              <w:t>39</w:t>
            </w:r>
          </w:p>
        </w:tc>
        <w:tc>
          <w:tcPr>
            <w:tcW w:w="4819" w:type="dxa"/>
            <w:tcBorders>
              <w:top w:val="nil"/>
              <w:left w:val="nil"/>
              <w:bottom w:val="single" w:sz="4" w:space="0" w:color="auto"/>
              <w:right w:val="single" w:sz="4" w:space="0" w:color="auto"/>
            </w:tcBorders>
            <w:shd w:val="clear" w:color="auto" w:fill="auto"/>
            <w:noWrap/>
            <w:vAlign w:val="center"/>
          </w:tcPr>
          <w:p w14:paraId="66A5B810"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農林漁牧產品</w:t>
            </w:r>
          </w:p>
        </w:tc>
      </w:tr>
      <w:tr w:rsidR="001677D0" w:rsidRPr="001677D0" w14:paraId="0FED7963"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E9FD513" w14:textId="6815F364" w:rsidR="007E75D1" w:rsidRPr="001677D0" w:rsidRDefault="007E75D1" w:rsidP="007E75D1">
            <w:pPr>
              <w:rPr>
                <w:rFonts w:ascii="標楷體" w:eastAsia="標楷體" w:hAnsi="標楷體" w:cs="新細明體"/>
              </w:rPr>
            </w:pPr>
            <w:r w:rsidRPr="001677D0">
              <w:rPr>
                <w:rFonts w:ascii="標楷體" w:eastAsia="標楷體" w:hAnsi="標楷體"/>
              </w:rPr>
              <w:t>3A</w:t>
            </w:r>
          </w:p>
        </w:tc>
        <w:tc>
          <w:tcPr>
            <w:tcW w:w="4819" w:type="dxa"/>
            <w:tcBorders>
              <w:top w:val="nil"/>
              <w:left w:val="nil"/>
              <w:bottom w:val="single" w:sz="4" w:space="0" w:color="auto"/>
              <w:right w:val="single" w:sz="4" w:space="0" w:color="auto"/>
            </w:tcBorders>
            <w:shd w:val="clear" w:color="auto" w:fill="auto"/>
            <w:noWrap/>
            <w:vAlign w:val="center"/>
          </w:tcPr>
          <w:p w14:paraId="04BE346A"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畜牧</w:t>
            </w:r>
          </w:p>
        </w:tc>
      </w:tr>
      <w:tr w:rsidR="001677D0" w:rsidRPr="001677D0" w14:paraId="6D6EFBE6"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4568B41" w14:textId="2D2743A5" w:rsidR="007E75D1" w:rsidRPr="001677D0" w:rsidRDefault="007E75D1" w:rsidP="007E75D1">
            <w:pPr>
              <w:rPr>
                <w:rFonts w:ascii="標楷體" w:eastAsia="標楷體" w:hAnsi="標楷體" w:cs="新細明體"/>
              </w:rPr>
            </w:pPr>
            <w:r w:rsidRPr="001677D0">
              <w:rPr>
                <w:rFonts w:ascii="標楷體" w:eastAsia="標楷體" w:hAnsi="標楷體"/>
              </w:rPr>
              <w:t>3X</w:t>
            </w:r>
          </w:p>
        </w:tc>
        <w:tc>
          <w:tcPr>
            <w:tcW w:w="4819" w:type="dxa"/>
            <w:tcBorders>
              <w:top w:val="nil"/>
              <w:left w:val="nil"/>
              <w:bottom w:val="single" w:sz="4" w:space="0" w:color="auto"/>
              <w:right w:val="single" w:sz="4" w:space="0" w:color="auto"/>
            </w:tcBorders>
            <w:shd w:val="clear" w:color="auto" w:fill="auto"/>
            <w:noWrap/>
            <w:vAlign w:val="center"/>
          </w:tcPr>
          <w:p w14:paraId="2729109C"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其他動產</w:t>
            </w:r>
          </w:p>
        </w:tc>
      </w:tr>
      <w:tr w:rsidR="001677D0" w:rsidRPr="001677D0" w14:paraId="0469907E"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5C28E7B" w14:textId="565AD9EC" w:rsidR="007E75D1" w:rsidRPr="001677D0" w:rsidRDefault="007E75D1" w:rsidP="007E75D1">
            <w:pPr>
              <w:rPr>
                <w:rFonts w:ascii="標楷體" w:eastAsia="標楷體" w:hAnsi="標楷體" w:cs="新細明體"/>
              </w:rPr>
            </w:pPr>
            <w:r w:rsidRPr="001677D0">
              <w:rPr>
                <w:rFonts w:ascii="標楷體" w:eastAsia="標楷體" w:hAnsi="標楷體"/>
              </w:rPr>
              <w:t>40</w:t>
            </w:r>
          </w:p>
        </w:tc>
        <w:tc>
          <w:tcPr>
            <w:tcW w:w="4819" w:type="dxa"/>
            <w:tcBorders>
              <w:top w:val="nil"/>
              <w:left w:val="nil"/>
              <w:bottom w:val="single" w:sz="4" w:space="0" w:color="auto"/>
              <w:right w:val="single" w:sz="4" w:space="0" w:color="auto"/>
            </w:tcBorders>
            <w:shd w:val="clear" w:color="auto" w:fill="auto"/>
            <w:noWrap/>
            <w:vAlign w:val="center"/>
          </w:tcPr>
          <w:p w14:paraId="23E0DC20"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黃金</w:t>
            </w:r>
          </w:p>
        </w:tc>
      </w:tr>
      <w:tr w:rsidR="001677D0" w:rsidRPr="001677D0" w14:paraId="3416F84A"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0D8F595" w14:textId="7667096C" w:rsidR="007E75D1" w:rsidRPr="001677D0" w:rsidRDefault="007E75D1" w:rsidP="007E75D1">
            <w:pPr>
              <w:rPr>
                <w:rFonts w:ascii="標楷體" w:eastAsia="標楷體" w:hAnsi="標楷體" w:cs="新細明體"/>
              </w:rPr>
            </w:pPr>
            <w:r w:rsidRPr="001677D0">
              <w:rPr>
                <w:rFonts w:ascii="標楷體" w:eastAsia="標楷體" w:hAnsi="標楷體"/>
              </w:rPr>
              <w:t>41</w:t>
            </w:r>
          </w:p>
        </w:tc>
        <w:tc>
          <w:tcPr>
            <w:tcW w:w="4819" w:type="dxa"/>
            <w:tcBorders>
              <w:top w:val="nil"/>
              <w:left w:val="nil"/>
              <w:bottom w:val="single" w:sz="4" w:space="0" w:color="auto"/>
              <w:right w:val="single" w:sz="4" w:space="0" w:color="auto"/>
            </w:tcBorders>
            <w:shd w:val="clear" w:color="auto" w:fill="auto"/>
            <w:noWrap/>
            <w:vAlign w:val="center"/>
          </w:tcPr>
          <w:p w14:paraId="7E523DBA"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珠寶</w:t>
            </w:r>
          </w:p>
        </w:tc>
      </w:tr>
      <w:tr w:rsidR="001677D0" w:rsidRPr="001677D0" w14:paraId="755E94E5"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0400220" w14:textId="69E17A81" w:rsidR="007E75D1" w:rsidRPr="001677D0" w:rsidRDefault="007E75D1" w:rsidP="007E75D1">
            <w:pPr>
              <w:rPr>
                <w:rFonts w:ascii="標楷體" w:eastAsia="標楷體" w:hAnsi="標楷體" w:cs="新細明體"/>
              </w:rPr>
            </w:pPr>
            <w:r w:rsidRPr="001677D0">
              <w:rPr>
                <w:rFonts w:ascii="標楷體" w:eastAsia="標楷體" w:hAnsi="標楷體"/>
              </w:rPr>
              <w:t>42</w:t>
            </w:r>
          </w:p>
        </w:tc>
        <w:tc>
          <w:tcPr>
            <w:tcW w:w="4819" w:type="dxa"/>
            <w:tcBorders>
              <w:top w:val="nil"/>
              <w:left w:val="nil"/>
              <w:bottom w:val="single" w:sz="4" w:space="0" w:color="auto"/>
              <w:right w:val="single" w:sz="4" w:space="0" w:color="auto"/>
            </w:tcBorders>
            <w:shd w:val="clear" w:color="auto" w:fill="auto"/>
            <w:noWrap/>
            <w:vAlign w:val="center"/>
          </w:tcPr>
          <w:p w14:paraId="629E7E42"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古董</w:t>
            </w:r>
          </w:p>
        </w:tc>
      </w:tr>
      <w:tr w:rsidR="001677D0" w:rsidRPr="001677D0" w14:paraId="594144A7"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8831D1C" w14:textId="0A2593E3" w:rsidR="007E75D1" w:rsidRPr="001677D0" w:rsidRDefault="007E75D1" w:rsidP="007E75D1">
            <w:pPr>
              <w:rPr>
                <w:rFonts w:ascii="標楷體" w:eastAsia="標楷體" w:hAnsi="標楷體" w:cs="新細明體"/>
              </w:rPr>
            </w:pPr>
            <w:r w:rsidRPr="001677D0">
              <w:rPr>
                <w:rFonts w:ascii="標楷體" w:eastAsia="標楷體" w:hAnsi="標楷體"/>
              </w:rPr>
              <w:t>43</w:t>
            </w:r>
          </w:p>
        </w:tc>
        <w:tc>
          <w:tcPr>
            <w:tcW w:w="4819" w:type="dxa"/>
            <w:tcBorders>
              <w:top w:val="nil"/>
              <w:left w:val="nil"/>
              <w:bottom w:val="single" w:sz="4" w:space="0" w:color="auto"/>
              <w:right w:val="single" w:sz="4" w:space="0" w:color="auto"/>
            </w:tcBorders>
            <w:shd w:val="clear" w:color="auto" w:fill="auto"/>
            <w:noWrap/>
            <w:vAlign w:val="center"/>
          </w:tcPr>
          <w:p w14:paraId="6900A831"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字畫</w:t>
            </w:r>
          </w:p>
        </w:tc>
      </w:tr>
      <w:tr w:rsidR="001677D0" w:rsidRPr="001677D0" w14:paraId="2079899D"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7F3A73D" w14:textId="5EA729F4" w:rsidR="007E75D1" w:rsidRPr="001677D0" w:rsidRDefault="007E75D1" w:rsidP="007E75D1">
            <w:pPr>
              <w:rPr>
                <w:rFonts w:ascii="標楷體" w:eastAsia="標楷體" w:hAnsi="標楷體" w:cs="新細明體"/>
              </w:rPr>
            </w:pPr>
            <w:r w:rsidRPr="001677D0">
              <w:rPr>
                <w:rFonts w:ascii="標楷體" w:eastAsia="標楷體" w:hAnsi="標楷體"/>
              </w:rPr>
              <w:t>44</w:t>
            </w:r>
          </w:p>
        </w:tc>
        <w:tc>
          <w:tcPr>
            <w:tcW w:w="4819" w:type="dxa"/>
            <w:tcBorders>
              <w:top w:val="nil"/>
              <w:left w:val="nil"/>
              <w:bottom w:val="single" w:sz="4" w:space="0" w:color="auto"/>
              <w:right w:val="single" w:sz="4" w:space="0" w:color="auto"/>
            </w:tcBorders>
            <w:shd w:val="clear" w:color="auto" w:fill="auto"/>
            <w:noWrap/>
            <w:vAlign w:val="center"/>
          </w:tcPr>
          <w:p w14:paraId="1963B092"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藝品</w:t>
            </w:r>
          </w:p>
        </w:tc>
      </w:tr>
      <w:tr w:rsidR="001677D0" w:rsidRPr="001677D0" w14:paraId="3125400B"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1A104D4" w14:textId="4E016236" w:rsidR="007E75D1" w:rsidRPr="001677D0" w:rsidRDefault="007E75D1" w:rsidP="007E75D1">
            <w:pPr>
              <w:rPr>
                <w:rFonts w:ascii="標楷體" w:eastAsia="標楷體" w:hAnsi="標楷體" w:cs="新細明體"/>
              </w:rPr>
            </w:pPr>
            <w:r w:rsidRPr="001677D0">
              <w:rPr>
                <w:rFonts w:ascii="標楷體" w:eastAsia="標楷體" w:hAnsi="標楷體"/>
              </w:rPr>
              <w:t>4X</w:t>
            </w:r>
          </w:p>
        </w:tc>
        <w:tc>
          <w:tcPr>
            <w:tcW w:w="4819" w:type="dxa"/>
            <w:tcBorders>
              <w:top w:val="nil"/>
              <w:left w:val="nil"/>
              <w:bottom w:val="single" w:sz="4" w:space="0" w:color="auto"/>
              <w:right w:val="single" w:sz="4" w:space="0" w:color="auto"/>
            </w:tcBorders>
            <w:shd w:val="clear" w:color="auto" w:fill="auto"/>
            <w:noWrap/>
            <w:vAlign w:val="center"/>
          </w:tcPr>
          <w:p w14:paraId="49432D14"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其他貴重物品</w:t>
            </w:r>
          </w:p>
        </w:tc>
      </w:tr>
      <w:tr w:rsidR="001677D0" w:rsidRPr="001677D0" w14:paraId="50BF93EB"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D16AF6C" w14:textId="26219307" w:rsidR="007E75D1" w:rsidRPr="001677D0" w:rsidRDefault="007E75D1" w:rsidP="007E75D1">
            <w:pPr>
              <w:rPr>
                <w:rFonts w:ascii="標楷體" w:eastAsia="標楷體" w:hAnsi="標楷體" w:cs="新細明體"/>
              </w:rPr>
            </w:pPr>
            <w:r w:rsidRPr="001677D0">
              <w:rPr>
                <w:rFonts w:ascii="標楷體" w:eastAsia="標楷體" w:hAnsi="標楷體"/>
              </w:rPr>
              <w:t>X5</w:t>
            </w:r>
          </w:p>
        </w:tc>
        <w:tc>
          <w:tcPr>
            <w:tcW w:w="4819" w:type="dxa"/>
            <w:tcBorders>
              <w:top w:val="nil"/>
              <w:left w:val="nil"/>
              <w:bottom w:val="single" w:sz="4" w:space="0" w:color="auto"/>
              <w:right w:val="single" w:sz="4" w:space="0" w:color="auto"/>
            </w:tcBorders>
            <w:shd w:val="clear" w:color="auto" w:fill="auto"/>
            <w:noWrap/>
            <w:vAlign w:val="center"/>
          </w:tcPr>
          <w:p w14:paraId="6A54C2BC"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中小企業信保</w:t>
            </w:r>
            <w:proofErr w:type="gramStart"/>
            <w:r w:rsidRPr="001677D0">
              <w:rPr>
                <w:rFonts w:ascii="標楷體" w:eastAsia="標楷體" w:hAnsi="標楷體" w:hint="eastAsia"/>
              </w:rPr>
              <w:t>回報有擔</w:t>
            </w:r>
            <w:proofErr w:type="gramEnd"/>
          </w:p>
        </w:tc>
      </w:tr>
      <w:tr w:rsidR="001677D0" w:rsidRPr="001677D0" w14:paraId="2D91C9D1"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09A6E3E" w14:textId="71122C1C" w:rsidR="007E75D1" w:rsidRPr="001677D0" w:rsidRDefault="007E75D1" w:rsidP="007E75D1">
            <w:pPr>
              <w:rPr>
                <w:rFonts w:ascii="標楷體" w:eastAsia="標楷體" w:hAnsi="標楷體" w:cs="新細明體"/>
              </w:rPr>
            </w:pPr>
            <w:r w:rsidRPr="001677D0">
              <w:rPr>
                <w:rFonts w:ascii="標楷體" w:eastAsia="標楷體" w:hAnsi="標楷體"/>
              </w:rPr>
              <w:t>X6</w:t>
            </w:r>
          </w:p>
        </w:tc>
        <w:tc>
          <w:tcPr>
            <w:tcW w:w="4819" w:type="dxa"/>
            <w:tcBorders>
              <w:top w:val="nil"/>
              <w:left w:val="nil"/>
              <w:bottom w:val="single" w:sz="4" w:space="0" w:color="auto"/>
              <w:right w:val="single" w:sz="4" w:space="0" w:color="auto"/>
            </w:tcBorders>
            <w:shd w:val="clear" w:color="auto" w:fill="auto"/>
            <w:noWrap/>
            <w:vAlign w:val="center"/>
          </w:tcPr>
          <w:p w14:paraId="1F84327E"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農業信保</w:t>
            </w:r>
            <w:proofErr w:type="gramStart"/>
            <w:r w:rsidRPr="001677D0">
              <w:rPr>
                <w:rFonts w:ascii="標楷體" w:eastAsia="標楷體" w:hAnsi="標楷體" w:hint="eastAsia"/>
              </w:rPr>
              <w:t>回報有擔</w:t>
            </w:r>
            <w:proofErr w:type="gramEnd"/>
          </w:p>
        </w:tc>
      </w:tr>
      <w:tr w:rsidR="001677D0" w:rsidRPr="001677D0" w14:paraId="0A382472"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CF819B0" w14:textId="613333B1" w:rsidR="007E75D1" w:rsidRPr="001677D0" w:rsidRDefault="007E75D1" w:rsidP="007E75D1">
            <w:pPr>
              <w:rPr>
                <w:rFonts w:ascii="標楷體" w:eastAsia="標楷體" w:hAnsi="標楷體" w:cs="新細明體"/>
              </w:rPr>
            </w:pPr>
            <w:r w:rsidRPr="001677D0">
              <w:rPr>
                <w:rFonts w:ascii="標楷體" w:eastAsia="標楷體" w:hAnsi="標楷體"/>
              </w:rPr>
              <w:t>X7</w:t>
            </w:r>
          </w:p>
        </w:tc>
        <w:tc>
          <w:tcPr>
            <w:tcW w:w="4819" w:type="dxa"/>
            <w:tcBorders>
              <w:top w:val="nil"/>
              <w:left w:val="nil"/>
              <w:bottom w:val="single" w:sz="4" w:space="0" w:color="auto"/>
              <w:right w:val="single" w:sz="4" w:space="0" w:color="auto"/>
            </w:tcBorders>
            <w:shd w:val="clear" w:color="auto" w:fill="auto"/>
            <w:noWrap/>
            <w:vAlign w:val="center"/>
          </w:tcPr>
          <w:p w14:paraId="64FE48B5"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華僑放款信保</w:t>
            </w:r>
            <w:proofErr w:type="gramStart"/>
            <w:r w:rsidRPr="001677D0">
              <w:rPr>
                <w:rFonts w:ascii="標楷體" w:eastAsia="標楷體" w:hAnsi="標楷體" w:hint="eastAsia"/>
              </w:rPr>
              <w:t>回報有擔</w:t>
            </w:r>
            <w:proofErr w:type="gramEnd"/>
          </w:p>
        </w:tc>
      </w:tr>
      <w:tr w:rsidR="001677D0" w:rsidRPr="001677D0" w14:paraId="31208B46"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6DAD0FA" w14:textId="04530185" w:rsidR="007E75D1" w:rsidRPr="001677D0" w:rsidRDefault="007E75D1" w:rsidP="007E75D1">
            <w:pPr>
              <w:rPr>
                <w:rFonts w:ascii="標楷體" w:eastAsia="標楷體" w:hAnsi="標楷體" w:cs="新細明體"/>
              </w:rPr>
            </w:pPr>
            <w:r w:rsidRPr="001677D0">
              <w:rPr>
                <w:rFonts w:ascii="標楷體" w:eastAsia="標楷體" w:hAnsi="標楷體"/>
              </w:rPr>
              <w:t>X8</w:t>
            </w:r>
          </w:p>
        </w:tc>
        <w:tc>
          <w:tcPr>
            <w:tcW w:w="4819" w:type="dxa"/>
            <w:tcBorders>
              <w:top w:val="nil"/>
              <w:left w:val="nil"/>
              <w:bottom w:val="single" w:sz="4" w:space="0" w:color="auto"/>
              <w:right w:val="single" w:sz="4" w:space="0" w:color="auto"/>
            </w:tcBorders>
            <w:shd w:val="clear" w:color="auto" w:fill="auto"/>
            <w:noWrap/>
            <w:vAlign w:val="center"/>
          </w:tcPr>
          <w:p w14:paraId="338FDD10"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國合會信保</w:t>
            </w:r>
            <w:proofErr w:type="gramStart"/>
            <w:r w:rsidRPr="001677D0">
              <w:rPr>
                <w:rFonts w:ascii="標楷體" w:eastAsia="標楷體" w:hAnsi="標楷體" w:hint="eastAsia"/>
              </w:rPr>
              <w:t>回報有擔</w:t>
            </w:r>
            <w:proofErr w:type="gramEnd"/>
          </w:p>
        </w:tc>
      </w:tr>
      <w:tr w:rsidR="001677D0" w:rsidRPr="001677D0" w14:paraId="1FA655F6"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88BDBD0" w14:textId="7F6DF439" w:rsidR="007E75D1" w:rsidRPr="001677D0" w:rsidRDefault="007E75D1" w:rsidP="007E75D1">
            <w:pPr>
              <w:rPr>
                <w:rFonts w:ascii="標楷體" w:eastAsia="標楷體" w:hAnsi="標楷體" w:cs="新細明體"/>
              </w:rPr>
            </w:pPr>
            <w:r w:rsidRPr="001677D0">
              <w:rPr>
                <w:rFonts w:ascii="標楷體" w:eastAsia="標楷體" w:hAnsi="標楷體"/>
              </w:rPr>
              <w:t>X9</w:t>
            </w:r>
          </w:p>
        </w:tc>
        <w:tc>
          <w:tcPr>
            <w:tcW w:w="4819" w:type="dxa"/>
            <w:tcBorders>
              <w:top w:val="nil"/>
              <w:left w:val="nil"/>
              <w:bottom w:val="single" w:sz="4" w:space="0" w:color="auto"/>
              <w:right w:val="single" w:sz="4" w:space="0" w:color="auto"/>
            </w:tcBorders>
            <w:shd w:val="clear" w:color="auto" w:fill="auto"/>
            <w:noWrap/>
            <w:vAlign w:val="center"/>
          </w:tcPr>
          <w:p w14:paraId="387C9D2B" w14:textId="77777777" w:rsidR="007E75D1" w:rsidRPr="001677D0" w:rsidRDefault="007E75D1" w:rsidP="007E75D1">
            <w:pPr>
              <w:rPr>
                <w:rFonts w:ascii="標楷體" w:eastAsia="標楷體" w:hAnsi="標楷體" w:cs="新細明體"/>
              </w:rPr>
            </w:pPr>
            <w:proofErr w:type="gramStart"/>
            <w:r w:rsidRPr="001677D0">
              <w:rPr>
                <w:rFonts w:ascii="標楷體" w:eastAsia="標楷體" w:hAnsi="標楷體" w:hint="eastAsia"/>
              </w:rPr>
              <w:t>原住民族信保回報有擔</w:t>
            </w:r>
            <w:proofErr w:type="gramEnd"/>
          </w:p>
        </w:tc>
      </w:tr>
      <w:tr w:rsidR="001677D0" w:rsidRPr="001677D0" w14:paraId="4DA155F6"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B3C81F4" w14:textId="383F35A7" w:rsidR="007E75D1" w:rsidRPr="001677D0" w:rsidRDefault="007E75D1" w:rsidP="007E75D1">
            <w:pPr>
              <w:rPr>
                <w:rFonts w:ascii="標楷體" w:eastAsia="標楷體" w:hAnsi="標楷體" w:cs="新細明體"/>
              </w:rPr>
            </w:pPr>
            <w:r w:rsidRPr="001677D0">
              <w:rPr>
                <w:rFonts w:ascii="標楷體" w:eastAsia="標楷體" w:hAnsi="標楷體"/>
              </w:rPr>
              <w:t>XY</w:t>
            </w:r>
          </w:p>
        </w:tc>
        <w:tc>
          <w:tcPr>
            <w:tcW w:w="4819" w:type="dxa"/>
            <w:tcBorders>
              <w:top w:val="nil"/>
              <w:left w:val="nil"/>
              <w:bottom w:val="single" w:sz="4" w:space="0" w:color="auto"/>
              <w:right w:val="single" w:sz="4" w:space="0" w:color="auto"/>
            </w:tcBorders>
            <w:shd w:val="clear" w:color="auto" w:fill="auto"/>
            <w:noWrap/>
            <w:vAlign w:val="center"/>
          </w:tcPr>
          <w:p w14:paraId="6B524155"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保證人有資力</w:t>
            </w:r>
          </w:p>
        </w:tc>
      </w:tr>
      <w:tr w:rsidR="007E75D1" w:rsidRPr="001677D0" w14:paraId="6E9E2ADB"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16B906A" w14:textId="6BFA26C0" w:rsidR="007E75D1" w:rsidRPr="001677D0" w:rsidRDefault="007E75D1" w:rsidP="007E75D1">
            <w:pPr>
              <w:rPr>
                <w:rFonts w:ascii="標楷體" w:eastAsia="標楷體" w:hAnsi="標楷體" w:cs="新細明體"/>
              </w:rPr>
            </w:pPr>
            <w:r w:rsidRPr="001677D0">
              <w:rPr>
                <w:rFonts w:ascii="標楷體" w:eastAsia="標楷體" w:hAnsi="標楷體"/>
              </w:rPr>
              <w:t>XX</w:t>
            </w:r>
          </w:p>
        </w:tc>
        <w:tc>
          <w:tcPr>
            <w:tcW w:w="4819" w:type="dxa"/>
            <w:tcBorders>
              <w:top w:val="nil"/>
              <w:left w:val="nil"/>
              <w:bottom w:val="single" w:sz="4" w:space="0" w:color="auto"/>
              <w:right w:val="single" w:sz="4" w:space="0" w:color="auto"/>
            </w:tcBorders>
            <w:shd w:val="clear" w:color="auto" w:fill="auto"/>
            <w:noWrap/>
            <w:vAlign w:val="center"/>
          </w:tcPr>
          <w:p w14:paraId="56900860"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保證債務無須代負履行責任</w:t>
            </w:r>
          </w:p>
        </w:tc>
      </w:tr>
    </w:tbl>
    <w:p w14:paraId="44DF078C" w14:textId="77777777" w:rsidR="007E2411" w:rsidRPr="001677D0" w:rsidRDefault="007E2411" w:rsidP="007E2411">
      <w:pPr>
        <w:tabs>
          <w:tab w:val="left" w:pos="788"/>
        </w:tabs>
        <w:ind w:leftChars="300" w:left="720"/>
        <w:rPr>
          <w:rFonts w:ascii="標楷體" w:eastAsia="標楷體" w:hAnsi="標楷體"/>
        </w:rPr>
      </w:pPr>
    </w:p>
    <w:p w14:paraId="3B316698" w14:textId="5EDE0E38" w:rsidR="007E2411" w:rsidRPr="001677D0" w:rsidRDefault="007E2411" w:rsidP="00787403">
      <w:pPr>
        <w:numPr>
          <w:ilvl w:val="0"/>
          <w:numId w:val="17"/>
        </w:numPr>
        <w:rPr>
          <w:rFonts w:ascii="標楷體" w:eastAsia="標楷體" w:hAnsi="標楷體"/>
        </w:rPr>
      </w:pPr>
      <w:r w:rsidRPr="001677D0">
        <w:rPr>
          <w:rFonts w:ascii="標楷體" w:eastAsia="標楷體" w:hAnsi="標楷體" w:hint="eastAsia"/>
        </w:rPr>
        <w:t>負債主因</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04DDC4D4"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399BCC" w14:textId="77777777" w:rsidR="007E2411" w:rsidRPr="001677D0" w:rsidRDefault="007E2411"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4A1AE55C" w14:textId="77777777" w:rsidR="007E2411" w:rsidRPr="001677D0" w:rsidRDefault="007E2411"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2C272F24"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AD4BAA7" w14:textId="76AD80D8" w:rsidR="007E75D1" w:rsidRPr="001677D0" w:rsidRDefault="007E75D1" w:rsidP="007E75D1">
            <w:pPr>
              <w:rPr>
                <w:rFonts w:ascii="標楷體" w:eastAsia="標楷體" w:hAnsi="標楷體" w:cs="新細明體"/>
              </w:rPr>
            </w:pPr>
            <w:r w:rsidRPr="001677D0">
              <w:rPr>
                <w:rFonts w:ascii="標楷體" w:eastAsia="標楷體" w:hAnsi="標楷體"/>
              </w:rPr>
              <w:t>11</w:t>
            </w:r>
          </w:p>
        </w:tc>
        <w:tc>
          <w:tcPr>
            <w:tcW w:w="4819" w:type="dxa"/>
            <w:tcBorders>
              <w:top w:val="nil"/>
              <w:left w:val="nil"/>
              <w:bottom w:val="single" w:sz="4" w:space="0" w:color="auto"/>
              <w:right w:val="single" w:sz="4" w:space="0" w:color="auto"/>
            </w:tcBorders>
            <w:shd w:val="clear" w:color="auto" w:fill="auto"/>
            <w:noWrap/>
            <w:vAlign w:val="center"/>
          </w:tcPr>
          <w:p w14:paraId="5E097700"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投資或創業失敗</w:t>
            </w:r>
          </w:p>
        </w:tc>
      </w:tr>
      <w:tr w:rsidR="001677D0" w:rsidRPr="001677D0" w14:paraId="020F92F9"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6484062" w14:textId="7934CA4A" w:rsidR="007E75D1" w:rsidRPr="001677D0" w:rsidRDefault="007E75D1" w:rsidP="007E75D1">
            <w:pPr>
              <w:rPr>
                <w:rFonts w:ascii="標楷體" w:eastAsia="標楷體" w:hAnsi="標楷體" w:cs="新細明體"/>
              </w:rPr>
            </w:pPr>
            <w:r w:rsidRPr="001677D0">
              <w:rPr>
                <w:rFonts w:ascii="標楷體" w:eastAsia="標楷體" w:hAnsi="標楷體"/>
              </w:rPr>
              <w:t>12</w:t>
            </w:r>
          </w:p>
        </w:tc>
        <w:tc>
          <w:tcPr>
            <w:tcW w:w="4819" w:type="dxa"/>
            <w:tcBorders>
              <w:top w:val="nil"/>
              <w:left w:val="nil"/>
              <w:bottom w:val="single" w:sz="4" w:space="0" w:color="auto"/>
              <w:right w:val="single" w:sz="4" w:space="0" w:color="auto"/>
            </w:tcBorders>
            <w:shd w:val="clear" w:color="auto" w:fill="auto"/>
            <w:noWrap/>
            <w:vAlign w:val="center"/>
          </w:tcPr>
          <w:p w14:paraId="4CDAD44E"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過度消費</w:t>
            </w:r>
            <w:r w:rsidRPr="001677D0">
              <w:rPr>
                <w:rFonts w:ascii="標楷體" w:eastAsia="標楷體" w:hAnsi="標楷體"/>
              </w:rPr>
              <w:t>,以債養債</w:t>
            </w:r>
          </w:p>
        </w:tc>
      </w:tr>
      <w:tr w:rsidR="001677D0" w:rsidRPr="001677D0" w14:paraId="25B94E76"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A861DBF" w14:textId="79416168" w:rsidR="007E75D1" w:rsidRPr="001677D0" w:rsidRDefault="007E75D1" w:rsidP="007E75D1">
            <w:pPr>
              <w:rPr>
                <w:rFonts w:ascii="標楷體" w:eastAsia="標楷體" w:hAnsi="標楷體" w:cs="新細明體"/>
              </w:rPr>
            </w:pPr>
            <w:r w:rsidRPr="001677D0">
              <w:rPr>
                <w:rFonts w:ascii="標楷體" w:eastAsia="標楷體" w:hAnsi="標楷體"/>
              </w:rPr>
              <w:t>13</w:t>
            </w:r>
          </w:p>
        </w:tc>
        <w:tc>
          <w:tcPr>
            <w:tcW w:w="4819" w:type="dxa"/>
            <w:tcBorders>
              <w:top w:val="nil"/>
              <w:left w:val="nil"/>
              <w:bottom w:val="single" w:sz="4" w:space="0" w:color="auto"/>
              <w:right w:val="single" w:sz="4" w:space="0" w:color="auto"/>
            </w:tcBorders>
            <w:shd w:val="clear" w:color="auto" w:fill="auto"/>
            <w:noWrap/>
            <w:vAlign w:val="center"/>
          </w:tcPr>
          <w:p w14:paraId="762FE035"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遭逢重大傷病或災變</w:t>
            </w:r>
          </w:p>
        </w:tc>
      </w:tr>
      <w:tr w:rsidR="001677D0" w:rsidRPr="001677D0" w14:paraId="64381CAA"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103CC6C" w14:textId="5C42BB9B" w:rsidR="007E75D1" w:rsidRPr="001677D0" w:rsidRDefault="007E75D1" w:rsidP="007E75D1">
            <w:pPr>
              <w:rPr>
                <w:rFonts w:ascii="標楷體" w:eastAsia="標楷體" w:hAnsi="標楷體" w:cs="新細明體"/>
              </w:rPr>
            </w:pPr>
            <w:r w:rsidRPr="001677D0">
              <w:rPr>
                <w:rFonts w:ascii="標楷體" w:eastAsia="標楷體" w:hAnsi="標楷體"/>
              </w:rPr>
              <w:t>14</w:t>
            </w:r>
          </w:p>
        </w:tc>
        <w:tc>
          <w:tcPr>
            <w:tcW w:w="4819" w:type="dxa"/>
            <w:tcBorders>
              <w:top w:val="nil"/>
              <w:left w:val="nil"/>
              <w:bottom w:val="single" w:sz="4" w:space="0" w:color="auto"/>
              <w:right w:val="single" w:sz="4" w:space="0" w:color="auto"/>
            </w:tcBorders>
            <w:shd w:val="clear" w:color="auto" w:fill="auto"/>
            <w:noWrap/>
            <w:vAlign w:val="center"/>
          </w:tcPr>
          <w:p w14:paraId="19C636FC"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個人與家庭收入減少</w:t>
            </w:r>
            <w:r w:rsidRPr="001677D0">
              <w:rPr>
                <w:rFonts w:ascii="標楷體" w:eastAsia="標楷體" w:hAnsi="標楷體"/>
              </w:rPr>
              <w:t>(含失業、減薪)</w:t>
            </w:r>
          </w:p>
        </w:tc>
      </w:tr>
      <w:tr w:rsidR="001677D0" w:rsidRPr="001677D0" w14:paraId="080C4967"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7B08BA9" w14:textId="072407A6" w:rsidR="007E75D1" w:rsidRPr="001677D0" w:rsidRDefault="007E75D1" w:rsidP="007E75D1">
            <w:pPr>
              <w:rPr>
                <w:rFonts w:ascii="標楷體" w:eastAsia="標楷體" w:hAnsi="標楷體" w:cs="新細明體"/>
              </w:rPr>
            </w:pPr>
            <w:r w:rsidRPr="001677D0">
              <w:rPr>
                <w:rFonts w:ascii="標楷體" w:eastAsia="標楷體" w:hAnsi="標楷體"/>
              </w:rPr>
              <w:t>15</w:t>
            </w:r>
          </w:p>
        </w:tc>
        <w:tc>
          <w:tcPr>
            <w:tcW w:w="4819" w:type="dxa"/>
            <w:tcBorders>
              <w:top w:val="nil"/>
              <w:left w:val="nil"/>
              <w:bottom w:val="single" w:sz="4" w:space="0" w:color="auto"/>
              <w:right w:val="single" w:sz="4" w:space="0" w:color="auto"/>
            </w:tcBorders>
            <w:shd w:val="clear" w:color="auto" w:fill="auto"/>
            <w:noWrap/>
            <w:vAlign w:val="center"/>
          </w:tcPr>
          <w:p w14:paraId="2AEAAD6F"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收入穩定但支付超過能力可負擔之費用、如昂貴教育、補習學雜費用或購置不動產</w:t>
            </w:r>
          </w:p>
        </w:tc>
      </w:tr>
      <w:tr w:rsidR="001677D0" w:rsidRPr="001677D0" w14:paraId="44C48596"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A68B23C" w14:textId="0C4612B8" w:rsidR="007E75D1" w:rsidRPr="001677D0" w:rsidRDefault="007E75D1" w:rsidP="007E75D1">
            <w:pPr>
              <w:rPr>
                <w:rFonts w:ascii="標楷體" w:eastAsia="標楷體" w:hAnsi="標楷體" w:cs="新細明體"/>
              </w:rPr>
            </w:pPr>
            <w:r w:rsidRPr="001677D0">
              <w:rPr>
                <w:rFonts w:ascii="標楷體" w:eastAsia="標楷體" w:hAnsi="標楷體"/>
              </w:rPr>
              <w:t>16</w:t>
            </w:r>
          </w:p>
        </w:tc>
        <w:tc>
          <w:tcPr>
            <w:tcW w:w="4819" w:type="dxa"/>
            <w:tcBorders>
              <w:top w:val="nil"/>
              <w:left w:val="nil"/>
              <w:bottom w:val="single" w:sz="4" w:space="0" w:color="auto"/>
              <w:right w:val="single" w:sz="4" w:space="0" w:color="auto"/>
            </w:tcBorders>
            <w:shd w:val="clear" w:color="auto" w:fill="auto"/>
            <w:noWrap/>
            <w:vAlign w:val="center"/>
          </w:tcPr>
          <w:p w14:paraId="7D8A7C03"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收入穩定但因銀行或政府政策改變提高月付金</w:t>
            </w:r>
            <w:r w:rsidRPr="001677D0">
              <w:rPr>
                <w:rFonts w:ascii="標楷體" w:eastAsia="標楷體" w:hAnsi="標楷體"/>
              </w:rPr>
              <w:t>,導致無法負荷</w:t>
            </w:r>
          </w:p>
        </w:tc>
      </w:tr>
      <w:tr w:rsidR="001677D0" w:rsidRPr="001677D0" w14:paraId="23980AFD"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245A721" w14:textId="7748E526" w:rsidR="007E75D1" w:rsidRPr="001677D0" w:rsidRDefault="007E75D1" w:rsidP="007E75D1">
            <w:pPr>
              <w:rPr>
                <w:rFonts w:ascii="標楷體" w:eastAsia="標楷體" w:hAnsi="標楷體" w:cs="新細明體"/>
              </w:rPr>
            </w:pPr>
            <w:r w:rsidRPr="001677D0">
              <w:rPr>
                <w:rFonts w:ascii="標楷體" w:eastAsia="標楷體" w:hAnsi="標楷體"/>
              </w:rPr>
              <w:t>17</w:t>
            </w:r>
          </w:p>
        </w:tc>
        <w:tc>
          <w:tcPr>
            <w:tcW w:w="4819" w:type="dxa"/>
            <w:tcBorders>
              <w:top w:val="nil"/>
              <w:left w:val="nil"/>
              <w:bottom w:val="single" w:sz="4" w:space="0" w:color="auto"/>
              <w:right w:val="single" w:sz="4" w:space="0" w:color="auto"/>
            </w:tcBorders>
            <w:shd w:val="clear" w:color="auto" w:fill="auto"/>
            <w:noWrap/>
            <w:vAlign w:val="center"/>
          </w:tcPr>
          <w:p w14:paraId="05297C73"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被詐騙集團詐騙</w:t>
            </w:r>
          </w:p>
        </w:tc>
      </w:tr>
      <w:tr w:rsidR="001677D0" w:rsidRPr="001677D0" w14:paraId="1B9CB674"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AEA6321" w14:textId="428BC782" w:rsidR="007E75D1" w:rsidRPr="001677D0" w:rsidRDefault="007E75D1" w:rsidP="007E75D1">
            <w:pPr>
              <w:rPr>
                <w:rFonts w:ascii="標楷體" w:eastAsia="標楷體" w:hAnsi="標楷體" w:cs="新細明體"/>
              </w:rPr>
            </w:pPr>
            <w:r w:rsidRPr="001677D0">
              <w:rPr>
                <w:rFonts w:ascii="標楷體" w:eastAsia="標楷體" w:hAnsi="標楷體"/>
              </w:rPr>
              <w:t>18</w:t>
            </w:r>
          </w:p>
        </w:tc>
        <w:tc>
          <w:tcPr>
            <w:tcW w:w="4819" w:type="dxa"/>
            <w:tcBorders>
              <w:top w:val="nil"/>
              <w:left w:val="nil"/>
              <w:bottom w:val="single" w:sz="4" w:space="0" w:color="auto"/>
              <w:right w:val="single" w:sz="4" w:space="0" w:color="auto"/>
            </w:tcBorders>
            <w:shd w:val="clear" w:color="auto" w:fill="auto"/>
            <w:noWrap/>
            <w:vAlign w:val="center"/>
          </w:tcPr>
          <w:p w14:paraId="2CE9ACF3"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為他人</w:t>
            </w:r>
            <w:proofErr w:type="gramStart"/>
            <w:r w:rsidRPr="001677D0">
              <w:rPr>
                <w:rFonts w:ascii="標楷體" w:eastAsia="標楷體" w:hAnsi="標楷體" w:hint="eastAsia"/>
              </w:rPr>
              <w:t>做保</w:t>
            </w:r>
            <w:proofErr w:type="gramEnd"/>
            <w:r w:rsidRPr="001677D0">
              <w:rPr>
                <w:rFonts w:ascii="標楷體" w:eastAsia="標楷體" w:hAnsi="標楷體" w:hint="eastAsia"/>
              </w:rPr>
              <w:t>或遭他人倒帳</w:t>
            </w:r>
          </w:p>
        </w:tc>
      </w:tr>
      <w:tr w:rsidR="007E75D1" w:rsidRPr="001677D0" w14:paraId="6D9A0207"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6104140" w14:textId="0771A4DD" w:rsidR="007E75D1" w:rsidRPr="001677D0" w:rsidRDefault="007E75D1" w:rsidP="007E75D1">
            <w:pPr>
              <w:rPr>
                <w:rFonts w:ascii="標楷體" w:eastAsia="標楷體" w:hAnsi="標楷體" w:cs="新細明體"/>
              </w:rPr>
            </w:pPr>
            <w:r w:rsidRPr="001677D0">
              <w:rPr>
                <w:rFonts w:ascii="標楷體" w:eastAsia="標楷體" w:hAnsi="標楷體"/>
              </w:rPr>
              <w:t>19</w:t>
            </w:r>
          </w:p>
        </w:tc>
        <w:tc>
          <w:tcPr>
            <w:tcW w:w="4819" w:type="dxa"/>
            <w:tcBorders>
              <w:top w:val="nil"/>
              <w:left w:val="nil"/>
              <w:bottom w:val="single" w:sz="4" w:space="0" w:color="auto"/>
              <w:right w:val="single" w:sz="4" w:space="0" w:color="auto"/>
            </w:tcBorders>
            <w:shd w:val="clear" w:color="auto" w:fill="auto"/>
            <w:noWrap/>
            <w:vAlign w:val="center"/>
          </w:tcPr>
          <w:p w14:paraId="18A42E89" w14:textId="77777777" w:rsidR="007E75D1" w:rsidRPr="001677D0" w:rsidRDefault="007E75D1" w:rsidP="007E75D1">
            <w:pPr>
              <w:rPr>
                <w:rFonts w:ascii="標楷體" w:eastAsia="標楷體" w:hAnsi="標楷體" w:cs="新細明體"/>
              </w:rPr>
            </w:pPr>
            <w:r w:rsidRPr="001677D0">
              <w:rPr>
                <w:rFonts w:ascii="標楷體" w:eastAsia="標楷體" w:hAnsi="標楷體" w:hint="eastAsia"/>
              </w:rPr>
              <w:t>繼承債務</w:t>
            </w:r>
          </w:p>
        </w:tc>
      </w:tr>
    </w:tbl>
    <w:p w14:paraId="484CB297" w14:textId="77777777" w:rsidR="007E2411" w:rsidRPr="001677D0" w:rsidRDefault="007E2411" w:rsidP="007E2411">
      <w:pPr>
        <w:tabs>
          <w:tab w:val="left" w:pos="788"/>
        </w:tabs>
        <w:ind w:leftChars="300" w:left="720"/>
        <w:rPr>
          <w:rFonts w:ascii="標楷體" w:eastAsia="標楷體" w:hAnsi="標楷體"/>
        </w:rPr>
      </w:pPr>
    </w:p>
    <w:p w14:paraId="416C21FF" w14:textId="36067F80" w:rsidR="007E2411" w:rsidRPr="001677D0" w:rsidRDefault="00F75D3C" w:rsidP="00787403">
      <w:pPr>
        <w:numPr>
          <w:ilvl w:val="0"/>
          <w:numId w:val="17"/>
        </w:numPr>
        <w:rPr>
          <w:rFonts w:ascii="標楷體" w:eastAsia="標楷體" w:hAnsi="標楷體"/>
        </w:rPr>
      </w:pPr>
      <w:r w:rsidRPr="001677D0">
        <w:rPr>
          <w:rFonts w:ascii="標楷體" w:eastAsia="標楷體" w:hAnsi="標楷體" w:hint="eastAsia"/>
        </w:rPr>
        <w:t>前置調解結案原因</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39EFBBDA"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6116FD" w14:textId="77777777" w:rsidR="007E2411" w:rsidRPr="001677D0" w:rsidRDefault="007E2411"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63BBE291" w14:textId="77777777" w:rsidR="007E2411" w:rsidRPr="001677D0" w:rsidRDefault="007E2411"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0A0E8846"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D06789B" w14:textId="2DCE7592" w:rsidR="003A4977" w:rsidRPr="001677D0" w:rsidRDefault="00780522" w:rsidP="003A4977">
            <w:pPr>
              <w:rPr>
                <w:rFonts w:ascii="標楷體" w:eastAsia="標楷體" w:hAnsi="標楷體" w:cs="新細明體"/>
              </w:rPr>
            </w:pPr>
            <w:r w:rsidRPr="001677D0">
              <w:rPr>
                <w:rFonts w:ascii="標楷體" w:eastAsia="標楷體" w:hAnsi="標楷體"/>
              </w:rPr>
              <w:t xml:space="preserve">  </w:t>
            </w:r>
          </w:p>
        </w:tc>
        <w:tc>
          <w:tcPr>
            <w:tcW w:w="4819" w:type="dxa"/>
            <w:tcBorders>
              <w:top w:val="nil"/>
              <w:left w:val="nil"/>
              <w:bottom w:val="single" w:sz="4" w:space="0" w:color="auto"/>
              <w:right w:val="single" w:sz="4" w:space="0" w:color="auto"/>
            </w:tcBorders>
            <w:shd w:val="clear" w:color="auto" w:fill="auto"/>
            <w:noWrap/>
            <w:vAlign w:val="center"/>
          </w:tcPr>
          <w:p w14:paraId="3C4DA70E" w14:textId="64814039" w:rsidR="003A4977" w:rsidRPr="001677D0" w:rsidRDefault="003A4977" w:rsidP="003A4977">
            <w:pPr>
              <w:rPr>
                <w:rFonts w:ascii="標楷體" w:eastAsia="標楷體" w:hAnsi="標楷體" w:cs="新細明體"/>
              </w:rPr>
            </w:pPr>
            <w:r w:rsidRPr="001677D0">
              <w:rPr>
                <w:rFonts w:ascii="標楷體" w:eastAsia="標楷體" w:hAnsi="標楷體" w:hint="eastAsia"/>
              </w:rPr>
              <w:t>--- 請選擇 ---</w:t>
            </w:r>
          </w:p>
        </w:tc>
      </w:tr>
      <w:tr w:rsidR="001677D0" w:rsidRPr="001677D0" w14:paraId="535443FC" w14:textId="77777777" w:rsidTr="00780522">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D11622E" w14:textId="6E9F997B" w:rsidR="003A4977" w:rsidRPr="001677D0" w:rsidRDefault="003A4977" w:rsidP="003A4977">
            <w:pPr>
              <w:rPr>
                <w:rFonts w:ascii="標楷體" w:eastAsia="標楷體" w:hAnsi="標楷體"/>
              </w:rPr>
            </w:pPr>
            <w:r w:rsidRPr="001677D0">
              <w:rPr>
                <w:rFonts w:ascii="標楷體" w:eastAsia="標楷體" w:hAnsi="標楷體"/>
              </w:rPr>
              <w:t>00</w:t>
            </w:r>
          </w:p>
        </w:tc>
        <w:tc>
          <w:tcPr>
            <w:tcW w:w="4819" w:type="dxa"/>
            <w:tcBorders>
              <w:top w:val="nil"/>
              <w:left w:val="nil"/>
              <w:bottom w:val="single" w:sz="4" w:space="0" w:color="auto"/>
              <w:right w:val="single" w:sz="4" w:space="0" w:color="auto"/>
            </w:tcBorders>
            <w:shd w:val="clear" w:color="auto" w:fill="auto"/>
            <w:noWrap/>
            <w:vAlign w:val="center"/>
          </w:tcPr>
          <w:p w14:paraId="2EF04A04" w14:textId="7BCFE982" w:rsidR="003A4977" w:rsidRPr="001677D0" w:rsidRDefault="003A4977" w:rsidP="003A4977">
            <w:pPr>
              <w:rPr>
                <w:rFonts w:ascii="標楷體" w:eastAsia="標楷體" w:hAnsi="標楷體"/>
              </w:rPr>
            </w:pPr>
            <w:proofErr w:type="gramStart"/>
            <w:r w:rsidRPr="001677D0">
              <w:rPr>
                <w:rFonts w:ascii="標楷體" w:eastAsia="標楷體" w:hAnsi="標楷體" w:hint="eastAsia"/>
              </w:rPr>
              <w:t>毀諾</w:t>
            </w:r>
            <w:proofErr w:type="gramEnd"/>
          </w:p>
        </w:tc>
      </w:tr>
      <w:tr w:rsidR="001677D0" w:rsidRPr="001677D0" w14:paraId="0107EEA2"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A8EA424" w14:textId="4D89B0E9" w:rsidR="003A4977" w:rsidRPr="001677D0" w:rsidRDefault="003A4977" w:rsidP="003A4977">
            <w:pPr>
              <w:rPr>
                <w:rFonts w:ascii="標楷體" w:eastAsia="標楷體" w:hAnsi="標楷體" w:cs="新細明體"/>
              </w:rPr>
            </w:pPr>
            <w:r w:rsidRPr="001677D0">
              <w:rPr>
                <w:rFonts w:ascii="標楷體" w:eastAsia="標楷體" w:hAnsi="標楷體"/>
              </w:rPr>
              <w:t>01</w:t>
            </w:r>
          </w:p>
        </w:tc>
        <w:tc>
          <w:tcPr>
            <w:tcW w:w="4819" w:type="dxa"/>
            <w:tcBorders>
              <w:top w:val="nil"/>
              <w:left w:val="nil"/>
              <w:bottom w:val="single" w:sz="4" w:space="0" w:color="auto"/>
              <w:right w:val="single" w:sz="4" w:space="0" w:color="auto"/>
            </w:tcBorders>
            <w:shd w:val="clear" w:color="auto" w:fill="auto"/>
            <w:noWrap/>
            <w:vAlign w:val="center"/>
          </w:tcPr>
          <w:p w14:paraId="7D3BFA8D" w14:textId="77777777" w:rsidR="003A4977" w:rsidRPr="001677D0" w:rsidRDefault="003A4977" w:rsidP="003A4977">
            <w:pPr>
              <w:rPr>
                <w:rFonts w:ascii="標楷體" w:eastAsia="標楷體" w:hAnsi="標楷體" w:cs="新細明體"/>
              </w:rPr>
            </w:pPr>
            <w:r w:rsidRPr="001677D0">
              <w:rPr>
                <w:rFonts w:ascii="標楷體" w:eastAsia="標楷體" w:hAnsi="標楷體" w:hint="eastAsia"/>
              </w:rPr>
              <w:t>協商終止</w:t>
            </w:r>
          </w:p>
        </w:tc>
      </w:tr>
      <w:tr w:rsidR="001677D0" w:rsidRPr="001677D0" w14:paraId="6B8B8D24"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85A76A0" w14:textId="3654AB32" w:rsidR="003A4977" w:rsidRPr="001677D0" w:rsidRDefault="003A4977" w:rsidP="003A4977">
            <w:pPr>
              <w:rPr>
                <w:rFonts w:ascii="標楷體" w:eastAsia="標楷體" w:hAnsi="標楷體" w:cs="新細明體"/>
              </w:rPr>
            </w:pPr>
            <w:r w:rsidRPr="001677D0">
              <w:rPr>
                <w:rFonts w:ascii="標楷體" w:eastAsia="標楷體" w:hAnsi="標楷體"/>
              </w:rPr>
              <w:t>11</w:t>
            </w:r>
          </w:p>
        </w:tc>
        <w:tc>
          <w:tcPr>
            <w:tcW w:w="4819" w:type="dxa"/>
            <w:tcBorders>
              <w:top w:val="nil"/>
              <w:left w:val="nil"/>
              <w:bottom w:val="single" w:sz="4" w:space="0" w:color="auto"/>
              <w:right w:val="single" w:sz="4" w:space="0" w:color="auto"/>
            </w:tcBorders>
            <w:shd w:val="clear" w:color="auto" w:fill="auto"/>
            <w:noWrap/>
            <w:vAlign w:val="center"/>
          </w:tcPr>
          <w:p w14:paraId="31858D54" w14:textId="77777777" w:rsidR="003A4977" w:rsidRPr="001677D0" w:rsidRDefault="003A4977" w:rsidP="003A4977">
            <w:pPr>
              <w:rPr>
                <w:rFonts w:ascii="標楷體" w:eastAsia="標楷體" w:hAnsi="標楷體" w:cs="新細明體"/>
              </w:rPr>
            </w:pPr>
            <w:r w:rsidRPr="001677D0">
              <w:rPr>
                <w:rFonts w:ascii="標楷體" w:eastAsia="標楷體" w:hAnsi="標楷體" w:hint="eastAsia"/>
              </w:rPr>
              <w:t>未能接受足以負擔之還款方案</w:t>
            </w:r>
          </w:p>
        </w:tc>
      </w:tr>
      <w:tr w:rsidR="001677D0" w:rsidRPr="001677D0" w14:paraId="4C7D1DF9"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3B29A6B" w14:textId="69385AC1" w:rsidR="003A4977" w:rsidRPr="001677D0" w:rsidRDefault="003A4977" w:rsidP="003A4977">
            <w:pPr>
              <w:rPr>
                <w:rFonts w:ascii="標楷體" w:eastAsia="標楷體" w:hAnsi="標楷體" w:cs="新細明體"/>
              </w:rPr>
            </w:pPr>
            <w:r w:rsidRPr="001677D0">
              <w:rPr>
                <w:rFonts w:ascii="標楷體" w:eastAsia="標楷體" w:hAnsi="標楷體"/>
              </w:rPr>
              <w:t>12</w:t>
            </w:r>
          </w:p>
        </w:tc>
        <w:tc>
          <w:tcPr>
            <w:tcW w:w="4819" w:type="dxa"/>
            <w:tcBorders>
              <w:top w:val="nil"/>
              <w:left w:val="nil"/>
              <w:bottom w:val="single" w:sz="4" w:space="0" w:color="auto"/>
              <w:right w:val="single" w:sz="4" w:space="0" w:color="auto"/>
            </w:tcBorders>
            <w:shd w:val="clear" w:color="auto" w:fill="auto"/>
            <w:noWrap/>
            <w:vAlign w:val="center"/>
          </w:tcPr>
          <w:p w14:paraId="55DAF886" w14:textId="77777777" w:rsidR="003A4977" w:rsidRPr="001677D0" w:rsidRDefault="003A4977" w:rsidP="003A4977">
            <w:pPr>
              <w:rPr>
                <w:rFonts w:ascii="標楷體" w:eastAsia="標楷體" w:hAnsi="標楷體" w:cs="新細明體"/>
              </w:rPr>
            </w:pPr>
            <w:r w:rsidRPr="001677D0">
              <w:rPr>
                <w:rFonts w:ascii="標楷體" w:eastAsia="標楷體" w:hAnsi="標楷體" w:hint="eastAsia"/>
              </w:rPr>
              <w:t>要求折讓本金未為金融機構所接受</w:t>
            </w:r>
          </w:p>
        </w:tc>
      </w:tr>
      <w:tr w:rsidR="001677D0" w:rsidRPr="001677D0" w14:paraId="25A353D1"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6F3A582" w14:textId="31FE83CB" w:rsidR="003A4977" w:rsidRPr="001677D0" w:rsidRDefault="003A4977" w:rsidP="003A4977">
            <w:pPr>
              <w:rPr>
                <w:rFonts w:ascii="標楷體" w:eastAsia="標楷體" w:hAnsi="標楷體" w:cs="新細明體"/>
              </w:rPr>
            </w:pPr>
            <w:r w:rsidRPr="001677D0">
              <w:rPr>
                <w:rFonts w:ascii="標楷體" w:eastAsia="標楷體" w:hAnsi="標楷體"/>
              </w:rPr>
              <w:t>13</w:t>
            </w:r>
          </w:p>
        </w:tc>
        <w:tc>
          <w:tcPr>
            <w:tcW w:w="4819" w:type="dxa"/>
            <w:tcBorders>
              <w:top w:val="nil"/>
              <w:left w:val="nil"/>
              <w:bottom w:val="single" w:sz="4" w:space="0" w:color="auto"/>
              <w:right w:val="single" w:sz="4" w:space="0" w:color="auto"/>
            </w:tcBorders>
            <w:shd w:val="clear" w:color="auto" w:fill="auto"/>
            <w:noWrap/>
            <w:vAlign w:val="center"/>
          </w:tcPr>
          <w:p w14:paraId="7C215413" w14:textId="77777777" w:rsidR="003A4977" w:rsidRPr="001677D0" w:rsidRDefault="003A4977" w:rsidP="003A4977">
            <w:pPr>
              <w:rPr>
                <w:rFonts w:ascii="標楷體" w:eastAsia="標楷體" w:hAnsi="標楷體" w:cs="新細明體"/>
              </w:rPr>
            </w:pPr>
            <w:r w:rsidRPr="001677D0">
              <w:rPr>
                <w:rFonts w:ascii="標楷體" w:eastAsia="標楷體" w:hAnsi="標楷體" w:hint="eastAsia"/>
              </w:rPr>
              <w:t>要求撤銷原已協商通過之還款方案並要求更優惠還款方案</w:t>
            </w:r>
          </w:p>
        </w:tc>
      </w:tr>
      <w:tr w:rsidR="001677D0" w:rsidRPr="001677D0" w14:paraId="09ABB5E1"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5D33698" w14:textId="0C12C8E2" w:rsidR="003A4977" w:rsidRPr="001677D0" w:rsidRDefault="003A4977" w:rsidP="003A4977">
            <w:pPr>
              <w:rPr>
                <w:rFonts w:ascii="標楷體" w:eastAsia="標楷體" w:hAnsi="標楷體" w:cs="新細明體"/>
              </w:rPr>
            </w:pPr>
            <w:r w:rsidRPr="001677D0">
              <w:rPr>
                <w:rFonts w:ascii="標楷體" w:eastAsia="標楷體" w:hAnsi="標楷體"/>
              </w:rPr>
              <w:t>14</w:t>
            </w:r>
          </w:p>
        </w:tc>
        <w:tc>
          <w:tcPr>
            <w:tcW w:w="4819" w:type="dxa"/>
            <w:tcBorders>
              <w:top w:val="nil"/>
              <w:left w:val="nil"/>
              <w:bottom w:val="single" w:sz="4" w:space="0" w:color="auto"/>
              <w:right w:val="single" w:sz="4" w:space="0" w:color="auto"/>
            </w:tcBorders>
            <w:shd w:val="clear" w:color="auto" w:fill="auto"/>
            <w:noWrap/>
            <w:vAlign w:val="center"/>
          </w:tcPr>
          <w:p w14:paraId="12E22B81" w14:textId="77777777" w:rsidR="003A4977" w:rsidRPr="001677D0" w:rsidRDefault="003A4977" w:rsidP="003A4977">
            <w:pPr>
              <w:rPr>
                <w:rFonts w:ascii="標楷體" w:eastAsia="標楷體" w:hAnsi="標楷體" w:cs="新細明體"/>
              </w:rPr>
            </w:pPr>
            <w:r w:rsidRPr="001677D0">
              <w:rPr>
                <w:rFonts w:ascii="標楷體" w:eastAsia="標楷體" w:hAnsi="標楷體" w:hint="eastAsia"/>
              </w:rPr>
              <w:t>無法負擔任何還款條件</w:t>
            </w:r>
          </w:p>
        </w:tc>
      </w:tr>
      <w:tr w:rsidR="001677D0" w:rsidRPr="001677D0" w14:paraId="21CD3FA3"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B6D2D31" w14:textId="47B13A2D" w:rsidR="003A4977" w:rsidRPr="001677D0" w:rsidRDefault="003A4977" w:rsidP="003A4977">
            <w:pPr>
              <w:rPr>
                <w:rFonts w:ascii="標楷體" w:eastAsia="標楷體" w:hAnsi="標楷體" w:cs="新細明體"/>
              </w:rPr>
            </w:pPr>
            <w:r w:rsidRPr="001677D0">
              <w:rPr>
                <w:rFonts w:ascii="標楷體" w:eastAsia="標楷體" w:hAnsi="標楷體"/>
              </w:rPr>
              <w:t>15</w:t>
            </w:r>
          </w:p>
        </w:tc>
        <w:tc>
          <w:tcPr>
            <w:tcW w:w="4819" w:type="dxa"/>
            <w:tcBorders>
              <w:top w:val="nil"/>
              <w:left w:val="nil"/>
              <w:bottom w:val="single" w:sz="4" w:space="0" w:color="auto"/>
              <w:right w:val="single" w:sz="4" w:space="0" w:color="auto"/>
            </w:tcBorders>
            <w:shd w:val="clear" w:color="auto" w:fill="auto"/>
            <w:noWrap/>
            <w:vAlign w:val="center"/>
          </w:tcPr>
          <w:p w14:paraId="466B69F9" w14:textId="77777777" w:rsidR="003A4977" w:rsidRPr="001677D0" w:rsidRDefault="003A4977" w:rsidP="003A4977">
            <w:pPr>
              <w:rPr>
                <w:rFonts w:ascii="標楷體" w:eastAsia="標楷體" w:hAnsi="標楷體" w:cs="新細明體"/>
              </w:rPr>
            </w:pPr>
            <w:r w:rsidRPr="001677D0">
              <w:rPr>
                <w:rFonts w:ascii="標楷體" w:eastAsia="標楷體" w:hAnsi="標楷體" w:hint="eastAsia"/>
              </w:rPr>
              <w:t>本行/本公司未能於文件齊全後30日內開始協商</w:t>
            </w:r>
          </w:p>
        </w:tc>
      </w:tr>
      <w:tr w:rsidR="001677D0" w:rsidRPr="001677D0" w14:paraId="1F79ADB5"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A0F234F" w14:textId="7511B366" w:rsidR="003A4977" w:rsidRPr="001677D0" w:rsidRDefault="003A4977" w:rsidP="003A4977">
            <w:pPr>
              <w:rPr>
                <w:rFonts w:ascii="標楷體" w:eastAsia="標楷體" w:hAnsi="標楷體" w:cs="新細明體"/>
              </w:rPr>
            </w:pPr>
            <w:r w:rsidRPr="001677D0">
              <w:rPr>
                <w:rFonts w:ascii="標楷體" w:eastAsia="標楷體" w:hAnsi="標楷體"/>
              </w:rPr>
              <w:t>17</w:t>
            </w:r>
          </w:p>
        </w:tc>
        <w:tc>
          <w:tcPr>
            <w:tcW w:w="4819" w:type="dxa"/>
            <w:tcBorders>
              <w:top w:val="nil"/>
              <w:left w:val="nil"/>
              <w:bottom w:val="single" w:sz="4" w:space="0" w:color="auto"/>
              <w:right w:val="single" w:sz="4" w:space="0" w:color="auto"/>
            </w:tcBorders>
            <w:shd w:val="clear" w:color="auto" w:fill="auto"/>
            <w:noWrap/>
            <w:vAlign w:val="center"/>
          </w:tcPr>
          <w:p w14:paraId="11CA7866" w14:textId="77777777" w:rsidR="003A4977" w:rsidRPr="001677D0" w:rsidRDefault="003A4977" w:rsidP="003A4977">
            <w:pPr>
              <w:rPr>
                <w:rFonts w:ascii="標楷體" w:eastAsia="標楷體" w:hAnsi="標楷體" w:cs="新細明體"/>
              </w:rPr>
            </w:pPr>
            <w:r w:rsidRPr="001677D0">
              <w:rPr>
                <w:rFonts w:ascii="標楷體" w:eastAsia="標楷體" w:hAnsi="標楷體" w:hint="eastAsia"/>
              </w:rPr>
              <w:t>協商意願低落</w:t>
            </w:r>
          </w:p>
        </w:tc>
      </w:tr>
      <w:tr w:rsidR="001677D0" w:rsidRPr="001677D0" w14:paraId="0FD8A664"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A09CBA1" w14:textId="431C5534" w:rsidR="003A4977" w:rsidRPr="001677D0" w:rsidRDefault="003A4977" w:rsidP="003A4977">
            <w:pPr>
              <w:rPr>
                <w:rFonts w:ascii="標楷體" w:eastAsia="標楷體" w:hAnsi="標楷體" w:cs="新細明體"/>
              </w:rPr>
            </w:pPr>
            <w:r w:rsidRPr="001677D0">
              <w:rPr>
                <w:rFonts w:ascii="標楷體" w:eastAsia="標楷體" w:hAnsi="標楷體"/>
              </w:rPr>
              <w:t>18</w:t>
            </w:r>
          </w:p>
        </w:tc>
        <w:tc>
          <w:tcPr>
            <w:tcW w:w="4819" w:type="dxa"/>
            <w:tcBorders>
              <w:top w:val="nil"/>
              <w:left w:val="nil"/>
              <w:bottom w:val="single" w:sz="4" w:space="0" w:color="auto"/>
              <w:right w:val="single" w:sz="4" w:space="0" w:color="auto"/>
            </w:tcBorders>
            <w:shd w:val="clear" w:color="auto" w:fill="auto"/>
            <w:noWrap/>
            <w:vAlign w:val="center"/>
          </w:tcPr>
          <w:p w14:paraId="04D58EEC" w14:textId="77777777" w:rsidR="003A4977" w:rsidRPr="001677D0" w:rsidRDefault="003A4977" w:rsidP="003A4977">
            <w:pPr>
              <w:rPr>
                <w:rFonts w:ascii="標楷體" w:eastAsia="標楷體" w:hAnsi="標楷體" w:cs="新細明體"/>
              </w:rPr>
            </w:pPr>
            <w:r w:rsidRPr="001677D0">
              <w:rPr>
                <w:rFonts w:ascii="標楷體" w:eastAsia="標楷體" w:hAnsi="標楷體" w:hint="eastAsia"/>
              </w:rPr>
              <w:t>債務人於協商前大量借款或密集消費</w:t>
            </w:r>
          </w:p>
        </w:tc>
      </w:tr>
      <w:tr w:rsidR="001677D0" w:rsidRPr="001677D0" w14:paraId="1D453D6D"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573F5B7" w14:textId="30FD7D30" w:rsidR="003A4977" w:rsidRPr="001677D0" w:rsidRDefault="003A4977" w:rsidP="003A4977">
            <w:pPr>
              <w:rPr>
                <w:rFonts w:ascii="標楷體" w:eastAsia="標楷體" w:hAnsi="標楷體" w:cs="新細明體"/>
              </w:rPr>
            </w:pPr>
            <w:r w:rsidRPr="001677D0">
              <w:rPr>
                <w:rFonts w:ascii="標楷體" w:eastAsia="標楷體" w:hAnsi="標楷體"/>
              </w:rPr>
              <w:t>19</w:t>
            </w:r>
          </w:p>
        </w:tc>
        <w:tc>
          <w:tcPr>
            <w:tcW w:w="4819" w:type="dxa"/>
            <w:tcBorders>
              <w:top w:val="nil"/>
              <w:left w:val="nil"/>
              <w:bottom w:val="single" w:sz="4" w:space="0" w:color="auto"/>
              <w:right w:val="single" w:sz="4" w:space="0" w:color="auto"/>
            </w:tcBorders>
            <w:shd w:val="clear" w:color="auto" w:fill="auto"/>
            <w:noWrap/>
            <w:vAlign w:val="center"/>
          </w:tcPr>
          <w:p w14:paraId="4CA62779" w14:textId="77777777" w:rsidR="003A4977" w:rsidRPr="001677D0" w:rsidRDefault="003A4977" w:rsidP="003A4977">
            <w:pPr>
              <w:rPr>
                <w:rFonts w:ascii="標楷體" w:eastAsia="標楷體" w:hAnsi="標楷體" w:cs="新細明體"/>
              </w:rPr>
            </w:pPr>
            <w:r w:rsidRPr="001677D0">
              <w:rPr>
                <w:rFonts w:ascii="標楷體" w:eastAsia="標楷體" w:hAnsi="標楷體" w:hint="eastAsia"/>
              </w:rPr>
              <w:t>債務人於最大債權金融機構通知簽署協議書10日曆天內未完成簽約手續</w:t>
            </w:r>
          </w:p>
        </w:tc>
      </w:tr>
      <w:tr w:rsidR="001677D0" w:rsidRPr="001677D0" w14:paraId="5D00FAD2"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4524ABB" w14:textId="07B8775A" w:rsidR="003A4977" w:rsidRPr="001677D0" w:rsidRDefault="003A4977" w:rsidP="003A4977">
            <w:pPr>
              <w:rPr>
                <w:rFonts w:ascii="標楷體" w:eastAsia="標楷體" w:hAnsi="標楷體" w:cs="新細明體"/>
              </w:rPr>
            </w:pPr>
            <w:r w:rsidRPr="001677D0">
              <w:rPr>
                <w:rFonts w:ascii="標楷體" w:eastAsia="標楷體" w:hAnsi="標楷體"/>
              </w:rPr>
              <w:t>21</w:t>
            </w:r>
          </w:p>
        </w:tc>
        <w:tc>
          <w:tcPr>
            <w:tcW w:w="4819" w:type="dxa"/>
            <w:tcBorders>
              <w:top w:val="nil"/>
              <w:left w:val="nil"/>
              <w:bottom w:val="single" w:sz="4" w:space="0" w:color="auto"/>
              <w:right w:val="single" w:sz="4" w:space="0" w:color="auto"/>
            </w:tcBorders>
            <w:shd w:val="clear" w:color="auto" w:fill="auto"/>
            <w:noWrap/>
            <w:vAlign w:val="center"/>
          </w:tcPr>
          <w:p w14:paraId="64098A06" w14:textId="77777777" w:rsidR="003A4977" w:rsidRPr="001677D0" w:rsidRDefault="003A4977" w:rsidP="003A4977">
            <w:pPr>
              <w:rPr>
                <w:rFonts w:ascii="標楷體" w:eastAsia="標楷體" w:hAnsi="標楷體" w:cs="新細明體"/>
              </w:rPr>
            </w:pPr>
            <w:r w:rsidRPr="001677D0">
              <w:rPr>
                <w:rFonts w:ascii="標楷體" w:eastAsia="標楷體" w:hAnsi="標楷體" w:hint="eastAsia"/>
              </w:rPr>
              <w:t>資產大於負債</w:t>
            </w:r>
          </w:p>
        </w:tc>
      </w:tr>
      <w:tr w:rsidR="001677D0" w:rsidRPr="001677D0" w14:paraId="219040D1"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9A320AF" w14:textId="4AC7742A" w:rsidR="003A4977" w:rsidRPr="001677D0" w:rsidRDefault="003A4977" w:rsidP="003A4977">
            <w:pPr>
              <w:rPr>
                <w:rFonts w:ascii="標楷體" w:eastAsia="標楷體" w:hAnsi="標楷體" w:cs="新細明體"/>
              </w:rPr>
            </w:pPr>
            <w:r w:rsidRPr="001677D0">
              <w:rPr>
                <w:rFonts w:ascii="標楷體" w:eastAsia="標楷體" w:hAnsi="標楷體"/>
              </w:rPr>
              <w:t>49</w:t>
            </w:r>
          </w:p>
        </w:tc>
        <w:tc>
          <w:tcPr>
            <w:tcW w:w="4819" w:type="dxa"/>
            <w:tcBorders>
              <w:top w:val="nil"/>
              <w:left w:val="nil"/>
              <w:bottom w:val="single" w:sz="4" w:space="0" w:color="auto"/>
              <w:right w:val="single" w:sz="4" w:space="0" w:color="auto"/>
            </w:tcBorders>
            <w:shd w:val="clear" w:color="auto" w:fill="auto"/>
            <w:noWrap/>
            <w:vAlign w:val="center"/>
          </w:tcPr>
          <w:p w14:paraId="52299D9C" w14:textId="77777777" w:rsidR="003A4977" w:rsidRPr="001677D0" w:rsidRDefault="003A4977" w:rsidP="003A4977">
            <w:pPr>
              <w:rPr>
                <w:rFonts w:ascii="標楷體" w:eastAsia="標楷體" w:hAnsi="標楷體" w:cs="新細明體"/>
              </w:rPr>
            </w:pPr>
            <w:r w:rsidRPr="001677D0">
              <w:rPr>
                <w:rFonts w:ascii="標楷體" w:eastAsia="標楷體" w:hAnsi="標楷體" w:hint="eastAsia"/>
              </w:rPr>
              <w:t>其他(協商不成立)</w:t>
            </w:r>
          </w:p>
        </w:tc>
      </w:tr>
      <w:tr w:rsidR="001677D0" w:rsidRPr="001677D0" w14:paraId="04FA9DDD"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6134EEB" w14:textId="60C03923" w:rsidR="003A4977" w:rsidRPr="001677D0" w:rsidRDefault="003A4977" w:rsidP="003A4977">
            <w:pPr>
              <w:rPr>
                <w:rFonts w:ascii="標楷體" w:eastAsia="標楷體" w:hAnsi="標楷體" w:cs="新細明體"/>
              </w:rPr>
            </w:pPr>
            <w:r w:rsidRPr="001677D0">
              <w:rPr>
                <w:rFonts w:ascii="標楷體" w:eastAsia="標楷體" w:hAnsi="標楷體"/>
              </w:rPr>
              <w:t>53</w:t>
            </w:r>
          </w:p>
        </w:tc>
        <w:tc>
          <w:tcPr>
            <w:tcW w:w="4819" w:type="dxa"/>
            <w:tcBorders>
              <w:top w:val="nil"/>
              <w:left w:val="nil"/>
              <w:bottom w:val="single" w:sz="4" w:space="0" w:color="auto"/>
              <w:right w:val="single" w:sz="4" w:space="0" w:color="auto"/>
            </w:tcBorders>
            <w:shd w:val="clear" w:color="auto" w:fill="auto"/>
            <w:noWrap/>
            <w:vAlign w:val="center"/>
          </w:tcPr>
          <w:p w14:paraId="1DC761AB" w14:textId="77777777" w:rsidR="003A4977" w:rsidRPr="001677D0" w:rsidRDefault="003A4977" w:rsidP="003A4977">
            <w:pPr>
              <w:rPr>
                <w:rFonts w:ascii="標楷體" w:eastAsia="標楷體" w:hAnsi="標楷體" w:cs="新細明體"/>
              </w:rPr>
            </w:pPr>
            <w:r w:rsidRPr="001677D0">
              <w:rPr>
                <w:rFonts w:ascii="標楷體" w:eastAsia="標楷體" w:hAnsi="標楷體" w:hint="eastAsia"/>
              </w:rPr>
              <w:t>經最大債權金融機構通知面談後兩次無故不到場面談</w:t>
            </w:r>
          </w:p>
        </w:tc>
      </w:tr>
      <w:tr w:rsidR="001677D0" w:rsidRPr="001677D0" w14:paraId="51E80A7A"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D86D85E" w14:textId="495CD14D" w:rsidR="003A4977" w:rsidRPr="001677D0" w:rsidRDefault="003A4977" w:rsidP="003A4977">
            <w:pPr>
              <w:rPr>
                <w:rFonts w:ascii="標楷體" w:eastAsia="標楷體" w:hAnsi="標楷體" w:cs="新細明體"/>
              </w:rPr>
            </w:pPr>
            <w:r w:rsidRPr="001677D0">
              <w:rPr>
                <w:rFonts w:ascii="標楷體" w:eastAsia="標楷體" w:hAnsi="標楷體"/>
              </w:rPr>
              <w:t>55</w:t>
            </w:r>
          </w:p>
        </w:tc>
        <w:tc>
          <w:tcPr>
            <w:tcW w:w="4819" w:type="dxa"/>
            <w:tcBorders>
              <w:top w:val="nil"/>
              <w:left w:val="nil"/>
              <w:bottom w:val="single" w:sz="4" w:space="0" w:color="auto"/>
              <w:right w:val="single" w:sz="4" w:space="0" w:color="auto"/>
            </w:tcBorders>
            <w:shd w:val="clear" w:color="auto" w:fill="auto"/>
            <w:noWrap/>
            <w:vAlign w:val="center"/>
          </w:tcPr>
          <w:p w14:paraId="592740A6" w14:textId="77777777" w:rsidR="003A4977" w:rsidRPr="001677D0" w:rsidRDefault="003A4977" w:rsidP="003A4977">
            <w:pPr>
              <w:rPr>
                <w:rFonts w:ascii="標楷體" w:eastAsia="標楷體" w:hAnsi="標楷體" w:cs="新細明體"/>
              </w:rPr>
            </w:pPr>
            <w:r w:rsidRPr="001677D0">
              <w:rPr>
                <w:rFonts w:ascii="標楷體" w:eastAsia="標楷體" w:hAnsi="標楷體" w:hint="eastAsia"/>
              </w:rPr>
              <w:t>債務人主動撤案，終止協商</w:t>
            </w:r>
          </w:p>
        </w:tc>
      </w:tr>
      <w:tr w:rsidR="001677D0" w:rsidRPr="001677D0" w14:paraId="629D5286"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DE6D2EB" w14:textId="08D64BCC" w:rsidR="003A4977" w:rsidRPr="001677D0" w:rsidRDefault="003A4977" w:rsidP="003A4977">
            <w:pPr>
              <w:rPr>
                <w:rFonts w:ascii="標楷體" w:eastAsia="標楷體" w:hAnsi="標楷體" w:cs="新細明體"/>
              </w:rPr>
            </w:pPr>
            <w:r w:rsidRPr="001677D0">
              <w:rPr>
                <w:rFonts w:ascii="標楷體" w:eastAsia="標楷體" w:hAnsi="標楷體"/>
              </w:rPr>
              <w:t>56</w:t>
            </w:r>
          </w:p>
        </w:tc>
        <w:tc>
          <w:tcPr>
            <w:tcW w:w="4819" w:type="dxa"/>
            <w:tcBorders>
              <w:top w:val="nil"/>
              <w:left w:val="nil"/>
              <w:bottom w:val="single" w:sz="4" w:space="0" w:color="auto"/>
              <w:right w:val="single" w:sz="4" w:space="0" w:color="auto"/>
            </w:tcBorders>
            <w:shd w:val="clear" w:color="auto" w:fill="auto"/>
            <w:noWrap/>
            <w:vAlign w:val="center"/>
          </w:tcPr>
          <w:p w14:paraId="2B367117" w14:textId="77777777" w:rsidR="003A4977" w:rsidRPr="001677D0" w:rsidRDefault="003A4977" w:rsidP="003A4977">
            <w:pPr>
              <w:rPr>
                <w:rFonts w:ascii="標楷體" w:eastAsia="標楷體" w:hAnsi="標楷體" w:cs="新細明體"/>
              </w:rPr>
            </w:pPr>
            <w:r w:rsidRPr="001677D0">
              <w:rPr>
                <w:rFonts w:ascii="標楷體" w:eastAsia="標楷體" w:hAnsi="標楷體" w:hint="eastAsia"/>
              </w:rPr>
              <w:t>與債務人聯絡多日（多次），仍無法聯繫上</w:t>
            </w:r>
          </w:p>
        </w:tc>
      </w:tr>
      <w:tr w:rsidR="001677D0" w:rsidRPr="001677D0" w14:paraId="679D2787"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873D059" w14:textId="202675E7" w:rsidR="003A4977" w:rsidRPr="001677D0" w:rsidRDefault="003A4977" w:rsidP="003A4977">
            <w:pPr>
              <w:rPr>
                <w:rFonts w:ascii="標楷體" w:eastAsia="標楷體" w:hAnsi="標楷體" w:cs="新細明體"/>
              </w:rPr>
            </w:pPr>
            <w:r w:rsidRPr="001677D0">
              <w:rPr>
                <w:rFonts w:ascii="標楷體" w:eastAsia="標楷體" w:hAnsi="標楷體"/>
              </w:rPr>
              <w:t>89</w:t>
            </w:r>
          </w:p>
        </w:tc>
        <w:tc>
          <w:tcPr>
            <w:tcW w:w="4819" w:type="dxa"/>
            <w:tcBorders>
              <w:top w:val="nil"/>
              <w:left w:val="nil"/>
              <w:bottom w:val="single" w:sz="4" w:space="0" w:color="auto"/>
              <w:right w:val="single" w:sz="4" w:space="0" w:color="auto"/>
            </w:tcBorders>
            <w:shd w:val="clear" w:color="auto" w:fill="auto"/>
            <w:noWrap/>
            <w:vAlign w:val="center"/>
          </w:tcPr>
          <w:p w14:paraId="1E0CAEDD" w14:textId="77777777" w:rsidR="003A4977" w:rsidRPr="001677D0" w:rsidRDefault="003A4977" w:rsidP="003A4977">
            <w:pPr>
              <w:rPr>
                <w:rFonts w:ascii="標楷體" w:eastAsia="標楷體" w:hAnsi="標楷體" w:cs="新細明體"/>
              </w:rPr>
            </w:pPr>
            <w:r w:rsidRPr="001677D0">
              <w:rPr>
                <w:rFonts w:ascii="標楷體" w:eastAsia="標楷體" w:hAnsi="標楷體" w:hint="eastAsia"/>
              </w:rPr>
              <w:t>其他(協商自</w:t>
            </w:r>
            <w:proofErr w:type="gramStart"/>
            <w:r w:rsidRPr="001677D0">
              <w:rPr>
                <w:rFonts w:ascii="標楷體" w:eastAsia="標楷體" w:hAnsi="標楷體" w:hint="eastAsia"/>
              </w:rPr>
              <w:t>始未</w:t>
            </w:r>
            <w:proofErr w:type="gramEnd"/>
            <w:r w:rsidRPr="001677D0">
              <w:rPr>
                <w:rFonts w:ascii="標楷體" w:eastAsia="標楷體" w:hAnsi="標楷體" w:hint="eastAsia"/>
              </w:rPr>
              <w:t>開始)</w:t>
            </w:r>
          </w:p>
        </w:tc>
      </w:tr>
      <w:tr w:rsidR="001677D0" w:rsidRPr="001677D0" w14:paraId="0A6C9063"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3025EAE" w14:textId="7E85D982" w:rsidR="003A4977" w:rsidRPr="001677D0" w:rsidRDefault="003A4977" w:rsidP="003A4977">
            <w:pPr>
              <w:rPr>
                <w:rFonts w:ascii="標楷體" w:eastAsia="標楷體" w:hAnsi="標楷體" w:cs="新細明體"/>
              </w:rPr>
            </w:pPr>
            <w:r w:rsidRPr="001677D0">
              <w:rPr>
                <w:rFonts w:ascii="標楷體" w:eastAsia="標楷體" w:hAnsi="標楷體"/>
              </w:rPr>
              <w:t>90</w:t>
            </w:r>
          </w:p>
        </w:tc>
        <w:tc>
          <w:tcPr>
            <w:tcW w:w="4819" w:type="dxa"/>
            <w:tcBorders>
              <w:top w:val="nil"/>
              <w:left w:val="nil"/>
              <w:bottom w:val="single" w:sz="4" w:space="0" w:color="auto"/>
              <w:right w:val="single" w:sz="4" w:space="0" w:color="auto"/>
            </w:tcBorders>
            <w:shd w:val="clear" w:color="auto" w:fill="auto"/>
            <w:noWrap/>
            <w:vAlign w:val="center"/>
          </w:tcPr>
          <w:p w14:paraId="5CF6FD9E" w14:textId="77777777" w:rsidR="003A4977" w:rsidRPr="001677D0" w:rsidRDefault="003A4977" w:rsidP="003A4977">
            <w:pPr>
              <w:rPr>
                <w:rFonts w:ascii="標楷體" w:eastAsia="標楷體" w:hAnsi="標楷體" w:cs="新細明體"/>
              </w:rPr>
            </w:pPr>
            <w:proofErr w:type="gramStart"/>
            <w:r w:rsidRPr="001677D0">
              <w:rPr>
                <w:rFonts w:ascii="標楷體" w:eastAsia="標楷體" w:hAnsi="標楷體" w:hint="eastAsia"/>
              </w:rPr>
              <w:t>毀諾後</w:t>
            </w:r>
            <w:proofErr w:type="gramEnd"/>
            <w:r w:rsidRPr="001677D0">
              <w:rPr>
                <w:rFonts w:ascii="標楷體" w:eastAsia="標楷體" w:hAnsi="標楷體" w:hint="eastAsia"/>
              </w:rPr>
              <w:t>清償全部債務</w:t>
            </w:r>
          </w:p>
        </w:tc>
      </w:tr>
      <w:tr w:rsidR="001677D0" w:rsidRPr="001677D0" w14:paraId="27247BC8"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1EBCE5B" w14:textId="6FF65213" w:rsidR="003A4977" w:rsidRPr="001677D0" w:rsidRDefault="003A4977" w:rsidP="003A4977">
            <w:pPr>
              <w:rPr>
                <w:rFonts w:ascii="標楷體" w:eastAsia="標楷體" w:hAnsi="標楷體" w:cs="新細明體"/>
              </w:rPr>
            </w:pPr>
            <w:r w:rsidRPr="001677D0">
              <w:rPr>
                <w:rFonts w:ascii="標楷體" w:eastAsia="標楷體" w:hAnsi="標楷體"/>
              </w:rPr>
              <w:t>95</w:t>
            </w:r>
          </w:p>
        </w:tc>
        <w:tc>
          <w:tcPr>
            <w:tcW w:w="4819" w:type="dxa"/>
            <w:tcBorders>
              <w:top w:val="nil"/>
              <w:left w:val="nil"/>
              <w:bottom w:val="single" w:sz="4" w:space="0" w:color="auto"/>
              <w:right w:val="single" w:sz="4" w:space="0" w:color="auto"/>
            </w:tcBorders>
            <w:shd w:val="clear" w:color="auto" w:fill="auto"/>
            <w:noWrap/>
            <w:vAlign w:val="center"/>
          </w:tcPr>
          <w:p w14:paraId="4E5828DD" w14:textId="77777777" w:rsidR="003A4977" w:rsidRPr="001677D0" w:rsidRDefault="003A4977" w:rsidP="003A4977">
            <w:pPr>
              <w:rPr>
                <w:rFonts w:ascii="標楷體" w:eastAsia="標楷體" w:hAnsi="標楷體" w:cs="新細明體"/>
              </w:rPr>
            </w:pPr>
            <w:r w:rsidRPr="001677D0">
              <w:rPr>
                <w:rFonts w:ascii="標楷體" w:eastAsia="標楷體" w:hAnsi="標楷體" w:hint="eastAsia"/>
              </w:rPr>
              <w:t>申請資格不符</w:t>
            </w:r>
          </w:p>
        </w:tc>
      </w:tr>
      <w:tr w:rsidR="001677D0" w:rsidRPr="001677D0" w14:paraId="37838CE6"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DAD7BCD" w14:textId="57B79ADD" w:rsidR="003A4977" w:rsidRPr="001677D0" w:rsidRDefault="003A4977" w:rsidP="003A4977">
            <w:pPr>
              <w:rPr>
                <w:rFonts w:ascii="標楷體" w:eastAsia="標楷體" w:hAnsi="標楷體" w:cs="新細明體"/>
              </w:rPr>
            </w:pPr>
            <w:r w:rsidRPr="001677D0">
              <w:rPr>
                <w:rFonts w:ascii="標楷體" w:eastAsia="標楷體" w:hAnsi="標楷體"/>
              </w:rPr>
              <w:t>96</w:t>
            </w:r>
          </w:p>
        </w:tc>
        <w:tc>
          <w:tcPr>
            <w:tcW w:w="4819" w:type="dxa"/>
            <w:tcBorders>
              <w:top w:val="nil"/>
              <w:left w:val="nil"/>
              <w:bottom w:val="single" w:sz="4" w:space="0" w:color="auto"/>
              <w:right w:val="single" w:sz="4" w:space="0" w:color="auto"/>
            </w:tcBorders>
            <w:shd w:val="clear" w:color="auto" w:fill="auto"/>
            <w:noWrap/>
            <w:vAlign w:val="center"/>
          </w:tcPr>
          <w:p w14:paraId="437340A3" w14:textId="77777777" w:rsidR="003A4977" w:rsidRPr="001677D0" w:rsidRDefault="003A4977" w:rsidP="003A4977">
            <w:pPr>
              <w:rPr>
                <w:rFonts w:ascii="標楷體" w:eastAsia="標楷體" w:hAnsi="標楷體" w:cs="新細明體"/>
              </w:rPr>
            </w:pPr>
            <w:r w:rsidRPr="001677D0">
              <w:rPr>
                <w:rFonts w:ascii="標楷體" w:eastAsia="標楷體" w:hAnsi="標楷體" w:hint="eastAsia"/>
              </w:rPr>
              <w:t>債務人透過代辦業者申請，經勸導自行撤件。</w:t>
            </w:r>
          </w:p>
        </w:tc>
      </w:tr>
      <w:tr w:rsidR="001677D0" w:rsidRPr="001677D0" w14:paraId="270C3EB1"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CC12BAB" w14:textId="39BCE2C8" w:rsidR="003A4977" w:rsidRPr="001677D0" w:rsidRDefault="003A4977" w:rsidP="003A4977">
            <w:pPr>
              <w:rPr>
                <w:rFonts w:ascii="標楷體" w:eastAsia="標楷體" w:hAnsi="標楷體" w:cs="新細明體"/>
              </w:rPr>
            </w:pPr>
            <w:r w:rsidRPr="001677D0">
              <w:rPr>
                <w:rFonts w:ascii="標楷體" w:eastAsia="標楷體" w:hAnsi="標楷體"/>
              </w:rPr>
              <w:t>97</w:t>
            </w:r>
          </w:p>
        </w:tc>
        <w:tc>
          <w:tcPr>
            <w:tcW w:w="4819" w:type="dxa"/>
            <w:tcBorders>
              <w:top w:val="nil"/>
              <w:left w:val="nil"/>
              <w:bottom w:val="single" w:sz="4" w:space="0" w:color="auto"/>
              <w:right w:val="single" w:sz="4" w:space="0" w:color="auto"/>
            </w:tcBorders>
            <w:shd w:val="clear" w:color="auto" w:fill="auto"/>
            <w:noWrap/>
            <w:vAlign w:val="center"/>
          </w:tcPr>
          <w:p w14:paraId="29B53057" w14:textId="77777777" w:rsidR="003A4977" w:rsidRPr="001677D0" w:rsidRDefault="003A4977" w:rsidP="003A4977">
            <w:pPr>
              <w:rPr>
                <w:rFonts w:ascii="標楷體" w:eastAsia="標楷體" w:hAnsi="標楷體" w:cs="新細明體"/>
              </w:rPr>
            </w:pPr>
            <w:r w:rsidRPr="001677D0">
              <w:rPr>
                <w:rFonts w:ascii="標楷體" w:eastAsia="標楷體" w:hAnsi="標楷體" w:hint="eastAsia"/>
              </w:rPr>
              <w:t>資料key</w:t>
            </w:r>
            <w:proofErr w:type="gramStart"/>
            <w:r w:rsidRPr="001677D0">
              <w:rPr>
                <w:rFonts w:ascii="標楷體" w:eastAsia="標楷體" w:hAnsi="標楷體" w:hint="eastAsia"/>
              </w:rPr>
              <w:t>值報送</w:t>
            </w:r>
            <w:proofErr w:type="gramEnd"/>
            <w:r w:rsidRPr="001677D0">
              <w:rPr>
                <w:rFonts w:ascii="標楷體" w:eastAsia="標楷體" w:hAnsi="標楷體" w:hint="eastAsia"/>
              </w:rPr>
              <w:t>錯誤，本行結案</w:t>
            </w:r>
          </w:p>
        </w:tc>
      </w:tr>
      <w:tr w:rsidR="001677D0" w:rsidRPr="001677D0" w14:paraId="47FF24A9"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BCDD1E9" w14:textId="1E54EBF9" w:rsidR="003A4977" w:rsidRPr="001677D0" w:rsidRDefault="003A4977" w:rsidP="003A4977">
            <w:pPr>
              <w:rPr>
                <w:rFonts w:ascii="標楷體" w:eastAsia="標楷體" w:hAnsi="標楷體" w:cs="新細明體"/>
              </w:rPr>
            </w:pPr>
            <w:r w:rsidRPr="001677D0">
              <w:rPr>
                <w:rFonts w:ascii="標楷體" w:eastAsia="標楷體" w:hAnsi="標楷體"/>
              </w:rPr>
              <w:t>98</w:t>
            </w:r>
          </w:p>
        </w:tc>
        <w:tc>
          <w:tcPr>
            <w:tcW w:w="4819" w:type="dxa"/>
            <w:tcBorders>
              <w:top w:val="nil"/>
              <w:left w:val="nil"/>
              <w:bottom w:val="single" w:sz="4" w:space="0" w:color="auto"/>
              <w:right w:val="single" w:sz="4" w:space="0" w:color="auto"/>
            </w:tcBorders>
            <w:shd w:val="clear" w:color="auto" w:fill="auto"/>
            <w:noWrap/>
            <w:vAlign w:val="center"/>
          </w:tcPr>
          <w:p w14:paraId="41FAA7AB" w14:textId="77777777" w:rsidR="003A4977" w:rsidRPr="001677D0" w:rsidRDefault="003A4977" w:rsidP="003A4977">
            <w:pPr>
              <w:rPr>
                <w:rFonts w:ascii="標楷體" w:eastAsia="標楷體" w:hAnsi="標楷體" w:cs="新細明體"/>
              </w:rPr>
            </w:pPr>
            <w:r w:rsidRPr="001677D0">
              <w:rPr>
                <w:rFonts w:ascii="標楷體" w:eastAsia="標楷體" w:hAnsi="標楷體" w:hint="eastAsia"/>
              </w:rPr>
              <w:t>依規定轉他行承辦，本行結案</w:t>
            </w:r>
          </w:p>
        </w:tc>
      </w:tr>
      <w:tr w:rsidR="003A4977" w:rsidRPr="001677D0" w14:paraId="0499E399"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22E438F" w14:textId="3AED76B7" w:rsidR="003A4977" w:rsidRPr="001677D0" w:rsidRDefault="003A4977" w:rsidP="003A4977">
            <w:pPr>
              <w:rPr>
                <w:rFonts w:ascii="標楷體" w:eastAsia="標楷體" w:hAnsi="標楷體" w:cs="新細明體"/>
              </w:rPr>
            </w:pPr>
            <w:r w:rsidRPr="001677D0">
              <w:rPr>
                <w:rFonts w:ascii="標楷體" w:eastAsia="標楷體" w:hAnsi="標楷體"/>
              </w:rPr>
              <w:t>99</w:t>
            </w:r>
          </w:p>
        </w:tc>
        <w:tc>
          <w:tcPr>
            <w:tcW w:w="4819" w:type="dxa"/>
            <w:tcBorders>
              <w:top w:val="nil"/>
              <w:left w:val="nil"/>
              <w:bottom w:val="single" w:sz="4" w:space="0" w:color="auto"/>
              <w:right w:val="single" w:sz="4" w:space="0" w:color="auto"/>
            </w:tcBorders>
            <w:shd w:val="clear" w:color="auto" w:fill="auto"/>
            <w:noWrap/>
            <w:vAlign w:val="center"/>
          </w:tcPr>
          <w:p w14:paraId="63E28875" w14:textId="77777777" w:rsidR="003A4977" w:rsidRPr="001677D0" w:rsidRDefault="003A4977" w:rsidP="003A4977">
            <w:pPr>
              <w:rPr>
                <w:rFonts w:ascii="標楷體" w:eastAsia="標楷體" w:hAnsi="標楷體" w:cs="新細明體"/>
              </w:rPr>
            </w:pPr>
            <w:r w:rsidRPr="001677D0">
              <w:rPr>
                <w:rFonts w:ascii="標楷體" w:eastAsia="標楷體" w:hAnsi="標楷體" w:hint="eastAsia"/>
              </w:rPr>
              <w:t>依債務清償方案履行完畢</w:t>
            </w:r>
          </w:p>
        </w:tc>
      </w:tr>
    </w:tbl>
    <w:p w14:paraId="1EBD180F" w14:textId="77777777" w:rsidR="007E2411" w:rsidRPr="001677D0" w:rsidRDefault="007E2411" w:rsidP="007E2411">
      <w:pPr>
        <w:tabs>
          <w:tab w:val="left" w:pos="788"/>
        </w:tabs>
        <w:ind w:leftChars="300" w:left="720"/>
        <w:rPr>
          <w:rFonts w:ascii="標楷體" w:eastAsia="標楷體" w:hAnsi="標楷體"/>
        </w:rPr>
      </w:pPr>
    </w:p>
    <w:p w14:paraId="5750C91F" w14:textId="09DFF00A" w:rsidR="007E2411" w:rsidRPr="001677D0" w:rsidRDefault="007E2411" w:rsidP="00787403">
      <w:pPr>
        <w:numPr>
          <w:ilvl w:val="0"/>
          <w:numId w:val="17"/>
        </w:numPr>
        <w:rPr>
          <w:rFonts w:ascii="標楷體" w:eastAsia="標楷體" w:hAnsi="標楷體"/>
        </w:rPr>
      </w:pPr>
      <w:proofErr w:type="gramStart"/>
      <w:r w:rsidRPr="001677D0">
        <w:rPr>
          <w:rFonts w:ascii="標楷體" w:eastAsia="標楷體" w:hAnsi="標楷體" w:hint="eastAsia"/>
        </w:rPr>
        <w:t>毀諾原因</w:t>
      </w:r>
      <w:proofErr w:type="gramEnd"/>
      <w:r w:rsidRPr="001677D0">
        <w:rPr>
          <w:rFonts w:ascii="標楷體" w:eastAsia="標楷體" w:hAnsi="標楷體" w:hint="eastAsia"/>
        </w:rPr>
        <w:t>代號</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3EC2FBF2"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4083A7" w14:textId="77777777" w:rsidR="007E2411" w:rsidRPr="001677D0" w:rsidRDefault="007E2411"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33076BE5" w14:textId="77777777" w:rsidR="007E2411" w:rsidRPr="001677D0" w:rsidRDefault="007E2411"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7FC5C96B"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800AD6" w14:textId="195FA363" w:rsidR="00411DFC" w:rsidRPr="001677D0" w:rsidRDefault="00780522" w:rsidP="007E2411">
            <w:pPr>
              <w:widowControl/>
              <w:rPr>
                <w:rFonts w:ascii="標楷體" w:eastAsia="標楷體" w:hAnsi="標楷體" w:cs="新細明體"/>
                <w:kern w:val="0"/>
              </w:rPr>
            </w:pPr>
            <w:r w:rsidRPr="001677D0">
              <w:rPr>
                <w:rFonts w:ascii="標楷體" w:eastAsia="標楷體" w:hAnsi="標楷體" w:cs="新細明體" w:hint="eastAsia"/>
                <w:kern w:val="0"/>
              </w:rPr>
              <w:t xml:space="preserve"> </w:t>
            </w:r>
            <w:r w:rsidRPr="001677D0">
              <w:rPr>
                <w:rFonts w:ascii="標楷體" w:eastAsia="標楷體" w:hAnsi="標楷體" w:cs="新細明體"/>
                <w:kern w:val="0"/>
              </w:rPr>
              <w:t xml:space="preserve"> </w:t>
            </w:r>
          </w:p>
        </w:tc>
        <w:tc>
          <w:tcPr>
            <w:tcW w:w="4819" w:type="dxa"/>
            <w:tcBorders>
              <w:top w:val="single" w:sz="4" w:space="0" w:color="auto"/>
              <w:left w:val="nil"/>
              <w:bottom w:val="single" w:sz="4" w:space="0" w:color="auto"/>
              <w:right w:val="single" w:sz="4" w:space="0" w:color="auto"/>
            </w:tcBorders>
            <w:shd w:val="clear" w:color="auto" w:fill="auto"/>
            <w:noWrap/>
            <w:vAlign w:val="center"/>
          </w:tcPr>
          <w:p w14:paraId="562C6259" w14:textId="3C276F51" w:rsidR="00411DFC" w:rsidRPr="001677D0" w:rsidRDefault="00411DFC" w:rsidP="007E2411">
            <w:pPr>
              <w:widowControl/>
              <w:rPr>
                <w:rFonts w:ascii="標楷體" w:eastAsia="標楷體" w:hAnsi="標楷體" w:cs="新細明體"/>
                <w:kern w:val="0"/>
              </w:rPr>
            </w:pPr>
            <w:r w:rsidRPr="001677D0">
              <w:rPr>
                <w:rFonts w:ascii="標楷體" w:eastAsia="標楷體" w:hAnsi="標楷體" w:cs="新細明體" w:hint="eastAsia"/>
                <w:kern w:val="0"/>
              </w:rPr>
              <w:t>--- 請選擇 ---</w:t>
            </w:r>
          </w:p>
        </w:tc>
      </w:tr>
      <w:tr w:rsidR="001677D0" w:rsidRPr="001677D0" w14:paraId="285FC7A3"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9483EE4" w14:textId="42F01A5B" w:rsidR="00411DFC" w:rsidRPr="001677D0" w:rsidRDefault="00411DFC" w:rsidP="00411DFC">
            <w:pPr>
              <w:rPr>
                <w:rFonts w:ascii="標楷體" w:eastAsia="標楷體" w:hAnsi="標楷體" w:cs="新細明體"/>
              </w:rPr>
            </w:pPr>
            <w:r w:rsidRPr="001677D0">
              <w:rPr>
                <w:rFonts w:ascii="標楷體" w:eastAsia="標楷體" w:hAnsi="標楷體"/>
              </w:rPr>
              <w:t>01</w:t>
            </w:r>
          </w:p>
        </w:tc>
        <w:tc>
          <w:tcPr>
            <w:tcW w:w="4819" w:type="dxa"/>
            <w:tcBorders>
              <w:top w:val="nil"/>
              <w:left w:val="nil"/>
              <w:bottom w:val="single" w:sz="4" w:space="0" w:color="auto"/>
              <w:right w:val="single" w:sz="4" w:space="0" w:color="auto"/>
            </w:tcBorders>
            <w:shd w:val="clear" w:color="auto" w:fill="auto"/>
            <w:noWrap/>
            <w:vAlign w:val="center"/>
          </w:tcPr>
          <w:p w14:paraId="43A191B6"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債務人失業</w:t>
            </w:r>
          </w:p>
        </w:tc>
      </w:tr>
      <w:tr w:rsidR="001677D0" w:rsidRPr="001677D0" w14:paraId="77F06623"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D7A8DDB" w14:textId="102FE0AA" w:rsidR="00411DFC" w:rsidRPr="001677D0" w:rsidRDefault="00411DFC" w:rsidP="00411DFC">
            <w:pPr>
              <w:rPr>
                <w:rFonts w:ascii="標楷體" w:eastAsia="標楷體" w:hAnsi="標楷體" w:cs="新細明體"/>
              </w:rPr>
            </w:pPr>
            <w:r w:rsidRPr="001677D0">
              <w:rPr>
                <w:rFonts w:ascii="標楷體" w:eastAsia="標楷體" w:hAnsi="標楷體"/>
              </w:rPr>
              <w:t>02</w:t>
            </w:r>
          </w:p>
        </w:tc>
        <w:tc>
          <w:tcPr>
            <w:tcW w:w="4819" w:type="dxa"/>
            <w:tcBorders>
              <w:top w:val="nil"/>
              <w:left w:val="nil"/>
              <w:bottom w:val="single" w:sz="4" w:space="0" w:color="auto"/>
              <w:right w:val="single" w:sz="4" w:space="0" w:color="auto"/>
            </w:tcBorders>
            <w:shd w:val="clear" w:color="auto" w:fill="auto"/>
            <w:noWrap/>
            <w:vAlign w:val="center"/>
          </w:tcPr>
          <w:p w14:paraId="61A0FC00"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債務人收入減少</w:t>
            </w:r>
          </w:p>
        </w:tc>
      </w:tr>
      <w:tr w:rsidR="001677D0" w:rsidRPr="001677D0" w14:paraId="0EDB315B"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C8B3A42" w14:textId="17CA97CD" w:rsidR="00411DFC" w:rsidRPr="001677D0" w:rsidRDefault="00411DFC" w:rsidP="00411DFC">
            <w:pPr>
              <w:rPr>
                <w:rFonts w:ascii="標楷體" w:eastAsia="標楷體" w:hAnsi="標楷體" w:cs="新細明體"/>
              </w:rPr>
            </w:pPr>
            <w:r w:rsidRPr="001677D0">
              <w:rPr>
                <w:rFonts w:ascii="標楷體" w:eastAsia="標楷體" w:hAnsi="標楷體"/>
              </w:rPr>
              <w:t>03</w:t>
            </w:r>
          </w:p>
        </w:tc>
        <w:tc>
          <w:tcPr>
            <w:tcW w:w="4819" w:type="dxa"/>
            <w:tcBorders>
              <w:top w:val="nil"/>
              <w:left w:val="nil"/>
              <w:bottom w:val="single" w:sz="4" w:space="0" w:color="auto"/>
              <w:right w:val="single" w:sz="4" w:space="0" w:color="auto"/>
            </w:tcBorders>
            <w:shd w:val="clear" w:color="auto" w:fill="auto"/>
            <w:noWrap/>
            <w:vAlign w:val="center"/>
          </w:tcPr>
          <w:p w14:paraId="6446E565"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債務人支出增加</w:t>
            </w:r>
          </w:p>
        </w:tc>
      </w:tr>
      <w:tr w:rsidR="001677D0" w:rsidRPr="001677D0" w14:paraId="6B535998"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A01257C" w14:textId="522E563C" w:rsidR="00411DFC" w:rsidRPr="001677D0" w:rsidRDefault="00411DFC" w:rsidP="00411DFC">
            <w:pPr>
              <w:rPr>
                <w:rFonts w:ascii="標楷體" w:eastAsia="標楷體" w:hAnsi="標楷體" w:cs="新細明體"/>
              </w:rPr>
            </w:pPr>
            <w:r w:rsidRPr="001677D0">
              <w:rPr>
                <w:rFonts w:ascii="標楷體" w:eastAsia="標楷體" w:hAnsi="標楷體"/>
              </w:rPr>
              <w:t>04</w:t>
            </w:r>
          </w:p>
        </w:tc>
        <w:tc>
          <w:tcPr>
            <w:tcW w:w="4819" w:type="dxa"/>
            <w:tcBorders>
              <w:top w:val="nil"/>
              <w:left w:val="nil"/>
              <w:bottom w:val="single" w:sz="4" w:space="0" w:color="auto"/>
              <w:right w:val="single" w:sz="4" w:space="0" w:color="auto"/>
            </w:tcBorders>
            <w:shd w:val="clear" w:color="auto" w:fill="auto"/>
            <w:noWrap/>
            <w:vAlign w:val="center"/>
          </w:tcPr>
          <w:p w14:paraId="6907CD14"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債務人往生</w:t>
            </w:r>
          </w:p>
        </w:tc>
      </w:tr>
      <w:tr w:rsidR="001677D0" w:rsidRPr="001677D0" w14:paraId="41090238"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7A11A8B" w14:textId="56AF0F91" w:rsidR="00411DFC" w:rsidRPr="001677D0" w:rsidRDefault="00411DFC" w:rsidP="00411DFC">
            <w:pPr>
              <w:rPr>
                <w:rFonts w:ascii="標楷體" w:eastAsia="標楷體" w:hAnsi="標楷體" w:cs="新細明體"/>
              </w:rPr>
            </w:pPr>
            <w:r w:rsidRPr="001677D0">
              <w:rPr>
                <w:rFonts w:ascii="標楷體" w:eastAsia="標楷體" w:hAnsi="標楷體"/>
              </w:rPr>
              <w:t>05</w:t>
            </w:r>
          </w:p>
        </w:tc>
        <w:tc>
          <w:tcPr>
            <w:tcW w:w="4819" w:type="dxa"/>
            <w:tcBorders>
              <w:top w:val="nil"/>
              <w:left w:val="nil"/>
              <w:bottom w:val="single" w:sz="4" w:space="0" w:color="auto"/>
              <w:right w:val="single" w:sz="4" w:space="0" w:color="auto"/>
            </w:tcBorders>
            <w:shd w:val="clear" w:color="auto" w:fill="auto"/>
            <w:noWrap/>
            <w:vAlign w:val="center"/>
          </w:tcPr>
          <w:p w14:paraId="7A845049"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債務人入獄</w:t>
            </w:r>
          </w:p>
        </w:tc>
      </w:tr>
      <w:tr w:rsidR="001677D0" w:rsidRPr="001677D0" w14:paraId="18A2752A"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1A7085F" w14:textId="14F50A5D" w:rsidR="00411DFC" w:rsidRPr="001677D0" w:rsidRDefault="00411DFC" w:rsidP="00411DFC">
            <w:pPr>
              <w:rPr>
                <w:rFonts w:ascii="標楷體" w:eastAsia="標楷體" w:hAnsi="標楷體" w:cs="新細明體"/>
              </w:rPr>
            </w:pPr>
            <w:r w:rsidRPr="001677D0">
              <w:rPr>
                <w:rFonts w:ascii="標楷體" w:eastAsia="標楷體" w:hAnsi="標楷體"/>
              </w:rPr>
              <w:t>06</w:t>
            </w:r>
          </w:p>
        </w:tc>
        <w:tc>
          <w:tcPr>
            <w:tcW w:w="4819" w:type="dxa"/>
            <w:tcBorders>
              <w:top w:val="nil"/>
              <w:left w:val="nil"/>
              <w:bottom w:val="single" w:sz="4" w:space="0" w:color="auto"/>
              <w:right w:val="single" w:sz="4" w:space="0" w:color="auto"/>
            </w:tcBorders>
            <w:shd w:val="clear" w:color="auto" w:fill="auto"/>
            <w:noWrap/>
            <w:vAlign w:val="center"/>
          </w:tcPr>
          <w:p w14:paraId="4FF8D8D0" w14:textId="77777777" w:rsidR="00411DFC" w:rsidRPr="001677D0" w:rsidRDefault="00411DFC" w:rsidP="00411DFC">
            <w:pPr>
              <w:rPr>
                <w:rFonts w:ascii="標楷體" w:eastAsia="標楷體" w:hAnsi="標楷體" w:cs="新細明體"/>
              </w:rPr>
            </w:pPr>
            <w:proofErr w:type="gramStart"/>
            <w:r w:rsidRPr="001677D0">
              <w:rPr>
                <w:rFonts w:ascii="標楷體" w:eastAsia="標楷體" w:hAnsi="標楷體" w:hint="eastAsia"/>
              </w:rPr>
              <w:t>債務人欲聲請</w:t>
            </w:r>
            <w:proofErr w:type="gramEnd"/>
            <w:r w:rsidRPr="001677D0">
              <w:rPr>
                <w:rFonts w:ascii="標楷體" w:eastAsia="標楷體" w:hAnsi="標楷體" w:hint="eastAsia"/>
              </w:rPr>
              <w:t>前置調解</w:t>
            </w:r>
            <w:r w:rsidRPr="001677D0">
              <w:rPr>
                <w:rFonts w:ascii="標楷體" w:eastAsia="標楷體" w:hAnsi="標楷體"/>
              </w:rPr>
              <w:t>/更生/清算</w:t>
            </w:r>
          </w:p>
        </w:tc>
      </w:tr>
      <w:tr w:rsidR="00411DFC" w:rsidRPr="001677D0" w14:paraId="086CB050"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B757851" w14:textId="179B5FB7" w:rsidR="00411DFC" w:rsidRPr="001677D0" w:rsidRDefault="00411DFC" w:rsidP="00411DFC">
            <w:pPr>
              <w:rPr>
                <w:rFonts w:ascii="標楷體" w:eastAsia="標楷體" w:hAnsi="標楷體" w:cs="新細明體"/>
              </w:rPr>
            </w:pPr>
            <w:r w:rsidRPr="001677D0">
              <w:rPr>
                <w:rFonts w:ascii="標楷體" w:eastAsia="標楷體" w:hAnsi="標楷體"/>
              </w:rPr>
              <w:t>07</w:t>
            </w:r>
          </w:p>
        </w:tc>
        <w:tc>
          <w:tcPr>
            <w:tcW w:w="4819" w:type="dxa"/>
            <w:tcBorders>
              <w:top w:val="nil"/>
              <w:left w:val="nil"/>
              <w:bottom w:val="single" w:sz="4" w:space="0" w:color="auto"/>
              <w:right w:val="single" w:sz="4" w:space="0" w:color="auto"/>
            </w:tcBorders>
            <w:shd w:val="clear" w:color="auto" w:fill="auto"/>
            <w:noWrap/>
            <w:vAlign w:val="center"/>
          </w:tcPr>
          <w:p w14:paraId="54958DC5"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債務人失聯或聯絡困難</w:t>
            </w:r>
          </w:p>
        </w:tc>
      </w:tr>
    </w:tbl>
    <w:p w14:paraId="4CB49633" w14:textId="77777777" w:rsidR="007E2411" w:rsidRPr="001677D0" w:rsidRDefault="007E2411" w:rsidP="007E2411">
      <w:pPr>
        <w:tabs>
          <w:tab w:val="left" w:pos="788"/>
        </w:tabs>
        <w:ind w:leftChars="300" w:left="720"/>
        <w:rPr>
          <w:rFonts w:ascii="標楷體" w:eastAsia="標楷體" w:hAnsi="標楷體"/>
        </w:rPr>
      </w:pPr>
    </w:p>
    <w:p w14:paraId="46F2F1A7" w14:textId="262FA2CA" w:rsidR="007E2411" w:rsidRPr="001677D0" w:rsidRDefault="007E2411" w:rsidP="00787403">
      <w:pPr>
        <w:numPr>
          <w:ilvl w:val="0"/>
          <w:numId w:val="17"/>
        </w:numPr>
        <w:rPr>
          <w:rFonts w:ascii="標楷體" w:eastAsia="標楷體" w:hAnsi="標楷體"/>
        </w:rPr>
      </w:pPr>
      <w:r w:rsidRPr="001677D0">
        <w:rPr>
          <w:rFonts w:ascii="標楷體" w:eastAsia="標楷體" w:hAnsi="標楷體" w:hint="eastAsia"/>
        </w:rPr>
        <w:t>承審法院代碼</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1FEECC98"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2D6650" w14:textId="77777777" w:rsidR="007E2411" w:rsidRPr="001677D0" w:rsidRDefault="007E2411"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75BAF250" w14:textId="77777777" w:rsidR="007E2411" w:rsidRPr="001677D0" w:rsidRDefault="007E2411"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3FB7C1A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72B9B7E" w14:textId="3EB39F5C" w:rsidR="007E2411" w:rsidRPr="001677D0" w:rsidRDefault="00780522" w:rsidP="007E2411">
            <w:pPr>
              <w:rPr>
                <w:rFonts w:ascii="標楷體" w:eastAsia="標楷體" w:hAnsi="標楷體" w:cs="新細明體"/>
              </w:rPr>
            </w:pPr>
            <w:r w:rsidRPr="001677D0">
              <w:rPr>
                <w:rFonts w:ascii="標楷體" w:eastAsia="標楷體" w:hAnsi="標楷體"/>
              </w:rPr>
              <w:t xml:space="preserve">   </w:t>
            </w:r>
          </w:p>
        </w:tc>
        <w:tc>
          <w:tcPr>
            <w:tcW w:w="4819" w:type="dxa"/>
            <w:tcBorders>
              <w:top w:val="nil"/>
              <w:left w:val="nil"/>
              <w:bottom w:val="single" w:sz="4" w:space="0" w:color="auto"/>
              <w:right w:val="single" w:sz="4" w:space="0" w:color="auto"/>
            </w:tcBorders>
            <w:shd w:val="clear" w:color="auto" w:fill="auto"/>
            <w:noWrap/>
            <w:vAlign w:val="center"/>
          </w:tcPr>
          <w:p w14:paraId="4EF8F40F" w14:textId="0BF568E3" w:rsidR="007E2411" w:rsidRPr="001677D0" w:rsidRDefault="00411DFC" w:rsidP="007E2411">
            <w:pPr>
              <w:rPr>
                <w:rFonts w:ascii="標楷體" w:eastAsia="標楷體" w:hAnsi="標楷體" w:cs="新細明體"/>
              </w:rPr>
            </w:pPr>
            <w:r w:rsidRPr="001677D0">
              <w:rPr>
                <w:rFonts w:ascii="標楷體" w:eastAsia="標楷體" w:hAnsi="標楷體"/>
              </w:rPr>
              <w:t xml:space="preserve">--- </w:t>
            </w:r>
            <w:r w:rsidRPr="001677D0">
              <w:rPr>
                <w:rFonts w:ascii="標楷體" w:eastAsia="標楷體" w:hAnsi="標楷體" w:hint="eastAsia"/>
              </w:rPr>
              <w:t>請選擇</w:t>
            </w:r>
            <w:r w:rsidRPr="001677D0">
              <w:rPr>
                <w:rFonts w:ascii="標楷體" w:eastAsia="標楷體" w:hAnsi="標楷體"/>
              </w:rPr>
              <w:t xml:space="preserve"> ---</w:t>
            </w:r>
          </w:p>
        </w:tc>
      </w:tr>
      <w:tr w:rsidR="001677D0" w:rsidRPr="001677D0" w14:paraId="30F06FFA"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09F9093" w14:textId="7E831580" w:rsidR="00411DFC" w:rsidRPr="001677D0" w:rsidRDefault="00411DFC" w:rsidP="00411DFC">
            <w:pPr>
              <w:rPr>
                <w:rFonts w:ascii="標楷體" w:eastAsia="標楷體" w:hAnsi="標楷體"/>
              </w:rPr>
            </w:pPr>
            <w:r w:rsidRPr="001677D0">
              <w:rPr>
                <w:rFonts w:ascii="標楷體" w:eastAsia="標楷體" w:hAnsi="標楷體"/>
              </w:rPr>
              <w:t>CHD</w:t>
            </w:r>
          </w:p>
        </w:tc>
        <w:tc>
          <w:tcPr>
            <w:tcW w:w="4819" w:type="dxa"/>
            <w:tcBorders>
              <w:top w:val="nil"/>
              <w:left w:val="nil"/>
              <w:bottom w:val="single" w:sz="4" w:space="0" w:color="auto"/>
              <w:right w:val="single" w:sz="4" w:space="0" w:color="auto"/>
            </w:tcBorders>
            <w:shd w:val="clear" w:color="auto" w:fill="auto"/>
            <w:noWrap/>
            <w:vAlign w:val="center"/>
          </w:tcPr>
          <w:p w14:paraId="147A3FDB" w14:textId="14C6D900" w:rsidR="00411DFC" w:rsidRPr="001677D0" w:rsidRDefault="00411DFC" w:rsidP="00411DFC">
            <w:pPr>
              <w:rPr>
                <w:rFonts w:ascii="標楷體" w:eastAsia="標楷體" w:hAnsi="標楷體"/>
              </w:rPr>
            </w:pPr>
            <w:r w:rsidRPr="001677D0">
              <w:rPr>
                <w:rFonts w:ascii="標楷體" w:eastAsia="標楷體" w:hAnsi="標楷體" w:hint="eastAsia"/>
              </w:rPr>
              <w:t>臺灣彰化地方法院</w:t>
            </w:r>
          </w:p>
        </w:tc>
      </w:tr>
      <w:tr w:rsidR="001677D0" w:rsidRPr="001677D0" w14:paraId="5BEDE9CE"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78C4A0F" w14:textId="60C5857C" w:rsidR="00411DFC" w:rsidRPr="001677D0" w:rsidRDefault="00411DFC" w:rsidP="00411DFC">
            <w:pPr>
              <w:rPr>
                <w:rFonts w:ascii="標楷體" w:eastAsia="標楷體" w:hAnsi="標楷體" w:cs="新細明體"/>
              </w:rPr>
            </w:pPr>
            <w:r w:rsidRPr="001677D0">
              <w:rPr>
                <w:rFonts w:ascii="標楷體" w:eastAsia="標楷體" w:hAnsi="標楷體"/>
              </w:rPr>
              <w:t>CTD</w:t>
            </w:r>
          </w:p>
        </w:tc>
        <w:tc>
          <w:tcPr>
            <w:tcW w:w="4819" w:type="dxa"/>
            <w:tcBorders>
              <w:top w:val="nil"/>
              <w:left w:val="nil"/>
              <w:bottom w:val="single" w:sz="4" w:space="0" w:color="auto"/>
              <w:right w:val="single" w:sz="4" w:space="0" w:color="auto"/>
            </w:tcBorders>
            <w:shd w:val="clear" w:color="auto" w:fill="auto"/>
            <w:noWrap/>
            <w:vAlign w:val="center"/>
          </w:tcPr>
          <w:p w14:paraId="2C01CBA3"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臺灣橋頭地方法院</w:t>
            </w:r>
          </w:p>
        </w:tc>
      </w:tr>
      <w:tr w:rsidR="001677D0" w:rsidRPr="001677D0" w14:paraId="60B62D6E"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12F6983" w14:textId="149EC8A8" w:rsidR="00411DFC" w:rsidRPr="001677D0" w:rsidRDefault="00411DFC" w:rsidP="00411DFC">
            <w:pPr>
              <w:rPr>
                <w:rFonts w:ascii="標楷體" w:eastAsia="標楷體" w:hAnsi="標楷體" w:cs="新細明體"/>
              </w:rPr>
            </w:pPr>
            <w:r w:rsidRPr="001677D0">
              <w:rPr>
                <w:rFonts w:ascii="標楷體" w:eastAsia="標楷體" w:hAnsi="標楷體"/>
              </w:rPr>
              <w:t>CYD</w:t>
            </w:r>
          </w:p>
        </w:tc>
        <w:tc>
          <w:tcPr>
            <w:tcW w:w="4819" w:type="dxa"/>
            <w:tcBorders>
              <w:top w:val="nil"/>
              <w:left w:val="nil"/>
              <w:bottom w:val="single" w:sz="4" w:space="0" w:color="auto"/>
              <w:right w:val="single" w:sz="4" w:space="0" w:color="auto"/>
            </w:tcBorders>
            <w:shd w:val="clear" w:color="auto" w:fill="auto"/>
            <w:noWrap/>
            <w:vAlign w:val="center"/>
          </w:tcPr>
          <w:p w14:paraId="22EFB317"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臺灣嘉義地方法院</w:t>
            </w:r>
          </w:p>
        </w:tc>
      </w:tr>
      <w:tr w:rsidR="001677D0" w:rsidRPr="001677D0" w14:paraId="16B40563"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7F9B804" w14:textId="2A848A02" w:rsidR="00411DFC" w:rsidRPr="001677D0" w:rsidRDefault="00411DFC" w:rsidP="00411DFC">
            <w:pPr>
              <w:rPr>
                <w:rFonts w:ascii="標楷體" w:eastAsia="標楷體" w:hAnsi="標楷體" w:cs="新細明體"/>
              </w:rPr>
            </w:pPr>
            <w:r w:rsidRPr="001677D0">
              <w:rPr>
                <w:rFonts w:ascii="標楷體" w:eastAsia="標楷體" w:hAnsi="標楷體"/>
              </w:rPr>
              <w:t>HLD</w:t>
            </w:r>
          </w:p>
        </w:tc>
        <w:tc>
          <w:tcPr>
            <w:tcW w:w="4819" w:type="dxa"/>
            <w:tcBorders>
              <w:top w:val="nil"/>
              <w:left w:val="nil"/>
              <w:bottom w:val="single" w:sz="4" w:space="0" w:color="auto"/>
              <w:right w:val="single" w:sz="4" w:space="0" w:color="auto"/>
            </w:tcBorders>
            <w:shd w:val="clear" w:color="auto" w:fill="auto"/>
            <w:noWrap/>
            <w:vAlign w:val="center"/>
          </w:tcPr>
          <w:p w14:paraId="5215503D"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臺灣花蓮地方法院</w:t>
            </w:r>
          </w:p>
        </w:tc>
      </w:tr>
      <w:tr w:rsidR="001677D0" w:rsidRPr="001677D0" w14:paraId="01597A49"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33F568C" w14:textId="39AF3250" w:rsidR="00411DFC" w:rsidRPr="001677D0" w:rsidRDefault="00411DFC" w:rsidP="00411DFC">
            <w:pPr>
              <w:rPr>
                <w:rFonts w:ascii="標楷體" w:eastAsia="標楷體" w:hAnsi="標楷體" w:cs="新細明體"/>
              </w:rPr>
            </w:pPr>
            <w:r w:rsidRPr="001677D0">
              <w:rPr>
                <w:rFonts w:ascii="標楷體" w:eastAsia="標楷體" w:hAnsi="標楷體"/>
              </w:rPr>
              <w:t>HLH</w:t>
            </w:r>
          </w:p>
        </w:tc>
        <w:tc>
          <w:tcPr>
            <w:tcW w:w="4819" w:type="dxa"/>
            <w:tcBorders>
              <w:top w:val="nil"/>
              <w:left w:val="nil"/>
              <w:bottom w:val="single" w:sz="4" w:space="0" w:color="auto"/>
              <w:right w:val="single" w:sz="4" w:space="0" w:color="auto"/>
            </w:tcBorders>
            <w:shd w:val="clear" w:color="auto" w:fill="auto"/>
            <w:noWrap/>
            <w:vAlign w:val="center"/>
          </w:tcPr>
          <w:p w14:paraId="7FE7F972"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臺灣高等法院花蓮分院</w:t>
            </w:r>
          </w:p>
        </w:tc>
      </w:tr>
      <w:tr w:rsidR="001677D0" w:rsidRPr="001677D0" w14:paraId="18BC89D7"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0B4FD56" w14:textId="1129FAC3" w:rsidR="00411DFC" w:rsidRPr="001677D0" w:rsidRDefault="00411DFC" w:rsidP="00411DFC">
            <w:pPr>
              <w:rPr>
                <w:rFonts w:ascii="標楷體" w:eastAsia="標楷體" w:hAnsi="標楷體" w:cs="新細明體"/>
              </w:rPr>
            </w:pPr>
            <w:r w:rsidRPr="001677D0">
              <w:rPr>
                <w:rFonts w:ascii="標楷體" w:eastAsia="標楷體" w:hAnsi="標楷體"/>
              </w:rPr>
              <w:t>ILD</w:t>
            </w:r>
          </w:p>
        </w:tc>
        <w:tc>
          <w:tcPr>
            <w:tcW w:w="4819" w:type="dxa"/>
            <w:tcBorders>
              <w:top w:val="nil"/>
              <w:left w:val="nil"/>
              <w:bottom w:val="single" w:sz="4" w:space="0" w:color="auto"/>
              <w:right w:val="single" w:sz="4" w:space="0" w:color="auto"/>
            </w:tcBorders>
            <w:shd w:val="clear" w:color="auto" w:fill="auto"/>
            <w:noWrap/>
            <w:vAlign w:val="center"/>
          </w:tcPr>
          <w:p w14:paraId="1A67BCA3"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臺灣宜蘭地方法院</w:t>
            </w:r>
          </w:p>
        </w:tc>
      </w:tr>
      <w:tr w:rsidR="001677D0" w:rsidRPr="001677D0" w14:paraId="6B9E81EE"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400C1AB" w14:textId="1285BA33" w:rsidR="00411DFC" w:rsidRPr="001677D0" w:rsidRDefault="00411DFC" w:rsidP="00411DFC">
            <w:pPr>
              <w:rPr>
                <w:rFonts w:ascii="標楷體" w:eastAsia="標楷體" w:hAnsi="標楷體" w:cs="新細明體"/>
              </w:rPr>
            </w:pPr>
            <w:r w:rsidRPr="001677D0">
              <w:rPr>
                <w:rFonts w:ascii="標楷體" w:eastAsia="標楷體" w:hAnsi="標楷體"/>
              </w:rPr>
              <w:t>KLD</w:t>
            </w:r>
          </w:p>
        </w:tc>
        <w:tc>
          <w:tcPr>
            <w:tcW w:w="4819" w:type="dxa"/>
            <w:tcBorders>
              <w:top w:val="nil"/>
              <w:left w:val="nil"/>
              <w:bottom w:val="single" w:sz="4" w:space="0" w:color="auto"/>
              <w:right w:val="single" w:sz="4" w:space="0" w:color="auto"/>
            </w:tcBorders>
            <w:shd w:val="clear" w:color="auto" w:fill="auto"/>
            <w:noWrap/>
            <w:vAlign w:val="center"/>
          </w:tcPr>
          <w:p w14:paraId="7C127850"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臺灣基隆地方法院</w:t>
            </w:r>
          </w:p>
        </w:tc>
      </w:tr>
      <w:tr w:rsidR="001677D0" w:rsidRPr="001677D0" w14:paraId="274FBB61"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AEB84D1" w14:textId="2F44E236" w:rsidR="00411DFC" w:rsidRPr="001677D0" w:rsidRDefault="00411DFC" w:rsidP="00411DFC">
            <w:pPr>
              <w:rPr>
                <w:rFonts w:ascii="標楷體" w:eastAsia="標楷體" w:hAnsi="標楷體" w:cs="新細明體"/>
              </w:rPr>
            </w:pPr>
            <w:r w:rsidRPr="001677D0">
              <w:rPr>
                <w:rFonts w:ascii="標楷體" w:eastAsia="標楷體" w:hAnsi="標楷體"/>
              </w:rPr>
              <w:t>KMD</w:t>
            </w:r>
          </w:p>
        </w:tc>
        <w:tc>
          <w:tcPr>
            <w:tcW w:w="4819" w:type="dxa"/>
            <w:tcBorders>
              <w:top w:val="nil"/>
              <w:left w:val="nil"/>
              <w:bottom w:val="single" w:sz="4" w:space="0" w:color="auto"/>
              <w:right w:val="single" w:sz="4" w:space="0" w:color="auto"/>
            </w:tcBorders>
            <w:shd w:val="clear" w:color="auto" w:fill="auto"/>
            <w:noWrap/>
            <w:vAlign w:val="center"/>
          </w:tcPr>
          <w:p w14:paraId="78531B6A"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福建金門地方法院</w:t>
            </w:r>
          </w:p>
        </w:tc>
      </w:tr>
      <w:tr w:rsidR="001677D0" w:rsidRPr="001677D0" w14:paraId="08084E51"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8D4341B" w14:textId="00A7077D" w:rsidR="00411DFC" w:rsidRPr="001677D0" w:rsidRDefault="00411DFC" w:rsidP="00411DFC">
            <w:pPr>
              <w:rPr>
                <w:rFonts w:ascii="標楷體" w:eastAsia="標楷體" w:hAnsi="標楷體" w:cs="新細明體"/>
              </w:rPr>
            </w:pPr>
            <w:r w:rsidRPr="001677D0">
              <w:rPr>
                <w:rFonts w:ascii="標楷體" w:eastAsia="標楷體" w:hAnsi="標楷體"/>
              </w:rPr>
              <w:t>KMH</w:t>
            </w:r>
          </w:p>
        </w:tc>
        <w:tc>
          <w:tcPr>
            <w:tcW w:w="4819" w:type="dxa"/>
            <w:tcBorders>
              <w:top w:val="nil"/>
              <w:left w:val="nil"/>
              <w:bottom w:val="single" w:sz="4" w:space="0" w:color="auto"/>
              <w:right w:val="single" w:sz="4" w:space="0" w:color="auto"/>
            </w:tcBorders>
            <w:shd w:val="clear" w:color="auto" w:fill="auto"/>
            <w:noWrap/>
            <w:vAlign w:val="center"/>
          </w:tcPr>
          <w:p w14:paraId="3FDFCEAB"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福建高等法院金門分院</w:t>
            </w:r>
          </w:p>
        </w:tc>
      </w:tr>
      <w:tr w:rsidR="001677D0" w:rsidRPr="001677D0" w14:paraId="240216F2"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1B124E2" w14:textId="22D70008" w:rsidR="00411DFC" w:rsidRPr="001677D0" w:rsidRDefault="00411DFC" w:rsidP="00411DFC">
            <w:pPr>
              <w:rPr>
                <w:rFonts w:ascii="標楷體" w:eastAsia="標楷體" w:hAnsi="標楷體" w:cs="新細明體"/>
              </w:rPr>
            </w:pPr>
            <w:r w:rsidRPr="001677D0">
              <w:rPr>
                <w:rFonts w:ascii="標楷體" w:eastAsia="標楷體" w:hAnsi="標楷體"/>
              </w:rPr>
              <w:t>KSD</w:t>
            </w:r>
          </w:p>
        </w:tc>
        <w:tc>
          <w:tcPr>
            <w:tcW w:w="4819" w:type="dxa"/>
            <w:tcBorders>
              <w:top w:val="nil"/>
              <w:left w:val="nil"/>
              <w:bottom w:val="single" w:sz="4" w:space="0" w:color="auto"/>
              <w:right w:val="single" w:sz="4" w:space="0" w:color="auto"/>
            </w:tcBorders>
            <w:shd w:val="clear" w:color="auto" w:fill="auto"/>
            <w:noWrap/>
            <w:vAlign w:val="center"/>
          </w:tcPr>
          <w:p w14:paraId="43E0D96E"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臺灣高雄地方法院</w:t>
            </w:r>
          </w:p>
        </w:tc>
      </w:tr>
      <w:tr w:rsidR="001677D0" w:rsidRPr="001677D0" w14:paraId="34A033DF"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F370E6A" w14:textId="2D290089" w:rsidR="00411DFC" w:rsidRPr="001677D0" w:rsidRDefault="00411DFC" w:rsidP="00411DFC">
            <w:pPr>
              <w:rPr>
                <w:rFonts w:ascii="標楷體" w:eastAsia="標楷體" w:hAnsi="標楷體" w:cs="新細明體"/>
              </w:rPr>
            </w:pPr>
            <w:r w:rsidRPr="001677D0">
              <w:rPr>
                <w:rFonts w:ascii="標楷體" w:eastAsia="標楷體" w:hAnsi="標楷體"/>
              </w:rPr>
              <w:t>KSH</w:t>
            </w:r>
          </w:p>
        </w:tc>
        <w:tc>
          <w:tcPr>
            <w:tcW w:w="4819" w:type="dxa"/>
            <w:tcBorders>
              <w:top w:val="nil"/>
              <w:left w:val="nil"/>
              <w:bottom w:val="single" w:sz="4" w:space="0" w:color="auto"/>
              <w:right w:val="single" w:sz="4" w:space="0" w:color="auto"/>
            </w:tcBorders>
            <w:shd w:val="clear" w:color="auto" w:fill="auto"/>
            <w:noWrap/>
            <w:vAlign w:val="center"/>
          </w:tcPr>
          <w:p w14:paraId="7E30E3CD"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臺灣高等法院高雄分院</w:t>
            </w:r>
          </w:p>
        </w:tc>
      </w:tr>
      <w:tr w:rsidR="001677D0" w:rsidRPr="001677D0" w14:paraId="111C473B"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0F2CA5B" w14:textId="19064DA5" w:rsidR="00411DFC" w:rsidRPr="001677D0" w:rsidRDefault="00411DFC" w:rsidP="00411DFC">
            <w:pPr>
              <w:rPr>
                <w:rFonts w:ascii="標楷體" w:eastAsia="標楷體" w:hAnsi="標楷體" w:cs="新細明體"/>
              </w:rPr>
            </w:pPr>
            <w:r w:rsidRPr="001677D0">
              <w:rPr>
                <w:rFonts w:ascii="標楷體" w:eastAsia="標楷體" w:hAnsi="標楷體"/>
              </w:rPr>
              <w:t>LCD</w:t>
            </w:r>
          </w:p>
        </w:tc>
        <w:tc>
          <w:tcPr>
            <w:tcW w:w="4819" w:type="dxa"/>
            <w:tcBorders>
              <w:top w:val="nil"/>
              <w:left w:val="nil"/>
              <w:bottom w:val="single" w:sz="4" w:space="0" w:color="auto"/>
              <w:right w:val="single" w:sz="4" w:space="0" w:color="auto"/>
            </w:tcBorders>
            <w:shd w:val="clear" w:color="auto" w:fill="auto"/>
            <w:noWrap/>
            <w:vAlign w:val="center"/>
          </w:tcPr>
          <w:p w14:paraId="7D49BE73"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福建連江地方法院</w:t>
            </w:r>
          </w:p>
        </w:tc>
      </w:tr>
      <w:tr w:rsidR="001677D0" w:rsidRPr="001677D0" w14:paraId="10A7A8C1"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4E54E6C" w14:textId="21DD61D0" w:rsidR="00411DFC" w:rsidRPr="001677D0" w:rsidRDefault="00411DFC" w:rsidP="00411DFC">
            <w:pPr>
              <w:rPr>
                <w:rFonts w:ascii="標楷體" w:eastAsia="標楷體" w:hAnsi="標楷體" w:cs="新細明體"/>
              </w:rPr>
            </w:pPr>
            <w:r w:rsidRPr="001677D0">
              <w:rPr>
                <w:rFonts w:ascii="標楷體" w:eastAsia="標楷體" w:hAnsi="標楷體"/>
              </w:rPr>
              <w:t>MLD</w:t>
            </w:r>
          </w:p>
        </w:tc>
        <w:tc>
          <w:tcPr>
            <w:tcW w:w="4819" w:type="dxa"/>
            <w:tcBorders>
              <w:top w:val="nil"/>
              <w:left w:val="nil"/>
              <w:bottom w:val="single" w:sz="4" w:space="0" w:color="auto"/>
              <w:right w:val="single" w:sz="4" w:space="0" w:color="auto"/>
            </w:tcBorders>
            <w:shd w:val="clear" w:color="auto" w:fill="auto"/>
            <w:noWrap/>
            <w:vAlign w:val="center"/>
          </w:tcPr>
          <w:p w14:paraId="6BFE2A3F"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臺灣苗栗地方法院</w:t>
            </w:r>
          </w:p>
        </w:tc>
      </w:tr>
      <w:tr w:rsidR="001677D0" w:rsidRPr="001677D0" w14:paraId="0475E0F6"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B019CF4" w14:textId="44FE207F" w:rsidR="00411DFC" w:rsidRPr="001677D0" w:rsidRDefault="00411DFC" w:rsidP="00411DFC">
            <w:pPr>
              <w:rPr>
                <w:rFonts w:ascii="標楷體" w:eastAsia="標楷體" w:hAnsi="標楷體" w:cs="新細明體"/>
              </w:rPr>
            </w:pPr>
            <w:r w:rsidRPr="001677D0">
              <w:rPr>
                <w:rFonts w:ascii="標楷體" w:eastAsia="標楷體" w:hAnsi="標楷體"/>
              </w:rPr>
              <w:t>NTD</w:t>
            </w:r>
          </w:p>
        </w:tc>
        <w:tc>
          <w:tcPr>
            <w:tcW w:w="4819" w:type="dxa"/>
            <w:tcBorders>
              <w:top w:val="nil"/>
              <w:left w:val="nil"/>
              <w:bottom w:val="single" w:sz="4" w:space="0" w:color="auto"/>
              <w:right w:val="single" w:sz="4" w:space="0" w:color="auto"/>
            </w:tcBorders>
            <w:shd w:val="clear" w:color="auto" w:fill="auto"/>
            <w:noWrap/>
            <w:vAlign w:val="center"/>
          </w:tcPr>
          <w:p w14:paraId="57EEEFE4"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臺灣南投地方法院</w:t>
            </w:r>
          </w:p>
        </w:tc>
      </w:tr>
      <w:tr w:rsidR="001677D0" w:rsidRPr="001677D0" w14:paraId="5BDFE315"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943FCC2" w14:textId="6431859C" w:rsidR="00411DFC" w:rsidRPr="001677D0" w:rsidRDefault="00411DFC" w:rsidP="00411DFC">
            <w:pPr>
              <w:rPr>
                <w:rFonts w:ascii="標楷體" w:eastAsia="標楷體" w:hAnsi="標楷體" w:cs="新細明體"/>
              </w:rPr>
            </w:pPr>
            <w:r w:rsidRPr="001677D0">
              <w:rPr>
                <w:rFonts w:ascii="標楷體" w:eastAsia="標楷體" w:hAnsi="標楷體"/>
              </w:rPr>
              <w:t>PCD</w:t>
            </w:r>
          </w:p>
        </w:tc>
        <w:tc>
          <w:tcPr>
            <w:tcW w:w="4819" w:type="dxa"/>
            <w:tcBorders>
              <w:top w:val="nil"/>
              <w:left w:val="nil"/>
              <w:bottom w:val="single" w:sz="4" w:space="0" w:color="auto"/>
              <w:right w:val="single" w:sz="4" w:space="0" w:color="auto"/>
            </w:tcBorders>
            <w:shd w:val="clear" w:color="auto" w:fill="auto"/>
            <w:noWrap/>
            <w:vAlign w:val="center"/>
          </w:tcPr>
          <w:p w14:paraId="00446B95"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臺灣板橋地方法院</w:t>
            </w:r>
          </w:p>
        </w:tc>
      </w:tr>
      <w:tr w:rsidR="001677D0" w:rsidRPr="001677D0" w14:paraId="4A9C0244"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7178010" w14:textId="5ADF8F2E" w:rsidR="00411DFC" w:rsidRPr="001677D0" w:rsidRDefault="00411DFC" w:rsidP="00411DFC">
            <w:pPr>
              <w:rPr>
                <w:rFonts w:ascii="標楷體" w:eastAsia="標楷體" w:hAnsi="標楷體" w:cs="新細明體"/>
              </w:rPr>
            </w:pPr>
            <w:r w:rsidRPr="001677D0">
              <w:rPr>
                <w:rFonts w:ascii="標楷體" w:eastAsia="標楷體" w:hAnsi="標楷體"/>
              </w:rPr>
              <w:t>PHD</w:t>
            </w:r>
          </w:p>
        </w:tc>
        <w:tc>
          <w:tcPr>
            <w:tcW w:w="4819" w:type="dxa"/>
            <w:tcBorders>
              <w:top w:val="nil"/>
              <w:left w:val="nil"/>
              <w:bottom w:val="single" w:sz="4" w:space="0" w:color="auto"/>
              <w:right w:val="single" w:sz="4" w:space="0" w:color="auto"/>
            </w:tcBorders>
            <w:shd w:val="clear" w:color="auto" w:fill="auto"/>
            <w:noWrap/>
            <w:vAlign w:val="center"/>
          </w:tcPr>
          <w:p w14:paraId="1B98A91A"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臺灣澎湖地方法院</w:t>
            </w:r>
          </w:p>
        </w:tc>
      </w:tr>
      <w:tr w:rsidR="001677D0" w:rsidRPr="001677D0" w14:paraId="4267BCF8"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E0FD0E7" w14:textId="4D84CBED" w:rsidR="00411DFC" w:rsidRPr="001677D0" w:rsidRDefault="00411DFC" w:rsidP="00411DFC">
            <w:pPr>
              <w:rPr>
                <w:rFonts w:ascii="標楷體" w:eastAsia="標楷體" w:hAnsi="標楷體" w:cs="新細明體"/>
              </w:rPr>
            </w:pPr>
            <w:r w:rsidRPr="001677D0">
              <w:rPr>
                <w:rFonts w:ascii="標楷體" w:eastAsia="標楷體" w:hAnsi="標楷體"/>
              </w:rPr>
              <w:t>PTD</w:t>
            </w:r>
          </w:p>
        </w:tc>
        <w:tc>
          <w:tcPr>
            <w:tcW w:w="4819" w:type="dxa"/>
            <w:tcBorders>
              <w:top w:val="nil"/>
              <w:left w:val="nil"/>
              <w:bottom w:val="single" w:sz="4" w:space="0" w:color="auto"/>
              <w:right w:val="single" w:sz="4" w:space="0" w:color="auto"/>
            </w:tcBorders>
            <w:shd w:val="clear" w:color="auto" w:fill="auto"/>
            <w:noWrap/>
            <w:vAlign w:val="center"/>
          </w:tcPr>
          <w:p w14:paraId="1FCE24D5"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臺灣屏東地方法院</w:t>
            </w:r>
          </w:p>
        </w:tc>
      </w:tr>
      <w:tr w:rsidR="001677D0" w:rsidRPr="001677D0" w14:paraId="11AE1D41"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0C95BC6" w14:textId="7A90125E" w:rsidR="00411DFC" w:rsidRPr="001677D0" w:rsidRDefault="00411DFC" w:rsidP="00411DFC">
            <w:pPr>
              <w:rPr>
                <w:rFonts w:ascii="標楷體" w:eastAsia="標楷體" w:hAnsi="標楷體" w:cs="新細明體"/>
              </w:rPr>
            </w:pPr>
            <w:r w:rsidRPr="001677D0">
              <w:rPr>
                <w:rFonts w:ascii="標楷體" w:eastAsia="標楷體" w:hAnsi="標楷體"/>
              </w:rPr>
              <w:t>SCD</w:t>
            </w:r>
          </w:p>
        </w:tc>
        <w:tc>
          <w:tcPr>
            <w:tcW w:w="4819" w:type="dxa"/>
            <w:tcBorders>
              <w:top w:val="nil"/>
              <w:left w:val="nil"/>
              <w:bottom w:val="single" w:sz="4" w:space="0" w:color="auto"/>
              <w:right w:val="single" w:sz="4" w:space="0" w:color="auto"/>
            </w:tcBorders>
            <w:shd w:val="clear" w:color="auto" w:fill="auto"/>
            <w:noWrap/>
            <w:vAlign w:val="center"/>
          </w:tcPr>
          <w:p w14:paraId="67D2810F"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臺灣新竹地方法院</w:t>
            </w:r>
          </w:p>
        </w:tc>
      </w:tr>
      <w:tr w:rsidR="001677D0" w:rsidRPr="001677D0" w14:paraId="40FDC47C"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FA5034E" w14:textId="041DA719" w:rsidR="00411DFC" w:rsidRPr="001677D0" w:rsidRDefault="00411DFC" w:rsidP="00411DFC">
            <w:pPr>
              <w:rPr>
                <w:rFonts w:ascii="標楷體" w:eastAsia="標楷體" w:hAnsi="標楷體" w:cs="新細明體"/>
              </w:rPr>
            </w:pPr>
            <w:r w:rsidRPr="001677D0">
              <w:rPr>
                <w:rFonts w:ascii="標楷體" w:eastAsia="標楷體" w:hAnsi="標楷體"/>
              </w:rPr>
              <w:t>SLD</w:t>
            </w:r>
          </w:p>
        </w:tc>
        <w:tc>
          <w:tcPr>
            <w:tcW w:w="4819" w:type="dxa"/>
            <w:tcBorders>
              <w:top w:val="nil"/>
              <w:left w:val="nil"/>
              <w:bottom w:val="single" w:sz="4" w:space="0" w:color="auto"/>
              <w:right w:val="single" w:sz="4" w:space="0" w:color="auto"/>
            </w:tcBorders>
            <w:shd w:val="clear" w:color="auto" w:fill="auto"/>
            <w:noWrap/>
            <w:vAlign w:val="center"/>
          </w:tcPr>
          <w:p w14:paraId="587CA61E"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臺灣士林地方法院</w:t>
            </w:r>
          </w:p>
        </w:tc>
      </w:tr>
      <w:tr w:rsidR="001677D0" w:rsidRPr="001677D0" w14:paraId="2C8485CB"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2679EFD" w14:textId="00A022CF" w:rsidR="00411DFC" w:rsidRPr="001677D0" w:rsidRDefault="00411DFC" w:rsidP="00411DFC">
            <w:pPr>
              <w:rPr>
                <w:rFonts w:ascii="標楷體" w:eastAsia="標楷體" w:hAnsi="標楷體" w:cs="新細明體"/>
              </w:rPr>
            </w:pPr>
            <w:r w:rsidRPr="001677D0">
              <w:rPr>
                <w:rFonts w:ascii="標楷體" w:eastAsia="標楷體" w:hAnsi="標楷體"/>
              </w:rPr>
              <w:t>TCD</w:t>
            </w:r>
          </w:p>
        </w:tc>
        <w:tc>
          <w:tcPr>
            <w:tcW w:w="4819" w:type="dxa"/>
            <w:tcBorders>
              <w:top w:val="nil"/>
              <w:left w:val="nil"/>
              <w:bottom w:val="single" w:sz="4" w:space="0" w:color="auto"/>
              <w:right w:val="single" w:sz="4" w:space="0" w:color="auto"/>
            </w:tcBorders>
            <w:shd w:val="clear" w:color="auto" w:fill="auto"/>
            <w:noWrap/>
            <w:vAlign w:val="center"/>
          </w:tcPr>
          <w:p w14:paraId="3C4B36DD"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臺灣</w:t>
            </w:r>
            <w:proofErr w:type="gramStart"/>
            <w:r w:rsidRPr="001677D0">
              <w:rPr>
                <w:rFonts w:ascii="標楷體" w:eastAsia="標楷體" w:hAnsi="標楷體" w:hint="eastAsia"/>
              </w:rPr>
              <w:t>臺</w:t>
            </w:r>
            <w:proofErr w:type="gramEnd"/>
            <w:r w:rsidRPr="001677D0">
              <w:rPr>
                <w:rFonts w:ascii="標楷體" w:eastAsia="標楷體" w:hAnsi="標楷體" w:hint="eastAsia"/>
              </w:rPr>
              <w:t>中地方法院</w:t>
            </w:r>
          </w:p>
        </w:tc>
      </w:tr>
      <w:tr w:rsidR="001677D0" w:rsidRPr="001677D0" w14:paraId="3770DE19"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30D777D" w14:textId="1A63FF92" w:rsidR="00411DFC" w:rsidRPr="001677D0" w:rsidRDefault="00411DFC" w:rsidP="00411DFC">
            <w:pPr>
              <w:rPr>
                <w:rFonts w:ascii="標楷體" w:eastAsia="標楷體" w:hAnsi="標楷體" w:cs="新細明體"/>
              </w:rPr>
            </w:pPr>
            <w:r w:rsidRPr="001677D0">
              <w:rPr>
                <w:rFonts w:ascii="標楷體" w:eastAsia="標楷體" w:hAnsi="標楷體"/>
              </w:rPr>
              <w:t>TCH</w:t>
            </w:r>
          </w:p>
        </w:tc>
        <w:tc>
          <w:tcPr>
            <w:tcW w:w="4819" w:type="dxa"/>
            <w:tcBorders>
              <w:top w:val="nil"/>
              <w:left w:val="nil"/>
              <w:bottom w:val="single" w:sz="4" w:space="0" w:color="auto"/>
              <w:right w:val="single" w:sz="4" w:space="0" w:color="auto"/>
            </w:tcBorders>
            <w:shd w:val="clear" w:color="auto" w:fill="auto"/>
            <w:noWrap/>
            <w:vAlign w:val="center"/>
          </w:tcPr>
          <w:p w14:paraId="66ADDFD5"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臺灣高等法院臺中分院</w:t>
            </w:r>
          </w:p>
        </w:tc>
      </w:tr>
      <w:tr w:rsidR="001677D0" w:rsidRPr="001677D0" w14:paraId="71005FE7"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0053842" w14:textId="09504981" w:rsidR="00411DFC" w:rsidRPr="001677D0" w:rsidRDefault="00411DFC" w:rsidP="00411DFC">
            <w:pPr>
              <w:rPr>
                <w:rFonts w:ascii="標楷體" w:eastAsia="標楷體" w:hAnsi="標楷體" w:cs="新細明體"/>
              </w:rPr>
            </w:pPr>
            <w:r w:rsidRPr="001677D0">
              <w:rPr>
                <w:rFonts w:ascii="標楷體" w:eastAsia="標楷體" w:hAnsi="標楷體"/>
              </w:rPr>
              <w:t>TND</w:t>
            </w:r>
          </w:p>
        </w:tc>
        <w:tc>
          <w:tcPr>
            <w:tcW w:w="4819" w:type="dxa"/>
            <w:tcBorders>
              <w:top w:val="nil"/>
              <w:left w:val="nil"/>
              <w:bottom w:val="single" w:sz="4" w:space="0" w:color="auto"/>
              <w:right w:val="single" w:sz="4" w:space="0" w:color="auto"/>
            </w:tcBorders>
            <w:shd w:val="clear" w:color="auto" w:fill="auto"/>
            <w:noWrap/>
            <w:vAlign w:val="center"/>
          </w:tcPr>
          <w:p w14:paraId="634BE0EA"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臺灣</w:t>
            </w:r>
            <w:proofErr w:type="gramStart"/>
            <w:r w:rsidRPr="001677D0">
              <w:rPr>
                <w:rFonts w:ascii="標楷體" w:eastAsia="標楷體" w:hAnsi="標楷體" w:hint="eastAsia"/>
              </w:rPr>
              <w:t>臺</w:t>
            </w:r>
            <w:proofErr w:type="gramEnd"/>
            <w:r w:rsidRPr="001677D0">
              <w:rPr>
                <w:rFonts w:ascii="標楷體" w:eastAsia="標楷體" w:hAnsi="標楷體" w:hint="eastAsia"/>
              </w:rPr>
              <w:t>南地方法院</w:t>
            </w:r>
          </w:p>
        </w:tc>
      </w:tr>
      <w:tr w:rsidR="001677D0" w:rsidRPr="001677D0" w14:paraId="7229C896"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66C0207" w14:textId="68208116" w:rsidR="00411DFC" w:rsidRPr="001677D0" w:rsidRDefault="00411DFC" w:rsidP="00411DFC">
            <w:pPr>
              <w:rPr>
                <w:rFonts w:ascii="標楷體" w:eastAsia="標楷體" w:hAnsi="標楷體" w:cs="新細明體"/>
              </w:rPr>
            </w:pPr>
            <w:r w:rsidRPr="001677D0">
              <w:rPr>
                <w:rFonts w:ascii="標楷體" w:eastAsia="標楷體" w:hAnsi="標楷體"/>
              </w:rPr>
              <w:t>TNH</w:t>
            </w:r>
          </w:p>
        </w:tc>
        <w:tc>
          <w:tcPr>
            <w:tcW w:w="4819" w:type="dxa"/>
            <w:tcBorders>
              <w:top w:val="nil"/>
              <w:left w:val="nil"/>
              <w:bottom w:val="single" w:sz="4" w:space="0" w:color="auto"/>
              <w:right w:val="single" w:sz="4" w:space="0" w:color="auto"/>
            </w:tcBorders>
            <w:shd w:val="clear" w:color="auto" w:fill="auto"/>
            <w:noWrap/>
            <w:vAlign w:val="center"/>
          </w:tcPr>
          <w:p w14:paraId="6896899A"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臺灣高等法院臺南分院</w:t>
            </w:r>
          </w:p>
        </w:tc>
      </w:tr>
      <w:tr w:rsidR="001677D0" w:rsidRPr="001677D0" w14:paraId="2C17CC67"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801150F" w14:textId="4205196C" w:rsidR="00411DFC" w:rsidRPr="001677D0" w:rsidRDefault="00411DFC" w:rsidP="00411DFC">
            <w:pPr>
              <w:rPr>
                <w:rFonts w:ascii="標楷體" w:eastAsia="標楷體" w:hAnsi="標楷體" w:cs="新細明體"/>
              </w:rPr>
            </w:pPr>
            <w:r w:rsidRPr="001677D0">
              <w:rPr>
                <w:rFonts w:ascii="標楷體" w:eastAsia="標楷體" w:hAnsi="標楷體"/>
              </w:rPr>
              <w:t>TPD</w:t>
            </w:r>
          </w:p>
        </w:tc>
        <w:tc>
          <w:tcPr>
            <w:tcW w:w="4819" w:type="dxa"/>
            <w:tcBorders>
              <w:top w:val="nil"/>
              <w:left w:val="nil"/>
              <w:bottom w:val="single" w:sz="4" w:space="0" w:color="auto"/>
              <w:right w:val="single" w:sz="4" w:space="0" w:color="auto"/>
            </w:tcBorders>
            <w:shd w:val="clear" w:color="auto" w:fill="auto"/>
            <w:noWrap/>
            <w:vAlign w:val="center"/>
          </w:tcPr>
          <w:p w14:paraId="6C91AFF2"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臺灣</w:t>
            </w:r>
            <w:proofErr w:type="gramStart"/>
            <w:r w:rsidRPr="001677D0">
              <w:rPr>
                <w:rFonts w:ascii="標楷體" w:eastAsia="標楷體" w:hAnsi="標楷體" w:hint="eastAsia"/>
              </w:rPr>
              <w:t>臺</w:t>
            </w:r>
            <w:proofErr w:type="gramEnd"/>
            <w:r w:rsidRPr="001677D0">
              <w:rPr>
                <w:rFonts w:ascii="標楷體" w:eastAsia="標楷體" w:hAnsi="標楷體" w:hint="eastAsia"/>
              </w:rPr>
              <w:t>北地方法院</w:t>
            </w:r>
          </w:p>
        </w:tc>
      </w:tr>
      <w:tr w:rsidR="001677D0" w:rsidRPr="001677D0" w14:paraId="30CD1231"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8095E11" w14:textId="58AD2018" w:rsidR="00411DFC" w:rsidRPr="001677D0" w:rsidRDefault="00411DFC" w:rsidP="00411DFC">
            <w:pPr>
              <w:rPr>
                <w:rFonts w:ascii="標楷體" w:eastAsia="標楷體" w:hAnsi="標楷體" w:cs="新細明體"/>
              </w:rPr>
            </w:pPr>
            <w:r w:rsidRPr="001677D0">
              <w:rPr>
                <w:rFonts w:ascii="標楷體" w:eastAsia="標楷體" w:hAnsi="標楷體"/>
              </w:rPr>
              <w:t>TPH</w:t>
            </w:r>
          </w:p>
        </w:tc>
        <w:tc>
          <w:tcPr>
            <w:tcW w:w="4819" w:type="dxa"/>
            <w:tcBorders>
              <w:top w:val="nil"/>
              <w:left w:val="nil"/>
              <w:bottom w:val="single" w:sz="4" w:space="0" w:color="auto"/>
              <w:right w:val="single" w:sz="4" w:space="0" w:color="auto"/>
            </w:tcBorders>
            <w:shd w:val="clear" w:color="auto" w:fill="auto"/>
            <w:noWrap/>
            <w:vAlign w:val="center"/>
          </w:tcPr>
          <w:p w14:paraId="0A6A7311"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臺灣高等法院</w:t>
            </w:r>
          </w:p>
        </w:tc>
      </w:tr>
      <w:tr w:rsidR="001677D0" w:rsidRPr="001677D0" w14:paraId="42EE1417"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63FB26C" w14:textId="04B52D16" w:rsidR="00411DFC" w:rsidRPr="001677D0" w:rsidRDefault="00411DFC" w:rsidP="00411DFC">
            <w:pPr>
              <w:rPr>
                <w:rFonts w:ascii="標楷體" w:eastAsia="標楷體" w:hAnsi="標楷體" w:cs="新細明體"/>
              </w:rPr>
            </w:pPr>
            <w:r w:rsidRPr="001677D0">
              <w:rPr>
                <w:rFonts w:ascii="標楷體" w:eastAsia="標楷體" w:hAnsi="標楷體"/>
              </w:rPr>
              <w:t>TPS</w:t>
            </w:r>
          </w:p>
        </w:tc>
        <w:tc>
          <w:tcPr>
            <w:tcW w:w="4819" w:type="dxa"/>
            <w:tcBorders>
              <w:top w:val="nil"/>
              <w:left w:val="nil"/>
              <w:bottom w:val="single" w:sz="4" w:space="0" w:color="auto"/>
              <w:right w:val="single" w:sz="4" w:space="0" w:color="auto"/>
            </w:tcBorders>
            <w:shd w:val="clear" w:color="auto" w:fill="auto"/>
            <w:noWrap/>
            <w:vAlign w:val="center"/>
          </w:tcPr>
          <w:p w14:paraId="14ACC429"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最高法院</w:t>
            </w:r>
          </w:p>
        </w:tc>
      </w:tr>
      <w:tr w:rsidR="001677D0" w:rsidRPr="001677D0" w14:paraId="187EF658"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42857CDD" w14:textId="358F5BD7" w:rsidR="00411DFC" w:rsidRPr="001677D0" w:rsidRDefault="00411DFC" w:rsidP="00411DFC">
            <w:pPr>
              <w:rPr>
                <w:rFonts w:ascii="標楷體" w:eastAsia="標楷體" w:hAnsi="標楷體" w:cs="新細明體"/>
              </w:rPr>
            </w:pPr>
            <w:r w:rsidRPr="001677D0">
              <w:rPr>
                <w:rFonts w:ascii="標楷體" w:eastAsia="標楷體" w:hAnsi="標楷體"/>
              </w:rPr>
              <w:t>TTD</w:t>
            </w:r>
          </w:p>
        </w:tc>
        <w:tc>
          <w:tcPr>
            <w:tcW w:w="4819" w:type="dxa"/>
            <w:tcBorders>
              <w:top w:val="nil"/>
              <w:left w:val="nil"/>
              <w:bottom w:val="single" w:sz="4" w:space="0" w:color="auto"/>
              <w:right w:val="single" w:sz="4" w:space="0" w:color="auto"/>
            </w:tcBorders>
            <w:shd w:val="clear" w:color="auto" w:fill="auto"/>
            <w:noWrap/>
            <w:vAlign w:val="center"/>
          </w:tcPr>
          <w:p w14:paraId="16140134"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臺灣</w:t>
            </w:r>
            <w:proofErr w:type="gramStart"/>
            <w:r w:rsidRPr="001677D0">
              <w:rPr>
                <w:rFonts w:ascii="標楷體" w:eastAsia="標楷體" w:hAnsi="標楷體" w:hint="eastAsia"/>
              </w:rPr>
              <w:t>臺</w:t>
            </w:r>
            <w:proofErr w:type="gramEnd"/>
            <w:r w:rsidRPr="001677D0">
              <w:rPr>
                <w:rFonts w:ascii="標楷體" w:eastAsia="標楷體" w:hAnsi="標楷體" w:hint="eastAsia"/>
              </w:rPr>
              <w:t>東地方法院</w:t>
            </w:r>
          </w:p>
        </w:tc>
      </w:tr>
      <w:tr w:rsidR="001677D0" w:rsidRPr="001677D0" w14:paraId="45D3BD6F"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9BD4843" w14:textId="57C31F72" w:rsidR="00411DFC" w:rsidRPr="001677D0" w:rsidRDefault="00411DFC" w:rsidP="00411DFC">
            <w:pPr>
              <w:rPr>
                <w:rFonts w:ascii="標楷體" w:eastAsia="標楷體" w:hAnsi="標楷體" w:cs="新細明體"/>
              </w:rPr>
            </w:pPr>
            <w:r w:rsidRPr="001677D0">
              <w:rPr>
                <w:rFonts w:ascii="標楷體" w:eastAsia="標楷體" w:hAnsi="標楷體"/>
              </w:rPr>
              <w:t>TYD</w:t>
            </w:r>
          </w:p>
        </w:tc>
        <w:tc>
          <w:tcPr>
            <w:tcW w:w="4819" w:type="dxa"/>
            <w:tcBorders>
              <w:top w:val="nil"/>
              <w:left w:val="nil"/>
              <w:bottom w:val="single" w:sz="4" w:space="0" w:color="auto"/>
              <w:right w:val="single" w:sz="4" w:space="0" w:color="auto"/>
            </w:tcBorders>
            <w:shd w:val="clear" w:color="auto" w:fill="auto"/>
            <w:noWrap/>
            <w:vAlign w:val="center"/>
          </w:tcPr>
          <w:p w14:paraId="4D8A1851"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臺灣桃園地方法院</w:t>
            </w:r>
          </w:p>
        </w:tc>
      </w:tr>
      <w:tr w:rsidR="00411DFC" w:rsidRPr="001677D0" w14:paraId="17770C08"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7171547" w14:textId="739A382B" w:rsidR="00411DFC" w:rsidRPr="001677D0" w:rsidRDefault="00411DFC" w:rsidP="00411DFC">
            <w:pPr>
              <w:rPr>
                <w:rFonts w:ascii="標楷體" w:eastAsia="標楷體" w:hAnsi="標楷體" w:cs="新細明體"/>
              </w:rPr>
            </w:pPr>
            <w:r w:rsidRPr="001677D0">
              <w:rPr>
                <w:rFonts w:ascii="標楷體" w:eastAsia="標楷體" w:hAnsi="標楷體"/>
              </w:rPr>
              <w:t>ULD</w:t>
            </w:r>
          </w:p>
        </w:tc>
        <w:tc>
          <w:tcPr>
            <w:tcW w:w="4819" w:type="dxa"/>
            <w:tcBorders>
              <w:top w:val="nil"/>
              <w:left w:val="nil"/>
              <w:bottom w:val="single" w:sz="4" w:space="0" w:color="auto"/>
              <w:right w:val="single" w:sz="4" w:space="0" w:color="auto"/>
            </w:tcBorders>
            <w:shd w:val="clear" w:color="auto" w:fill="auto"/>
            <w:noWrap/>
            <w:vAlign w:val="center"/>
          </w:tcPr>
          <w:p w14:paraId="7B982958" w14:textId="77777777" w:rsidR="00411DFC" w:rsidRPr="001677D0" w:rsidRDefault="00411DFC" w:rsidP="00411DFC">
            <w:pPr>
              <w:rPr>
                <w:rFonts w:ascii="標楷體" w:eastAsia="標楷體" w:hAnsi="標楷體" w:cs="新細明體"/>
              </w:rPr>
            </w:pPr>
            <w:r w:rsidRPr="001677D0">
              <w:rPr>
                <w:rFonts w:ascii="標楷體" w:eastAsia="標楷體" w:hAnsi="標楷體" w:hint="eastAsia"/>
              </w:rPr>
              <w:t>臺灣雲林地方法院</w:t>
            </w:r>
          </w:p>
        </w:tc>
      </w:tr>
    </w:tbl>
    <w:p w14:paraId="4D155A82" w14:textId="77777777" w:rsidR="007E2411" w:rsidRPr="001677D0" w:rsidRDefault="007E2411" w:rsidP="007E2411">
      <w:pPr>
        <w:tabs>
          <w:tab w:val="left" w:pos="788"/>
        </w:tabs>
        <w:ind w:leftChars="300" w:left="720"/>
        <w:rPr>
          <w:rFonts w:ascii="標楷體" w:eastAsia="標楷體" w:hAnsi="標楷體"/>
        </w:rPr>
      </w:pPr>
    </w:p>
    <w:p w14:paraId="473E11A1" w14:textId="07CBA2E3" w:rsidR="007E2411" w:rsidRPr="001677D0" w:rsidRDefault="007E2411" w:rsidP="00787403">
      <w:pPr>
        <w:numPr>
          <w:ilvl w:val="0"/>
          <w:numId w:val="17"/>
        </w:numPr>
        <w:rPr>
          <w:rFonts w:ascii="標楷體" w:eastAsia="標楷體" w:hAnsi="標楷體"/>
        </w:rPr>
      </w:pPr>
      <w:r w:rsidRPr="001677D0">
        <w:rPr>
          <w:rFonts w:ascii="標楷體" w:eastAsia="標楷體" w:hAnsi="標楷體" w:hint="eastAsia"/>
        </w:rPr>
        <w:t>單獨全數受清償原因</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1FF3D386"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37369D" w14:textId="77777777" w:rsidR="007E2411" w:rsidRPr="001677D0" w:rsidRDefault="007E2411"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6836F8CE" w14:textId="77777777" w:rsidR="007E2411" w:rsidRPr="001677D0" w:rsidRDefault="007E2411"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08E25EB0"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806899A"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A</w:t>
            </w:r>
          </w:p>
        </w:tc>
        <w:tc>
          <w:tcPr>
            <w:tcW w:w="4819" w:type="dxa"/>
            <w:tcBorders>
              <w:top w:val="nil"/>
              <w:left w:val="nil"/>
              <w:bottom w:val="single" w:sz="4" w:space="0" w:color="auto"/>
              <w:right w:val="single" w:sz="4" w:space="0" w:color="auto"/>
            </w:tcBorders>
            <w:shd w:val="clear" w:color="auto" w:fill="auto"/>
            <w:noWrap/>
            <w:vAlign w:val="center"/>
          </w:tcPr>
          <w:p w14:paraId="5DD9D58D"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於協商前已聲請強制執行並獲分配之款項，於日後領取分配款者</w:t>
            </w:r>
          </w:p>
        </w:tc>
      </w:tr>
      <w:tr w:rsidR="001677D0" w:rsidRPr="001677D0" w14:paraId="6F247F02"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F573EF5"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B</w:t>
            </w:r>
          </w:p>
        </w:tc>
        <w:tc>
          <w:tcPr>
            <w:tcW w:w="4819" w:type="dxa"/>
            <w:tcBorders>
              <w:top w:val="nil"/>
              <w:left w:val="nil"/>
              <w:bottom w:val="single" w:sz="4" w:space="0" w:color="auto"/>
              <w:right w:val="single" w:sz="4" w:space="0" w:color="auto"/>
            </w:tcBorders>
            <w:shd w:val="clear" w:color="auto" w:fill="auto"/>
            <w:noWrap/>
            <w:vAlign w:val="center"/>
          </w:tcPr>
          <w:p w14:paraId="01171F9D"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債務人於最高限額</w:t>
            </w:r>
            <w:proofErr w:type="gramStart"/>
            <w:r w:rsidRPr="001677D0">
              <w:rPr>
                <w:rFonts w:ascii="標楷體" w:eastAsia="標楷體" w:hAnsi="標楷體" w:hint="eastAsia"/>
              </w:rPr>
              <w:t>抵押權內清償</w:t>
            </w:r>
            <w:proofErr w:type="gramEnd"/>
            <w:r w:rsidRPr="001677D0">
              <w:rPr>
                <w:rFonts w:ascii="標楷體" w:eastAsia="標楷體" w:hAnsi="標楷體" w:hint="eastAsia"/>
              </w:rPr>
              <w:t>無擔保債務</w:t>
            </w:r>
          </w:p>
        </w:tc>
      </w:tr>
      <w:tr w:rsidR="001677D0" w:rsidRPr="001677D0" w14:paraId="5E9BF74C"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62959AD"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C</w:t>
            </w:r>
          </w:p>
        </w:tc>
        <w:tc>
          <w:tcPr>
            <w:tcW w:w="4819" w:type="dxa"/>
            <w:tcBorders>
              <w:top w:val="nil"/>
              <w:left w:val="nil"/>
              <w:bottom w:val="single" w:sz="4" w:space="0" w:color="auto"/>
              <w:right w:val="single" w:sz="4" w:space="0" w:color="auto"/>
            </w:tcBorders>
            <w:shd w:val="clear" w:color="auto" w:fill="auto"/>
            <w:noWrap/>
            <w:vAlign w:val="center"/>
          </w:tcPr>
          <w:p w14:paraId="5B622115"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保證人代為清償債務</w:t>
            </w:r>
          </w:p>
        </w:tc>
      </w:tr>
      <w:tr w:rsidR="001677D0" w:rsidRPr="001677D0" w14:paraId="5FCD4BF4"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06B0231"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D</w:t>
            </w:r>
          </w:p>
        </w:tc>
        <w:tc>
          <w:tcPr>
            <w:tcW w:w="4819" w:type="dxa"/>
            <w:tcBorders>
              <w:top w:val="nil"/>
              <w:left w:val="nil"/>
              <w:bottom w:val="single" w:sz="4" w:space="0" w:color="auto"/>
              <w:right w:val="single" w:sz="4" w:space="0" w:color="auto"/>
            </w:tcBorders>
            <w:shd w:val="clear" w:color="auto" w:fill="auto"/>
            <w:noWrap/>
            <w:vAlign w:val="center"/>
          </w:tcPr>
          <w:p w14:paraId="443FD4A3"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廠商將分期付款之款項退回貸款金融機構，並沖抵貸款金融機構債務</w:t>
            </w:r>
          </w:p>
        </w:tc>
      </w:tr>
      <w:tr w:rsidR="007E2411" w:rsidRPr="001677D0" w14:paraId="43F0654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1E7A834"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E</w:t>
            </w:r>
          </w:p>
        </w:tc>
        <w:tc>
          <w:tcPr>
            <w:tcW w:w="4819" w:type="dxa"/>
            <w:tcBorders>
              <w:top w:val="nil"/>
              <w:left w:val="nil"/>
              <w:bottom w:val="single" w:sz="4" w:space="0" w:color="auto"/>
              <w:right w:val="single" w:sz="4" w:space="0" w:color="auto"/>
            </w:tcBorders>
            <w:shd w:val="clear" w:color="auto" w:fill="auto"/>
            <w:noWrap/>
            <w:vAlign w:val="center"/>
          </w:tcPr>
          <w:p w14:paraId="0F2CC78F"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車貸及次順位不動產抵押權經債權金融機構處分後收回款項並沖抵貸款金融機構債務</w:t>
            </w:r>
          </w:p>
        </w:tc>
      </w:tr>
    </w:tbl>
    <w:p w14:paraId="786B4F8D" w14:textId="77777777" w:rsidR="007E2411" w:rsidRPr="001677D0" w:rsidRDefault="007E2411" w:rsidP="007E2411">
      <w:pPr>
        <w:tabs>
          <w:tab w:val="left" w:pos="788"/>
        </w:tabs>
        <w:ind w:leftChars="300" w:left="720"/>
        <w:rPr>
          <w:rFonts w:ascii="標楷體" w:eastAsia="標楷體" w:hAnsi="標楷體"/>
        </w:rPr>
      </w:pPr>
    </w:p>
    <w:p w14:paraId="47D7DBD8" w14:textId="5AF8CA1B" w:rsidR="007E2411" w:rsidRPr="001677D0" w:rsidRDefault="007E2411" w:rsidP="00787403">
      <w:pPr>
        <w:numPr>
          <w:ilvl w:val="0"/>
          <w:numId w:val="17"/>
        </w:numPr>
        <w:rPr>
          <w:rFonts w:ascii="標楷體" w:eastAsia="標楷體" w:hAnsi="標楷體"/>
        </w:rPr>
      </w:pPr>
      <w:r w:rsidRPr="001677D0">
        <w:rPr>
          <w:rFonts w:ascii="標楷體" w:eastAsia="標楷體" w:hAnsi="標楷體" w:hint="eastAsia"/>
        </w:rPr>
        <w:t>更生案件狀態</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30406196" w14:textId="77777777" w:rsidTr="007E2411">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19BE9E" w14:textId="77777777" w:rsidR="007E2411" w:rsidRPr="001677D0" w:rsidRDefault="007E2411" w:rsidP="007E2411">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59B2825F" w14:textId="77777777" w:rsidR="007E2411" w:rsidRPr="001677D0" w:rsidRDefault="007E2411" w:rsidP="007E2411">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6EF32BFE"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0EC80A0"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7C0F3863"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更生程序開始</w:t>
            </w:r>
          </w:p>
        </w:tc>
      </w:tr>
      <w:tr w:rsidR="001677D0" w:rsidRPr="001677D0" w14:paraId="0B5A5838"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1EB9D33"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tcPr>
          <w:p w14:paraId="46FA4C9F"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更生撤回</w:t>
            </w:r>
          </w:p>
        </w:tc>
      </w:tr>
      <w:tr w:rsidR="001677D0" w:rsidRPr="001677D0" w14:paraId="3BF10F95"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3F70867"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3</w:t>
            </w:r>
          </w:p>
        </w:tc>
        <w:tc>
          <w:tcPr>
            <w:tcW w:w="4819" w:type="dxa"/>
            <w:tcBorders>
              <w:top w:val="nil"/>
              <w:left w:val="nil"/>
              <w:bottom w:val="single" w:sz="4" w:space="0" w:color="auto"/>
              <w:right w:val="single" w:sz="4" w:space="0" w:color="auto"/>
            </w:tcBorders>
            <w:shd w:val="clear" w:color="auto" w:fill="auto"/>
            <w:noWrap/>
            <w:vAlign w:val="center"/>
          </w:tcPr>
          <w:p w14:paraId="570A29C3"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更生方案認可確定</w:t>
            </w:r>
          </w:p>
        </w:tc>
      </w:tr>
      <w:tr w:rsidR="001677D0" w:rsidRPr="001677D0" w14:paraId="2BE3F2AF"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9EF96A1"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4</w:t>
            </w:r>
          </w:p>
        </w:tc>
        <w:tc>
          <w:tcPr>
            <w:tcW w:w="4819" w:type="dxa"/>
            <w:tcBorders>
              <w:top w:val="nil"/>
              <w:left w:val="nil"/>
              <w:bottom w:val="single" w:sz="4" w:space="0" w:color="auto"/>
              <w:right w:val="single" w:sz="4" w:space="0" w:color="auto"/>
            </w:tcBorders>
            <w:shd w:val="clear" w:color="auto" w:fill="auto"/>
            <w:noWrap/>
            <w:vAlign w:val="center"/>
          </w:tcPr>
          <w:p w14:paraId="67726D9C"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更生方案履行完畢</w:t>
            </w:r>
          </w:p>
        </w:tc>
      </w:tr>
      <w:tr w:rsidR="001677D0" w:rsidRPr="001677D0" w14:paraId="03DA0983"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2E1E476"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5</w:t>
            </w:r>
          </w:p>
        </w:tc>
        <w:tc>
          <w:tcPr>
            <w:tcW w:w="4819" w:type="dxa"/>
            <w:tcBorders>
              <w:top w:val="nil"/>
              <w:left w:val="nil"/>
              <w:bottom w:val="single" w:sz="4" w:space="0" w:color="auto"/>
              <w:right w:val="single" w:sz="4" w:space="0" w:color="auto"/>
            </w:tcBorders>
            <w:shd w:val="clear" w:color="auto" w:fill="auto"/>
            <w:noWrap/>
            <w:vAlign w:val="center"/>
          </w:tcPr>
          <w:p w14:paraId="0F066840"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更生裁定免責確定</w:t>
            </w:r>
          </w:p>
        </w:tc>
      </w:tr>
      <w:tr w:rsidR="007E2411" w:rsidRPr="001677D0" w14:paraId="59B4604B" w14:textId="77777777" w:rsidTr="007E2411">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EABAB26"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6</w:t>
            </w:r>
          </w:p>
        </w:tc>
        <w:tc>
          <w:tcPr>
            <w:tcW w:w="4819" w:type="dxa"/>
            <w:tcBorders>
              <w:top w:val="nil"/>
              <w:left w:val="nil"/>
              <w:bottom w:val="single" w:sz="4" w:space="0" w:color="auto"/>
              <w:right w:val="single" w:sz="4" w:space="0" w:color="auto"/>
            </w:tcBorders>
            <w:shd w:val="clear" w:color="auto" w:fill="auto"/>
            <w:noWrap/>
            <w:vAlign w:val="center"/>
          </w:tcPr>
          <w:p w14:paraId="7AD1B25C" w14:textId="77777777" w:rsidR="007E2411" w:rsidRPr="001677D0" w:rsidRDefault="007E2411" w:rsidP="007E2411">
            <w:pPr>
              <w:rPr>
                <w:rFonts w:ascii="標楷體" w:eastAsia="標楷體" w:hAnsi="標楷體" w:cs="新細明體"/>
              </w:rPr>
            </w:pPr>
            <w:r w:rsidRPr="001677D0">
              <w:rPr>
                <w:rFonts w:ascii="標楷體" w:eastAsia="標楷體" w:hAnsi="標楷體" w:hint="eastAsia"/>
              </w:rPr>
              <w:t>更生調查程序</w:t>
            </w:r>
          </w:p>
        </w:tc>
      </w:tr>
    </w:tbl>
    <w:p w14:paraId="77DEF43C" w14:textId="77777777" w:rsidR="00B8057B" w:rsidRPr="001677D0" w:rsidRDefault="00B8057B" w:rsidP="00B8057B">
      <w:pPr>
        <w:tabs>
          <w:tab w:val="left" w:pos="788"/>
        </w:tabs>
        <w:ind w:leftChars="300" w:left="720"/>
        <w:rPr>
          <w:rFonts w:ascii="標楷體" w:eastAsia="標楷體" w:hAnsi="標楷體"/>
        </w:rPr>
      </w:pPr>
    </w:p>
    <w:p w14:paraId="105F5754" w14:textId="7773DB20" w:rsidR="00B8057B" w:rsidRPr="001677D0" w:rsidRDefault="00B8057B" w:rsidP="00787403">
      <w:pPr>
        <w:numPr>
          <w:ilvl w:val="0"/>
          <w:numId w:val="17"/>
        </w:numPr>
        <w:rPr>
          <w:rFonts w:ascii="標楷體" w:eastAsia="標楷體" w:hAnsi="標楷體"/>
        </w:rPr>
      </w:pPr>
      <w:r w:rsidRPr="001677D0">
        <w:rPr>
          <w:rFonts w:ascii="標楷體" w:eastAsia="標楷體" w:hAnsi="標楷體" w:hint="eastAsia"/>
        </w:rPr>
        <w:t>清算案件狀態</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0741574F" w14:textId="77777777" w:rsidTr="00EC6365">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A5E9CA" w14:textId="77777777" w:rsidR="00B8057B" w:rsidRPr="001677D0" w:rsidRDefault="00B8057B" w:rsidP="00EC6365">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5C06ADAB" w14:textId="77777777" w:rsidR="00B8057B" w:rsidRPr="001677D0" w:rsidRDefault="00B8057B" w:rsidP="00EC6365">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2B50363E"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0BF3189" w14:textId="7E69CF11" w:rsidR="00757F1A" w:rsidRPr="001677D0" w:rsidRDefault="00757F1A" w:rsidP="00757F1A">
            <w:pPr>
              <w:rPr>
                <w:rFonts w:ascii="標楷體" w:eastAsia="標楷體" w:hAnsi="標楷體" w:cs="新細明體"/>
              </w:rPr>
            </w:pPr>
            <w:r w:rsidRPr="001677D0">
              <w:rPr>
                <w:rFonts w:ascii="標楷體" w:eastAsia="標楷體" w:hAnsi="標楷體"/>
              </w:rPr>
              <w:t>A</w:t>
            </w:r>
          </w:p>
        </w:tc>
        <w:tc>
          <w:tcPr>
            <w:tcW w:w="4819" w:type="dxa"/>
            <w:tcBorders>
              <w:top w:val="nil"/>
              <w:left w:val="nil"/>
              <w:bottom w:val="single" w:sz="4" w:space="0" w:color="auto"/>
              <w:right w:val="single" w:sz="4" w:space="0" w:color="auto"/>
            </w:tcBorders>
            <w:shd w:val="clear" w:color="auto" w:fill="auto"/>
            <w:noWrap/>
            <w:vAlign w:val="center"/>
          </w:tcPr>
          <w:p w14:paraId="71DC4BAE" w14:textId="77777777" w:rsidR="00757F1A" w:rsidRPr="001677D0" w:rsidRDefault="00757F1A" w:rsidP="00757F1A">
            <w:pPr>
              <w:rPr>
                <w:rFonts w:ascii="標楷體" w:eastAsia="標楷體" w:hAnsi="標楷體" w:cs="新細明體"/>
              </w:rPr>
            </w:pPr>
            <w:r w:rsidRPr="001677D0">
              <w:rPr>
                <w:rFonts w:ascii="標楷體" w:eastAsia="標楷體" w:hAnsi="標楷體" w:hint="eastAsia"/>
              </w:rPr>
              <w:t>清算程序開始</w:t>
            </w:r>
          </w:p>
        </w:tc>
      </w:tr>
      <w:tr w:rsidR="001677D0" w:rsidRPr="001677D0" w14:paraId="6AB04552"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F3DAEE2" w14:textId="3C39AC59" w:rsidR="00757F1A" w:rsidRPr="001677D0" w:rsidRDefault="00757F1A" w:rsidP="00757F1A">
            <w:pPr>
              <w:rPr>
                <w:rFonts w:ascii="標楷體" w:eastAsia="標楷體" w:hAnsi="標楷體" w:cs="新細明體"/>
              </w:rPr>
            </w:pPr>
            <w:r w:rsidRPr="001677D0">
              <w:rPr>
                <w:rFonts w:ascii="標楷體" w:eastAsia="標楷體" w:hAnsi="標楷體"/>
              </w:rPr>
              <w:t>B</w:t>
            </w:r>
          </w:p>
        </w:tc>
        <w:tc>
          <w:tcPr>
            <w:tcW w:w="4819" w:type="dxa"/>
            <w:tcBorders>
              <w:top w:val="nil"/>
              <w:left w:val="nil"/>
              <w:bottom w:val="single" w:sz="4" w:space="0" w:color="auto"/>
              <w:right w:val="single" w:sz="4" w:space="0" w:color="auto"/>
            </w:tcBorders>
            <w:shd w:val="clear" w:color="auto" w:fill="auto"/>
            <w:noWrap/>
            <w:vAlign w:val="center"/>
          </w:tcPr>
          <w:p w14:paraId="3C6ADD15" w14:textId="77777777" w:rsidR="00757F1A" w:rsidRPr="001677D0" w:rsidRDefault="00757F1A" w:rsidP="00757F1A">
            <w:pPr>
              <w:rPr>
                <w:rFonts w:ascii="標楷體" w:eastAsia="標楷體" w:hAnsi="標楷體" w:cs="新細明體"/>
              </w:rPr>
            </w:pPr>
            <w:r w:rsidRPr="001677D0">
              <w:rPr>
                <w:rFonts w:ascii="標楷體" w:eastAsia="標楷體" w:hAnsi="標楷體" w:hint="eastAsia"/>
              </w:rPr>
              <w:t>清算程序終止</w:t>
            </w:r>
            <w:r w:rsidRPr="001677D0">
              <w:rPr>
                <w:rFonts w:ascii="標楷體" w:eastAsia="標楷體" w:hAnsi="標楷體"/>
              </w:rPr>
              <w:t>(結)</w:t>
            </w:r>
          </w:p>
        </w:tc>
      </w:tr>
      <w:tr w:rsidR="001677D0" w:rsidRPr="001677D0" w14:paraId="749F3D6D"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7603AB3" w14:textId="0B959ED6" w:rsidR="00757F1A" w:rsidRPr="001677D0" w:rsidRDefault="00757F1A" w:rsidP="00757F1A">
            <w:pPr>
              <w:rPr>
                <w:rFonts w:ascii="標楷體" w:eastAsia="標楷體" w:hAnsi="標楷體" w:cs="新細明體"/>
              </w:rPr>
            </w:pPr>
            <w:r w:rsidRPr="001677D0">
              <w:rPr>
                <w:rFonts w:ascii="標楷體" w:eastAsia="標楷體" w:hAnsi="標楷體"/>
              </w:rPr>
              <w:t>C</w:t>
            </w:r>
          </w:p>
        </w:tc>
        <w:tc>
          <w:tcPr>
            <w:tcW w:w="4819" w:type="dxa"/>
            <w:tcBorders>
              <w:top w:val="nil"/>
              <w:left w:val="nil"/>
              <w:bottom w:val="single" w:sz="4" w:space="0" w:color="auto"/>
              <w:right w:val="single" w:sz="4" w:space="0" w:color="auto"/>
            </w:tcBorders>
            <w:shd w:val="clear" w:color="auto" w:fill="auto"/>
            <w:noWrap/>
            <w:vAlign w:val="center"/>
          </w:tcPr>
          <w:p w14:paraId="11B8ABB0" w14:textId="77777777" w:rsidR="00757F1A" w:rsidRPr="001677D0" w:rsidRDefault="00757F1A" w:rsidP="00757F1A">
            <w:pPr>
              <w:rPr>
                <w:rFonts w:ascii="標楷體" w:eastAsia="標楷體" w:hAnsi="標楷體" w:cs="新細明體"/>
              </w:rPr>
            </w:pPr>
            <w:r w:rsidRPr="001677D0">
              <w:rPr>
                <w:rFonts w:ascii="標楷體" w:eastAsia="標楷體" w:hAnsi="標楷體" w:hint="eastAsia"/>
              </w:rPr>
              <w:t>清算程序開始同時終止</w:t>
            </w:r>
          </w:p>
        </w:tc>
      </w:tr>
      <w:tr w:rsidR="001677D0" w:rsidRPr="001677D0" w14:paraId="66DEF559"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C046B2C" w14:textId="05FB3CAE" w:rsidR="00757F1A" w:rsidRPr="001677D0" w:rsidRDefault="00757F1A" w:rsidP="00757F1A">
            <w:pPr>
              <w:rPr>
                <w:rFonts w:ascii="標楷體" w:eastAsia="標楷體" w:hAnsi="標楷體" w:cs="新細明體"/>
              </w:rPr>
            </w:pPr>
            <w:r w:rsidRPr="001677D0">
              <w:rPr>
                <w:rFonts w:ascii="標楷體" w:eastAsia="標楷體" w:hAnsi="標楷體"/>
              </w:rPr>
              <w:t>D</w:t>
            </w:r>
          </w:p>
        </w:tc>
        <w:tc>
          <w:tcPr>
            <w:tcW w:w="4819" w:type="dxa"/>
            <w:tcBorders>
              <w:top w:val="nil"/>
              <w:left w:val="nil"/>
              <w:bottom w:val="single" w:sz="4" w:space="0" w:color="auto"/>
              <w:right w:val="single" w:sz="4" w:space="0" w:color="auto"/>
            </w:tcBorders>
            <w:shd w:val="clear" w:color="auto" w:fill="auto"/>
            <w:noWrap/>
            <w:vAlign w:val="center"/>
          </w:tcPr>
          <w:p w14:paraId="7090321A" w14:textId="77777777" w:rsidR="00757F1A" w:rsidRPr="001677D0" w:rsidRDefault="00757F1A" w:rsidP="00757F1A">
            <w:pPr>
              <w:rPr>
                <w:rFonts w:ascii="標楷體" w:eastAsia="標楷體" w:hAnsi="標楷體" w:cs="新細明體"/>
              </w:rPr>
            </w:pPr>
            <w:r w:rsidRPr="001677D0">
              <w:rPr>
                <w:rFonts w:ascii="標楷體" w:eastAsia="標楷體" w:hAnsi="標楷體" w:hint="eastAsia"/>
              </w:rPr>
              <w:t>清算撤消免責確定</w:t>
            </w:r>
          </w:p>
        </w:tc>
      </w:tr>
      <w:tr w:rsidR="001677D0" w:rsidRPr="001677D0" w14:paraId="44F242AC"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277325F" w14:textId="125396E3" w:rsidR="00757F1A" w:rsidRPr="001677D0" w:rsidRDefault="00757F1A" w:rsidP="00757F1A">
            <w:pPr>
              <w:rPr>
                <w:rFonts w:ascii="標楷體" w:eastAsia="標楷體" w:hAnsi="標楷體" w:cs="新細明體"/>
              </w:rPr>
            </w:pPr>
            <w:r w:rsidRPr="001677D0">
              <w:rPr>
                <w:rFonts w:ascii="標楷體" w:eastAsia="標楷體" w:hAnsi="標楷體"/>
              </w:rPr>
              <w:t>E</w:t>
            </w:r>
          </w:p>
        </w:tc>
        <w:tc>
          <w:tcPr>
            <w:tcW w:w="4819" w:type="dxa"/>
            <w:tcBorders>
              <w:top w:val="nil"/>
              <w:left w:val="nil"/>
              <w:bottom w:val="single" w:sz="4" w:space="0" w:color="auto"/>
              <w:right w:val="single" w:sz="4" w:space="0" w:color="auto"/>
            </w:tcBorders>
            <w:shd w:val="clear" w:color="auto" w:fill="auto"/>
            <w:noWrap/>
            <w:vAlign w:val="center"/>
          </w:tcPr>
          <w:p w14:paraId="01D43497" w14:textId="77777777" w:rsidR="00757F1A" w:rsidRPr="001677D0" w:rsidRDefault="00757F1A" w:rsidP="00757F1A">
            <w:pPr>
              <w:rPr>
                <w:rFonts w:ascii="標楷體" w:eastAsia="標楷體" w:hAnsi="標楷體" w:cs="新細明體"/>
              </w:rPr>
            </w:pPr>
            <w:r w:rsidRPr="001677D0">
              <w:rPr>
                <w:rFonts w:ascii="標楷體" w:eastAsia="標楷體" w:hAnsi="標楷體" w:hint="eastAsia"/>
              </w:rPr>
              <w:t>清算調查程序</w:t>
            </w:r>
          </w:p>
        </w:tc>
      </w:tr>
      <w:tr w:rsidR="001677D0" w:rsidRPr="001677D0" w14:paraId="1F8F718B"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1CF494B5" w14:textId="2BD0345E" w:rsidR="00757F1A" w:rsidRPr="001677D0" w:rsidRDefault="00757F1A" w:rsidP="00757F1A">
            <w:pPr>
              <w:rPr>
                <w:rFonts w:ascii="標楷體" w:eastAsia="標楷體" w:hAnsi="標楷體" w:cs="新細明體"/>
              </w:rPr>
            </w:pPr>
            <w:r w:rsidRPr="001677D0">
              <w:rPr>
                <w:rFonts w:ascii="標楷體" w:eastAsia="標楷體" w:hAnsi="標楷體"/>
              </w:rPr>
              <w:t>G</w:t>
            </w:r>
          </w:p>
        </w:tc>
        <w:tc>
          <w:tcPr>
            <w:tcW w:w="4819" w:type="dxa"/>
            <w:tcBorders>
              <w:top w:val="nil"/>
              <w:left w:val="nil"/>
              <w:bottom w:val="single" w:sz="4" w:space="0" w:color="auto"/>
              <w:right w:val="single" w:sz="4" w:space="0" w:color="auto"/>
            </w:tcBorders>
            <w:shd w:val="clear" w:color="auto" w:fill="auto"/>
            <w:noWrap/>
            <w:vAlign w:val="center"/>
          </w:tcPr>
          <w:p w14:paraId="6DF9B486" w14:textId="77777777" w:rsidR="00757F1A" w:rsidRPr="001677D0" w:rsidRDefault="00757F1A" w:rsidP="00757F1A">
            <w:pPr>
              <w:rPr>
                <w:rFonts w:ascii="標楷體" w:eastAsia="標楷體" w:hAnsi="標楷體" w:cs="新細明體"/>
              </w:rPr>
            </w:pPr>
            <w:r w:rsidRPr="001677D0">
              <w:rPr>
                <w:rFonts w:ascii="標楷體" w:eastAsia="標楷體" w:hAnsi="標楷體" w:hint="eastAsia"/>
              </w:rPr>
              <w:t>清算撤回</w:t>
            </w:r>
          </w:p>
        </w:tc>
      </w:tr>
      <w:tr w:rsidR="00757F1A" w:rsidRPr="001677D0" w14:paraId="6FC0DE08"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5D039485" w14:textId="6D75D2F0" w:rsidR="00757F1A" w:rsidRPr="001677D0" w:rsidRDefault="00757F1A" w:rsidP="00757F1A">
            <w:pPr>
              <w:rPr>
                <w:rFonts w:ascii="標楷體" w:eastAsia="標楷體" w:hAnsi="標楷體" w:cs="新細明體"/>
              </w:rPr>
            </w:pPr>
            <w:r w:rsidRPr="001677D0">
              <w:rPr>
                <w:rFonts w:ascii="標楷體" w:eastAsia="標楷體" w:hAnsi="標楷體"/>
              </w:rPr>
              <w:t>H</w:t>
            </w:r>
          </w:p>
        </w:tc>
        <w:tc>
          <w:tcPr>
            <w:tcW w:w="4819" w:type="dxa"/>
            <w:tcBorders>
              <w:top w:val="nil"/>
              <w:left w:val="nil"/>
              <w:bottom w:val="single" w:sz="4" w:space="0" w:color="auto"/>
              <w:right w:val="single" w:sz="4" w:space="0" w:color="auto"/>
            </w:tcBorders>
            <w:shd w:val="clear" w:color="auto" w:fill="auto"/>
            <w:noWrap/>
            <w:vAlign w:val="center"/>
          </w:tcPr>
          <w:p w14:paraId="6D65A6E7" w14:textId="77777777" w:rsidR="00757F1A" w:rsidRPr="001677D0" w:rsidRDefault="00757F1A" w:rsidP="00757F1A">
            <w:pPr>
              <w:rPr>
                <w:rFonts w:ascii="標楷體" w:eastAsia="標楷體" w:hAnsi="標楷體" w:cs="新細明體"/>
              </w:rPr>
            </w:pPr>
            <w:r w:rsidRPr="001677D0">
              <w:rPr>
                <w:rFonts w:ascii="標楷體" w:eastAsia="標楷體" w:hAnsi="標楷體" w:hint="eastAsia"/>
              </w:rPr>
              <w:t>清算復權</w:t>
            </w:r>
          </w:p>
        </w:tc>
      </w:tr>
    </w:tbl>
    <w:p w14:paraId="5512CB52" w14:textId="77777777" w:rsidR="00B8057B" w:rsidRPr="001677D0" w:rsidRDefault="00B8057B" w:rsidP="00B8057B">
      <w:pPr>
        <w:tabs>
          <w:tab w:val="left" w:pos="788"/>
        </w:tabs>
        <w:ind w:leftChars="300" w:left="720"/>
        <w:rPr>
          <w:rFonts w:ascii="標楷體" w:eastAsia="標楷體" w:hAnsi="標楷體"/>
        </w:rPr>
      </w:pPr>
    </w:p>
    <w:p w14:paraId="4D0EF0B7" w14:textId="6A338AA6" w:rsidR="00B8057B" w:rsidRPr="001677D0" w:rsidRDefault="00F75D3C" w:rsidP="00787403">
      <w:pPr>
        <w:numPr>
          <w:ilvl w:val="0"/>
          <w:numId w:val="17"/>
        </w:numPr>
        <w:rPr>
          <w:rFonts w:ascii="標楷體" w:eastAsia="標楷體" w:hAnsi="標楷體"/>
        </w:rPr>
      </w:pPr>
      <w:r w:rsidRPr="001677D0">
        <w:rPr>
          <w:rFonts w:ascii="標楷體" w:eastAsia="標楷體" w:hAnsi="標楷體" w:hint="eastAsia"/>
        </w:rPr>
        <w:t>變更還款</w:t>
      </w:r>
      <w:r w:rsidR="00B8057B" w:rsidRPr="001677D0">
        <w:rPr>
          <w:rFonts w:ascii="標楷體" w:eastAsia="標楷體" w:hAnsi="標楷體" w:hint="eastAsia"/>
        </w:rPr>
        <w:t>結案原因</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3B4356DE" w14:textId="77777777" w:rsidTr="00EC6365">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3573D9" w14:textId="77777777" w:rsidR="00B8057B" w:rsidRPr="001677D0" w:rsidRDefault="00B8057B" w:rsidP="00EC6365">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0AAA1DBB" w14:textId="77777777" w:rsidR="00B8057B" w:rsidRPr="001677D0" w:rsidRDefault="00B8057B" w:rsidP="00EC6365">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374C1702" w14:textId="77777777" w:rsidTr="00EC6365">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1684483" w14:textId="5C2A2464" w:rsidR="00B8057B" w:rsidRPr="001677D0" w:rsidRDefault="00757F1A" w:rsidP="00EC6365">
            <w:pPr>
              <w:rPr>
                <w:rFonts w:ascii="標楷體" w:eastAsia="標楷體" w:hAnsi="標楷體" w:cs="新細明體"/>
              </w:rPr>
            </w:pPr>
            <w:r w:rsidRPr="001677D0">
              <w:rPr>
                <w:rFonts w:ascii="標楷體" w:eastAsia="標楷體" w:hAnsi="標楷體"/>
              </w:rPr>
              <w:t>A</w:t>
            </w:r>
          </w:p>
        </w:tc>
        <w:tc>
          <w:tcPr>
            <w:tcW w:w="4819" w:type="dxa"/>
            <w:tcBorders>
              <w:top w:val="nil"/>
              <w:left w:val="nil"/>
              <w:bottom w:val="single" w:sz="4" w:space="0" w:color="auto"/>
              <w:right w:val="single" w:sz="4" w:space="0" w:color="auto"/>
            </w:tcBorders>
            <w:shd w:val="clear" w:color="auto" w:fill="auto"/>
            <w:noWrap/>
            <w:vAlign w:val="center"/>
          </w:tcPr>
          <w:p w14:paraId="38192278" w14:textId="77777777" w:rsidR="00B8057B" w:rsidRPr="001677D0" w:rsidRDefault="00B8057B" w:rsidP="00EC6365">
            <w:pPr>
              <w:rPr>
                <w:rFonts w:ascii="標楷體" w:eastAsia="標楷體" w:hAnsi="標楷體" w:cs="新細明體"/>
              </w:rPr>
            </w:pPr>
            <w:r w:rsidRPr="001677D0">
              <w:rPr>
                <w:rFonts w:ascii="標楷體" w:eastAsia="標楷體" w:hAnsi="標楷體" w:hint="eastAsia"/>
              </w:rPr>
              <w:t>資料key</w:t>
            </w:r>
            <w:proofErr w:type="gramStart"/>
            <w:r w:rsidRPr="001677D0">
              <w:rPr>
                <w:rFonts w:ascii="標楷體" w:eastAsia="標楷體" w:hAnsi="標楷體" w:hint="eastAsia"/>
              </w:rPr>
              <w:t>值報送</w:t>
            </w:r>
            <w:proofErr w:type="gramEnd"/>
            <w:r w:rsidRPr="001677D0">
              <w:rPr>
                <w:rFonts w:ascii="標楷體" w:eastAsia="標楷體" w:hAnsi="標楷體" w:hint="eastAsia"/>
              </w:rPr>
              <w:t>錯誤，本行結案</w:t>
            </w:r>
          </w:p>
        </w:tc>
      </w:tr>
      <w:tr w:rsidR="001677D0" w:rsidRPr="001677D0" w14:paraId="0907BEBF" w14:textId="77777777" w:rsidTr="00EC6365">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D1B7127" w14:textId="57C2FD0C" w:rsidR="00B8057B" w:rsidRPr="001677D0" w:rsidRDefault="00757F1A" w:rsidP="00EC6365">
            <w:pPr>
              <w:rPr>
                <w:rFonts w:ascii="標楷體" w:eastAsia="標楷體" w:hAnsi="標楷體" w:cs="新細明體"/>
              </w:rPr>
            </w:pPr>
            <w:r w:rsidRPr="001677D0">
              <w:rPr>
                <w:rFonts w:ascii="標楷體" w:eastAsia="標楷體" w:hAnsi="標楷體"/>
              </w:rPr>
              <w:t>B</w:t>
            </w:r>
          </w:p>
        </w:tc>
        <w:tc>
          <w:tcPr>
            <w:tcW w:w="4819" w:type="dxa"/>
            <w:tcBorders>
              <w:top w:val="nil"/>
              <w:left w:val="nil"/>
              <w:bottom w:val="single" w:sz="4" w:space="0" w:color="auto"/>
              <w:right w:val="single" w:sz="4" w:space="0" w:color="auto"/>
            </w:tcBorders>
            <w:shd w:val="clear" w:color="auto" w:fill="auto"/>
            <w:noWrap/>
            <w:vAlign w:val="center"/>
          </w:tcPr>
          <w:p w14:paraId="20D0E5AC" w14:textId="77777777" w:rsidR="00B8057B" w:rsidRPr="001677D0" w:rsidRDefault="00B8057B" w:rsidP="00EC6365">
            <w:pPr>
              <w:rPr>
                <w:rFonts w:ascii="標楷體" w:eastAsia="標楷體" w:hAnsi="標楷體" w:cs="新細明體"/>
              </w:rPr>
            </w:pPr>
            <w:r w:rsidRPr="001677D0">
              <w:rPr>
                <w:rFonts w:ascii="標楷體" w:eastAsia="標楷體" w:hAnsi="標楷體" w:hint="eastAsia"/>
              </w:rPr>
              <w:t>協商不成立</w:t>
            </w:r>
          </w:p>
        </w:tc>
      </w:tr>
      <w:tr w:rsidR="00B8057B" w:rsidRPr="001677D0" w14:paraId="585877EF" w14:textId="77777777" w:rsidTr="00EC6365">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92D4EE7" w14:textId="6E72A4B3" w:rsidR="00B8057B" w:rsidRPr="001677D0" w:rsidRDefault="00757F1A" w:rsidP="00EC6365">
            <w:pPr>
              <w:rPr>
                <w:rFonts w:ascii="標楷體" w:eastAsia="標楷體" w:hAnsi="標楷體" w:cs="新細明體"/>
              </w:rPr>
            </w:pPr>
            <w:r w:rsidRPr="001677D0">
              <w:rPr>
                <w:rFonts w:ascii="標楷體" w:eastAsia="標楷體" w:hAnsi="標楷體"/>
              </w:rPr>
              <w:t>C</w:t>
            </w:r>
          </w:p>
        </w:tc>
        <w:tc>
          <w:tcPr>
            <w:tcW w:w="4819" w:type="dxa"/>
            <w:tcBorders>
              <w:top w:val="nil"/>
              <w:left w:val="nil"/>
              <w:bottom w:val="single" w:sz="4" w:space="0" w:color="auto"/>
              <w:right w:val="single" w:sz="4" w:space="0" w:color="auto"/>
            </w:tcBorders>
            <w:shd w:val="clear" w:color="auto" w:fill="auto"/>
            <w:noWrap/>
            <w:vAlign w:val="center"/>
          </w:tcPr>
          <w:p w14:paraId="2A389929" w14:textId="77777777" w:rsidR="00B8057B" w:rsidRPr="001677D0" w:rsidRDefault="00B8057B" w:rsidP="00EC6365">
            <w:pPr>
              <w:rPr>
                <w:rFonts w:ascii="標楷體" w:eastAsia="標楷體" w:hAnsi="標楷體" w:cs="新細明體"/>
              </w:rPr>
            </w:pPr>
            <w:r w:rsidRPr="001677D0">
              <w:rPr>
                <w:rFonts w:ascii="標楷體" w:eastAsia="標楷體" w:hAnsi="標楷體" w:hint="eastAsia"/>
              </w:rPr>
              <w:t>更新變更還款條件</w:t>
            </w:r>
          </w:p>
        </w:tc>
      </w:tr>
    </w:tbl>
    <w:p w14:paraId="54FDF4F3" w14:textId="77777777" w:rsidR="00F75D3C" w:rsidRPr="001677D0" w:rsidRDefault="00F75D3C" w:rsidP="00F75D3C">
      <w:pPr>
        <w:tabs>
          <w:tab w:val="left" w:pos="788"/>
        </w:tabs>
        <w:ind w:leftChars="300" w:left="720"/>
        <w:rPr>
          <w:rFonts w:ascii="標楷體" w:eastAsia="標楷體" w:hAnsi="標楷體"/>
        </w:rPr>
      </w:pPr>
    </w:p>
    <w:p w14:paraId="2DAAE20C" w14:textId="71AB24E0" w:rsidR="00F75D3C" w:rsidRPr="001677D0" w:rsidRDefault="00F75D3C" w:rsidP="00787403">
      <w:pPr>
        <w:numPr>
          <w:ilvl w:val="0"/>
          <w:numId w:val="17"/>
        </w:numPr>
        <w:rPr>
          <w:rFonts w:ascii="標楷體" w:eastAsia="標楷體" w:hAnsi="標楷體"/>
        </w:rPr>
      </w:pPr>
      <w:r w:rsidRPr="001677D0">
        <w:rPr>
          <w:rFonts w:ascii="標楷體" w:eastAsia="標楷體" w:hAnsi="標楷體" w:hint="eastAsia"/>
        </w:rPr>
        <w:t>更生款項結案原因</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6D6FD3C2" w14:textId="77777777" w:rsidTr="00EC6365">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AEC30D" w14:textId="77777777" w:rsidR="00F75D3C" w:rsidRPr="001677D0" w:rsidRDefault="00F75D3C" w:rsidP="00EC6365">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3E7D7149" w14:textId="77777777" w:rsidR="00F75D3C" w:rsidRPr="001677D0" w:rsidRDefault="00F75D3C" w:rsidP="00EC6365">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0C27067C" w14:textId="77777777" w:rsidTr="00EC6365">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61BBC4C" w14:textId="001B4F38" w:rsidR="00F75D3C" w:rsidRPr="001677D0" w:rsidRDefault="00757F1A" w:rsidP="00EC6365">
            <w:pPr>
              <w:rPr>
                <w:rFonts w:ascii="標楷體" w:eastAsia="標楷體" w:hAnsi="標楷體" w:cs="新細明體"/>
              </w:rPr>
            </w:pPr>
            <w:r w:rsidRPr="001677D0">
              <w:rPr>
                <w:rFonts w:ascii="標楷體" w:eastAsia="標楷體" w:hAnsi="標楷體"/>
              </w:rPr>
              <w:t>0</w:t>
            </w:r>
            <w:r w:rsidR="00F75D3C"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2113B582" w14:textId="77777777" w:rsidR="00F75D3C" w:rsidRPr="001677D0" w:rsidRDefault="00F75D3C" w:rsidP="00EC6365">
            <w:pPr>
              <w:rPr>
                <w:rFonts w:ascii="標楷體" w:eastAsia="標楷體" w:hAnsi="標楷體" w:cs="新細明體"/>
              </w:rPr>
            </w:pPr>
            <w:r w:rsidRPr="001677D0">
              <w:rPr>
                <w:rFonts w:ascii="標楷體" w:eastAsia="標楷體" w:hAnsi="標楷體" w:hint="eastAsia"/>
              </w:rPr>
              <w:t>債務人主動撤案</w:t>
            </w:r>
          </w:p>
        </w:tc>
      </w:tr>
      <w:tr w:rsidR="001677D0" w:rsidRPr="001677D0" w14:paraId="6A2FC7C1" w14:textId="77777777" w:rsidTr="00EC6365">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03076BF" w14:textId="74346B51" w:rsidR="00F75D3C" w:rsidRPr="001677D0" w:rsidRDefault="00757F1A" w:rsidP="00EC6365">
            <w:pPr>
              <w:rPr>
                <w:rFonts w:ascii="標楷體" w:eastAsia="標楷體" w:hAnsi="標楷體" w:cs="新細明體"/>
              </w:rPr>
            </w:pPr>
            <w:r w:rsidRPr="001677D0">
              <w:rPr>
                <w:rFonts w:ascii="標楷體" w:eastAsia="標楷體" w:hAnsi="標楷體"/>
              </w:rPr>
              <w:t>0</w:t>
            </w:r>
            <w:r w:rsidR="00F75D3C"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tcPr>
          <w:p w14:paraId="6E4863F6" w14:textId="77777777" w:rsidR="00F75D3C" w:rsidRPr="001677D0" w:rsidRDefault="00F75D3C" w:rsidP="00EC6365">
            <w:pPr>
              <w:rPr>
                <w:rFonts w:ascii="標楷體" w:eastAsia="標楷體" w:hAnsi="標楷體" w:cs="新細明體"/>
              </w:rPr>
            </w:pPr>
            <w:r w:rsidRPr="001677D0">
              <w:rPr>
                <w:rFonts w:ascii="標楷體" w:eastAsia="標楷體" w:hAnsi="標楷體" w:hint="eastAsia"/>
              </w:rPr>
              <w:t>債務人申請</w:t>
            </w:r>
            <w:proofErr w:type="gramStart"/>
            <w:r w:rsidRPr="001677D0">
              <w:rPr>
                <w:rFonts w:ascii="標楷體" w:eastAsia="標楷體" w:hAnsi="標楷體" w:hint="eastAsia"/>
              </w:rPr>
              <w:t>更生統收統付</w:t>
            </w:r>
            <w:proofErr w:type="gramEnd"/>
            <w:r w:rsidRPr="001677D0">
              <w:rPr>
                <w:rFonts w:ascii="標楷體" w:eastAsia="標楷體" w:hAnsi="標楷體" w:hint="eastAsia"/>
              </w:rPr>
              <w:t>前未依約履行更生方案</w:t>
            </w:r>
          </w:p>
        </w:tc>
      </w:tr>
      <w:tr w:rsidR="001677D0" w:rsidRPr="001677D0" w14:paraId="1F8ADFC8" w14:textId="77777777" w:rsidTr="00EC6365">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60F2CD3" w14:textId="7370D97A" w:rsidR="00F75D3C" w:rsidRPr="001677D0" w:rsidRDefault="00757F1A" w:rsidP="00EC6365">
            <w:pPr>
              <w:rPr>
                <w:rFonts w:ascii="標楷體" w:eastAsia="標楷體" w:hAnsi="標楷體" w:cs="新細明體"/>
              </w:rPr>
            </w:pPr>
            <w:r w:rsidRPr="001677D0">
              <w:rPr>
                <w:rFonts w:ascii="標楷體" w:eastAsia="標楷體" w:hAnsi="標楷體"/>
              </w:rPr>
              <w:t>0</w:t>
            </w:r>
            <w:r w:rsidR="00F75D3C" w:rsidRPr="001677D0">
              <w:rPr>
                <w:rFonts w:ascii="標楷體" w:eastAsia="標楷體" w:hAnsi="標楷體" w:hint="eastAsia"/>
              </w:rPr>
              <w:t>3</w:t>
            </w:r>
          </w:p>
        </w:tc>
        <w:tc>
          <w:tcPr>
            <w:tcW w:w="4819" w:type="dxa"/>
            <w:tcBorders>
              <w:top w:val="nil"/>
              <w:left w:val="nil"/>
              <w:bottom w:val="single" w:sz="4" w:space="0" w:color="auto"/>
              <w:right w:val="single" w:sz="4" w:space="0" w:color="auto"/>
            </w:tcBorders>
            <w:shd w:val="clear" w:color="auto" w:fill="auto"/>
            <w:noWrap/>
            <w:vAlign w:val="center"/>
          </w:tcPr>
          <w:p w14:paraId="4F378234" w14:textId="77777777" w:rsidR="00F75D3C" w:rsidRPr="001677D0" w:rsidRDefault="00F75D3C" w:rsidP="00EC6365">
            <w:pPr>
              <w:rPr>
                <w:rFonts w:ascii="標楷體" w:eastAsia="標楷體" w:hAnsi="標楷體" w:cs="新細明體"/>
              </w:rPr>
            </w:pPr>
            <w:r w:rsidRPr="001677D0">
              <w:rPr>
                <w:rFonts w:ascii="標楷體" w:eastAsia="標楷體" w:hAnsi="標楷體" w:hint="eastAsia"/>
              </w:rPr>
              <w:t>更生款項統一收付申請生效後債務人未依約履行</w:t>
            </w:r>
          </w:p>
        </w:tc>
      </w:tr>
      <w:tr w:rsidR="001677D0" w:rsidRPr="001677D0" w14:paraId="78331017" w14:textId="77777777" w:rsidTr="00EC6365">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DB7BBCC" w14:textId="1190CB50" w:rsidR="00F75D3C" w:rsidRPr="001677D0" w:rsidRDefault="00757F1A" w:rsidP="00EC6365">
            <w:pPr>
              <w:rPr>
                <w:rFonts w:ascii="標楷體" w:eastAsia="標楷體" w:hAnsi="標楷體" w:cs="新細明體"/>
              </w:rPr>
            </w:pPr>
            <w:r w:rsidRPr="001677D0">
              <w:rPr>
                <w:rFonts w:ascii="標楷體" w:eastAsia="標楷體" w:hAnsi="標楷體"/>
              </w:rPr>
              <w:t>0</w:t>
            </w:r>
            <w:r w:rsidR="00F75D3C" w:rsidRPr="001677D0">
              <w:rPr>
                <w:rFonts w:ascii="標楷體" w:eastAsia="標楷體" w:hAnsi="標楷體" w:hint="eastAsia"/>
              </w:rPr>
              <w:t>4</w:t>
            </w:r>
          </w:p>
        </w:tc>
        <w:tc>
          <w:tcPr>
            <w:tcW w:w="4819" w:type="dxa"/>
            <w:tcBorders>
              <w:top w:val="nil"/>
              <w:left w:val="nil"/>
              <w:bottom w:val="single" w:sz="4" w:space="0" w:color="auto"/>
              <w:right w:val="single" w:sz="4" w:space="0" w:color="auto"/>
            </w:tcBorders>
            <w:shd w:val="clear" w:color="auto" w:fill="auto"/>
            <w:noWrap/>
            <w:vAlign w:val="center"/>
          </w:tcPr>
          <w:p w14:paraId="7CAC472A" w14:textId="77777777" w:rsidR="00F75D3C" w:rsidRPr="001677D0" w:rsidRDefault="00F75D3C" w:rsidP="00EC6365">
            <w:pPr>
              <w:rPr>
                <w:rFonts w:ascii="標楷體" w:eastAsia="標楷體" w:hAnsi="標楷體" w:cs="新細明體"/>
              </w:rPr>
            </w:pPr>
            <w:r w:rsidRPr="001677D0">
              <w:rPr>
                <w:rFonts w:ascii="標楷體" w:eastAsia="標楷體" w:hAnsi="標楷體" w:hint="eastAsia"/>
              </w:rPr>
              <w:t>Key值欄位輸入錯誤，本行結案</w:t>
            </w:r>
          </w:p>
        </w:tc>
      </w:tr>
      <w:tr w:rsidR="001677D0" w:rsidRPr="001677D0" w14:paraId="6833EE52" w14:textId="77777777" w:rsidTr="00EC6365">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9FD29AE" w14:textId="420169FE" w:rsidR="00F75D3C" w:rsidRPr="001677D0" w:rsidRDefault="00757F1A" w:rsidP="00EC6365">
            <w:pPr>
              <w:rPr>
                <w:rFonts w:ascii="標楷體" w:eastAsia="標楷體" w:hAnsi="標楷體" w:cs="新細明體"/>
              </w:rPr>
            </w:pPr>
            <w:r w:rsidRPr="001677D0">
              <w:rPr>
                <w:rFonts w:ascii="標楷體" w:eastAsia="標楷體" w:hAnsi="標楷體"/>
              </w:rPr>
              <w:t>0</w:t>
            </w:r>
            <w:r w:rsidR="00F75D3C" w:rsidRPr="001677D0">
              <w:rPr>
                <w:rFonts w:ascii="標楷體" w:eastAsia="標楷體" w:hAnsi="標楷體" w:hint="eastAsia"/>
              </w:rPr>
              <w:t>5</w:t>
            </w:r>
          </w:p>
        </w:tc>
        <w:tc>
          <w:tcPr>
            <w:tcW w:w="4819" w:type="dxa"/>
            <w:tcBorders>
              <w:top w:val="nil"/>
              <w:left w:val="nil"/>
              <w:bottom w:val="single" w:sz="4" w:space="0" w:color="auto"/>
              <w:right w:val="single" w:sz="4" w:space="0" w:color="auto"/>
            </w:tcBorders>
            <w:shd w:val="clear" w:color="auto" w:fill="auto"/>
            <w:noWrap/>
            <w:vAlign w:val="center"/>
          </w:tcPr>
          <w:p w14:paraId="6034E4A1" w14:textId="77777777" w:rsidR="00F75D3C" w:rsidRPr="001677D0" w:rsidRDefault="00F75D3C" w:rsidP="00EC6365">
            <w:pPr>
              <w:rPr>
                <w:rFonts w:ascii="標楷體" w:eastAsia="標楷體" w:hAnsi="標楷體" w:cs="新細明體"/>
              </w:rPr>
            </w:pPr>
            <w:r w:rsidRPr="001677D0">
              <w:rPr>
                <w:rFonts w:ascii="標楷體" w:eastAsia="標楷體" w:hAnsi="標楷體" w:hint="eastAsia"/>
              </w:rPr>
              <w:t>債權金融機構未全數回報債權</w:t>
            </w:r>
          </w:p>
        </w:tc>
      </w:tr>
      <w:tr w:rsidR="00F75D3C" w:rsidRPr="001677D0" w14:paraId="57E7A9D2" w14:textId="77777777" w:rsidTr="00EC6365">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B4AA6F8" w14:textId="3F256415" w:rsidR="00F75D3C" w:rsidRPr="001677D0" w:rsidRDefault="00757F1A" w:rsidP="00EC6365">
            <w:pPr>
              <w:rPr>
                <w:rFonts w:ascii="標楷體" w:eastAsia="標楷體" w:hAnsi="標楷體" w:cs="新細明體"/>
              </w:rPr>
            </w:pPr>
            <w:r w:rsidRPr="001677D0">
              <w:rPr>
                <w:rFonts w:ascii="標楷體" w:eastAsia="標楷體" w:hAnsi="標楷體"/>
              </w:rPr>
              <w:t>99</w:t>
            </w:r>
          </w:p>
        </w:tc>
        <w:tc>
          <w:tcPr>
            <w:tcW w:w="4819" w:type="dxa"/>
            <w:tcBorders>
              <w:top w:val="nil"/>
              <w:left w:val="nil"/>
              <w:bottom w:val="single" w:sz="4" w:space="0" w:color="auto"/>
              <w:right w:val="single" w:sz="4" w:space="0" w:color="auto"/>
            </w:tcBorders>
            <w:shd w:val="clear" w:color="auto" w:fill="auto"/>
            <w:noWrap/>
            <w:vAlign w:val="center"/>
          </w:tcPr>
          <w:p w14:paraId="69F43023" w14:textId="77777777" w:rsidR="00F75D3C" w:rsidRPr="001677D0" w:rsidRDefault="00F75D3C" w:rsidP="00EC6365">
            <w:pPr>
              <w:rPr>
                <w:rFonts w:ascii="標楷體" w:eastAsia="標楷體" w:hAnsi="標楷體" w:cs="新細明體"/>
              </w:rPr>
            </w:pPr>
            <w:r w:rsidRPr="001677D0">
              <w:rPr>
                <w:rFonts w:ascii="標楷體" w:eastAsia="標楷體" w:hAnsi="標楷體" w:hint="eastAsia"/>
              </w:rPr>
              <w:t>主辦行停止辦理更生統一收付作業</w:t>
            </w:r>
          </w:p>
        </w:tc>
      </w:tr>
    </w:tbl>
    <w:p w14:paraId="6D6AC7D6" w14:textId="77777777" w:rsidR="00F75D3C" w:rsidRPr="001677D0" w:rsidRDefault="00F75D3C" w:rsidP="00F75D3C">
      <w:pPr>
        <w:tabs>
          <w:tab w:val="left" w:pos="788"/>
        </w:tabs>
        <w:ind w:leftChars="300" w:left="720"/>
        <w:rPr>
          <w:rFonts w:ascii="標楷體" w:eastAsia="標楷體" w:hAnsi="標楷體"/>
        </w:rPr>
      </w:pPr>
    </w:p>
    <w:p w14:paraId="348141D2" w14:textId="5E7C19DC" w:rsidR="00F75D3C" w:rsidRPr="001677D0" w:rsidRDefault="00F75D3C" w:rsidP="00787403">
      <w:pPr>
        <w:numPr>
          <w:ilvl w:val="0"/>
          <w:numId w:val="17"/>
        </w:numPr>
        <w:rPr>
          <w:rFonts w:ascii="標楷體" w:eastAsia="標楷體" w:hAnsi="標楷體"/>
        </w:rPr>
      </w:pPr>
      <w:r w:rsidRPr="001677D0">
        <w:rPr>
          <w:rFonts w:ascii="標楷體" w:eastAsia="標楷體" w:hAnsi="標楷體" w:hint="eastAsia"/>
        </w:rPr>
        <w:t>債權異動類別</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25241CD1" w14:textId="77777777" w:rsidTr="00EC6365">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C6F07A" w14:textId="77777777" w:rsidR="00F75D3C" w:rsidRPr="001677D0" w:rsidRDefault="00F75D3C" w:rsidP="00EC6365">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34045455" w14:textId="77777777" w:rsidR="00F75D3C" w:rsidRPr="001677D0" w:rsidRDefault="00F75D3C" w:rsidP="00EC6365">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46C246F2" w14:textId="77777777" w:rsidTr="00EC6365">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57252E4" w14:textId="187D599D" w:rsidR="00F75D3C" w:rsidRPr="001677D0" w:rsidRDefault="00757F1A" w:rsidP="00EC6365">
            <w:pPr>
              <w:rPr>
                <w:rFonts w:ascii="標楷體" w:eastAsia="標楷體" w:hAnsi="標楷體" w:cs="新細明體"/>
              </w:rPr>
            </w:pPr>
            <w:r w:rsidRPr="001677D0">
              <w:rPr>
                <w:rFonts w:ascii="標楷體" w:eastAsia="標楷體" w:hAnsi="標楷體"/>
              </w:rPr>
              <w:t>A</w:t>
            </w:r>
          </w:p>
        </w:tc>
        <w:tc>
          <w:tcPr>
            <w:tcW w:w="4819" w:type="dxa"/>
            <w:tcBorders>
              <w:top w:val="nil"/>
              <w:left w:val="nil"/>
              <w:bottom w:val="single" w:sz="4" w:space="0" w:color="auto"/>
              <w:right w:val="single" w:sz="4" w:space="0" w:color="auto"/>
            </w:tcBorders>
            <w:shd w:val="clear" w:color="auto" w:fill="auto"/>
            <w:noWrap/>
            <w:vAlign w:val="center"/>
          </w:tcPr>
          <w:p w14:paraId="3DE2F448" w14:textId="77777777" w:rsidR="00F75D3C" w:rsidRPr="001677D0" w:rsidRDefault="00F75D3C" w:rsidP="00EC6365">
            <w:pPr>
              <w:rPr>
                <w:rFonts w:ascii="標楷體" w:eastAsia="標楷體" w:hAnsi="標楷體" w:cs="新細明體"/>
              </w:rPr>
            </w:pPr>
            <w:r w:rsidRPr="001677D0">
              <w:rPr>
                <w:rFonts w:ascii="標楷體" w:eastAsia="標楷體" w:hAnsi="標楷體" w:hint="eastAsia"/>
              </w:rPr>
              <w:t>金融機構未於時限內回報債權資料之補報送</w:t>
            </w:r>
          </w:p>
        </w:tc>
      </w:tr>
      <w:tr w:rsidR="00F75D3C" w:rsidRPr="001677D0" w14:paraId="1D3878BF" w14:textId="77777777" w:rsidTr="00EC6365">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628951F" w14:textId="1BE3A9AA" w:rsidR="00F75D3C" w:rsidRPr="001677D0" w:rsidRDefault="00757F1A" w:rsidP="00EC6365">
            <w:pPr>
              <w:rPr>
                <w:rFonts w:ascii="標楷體" w:eastAsia="標楷體" w:hAnsi="標楷體" w:cs="新細明體"/>
              </w:rPr>
            </w:pPr>
            <w:r w:rsidRPr="001677D0">
              <w:rPr>
                <w:rFonts w:ascii="標楷體" w:eastAsia="標楷體" w:hAnsi="標楷體"/>
              </w:rPr>
              <w:t>B</w:t>
            </w:r>
          </w:p>
        </w:tc>
        <w:tc>
          <w:tcPr>
            <w:tcW w:w="4819" w:type="dxa"/>
            <w:tcBorders>
              <w:top w:val="nil"/>
              <w:left w:val="nil"/>
              <w:bottom w:val="single" w:sz="4" w:space="0" w:color="auto"/>
              <w:right w:val="single" w:sz="4" w:space="0" w:color="auto"/>
            </w:tcBorders>
            <w:shd w:val="clear" w:color="auto" w:fill="auto"/>
            <w:noWrap/>
            <w:vAlign w:val="center"/>
          </w:tcPr>
          <w:p w14:paraId="7DED8C9E" w14:textId="77777777" w:rsidR="00F75D3C" w:rsidRPr="001677D0" w:rsidRDefault="00F75D3C" w:rsidP="00EC6365">
            <w:pPr>
              <w:rPr>
                <w:rFonts w:ascii="標楷體" w:eastAsia="標楷體" w:hAnsi="標楷體" w:cs="新細明體"/>
              </w:rPr>
            </w:pPr>
            <w:r w:rsidRPr="001677D0">
              <w:rPr>
                <w:rFonts w:ascii="標楷體" w:eastAsia="標楷體" w:hAnsi="標楷體" w:hint="eastAsia"/>
              </w:rPr>
              <w:t>債務人申請異動債權金額</w:t>
            </w:r>
          </w:p>
        </w:tc>
      </w:tr>
    </w:tbl>
    <w:p w14:paraId="1A7CE7DE" w14:textId="77777777" w:rsidR="00F75D3C" w:rsidRPr="001677D0" w:rsidRDefault="00F75D3C" w:rsidP="00F75D3C">
      <w:pPr>
        <w:tabs>
          <w:tab w:val="left" w:pos="788"/>
        </w:tabs>
        <w:ind w:leftChars="300" w:left="720"/>
        <w:rPr>
          <w:rFonts w:ascii="標楷體" w:eastAsia="標楷體" w:hAnsi="標楷體"/>
        </w:rPr>
      </w:pPr>
    </w:p>
    <w:p w14:paraId="44D7F721" w14:textId="264B383E" w:rsidR="00F75D3C" w:rsidRPr="001677D0" w:rsidRDefault="00F75D3C" w:rsidP="00787403">
      <w:pPr>
        <w:numPr>
          <w:ilvl w:val="0"/>
          <w:numId w:val="17"/>
        </w:numPr>
        <w:rPr>
          <w:rFonts w:ascii="標楷體" w:eastAsia="標楷體" w:hAnsi="標楷體"/>
        </w:rPr>
      </w:pPr>
      <w:r w:rsidRPr="001677D0">
        <w:rPr>
          <w:rFonts w:ascii="標楷體" w:eastAsia="標楷體" w:hAnsi="標楷體" w:hint="eastAsia"/>
        </w:rPr>
        <w:t>協商受理方式</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7BCD515C" w14:textId="77777777" w:rsidTr="00EC6365">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3091C5" w14:textId="77777777" w:rsidR="00F75D3C" w:rsidRPr="001677D0" w:rsidRDefault="00F75D3C" w:rsidP="00EC6365">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5E54F1CE" w14:textId="77777777" w:rsidR="00F75D3C" w:rsidRPr="001677D0" w:rsidRDefault="00F75D3C" w:rsidP="00EC6365">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2BBC5F5B" w14:textId="77777777" w:rsidTr="00EC6365">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EB73B59" w14:textId="07F09921" w:rsidR="00F75D3C" w:rsidRPr="001677D0" w:rsidRDefault="004F2FD5" w:rsidP="00EC6365">
            <w:pPr>
              <w:rPr>
                <w:rFonts w:ascii="標楷體" w:eastAsia="標楷體" w:hAnsi="標楷體" w:cs="新細明體"/>
              </w:rPr>
            </w:pPr>
            <w:r w:rsidRPr="001677D0">
              <w:rPr>
                <w:rFonts w:ascii="標楷體" w:eastAsia="標楷體" w:hAnsi="標楷體"/>
              </w:rPr>
              <w:t>A</w:t>
            </w:r>
          </w:p>
        </w:tc>
        <w:tc>
          <w:tcPr>
            <w:tcW w:w="4819" w:type="dxa"/>
            <w:tcBorders>
              <w:top w:val="nil"/>
              <w:left w:val="nil"/>
              <w:bottom w:val="single" w:sz="4" w:space="0" w:color="auto"/>
              <w:right w:val="single" w:sz="4" w:space="0" w:color="auto"/>
            </w:tcBorders>
            <w:shd w:val="clear" w:color="auto" w:fill="auto"/>
            <w:noWrap/>
            <w:vAlign w:val="center"/>
          </w:tcPr>
          <w:p w14:paraId="266C81CD" w14:textId="77777777" w:rsidR="00F75D3C" w:rsidRPr="001677D0" w:rsidRDefault="00F75D3C" w:rsidP="00EC6365">
            <w:pPr>
              <w:rPr>
                <w:rFonts w:ascii="標楷體" w:eastAsia="標楷體" w:hAnsi="標楷體" w:cs="新細明體"/>
              </w:rPr>
            </w:pPr>
            <w:r w:rsidRPr="001677D0">
              <w:rPr>
                <w:rFonts w:ascii="標楷體" w:eastAsia="標楷體" w:hAnsi="標楷體" w:hint="eastAsia"/>
              </w:rPr>
              <w:t>本行直接收件</w:t>
            </w:r>
          </w:p>
        </w:tc>
      </w:tr>
      <w:tr w:rsidR="00F75D3C" w:rsidRPr="001677D0" w14:paraId="28432CFA" w14:textId="77777777" w:rsidTr="00EC6365">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4A2DD47" w14:textId="342F4D92" w:rsidR="00F75D3C" w:rsidRPr="001677D0" w:rsidRDefault="004F2FD5" w:rsidP="00EC6365">
            <w:pPr>
              <w:rPr>
                <w:rFonts w:ascii="標楷體" w:eastAsia="標楷體" w:hAnsi="標楷體" w:cs="新細明體"/>
              </w:rPr>
            </w:pPr>
            <w:r w:rsidRPr="001677D0">
              <w:rPr>
                <w:rFonts w:ascii="標楷體" w:eastAsia="標楷體" w:hAnsi="標楷體"/>
              </w:rPr>
              <w:t>B</w:t>
            </w:r>
          </w:p>
        </w:tc>
        <w:tc>
          <w:tcPr>
            <w:tcW w:w="4819" w:type="dxa"/>
            <w:tcBorders>
              <w:top w:val="nil"/>
              <w:left w:val="nil"/>
              <w:bottom w:val="single" w:sz="4" w:space="0" w:color="auto"/>
              <w:right w:val="single" w:sz="4" w:space="0" w:color="auto"/>
            </w:tcBorders>
            <w:shd w:val="clear" w:color="auto" w:fill="auto"/>
            <w:noWrap/>
            <w:vAlign w:val="center"/>
          </w:tcPr>
          <w:p w14:paraId="270FE7FA" w14:textId="77777777" w:rsidR="00F75D3C" w:rsidRPr="001677D0" w:rsidRDefault="00F75D3C" w:rsidP="00EC6365">
            <w:pPr>
              <w:rPr>
                <w:rFonts w:ascii="標楷體" w:eastAsia="標楷體" w:hAnsi="標楷體" w:cs="新細明體"/>
              </w:rPr>
            </w:pPr>
            <w:r w:rsidRPr="001677D0">
              <w:rPr>
                <w:rFonts w:ascii="標楷體" w:eastAsia="標楷體" w:hAnsi="標楷體" w:hint="eastAsia"/>
              </w:rPr>
              <w:t>他行轉</w:t>
            </w:r>
            <w:proofErr w:type="gramStart"/>
            <w:r w:rsidRPr="001677D0">
              <w:rPr>
                <w:rFonts w:ascii="標楷體" w:eastAsia="標楷體" w:hAnsi="標楷體" w:hint="eastAsia"/>
              </w:rPr>
              <w:t>介</w:t>
            </w:r>
            <w:proofErr w:type="gramEnd"/>
          </w:p>
        </w:tc>
      </w:tr>
    </w:tbl>
    <w:p w14:paraId="34212D6A" w14:textId="77777777" w:rsidR="00F75D3C" w:rsidRPr="001677D0" w:rsidRDefault="00F75D3C" w:rsidP="00F75D3C">
      <w:pPr>
        <w:tabs>
          <w:tab w:val="left" w:pos="788"/>
        </w:tabs>
        <w:ind w:leftChars="300" w:left="720"/>
        <w:rPr>
          <w:rFonts w:ascii="標楷體" w:eastAsia="標楷體" w:hAnsi="標楷體"/>
        </w:rPr>
      </w:pPr>
    </w:p>
    <w:p w14:paraId="1AB41E5A" w14:textId="70E9D1C7" w:rsidR="00F75D3C" w:rsidRPr="001677D0" w:rsidRDefault="00F75D3C" w:rsidP="00787403">
      <w:pPr>
        <w:numPr>
          <w:ilvl w:val="0"/>
          <w:numId w:val="17"/>
        </w:numPr>
        <w:rPr>
          <w:rFonts w:ascii="標楷體" w:eastAsia="標楷體" w:hAnsi="標楷體"/>
        </w:rPr>
      </w:pPr>
      <w:r w:rsidRPr="001677D0">
        <w:rPr>
          <w:rFonts w:ascii="標楷體" w:eastAsia="標楷體" w:hAnsi="標楷體" w:hint="eastAsia"/>
        </w:rPr>
        <w:t>調解受理方式</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545CD457" w14:textId="77777777" w:rsidTr="00EC6365">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FD12CE" w14:textId="77777777" w:rsidR="00F75D3C" w:rsidRPr="001677D0" w:rsidRDefault="00F75D3C" w:rsidP="00EC6365">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29C70D7A" w14:textId="77777777" w:rsidR="00F75D3C" w:rsidRPr="001677D0" w:rsidRDefault="00F75D3C" w:rsidP="00EC6365">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69E008F2" w14:textId="77777777" w:rsidTr="00EC6365">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84AF157" w14:textId="77777777" w:rsidR="00F75D3C" w:rsidRPr="001677D0" w:rsidRDefault="00F75D3C" w:rsidP="00EC6365">
            <w:pPr>
              <w:rPr>
                <w:rFonts w:ascii="標楷體" w:eastAsia="標楷體" w:hAnsi="標楷體" w:cs="新細明體"/>
              </w:rPr>
            </w:pPr>
            <w:r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3E194104" w14:textId="77777777" w:rsidR="00F75D3C" w:rsidRPr="001677D0" w:rsidRDefault="00F75D3C" w:rsidP="00EC6365">
            <w:pPr>
              <w:rPr>
                <w:rFonts w:ascii="標楷體" w:eastAsia="標楷體" w:hAnsi="標楷體" w:cs="新細明體"/>
              </w:rPr>
            </w:pPr>
            <w:r w:rsidRPr="001677D0">
              <w:rPr>
                <w:rFonts w:ascii="標楷體" w:eastAsia="標楷體" w:hAnsi="標楷體" w:hint="eastAsia"/>
              </w:rPr>
              <w:t>法院調解</w:t>
            </w:r>
          </w:p>
        </w:tc>
      </w:tr>
      <w:tr w:rsidR="00F75D3C" w:rsidRPr="001677D0" w14:paraId="22E27132" w14:textId="77777777" w:rsidTr="00EC6365">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2C42B97" w14:textId="77777777" w:rsidR="00F75D3C" w:rsidRPr="001677D0" w:rsidRDefault="00F75D3C" w:rsidP="00EC6365">
            <w:pPr>
              <w:rPr>
                <w:rFonts w:ascii="標楷體" w:eastAsia="標楷體" w:hAnsi="標楷體" w:cs="新細明體"/>
              </w:rPr>
            </w:pPr>
            <w:r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tcPr>
          <w:p w14:paraId="4AC92D7A" w14:textId="77777777" w:rsidR="00F75D3C" w:rsidRPr="001677D0" w:rsidRDefault="00F75D3C" w:rsidP="00EC6365">
            <w:pPr>
              <w:rPr>
                <w:rFonts w:ascii="標楷體" w:eastAsia="標楷體" w:hAnsi="標楷體" w:cs="新細明體"/>
              </w:rPr>
            </w:pPr>
            <w:r w:rsidRPr="001677D0">
              <w:rPr>
                <w:rFonts w:ascii="標楷體" w:eastAsia="標楷體" w:hAnsi="標楷體" w:hint="eastAsia"/>
              </w:rPr>
              <w:t>鄉鎮市區調解委員會調解</w:t>
            </w:r>
          </w:p>
        </w:tc>
      </w:tr>
    </w:tbl>
    <w:p w14:paraId="641D56C4" w14:textId="77777777" w:rsidR="00F75D3C" w:rsidRPr="001677D0" w:rsidRDefault="00F75D3C" w:rsidP="00F75D3C">
      <w:pPr>
        <w:tabs>
          <w:tab w:val="left" w:pos="788"/>
        </w:tabs>
        <w:ind w:leftChars="300" w:left="720"/>
        <w:rPr>
          <w:rFonts w:ascii="標楷體" w:eastAsia="標楷體" w:hAnsi="標楷體"/>
        </w:rPr>
      </w:pPr>
    </w:p>
    <w:p w14:paraId="5496819B" w14:textId="4BB3848A" w:rsidR="00F75D3C" w:rsidRPr="001677D0" w:rsidRDefault="00F75D3C" w:rsidP="00787403">
      <w:pPr>
        <w:numPr>
          <w:ilvl w:val="0"/>
          <w:numId w:val="17"/>
        </w:numPr>
        <w:rPr>
          <w:rFonts w:ascii="標楷體" w:eastAsia="標楷體" w:hAnsi="標楷體"/>
        </w:rPr>
      </w:pPr>
      <w:r w:rsidRPr="001677D0">
        <w:rPr>
          <w:rFonts w:ascii="標楷體" w:eastAsia="標楷體" w:hAnsi="標楷體" w:hint="eastAsia"/>
        </w:rPr>
        <w:t>債權結案註記</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7D375367" w14:textId="77777777" w:rsidTr="00EC6365">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F7006F" w14:textId="77777777" w:rsidR="00F75D3C" w:rsidRPr="001677D0" w:rsidRDefault="00F75D3C" w:rsidP="00EC6365">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1AD87619" w14:textId="77777777" w:rsidR="00F75D3C" w:rsidRPr="001677D0" w:rsidRDefault="00F75D3C" w:rsidP="00EC6365">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16626E1A" w14:textId="77777777" w:rsidTr="00EC6365">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4E878AB5" w14:textId="15BFB7ED" w:rsidR="00F75D3C" w:rsidRPr="001677D0" w:rsidRDefault="00643EBF" w:rsidP="00EC6365">
            <w:pPr>
              <w:rPr>
                <w:rFonts w:ascii="標楷體" w:eastAsia="標楷體" w:hAnsi="標楷體" w:cs="新細明體"/>
              </w:rPr>
            </w:pPr>
            <w:r w:rsidRPr="001677D0">
              <w:rPr>
                <w:rFonts w:ascii="標楷體" w:eastAsia="標楷體" w:hAnsi="標楷體" w:hint="eastAsia"/>
              </w:rPr>
              <w:t>Y</w:t>
            </w:r>
          </w:p>
        </w:tc>
        <w:tc>
          <w:tcPr>
            <w:tcW w:w="4819" w:type="dxa"/>
            <w:tcBorders>
              <w:top w:val="nil"/>
              <w:left w:val="nil"/>
              <w:bottom w:val="single" w:sz="4" w:space="0" w:color="auto"/>
              <w:right w:val="single" w:sz="4" w:space="0" w:color="auto"/>
            </w:tcBorders>
            <w:shd w:val="clear" w:color="auto" w:fill="auto"/>
            <w:noWrap/>
            <w:vAlign w:val="center"/>
          </w:tcPr>
          <w:p w14:paraId="40E117FF" w14:textId="77777777" w:rsidR="00F75D3C" w:rsidRPr="001677D0" w:rsidRDefault="00F75D3C" w:rsidP="00EC6365">
            <w:pPr>
              <w:rPr>
                <w:rFonts w:ascii="標楷體" w:eastAsia="標楷體" w:hAnsi="標楷體" w:cs="新細明體"/>
              </w:rPr>
            </w:pPr>
            <w:r w:rsidRPr="001677D0">
              <w:rPr>
                <w:rFonts w:ascii="標楷體" w:eastAsia="標楷體" w:hAnsi="標楷體" w:hint="eastAsia"/>
              </w:rPr>
              <w:t>債務全數清償</w:t>
            </w:r>
          </w:p>
        </w:tc>
      </w:tr>
      <w:tr w:rsidR="00F75D3C" w:rsidRPr="001677D0" w14:paraId="6B0D9C14" w14:textId="77777777" w:rsidTr="00EC6365">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9269477" w14:textId="76FFC96C" w:rsidR="00F75D3C" w:rsidRPr="001677D0" w:rsidRDefault="00643EBF" w:rsidP="00EC6365">
            <w:pPr>
              <w:rPr>
                <w:rFonts w:ascii="標楷體" w:eastAsia="標楷體" w:hAnsi="標楷體" w:cs="新細明體"/>
              </w:rPr>
            </w:pPr>
            <w:r w:rsidRPr="001677D0">
              <w:rPr>
                <w:rFonts w:ascii="標楷體" w:eastAsia="標楷體" w:hAnsi="標楷體"/>
              </w:rPr>
              <w:t>N</w:t>
            </w:r>
          </w:p>
        </w:tc>
        <w:tc>
          <w:tcPr>
            <w:tcW w:w="4819" w:type="dxa"/>
            <w:tcBorders>
              <w:top w:val="nil"/>
              <w:left w:val="nil"/>
              <w:bottom w:val="single" w:sz="4" w:space="0" w:color="auto"/>
              <w:right w:val="single" w:sz="4" w:space="0" w:color="auto"/>
            </w:tcBorders>
            <w:shd w:val="clear" w:color="auto" w:fill="auto"/>
            <w:noWrap/>
            <w:vAlign w:val="center"/>
          </w:tcPr>
          <w:p w14:paraId="381A7BD6" w14:textId="77777777" w:rsidR="00F75D3C" w:rsidRPr="001677D0" w:rsidRDefault="00F75D3C" w:rsidP="00EC6365">
            <w:pPr>
              <w:rPr>
                <w:rFonts w:ascii="標楷體" w:eastAsia="標楷體" w:hAnsi="標楷體" w:cs="新細明體"/>
              </w:rPr>
            </w:pPr>
            <w:r w:rsidRPr="001677D0">
              <w:rPr>
                <w:rFonts w:ascii="標楷體" w:eastAsia="標楷體" w:hAnsi="標楷體" w:hint="eastAsia"/>
              </w:rPr>
              <w:t>債務尚未全數清償</w:t>
            </w:r>
          </w:p>
        </w:tc>
      </w:tr>
    </w:tbl>
    <w:p w14:paraId="04299538" w14:textId="77777777" w:rsidR="00F75D3C" w:rsidRPr="001677D0" w:rsidRDefault="00F75D3C" w:rsidP="00F75D3C">
      <w:pPr>
        <w:tabs>
          <w:tab w:val="left" w:pos="788"/>
        </w:tabs>
        <w:ind w:leftChars="300" w:left="720"/>
        <w:rPr>
          <w:rFonts w:ascii="標楷體" w:eastAsia="標楷體" w:hAnsi="標楷體"/>
        </w:rPr>
      </w:pPr>
    </w:p>
    <w:p w14:paraId="4A4E32D3" w14:textId="4DDF3BA1" w:rsidR="00F75D3C" w:rsidRPr="001677D0" w:rsidRDefault="00F75D3C" w:rsidP="00787403">
      <w:pPr>
        <w:numPr>
          <w:ilvl w:val="0"/>
          <w:numId w:val="17"/>
        </w:numPr>
        <w:rPr>
          <w:rFonts w:ascii="標楷體" w:eastAsia="標楷體" w:hAnsi="標楷體"/>
        </w:rPr>
      </w:pPr>
      <w:r w:rsidRPr="001677D0">
        <w:rPr>
          <w:rFonts w:ascii="標楷體" w:eastAsia="標楷體" w:hAnsi="標楷體" w:hint="eastAsia"/>
        </w:rPr>
        <w:t>延期繳款</w:t>
      </w:r>
      <w:r w:rsidR="00643EBF" w:rsidRPr="001677D0">
        <w:rPr>
          <w:rFonts w:ascii="標楷體" w:eastAsia="標楷體" w:hAnsi="標楷體" w:hint="eastAsia"/>
        </w:rPr>
        <w:t>原因</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0B55577C" w14:textId="77777777" w:rsidTr="00EC6365">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0AC4F" w14:textId="77777777" w:rsidR="00F75D3C" w:rsidRPr="001677D0" w:rsidRDefault="00F75D3C" w:rsidP="00EC6365">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75DF1C80" w14:textId="77777777" w:rsidR="00F75D3C" w:rsidRPr="001677D0" w:rsidRDefault="00F75D3C" w:rsidP="00EC6365">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623F2865"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6409E29F" w14:textId="07FF7206" w:rsidR="00643EBF" w:rsidRPr="001677D0" w:rsidRDefault="00643EBF" w:rsidP="00643EBF">
            <w:pPr>
              <w:rPr>
                <w:rFonts w:ascii="標楷體" w:eastAsia="標楷體" w:hAnsi="標楷體" w:cs="新細明體"/>
              </w:rPr>
            </w:pPr>
            <w:r w:rsidRPr="001677D0">
              <w:rPr>
                <w:rFonts w:ascii="標楷體" w:eastAsia="標楷體" w:hAnsi="標楷體"/>
              </w:rPr>
              <w:t>A</w:t>
            </w:r>
          </w:p>
        </w:tc>
        <w:tc>
          <w:tcPr>
            <w:tcW w:w="4819" w:type="dxa"/>
            <w:tcBorders>
              <w:top w:val="nil"/>
              <w:left w:val="nil"/>
              <w:bottom w:val="single" w:sz="4" w:space="0" w:color="auto"/>
              <w:right w:val="single" w:sz="4" w:space="0" w:color="auto"/>
            </w:tcBorders>
            <w:shd w:val="clear" w:color="auto" w:fill="auto"/>
            <w:noWrap/>
            <w:vAlign w:val="center"/>
          </w:tcPr>
          <w:p w14:paraId="6A47DEE7" w14:textId="77777777" w:rsidR="00643EBF" w:rsidRPr="001677D0" w:rsidRDefault="00643EBF" w:rsidP="00643EBF">
            <w:pPr>
              <w:rPr>
                <w:rFonts w:ascii="標楷體" w:eastAsia="標楷體" w:hAnsi="標楷體" w:cs="新細明體"/>
              </w:rPr>
            </w:pPr>
            <w:r w:rsidRPr="001677D0">
              <w:rPr>
                <w:rFonts w:ascii="標楷體" w:eastAsia="標楷體" w:hAnsi="標楷體" w:hint="eastAsia"/>
              </w:rPr>
              <w:t>本人</w:t>
            </w:r>
            <w:proofErr w:type="gramStart"/>
            <w:r w:rsidRPr="001677D0">
              <w:rPr>
                <w:rFonts w:ascii="標楷體" w:eastAsia="標楷體" w:hAnsi="標楷體" w:hint="eastAsia"/>
              </w:rPr>
              <w:t>罹</w:t>
            </w:r>
            <w:proofErr w:type="gramEnd"/>
            <w:r w:rsidRPr="001677D0">
              <w:rPr>
                <w:rFonts w:ascii="標楷體" w:eastAsia="標楷體" w:hAnsi="標楷體" w:hint="eastAsia"/>
              </w:rPr>
              <w:t>患重病</w:t>
            </w:r>
          </w:p>
        </w:tc>
      </w:tr>
      <w:tr w:rsidR="001677D0" w:rsidRPr="001677D0" w14:paraId="03E2DD30"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BFD9AC9" w14:textId="6DC5FE2F" w:rsidR="00643EBF" w:rsidRPr="001677D0" w:rsidRDefault="00643EBF" w:rsidP="00643EBF">
            <w:pPr>
              <w:rPr>
                <w:rFonts w:ascii="標楷體" w:eastAsia="標楷體" w:hAnsi="標楷體" w:cs="新細明體"/>
              </w:rPr>
            </w:pPr>
            <w:r w:rsidRPr="001677D0">
              <w:rPr>
                <w:rFonts w:ascii="標楷體" w:eastAsia="標楷體" w:hAnsi="標楷體"/>
              </w:rPr>
              <w:t>B</w:t>
            </w:r>
          </w:p>
        </w:tc>
        <w:tc>
          <w:tcPr>
            <w:tcW w:w="4819" w:type="dxa"/>
            <w:tcBorders>
              <w:top w:val="nil"/>
              <w:left w:val="nil"/>
              <w:bottom w:val="single" w:sz="4" w:space="0" w:color="auto"/>
              <w:right w:val="single" w:sz="4" w:space="0" w:color="auto"/>
            </w:tcBorders>
            <w:shd w:val="clear" w:color="auto" w:fill="auto"/>
            <w:noWrap/>
            <w:vAlign w:val="center"/>
          </w:tcPr>
          <w:p w14:paraId="3B27E0AB" w14:textId="77777777" w:rsidR="00643EBF" w:rsidRPr="001677D0" w:rsidRDefault="00643EBF" w:rsidP="00643EBF">
            <w:pPr>
              <w:rPr>
                <w:rFonts w:ascii="標楷體" w:eastAsia="標楷體" w:hAnsi="標楷體" w:cs="新細明體"/>
              </w:rPr>
            </w:pPr>
            <w:r w:rsidRPr="001677D0">
              <w:rPr>
                <w:rFonts w:ascii="標楷體" w:eastAsia="標楷體" w:hAnsi="標楷體" w:hint="eastAsia"/>
              </w:rPr>
              <w:t>家屬</w:t>
            </w:r>
            <w:proofErr w:type="gramStart"/>
            <w:r w:rsidRPr="001677D0">
              <w:rPr>
                <w:rFonts w:ascii="標楷體" w:eastAsia="標楷體" w:hAnsi="標楷體" w:hint="eastAsia"/>
              </w:rPr>
              <w:t>罹</w:t>
            </w:r>
            <w:proofErr w:type="gramEnd"/>
            <w:r w:rsidRPr="001677D0">
              <w:rPr>
                <w:rFonts w:ascii="標楷體" w:eastAsia="標楷體" w:hAnsi="標楷體" w:hint="eastAsia"/>
              </w:rPr>
              <w:t>患重病</w:t>
            </w:r>
          </w:p>
        </w:tc>
      </w:tr>
      <w:tr w:rsidR="001677D0" w:rsidRPr="001677D0" w14:paraId="5F77261F"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14C1E7B" w14:textId="5FB53F24" w:rsidR="00643EBF" w:rsidRPr="001677D0" w:rsidRDefault="00643EBF" w:rsidP="00643EBF">
            <w:pPr>
              <w:rPr>
                <w:rFonts w:ascii="標楷體" w:eastAsia="標楷體" w:hAnsi="標楷體" w:cs="新細明體"/>
              </w:rPr>
            </w:pPr>
            <w:r w:rsidRPr="001677D0">
              <w:rPr>
                <w:rFonts w:ascii="標楷體" w:eastAsia="標楷體" w:hAnsi="標楷體"/>
              </w:rPr>
              <w:t>C</w:t>
            </w:r>
          </w:p>
        </w:tc>
        <w:tc>
          <w:tcPr>
            <w:tcW w:w="4819" w:type="dxa"/>
            <w:tcBorders>
              <w:top w:val="nil"/>
              <w:left w:val="nil"/>
              <w:bottom w:val="single" w:sz="4" w:space="0" w:color="auto"/>
              <w:right w:val="single" w:sz="4" w:space="0" w:color="auto"/>
            </w:tcBorders>
            <w:shd w:val="clear" w:color="auto" w:fill="auto"/>
            <w:noWrap/>
            <w:vAlign w:val="center"/>
          </w:tcPr>
          <w:p w14:paraId="503A1652" w14:textId="77777777" w:rsidR="00643EBF" w:rsidRPr="001677D0" w:rsidRDefault="00643EBF" w:rsidP="00643EBF">
            <w:pPr>
              <w:rPr>
                <w:rFonts w:ascii="標楷體" w:eastAsia="標楷體" w:hAnsi="標楷體" w:cs="新細明體"/>
              </w:rPr>
            </w:pPr>
            <w:r w:rsidRPr="001677D0">
              <w:rPr>
                <w:rFonts w:ascii="標楷體" w:eastAsia="標楷體" w:hAnsi="標楷體" w:hint="eastAsia"/>
              </w:rPr>
              <w:t>非自願性失業</w:t>
            </w:r>
          </w:p>
        </w:tc>
      </w:tr>
      <w:tr w:rsidR="001677D0" w:rsidRPr="001677D0" w14:paraId="4F5C77FC"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8FE6766" w14:textId="474441D6" w:rsidR="00643EBF" w:rsidRPr="001677D0" w:rsidRDefault="00643EBF" w:rsidP="00643EBF">
            <w:pPr>
              <w:rPr>
                <w:rFonts w:ascii="標楷體" w:eastAsia="標楷體" w:hAnsi="標楷體" w:cs="新細明體"/>
              </w:rPr>
            </w:pPr>
            <w:r w:rsidRPr="001677D0">
              <w:rPr>
                <w:rFonts w:ascii="標楷體" w:eastAsia="標楷體" w:hAnsi="標楷體"/>
              </w:rPr>
              <w:t>D</w:t>
            </w:r>
          </w:p>
        </w:tc>
        <w:tc>
          <w:tcPr>
            <w:tcW w:w="4819" w:type="dxa"/>
            <w:tcBorders>
              <w:top w:val="nil"/>
              <w:left w:val="nil"/>
              <w:bottom w:val="single" w:sz="4" w:space="0" w:color="auto"/>
              <w:right w:val="single" w:sz="4" w:space="0" w:color="auto"/>
            </w:tcBorders>
            <w:shd w:val="clear" w:color="auto" w:fill="auto"/>
            <w:noWrap/>
            <w:vAlign w:val="center"/>
          </w:tcPr>
          <w:p w14:paraId="52D1A2B9" w14:textId="77777777" w:rsidR="00643EBF" w:rsidRPr="001677D0" w:rsidRDefault="00643EBF" w:rsidP="00643EBF">
            <w:pPr>
              <w:rPr>
                <w:rFonts w:ascii="標楷體" w:eastAsia="標楷體" w:hAnsi="標楷體" w:cs="新細明體"/>
              </w:rPr>
            </w:pPr>
            <w:r w:rsidRPr="001677D0">
              <w:rPr>
                <w:rFonts w:ascii="標楷體" w:eastAsia="標楷體" w:hAnsi="標楷體" w:hint="eastAsia"/>
              </w:rPr>
              <w:t>繳稅</w:t>
            </w:r>
          </w:p>
        </w:tc>
      </w:tr>
      <w:tr w:rsidR="001677D0" w:rsidRPr="001677D0" w14:paraId="6A967A70"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973E427" w14:textId="209E8EF4" w:rsidR="00643EBF" w:rsidRPr="001677D0" w:rsidRDefault="00643EBF" w:rsidP="00643EBF">
            <w:pPr>
              <w:rPr>
                <w:rFonts w:ascii="標楷體" w:eastAsia="標楷體" w:hAnsi="標楷體" w:cs="新細明體"/>
              </w:rPr>
            </w:pPr>
            <w:r w:rsidRPr="001677D0">
              <w:rPr>
                <w:rFonts w:ascii="標楷體" w:eastAsia="標楷體" w:hAnsi="標楷體"/>
              </w:rPr>
              <w:t>E</w:t>
            </w:r>
          </w:p>
        </w:tc>
        <w:tc>
          <w:tcPr>
            <w:tcW w:w="4819" w:type="dxa"/>
            <w:tcBorders>
              <w:top w:val="nil"/>
              <w:left w:val="nil"/>
              <w:bottom w:val="single" w:sz="4" w:space="0" w:color="auto"/>
              <w:right w:val="single" w:sz="4" w:space="0" w:color="auto"/>
            </w:tcBorders>
            <w:shd w:val="clear" w:color="auto" w:fill="auto"/>
            <w:noWrap/>
            <w:vAlign w:val="center"/>
          </w:tcPr>
          <w:p w14:paraId="5E046B55" w14:textId="77777777" w:rsidR="00643EBF" w:rsidRPr="001677D0" w:rsidRDefault="00643EBF" w:rsidP="00643EBF">
            <w:pPr>
              <w:rPr>
                <w:rFonts w:ascii="標楷體" w:eastAsia="標楷體" w:hAnsi="標楷體" w:cs="新細明體"/>
              </w:rPr>
            </w:pPr>
            <w:r w:rsidRPr="001677D0">
              <w:rPr>
                <w:rFonts w:ascii="標楷體" w:eastAsia="標楷體" w:hAnsi="標楷體" w:hint="eastAsia"/>
              </w:rPr>
              <w:t>繳付子女學費</w:t>
            </w:r>
          </w:p>
        </w:tc>
      </w:tr>
      <w:tr w:rsidR="001677D0" w:rsidRPr="001677D0" w14:paraId="6D8504F7"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9E3FD5F" w14:textId="7DDEE2CE" w:rsidR="00643EBF" w:rsidRPr="001677D0" w:rsidRDefault="00643EBF" w:rsidP="00643EBF">
            <w:pPr>
              <w:rPr>
                <w:rFonts w:ascii="標楷體" w:eastAsia="標楷體" w:hAnsi="標楷體" w:cs="新細明體"/>
              </w:rPr>
            </w:pPr>
            <w:r w:rsidRPr="001677D0">
              <w:rPr>
                <w:rFonts w:ascii="標楷體" w:eastAsia="標楷體" w:hAnsi="標楷體"/>
              </w:rPr>
              <w:t>G</w:t>
            </w:r>
          </w:p>
        </w:tc>
        <w:tc>
          <w:tcPr>
            <w:tcW w:w="4819" w:type="dxa"/>
            <w:tcBorders>
              <w:top w:val="nil"/>
              <w:left w:val="nil"/>
              <w:bottom w:val="single" w:sz="4" w:space="0" w:color="auto"/>
              <w:right w:val="single" w:sz="4" w:space="0" w:color="auto"/>
            </w:tcBorders>
            <w:shd w:val="clear" w:color="auto" w:fill="auto"/>
            <w:noWrap/>
            <w:vAlign w:val="center"/>
          </w:tcPr>
          <w:p w14:paraId="2A7BE175" w14:textId="77777777" w:rsidR="00643EBF" w:rsidRPr="001677D0" w:rsidRDefault="00643EBF" w:rsidP="00643EBF">
            <w:pPr>
              <w:rPr>
                <w:rFonts w:ascii="標楷體" w:eastAsia="標楷體" w:hAnsi="標楷體" w:cs="新細明體"/>
              </w:rPr>
            </w:pPr>
            <w:proofErr w:type="gramStart"/>
            <w:r w:rsidRPr="001677D0">
              <w:rPr>
                <w:rFonts w:ascii="標楷體" w:eastAsia="標楷體" w:hAnsi="標楷體" w:hint="eastAsia"/>
              </w:rPr>
              <w:t>莫拉克</w:t>
            </w:r>
            <w:proofErr w:type="gramEnd"/>
            <w:r w:rsidRPr="001677D0">
              <w:rPr>
                <w:rFonts w:ascii="標楷體" w:eastAsia="標楷體" w:hAnsi="標楷體" w:hint="eastAsia"/>
              </w:rPr>
              <w:t>颱風受災戶</w:t>
            </w:r>
          </w:p>
        </w:tc>
      </w:tr>
      <w:tr w:rsidR="001677D0" w:rsidRPr="001677D0" w14:paraId="66E310AF"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231C722A" w14:textId="6AAFF391" w:rsidR="00643EBF" w:rsidRPr="001677D0" w:rsidRDefault="00643EBF" w:rsidP="00643EBF">
            <w:pPr>
              <w:rPr>
                <w:rFonts w:ascii="標楷體" w:eastAsia="標楷體" w:hAnsi="標楷體" w:cs="新細明體"/>
              </w:rPr>
            </w:pPr>
            <w:r w:rsidRPr="001677D0">
              <w:rPr>
                <w:rFonts w:ascii="標楷體" w:eastAsia="標楷體" w:hAnsi="標楷體"/>
              </w:rPr>
              <w:t>H</w:t>
            </w:r>
          </w:p>
        </w:tc>
        <w:tc>
          <w:tcPr>
            <w:tcW w:w="4819" w:type="dxa"/>
            <w:tcBorders>
              <w:top w:val="nil"/>
              <w:left w:val="nil"/>
              <w:bottom w:val="single" w:sz="4" w:space="0" w:color="auto"/>
              <w:right w:val="single" w:sz="4" w:space="0" w:color="auto"/>
            </w:tcBorders>
            <w:shd w:val="clear" w:color="auto" w:fill="auto"/>
            <w:noWrap/>
            <w:vAlign w:val="center"/>
          </w:tcPr>
          <w:p w14:paraId="1554879B" w14:textId="77777777" w:rsidR="00643EBF" w:rsidRPr="001677D0" w:rsidRDefault="00643EBF" w:rsidP="00643EBF">
            <w:pPr>
              <w:rPr>
                <w:rFonts w:ascii="標楷體" w:eastAsia="標楷體" w:hAnsi="標楷體" w:cs="新細明體"/>
              </w:rPr>
            </w:pPr>
            <w:r w:rsidRPr="001677D0">
              <w:rPr>
                <w:rFonts w:ascii="標楷體" w:eastAsia="標楷體" w:hAnsi="標楷體" w:hint="eastAsia"/>
              </w:rPr>
              <w:t>本人為低收入戶</w:t>
            </w:r>
          </w:p>
        </w:tc>
      </w:tr>
      <w:tr w:rsidR="001677D0" w:rsidRPr="001677D0" w14:paraId="40BC1035"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3003FF70" w14:textId="7B1FEFE4" w:rsidR="00643EBF" w:rsidRPr="001677D0" w:rsidRDefault="00643EBF" w:rsidP="00643EBF">
            <w:pPr>
              <w:rPr>
                <w:rFonts w:ascii="標楷體" w:eastAsia="標楷體" w:hAnsi="標楷體" w:cs="新細明體"/>
              </w:rPr>
            </w:pPr>
            <w:r w:rsidRPr="001677D0">
              <w:rPr>
                <w:rFonts w:ascii="標楷體" w:eastAsia="標楷體" w:hAnsi="標楷體"/>
              </w:rPr>
              <w:t>I</w:t>
            </w:r>
          </w:p>
        </w:tc>
        <w:tc>
          <w:tcPr>
            <w:tcW w:w="4819" w:type="dxa"/>
            <w:tcBorders>
              <w:top w:val="nil"/>
              <w:left w:val="nil"/>
              <w:bottom w:val="single" w:sz="4" w:space="0" w:color="auto"/>
              <w:right w:val="single" w:sz="4" w:space="0" w:color="auto"/>
            </w:tcBorders>
            <w:shd w:val="clear" w:color="auto" w:fill="auto"/>
            <w:noWrap/>
            <w:vAlign w:val="center"/>
          </w:tcPr>
          <w:p w14:paraId="246B3AD0" w14:textId="77777777" w:rsidR="00643EBF" w:rsidRPr="001677D0" w:rsidRDefault="00643EBF" w:rsidP="00643EBF">
            <w:pPr>
              <w:rPr>
                <w:rFonts w:ascii="標楷體" w:eastAsia="標楷體" w:hAnsi="標楷體" w:cs="新細明體"/>
              </w:rPr>
            </w:pPr>
            <w:r w:rsidRPr="001677D0">
              <w:rPr>
                <w:rFonts w:ascii="標楷體" w:eastAsia="標楷體" w:hAnsi="標楷體" w:hint="eastAsia"/>
              </w:rPr>
              <w:t>本人為中度以上身心障礙者</w:t>
            </w:r>
          </w:p>
        </w:tc>
      </w:tr>
      <w:tr w:rsidR="001677D0" w:rsidRPr="001677D0" w14:paraId="6D691525"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09C6A882" w14:textId="13430574" w:rsidR="00643EBF" w:rsidRPr="001677D0" w:rsidRDefault="00643EBF" w:rsidP="00643EBF">
            <w:pPr>
              <w:rPr>
                <w:rFonts w:ascii="標楷體" w:eastAsia="標楷體" w:hAnsi="標楷體" w:cs="新細明體"/>
              </w:rPr>
            </w:pPr>
            <w:r w:rsidRPr="001677D0">
              <w:rPr>
                <w:rFonts w:ascii="標楷體" w:eastAsia="標楷體" w:hAnsi="標楷體"/>
              </w:rPr>
              <w:t>J</w:t>
            </w:r>
          </w:p>
        </w:tc>
        <w:tc>
          <w:tcPr>
            <w:tcW w:w="4819" w:type="dxa"/>
            <w:tcBorders>
              <w:top w:val="nil"/>
              <w:left w:val="nil"/>
              <w:bottom w:val="single" w:sz="4" w:space="0" w:color="auto"/>
              <w:right w:val="single" w:sz="4" w:space="0" w:color="auto"/>
            </w:tcBorders>
            <w:shd w:val="clear" w:color="auto" w:fill="auto"/>
            <w:noWrap/>
            <w:vAlign w:val="center"/>
          </w:tcPr>
          <w:p w14:paraId="253B423E" w14:textId="77777777" w:rsidR="00643EBF" w:rsidRPr="001677D0" w:rsidRDefault="00643EBF" w:rsidP="00643EBF">
            <w:pPr>
              <w:rPr>
                <w:rFonts w:ascii="標楷體" w:eastAsia="標楷體" w:hAnsi="標楷體" w:cs="新細明體"/>
              </w:rPr>
            </w:pPr>
            <w:r w:rsidRPr="001677D0">
              <w:rPr>
                <w:rFonts w:ascii="標楷體" w:eastAsia="標楷體" w:hAnsi="標楷體" w:hint="eastAsia"/>
              </w:rPr>
              <w:t>本人為重大天然災害災民</w:t>
            </w:r>
          </w:p>
        </w:tc>
      </w:tr>
      <w:tr w:rsidR="00643EBF" w:rsidRPr="001677D0" w14:paraId="65F2D26B" w14:textId="77777777" w:rsidTr="0022279A">
        <w:trPr>
          <w:trHeight w:val="340"/>
        </w:trPr>
        <w:tc>
          <w:tcPr>
            <w:tcW w:w="1607" w:type="dxa"/>
            <w:tcBorders>
              <w:top w:val="nil"/>
              <w:left w:val="single" w:sz="4" w:space="0" w:color="auto"/>
              <w:bottom w:val="single" w:sz="4" w:space="0" w:color="auto"/>
              <w:right w:val="single" w:sz="4" w:space="0" w:color="auto"/>
            </w:tcBorders>
            <w:shd w:val="clear" w:color="auto" w:fill="auto"/>
            <w:noWrap/>
          </w:tcPr>
          <w:p w14:paraId="735D175C" w14:textId="0D34DDEE" w:rsidR="00643EBF" w:rsidRPr="001677D0" w:rsidRDefault="00643EBF" w:rsidP="00643EBF">
            <w:pPr>
              <w:rPr>
                <w:rFonts w:ascii="標楷體" w:eastAsia="標楷體" w:hAnsi="標楷體" w:cs="新細明體"/>
              </w:rPr>
            </w:pPr>
            <w:r w:rsidRPr="001677D0">
              <w:rPr>
                <w:rFonts w:ascii="標楷體" w:eastAsia="標楷體" w:hAnsi="標楷體"/>
              </w:rPr>
              <w:t>K</w:t>
            </w:r>
          </w:p>
        </w:tc>
        <w:tc>
          <w:tcPr>
            <w:tcW w:w="4819" w:type="dxa"/>
            <w:tcBorders>
              <w:top w:val="nil"/>
              <w:left w:val="nil"/>
              <w:bottom w:val="single" w:sz="4" w:space="0" w:color="auto"/>
              <w:right w:val="single" w:sz="4" w:space="0" w:color="auto"/>
            </w:tcBorders>
            <w:shd w:val="clear" w:color="auto" w:fill="auto"/>
            <w:noWrap/>
            <w:vAlign w:val="center"/>
          </w:tcPr>
          <w:p w14:paraId="55562C6A" w14:textId="77777777" w:rsidR="00643EBF" w:rsidRPr="001677D0" w:rsidRDefault="00643EBF" w:rsidP="00643EBF">
            <w:pPr>
              <w:rPr>
                <w:rFonts w:ascii="標楷體" w:eastAsia="標楷體" w:hAnsi="標楷體" w:cs="新細明體"/>
              </w:rPr>
            </w:pPr>
            <w:r w:rsidRPr="001677D0">
              <w:rPr>
                <w:rFonts w:ascii="標楷體" w:eastAsia="標楷體" w:hAnsi="標楷體"/>
              </w:rPr>
              <w:t xml:space="preserve">0206 </w:t>
            </w:r>
            <w:r w:rsidRPr="001677D0">
              <w:rPr>
                <w:rFonts w:ascii="標楷體" w:eastAsia="標楷體" w:hAnsi="標楷體" w:hint="eastAsia"/>
              </w:rPr>
              <w:t>震災受災戶</w:t>
            </w:r>
          </w:p>
        </w:tc>
      </w:tr>
    </w:tbl>
    <w:p w14:paraId="2F7F5300" w14:textId="77777777" w:rsidR="00CB7D59" w:rsidRPr="001677D0" w:rsidRDefault="00CB7D59" w:rsidP="00CB7D59">
      <w:pPr>
        <w:tabs>
          <w:tab w:val="left" w:pos="788"/>
        </w:tabs>
        <w:ind w:leftChars="300" w:left="720"/>
        <w:rPr>
          <w:rFonts w:ascii="標楷體" w:eastAsia="標楷體" w:hAnsi="標楷體"/>
        </w:rPr>
      </w:pPr>
    </w:p>
    <w:p w14:paraId="429FF1B4" w14:textId="53A2E825" w:rsidR="00CB7D59" w:rsidRPr="001677D0" w:rsidRDefault="00CB7D59" w:rsidP="00787403">
      <w:pPr>
        <w:numPr>
          <w:ilvl w:val="0"/>
          <w:numId w:val="17"/>
        </w:numPr>
        <w:rPr>
          <w:rFonts w:ascii="標楷體" w:eastAsia="標楷體" w:hAnsi="標楷體"/>
        </w:rPr>
      </w:pPr>
      <w:r w:rsidRPr="001677D0">
        <w:rPr>
          <w:rFonts w:ascii="標楷體" w:eastAsia="標楷體" w:hAnsi="標楷體" w:hint="eastAsia"/>
        </w:rPr>
        <w:t>案件進度</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4EF2EED7" w14:textId="77777777" w:rsidTr="00EC6365">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0863E8" w14:textId="77777777" w:rsidR="00CB7D59" w:rsidRPr="001677D0" w:rsidRDefault="00CB7D59" w:rsidP="00EC6365">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15ED62C5" w14:textId="77777777" w:rsidR="00CB7D59" w:rsidRPr="001677D0" w:rsidRDefault="00CB7D59" w:rsidP="00EC6365">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53752E0A" w14:textId="77777777" w:rsidTr="00EC6365">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8C18EB0" w14:textId="40329C13" w:rsidR="00CB7D59" w:rsidRPr="001677D0" w:rsidRDefault="00643EBF" w:rsidP="00EC6365">
            <w:pPr>
              <w:rPr>
                <w:rFonts w:ascii="標楷體" w:eastAsia="標楷體" w:hAnsi="標楷體" w:cs="新細明體"/>
              </w:rPr>
            </w:pPr>
            <w:r w:rsidRPr="001677D0">
              <w:rPr>
                <w:rFonts w:ascii="標楷體" w:eastAsia="標楷體" w:hAnsi="標楷體"/>
              </w:rPr>
              <w:t>0</w:t>
            </w:r>
          </w:p>
        </w:tc>
        <w:tc>
          <w:tcPr>
            <w:tcW w:w="4819" w:type="dxa"/>
            <w:tcBorders>
              <w:top w:val="nil"/>
              <w:left w:val="nil"/>
              <w:bottom w:val="single" w:sz="4" w:space="0" w:color="auto"/>
              <w:right w:val="single" w:sz="4" w:space="0" w:color="auto"/>
            </w:tcBorders>
            <w:shd w:val="clear" w:color="auto" w:fill="auto"/>
            <w:noWrap/>
            <w:vAlign w:val="center"/>
          </w:tcPr>
          <w:p w14:paraId="148BD4F3" w14:textId="709A499C" w:rsidR="00CB7D59" w:rsidRPr="001677D0" w:rsidRDefault="00643EBF" w:rsidP="00EC6365">
            <w:pPr>
              <w:rPr>
                <w:rFonts w:ascii="標楷體" w:eastAsia="標楷體" w:hAnsi="標楷體" w:cs="新細明體"/>
              </w:rPr>
            </w:pPr>
            <w:r w:rsidRPr="001677D0">
              <w:rPr>
                <w:rFonts w:ascii="標楷體" w:eastAsia="標楷體" w:hAnsi="標楷體" w:hint="eastAsia"/>
              </w:rPr>
              <w:t>請選擇</w:t>
            </w:r>
          </w:p>
        </w:tc>
      </w:tr>
      <w:tr w:rsidR="001677D0" w:rsidRPr="001677D0" w14:paraId="52F08E87" w14:textId="77777777" w:rsidTr="00EC6365">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49BE2BE" w14:textId="4EF567B2" w:rsidR="00643EBF" w:rsidRPr="001677D0" w:rsidRDefault="00643EBF" w:rsidP="00643EBF">
            <w:pPr>
              <w:rPr>
                <w:rFonts w:ascii="標楷體" w:eastAsia="標楷體" w:hAnsi="標楷體"/>
              </w:rPr>
            </w:pPr>
            <w:r w:rsidRPr="001677D0">
              <w:rPr>
                <w:rFonts w:ascii="標楷體" w:eastAsia="標楷體" w:hAnsi="標楷體" w:hint="eastAsia"/>
              </w:rPr>
              <w:t>1</w:t>
            </w:r>
          </w:p>
        </w:tc>
        <w:tc>
          <w:tcPr>
            <w:tcW w:w="4819" w:type="dxa"/>
            <w:tcBorders>
              <w:top w:val="nil"/>
              <w:left w:val="nil"/>
              <w:bottom w:val="single" w:sz="4" w:space="0" w:color="auto"/>
              <w:right w:val="single" w:sz="4" w:space="0" w:color="auto"/>
            </w:tcBorders>
            <w:shd w:val="clear" w:color="auto" w:fill="auto"/>
            <w:noWrap/>
            <w:vAlign w:val="center"/>
          </w:tcPr>
          <w:p w14:paraId="4B569074" w14:textId="3797F03B" w:rsidR="00643EBF" w:rsidRPr="001677D0" w:rsidRDefault="00643EBF" w:rsidP="00643EBF">
            <w:pPr>
              <w:rPr>
                <w:rFonts w:ascii="標楷體" w:eastAsia="標楷體" w:hAnsi="標楷體"/>
              </w:rPr>
            </w:pPr>
            <w:r w:rsidRPr="001677D0">
              <w:rPr>
                <w:rFonts w:ascii="標楷體" w:eastAsia="標楷體" w:hAnsi="標楷體" w:hint="eastAsia"/>
              </w:rPr>
              <w:t>遞狀聲請</w:t>
            </w:r>
          </w:p>
        </w:tc>
      </w:tr>
      <w:tr w:rsidR="00643EBF" w:rsidRPr="001677D0" w14:paraId="74CC0D9F" w14:textId="77777777" w:rsidTr="00EC6365">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51742593" w14:textId="77777777" w:rsidR="00643EBF" w:rsidRPr="001677D0" w:rsidRDefault="00643EBF" w:rsidP="00643EBF">
            <w:pPr>
              <w:rPr>
                <w:rFonts w:ascii="標楷體" w:eastAsia="標楷體" w:hAnsi="標楷體" w:cs="新細明體"/>
              </w:rPr>
            </w:pPr>
            <w:r w:rsidRPr="001677D0">
              <w:rPr>
                <w:rFonts w:ascii="標楷體" w:eastAsia="標楷體" w:hAnsi="標楷體" w:hint="eastAsia"/>
              </w:rPr>
              <w:t>2</w:t>
            </w:r>
          </w:p>
        </w:tc>
        <w:tc>
          <w:tcPr>
            <w:tcW w:w="4819" w:type="dxa"/>
            <w:tcBorders>
              <w:top w:val="nil"/>
              <w:left w:val="nil"/>
              <w:bottom w:val="single" w:sz="4" w:space="0" w:color="auto"/>
              <w:right w:val="single" w:sz="4" w:space="0" w:color="auto"/>
            </w:tcBorders>
            <w:shd w:val="clear" w:color="auto" w:fill="auto"/>
            <w:noWrap/>
            <w:vAlign w:val="center"/>
          </w:tcPr>
          <w:p w14:paraId="6FD2607A" w14:textId="77777777" w:rsidR="00643EBF" w:rsidRPr="001677D0" w:rsidRDefault="00643EBF" w:rsidP="00643EBF">
            <w:pPr>
              <w:rPr>
                <w:rFonts w:ascii="標楷體" w:eastAsia="標楷體" w:hAnsi="標楷體" w:cs="新細明體"/>
              </w:rPr>
            </w:pPr>
            <w:r w:rsidRPr="001677D0">
              <w:rPr>
                <w:rFonts w:ascii="標楷體" w:eastAsia="標楷體" w:hAnsi="標楷體" w:hint="eastAsia"/>
              </w:rPr>
              <w:t>法院裁定</w:t>
            </w:r>
          </w:p>
        </w:tc>
      </w:tr>
    </w:tbl>
    <w:p w14:paraId="12FF1056" w14:textId="227D3651" w:rsidR="00FD0BA6" w:rsidRPr="001677D0" w:rsidRDefault="00FD0BA6" w:rsidP="0022279A">
      <w:pPr>
        <w:tabs>
          <w:tab w:val="left" w:pos="788"/>
        </w:tabs>
        <w:ind w:leftChars="300" w:left="720"/>
        <w:rPr>
          <w:rFonts w:ascii="標楷體" w:eastAsia="標楷體" w:hAnsi="標楷體"/>
        </w:rPr>
      </w:pPr>
    </w:p>
    <w:p w14:paraId="091EE936" w14:textId="62D790F9" w:rsidR="00E5128C" w:rsidRPr="001677D0" w:rsidRDefault="00E5128C" w:rsidP="00787403">
      <w:pPr>
        <w:numPr>
          <w:ilvl w:val="0"/>
          <w:numId w:val="17"/>
        </w:numPr>
        <w:rPr>
          <w:rFonts w:ascii="標楷體" w:eastAsia="標楷體" w:hAnsi="標楷體"/>
        </w:rPr>
      </w:pPr>
      <w:r w:rsidRPr="001677D0">
        <w:rPr>
          <w:rFonts w:ascii="標楷體" w:eastAsia="標楷體" w:hAnsi="標楷體" w:hint="eastAsia"/>
        </w:rPr>
        <w:t>交易代碼</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6AA38E2C" w14:textId="77777777" w:rsidTr="00633382">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E56006"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57A18621"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43051348"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F920F8B" w14:textId="77777777" w:rsidR="00E5128C" w:rsidRPr="001677D0" w:rsidRDefault="00E5128C" w:rsidP="00633382">
            <w:pPr>
              <w:rPr>
                <w:rFonts w:ascii="標楷體" w:eastAsia="標楷體" w:hAnsi="標楷體" w:cs="新細明體"/>
              </w:rPr>
            </w:pPr>
            <w:r w:rsidRPr="001677D0">
              <w:rPr>
                <w:rFonts w:ascii="標楷體" w:eastAsia="標楷體" w:hAnsi="標楷體" w:cs="新細明體"/>
              </w:rPr>
              <w:t>A</w:t>
            </w:r>
          </w:p>
        </w:tc>
        <w:tc>
          <w:tcPr>
            <w:tcW w:w="4819" w:type="dxa"/>
            <w:tcBorders>
              <w:top w:val="nil"/>
              <w:left w:val="nil"/>
              <w:bottom w:val="single" w:sz="4" w:space="0" w:color="auto"/>
              <w:right w:val="single" w:sz="4" w:space="0" w:color="auto"/>
            </w:tcBorders>
            <w:shd w:val="clear" w:color="auto" w:fill="auto"/>
            <w:noWrap/>
          </w:tcPr>
          <w:p w14:paraId="416B0E01"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新增</w:t>
            </w:r>
          </w:p>
        </w:tc>
      </w:tr>
      <w:tr w:rsidR="001677D0" w:rsidRPr="001677D0" w14:paraId="5ADB12B5"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34C17F9B" w14:textId="77777777" w:rsidR="00E5128C" w:rsidRPr="001677D0" w:rsidRDefault="00E5128C" w:rsidP="00633382">
            <w:pPr>
              <w:rPr>
                <w:rFonts w:ascii="標楷體" w:eastAsia="標楷體" w:hAnsi="標楷體"/>
              </w:rPr>
            </w:pPr>
            <w:r w:rsidRPr="001677D0">
              <w:rPr>
                <w:rFonts w:ascii="標楷體" w:eastAsia="標楷體" w:hAnsi="標楷體"/>
              </w:rPr>
              <w:t>C</w:t>
            </w:r>
          </w:p>
        </w:tc>
        <w:tc>
          <w:tcPr>
            <w:tcW w:w="4819" w:type="dxa"/>
            <w:tcBorders>
              <w:top w:val="nil"/>
              <w:left w:val="nil"/>
              <w:bottom w:val="single" w:sz="4" w:space="0" w:color="auto"/>
              <w:right w:val="single" w:sz="4" w:space="0" w:color="auto"/>
            </w:tcBorders>
            <w:shd w:val="clear" w:color="auto" w:fill="auto"/>
            <w:noWrap/>
          </w:tcPr>
          <w:p w14:paraId="7E493DF6" w14:textId="77777777" w:rsidR="00E5128C" w:rsidRPr="001677D0" w:rsidRDefault="00E5128C" w:rsidP="00633382">
            <w:pPr>
              <w:rPr>
                <w:rFonts w:ascii="標楷體" w:eastAsia="標楷體" w:hAnsi="標楷體"/>
              </w:rPr>
            </w:pPr>
            <w:r w:rsidRPr="001677D0">
              <w:rPr>
                <w:rFonts w:ascii="標楷體" w:eastAsia="標楷體" w:hAnsi="標楷體" w:hint="eastAsia"/>
              </w:rPr>
              <w:t>異動</w:t>
            </w:r>
          </w:p>
        </w:tc>
      </w:tr>
      <w:tr w:rsidR="001677D0" w:rsidRPr="001677D0" w14:paraId="007D9732"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21698BD6" w14:textId="77777777" w:rsidR="00E5128C" w:rsidRPr="001677D0" w:rsidRDefault="00E5128C" w:rsidP="00633382">
            <w:pPr>
              <w:rPr>
                <w:rFonts w:ascii="標楷體" w:eastAsia="標楷體" w:hAnsi="標楷體"/>
              </w:rPr>
            </w:pPr>
            <w:r w:rsidRPr="001677D0">
              <w:rPr>
                <w:rFonts w:ascii="標楷體" w:eastAsia="標楷體" w:hAnsi="標楷體"/>
              </w:rPr>
              <w:t>D</w:t>
            </w:r>
          </w:p>
        </w:tc>
        <w:tc>
          <w:tcPr>
            <w:tcW w:w="4819" w:type="dxa"/>
            <w:tcBorders>
              <w:top w:val="nil"/>
              <w:left w:val="nil"/>
              <w:bottom w:val="single" w:sz="4" w:space="0" w:color="auto"/>
              <w:right w:val="single" w:sz="4" w:space="0" w:color="auto"/>
            </w:tcBorders>
            <w:shd w:val="clear" w:color="auto" w:fill="auto"/>
            <w:noWrap/>
          </w:tcPr>
          <w:p w14:paraId="692661AA" w14:textId="77777777" w:rsidR="00E5128C" w:rsidRPr="001677D0" w:rsidRDefault="00E5128C" w:rsidP="00633382">
            <w:pPr>
              <w:rPr>
                <w:rFonts w:ascii="標楷體" w:eastAsia="標楷體" w:hAnsi="標楷體"/>
              </w:rPr>
            </w:pPr>
            <w:r w:rsidRPr="001677D0">
              <w:rPr>
                <w:rFonts w:ascii="標楷體" w:eastAsia="標楷體" w:hAnsi="標楷體" w:hint="eastAsia"/>
              </w:rPr>
              <w:t>刪除</w:t>
            </w:r>
          </w:p>
        </w:tc>
      </w:tr>
      <w:tr w:rsidR="00E5128C" w:rsidRPr="001677D0" w14:paraId="6DEF340B"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6D1E03DF" w14:textId="77777777" w:rsidR="00E5128C" w:rsidRPr="001677D0" w:rsidRDefault="00E5128C" w:rsidP="00633382">
            <w:pPr>
              <w:rPr>
                <w:rFonts w:ascii="標楷體" w:eastAsia="標楷體" w:hAnsi="標楷體" w:cs="新細明體"/>
              </w:rPr>
            </w:pPr>
            <w:r w:rsidRPr="001677D0">
              <w:rPr>
                <w:rFonts w:ascii="標楷體" w:eastAsia="標楷體" w:hAnsi="標楷體" w:cs="新細明體"/>
              </w:rPr>
              <w:t>X</w:t>
            </w:r>
          </w:p>
        </w:tc>
        <w:tc>
          <w:tcPr>
            <w:tcW w:w="4819" w:type="dxa"/>
            <w:tcBorders>
              <w:top w:val="nil"/>
              <w:left w:val="nil"/>
              <w:bottom w:val="single" w:sz="4" w:space="0" w:color="auto"/>
              <w:right w:val="single" w:sz="4" w:space="0" w:color="auto"/>
            </w:tcBorders>
            <w:shd w:val="clear" w:color="auto" w:fill="auto"/>
            <w:noWrap/>
            <w:vAlign w:val="center"/>
          </w:tcPr>
          <w:p w14:paraId="33877062" w14:textId="77777777" w:rsidR="00E5128C" w:rsidRPr="001677D0" w:rsidRDefault="00E5128C" w:rsidP="00633382">
            <w:pPr>
              <w:rPr>
                <w:rFonts w:ascii="標楷體" w:eastAsia="標楷體" w:hAnsi="標楷體" w:cs="新細明體"/>
              </w:rPr>
            </w:pPr>
            <w:r w:rsidRPr="001677D0">
              <w:rPr>
                <w:rFonts w:ascii="標楷體" w:eastAsia="標楷體" w:hAnsi="標楷體" w:cs="新細明體" w:hint="eastAsia"/>
              </w:rPr>
              <w:t>補件</w:t>
            </w:r>
          </w:p>
        </w:tc>
      </w:tr>
    </w:tbl>
    <w:p w14:paraId="0CAC7F0A" w14:textId="77777777" w:rsidR="00E5128C" w:rsidRPr="001677D0" w:rsidRDefault="00E5128C" w:rsidP="00E5128C">
      <w:pPr>
        <w:tabs>
          <w:tab w:val="left" w:pos="788"/>
        </w:tabs>
        <w:ind w:leftChars="300" w:left="720"/>
        <w:rPr>
          <w:rFonts w:ascii="標楷體" w:eastAsia="標楷體" w:hAnsi="標楷體"/>
        </w:rPr>
      </w:pPr>
    </w:p>
    <w:p w14:paraId="50924B9E" w14:textId="29566CC4" w:rsidR="00E5128C" w:rsidRPr="001677D0" w:rsidRDefault="00E5128C" w:rsidP="00787403">
      <w:pPr>
        <w:numPr>
          <w:ilvl w:val="0"/>
          <w:numId w:val="17"/>
        </w:numPr>
        <w:rPr>
          <w:rFonts w:ascii="標楷體" w:eastAsia="標楷體" w:hAnsi="標楷體"/>
        </w:rPr>
      </w:pPr>
      <w:r w:rsidRPr="001677D0">
        <w:rPr>
          <w:rFonts w:ascii="標楷體" w:eastAsia="標楷體" w:hAnsi="標楷體" w:hint="eastAsia"/>
        </w:rPr>
        <w:t>依交易代號之日期選項</w:t>
      </w:r>
    </w:p>
    <w:tbl>
      <w:tblPr>
        <w:tblW w:w="6426" w:type="dxa"/>
        <w:tblInd w:w="973" w:type="dxa"/>
        <w:tblCellMar>
          <w:left w:w="28" w:type="dxa"/>
          <w:right w:w="28" w:type="dxa"/>
        </w:tblCellMar>
        <w:tblLook w:val="04A0" w:firstRow="1" w:lastRow="0" w:firstColumn="1" w:lastColumn="0" w:noHBand="0" w:noVBand="1"/>
      </w:tblPr>
      <w:tblGrid>
        <w:gridCol w:w="1607"/>
        <w:gridCol w:w="4819"/>
      </w:tblGrid>
      <w:tr w:rsidR="001677D0" w:rsidRPr="001677D0" w14:paraId="37A6EDC3" w14:textId="77777777" w:rsidTr="00633382">
        <w:trPr>
          <w:trHeight w:val="340"/>
          <w:tblHeader/>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6BD3F4"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代碼</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1EAEEC2B" w14:textId="77777777" w:rsidR="00E5128C" w:rsidRPr="001677D0" w:rsidRDefault="00E5128C" w:rsidP="00633382">
            <w:pPr>
              <w:widowControl/>
              <w:rPr>
                <w:rFonts w:ascii="標楷體" w:eastAsia="標楷體" w:hAnsi="標楷體" w:cs="新細明體"/>
                <w:kern w:val="0"/>
              </w:rPr>
            </w:pPr>
            <w:r w:rsidRPr="001677D0">
              <w:rPr>
                <w:rFonts w:ascii="標楷體" w:eastAsia="標楷體" w:hAnsi="標楷體" w:cs="新細明體" w:hint="eastAsia"/>
                <w:kern w:val="0"/>
              </w:rPr>
              <w:t>說明</w:t>
            </w:r>
          </w:p>
        </w:tc>
      </w:tr>
      <w:tr w:rsidR="001677D0" w:rsidRPr="001677D0" w14:paraId="2D471B5B"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9FC17E7" w14:textId="77777777" w:rsidR="00E5128C" w:rsidRPr="001677D0" w:rsidRDefault="00E5128C" w:rsidP="00633382">
            <w:pPr>
              <w:rPr>
                <w:rFonts w:ascii="標楷體" w:eastAsia="標楷體" w:hAnsi="標楷體" w:cs="新細明體"/>
              </w:rPr>
            </w:pPr>
            <w:r w:rsidRPr="001677D0">
              <w:rPr>
                <w:rFonts w:ascii="標楷體" w:eastAsia="標楷體" w:hAnsi="標楷體"/>
              </w:rPr>
              <w:t>1</w:t>
            </w:r>
          </w:p>
        </w:tc>
        <w:tc>
          <w:tcPr>
            <w:tcW w:w="4819" w:type="dxa"/>
            <w:tcBorders>
              <w:top w:val="nil"/>
              <w:left w:val="nil"/>
              <w:bottom w:val="single" w:sz="4" w:space="0" w:color="auto"/>
              <w:right w:val="single" w:sz="4" w:space="0" w:color="auto"/>
            </w:tcBorders>
            <w:shd w:val="clear" w:color="auto" w:fill="auto"/>
            <w:noWrap/>
          </w:tcPr>
          <w:p w14:paraId="772DA606"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協商申請日</w:t>
            </w:r>
          </w:p>
        </w:tc>
      </w:tr>
      <w:tr w:rsidR="001677D0" w:rsidRPr="001677D0" w14:paraId="3EF997AE"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1BF1508C" w14:textId="77777777" w:rsidR="00E5128C" w:rsidRPr="001677D0" w:rsidRDefault="00E5128C" w:rsidP="00633382">
            <w:pPr>
              <w:rPr>
                <w:rFonts w:ascii="標楷體" w:eastAsia="標楷體" w:hAnsi="標楷體"/>
              </w:rPr>
            </w:pPr>
            <w:r w:rsidRPr="001677D0">
              <w:rPr>
                <w:rFonts w:ascii="標楷體" w:eastAsia="標楷體" w:hAnsi="標楷體"/>
              </w:rPr>
              <w:t>2</w:t>
            </w:r>
          </w:p>
        </w:tc>
        <w:tc>
          <w:tcPr>
            <w:tcW w:w="4819" w:type="dxa"/>
            <w:tcBorders>
              <w:top w:val="nil"/>
              <w:left w:val="nil"/>
              <w:bottom w:val="single" w:sz="4" w:space="0" w:color="auto"/>
              <w:right w:val="single" w:sz="4" w:space="0" w:color="auto"/>
            </w:tcBorders>
            <w:shd w:val="clear" w:color="auto" w:fill="auto"/>
            <w:noWrap/>
          </w:tcPr>
          <w:p w14:paraId="13ABC036" w14:textId="77777777" w:rsidR="00E5128C" w:rsidRPr="001677D0" w:rsidRDefault="00E5128C" w:rsidP="00633382">
            <w:pPr>
              <w:rPr>
                <w:rFonts w:ascii="標楷體" w:eastAsia="標楷體" w:hAnsi="標楷體"/>
              </w:rPr>
            </w:pPr>
            <w:r w:rsidRPr="001677D0">
              <w:rPr>
                <w:rFonts w:ascii="標楷體" w:eastAsia="標楷體" w:hAnsi="標楷體" w:hint="eastAsia"/>
              </w:rPr>
              <w:t>裁定日期</w:t>
            </w:r>
          </w:p>
        </w:tc>
      </w:tr>
      <w:tr w:rsidR="001677D0" w:rsidRPr="001677D0" w14:paraId="74945521"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083CD3AB" w14:textId="77777777" w:rsidR="00E5128C" w:rsidRPr="001677D0" w:rsidRDefault="00E5128C" w:rsidP="00633382">
            <w:pPr>
              <w:rPr>
                <w:rFonts w:ascii="標楷體" w:eastAsia="標楷體" w:hAnsi="標楷體"/>
              </w:rPr>
            </w:pPr>
            <w:r w:rsidRPr="001677D0">
              <w:rPr>
                <w:rFonts w:ascii="標楷體" w:eastAsia="標楷體" w:hAnsi="標楷體"/>
              </w:rPr>
              <w:t>3</w:t>
            </w:r>
          </w:p>
        </w:tc>
        <w:tc>
          <w:tcPr>
            <w:tcW w:w="4819" w:type="dxa"/>
            <w:tcBorders>
              <w:top w:val="nil"/>
              <w:left w:val="nil"/>
              <w:bottom w:val="single" w:sz="4" w:space="0" w:color="auto"/>
              <w:right w:val="single" w:sz="4" w:space="0" w:color="auto"/>
            </w:tcBorders>
            <w:shd w:val="clear" w:color="auto" w:fill="auto"/>
            <w:noWrap/>
          </w:tcPr>
          <w:p w14:paraId="2090F85A" w14:textId="77777777" w:rsidR="00E5128C" w:rsidRPr="001677D0" w:rsidRDefault="00E5128C" w:rsidP="00633382">
            <w:pPr>
              <w:rPr>
                <w:rFonts w:ascii="標楷體" w:eastAsia="標楷體" w:hAnsi="標楷體"/>
              </w:rPr>
            </w:pPr>
            <w:proofErr w:type="gramStart"/>
            <w:r w:rsidRPr="001677D0">
              <w:rPr>
                <w:rFonts w:ascii="標楷體" w:eastAsia="標楷體" w:hAnsi="標楷體" w:hint="eastAsia"/>
              </w:rPr>
              <w:t>原前置</w:t>
            </w:r>
            <w:proofErr w:type="gramEnd"/>
            <w:r w:rsidRPr="001677D0">
              <w:rPr>
                <w:rFonts w:ascii="標楷體" w:eastAsia="標楷體" w:hAnsi="標楷體" w:hint="eastAsia"/>
              </w:rPr>
              <w:t>協商申請日</w:t>
            </w:r>
          </w:p>
        </w:tc>
      </w:tr>
      <w:tr w:rsidR="00E5128C" w:rsidRPr="001677D0" w14:paraId="3C4E177C" w14:textId="77777777" w:rsidTr="00633382">
        <w:trPr>
          <w:trHeight w:val="340"/>
        </w:trPr>
        <w:tc>
          <w:tcPr>
            <w:tcW w:w="1607" w:type="dxa"/>
            <w:tcBorders>
              <w:top w:val="nil"/>
              <w:left w:val="single" w:sz="4" w:space="0" w:color="auto"/>
              <w:bottom w:val="single" w:sz="4" w:space="0" w:color="auto"/>
              <w:right w:val="single" w:sz="4" w:space="0" w:color="auto"/>
            </w:tcBorders>
            <w:shd w:val="clear" w:color="auto" w:fill="auto"/>
            <w:noWrap/>
            <w:vAlign w:val="center"/>
          </w:tcPr>
          <w:p w14:paraId="7992DB48" w14:textId="77777777" w:rsidR="00E5128C" w:rsidRPr="001677D0" w:rsidRDefault="00E5128C" w:rsidP="00633382">
            <w:pPr>
              <w:rPr>
                <w:rFonts w:ascii="標楷體" w:eastAsia="標楷體" w:hAnsi="標楷體" w:cs="新細明體"/>
              </w:rPr>
            </w:pPr>
            <w:r w:rsidRPr="001677D0">
              <w:rPr>
                <w:rFonts w:ascii="標楷體" w:eastAsia="標楷體" w:hAnsi="標楷體" w:cs="新細明體"/>
              </w:rPr>
              <w:t>4</w:t>
            </w:r>
          </w:p>
        </w:tc>
        <w:tc>
          <w:tcPr>
            <w:tcW w:w="4819" w:type="dxa"/>
            <w:tcBorders>
              <w:top w:val="nil"/>
              <w:left w:val="nil"/>
              <w:bottom w:val="single" w:sz="4" w:space="0" w:color="auto"/>
              <w:right w:val="single" w:sz="4" w:space="0" w:color="auto"/>
            </w:tcBorders>
            <w:shd w:val="clear" w:color="auto" w:fill="auto"/>
            <w:noWrap/>
          </w:tcPr>
          <w:p w14:paraId="11F34295" w14:textId="77777777" w:rsidR="00E5128C" w:rsidRPr="001677D0" w:rsidRDefault="00E5128C" w:rsidP="00633382">
            <w:pPr>
              <w:rPr>
                <w:rFonts w:ascii="標楷體" w:eastAsia="標楷體" w:hAnsi="標楷體" w:cs="新細明體"/>
              </w:rPr>
            </w:pPr>
            <w:r w:rsidRPr="001677D0">
              <w:rPr>
                <w:rFonts w:ascii="標楷體" w:eastAsia="標楷體" w:hAnsi="標楷體" w:hint="eastAsia"/>
              </w:rPr>
              <w:t>款項統一收付申請日</w:t>
            </w:r>
          </w:p>
        </w:tc>
      </w:tr>
    </w:tbl>
    <w:p w14:paraId="45DC2B34" w14:textId="77777777" w:rsidR="00633382" w:rsidRPr="001677D0" w:rsidRDefault="00633382" w:rsidP="0022279A">
      <w:pPr>
        <w:tabs>
          <w:tab w:val="left" w:pos="788"/>
        </w:tabs>
        <w:ind w:leftChars="300" w:left="720"/>
        <w:rPr>
          <w:rFonts w:ascii="標楷體" w:eastAsia="標楷體" w:hAnsi="標楷體"/>
        </w:rPr>
      </w:pPr>
    </w:p>
    <w:sectPr w:rsidR="00633382" w:rsidRPr="001677D0" w:rsidSect="00364C22">
      <w:pgSz w:w="11906" w:h="16838" w:code="9"/>
      <w:pgMar w:top="1418" w:right="851" w:bottom="737" w:left="851" w:header="567" w:footer="68" w:gutter="0"/>
      <w:pgNumType w:start="1" w:chapSep="enDash"/>
      <w:cols w:space="425"/>
      <w:docGrid w:type="lines"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7" w:author="李珮琪" w:date="2021-06-24T13:30:00Z" w:initials="李珮琪">
    <w:p w14:paraId="62ED9D1E" w14:textId="1A10CE7A" w:rsidR="00B872BF" w:rsidRDefault="00B872BF">
      <w:pPr>
        <w:pStyle w:val="aff0"/>
      </w:pPr>
      <w:r>
        <w:rPr>
          <w:rFonts w:hint="eastAsia"/>
        </w:rPr>
        <w:t>L6</w:t>
      </w:r>
      <w:r>
        <w:t>310001</w:t>
      </w:r>
    </w:p>
    <w:p w14:paraId="2CE3130C" w14:textId="323629C8" w:rsidR="006C3286" w:rsidRDefault="006C3286">
      <w:pPr>
        <w:pStyle w:val="aff0"/>
      </w:pPr>
      <w:r>
        <w:rPr>
          <w:rFonts w:hint="eastAsia"/>
        </w:rPr>
        <w:t>主管</w:t>
      </w:r>
      <w:r>
        <w:rPr>
          <w:rStyle w:val="aff"/>
        </w:rPr>
        <w:annotationRef/>
      </w:r>
      <w:r>
        <w:rPr>
          <w:rFonts w:hint="eastAsia"/>
        </w:rPr>
        <w:t>授權使用到的共用</w:t>
      </w:r>
      <w:r>
        <w:rPr>
          <w:rFonts w:hint="eastAsia"/>
        </w:rPr>
        <w:t>Function</w:t>
      </w:r>
      <w:r>
        <w:rPr>
          <w:rFonts w:hint="eastAsia"/>
        </w:rPr>
        <w:t>請於</w:t>
      </w:r>
      <w:r>
        <w:rPr>
          <w:rFonts w:hint="eastAsia"/>
        </w:rPr>
        <w:t>&lt;</w:t>
      </w:r>
      <w:r>
        <w:rPr>
          <w:rFonts w:hint="eastAsia"/>
        </w:rPr>
        <w:t>特別需求</w:t>
      </w:r>
      <w:r>
        <w:rPr>
          <w:rFonts w:hint="eastAsia"/>
        </w:rPr>
        <w:t>&gt;</w:t>
      </w:r>
      <w:r>
        <w:rPr>
          <w:rFonts w:hint="eastAsia"/>
        </w:rPr>
        <w:t>列出，並於此處</w:t>
      </w:r>
      <w:r w:rsidR="008949AD">
        <w:rPr>
          <w:rFonts w:hint="eastAsia"/>
        </w:rPr>
        <w:t>註明此項目中</w:t>
      </w:r>
      <w:r>
        <w:rPr>
          <w:rFonts w:hint="eastAsia"/>
        </w:rPr>
        <w:t>主管授權</w:t>
      </w:r>
      <w:r w:rsidR="008949AD">
        <w:rPr>
          <w:rFonts w:hint="eastAsia"/>
        </w:rPr>
        <w:t>對應的【</w:t>
      </w:r>
      <w:r>
        <w:rPr>
          <w:rFonts w:hint="eastAsia"/>
        </w:rPr>
        <w:t>理由代碼</w:t>
      </w:r>
      <w:r w:rsidR="008949AD">
        <w:rPr>
          <w:rFonts w:hint="eastAsia"/>
        </w:rPr>
        <w:t>】及【理由說明】，若依據新增</w:t>
      </w:r>
      <w:r w:rsidR="008949AD">
        <w:rPr>
          <w:rFonts w:hint="eastAsia"/>
        </w:rPr>
        <w:t>/</w:t>
      </w:r>
      <w:r w:rsidR="008949AD">
        <w:rPr>
          <w:rFonts w:hint="eastAsia"/>
        </w:rPr>
        <w:t>修改</w:t>
      </w:r>
      <w:r w:rsidR="008949AD">
        <w:rPr>
          <w:rFonts w:hint="eastAsia"/>
        </w:rPr>
        <w:t>/</w:t>
      </w:r>
      <w:r w:rsidR="008949AD">
        <w:rPr>
          <w:rFonts w:hint="eastAsia"/>
        </w:rPr>
        <w:t>刪除有不同理由代碼請於執行按鈕成功部分補充對應內容</w:t>
      </w:r>
    </w:p>
  </w:comment>
  <w:comment w:id="28" w:author="楊智誠" w:date="2021-07-01T16:25:00Z" w:initials="s">
    <w:p w14:paraId="36C41C52" w14:textId="196AA676" w:rsidR="006D6158" w:rsidRDefault="006D6158">
      <w:pPr>
        <w:pStyle w:val="aff0"/>
      </w:pPr>
      <w:r>
        <w:rPr>
          <w:rStyle w:val="aff"/>
        </w:rPr>
        <w:annotationRef/>
      </w:r>
      <w:r>
        <w:rPr>
          <w:rFonts w:hint="eastAsia"/>
        </w:rPr>
        <w:t>已修改</w:t>
      </w:r>
      <w:r w:rsidR="0002388C">
        <w:rPr>
          <w:rFonts w:hint="eastAsia"/>
          <w:lang w:eastAsia="zh-HK"/>
        </w:rPr>
        <w:t>至</w:t>
      </w:r>
      <w:r w:rsidR="0002388C">
        <w:rPr>
          <w:rFonts w:hint="eastAsia"/>
        </w:rPr>
        <w:t>[</w:t>
      </w:r>
      <w:r w:rsidR="0002388C">
        <w:rPr>
          <w:rFonts w:hint="eastAsia"/>
          <w:lang w:eastAsia="zh-HK"/>
        </w:rPr>
        <w:t>新增</w:t>
      </w:r>
      <w:r w:rsidR="0002388C">
        <w:rPr>
          <w:rFonts w:hint="eastAsia"/>
        </w:rPr>
        <w:t>]</w:t>
      </w:r>
      <w:r w:rsidR="0002388C">
        <w:rPr>
          <w:rFonts w:hint="eastAsia"/>
          <w:lang w:eastAsia="zh-HK"/>
        </w:rPr>
        <w:t>按鈕處理處</w:t>
      </w:r>
    </w:p>
  </w:comment>
  <w:comment w:id="31" w:author="李珮琪" w:date="2021-06-24T13:35:00Z" w:initials="李珮琪">
    <w:p w14:paraId="53D529D0" w14:textId="1D45EE3C" w:rsidR="00B872BF" w:rsidRDefault="008949AD">
      <w:pPr>
        <w:pStyle w:val="aff0"/>
      </w:pPr>
      <w:r>
        <w:rPr>
          <w:rStyle w:val="aff"/>
        </w:rPr>
        <w:annotationRef/>
      </w:r>
      <w:r w:rsidR="00B872BF">
        <w:rPr>
          <w:rFonts w:hint="eastAsia"/>
        </w:rPr>
        <w:t>L6</w:t>
      </w:r>
      <w:r w:rsidR="00B872BF">
        <w:t>310002</w:t>
      </w:r>
    </w:p>
    <w:p w14:paraId="63B79BC2" w14:textId="6881BA4E" w:rsidR="008949AD" w:rsidRDefault="008949AD">
      <w:pPr>
        <w:pStyle w:val="aff0"/>
      </w:pPr>
      <w:r>
        <w:rPr>
          <w:rFonts w:hint="eastAsia"/>
        </w:rPr>
        <w:t>請新增</w:t>
      </w:r>
      <w:r w:rsidRPr="008949AD">
        <w:t>CdSupv</w:t>
      </w:r>
      <w:r>
        <w:rPr>
          <w:rFonts w:hint="eastAsia"/>
        </w:rPr>
        <w:t>主管理由</w:t>
      </w:r>
      <w:proofErr w:type="gramStart"/>
      <w:r>
        <w:rPr>
          <w:rFonts w:hint="eastAsia"/>
        </w:rPr>
        <w:t>檔</w:t>
      </w:r>
      <w:proofErr w:type="gramEnd"/>
    </w:p>
  </w:comment>
  <w:comment w:id="32" w:author="楊智誠" w:date="2021-07-01T15:53:00Z" w:initials="s">
    <w:p w14:paraId="28639CA5" w14:textId="7A4C1D7B" w:rsidR="001F24DC" w:rsidRDefault="001F24DC">
      <w:pPr>
        <w:pStyle w:val="aff0"/>
      </w:pPr>
      <w:r>
        <w:rPr>
          <w:rStyle w:val="aff"/>
        </w:rPr>
        <w:annotationRef/>
      </w:r>
      <w:r>
        <w:rPr>
          <w:rFonts w:hint="eastAsia"/>
        </w:rPr>
        <w:t>已修改</w:t>
      </w:r>
    </w:p>
  </w:comment>
  <w:comment w:id="34" w:author="李珮琪" w:date="2021-06-24T13:14:00Z" w:initials="李珮琪">
    <w:p w14:paraId="37AF6FD6" w14:textId="792D76B3" w:rsidR="00B872BF" w:rsidRDefault="00943B6A">
      <w:pPr>
        <w:pStyle w:val="aff0"/>
      </w:pPr>
      <w:r>
        <w:rPr>
          <w:rStyle w:val="aff"/>
        </w:rPr>
        <w:annotationRef/>
      </w:r>
      <w:r w:rsidR="00B872BF">
        <w:rPr>
          <w:rFonts w:hint="eastAsia"/>
        </w:rPr>
        <w:t>L6</w:t>
      </w:r>
      <w:r w:rsidR="005F320F">
        <w:t>310003</w:t>
      </w:r>
    </w:p>
    <w:p w14:paraId="2D566636" w14:textId="4AD06494" w:rsidR="00943B6A" w:rsidRDefault="00943B6A">
      <w:pPr>
        <w:pStyle w:val="aff0"/>
      </w:pPr>
      <w:r>
        <w:rPr>
          <w:rFonts w:hint="eastAsia"/>
        </w:rPr>
        <w:t>T</w:t>
      </w:r>
      <w:r>
        <w:t>able</w:t>
      </w:r>
      <w:r>
        <w:rPr>
          <w:rFonts w:hint="eastAsia"/>
        </w:rPr>
        <w:t>內</w:t>
      </w:r>
      <w:r w:rsidR="008949AD">
        <w:rPr>
          <w:rFonts w:hint="eastAsia"/>
        </w:rPr>
        <w:t>地區別無法維護？</w:t>
      </w:r>
    </w:p>
  </w:comment>
  <w:comment w:id="33" w:author="楊智誠" w:date="2021-07-01T15:40:00Z" w:initials="s">
    <w:p w14:paraId="514AFE84" w14:textId="36725C9B" w:rsidR="004E186E" w:rsidRDefault="004E186E">
      <w:pPr>
        <w:pStyle w:val="aff0"/>
      </w:pPr>
      <w:r>
        <w:rPr>
          <w:rStyle w:val="aff"/>
        </w:rPr>
        <w:annotationRef/>
      </w:r>
      <w:r>
        <w:rPr>
          <w:rFonts w:hint="eastAsia"/>
        </w:rPr>
        <w:t>現</w:t>
      </w:r>
      <w:proofErr w:type="gramStart"/>
      <w:r>
        <w:rPr>
          <w:rFonts w:hint="eastAsia"/>
        </w:rPr>
        <w:t>地區別皆預設</w:t>
      </w:r>
      <w:proofErr w:type="gramEnd"/>
      <w:r>
        <w:rPr>
          <w:rFonts w:hint="eastAsia"/>
        </w:rPr>
        <w:t>為</w:t>
      </w:r>
      <w:r>
        <w:rPr>
          <w:rFonts w:hint="eastAsia"/>
        </w:rPr>
        <w:t>TW</w:t>
      </w:r>
    </w:p>
  </w:comment>
  <w:comment w:id="37" w:author="李珮琪" w:date="2021-06-24T13:16:00Z" w:initials="李珮琪">
    <w:p w14:paraId="5F865C00" w14:textId="5F5148F3" w:rsidR="0043526E" w:rsidRDefault="00943B6A">
      <w:pPr>
        <w:pStyle w:val="aff0"/>
      </w:pPr>
      <w:r>
        <w:rPr>
          <w:rStyle w:val="aff"/>
        </w:rPr>
        <w:annotationRef/>
      </w:r>
      <w:r w:rsidR="0043526E">
        <w:rPr>
          <w:rFonts w:hint="eastAsia"/>
        </w:rPr>
        <w:t>L</w:t>
      </w:r>
      <w:r w:rsidR="0043526E">
        <w:t>6310004</w:t>
      </w:r>
    </w:p>
    <w:p w14:paraId="102D74C5" w14:textId="485AD411" w:rsidR="00943B6A" w:rsidRDefault="00943B6A">
      <w:pPr>
        <w:pStyle w:val="aff0"/>
      </w:pPr>
      <w:r>
        <w:rPr>
          <w:rFonts w:hint="eastAsia"/>
        </w:rPr>
        <w:t>超過</w:t>
      </w:r>
      <w:r>
        <w:rPr>
          <w:rFonts w:hint="eastAsia"/>
        </w:rPr>
        <w:t>100</w:t>
      </w:r>
      <w:r>
        <w:rPr>
          <w:rFonts w:hint="eastAsia"/>
        </w:rPr>
        <w:t>筆無法輸入？一年例假日超過</w:t>
      </w:r>
      <w:r>
        <w:rPr>
          <w:rFonts w:hint="eastAsia"/>
        </w:rPr>
        <w:t>100</w:t>
      </w:r>
      <w:r>
        <w:rPr>
          <w:rFonts w:hint="eastAsia"/>
        </w:rPr>
        <w:t>天</w:t>
      </w:r>
    </w:p>
  </w:comment>
  <w:comment w:id="38" w:author="楊智誠" w:date="2021-07-01T16:24:00Z" w:initials="s">
    <w:p w14:paraId="3F3778FF" w14:textId="7A8D0C95" w:rsidR="006D6158" w:rsidRDefault="006D6158">
      <w:pPr>
        <w:pStyle w:val="aff0"/>
      </w:pPr>
      <w:r>
        <w:rPr>
          <w:rStyle w:val="aff"/>
        </w:rPr>
        <w:annotationRef/>
      </w:r>
      <w:r w:rsidR="0002388C" w:rsidRPr="0002388C">
        <w:rPr>
          <w:rFonts w:hint="eastAsia"/>
        </w:rPr>
        <w:t>民國</w:t>
      </w:r>
      <w:r w:rsidR="0002388C" w:rsidRPr="0002388C">
        <w:rPr>
          <w:rFonts w:hint="eastAsia"/>
        </w:rPr>
        <w:t>110</w:t>
      </w:r>
      <w:r w:rsidR="0002388C" w:rsidRPr="0002388C">
        <w:rPr>
          <w:rFonts w:hint="eastAsia"/>
        </w:rPr>
        <w:t>年</w:t>
      </w:r>
      <w:r w:rsidR="0002388C" w:rsidRPr="0002388C">
        <w:rPr>
          <w:rFonts w:hint="eastAsia"/>
        </w:rPr>
        <w:t>(2021</w:t>
      </w:r>
      <w:r w:rsidR="0002388C" w:rsidRPr="0002388C">
        <w:rPr>
          <w:rFonts w:hint="eastAsia"/>
        </w:rPr>
        <w:t>年</w:t>
      </w:r>
      <w:r w:rsidR="0002388C" w:rsidRPr="0002388C">
        <w:rPr>
          <w:rFonts w:hint="eastAsia"/>
        </w:rPr>
        <w:t>)</w:t>
      </w:r>
      <w:r w:rsidR="0002388C" w:rsidRPr="0002388C">
        <w:rPr>
          <w:rFonts w:hint="eastAsia"/>
        </w:rPr>
        <w:t>估算有</w:t>
      </w:r>
      <w:r w:rsidR="0002388C" w:rsidRPr="0002388C">
        <w:rPr>
          <w:rFonts w:hint="eastAsia"/>
        </w:rPr>
        <w:t>116</w:t>
      </w:r>
      <w:r w:rsidR="0002388C" w:rsidRPr="0002388C">
        <w:rPr>
          <w:rFonts w:hint="eastAsia"/>
        </w:rPr>
        <w:t>天的假期</w:t>
      </w:r>
      <w:r w:rsidR="0002388C" w:rsidRPr="0002388C">
        <w:rPr>
          <w:rFonts w:hint="eastAsia"/>
        </w:rPr>
        <w:t>(</w:t>
      </w:r>
      <w:r w:rsidR="0002388C" w:rsidRPr="0002388C">
        <w:rPr>
          <w:rFonts w:hint="eastAsia"/>
        </w:rPr>
        <w:t>勞工</w:t>
      </w:r>
      <w:r w:rsidR="0002388C" w:rsidRPr="0002388C">
        <w:rPr>
          <w:rFonts w:hint="eastAsia"/>
        </w:rPr>
        <w:t>117</w:t>
      </w:r>
      <w:r w:rsidR="0002388C" w:rsidRPr="0002388C">
        <w:rPr>
          <w:rFonts w:hint="eastAsia"/>
        </w:rPr>
        <w:t>天</w:t>
      </w:r>
      <w:r w:rsidR="0002388C" w:rsidRPr="0002388C">
        <w:rPr>
          <w:rFonts w:hint="eastAsia"/>
        </w:rPr>
        <w:t>)</w:t>
      </w:r>
      <w:r w:rsidR="0002388C">
        <w:rPr>
          <w:rFonts w:hint="eastAsia"/>
        </w:rPr>
        <w:t>,</w:t>
      </w:r>
      <w:r w:rsidR="0002388C">
        <w:rPr>
          <w:rFonts w:hint="eastAsia"/>
          <w:lang w:eastAsia="zh-HK"/>
        </w:rPr>
        <w:t>已調整</w:t>
      </w:r>
      <w:r w:rsidR="0002388C">
        <w:rPr>
          <w:rFonts w:hint="eastAsia"/>
        </w:rPr>
        <w:t>150</w:t>
      </w:r>
      <w:r w:rsidR="0002388C">
        <w:rPr>
          <w:rFonts w:hint="eastAsia"/>
          <w:lang w:eastAsia="zh-HK"/>
        </w:rPr>
        <w:t>筆</w:t>
      </w:r>
    </w:p>
  </w:comment>
  <w:comment w:id="44" w:author="李珮琪" w:date="2021-06-24T11:49:00Z" w:initials="李珮琪">
    <w:p w14:paraId="3E832486" w14:textId="0514CE65" w:rsidR="00EE55A3" w:rsidRDefault="00EE55A3">
      <w:pPr>
        <w:pStyle w:val="aff0"/>
      </w:pPr>
      <w:r>
        <w:rPr>
          <w:rStyle w:val="aff"/>
        </w:rPr>
        <w:annotationRef/>
      </w:r>
      <w:proofErr w:type="gramStart"/>
      <w:r w:rsidR="00DA079B">
        <w:rPr>
          <w:rFonts w:hint="eastAsia"/>
        </w:rPr>
        <w:t>缺字</w:t>
      </w:r>
      <w:proofErr w:type="gramEnd"/>
      <w:r w:rsidR="00DA079B">
        <w:rPr>
          <w:rFonts w:hint="eastAsia"/>
        </w:rPr>
        <w:t>：</w:t>
      </w:r>
      <w:r>
        <w:rPr>
          <w:rFonts w:hint="eastAsia"/>
        </w:rPr>
        <w:t>共同作業</w:t>
      </w:r>
    </w:p>
    <w:p w14:paraId="1C3F5EF2" w14:textId="77777777" w:rsidR="0043526E" w:rsidRDefault="0043526E">
      <w:pPr>
        <w:pStyle w:val="aff0"/>
      </w:pPr>
    </w:p>
    <w:p w14:paraId="1D2FC035" w14:textId="24976596" w:rsidR="0043526E" w:rsidRDefault="0043526E">
      <w:pPr>
        <w:pStyle w:val="aff0"/>
      </w:pPr>
      <w:r>
        <w:rPr>
          <w:rFonts w:hint="eastAsia"/>
        </w:rPr>
        <w:t>L</w:t>
      </w:r>
      <w:r>
        <w:t>6030001</w:t>
      </w:r>
    </w:p>
    <w:p w14:paraId="0F9A1B4C" w14:textId="25F0AD29" w:rsidR="00EE55A3" w:rsidRDefault="00EE55A3">
      <w:pPr>
        <w:pStyle w:val="aff0"/>
      </w:pPr>
      <w:r>
        <w:rPr>
          <w:rFonts w:hint="eastAsia"/>
        </w:rPr>
        <w:t>作業流程圖請說明由外部檔案匯入</w:t>
      </w:r>
    </w:p>
  </w:comment>
  <w:comment w:id="45" w:author="楊智誠" w:date="2021-07-01T16:45:00Z" w:initials="s">
    <w:p w14:paraId="5A441B8C" w14:textId="3209CC85" w:rsidR="00C362E2" w:rsidRDefault="00C362E2">
      <w:pPr>
        <w:pStyle w:val="aff0"/>
      </w:pPr>
      <w:r>
        <w:rPr>
          <w:rStyle w:val="aff"/>
        </w:rPr>
        <w:annotationRef/>
      </w:r>
      <w:r w:rsidR="00E570D0">
        <w:rPr>
          <w:rFonts w:hint="eastAsia"/>
        </w:rPr>
        <w:t>修正流程圖位置</w:t>
      </w:r>
      <w:bookmarkStart w:id="46" w:name="_GoBack"/>
      <w:bookmarkEnd w:id="46"/>
    </w:p>
  </w:comment>
  <w:comment w:id="49" w:author="李珮琪" w:date="2021-06-24T11:57:00Z" w:initials="李珮琪">
    <w:p w14:paraId="1098D23D" w14:textId="25DD1767" w:rsidR="0043526E" w:rsidRDefault="00DA079B">
      <w:pPr>
        <w:pStyle w:val="aff0"/>
      </w:pPr>
      <w:r>
        <w:rPr>
          <w:rStyle w:val="aff"/>
        </w:rPr>
        <w:annotationRef/>
      </w:r>
      <w:r w:rsidR="0043526E">
        <w:rPr>
          <w:rFonts w:hint="eastAsia"/>
        </w:rPr>
        <w:t>L</w:t>
      </w:r>
      <w:r w:rsidR="0043526E">
        <w:t>6030002</w:t>
      </w:r>
    </w:p>
    <w:p w14:paraId="24BE4E46" w14:textId="2B7A5EEF" w:rsidR="00943B6A" w:rsidRDefault="00943B6A">
      <w:pPr>
        <w:pStyle w:val="aff0"/>
      </w:pPr>
      <w:r>
        <w:rPr>
          <w:rFonts w:hint="eastAsia"/>
        </w:rPr>
        <w:t>假日檔的源頭為外部系統提供</w:t>
      </w:r>
      <w:r>
        <w:rPr>
          <w:rFonts w:hint="eastAsia"/>
        </w:rPr>
        <w:t>(</w:t>
      </w:r>
      <w:r>
        <w:rPr>
          <w:rFonts w:hint="eastAsia"/>
        </w:rPr>
        <w:t>核心系統</w:t>
      </w:r>
      <w:r>
        <w:rPr>
          <w:rFonts w:hint="eastAsia"/>
        </w:rPr>
        <w:t>)</w:t>
      </w:r>
      <w:r>
        <w:rPr>
          <w:rFonts w:hint="eastAsia"/>
        </w:rPr>
        <w:t>，於此系統亦能新增</w:t>
      </w:r>
      <w:r>
        <w:rPr>
          <w:rFonts w:hint="eastAsia"/>
        </w:rPr>
        <w:t>/</w:t>
      </w:r>
      <w:r>
        <w:rPr>
          <w:rFonts w:hint="eastAsia"/>
        </w:rPr>
        <w:t>修改</w:t>
      </w:r>
      <w:r>
        <w:rPr>
          <w:rFonts w:hint="eastAsia"/>
        </w:rPr>
        <w:t>/</w:t>
      </w:r>
      <w:r>
        <w:rPr>
          <w:rFonts w:hint="eastAsia"/>
        </w:rPr>
        <w:t>刪除</w:t>
      </w:r>
    </w:p>
  </w:comment>
  <w:comment w:id="50" w:author="楊智誠" w:date="2021-07-01T17:32:00Z" w:initials="s">
    <w:p w14:paraId="784B00F2" w14:textId="228DF7F7" w:rsidR="00C632C3" w:rsidRDefault="00C632C3">
      <w:pPr>
        <w:pStyle w:val="aff0"/>
      </w:pPr>
      <w:r>
        <w:rPr>
          <w:rStyle w:val="aff"/>
        </w:rPr>
        <w:annotationRef/>
      </w:r>
      <w:r>
        <w:rPr>
          <w:rFonts w:hint="eastAsia"/>
        </w:rPr>
        <w:t>已修正</w:t>
      </w:r>
    </w:p>
  </w:comment>
  <w:comment w:id="61" w:author="李珮琪" w:date="2021-06-24T13:13:00Z" w:initials="李珮琪">
    <w:p w14:paraId="190D8776" w14:textId="77E0D0BB" w:rsidR="0043526E" w:rsidRDefault="00943B6A">
      <w:pPr>
        <w:pStyle w:val="aff0"/>
      </w:pPr>
      <w:r>
        <w:rPr>
          <w:rStyle w:val="aff"/>
        </w:rPr>
        <w:annotationRef/>
      </w:r>
      <w:r w:rsidR="0043526E">
        <w:rPr>
          <w:rFonts w:hint="eastAsia"/>
        </w:rPr>
        <w:t>L</w:t>
      </w:r>
      <w:r w:rsidR="0043526E">
        <w:t>6030003</w:t>
      </w:r>
    </w:p>
    <w:p w14:paraId="31C62389" w14:textId="7588B826" w:rsidR="00943B6A" w:rsidRDefault="00943B6A">
      <w:pPr>
        <w:pStyle w:val="aff0"/>
      </w:pPr>
      <w:r>
        <w:rPr>
          <w:rFonts w:hint="eastAsia"/>
        </w:rPr>
        <w:t>是否有限制輸入數值的檢核條件</w:t>
      </w:r>
    </w:p>
  </w:comment>
  <w:comment w:id="62" w:author="楊智誠" w:date="2021-07-01T15:33:00Z" w:initials="s">
    <w:p w14:paraId="29E5422B" w14:textId="1B966259" w:rsidR="004E186E" w:rsidRDefault="004E186E">
      <w:pPr>
        <w:pStyle w:val="aff0"/>
      </w:pPr>
      <w:r>
        <w:rPr>
          <w:rStyle w:val="aff"/>
        </w:rPr>
        <w:annotationRef/>
      </w:r>
      <w:r>
        <w:rPr>
          <w:rFonts w:hint="eastAsia"/>
        </w:rPr>
        <w:t>已修改</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E3130C" w15:done="0"/>
  <w15:commentEx w15:paraId="36C41C52" w15:paraIdParent="2CE3130C" w15:done="0"/>
  <w15:commentEx w15:paraId="63B79BC2" w15:done="0"/>
  <w15:commentEx w15:paraId="28639CA5" w15:paraIdParent="63B79BC2" w15:done="0"/>
  <w15:commentEx w15:paraId="2D566636" w15:done="0"/>
  <w15:commentEx w15:paraId="514AFE84" w15:paraIdParent="2D566636" w15:done="0"/>
  <w15:commentEx w15:paraId="102D74C5" w15:done="0"/>
  <w15:commentEx w15:paraId="3F3778FF" w15:paraIdParent="102D74C5" w15:done="0"/>
  <w15:commentEx w15:paraId="0F9A1B4C" w15:done="0"/>
  <w15:commentEx w15:paraId="5A441B8C" w15:paraIdParent="0F9A1B4C" w15:done="0"/>
  <w15:commentEx w15:paraId="24BE4E46" w15:done="0"/>
  <w15:commentEx w15:paraId="784B00F2" w15:paraIdParent="24BE4E46" w15:done="0"/>
  <w15:commentEx w15:paraId="31C62389" w15:done="0"/>
  <w15:commentEx w15:paraId="29E5422B" w15:paraIdParent="31C623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86AF4" w16cex:dateUtc="2021-07-01T08:25:00Z"/>
  <w16cex:commentExtensible w16cex:durableId="24886384" w16cex:dateUtc="2021-07-01T07:53:00Z"/>
  <w16cex:commentExtensible w16cex:durableId="2488605C" w16cex:dateUtc="2021-07-01T07:40:00Z"/>
  <w16cex:commentExtensible w16cex:durableId="24886AA9" w16cex:dateUtc="2021-07-01T08:24:00Z"/>
  <w16cex:commentExtensible w16cex:durableId="24886FBD" w16cex:dateUtc="2021-07-01T08:45:00Z"/>
  <w16cex:commentExtensible w16cex:durableId="24887AAA" w16cex:dateUtc="2021-07-01T09:32:00Z"/>
  <w16cex:commentExtensible w16cex:durableId="24885ED4" w16cex:dateUtc="2021-07-01T0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E3130C" w16cid:durableId="24885BC5"/>
  <w16cid:commentId w16cid:paraId="36C41C52" w16cid:durableId="24886AF4"/>
  <w16cid:commentId w16cid:paraId="63B79BC2" w16cid:durableId="24885BC6"/>
  <w16cid:commentId w16cid:paraId="28639CA5" w16cid:durableId="24886384"/>
  <w16cid:commentId w16cid:paraId="2D566636" w16cid:durableId="24885BC7"/>
  <w16cid:commentId w16cid:paraId="514AFE84" w16cid:durableId="2488605C"/>
  <w16cid:commentId w16cid:paraId="102D74C5" w16cid:durableId="24885BC8"/>
  <w16cid:commentId w16cid:paraId="3F3778FF" w16cid:durableId="24886AA9"/>
  <w16cid:commentId w16cid:paraId="0F9A1B4C" w16cid:durableId="24885BC9"/>
  <w16cid:commentId w16cid:paraId="5A441B8C" w16cid:durableId="24886FBD"/>
  <w16cid:commentId w16cid:paraId="24BE4E46" w16cid:durableId="24885BCA"/>
  <w16cid:commentId w16cid:paraId="784B00F2" w16cid:durableId="24887AAA"/>
  <w16cid:commentId w16cid:paraId="31C62389" w16cid:durableId="24885BCB"/>
  <w16cid:commentId w16cid:paraId="29E5422B" w16cid:durableId="24885ED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71D480" w14:textId="77777777" w:rsidR="00C228A0" w:rsidRDefault="00C228A0">
      <w:r>
        <w:separator/>
      </w:r>
    </w:p>
  </w:endnote>
  <w:endnote w:type="continuationSeparator" w:id="0">
    <w:p w14:paraId="36AD3673" w14:textId="77777777" w:rsidR="00C228A0" w:rsidRDefault="00C22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Monotype Sorts">
    <w:altName w:val="MT Extra"/>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4" w:type="dxa"/>
      <w:tblInd w:w="28" w:type="dxa"/>
      <w:tblBorders>
        <w:top w:val="single" w:sz="18" w:space="0" w:color="auto"/>
      </w:tblBorders>
      <w:tblCellMar>
        <w:left w:w="0" w:type="dxa"/>
        <w:right w:w="0" w:type="dxa"/>
      </w:tblCellMar>
      <w:tblLook w:val="04A0" w:firstRow="1" w:lastRow="0" w:firstColumn="1" w:lastColumn="0" w:noHBand="0" w:noVBand="1"/>
    </w:tblPr>
    <w:tblGrid>
      <w:gridCol w:w="10354"/>
    </w:tblGrid>
    <w:tr w:rsidR="00EE55A3" w14:paraId="7F473DCD" w14:textId="77777777" w:rsidTr="00C23791">
      <w:trPr>
        <w:trHeight w:val="255"/>
      </w:trPr>
      <w:tc>
        <w:tcPr>
          <w:tcW w:w="10354" w:type="dxa"/>
          <w:tcBorders>
            <w:top w:val="nil"/>
            <w:left w:val="nil"/>
            <w:bottom w:val="nil"/>
            <w:right w:val="nil"/>
          </w:tcBorders>
          <w:tcMar>
            <w:top w:w="0" w:type="dxa"/>
            <w:left w:w="28" w:type="dxa"/>
            <w:bottom w:w="0" w:type="dxa"/>
            <w:right w:w="28" w:type="dxa"/>
          </w:tcMar>
        </w:tcPr>
        <w:p w14:paraId="5176FE9F" w14:textId="77777777" w:rsidR="00EE55A3" w:rsidRPr="009B11EB" w:rsidRDefault="00EE55A3" w:rsidP="00867AB0">
          <w:pPr>
            <w:pStyle w:val="aff6"/>
            <w:rPr>
              <w:rFonts w:ascii="標楷體" w:hAnsi="標楷體"/>
            </w:rPr>
          </w:pPr>
          <w:r w:rsidRPr="009B11EB">
            <w:rPr>
              <w:rFonts w:ascii="標楷體" w:hAnsi="標楷體" w:hint="eastAsia"/>
            </w:rPr>
            <w:t>本文件著作權屬新光人壽保險股份有限公司所有，未經許可不准引用或翻印</w:t>
          </w:r>
        </w:p>
        <w:tbl>
          <w:tblPr>
            <w:tblW w:w="10256" w:type="dxa"/>
            <w:tblBorders>
              <w:top w:val="single" w:sz="18" w:space="0" w:color="auto"/>
            </w:tblBorders>
            <w:tblCellMar>
              <w:left w:w="28" w:type="dxa"/>
              <w:right w:w="28" w:type="dxa"/>
            </w:tblCellMar>
            <w:tblLook w:val="0000" w:firstRow="0" w:lastRow="0" w:firstColumn="0" w:lastColumn="0" w:noHBand="0" w:noVBand="0"/>
          </w:tblPr>
          <w:tblGrid>
            <w:gridCol w:w="4348"/>
            <w:gridCol w:w="1200"/>
            <w:gridCol w:w="2160"/>
            <w:gridCol w:w="1560"/>
            <w:gridCol w:w="988"/>
          </w:tblGrid>
          <w:tr w:rsidR="00EE55A3" w:rsidRPr="009B11EB" w14:paraId="3C5192CF" w14:textId="77777777" w:rsidTr="00867AB0">
            <w:trPr>
              <w:cantSplit/>
              <w:trHeight w:val="80"/>
            </w:trPr>
            <w:tc>
              <w:tcPr>
                <w:tcW w:w="4348" w:type="dxa"/>
              </w:tcPr>
              <w:p w14:paraId="5D12ED01" w14:textId="77777777" w:rsidR="00EE55A3" w:rsidRPr="009B11EB" w:rsidRDefault="00EE55A3" w:rsidP="00867AB0">
                <w:pPr>
                  <w:pStyle w:val="a5"/>
                  <w:rPr>
                    <w:rFonts w:ascii="標楷體" w:eastAsia="標楷體" w:hAnsi="標楷體"/>
                  </w:rPr>
                </w:pPr>
                <w:r w:rsidRPr="009B11EB">
                  <w:rPr>
                    <w:rFonts w:ascii="標楷體" w:eastAsia="標楷體" w:hAnsi="標楷體" w:hint="eastAsia"/>
                  </w:rPr>
                  <w:t>檔名：</w:t>
                </w:r>
                <w:r w:rsidRPr="009B11EB">
                  <w:rPr>
                    <w:rFonts w:ascii="標楷體" w:eastAsia="標楷體" w:hAnsi="標楷體"/>
                  </w:rPr>
                  <w:fldChar w:fldCharType="begin"/>
                </w:r>
                <w:r w:rsidRPr="009B11EB">
                  <w:rPr>
                    <w:rFonts w:ascii="標楷體" w:eastAsia="標楷體" w:hAnsi="標楷體"/>
                  </w:rPr>
                  <w:instrText xml:space="preserve"> FILENAME </w:instrText>
                </w:r>
                <w:r w:rsidRPr="009B11EB">
                  <w:rPr>
                    <w:rFonts w:ascii="標楷體" w:eastAsia="標楷體" w:hAnsi="標楷體"/>
                  </w:rPr>
                  <w:fldChar w:fldCharType="separate"/>
                </w:r>
                <w:r>
                  <w:rPr>
                    <w:rFonts w:ascii="標楷體" w:eastAsia="標楷體" w:hAnsi="標楷體"/>
                    <w:noProof/>
                  </w:rPr>
                  <w:t>PJ201800012_URS_6共同作業.docx</w:t>
                </w:r>
                <w:r w:rsidRPr="009B11EB">
                  <w:rPr>
                    <w:rFonts w:ascii="標楷體" w:eastAsia="標楷體" w:hAnsi="標楷體"/>
                    <w:noProof/>
                  </w:rPr>
                  <w:fldChar w:fldCharType="end"/>
                </w:r>
              </w:p>
            </w:tc>
            <w:tc>
              <w:tcPr>
                <w:tcW w:w="1200" w:type="dxa"/>
              </w:tcPr>
              <w:p w14:paraId="3A1B3800" w14:textId="1CF51020" w:rsidR="00EE55A3" w:rsidRPr="009B11EB" w:rsidRDefault="00EE55A3" w:rsidP="00867AB0">
                <w:pPr>
                  <w:pStyle w:val="a5"/>
                  <w:rPr>
                    <w:rFonts w:ascii="標楷體" w:eastAsia="標楷體" w:hAnsi="標楷體"/>
                  </w:rPr>
                </w:pPr>
                <w:r w:rsidRPr="009B11EB">
                  <w:rPr>
                    <w:rFonts w:ascii="標楷體" w:eastAsia="標楷體" w:hAnsi="標楷體" w:hint="eastAsia"/>
                  </w:rPr>
                  <w:t>版次：</w:t>
                </w:r>
                <w:r w:rsidRPr="009B11EB">
                  <w:rPr>
                    <w:rFonts w:ascii="標楷體" w:eastAsia="標楷體" w:hAnsi="標楷體"/>
                  </w:rPr>
                  <w:fldChar w:fldCharType="begin"/>
                </w:r>
                <w:r w:rsidRPr="009B11EB">
                  <w:rPr>
                    <w:rFonts w:ascii="標楷體" w:eastAsia="標楷體" w:hAnsi="標楷體"/>
                  </w:rPr>
                  <w:instrText xml:space="preserve"> </w:instrText>
                </w:r>
                <w:r w:rsidRPr="009B11EB">
                  <w:rPr>
                    <w:rFonts w:ascii="標楷體" w:eastAsia="標楷體" w:hAnsi="標楷體" w:hint="eastAsia"/>
                  </w:rPr>
                  <w:instrText>STYLEREF  版次</w:instrText>
                </w:r>
                <w:r w:rsidRPr="009B11EB">
                  <w:rPr>
                    <w:rFonts w:ascii="標楷體" w:eastAsia="標楷體" w:hAnsi="標楷體"/>
                  </w:rPr>
                  <w:instrText xml:space="preserve"> </w:instrText>
                </w:r>
                <w:r w:rsidRPr="009B11EB">
                  <w:rPr>
                    <w:rFonts w:ascii="標楷體" w:eastAsia="標楷體" w:hAnsi="標楷體"/>
                  </w:rPr>
                  <w:fldChar w:fldCharType="separate"/>
                </w:r>
                <w:r w:rsidR="0002388C">
                  <w:rPr>
                    <w:rFonts w:ascii="標楷體" w:eastAsia="標楷體" w:hAnsi="標楷體"/>
                    <w:noProof/>
                  </w:rPr>
                  <w:t>V1.65</w:t>
                </w:r>
                <w:r w:rsidRPr="009B11EB">
                  <w:rPr>
                    <w:rFonts w:ascii="標楷體" w:eastAsia="標楷體" w:hAnsi="標楷體"/>
                  </w:rPr>
                  <w:fldChar w:fldCharType="end"/>
                </w:r>
              </w:p>
            </w:tc>
            <w:tc>
              <w:tcPr>
                <w:tcW w:w="2160" w:type="dxa"/>
              </w:tcPr>
              <w:p w14:paraId="41401C69" w14:textId="261D007A" w:rsidR="00EE55A3" w:rsidRPr="009B11EB" w:rsidRDefault="00EE55A3" w:rsidP="00867AB0">
                <w:pPr>
                  <w:pStyle w:val="a5"/>
                  <w:rPr>
                    <w:rFonts w:ascii="標楷體" w:eastAsia="標楷體" w:hAnsi="標楷體"/>
                  </w:rPr>
                </w:pPr>
                <w:r w:rsidRPr="009B11EB">
                  <w:rPr>
                    <w:rFonts w:ascii="標楷體" w:eastAsia="標楷體" w:hAnsi="標楷體" w:hint="eastAsia"/>
                  </w:rPr>
                  <w:t>修訂日期：</w:t>
                </w:r>
                <w:r>
                  <w:fldChar w:fldCharType="begin"/>
                </w:r>
                <w:r>
                  <w:instrText xml:space="preserve"> STYLEREF </w:instrText>
                </w:r>
                <w:r>
                  <w:instrText>文件日期</w:instrText>
                </w:r>
                <w:r>
                  <w:instrText xml:space="preserve"> \* MERGEFORMAT </w:instrText>
                </w:r>
                <w:r>
                  <w:fldChar w:fldCharType="separate"/>
                </w:r>
                <w:r w:rsidR="0002388C" w:rsidRPr="0002388C">
                  <w:rPr>
                    <w:rFonts w:ascii="標楷體" w:eastAsia="標楷體" w:hAnsi="標楷體"/>
                    <w:noProof/>
                  </w:rPr>
                  <w:t>2021/07/</w:t>
                </w:r>
                <w:r w:rsidR="0002388C">
                  <w:rPr>
                    <w:noProof/>
                  </w:rPr>
                  <w:t>16/11</w:t>
                </w:r>
                <w:r>
                  <w:rPr>
                    <w:rFonts w:ascii="標楷體" w:eastAsia="標楷體" w:hAnsi="標楷體"/>
                    <w:noProof/>
                  </w:rPr>
                  <w:fldChar w:fldCharType="end"/>
                </w:r>
              </w:p>
            </w:tc>
            <w:tc>
              <w:tcPr>
                <w:tcW w:w="1560" w:type="dxa"/>
              </w:tcPr>
              <w:p w14:paraId="538EBBC3" w14:textId="77777777" w:rsidR="00EE55A3" w:rsidRPr="009B11EB" w:rsidRDefault="00EE55A3" w:rsidP="00867AB0">
                <w:pPr>
                  <w:pStyle w:val="a5"/>
                  <w:rPr>
                    <w:rFonts w:ascii="標楷體" w:eastAsia="標楷體" w:hAnsi="標楷體"/>
                  </w:rPr>
                </w:pPr>
                <w:r w:rsidRPr="009B11EB">
                  <w:rPr>
                    <w:rFonts w:ascii="標楷體" w:eastAsia="標楷體" w:hAnsi="標楷體" w:hint="eastAsia"/>
                  </w:rPr>
                  <w:t>組織版次：V4.0</w:t>
                </w:r>
              </w:p>
            </w:tc>
            <w:tc>
              <w:tcPr>
                <w:tcW w:w="988" w:type="dxa"/>
              </w:tcPr>
              <w:p w14:paraId="25C61CF4" w14:textId="66BE03E6" w:rsidR="00EE55A3" w:rsidRPr="009B11EB" w:rsidRDefault="00EE55A3" w:rsidP="00867AB0">
                <w:pPr>
                  <w:pStyle w:val="a5"/>
                  <w:rPr>
                    <w:rFonts w:ascii="標楷體" w:eastAsia="標楷體" w:hAnsi="標楷體"/>
                  </w:rPr>
                </w:pPr>
                <w:r w:rsidRPr="009B11EB">
                  <w:rPr>
                    <w:rFonts w:ascii="標楷體" w:eastAsia="標楷體" w:hAnsi="標楷體" w:hint="eastAsia"/>
                  </w:rPr>
                  <w:t>頁數：</w:t>
                </w:r>
                <w:r w:rsidRPr="009B11EB">
                  <w:rPr>
                    <w:rFonts w:ascii="標楷體" w:eastAsia="標楷體" w:hAnsi="標楷體"/>
                  </w:rPr>
                  <w:fldChar w:fldCharType="begin"/>
                </w:r>
                <w:r w:rsidRPr="009B11EB">
                  <w:rPr>
                    <w:rFonts w:ascii="標楷體" w:eastAsia="標楷體" w:hAnsi="標楷體"/>
                  </w:rPr>
                  <w:instrText xml:space="preserve"> PAGE </w:instrText>
                </w:r>
                <w:r w:rsidRPr="009B11EB">
                  <w:rPr>
                    <w:rFonts w:ascii="標楷體" w:eastAsia="標楷體" w:hAnsi="標楷體"/>
                  </w:rPr>
                  <w:fldChar w:fldCharType="separate"/>
                </w:r>
                <w:r w:rsidR="0002388C">
                  <w:rPr>
                    <w:rFonts w:ascii="標楷體" w:eastAsia="標楷體" w:hAnsi="標楷體"/>
                    <w:noProof/>
                  </w:rPr>
                  <w:t>17</w:t>
                </w:r>
                <w:r w:rsidRPr="009B11EB">
                  <w:rPr>
                    <w:rFonts w:ascii="標楷體" w:eastAsia="標楷體" w:hAnsi="標楷體"/>
                    <w:noProof/>
                  </w:rPr>
                  <w:fldChar w:fldCharType="end"/>
                </w:r>
              </w:p>
            </w:tc>
          </w:tr>
        </w:tbl>
        <w:p w14:paraId="2079E4B2" w14:textId="77777777" w:rsidR="00EE55A3" w:rsidRDefault="00EE55A3" w:rsidP="00867AB0">
          <w:pPr>
            <w:tabs>
              <w:tab w:val="right" w:pos="10191"/>
            </w:tabs>
            <w:rPr>
              <w:rFonts w:ascii="標楷體" w:eastAsia="標楷體" w:hAnsi="標楷體" w:cs="Arial"/>
              <w:sz w:val="18"/>
              <w:szCs w:val="18"/>
            </w:rPr>
          </w:pPr>
        </w:p>
      </w:tc>
    </w:tr>
  </w:tbl>
  <w:p w14:paraId="6B1AEA11" w14:textId="77777777" w:rsidR="00EE55A3" w:rsidRPr="0065610E" w:rsidRDefault="00EE55A3" w:rsidP="002113B9"/>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CD38E" w14:textId="77777777" w:rsidR="00EE55A3" w:rsidRDefault="00EE55A3" w:rsidP="00867AB0">
    <w:pPr>
      <w:pStyle w:val="aff6"/>
    </w:pPr>
    <w:r>
      <w:rPr>
        <w:rFonts w:hint="eastAsia"/>
      </w:rPr>
      <w:t>本文件著作權屬新光人壽保險股份有限公司所有，未經許可不准引用或翻印</w:t>
    </w:r>
  </w:p>
  <w:p w14:paraId="7A3CCA38" w14:textId="77777777" w:rsidR="00EE55A3" w:rsidRPr="00867AB0" w:rsidRDefault="00EE55A3">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425303" w14:textId="77777777" w:rsidR="00C228A0" w:rsidRDefault="00C228A0">
      <w:r>
        <w:separator/>
      </w:r>
    </w:p>
  </w:footnote>
  <w:footnote w:type="continuationSeparator" w:id="0">
    <w:p w14:paraId="660EE9FC" w14:textId="77777777" w:rsidR="00C228A0" w:rsidRDefault="00C228A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588"/>
      <w:gridCol w:w="2612"/>
    </w:tblGrid>
    <w:tr w:rsidR="00EE55A3" w14:paraId="38CE95AC" w14:textId="77777777" w:rsidTr="00867AB0">
      <w:trPr>
        <w:cantSplit/>
      </w:trPr>
      <w:tc>
        <w:tcPr>
          <w:tcW w:w="7588" w:type="dxa"/>
          <w:tcBorders>
            <w:top w:val="nil"/>
            <w:left w:val="nil"/>
            <w:bottom w:val="nil"/>
            <w:right w:val="nil"/>
          </w:tcBorders>
        </w:tcPr>
        <w:p w14:paraId="192BA70F" w14:textId="77777777" w:rsidR="00EE55A3" w:rsidRDefault="00EE55A3" w:rsidP="00867AB0">
          <w:r>
            <w:rPr>
              <w:rFonts w:hint="eastAsia"/>
              <w:noProof/>
            </w:rPr>
            <w:drawing>
              <wp:anchor distT="0" distB="0" distL="114300" distR="114300" simplePos="0" relativeHeight="251657728" behindDoc="0" locked="0" layoutInCell="1" allowOverlap="1" wp14:anchorId="52F69256" wp14:editId="5858CF52">
                <wp:simplePos x="0" y="0"/>
                <wp:positionH relativeFrom="column">
                  <wp:posOffset>0</wp:posOffset>
                </wp:positionH>
                <wp:positionV relativeFrom="paragraph">
                  <wp:posOffset>17145</wp:posOffset>
                </wp:positionV>
                <wp:extent cx="1981200" cy="338455"/>
                <wp:effectExtent l="0" t="0" r="0" b="4445"/>
                <wp:wrapSquare wrapText="bothSides"/>
                <wp:docPr id="140" name="圖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18130" r="12531" b="25246"/>
                        <a:stretch>
                          <a:fillRect/>
                        </a:stretch>
                      </pic:blipFill>
                      <pic:spPr bwMode="auto">
                        <a:xfrm>
                          <a:off x="0" y="0"/>
                          <a:ext cx="1981200" cy="338455"/>
                        </a:xfrm>
                        <a:prstGeom prst="rect">
                          <a:avLst/>
                        </a:prstGeom>
                        <a:noFill/>
                        <a:ln>
                          <a:noFill/>
                        </a:ln>
                      </pic:spPr>
                    </pic:pic>
                  </a:graphicData>
                </a:graphic>
              </wp:anchor>
            </w:drawing>
          </w:r>
        </w:p>
      </w:tc>
      <w:tc>
        <w:tcPr>
          <w:tcW w:w="2612" w:type="dxa"/>
          <w:tcBorders>
            <w:top w:val="nil"/>
            <w:left w:val="nil"/>
            <w:bottom w:val="nil"/>
            <w:right w:val="nil"/>
          </w:tcBorders>
          <w:vAlign w:val="bottom"/>
        </w:tcPr>
        <w:p w14:paraId="3AB4BA2C" w14:textId="77777777" w:rsidR="00EE55A3" w:rsidRPr="00B27847" w:rsidRDefault="00EE55A3" w:rsidP="00867AB0">
          <w:pPr>
            <w:pStyle w:val="aff6"/>
          </w:pPr>
          <w:r w:rsidRPr="00B27847">
            <w:rPr>
              <w:rFonts w:hint="eastAsia"/>
            </w:rPr>
            <w:t>新光人壽保險股份有限公司</w:t>
          </w:r>
        </w:p>
        <w:p w14:paraId="42570E04" w14:textId="77777777" w:rsidR="00EE55A3" w:rsidRPr="00B27847" w:rsidRDefault="00EE55A3" w:rsidP="00867AB0">
          <w:pPr>
            <w:pStyle w:val="aff6"/>
          </w:pPr>
          <w:r w:rsidRPr="00B27847">
            <w:rPr>
              <w:rFonts w:hint="eastAsia"/>
            </w:rPr>
            <w:t xml:space="preserve"> </w:t>
          </w:r>
          <w:r w:rsidRPr="00B27847">
            <w:rPr>
              <w:rFonts w:hint="eastAsia"/>
            </w:rPr>
            <w:tab/>
          </w:r>
          <w:r>
            <w:rPr>
              <w:rFonts w:hint="eastAsia"/>
            </w:rPr>
            <w:t xml:space="preserve">   </w:t>
          </w:r>
          <w:r>
            <w:rPr>
              <w:rFonts w:hint="eastAsia"/>
              <w:lang w:eastAsia="zh-HK"/>
            </w:rPr>
            <w:t>使用者</w:t>
          </w:r>
          <w:r>
            <w:rPr>
              <w:rFonts w:hint="eastAsia"/>
            </w:rPr>
            <w:t>需求規格書</w:t>
          </w:r>
        </w:p>
        <w:p w14:paraId="20C175BD" w14:textId="77777777" w:rsidR="00EE55A3" w:rsidRDefault="00EE55A3" w:rsidP="00867AB0">
          <w:pPr>
            <w:pStyle w:val="aff6"/>
          </w:pPr>
          <w:r>
            <w:rPr>
              <w:rFonts w:hint="eastAsia"/>
            </w:rPr>
            <w:t xml:space="preserve">            </w:t>
          </w:r>
          <w:r w:rsidRPr="00B27847">
            <w:rPr>
              <w:rFonts w:hint="eastAsia"/>
            </w:rPr>
            <w:t>機密等級：密</w:t>
          </w:r>
        </w:p>
      </w:tc>
    </w:tr>
  </w:tbl>
  <w:p w14:paraId="6850C24C" w14:textId="77777777" w:rsidR="00EE55A3" w:rsidRDefault="00EE55A3" w:rsidP="00867AB0">
    <w:pPr>
      <w:pStyle w:val="a4"/>
    </w:pPr>
    <w:r>
      <w:rPr>
        <w:noProof/>
      </w:rPr>
      <mc:AlternateContent>
        <mc:Choice Requires="wps">
          <w:drawing>
            <wp:anchor distT="4294967294" distB="4294967294" distL="114300" distR="114300" simplePos="0" relativeHeight="251658752" behindDoc="0" locked="0" layoutInCell="1" allowOverlap="1" wp14:anchorId="62167413" wp14:editId="126FDD57">
              <wp:simplePos x="0" y="0"/>
              <wp:positionH relativeFrom="column">
                <wp:posOffset>-5080</wp:posOffset>
              </wp:positionH>
              <wp:positionV relativeFrom="paragraph">
                <wp:posOffset>40004</wp:posOffset>
              </wp:positionV>
              <wp:extent cx="6477000" cy="0"/>
              <wp:effectExtent l="0" t="19050" r="19050" b="38100"/>
              <wp:wrapNone/>
              <wp:docPr id="105" name="直線接點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8D5F79A" id="直線接點 105" o:spid="_x0000_s1026" style="position:absolute;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pt,3.15pt" to="509.6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" strokeweight="4.5pt">
              <v:stroke linestyle="thickThin"/>
            </v:line>
          </w:pict>
        </mc:Fallback>
      </mc:AlternateContent>
    </w:r>
    <w:r w:rsidR="0002388C">
      <w:rPr>
        <w:rFonts w:ascii="標楷體" w:eastAsia="標楷體" w:hAnsi="標楷體"/>
        <w:b/>
        <w:noProof/>
        <w:sz w:val="32"/>
        <w:szCs w:val="32"/>
      </w:rPr>
      <w:pict w14:anchorId="688AFD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73" type="#_x0000_t75" style="position:absolute;margin-left:0;margin-top:0;width:570.35pt;height:217.1pt;z-index:-251656704;mso-position-horizontal:center;mso-position-horizontal-relative:margin;mso-position-vertical:center;mso-position-vertical-relative:margin" o:allowincell="f">
          <v:imagedata r:id="rId2" o:title="浮水印"/>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0AA68" w14:textId="77777777" w:rsidR="00EE55A3" w:rsidRDefault="00EE55A3" w:rsidP="00867AB0">
    <w:pPr>
      <w:pStyle w:val="a4"/>
    </w:pPr>
    <w:r>
      <w:rPr>
        <w:noProof/>
      </w:rPr>
      <mc:AlternateContent>
        <mc:Choice Requires="wps">
          <w:drawing>
            <wp:anchor distT="4294967294" distB="4294967294" distL="114300" distR="114300" simplePos="0" relativeHeight="251656704" behindDoc="0" locked="0" layoutInCell="1" allowOverlap="1" wp14:anchorId="3724D46F" wp14:editId="1AF66F28">
              <wp:simplePos x="0" y="0"/>
              <wp:positionH relativeFrom="column">
                <wp:posOffset>-12065</wp:posOffset>
              </wp:positionH>
              <wp:positionV relativeFrom="paragraph">
                <wp:posOffset>419099</wp:posOffset>
              </wp:positionV>
              <wp:extent cx="6477000" cy="0"/>
              <wp:effectExtent l="0" t="19050" r="19050" b="38100"/>
              <wp:wrapNone/>
              <wp:docPr id="101" name="直線接點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BA11EC4" id="直線接點 101"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5pt,33pt" to="509.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" strokeweight="4.5pt">
              <v:stroke linestyle="thickThin"/>
            </v:line>
          </w:pict>
        </mc:Fallback>
      </mc:AlternateContent>
    </w:r>
    <w:r>
      <w:rPr>
        <w:rFonts w:hint="eastAsia"/>
        <w:noProof/>
      </w:rPr>
      <w:drawing>
        <wp:anchor distT="0" distB="0" distL="114300" distR="114300" simplePos="0" relativeHeight="251655680" behindDoc="0" locked="0" layoutInCell="1" allowOverlap="1" wp14:anchorId="7B131A49" wp14:editId="26E44AAC">
          <wp:simplePos x="0" y="0"/>
          <wp:positionH relativeFrom="column">
            <wp:posOffset>25400</wp:posOffset>
          </wp:positionH>
          <wp:positionV relativeFrom="paragraph">
            <wp:posOffset>-33655</wp:posOffset>
          </wp:positionV>
          <wp:extent cx="1981200" cy="338455"/>
          <wp:effectExtent l="0" t="0" r="0" b="4445"/>
          <wp:wrapSquare wrapText="bothSides"/>
          <wp:docPr id="142" name="圖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18130" r="12531" b="25246"/>
                  <a:stretch>
                    <a:fillRect/>
                  </a:stretch>
                </pic:blipFill>
                <pic:spPr bwMode="auto">
                  <a:xfrm>
                    <a:off x="0" y="0"/>
                    <a:ext cx="1981200" cy="338455"/>
                  </a:xfrm>
                  <a:prstGeom prst="rect">
                    <a:avLst/>
                  </a:prstGeom>
                  <a:noFill/>
                  <a:ln>
                    <a:noFill/>
                  </a:ln>
                </pic:spPr>
              </pic:pic>
            </a:graphicData>
          </a:graphic>
        </wp:anchor>
      </w:drawing>
    </w:r>
  </w:p>
  <w:p w14:paraId="6B462C73" w14:textId="77777777" w:rsidR="00EE55A3" w:rsidRDefault="00EE55A3">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B52A4"/>
    <w:multiLevelType w:val="singleLevel"/>
    <w:tmpl w:val="4D36A3C2"/>
    <w:lvl w:ilvl="0">
      <w:start w:val="1"/>
      <w:numFmt w:val="bullet"/>
      <w:pStyle w:val="6"/>
      <w:lvlText w:val="▲"/>
      <w:lvlJc w:val="left"/>
      <w:pPr>
        <w:tabs>
          <w:tab w:val="num" w:pos="3053"/>
        </w:tabs>
        <w:ind w:left="2977" w:hanging="284"/>
      </w:pPr>
      <w:rPr>
        <w:rFonts w:ascii="新細明體" w:eastAsia="新細明體" w:hAnsi="Wingdings" w:hint="eastAsia"/>
        <w:sz w:val="16"/>
      </w:rPr>
    </w:lvl>
  </w:abstractNum>
  <w:abstractNum w:abstractNumId="1" w15:restartNumberingAfterBreak="0">
    <w:nsid w:val="0DDB4261"/>
    <w:multiLevelType w:val="hybridMultilevel"/>
    <w:tmpl w:val="853E29AC"/>
    <w:lvl w:ilvl="0" w:tplc="0409000F">
      <w:start w:val="1"/>
      <w:numFmt w:val="decimal"/>
      <w:lvlText w:val="%1."/>
      <w:lvlJc w:val="left"/>
      <w:pPr>
        <w:ind w:left="905"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8E238F1"/>
    <w:multiLevelType w:val="singleLevel"/>
    <w:tmpl w:val="66507784"/>
    <w:lvl w:ilvl="0">
      <w:start w:val="1"/>
      <w:numFmt w:val="bullet"/>
      <w:pStyle w:val="2"/>
      <w:lvlText w:val=""/>
      <w:lvlJc w:val="left"/>
      <w:pPr>
        <w:tabs>
          <w:tab w:val="num" w:pos="502"/>
        </w:tabs>
        <w:ind w:left="284" w:hanging="142"/>
      </w:pPr>
      <w:rPr>
        <w:rFonts w:ascii="Wingdings" w:hAnsi="Wingdings" w:hint="default"/>
        <w:sz w:val="12"/>
      </w:rPr>
    </w:lvl>
  </w:abstractNum>
  <w:abstractNum w:abstractNumId="3" w15:restartNumberingAfterBreak="0">
    <w:nsid w:val="21602083"/>
    <w:multiLevelType w:val="multilevel"/>
    <w:tmpl w:val="50B21104"/>
    <w:lvl w:ilvl="0">
      <w:start w:val="18"/>
      <w:numFmt w:val="bullet"/>
      <w:lvlText w:val=""/>
      <w:lvlJc w:val="left"/>
      <w:pPr>
        <w:tabs>
          <w:tab w:val="num" w:pos="2094"/>
        </w:tabs>
        <w:ind w:left="1531" w:hanging="571"/>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25"/>
      <w:numFmt w:val="decimal"/>
      <w:suff w:val="nothing"/>
      <w:lvlText w:val="(%3)"/>
      <w:lvlJc w:val="left"/>
      <w:pPr>
        <w:ind w:left="1701"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4" w15:restartNumberingAfterBreak="0">
    <w:nsid w:val="23AA58F9"/>
    <w:multiLevelType w:val="multilevel"/>
    <w:tmpl w:val="5DF0172C"/>
    <w:lvl w:ilvl="0">
      <w:start w:val="17"/>
      <w:numFmt w:val="bullet"/>
      <w:lvlText w:val=""/>
      <w:lvlJc w:val="left"/>
      <w:pPr>
        <w:tabs>
          <w:tab w:val="num" w:pos="2094"/>
        </w:tabs>
        <w:ind w:left="2094" w:hanging="1134"/>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32"/>
      <w:numFmt w:val="decimal"/>
      <w:suff w:val="nothing"/>
      <w:lvlText w:val="(%3)"/>
      <w:lvlJc w:val="left"/>
      <w:pPr>
        <w:ind w:left="1701"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5" w15:restartNumberingAfterBreak="0">
    <w:nsid w:val="28852A4E"/>
    <w:multiLevelType w:val="hybridMultilevel"/>
    <w:tmpl w:val="23AC0AEE"/>
    <w:lvl w:ilvl="0" w:tplc="0409000F">
      <w:start w:val="1"/>
      <w:numFmt w:val="decimal"/>
      <w:lvlText w:val="%1."/>
      <w:lvlJc w:val="left"/>
      <w:pPr>
        <w:ind w:left="1440" w:hanging="480"/>
      </w:pPr>
    </w:lvl>
    <w:lvl w:ilvl="1" w:tplc="04090019">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start w:val="1"/>
      <w:numFmt w:val="decimal"/>
      <w:lvlText w:val="%4."/>
      <w:lvlJc w:val="left"/>
      <w:pPr>
        <w:ind w:left="2880" w:hanging="480"/>
      </w:pPr>
    </w:lvl>
    <w:lvl w:ilvl="4" w:tplc="04090019">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 w15:restartNumberingAfterBreak="0">
    <w:nsid w:val="2D304D99"/>
    <w:multiLevelType w:val="hybridMultilevel"/>
    <w:tmpl w:val="40EE40D2"/>
    <w:lvl w:ilvl="0" w:tplc="969AF838">
      <w:start w:val="1"/>
      <w:numFmt w:val="decimalZero"/>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17E5C46"/>
    <w:multiLevelType w:val="hybridMultilevel"/>
    <w:tmpl w:val="07BE3D0A"/>
    <w:lvl w:ilvl="0" w:tplc="14EAA5C8">
      <w:start w:val="1"/>
      <w:numFmt w:val="bullet"/>
      <w:pStyle w:val="a"/>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3D5F21EE"/>
    <w:multiLevelType w:val="multilevel"/>
    <w:tmpl w:val="98DCCBBC"/>
    <w:lvl w:ilvl="0">
      <w:start w:val="17"/>
      <w:numFmt w:val="bullet"/>
      <w:lvlText w:val=""/>
      <w:lvlJc w:val="left"/>
      <w:pPr>
        <w:tabs>
          <w:tab w:val="num" w:pos="2094"/>
        </w:tabs>
        <w:ind w:left="2094" w:hanging="1134"/>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27"/>
      <w:numFmt w:val="decimal"/>
      <w:suff w:val="nothing"/>
      <w:lvlText w:val="(%3)"/>
      <w:lvlJc w:val="left"/>
      <w:pPr>
        <w:ind w:left="1701"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9" w15:restartNumberingAfterBreak="0">
    <w:nsid w:val="44B62BCE"/>
    <w:multiLevelType w:val="hybridMultilevel"/>
    <w:tmpl w:val="25EE6062"/>
    <w:lvl w:ilvl="0" w:tplc="0409000F">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 w15:restartNumberingAfterBreak="0">
    <w:nsid w:val="46F437A2"/>
    <w:multiLevelType w:val="hybridMultilevel"/>
    <w:tmpl w:val="38DA5F56"/>
    <w:lvl w:ilvl="0" w:tplc="0409000F">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1" w15:restartNumberingAfterBreak="0">
    <w:nsid w:val="48E7192E"/>
    <w:multiLevelType w:val="hybridMultilevel"/>
    <w:tmpl w:val="6A08194E"/>
    <w:lvl w:ilvl="0" w:tplc="0409000F">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2" w15:restartNumberingAfterBreak="0">
    <w:nsid w:val="4B1D4CF3"/>
    <w:multiLevelType w:val="hybridMultilevel"/>
    <w:tmpl w:val="4FC6D3AA"/>
    <w:lvl w:ilvl="0" w:tplc="B64E74AE">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56F41C8A"/>
    <w:multiLevelType w:val="multilevel"/>
    <w:tmpl w:val="8FE82396"/>
    <w:lvl w:ilvl="0">
      <w:start w:val="1"/>
      <w:numFmt w:val="bullet"/>
      <w:lvlText w:val=""/>
      <w:lvlJc w:val="left"/>
      <w:pPr>
        <w:tabs>
          <w:tab w:val="num" w:pos="2094"/>
        </w:tabs>
        <w:ind w:left="1531" w:hanging="571"/>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1"/>
      <w:numFmt w:val="decimal"/>
      <w:suff w:val="nothing"/>
      <w:lvlText w:val="(%3)"/>
      <w:lvlJc w:val="left"/>
      <w:pPr>
        <w:ind w:left="1701"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14" w15:restartNumberingAfterBreak="0">
    <w:nsid w:val="583108F6"/>
    <w:multiLevelType w:val="multilevel"/>
    <w:tmpl w:val="199A8378"/>
    <w:lvl w:ilvl="0">
      <w:start w:val="1"/>
      <w:numFmt w:val="bullet"/>
      <w:lvlText w:val=""/>
      <w:lvlJc w:val="left"/>
      <w:pPr>
        <w:tabs>
          <w:tab w:val="num" w:pos="2094"/>
        </w:tabs>
        <w:ind w:left="1531" w:hanging="571"/>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1"/>
      <w:numFmt w:val="decimal"/>
      <w:suff w:val="nothing"/>
      <w:lvlText w:val="(%3)"/>
      <w:lvlJc w:val="left"/>
      <w:pPr>
        <w:ind w:left="1701"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15" w15:restartNumberingAfterBreak="0">
    <w:nsid w:val="5F2D00D4"/>
    <w:multiLevelType w:val="hybridMultilevel"/>
    <w:tmpl w:val="EC7E4900"/>
    <w:lvl w:ilvl="0" w:tplc="1AFECDCA">
      <w:start w:val="1"/>
      <w:numFmt w:val="decimal"/>
      <w:lvlText w:val="(%1)"/>
      <w:lvlJc w:val="left"/>
      <w:pPr>
        <w:ind w:left="1047" w:hanging="480"/>
      </w:pPr>
      <w:rPr>
        <w:rFonts w:hint="eastAsia"/>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16" w15:restartNumberingAfterBreak="0">
    <w:nsid w:val="63E45F5B"/>
    <w:multiLevelType w:val="hybridMultilevel"/>
    <w:tmpl w:val="B4E2EAC8"/>
    <w:lvl w:ilvl="0" w:tplc="04090015">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6E1230E"/>
    <w:multiLevelType w:val="hybridMultilevel"/>
    <w:tmpl w:val="8ABCDBB8"/>
    <w:lvl w:ilvl="0" w:tplc="0409000F">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8" w15:restartNumberingAfterBreak="0">
    <w:nsid w:val="67671CCF"/>
    <w:multiLevelType w:val="multilevel"/>
    <w:tmpl w:val="68A85A18"/>
    <w:lvl w:ilvl="0">
      <w:start w:val="17"/>
      <w:numFmt w:val="bullet"/>
      <w:lvlText w:val=""/>
      <w:lvlJc w:val="left"/>
      <w:pPr>
        <w:tabs>
          <w:tab w:val="num" w:pos="2094"/>
        </w:tabs>
        <w:ind w:left="2094" w:hanging="1134"/>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31"/>
      <w:numFmt w:val="decimal"/>
      <w:suff w:val="nothing"/>
      <w:lvlText w:val="(%3)"/>
      <w:lvlJc w:val="left"/>
      <w:pPr>
        <w:ind w:left="1701"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19" w15:restartNumberingAfterBreak="0">
    <w:nsid w:val="69F53832"/>
    <w:multiLevelType w:val="hybridMultilevel"/>
    <w:tmpl w:val="588C7AF8"/>
    <w:lvl w:ilvl="0" w:tplc="0409000F">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0" w15:restartNumberingAfterBreak="0">
    <w:nsid w:val="6A3A0D92"/>
    <w:multiLevelType w:val="hybridMultilevel"/>
    <w:tmpl w:val="3410CB9E"/>
    <w:lvl w:ilvl="0" w:tplc="FB3E3D4E">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1" w15:restartNumberingAfterBreak="0">
    <w:nsid w:val="6CF41BA7"/>
    <w:multiLevelType w:val="multilevel"/>
    <w:tmpl w:val="A3DA4C34"/>
    <w:lvl w:ilvl="0">
      <w:start w:val="6"/>
      <w:numFmt w:val="bullet"/>
      <w:lvlText w:val=""/>
      <w:lvlJc w:val="left"/>
      <w:pPr>
        <w:tabs>
          <w:tab w:val="num" w:pos="2094"/>
        </w:tabs>
        <w:ind w:left="1531" w:hanging="571"/>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2"/>
      <w:numFmt w:val="decimal"/>
      <w:suff w:val="nothing"/>
      <w:lvlText w:val="(%3)"/>
      <w:lvlJc w:val="left"/>
      <w:pPr>
        <w:ind w:left="1701"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22" w15:restartNumberingAfterBreak="0">
    <w:nsid w:val="6CFF3B09"/>
    <w:multiLevelType w:val="multilevel"/>
    <w:tmpl w:val="0409001D"/>
    <w:styleLink w:val="1"/>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70CF0FFC"/>
    <w:multiLevelType w:val="hybridMultilevel"/>
    <w:tmpl w:val="AE94FE2E"/>
    <w:lvl w:ilvl="0" w:tplc="0409000F">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4" w15:restartNumberingAfterBreak="0">
    <w:nsid w:val="74E95A0D"/>
    <w:multiLevelType w:val="singleLevel"/>
    <w:tmpl w:val="0B749CD6"/>
    <w:lvl w:ilvl="0">
      <w:start w:val="1"/>
      <w:numFmt w:val="bullet"/>
      <w:pStyle w:val="4"/>
      <w:lvlText w:val=""/>
      <w:lvlJc w:val="left"/>
      <w:pPr>
        <w:tabs>
          <w:tab w:val="num" w:pos="1267"/>
        </w:tabs>
        <w:ind w:left="1134" w:hanging="227"/>
      </w:pPr>
      <w:rPr>
        <w:rFonts w:ascii="Monotype Sorts" w:hAnsi="Monotype Sorts" w:hint="default"/>
        <w:b w:val="0"/>
        <w:i w:val="0"/>
        <w:sz w:val="16"/>
      </w:rPr>
    </w:lvl>
  </w:abstractNum>
  <w:num w:numId="1">
    <w:abstractNumId w:val="14"/>
  </w:num>
  <w:num w:numId="2">
    <w:abstractNumId w:val="24"/>
  </w:num>
  <w:num w:numId="3">
    <w:abstractNumId w:val="0"/>
  </w:num>
  <w:num w:numId="4">
    <w:abstractNumId w:val="2"/>
  </w:num>
  <w:num w:numId="5">
    <w:abstractNumId w:val="16"/>
  </w:num>
  <w:num w:numId="6">
    <w:abstractNumId w:val="1"/>
  </w:num>
  <w:num w:numId="7">
    <w:abstractNumId w:val="14"/>
  </w:num>
  <w:num w:numId="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num>
  <w:num w:numId="10">
    <w:abstractNumId w:val="15"/>
  </w:num>
  <w:num w:numId="11">
    <w:abstractNumId w:val="11"/>
  </w:num>
  <w:num w:numId="12">
    <w:abstractNumId w:val="17"/>
  </w:num>
  <w:num w:numId="13">
    <w:abstractNumId w:val="5"/>
  </w:num>
  <w:num w:numId="14">
    <w:abstractNumId w:val="19"/>
  </w:num>
  <w:num w:numId="15">
    <w:abstractNumId w:val="9"/>
  </w:num>
  <w:num w:numId="16">
    <w:abstractNumId w:val="10"/>
  </w:num>
  <w:num w:numId="17">
    <w:abstractNumId w:val="23"/>
  </w:num>
  <w:num w:numId="18">
    <w:abstractNumId w:val="12"/>
  </w:num>
  <w:num w:numId="19">
    <w:abstractNumId w:val="20"/>
  </w:num>
  <w:num w:numId="20">
    <w:abstractNumId w:val="6"/>
  </w:num>
  <w:num w:numId="21">
    <w:abstractNumId w:val="8"/>
  </w:num>
  <w:num w:numId="22">
    <w:abstractNumId w:val="18"/>
  </w:num>
  <w:num w:numId="23">
    <w:abstractNumId w:val="4"/>
  </w:num>
  <w:num w:numId="24">
    <w:abstractNumId w:val="3"/>
  </w:num>
  <w:num w:numId="25">
    <w:abstractNumId w:val="7"/>
  </w:num>
  <w:num w:numId="26">
    <w:abstractNumId w:val="13"/>
  </w:num>
  <w:num w:numId="27">
    <w:abstractNumId w:val="21"/>
  </w:num>
  <w:numIdMacAtCleanup w:val="20"/>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楊智誠">
    <w15:presenceInfo w15:providerId="None" w15:userId="楊智誠"/>
  </w15:person>
  <w15:person w15:author="李珮琪">
    <w15:presenceInfo w15:providerId="AD" w15:userId="S-1-5-21-3139954259-1208731842-2575547559-1294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hideSpellingErrors/>
  <w:activeWritingStyle w:appName="MSWord" w:lang="en-US" w:vendorID="64" w:dllVersion="6" w:nlCheck="1" w:checkStyle="1"/>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4096" w:nlCheck="1" w:checkStyle="0"/>
  <w:activeWritingStyle w:appName="MSWord" w:lang="zh-HK" w:vendorID="64" w:dllVersion="0" w:nlCheck="1" w:checkStyle="1"/>
  <w:activeWritingStyle w:appName="MSWord" w:lang="zh-TW" w:vendorID="64" w:dllVersion="131077" w:nlCheck="1" w:checkStyle="1"/>
  <w:activeWritingStyle w:appName="MSWord" w:lang="en-US" w:vendorID="64" w:dllVersion="131078" w:nlCheck="1" w:checkStyle="0"/>
  <w:proofState w:spelling="clean" w:grammar="clean"/>
  <w:trackRevisions/>
  <w:defaultTabStop w:val="480"/>
  <w:drawingGridHorizontalSpacing w:val="120"/>
  <w:displayHorizontalDrawingGridEvery w:val="0"/>
  <w:displayVerticalDrawingGridEvery w:val="2"/>
  <w:characterSpacingControl w:val="compressPunctuation"/>
  <w:hdrShapeDefaults>
    <o:shapedefaults v:ext="edit" spidmax="2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43A"/>
    <w:rsid w:val="0000068B"/>
    <w:rsid w:val="00002B9C"/>
    <w:rsid w:val="000030F8"/>
    <w:rsid w:val="000040FA"/>
    <w:rsid w:val="000043FE"/>
    <w:rsid w:val="00004FB7"/>
    <w:rsid w:val="00005263"/>
    <w:rsid w:val="00005CBA"/>
    <w:rsid w:val="00005F90"/>
    <w:rsid w:val="00006D5A"/>
    <w:rsid w:val="000071ED"/>
    <w:rsid w:val="000109F2"/>
    <w:rsid w:val="000115EF"/>
    <w:rsid w:val="0001341B"/>
    <w:rsid w:val="000136C8"/>
    <w:rsid w:val="000137C1"/>
    <w:rsid w:val="00013B34"/>
    <w:rsid w:val="00015AC4"/>
    <w:rsid w:val="00016077"/>
    <w:rsid w:val="00016284"/>
    <w:rsid w:val="00016496"/>
    <w:rsid w:val="00016A28"/>
    <w:rsid w:val="0001748F"/>
    <w:rsid w:val="000201E9"/>
    <w:rsid w:val="00021421"/>
    <w:rsid w:val="0002178C"/>
    <w:rsid w:val="00021A88"/>
    <w:rsid w:val="00022BAC"/>
    <w:rsid w:val="0002388C"/>
    <w:rsid w:val="00023BD5"/>
    <w:rsid w:val="000242A1"/>
    <w:rsid w:val="00024706"/>
    <w:rsid w:val="00025ED2"/>
    <w:rsid w:val="000267BA"/>
    <w:rsid w:val="000273E6"/>
    <w:rsid w:val="00027AAE"/>
    <w:rsid w:val="00031EDE"/>
    <w:rsid w:val="00032E0C"/>
    <w:rsid w:val="000330EB"/>
    <w:rsid w:val="00033BED"/>
    <w:rsid w:val="0003455F"/>
    <w:rsid w:val="00035123"/>
    <w:rsid w:val="0003515B"/>
    <w:rsid w:val="00035A7B"/>
    <w:rsid w:val="00035AED"/>
    <w:rsid w:val="00036417"/>
    <w:rsid w:val="00036430"/>
    <w:rsid w:val="00036A45"/>
    <w:rsid w:val="000407E3"/>
    <w:rsid w:val="00040E6B"/>
    <w:rsid w:val="00040F53"/>
    <w:rsid w:val="00040FD1"/>
    <w:rsid w:val="000416D7"/>
    <w:rsid w:val="0004240C"/>
    <w:rsid w:val="00043A66"/>
    <w:rsid w:val="0004482F"/>
    <w:rsid w:val="00044AF5"/>
    <w:rsid w:val="00045049"/>
    <w:rsid w:val="00045465"/>
    <w:rsid w:val="00045810"/>
    <w:rsid w:val="000465D2"/>
    <w:rsid w:val="0005180C"/>
    <w:rsid w:val="00052712"/>
    <w:rsid w:val="00052D2D"/>
    <w:rsid w:val="00053209"/>
    <w:rsid w:val="00054BBF"/>
    <w:rsid w:val="00056E7C"/>
    <w:rsid w:val="00061EEF"/>
    <w:rsid w:val="0006349E"/>
    <w:rsid w:val="00063525"/>
    <w:rsid w:val="00063788"/>
    <w:rsid w:val="00064D09"/>
    <w:rsid w:val="00065034"/>
    <w:rsid w:val="00066627"/>
    <w:rsid w:val="000668C7"/>
    <w:rsid w:val="000670F5"/>
    <w:rsid w:val="00070111"/>
    <w:rsid w:val="00070C4C"/>
    <w:rsid w:val="00070D86"/>
    <w:rsid w:val="00072227"/>
    <w:rsid w:val="00072873"/>
    <w:rsid w:val="00072D2A"/>
    <w:rsid w:val="00073150"/>
    <w:rsid w:val="00073296"/>
    <w:rsid w:val="0007330F"/>
    <w:rsid w:val="00073F53"/>
    <w:rsid w:val="0007499A"/>
    <w:rsid w:val="00075990"/>
    <w:rsid w:val="00075DAA"/>
    <w:rsid w:val="0007624A"/>
    <w:rsid w:val="0007688B"/>
    <w:rsid w:val="00076D75"/>
    <w:rsid w:val="00076DD0"/>
    <w:rsid w:val="00080AB4"/>
    <w:rsid w:val="00080C9E"/>
    <w:rsid w:val="00082184"/>
    <w:rsid w:val="000824C3"/>
    <w:rsid w:val="000836AB"/>
    <w:rsid w:val="00083E55"/>
    <w:rsid w:val="00083F2C"/>
    <w:rsid w:val="000841E8"/>
    <w:rsid w:val="000854B5"/>
    <w:rsid w:val="00085770"/>
    <w:rsid w:val="00085835"/>
    <w:rsid w:val="00086B1F"/>
    <w:rsid w:val="00086BDD"/>
    <w:rsid w:val="000873DE"/>
    <w:rsid w:val="0008744F"/>
    <w:rsid w:val="000879B3"/>
    <w:rsid w:val="0009084E"/>
    <w:rsid w:val="00092043"/>
    <w:rsid w:val="00093819"/>
    <w:rsid w:val="000943AE"/>
    <w:rsid w:val="00095CA3"/>
    <w:rsid w:val="00096BF1"/>
    <w:rsid w:val="00097488"/>
    <w:rsid w:val="0009779E"/>
    <w:rsid w:val="000A0975"/>
    <w:rsid w:val="000A0D4A"/>
    <w:rsid w:val="000A138C"/>
    <w:rsid w:val="000A18C4"/>
    <w:rsid w:val="000A1B3D"/>
    <w:rsid w:val="000A26DC"/>
    <w:rsid w:val="000A3D6B"/>
    <w:rsid w:val="000A4135"/>
    <w:rsid w:val="000A5622"/>
    <w:rsid w:val="000A5772"/>
    <w:rsid w:val="000A5AAE"/>
    <w:rsid w:val="000A5B77"/>
    <w:rsid w:val="000A5F7D"/>
    <w:rsid w:val="000A6B40"/>
    <w:rsid w:val="000A77F5"/>
    <w:rsid w:val="000B034C"/>
    <w:rsid w:val="000B0995"/>
    <w:rsid w:val="000B0A80"/>
    <w:rsid w:val="000B0D4D"/>
    <w:rsid w:val="000B1128"/>
    <w:rsid w:val="000B2084"/>
    <w:rsid w:val="000B2BAE"/>
    <w:rsid w:val="000B2E9C"/>
    <w:rsid w:val="000B51E5"/>
    <w:rsid w:val="000B52FC"/>
    <w:rsid w:val="000B578A"/>
    <w:rsid w:val="000B7797"/>
    <w:rsid w:val="000B7B85"/>
    <w:rsid w:val="000C0566"/>
    <w:rsid w:val="000C0B59"/>
    <w:rsid w:val="000C0BB0"/>
    <w:rsid w:val="000C0BDE"/>
    <w:rsid w:val="000C1E9E"/>
    <w:rsid w:val="000C3800"/>
    <w:rsid w:val="000C3B07"/>
    <w:rsid w:val="000C40D5"/>
    <w:rsid w:val="000C415F"/>
    <w:rsid w:val="000C41C2"/>
    <w:rsid w:val="000C5A81"/>
    <w:rsid w:val="000C607F"/>
    <w:rsid w:val="000C7737"/>
    <w:rsid w:val="000C7DB3"/>
    <w:rsid w:val="000C7FD0"/>
    <w:rsid w:val="000D1545"/>
    <w:rsid w:val="000D2192"/>
    <w:rsid w:val="000D4868"/>
    <w:rsid w:val="000E19C9"/>
    <w:rsid w:val="000E348C"/>
    <w:rsid w:val="000E3AF2"/>
    <w:rsid w:val="000E3F49"/>
    <w:rsid w:val="000E541A"/>
    <w:rsid w:val="000E6A3A"/>
    <w:rsid w:val="000F14F4"/>
    <w:rsid w:val="000F1A12"/>
    <w:rsid w:val="000F2C22"/>
    <w:rsid w:val="000F486A"/>
    <w:rsid w:val="000F4CF0"/>
    <w:rsid w:val="000F4DB1"/>
    <w:rsid w:val="000F5983"/>
    <w:rsid w:val="000F5CD6"/>
    <w:rsid w:val="000F729B"/>
    <w:rsid w:val="00100464"/>
    <w:rsid w:val="0010055E"/>
    <w:rsid w:val="001009D7"/>
    <w:rsid w:val="00100DA7"/>
    <w:rsid w:val="00101E99"/>
    <w:rsid w:val="00102147"/>
    <w:rsid w:val="001023F5"/>
    <w:rsid w:val="0010258D"/>
    <w:rsid w:val="00102A78"/>
    <w:rsid w:val="00102E10"/>
    <w:rsid w:val="00103369"/>
    <w:rsid w:val="001034F2"/>
    <w:rsid w:val="001037AE"/>
    <w:rsid w:val="00105CCF"/>
    <w:rsid w:val="001064B4"/>
    <w:rsid w:val="00106820"/>
    <w:rsid w:val="00107450"/>
    <w:rsid w:val="00110E87"/>
    <w:rsid w:val="0011355D"/>
    <w:rsid w:val="00113752"/>
    <w:rsid w:val="00113F75"/>
    <w:rsid w:val="001143C6"/>
    <w:rsid w:val="00116680"/>
    <w:rsid w:val="001166A6"/>
    <w:rsid w:val="0011684E"/>
    <w:rsid w:val="001169BB"/>
    <w:rsid w:val="001174A2"/>
    <w:rsid w:val="0011788D"/>
    <w:rsid w:val="00117B6F"/>
    <w:rsid w:val="00117C47"/>
    <w:rsid w:val="00120D3A"/>
    <w:rsid w:val="00121728"/>
    <w:rsid w:val="00121A5B"/>
    <w:rsid w:val="00123768"/>
    <w:rsid w:val="00123BED"/>
    <w:rsid w:val="00124C2D"/>
    <w:rsid w:val="00125F44"/>
    <w:rsid w:val="001261D7"/>
    <w:rsid w:val="0013010F"/>
    <w:rsid w:val="00130423"/>
    <w:rsid w:val="0013076C"/>
    <w:rsid w:val="0013093D"/>
    <w:rsid w:val="001315AB"/>
    <w:rsid w:val="00131613"/>
    <w:rsid w:val="00131EC1"/>
    <w:rsid w:val="001330DC"/>
    <w:rsid w:val="00135B16"/>
    <w:rsid w:val="00136AF6"/>
    <w:rsid w:val="00136C0E"/>
    <w:rsid w:val="00137942"/>
    <w:rsid w:val="001408EE"/>
    <w:rsid w:val="001409E7"/>
    <w:rsid w:val="00140F64"/>
    <w:rsid w:val="001410EC"/>
    <w:rsid w:val="0014184A"/>
    <w:rsid w:val="001425C8"/>
    <w:rsid w:val="00143A6F"/>
    <w:rsid w:val="0014468A"/>
    <w:rsid w:val="00145256"/>
    <w:rsid w:val="00145830"/>
    <w:rsid w:val="00146560"/>
    <w:rsid w:val="001473BD"/>
    <w:rsid w:val="00147AF2"/>
    <w:rsid w:val="00153B3E"/>
    <w:rsid w:val="00155247"/>
    <w:rsid w:val="00156D1A"/>
    <w:rsid w:val="001651BE"/>
    <w:rsid w:val="00165579"/>
    <w:rsid w:val="00165639"/>
    <w:rsid w:val="0016582C"/>
    <w:rsid w:val="00165CB8"/>
    <w:rsid w:val="00165D00"/>
    <w:rsid w:val="001677D0"/>
    <w:rsid w:val="001704BE"/>
    <w:rsid w:val="00170795"/>
    <w:rsid w:val="00170AB8"/>
    <w:rsid w:val="00171F84"/>
    <w:rsid w:val="00172C44"/>
    <w:rsid w:val="001731E8"/>
    <w:rsid w:val="00175CDB"/>
    <w:rsid w:val="00176350"/>
    <w:rsid w:val="00176379"/>
    <w:rsid w:val="001768D6"/>
    <w:rsid w:val="00177348"/>
    <w:rsid w:val="0017764B"/>
    <w:rsid w:val="00177B11"/>
    <w:rsid w:val="0018039D"/>
    <w:rsid w:val="00180596"/>
    <w:rsid w:val="001807D8"/>
    <w:rsid w:val="00181336"/>
    <w:rsid w:val="00181654"/>
    <w:rsid w:val="00185E69"/>
    <w:rsid w:val="00186121"/>
    <w:rsid w:val="0018724D"/>
    <w:rsid w:val="00187AA1"/>
    <w:rsid w:val="001904A4"/>
    <w:rsid w:val="001904A7"/>
    <w:rsid w:val="0019072A"/>
    <w:rsid w:val="00191213"/>
    <w:rsid w:val="001914D4"/>
    <w:rsid w:val="001915EC"/>
    <w:rsid w:val="0019165A"/>
    <w:rsid w:val="00192287"/>
    <w:rsid w:val="00192E68"/>
    <w:rsid w:val="001934E0"/>
    <w:rsid w:val="001941C2"/>
    <w:rsid w:val="00194ECC"/>
    <w:rsid w:val="001963F6"/>
    <w:rsid w:val="001966B1"/>
    <w:rsid w:val="00196941"/>
    <w:rsid w:val="00196CED"/>
    <w:rsid w:val="00197283"/>
    <w:rsid w:val="00197722"/>
    <w:rsid w:val="00197760"/>
    <w:rsid w:val="00197A9B"/>
    <w:rsid w:val="001A052B"/>
    <w:rsid w:val="001A09E1"/>
    <w:rsid w:val="001A1865"/>
    <w:rsid w:val="001A1D8F"/>
    <w:rsid w:val="001A30E3"/>
    <w:rsid w:val="001A31BA"/>
    <w:rsid w:val="001A3488"/>
    <w:rsid w:val="001A361E"/>
    <w:rsid w:val="001A52DE"/>
    <w:rsid w:val="001A5B46"/>
    <w:rsid w:val="001A6330"/>
    <w:rsid w:val="001A6445"/>
    <w:rsid w:val="001B049B"/>
    <w:rsid w:val="001B066A"/>
    <w:rsid w:val="001B1606"/>
    <w:rsid w:val="001B23BC"/>
    <w:rsid w:val="001B276D"/>
    <w:rsid w:val="001B3433"/>
    <w:rsid w:val="001B3C2D"/>
    <w:rsid w:val="001B40E8"/>
    <w:rsid w:val="001B4276"/>
    <w:rsid w:val="001B4B38"/>
    <w:rsid w:val="001B57DF"/>
    <w:rsid w:val="001B5E6D"/>
    <w:rsid w:val="001B5EF8"/>
    <w:rsid w:val="001B60E8"/>
    <w:rsid w:val="001B67DD"/>
    <w:rsid w:val="001C0A16"/>
    <w:rsid w:val="001C0E9B"/>
    <w:rsid w:val="001C219B"/>
    <w:rsid w:val="001C2D1F"/>
    <w:rsid w:val="001C2F50"/>
    <w:rsid w:val="001C355A"/>
    <w:rsid w:val="001C5F03"/>
    <w:rsid w:val="001C6E81"/>
    <w:rsid w:val="001C71BE"/>
    <w:rsid w:val="001C74B8"/>
    <w:rsid w:val="001C7A38"/>
    <w:rsid w:val="001C7BB0"/>
    <w:rsid w:val="001D0118"/>
    <w:rsid w:val="001D022D"/>
    <w:rsid w:val="001D07C2"/>
    <w:rsid w:val="001D0D7D"/>
    <w:rsid w:val="001D1D1B"/>
    <w:rsid w:val="001D1DAA"/>
    <w:rsid w:val="001D27B4"/>
    <w:rsid w:val="001D3716"/>
    <w:rsid w:val="001D5807"/>
    <w:rsid w:val="001D701C"/>
    <w:rsid w:val="001D72A0"/>
    <w:rsid w:val="001D7738"/>
    <w:rsid w:val="001E04CB"/>
    <w:rsid w:val="001E161F"/>
    <w:rsid w:val="001E2459"/>
    <w:rsid w:val="001E2AB2"/>
    <w:rsid w:val="001E3AD7"/>
    <w:rsid w:val="001E3D16"/>
    <w:rsid w:val="001E56E6"/>
    <w:rsid w:val="001E6505"/>
    <w:rsid w:val="001E6587"/>
    <w:rsid w:val="001E65C2"/>
    <w:rsid w:val="001E7933"/>
    <w:rsid w:val="001F0CAA"/>
    <w:rsid w:val="001F1357"/>
    <w:rsid w:val="001F21C6"/>
    <w:rsid w:val="001F24DC"/>
    <w:rsid w:val="001F2805"/>
    <w:rsid w:val="001F2F3E"/>
    <w:rsid w:val="001F30FD"/>
    <w:rsid w:val="001F3D8B"/>
    <w:rsid w:val="001F47BB"/>
    <w:rsid w:val="001F579B"/>
    <w:rsid w:val="001F6530"/>
    <w:rsid w:val="001F7D0F"/>
    <w:rsid w:val="00200D13"/>
    <w:rsid w:val="00200E66"/>
    <w:rsid w:val="0020111C"/>
    <w:rsid w:val="00201220"/>
    <w:rsid w:val="002015DC"/>
    <w:rsid w:val="002029DC"/>
    <w:rsid w:val="00202A3D"/>
    <w:rsid w:val="00205668"/>
    <w:rsid w:val="00205D2F"/>
    <w:rsid w:val="002070AE"/>
    <w:rsid w:val="002079DC"/>
    <w:rsid w:val="00207A4C"/>
    <w:rsid w:val="00207D81"/>
    <w:rsid w:val="00207F15"/>
    <w:rsid w:val="0021073C"/>
    <w:rsid w:val="002113B9"/>
    <w:rsid w:val="002119E8"/>
    <w:rsid w:val="002119EA"/>
    <w:rsid w:val="00211BF2"/>
    <w:rsid w:val="002123A3"/>
    <w:rsid w:val="002135C9"/>
    <w:rsid w:val="002146F6"/>
    <w:rsid w:val="00214D56"/>
    <w:rsid w:val="00214E38"/>
    <w:rsid w:val="00215153"/>
    <w:rsid w:val="002151D9"/>
    <w:rsid w:val="00216758"/>
    <w:rsid w:val="00216A15"/>
    <w:rsid w:val="002201F2"/>
    <w:rsid w:val="00220992"/>
    <w:rsid w:val="00220A12"/>
    <w:rsid w:val="00221580"/>
    <w:rsid w:val="0022181B"/>
    <w:rsid w:val="00221B53"/>
    <w:rsid w:val="002220A2"/>
    <w:rsid w:val="0022279A"/>
    <w:rsid w:val="00225368"/>
    <w:rsid w:val="00226F88"/>
    <w:rsid w:val="00227341"/>
    <w:rsid w:val="002276EA"/>
    <w:rsid w:val="00227EA3"/>
    <w:rsid w:val="0023003C"/>
    <w:rsid w:val="0023167D"/>
    <w:rsid w:val="00231E14"/>
    <w:rsid w:val="0023212D"/>
    <w:rsid w:val="00232169"/>
    <w:rsid w:val="002325F9"/>
    <w:rsid w:val="00232B05"/>
    <w:rsid w:val="002336A2"/>
    <w:rsid w:val="00236C1A"/>
    <w:rsid w:val="002370E9"/>
    <w:rsid w:val="00237734"/>
    <w:rsid w:val="00241841"/>
    <w:rsid w:val="00241DC2"/>
    <w:rsid w:val="002422CF"/>
    <w:rsid w:val="002422E8"/>
    <w:rsid w:val="0024334C"/>
    <w:rsid w:val="002436B2"/>
    <w:rsid w:val="002448B2"/>
    <w:rsid w:val="002449D0"/>
    <w:rsid w:val="00245762"/>
    <w:rsid w:val="002459E4"/>
    <w:rsid w:val="00245FDB"/>
    <w:rsid w:val="00246128"/>
    <w:rsid w:val="00246CB6"/>
    <w:rsid w:val="002478F2"/>
    <w:rsid w:val="0025035D"/>
    <w:rsid w:val="002503CA"/>
    <w:rsid w:val="00250D2C"/>
    <w:rsid w:val="00252A2C"/>
    <w:rsid w:val="00252E2F"/>
    <w:rsid w:val="00253E40"/>
    <w:rsid w:val="00253E4B"/>
    <w:rsid w:val="00255039"/>
    <w:rsid w:val="0025624A"/>
    <w:rsid w:val="00256D38"/>
    <w:rsid w:val="0025741E"/>
    <w:rsid w:val="00257F9D"/>
    <w:rsid w:val="00260910"/>
    <w:rsid w:val="00261C9C"/>
    <w:rsid w:val="00262292"/>
    <w:rsid w:val="00262364"/>
    <w:rsid w:val="00262712"/>
    <w:rsid w:val="00263468"/>
    <w:rsid w:val="00264CAA"/>
    <w:rsid w:val="00266CB1"/>
    <w:rsid w:val="002673DA"/>
    <w:rsid w:val="002712D1"/>
    <w:rsid w:val="002720BF"/>
    <w:rsid w:val="00272A43"/>
    <w:rsid w:val="002735CD"/>
    <w:rsid w:val="002742EF"/>
    <w:rsid w:val="00275474"/>
    <w:rsid w:val="00275F53"/>
    <w:rsid w:val="00276D68"/>
    <w:rsid w:val="00277302"/>
    <w:rsid w:val="00277BC2"/>
    <w:rsid w:val="002803A6"/>
    <w:rsid w:val="00281879"/>
    <w:rsid w:val="00281B78"/>
    <w:rsid w:val="002829B7"/>
    <w:rsid w:val="00283042"/>
    <w:rsid w:val="00283053"/>
    <w:rsid w:val="00283726"/>
    <w:rsid w:val="002837B2"/>
    <w:rsid w:val="00283A67"/>
    <w:rsid w:val="00285E53"/>
    <w:rsid w:val="00286FD7"/>
    <w:rsid w:val="0028721A"/>
    <w:rsid w:val="002914DA"/>
    <w:rsid w:val="002915A1"/>
    <w:rsid w:val="002916EC"/>
    <w:rsid w:val="002921AC"/>
    <w:rsid w:val="0029287A"/>
    <w:rsid w:val="00292C18"/>
    <w:rsid w:val="002933D8"/>
    <w:rsid w:val="00293432"/>
    <w:rsid w:val="00293805"/>
    <w:rsid w:val="002941D8"/>
    <w:rsid w:val="002945A1"/>
    <w:rsid w:val="00295B55"/>
    <w:rsid w:val="00296189"/>
    <w:rsid w:val="00297398"/>
    <w:rsid w:val="002976D9"/>
    <w:rsid w:val="002A029E"/>
    <w:rsid w:val="002A0A70"/>
    <w:rsid w:val="002A1298"/>
    <w:rsid w:val="002A15B9"/>
    <w:rsid w:val="002A27E7"/>
    <w:rsid w:val="002A2836"/>
    <w:rsid w:val="002A306D"/>
    <w:rsid w:val="002A42C7"/>
    <w:rsid w:val="002A55B2"/>
    <w:rsid w:val="002A63A7"/>
    <w:rsid w:val="002A74D4"/>
    <w:rsid w:val="002B1669"/>
    <w:rsid w:val="002B1E7B"/>
    <w:rsid w:val="002B310A"/>
    <w:rsid w:val="002B3468"/>
    <w:rsid w:val="002B4406"/>
    <w:rsid w:val="002B48C8"/>
    <w:rsid w:val="002B4F26"/>
    <w:rsid w:val="002B4FAD"/>
    <w:rsid w:val="002B561A"/>
    <w:rsid w:val="002B5A52"/>
    <w:rsid w:val="002B6180"/>
    <w:rsid w:val="002B65CE"/>
    <w:rsid w:val="002B758B"/>
    <w:rsid w:val="002B7D55"/>
    <w:rsid w:val="002C233D"/>
    <w:rsid w:val="002C2412"/>
    <w:rsid w:val="002C3244"/>
    <w:rsid w:val="002C3E21"/>
    <w:rsid w:val="002C6163"/>
    <w:rsid w:val="002C6F78"/>
    <w:rsid w:val="002D12A7"/>
    <w:rsid w:val="002D1539"/>
    <w:rsid w:val="002D176E"/>
    <w:rsid w:val="002D4694"/>
    <w:rsid w:val="002D4818"/>
    <w:rsid w:val="002D4D86"/>
    <w:rsid w:val="002D4F20"/>
    <w:rsid w:val="002D4F99"/>
    <w:rsid w:val="002D5BA0"/>
    <w:rsid w:val="002D74D5"/>
    <w:rsid w:val="002D7D39"/>
    <w:rsid w:val="002E2D6E"/>
    <w:rsid w:val="002E2F49"/>
    <w:rsid w:val="002E4D04"/>
    <w:rsid w:val="002E6010"/>
    <w:rsid w:val="002E68B4"/>
    <w:rsid w:val="002E6A7A"/>
    <w:rsid w:val="002E6B53"/>
    <w:rsid w:val="002F066F"/>
    <w:rsid w:val="002F0877"/>
    <w:rsid w:val="002F0BC1"/>
    <w:rsid w:val="002F25B3"/>
    <w:rsid w:val="002F2D97"/>
    <w:rsid w:val="002F3309"/>
    <w:rsid w:val="002F3359"/>
    <w:rsid w:val="002F33E6"/>
    <w:rsid w:val="002F366E"/>
    <w:rsid w:val="002F3A96"/>
    <w:rsid w:val="002F58E1"/>
    <w:rsid w:val="002F5A1E"/>
    <w:rsid w:val="002F5AB2"/>
    <w:rsid w:val="002F5D31"/>
    <w:rsid w:val="002F6075"/>
    <w:rsid w:val="002F60A3"/>
    <w:rsid w:val="002F60B5"/>
    <w:rsid w:val="002F64BF"/>
    <w:rsid w:val="002F70EB"/>
    <w:rsid w:val="003008CC"/>
    <w:rsid w:val="00300B08"/>
    <w:rsid w:val="00300CB3"/>
    <w:rsid w:val="0030132F"/>
    <w:rsid w:val="00301C38"/>
    <w:rsid w:val="003029B9"/>
    <w:rsid w:val="00302ED3"/>
    <w:rsid w:val="00303170"/>
    <w:rsid w:val="003031C5"/>
    <w:rsid w:val="00303EBD"/>
    <w:rsid w:val="003047F7"/>
    <w:rsid w:val="00304C1F"/>
    <w:rsid w:val="00304EDD"/>
    <w:rsid w:val="00305BEF"/>
    <w:rsid w:val="00306051"/>
    <w:rsid w:val="0030693C"/>
    <w:rsid w:val="00306CE8"/>
    <w:rsid w:val="00307BB0"/>
    <w:rsid w:val="00307F85"/>
    <w:rsid w:val="0031090C"/>
    <w:rsid w:val="003112B6"/>
    <w:rsid w:val="00311B3D"/>
    <w:rsid w:val="0031254B"/>
    <w:rsid w:val="00312B5A"/>
    <w:rsid w:val="003135EE"/>
    <w:rsid w:val="003142EE"/>
    <w:rsid w:val="0031438E"/>
    <w:rsid w:val="00316231"/>
    <w:rsid w:val="0031650C"/>
    <w:rsid w:val="00316571"/>
    <w:rsid w:val="00317291"/>
    <w:rsid w:val="003179B7"/>
    <w:rsid w:val="00320F1D"/>
    <w:rsid w:val="00321D93"/>
    <w:rsid w:val="0032241A"/>
    <w:rsid w:val="00322C71"/>
    <w:rsid w:val="00323EBD"/>
    <w:rsid w:val="00324054"/>
    <w:rsid w:val="0032437E"/>
    <w:rsid w:val="0032625B"/>
    <w:rsid w:val="003265CD"/>
    <w:rsid w:val="003265D1"/>
    <w:rsid w:val="00326976"/>
    <w:rsid w:val="0033052D"/>
    <w:rsid w:val="00330DF5"/>
    <w:rsid w:val="00332AED"/>
    <w:rsid w:val="00332C4B"/>
    <w:rsid w:val="00332E09"/>
    <w:rsid w:val="003336E4"/>
    <w:rsid w:val="00334001"/>
    <w:rsid w:val="003355BF"/>
    <w:rsid w:val="00335692"/>
    <w:rsid w:val="00335CE5"/>
    <w:rsid w:val="00336013"/>
    <w:rsid w:val="003376CE"/>
    <w:rsid w:val="00337B46"/>
    <w:rsid w:val="0034010D"/>
    <w:rsid w:val="003411D1"/>
    <w:rsid w:val="0034192E"/>
    <w:rsid w:val="003428DE"/>
    <w:rsid w:val="00343741"/>
    <w:rsid w:val="00343F92"/>
    <w:rsid w:val="00344272"/>
    <w:rsid w:val="00344657"/>
    <w:rsid w:val="00344AFA"/>
    <w:rsid w:val="00344C18"/>
    <w:rsid w:val="00345523"/>
    <w:rsid w:val="003457A7"/>
    <w:rsid w:val="00345BFF"/>
    <w:rsid w:val="003466D9"/>
    <w:rsid w:val="00346E62"/>
    <w:rsid w:val="0034722A"/>
    <w:rsid w:val="0034784C"/>
    <w:rsid w:val="00347ADF"/>
    <w:rsid w:val="003500A3"/>
    <w:rsid w:val="0035085E"/>
    <w:rsid w:val="003519AF"/>
    <w:rsid w:val="00352034"/>
    <w:rsid w:val="00352888"/>
    <w:rsid w:val="0035426B"/>
    <w:rsid w:val="003545D9"/>
    <w:rsid w:val="00355DF5"/>
    <w:rsid w:val="00356A86"/>
    <w:rsid w:val="00356F43"/>
    <w:rsid w:val="00360579"/>
    <w:rsid w:val="0036198F"/>
    <w:rsid w:val="00361B50"/>
    <w:rsid w:val="00362187"/>
    <w:rsid w:val="00362205"/>
    <w:rsid w:val="003628BD"/>
    <w:rsid w:val="003647CE"/>
    <w:rsid w:val="00364C22"/>
    <w:rsid w:val="00364FD2"/>
    <w:rsid w:val="00365135"/>
    <w:rsid w:val="003655A4"/>
    <w:rsid w:val="00365686"/>
    <w:rsid w:val="0036583A"/>
    <w:rsid w:val="00366581"/>
    <w:rsid w:val="00367298"/>
    <w:rsid w:val="003706C8"/>
    <w:rsid w:val="00370CAC"/>
    <w:rsid w:val="00371A9C"/>
    <w:rsid w:val="003723AF"/>
    <w:rsid w:val="00372A04"/>
    <w:rsid w:val="00372E89"/>
    <w:rsid w:val="00373BEB"/>
    <w:rsid w:val="003754ED"/>
    <w:rsid w:val="003761E0"/>
    <w:rsid w:val="0037755F"/>
    <w:rsid w:val="003803A0"/>
    <w:rsid w:val="00380404"/>
    <w:rsid w:val="003828D1"/>
    <w:rsid w:val="00383B45"/>
    <w:rsid w:val="00384064"/>
    <w:rsid w:val="0038450B"/>
    <w:rsid w:val="00384D8F"/>
    <w:rsid w:val="00385A54"/>
    <w:rsid w:val="00385A71"/>
    <w:rsid w:val="00385D8E"/>
    <w:rsid w:val="00386CBD"/>
    <w:rsid w:val="003874FD"/>
    <w:rsid w:val="003878F1"/>
    <w:rsid w:val="00390990"/>
    <w:rsid w:val="00391478"/>
    <w:rsid w:val="00391A15"/>
    <w:rsid w:val="00391A5F"/>
    <w:rsid w:val="00391CEF"/>
    <w:rsid w:val="00392456"/>
    <w:rsid w:val="00392FAC"/>
    <w:rsid w:val="0039354E"/>
    <w:rsid w:val="00395352"/>
    <w:rsid w:val="00395FC8"/>
    <w:rsid w:val="0039661F"/>
    <w:rsid w:val="00397251"/>
    <w:rsid w:val="003972CE"/>
    <w:rsid w:val="00397505"/>
    <w:rsid w:val="00397FED"/>
    <w:rsid w:val="003A0AF4"/>
    <w:rsid w:val="003A0D66"/>
    <w:rsid w:val="003A1F9F"/>
    <w:rsid w:val="003A2883"/>
    <w:rsid w:val="003A4977"/>
    <w:rsid w:val="003A58E7"/>
    <w:rsid w:val="003A5D5E"/>
    <w:rsid w:val="003A7105"/>
    <w:rsid w:val="003A72A6"/>
    <w:rsid w:val="003A791B"/>
    <w:rsid w:val="003A7D25"/>
    <w:rsid w:val="003A7F59"/>
    <w:rsid w:val="003B05E9"/>
    <w:rsid w:val="003B0808"/>
    <w:rsid w:val="003B1BBA"/>
    <w:rsid w:val="003B2D01"/>
    <w:rsid w:val="003B32A8"/>
    <w:rsid w:val="003B4A4B"/>
    <w:rsid w:val="003B4DE1"/>
    <w:rsid w:val="003B4EA5"/>
    <w:rsid w:val="003B5F90"/>
    <w:rsid w:val="003B65A8"/>
    <w:rsid w:val="003B7196"/>
    <w:rsid w:val="003B79AA"/>
    <w:rsid w:val="003C0246"/>
    <w:rsid w:val="003C0E06"/>
    <w:rsid w:val="003C1945"/>
    <w:rsid w:val="003C1971"/>
    <w:rsid w:val="003C2403"/>
    <w:rsid w:val="003C2C4A"/>
    <w:rsid w:val="003C316C"/>
    <w:rsid w:val="003C34D3"/>
    <w:rsid w:val="003C36E8"/>
    <w:rsid w:val="003C3C64"/>
    <w:rsid w:val="003C3EC0"/>
    <w:rsid w:val="003C5D17"/>
    <w:rsid w:val="003C693F"/>
    <w:rsid w:val="003C6D84"/>
    <w:rsid w:val="003C7DC8"/>
    <w:rsid w:val="003C7FBE"/>
    <w:rsid w:val="003D0139"/>
    <w:rsid w:val="003D0143"/>
    <w:rsid w:val="003D07E1"/>
    <w:rsid w:val="003D1AA9"/>
    <w:rsid w:val="003D1AE6"/>
    <w:rsid w:val="003D23E3"/>
    <w:rsid w:val="003D3059"/>
    <w:rsid w:val="003D30A3"/>
    <w:rsid w:val="003D44A4"/>
    <w:rsid w:val="003D713A"/>
    <w:rsid w:val="003D7863"/>
    <w:rsid w:val="003E2336"/>
    <w:rsid w:val="003E2366"/>
    <w:rsid w:val="003E276C"/>
    <w:rsid w:val="003E3E30"/>
    <w:rsid w:val="003E3E7B"/>
    <w:rsid w:val="003E4C8B"/>
    <w:rsid w:val="003E6CE0"/>
    <w:rsid w:val="003E7654"/>
    <w:rsid w:val="003E7B35"/>
    <w:rsid w:val="003F08BC"/>
    <w:rsid w:val="003F154F"/>
    <w:rsid w:val="003F247B"/>
    <w:rsid w:val="003F2C82"/>
    <w:rsid w:val="003F362D"/>
    <w:rsid w:val="003F3B81"/>
    <w:rsid w:val="003F3BCE"/>
    <w:rsid w:val="003F4AED"/>
    <w:rsid w:val="003F54C6"/>
    <w:rsid w:val="003F5595"/>
    <w:rsid w:val="003F5A3B"/>
    <w:rsid w:val="003F6DAA"/>
    <w:rsid w:val="00402C18"/>
    <w:rsid w:val="004030B6"/>
    <w:rsid w:val="00404D54"/>
    <w:rsid w:val="00404D71"/>
    <w:rsid w:val="00405220"/>
    <w:rsid w:val="00407CC1"/>
    <w:rsid w:val="00410BA0"/>
    <w:rsid w:val="00410CEC"/>
    <w:rsid w:val="00411DFC"/>
    <w:rsid w:val="00412266"/>
    <w:rsid w:val="00413554"/>
    <w:rsid w:val="004141DF"/>
    <w:rsid w:val="004150FD"/>
    <w:rsid w:val="004157AA"/>
    <w:rsid w:val="00416E35"/>
    <w:rsid w:val="00417EEC"/>
    <w:rsid w:val="00420988"/>
    <w:rsid w:val="0042115D"/>
    <w:rsid w:val="004219D3"/>
    <w:rsid w:val="004220C2"/>
    <w:rsid w:val="00422512"/>
    <w:rsid w:val="004234B9"/>
    <w:rsid w:val="00426C26"/>
    <w:rsid w:val="004275E6"/>
    <w:rsid w:val="00427A5C"/>
    <w:rsid w:val="00427B61"/>
    <w:rsid w:val="00427D29"/>
    <w:rsid w:val="004300C0"/>
    <w:rsid w:val="004305AB"/>
    <w:rsid w:val="004310D0"/>
    <w:rsid w:val="00431C2C"/>
    <w:rsid w:val="00431D4F"/>
    <w:rsid w:val="0043289C"/>
    <w:rsid w:val="004334EB"/>
    <w:rsid w:val="00433F72"/>
    <w:rsid w:val="00433FCA"/>
    <w:rsid w:val="00434808"/>
    <w:rsid w:val="00434B7B"/>
    <w:rsid w:val="0043526E"/>
    <w:rsid w:val="00436911"/>
    <w:rsid w:val="00437C15"/>
    <w:rsid w:val="004407D2"/>
    <w:rsid w:val="004415DA"/>
    <w:rsid w:val="00441668"/>
    <w:rsid w:val="00441E57"/>
    <w:rsid w:val="00442578"/>
    <w:rsid w:val="004425B8"/>
    <w:rsid w:val="00442EBC"/>
    <w:rsid w:val="004431D7"/>
    <w:rsid w:val="0044446F"/>
    <w:rsid w:val="00445372"/>
    <w:rsid w:val="0044619C"/>
    <w:rsid w:val="00446B04"/>
    <w:rsid w:val="00446F79"/>
    <w:rsid w:val="0044706F"/>
    <w:rsid w:val="00450A08"/>
    <w:rsid w:val="00451164"/>
    <w:rsid w:val="00451E5A"/>
    <w:rsid w:val="00452189"/>
    <w:rsid w:val="00452893"/>
    <w:rsid w:val="004532A3"/>
    <w:rsid w:val="00453A34"/>
    <w:rsid w:val="004552D0"/>
    <w:rsid w:val="00455E00"/>
    <w:rsid w:val="0045675C"/>
    <w:rsid w:val="00457588"/>
    <w:rsid w:val="00461126"/>
    <w:rsid w:val="0046231D"/>
    <w:rsid w:val="0046254B"/>
    <w:rsid w:val="00463590"/>
    <w:rsid w:val="00463832"/>
    <w:rsid w:val="00463E39"/>
    <w:rsid w:val="004643AC"/>
    <w:rsid w:val="00465013"/>
    <w:rsid w:val="004669AB"/>
    <w:rsid w:val="0046758B"/>
    <w:rsid w:val="004678D7"/>
    <w:rsid w:val="0046799D"/>
    <w:rsid w:val="00467B26"/>
    <w:rsid w:val="00470436"/>
    <w:rsid w:val="00470A06"/>
    <w:rsid w:val="00471723"/>
    <w:rsid w:val="00472317"/>
    <w:rsid w:val="004727EF"/>
    <w:rsid w:val="00472E1D"/>
    <w:rsid w:val="00472E72"/>
    <w:rsid w:val="00473D59"/>
    <w:rsid w:val="004764D3"/>
    <w:rsid w:val="004775DD"/>
    <w:rsid w:val="00477DF4"/>
    <w:rsid w:val="004817F0"/>
    <w:rsid w:val="0048180A"/>
    <w:rsid w:val="00482875"/>
    <w:rsid w:val="00482EDF"/>
    <w:rsid w:val="004869A7"/>
    <w:rsid w:val="0049249D"/>
    <w:rsid w:val="00492B83"/>
    <w:rsid w:val="00492D93"/>
    <w:rsid w:val="00493064"/>
    <w:rsid w:val="0049310D"/>
    <w:rsid w:val="00494815"/>
    <w:rsid w:val="00494871"/>
    <w:rsid w:val="00494F08"/>
    <w:rsid w:val="0049567F"/>
    <w:rsid w:val="00495C85"/>
    <w:rsid w:val="004969D3"/>
    <w:rsid w:val="0049775C"/>
    <w:rsid w:val="004A000D"/>
    <w:rsid w:val="004A1FB4"/>
    <w:rsid w:val="004A2AAC"/>
    <w:rsid w:val="004A2DA8"/>
    <w:rsid w:val="004A4287"/>
    <w:rsid w:val="004A4A2C"/>
    <w:rsid w:val="004A5BEF"/>
    <w:rsid w:val="004A5D4D"/>
    <w:rsid w:val="004A6E2A"/>
    <w:rsid w:val="004B0094"/>
    <w:rsid w:val="004B00E3"/>
    <w:rsid w:val="004B0319"/>
    <w:rsid w:val="004B1537"/>
    <w:rsid w:val="004B16AF"/>
    <w:rsid w:val="004B1EE6"/>
    <w:rsid w:val="004B2775"/>
    <w:rsid w:val="004B35F3"/>
    <w:rsid w:val="004B5A02"/>
    <w:rsid w:val="004B5E57"/>
    <w:rsid w:val="004B5FF3"/>
    <w:rsid w:val="004B654D"/>
    <w:rsid w:val="004B65B8"/>
    <w:rsid w:val="004B67FD"/>
    <w:rsid w:val="004B6F04"/>
    <w:rsid w:val="004B7AC2"/>
    <w:rsid w:val="004B7F8A"/>
    <w:rsid w:val="004C278E"/>
    <w:rsid w:val="004C2838"/>
    <w:rsid w:val="004C2EF1"/>
    <w:rsid w:val="004C381A"/>
    <w:rsid w:val="004C3CC1"/>
    <w:rsid w:val="004C4F17"/>
    <w:rsid w:val="004C63E7"/>
    <w:rsid w:val="004C66A3"/>
    <w:rsid w:val="004C6C4A"/>
    <w:rsid w:val="004C6D9A"/>
    <w:rsid w:val="004D0DB0"/>
    <w:rsid w:val="004D164D"/>
    <w:rsid w:val="004D2227"/>
    <w:rsid w:val="004D24EF"/>
    <w:rsid w:val="004D29EC"/>
    <w:rsid w:val="004D2ABB"/>
    <w:rsid w:val="004D3D8A"/>
    <w:rsid w:val="004D420B"/>
    <w:rsid w:val="004D430B"/>
    <w:rsid w:val="004D4320"/>
    <w:rsid w:val="004D55C7"/>
    <w:rsid w:val="004D58F3"/>
    <w:rsid w:val="004D5BD9"/>
    <w:rsid w:val="004D7D72"/>
    <w:rsid w:val="004E03B7"/>
    <w:rsid w:val="004E0834"/>
    <w:rsid w:val="004E09B8"/>
    <w:rsid w:val="004E0DA2"/>
    <w:rsid w:val="004E186E"/>
    <w:rsid w:val="004E41FC"/>
    <w:rsid w:val="004E47C1"/>
    <w:rsid w:val="004E60D7"/>
    <w:rsid w:val="004F043B"/>
    <w:rsid w:val="004F0A4E"/>
    <w:rsid w:val="004F185F"/>
    <w:rsid w:val="004F24B2"/>
    <w:rsid w:val="004F2D4A"/>
    <w:rsid w:val="004F2E1B"/>
    <w:rsid w:val="004F2F59"/>
    <w:rsid w:val="004F2FD5"/>
    <w:rsid w:val="004F3883"/>
    <w:rsid w:val="004F3E5D"/>
    <w:rsid w:val="004F4344"/>
    <w:rsid w:val="004F456B"/>
    <w:rsid w:val="004F5FE5"/>
    <w:rsid w:val="004F60D6"/>
    <w:rsid w:val="004F73F1"/>
    <w:rsid w:val="004F7D9C"/>
    <w:rsid w:val="005002DF"/>
    <w:rsid w:val="00500DFD"/>
    <w:rsid w:val="00500ED1"/>
    <w:rsid w:val="00501606"/>
    <w:rsid w:val="0050163C"/>
    <w:rsid w:val="005016A4"/>
    <w:rsid w:val="0050205C"/>
    <w:rsid w:val="005020D2"/>
    <w:rsid w:val="00503165"/>
    <w:rsid w:val="00503210"/>
    <w:rsid w:val="00503514"/>
    <w:rsid w:val="00504625"/>
    <w:rsid w:val="0050544D"/>
    <w:rsid w:val="0050545B"/>
    <w:rsid w:val="005062CE"/>
    <w:rsid w:val="005069E6"/>
    <w:rsid w:val="005070C7"/>
    <w:rsid w:val="005070E7"/>
    <w:rsid w:val="005071D8"/>
    <w:rsid w:val="0050727B"/>
    <w:rsid w:val="00510185"/>
    <w:rsid w:val="005104A6"/>
    <w:rsid w:val="00510E35"/>
    <w:rsid w:val="00511DDB"/>
    <w:rsid w:val="005123B3"/>
    <w:rsid w:val="005130B3"/>
    <w:rsid w:val="00514D16"/>
    <w:rsid w:val="00515A9D"/>
    <w:rsid w:val="0051620B"/>
    <w:rsid w:val="00516699"/>
    <w:rsid w:val="00517AAC"/>
    <w:rsid w:val="00521DAC"/>
    <w:rsid w:val="00522EB7"/>
    <w:rsid w:val="0052369A"/>
    <w:rsid w:val="00523F73"/>
    <w:rsid w:val="00524A70"/>
    <w:rsid w:val="00525B7C"/>
    <w:rsid w:val="00525C46"/>
    <w:rsid w:val="00526648"/>
    <w:rsid w:val="00530C78"/>
    <w:rsid w:val="00531204"/>
    <w:rsid w:val="0053134C"/>
    <w:rsid w:val="00532794"/>
    <w:rsid w:val="0053335E"/>
    <w:rsid w:val="00533521"/>
    <w:rsid w:val="00533A4A"/>
    <w:rsid w:val="00533EBB"/>
    <w:rsid w:val="005347F0"/>
    <w:rsid w:val="00534A79"/>
    <w:rsid w:val="00535946"/>
    <w:rsid w:val="00536EC9"/>
    <w:rsid w:val="00537F34"/>
    <w:rsid w:val="00540D11"/>
    <w:rsid w:val="005411DF"/>
    <w:rsid w:val="00541E04"/>
    <w:rsid w:val="00542145"/>
    <w:rsid w:val="00542519"/>
    <w:rsid w:val="005433A3"/>
    <w:rsid w:val="00543959"/>
    <w:rsid w:val="00543CCB"/>
    <w:rsid w:val="005446D5"/>
    <w:rsid w:val="005452AD"/>
    <w:rsid w:val="005458CB"/>
    <w:rsid w:val="0054631F"/>
    <w:rsid w:val="00546FD2"/>
    <w:rsid w:val="005471B6"/>
    <w:rsid w:val="005502DC"/>
    <w:rsid w:val="00551B55"/>
    <w:rsid w:val="0055210B"/>
    <w:rsid w:val="00552442"/>
    <w:rsid w:val="005525A4"/>
    <w:rsid w:val="0055383F"/>
    <w:rsid w:val="00554028"/>
    <w:rsid w:val="00554A02"/>
    <w:rsid w:val="00554A8C"/>
    <w:rsid w:val="00554CCA"/>
    <w:rsid w:val="005562A2"/>
    <w:rsid w:val="00556CCA"/>
    <w:rsid w:val="005577EF"/>
    <w:rsid w:val="0055788E"/>
    <w:rsid w:val="0056208B"/>
    <w:rsid w:val="00563D28"/>
    <w:rsid w:val="0056517C"/>
    <w:rsid w:val="00566799"/>
    <w:rsid w:val="00566EE6"/>
    <w:rsid w:val="0057049E"/>
    <w:rsid w:val="00570D29"/>
    <w:rsid w:val="00571EAF"/>
    <w:rsid w:val="00573872"/>
    <w:rsid w:val="00574171"/>
    <w:rsid w:val="0057428E"/>
    <w:rsid w:val="005753A1"/>
    <w:rsid w:val="00575BC4"/>
    <w:rsid w:val="005769AD"/>
    <w:rsid w:val="00577AFD"/>
    <w:rsid w:val="00580471"/>
    <w:rsid w:val="005810D6"/>
    <w:rsid w:val="005817D6"/>
    <w:rsid w:val="005825CF"/>
    <w:rsid w:val="005829F7"/>
    <w:rsid w:val="00583434"/>
    <w:rsid w:val="00583AF3"/>
    <w:rsid w:val="00583B2A"/>
    <w:rsid w:val="00583DF9"/>
    <w:rsid w:val="00583FBD"/>
    <w:rsid w:val="00584976"/>
    <w:rsid w:val="00584BE8"/>
    <w:rsid w:val="00584E4A"/>
    <w:rsid w:val="005851B9"/>
    <w:rsid w:val="00585939"/>
    <w:rsid w:val="00586B62"/>
    <w:rsid w:val="00587863"/>
    <w:rsid w:val="0059070E"/>
    <w:rsid w:val="005907C5"/>
    <w:rsid w:val="0059364B"/>
    <w:rsid w:val="0059388B"/>
    <w:rsid w:val="00594A35"/>
    <w:rsid w:val="005951DE"/>
    <w:rsid w:val="005956A8"/>
    <w:rsid w:val="00595B0D"/>
    <w:rsid w:val="00595F66"/>
    <w:rsid w:val="00596E66"/>
    <w:rsid w:val="00597A73"/>
    <w:rsid w:val="00597DFC"/>
    <w:rsid w:val="005A13D0"/>
    <w:rsid w:val="005A21A1"/>
    <w:rsid w:val="005A27E4"/>
    <w:rsid w:val="005A339D"/>
    <w:rsid w:val="005A3975"/>
    <w:rsid w:val="005A3FB4"/>
    <w:rsid w:val="005A42B4"/>
    <w:rsid w:val="005A434B"/>
    <w:rsid w:val="005A4963"/>
    <w:rsid w:val="005A49CE"/>
    <w:rsid w:val="005A50AB"/>
    <w:rsid w:val="005A52E7"/>
    <w:rsid w:val="005A586E"/>
    <w:rsid w:val="005A65D3"/>
    <w:rsid w:val="005A707C"/>
    <w:rsid w:val="005B01CF"/>
    <w:rsid w:val="005B0CA5"/>
    <w:rsid w:val="005B641D"/>
    <w:rsid w:val="005C0017"/>
    <w:rsid w:val="005C0A92"/>
    <w:rsid w:val="005C0E19"/>
    <w:rsid w:val="005C1230"/>
    <w:rsid w:val="005C1443"/>
    <w:rsid w:val="005C30B4"/>
    <w:rsid w:val="005C3FDF"/>
    <w:rsid w:val="005C444C"/>
    <w:rsid w:val="005C5367"/>
    <w:rsid w:val="005C55D2"/>
    <w:rsid w:val="005C5F71"/>
    <w:rsid w:val="005C62D1"/>
    <w:rsid w:val="005C6578"/>
    <w:rsid w:val="005C74BB"/>
    <w:rsid w:val="005C786F"/>
    <w:rsid w:val="005C7BA7"/>
    <w:rsid w:val="005D2010"/>
    <w:rsid w:val="005D29D6"/>
    <w:rsid w:val="005D2EA4"/>
    <w:rsid w:val="005D2EB2"/>
    <w:rsid w:val="005D3AA7"/>
    <w:rsid w:val="005D3C24"/>
    <w:rsid w:val="005D3E47"/>
    <w:rsid w:val="005D4307"/>
    <w:rsid w:val="005D516E"/>
    <w:rsid w:val="005D7989"/>
    <w:rsid w:val="005D7FEA"/>
    <w:rsid w:val="005E1789"/>
    <w:rsid w:val="005E1AD5"/>
    <w:rsid w:val="005E223C"/>
    <w:rsid w:val="005E31B4"/>
    <w:rsid w:val="005E33A2"/>
    <w:rsid w:val="005E4BDE"/>
    <w:rsid w:val="005E4FAF"/>
    <w:rsid w:val="005E577B"/>
    <w:rsid w:val="005E5ADC"/>
    <w:rsid w:val="005E5C6E"/>
    <w:rsid w:val="005E6333"/>
    <w:rsid w:val="005E76BE"/>
    <w:rsid w:val="005E7C1F"/>
    <w:rsid w:val="005F0E2F"/>
    <w:rsid w:val="005F10CE"/>
    <w:rsid w:val="005F119D"/>
    <w:rsid w:val="005F1722"/>
    <w:rsid w:val="005F19CB"/>
    <w:rsid w:val="005F1A48"/>
    <w:rsid w:val="005F320F"/>
    <w:rsid w:val="005F3A63"/>
    <w:rsid w:val="005F430C"/>
    <w:rsid w:val="005F7B2E"/>
    <w:rsid w:val="00600641"/>
    <w:rsid w:val="00600E41"/>
    <w:rsid w:val="00600EFA"/>
    <w:rsid w:val="0060125B"/>
    <w:rsid w:val="00601A68"/>
    <w:rsid w:val="0060319A"/>
    <w:rsid w:val="00603291"/>
    <w:rsid w:val="00603D33"/>
    <w:rsid w:val="006042E7"/>
    <w:rsid w:val="006045A5"/>
    <w:rsid w:val="006059D4"/>
    <w:rsid w:val="006076E3"/>
    <w:rsid w:val="00607A4F"/>
    <w:rsid w:val="00610534"/>
    <w:rsid w:val="0061111B"/>
    <w:rsid w:val="006116E7"/>
    <w:rsid w:val="00612022"/>
    <w:rsid w:val="00612682"/>
    <w:rsid w:val="00612D32"/>
    <w:rsid w:val="0061311D"/>
    <w:rsid w:val="00613A88"/>
    <w:rsid w:val="00614A79"/>
    <w:rsid w:val="006157B4"/>
    <w:rsid w:val="006162D2"/>
    <w:rsid w:val="00616AEE"/>
    <w:rsid w:val="00616FEC"/>
    <w:rsid w:val="00617927"/>
    <w:rsid w:val="00620079"/>
    <w:rsid w:val="00620130"/>
    <w:rsid w:val="006203E1"/>
    <w:rsid w:val="00621022"/>
    <w:rsid w:val="0062127B"/>
    <w:rsid w:val="00621AB4"/>
    <w:rsid w:val="00621DCF"/>
    <w:rsid w:val="00622ABA"/>
    <w:rsid w:val="00622ABB"/>
    <w:rsid w:val="006230C9"/>
    <w:rsid w:val="00624374"/>
    <w:rsid w:val="006250A1"/>
    <w:rsid w:val="006264B8"/>
    <w:rsid w:val="006265B2"/>
    <w:rsid w:val="00626889"/>
    <w:rsid w:val="0063163E"/>
    <w:rsid w:val="0063199D"/>
    <w:rsid w:val="00631DBB"/>
    <w:rsid w:val="00632239"/>
    <w:rsid w:val="00632585"/>
    <w:rsid w:val="006331E2"/>
    <w:rsid w:val="006332D5"/>
    <w:rsid w:val="00633382"/>
    <w:rsid w:val="00633F26"/>
    <w:rsid w:val="00634902"/>
    <w:rsid w:val="00635E31"/>
    <w:rsid w:val="00636081"/>
    <w:rsid w:val="0063616C"/>
    <w:rsid w:val="00636B13"/>
    <w:rsid w:val="0063719D"/>
    <w:rsid w:val="006379D9"/>
    <w:rsid w:val="00637A75"/>
    <w:rsid w:val="00637EE9"/>
    <w:rsid w:val="00640B44"/>
    <w:rsid w:val="00641B15"/>
    <w:rsid w:val="006438C7"/>
    <w:rsid w:val="00643EBF"/>
    <w:rsid w:val="00643EF7"/>
    <w:rsid w:val="006444B7"/>
    <w:rsid w:val="00644F46"/>
    <w:rsid w:val="00645456"/>
    <w:rsid w:val="00645DC6"/>
    <w:rsid w:val="00646876"/>
    <w:rsid w:val="00646C84"/>
    <w:rsid w:val="00646ECC"/>
    <w:rsid w:val="00647077"/>
    <w:rsid w:val="00647368"/>
    <w:rsid w:val="00647D87"/>
    <w:rsid w:val="00650528"/>
    <w:rsid w:val="00650C21"/>
    <w:rsid w:val="00651847"/>
    <w:rsid w:val="00651CED"/>
    <w:rsid w:val="00651E8A"/>
    <w:rsid w:val="00653D85"/>
    <w:rsid w:val="00654469"/>
    <w:rsid w:val="00654DBA"/>
    <w:rsid w:val="00654E0F"/>
    <w:rsid w:val="006550E6"/>
    <w:rsid w:val="00655513"/>
    <w:rsid w:val="0065610E"/>
    <w:rsid w:val="00656BC1"/>
    <w:rsid w:val="006571AB"/>
    <w:rsid w:val="0065751E"/>
    <w:rsid w:val="00657DFD"/>
    <w:rsid w:val="00661C80"/>
    <w:rsid w:val="00661F8C"/>
    <w:rsid w:val="00662CB1"/>
    <w:rsid w:val="00663EEE"/>
    <w:rsid w:val="00664B74"/>
    <w:rsid w:val="00664C77"/>
    <w:rsid w:val="00665538"/>
    <w:rsid w:val="006661D6"/>
    <w:rsid w:val="0066631F"/>
    <w:rsid w:val="00666F4B"/>
    <w:rsid w:val="00667426"/>
    <w:rsid w:val="00670A66"/>
    <w:rsid w:val="00670B0F"/>
    <w:rsid w:val="0067176F"/>
    <w:rsid w:val="00671F2E"/>
    <w:rsid w:val="006726C5"/>
    <w:rsid w:val="00673954"/>
    <w:rsid w:val="00675968"/>
    <w:rsid w:val="00676AFE"/>
    <w:rsid w:val="00676FD7"/>
    <w:rsid w:val="00677391"/>
    <w:rsid w:val="00677655"/>
    <w:rsid w:val="00677837"/>
    <w:rsid w:val="00677ABC"/>
    <w:rsid w:val="00681BB4"/>
    <w:rsid w:val="00682962"/>
    <w:rsid w:val="00682BF0"/>
    <w:rsid w:val="00683704"/>
    <w:rsid w:val="006838F7"/>
    <w:rsid w:val="006841C5"/>
    <w:rsid w:val="006846A1"/>
    <w:rsid w:val="006870F5"/>
    <w:rsid w:val="00690116"/>
    <w:rsid w:val="006903EC"/>
    <w:rsid w:val="00690D4D"/>
    <w:rsid w:val="0069147F"/>
    <w:rsid w:val="00693057"/>
    <w:rsid w:val="006935BC"/>
    <w:rsid w:val="00695323"/>
    <w:rsid w:val="006962F2"/>
    <w:rsid w:val="00696B8E"/>
    <w:rsid w:val="00697A99"/>
    <w:rsid w:val="00697D71"/>
    <w:rsid w:val="006A02D8"/>
    <w:rsid w:val="006A1044"/>
    <w:rsid w:val="006A2084"/>
    <w:rsid w:val="006A2AA7"/>
    <w:rsid w:val="006A759E"/>
    <w:rsid w:val="006B0249"/>
    <w:rsid w:val="006B091B"/>
    <w:rsid w:val="006B0A0C"/>
    <w:rsid w:val="006B0DEA"/>
    <w:rsid w:val="006B10D0"/>
    <w:rsid w:val="006B18ED"/>
    <w:rsid w:val="006B2A6B"/>
    <w:rsid w:val="006B337A"/>
    <w:rsid w:val="006B38C0"/>
    <w:rsid w:val="006B3A8A"/>
    <w:rsid w:val="006B3F43"/>
    <w:rsid w:val="006B4436"/>
    <w:rsid w:val="006B49F9"/>
    <w:rsid w:val="006B4FC4"/>
    <w:rsid w:val="006B5418"/>
    <w:rsid w:val="006B5760"/>
    <w:rsid w:val="006B59D6"/>
    <w:rsid w:val="006B61D5"/>
    <w:rsid w:val="006B6357"/>
    <w:rsid w:val="006B65F1"/>
    <w:rsid w:val="006B6637"/>
    <w:rsid w:val="006B683A"/>
    <w:rsid w:val="006C071B"/>
    <w:rsid w:val="006C0C8A"/>
    <w:rsid w:val="006C0FED"/>
    <w:rsid w:val="006C175F"/>
    <w:rsid w:val="006C20FB"/>
    <w:rsid w:val="006C3286"/>
    <w:rsid w:val="006C4472"/>
    <w:rsid w:val="006C467F"/>
    <w:rsid w:val="006C4831"/>
    <w:rsid w:val="006C4F8E"/>
    <w:rsid w:val="006C584D"/>
    <w:rsid w:val="006C6F8D"/>
    <w:rsid w:val="006C763E"/>
    <w:rsid w:val="006D0040"/>
    <w:rsid w:val="006D0DFC"/>
    <w:rsid w:val="006D0EC0"/>
    <w:rsid w:val="006D138C"/>
    <w:rsid w:val="006D157F"/>
    <w:rsid w:val="006D1AD0"/>
    <w:rsid w:val="006D2034"/>
    <w:rsid w:val="006D27DA"/>
    <w:rsid w:val="006D3F8B"/>
    <w:rsid w:val="006D4B7F"/>
    <w:rsid w:val="006D5528"/>
    <w:rsid w:val="006D6158"/>
    <w:rsid w:val="006D6196"/>
    <w:rsid w:val="006D6233"/>
    <w:rsid w:val="006D6828"/>
    <w:rsid w:val="006D6DC2"/>
    <w:rsid w:val="006D714B"/>
    <w:rsid w:val="006D7561"/>
    <w:rsid w:val="006E0897"/>
    <w:rsid w:val="006E0A30"/>
    <w:rsid w:val="006E1A77"/>
    <w:rsid w:val="006E2B85"/>
    <w:rsid w:val="006E3613"/>
    <w:rsid w:val="006E3B5B"/>
    <w:rsid w:val="006E4DDC"/>
    <w:rsid w:val="006E582E"/>
    <w:rsid w:val="006E6234"/>
    <w:rsid w:val="006E798B"/>
    <w:rsid w:val="006E7A25"/>
    <w:rsid w:val="006F0AF7"/>
    <w:rsid w:val="006F223C"/>
    <w:rsid w:val="006F2D5C"/>
    <w:rsid w:val="006F3437"/>
    <w:rsid w:val="006F3780"/>
    <w:rsid w:val="006F4127"/>
    <w:rsid w:val="006F54B3"/>
    <w:rsid w:val="006F5F73"/>
    <w:rsid w:val="006F6035"/>
    <w:rsid w:val="006F631D"/>
    <w:rsid w:val="006F6710"/>
    <w:rsid w:val="006F67BA"/>
    <w:rsid w:val="006F68B6"/>
    <w:rsid w:val="006F6EB0"/>
    <w:rsid w:val="006F77E9"/>
    <w:rsid w:val="006F7CC8"/>
    <w:rsid w:val="007007A3"/>
    <w:rsid w:val="007007E6"/>
    <w:rsid w:val="00700C32"/>
    <w:rsid w:val="00700C61"/>
    <w:rsid w:val="00701A1C"/>
    <w:rsid w:val="00701DB5"/>
    <w:rsid w:val="007039AA"/>
    <w:rsid w:val="00703FAC"/>
    <w:rsid w:val="007046D1"/>
    <w:rsid w:val="00704715"/>
    <w:rsid w:val="00704AB8"/>
    <w:rsid w:val="00704C7E"/>
    <w:rsid w:val="00704FD4"/>
    <w:rsid w:val="00705215"/>
    <w:rsid w:val="00705A4A"/>
    <w:rsid w:val="00705B96"/>
    <w:rsid w:val="0070660D"/>
    <w:rsid w:val="00707AF7"/>
    <w:rsid w:val="007108E7"/>
    <w:rsid w:val="00713315"/>
    <w:rsid w:val="0071336E"/>
    <w:rsid w:val="007139CF"/>
    <w:rsid w:val="00713CCA"/>
    <w:rsid w:val="00714615"/>
    <w:rsid w:val="00714B88"/>
    <w:rsid w:val="00714BA3"/>
    <w:rsid w:val="00714DFD"/>
    <w:rsid w:val="00715EFC"/>
    <w:rsid w:val="00716379"/>
    <w:rsid w:val="00716638"/>
    <w:rsid w:val="00716905"/>
    <w:rsid w:val="00717DBC"/>
    <w:rsid w:val="00720482"/>
    <w:rsid w:val="00720609"/>
    <w:rsid w:val="00720685"/>
    <w:rsid w:val="00722C5F"/>
    <w:rsid w:val="00723102"/>
    <w:rsid w:val="00723E3F"/>
    <w:rsid w:val="007240B7"/>
    <w:rsid w:val="007244D5"/>
    <w:rsid w:val="00724766"/>
    <w:rsid w:val="007249F6"/>
    <w:rsid w:val="00725675"/>
    <w:rsid w:val="00725FC9"/>
    <w:rsid w:val="0072623E"/>
    <w:rsid w:val="00726833"/>
    <w:rsid w:val="00726D75"/>
    <w:rsid w:val="00727614"/>
    <w:rsid w:val="00727C03"/>
    <w:rsid w:val="007307A8"/>
    <w:rsid w:val="007310BF"/>
    <w:rsid w:val="00731C96"/>
    <w:rsid w:val="007335B9"/>
    <w:rsid w:val="00733685"/>
    <w:rsid w:val="007336BF"/>
    <w:rsid w:val="00733743"/>
    <w:rsid w:val="0073396B"/>
    <w:rsid w:val="00733A29"/>
    <w:rsid w:val="007351A3"/>
    <w:rsid w:val="007352A2"/>
    <w:rsid w:val="007361CE"/>
    <w:rsid w:val="0073640B"/>
    <w:rsid w:val="00737264"/>
    <w:rsid w:val="0074027D"/>
    <w:rsid w:val="0074031B"/>
    <w:rsid w:val="00741720"/>
    <w:rsid w:val="0074306F"/>
    <w:rsid w:val="00743087"/>
    <w:rsid w:val="00743E11"/>
    <w:rsid w:val="007454C9"/>
    <w:rsid w:val="00745960"/>
    <w:rsid w:val="00745BDC"/>
    <w:rsid w:val="00746123"/>
    <w:rsid w:val="00747BB4"/>
    <w:rsid w:val="00750EC6"/>
    <w:rsid w:val="00750FF2"/>
    <w:rsid w:val="007527DD"/>
    <w:rsid w:val="00755246"/>
    <w:rsid w:val="00755E22"/>
    <w:rsid w:val="0075611C"/>
    <w:rsid w:val="00756408"/>
    <w:rsid w:val="00757F1A"/>
    <w:rsid w:val="00757F53"/>
    <w:rsid w:val="00760067"/>
    <w:rsid w:val="0076178A"/>
    <w:rsid w:val="007618A8"/>
    <w:rsid w:val="0076262E"/>
    <w:rsid w:val="00762809"/>
    <w:rsid w:val="00762813"/>
    <w:rsid w:val="0076324D"/>
    <w:rsid w:val="007635BE"/>
    <w:rsid w:val="00764F5B"/>
    <w:rsid w:val="007650D8"/>
    <w:rsid w:val="0076516F"/>
    <w:rsid w:val="00765FF9"/>
    <w:rsid w:val="00766402"/>
    <w:rsid w:val="00767867"/>
    <w:rsid w:val="00771455"/>
    <w:rsid w:val="00771F06"/>
    <w:rsid w:val="00773865"/>
    <w:rsid w:val="00773BD4"/>
    <w:rsid w:val="00775148"/>
    <w:rsid w:val="00775553"/>
    <w:rsid w:val="007759AE"/>
    <w:rsid w:val="00775EED"/>
    <w:rsid w:val="00776BF5"/>
    <w:rsid w:val="00776DA8"/>
    <w:rsid w:val="0078036D"/>
    <w:rsid w:val="00780522"/>
    <w:rsid w:val="0078162F"/>
    <w:rsid w:val="007816C8"/>
    <w:rsid w:val="00781AFB"/>
    <w:rsid w:val="007822E8"/>
    <w:rsid w:val="00784AB9"/>
    <w:rsid w:val="007852F6"/>
    <w:rsid w:val="00785757"/>
    <w:rsid w:val="00786266"/>
    <w:rsid w:val="00786DAE"/>
    <w:rsid w:val="00787403"/>
    <w:rsid w:val="00791323"/>
    <w:rsid w:val="00792710"/>
    <w:rsid w:val="00796129"/>
    <w:rsid w:val="00796D0B"/>
    <w:rsid w:val="00796EC4"/>
    <w:rsid w:val="007975B0"/>
    <w:rsid w:val="0079772E"/>
    <w:rsid w:val="00797B04"/>
    <w:rsid w:val="007A0CBF"/>
    <w:rsid w:val="007A104B"/>
    <w:rsid w:val="007A120A"/>
    <w:rsid w:val="007A13DB"/>
    <w:rsid w:val="007A1EE7"/>
    <w:rsid w:val="007A2E50"/>
    <w:rsid w:val="007A36AC"/>
    <w:rsid w:val="007A3834"/>
    <w:rsid w:val="007A39A9"/>
    <w:rsid w:val="007A3B00"/>
    <w:rsid w:val="007A4276"/>
    <w:rsid w:val="007A4943"/>
    <w:rsid w:val="007A6863"/>
    <w:rsid w:val="007A6979"/>
    <w:rsid w:val="007A69BC"/>
    <w:rsid w:val="007A7407"/>
    <w:rsid w:val="007A746C"/>
    <w:rsid w:val="007B00FA"/>
    <w:rsid w:val="007B0D6D"/>
    <w:rsid w:val="007B11E0"/>
    <w:rsid w:val="007B1F44"/>
    <w:rsid w:val="007B2550"/>
    <w:rsid w:val="007B2ABF"/>
    <w:rsid w:val="007B3E70"/>
    <w:rsid w:val="007B51F5"/>
    <w:rsid w:val="007B5F91"/>
    <w:rsid w:val="007B608C"/>
    <w:rsid w:val="007B68E9"/>
    <w:rsid w:val="007B7A60"/>
    <w:rsid w:val="007C08C5"/>
    <w:rsid w:val="007C0A1B"/>
    <w:rsid w:val="007C10D3"/>
    <w:rsid w:val="007C1625"/>
    <w:rsid w:val="007C1722"/>
    <w:rsid w:val="007C1910"/>
    <w:rsid w:val="007C208F"/>
    <w:rsid w:val="007C29FB"/>
    <w:rsid w:val="007C3107"/>
    <w:rsid w:val="007C33B6"/>
    <w:rsid w:val="007C3C9F"/>
    <w:rsid w:val="007C4409"/>
    <w:rsid w:val="007C442C"/>
    <w:rsid w:val="007C4EBE"/>
    <w:rsid w:val="007C5C24"/>
    <w:rsid w:val="007C6315"/>
    <w:rsid w:val="007D0B95"/>
    <w:rsid w:val="007D0D55"/>
    <w:rsid w:val="007D169B"/>
    <w:rsid w:val="007D35BC"/>
    <w:rsid w:val="007D5F67"/>
    <w:rsid w:val="007D62A8"/>
    <w:rsid w:val="007D6AAD"/>
    <w:rsid w:val="007D79B1"/>
    <w:rsid w:val="007D7C7B"/>
    <w:rsid w:val="007E03F6"/>
    <w:rsid w:val="007E071A"/>
    <w:rsid w:val="007E0DA4"/>
    <w:rsid w:val="007E1FCB"/>
    <w:rsid w:val="007E232B"/>
    <w:rsid w:val="007E2411"/>
    <w:rsid w:val="007E2A36"/>
    <w:rsid w:val="007E2E44"/>
    <w:rsid w:val="007E3432"/>
    <w:rsid w:val="007E35EE"/>
    <w:rsid w:val="007E42AC"/>
    <w:rsid w:val="007E4CA5"/>
    <w:rsid w:val="007E506E"/>
    <w:rsid w:val="007E594F"/>
    <w:rsid w:val="007E5B1A"/>
    <w:rsid w:val="007E5F41"/>
    <w:rsid w:val="007E640F"/>
    <w:rsid w:val="007E641A"/>
    <w:rsid w:val="007E6582"/>
    <w:rsid w:val="007E6830"/>
    <w:rsid w:val="007E738B"/>
    <w:rsid w:val="007E75B9"/>
    <w:rsid w:val="007E75D1"/>
    <w:rsid w:val="007F066F"/>
    <w:rsid w:val="007F0A48"/>
    <w:rsid w:val="007F1455"/>
    <w:rsid w:val="007F1728"/>
    <w:rsid w:val="007F1BB0"/>
    <w:rsid w:val="007F1DA5"/>
    <w:rsid w:val="007F28E7"/>
    <w:rsid w:val="007F30CC"/>
    <w:rsid w:val="007F37DD"/>
    <w:rsid w:val="007F5589"/>
    <w:rsid w:val="007F55B1"/>
    <w:rsid w:val="007F61F5"/>
    <w:rsid w:val="00800136"/>
    <w:rsid w:val="0080076A"/>
    <w:rsid w:val="0080085A"/>
    <w:rsid w:val="00800C73"/>
    <w:rsid w:val="008029B6"/>
    <w:rsid w:val="00803310"/>
    <w:rsid w:val="008035E3"/>
    <w:rsid w:val="00803784"/>
    <w:rsid w:val="008037C4"/>
    <w:rsid w:val="00803A3F"/>
    <w:rsid w:val="0080448C"/>
    <w:rsid w:val="008048E9"/>
    <w:rsid w:val="00804CB0"/>
    <w:rsid w:val="00805D12"/>
    <w:rsid w:val="008062C1"/>
    <w:rsid w:val="00810562"/>
    <w:rsid w:val="00810A65"/>
    <w:rsid w:val="00811632"/>
    <w:rsid w:val="00811892"/>
    <w:rsid w:val="0081228F"/>
    <w:rsid w:val="0081239C"/>
    <w:rsid w:val="00813410"/>
    <w:rsid w:val="00813862"/>
    <w:rsid w:val="00813D36"/>
    <w:rsid w:val="00814265"/>
    <w:rsid w:val="00816F4E"/>
    <w:rsid w:val="0081778F"/>
    <w:rsid w:val="008205EB"/>
    <w:rsid w:val="00821BA7"/>
    <w:rsid w:val="00821FB0"/>
    <w:rsid w:val="0082256C"/>
    <w:rsid w:val="00823AF8"/>
    <w:rsid w:val="0082402D"/>
    <w:rsid w:val="00824179"/>
    <w:rsid w:val="0082558F"/>
    <w:rsid w:val="00825DF8"/>
    <w:rsid w:val="00825FBF"/>
    <w:rsid w:val="008262EF"/>
    <w:rsid w:val="00827310"/>
    <w:rsid w:val="00827876"/>
    <w:rsid w:val="008313DE"/>
    <w:rsid w:val="00831A99"/>
    <w:rsid w:val="00833919"/>
    <w:rsid w:val="00834617"/>
    <w:rsid w:val="00834797"/>
    <w:rsid w:val="00837421"/>
    <w:rsid w:val="008408E1"/>
    <w:rsid w:val="00841255"/>
    <w:rsid w:val="00841470"/>
    <w:rsid w:val="008419BD"/>
    <w:rsid w:val="00841E91"/>
    <w:rsid w:val="00842B8D"/>
    <w:rsid w:val="00842E20"/>
    <w:rsid w:val="00843667"/>
    <w:rsid w:val="00843786"/>
    <w:rsid w:val="00844DC9"/>
    <w:rsid w:val="00845292"/>
    <w:rsid w:val="008459FC"/>
    <w:rsid w:val="008473BE"/>
    <w:rsid w:val="008479C4"/>
    <w:rsid w:val="00847BB7"/>
    <w:rsid w:val="008504F3"/>
    <w:rsid w:val="00851912"/>
    <w:rsid w:val="00851952"/>
    <w:rsid w:val="0085240C"/>
    <w:rsid w:val="00852CF5"/>
    <w:rsid w:val="00853D1E"/>
    <w:rsid w:val="00854B80"/>
    <w:rsid w:val="008551DA"/>
    <w:rsid w:val="00855525"/>
    <w:rsid w:val="00855807"/>
    <w:rsid w:val="00856F4D"/>
    <w:rsid w:val="0086040C"/>
    <w:rsid w:val="00860CF7"/>
    <w:rsid w:val="00860FFD"/>
    <w:rsid w:val="00861950"/>
    <w:rsid w:val="0086228E"/>
    <w:rsid w:val="008627A9"/>
    <w:rsid w:val="00863131"/>
    <w:rsid w:val="00864AF0"/>
    <w:rsid w:val="00865564"/>
    <w:rsid w:val="00865A50"/>
    <w:rsid w:val="00865C2D"/>
    <w:rsid w:val="00866CB4"/>
    <w:rsid w:val="00866E48"/>
    <w:rsid w:val="00867AB0"/>
    <w:rsid w:val="00867D8E"/>
    <w:rsid w:val="00870EF9"/>
    <w:rsid w:val="00871FE6"/>
    <w:rsid w:val="00872C99"/>
    <w:rsid w:val="0087358D"/>
    <w:rsid w:val="00873A6F"/>
    <w:rsid w:val="008748D3"/>
    <w:rsid w:val="00874DE8"/>
    <w:rsid w:val="0087571B"/>
    <w:rsid w:val="00875940"/>
    <w:rsid w:val="00875A7E"/>
    <w:rsid w:val="008764CF"/>
    <w:rsid w:val="008777A4"/>
    <w:rsid w:val="008779F9"/>
    <w:rsid w:val="0088104B"/>
    <w:rsid w:val="00882AB1"/>
    <w:rsid w:val="00884848"/>
    <w:rsid w:val="00884B2D"/>
    <w:rsid w:val="00885950"/>
    <w:rsid w:val="00885E6B"/>
    <w:rsid w:val="00886033"/>
    <w:rsid w:val="0088747B"/>
    <w:rsid w:val="00890704"/>
    <w:rsid w:val="00891793"/>
    <w:rsid w:val="00891A01"/>
    <w:rsid w:val="00892049"/>
    <w:rsid w:val="00892602"/>
    <w:rsid w:val="00892AC5"/>
    <w:rsid w:val="008931B7"/>
    <w:rsid w:val="00894294"/>
    <w:rsid w:val="008945AE"/>
    <w:rsid w:val="008949AD"/>
    <w:rsid w:val="00895B5F"/>
    <w:rsid w:val="00896618"/>
    <w:rsid w:val="008A00BF"/>
    <w:rsid w:val="008A0B68"/>
    <w:rsid w:val="008A0F0B"/>
    <w:rsid w:val="008A12DD"/>
    <w:rsid w:val="008A197E"/>
    <w:rsid w:val="008A2A59"/>
    <w:rsid w:val="008A2D69"/>
    <w:rsid w:val="008A4DEA"/>
    <w:rsid w:val="008A6DC4"/>
    <w:rsid w:val="008A6F17"/>
    <w:rsid w:val="008A6F24"/>
    <w:rsid w:val="008A705C"/>
    <w:rsid w:val="008A7080"/>
    <w:rsid w:val="008A7110"/>
    <w:rsid w:val="008A7582"/>
    <w:rsid w:val="008A7729"/>
    <w:rsid w:val="008B140B"/>
    <w:rsid w:val="008B190F"/>
    <w:rsid w:val="008B1C5C"/>
    <w:rsid w:val="008B1EC5"/>
    <w:rsid w:val="008B2075"/>
    <w:rsid w:val="008B20FD"/>
    <w:rsid w:val="008B2DDD"/>
    <w:rsid w:val="008B3495"/>
    <w:rsid w:val="008B3D8C"/>
    <w:rsid w:val="008B4A93"/>
    <w:rsid w:val="008B4C59"/>
    <w:rsid w:val="008B627F"/>
    <w:rsid w:val="008B697A"/>
    <w:rsid w:val="008B6D97"/>
    <w:rsid w:val="008B6FBD"/>
    <w:rsid w:val="008B70C2"/>
    <w:rsid w:val="008C0443"/>
    <w:rsid w:val="008C04FE"/>
    <w:rsid w:val="008C06E9"/>
    <w:rsid w:val="008C0C93"/>
    <w:rsid w:val="008C16B6"/>
    <w:rsid w:val="008C1DC7"/>
    <w:rsid w:val="008C2E52"/>
    <w:rsid w:val="008C424F"/>
    <w:rsid w:val="008C4C88"/>
    <w:rsid w:val="008C5BF9"/>
    <w:rsid w:val="008C5D55"/>
    <w:rsid w:val="008C5D9D"/>
    <w:rsid w:val="008C63D4"/>
    <w:rsid w:val="008C7D9A"/>
    <w:rsid w:val="008D0D03"/>
    <w:rsid w:val="008D251F"/>
    <w:rsid w:val="008D255A"/>
    <w:rsid w:val="008D379B"/>
    <w:rsid w:val="008D3D48"/>
    <w:rsid w:val="008D4135"/>
    <w:rsid w:val="008D4970"/>
    <w:rsid w:val="008D4D6C"/>
    <w:rsid w:val="008D564E"/>
    <w:rsid w:val="008D67CE"/>
    <w:rsid w:val="008D6A33"/>
    <w:rsid w:val="008D787B"/>
    <w:rsid w:val="008E0CDE"/>
    <w:rsid w:val="008E260A"/>
    <w:rsid w:val="008E2F36"/>
    <w:rsid w:val="008E32BB"/>
    <w:rsid w:val="008E354D"/>
    <w:rsid w:val="008E3974"/>
    <w:rsid w:val="008E6906"/>
    <w:rsid w:val="008E718D"/>
    <w:rsid w:val="008F1333"/>
    <w:rsid w:val="008F1D46"/>
    <w:rsid w:val="008F2DCF"/>
    <w:rsid w:val="008F324F"/>
    <w:rsid w:val="008F3469"/>
    <w:rsid w:val="008F38FA"/>
    <w:rsid w:val="008F420B"/>
    <w:rsid w:val="008F42F7"/>
    <w:rsid w:val="008F4413"/>
    <w:rsid w:val="008F4AD9"/>
    <w:rsid w:val="008F4BE1"/>
    <w:rsid w:val="008F5051"/>
    <w:rsid w:val="008F5968"/>
    <w:rsid w:val="008F5E20"/>
    <w:rsid w:val="008F64E9"/>
    <w:rsid w:val="008F7F77"/>
    <w:rsid w:val="009013E8"/>
    <w:rsid w:val="009017B8"/>
    <w:rsid w:val="0090186B"/>
    <w:rsid w:val="00902604"/>
    <w:rsid w:val="009030D3"/>
    <w:rsid w:val="00904DBC"/>
    <w:rsid w:val="00904F5D"/>
    <w:rsid w:val="00906C6D"/>
    <w:rsid w:val="00906F18"/>
    <w:rsid w:val="009077FD"/>
    <w:rsid w:val="00911472"/>
    <w:rsid w:val="00911644"/>
    <w:rsid w:val="009118FB"/>
    <w:rsid w:val="00911D31"/>
    <w:rsid w:val="00911FF3"/>
    <w:rsid w:val="009130D4"/>
    <w:rsid w:val="0091376A"/>
    <w:rsid w:val="00914E75"/>
    <w:rsid w:val="00916DF8"/>
    <w:rsid w:val="00921F3D"/>
    <w:rsid w:val="00921FA7"/>
    <w:rsid w:val="00922B6A"/>
    <w:rsid w:val="00922C03"/>
    <w:rsid w:val="00923185"/>
    <w:rsid w:val="0092341A"/>
    <w:rsid w:val="00923C7A"/>
    <w:rsid w:val="00924E56"/>
    <w:rsid w:val="00924F74"/>
    <w:rsid w:val="0092574B"/>
    <w:rsid w:val="0092631E"/>
    <w:rsid w:val="00926766"/>
    <w:rsid w:val="0092795C"/>
    <w:rsid w:val="009301CA"/>
    <w:rsid w:val="00930A87"/>
    <w:rsid w:val="009323C5"/>
    <w:rsid w:val="0093263B"/>
    <w:rsid w:val="00933DE2"/>
    <w:rsid w:val="0093450A"/>
    <w:rsid w:val="00934FE7"/>
    <w:rsid w:val="00935791"/>
    <w:rsid w:val="009359FC"/>
    <w:rsid w:val="00935EF5"/>
    <w:rsid w:val="00936632"/>
    <w:rsid w:val="009370F7"/>
    <w:rsid w:val="009371D6"/>
    <w:rsid w:val="009375E5"/>
    <w:rsid w:val="00940502"/>
    <w:rsid w:val="00940578"/>
    <w:rsid w:val="00942916"/>
    <w:rsid w:val="00942AFD"/>
    <w:rsid w:val="009437CD"/>
    <w:rsid w:val="00943B6A"/>
    <w:rsid w:val="00943E97"/>
    <w:rsid w:val="00945C7C"/>
    <w:rsid w:val="00946184"/>
    <w:rsid w:val="009469FC"/>
    <w:rsid w:val="00946EAF"/>
    <w:rsid w:val="00947C9C"/>
    <w:rsid w:val="00950109"/>
    <w:rsid w:val="00950A14"/>
    <w:rsid w:val="00951E58"/>
    <w:rsid w:val="00953C25"/>
    <w:rsid w:val="00954F21"/>
    <w:rsid w:val="0095561E"/>
    <w:rsid w:val="00955ABB"/>
    <w:rsid w:val="0095660D"/>
    <w:rsid w:val="009569E9"/>
    <w:rsid w:val="009576D8"/>
    <w:rsid w:val="00960695"/>
    <w:rsid w:val="00960B00"/>
    <w:rsid w:val="00961359"/>
    <w:rsid w:val="00961D16"/>
    <w:rsid w:val="00962AB4"/>
    <w:rsid w:val="00962FEA"/>
    <w:rsid w:val="009631C0"/>
    <w:rsid w:val="0096450F"/>
    <w:rsid w:val="0096502F"/>
    <w:rsid w:val="00966803"/>
    <w:rsid w:val="00967E6C"/>
    <w:rsid w:val="0097017E"/>
    <w:rsid w:val="00970E0A"/>
    <w:rsid w:val="009711EA"/>
    <w:rsid w:val="0097182A"/>
    <w:rsid w:val="00972BAB"/>
    <w:rsid w:val="009750F8"/>
    <w:rsid w:val="009756D9"/>
    <w:rsid w:val="00976160"/>
    <w:rsid w:val="00976AEB"/>
    <w:rsid w:val="009770AE"/>
    <w:rsid w:val="009771A1"/>
    <w:rsid w:val="0097742C"/>
    <w:rsid w:val="0097754F"/>
    <w:rsid w:val="00980851"/>
    <w:rsid w:val="00981723"/>
    <w:rsid w:val="00981FE1"/>
    <w:rsid w:val="009832CB"/>
    <w:rsid w:val="00983821"/>
    <w:rsid w:val="0098558D"/>
    <w:rsid w:val="00986057"/>
    <w:rsid w:val="00986A68"/>
    <w:rsid w:val="00986ACF"/>
    <w:rsid w:val="00991094"/>
    <w:rsid w:val="00991E65"/>
    <w:rsid w:val="0099215C"/>
    <w:rsid w:val="009927DB"/>
    <w:rsid w:val="00993E80"/>
    <w:rsid w:val="009948A0"/>
    <w:rsid w:val="009956DD"/>
    <w:rsid w:val="00995708"/>
    <w:rsid w:val="00995DB4"/>
    <w:rsid w:val="00995DF7"/>
    <w:rsid w:val="00996094"/>
    <w:rsid w:val="0099780D"/>
    <w:rsid w:val="00997D40"/>
    <w:rsid w:val="00997EAE"/>
    <w:rsid w:val="00997ED7"/>
    <w:rsid w:val="009A0CB2"/>
    <w:rsid w:val="009A0E23"/>
    <w:rsid w:val="009A29E7"/>
    <w:rsid w:val="009A2A67"/>
    <w:rsid w:val="009A3164"/>
    <w:rsid w:val="009A32D1"/>
    <w:rsid w:val="009A3A7A"/>
    <w:rsid w:val="009A413D"/>
    <w:rsid w:val="009A5557"/>
    <w:rsid w:val="009A6684"/>
    <w:rsid w:val="009A7520"/>
    <w:rsid w:val="009A7977"/>
    <w:rsid w:val="009A79A2"/>
    <w:rsid w:val="009B240B"/>
    <w:rsid w:val="009B39E1"/>
    <w:rsid w:val="009B3E5C"/>
    <w:rsid w:val="009B553D"/>
    <w:rsid w:val="009B616F"/>
    <w:rsid w:val="009B63BE"/>
    <w:rsid w:val="009B6CDB"/>
    <w:rsid w:val="009B7B3F"/>
    <w:rsid w:val="009C0597"/>
    <w:rsid w:val="009C0FD2"/>
    <w:rsid w:val="009C1A83"/>
    <w:rsid w:val="009C2032"/>
    <w:rsid w:val="009C341C"/>
    <w:rsid w:val="009C3D47"/>
    <w:rsid w:val="009C5164"/>
    <w:rsid w:val="009C5758"/>
    <w:rsid w:val="009C67C7"/>
    <w:rsid w:val="009C7BAD"/>
    <w:rsid w:val="009D0154"/>
    <w:rsid w:val="009D0EF9"/>
    <w:rsid w:val="009D0EFF"/>
    <w:rsid w:val="009D1C0B"/>
    <w:rsid w:val="009D24D3"/>
    <w:rsid w:val="009D2B6C"/>
    <w:rsid w:val="009D3333"/>
    <w:rsid w:val="009D365D"/>
    <w:rsid w:val="009D36E8"/>
    <w:rsid w:val="009D42C3"/>
    <w:rsid w:val="009D45F2"/>
    <w:rsid w:val="009D4ACB"/>
    <w:rsid w:val="009D534D"/>
    <w:rsid w:val="009D543A"/>
    <w:rsid w:val="009D5821"/>
    <w:rsid w:val="009D6736"/>
    <w:rsid w:val="009D7029"/>
    <w:rsid w:val="009D7183"/>
    <w:rsid w:val="009E1447"/>
    <w:rsid w:val="009E1D97"/>
    <w:rsid w:val="009E2351"/>
    <w:rsid w:val="009E24B8"/>
    <w:rsid w:val="009E28A4"/>
    <w:rsid w:val="009E2B3B"/>
    <w:rsid w:val="009E3B71"/>
    <w:rsid w:val="009E40B8"/>
    <w:rsid w:val="009E4899"/>
    <w:rsid w:val="009E531A"/>
    <w:rsid w:val="009E560A"/>
    <w:rsid w:val="009E5A72"/>
    <w:rsid w:val="009E717B"/>
    <w:rsid w:val="009E71F0"/>
    <w:rsid w:val="009E79C4"/>
    <w:rsid w:val="009F0493"/>
    <w:rsid w:val="009F0B47"/>
    <w:rsid w:val="009F3B20"/>
    <w:rsid w:val="009F3C64"/>
    <w:rsid w:val="009F4162"/>
    <w:rsid w:val="009F4218"/>
    <w:rsid w:val="009F47CC"/>
    <w:rsid w:val="009F47DE"/>
    <w:rsid w:val="009F6F43"/>
    <w:rsid w:val="009F7667"/>
    <w:rsid w:val="009F7DA5"/>
    <w:rsid w:val="009F7FBC"/>
    <w:rsid w:val="00A008EE"/>
    <w:rsid w:val="00A01233"/>
    <w:rsid w:val="00A01749"/>
    <w:rsid w:val="00A0175F"/>
    <w:rsid w:val="00A01A6B"/>
    <w:rsid w:val="00A02F03"/>
    <w:rsid w:val="00A037E4"/>
    <w:rsid w:val="00A04B24"/>
    <w:rsid w:val="00A04C8E"/>
    <w:rsid w:val="00A0506E"/>
    <w:rsid w:val="00A0573C"/>
    <w:rsid w:val="00A05994"/>
    <w:rsid w:val="00A06176"/>
    <w:rsid w:val="00A06F12"/>
    <w:rsid w:val="00A07067"/>
    <w:rsid w:val="00A07363"/>
    <w:rsid w:val="00A10FCF"/>
    <w:rsid w:val="00A11503"/>
    <w:rsid w:val="00A11A77"/>
    <w:rsid w:val="00A12C8C"/>
    <w:rsid w:val="00A14687"/>
    <w:rsid w:val="00A16E8E"/>
    <w:rsid w:val="00A2074F"/>
    <w:rsid w:val="00A21B40"/>
    <w:rsid w:val="00A21D10"/>
    <w:rsid w:val="00A2280F"/>
    <w:rsid w:val="00A23BBA"/>
    <w:rsid w:val="00A24CB7"/>
    <w:rsid w:val="00A24D6D"/>
    <w:rsid w:val="00A2599F"/>
    <w:rsid w:val="00A26129"/>
    <w:rsid w:val="00A2660E"/>
    <w:rsid w:val="00A2670E"/>
    <w:rsid w:val="00A270C0"/>
    <w:rsid w:val="00A272A4"/>
    <w:rsid w:val="00A30C95"/>
    <w:rsid w:val="00A31AC2"/>
    <w:rsid w:val="00A32D16"/>
    <w:rsid w:val="00A32E15"/>
    <w:rsid w:val="00A333EF"/>
    <w:rsid w:val="00A336AA"/>
    <w:rsid w:val="00A33ECE"/>
    <w:rsid w:val="00A340DB"/>
    <w:rsid w:val="00A34F68"/>
    <w:rsid w:val="00A354FA"/>
    <w:rsid w:val="00A359AA"/>
    <w:rsid w:val="00A35AE8"/>
    <w:rsid w:val="00A37647"/>
    <w:rsid w:val="00A37ADE"/>
    <w:rsid w:val="00A37DAF"/>
    <w:rsid w:val="00A37FC3"/>
    <w:rsid w:val="00A4033A"/>
    <w:rsid w:val="00A4138A"/>
    <w:rsid w:val="00A4242B"/>
    <w:rsid w:val="00A42886"/>
    <w:rsid w:val="00A42A7D"/>
    <w:rsid w:val="00A42B5C"/>
    <w:rsid w:val="00A42D60"/>
    <w:rsid w:val="00A44B0D"/>
    <w:rsid w:val="00A44D18"/>
    <w:rsid w:val="00A45EF3"/>
    <w:rsid w:val="00A509D9"/>
    <w:rsid w:val="00A52073"/>
    <w:rsid w:val="00A522FC"/>
    <w:rsid w:val="00A52BC1"/>
    <w:rsid w:val="00A52EF9"/>
    <w:rsid w:val="00A531BD"/>
    <w:rsid w:val="00A54A0F"/>
    <w:rsid w:val="00A555B6"/>
    <w:rsid w:val="00A5693F"/>
    <w:rsid w:val="00A56FE4"/>
    <w:rsid w:val="00A57E64"/>
    <w:rsid w:val="00A613DF"/>
    <w:rsid w:val="00A61557"/>
    <w:rsid w:val="00A621A5"/>
    <w:rsid w:val="00A62522"/>
    <w:rsid w:val="00A62A01"/>
    <w:rsid w:val="00A6366E"/>
    <w:rsid w:val="00A63A13"/>
    <w:rsid w:val="00A63B3C"/>
    <w:rsid w:val="00A64534"/>
    <w:rsid w:val="00A654E3"/>
    <w:rsid w:val="00A66954"/>
    <w:rsid w:val="00A66C8D"/>
    <w:rsid w:val="00A66FA2"/>
    <w:rsid w:val="00A671DC"/>
    <w:rsid w:val="00A6738C"/>
    <w:rsid w:val="00A7070C"/>
    <w:rsid w:val="00A70D9D"/>
    <w:rsid w:val="00A71EEE"/>
    <w:rsid w:val="00A7268E"/>
    <w:rsid w:val="00A73FAF"/>
    <w:rsid w:val="00A74F1A"/>
    <w:rsid w:val="00A80432"/>
    <w:rsid w:val="00A80DD6"/>
    <w:rsid w:val="00A82173"/>
    <w:rsid w:val="00A82730"/>
    <w:rsid w:val="00A83094"/>
    <w:rsid w:val="00A83933"/>
    <w:rsid w:val="00A83C07"/>
    <w:rsid w:val="00A842B2"/>
    <w:rsid w:val="00A8503B"/>
    <w:rsid w:val="00A86BB1"/>
    <w:rsid w:val="00A86F64"/>
    <w:rsid w:val="00A914BA"/>
    <w:rsid w:val="00A9176E"/>
    <w:rsid w:val="00A9180B"/>
    <w:rsid w:val="00A9197A"/>
    <w:rsid w:val="00A92AF7"/>
    <w:rsid w:val="00A9353E"/>
    <w:rsid w:val="00A935BE"/>
    <w:rsid w:val="00A93961"/>
    <w:rsid w:val="00A94411"/>
    <w:rsid w:val="00A94D38"/>
    <w:rsid w:val="00A960E4"/>
    <w:rsid w:val="00A97175"/>
    <w:rsid w:val="00A97C81"/>
    <w:rsid w:val="00A97C97"/>
    <w:rsid w:val="00A97EFB"/>
    <w:rsid w:val="00AA1029"/>
    <w:rsid w:val="00AA1033"/>
    <w:rsid w:val="00AA1503"/>
    <w:rsid w:val="00AA1708"/>
    <w:rsid w:val="00AA17C9"/>
    <w:rsid w:val="00AA25EE"/>
    <w:rsid w:val="00AA4A09"/>
    <w:rsid w:val="00AA4AD3"/>
    <w:rsid w:val="00AB0BBB"/>
    <w:rsid w:val="00AB0EFB"/>
    <w:rsid w:val="00AB177D"/>
    <w:rsid w:val="00AB2664"/>
    <w:rsid w:val="00AB348D"/>
    <w:rsid w:val="00AB3786"/>
    <w:rsid w:val="00AB41D0"/>
    <w:rsid w:val="00AB449C"/>
    <w:rsid w:val="00AB5A23"/>
    <w:rsid w:val="00AB5CB4"/>
    <w:rsid w:val="00AB64C2"/>
    <w:rsid w:val="00AB68B2"/>
    <w:rsid w:val="00AB75A4"/>
    <w:rsid w:val="00AB7740"/>
    <w:rsid w:val="00AC111E"/>
    <w:rsid w:val="00AC11D4"/>
    <w:rsid w:val="00AC1267"/>
    <w:rsid w:val="00AC156A"/>
    <w:rsid w:val="00AC28BD"/>
    <w:rsid w:val="00AC45E4"/>
    <w:rsid w:val="00AC534D"/>
    <w:rsid w:val="00AC63C1"/>
    <w:rsid w:val="00AD245E"/>
    <w:rsid w:val="00AD2C53"/>
    <w:rsid w:val="00AD5487"/>
    <w:rsid w:val="00AD5D55"/>
    <w:rsid w:val="00AD6CBD"/>
    <w:rsid w:val="00AD788D"/>
    <w:rsid w:val="00AD7F42"/>
    <w:rsid w:val="00AE11F6"/>
    <w:rsid w:val="00AE198B"/>
    <w:rsid w:val="00AE1A35"/>
    <w:rsid w:val="00AE1FD8"/>
    <w:rsid w:val="00AE2058"/>
    <w:rsid w:val="00AE24D9"/>
    <w:rsid w:val="00AE289E"/>
    <w:rsid w:val="00AE30E1"/>
    <w:rsid w:val="00AE4424"/>
    <w:rsid w:val="00AE5BBF"/>
    <w:rsid w:val="00AE6307"/>
    <w:rsid w:val="00AE65E3"/>
    <w:rsid w:val="00AE663E"/>
    <w:rsid w:val="00AF0A08"/>
    <w:rsid w:val="00AF1781"/>
    <w:rsid w:val="00AF2085"/>
    <w:rsid w:val="00AF2CDD"/>
    <w:rsid w:val="00AF2FE1"/>
    <w:rsid w:val="00AF379A"/>
    <w:rsid w:val="00AF384E"/>
    <w:rsid w:val="00AF3FA5"/>
    <w:rsid w:val="00AF5D66"/>
    <w:rsid w:val="00AF6A44"/>
    <w:rsid w:val="00AF6B15"/>
    <w:rsid w:val="00AF76FB"/>
    <w:rsid w:val="00AF7A10"/>
    <w:rsid w:val="00B0145F"/>
    <w:rsid w:val="00B01EC3"/>
    <w:rsid w:val="00B0218D"/>
    <w:rsid w:val="00B0290E"/>
    <w:rsid w:val="00B049AA"/>
    <w:rsid w:val="00B049BE"/>
    <w:rsid w:val="00B070E2"/>
    <w:rsid w:val="00B07408"/>
    <w:rsid w:val="00B075E6"/>
    <w:rsid w:val="00B07D8D"/>
    <w:rsid w:val="00B101C1"/>
    <w:rsid w:val="00B10837"/>
    <w:rsid w:val="00B1117E"/>
    <w:rsid w:val="00B1135C"/>
    <w:rsid w:val="00B11612"/>
    <w:rsid w:val="00B117DD"/>
    <w:rsid w:val="00B11963"/>
    <w:rsid w:val="00B1354F"/>
    <w:rsid w:val="00B138AA"/>
    <w:rsid w:val="00B13911"/>
    <w:rsid w:val="00B13C39"/>
    <w:rsid w:val="00B1476F"/>
    <w:rsid w:val="00B147DC"/>
    <w:rsid w:val="00B14800"/>
    <w:rsid w:val="00B1536E"/>
    <w:rsid w:val="00B158C3"/>
    <w:rsid w:val="00B16CD2"/>
    <w:rsid w:val="00B17503"/>
    <w:rsid w:val="00B1792E"/>
    <w:rsid w:val="00B20443"/>
    <w:rsid w:val="00B20E1B"/>
    <w:rsid w:val="00B21EFF"/>
    <w:rsid w:val="00B22034"/>
    <w:rsid w:val="00B237EE"/>
    <w:rsid w:val="00B24D4E"/>
    <w:rsid w:val="00B2573E"/>
    <w:rsid w:val="00B25ACA"/>
    <w:rsid w:val="00B26058"/>
    <w:rsid w:val="00B26708"/>
    <w:rsid w:val="00B26773"/>
    <w:rsid w:val="00B26C22"/>
    <w:rsid w:val="00B26F7E"/>
    <w:rsid w:val="00B27CEE"/>
    <w:rsid w:val="00B31ACE"/>
    <w:rsid w:val="00B33F2E"/>
    <w:rsid w:val="00B340A3"/>
    <w:rsid w:val="00B34A0F"/>
    <w:rsid w:val="00B3735D"/>
    <w:rsid w:val="00B37B1E"/>
    <w:rsid w:val="00B37D96"/>
    <w:rsid w:val="00B40E96"/>
    <w:rsid w:val="00B41020"/>
    <w:rsid w:val="00B4228A"/>
    <w:rsid w:val="00B439C2"/>
    <w:rsid w:val="00B43A49"/>
    <w:rsid w:val="00B44482"/>
    <w:rsid w:val="00B447A5"/>
    <w:rsid w:val="00B44936"/>
    <w:rsid w:val="00B45293"/>
    <w:rsid w:val="00B45DB4"/>
    <w:rsid w:val="00B46A27"/>
    <w:rsid w:val="00B4766E"/>
    <w:rsid w:val="00B50CFB"/>
    <w:rsid w:val="00B512B5"/>
    <w:rsid w:val="00B51A00"/>
    <w:rsid w:val="00B51EDA"/>
    <w:rsid w:val="00B52B8A"/>
    <w:rsid w:val="00B52D48"/>
    <w:rsid w:val="00B52F3E"/>
    <w:rsid w:val="00B535F6"/>
    <w:rsid w:val="00B54158"/>
    <w:rsid w:val="00B54CF1"/>
    <w:rsid w:val="00B55284"/>
    <w:rsid w:val="00B55331"/>
    <w:rsid w:val="00B55351"/>
    <w:rsid w:val="00B5635A"/>
    <w:rsid w:val="00B56C4F"/>
    <w:rsid w:val="00B56E5B"/>
    <w:rsid w:val="00B57923"/>
    <w:rsid w:val="00B612ED"/>
    <w:rsid w:val="00B61453"/>
    <w:rsid w:val="00B622BB"/>
    <w:rsid w:val="00B62CE5"/>
    <w:rsid w:val="00B63679"/>
    <w:rsid w:val="00B63FD0"/>
    <w:rsid w:val="00B64794"/>
    <w:rsid w:val="00B6484C"/>
    <w:rsid w:val="00B65764"/>
    <w:rsid w:val="00B67C89"/>
    <w:rsid w:val="00B67CA3"/>
    <w:rsid w:val="00B7060D"/>
    <w:rsid w:val="00B70A5B"/>
    <w:rsid w:val="00B71451"/>
    <w:rsid w:val="00B7145D"/>
    <w:rsid w:val="00B72147"/>
    <w:rsid w:val="00B721F9"/>
    <w:rsid w:val="00B73904"/>
    <w:rsid w:val="00B748D1"/>
    <w:rsid w:val="00B75021"/>
    <w:rsid w:val="00B762C8"/>
    <w:rsid w:val="00B764D6"/>
    <w:rsid w:val="00B77036"/>
    <w:rsid w:val="00B77293"/>
    <w:rsid w:val="00B77AE2"/>
    <w:rsid w:val="00B77F2A"/>
    <w:rsid w:val="00B8057B"/>
    <w:rsid w:val="00B8080C"/>
    <w:rsid w:val="00B80F5E"/>
    <w:rsid w:val="00B8183D"/>
    <w:rsid w:val="00B8230E"/>
    <w:rsid w:val="00B830D9"/>
    <w:rsid w:val="00B840DB"/>
    <w:rsid w:val="00B84E66"/>
    <w:rsid w:val="00B857EC"/>
    <w:rsid w:val="00B85E76"/>
    <w:rsid w:val="00B872BF"/>
    <w:rsid w:val="00B87393"/>
    <w:rsid w:val="00B87B5B"/>
    <w:rsid w:val="00B902BF"/>
    <w:rsid w:val="00B911D5"/>
    <w:rsid w:val="00B91432"/>
    <w:rsid w:val="00B91D0E"/>
    <w:rsid w:val="00B93486"/>
    <w:rsid w:val="00B9362E"/>
    <w:rsid w:val="00B938BB"/>
    <w:rsid w:val="00B94E23"/>
    <w:rsid w:val="00B950D4"/>
    <w:rsid w:val="00B95694"/>
    <w:rsid w:val="00B973F0"/>
    <w:rsid w:val="00B975F7"/>
    <w:rsid w:val="00B97D48"/>
    <w:rsid w:val="00BA0065"/>
    <w:rsid w:val="00BA1DFE"/>
    <w:rsid w:val="00BA3093"/>
    <w:rsid w:val="00BA341B"/>
    <w:rsid w:val="00BA5971"/>
    <w:rsid w:val="00BA5AA3"/>
    <w:rsid w:val="00BA6835"/>
    <w:rsid w:val="00BA7146"/>
    <w:rsid w:val="00BA7CBB"/>
    <w:rsid w:val="00BB023A"/>
    <w:rsid w:val="00BB06A7"/>
    <w:rsid w:val="00BB12C1"/>
    <w:rsid w:val="00BB274D"/>
    <w:rsid w:val="00BB3025"/>
    <w:rsid w:val="00BB336B"/>
    <w:rsid w:val="00BB39EA"/>
    <w:rsid w:val="00BB3D79"/>
    <w:rsid w:val="00BB5692"/>
    <w:rsid w:val="00BB73FB"/>
    <w:rsid w:val="00BC0334"/>
    <w:rsid w:val="00BC0E76"/>
    <w:rsid w:val="00BC13AF"/>
    <w:rsid w:val="00BC15E3"/>
    <w:rsid w:val="00BC1BAD"/>
    <w:rsid w:val="00BC1EAA"/>
    <w:rsid w:val="00BC29D9"/>
    <w:rsid w:val="00BC3E48"/>
    <w:rsid w:val="00BC50FD"/>
    <w:rsid w:val="00BD12EA"/>
    <w:rsid w:val="00BD20D0"/>
    <w:rsid w:val="00BD3D06"/>
    <w:rsid w:val="00BD551A"/>
    <w:rsid w:val="00BD55C6"/>
    <w:rsid w:val="00BD7552"/>
    <w:rsid w:val="00BE063A"/>
    <w:rsid w:val="00BE06D5"/>
    <w:rsid w:val="00BE1777"/>
    <w:rsid w:val="00BE1E21"/>
    <w:rsid w:val="00BE33A9"/>
    <w:rsid w:val="00BE39E1"/>
    <w:rsid w:val="00BE3BED"/>
    <w:rsid w:val="00BE3C1D"/>
    <w:rsid w:val="00BE3D51"/>
    <w:rsid w:val="00BE4B0E"/>
    <w:rsid w:val="00BE587A"/>
    <w:rsid w:val="00BE5D95"/>
    <w:rsid w:val="00BE651E"/>
    <w:rsid w:val="00BE6809"/>
    <w:rsid w:val="00BE6901"/>
    <w:rsid w:val="00BF0D65"/>
    <w:rsid w:val="00BF1092"/>
    <w:rsid w:val="00BF10BA"/>
    <w:rsid w:val="00BF197C"/>
    <w:rsid w:val="00BF2CA9"/>
    <w:rsid w:val="00BF4571"/>
    <w:rsid w:val="00BF545B"/>
    <w:rsid w:val="00BF6F50"/>
    <w:rsid w:val="00C00ECC"/>
    <w:rsid w:val="00C012F3"/>
    <w:rsid w:val="00C02E92"/>
    <w:rsid w:val="00C032CC"/>
    <w:rsid w:val="00C0341D"/>
    <w:rsid w:val="00C03B91"/>
    <w:rsid w:val="00C0431B"/>
    <w:rsid w:val="00C05A27"/>
    <w:rsid w:val="00C05C45"/>
    <w:rsid w:val="00C05F5D"/>
    <w:rsid w:val="00C075AF"/>
    <w:rsid w:val="00C07F3C"/>
    <w:rsid w:val="00C10B22"/>
    <w:rsid w:val="00C11E2D"/>
    <w:rsid w:val="00C1233F"/>
    <w:rsid w:val="00C127AA"/>
    <w:rsid w:val="00C13481"/>
    <w:rsid w:val="00C13FD2"/>
    <w:rsid w:val="00C1447A"/>
    <w:rsid w:val="00C145B8"/>
    <w:rsid w:val="00C14FB7"/>
    <w:rsid w:val="00C20CD8"/>
    <w:rsid w:val="00C21421"/>
    <w:rsid w:val="00C21774"/>
    <w:rsid w:val="00C22664"/>
    <w:rsid w:val="00C228A0"/>
    <w:rsid w:val="00C22E0A"/>
    <w:rsid w:val="00C22FCF"/>
    <w:rsid w:val="00C23600"/>
    <w:rsid w:val="00C23791"/>
    <w:rsid w:val="00C24338"/>
    <w:rsid w:val="00C25223"/>
    <w:rsid w:val="00C26B09"/>
    <w:rsid w:val="00C26E9A"/>
    <w:rsid w:val="00C27527"/>
    <w:rsid w:val="00C30CCC"/>
    <w:rsid w:val="00C31195"/>
    <w:rsid w:val="00C31A2B"/>
    <w:rsid w:val="00C323C7"/>
    <w:rsid w:val="00C32564"/>
    <w:rsid w:val="00C3318B"/>
    <w:rsid w:val="00C3383A"/>
    <w:rsid w:val="00C340A6"/>
    <w:rsid w:val="00C3431E"/>
    <w:rsid w:val="00C3472A"/>
    <w:rsid w:val="00C35F35"/>
    <w:rsid w:val="00C362E2"/>
    <w:rsid w:val="00C3680F"/>
    <w:rsid w:val="00C41911"/>
    <w:rsid w:val="00C435D8"/>
    <w:rsid w:val="00C449BD"/>
    <w:rsid w:val="00C44D25"/>
    <w:rsid w:val="00C44F74"/>
    <w:rsid w:val="00C453B0"/>
    <w:rsid w:val="00C459BD"/>
    <w:rsid w:val="00C46728"/>
    <w:rsid w:val="00C467C2"/>
    <w:rsid w:val="00C4764B"/>
    <w:rsid w:val="00C502A9"/>
    <w:rsid w:val="00C5034A"/>
    <w:rsid w:val="00C508BA"/>
    <w:rsid w:val="00C518B1"/>
    <w:rsid w:val="00C51C28"/>
    <w:rsid w:val="00C51FFD"/>
    <w:rsid w:val="00C52872"/>
    <w:rsid w:val="00C52FDF"/>
    <w:rsid w:val="00C53A19"/>
    <w:rsid w:val="00C544A2"/>
    <w:rsid w:val="00C54E2D"/>
    <w:rsid w:val="00C555AD"/>
    <w:rsid w:val="00C56285"/>
    <w:rsid w:val="00C566A3"/>
    <w:rsid w:val="00C56E3F"/>
    <w:rsid w:val="00C56F2A"/>
    <w:rsid w:val="00C57172"/>
    <w:rsid w:val="00C573DC"/>
    <w:rsid w:val="00C57415"/>
    <w:rsid w:val="00C57858"/>
    <w:rsid w:val="00C6028A"/>
    <w:rsid w:val="00C631FE"/>
    <w:rsid w:val="00C632C3"/>
    <w:rsid w:val="00C63FA9"/>
    <w:rsid w:val="00C6563A"/>
    <w:rsid w:val="00C65DB9"/>
    <w:rsid w:val="00C660F6"/>
    <w:rsid w:val="00C66484"/>
    <w:rsid w:val="00C66FBF"/>
    <w:rsid w:val="00C70778"/>
    <w:rsid w:val="00C7093F"/>
    <w:rsid w:val="00C7144A"/>
    <w:rsid w:val="00C7183D"/>
    <w:rsid w:val="00C72535"/>
    <w:rsid w:val="00C72898"/>
    <w:rsid w:val="00C73A40"/>
    <w:rsid w:val="00C73B6C"/>
    <w:rsid w:val="00C73FD7"/>
    <w:rsid w:val="00C74627"/>
    <w:rsid w:val="00C74DD9"/>
    <w:rsid w:val="00C7509A"/>
    <w:rsid w:val="00C75BE8"/>
    <w:rsid w:val="00C75FAE"/>
    <w:rsid w:val="00C802B9"/>
    <w:rsid w:val="00C809AF"/>
    <w:rsid w:val="00C816E3"/>
    <w:rsid w:val="00C81C92"/>
    <w:rsid w:val="00C82EAE"/>
    <w:rsid w:val="00C8327C"/>
    <w:rsid w:val="00C83558"/>
    <w:rsid w:val="00C8410F"/>
    <w:rsid w:val="00C848E8"/>
    <w:rsid w:val="00C852C9"/>
    <w:rsid w:val="00C853E7"/>
    <w:rsid w:val="00C86165"/>
    <w:rsid w:val="00C86324"/>
    <w:rsid w:val="00C87E25"/>
    <w:rsid w:val="00C918BA"/>
    <w:rsid w:val="00C9236E"/>
    <w:rsid w:val="00C9239B"/>
    <w:rsid w:val="00C92757"/>
    <w:rsid w:val="00C92A1B"/>
    <w:rsid w:val="00C92F40"/>
    <w:rsid w:val="00C93BFF"/>
    <w:rsid w:val="00C947E8"/>
    <w:rsid w:val="00C94AB9"/>
    <w:rsid w:val="00C94E53"/>
    <w:rsid w:val="00C95333"/>
    <w:rsid w:val="00C96190"/>
    <w:rsid w:val="00C972D3"/>
    <w:rsid w:val="00CA00F1"/>
    <w:rsid w:val="00CA0B03"/>
    <w:rsid w:val="00CA18DC"/>
    <w:rsid w:val="00CA2A6C"/>
    <w:rsid w:val="00CA3D83"/>
    <w:rsid w:val="00CA3E63"/>
    <w:rsid w:val="00CA41AA"/>
    <w:rsid w:val="00CA5298"/>
    <w:rsid w:val="00CA579C"/>
    <w:rsid w:val="00CA5B36"/>
    <w:rsid w:val="00CB0546"/>
    <w:rsid w:val="00CB16D0"/>
    <w:rsid w:val="00CB18FD"/>
    <w:rsid w:val="00CB19B6"/>
    <w:rsid w:val="00CB1D07"/>
    <w:rsid w:val="00CB2188"/>
    <w:rsid w:val="00CB3FF0"/>
    <w:rsid w:val="00CB4812"/>
    <w:rsid w:val="00CB5C01"/>
    <w:rsid w:val="00CB7B57"/>
    <w:rsid w:val="00CB7CEB"/>
    <w:rsid w:val="00CB7D59"/>
    <w:rsid w:val="00CB7E3B"/>
    <w:rsid w:val="00CC013B"/>
    <w:rsid w:val="00CC023E"/>
    <w:rsid w:val="00CC03DB"/>
    <w:rsid w:val="00CC0A7B"/>
    <w:rsid w:val="00CC1426"/>
    <w:rsid w:val="00CC1463"/>
    <w:rsid w:val="00CC2542"/>
    <w:rsid w:val="00CC2C5C"/>
    <w:rsid w:val="00CC3CDD"/>
    <w:rsid w:val="00CC3E1F"/>
    <w:rsid w:val="00CC3F48"/>
    <w:rsid w:val="00CC46E8"/>
    <w:rsid w:val="00CC5587"/>
    <w:rsid w:val="00CC5ECC"/>
    <w:rsid w:val="00CC682F"/>
    <w:rsid w:val="00CC69F9"/>
    <w:rsid w:val="00CC7561"/>
    <w:rsid w:val="00CC779F"/>
    <w:rsid w:val="00CC7AA5"/>
    <w:rsid w:val="00CD0ED8"/>
    <w:rsid w:val="00CD151B"/>
    <w:rsid w:val="00CD2635"/>
    <w:rsid w:val="00CD289C"/>
    <w:rsid w:val="00CD2A1F"/>
    <w:rsid w:val="00CD2EB2"/>
    <w:rsid w:val="00CD3BB4"/>
    <w:rsid w:val="00CD3C2F"/>
    <w:rsid w:val="00CD3D02"/>
    <w:rsid w:val="00CD474C"/>
    <w:rsid w:val="00CD47EC"/>
    <w:rsid w:val="00CD4CD0"/>
    <w:rsid w:val="00CD55D0"/>
    <w:rsid w:val="00CD59ED"/>
    <w:rsid w:val="00CD68F3"/>
    <w:rsid w:val="00CD69BE"/>
    <w:rsid w:val="00CD6AE8"/>
    <w:rsid w:val="00CE0497"/>
    <w:rsid w:val="00CE05B1"/>
    <w:rsid w:val="00CE0640"/>
    <w:rsid w:val="00CE0D46"/>
    <w:rsid w:val="00CE193A"/>
    <w:rsid w:val="00CE3431"/>
    <w:rsid w:val="00CE39A5"/>
    <w:rsid w:val="00CE55FC"/>
    <w:rsid w:val="00CE5FDC"/>
    <w:rsid w:val="00CE6C3F"/>
    <w:rsid w:val="00CE7915"/>
    <w:rsid w:val="00CE798F"/>
    <w:rsid w:val="00CF019A"/>
    <w:rsid w:val="00CF0287"/>
    <w:rsid w:val="00CF071D"/>
    <w:rsid w:val="00CF0BBD"/>
    <w:rsid w:val="00CF124E"/>
    <w:rsid w:val="00CF1787"/>
    <w:rsid w:val="00CF1E82"/>
    <w:rsid w:val="00CF2583"/>
    <w:rsid w:val="00CF32BD"/>
    <w:rsid w:val="00CF3917"/>
    <w:rsid w:val="00CF3D17"/>
    <w:rsid w:val="00CF3E7A"/>
    <w:rsid w:val="00CF41BD"/>
    <w:rsid w:val="00CF4EC9"/>
    <w:rsid w:val="00CF633C"/>
    <w:rsid w:val="00CF6512"/>
    <w:rsid w:val="00CF7112"/>
    <w:rsid w:val="00D00BF4"/>
    <w:rsid w:val="00D01126"/>
    <w:rsid w:val="00D04A9A"/>
    <w:rsid w:val="00D0737F"/>
    <w:rsid w:val="00D10BD6"/>
    <w:rsid w:val="00D1213A"/>
    <w:rsid w:val="00D126C2"/>
    <w:rsid w:val="00D127A2"/>
    <w:rsid w:val="00D12F00"/>
    <w:rsid w:val="00D13310"/>
    <w:rsid w:val="00D1375B"/>
    <w:rsid w:val="00D13949"/>
    <w:rsid w:val="00D13AD9"/>
    <w:rsid w:val="00D14FEE"/>
    <w:rsid w:val="00D15244"/>
    <w:rsid w:val="00D158D2"/>
    <w:rsid w:val="00D16411"/>
    <w:rsid w:val="00D1649A"/>
    <w:rsid w:val="00D17294"/>
    <w:rsid w:val="00D1785A"/>
    <w:rsid w:val="00D17F87"/>
    <w:rsid w:val="00D20179"/>
    <w:rsid w:val="00D20354"/>
    <w:rsid w:val="00D21228"/>
    <w:rsid w:val="00D21611"/>
    <w:rsid w:val="00D21721"/>
    <w:rsid w:val="00D21DF5"/>
    <w:rsid w:val="00D21F93"/>
    <w:rsid w:val="00D221F3"/>
    <w:rsid w:val="00D22C68"/>
    <w:rsid w:val="00D2310E"/>
    <w:rsid w:val="00D23254"/>
    <w:rsid w:val="00D23522"/>
    <w:rsid w:val="00D23A9F"/>
    <w:rsid w:val="00D23B9E"/>
    <w:rsid w:val="00D23CBE"/>
    <w:rsid w:val="00D2411E"/>
    <w:rsid w:val="00D243EB"/>
    <w:rsid w:val="00D24A17"/>
    <w:rsid w:val="00D24EF9"/>
    <w:rsid w:val="00D24F8E"/>
    <w:rsid w:val="00D250E4"/>
    <w:rsid w:val="00D25B52"/>
    <w:rsid w:val="00D267BF"/>
    <w:rsid w:val="00D273E1"/>
    <w:rsid w:val="00D275D1"/>
    <w:rsid w:val="00D27840"/>
    <w:rsid w:val="00D27F2C"/>
    <w:rsid w:val="00D313E7"/>
    <w:rsid w:val="00D3192F"/>
    <w:rsid w:val="00D32489"/>
    <w:rsid w:val="00D34C0F"/>
    <w:rsid w:val="00D35F22"/>
    <w:rsid w:val="00D360A4"/>
    <w:rsid w:val="00D3670A"/>
    <w:rsid w:val="00D3675E"/>
    <w:rsid w:val="00D36E0B"/>
    <w:rsid w:val="00D36E4D"/>
    <w:rsid w:val="00D405AC"/>
    <w:rsid w:val="00D44416"/>
    <w:rsid w:val="00D44830"/>
    <w:rsid w:val="00D45CB3"/>
    <w:rsid w:val="00D46202"/>
    <w:rsid w:val="00D47463"/>
    <w:rsid w:val="00D47A5A"/>
    <w:rsid w:val="00D50C5C"/>
    <w:rsid w:val="00D519BE"/>
    <w:rsid w:val="00D51F12"/>
    <w:rsid w:val="00D5279F"/>
    <w:rsid w:val="00D54006"/>
    <w:rsid w:val="00D566F5"/>
    <w:rsid w:val="00D56710"/>
    <w:rsid w:val="00D56B2E"/>
    <w:rsid w:val="00D56DD2"/>
    <w:rsid w:val="00D57278"/>
    <w:rsid w:val="00D57AA6"/>
    <w:rsid w:val="00D57E90"/>
    <w:rsid w:val="00D60958"/>
    <w:rsid w:val="00D60DAF"/>
    <w:rsid w:val="00D61155"/>
    <w:rsid w:val="00D621C8"/>
    <w:rsid w:val="00D62EC5"/>
    <w:rsid w:val="00D640A1"/>
    <w:rsid w:val="00D65FA0"/>
    <w:rsid w:val="00D662F3"/>
    <w:rsid w:val="00D6689A"/>
    <w:rsid w:val="00D668F5"/>
    <w:rsid w:val="00D66C09"/>
    <w:rsid w:val="00D66DE9"/>
    <w:rsid w:val="00D6705D"/>
    <w:rsid w:val="00D67EEA"/>
    <w:rsid w:val="00D7076D"/>
    <w:rsid w:val="00D71844"/>
    <w:rsid w:val="00D7364D"/>
    <w:rsid w:val="00D75282"/>
    <w:rsid w:val="00D76E9F"/>
    <w:rsid w:val="00D76F4D"/>
    <w:rsid w:val="00D77798"/>
    <w:rsid w:val="00D810FA"/>
    <w:rsid w:val="00D81414"/>
    <w:rsid w:val="00D82EF4"/>
    <w:rsid w:val="00D83710"/>
    <w:rsid w:val="00D83B56"/>
    <w:rsid w:val="00D84597"/>
    <w:rsid w:val="00D846E5"/>
    <w:rsid w:val="00D84F86"/>
    <w:rsid w:val="00D8524B"/>
    <w:rsid w:val="00D85A41"/>
    <w:rsid w:val="00D86006"/>
    <w:rsid w:val="00D860B3"/>
    <w:rsid w:val="00D87354"/>
    <w:rsid w:val="00D90C45"/>
    <w:rsid w:val="00D91259"/>
    <w:rsid w:val="00D91641"/>
    <w:rsid w:val="00D91918"/>
    <w:rsid w:val="00D91F07"/>
    <w:rsid w:val="00D92293"/>
    <w:rsid w:val="00D9407F"/>
    <w:rsid w:val="00D9441E"/>
    <w:rsid w:val="00D95FA1"/>
    <w:rsid w:val="00D960FB"/>
    <w:rsid w:val="00DA0286"/>
    <w:rsid w:val="00DA079B"/>
    <w:rsid w:val="00DA0F0F"/>
    <w:rsid w:val="00DA12D9"/>
    <w:rsid w:val="00DA14A1"/>
    <w:rsid w:val="00DA17D1"/>
    <w:rsid w:val="00DA30A1"/>
    <w:rsid w:val="00DA3516"/>
    <w:rsid w:val="00DA428C"/>
    <w:rsid w:val="00DA4EF0"/>
    <w:rsid w:val="00DA5783"/>
    <w:rsid w:val="00DA5AEC"/>
    <w:rsid w:val="00DA61A2"/>
    <w:rsid w:val="00DA6603"/>
    <w:rsid w:val="00DA7E53"/>
    <w:rsid w:val="00DB069E"/>
    <w:rsid w:val="00DB1403"/>
    <w:rsid w:val="00DB1C42"/>
    <w:rsid w:val="00DB1D32"/>
    <w:rsid w:val="00DB24B8"/>
    <w:rsid w:val="00DB280A"/>
    <w:rsid w:val="00DB2F86"/>
    <w:rsid w:val="00DB4B6A"/>
    <w:rsid w:val="00DB65C7"/>
    <w:rsid w:val="00DB6962"/>
    <w:rsid w:val="00DB6E7D"/>
    <w:rsid w:val="00DC12CD"/>
    <w:rsid w:val="00DC1703"/>
    <w:rsid w:val="00DC1A40"/>
    <w:rsid w:val="00DC1CDF"/>
    <w:rsid w:val="00DC2D57"/>
    <w:rsid w:val="00DC44BF"/>
    <w:rsid w:val="00DC7D1E"/>
    <w:rsid w:val="00DD0E28"/>
    <w:rsid w:val="00DD0FEE"/>
    <w:rsid w:val="00DD19B7"/>
    <w:rsid w:val="00DD1A57"/>
    <w:rsid w:val="00DD1C6B"/>
    <w:rsid w:val="00DD26CF"/>
    <w:rsid w:val="00DD2A3E"/>
    <w:rsid w:val="00DD2A93"/>
    <w:rsid w:val="00DD2CE1"/>
    <w:rsid w:val="00DD34FB"/>
    <w:rsid w:val="00DD429B"/>
    <w:rsid w:val="00DD4639"/>
    <w:rsid w:val="00DD480F"/>
    <w:rsid w:val="00DD4BD4"/>
    <w:rsid w:val="00DD5270"/>
    <w:rsid w:val="00DD5812"/>
    <w:rsid w:val="00DD5973"/>
    <w:rsid w:val="00DD634C"/>
    <w:rsid w:val="00DD68F6"/>
    <w:rsid w:val="00DD7EDB"/>
    <w:rsid w:val="00DE1455"/>
    <w:rsid w:val="00DE2DB1"/>
    <w:rsid w:val="00DE3043"/>
    <w:rsid w:val="00DE3D7F"/>
    <w:rsid w:val="00DE40DC"/>
    <w:rsid w:val="00DE44A3"/>
    <w:rsid w:val="00DE47D1"/>
    <w:rsid w:val="00DE47FC"/>
    <w:rsid w:val="00DE4F1F"/>
    <w:rsid w:val="00DE5389"/>
    <w:rsid w:val="00DE6CCE"/>
    <w:rsid w:val="00DE712E"/>
    <w:rsid w:val="00DF04E6"/>
    <w:rsid w:val="00DF054A"/>
    <w:rsid w:val="00DF0660"/>
    <w:rsid w:val="00DF0B48"/>
    <w:rsid w:val="00DF26B1"/>
    <w:rsid w:val="00DF3C1D"/>
    <w:rsid w:val="00DF3CA3"/>
    <w:rsid w:val="00DF41FC"/>
    <w:rsid w:val="00DF4EEF"/>
    <w:rsid w:val="00DF5F7A"/>
    <w:rsid w:val="00DF6331"/>
    <w:rsid w:val="00DF66F7"/>
    <w:rsid w:val="00DF675E"/>
    <w:rsid w:val="00E00B06"/>
    <w:rsid w:val="00E00F17"/>
    <w:rsid w:val="00E01306"/>
    <w:rsid w:val="00E020F1"/>
    <w:rsid w:val="00E0239D"/>
    <w:rsid w:val="00E02898"/>
    <w:rsid w:val="00E02BAF"/>
    <w:rsid w:val="00E03988"/>
    <w:rsid w:val="00E04C1B"/>
    <w:rsid w:val="00E04CBF"/>
    <w:rsid w:val="00E04E23"/>
    <w:rsid w:val="00E052FC"/>
    <w:rsid w:val="00E05416"/>
    <w:rsid w:val="00E05861"/>
    <w:rsid w:val="00E06B9F"/>
    <w:rsid w:val="00E07342"/>
    <w:rsid w:val="00E074C3"/>
    <w:rsid w:val="00E07B68"/>
    <w:rsid w:val="00E10B21"/>
    <w:rsid w:val="00E11603"/>
    <w:rsid w:val="00E11BB5"/>
    <w:rsid w:val="00E12AD1"/>
    <w:rsid w:val="00E12BC7"/>
    <w:rsid w:val="00E132BD"/>
    <w:rsid w:val="00E13542"/>
    <w:rsid w:val="00E1444A"/>
    <w:rsid w:val="00E14904"/>
    <w:rsid w:val="00E1634E"/>
    <w:rsid w:val="00E16B56"/>
    <w:rsid w:val="00E21499"/>
    <w:rsid w:val="00E215E5"/>
    <w:rsid w:val="00E22781"/>
    <w:rsid w:val="00E228BE"/>
    <w:rsid w:val="00E22C95"/>
    <w:rsid w:val="00E25E05"/>
    <w:rsid w:val="00E2613A"/>
    <w:rsid w:val="00E26BB1"/>
    <w:rsid w:val="00E26C6C"/>
    <w:rsid w:val="00E279BF"/>
    <w:rsid w:val="00E27D93"/>
    <w:rsid w:val="00E302CA"/>
    <w:rsid w:val="00E3192A"/>
    <w:rsid w:val="00E33445"/>
    <w:rsid w:val="00E335CB"/>
    <w:rsid w:val="00E33B05"/>
    <w:rsid w:val="00E34360"/>
    <w:rsid w:val="00E3475B"/>
    <w:rsid w:val="00E34875"/>
    <w:rsid w:val="00E351F5"/>
    <w:rsid w:val="00E35583"/>
    <w:rsid w:val="00E35E3E"/>
    <w:rsid w:val="00E3698A"/>
    <w:rsid w:val="00E37CAC"/>
    <w:rsid w:val="00E40D12"/>
    <w:rsid w:val="00E40D63"/>
    <w:rsid w:val="00E40F04"/>
    <w:rsid w:val="00E4180B"/>
    <w:rsid w:val="00E41AAF"/>
    <w:rsid w:val="00E41D68"/>
    <w:rsid w:val="00E42C2D"/>
    <w:rsid w:val="00E4343E"/>
    <w:rsid w:val="00E47EDE"/>
    <w:rsid w:val="00E47F7F"/>
    <w:rsid w:val="00E50C10"/>
    <w:rsid w:val="00E50DE7"/>
    <w:rsid w:val="00E5128C"/>
    <w:rsid w:val="00E512F7"/>
    <w:rsid w:val="00E51641"/>
    <w:rsid w:val="00E5227A"/>
    <w:rsid w:val="00E52A1C"/>
    <w:rsid w:val="00E52C40"/>
    <w:rsid w:val="00E52DFF"/>
    <w:rsid w:val="00E52E40"/>
    <w:rsid w:val="00E54B6B"/>
    <w:rsid w:val="00E5579C"/>
    <w:rsid w:val="00E560F2"/>
    <w:rsid w:val="00E570D0"/>
    <w:rsid w:val="00E57DD8"/>
    <w:rsid w:val="00E601F5"/>
    <w:rsid w:val="00E602B2"/>
    <w:rsid w:val="00E60B12"/>
    <w:rsid w:val="00E6288F"/>
    <w:rsid w:val="00E62C19"/>
    <w:rsid w:val="00E63E74"/>
    <w:rsid w:val="00E64B32"/>
    <w:rsid w:val="00E65427"/>
    <w:rsid w:val="00E65C3B"/>
    <w:rsid w:val="00E65DAA"/>
    <w:rsid w:val="00E65F28"/>
    <w:rsid w:val="00E67119"/>
    <w:rsid w:val="00E67FF2"/>
    <w:rsid w:val="00E7143B"/>
    <w:rsid w:val="00E7202C"/>
    <w:rsid w:val="00E725ED"/>
    <w:rsid w:val="00E75B19"/>
    <w:rsid w:val="00E76242"/>
    <w:rsid w:val="00E769B2"/>
    <w:rsid w:val="00E76E08"/>
    <w:rsid w:val="00E76F07"/>
    <w:rsid w:val="00E76FB5"/>
    <w:rsid w:val="00E76FF3"/>
    <w:rsid w:val="00E801B7"/>
    <w:rsid w:val="00E806B0"/>
    <w:rsid w:val="00E807FE"/>
    <w:rsid w:val="00E80E33"/>
    <w:rsid w:val="00E81627"/>
    <w:rsid w:val="00E82156"/>
    <w:rsid w:val="00E826EF"/>
    <w:rsid w:val="00E85A61"/>
    <w:rsid w:val="00E85DFA"/>
    <w:rsid w:val="00E8625A"/>
    <w:rsid w:val="00E86FC9"/>
    <w:rsid w:val="00E870F7"/>
    <w:rsid w:val="00E87205"/>
    <w:rsid w:val="00E9138E"/>
    <w:rsid w:val="00E913ED"/>
    <w:rsid w:val="00E91CBD"/>
    <w:rsid w:val="00E91CFA"/>
    <w:rsid w:val="00E91F48"/>
    <w:rsid w:val="00E924DA"/>
    <w:rsid w:val="00E926D7"/>
    <w:rsid w:val="00E93265"/>
    <w:rsid w:val="00E94B13"/>
    <w:rsid w:val="00E94FD0"/>
    <w:rsid w:val="00E9693F"/>
    <w:rsid w:val="00E969E8"/>
    <w:rsid w:val="00E9770B"/>
    <w:rsid w:val="00E97C93"/>
    <w:rsid w:val="00E97D2E"/>
    <w:rsid w:val="00EA1BAC"/>
    <w:rsid w:val="00EA25C5"/>
    <w:rsid w:val="00EA29C0"/>
    <w:rsid w:val="00EA3465"/>
    <w:rsid w:val="00EA3AFA"/>
    <w:rsid w:val="00EA4926"/>
    <w:rsid w:val="00EA4B3E"/>
    <w:rsid w:val="00EA5EE4"/>
    <w:rsid w:val="00EA60CE"/>
    <w:rsid w:val="00EA6E24"/>
    <w:rsid w:val="00EA6EA6"/>
    <w:rsid w:val="00EA7EA9"/>
    <w:rsid w:val="00EB00F2"/>
    <w:rsid w:val="00EB030D"/>
    <w:rsid w:val="00EB1E4D"/>
    <w:rsid w:val="00EB23B1"/>
    <w:rsid w:val="00EB27E9"/>
    <w:rsid w:val="00EB2807"/>
    <w:rsid w:val="00EB2A89"/>
    <w:rsid w:val="00EB3E1D"/>
    <w:rsid w:val="00EB3F71"/>
    <w:rsid w:val="00EB5BBD"/>
    <w:rsid w:val="00EB5BC8"/>
    <w:rsid w:val="00EB6EA1"/>
    <w:rsid w:val="00EB729E"/>
    <w:rsid w:val="00EB778E"/>
    <w:rsid w:val="00EC0035"/>
    <w:rsid w:val="00EC194A"/>
    <w:rsid w:val="00EC1DE7"/>
    <w:rsid w:val="00EC2B88"/>
    <w:rsid w:val="00EC2ED9"/>
    <w:rsid w:val="00EC3FDC"/>
    <w:rsid w:val="00EC498E"/>
    <w:rsid w:val="00EC49DB"/>
    <w:rsid w:val="00EC52E7"/>
    <w:rsid w:val="00EC60CF"/>
    <w:rsid w:val="00EC61F1"/>
    <w:rsid w:val="00EC6365"/>
    <w:rsid w:val="00EC6604"/>
    <w:rsid w:val="00EC6A57"/>
    <w:rsid w:val="00EC73D5"/>
    <w:rsid w:val="00ED0447"/>
    <w:rsid w:val="00ED0C84"/>
    <w:rsid w:val="00ED0D2A"/>
    <w:rsid w:val="00ED2573"/>
    <w:rsid w:val="00ED2796"/>
    <w:rsid w:val="00ED2839"/>
    <w:rsid w:val="00ED382A"/>
    <w:rsid w:val="00ED41DB"/>
    <w:rsid w:val="00ED64EE"/>
    <w:rsid w:val="00ED67B0"/>
    <w:rsid w:val="00ED6E73"/>
    <w:rsid w:val="00ED7A2D"/>
    <w:rsid w:val="00ED7FD8"/>
    <w:rsid w:val="00EE0090"/>
    <w:rsid w:val="00EE04F8"/>
    <w:rsid w:val="00EE0ACC"/>
    <w:rsid w:val="00EE1412"/>
    <w:rsid w:val="00EE1CE1"/>
    <w:rsid w:val="00EE2250"/>
    <w:rsid w:val="00EE229E"/>
    <w:rsid w:val="00EE255D"/>
    <w:rsid w:val="00EE4086"/>
    <w:rsid w:val="00EE52D1"/>
    <w:rsid w:val="00EE55A3"/>
    <w:rsid w:val="00EE617A"/>
    <w:rsid w:val="00EE7AB2"/>
    <w:rsid w:val="00EF09A0"/>
    <w:rsid w:val="00EF1576"/>
    <w:rsid w:val="00EF2157"/>
    <w:rsid w:val="00EF2BEB"/>
    <w:rsid w:val="00EF2CD7"/>
    <w:rsid w:val="00EF2D0E"/>
    <w:rsid w:val="00EF3EB1"/>
    <w:rsid w:val="00EF520F"/>
    <w:rsid w:val="00EF5844"/>
    <w:rsid w:val="00EF6080"/>
    <w:rsid w:val="00EF6341"/>
    <w:rsid w:val="00F00686"/>
    <w:rsid w:val="00F00748"/>
    <w:rsid w:val="00F00A76"/>
    <w:rsid w:val="00F00B92"/>
    <w:rsid w:val="00F00BB6"/>
    <w:rsid w:val="00F00C5C"/>
    <w:rsid w:val="00F01189"/>
    <w:rsid w:val="00F01437"/>
    <w:rsid w:val="00F0217B"/>
    <w:rsid w:val="00F0218F"/>
    <w:rsid w:val="00F027AD"/>
    <w:rsid w:val="00F037D1"/>
    <w:rsid w:val="00F04B98"/>
    <w:rsid w:val="00F04C42"/>
    <w:rsid w:val="00F06C69"/>
    <w:rsid w:val="00F06F5F"/>
    <w:rsid w:val="00F07A66"/>
    <w:rsid w:val="00F07D10"/>
    <w:rsid w:val="00F07D55"/>
    <w:rsid w:val="00F10BF0"/>
    <w:rsid w:val="00F10BFF"/>
    <w:rsid w:val="00F10D2B"/>
    <w:rsid w:val="00F11689"/>
    <w:rsid w:val="00F117C3"/>
    <w:rsid w:val="00F11BC3"/>
    <w:rsid w:val="00F12715"/>
    <w:rsid w:val="00F1342B"/>
    <w:rsid w:val="00F1371E"/>
    <w:rsid w:val="00F142B7"/>
    <w:rsid w:val="00F145EE"/>
    <w:rsid w:val="00F16D5E"/>
    <w:rsid w:val="00F16E9A"/>
    <w:rsid w:val="00F20303"/>
    <w:rsid w:val="00F20817"/>
    <w:rsid w:val="00F20EB8"/>
    <w:rsid w:val="00F21250"/>
    <w:rsid w:val="00F21963"/>
    <w:rsid w:val="00F23A01"/>
    <w:rsid w:val="00F23B23"/>
    <w:rsid w:val="00F24388"/>
    <w:rsid w:val="00F24762"/>
    <w:rsid w:val="00F25111"/>
    <w:rsid w:val="00F26BA6"/>
    <w:rsid w:val="00F27A73"/>
    <w:rsid w:val="00F31542"/>
    <w:rsid w:val="00F31585"/>
    <w:rsid w:val="00F31740"/>
    <w:rsid w:val="00F32294"/>
    <w:rsid w:val="00F32BA0"/>
    <w:rsid w:val="00F3413C"/>
    <w:rsid w:val="00F341CF"/>
    <w:rsid w:val="00F36353"/>
    <w:rsid w:val="00F3664D"/>
    <w:rsid w:val="00F37195"/>
    <w:rsid w:val="00F37305"/>
    <w:rsid w:val="00F37B45"/>
    <w:rsid w:val="00F40470"/>
    <w:rsid w:val="00F40B8E"/>
    <w:rsid w:val="00F40E3D"/>
    <w:rsid w:val="00F40F36"/>
    <w:rsid w:val="00F40F49"/>
    <w:rsid w:val="00F41DEA"/>
    <w:rsid w:val="00F41F4C"/>
    <w:rsid w:val="00F41F6B"/>
    <w:rsid w:val="00F429E9"/>
    <w:rsid w:val="00F42A37"/>
    <w:rsid w:val="00F42AA2"/>
    <w:rsid w:val="00F4307E"/>
    <w:rsid w:val="00F430B2"/>
    <w:rsid w:val="00F469BC"/>
    <w:rsid w:val="00F46B02"/>
    <w:rsid w:val="00F46C77"/>
    <w:rsid w:val="00F47719"/>
    <w:rsid w:val="00F5023F"/>
    <w:rsid w:val="00F50C7E"/>
    <w:rsid w:val="00F51504"/>
    <w:rsid w:val="00F5169F"/>
    <w:rsid w:val="00F521D0"/>
    <w:rsid w:val="00F5236F"/>
    <w:rsid w:val="00F5299D"/>
    <w:rsid w:val="00F53533"/>
    <w:rsid w:val="00F54E80"/>
    <w:rsid w:val="00F558A3"/>
    <w:rsid w:val="00F567E9"/>
    <w:rsid w:val="00F57712"/>
    <w:rsid w:val="00F579E0"/>
    <w:rsid w:val="00F6038B"/>
    <w:rsid w:val="00F608EB"/>
    <w:rsid w:val="00F62391"/>
    <w:rsid w:val="00F62522"/>
    <w:rsid w:val="00F62FBB"/>
    <w:rsid w:val="00F63BDA"/>
    <w:rsid w:val="00F640D5"/>
    <w:rsid w:val="00F652C9"/>
    <w:rsid w:val="00F657AE"/>
    <w:rsid w:val="00F65A30"/>
    <w:rsid w:val="00F65F49"/>
    <w:rsid w:val="00F66276"/>
    <w:rsid w:val="00F662CC"/>
    <w:rsid w:val="00F66AF1"/>
    <w:rsid w:val="00F709F0"/>
    <w:rsid w:val="00F70B4A"/>
    <w:rsid w:val="00F70C1F"/>
    <w:rsid w:val="00F7121F"/>
    <w:rsid w:val="00F71569"/>
    <w:rsid w:val="00F71744"/>
    <w:rsid w:val="00F72EB1"/>
    <w:rsid w:val="00F738AF"/>
    <w:rsid w:val="00F738C0"/>
    <w:rsid w:val="00F73D3A"/>
    <w:rsid w:val="00F73FA1"/>
    <w:rsid w:val="00F74833"/>
    <w:rsid w:val="00F74B86"/>
    <w:rsid w:val="00F75AC3"/>
    <w:rsid w:val="00F75D3C"/>
    <w:rsid w:val="00F76679"/>
    <w:rsid w:val="00F76C6C"/>
    <w:rsid w:val="00F76EBD"/>
    <w:rsid w:val="00F77133"/>
    <w:rsid w:val="00F80451"/>
    <w:rsid w:val="00F80C02"/>
    <w:rsid w:val="00F815A2"/>
    <w:rsid w:val="00F81926"/>
    <w:rsid w:val="00F81F30"/>
    <w:rsid w:val="00F823AA"/>
    <w:rsid w:val="00F82DC7"/>
    <w:rsid w:val="00F83119"/>
    <w:rsid w:val="00F835D7"/>
    <w:rsid w:val="00F83CFE"/>
    <w:rsid w:val="00F83DA9"/>
    <w:rsid w:val="00F85B9C"/>
    <w:rsid w:val="00F85DC2"/>
    <w:rsid w:val="00F86C46"/>
    <w:rsid w:val="00F875D1"/>
    <w:rsid w:val="00F90544"/>
    <w:rsid w:val="00F90C94"/>
    <w:rsid w:val="00F9144F"/>
    <w:rsid w:val="00F919E9"/>
    <w:rsid w:val="00F92071"/>
    <w:rsid w:val="00F948E7"/>
    <w:rsid w:val="00F94D6C"/>
    <w:rsid w:val="00F956A9"/>
    <w:rsid w:val="00F976EE"/>
    <w:rsid w:val="00FA0C99"/>
    <w:rsid w:val="00FA198E"/>
    <w:rsid w:val="00FA1DFC"/>
    <w:rsid w:val="00FA2298"/>
    <w:rsid w:val="00FA2E60"/>
    <w:rsid w:val="00FA371E"/>
    <w:rsid w:val="00FA4A62"/>
    <w:rsid w:val="00FA4B2B"/>
    <w:rsid w:val="00FA4C3B"/>
    <w:rsid w:val="00FA4F9B"/>
    <w:rsid w:val="00FA5250"/>
    <w:rsid w:val="00FA52A6"/>
    <w:rsid w:val="00FA66D5"/>
    <w:rsid w:val="00FA7692"/>
    <w:rsid w:val="00FA7926"/>
    <w:rsid w:val="00FA7C4E"/>
    <w:rsid w:val="00FA7E6B"/>
    <w:rsid w:val="00FB0576"/>
    <w:rsid w:val="00FB110B"/>
    <w:rsid w:val="00FB286F"/>
    <w:rsid w:val="00FB2DDC"/>
    <w:rsid w:val="00FB3E40"/>
    <w:rsid w:val="00FB4546"/>
    <w:rsid w:val="00FB45E4"/>
    <w:rsid w:val="00FB4E51"/>
    <w:rsid w:val="00FB6495"/>
    <w:rsid w:val="00FB71E2"/>
    <w:rsid w:val="00FB7218"/>
    <w:rsid w:val="00FB7C65"/>
    <w:rsid w:val="00FB7DE4"/>
    <w:rsid w:val="00FC110D"/>
    <w:rsid w:val="00FC17DC"/>
    <w:rsid w:val="00FC2115"/>
    <w:rsid w:val="00FC2666"/>
    <w:rsid w:val="00FC32F1"/>
    <w:rsid w:val="00FC3C89"/>
    <w:rsid w:val="00FC3E8E"/>
    <w:rsid w:val="00FC4A19"/>
    <w:rsid w:val="00FC4E60"/>
    <w:rsid w:val="00FC56E2"/>
    <w:rsid w:val="00FC74D9"/>
    <w:rsid w:val="00FC7C21"/>
    <w:rsid w:val="00FD0BA6"/>
    <w:rsid w:val="00FD1998"/>
    <w:rsid w:val="00FD1A8C"/>
    <w:rsid w:val="00FD1C8B"/>
    <w:rsid w:val="00FD1D2D"/>
    <w:rsid w:val="00FD22B2"/>
    <w:rsid w:val="00FD306C"/>
    <w:rsid w:val="00FD4564"/>
    <w:rsid w:val="00FD4AFB"/>
    <w:rsid w:val="00FD4E7A"/>
    <w:rsid w:val="00FD51CF"/>
    <w:rsid w:val="00FD6183"/>
    <w:rsid w:val="00FE058E"/>
    <w:rsid w:val="00FE11D1"/>
    <w:rsid w:val="00FE27F4"/>
    <w:rsid w:val="00FE35BB"/>
    <w:rsid w:val="00FE3EB3"/>
    <w:rsid w:val="00FE3FBD"/>
    <w:rsid w:val="00FE4354"/>
    <w:rsid w:val="00FE44B2"/>
    <w:rsid w:val="00FE45AB"/>
    <w:rsid w:val="00FE4A4A"/>
    <w:rsid w:val="00FE5CD0"/>
    <w:rsid w:val="00FE7641"/>
    <w:rsid w:val="00FE774E"/>
    <w:rsid w:val="00FF0CBD"/>
    <w:rsid w:val="00FF11F8"/>
    <w:rsid w:val="00FF17DA"/>
    <w:rsid w:val="00FF1BCB"/>
    <w:rsid w:val="00FF2460"/>
    <w:rsid w:val="00FF2C25"/>
    <w:rsid w:val="00FF2F32"/>
    <w:rsid w:val="00FF2F47"/>
    <w:rsid w:val="00FF2F77"/>
    <w:rsid w:val="00FF3FF1"/>
    <w:rsid w:val="00FF4DBB"/>
    <w:rsid w:val="00FF4EE1"/>
    <w:rsid w:val="00FF50A8"/>
    <w:rsid w:val="00FF526E"/>
    <w:rsid w:val="00FF5EEB"/>
    <w:rsid w:val="00FF61EE"/>
    <w:rsid w:val="00FF6CD8"/>
    <w:rsid w:val="00FF77F2"/>
    <w:rsid w:val="00FF79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4"/>
    <o:shapelayout v:ext="edit">
      <o:idmap v:ext="edit" data="1"/>
    </o:shapelayout>
  </w:shapeDefaults>
  <w:decimalSymbol w:val="."/>
  <w:listSeparator w:val=","/>
  <w14:docId w14:val="551BB28D"/>
  <w15:docId w15:val="{2F6E1163-83CD-4F92-8D1E-A852D70F1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E2058"/>
    <w:pPr>
      <w:widowControl w:val="0"/>
    </w:pPr>
    <w:rPr>
      <w:kern w:val="2"/>
      <w:sz w:val="24"/>
      <w:szCs w:val="24"/>
    </w:rPr>
  </w:style>
  <w:style w:type="paragraph" w:styleId="10">
    <w:name w:val="heading 1"/>
    <w:aliases w:val="壹,--章名,ISO標題 1"/>
    <w:basedOn w:val="a0"/>
    <w:next w:val="a0"/>
    <w:qFormat/>
    <w:rsid w:val="00BD20D0"/>
    <w:pPr>
      <w:pageBreakBefore/>
      <w:spacing w:before="120" w:line="360" w:lineRule="auto"/>
      <w:outlineLvl w:val="0"/>
    </w:pPr>
    <w:rPr>
      <w:rFonts w:eastAsia="標楷體"/>
      <w:b/>
      <w:color w:val="000000"/>
      <w:spacing w:val="40"/>
      <w:kern w:val="52"/>
      <w:sz w:val="36"/>
      <w:szCs w:val="20"/>
    </w:rPr>
  </w:style>
  <w:style w:type="paragraph" w:styleId="20">
    <w:name w:val="heading 2"/>
    <w:aliases w:val="章,標題 2--1.1,--1.1,ISO標題 2"/>
    <w:basedOn w:val="a0"/>
    <w:next w:val="a0"/>
    <w:qFormat/>
    <w:rsid w:val="00BD20D0"/>
    <w:pPr>
      <w:keepNext/>
      <w:snapToGrid w:val="0"/>
      <w:spacing w:before="600"/>
      <w:outlineLvl w:val="1"/>
    </w:pPr>
    <w:rPr>
      <w:rFonts w:eastAsia="標楷體"/>
      <w:b/>
      <w:snapToGrid w:val="0"/>
      <w:kern w:val="0"/>
      <w:sz w:val="32"/>
      <w:szCs w:val="20"/>
    </w:rPr>
  </w:style>
  <w:style w:type="paragraph" w:styleId="3">
    <w:name w:val="heading 3"/>
    <w:aliases w:val="--1.1.1.,--1.1.1. + 14 點,左:  0 cm,第一行:  2 字元"/>
    <w:basedOn w:val="a0"/>
    <w:next w:val="a0"/>
    <w:qFormat/>
    <w:rsid w:val="00BD20D0"/>
    <w:pPr>
      <w:snapToGrid w:val="0"/>
      <w:spacing w:before="360"/>
      <w:outlineLvl w:val="2"/>
    </w:pPr>
    <w:rPr>
      <w:rFonts w:eastAsia="標楷體"/>
      <w:sz w:val="32"/>
      <w:szCs w:val="20"/>
    </w:rPr>
  </w:style>
  <w:style w:type="paragraph" w:styleId="40">
    <w:name w:val="heading 4"/>
    <w:aliases w:val="1,--1.,--1"/>
    <w:basedOn w:val="a0"/>
    <w:next w:val="a0"/>
    <w:qFormat/>
    <w:rsid w:val="00BD20D0"/>
    <w:pPr>
      <w:snapToGrid w:val="0"/>
      <w:spacing w:before="240"/>
      <w:outlineLvl w:val="3"/>
    </w:pPr>
    <w:rPr>
      <w:rFonts w:eastAsia="標楷體"/>
      <w:sz w:val="28"/>
      <w:szCs w:val="20"/>
    </w:rPr>
  </w:style>
  <w:style w:type="paragraph" w:styleId="5">
    <w:name w:val="heading 5"/>
    <w:aliases w:val="--(1)1,--(1)"/>
    <w:basedOn w:val="a0"/>
    <w:next w:val="a0"/>
    <w:qFormat/>
    <w:rsid w:val="00BD20D0"/>
    <w:pPr>
      <w:snapToGrid w:val="0"/>
      <w:spacing w:before="120"/>
      <w:outlineLvl w:val="4"/>
    </w:pPr>
    <w:rPr>
      <w:rFonts w:eastAsia="標楷體"/>
      <w:sz w:val="26"/>
      <w:szCs w:val="20"/>
    </w:rPr>
  </w:style>
  <w:style w:type="paragraph" w:styleId="60">
    <w:name w:val="heading 6"/>
    <w:aliases w:val="A,--A"/>
    <w:basedOn w:val="a0"/>
    <w:next w:val="a0"/>
    <w:qFormat/>
    <w:rsid w:val="00BD20D0"/>
    <w:pPr>
      <w:tabs>
        <w:tab w:val="left" w:pos="1200"/>
      </w:tabs>
      <w:snapToGrid w:val="0"/>
      <w:spacing w:before="120"/>
      <w:outlineLvl w:val="5"/>
    </w:pPr>
    <w:rPr>
      <w:rFonts w:eastAsia="標楷體"/>
      <w:szCs w:val="20"/>
    </w:rPr>
  </w:style>
  <w:style w:type="paragraph" w:styleId="7">
    <w:name w:val="heading 7"/>
    <w:aliases w:val="(A),--(a),--a,標題 7-(a)"/>
    <w:basedOn w:val="a0"/>
    <w:next w:val="a0"/>
    <w:qFormat/>
    <w:rsid w:val="00BD20D0"/>
    <w:pPr>
      <w:snapToGrid w:val="0"/>
      <w:spacing w:before="120"/>
      <w:outlineLvl w:val="6"/>
    </w:pPr>
    <w:rPr>
      <w:rFonts w:eastAsia="標楷體"/>
      <w:szCs w:val="20"/>
    </w:rPr>
  </w:style>
  <w:style w:type="paragraph" w:styleId="8">
    <w:name w:val="heading 8"/>
    <w:aliases w:val="a,--."/>
    <w:basedOn w:val="a0"/>
    <w:next w:val="a0"/>
    <w:autoRedefine/>
    <w:qFormat/>
    <w:rsid w:val="00BD20D0"/>
    <w:pPr>
      <w:keepNext/>
      <w:snapToGrid w:val="0"/>
      <w:spacing w:before="120"/>
      <w:outlineLvl w:val="7"/>
    </w:pPr>
    <w:rPr>
      <w:rFonts w:eastAsia="標楷體"/>
      <w:szCs w:val="20"/>
    </w:rPr>
  </w:style>
  <w:style w:type="paragraph" w:styleId="9">
    <w:name w:val="heading 9"/>
    <w:basedOn w:val="a0"/>
    <w:next w:val="a0"/>
    <w:qFormat/>
    <w:rsid w:val="00BD20D0"/>
    <w:pPr>
      <w:keepNext/>
      <w:snapToGrid w:val="0"/>
      <w:spacing w:before="120"/>
      <w:outlineLvl w:val="8"/>
    </w:pPr>
    <w:rPr>
      <w:rFonts w:eastAsia="標楷體"/>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BD20D0"/>
    <w:pPr>
      <w:tabs>
        <w:tab w:val="center" w:pos="4153"/>
        <w:tab w:val="right" w:pos="8306"/>
      </w:tabs>
      <w:snapToGrid w:val="0"/>
    </w:pPr>
    <w:rPr>
      <w:sz w:val="20"/>
      <w:szCs w:val="20"/>
    </w:rPr>
  </w:style>
  <w:style w:type="paragraph" w:styleId="a5">
    <w:name w:val="footer"/>
    <w:basedOn w:val="a0"/>
    <w:uiPriority w:val="99"/>
    <w:rsid w:val="00BD20D0"/>
    <w:pPr>
      <w:tabs>
        <w:tab w:val="center" w:pos="4153"/>
        <w:tab w:val="right" w:pos="8306"/>
      </w:tabs>
      <w:snapToGrid w:val="0"/>
    </w:pPr>
    <w:rPr>
      <w:sz w:val="20"/>
      <w:szCs w:val="20"/>
    </w:rPr>
  </w:style>
  <w:style w:type="character" w:styleId="a6">
    <w:name w:val="Strong"/>
    <w:qFormat/>
    <w:rsid w:val="00BD20D0"/>
    <w:rPr>
      <w:b/>
      <w:bCs/>
    </w:rPr>
  </w:style>
  <w:style w:type="character" w:styleId="a7">
    <w:name w:val="Hyperlink"/>
    <w:uiPriority w:val="99"/>
    <w:rsid w:val="00BD20D0"/>
    <w:rPr>
      <w:color w:val="0000FF"/>
      <w:u w:val="single"/>
    </w:rPr>
  </w:style>
  <w:style w:type="paragraph" w:styleId="a8">
    <w:name w:val="Balloon Text"/>
    <w:basedOn w:val="a0"/>
    <w:uiPriority w:val="99"/>
    <w:rsid w:val="00BD20D0"/>
    <w:rPr>
      <w:rFonts w:ascii="Cambria" w:hAnsi="Cambria"/>
      <w:sz w:val="18"/>
      <w:szCs w:val="18"/>
    </w:rPr>
  </w:style>
  <w:style w:type="character" w:customStyle="1" w:styleId="a9">
    <w:name w:val="註解方塊文字 字元"/>
    <w:uiPriority w:val="99"/>
    <w:rsid w:val="00BD20D0"/>
    <w:rPr>
      <w:rFonts w:ascii="Cambria" w:eastAsia="新細明體" w:hAnsi="Cambria" w:cs="Times New Roman"/>
      <w:kern w:val="2"/>
      <w:sz w:val="18"/>
      <w:szCs w:val="18"/>
    </w:rPr>
  </w:style>
  <w:style w:type="character" w:customStyle="1" w:styleId="aa">
    <w:name w:val="頁尾 字元"/>
    <w:uiPriority w:val="99"/>
    <w:rsid w:val="00BD20D0"/>
    <w:rPr>
      <w:kern w:val="2"/>
    </w:rPr>
  </w:style>
  <w:style w:type="character" w:customStyle="1" w:styleId="ab">
    <w:name w:val="頁首 字元"/>
    <w:rsid w:val="00BD20D0"/>
    <w:rPr>
      <w:kern w:val="2"/>
    </w:rPr>
  </w:style>
  <w:style w:type="character" w:customStyle="1" w:styleId="11">
    <w:name w:val="標題 1 字元"/>
    <w:aliases w:val="壹 字元,--章名 字元,ISO標題 1 字元"/>
    <w:rsid w:val="00BD20D0"/>
    <w:rPr>
      <w:rFonts w:eastAsia="標楷體"/>
      <w:b/>
      <w:color w:val="000000"/>
      <w:spacing w:val="40"/>
      <w:kern w:val="52"/>
      <w:sz w:val="36"/>
    </w:rPr>
  </w:style>
  <w:style w:type="character" w:customStyle="1" w:styleId="21">
    <w:name w:val="標題 2 字元"/>
    <w:aliases w:val="章 字元,標題 2--1.1 字元,--1.1 字元,ISO標題 2 字元"/>
    <w:rsid w:val="00BD20D0"/>
    <w:rPr>
      <w:rFonts w:eastAsia="標楷體"/>
      <w:b/>
      <w:snapToGrid w:val="0"/>
      <w:sz w:val="32"/>
    </w:rPr>
  </w:style>
  <w:style w:type="character" w:customStyle="1" w:styleId="30">
    <w:name w:val="標題 3 字元"/>
    <w:aliases w:val="--1.1.1. 字元,--1.1.1. + 14 點 字元,左:  0 cm 字元,第一行:  2 字元 字元"/>
    <w:rsid w:val="00BD20D0"/>
    <w:rPr>
      <w:rFonts w:eastAsia="標楷體"/>
      <w:kern w:val="2"/>
      <w:sz w:val="32"/>
    </w:rPr>
  </w:style>
  <w:style w:type="character" w:customStyle="1" w:styleId="41">
    <w:name w:val="標題 4 字元"/>
    <w:aliases w:val="1 字元,--1. 字元,--1 字元"/>
    <w:rsid w:val="00BD20D0"/>
    <w:rPr>
      <w:rFonts w:eastAsia="標楷體"/>
      <w:kern w:val="2"/>
      <w:sz w:val="28"/>
    </w:rPr>
  </w:style>
  <w:style w:type="character" w:customStyle="1" w:styleId="50">
    <w:name w:val="標題 5 字元"/>
    <w:aliases w:val="--(1)1 字元,--(1) 字元"/>
    <w:rsid w:val="00BD20D0"/>
    <w:rPr>
      <w:rFonts w:eastAsia="標楷體"/>
      <w:kern w:val="2"/>
      <w:sz w:val="26"/>
    </w:rPr>
  </w:style>
  <w:style w:type="character" w:customStyle="1" w:styleId="61">
    <w:name w:val="標題 6 字元"/>
    <w:aliases w:val="A 字元,--A 字元"/>
    <w:rsid w:val="00BD20D0"/>
    <w:rPr>
      <w:rFonts w:eastAsia="標楷體"/>
      <w:kern w:val="2"/>
      <w:sz w:val="24"/>
    </w:rPr>
  </w:style>
  <w:style w:type="character" w:customStyle="1" w:styleId="70">
    <w:name w:val="標題 7 字元"/>
    <w:aliases w:val="(A) 字元,--(a) 字元,--a 字元,標題 7-(a) 字元"/>
    <w:rsid w:val="00BD20D0"/>
    <w:rPr>
      <w:rFonts w:eastAsia="標楷體"/>
      <w:kern w:val="2"/>
      <w:sz w:val="24"/>
    </w:rPr>
  </w:style>
  <w:style w:type="character" w:customStyle="1" w:styleId="80">
    <w:name w:val="標題 8 字元"/>
    <w:aliases w:val="a 字元,--. 字元"/>
    <w:rsid w:val="00BD20D0"/>
    <w:rPr>
      <w:rFonts w:eastAsia="標楷體"/>
      <w:kern w:val="2"/>
      <w:sz w:val="24"/>
    </w:rPr>
  </w:style>
  <w:style w:type="character" w:customStyle="1" w:styleId="90">
    <w:name w:val="標題 9 字元"/>
    <w:rsid w:val="00BD20D0"/>
    <w:rPr>
      <w:rFonts w:eastAsia="標楷體"/>
      <w:kern w:val="2"/>
      <w:sz w:val="24"/>
    </w:rPr>
  </w:style>
  <w:style w:type="paragraph" w:customStyle="1" w:styleId="2TEXT">
    <w:name w:val="標題2.TEXT"/>
    <w:basedOn w:val="a0"/>
    <w:next w:val="a0"/>
    <w:rsid w:val="00BD20D0"/>
    <w:pPr>
      <w:snapToGrid w:val="0"/>
      <w:spacing w:before="120" w:line="400" w:lineRule="atLeast"/>
      <w:ind w:left="1134"/>
    </w:pPr>
    <w:rPr>
      <w:rFonts w:eastAsia="標楷體"/>
      <w:sz w:val="32"/>
      <w:szCs w:val="20"/>
    </w:rPr>
  </w:style>
  <w:style w:type="paragraph" w:customStyle="1" w:styleId="4">
    <w:name w:val="項目4"/>
    <w:rsid w:val="00BD20D0"/>
    <w:pPr>
      <w:numPr>
        <w:numId w:val="2"/>
      </w:numPr>
      <w:tabs>
        <w:tab w:val="left" w:pos="1134"/>
      </w:tabs>
      <w:adjustRightInd w:val="0"/>
      <w:snapToGrid w:val="0"/>
      <w:spacing w:before="120"/>
    </w:pPr>
    <w:rPr>
      <w:rFonts w:ascii="標楷體" w:eastAsia="標楷體"/>
      <w:noProof/>
      <w:sz w:val="24"/>
    </w:rPr>
  </w:style>
  <w:style w:type="table" w:styleId="ac">
    <w:name w:val="Table Grid"/>
    <w:basedOn w:val="a2"/>
    <w:uiPriority w:val="59"/>
    <w:rsid w:val="009D5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文件名稱"/>
    <w:basedOn w:val="a0"/>
    <w:next w:val="a0"/>
    <w:autoRedefine/>
    <w:rsid w:val="00BB73FB"/>
    <w:pPr>
      <w:spacing w:before="120"/>
      <w:jc w:val="center"/>
    </w:pPr>
    <w:rPr>
      <w:rFonts w:eastAsia="標楷體"/>
      <w:b/>
      <w:bCs/>
      <w:color w:val="000000"/>
      <w:sz w:val="64"/>
      <w:szCs w:val="64"/>
    </w:rPr>
  </w:style>
  <w:style w:type="paragraph" w:customStyle="1" w:styleId="ae">
    <w:name w:val="版次"/>
    <w:basedOn w:val="a0"/>
    <w:rsid w:val="0011788D"/>
    <w:pPr>
      <w:spacing w:before="120" w:after="120"/>
    </w:pPr>
    <w:rPr>
      <w:rFonts w:eastAsia="標楷體"/>
      <w:sz w:val="40"/>
      <w:szCs w:val="36"/>
    </w:rPr>
  </w:style>
  <w:style w:type="paragraph" w:customStyle="1" w:styleId="af">
    <w:name w:val="公司名稱"/>
    <w:next w:val="a0"/>
    <w:rsid w:val="0011788D"/>
    <w:pPr>
      <w:jc w:val="center"/>
    </w:pPr>
    <w:rPr>
      <w:rFonts w:ascii="Arial" w:eastAsia="標楷體" w:hAnsi="Arial"/>
      <w:noProof/>
      <w:sz w:val="40"/>
    </w:rPr>
  </w:style>
  <w:style w:type="paragraph" w:customStyle="1" w:styleId="af0">
    <w:name w:val="文件編號"/>
    <w:basedOn w:val="a0"/>
    <w:next w:val="a0"/>
    <w:rsid w:val="0011788D"/>
    <w:pPr>
      <w:adjustRightInd w:val="0"/>
      <w:spacing w:before="120" w:after="120" w:line="360" w:lineRule="atLeast"/>
      <w:textAlignment w:val="baseline"/>
    </w:pPr>
    <w:rPr>
      <w:rFonts w:eastAsia="標楷體"/>
      <w:kern w:val="0"/>
      <w:sz w:val="40"/>
      <w:szCs w:val="40"/>
    </w:rPr>
  </w:style>
  <w:style w:type="paragraph" w:customStyle="1" w:styleId="af1">
    <w:name w:val="文件日期"/>
    <w:basedOn w:val="a0"/>
    <w:rsid w:val="0011788D"/>
    <w:rPr>
      <w:rFonts w:eastAsia="標楷體"/>
      <w:sz w:val="40"/>
    </w:rPr>
  </w:style>
  <w:style w:type="paragraph" w:customStyle="1" w:styleId="af2">
    <w:name w:val="封面表格"/>
    <w:basedOn w:val="a0"/>
    <w:rsid w:val="0011788D"/>
    <w:pPr>
      <w:adjustRightInd w:val="0"/>
      <w:snapToGrid w:val="0"/>
      <w:spacing w:before="60"/>
    </w:pPr>
    <w:rPr>
      <w:rFonts w:eastAsia="標楷體"/>
      <w:kern w:val="0"/>
      <w:sz w:val="40"/>
    </w:rPr>
  </w:style>
  <w:style w:type="paragraph" w:customStyle="1" w:styleId="af3">
    <w:name w:val="表格內文置中"/>
    <w:basedOn w:val="a0"/>
    <w:rsid w:val="0011788D"/>
    <w:pPr>
      <w:adjustRightInd w:val="0"/>
      <w:snapToGrid w:val="0"/>
      <w:spacing w:before="60"/>
      <w:ind w:left="113" w:right="113"/>
      <w:jc w:val="center"/>
    </w:pPr>
    <w:rPr>
      <w:rFonts w:eastAsia="標楷體"/>
      <w:kern w:val="0"/>
    </w:rPr>
  </w:style>
  <w:style w:type="character" w:customStyle="1" w:styleId="af4">
    <w:name w:val="公司字樣(英文)"/>
    <w:rsid w:val="0011788D"/>
    <w:rPr>
      <w:rFonts w:ascii="Times New Roman" w:eastAsia="標楷體" w:hAnsi="Times New Roman"/>
      <w:sz w:val="32"/>
    </w:rPr>
  </w:style>
  <w:style w:type="character" w:customStyle="1" w:styleId="af5">
    <w:name w:val="公司字樣(中文)"/>
    <w:rsid w:val="0011788D"/>
    <w:rPr>
      <w:rFonts w:ascii="Times New Roman" w:eastAsia="標楷體" w:hAnsi="Times New Roman"/>
      <w:kern w:val="2"/>
      <w:sz w:val="40"/>
    </w:rPr>
  </w:style>
  <w:style w:type="paragraph" w:customStyle="1" w:styleId="af6">
    <w:name w:val="文件制／修訂履歷"/>
    <w:basedOn w:val="a0"/>
    <w:next w:val="a0"/>
    <w:rsid w:val="0011788D"/>
    <w:pPr>
      <w:jc w:val="center"/>
    </w:pPr>
    <w:rPr>
      <w:rFonts w:eastAsia="標楷體"/>
      <w:sz w:val="28"/>
    </w:rPr>
  </w:style>
  <w:style w:type="paragraph" w:customStyle="1" w:styleId="12">
    <w:name w:val="表格內文1"/>
    <w:basedOn w:val="a0"/>
    <w:rsid w:val="0011788D"/>
    <w:pPr>
      <w:adjustRightInd w:val="0"/>
      <w:snapToGrid w:val="0"/>
      <w:spacing w:before="60"/>
      <w:ind w:left="113" w:right="113"/>
    </w:pPr>
    <w:rPr>
      <w:rFonts w:eastAsia="標楷體"/>
      <w:kern w:val="0"/>
    </w:rPr>
  </w:style>
  <w:style w:type="paragraph" w:customStyle="1" w:styleId="af7">
    <w:name w:val="修訂履歷表格"/>
    <w:basedOn w:val="a0"/>
    <w:rsid w:val="0011788D"/>
    <w:pPr>
      <w:jc w:val="center"/>
    </w:pPr>
    <w:rPr>
      <w:rFonts w:eastAsia="標楷體"/>
    </w:rPr>
  </w:style>
  <w:style w:type="paragraph" w:styleId="13">
    <w:name w:val="toc 1"/>
    <w:basedOn w:val="a0"/>
    <w:next w:val="a0"/>
    <w:autoRedefine/>
    <w:uiPriority w:val="39"/>
    <w:rsid w:val="0011788D"/>
    <w:pPr>
      <w:tabs>
        <w:tab w:val="left" w:pos="1440"/>
        <w:tab w:val="right" w:leader="dot" w:pos="9628"/>
      </w:tabs>
      <w:snapToGrid w:val="0"/>
      <w:spacing w:before="120" w:line="400" w:lineRule="atLeast"/>
    </w:pPr>
    <w:rPr>
      <w:rFonts w:eastAsia="標楷體"/>
      <w:b/>
      <w:caps/>
      <w:noProof/>
      <w:sz w:val="28"/>
    </w:rPr>
  </w:style>
  <w:style w:type="paragraph" w:styleId="22">
    <w:name w:val="toc 2"/>
    <w:basedOn w:val="a0"/>
    <w:next w:val="a0"/>
    <w:autoRedefine/>
    <w:uiPriority w:val="39"/>
    <w:rsid w:val="0011788D"/>
    <w:pPr>
      <w:tabs>
        <w:tab w:val="left" w:pos="1440"/>
        <w:tab w:val="right" w:leader="dot" w:pos="9628"/>
      </w:tabs>
      <w:snapToGrid w:val="0"/>
      <w:ind w:left="284"/>
    </w:pPr>
    <w:rPr>
      <w:rFonts w:eastAsia="標楷體"/>
      <w:noProof/>
    </w:rPr>
  </w:style>
  <w:style w:type="paragraph" w:customStyle="1" w:styleId="af8">
    <w:name w:val="目錄"/>
    <w:basedOn w:val="a0"/>
    <w:rsid w:val="0011788D"/>
    <w:pPr>
      <w:spacing w:before="120" w:after="120"/>
      <w:jc w:val="center"/>
    </w:pPr>
    <w:rPr>
      <w:rFonts w:eastAsia="標楷體"/>
      <w:b/>
      <w:sz w:val="36"/>
      <w:u w:val="single"/>
    </w:rPr>
  </w:style>
  <w:style w:type="paragraph" w:customStyle="1" w:styleId="3TEXT">
    <w:name w:val="標題3.TEXT"/>
    <w:basedOn w:val="a0"/>
    <w:next w:val="a0"/>
    <w:rsid w:val="0011788D"/>
    <w:pPr>
      <w:snapToGrid w:val="0"/>
      <w:spacing w:before="120"/>
      <w:ind w:left="1134" w:firstLine="680"/>
    </w:pPr>
    <w:rPr>
      <w:rFonts w:eastAsia="標楷體"/>
      <w:sz w:val="28"/>
    </w:rPr>
  </w:style>
  <w:style w:type="paragraph" w:customStyle="1" w:styleId="6">
    <w:name w:val="項目符號 6"/>
    <w:basedOn w:val="a0"/>
    <w:next w:val="a0"/>
    <w:autoRedefine/>
    <w:rsid w:val="0011788D"/>
    <w:pPr>
      <w:numPr>
        <w:numId w:val="3"/>
      </w:numPr>
      <w:tabs>
        <w:tab w:val="clear" w:pos="3053"/>
        <w:tab w:val="num" w:pos="2977"/>
      </w:tabs>
      <w:snapToGrid w:val="0"/>
      <w:spacing w:before="120"/>
    </w:pPr>
    <w:rPr>
      <w:rFonts w:eastAsia="標楷體"/>
    </w:rPr>
  </w:style>
  <w:style w:type="paragraph" w:customStyle="1" w:styleId="6TEXT">
    <w:name w:val="標題6.TEXT"/>
    <w:basedOn w:val="a0"/>
    <w:autoRedefine/>
    <w:rsid w:val="00FD0BA6"/>
    <w:pPr>
      <w:snapToGrid w:val="0"/>
      <w:spacing w:before="120"/>
      <w:ind w:left="1701"/>
    </w:pPr>
    <w:rPr>
      <w:rFonts w:eastAsia="標楷體"/>
      <w:sz w:val="26"/>
    </w:rPr>
  </w:style>
  <w:style w:type="paragraph" w:styleId="a">
    <w:name w:val="List Bullet"/>
    <w:basedOn w:val="a0"/>
    <w:next w:val="a0"/>
    <w:autoRedefine/>
    <w:rsid w:val="00700C61"/>
    <w:pPr>
      <w:numPr>
        <w:numId w:val="25"/>
      </w:numPr>
      <w:snapToGrid w:val="0"/>
    </w:pPr>
    <w:rPr>
      <w:rFonts w:ascii="標楷體" w:eastAsia="標楷體" w:hAnsi="標楷體"/>
      <w:szCs w:val="22"/>
    </w:rPr>
  </w:style>
  <w:style w:type="paragraph" w:customStyle="1" w:styleId="1text">
    <w:name w:val="項目符號 1 text"/>
    <w:autoRedefine/>
    <w:rsid w:val="00FD0BA6"/>
    <w:pPr>
      <w:snapToGrid w:val="0"/>
      <w:spacing w:before="120"/>
      <w:ind w:left="1559"/>
    </w:pPr>
    <w:rPr>
      <w:rFonts w:ascii="Arial" w:eastAsia="標楷體" w:hAnsi="Arial"/>
      <w:noProof/>
      <w:sz w:val="26"/>
    </w:rPr>
  </w:style>
  <w:style w:type="paragraph" w:customStyle="1" w:styleId="2">
    <w:name w:val="表格項目2"/>
    <w:basedOn w:val="a0"/>
    <w:rsid w:val="00FD0BA6"/>
    <w:pPr>
      <w:numPr>
        <w:numId w:val="4"/>
      </w:numPr>
      <w:tabs>
        <w:tab w:val="left" w:pos="284"/>
      </w:tabs>
      <w:snapToGrid w:val="0"/>
      <w:spacing w:before="40"/>
    </w:pPr>
    <w:rPr>
      <w:rFonts w:ascii="Arial" w:eastAsia="標楷體" w:hAnsi="Arial"/>
    </w:rPr>
  </w:style>
  <w:style w:type="paragraph" w:styleId="af9">
    <w:name w:val="List Paragraph"/>
    <w:basedOn w:val="a0"/>
    <w:uiPriority w:val="34"/>
    <w:qFormat/>
    <w:rsid w:val="00607A4F"/>
    <w:pPr>
      <w:ind w:leftChars="200" w:left="480"/>
    </w:pPr>
  </w:style>
  <w:style w:type="paragraph" w:styleId="afa">
    <w:name w:val="Date"/>
    <w:basedOn w:val="a0"/>
    <w:next w:val="a0"/>
    <w:link w:val="afb"/>
    <w:uiPriority w:val="99"/>
    <w:semiHidden/>
    <w:unhideWhenUsed/>
    <w:rsid w:val="00C27527"/>
    <w:pPr>
      <w:jc w:val="right"/>
    </w:pPr>
  </w:style>
  <w:style w:type="character" w:customStyle="1" w:styleId="afb">
    <w:name w:val="日期 字元"/>
    <w:link w:val="afa"/>
    <w:uiPriority w:val="99"/>
    <w:semiHidden/>
    <w:rsid w:val="00C27527"/>
    <w:rPr>
      <w:kern w:val="2"/>
      <w:sz w:val="24"/>
      <w:szCs w:val="24"/>
    </w:rPr>
  </w:style>
  <w:style w:type="paragraph" w:customStyle="1" w:styleId="42">
    <w:name w:val="標題 4 內文"/>
    <w:basedOn w:val="a0"/>
    <w:rsid w:val="00036417"/>
    <w:pPr>
      <w:adjustRightInd w:val="0"/>
      <w:spacing w:afterLines="20"/>
      <w:ind w:leftChars="472" w:left="472"/>
    </w:pPr>
    <w:rPr>
      <w:rFonts w:ascii="Arial" w:eastAsia="標楷體" w:hAnsi="Arial" w:cs="標楷體"/>
      <w:kern w:val="0"/>
      <w:szCs w:val="28"/>
    </w:rPr>
  </w:style>
  <w:style w:type="paragraph" w:styleId="afc">
    <w:name w:val="Plain Text"/>
    <w:aliases w:val="一般文字 字元2,一般文字 字元1 字元,一般文字 字元 字元 字元,一般文字 字元 字元 字元 字元 字元 字元 字元 字元1 字元,一般文字 字元 字元 字元 字元 字元,一般文字 字元 字元 字元 字元 字元 字元 字元 字元 字元 字元1 字元,一般文字 字元 字元 字元 字元 字元 字元 字元 字元 字元 字元 字元 字元,一般文字 字元 字元 字元 字元 字元 字元 字元 字元 字元 字元 字元 字元 字元 字元 字元,一般文字 字元1,一般文字 字元 字元"/>
    <w:basedOn w:val="a0"/>
    <w:link w:val="afd"/>
    <w:rsid w:val="00F71744"/>
    <w:pPr>
      <w:autoSpaceDE w:val="0"/>
      <w:autoSpaceDN w:val="0"/>
      <w:adjustRightInd w:val="0"/>
      <w:textAlignment w:val="baseline"/>
    </w:pPr>
    <w:rPr>
      <w:rFonts w:ascii="細明體" w:eastAsia="細明體"/>
      <w:szCs w:val="20"/>
    </w:rPr>
  </w:style>
  <w:style w:type="character" w:customStyle="1" w:styleId="afd">
    <w:name w:val="純文字 字元"/>
    <w:aliases w:val="一般文字 字元2 字元,一般文字 字元1 字元 字元,一般文字 字元 字元 字元 字元,一般文字 字元 字元 字元 字元 字元 字元 字元 字元1 字元 字元,一般文字 字元 字元 字元 字元 字元 字元,一般文字 字元 字元 字元 字元 字元 字元 字元 字元 字元 字元1 字元 字元,一般文字 字元 字元 字元 字元 字元 字元 字元 字元 字元 字元 字元 字元 字元,一般文字 字元 字元 字元 字元 字元 字元 字元 字元 字元 字元 字元 字元 字元 字元 字元 字元"/>
    <w:link w:val="afc"/>
    <w:rsid w:val="00F71744"/>
    <w:rPr>
      <w:rFonts w:ascii="細明體" w:eastAsia="細明體"/>
      <w:kern w:val="2"/>
      <w:sz w:val="24"/>
    </w:rPr>
  </w:style>
  <w:style w:type="paragraph" w:styleId="Web">
    <w:name w:val="Normal (Web)"/>
    <w:basedOn w:val="a0"/>
    <w:uiPriority w:val="99"/>
    <w:unhideWhenUsed/>
    <w:rsid w:val="006042E7"/>
    <w:pPr>
      <w:widowControl/>
      <w:spacing w:before="100" w:beforeAutospacing="1" w:after="100" w:afterAutospacing="1"/>
    </w:pPr>
    <w:rPr>
      <w:rFonts w:ascii="新細明體" w:hAnsi="新細明體" w:cs="新細明體"/>
      <w:kern w:val="0"/>
    </w:rPr>
  </w:style>
  <w:style w:type="character" w:styleId="afe">
    <w:name w:val="FollowedHyperlink"/>
    <w:uiPriority w:val="99"/>
    <w:semiHidden/>
    <w:unhideWhenUsed/>
    <w:rsid w:val="006042E7"/>
    <w:rPr>
      <w:color w:val="954F72"/>
      <w:u w:val="single"/>
    </w:rPr>
  </w:style>
  <w:style w:type="character" w:styleId="aff">
    <w:name w:val="annotation reference"/>
    <w:uiPriority w:val="99"/>
    <w:semiHidden/>
    <w:unhideWhenUsed/>
    <w:rsid w:val="006042E7"/>
    <w:rPr>
      <w:sz w:val="18"/>
      <w:szCs w:val="18"/>
    </w:rPr>
  </w:style>
  <w:style w:type="paragraph" w:styleId="aff0">
    <w:name w:val="annotation text"/>
    <w:basedOn w:val="a0"/>
    <w:link w:val="aff1"/>
    <w:uiPriority w:val="99"/>
    <w:semiHidden/>
    <w:unhideWhenUsed/>
    <w:rsid w:val="006042E7"/>
  </w:style>
  <w:style w:type="character" w:customStyle="1" w:styleId="aff1">
    <w:name w:val="註解文字 字元"/>
    <w:link w:val="aff0"/>
    <w:uiPriority w:val="99"/>
    <w:semiHidden/>
    <w:rsid w:val="006042E7"/>
    <w:rPr>
      <w:kern w:val="2"/>
      <w:sz w:val="24"/>
      <w:szCs w:val="24"/>
    </w:rPr>
  </w:style>
  <w:style w:type="paragraph" w:styleId="aff2">
    <w:name w:val="annotation subject"/>
    <w:basedOn w:val="aff0"/>
    <w:next w:val="aff0"/>
    <w:link w:val="aff3"/>
    <w:uiPriority w:val="99"/>
    <w:semiHidden/>
    <w:unhideWhenUsed/>
    <w:rsid w:val="006042E7"/>
    <w:rPr>
      <w:b/>
      <w:bCs/>
    </w:rPr>
  </w:style>
  <w:style w:type="character" w:customStyle="1" w:styleId="aff3">
    <w:name w:val="註解主旨 字元"/>
    <w:link w:val="aff2"/>
    <w:uiPriority w:val="99"/>
    <w:semiHidden/>
    <w:rsid w:val="006042E7"/>
    <w:rPr>
      <w:b/>
      <w:bCs/>
      <w:kern w:val="2"/>
      <w:sz w:val="24"/>
      <w:szCs w:val="24"/>
    </w:rPr>
  </w:style>
  <w:style w:type="character" w:customStyle="1" w:styleId="gmaildefault">
    <w:name w:val="gmail_default"/>
    <w:rsid w:val="00720685"/>
  </w:style>
  <w:style w:type="paragraph" w:styleId="aff4">
    <w:name w:val="Document Map"/>
    <w:basedOn w:val="a0"/>
    <w:link w:val="aff5"/>
    <w:uiPriority w:val="99"/>
    <w:semiHidden/>
    <w:unhideWhenUsed/>
    <w:rsid w:val="006A02D8"/>
    <w:rPr>
      <w:rFonts w:ascii="新細明體"/>
      <w:sz w:val="18"/>
      <w:szCs w:val="18"/>
    </w:rPr>
  </w:style>
  <w:style w:type="character" w:customStyle="1" w:styleId="aff5">
    <w:name w:val="文件引導模式 字元"/>
    <w:link w:val="aff4"/>
    <w:uiPriority w:val="99"/>
    <w:semiHidden/>
    <w:rsid w:val="006A02D8"/>
    <w:rPr>
      <w:rFonts w:ascii="新細明體"/>
      <w:kern w:val="2"/>
      <w:sz w:val="18"/>
      <w:szCs w:val="18"/>
    </w:rPr>
  </w:style>
  <w:style w:type="paragraph" w:customStyle="1" w:styleId="aff6">
    <w:name w:val="頁尾版權宣告"/>
    <w:basedOn w:val="a0"/>
    <w:rsid w:val="00867AB0"/>
    <w:pPr>
      <w:jc w:val="center"/>
    </w:pPr>
    <w:rPr>
      <w:rFonts w:eastAsia="標楷體"/>
      <w:sz w:val="20"/>
    </w:rPr>
  </w:style>
  <w:style w:type="numbering" w:customStyle="1" w:styleId="1">
    <w:name w:val="樣式1"/>
    <w:uiPriority w:val="99"/>
    <w:rsid w:val="00C22E0A"/>
    <w:pPr>
      <w:numPr>
        <w:numId w:val="9"/>
      </w:numPr>
    </w:pPr>
  </w:style>
  <w:style w:type="paragraph" w:customStyle="1" w:styleId="43">
    <w:name w:val="樣式4"/>
    <w:basedOn w:val="a0"/>
    <w:link w:val="44"/>
    <w:qFormat/>
    <w:rsid w:val="00F80451"/>
    <w:pPr>
      <w:spacing w:line="360" w:lineRule="exact"/>
      <w:ind w:leftChars="300" w:left="720" w:hangingChars="95" w:hanging="95"/>
    </w:pPr>
    <w:rPr>
      <w:rFonts w:eastAsia="標楷體"/>
      <w:color w:val="000000"/>
    </w:rPr>
  </w:style>
  <w:style w:type="character" w:customStyle="1" w:styleId="44">
    <w:name w:val="樣式4 字元"/>
    <w:link w:val="43"/>
    <w:rsid w:val="00F80451"/>
    <w:rPr>
      <w:rFonts w:eastAsia="標楷體"/>
      <w:color w:val="000000"/>
      <w:kern w:val="2"/>
      <w:sz w:val="24"/>
      <w:szCs w:val="24"/>
    </w:rPr>
  </w:style>
  <w:style w:type="character" w:customStyle="1" w:styleId="txt02">
    <w:name w:val="txt_02"/>
    <w:basedOn w:val="a1"/>
    <w:rsid w:val="00CF633C"/>
  </w:style>
  <w:style w:type="paragraph" w:styleId="aff7">
    <w:name w:val="Revision"/>
    <w:hidden/>
    <w:uiPriority w:val="99"/>
    <w:semiHidden/>
    <w:rsid w:val="007759AE"/>
    <w:rPr>
      <w:kern w:val="2"/>
      <w:sz w:val="24"/>
      <w:szCs w:val="24"/>
    </w:rPr>
  </w:style>
  <w:style w:type="paragraph" w:styleId="HTML">
    <w:name w:val="HTML Preformatted"/>
    <w:basedOn w:val="a0"/>
    <w:link w:val="HTML0"/>
    <w:uiPriority w:val="99"/>
    <w:semiHidden/>
    <w:unhideWhenUsed/>
    <w:rsid w:val="00847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basedOn w:val="a1"/>
    <w:link w:val="HTML"/>
    <w:uiPriority w:val="99"/>
    <w:semiHidden/>
    <w:rsid w:val="00847BB7"/>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0855">
      <w:bodyDiv w:val="1"/>
      <w:marLeft w:val="0"/>
      <w:marRight w:val="0"/>
      <w:marTop w:val="0"/>
      <w:marBottom w:val="0"/>
      <w:divBdr>
        <w:top w:val="none" w:sz="0" w:space="0" w:color="auto"/>
        <w:left w:val="none" w:sz="0" w:space="0" w:color="auto"/>
        <w:bottom w:val="none" w:sz="0" w:space="0" w:color="auto"/>
        <w:right w:val="none" w:sz="0" w:space="0" w:color="auto"/>
      </w:divBdr>
    </w:div>
    <w:div w:id="82379860">
      <w:bodyDiv w:val="1"/>
      <w:marLeft w:val="0"/>
      <w:marRight w:val="0"/>
      <w:marTop w:val="0"/>
      <w:marBottom w:val="0"/>
      <w:divBdr>
        <w:top w:val="none" w:sz="0" w:space="0" w:color="auto"/>
        <w:left w:val="none" w:sz="0" w:space="0" w:color="auto"/>
        <w:bottom w:val="none" w:sz="0" w:space="0" w:color="auto"/>
        <w:right w:val="none" w:sz="0" w:space="0" w:color="auto"/>
      </w:divBdr>
    </w:div>
    <w:div w:id="84428014">
      <w:bodyDiv w:val="1"/>
      <w:marLeft w:val="0"/>
      <w:marRight w:val="0"/>
      <w:marTop w:val="0"/>
      <w:marBottom w:val="0"/>
      <w:divBdr>
        <w:top w:val="none" w:sz="0" w:space="0" w:color="auto"/>
        <w:left w:val="none" w:sz="0" w:space="0" w:color="auto"/>
        <w:bottom w:val="none" w:sz="0" w:space="0" w:color="auto"/>
        <w:right w:val="none" w:sz="0" w:space="0" w:color="auto"/>
      </w:divBdr>
    </w:div>
    <w:div w:id="94832912">
      <w:bodyDiv w:val="1"/>
      <w:marLeft w:val="0"/>
      <w:marRight w:val="0"/>
      <w:marTop w:val="0"/>
      <w:marBottom w:val="0"/>
      <w:divBdr>
        <w:top w:val="none" w:sz="0" w:space="0" w:color="auto"/>
        <w:left w:val="none" w:sz="0" w:space="0" w:color="auto"/>
        <w:bottom w:val="none" w:sz="0" w:space="0" w:color="auto"/>
        <w:right w:val="none" w:sz="0" w:space="0" w:color="auto"/>
      </w:divBdr>
    </w:div>
    <w:div w:id="112554238">
      <w:bodyDiv w:val="1"/>
      <w:marLeft w:val="0"/>
      <w:marRight w:val="0"/>
      <w:marTop w:val="0"/>
      <w:marBottom w:val="0"/>
      <w:divBdr>
        <w:top w:val="none" w:sz="0" w:space="0" w:color="auto"/>
        <w:left w:val="none" w:sz="0" w:space="0" w:color="auto"/>
        <w:bottom w:val="none" w:sz="0" w:space="0" w:color="auto"/>
        <w:right w:val="none" w:sz="0" w:space="0" w:color="auto"/>
      </w:divBdr>
      <w:divsChild>
        <w:div w:id="616719258">
          <w:marLeft w:val="0"/>
          <w:marRight w:val="0"/>
          <w:marTop w:val="0"/>
          <w:marBottom w:val="0"/>
          <w:divBdr>
            <w:top w:val="single" w:sz="6" w:space="6" w:color="BBBBBB"/>
            <w:left w:val="single" w:sz="6" w:space="4" w:color="BBBBBB"/>
            <w:bottom w:val="single" w:sz="6" w:space="6" w:color="BBBBBB"/>
            <w:right w:val="none" w:sz="0" w:space="0" w:color="auto"/>
          </w:divBdr>
        </w:div>
        <w:div w:id="832599215">
          <w:marLeft w:val="0"/>
          <w:marRight w:val="0"/>
          <w:marTop w:val="0"/>
          <w:marBottom w:val="0"/>
          <w:divBdr>
            <w:top w:val="single" w:sz="6" w:space="6" w:color="BBBBBB"/>
            <w:left w:val="none" w:sz="0" w:space="0" w:color="auto"/>
            <w:bottom w:val="single" w:sz="6" w:space="6" w:color="BBBBBB"/>
            <w:right w:val="none" w:sz="0" w:space="0" w:color="auto"/>
          </w:divBdr>
        </w:div>
      </w:divsChild>
    </w:div>
    <w:div w:id="124273686">
      <w:bodyDiv w:val="1"/>
      <w:marLeft w:val="0"/>
      <w:marRight w:val="0"/>
      <w:marTop w:val="0"/>
      <w:marBottom w:val="0"/>
      <w:divBdr>
        <w:top w:val="none" w:sz="0" w:space="0" w:color="auto"/>
        <w:left w:val="none" w:sz="0" w:space="0" w:color="auto"/>
        <w:bottom w:val="none" w:sz="0" w:space="0" w:color="auto"/>
        <w:right w:val="none" w:sz="0" w:space="0" w:color="auto"/>
      </w:divBdr>
    </w:div>
    <w:div w:id="131798809">
      <w:bodyDiv w:val="1"/>
      <w:marLeft w:val="0"/>
      <w:marRight w:val="0"/>
      <w:marTop w:val="0"/>
      <w:marBottom w:val="0"/>
      <w:divBdr>
        <w:top w:val="none" w:sz="0" w:space="0" w:color="auto"/>
        <w:left w:val="none" w:sz="0" w:space="0" w:color="auto"/>
        <w:bottom w:val="none" w:sz="0" w:space="0" w:color="auto"/>
        <w:right w:val="none" w:sz="0" w:space="0" w:color="auto"/>
      </w:divBdr>
    </w:div>
    <w:div w:id="139537755">
      <w:bodyDiv w:val="1"/>
      <w:marLeft w:val="0"/>
      <w:marRight w:val="0"/>
      <w:marTop w:val="0"/>
      <w:marBottom w:val="0"/>
      <w:divBdr>
        <w:top w:val="none" w:sz="0" w:space="0" w:color="auto"/>
        <w:left w:val="none" w:sz="0" w:space="0" w:color="auto"/>
        <w:bottom w:val="none" w:sz="0" w:space="0" w:color="auto"/>
        <w:right w:val="none" w:sz="0" w:space="0" w:color="auto"/>
      </w:divBdr>
      <w:divsChild>
        <w:div w:id="442964290">
          <w:marLeft w:val="0"/>
          <w:marRight w:val="0"/>
          <w:marTop w:val="0"/>
          <w:marBottom w:val="0"/>
          <w:divBdr>
            <w:top w:val="none" w:sz="0" w:space="0" w:color="auto"/>
            <w:left w:val="none" w:sz="0" w:space="0" w:color="auto"/>
            <w:bottom w:val="none" w:sz="0" w:space="0" w:color="auto"/>
            <w:right w:val="none" w:sz="0" w:space="0" w:color="auto"/>
          </w:divBdr>
          <w:divsChild>
            <w:div w:id="20376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230">
      <w:bodyDiv w:val="1"/>
      <w:marLeft w:val="0"/>
      <w:marRight w:val="0"/>
      <w:marTop w:val="0"/>
      <w:marBottom w:val="0"/>
      <w:divBdr>
        <w:top w:val="none" w:sz="0" w:space="0" w:color="auto"/>
        <w:left w:val="none" w:sz="0" w:space="0" w:color="auto"/>
        <w:bottom w:val="none" w:sz="0" w:space="0" w:color="auto"/>
        <w:right w:val="none" w:sz="0" w:space="0" w:color="auto"/>
      </w:divBdr>
    </w:div>
    <w:div w:id="197359805">
      <w:bodyDiv w:val="1"/>
      <w:marLeft w:val="0"/>
      <w:marRight w:val="0"/>
      <w:marTop w:val="0"/>
      <w:marBottom w:val="0"/>
      <w:divBdr>
        <w:top w:val="none" w:sz="0" w:space="0" w:color="auto"/>
        <w:left w:val="none" w:sz="0" w:space="0" w:color="auto"/>
        <w:bottom w:val="none" w:sz="0" w:space="0" w:color="auto"/>
        <w:right w:val="none" w:sz="0" w:space="0" w:color="auto"/>
      </w:divBdr>
    </w:div>
    <w:div w:id="238251236">
      <w:bodyDiv w:val="1"/>
      <w:marLeft w:val="0"/>
      <w:marRight w:val="0"/>
      <w:marTop w:val="0"/>
      <w:marBottom w:val="0"/>
      <w:divBdr>
        <w:top w:val="none" w:sz="0" w:space="0" w:color="auto"/>
        <w:left w:val="none" w:sz="0" w:space="0" w:color="auto"/>
        <w:bottom w:val="none" w:sz="0" w:space="0" w:color="auto"/>
        <w:right w:val="none" w:sz="0" w:space="0" w:color="auto"/>
      </w:divBdr>
    </w:div>
    <w:div w:id="266667506">
      <w:bodyDiv w:val="1"/>
      <w:marLeft w:val="0"/>
      <w:marRight w:val="0"/>
      <w:marTop w:val="0"/>
      <w:marBottom w:val="0"/>
      <w:divBdr>
        <w:top w:val="none" w:sz="0" w:space="0" w:color="auto"/>
        <w:left w:val="none" w:sz="0" w:space="0" w:color="auto"/>
        <w:bottom w:val="none" w:sz="0" w:space="0" w:color="auto"/>
        <w:right w:val="none" w:sz="0" w:space="0" w:color="auto"/>
      </w:divBdr>
    </w:div>
    <w:div w:id="274291450">
      <w:bodyDiv w:val="1"/>
      <w:marLeft w:val="0"/>
      <w:marRight w:val="0"/>
      <w:marTop w:val="0"/>
      <w:marBottom w:val="0"/>
      <w:divBdr>
        <w:top w:val="none" w:sz="0" w:space="0" w:color="auto"/>
        <w:left w:val="none" w:sz="0" w:space="0" w:color="auto"/>
        <w:bottom w:val="none" w:sz="0" w:space="0" w:color="auto"/>
        <w:right w:val="none" w:sz="0" w:space="0" w:color="auto"/>
      </w:divBdr>
    </w:div>
    <w:div w:id="350959693">
      <w:bodyDiv w:val="1"/>
      <w:marLeft w:val="0"/>
      <w:marRight w:val="0"/>
      <w:marTop w:val="0"/>
      <w:marBottom w:val="0"/>
      <w:divBdr>
        <w:top w:val="none" w:sz="0" w:space="0" w:color="auto"/>
        <w:left w:val="none" w:sz="0" w:space="0" w:color="auto"/>
        <w:bottom w:val="none" w:sz="0" w:space="0" w:color="auto"/>
        <w:right w:val="none" w:sz="0" w:space="0" w:color="auto"/>
      </w:divBdr>
    </w:div>
    <w:div w:id="362948442">
      <w:bodyDiv w:val="1"/>
      <w:marLeft w:val="0"/>
      <w:marRight w:val="0"/>
      <w:marTop w:val="0"/>
      <w:marBottom w:val="0"/>
      <w:divBdr>
        <w:top w:val="none" w:sz="0" w:space="0" w:color="auto"/>
        <w:left w:val="none" w:sz="0" w:space="0" w:color="auto"/>
        <w:bottom w:val="none" w:sz="0" w:space="0" w:color="auto"/>
        <w:right w:val="none" w:sz="0" w:space="0" w:color="auto"/>
      </w:divBdr>
    </w:div>
    <w:div w:id="372926240">
      <w:bodyDiv w:val="1"/>
      <w:marLeft w:val="0"/>
      <w:marRight w:val="0"/>
      <w:marTop w:val="0"/>
      <w:marBottom w:val="0"/>
      <w:divBdr>
        <w:top w:val="none" w:sz="0" w:space="0" w:color="auto"/>
        <w:left w:val="none" w:sz="0" w:space="0" w:color="auto"/>
        <w:bottom w:val="none" w:sz="0" w:space="0" w:color="auto"/>
        <w:right w:val="none" w:sz="0" w:space="0" w:color="auto"/>
      </w:divBdr>
    </w:div>
    <w:div w:id="439956540">
      <w:bodyDiv w:val="1"/>
      <w:marLeft w:val="0"/>
      <w:marRight w:val="0"/>
      <w:marTop w:val="0"/>
      <w:marBottom w:val="0"/>
      <w:divBdr>
        <w:top w:val="none" w:sz="0" w:space="0" w:color="auto"/>
        <w:left w:val="none" w:sz="0" w:space="0" w:color="auto"/>
        <w:bottom w:val="none" w:sz="0" w:space="0" w:color="auto"/>
        <w:right w:val="none" w:sz="0" w:space="0" w:color="auto"/>
      </w:divBdr>
    </w:div>
    <w:div w:id="461969477">
      <w:bodyDiv w:val="1"/>
      <w:marLeft w:val="0"/>
      <w:marRight w:val="0"/>
      <w:marTop w:val="0"/>
      <w:marBottom w:val="0"/>
      <w:divBdr>
        <w:top w:val="none" w:sz="0" w:space="0" w:color="auto"/>
        <w:left w:val="none" w:sz="0" w:space="0" w:color="auto"/>
        <w:bottom w:val="none" w:sz="0" w:space="0" w:color="auto"/>
        <w:right w:val="none" w:sz="0" w:space="0" w:color="auto"/>
      </w:divBdr>
    </w:div>
    <w:div w:id="508369387">
      <w:bodyDiv w:val="1"/>
      <w:marLeft w:val="0"/>
      <w:marRight w:val="0"/>
      <w:marTop w:val="0"/>
      <w:marBottom w:val="0"/>
      <w:divBdr>
        <w:top w:val="none" w:sz="0" w:space="0" w:color="auto"/>
        <w:left w:val="none" w:sz="0" w:space="0" w:color="auto"/>
        <w:bottom w:val="none" w:sz="0" w:space="0" w:color="auto"/>
        <w:right w:val="none" w:sz="0" w:space="0" w:color="auto"/>
      </w:divBdr>
    </w:div>
    <w:div w:id="609168644">
      <w:bodyDiv w:val="1"/>
      <w:marLeft w:val="0"/>
      <w:marRight w:val="0"/>
      <w:marTop w:val="0"/>
      <w:marBottom w:val="0"/>
      <w:divBdr>
        <w:top w:val="none" w:sz="0" w:space="0" w:color="auto"/>
        <w:left w:val="none" w:sz="0" w:space="0" w:color="auto"/>
        <w:bottom w:val="none" w:sz="0" w:space="0" w:color="auto"/>
        <w:right w:val="none" w:sz="0" w:space="0" w:color="auto"/>
      </w:divBdr>
    </w:div>
    <w:div w:id="619846495">
      <w:bodyDiv w:val="1"/>
      <w:marLeft w:val="0"/>
      <w:marRight w:val="0"/>
      <w:marTop w:val="0"/>
      <w:marBottom w:val="0"/>
      <w:divBdr>
        <w:top w:val="none" w:sz="0" w:space="0" w:color="auto"/>
        <w:left w:val="none" w:sz="0" w:space="0" w:color="auto"/>
        <w:bottom w:val="none" w:sz="0" w:space="0" w:color="auto"/>
        <w:right w:val="none" w:sz="0" w:space="0" w:color="auto"/>
      </w:divBdr>
    </w:div>
    <w:div w:id="637032746">
      <w:bodyDiv w:val="1"/>
      <w:marLeft w:val="0"/>
      <w:marRight w:val="0"/>
      <w:marTop w:val="0"/>
      <w:marBottom w:val="0"/>
      <w:divBdr>
        <w:top w:val="none" w:sz="0" w:space="0" w:color="auto"/>
        <w:left w:val="none" w:sz="0" w:space="0" w:color="auto"/>
        <w:bottom w:val="none" w:sz="0" w:space="0" w:color="auto"/>
        <w:right w:val="none" w:sz="0" w:space="0" w:color="auto"/>
      </w:divBdr>
    </w:div>
    <w:div w:id="678848522">
      <w:bodyDiv w:val="1"/>
      <w:marLeft w:val="0"/>
      <w:marRight w:val="0"/>
      <w:marTop w:val="0"/>
      <w:marBottom w:val="0"/>
      <w:divBdr>
        <w:top w:val="none" w:sz="0" w:space="0" w:color="auto"/>
        <w:left w:val="none" w:sz="0" w:space="0" w:color="auto"/>
        <w:bottom w:val="none" w:sz="0" w:space="0" w:color="auto"/>
        <w:right w:val="none" w:sz="0" w:space="0" w:color="auto"/>
      </w:divBdr>
    </w:div>
    <w:div w:id="721514170">
      <w:bodyDiv w:val="1"/>
      <w:marLeft w:val="0"/>
      <w:marRight w:val="0"/>
      <w:marTop w:val="0"/>
      <w:marBottom w:val="0"/>
      <w:divBdr>
        <w:top w:val="none" w:sz="0" w:space="0" w:color="auto"/>
        <w:left w:val="none" w:sz="0" w:space="0" w:color="auto"/>
        <w:bottom w:val="none" w:sz="0" w:space="0" w:color="auto"/>
        <w:right w:val="none" w:sz="0" w:space="0" w:color="auto"/>
      </w:divBdr>
    </w:div>
    <w:div w:id="770930492">
      <w:bodyDiv w:val="1"/>
      <w:marLeft w:val="0"/>
      <w:marRight w:val="0"/>
      <w:marTop w:val="0"/>
      <w:marBottom w:val="0"/>
      <w:divBdr>
        <w:top w:val="none" w:sz="0" w:space="0" w:color="auto"/>
        <w:left w:val="none" w:sz="0" w:space="0" w:color="auto"/>
        <w:bottom w:val="none" w:sz="0" w:space="0" w:color="auto"/>
        <w:right w:val="none" w:sz="0" w:space="0" w:color="auto"/>
      </w:divBdr>
    </w:div>
    <w:div w:id="790173369">
      <w:bodyDiv w:val="1"/>
      <w:marLeft w:val="0"/>
      <w:marRight w:val="0"/>
      <w:marTop w:val="0"/>
      <w:marBottom w:val="0"/>
      <w:divBdr>
        <w:top w:val="none" w:sz="0" w:space="0" w:color="auto"/>
        <w:left w:val="none" w:sz="0" w:space="0" w:color="auto"/>
        <w:bottom w:val="none" w:sz="0" w:space="0" w:color="auto"/>
        <w:right w:val="none" w:sz="0" w:space="0" w:color="auto"/>
      </w:divBdr>
      <w:divsChild>
        <w:div w:id="1283224038">
          <w:marLeft w:val="0"/>
          <w:marRight w:val="0"/>
          <w:marTop w:val="0"/>
          <w:marBottom w:val="0"/>
          <w:divBdr>
            <w:top w:val="none" w:sz="0" w:space="0" w:color="auto"/>
            <w:left w:val="none" w:sz="0" w:space="0" w:color="auto"/>
            <w:bottom w:val="none" w:sz="0" w:space="0" w:color="auto"/>
            <w:right w:val="none" w:sz="0" w:space="0" w:color="auto"/>
          </w:divBdr>
          <w:divsChild>
            <w:div w:id="143856873">
              <w:marLeft w:val="0"/>
              <w:marRight w:val="0"/>
              <w:marTop w:val="0"/>
              <w:marBottom w:val="0"/>
              <w:divBdr>
                <w:top w:val="none" w:sz="0" w:space="0" w:color="auto"/>
                <w:left w:val="none" w:sz="0" w:space="0" w:color="auto"/>
                <w:bottom w:val="none" w:sz="0" w:space="0" w:color="auto"/>
                <w:right w:val="none" w:sz="0" w:space="0" w:color="auto"/>
              </w:divBdr>
            </w:div>
            <w:div w:id="661007672">
              <w:marLeft w:val="0"/>
              <w:marRight w:val="0"/>
              <w:marTop w:val="0"/>
              <w:marBottom w:val="0"/>
              <w:divBdr>
                <w:top w:val="none" w:sz="0" w:space="0" w:color="auto"/>
                <w:left w:val="none" w:sz="0" w:space="0" w:color="auto"/>
                <w:bottom w:val="none" w:sz="0" w:space="0" w:color="auto"/>
                <w:right w:val="none" w:sz="0" w:space="0" w:color="auto"/>
              </w:divBdr>
            </w:div>
            <w:div w:id="749087019">
              <w:marLeft w:val="0"/>
              <w:marRight w:val="0"/>
              <w:marTop w:val="0"/>
              <w:marBottom w:val="0"/>
              <w:divBdr>
                <w:top w:val="none" w:sz="0" w:space="0" w:color="auto"/>
                <w:left w:val="none" w:sz="0" w:space="0" w:color="auto"/>
                <w:bottom w:val="none" w:sz="0" w:space="0" w:color="auto"/>
                <w:right w:val="none" w:sz="0" w:space="0" w:color="auto"/>
              </w:divBdr>
            </w:div>
            <w:div w:id="830371409">
              <w:marLeft w:val="0"/>
              <w:marRight w:val="0"/>
              <w:marTop w:val="0"/>
              <w:marBottom w:val="0"/>
              <w:divBdr>
                <w:top w:val="none" w:sz="0" w:space="0" w:color="auto"/>
                <w:left w:val="none" w:sz="0" w:space="0" w:color="auto"/>
                <w:bottom w:val="none" w:sz="0" w:space="0" w:color="auto"/>
                <w:right w:val="none" w:sz="0" w:space="0" w:color="auto"/>
              </w:divBdr>
            </w:div>
            <w:div w:id="989866021">
              <w:marLeft w:val="0"/>
              <w:marRight w:val="0"/>
              <w:marTop w:val="0"/>
              <w:marBottom w:val="0"/>
              <w:divBdr>
                <w:top w:val="none" w:sz="0" w:space="0" w:color="auto"/>
                <w:left w:val="none" w:sz="0" w:space="0" w:color="auto"/>
                <w:bottom w:val="none" w:sz="0" w:space="0" w:color="auto"/>
                <w:right w:val="none" w:sz="0" w:space="0" w:color="auto"/>
              </w:divBdr>
            </w:div>
            <w:div w:id="1101607052">
              <w:marLeft w:val="0"/>
              <w:marRight w:val="0"/>
              <w:marTop w:val="0"/>
              <w:marBottom w:val="0"/>
              <w:divBdr>
                <w:top w:val="none" w:sz="0" w:space="0" w:color="auto"/>
                <w:left w:val="none" w:sz="0" w:space="0" w:color="auto"/>
                <w:bottom w:val="none" w:sz="0" w:space="0" w:color="auto"/>
                <w:right w:val="none" w:sz="0" w:space="0" w:color="auto"/>
              </w:divBdr>
            </w:div>
            <w:div w:id="1234198391">
              <w:marLeft w:val="0"/>
              <w:marRight w:val="0"/>
              <w:marTop w:val="0"/>
              <w:marBottom w:val="0"/>
              <w:divBdr>
                <w:top w:val="none" w:sz="0" w:space="0" w:color="auto"/>
                <w:left w:val="none" w:sz="0" w:space="0" w:color="auto"/>
                <w:bottom w:val="none" w:sz="0" w:space="0" w:color="auto"/>
                <w:right w:val="none" w:sz="0" w:space="0" w:color="auto"/>
              </w:divBdr>
            </w:div>
            <w:div w:id="1495101870">
              <w:marLeft w:val="0"/>
              <w:marRight w:val="0"/>
              <w:marTop w:val="0"/>
              <w:marBottom w:val="0"/>
              <w:divBdr>
                <w:top w:val="none" w:sz="0" w:space="0" w:color="auto"/>
                <w:left w:val="none" w:sz="0" w:space="0" w:color="auto"/>
                <w:bottom w:val="none" w:sz="0" w:space="0" w:color="auto"/>
                <w:right w:val="none" w:sz="0" w:space="0" w:color="auto"/>
              </w:divBdr>
            </w:div>
            <w:div w:id="1634750372">
              <w:marLeft w:val="0"/>
              <w:marRight w:val="0"/>
              <w:marTop w:val="0"/>
              <w:marBottom w:val="0"/>
              <w:divBdr>
                <w:top w:val="none" w:sz="0" w:space="0" w:color="auto"/>
                <w:left w:val="none" w:sz="0" w:space="0" w:color="auto"/>
                <w:bottom w:val="none" w:sz="0" w:space="0" w:color="auto"/>
                <w:right w:val="none" w:sz="0" w:space="0" w:color="auto"/>
              </w:divBdr>
            </w:div>
            <w:div w:id="1677687983">
              <w:marLeft w:val="0"/>
              <w:marRight w:val="0"/>
              <w:marTop w:val="0"/>
              <w:marBottom w:val="0"/>
              <w:divBdr>
                <w:top w:val="none" w:sz="0" w:space="0" w:color="auto"/>
                <w:left w:val="none" w:sz="0" w:space="0" w:color="auto"/>
                <w:bottom w:val="none" w:sz="0" w:space="0" w:color="auto"/>
                <w:right w:val="none" w:sz="0" w:space="0" w:color="auto"/>
              </w:divBdr>
            </w:div>
            <w:div w:id="1694961931">
              <w:marLeft w:val="0"/>
              <w:marRight w:val="0"/>
              <w:marTop w:val="0"/>
              <w:marBottom w:val="0"/>
              <w:divBdr>
                <w:top w:val="none" w:sz="0" w:space="0" w:color="auto"/>
                <w:left w:val="none" w:sz="0" w:space="0" w:color="auto"/>
                <w:bottom w:val="none" w:sz="0" w:space="0" w:color="auto"/>
                <w:right w:val="none" w:sz="0" w:space="0" w:color="auto"/>
              </w:divBdr>
            </w:div>
            <w:div w:id="1827235475">
              <w:marLeft w:val="0"/>
              <w:marRight w:val="0"/>
              <w:marTop w:val="0"/>
              <w:marBottom w:val="0"/>
              <w:divBdr>
                <w:top w:val="none" w:sz="0" w:space="0" w:color="auto"/>
                <w:left w:val="none" w:sz="0" w:space="0" w:color="auto"/>
                <w:bottom w:val="none" w:sz="0" w:space="0" w:color="auto"/>
                <w:right w:val="none" w:sz="0" w:space="0" w:color="auto"/>
              </w:divBdr>
            </w:div>
            <w:div w:id="1827739752">
              <w:marLeft w:val="0"/>
              <w:marRight w:val="0"/>
              <w:marTop w:val="0"/>
              <w:marBottom w:val="0"/>
              <w:divBdr>
                <w:top w:val="none" w:sz="0" w:space="0" w:color="auto"/>
                <w:left w:val="none" w:sz="0" w:space="0" w:color="auto"/>
                <w:bottom w:val="none" w:sz="0" w:space="0" w:color="auto"/>
                <w:right w:val="none" w:sz="0" w:space="0" w:color="auto"/>
              </w:divBdr>
            </w:div>
            <w:div w:id="20434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6854">
      <w:bodyDiv w:val="1"/>
      <w:marLeft w:val="0"/>
      <w:marRight w:val="0"/>
      <w:marTop w:val="0"/>
      <w:marBottom w:val="0"/>
      <w:divBdr>
        <w:top w:val="none" w:sz="0" w:space="0" w:color="auto"/>
        <w:left w:val="none" w:sz="0" w:space="0" w:color="auto"/>
        <w:bottom w:val="none" w:sz="0" w:space="0" w:color="auto"/>
        <w:right w:val="none" w:sz="0" w:space="0" w:color="auto"/>
      </w:divBdr>
    </w:div>
    <w:div w:id="808668274">
      <w:bodyDiv w:val="1"/>
      <w:marLeft w:val="0"/>
      <w:marRight w:val="0"/>
      <w:marTop w:val="0"/>
      <w:marBottom w:val="0"/>
      <w:divBdr>
        <w:top w:val="none" w:sz="0" w:space="0" w:color="auto"/>
        <w:left w:val="none" w:sz="0" w:space="0" w:color="auto"/>
        <w:bottom w:val="none" w:sz="0" w:space="0" w:color="auto"/>
        <w:right w:val="none" w:sz="0" w:space="0" w:color="auto"/>
      </w:divBdr>
    </w:div>
    <w:div w:id="810446131">
      <w:bodyDiv w:val="1"/>
      <w:marLeft w:val="0"/>
      <w:marRight w:val="0"/>
      <w:marTop w:val="0"/>
      <w:marBottom w:val="0"/>
      <w:divBdr>
        <w:top w:val="none" w:sz="0" w:space="0" w:color="auto"/>
        <w:left w:val="none" w:sz="0" w:space="0" w:color="auto"/>
        <w:bottom w:val="none" w:sz="0" w:space="0" w:color="auto"/>
        <w:right w:val="none" w:sz="0" w:space="0" w:color="auto"/>
      </w:divBdr>
    </w:div>
    <w:div w:id="832719270">
      <w:bodyDiv w:val="1"/>
      <w:marLeft w:val="0"/>
      <w:marRight w:val="0"/>
      <w:marTop w:val="0"/>
      <w:marBottom w:val="0"/>
      <w:divBdr>
        <w:top w:val="none" w:sz="0" w:space="0" w:color="auto"/>
        <w:left w:val="none" w:sz="0" w:space="0" w:color="auto"/>
        <w:bottom w:val="none" w:sz="0" w:space="0" w:color="auto"/>
        <w:right w:val="none" w:sz="0" w:space="0" w:color="auto"/>
      </w:divBdr>
      <w:divsChild>
        <w:div w:id="85881435">
          <w:marLeft w:val="0"/>
          <w:marRight w:val="0"/>
          <w:marTop w:val="0"/>
          <w:marBottom w:val="0"/>
          <w:divBdr>
            <w:top w:val="single" w:sz="6" w:space="6" w:color="BBBBBB"/>
            <w:left w:val="none" w:sz="0" w:space="0" w:color="auto"/>
            <w:bottom w:val="single" w:sz="6" w:space="6" w:color="BBBBBB"/>
            <w:right w:val="none" w:sz="0" w:space="0" w:color="auto"/>
          </w:divBdr>
        </w:div>
        <w:div w:id="797451186">
          <w:marLeft w:val="0"/>
          <w:marRight w:val="0"/>
          <w:marTop w:val="0"/>
          <w:marBottom w:val="0"/>
          <w:divBdr>
            <w:top w:val="single" w:sz="6" w:space="6" w:color="BBBBBB"/>
            <w:left w:val="single" w:sz="6" w:space="4" w:color="BBBBBB"/>
            <w:bottom w:val="single" w:sz="6" w:space="6" w:color="BBBBBB"/>
            <w:right w:val="none" w:sz="0" w:space="0" w:color="auto"/>
          </w:divBdr>
        </w:div>
      </w:divsChild>
    </w:div>
    <w:div w:id="886989257">
      <w:bodyDiv w:val="1"/>
      <w:marLeft w:val="0"/>
      <w:marRight w:val="0"/>
      <w:marTop w:val="0"/>
      <w:marBottom w:val="0"/>
      <w:divBdr>
        <w:top w:val="none" w:sz="0" w:space="0" w:color="auto"/>
        <w:left w:val="none" w:sz="0" w:space="0" w:color="auto"/>
        <w:bottom w:val="none" w:sz="0" w:space="0" w:color="auto"/>
        <w:right w:val="none" w:sz="0" w:space="0" w:color="auto"/>
      </w:divBdr>
    </w:div>
    <w:div w:id="887761800">
      <w:bodyDiv w:val="1"/>
      <w:marLeft w:val="0"/>
      <w:marRight w:val="0"/>
      <w:marTop w:val="0"/>
      <w:marBottom w:val="0"/>
      <w:divBdr>
        <w:top w:val="none" w:sz="0" w:space="0" w:color="auto"/>
        <w:left w:val="none" w:sz="0" w:space="0" w:color="auto"/>
        <w:bottom w:val="none" w:sz="0" w:space="0" w:color="auto"/>
        <w:right w:val="none" w:sz="0" w:space="0" w:color="auto"/>
      </w:divBdr>
    </w:div>
    <w:div w:id="895505748">
      <w:bodyDiv w:val="1"/>
      <w:marLeft w:val="0"/>
      <w:marRight w:val="0"/>
      <w:marTop w:val="0"/>
      <w:marBottom w:val="0"/>
      <w:divBdr>
        <w:top w:val="none" w:sz="0" w:space="0" w:color="auto"/>
        <w:left w:val="none" w:sz="0" w:space="0" w:color="auto"/>
        <w:bottom w:val="none" w:sz="0" w:space="0" w:color="auto"/>
        <w:right w:val="none" w:sz="0" w:space="0" w:color="auto"/>
      </w:divBdr>
    </w:div>
    <w:div w:id="988247008">
      <w:bodyDiv w:val="1"/>
      <w:marLeft w:val="0"/>
      <w:marRight w:val="0"/>
      <w:marTop w:val="0"/>
      <w:marBottom w:val="0"/>
      <w:divBdr>
        <w:top w:val="none" w:sz="0" w:space="0" w:color="auto"/>
        <w:left w:val="none" w:sz="0" w:space="0" w:color="auto"/>
        <w:bottom w:val="none" w:sz="0" w:space="0" w:color="auto"/>
        <w:right w:val="none" w:sz="0" w:space="0" w:color="auto"/>
      </w:divBdr>
    </w:div>
    <w:div w:id="988752918">
      <w:bodyDiv w:val="1"/>
      <w:marLeft w:val="0"/>
      <w:marRight w:val="0"/>
      <w:marTop w:val="0"/>
      <w:marBottom w:val="0"/>
      <w:divBdr>
        <w:top w:val="none" w:sz="0" w:space="0" w:color="auto"/>
        <w:left w:val="none" w:sz="0" w:space="0" w:color="auto"/>
        <w:bottom w:val="none" w:sz="0" w:space="0" w:color="auto"/>
        <w:right w:val="none" w:sz="0" w:space="0" w:color="auto"/>
      </w:divBdr>
    </w:div>
    <w:div w:id="993294897">
      <w:bodyDiv w:val="1"/>
      <w:marLeft w:val="0"/>
      <w:marRight w:val="0"/>
      <w:marTop w:val="0"/>
      <w:marBottom w:val="0"/>
      <w:divBdr>
        <w:top w:val="none" w:sz="0" w:space="0" w:color="auto"/>
        <w:left w:val="none" w:sz="0" w:space="0" w:color="auto"/>
        <w:bottom w:val="none" w:sz="0" w:space="0" w:color="auto"/>
        <w:right w:val="none" w:sz="0" w:space="0" w:color="auto"/>
      </w:divBdr>
    </w:div>
    <w:div w:id="1006010130">
      <w:bodyDiv w:val="1"/>
      <w:marLeft w:val="0"/>
      <w:marRight w:val="0"/>
      <w:marTop w:val="0"/>
      <w:marBottom w:val="0"/>
      <w:divBdr>
        <w:top w:val="none" w:sz="0" w:space="0" w:color="auto"/>
        <w:left w:val="none" w:sz="0" w:space="0" w:color="auto"/>
        <w:bottom w:val="none" w:sz="0" w:space="0" w:color="auto"/>
        <w:right w:val="none" w:sz="0" w:space="0" w:color="auto"/>
      </w:divBdr>
    </w:div>
    <w:div w:id="1066760207">
      <w:bodyDiv w:val="1"/>
      <w:marLeft w:val="0"/>
      <w:marRight w:val="0"/>
      <w:marTop w:val="0"/>
      <w:marBottom w:val="0"/>
      <w:divBdr>
        <w:top w:val="none" w:sz="0" w:space="0" w:color="auto"/>
        <w:left w:val="none" w:sz="0" w:space="0" w:color="auto"/>
        <w:bottom w:val="none" w:sz="0" w:space="0" w:color="auto"/>
        <w:right w:val="none" w:sz="0" w:space="0" w:color="auto"/>
      </w:divBdr>
    </w:div>
    <w:div w:id="1072389839">
      <w:bodyDiv w:val="1"/>
      <w:marLeft w:val="0"/>
      <w:marRight w:val="0"/>
      <w:marTop w:val="0"/>
      <w:marBottom w:val="0"/>
      <w:divBdr>
        <w:top w:val="none" w:sz="0" w:space="0" w:color="auto"/>
        <w:left w:val="none" w:sz="0" w:space="0" w:color="auto"/>
        <w:bottom w:val="none" w:sz="0" w:space="0" w:color="auto"/>
        <w:right w:val="none" w:sz="0" w:space="0" w:color="auto"/>
      </w:divBdr>
      <w:divsChild>
        <w:div w:id="577372358">
          <w:marLeft w:val="0"/>
          <w:marRight w:val="0"/>
          <w:marTop w:val="0"/>
          <w:marBottom w:val="0"/>
          <w:divBdr>
            <w:top w:val="none" w:sz="0" w:space="0" w:color="auto"/>
            <w:left w:val="none" w:sz="0" w:space="0" w:color="auto"/>
            <w:bottom w:val="none" w:sz="0" w:space="0" w:color="auto"/>
            <w:right w:val="none" w:sz="0" w:space="0" w:color="auto"/>
          </w:divBdr>
          <w:divsChild>
            <w:div w:id="643048778">
              <w:marLeft w:val="0"/>
              <w:marRight w:val="0"/>
              <w:marTop w:val="0"/>
              <w:marBottom w:val="0"/>
              <w:divBdr>
                <w:top w:val="none" w:sz="0" w:space="0" w:color="auto"/>
                <w:left w:val="none" w:sz="0" w:space="0" w:color="auto"/>
                <w:bottom w:val="none" w:sz="0" w:space="0" w:color="auto"/>
                <w:right w:val="none" w:sz="0" w:space="0" w:color="auto"/>
              </w:divBdr>
              <w:divsChild>
                <w:div w:id="267083450">
                  <w:marLeft w:val="0"/>
                  <w:marRight w:val="0"/>
                  <w:marTop w:val="0"/>
                  <w:marBottom w:val="0"/>
                  <w:divBdr>
                    <w:top w:val="none" w:sz="0" w:space="0" w:color="auto"/>
                    <w:left w:val="none" w:sz="0" w:space="0" w:color="auto"/>
                    <w:bottom w:val="none" w:sz="0" w:space="0" w:color="auto"/>
                    <w:right w:val="none" w:sz="0" w:space="0" w:color="auto"/>
                  </w:divBdr>
                </w:div>
                <w:div w:id="14571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2771">
          <w:marLeft w:val="0"/>
          <w:marRight w:val="0"/>
          <w:marTop w:val="0"/>
          <w:marBottom w:val="0"/>
          <w:divBdr>
            <w:top w:val="none" w:sz="0" w:space="0" w:color="auto"/>
            <w:left w:val="none" w:sz="0" w:space="0" w:color="auto"/>
            <w:bottom w:val="none" w:sz="0" w:space="0" w:color="auto"/>
            <w:right w:val="none" w:sz="0" w:space="0" w:color="auto"/>
          </w:divBdr>
        </w:div>
      </w:divsChild>
    </w:div>
    <w:div w:id="1101142551">
      <w:bodyDiv w:val="1"/>
      <w:marLeft w:val="0"/>
      <w:marRight w:val="0"/>
      <w:marTop w:val="0"/>
      <w:marBottom w:val="0"/>
      <w:divBdr>
        <w:top w:val="none" w:sz="0" w:space="0" w:color="auto"/>
        <w:left w:val="none" w:sz="0" w:space="0" w:color="auto"/>
        <w:bottom w:val="none" w:sz="0" w:space="0" w:color="auto"/>
        <w:right w:val="none" w:sz="0" w:space="0" w:color="auto"/>
      </w:divBdr>
    </w:div>
    <w:div w:id="1118181939">
      <w:bodyDiv w:val="1"/>
      <w:marLeft w:val="0"/>
      <w:marRight w:val="0"/>
      <w:marTop w:val="0"/>
      <w:marBottom w:val="0"/>
      <w:divBdr>
        <w:top w:val="none" w:sz="0" w:space="0" w:color="auto"/>
        <w:left w:val="none" w:sz="0" w:space="0" w:color="auto"/>
        <w:bottom w:val="none" w:sz="0" w:space="0" w:color="auto"/>
        <w:right w:val="none" w:sz="0" w:space="0" w:color="auto"/>
      </w:divBdr>
    </w:div>
    <w:div w:id="1188178230">
      <w:bodyDiv w:val="1"/>
      <w:marLeft w:val="0"/>
      <w:marRight w:val="0"/>
      <w:marTop w:val="0"/>
      <w:marBottom w:val="0"/>
      <w:divBdr>
        <w:top w:val="none" w:sz="0" w:space="0" w:color="auto"/>
        <w:left w:val="none" w:sz="0" w:space="0" w:color="auto"/>
        <w:bottom w:val="none" w:sz="0" w:space="0" w:color="auto"/>
        <w:right w:val="none" w:sz="0" w:space="0" w:color="auto"/>
      </w:divBdr>
    </w:div>
    <w:div w:id="1229151513">
      <w:bodyDiv w:val="1"/>
      <w:marLeft w:val="0"/>
      <w:marRight w:val="0"/>
      <w:marTop w:val="0"/>
      <w:marBottom w:val="0"/>
      <w:divBdr>
        <w:top w:val="none" w:sz="0" w:space="0" w:color="auto"/>
        <w:left w:val="none" w:sz="0" w:space="0" w:color="auto"/>
        <w:bottom w:val="none" w:sz="0" w:space="0" w:color="auto"/>
        <w:right w:val="none" w:sz="0" w:space="0" w:color="auto"/>
      </w:divBdr>
    </w:div>
    <w:div w:id="1260522886">
      <w:bodyDiv w:val="1"/>
      <w:marLeft w:val="0"/>
      <w:marRight w:val="0"/>
      <w:marTop w:val="0"/>
      <w:marBottom w:val="0"/>
      <w:divBdr>
        <w:top w:val="none" w:sz="0" w:space="0" w:color="auto"/>
        <w:left w:val="none" w:sz="0" w:space="0" w:color="auto"/>
        <w:bottom w:val="none" w:sz="0" w:space="0" w:color="auto"/>
        <w:right w:val="none" w:sz="0" w:space="0" w:color="auto"/>
      </w:divBdr>
    </w:div>
    <w:div w:id="1303727917">
      <w:bodyDiv w:val="1"/>
      <w:marLeft w:val="0"/>
      <w:marRight w:val="0"/>
      <w:marTop w:val="0"/>
      <w:marBottom w:val="0"/>
      <w:divBdr>
        <w:top w:val="none" w:sz="0" w:space="0" w:color="auto"/>
        <w:left w:val="none" w:sz="0" w:space="0" w:color="auto"/>
        <w:bottom w:val="none" w:sz="0" w:space="0" w:color="auto"/>
        <w:right w:val="none" w:sz="0" w:space="0" w:color="auto"/>
      </w:divBdr>
    </w:div>
    <w:div w:id="1317341972">
      <w:bodyDiv w:val="1"/>
      <w:marLeft w:val="0"/>
      <w:marRight w:val="0"/>
      <w:marTop w:val="0"/>
      <w:marBottom w:val="0"/>
      <w:divBdr>
        <w:top w:val="none" w:sz="0" w:space="0" w:color="auto"/>
        <w:left w:val="none" w:sz="0" w:space="0" w:color="auto"/>
        <w:bottom w:val="none" w:sz="0" w:space="0" w:color="auto"/>
        <w:right w:val="none" w:sz="0" w:space="0" w:color="auto"/>
      </w:divBdr>
    </w:div>
    <w:div w:id="1336377118">
      <w:bodyDiv w:val="1"/>
      <w:marLeft w:val="0"/>
      <w:marRight w:val="0"/>
      <w:marTop w:val="0"/>
      <w:marBottom w:val="0"/>
      <w:divBdr>
        <w:top w:val="none" w:sz="0" w:space="0" w:color="auto"/>
        <w:left w:val="none" w:sz="0" w:space="0" w:color="auto"/>
        <w:bottom w:val="none" w:sz="0" w:space="0" w:color="auto"/>
        <w:right w:val="none" w:sz="0" w:space="0" w:color="auto"/>
      </w:divBdr>
      <w:divsChild>
        <w:div w:id="1390614128">
          <w:marLeft w:val="0"/>
          <w:marRight w:val="0"/>
          <w:marTop w:val="0"/>
          <w:marBottom w:val="0"/>
          <w:divBdr>
            <w:top w:val="none" w:sz="0" w:space="0" w:color="auto"/>
            <w:left w:val="none" w:sz="0" w:space="0" w:color="auto"/>
            <w:bottom w:val="none" w:sz="0" w:space="0" w:color="auto"/>
            <w:right w:val="none" w:sz="0" w:space="0" w:color="auto"/>
          </w:divBdr>
          <w:divsChild>
            <w:div w:id="1924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1478">
      <w:bodyDiv w:val="1"/>
      <w:marLeft w:val="0"/>
      <w:marRight w:val="0"/>
      <w:marTop w:val="0"/>
      <w:marBottom w:val="0"/>
      <w:divBdr>
        <w:top w:val="none" w:sz="0" w:space="0" w:color="auto"/>
        <w:left w:val="none" w:sz="0" w:space="0" w:color="auto"/>
        <w:bottom w:val="none" w:sz="0" w:space="0" w:color="auto"/>
        <w:right w:val="none" w:sz="0" w:space="0" w:color="auto"/>
      </w:divBdr>
    </w:div>
    <w:div w:id="1353415449">
      <w:bodyDiv w:val="1"/>
      <w:marLeft w:val="0"/>
      <w:marRight w:val="0"/>
      <w:marTop w:val="0"/>
      <w:marBottom w:val="0"/>
      <w:divBdr>
        <w:top w:val="none" w:sz="0" w:space="0" w:color="auto"/>
        <w:left w:val="none" w:sz="0" w:space="0" w:color="auto"/>
        <w:bottom w:val="none" w:sz="0" w:space="0" w:color="auto"/>
        <w:right w:val="none" w:sz="0" w:space="0" w:color="auto"/>
      </w:divBdr>
    </w:div>
    <w:div w:id="1369842554">
      <w:bodyDiv w:val="1"/>
      <w:marLeft w:val="0"/>
      <w:marRight w:val="0"/>
      <w:marTop w:val="0"/>
      <w:marBottom w:val="0"/>
      <w:divBdr>
        <w:top w:val="none" w:sz="0" w:space="0" w:color="auto"/>
        <w:left w:val="none" w:sz="0" w:space="0" w:color="auto"/>
        <w:bottom w:val="none" w:sz="0" w:space="0" w:color="auto"/>
        <w:right w:val="none" w:sz="0" w:space="0" w:color="auto"/>
      </w:divBdr>
    </w:div>
    <w:div w:id="1378313063">
      <w:bodyDiv w:val="1"/>
      <w:marLeft w:val="0"/>
      <w:marRight w:val="0"/>
      <w:marTop w:val="0"/>
      <w:marBottom w:val="0"/>
      <w:divBdr>
        <w:top w:val="none" w:sz="0" w:space="0" w:color="auto"/>
        <w:left w:val="none" w:sz="0" w:space="0" w:color="auto"/>
        <w:bottom w:val="none" w:sz="0" w:space="0" w:color="auto"/>
        <w:right w:val="none" w:sz="0" w:space="0" w:color="auto"/>
      </w:divBdr>
    </w:div>
    <w:div w:id="1415779445">
      <w:bodyDiv w:val="1"/>
      <w:marLeft w:val="0"/>
      <w:marRight w:val="0"/>
      <w:marTop w:val="0"/>
      <w:marBottom w:val="0"/>
      <w:divBdr>
        <w:top w:val="none" w:sz="0" w:space="0" w:color="auto"/>
        <w:left w:val="none" w:sz="0" w:space="0" w:color="auto"/>
        <w:bottom w:val="none" w:sz="0" w:space="0" w:color="auto"/>
        <w:right w:val="none" w:sz="0" w:space="0" w:color="auto"/>
      </w:divBdr>
    </w:div>
    <w:div w:id="1427113296">
      <w:bodyDiv w:val="1"/>
      <w:marLeft w:val="0"/>
      <w:marRight w:val="0"/>
      <w:marTop w:val="0"/>
      <w:marBottom w:val="0"/>
      <w:divBdr>
        <w:top w:val="none" w:sz="0" w:space="0" w:color="auto"/>
        <w:left w:val="none" w:sz="0" w:space="0" w:color="auto"/>
        <w:bottom w:val="none" w:sz="0" w:space="0" w:color="auto"/>
        <w:right w:val="none" w:sz="0" w:space="0" w:color="auto"/>
      </w:divBdr>
    </w:div>
    <w:div w:id="1437556476">
      <w:bodyDiv w:val="1"/>
      <w:marLeft w:val="0"/>
      <w:marRight w:val="0"/>
      <w:marTop w:val="0"/>
      <w:marBottom w:val="0"/>
      <w:divBdr>
        <w:top w:val="none" w:sz="0" w:space="0" w:color="auto"/>
        <w:left w:val="none" w:sz="0" w:space="0" w:color="auto"/>
        <w:bottom w:val="none" w:sz="0" w:space="0" w:color="auto"/>
        <w:right w:val="none" w:sz="0" w:space="0" w:color="auto"/>
      </w:divBdr>
    </w:div>
    <w:div w:id="1443496022">
      <w:bodyDiv w:val="1"/>
      <w:marLeft w:val="0"/>
      <w:marRight w:val="0"/>
      <w:marTop w:val="0"/>
      <w:marBottom w:val="0"/>
      <w:divBdr>
        <w:top w:val="none" w:sz="0" w:space="0" w:color="auto"/>
        <w:left w:val="none" w:sz="0" w:space="0" w:color="auto"/>
        <w:bottom w:val="none" w:sz="0" w:space="0" w:color="auto"/>
        <w:right w:val="none" w:sz="0" w:space="0" w:color="auto"/>
      </w:divBdr>
    </w:div>
    <w:div w:id="1473132431">
      <w:bodyDiv w:val="1"/>
      <w:marLeft w:val="0"/>
      <w:marRight w:val="0"/>
      <w:marTop w:val="0"/>
      <w:marBottom w:val="0"/>
      <w:divBdr>
        <w:top w:val="none" w:sz="0" w:space="0" w:color="auto"/>
        <w:left w:val="none" w:sz="0" w:space="0" w:color="auto"/>
        <w:bottom w:val="none" w:sz="0" w:space="0" w:color="auto"/>
        <w:right w:val="none" w:sz="0" w:space="0" w:color="auto"/>
      </w:divBdr>
    </w:div>
    <w:div w:id="1503162776">
      <w:bodyDiv w:val="1"/>
      <w:marLeft w:val="0"/>
      <w:marRight w:val="0"/>
      <w:marTop w:val="0"/>
      <w:marBottom w:val="0"/>
      <w:divBdr>
        <w:top w:val="none" w:sz="0" w:space="0" w:color="auto"/>
        <w:left w:val="none" w:sz="0" w:space="0" w:color="auto"/>
        <w:bottom w:val="none" w:sz="0" w:space="0" w:color="auto"/>
        <w:right w:val="none" w:sz="0" w:space="0" w:color="auto"/>
      </w:divBdr>
    </w:div>
    <w:div w:id="1537351740">
      <w:bodyDiv w:val="1"/>
      <w:marLeft w:val="0"/>
      <w:marRight w:val="0"/>
      <w:marTop w:val="0"/>
      <w:marBottom w:val="0"/>
      <w:divBdr>
        <w:top w:val="none" w:sz="0" w:space="0" w:color="auto"/>
        <w:left w:val="none" w:sz="0" w:space="0" w:color="auto"/>
        <w:bottom w:val="none" w:sz="0" w:space="0" w:color="auto"/>
        <w:right w:val="none" w:sz="0" w:space="0" w:color="auto"/>
      </w:divBdr>
    </w:div>
    <w:div w:id="1538398347">
      <w:bodyDiv w:val="1"/>
      <w:marLeft w:val="0"/>
      <w:marRight w:val="0"/>
      <w:marTop w:val="0"/>
      <w:marBottom w:val="0"/>
      <w:divBdr>
        <w:top w:val="none" w:sz="0" w:space="0" w:color="auto"/>
        <w:left w:val="none" w:sz="0" w:space="0" w:color="auto"/>
        <w:bottom w:val="none" w:sz="0" w:space="0" w:color="auto"/>
        <w:right w:val="none" w:sz="0" w:space="0" w:color="auto"/>
      </w:divBdr>
    </w:div>
    <w:div w:id="1591817474">
      <w:bodyDiv w:val="1"/>
      <w:marLeft w:val="0"/>
      <w:marRight w:val="0"/>
      <w:marTop w:val="0"/>
      <w:marBottom w:val="0"/>
      <w:divBdr>
        <w:top w:val="none" w:sz="0" w:space="0" w:color="auto"/>
        <w:left w:val="none" w:sz="0" w:space="0" w:color="auto"/>
        <w:bottom w:val="none" w:sz="0" w:space="0" w:color="auto"/>
        <w:right w:val="none" w:sz="0" w:space="0" w:color="auto"/>
      </w:divBdr>
    </w:div>
    <w:div w:id="1610355296">
      <w:bodyDiv w:val="1"/>
      <w:marLeft w:val="0"/>
      <w:marRight w:val="0"/>
      <w:marTop w:val="0"/>
      <w:marBottom w:val="0"/>
      <w:divBdr>
        <w:top w:val="none" w:sz="0" w:space="0" w:color="auto"/>
        <w:left w:val="none" w:sz="0" w:space="0" w:color="auto"/>
        <w:bottom w:val="none" w:sz="0" w:space="0" w:color="auto"/>
        <w:right w:val="none" w:sz="0" w:space="0" w:color="auto"/>
      </w:divBdr>
    </w:div>
    <w:div w:id="1636981393">
      <w:bodyDiv w:val="1"/>
      <w:marLeft w:val="0"/>
      <w:marRight w:val="0"/>
      <w:marTop w:val="0"/>
      <w:marBottom w:val="0"/>
      <w:divBdr>
        <w:top w:val="none" w:sz="0" w:space="0" w:color="auto"/>
        <w:left w:val="none" w:sz="0" w:space="0" w:color="auto"/>
        <w:bottom w:val="none" w:sz="0" w:space="0" w:color="auto"/>
        <w:right w:val="none" w:sz="0" w:space="0" w:color="auto"/>
      </w:divBdr>
    </w:div>
    <w:div w:id="1682705872">
      <w:bodyDiv w:val="1"/>
      <w:marLeft w:val="0"/>
      <w:marRight w:val="0"/>
      <w:marTop w:val="0"/>
      <w:marBottom w:val="0"/>
      <w:divBdr>
        <w:top w:val="none" w:sz="0" w:space="0" w:color="auto"/>
        <w:left w:val="none" w:sz="0" w:space="0" w:color="auto"/>
        <w:bottom w:val="none" w:sz="0" w:space="0" w:color="auto"/>
        <w:right w:val="none" w:sz="0" w:space="0" w:color="auto"/>
      </w:divBdr>
    </w:div>
    <w:div w:id="1735006121">
      <w:bodyDiv w:val="1"/>
      <w:marLeft w:val="0"/>
      <w:marRight w:val="0"/>
      <w:marTop w:val="0"/>
      <w:marBottom w:val="0"/>
      <w:divBdr>
        <w:top w:val="none" w:sz="0" w:space="0" w:color="auto"/>
        <w:left w:val="none" w:sz="0" w:space="0" w:color="auto"/>
        <w:bottom w:val="none" w:sz="0" w:space="0" w:color="auto"/>
        <w:right w:val="none" w:sz="0" w:space="0" w:color="auto"/>
      </w:divBdr>
    </w:div>
    <w:div w:id="1760632878">
      <w:bodyDiv w:val="1"/>
      <w:marLeft w:val="0"/>
      <w:marRight w:val="0"/>
      <w:marTop w:val="0"/>
      <w:marBottom w:val="0"/>
      <w:divBdr>
        <w:top w:val="none" w:sz="0" w:space="0" w:color="auto"/>
        <w:left w:val="none" w:sz="0" w:space="0" w:color="auto"/>
        <w:bottom w:val="none" w:sz="0" w:space="0" w:color="auto"/>
        <w:right w:val="none" w:sz="0" w:space="0" w:color="auto"/>
      </w:divBdr>
    </w:div>
    <w:div w:id="1761025456">
      <w:bodyDiv w:val="1"/>
      <w:marLeft w:val="0"/>
      <w:marRight w:val="0"/>
      <w:marTop w:val="0"/>
      <w:marBottom w:val="0"/>
      <w:divBdr>
        <w:top w:val="none" w:sz="0" w:space="0" w:color="auto"/>
        <w:left w:val="none" w:sz="0" w:space="0" w:color="auto"/>
        <w:bottom w:val="none" w:sz="0" w:space="0" w:color="auto"/>
        <w:right w:val="none" w:sz="0" w:space="0" w:color="auto"/>
      </w:divBdr>
    </w:div>
    <w:div w:id="1766149461">
      <w:bodyDiv w:val="1"/>
      <w:marLeft w:val="0"/>
      <w:marRight w:val="0"/>
      <w:marTop w:val="0"/>
      <w:marBottom w:val="0"/>
      <w:divBdr>
        <w:top w:val="none" w:sz="0" w:space="0" w:color="auto"/>
        <w:left w:val="none" w:sz="0" w:space="0" w:color="auto"/>
        <w:bottom w:val="none" w:sz="0" w:space="0" w:color="auto"/>
        <w:right w:val="none" w:sz="0" w:space="0" w:color="auto"/>
      </w:divBdr>
    </w:div>
    <w:div w:id="1771198980">
      <w:bodyDiv w:val="1"/>
      <w:marLeft w:val="0"/>
      <w:marRight w:val="0"/>
      <w:marTop w:val="0"/>
      <w:marBottom w:val="0"/>
      <w:divBdr>
        <w:top w:val="none" w:sz="0" w:space="0" w:color="auto"/>
        <w:left w:val="none" w:sz="0" w:space="0" w:color="auto"/>
        <w:bottom w:val="none" w:sz="0" w:space="0" w:color="auto"/>
        <w:right w:val="none" w:sz="0" w:space="0" w:color="auto"/>
      </w:divBdr>
    </w:div>
    <w:div w:id="1925800860">
      <w:bodyDiv w:val="1"/>
      <w:marLeft w:val="0"/>
      <w:marRight w:val="0"/>
      <w:marTop w:val="0"/>
      <w:marBottom w:val="0"/>
      <w:divBdr>
        <w:top w:val="none" w:sz="0" w:space="0" w:color="auto"/>
        <w:left w:val="none" w:sz="0" w:space="0" w:color="auto"/>
        <w:bottom w:val="none" w:sz="0" w:space="0" w:color="auto"/>
        <w:right w:val="none" w:sz="0" w:space="0" w:color="auto"/>
      </w:divBdr>
      <w:divsChild>
        <w:div w:id="601955149">
          <w:marLeft w:val="0"/>
          <w:marRight w:val="0"/>
          <w:marTop w:val="0"/>
          <w:marBottom w:val="0"/>
          <w:divBdr>
            <w:top w:val="none" w:sz="0" w:space="0" w:color="auto"/>
            <w:left w:val="none" w:sz="0" w:space="0" w:color="auto"/>
            <w:bottom w:val="none" w:sz="0" w:space="0" w:color="auto"/>
            <w:right w:val="none" w:sz="0" w:space="0" w:color="auto"/>
          </w:divBdr>
          <w:divsChild>
            <w:div w:id="189851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2690">
      <w:bodyDiv w:val="1"/>
      <w:marLeft w:val="0"/>
      <w:marRight w:val="0"/>
      <w:marTop w:val="0"/>
      <w:marBottom w:val="0"/>
      <w:divBdr>
        <w:top w:val="none" w:sz="0" w:space="0" w:color="auto"/>
        <w:left w:val="none" w:sz="0" w:space="0" w:color="auto"/>
        <w:bottom w:val="none" w:sz="0" w:space="0" w:color="auto"/>
        <w:right w:val="none" w:sz="0" w:space="0" w:color="auto"/>
      </w:divBdr>
    </w:div>
    <w:div w:id="1965499620">
      <w:bodyDiv w:val="1"/>
      <w:marLeft w:val="0"/>
      <w:marRight w:val="0"/>
      <w:marTop w:val="0"/>
      <w:marBottom w:val="0"/>
      <w:divBdr>
        <w:top w:val="none" w:sz="0" w:space="0" w:color="auto"/>
        <w:left w:val="none" w:sz="0" w:space="0" w:color="auto"/>
        <w:bottom w:val="none" w:sz="0" w:space="0" w:color="auto"/>
        <w:right w:val="none" w:sz="0" w:space="0" w:color="auto"/>
      </w:divBdr>
    </w:div>
    <w:div w:id="1993369598">
      <w:bodyDiv w:val="1"/>
      <w:marLeft w:val="0"/>
      <w:marRight w:val="0"/>
      <w:marTop w:val="0"/>
      <w:marBottom w:val="0"/>
      <w:divBdr>
        <w:top w:val="none" w:sz="0" w:space="0" w:color="auto"/>
        <w:left w:val="none" w:sz="0" w:space="0" w:color="auto"/>
        <w:bottom w:val="none" w:sz="0" w:space="0" w:color="auto"/>
        <w:right w:val="none" w:sz="0" w:space="0" w:color="auto"/>
      </w:divBdr>
    </w:div>
    <w:div w:id="1995335699">
      <w:bodyDiv w:val="1"/>
      <w:marLeft w:val="0"/>
      <w:marRight w:val="0"/>
      <w:marTop w:val="0"/>
      <w:marBottom w:val="0"/>
      <w:divBdr>
        <w:top w:val="none" w:sz="0" w:space="0" w:color="auto"/>
        <w:left w:val="none" w:sz="0" w:space="0" w:color="auto"/>
        <w:bottom w:val="none" w:sz="0" w:space="0" w:color="auto"/>
        <w:right w:val="none" w:sz="0" w:space="0" w:color="auto"/>
      </w:divBdr>
    </w:div>
    <w:div w:id="2021273698">
      <w:bodyDiv w:val="1"/>
      <w:marLeft w:val="0"/>
      <w:marRight w:val="0"/>
      <w:marTop w:val="0"/>
      <w:marBottom w:val="0"/>
      <w:divBdr>
        <w:top w:val="none" w:sz="0" w:space="0" w:color="auto"/>
        <w:left w:val="none" w:sz="0" w:space="0" w:color="auto"/>
        <w:bottom w:val="none" w:sz="0" w:space="0" w:color="auto"/>
        <w:right w:val="none" w:sz="0" w:space="0" w:color="auto"/>
      </w:divBdr>
    </w:div>
    <w:div w:id="2042701478">
      <w:bodyDiv w:val="1"/>
      <w:marLeft w:val="0"/>
      <w:marRight w:val="0"/>
      <w:marTop w:val="0"/>
      <w:marBottom w:val="0"/>
      <w:divBdr>
        <w:top w:val="none" w:sz="0" w:space="0" w:color="auto"/>
        <w:left w:val="none" w:sz="0" w:space="0" w:color="auto"/>
        <w:bottom w:val="none" w:sz="0" w:space="0" w:color="auto"/>
        <w:right w:val="none" w:sz="0" w:space="0" w:color="auto"/>
      </w:divBdr>
    </w:div>
    <w:div w:id="2066948201">
      <w:bodyDiv w:val="1"/>
      <w:marLeft w:val="0"/>
      <w:marRight w:val="0"/>
      <w:marTop w:val="0"/>
      <w:marBottom w:val="0"/>
      <w:divBdr>
        <w:top w:val="none" w:sz="0" w:space="0" w:color="auto"/>
        <w:left w:val="none" w:sz="0" w:space="0" w:color="auto"/>
        <w:bottom w:val="none" w:sz="0" w:space="0" w:color="auto"/>
        <w:right w:val="none" w:sz="0" w:space="0" w:color="auto"/>
      </w:divBdr>
    </w:div>
    <w:div w:id="2081050802">
      <w:bodyDiv w:val="1"/>
      <w:marLeft w:val="0"/>
      <w:marRight w:val="0"/>
      <w:marTop w:val="0"/>
      <w:marBottom w:val="0"/>
      <w:divBdr>
        <w:top w:val="none" w:sz="0" w:space="0" w:color="auto"/>
        <w:left w:val="none" w:sz="0" w:space="0" w:color="auto"/>
        <w:bottom w:val="none" w:sz="0" w:space="0" w:color="auto"/>
        <w:right w:val="none" w:sz="0" w:space="0" w:color="auto"/>
      </w:divBdr>
    </w:div>
    <w:div w:id="2086490529">
      <w:bodyDiv w:val="1"/>
      <w:marLeft w:val="0"/>
      <w:marRight w:val="0"/>
      <w:marTop w:val="0"/>
      <w:marBottom w:val="0"/>
      <w:divBdr>
        <w:top w:val="none" w:sz="0" w:space="0" w:color="auto"/>
        <w:left w:val="none" w:sz="0" w:space="0" w:color="auto"/>
        <w:bottom w:val="none" w:sz="0" w:space="0" w:color="auto"/>
        <w:right w:val="none" w:sz="0" w:space="0" w:color="auto"/>
      </w:divBdr>
    </w:div>
    <w:div w:id="2115901447">
      <w:bodyDiv w:val="1"/>
      <w:marLeft w:val="0"/>
      <w:marRight w:val="0"/>
      <w:marTop w:val="0"/>
      <w:marBottom w:val="0"/>
      <w:divBdr>
        <w:top w:val="none" w:sz="0" w:space="0" w:color="auto"/>
        <w:left w:val="none" w:sz="0" w:space="0" w:color="auto"/>
        <w:bottom w:val="none" w:sz="0" w:space="0" w:color="auto"/>
        <w:right w:val="none" w:sz="0" w:space="0" w:color="auto"/>
      </w:divBdr>
    </w:div>
    <w:div w:id="2123255962">
      <w:bodyDiv w:val="1"/>
      <w:marLeft w:val="0"/>
      <w:marRight w:val="0"/>
      <w:marTop w:val="0"/>
      <w:marBottom w:val="0"/>
      <w:divBdr>
        <w:top w:val="none" w:sz="0" w:space="0" w:color="auto"/>
        <w:left w:val="none" w:sz="0" w:space="0" w:color="auto"/>
        <w:bottom w:val="none" w:sz="0" w:space="0" w:color="auto"/>
        <w:right w:val="none" w:sz="0" w:space="0" w:color="auto"/>
      </w:divBdr>
    </w:div>
    <w:div w:id="214572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emf"/><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oleObject" Target="embeddings/Microsoft_Visio_2003-2010___1.vsd"/><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package" Target="embeddings/Microsoft_Visio___.vsdx"/><Relationship Id="rId25" Type="http://schemas.openxmlformats.org/officeDocument/2006/relationships/image" Target="media/image7.png"/><Relationship Id="rId33"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png"/><Relationship Id="rId32" Type="http://schemas.microsoft.com/office/2018/08/relationships/commentsExtensible" Target="commentsExtensible.xml"/><Relationship Id="rId5" Type="http://schemas.openxmlformats.org/officeDocument/2006/relationships/customXml" Target="../customXml/item5.xml"/><Relationship Id="rId15" Type="http://schemas.openxmlformats.org/officeDocument/2006/relationships/footer" Target="footer2.xml"/><Relationship Id="rId23" Type="http://schemas.microsoft.com/office/2011/relationships/commentsExtended" Target="commentsExtended.xml"/><Relationship Id="rId28" Type="http://schemas.openxmlformats.org/officeDocument/2006/relationships/image" Target="media/image10.png"/><Relationship Id="rId10" Type="http://schemas.openxmlformats.org/officeDocument/2006/relationships/footnotes" Target="footnotes.xml"/><Relationship Id="rId19" Type="http://schemas.openxmlformats.org/officeDocument/2006/relationships/oleObject" Target="embeddings/Microsoft_Visio_2003-2010___.vsd"/><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comments" Target="comments.xml"/><Relationship Id="rId27" Type="http://schemas.openxmlformats.org/officeDocument/2006/relationships/image" Target="media/image9.png"/><Relationship Id="rId30" Type="http://schemas.microsoft.com/office/2011/relationships/people" Target="people.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文件" ma:contentTypeID="0x010100D090CFB557704A4BB37222FC84541896" ma:contentTypeVersion="" ma:contentTypeDescription="建立新的文件。" ma:contentTypeScope="" ma:versionID="6da6cad0fb8fa2c72d1cc04d17c9ed5c">
  <xsd:schema xmlns:xsd="http://www.w3.org/2001/XMLSchema" xmlns:xs="http://www.w3.org/2001/XMLSchema" xmlns:p="http://schemas.microsoft.com/office/2006/metadata/properties" targetNamespace="http://schemas.microsoft.com/office/2006/metadata/properties" ma:root="true" ma:fieldsID="d02a0c37e3e6f72aa1a25fa502656a2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318E93-544C-4766-A565-986011A425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6E09EF8-BACC-4BF8-859D-59C850FB8DFF}">
  <ds:schemaRefs>
    <ds:schemaRef ds:uri="http://schemas.microsoft.com/sharepoint/v3/contenttype/forms"/>
  </ds:schemaRefs>
</ds:datastoreItem>
</file>

<file path=customXml/itemProps3.xml><?xml version="1.0" encoding="utf-8"?>
<ds:datastoreItem xmlns:ds="http://schemas.openxmlformats.org/officeDocument/2006/customXml" ds:itemID="{07CC7ABE-0B59-41A0-B153-10ADED16F4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34364BB-0081-4A32-920F-C72D8C5AB028}">
  <ds:schemaRefs>
    <ds:schemaRef ds:uri="http://schemas.microsoft.com/office/2006/metadata/longProperties"/>
  </ds:schemaRefs>
</ds:datastoreItem>
</file>

<file path=customXml/itemProps5.xml><?xml version="1.0" encoding="utf-8"?>
<ds:datastoreItem xmlns:ds="http://schemas.openxmlformats.org/officeDocument/2006/customXml" ds:itemID="{A2891C77-8B6B-49D3-8FB0-691E3187E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40067</TotalTime>
  <Pages>77</Pages>
  <Words>15150</Words>
  <Characters>12028</Characters>
  <Application>Microsoft Office Word</Application>
  <DocSecurity>0</DocSecurity>
  <Lines>100</Lines>
  <Paragraphs>54</Paragraphs>
  <ScaleCrop>false</ScaleCrop>
  <Company>Microsoft</Company>
  <LinksUpToDate>false</LinksUpToDate>
  <CharactersWithSpaces>27124</CharactersWithSpaces>
  <SharedDoc>false</SharedDoc>
  <HLinks>
    <vt:vector size="78" baseType="variant">
      <vt:variant>
        <vt:i4>1769534</vt:i4>
      </vt:variant>
      <vt:variant>
        <vt:i4>74</vt:i4>
      </vt:variant>
      <vt:variant>
        <vt:i4>0</vt:i4>
      </vt:variant>
      <vt:variant>
        <vt:i4>5</vt:i4>
      </vt:variant>
      <vt:variant>
        <vt:lpwstr/>
      </vt:variant>
      <vt:variant>
        <vt:lpwstr>_Toc21367883</vt:lpwstr>
      </vt:variant>
      <vt:variant>
        <vt:i4>1703998</vt:i4>
      </vt:variant>
      <vt:variant>
        <vt:i4>68</vt:i4>
      </vt:variant>
      <vt:variant>
        <vt:i4>0</vt:i4>
      </vt:variant>
      <vt:variant>
        <vt:i4>5</vt:i4>
      </vt:variant>
      <vt:variant>
        <vt:lpwstr/>
      </vt:variant>
      <vt:variant>
        <vt:lpwstr>_Toc21367882</vt:lpwstr>
      </vt:variant>
      <vt:variant>
        <vt:i4>1638462</vt:i4>
      </vt:variant>
      <vt:variant>
        <vt:i4>62</vt:i4>
      </vt:variant>
      <vt:variant>
        <vt:i4>0</vt:i4>
      </vt:variant>
      <vt:variant>
        <vt:i4>5</vt:i4>
      </vt:variant>
      <vt:variant>
        <vt:lpwstr/>
      </vt:variant>
      <vt:variant>
        <vt:lpwstr>_Toc21367881</vt:lpwstr>
      </vt:variant>
      <vt:variant>
        <vt:i4>1572926</vt:i4>
      </vt:variant>
      <vt:variant>
        <vt:i4>56</vt:i4>
      </vt:variant>
      <vt:variant>
        <vt:i4>0</vt:i4>
      </vt:variant>
      <vt:variant>
        <vt:i4>5</vt:i4>
      </vt:variant>
      <vt:variant>
        <vt:lpwstr/>
      </vt:variant>
      <vt:variant>
        <vt:lpwstr>_Toc21367880</vt:lpwstr>
      </vt:variant>
      <vt:variant>
        <vt:i4>1114161</vt:i4>
      </vt:variant>
      <vt:variant>
        <vt:i4>50</vt:i4>
      </vt:variant>
      <vt:variant>
        <vt:i4>0</vt:i4>
      </vt:variant>
      <vt:variant>
        <vt:i4>5</vt:i4>
      </vt:variant>
      <vt:variant>
        <vt:lpwstr/>
      </vt:variant>
      <vt:variant>
        <vt:lpwstr>_Toc21367879</vt:lpwstr>
      </vt:variant>
      <vt:variant>
        <vt:i4>1048625</vt:i4>
      </vt:variant>
      <vt:variant>
        <vt:i4>44</vt:i4>
      </vt:variant>
      <vt:variant>
        <vt:i4>0</vt:i4>
      </vt:variant>
      <vt:variant>
        <vt:i4>5</vt:i4>
      </vt:variant>
      <vt:variant>
        <vt:lpwstr/>
      </vt:variant>
      <vt:variant>
        <vt:lpwstr>_Toc21367878</vt:lpwstr>
      </vt:variant>
      <vt:variant>
        <vt:i4>2031665</vt:i4>
      </vt:variant>
      <vt:variant>
        <vt:i4>38</vt:i4>
      </vt:variant>
      <vt:variant>
        <vt:i4>0</vt:i4>
      </vt:variant>
      <vt:variant>
        <vt:i4>5</vt:i4>
      </vt:variant>
      <vt:variant>
        <vt:lpwstr/>
      </vt:variant>
      <vt:variant>
        <vt:lpwstr>_Toc21367877</vt:lpwstr>
      </vt:variant>
      <vt:variant>
        <vt:i4>1966129</vt:i4>
      </vt:variant>
      <vt:variant>
        <vt:i4>32</vt:i4>
      </vt:variant>
      <vt:variant>
        <vt:i4>0</vt:i4>
      </vt:variant>
      <vt:variant>
        <vt:i4>5</vt:i4>
      </vt:variant>
      <vt:variant>
        <vt:lpwstr/>
      </vt:variant>
      <vt:variant>
        <vt:lpwstr>_Toc21367876</vt:lpwstr>
      </vt:variant>
      <vt:variant>
        <vt:i4>1900593</vt:i4>
      </vt:variant>
      <vt:variant>
        <vt:i4>26</vt:i4>
      </vt:variant>
      <vt:variant>
        <vt:i4>0</vt:i4>
      </vt:variant>
      <vt:variant>
        <vt:i4>5</vt:i4>
      </vt:variant>
      <vt:variant>
        <vt:lpwstr/>
      </vt:variant>
      <vt:variant>
        <vt:lpwstr>_Toc21367875</vt:lpwstr>
      </vt:variant>
      <vt:variant>
        <vt:i4>1835057</vt:i4>
      </vt:variant>
      <vt:variant>
        <vt:i4>20</vt:i4>
      </vt:variant>
      <vt:variant>
        <vt:i4>0</vt:i4>
      </vt:variant>
      <vt:variant>
        <vt:i4>5</vt:i4>
      </vt:variant>
      <vt:variant>
        <vt:lpwstr/>
      </vt:variant>
      <vt:variant>
        <vt:lpwstr>_Toc21367874</vt:lpwstr>
      </vt:variant>
      <vt:variant>
        <vt:i4>1769521</vt:i4>
      </vt:variant>
      <vt:variant>
        <vt:i4>14</vt:i4>
      </vt:variant>
      <vt:variant>
        <vt:i4>0</vt:i4>
      </vt:variant>
      <vt:variant>
        <vt:i4>5</vt:i4>
      </vt:variant>
      <vt:variant>
        <vt:lpwstr/>
      </vt:variant>
      <vt:variant>
        <vt:lpwstr>_Toc21367873</vt:lpwstr>
      </vt:variant>
      <vt:variant>
        <vt:i4>1703985</vt:i4>
      </vt:variant>
      <vt:variant>
        <vt:i4>8</vt:i4>
      </vt:variant>
      <vt:variant>
        <vt:i4>0</vt:i4>
      </vt:variant>
      <vt:variant>
        <vt:i4>5</vt:i4>
      </vt:variant>
      <vt:variant>
        <vt:lpwstr/>
      </vt:variant>
      <vt:variant>
        <vt:lpwstr>_Toc21367872</vt:lpwstr>
      </vt:variant>
      <vt:variant>
        <vt:i4>1638449</vt:i4>
      </vt:variant>
      <vt:variant>
        <vt:i4>2</vt:i4>
      </vt:variant>
      <vt:variant>
        <vt:i4>0</vt:i4>
      </vt:variant>
      <vt:variant>
        <vt:i4>5</vt:i4>
      </vt:variant>
      <vt:variant>
        <vt:lpwstr/>
      </vt:variant>
      <vt:variant>
        <vt:lpwstr>_Toc21367871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MKTB</dc:creator>
  <cp:keywords/>
  <dc:description/>
  <cp:lastModifiedBy>張金龍</cp:lastModifiedBy>
  <cp:revision>8</cp:revision>
  <cp:lastPrinted>2014-10-29T13:57:00Z</cp:lastPrinted>
  <dcterms:created xsi:type="dcterms:W3CDTF">2020-01-13T02:54:00Z</dcterms:created>
  <dcterms:modified xsi:type="dcterms:W3CDTF">2021-07-02T09:28:00Z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Url">
    <vt:lpwstr>http://dkms/dep/11j000/intra/ISO%2027001/_layouts/15/DocIdRedir.aspx?ID=EQQN53QDNFYV-25-1759, EQQN53QDNFYV-25-1759</vt:lpwstr>
  </property>
  <property fmtid="{D5CDD505-2E9C-101B-9397-08002B2CF9AE}" pid="3" name="ContentTypeId">
    <vt:lpwstr>0x010100D090CFB557704A4BB37222FC84541896</vt:lpwstr>
  </property>
</Properties>
</file>