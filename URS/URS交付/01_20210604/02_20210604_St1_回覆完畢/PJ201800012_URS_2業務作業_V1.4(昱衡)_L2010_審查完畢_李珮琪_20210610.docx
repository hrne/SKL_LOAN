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3BFFE" w14:textId="77777777" w:rsidR="006C3BEC" w:rsidRPr="009B2BD3" w:rsidRDefault="006C3BEC" w:rsidP="006C3BE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6C3BEC" w:rsidRPr="009B2BD3" w14:paraId="4FB27930" w14:textId="77777777" w:rsidTr="00844805">
        <w:tc>
          <w:tcPr>
            <w:tcW w:w="1108" w:type="dxa"/>
          </w:tcPr>
          <w:p w14:paraId="7F795A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D9E2B8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7F933B5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5E419A38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15C62CA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6EAC32D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5F26A3EA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686B2B23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7262C377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1F19FB2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D88460F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2FF4717C" w14:textId="77777777" w:rsidR="006C3BEC" w:rsidRPr="009B2BD3" w:rsidRDefault="006C3BEC" w:rsidP="00E0064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註</w:t>
            </w:r>
          </w:p>
        </w:tc>
      </w:tr>
      <w:tr w:rsidR="006C3BEC" w:rsidRPr="009B2BD3" w14:paraId="361B12CC" w14:textId="77777777" w:rsidTr="00844805">
        <w:trPr>
          <w:trHeight w:val="405"/>
        </w:trPr>
        <w:tc>
          <w:tcPr>
            <w:tcW w:w="1108" w:type="dxa"/>
            <w:vAlign w:val="center"/>
          </w:tcPr>
          <w:p w14:paraId="0CE009CC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9E4850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1ED0B7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8257E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617BF18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6AED8BDA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58F65AFF" w14:textId="77777777" w:rsidTr="00844805">
        <w:trPr>
          <w:trHeight w:val="405"/>
        </w:trPr>
        <w:tc>
          <w:tcPr>
            <w:tcW w:w="1108" w:type="dxa"/>
            <w:vAlign w:val="center"/>
          </w:tcPr>
          <w:p w14:paraId="47ACE577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4EEBD9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49000FB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267F4B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0924C9E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3629B8D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6C3BEC" w:rsidRPr="009B2BD3" w14:paraId="0CC8C0A8" w14:textId="77777777" w:rsidTr="00844805">
        <w:tc>
          <w:tcPr>
            <w:tcW w:w="1108" w:type="dxa"/>
            <w:vAlign w:val="center"/>
          </w:tcPr>
          <w:p w14:paraId="7E0DBC41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FFBFEB9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3167FBD0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7D3437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732A06F" w14:textId="77777777" w:rsidR="006C3BEC" w:rsidRPr="009B2BD3" w:rsidRDefault="006C3BEC" w:rsidP="00E0064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C41A0F5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6C3BEC" w:rsidRPr="009B2BD3" w14:paraId="03D30512" w14:textId="77777777" w:rsidTr="00844805">
        <w:tc>
          <w:tcPr>
            <w:tcW w:w="1108" w:type="dxa"/>
            <w:vAlign w:val="center"/>
          </w:tcPr>
          <w:p w14:paraId="0C93A4D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17282566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7A2F8A99" w14:textId="77777777" w:rsidR="006C3BEC" w:rsidRDefault="006C3BEC" w:rsidP="00E00641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0CE519E7" w14:textId="77777777" w:rsidR="006C3BEC" w:rsidRPr="009B2BD3" w:rsidRDefault="006C3BEC" w:rsidP="00E00641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4C1F7262" w14:textId="77777777" w:rsidR="006C3BEC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6D73EDAB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1371B1AF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BA4418" w14:textId="77777777" w:rsidR="006C3BEC" w:rsidRPr="009B2BD3" w:rsidRDefault="006C3BEC" w:rsidP="00E00641">
            <w:pPr>
              <w:pStyle w:val="11"/>
              <w:rPr>
                <w:rFonts w:ascii="標楷體" w:hAnsi="標楷體"/>
              </w:rPr>
            </w:pPr>
          </w:p>
        </w:tc>
      </w:tr>
      <w:tr w:rsidR="00844805" w:rsidRPr="009B2BD3" w14:paraId="71498782" w14:textId="77777777" w:rsidTr="00844805">
        <w:tc>
          <w:tcPr>
            <w:tcW w:w="1108" w:type="dxa"/>
            <w:vAlign w:val="center"/>
          </w:tcPr>
          <w:p w14:paraId="5176276E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CD38106" w14:textId="094D2403" w:rsidR="00844805" w:rsidRPr="009B2BD3" w:rsidRDefault="00781717" w:rsidP="00844805">
            <w:pPr>
              <w:pStyle w:val="11"/>
              <w:rPr>
                <w:rFonts w:ascii="標楷體" w:hAnsi="標楷體"/>
              </w:rPr>
            </w:pPr>
            <w:r w:rsidRPr="00781717">
              <w:rPr>
                <w:rFonts w:ascii="標楷體" w:hAnsi="標楷體"/>
              </w:rPr>
              <w:t>2021/6/10</w:t>
            </w:r>
          </w:p>
        </w:tc>
        <w:tc>
          <w:tcPr>
            <w:tcW w:w="3786" w:type="dxa"/>
            <w:vAlign w:val="center"/>
          </w:tcPr>
          <w:p w14:paraId="4FFDD9E6" w14:textId="77777777" w:rsidR="00844805" w:rsidRDefault="00844805" w:rsidP="00844805">
            <w:pPr>
              <w:pStyle w:val="11"/>
              <w:ind w:left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1909A9C2" w14:textId="589D3514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L2010</w:t>
            </w:r>
          </w:p>
        </w:tc>
        <w:tc>
          <w:tcPr>
            <w:tcW w:w="1140" w:type="dxa"/>
            <w:vAlign w:val="center"/>
          </w:tcPr>
          <w:p w14:paraId="22C24481" w14:textId="7AD455BE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11CAD837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D5772B" w14:textId="77777777" w:rsidR="00844805" w:rsidRPr="009B2BD3" w:rsidRDefault="00844805" w:rsidP="00844805">
            <w:pPr>
              <w:pStyle w:val="11"/>
              <w:rPr>
                <w:rFonts w:ascii="標楷體" w:hAnsi="標楷體"/>
              </w:rPr>
            </w:pPr>
          </w:p>
        </w:tc>
      </w:tr>
      <w:tr w:rsidR="001F70E5" w:rsidRPr="009B2BD3" w14:paraId="11521403" w14:textId="77777777" w:rsidTr="00844805">
        <w:tc>
          <w:tcPr>
            <w:tcW w:w="1108" w:type="dxa"/>
            <w:vAlign w:val="center"/>
          </w:tcPr>
          <w:p w14:paraId="2CE06CBB" w14:textId="73676E36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  <w:ins w:id="0" w:author="陳昱衡" w:date="2021-06-21T15:22:00Z">
              <w:r>
                <w:rPr>
                  <w:rFonts w:ascii="標楷體" w:hAnsi="標楷體"/>
                </w:rPr>
                <w:t>V1.4</w:t>
              </w:r>
            </w:ins>
          </w:p>
        </w:tc>
        <w:tc>
          <w:tcPr>
            <w:tcW w:w="1614" w:type="dxa"/>
            <w:vAlign w:val="center"/>
          </w:tcPr>
          <w:p w14:paraId="38B807FE" w14:textId="71414014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  <w:ins w:id="1" w:author="陳昱衡" w:date="2021-06-21T15:22:00Z">
              <w:r w:rsidRPr="00781717">
                <w:rPr>
                  <w:rFonts w:ascii="標楷體" w:hAnsi="標楷體"/>
                </w:rPr>
                <w:t>2021/6/10</w:t>
              </w:r>
            </w:ins>
          </w:p>
        </w:tc>
        <w:tc>
          <w:tcPr>
            <w:tcW w:w="3786" w:type="dxa"/>
            <w:vAlign w:val="center"/>
          </w:tcPr>
          <w:p w14:paraId="6F442E88" w14:textId="7735FEC8" w:rsidR="001F70E5" w:rsidRDefault="001F70E5" w:rsidP="001F70E5">
            <w:pPr>
              <w:pStyle w:val="11"/>
              <w:ind w:left="0"/>
              <w:rPr>
                <w:ins w:id="2" w:author="陳昱衡" w:date="2021-06-21T15:22:00Z"/>
                <w:rFonts w:ascii="標楷體" w:hAnsi="標楷體"/>
              </w:rPr>
            </w:pPr>
            <w:ins w:id="3" w:author="陳昱衡" w:date="2021-06-21T15:22:00Z">
              <w:r>
                <w:rPr>
                  <w:rFonts w:ascii="標楷體" w:hAnsi="標楷體" w:hint="eastAsia"/>
                </w:rPr>
                <w:t>回覆URS</w:t>
              </w:r>
            </w:ins>
          </w:p>
          <w:p w14:paraId="07176EBF" w14:textId="25BA0D92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  <w:ins w:id="4" w:author="陳昱衡" w:date="2021-06-21T15:22:00Z">
              <w:r>
                <w:rPr>
                  <w:rFonts w:ascii="標楷體" w:hAnsi="標楷體" w:hint="eastAsia"/>
                </w:rPr>
                <w:t>L2010</w:t>
              </w:r>
            </w:ins>
          </w:p>
        </w:tc>
        <w:tc>
          <w:tcPr>
            <w:tcW w:w="1140" w:type="dxa"/>
            <w:vAlign w:val="center"/>
          </w:tcPr>
          <w:p w14:paraId="29005634" w14:textId="2B6F8973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  <w:ins w:id="5" w:author="陳昱衡" w:date="2021-06-21T15:22:00Z">
              <w:r>
                <w:rPr>
                  <w:rFonts w:ascii="標楷體" w:hAnsi="標楷體" w:hint="eastAsia"/>
                </w:rPr>
                <w:t>陳昱衡</w:t>
              </w:r>
            </w:ins>
          </w:p>
        </w:tc>
        <w:tc>
          <w:tcPr>
            <w:tcW w:w="1140" w:type="dxa"/>
          </w:tcPr>
          <w:p w14:paraId="0CF7C0F1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7B18BEF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</w:tr>
      <w:tr w:rsidR="001F70E5" w:rsidRPr="009B2BD3" w14:paraId="1F8E3DE7" w14:textId="77777777" w:rsidTr="00844805">
        <w:tc>
          <w:tcPr>
            <w:tcW w:w="1108" w:type="dxa"/>
            <w:vAlign w:val="center"/>
          </w:tcPr>
          <w:p w14:paraId="14D675CF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2723AF4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34C5151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1D896D9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D1FEE80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D0DA560" w14:textId="77777777" w:rsidR="001F70E5" w:rsidRPr="009B2BD3" w:rsidRDefault="001F70E5" w:rsidP="001F70E5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3BA1F405" w:rsidR="0068594B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4F1B2DFF" w14:textId="77777777" w:rsidR="0068594B" w:rsidRDefault="0068594B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138B608A" w14:textId="77777777" w:rsidR="0068594B" w:rsidRPr="00291505" w:rsidRDefault="00205429" w:rsidP="0068594B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2"/>
        <w:rPr>
          <w:rFonts w:ascii="標楷體" w:hAnsi="標楷體"/>
        </w:rPr>
      </w:pPr>
      <w:hyperlink w:anchor="_案件申請流程" w:history="1">
        <w:r w:rsidR="0068594B" w:rsidRPr="00291505">
          <w:rPr>
            <w:rStyle w:val="a7"/>
            <w:rFonts w:ascii="標楷體" w:hAnsi="標楷體" w:hint="eastAsia"/>
            <w:lang w:eastAsia="zh-TW"/>
          </w:rPr>
          <w:t>L2010申請案件明細資料查詢</w:t>
        </w:r>
      </w:hyperlink>
      <w:r w:rsidR="0068594B">
        <w:rPr>
          <w:rFonts w:ascii="標楷體" w:hAnsi="標楷體"/>
          <w:lang w:eastAsia="zh-TW"/>
        </w:rPr>
        <w:t xml:space="preserve"> </w:t>
      </w:r>
      <w:r w:rsidR="0068594B">
        <w:rPr>
          <w:rFonts w:ascii="標楷體" w:hAnsi="標楷體" w:hint="eastAsia"/>
          <w:lang w:eastAsia="zh-TW"/>
        </w:rPr>
        <w:t>***</w:t>
      </w:r>
    </w:p>
    <w:p w14:paraId="65034C06" w14:textId="77777777" w:rsidR="0068594B" w:rsidRPr="00291505" w:rsidRDefault="0068594B" w:rsidP="0068594B">
      <w:pPr>
        <w:pStyle w:val="a"/>
      </w:pPr>
      <w:r w:rsidRPr="002915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68594B" w:rsidRPr="00291505" w14:paraId="0882EFD6" w14:textId="77777777" w:rsidTr="00003FC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A885D5E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72BB28" w14:textId="77777777" w:rsidR="0068594B" w:rsidRPr="00E1776E" w:rsidRDefault="0068594B" w:rsidP="00003FC0">
            <w:pPr>
              <w:rPr>
                <w:rFonts w:ascii="標楷體" w:eastAsia="標楷體" w:hAnsi="標楷體"/>
              </w:rPr>
            </w:pPr>
            <w:r w:rsidRPr="009D4C61">
              <w:rPr>
                <w:rFonts w:ascii="標楷體" w:eastAsia="標楷體" w:hAnsi="標楷體" w:hint="eastAsia"/>
              </w:rPr>
              <w:t>申請案件明細資料查詢</w:t>
            </w:r>
          </w:p>
        </w:tc>
      </w:tr>
      <w:tr w:rsidR="0068594B" w:rsidRPr="00291505" w14:paraId="5709EFD7" w14:textId="77777777" w:rsidTr="00003FC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237936D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F764B" w14:textId="77777777" w:rsidR="0068594B" w:rsidRPr="009D4C61" w:rsidRDefault="0068594B" w:rsidP="00003FC0">
            <w:pPr>
              <w:rPr>
                <w:rFonts w:ascii="標楷體" w:eastAsia="標楷體" w:hAnsi="標楷體"/>
              </w:rPr>
            </w:pPr>
            <w:r w:rsidRPr="00E1776E">
              <w:rPr>
                <w:rFonts w:ascii="標楷體" w:eastAsia="標楷體" w:hAnsi="標楷體" w:hint="eastAsia"/>
                <w:color w:val="000000"/>
              </w:rPr>
              <w:t>查詢或異動</w:t>
            </w:r>
            <w:r w:rsidRPr="001F51EB">
              <w:rPr>
                <w:rFonts w:ascii="標楷體" w:eastAsia="標楷體" w:hAnsi="標楷體" w:hint="eastAsia"/>
              </w:rPr>
              <w:t>申請案件</w:t>
            </w:r>
            <w:r w:rsidRPr="00E1776E">
              <w:rPr>
                <w:rFonts w:ascii="標楷體" w:eastAsia="標楷體" w:hAnsi="標楷體" w:hint="eastAsia"/>
                <w:color w:val="000000"/>
              </w:rPr>
              <w:t>資料時</w:t>
            </w:r>
          </w:p>
        </w:tc>
      </w:tr>
      <w:tr w:rsidR="0068594B" w:rsidRPr="00291505" w14:paraId="0E7BDE62" w14:textId="77777777" w:rsidTr="00003FC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342E7B8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C044CD" w14:textId="77777777" w:rsidR="0068594B" w:rsidRPr="00E1776E" w:rsidRDefault="0068594B" w:rsidP="00003FC0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color w:val="000000"/>
              </w:rPr>
            </w:pPr>
            <w:r w:rsidRPr="00E1776E">
              <w:rPr>
                <w:rFonts w:ascii="標楷體" w:hAnsi="標楷體" w:hint="eastAsia"/>
                <w:color w:val="000000"/>
              </w:rPr>
              <w:t>1.參考「</w:t>
            </w:r>
            <w:r w:rsidRPr="00291505">
              <w:rPr>
                <w:rFonts w:ascii="標楷體" w:hAnsi="標楷體" w:hint="eastAsia"/>
              </w:rPr>
              <w:t>案件申請</w:t>
            </w:r>
            <w:r w:rsidRPr="00E1776E">
              <w:rPr>
                <w:rFonts w:ascii="標楷體" w:hAnsi="標楷體" w:hint="eastAsia"/>
                <w:color w:val="000000"/>
              </w:rPr>
              <w:t>」流程</w:t>
            </w:r>
          </w:p>
          <w:p w14:paraId="731C46D5" w14:textId="77777777" w:rsidR="0068594B" w:rsidRPr="00E1776E" w:rsidRDefault="0068594B" w:rsidP="00003FC0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2.查詢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[</w:t>
            </w:r>
            <w:proofErr w:type="spellStart"/>
            <w:r w:rsidRPr="00A84A7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申請案件檔</w:t>
            </w:r>
            <w:proofErr w:type="spellEnd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 w:rsidRPr="00A84A7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FacCaseAppl</w:t>
            </w:r>
            <w:proofErr w:type="spellEnd"/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]</w:t>
            </w:r>
          </w:p>
          <w:p w14:paraId="1ED65BD5" w14:textId="77777777" w:rsidR="0068594B" w:rsidRPr="00E1776E" w:rsidRDefault="0068594B" w:rsidP="00003FC0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3</w:t>
            </w:r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.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依據輸入查詢條件,輸出查詢資料</w:t>
            </w:r>
          </w:p>
          <w:p w14:paraId="208DB700" w14:textId="77777777" w:rsidR="0068594B" w:rsidRDefault="0068594B" w:rsidP="00003FC0">
            <w:pPr>
              <w:ind w:left="720" w:hangingChars="300" w:hanging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</w:rPr>
              <w:t>[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統一編號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 w:rsidRPr="007706A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CustMain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.C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ustId</w:t>
            </w:r>
            <w:proofErr w:type="spellEnd"/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]，[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處理情形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 w:rsidRPr="007706A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FacCaseAppl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.</w:t>
            </w:r>
            <w:r w:rsidRPr="007706A1">
              <w:rPr>
                <w:rFonts w:ascii="標楷體" w:eastAsia="標楷體" w:hAnsi="標楷體"/>
                <w:color w:val="000000"/>
                <w:szCs w:val="20"/>
                <w:lang w:val="x-none"/>
              </w:rPr>
              <w:t>ProcessCode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)]</w:t>
            </w:r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= </w:t>
            </w:r>
            <w:proofErr w:type="spellStart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統一編號</w:t>
            </w:r>
            <w:proofErr w:type="spellEnd"/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,[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處理情形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]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14:paraId="77B22C73" w14:textId="77777777" w:rsidR="0068594B" w:rsidRPr="00D11B72" w:rsidRDefault="0068594B" w:rsidP="00003FC0">
            <w:pPr>
              <w:ind w:left="720" w:hangingChars="300" w:hanging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hint="eastAsia"/>
              </w:rPr>
              <w:t>[</w:t>
            </w:r>
            <w:r w:rsidRPr="007706A1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申請號碼</w:t>
            </w:r>
            <w:r w:rsidRPr="00E1776E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(</w:t>
            </w:r>
            <w:proofErr w:type="spellStart"/>
            <w:r w:rsidRPr="007706A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FacCaseAppl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.</w:t>
            </w:r>
            <w: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ApplNo</w:t>
            </w:r>
            <w:proofErr w:type="spellEnd"/>
            <w:r w:rsidRPr="00E1776E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)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]，[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處理情形</w:t>
            </w:r>
            <w:proofErr w:type="spellEnd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 w:rsidRPr="00D11B72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FacCaseAppl</w:t>
            </w:r>
            <w:proofErr w:type="spellEnd"/>
            <w:r w:rsidRPr="00D11B72">
              <w:rPr>
                <w:rFonts w:ascii="標楷體" w:eastAsia="標楷體" w:hAnsi="標楷體"/>
                <w:color w:val="000000"/>
                <w:szCs w:val="20"/>
                <w:lang w:val="x-none"/>
              </w:rPr>
              <w:t xml:space="preserve"> </w:t>
            </w:r>
            <w:proofErr w:type="spellStart"/>
            <w:r w:rsidRPr="00D11B72">
              <w:rPr>
                <w:rFonts w:ascii="標楷體" w:eastAsia="標楷體" w:hAnsi="標楷體"/>
                <w:color w:val="000000"/>
                <w:szCs w:val="20"/>
                <w:lang w:val="x-none"/>
              </w:rPr>
              <w:t>ProcessCode</w:t>
            </w:r>
            <w:proofErr w:type="spellEnd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)]</w:t>
            </w:r>
            <w:r w:rsidRPr="00D11B72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 = </w:t>
            </w:r>
            <w:proofErr w:type="spellStart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</w:t>
            </w:r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申請號碼查詢起號</w:t>
            </w:r>
            <w:proofErr w:type="spellEnd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」</w:t>
            </w:r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,[</w:t>
            </w:r>
            <w:proofErr w:type="spellStart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處理情形</w:t>
            </w:r>
            <w:proofErr w:type="spellEnd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]</w:t>
            </w:r>
            <w:r w:rsidRPr="00D11B72">
              <w:rPr>
                <w:rFonts w:ascii="標楷體" w:eastAsia="標楷體" w:hAnsi="標楷體" w:hint="eastAsia"/>
              </w:rPr>
              <w:t xml:space="preserve">  </w:t>
            </w:r>
          </w:p>
          <w:p w14:paraId="0960337D" w14:textId="77777777" w:rsidR="0068594B" w:rsidRPr="00D11B72" w:rsidRDefault="0068594B" w:rsidP="00003FC0">
            <w:pPr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4.資料排序:</w:t>
            </w:r>
          </w:p>
          <w:p w14:paraId="4AA3F1B1" w14:textId="77777777" w:rsidR="0068594B" w:rsidRPr="00E1776E" w:rsidRDefault="0068594B" w:rsidP="00003FC0">
            <w:pPr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r w:rsidRPr="00D11B72">
              <w:rPr>
                <w:rFonts w:ascii="標楷體" w:eastAsia="標楷體" w:hAnsi="標楷體"/>
                <w:color w:val="000000"/>
                <w:szCs w:val="20"/>
                <w:lang w:val="x-none"/>
              </w:rPr>
              <w:t>1)</w:t>
            </w:r>
            <w:r w:rsidRPr="001F70E5">
              <w:rPr>
                <w:rFonts w:ascii="標楷體" w:eastAsia="標楷體" w:hAnsi="標楷體"/>
                <w:color w:val="000000"/>
                <w:szCs w:val="20"/>
                <w:lang w:val="x-none"/>
              </w:rPr>
              <w:t>.[</w:t>
            </w:r>
            <w:proofErr w:type="spellStart"/>
            <w:r w:rsidRPr="001F70E5">
              <w:rPr>
                <w:rFonts w:ascii="標楷體" w:eastAsia="標楷體" w:hAnsi="標楷體" w:hint="eastAsia"/>
                <w:color w:val="000000"/>
                <w:szCs w:val="20"/>
                <w:lang w:val="x-none"/>
                <w:rPrChange w:id="6" w:author="陳昱衡" w:date="2021-06-21T15:23:00Z">
                  <w:rPr>
                    <w:rFonts w:hAnsi="標楷體" w:hint="eastAsia"/>
                    <w:color w:val="000000"/>
                    <w:szCs w:val="20"/>
                    <w:lang w:val="x-none"/>
                  </w:rPr>
                </w:rPrChange>
              </w:rPr>
              <w:t>申請號碼</w:t>
            </w:r>
            <w:proofErr w:type="spellEnd"/>
            <w:r w:rsidRPr="001F70E5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 w:rsidRPr="001F70E5">
              <w:rPr>
                <w:rFonts w:ascii="標楷體" w:eastAsia="標楷體" w:hAnsi="標楷體"/>
                <w:color w:val="000000"/>
                <w:szCs w:val="20"/>
                <w:lang w:val="x-none"/>
              </w:rPr>
              <w:t>ApplNo</w:t>
            </w:r>
            <w:proofErr w:type="spellEnd"/>
            <w:r w:rsidRPr="001F70E5"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  <w:r w:rsidRPr="00D11B72">
              <w:rPr>
                <w:rFonts w:ascii="標楷體" w:eastAsia="標楷體" w:hAnsi="標楷體"/>
                <w:color w:val="000000"/>
                <w:szCs w:val="20"/>
                <w:lang w:val="x-none"/>
              </w:rPr>
              <w:t>]</w:t>
            </w:r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</w:t>
            </w:r>
            <w:proofErr w:type="spellStart"/>
            <w:r w:rsidRPr="00D11B72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由小到大排序</w:t>
            </w:r>
            <w:proofErr w:type="spellEnd"/>
            <w:r w:rsidRPr="00D11B72">
              <w:rPr>
                <w:rFonts w:ascii="標楷體" w:eastAsia="標楷體" w:hAnsi="標楷體"/>
                <w:color w:val="000000"/>
                <w:szCs w:val="20"/>
                <w:lang w:val="x-none"/>
              </w:rPr>
              <w:t>)</w:t>
            </w:r>
          </w:p>
        </w:tc>
      </w:tr>
      <w:tr w:rsidR="0068594B" w:rsidRPr="00291505" w14:paraId="0ACF455D" w14:textId="77777777" w:rsidTr="00003FC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10F093A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E1D5AD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</w:tr>
      <w:tr w:rsidR="0068594B" w:rsidRPr="00291505" w14:paraId="619CFC39" w14:textId="77777777" w:rsidTr="00003FC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CA4A979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0652A2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</w:tr>
      <w:tr w:rsidR="0068594B" w:rsidRPr="00291505" w14:paraId="153C6882" w14:textId="77777777" w:rsidTr="00003FC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E84FBB5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B94943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68594B" w:rsidRPr="00291505" w14:paraId="2DC267AD" w14:textId="77777777" w:rsidTr="00003FC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981FC8C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C25EFA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</w:tr>
      <w:tr w:rsidR="0068594B" w:rsidRPr="00291505" w14:paraId="4D59EC59" w14:textId="77777777" w:rsidTr="00003FC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6101CEF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32C270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</w:tr>
    </w:tbl>
    <w:p w14:paraId="0DCCEBE1" w14:textId="77777777" w:rsidR="0068594B" w:rsidRPr="005F1722" w:rsidRDefault="0068594B" w:rsidP="0068594B">
      <w:pPr>
        <w:pStyle w:val="a"/>
      </w:pPr>
      <w:commentRangeStart w:id="7"/>
      <w:commentRangeStart w:id="8"/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  <w:commentRangeEnd w:id="7"/>
      <w:r>
        <w:rPr>
          <w:rStyle w:val="aff1"/>
          <w:rFonts w:ascii="Times New Roman" w:eastAsia="新細明體" w:hAnsi="Times New Roman"/>
          <w:lang w:eastAsia="zh-TW"/>
        </w:rPr>
        <w:commentReference w:id="7"/>
      </w:r>
      <w:commentRangeEnd w:id="8"/>
      <w:r w:rsidR="00F2586F">
        <w:rPr>
          <w:rStyle w:val="aff1"/>
          <w:rFonts w:ascii="Times New Roman" w:eastAsia="新細明體" w:hAnsi="Times New Roman"/>
          <w:lang w:eastAsia="zh-TW"/>
        </w:rPr>
        <w:commentReference w:id="8"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68594B" w:rsidRPr="0022279A" w14:paraId="6D27A364" w14:textId="77777777" w:rsidTr="00003FC0">
        <w:tc>
          <w:tcPr>
            <w:tcW w:w="851" w:type="dxa"/>
            <w:shd w:val="clear" w:color="auto" w:fill="D9D9D9"/>
          </w:tcPr>
          <w:p w14:paraId="0981BD2E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51434827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1D33F416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68594B" w:rsidRPr="0022279A" w14:paraId="031B9E31" w14:textId="77777777" w:rsidTr="00003FC0">
        <w:tc>
          <w:tcPr>
            <w:tcW w:w="851" w:type="dxa"/>
            <w:shd w:val="clear" w:color="auto" w:fill="auto"/>
          </w:tcPr>
          <w:p w14:paraId="24B42466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2DE51447" w14:textId="77777777" w:rsidR="0068594B" w:rsidRPr="00F533E6" w:rsidRDefault="0068594B" w:rsidP="00003FC0">
            <w:pPr>
              <w:rPr>
                <w:rFonts w:ascii="標楷體" w:eastAsia="標楷體" w:hAnsi="標楷體"/>
              </w:rPr>
            </w:pPr>
            <w:proofErr w:type="spellStart"/>
            <w:r w:rsidRPr="00A84A76">
              <w:rPr>
                <w:rFonts w:ascii="標楷體" w:eastAsia="標楷體" w:hAnsi="標楷體"/>
              </w:rPr>
              <w:t>CustMain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847BC9D" w14:textId="77777777" w:rsidR="0068594B" w:rsidRPr="00F533E6" w:rsidRDefault="0068594B" w:rsidP="00003FC0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客戶資料主檔</w:t>
            </w:r>
          </w:p>
        </w:tc>
      </w:tr>
      <w:tr w:rsidR="0068594B" w:rsidRPr="0022279A" w14:paraId="48C8258C" w14:textId="77777777" w:rsidTr="00003FC0">
        <w:tc>
          <w:tcPr>
            <w:tcW w:w="851" w:type="dxa"/>
            <w:shd w:val="clear" w:color="auto" w:fill="auto"/>
          </w:tcPr>
          <w:p w14:paraId="55907865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2267962F" w14:textId="77777777" w:rsidR="0068594B" w:rsidRPr="00F533E6" w:rsidRDefault="0068594B" w:rsidP="00003FC0">
            <w:pPr>
              <w:rPr>
                <w:rFonts w:ascii="標楷體" w:eastAsia="標楷體" w:hAnsi="標楷體"/>
              </w:rPr>
            </w:pPr>
            <w:proofErr w:type="spellStart"/>
            <w:r w:rsidRPr="00A84A76">
              <w:rPr>
                <w:rFonts w:ascii="標楷體" w:eastAsia="標楷體" w:hAnsi="標楷體"/>
              </w:rPr>
              <w:t>FacCaseAppl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AF94B3C" w14:textId="77777777" w:rsidR="0068594B" w:rsidRPr="00F533E6" w:rsidRDefault="0068594B" w:rsidP="00003FC0">
            <w:pPr>
              <w:rPr>
                <w:rFonts w:ascii="標楷體" w:eastAsia="標楷體" w:hAnsi="標楷體"/>
              </w:rPr>
            </w:pPr>
            <w:r w:rsidRPr="00A84A76">
              <w:rPr>
                <w:rFonts w:ascii="標楷體" w:eastAsia="標楷體" w:hAnsi="標楷體" w:hint="eastAsia"/>
              </w:rPr>
              <w:t>案件申請檔</w:t>
            </w:r>
          </w:p>
        </w:tc>
      </w:tr>
      <w:tr w:rsidR="0068594B" w:rsidRPr="0022279A" w14:paraId="284A69AF" w14:textId="77777777" w:rsidTr="00003FC0">
        <w:tc>
          <w:tcPr>
            <w:tcW w:w="851" w:type="dxa"/>
            <w:shd w:val="clear" w:color="auto" w:fill="auto"/>
          </w:tcPr>
          <w:p w14:paraId="4155434D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7F03B9D6" w14:textId="77777777" w:rsidR="0068594B" w:rsidRPr="00F533E6" w:rsidRDefault="0068594B" w:rsidP="00003FC0">
            <w:pPr>
              <w:rPr>
                <w:rFonts w:ascii="標楷體" w:eastAsia="標楷體" w:hAnsi="標楷體"/>
              </w:rPr>
            </w:pPr>
            <w:proofErr w:type="spellStart"/>
            <w:r w:rsidRPr="00A84A76">
              <w:rPr>
                <w:rFonts w:ascii="標楷體" w:eastAsia="標楷體" w:hAnsi="標楷體"/>
              </w:rPr>
              <w:t>FacMain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CFD30EA" w14:textId="77777777" w:rsidR="0068594B" w:rsidRPr="00F533E6" w:rsidRDefault="0068594B" w:rsidP="00003FC0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68594B" w:rsidRPr="0022279A" w:rsidDel="001F70E5" w14:paraId="2F9C5BEC" w14:textId="7972A9DB" w:rsidTr="00003FC0">
        <w:trPr>
          <w:del w:id="9" w:author="陳昱衡" w:date="2021-06-21T15:25:00Z"/>
        </w:trPr>
        <w:tc>
          <w:tcPr>
            <w:tcW w:w="851" w:type="dxa"/>
            <w:shd w:val="clear" w:color="auto" w:fill="auto"/>
          </w:tcPr>
          <w:p w14:paraId="49C52EE6" w14:textId="48DADF91" w:rsidR="0068594B" w:rsidRPr="00F533E6" w:rsidDel="001F70E5" w:rsidRDefault="0068594B" w:rsidP="00003FC0">
            <w:pPr>
              <w:jc w:val="center"/>
              <w:rPr>
                <w:del w:id="10" w:author="陳昱衡" w:date="2021-06-21T15:25:00Z"/>
                <w:rFonts w:ascii="標楷體" w:eastAsia="標楷體" w:hAnsi="標楷體"/>
              </w:rPr>
            </w:pPr>
            <w:commentRangeStart w:id="11"/>
            <w:del w:id="12" w:author="陳昱衡" w:date="2021-06-21T15:25:00Z">
              <w:r w:rsidDel="001F70E5">
                <w:rPr>
                  <w:rFonts w:ascii="標楷體" w:eastAsia="標楷體" w:hAnsi="標楷體" w:hint="eastAsia"/>
                </w:rPr>
                <w:delText>4</w:delText>
              </w:r>
            </w:del>
          </w:p>
        </w:tc>
        <w:tc>
          <w:tcPr>
            <w:tcW w:w="3118" w:type="dxa"/>
            <w:shd w:val="clear" w:color="auto" w:fill="auto"/>
          </w:tcPr>
          <w:p w14:paraId="2CA4FC9B" w14:textId="459FE38E" w:rsidR="0068594B" w:rsidRPr="00A84A76" w:rsidDel="001F70E5" w:rsidRDefault="0068594B" w:rsidP="00003FC0">
            <w:pPr>
              <w:rPr>
                <w:del w:id="13" w:author="陳昱衡" w:date="2021-06-21T15:25:00Z"/>
                <w:rFonts w:ascii="標楷體" w:eastAsia="標楷體" w:hAnsi="標楷體"/>
              </w:rPr>
            </w:pPr>
            <w:commentRangeStart w:id="14"/>
            <w:del w:id="15" w:author="陳昱衡" w:date="2021-06-21T15:25:00Z">
              <w:r w:rsidRPr="00F1006C" w:rsidDel="001F70E5">
                <w:rPr>
                  <w:rFonts w:ascii="標楷體" w:eastAsia="標楷體" w:hAnsi="標楷體"/>
                </w:rPr>
                <w:delText>LoanBorMain</w:delText>
              </w:r>
            </w:del>
          </w:p>
        </w:tc>
        <w:tc>
          <w:tcPr>
            <w:tcW w:w="3828" w:type="dxa"/>
            <w:shd w:val="clear" w:color="auto" w:fill="auto"/>
          </w:tcPr>
          <w:p w14:paraId="507B91FC" w14:textId="0F242A2D" w:rsidR="0068594B" w:rsidRPr="00F533E6" w:rsidDel="001F70E5" w:rsidRDefault="0068594B" w:rsidP="00003FC0">
            <w:pPr>
              <w:rPr>
                <w:del w:id="16" w:author="陳昱衡" w:date="2021-06-21T15:25:00Z"/>
                <w:rFonts w:ascii="標楷體" w:eastAsia="標楷體" w:hAnsi="標楷體"/>
              </w:rPr>
            </w:pPr>
            <w:del w:id="17" w:author="陳昱衡" w:date="2021-06-21T15:25:00Z">
              <w:r w:rsidDel="001F70E5">
                <w:rPr>
                  <w:rFonts w:ascii="標楷體" w:eastAsia="標楷體" w:hAnsi="標楷體" w:hint="eastAsia"/>
                </w:rPr>
                <w:delText>放款主檔</w:delText>
              </w:r>
              <w:commentRangeEnd w:id="14"/>
              <w:r w:rsidDel="001F70E5">
                <w:rPr>
                  <w:rStyle w:val="aff1"/>
                </w:rPr>
                <w:commentReference w:id="14"/>
              </w:r>
            </w:del>
            <w:r w:rsidR="001F70E5">
              <w:rPr>
                <w:rStyle w:val="aff1"/>
              </w:rPr>
              <w:commentReference w:id="11"/>
            </w:r>
          </w:p>
        </w:tc>
      </w:tr>
      <w:commentRangeEnd w:id="11"/>
      <w:tr w:rsidR="001F70E5" w:rsidRPr="0022279A" w14:paraId="31FA01DF" w14:textId="77777777" w:rsidTr="00003FC0">
        <w:trPr>
          <w:ins w:id="18" w:author="陳昱衡" w:date="2021-06-21T15:22:00Z"/>
        </w:trPr>
        <w:tc>
          <w:tcPr>
            <w:tcW w:w="851" w:type="dxa"/>
            <w:shd w:val="clear" w:color="auto" w:fill="auto"/>
          </w:tcPr>
          <w:p w14:paraId="5CA7DCB8" w14:textId="27CD9CA5" w:rsidR="001F70E5" w:rsidRPr="001F70E5" w:rsidRDefault="001F70E5" w:rsidP="00003FC0">
            <w:pPr>
              <w:jc w:val="center"/>
              <w:rPr>
                <w:ins w:id="19" w:author="陳昱衡" w:date="2021-06-21T15:22:00Z"/>
                <w:rFonts w:ascii="標楷體" w:eastAsia="標楷體" w:hAnsi="標楷體"/>
              </w:rPr>
            </w:pPr>
            <w:ins w:id="20" w:author="陳昱衡" w:date="2021-06-21T15:25:00Z">
              <w:r>
                <w:rPr>
                  <w:rFonts w:ascii="標楷體" w:eastAsia="標楷體" w:hAnsi="標楷體" w:hint="eastAsia"/>
                </w:rPr>
                <w:t>4</w:t>
              </w:r>
            </w:ins>
          </w:p>
        </w:tc>
        <w:tc>
          <w:tcPr>
            <w:tcW w:w="3118" w:type="dxa"/>
            <w:shd w:val="clear" w:color="auto" w:fill="auto"/>
          </w:tcPr>
          <w:p w14:paraId="2ECB558A" w14:textId="6318363A" w:rsidR="001F70E5" w:rsidRPr="001F70E5" w:rsidRDefault="001F70E5" w:rsidP="00003FC0">
            <w:pPr>
              <w:rPr>
                <w:ins w:id="21" w:author="陳昱衡" w:date="2021-06-21T15:22:00Z"/>
                <w:rFonts w:ascii="標楷體" w:eastAsia="標楷體" w:hAnsi="標楷體"/>
              </w:rPr>
            </w:pPr>
            <w:proofErr w:type="spellStart"/>
            <w:ins w:id="22" w:author="陳昱衡" w:date="2021-06-21T15:22:00Z">
              <w:r w:rsidRPr="001F70E5">
                <w:rPr>
                  <w:rFonts w:ascii="標楷體" w:eastAsia="標楷體" w:hAnsi="標楷體"/>
                  <w:rPrChange w:id="23" w:author="陳昱衡" w:date="2021-06-21T15:23:00Z">
                    <w:rPr/>
                  </w:rPrChange>
                </w:rPr>
                <w:t>CdCode</w:t>
              </w:r>
              <w:proofErr w:type="spellEnd"/>
            </w:ins>
          </w:p>
        </w:tc>
        <w:tc>
          <w:tcPr>
            <w:tcW w:w="3828" w:type="dxa"/>
            <w:shd w:val="clear" w:color="auto" w:fill="auto"/>
          </w:tcPr>
          <w:p w14:paraId="499D48AD" w14:textId="6803BE3F" w:rsidR="001F70E5" w:rsidRPr="001F70E5" w:rsidRDefault="001F70E5" w:rsidP="00003FC0">
            <w:pPr>
              <w:rPr>
                <w:ins w:id="24" w:author="陳昱衡" w:date="2021-06-21T15:22:00Z"/>
                <w:rFonts w:ascii="標楷體" w:eastAsia="標楷體" w:hAnsi="標楷體"/>
              </w:rPr>
            </w:pPr>
            <w:ins w:id="25" w:author="陳昱衡" w:date="2021-06-21T15:23:00Z">
              <w:r w:rsidRPr="001F70E5">
                <w:rPr>
                  <w:rFonts w:ascii="標楷體" w:eastAsia="標楷體" w:hAnsi="標楷體" w:hint="eastAsia"/>
                </w:rPr>
                <w:t>共用代碼檔</w:t>
              </w:r>
            </w:ins>
          </w:p>
        </w:tc>
      </w:tr>
    </w:tbl>
    <w:p w14:paraId="1C7F2B60" w14:textId="77777777" w:rsidR="0068594B" w:rsidRDefault="0068594B" w:rsidP="0068594B">
      <w:pPr>
        <w:ind w:left="1440"/>
      </w:pPr>
    </w:p>
    <w:p w14:paraId="55AFD605" w14:textId="77777777" w:rsidR="0068594B" w:rsidRPr="00291505" w:rsidRDefault="0068594B" w:rsidP="0068594B">
      <w:pPr>
        <w:rPr>
          <w:rFonts w:ascii="標楷體" w:eastAsia="標楷體" w:hAnsi="標楷體"/>
        </w:rPr>
      </w:pPr>
    </w:p>
    <w:p w14:paraId="55B256FB" w14:textId="77777777" w:rsidR="0068594B" w:rsidRPr="00291505" w:rsidRDefault="0068594B" w:rsidP="0068594B">
      <w:pPr>
        <w:pStyle w:val="a"/>
      </w:pPr>
      <w:r w:rsidRPr="00291505">
        <w:t>UI畫面</w:t>
      </w:r>
    </w:p>
    <w:p w14:paraId="35BFBADE" w14:textId="77777777" w:rsidR="0068594B" w:rsidRPr="00291505" w:rsidRDefault="0068594B" w:rsidP="0068594B">
      <w:pPr>
        <w:pStyle w:val="42"/>
        <w:spacing w:after="48"/>
        <w:ind w:left="1133"/>
        <w:rPr>
          <w:rFonts w:ascii="標楷體" w:hAnsi="標楷體"/>
        </w:rPr>
      </w:pPr>
      <w:r w:rsidRPr="00291505">
        <w:rPr>
          <w:rFonts w:ascii="標楷體" w:hAnsi="標楷體" w:hint="eastAsia"/>
        </w:rPr>
        <w:t>輸入畫面：</w:t>
      </w:r>
    </w:p>
    <w:p w14:paraId="1770AEC4" w14:textId="77777777" w:rsidR="0068594B" w:rsidRPr="00291505" w:rsidRDefault="0068594B" w:rsidP="0068594B">
      <w:pPr>
        <w:rPr>
          <w:rFonts w:ascii="標楷體" w:eastAsia="標楷體" w:hAnsi="標楷體"/>
        </w:rPr>
      </w:pPr>
    </w:p>
    <w:p w14:paraId="58ED600E" w14:textId="77777777" w:rsidR="0068594B" w:rsidRPr="00291505" w:rsidRDefault="0068594B" w:rsidP="0068594B">
      <w:pPr>
        <w:rPr>
          <w:rFonts w:ascii="標楷體" w:eastAsia="標楷體" w:hAnsi="標楷體"/>
        </w:rPr>
      </w:pPr>
    </w:p>
    <w:p w14:paraId="258AE489" w14:textId="77777777" w:rsidR="0068594B" w:rsidRPr="00291505" w:rsidRDefault="0068594B" w:rsidP="0068594B">
      <w:pPr>
        <w:rPr>
          <w:rFonts w:ascii="標楷體" w:eastAsia="標楷體" w:hAnsi="標楷體"/>
        </w:rPr>
      </w:pPr>
    </w:p>
    <w:p w14:paraId="5C6E2160" w14:textId="7C0E2F21" w:rsidR="0068594B" w:rsidRDefault="0068594B" w:rsidP="0068594B">
      <w:r w:rsidRPr="00361C01">
        <w:rPr>
          <w:noProof/>
        </w:rPr>
        <w:lastRenderedPageBreak/>
        <w:drawing>
          <wp:inline distT="0" distB="0" distL="0" distR="0" wp14:anchorId="79CE213F" wp14:editId="7036A96A">
            <wp:extent cx="6477000" cy="1524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5644" w14:textId="77777777" w:rsidR="0068594B" w:rsidRDefault="0068594B" w:rsidP="0068594B"/>
    <w:p w14:paraId="031121E2" w14:textId="77777777" w:rsidR="0068594B" w:rsidRDefault="0068594B" w:rsidP="0068594B">
      <w:pPr>
        <w:pStyle w:val="a"/>
        <w:numPr>
          <w:ilvl w:val="0"/>
          <w:numId w:val="24"/>
        </w:numPr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434D90E6" w14:textId="77777777" w:rsidR="0068594B" w:rsidRPr="00F5236F" w:rsidRDefault="0068594B" w:rsidP="0068594B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2110"/>
        <w:gridCol w:w="6987"/>
      </w:tblGrid>
      <w:tr w:rsidR="0068594B" w:rsidRPr="00F5236F" w14:paraId="4F6E5266" w14:textId="77777777" w:rsidTr="00003FC0">
        <w:tc>
          <w:tcPr>
            <w:tcW w:w="851" w:type="dxa"/>
            <w:shd w:val="clear" w:color="auto" w:fill="D9D9D9"/>
          </w:tcPr>
          <w:p w14:paraId="11BCB16F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0EEFACB2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1BC0D313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68594B" w:rsidRPr="00F5236F" w14:paraId="4480E448" w14:textId="77777777" w:rsidTr="00003FC0">
        <w:trPr>
          <w:trHeight w:val="4328"/>
        </w:trPr>
        <w:tc>
          <w:tcPr>
            <w:tcW w:w="851" w:type="dxa"/>
            <w:shd w:val="clear" w:color="auto" w:fill="auto"/>
          </w:tcPr>
          <w:p w14:paraId="565BEC5E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F87BFC5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35D4B871" w14:textId="77777777" w:rsidR="0068594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  <w:p w14:paraId="3CB492A7" w14:textId="77777777" w:rsidR="0068594B" w:rsidRDefault="0068594B" w:rsidP="00003FC0">
            <w:pPr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shd w:val="pct15" w:color="auto" w:fill="FFFFFF"/>
              </w:rPr>
              <w:t>&lt;&lt;</w:t>
            </w:r>
            <w:r w:rsidRPr="00651325">
              <w:rPr>
                <w:rFonts w:ascii="標楷體" w:eastAsia="標楷體" w:hAnsi="標楷體" w:hint="eastAsia"/>
                <w:shd w:val="pct15" w:color="auto" w:fill="FFFFFF"/>
                <w:lang w:eastAsia="zh-HK"/>
              </w:rPr>
              <w:t>檢查說明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&gt;&gt;</w:t>
            </w:r>
          </w:p>
          <w:p w14:paraId="766AF512" w14:textId="77777777" w:rsidR="0068594B" w:rsidRPr="00FD0AE2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 w:rsidRPr="00FD0AE2">
              <w:rPr>
                <w:rFonts w:ascii="標楷體" w:eastAsia="標楷體" w:hAnsi="標楷體" w:hint="eastAsia"/>
              </w:rPr>
              <w:t>依輸入條件檢核</w:t>
            </w:r>
          </w:p>
          <w:p w14:paraId="00489CAB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 w:rsidRPr="00FD0AE2">
              <w:rPr>
                <w:rFonts w:ascii="標楷體" w:eastAsia="標楷體" w:hAnsi="標楷體" w:hint="eastAsia"/>
              </w:rPr>
              <w:t xml:space="preserve">  </w:t>
            </w:r>
            <w:r w:rsidRPr="00FD0AE2">
              <w:rPr>
                <w:rFonts w:ascii="標楷體" w:eastAsia="標楷體" w:hAnsi="標楷體"/>
                <w:lang w:eastAsia="zh-HK"/>
              </w:rPr>
              <w:t>(</w:t>
            </w:r>
            <w:r w:rsidRPr="00FD0AE2">
              <w:rPr>
                <w:rFonts w:ascii="標楷體" w:eastAsia="標楷體" w:hAnsi="標楷體" w:hint="eastAsia"/>
              </w:rPr>
              <w:t>1</w:t>
            </w:r>
            <w:r w:rsidRPr="00FD0AE2">
              <w:rPr>
                <w:rFonts w:ascii="標楷體" w:eastAsia="標楷體" w:hAnsi="標楷體"/>
                <w:lang w:eastAsia="zh-HK"/>
              </w:rPr>
              <w:t>).</w:t>
            </w:r>
            <w:r w:rsidRPr="00FD0AE2">
              <w:rPr>
                <w:rFonts w:ascii="標楷體" w:eastAsia="標楷體" w:hAnsi="標楷體" w:hint="eastAsia"/>
              </w:rPr>
              <w:t>依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「</w:t>
            </w:r>
            <w:r w:rsidRPr="00FD0AE2">
              <w:rPr>
                <w:rFonts w:ascii="標楷體" w:eastAsia="標楷體" w:hAnsi="標楷體" w:hint="eastAsia"/>
                <w:color w:val="000000"/>
                <w:spacing w:val="6"/>
              </w:rPr>
              <w:t>統一編號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」</w:t>
            </w:r>
            <w:r w:rsidRPr="00FD0AE2">
              <w:rPr>
                <w:rFonts w:ascii="標楷體" w:eastAsia="標楷體" w:hAnsi="標楷體" w:hint="eastAsia"/>
              </w:rPr>
              <w:t>查詢檢核該[統一編號(</w:t>
            </w:r>
            <w:proofErr w:type="spellStart"/>
            <w:r w:rsidRPr="00FD0AE2">
              <w:rPr>
                <w:rFonts w:ascii="標楷體" w:eastAsia="標楷體" w:hAnsi="標楷體"/>
              </w:rPr>
              <w:t>CustId</w:t>
            </w:r>
            <w:proofErr w:type="spellEnd"/>
            <w:r w:rsidRPr="00FD0AE2">
              <w:rPr>
                <w:rFonts w:ascii="標楷體" w:eastAsia="標楷體" w:hAnsi="標楷體" w:hint="eastAsia"/>
              </w:rPr>
              <w:t>)]是否存在</w:t>
            </w:r>
          </w:p>
          <w:p w14:paraId="7CAEF999" w14:textId="77777777" w:rsidR="0068594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    </w:t>
            </w:r>
            <w:r w:rsidRPr="00FD0AE2">
              <w:rPr>
                <w:rFonts w:ascii="標楷體" w:eastAsia="標楷體" w:hAnsi="標楷體" w:hint="eastAsia"/>
              </w:rPr>
              <w:t>於[客戶資料主檔(</w:t>
            </w:r>
            <w:proofErr w:type="spellStart"/>
            <w:r w:rsidRPr="00FD0AE2">
              <w:rPr>
                <w:rFonts w:ascii="標楷體" w:eastAsia="標楷體" w:hAnsi="標楷體"/>
              </w:rPr>
              <w:t>CustMain</w:t>
            </w:r>
            <w:proofErr w:type="spellEnd"/>
            <w:r w:rsidRPr="00FD0AE2">
              <w:rPr>
                <w:rFonts w:ascii="標楷體" w:eastAsia="標楷體" w:hAnsi="標楷體" w:hint="eastAsia"/>
              </w:rPr>
              <w:t>)] ，不存在則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顯示</w:t>
            </w:r>
            <w:r>
              <w:rPr>
                <w:rFonts w:ascii="標楷體" w:eastAsia="標楷體" w:hAnsi="標楷體" w:hint="eastAsia"/>
                <w:lang w:eastAsia="zh-HK"/>
              </w:rPr>
              <w:t>錯</w:t>
            </w:r>
            <w:r>
              <w:rPr>
                <w:rFonts w:ascii="標楷體" w:eastAsia="標楷體" w:hAnsi="標楷體" w:hint="eastAsia"/>
              </w:rPr>
              <w:t>誤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訊息"</w:t>
            </w:r>
          </w:p>
          <w:p w14:paraId="5FAA6C9A" w14:textId="77777777" w:rsidR="0068594B" w:rsidRPr="00FD0AE2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  <w:r w:rsidRPr="00FD0AE2">
              <w:rPr>
                <w:rFonts w:ascii="標楷體" w:eastAsia="標楷體" w:hAnsi="標楷體"/>
              </w:rPr>
              <w:t xml:space="preserve"> </w:t>
            </w:r>
            <w:r w:rsidRPr="00FD0AE2">
              <w:rPr>
                <w:rFonts w:ascii="標楷體" w:eastAsia="標楷體" w:hAnsi="標楷體"/>
                <w:lang w:eastAsia="zh-HK"/>
              </w:rPr>
              <w:t>E</w:t>
            </w:r>
            <w:r w:rsidRPr="00FD0AE2">
              <w:rPr>
                <w:rFonts w:ascii="標楷體" w:eastAsia="標楷體" w:hAnsi="標楷體" w:hint="eastAsia"/>
              </w:rPr>
              <w:t>2</w:t>
            </w:r>
            <w:r w:rsidRPr="00FD0AE2">
              <w:rPr>
                <w:rFonts w:ascii="標楷體" w:eastAsia="標楷體" w:hAnsi="標楷體"/>
              </w:rPr>
              <w:t>003</w:t>
            </w:r>
            <w:r w:rsidRPr="00FD0AE2">
              <w:rPr>
                <w:rFonts w:ascii="標楷體" w:eastAsia="標楷體" w:hAnsi="標楷體" w:hint="eastAsia"/>
              </w:rPr>
              <w:t>: 查無資料"</w:t>
            </w:r>
          </w:p>
          <w:p w14:paraId="28152823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 w:rsidRPr="00FD0AE2">
              <w:rPr>
                <w:rFonts w:ascii="標楷體" w:eastAsia="標楷體" w:hAnsi="標楷體" w:hint="eastAsia"/>
              </w:rPr>
              <w:t xml:space="preserve">  (1-1).依上述查詢結果的資料取[客戶識別碼(</w:t>
            </w:r>
            <w:proofErr w:type="spellStart"/>
            <w:r w:rsidRPr="00FD0AE2">
              <w:rPr>
                <w:rFonts w:ascii="標楷體" w:eastAsia="標楷體" w:hAnsi="標楷體"/>
              </w:rPr>
              <w:t>CustUKey</w:t>
            </w:r>
            <w:proofErr w:type="spellEnd"/>
            <w:r w:rsidRPr="00FD0AE2">
              <w:rPr>
                <w:rFonts w:ascii="標楷體" w:eastAsia="標楷體" w:hAnsi="標楷體" w:hint="eastAsia"/>
              </w:rPr>
              <w:t>)] 是</w:t>
            </w:r>
          </w:p>
          <w:p w14:paraId="4EB19889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</w:t>
            </w:r>
            <w:r w:rsidRPr="00FD0AE2">
              <w:rPr>
                <w:rFonts w:ascii="標楷體" w:eastAsia="標楷體" w:hAnsi="標楷體" w:hint="eastAsia"/>
              </w:rPr>
              <w:t>否存在相同[案件申請檔(</w:t>
            </w:r>
            <w:proofErr w:type="spellStart"/>
            <w:r w:rsidRPr="00FD0AE2">
              <w:rPr>
                <w:rFonts w:ascii="標楷體" w:eastAsia="標楷體" w:hAnsi="標楷體"/>
              </w:rPr>
              <w:t>FacCaseAppl</w:t>
            </w:r>
            <w:proofErr w:type="spellEnd"/>
            <w:r w:rsidRPr="00FD0AE2">
              <w:rPr>
                <w:rFonts w:ascii="標楷體" w:eastAsia="標楷體" w:hAnsi="標楷體" w:hint="eastAsia"/>
              </w:rPr>
              <w:t>)]的[客戶識別</w:t>
            </w:r>
          </w:p>
          <w:p w14:paraId="0E35A719" w14:textId="77777777" w:rsidR="0068594B" w:rsidRPr="00FD0AE2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</w:t>
            </w:r>
            <w:r w:rsidRPr="00FD0AE2">
              <w:rPr>
                <w:rFonts w:ascii="標楷體" w:eastAsia="標楷體" w:hAnsi="標楷體" w:hint="eastAsia"/>
              </w:rPr>
              <w:t>碼] ，不存在則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顯示</w:t>
            </w:r>
            <w:r>
              <w:rPr>
                <w:rFonts w:ascii="標楷體" w:eastAsia="標楷體" w:hAnsi="標楷體" w:hint="eastAsia"/>
                <w:lang w:eastAsia="zh-HK"/>
              </w:rPr>
              <w:t>錯</w:t>
            </w:r>
            <w:r>
              <w:rPr>
                <w:rFonts w:ascii="標楷體" w:eastAsia="標楷體" w:hAnsi="標楷體" w:hint="eastAsia"/>
              </w:rPr>
              <w:t>誤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訊息"</w:t>
            </w:r>
            <w:r w:rsidRPr="00FD0AE2">
              <w:rPr>
                <w:rFonts w:ascii="標楷體" w:eastAsia="標楷體" w:hAnsi="標楷體"/>
              </w:rPr>
              <w:t xml:space="preserve"> </w:t>
            </w:r>
            <w:r w:rsidRPr="00FD0AE2">
              <w:rPr>
                <w:rFonts w:ascii="標楷體" w:eastAsia="標楷體" w:hAnsi="標楷體"/>
                <w:lang w:eastAsia="zh-HK"/>
              </w:rPr>
              <w:t>E</w:t>
            </w:r>
            <w:r w:rsidRPr="00FD0AE2">
              <w:rPr>
                <w:rFonts w:ascii="標楷體" w:eastAsia="標楷體" w:hAnsi="標楷體" w:hint="eastAsia"/>
              </w:rPr>
              <w:t>2</w:t>
            </w:r>
            <w:r w:rsidRPr="00FD0AE2">
              <w:rPr>
                <w:rFonts w:ascii="標楷體" w:eastAsia="標楷體" w:hAnsi="標楷體"/>
              </w:rPr>
              <w:t>003</w:t>
            </w:r>
            <w:r w:rsidRPr="00FD0AE2">
              <w:rPr>
                <w:rFonts w:ascii="標楷體" w:eastAsia="標楷體" w:hAnsi="標楷體" w:hint="eastAsia"/>
              </w:rPr>
              <w:t>: 查無資料"</w:t>
            </w:r>
          </w:p>
          <w:p w14:paraId="3B583011" w14:textId="77777777" w:rsidR="0068594B" w:rsidRPr="00FD0AE2" w:rsidRDefault="0068594B" w:rsidP="00003FC0">
            <w:pPr>
              <w:rPr>
                <w:rFonts w:ascii="標楷體" w:eastAsia="標楷體" w:hAnsi="標楷體"/>
              </w:rPr>
            </w:pPr>
            <w:r w:rsidRPr="00FD0AE2">
              <w:rPr>
                <w:rFonts w:ascii="標楷體" w:eastAsia="標楷體" w:hAnsi="標楷體" w:hint="eastAsia"/>
              </w:rPr>
              <w:t xml:space="preserve">  </w:t>
            </w:r>
            <w:r w:rsidRPr="00FD0AE2">
              <w:rPr>
                <w:rFonts w:ascii="標楷體" w:eastAsia="標楷體" w:hAnsi="標楷體"/>
                <w:lang w:eastAsia="zh-HK"/>
              </w:rPr>
              <w:t>(</w:t>
            </w:r>
            <w:r w:rsidRPr="00FD0AE2">
              <w:rPr>
                <w:rFonts w:ascii="標楷體" w:eastAsia="標楷體" w:hAnsi="標楷體" w:hint="eastAsia"/>
              </w:rPr>
              <w:t>2</w:t>
            </w:r>
            <w:r w:rsidRPr="00FD0AE2">
              <w:rPr>
                <w:rFonts w:ascii="標楷體" w:eastAsia="標楷體" w:hAnsi="標楷體"/>
                <w:lang w:eastAsia="zh-HK"/>
              </w:rPr>
              <w:t>).</w:t>
            </w:r>
            <w:r w:rsidRPr="00FD0AE2">
              <w:rPr>
                <w:rFonts w:ascii="標楷體" w:eastAsia="標楷體" w:hAnsi="標楷體" w:hint="eastAsia"/>
              </w:rPr>
              <w:t>依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「</w:t>
            </w:r>
            <w:r w:rsidRPr="00FD0AE2">
              <w:rPr>
                <w:rFonts w:ascii="標楷體" w:eastAsia="標楷體" w:hAnsi="標楷體" w:hint="eastAsia"/>
              </w:rPr>
              <w:t>申請號碼查詢起號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」</w:t>
            </w:r>
            <w:r w:rsidRPr="00FD0AE2">
              <w:rPr>
                <w:rFonts w:ascii="標楷體" w:eastAsia="標楷體" w:hAnsi="標楷體" w:hint="eastAsia"/>
              </w:rPr>
              <w:t>查詢檢核該[申請號碼(</w:t>
            </w:r>
            <w:proofErr w:type="spellStart"/>
            <w:r w:rsidRPr="00FD0AE2">
              <w:rPr>
                <w:rFonts w:ascii="標楷體" w:eastAsia="標楷體" w:hAnsi="標楷體"/>
              </w:rPr>
              <w:t>ApplNo</w:t>
            </w:r>
            <w:proofErr w:type="spellEnd"/>
            <w:r w:rsidRPr="00FD0AE2">
              <w:rPr>
                <w:rFonts w:ascii="標楷體" w:eastAsia="標楷體" w:hAnsi="標楷體" w:hint="eastAsia"/>
              </w:rPr>
              <w:t>)]</w:t>
            </w:r>
          </w:p>
          <w:p w14:paraId="4138C8AE" w14:textId="77777777" w:rsidR="0068594B" w:rsidRPr="00FD0AE2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FD0AE2">
              <w:rPr>
                <w:rFonts w:ascii="標楷體" w:eastAsia="標楷體" w:hAnsi="標楷體" w:hint="eastAsia"/>
              </w:rPr>
              <w:t xml:space="preserve">      是否存在於[案件申請檔(</w:t>
            </w:r>
            <w:proofErr w:type="spellStart"/>
            <w:r w:rsidRPr="00FD0AE2">
              <w:rPr>
                <w:rFonts w:ascii="標楷體" w:eastAsia="標楷體" w:hAnsi="標楷體"/>
              </w:rPr>
              <w:t>FacCaseAppl</w:t>
            </w:r>
            <w:proofErr w:type="spellEnd"/>
            <w:r w:rsidRPr="00FD0AE2">
              <w:rPr>
                <w:rFonts w:ascii="標楷體" w:eastAsia="標楷體" w:hAnsi="標楷體" w:hint="eastAsia"/>
              </w:rPr>
              <w:t>)]，不存在則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顯示</w:t>
            </w:r>
          </w:p>
          <w:p w14:paraId="3A778025" w14:textId="77777777" w:rsidR="0068594B" w:rsidRPr="00FD0AE2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FD0AE2">
              <w:rPr>
                <w:rFonts w:ascii="標楷體" w:eastAsia="標楷體" w:hAnsi="標楷體" w:hint="eastAsia"/>
              </w:rPr>
              <w:t xml:space="preserve">      </w:t>
            </w:r>
            <w:r>
              <w:rPr>
                <w:rFonts w:ascii="標楷體" w:eastAsia="標楷體" w:hAnsi="標楷體" w:hint="eastAsia"/>
                <w:lang w:eastAsia="zh-HK"/>
              </w:rPr>
              <w:t>錯</w:t>
            </w:r>
            <w:r>
              <w:rPr>
                <w:rFonts w:ascii="標楷體" w:eastAsia="標楷體" w:hAnsi="標楷體" w:hint="eastAsia"/>
              </w:rPr>
              <w:t>誤</w:t>
            </w:r>
            <w:r w:rsidRPr="00FD0AE2">
              <w:rPr>
                <w:rFonts w:ascii="標楷體" w:eastAsia="標楷體" w:hAnsi="標楷體" w:hint="eastAsia"/>
                <w:lang w:eastAsia="zh-HK"/>
              </w:rPr>
              <w:t>訊息"</w:t>
            </w:r>
            <w:r w:rsidRPr="00FD0AE2">
              <w:rPr>
                <w:rFonts w:ascii="標楷體" w:eastAsia="標楷體" w:hAnsi="標楷體"/>
              </w:rPr>
              <w:t xml:space="preserve"> </w:t>
            </w:r>
            <w:r w:rsidRPr="00FD0AE2">
              <w:rPr>
                <w:rFonts w:ascii="標楷體" w:eastAsia="標楷體" w:hAnsi="標楷體"/>
                <w:lang w:eastAsia="zh-HK"/>
              </w:rPr>
              <w:t>E</w:t>
            </w:r>
            <w:r w:rsidRPr="00FD0AE2">
              <w:rPr>
                <w:rFonts w:ascii="標楷體" w:eastAsia="標楷體" w:hAnsi="標楷體" w:hint="eastAsia"/>
              </w:rPr>
              <w:t>2</w:t>
            </w:r>
            <w:r w:rsidRPr="00FD0AE2">
              <w:rPr>
                <w:rFonts w:ascii="標楷體" w:eastAsia="標楷體" w:hAnsi="標楷體"/>
              </w:rPr>
              <w:t>003</w:t>
            </w:r>
            <w:r w:rsidRPr="00FD0AE2">
              <w:rPr>
                <w:rFonts w:ascii="標楷體" w:eastAsia="標楷體" w:hAnsi="標楷體" w:hint="eastAsia"/>
              </w:rPr>
              <w:t>: 查無資料"</w:t>
            </w:r>
          </w:p>
          <w:p w14:paraId="157BE97B" w14:textId="77777777" w:rsidR="0068594B" w:rsidRPr="00651325" w:rsidRDefault="0068594B" w:rsidP="00003FC0">
            <w:pPr>
              <w:rPr>
                <w:rFonts w:ascii="標楷體" w:eastAsia="標楷體" w:hAnsi="標楷體"/>
                <w:shd w:val="pct15" w:color="auto" w:fill="FFFFFF"/>
                <w:lang w:eastAsia="zh-HK"/>
              </w:rPr>
            </w:pPr>
            <w:r>
              <w:rPr>
                <w:rFonts w:ascii="標楷體" w:eastAsia="標楷體" w:hAnsi="標楷體" w:hint="eastAsia"/>
                <w:shd w:val="pct15" w:color="auto" w:fill="FFFFFF"/>
              </w:rPr>
              <w:t>&lt;&lt;</w:t>
            </w:r>
            <w:r w:rsidRPr="00651325">
              <w:rPr>
                <w:rFonts w:ascii="標楷體" w:eastAsia="標楷體" w:hAnsi="標楷體" w:hint="eastAsia"/>
                <w:shd w:val="pct15" w:color="auto" w:fill="FFFFFF"/>
                <w:lang w:eastAsia="zh-HK"/>
              </w:rPr>
              <w:t>成功處理</w:t>
            </w:r>
            <w:r>
              <w:rPr>
                <w:rFonts w:ascii="標楷體" w:eastAsia="標楷體" w:hAnsi="標楷體" w:hint="eastAsia"/>
                <w:shd w:val="pct15" w:color="auto" w:fill="FFFFFF"/>
                <w:lang w:eastAsia="zh-HK"/>
              </w:rPr>
              <w:t>說明</w:t>
            </w:r>
            <w:r>
              <w:rPr>
                <w:rFonts w:ascii="標楷體" w:eastAsia="標楷體" w:hAnsi="標楷體" w:hint="eastAsia"/>
                <w:shd w:val="pct15" w:color="auto" w:fill="FFFFFF"/>
              </w:rPr>
              <w:t>&gt;&gt;</w:t>
            </w:r>
          </w:p>
          <w:p w14:paraId="4DB8C596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3.依查詢條件顯示查詢結果</w:t>
            </w:r>
          </w:p>
        </w:tc>
      </w:tr>
      <w:tr w:rsidR="0068594B" w:rsidRPr="00F5236F" w14:paraId="5A28F4ED" w14:textId="77777777" w:rsidTr="00003FC0">
        <w:tc>
          <w:tcPr>
            <w:tcW w:w="851" w:type="dxa"/>
            <w:shd w:val="clear" w:color="auto" w:fill="auto"/>
          </w:tcPr>
          <w:p w14:paraId="1FC2815D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3E99326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32BEBB6C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  <w:lang w:eastAsia="zh-HK"/>
              </w:rPr>
              <w:t>關閉此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畫面</w:t>
            </w:r>
          </w:p>
        </w:tc>
      </w:tr>
      <w:tr w:rsidR="0068594B" w:rsidRPr="00F5236F" w14:paraId="75160594" w14:textId="77777777" w:rsidTr="00003FC0">
        <w:tc>
          <w:tcPr>
            <w:tcW w:w="851" w:type="dxa"/>
            <w:shd w:val="clear" w:color="auto" w:fill="auto"/>
          </w:tcPr>
          <w:p w14:paraId="70490801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3CC4FB62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561D45">
              <w:rPr>
                <w:rFonts w:ascii="標楷體" w:eastAsia="標楷體" w:hAnsi="標楷體" w:hint="eastAsia"/>
              </w:rPr>
              <w:t>藏/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6BECC387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DB5565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查詢成功時顯示，供</w:t>
            </w:r>
            <w:r w:rsidRPr="00DB5565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輸入條件切換隱藏及顯示</w:t>
            </w:r>
          </w:p>
        </w:tc>
      </w:tr>
      <w:tr w:rsidR="0068594B" w:rsidRPr="00F5236F" w14:paraId="7CC16A10" w14:textId="77777777" w:rsidTr="00003FC0">
        <w:tc>
          <w:tcPr>
            <w:tcW w:w="851" w:type="dxa"/>
            <w:shd w:val="clear" w:color="auto" w:fill="auto"/>
          </w:tcPr>
          <w:p w14:paraId="68E10290" w14:textId="77777777" w:rsidR="0068594B" w:rsidRPr="00561D45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561D45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1B2C3BA3" w14:textId="77777777" w:rsidR="0068594B" w:rsidRPr="00561D45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561D45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0AF89038" w14:textId="77777777" w:rsidR="0068594B" w:rsidRPr="00561D45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1.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 w:rsidRPr="001F51EB">
              <w:rPr>
                <w:rFonts w:eastAsia="標楷體"/>
              </w:rPr>
              <w:t>L</w:t>
            </w:r>
            <w:r>
              <w:rPr>
                <w:rFonts w:eastAsia="標楷體" w:hint="eastAsia"/>
              </w:rPr>
              <w:t>2111</w:t>
            </w:r>
            <w:r w:rsidRPr="00291505">
              <w:rPr>
                <w:rFonts w:ascii="標楷體" w:eastAsia="標楷體" w:hAnsi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供新增</w:t>
            </w:r>
            <w:r>
              <w:rPr>
                <w:rFonts w:ascii="標楷體" w:eastAsia="標楷體" w:hAnsi="標楷體" w:hint="eastAsia"/>
              </w:rPr>
              <w:t>案件申請</w:t>
            </w:r>
            <w:r w:rsidRPr="00561D4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</w:tbl>
    <w:p w14:paraId="230EF115" w14:textId="77777777" w:rsidR="0068594B" w:rsidRDefault="0068594B" w:rsidP="0068594B"/>
    <w:p w14:paraId="0F43837B" w14:textId="77777777" w:rsidR="0068594B" w:rsidRDefault="0068594B" w:rsidP="0068594B"/>
    <w:p w14:paraId="2C17B8C9" w14:textId="77777777" w:rsidR="0068594B" w:rsidRPr="00583AF3" w:rsidRDefault="0068594B" w:rsidP="0068594B"/>
    <w:p w14:paraId="2518CC37" w14:textId="77777777" w:rsidR="0068594B" w:rsidRDefault="0068594B" w:rsidP="0068594B">
      <w:pPr>
        <w:pStyle w:val="a"/>
        <w:numPr>
          <w:ilvl w:val="0"/>
          <w:numId w:val="24"/>
        </w:numPr>
      </w:pPr>
      <w:r>
        <w:t>輸入畫面資料說明</w:t>
      </w:r>
    </w:p>
    <w:p w14:paraId="435F219D" w14:textId="77777777" w:rsidR="0068594B" w:rsidRDefault="0068594B" w:rsidP="0068594B">
      <w:pPr>
        <w:rPr>
          <w:lang w:eastAsia="zh-HK"/>
        </w:rPr>
      </w:pPr>
    </w:p>
    <w:p w14:paraId="33995063" w14:textId="77777777" w:rsidR="0068594B" w:rsidRDefault="0068594B" w:rsidP="0068594B">
      <w:pPr>
        <w:rPr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1204"/>
        <w:gridCol w:w="703"/>
        <w:gridCol w:w="964"/>
        <w:gridCol w:w="2669"/>
        <w:gridCol w:w="477"/>
        <w:gridCol w:w="576"/>
        <w:gridCol w:w="2954"/>
      </w:tblGrid>
      <w:tr w:rsidR="0068594B" w:rsidRPr="008815EF" w14:paraId="09A15239" w14:textId="77777777" w:rsidTr="00003FC0">
        <w:trPr>
          <w:trHeight w:val="388"/>
          <w:tblHeader/>
          <w:jc w:val="center"/>
        </w:trPr>
        <w:tc>
          <w:tcPr>
            <w:tcW w:w="665" w:type="dxa"/>
            <w:vMerge w:val="restart"/>
            <w:shd w:val="clear" w:color="auto" w:fill="D9D9D9"/>
          </w:tcPr>
          <w:p w14:paraId="1BADC354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271" w:type="dxa"/>
            <w:vMerge w:val="restart"/>
            <w:shd w:val="clear" w:color="auto" w:fill="D9D9D9"/>
          </w:tcPr>
          <w:p w14:paraId="742B2D6D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5435" w:type="dxa"/>
            <w:gridSpan w:val="5"/>
            <w:shd w:val="clear" w:color="auto" w:fill="D9D9D9"/>
          </w:tcPr>
          <w:p w14:paraId="377AAC7A" w14:textId="77777777" w:rsidR="0068594B" w:rsidRPr="008815EF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049" w:type="dxa"/>
            <w:vMerge w:val="restart"/>
            <w:shd w:val="clear" w:color="auto" w:fill="D9D9D9"/>
          </w:tcPr>
          <w:p w14:paraId="7837A427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68594B" w:rsidRPr="008815EF" w14:paraId="55613D68" w14:textId="77777777" w:rsidTr="00003FC0">
        <w:trPr>
          <w:trHeight w:val="244"/>
          <w:tblHeader/>
          <w:jc w:val="center"/>
        </w:trPr>
        <w:tc>
          <w:tcPr>
            <w:tcW w:w="677" w:type="dxa"/>
            <w:vMerge/>
            <w:shd w:val="clear" w:color="auto" w:fill="D9D9D9"/>
          </w:tcPr>
          <w:p w14:paraId="0CDC1779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1318" w:type="dxa"/>
            <w:vMerge/>
            <w:shd w:val="clear" w:color="auto" w:fill="D9D9D9"/>
          </w:tcPr>
          <w:p w14:paraId="727D2A5C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725" w:type="dxa"/>
            <w:shd w:val="clear" w:color="auto" w:fill="D9D9D9"/>
          </w:tcPr>
          <w:p w14:paraId="46CF0E79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eastAsia="標楷體" w:hint="eastAsia"/>
              </w:rPr>
              <w:t>資料長度</w:t>
            </w:r>
          </w:p>
        </w:tc>
        <w:tc>
          <w:tcPr>
            <w:tcW w:w="1010" w:type="dxa"/>
            <w:shd w:val="clear" w:color="auto" w:fill="D9D9D9"/>
          </w:tcPr>
          <w:p w14:paraId="106B05F6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2520" w:type="dxa"/>
            <w:shd w:val="clear" w:color="auto" w:fill="D9D9D9"/>
          </w:tcPr>
          <w:p w14:paraId="74D06536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479" w:type="dxa"/>
            <w:shd w:val="clear" w:color="auto" w:fill="D9D9D9"/>
          </w:tcPr>
          <w:p w14:paraId="79C7C751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必填</w:t>
            </w:r>
          </w:p>
        </w:tc>
        <w:tc>
          <w:tcPr>
            <w:tcW w:w="576" w:type="dxa"/>
            <w:shd w:val="clear" w:color="auto" w:fill="D9D9D9"/>
          </w:tcPr>
          <w:p w14:paraId="003674A0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  <w:r w:rsidRPr="008815EF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15" w:type="dxa"/>
            <w:vMerge/>
            <w:shd w:val="clear" w:color="auto" w:fill="D9D9D9"/>
          </w:tcPr>
          <w:p w14:paraId="4424DDE4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</w:p>
        </w:tc>
      </w:tr>
      <w:tr w:rsidR="0068594B" w:rsidRPr="008815EF" w14:paraId="079EEC09" w14:textId="77777777" w:rsidTr="00003FC0">
        <w:trPr>
          <w:trHeight w:val="291"/>
          <w:jc w:val="center"/>
        </w:trPr>
        <w:tc>
          <w:tcPr>
            <w:tcW w:w="10420" w:type="dxa"/>
            <w:gridSpan w:val="8"/>
          </w:tcPr>
          <w:p w14:paraId="0E7DB53F" w14:textId="77777777" w:rsidR="0068594B" w:rsidRPr="00FD0AE2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1.以下欄位[</w:t>
            </w:r>
            <w:r w:rsidRPr="00291505">
              <w:rPr>
                <w:rFonts w:ascii="標楷體" w:eastAsia="標楷體" w:hAnsi="標楷體" w:hint="eastAsia"/>
              </w:rPr>
              <w:t>統一編號</w:t>
            </w:r>
            <w:r>
              <w:rPr>
                <w:rFonts w:ascii="標楷體" w:eastAsia="標楷體" w:hAnsi="標楷體" w:hint="eastAsia"/>
              </w:rPr>
              <w:t>]、</w:t>
            </w:r>
            <w:r>
              <w:rPr>
                <w:rFonts w:ascii="標楷體" w:eastAsia="標楷體" w:hAnsi="標楷體"/>
              </w:rPr>
              <w:t>[</w:t>
            </w:r>
            <w:r w:rsidRPr="00291505">
              <w:rPr>
                <w:rFonts w:ascii="標楷體" w:eastAsia="標楷體" w:hAnsi="標楷體" w:hint="eastAsia"/>
              </w:rPr>
              <w:t>申請號碼查詢起號</w:t>
            </w:r>
            <w:r>
              <w:rPr>
                <w:rFonts w:ascii="標楷體" w:eastAsia="標楷體" w:hAnsi="標楷體" w:hint="eastAsia"/>
              </w:rPr>
              <w:t>]</w:t>
            </w:r>
            <w:r w:rsidRPr="00291505">
              <w:rPr>
                <w:rFonts w:ascii="標楷體" w:eastAsia="標楷體" w:hAnsi="標楷體" w:hint="eastAsia"/>
              </w:rPr>
              <w:t>擇一輸入</w:t>
            </w:r>
          </w:p>
        </w:tc>
      </w:tr>
      <w:tr w:rsidR="0068594B" w:rsidRPr="008815EF" w14:paraId="788D619F" w14:textId="77777777" w:rsidTr="00003FC0">
        <w:trPr>
          <w:trHeight w:val="291"/>
          <w:jc w:val="center"/>
        </w:trPr>
        <w:tc>
          <w:tcPr>
            <w:tcW w:w="665" w:type="dxa"/>
          </w:tcPr>
          <w:p w14:paraId="76D1C6F2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1" w:type="dxa"/>
          </w:tcPr>
          <w:p w14:paraId="68CA1C29" w14:textId="77777777" w:rsidR="0068594B" w:rsidRPr="0076555E" w:rsidRDefault="0068594B" w:rsidP="00003FC0">
            <w:pPr>
              <w:rPr>
                <w:rFonts w:ascii="標楷體" w:eastAsia="標楷體" w:hAnsi="標楷體"/>
              </w:rPr>
            </w:pPr>
            <w:r w:rsidRPr="0076555E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710" w:type="dxa"/>
          </w:tcPr>
          <w:p w14:paraId="2CA7409D" w14:textId="77777777" w:rsidR="0068594B" w:rsidRPr="0076555E" w:rsidRDefault="0068594B" w:rsidP="00003FC0">
            <w:pPr>
              <w:rPr>
                <w:rFonts w:ascii="標楷體" w:eastAsia="標楷體" w:hAnsi="標楷體"/>
              </w:rPr>
            </w:pPr>
            <w:r w:rsidRPr="0076555E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980" w:type="dxa"/>
          </w:tcPr>
          <w:p w14:paraId="27669A35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2691" w:type="dxa"/>
          </w:tcPr>
          <w:p w14:paraId="2636AE8F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478" w:type="dxa"/>
          </w:tcPr>
          <w:p w14:paraId="1AD36C7B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3BF57DEE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49" w:type="dxa"/>
          </w:tcPr>
          <w:p w14:paraId="53ECE5BB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Pr="00291505">
              <w:rPr>
                <w:rFonts w:ascii="標楷體" w:eastAsia="標楷體" w:hAnsi="標楷體" w:hint="eastAsia"/>
              </w:rPr>
              <w:t>.</w:t>
            </w:r>
            <w:r w:rsidRPr="00EE641F">
              <w:rPr>
                <w:rFonts w:ascii="標楷體" w:eastAsia="標楷體" w:hAnsi="標楷體" w:hint="eastAsia"/>
              </w:rPr>
              <w:t>自行輸入文字,檢核條件：身份證格式</w:t>
            </w:r>
          </w:p>
          <w:p w14:paraId="423621B5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EE641F">
              <w:rPr>
                <w:rFonts w:ascii="標楷體" w:eastAsia="標楷體" w:hAnsi="標楷體" w:hint="eastAsia"/>
              </w:rPr>
              <w:t>/</w:t>
            </w:r>
            <w:r w:rsidRPr="00EE641F">
              <w:rPr>
                <w:rFonts w:ascii="標楷體" w:eastAsia="標楷體" w:hAnsi="標楷體"/>
              </w:rPr>
              <w:t>A(ID_UNINO,0)</w:t>
            </w:r>
          </w:p>
          <w:p w14:paraId="31B7F060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若有輸入，</w:t>
            </w:r>
            <w:r w:rsidRPr="0008323D">
              <w:rPr>
                <w:rFonts w:ascii="標楷體" w:eastAsia="標楷體" w:hAnsi="標楷體" w:hint="eastAsia"/>
              </w:rPr>
              <w:t>檢</w:t>
            </w:r>
            <w:r w:rsidRPr="0008323D">
              <w:rPr>
                <w:rFonts w:ascii="標楷體" w:eastAsia="標楷體" w:hAnsi="標楷體" w:hint="eastAsia"/>
                <w:lang w:eastAsia="zh-HK"/>
              </w:rPr>
              <w:t>查</w:t>
            </w:r>
            <w:r>
              <w:rPr>
                <w:rFonts w:ascii="標楷體" w:eastAsia="標楷體" w:hAnsi="標楷體" w:hint="eastAsia"/>
              </w:rPr>
              <w:t>[</w:t>
            </w:r>
            <w:r w:rsidRPr="00E5659F">
              <w:rPr>
                <w:rFonts w:ascii="標楷體" w:eastAsia="標楷體" w:hAnsi="標楷體" w:hint="eastAsia"/>
                <w:color w:val="000000"/>
                <w:spacing w:val="6"/>
              </w:rPr>
              <w:t>統一編號</w:t>
            </w:r>
            <w:r>
              <w:rPr>
                <w:rFonts w:ascii="標楷體" w:eastAsia="標楷體" w:hAnsi="標楷體" w:hint="eastAsia"/>
              </w:rPr>
              <w:t>]</w:t>
            </w:r>
            <w:r w:rsidRPr="0008323D">
              <w:rPr>
                <w:rFonts w:ascii="標楷體" w:eastAsia="標楷體" w:hAnsi="標楷體" w:hint="eastAsia"/>
              </w:rPr>
              <w:t>, 是否存在於</w:t>
            </w:r>
            <w:r>
              <w:rPr>
                <w:rFonts w:ascii="標楷體" w:eastAsia="標楷體" w:hAnsi="標楷體" w:hint="eastAsia"/>
              </w:rPr>
              <w:t>[</w:t>
            </w:r>
            <w:r w:rsidRPr="00F533E6">
              <w:rPr>
                <w:rFonts w:ascii="標楷體" w:eastAsia="標楷體" w:hAnsi="標楷體" w:hint="eastAsia"/>
              </w:rPr>
              <w:t>客戶資料主檔</w:t>
            </w:r>
            <w:r w:rsidRPr="0008323D">
              <w:rPr>
                <w:rFonts w:ascii="標楷體" w:eastAsia="標楷體" w:hAnsi="標楷體" w:hint="eastAsia"/>
              </w:rPr>
              <w:t>(</w:t>
            </w:r>
            <w:proofErr w:type="spellStart"/>
            <w:r w:rsidRPr="006306B3">
              <w:rPr>
                <w:rFonts w:ascii="標楷體" w:eastAsia="標楷體" w:hAnsi="標楷體"/>
              </w:rPr>
              <w:t>CustMain</w:t>
            </w:r>
            <w:proofErr w:type="spellEnd"/>
            <w:r w:rsidRPr="0008323D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>]</w:t>
            </w:r>
            <w:r w:rsidRPr="0008323D">
              <w:rPr>
                <w:rFonts w:ascii="標楷體" w:eastAsia="標楷體" w:hAnsi="標楷體" w:hint="eastAsia"/>
              </w:rPr>
              <w:t>,</w:t>
            </w:r>
            <w:r w:rsidRPr="0008323D">
              <w:rPr>
                <w:rFonts w:ascii="標楷體" w:eastAsia="標楷體" w:hAnsi="標楷體" w:hint="eastAsia"/>
                <w:lang w:eastAsia="zh-HK"/>
              </w:rPr>
              <w:t>不存在時顯示</w:t>
            </w:r>
            <w:r w:rsidRPr="0008323D">
              <w:rPr>
                <w:rFonts w:ascii="標楷體" w:eastAsia="標楷體" w:hAnsi="標楷體" w:hint="eastAsia"/>
              </w:rPr>
              <w:t>"</w:t>
            </w:r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0001:</w:t>
            </w:r>
            <w:r w:rsidRPr="0008323D">
              <w:rPr>
                <w:rFonts w:ascii="標楷體" w:eastAsia="標楷體" w:hAnsi="標楷體" w:hint="eastAsia"/>
              </w:rPr>
              <w:t>查詢資料不存在"</w:t>
            </w:r>
          </w:p>
        </w:tc>
      </w:tr>
      <w:tr w:rsidR="0068594B" w:rsidRPr="008815EF" w14:paraId="39EF3090" w14:textId="77777777" w:rsidTr="00003FC0">
        <w:trPr>
          <w:trHeight w:val="291"/>
          <w:jc w:val="center"/>
        </w:trPr>
        <w:tc>
          <w:tcPr>
            <w:tcW w:w="665" w:type="dxa"/>
          </w:tcPr>
          <w:p w14:paraId="62E70D4A" w14:textId="77777777" w:rsidR="0068594B" w:rsidRPr="00A6272B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1" w:type="dxa"/>
          </w:tcPr>
          <w:p w14:paraId="54F5CBE3" w14:textId="77777777" w:rsidR="0068594B" w:rsidRPr="0076555E" w:rsidRDefault="0068594B" w:rsidP="00003FC0">
            <w:pPr>
              <w:rPr>
                <w:rFonts w:ascii="標楷體" w:eastAsia="標楷體" w:hAnsi="標楷體"/>
              </w:rPr>
            </w:pPr>
            <w:r w:rsidRPr="0076555E">
              <w:rPr>
                <w:rFonts w:ascii="標楷體" w:eastAsia="標楷體" w:hAnsi="標楷體" w:hint="eastAsia"/>
              </w:rPr>
              <w:t>申請號碼查詢起號</w:t>
            </w:r>
          </w:p>
        </w:tc>
        <w:tc>
          <w:tcPr>
            <w:tcW w:w="710" w:type="dxa"/>
          </w:tcPr>
          <w:p w14:paraId="749BB4E7" w14:textId="77777777" w:rsidR="0068594B" w:rsidRPr="0076555E" w:rsidRDefault="0068594B" w:rsidP="00003FC0">
            <w:pPr>
              <w:rPr>
                <w:rFonts w:ascii="標楷體" w:eastAsia="標楷體" w:hAnsi="標楷體"/>
              </w:rPr>
            </w:pPr>
            <w:r w:rsidRPr="0076555E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80" w:type="dxa"/>
          </w:tcPr>
          <w:p w14:paraId="14780246" w14:textId="77777777" w:rsidR="0068594B" w:rsidRPr="00847BB7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2691" w:type="dxa"/>
          </w:tcPr>
          <w:p w14:paraId="5AFBF0C0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478" w:type="dxa"/>
          </w:tcPr>
          <w:p w14:paraId="0E4FCDDE" w14:textId="77777777" w:rsidR="0068594B" w:rsidRPr="008815EF" w:rsidRDefault="0068594B" w:rsidP="00003FC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26998881" w14:textId="77777777" w:rsidR="0068594B" w:rsidRPr="00016EBF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49" w:type="dxa"/>
          </w:tcPr>
          <w:p w14:paraId="6B1681F2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commentRangeStart w:id="26"/>
            <w:commentRangeStart w:id="27"/>
            <w:r>
              <w:rPr>
                <w:rFonts w:ascii="標楷體" w:eastAsia="標楷體" w:hAnsi="標楷體"/>
              </w:rPr>
              <w:t>自行輸入數字</w:t>
            </w:r>
            <w:commentRangeEnd w:id="26"/>
            <w:r>
              <w:rPr>
                <w:rStyle w:val="aff1"/>
              </w:rPr>
              <w:commentReference w:id="26"/>
            </w:r>
            <w:commentRangeEnd w:id="27"/>
            <w:r w:rsidR="001F70E5">
              <w:rPr>
                <w:rStyle w:val="aff1"/>
              </w:rPr>
              <w:commentReference w:id="27"/>
            </w:r>
          </w:p>
          <w:p w14:paraId="59840CE2" w14:textId="77777777" w:rsidR="0068594B" w:rsidRPr="00EE641F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291505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[</w:t>
            </w:r>
            <w:r w:rsidRPr="00AF6D18">
              <w:rPr>
                <w:rFonts w:ascii="標楷體" w:eastAsia="標楷體" w:hAnsi="標楷體" w:hint="eastAsia"/>
              </w:rPr>
              <w:t>統一編號</w:t>
            </w:r>
            <w:r>
              <w:rPr>
                <w:rFonts w:ascii="標楷體" w:eastAsia="標楷體" w:hAnsi="標楷體" w:hint="eastAsia"/>
              </w:rPr>
              <w:t>]為空時，</w:t>
            </w:r>
            <w:r w:rsidRPr="00EE641F">
              <w:rPr>
                <w:rFonts w:ascii="標楷體" w:eastAsia="標楷體" w:hAnsi="標楷體" w:hint="eastAsia"/>
              </w:rPr>
              <w:t>必須輸入</w:t>
            </w:r>
            <w:r>
              <w:rPr>
                <w:rFonts w:ascii="標楷體" w:eastAsia="標楷體" w:hAnsi="標楷體" w:hint="eastAsia"/>
              </w:rPr>
              <w:t>數字</w:t>
            </w:r>
            <w:r w:rsidRPr="00EE641F">
              <w:rPr>
                <w:rFonts w:ascii="標楷體" w:eastAsia="標楷體" w:hAnsi="標楷體" w:hint="eastAsia"/>
              </w:rPr>
              <w:t>,檢核條件：</w:t>
            </w:r>
            <w:r w:rsidRPr="00E730ED">
              <w:rPr>
                <w:rFonts w:ascii="標楷體" w:eastAsia="標楷體" w:hAnsi="標楷體" w:hint="eastAsia"/>
                <w:color w:val="000000"/>
                <w:lang w:eastAsia="zh-HK"/>
              </w:rPr>
              <w:t>不可為</w:t>
            </w:r>
            <w:r w:rsidRPr="00E730ED">
              <w:rPr>
                <w:rFonts w:ascii="標楷體" w:eastAsia="標楷體" w:hAnsi="標楷體" w:hint="eastAsia"/>
                <w:color w:val="000000"/>
              </w:rPr>
              <w:t>0/</w:t>
            </w:r>
            <w:r>
              <w:rPr>
                <w:rFonts w:ascii="標楷體" w:eastAsia="標楷體" w:hAnsi="標楷體"/>
                <w:color w:val="000000"/>
              </w:rPr>
              <w:t>V(2</w:t>
            </w:r>
            <w:r w:rsidRPr="00E730ED">
              <w:rPr>
                <w:rFonts w:ascii="標楷體" w:eastAsia="標楷體" w:hAnsi="標楷體"/>
                <w:color w:val="000000"/>
              </w:rPr>
              <w:t>)</w:t>
            </w:r>
          </w:p>
        </w:tc>
      </w:tr>
      <w:tr w:rsidR="0068594B" w:rsidRPr="008815EF" w14:paraId="7705B5A8" w14:textId="77777777" w:rsidTr="00003FC0">
        <w:trPr>
          <w:trHeight w:val="291"/>
          <w:jc w:val="center"/>
        </w:trPr>
        <w:tc>
          <w:tcPr>
            <w:tcW w:w="665" w:type="dxa"/>
          </w:tcPr>
          <w:p w14:paraId="2826E4D2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71" w:type="dxa"/>
          </w:tcPr>
          <w:p w14:paraId="77252454" w14:textId="77777777" w:rsidR="0068594B" w:rsidRPr="0076555E" w:rsidRDefault="0068594B" w:rsidP="00003FC0">
            <w:pPr>
              <w:rPr>
                <w:rFonts w:ascii="標楷體" w:eastAsia="標楷體" w:hAnsi="標楷體"/>
              </w:rPr>
            </w:pPr>
            <w:r w:rsidRPr="0076555E">
              <w:rPr>
                <w:rFonts w:ascii="標楷體" w:eastAsia="標楷體" w:hAnsi="標楷體" w:hint="eastAsia"/>
              </w:rPr>
              <w:t>處理情形</w:t>
            </w:r>
          </w:p>
        </w:tc>
        <w:tc>
          <w:tcPr>
            <w:tcW w:w="710" w:type="dxa"/>
          </w:tcPr>
          <w:p w14:paraId="66EF94C3" w14:textId="77777777" w:rsidR="0068594B" w:rsidRPr="0076555E" w:rsidRDefault="0068594B" w:rsidP="00003FC0">
            <w:pPr>
              <w:rPr>
                <w:rFonts w:ascii="標楷體" w:eastAsia="標楷體" w:hAnsi="標楷體"/>
              </w:rPr>
            </w:pPr>
            <w:r w:rsidRPr="0076555E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80" w:type="dxa"/>
          </w:tcPr>
          <w:p w14:paraId="102AEC90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691" w:type="dxa"/>
          </w:tcPr>
          <w:p w14:paraId="59C1FD1E" w14:textId="77777777" w:rsidR="0068594B" w:rsidRDefault="0068594B" w:rsidP="00003FC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下拉選單依據</w:t>
            </w:r>
            <w:proofErr w:type="spellStart"/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CdCode</w:t>
            </w:r>
            <w:proofErr w:type="spellEnd"/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的</w:t>
            </w:r>
            <w:proofErr w:type="spellStart"/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DefCode</w:t>
            </w:r>
            <w:proofErr w:type="spellEnd"/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=</w:t>
            </w:r>
            <w:proofErr w:type="spellStart"/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CdCode</w:t>
            </w:r>
            <w:proofErr w:type="spellEnd"/>
            <w:r w:rsidRPr="00E363CB">
              <w:rPr>
                <w:rFonts w:ascii="標楷體" w:eastAsia="標楷體" w:hAnsi="標楷體" w:cs="細明體" w:hint="eastAsia"/>
                <w:spacing w:val="15"/>
                <w:kern w:val="0"/>
              </w:rPr>
              <w:t>.</w:t>
            </w:r>
            <w:r w:rsidRPr="00592C1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84A76">
              <w:rPr>
                <w:rFonts w:ascii="標楷體" w:eastAsia="標楷體" w:hAnsi="標楷體"/>
              </w:rPr>
              <w:t>ApplProcessCode</w:t>
            </w:r>
            <w:proofErr w:type="spellEnd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/L60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64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]</w:t>
            </w:r>
          </w:p>
          <w:p w14:paraId="02185992" w14:textId="77777777" w:rsidR="0068594B" w:rsidRDefault="0068594B" w:rsidP="00003FC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+9:全部</w:t>
            </w:r>
          </w:p>
          <w:p w14:paraId="7B30D834" w14:textId="77777777" w:rsidR="0068594B" w:rsidRPr="00E1776E" w:rsidRDefault="0068594B" w:rsidP="00003FC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 w:rsidRPr="007A3063">
              <w:rPr>
                <w:rFonts w:ascii="標楷體" w:eastAsia="標楷體" w:hAnsi="標楷體" w:cs="細明體" w:hint="eastAsia"/>
                <w:spacing w:val="15"/>
                <w:kern w:val="0"/>
              </w:rPr>
              <w:t>限[啟用記號(Enable)]=[Y.啟用]</w:t>
            </w:r>
          </w:p>
        </w:tc>
        <w:tc>
          <w:tcPr>
            <w:tcW w:w="478" w:type="dxa"/>
          </w:tcPr>
          <w:p w14:paraId="1BE33C81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576" w:type="dxa"/>
          </w:tcPr>
          <w:p w14:paraId="7794E3C5" w14:textId="77777777" w:rsidR="0068594B" w:rsidRPr="00291505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49" w:type="dxa"/>
          </w:tcPr>
          <w:p w14:paraId="25F304A3" w14:textId="77777777" w:rsidR="0068594B" w:rsidRPr="00EE641F" w:rsidRDefault="0068594B" w:rsidP="00003FC0">
            <w:pPr>
              <w:snapToGrid w:val="0"/>
              <w:ind w:left="238" w:hangingChars="99" w:hanging="238"/>
              <w:rPr>
                <w:rFonts w:ascii="標楷體" w:eastAsia="標楷體" w:hAnsi="標楷體"/>
              </w:rPr>
            </w:pPr>
            <w:r w:rsidRPr="00EE641F">
              <w:rPr>
                <w:rFonts w:ascii="標楷體" w:eastAsia="標楷體" w:hAnsi="標楷體" w:hint="eastAsia"/>
              </w:rPr>
              <w:t>1.必須輸入</w:t>
            </w:r>
            <w:r w:rsidRPr="00EE641F">
              <w:rPr>
                <w:rFonts w:ascii="標楷體" w:eastAsia="標楷體" w:hAnsi="標楷體" w:hint="eastAsia"/>
                <w:lang w:eastAsia="zh-HK"/>
              </w:rPr>
              <w:t>代碼</w:t>
            </w:r>
            <w:r w:rsidRPr="00EE641F">
              <w:rPr>
                <w:rFonts w:ascii="標楷體" w:eastAsia="標楷體" w:hAnsi="標楷體" w:hint="eastAsia"/>
              </w:rPr>
              <w:t>,檢核條件：</w:t>
            </w:r>
            <w:r w:rsidRPr="00EE641F">
              <w:rPr>
                <w:rFonts w:ascii="標楷體" w:eastAsia="標楷體" w:hAnsi="標楷體" w:hint="eastAsia"/>
                <w:lang w:eastAsia="zh-HK"/>
              </w:rPr>
              <w:t>依選單</w:t>
            </w:r>
            <w:r w:rsidRPr="00EE641F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V(H)</w:t>
            </w:r>
          </w:p>
        </w:tc>
      </w:tr>
      <w:tr w:rsidR="0068594B" w:rsidRPr="008815EF" w14:paraId="5B2410BB" w14:textId="77777777" w:rsidTr="00003FC0">
        <w:trPr>
          <w:trHeight w:val="291"/>
          <w:jc w:val="center"/>
        </w:trPr>
        <w:tc>
          <w:tcPr>
            <w:tcW w:w="665" w:type="dxa"/>
          </w:tcPr>
          <w:p w14:paraId="3116E312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1" w:type="dxa"/>
          </w:tcPr>
          <w:p w14:paraId="5611F8E3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 w:rsidRPr="006E1C44"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710" w:type="dxa"/>
          </w:tcPr>
          <w:p w14:paraId="0A860405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80" w:type="dxa"/>
          </w:tcPr>
          <w:p w14:paraId="5254E857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691" w:type="dxa"/>
          </w:tcPr>
          <w:p w14:paraId="1E62381C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瀏覽</w:t>
            </w:r>
          </w:p>
          <w:p w14:paraId="390F503B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 w:hint="eastAsia"/>
              </w:rPr>
              <w:t>列印</w:t>
            </w:r>
          </w:p>
        </w:tc>
        <w:tc>
          <w:tcPr>
            <w:tcW w:w="478" w:type="dxa"/>
          </w:tcPr>
          <w:p w14:paraId="1B85BAE8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576" w:type="dxa"/>
          </w:tcPr>
          <w:p w14:paraId="74601717" w14:textId="77777777" w:rsidR="0068594B" w:rsidRPr="006E1C44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049" w:type="dxa"/>
          </w:tcPr>
          <w:p w14:paraId="2562D221" w14:textId="77777777" w:rsidR="0068594B" w:rsidRPr="00EE641F" w:rsidRDefault="0068594B" w:rsidP="00003FC0">
            <w:pPr>
              <w:snapToGrid w:val="0"/>
              <w:ind w:left="238" w:hangingChars="99" w:hanging="238"/>
              <w:rPr>
                <w:rFonts w:ascii="標楷體" w:eastAsia="標楷體" w:hAnsi="標楷體"/>
              </w:rPr>
            </w:pPr>
            <w:r w:rsidRPr="00EE641F">
              <w:rPr>
                <w:rFonts w:ascii="標楷體" w:eastAsia="標楷體" w:hAnsi="標楷體" w:hint="eastAsia"/>
              </w:rPr>
              <w:t>1.必須輸入</w:t>
            </w:r>
            <w:r w:rsidRPr="00EE641F">
              <w:rPr>
                <w:rFonts w:ascii="標楷體" w:eastAsia="標楷體" w:hAnsi="標楷體" w:hint="eastAsia"/>
                <w:lang w:eastAsia="zh-HK"/>
              </w:rPr>
              <w:t>代碼</w:t>
            </w:r>
            <w:r w:rsidRPr="00EE641F">
              <w:rPr>
                <w:rFonts w:ascii="標楷體" w:eastAsia="標楷體" w:hAnsi="標楷體" w:hint="eastAsia"/>
              </w:rPr>
              <w:t>,檢核條件：</w:t>
            </w:r>
            <w:r w:rsidRPr="00EE641F">
              <w:rPr>
                <w:rFonts w:ascii="標楷體" w:eastAsia="標楷體" w:hAnsi="標楷體" w:hint="eastAsia"/>
                <w:lang w:eastAsia="zh-HK"/>
              </w:rPr>
              <w:t>依選單</w:t>
            </w:r>
            <w:r w:rsidRPr="00EE641F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V(H)</w:t>
            </w:r>
          </w:p>
        </w:tc>
      </w:tr>
    </w:tbl>
    <w:p w14:paraId="11A2C07C" w14:textId="77777777" w:rsidR="0068594B" w:rsidRDefault="0068594B" w:rsidP="0068594B">
      <w:pPr>
        <w:rPr>
          <w:lang w:eastAsia="zh-HK"/>
        </w:rPr>
      </w:pPr>
    </w:p>
    <w:p w14:paraId="2BBF13C3" w14:textId="77777777" w:rsidR="0068594B" w:rsidRDefault="0068594B" w:rsidP="0068594B">
      <w:pPr>
        <w:rPr>
          <w:lang w:eastAsia="zh-HK"/>
        </w:rPr>
      </w:pPr>
    </w:p>
    <w:p w14:paraId="5C65FAF4" w14:textId="77777777" w:rsidR="0068594B" w:rsidRDefault="0068594B" w:rsidP="0068594B">
      <w:pPr>
        <w:tabs>
          <w:tab w:val="left" w:pos="788"/>
        </w:tabs>
        <w:rPr>
          <w:rFonts w:ascii="標楷體" w:eastAsia="標楷體" w:hAnsi="標楷體"/>
        </w:rPr>
      </w:pPr>
    </w:p>
    <w:p w14:paraId="4F5937AF" w14:textId="77777777" w:rsidR="0068594B" w:rsidRPr="0005180A" w:rsidRDefault="0068594B" w:rsidP="0068594B">
      <w:pPr>
        <w:pStyle w:val="42"/>
        <w:spacing w:after="48"/>
        <w:ind w:leftChars="0" w:left="1133"/>
        <w:rPr>
          <w:rFonts w:ascii="標楷體" w:hAnsi="標楷體"/>
        </w:rPr>
      </w:pPr>
    </w:p>
    <w:p w14:paraId="2CBA14A2" w14:textId="77777777" w:rsidR="0068594B" w:rsidRDefault="0068594B" w:rsidP="0068594B">
      <w:pPr>
        <w:pStyle w:val="a"/>
        <w:numPr>
          <w:ilvl w:val="0"/>
          <w:numId w:val="24"/>
        </w:numPr>
      </w:pPr>
      <w:r>
        <w:rPr>
          <w:rFonts w:hint="eastAsia"/>
        </w:rPr>
        <w:t>輸出</w:t>
      </w:r>
      <w:r w:rsidRPr="00362205">
        <w:t>畫面</w:t>
      </w:r>
    </w:p>
    <w:p w14:paraId="79B65F71" w14:textId="77777777" w:rsidR="0068594B" w:rsidRDefault="0068594B" w:rsidP="0068594B">
      <w:pPr>
        <w:pStyle w:val="a"/>
        <w:numPr>
          <w:ilvl w:val="0"/>
          <w:numId w:val="0"/>
        </w:numPr>
      </w:pPr>
    </w:p>
    <w:p w14:paraId="64787506" w14:textId="77777777" w:rsidR="0068594B" w:rsidRDefault="0068594B" w:rsidP="0068594B">
      <w:pPr>
        <w:rPr>
          <w:rFonts w:ascii="標楷體" w:eastAsia="標楷體" w:hAnsi="標楷體"/>
        </w:rPr>
      </w:pPr>
    </w:p>
    <w:p w14:paraId="7C2E547F" w14:textId="1567280B" w:rsidR="0068594B" w:rsidRDefault="0068594B" w:rsidP="0068594B">
      <w:pPr>
        <w:rPr>
          <w:rFonts w:ascii="標楷體" w:eastAsia="標楷體" w:hAnsi="標楷體"/>
        </w:rPr>
      </w:pPr>
      <w:r w:rsidRPr="00637EA7">
        <w:rPr>
          <w:rFonts w:ascii="標楷體" w:eastAsia="標楷體" w:hAnsi="標楷體"/>
          <w:noProof/>
        </w:rPr>
        <w:drawing>
          <wp:inline distT="0" distB="0" distL="0" distR="0" wp14:anchorId="73DE5BBB" wp14:editId="75E96225">
            <wp:extent cx="6483985" cy="303403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8CDE" w14:textId="77777777" w:rsidR="0068594B" w:rsidRDefault="0068594B" w:rsidP="0068594B">
      <w:pPr>
        <w:rPr>
          <w:rFonts w:ascii="標楷體" w:eastAsia="標楷體" w:hAnsi="標楷體"/>
        </w:rPr>
      </w:pPr>
    </w:p>
    <w:p w14:paraId="1764D686" w14:textId="77777777" w:rsidR="0068594B" w:rsidRDefault="0068594B" w:rsidP="0068594B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065"/>
        <w:gridCol w:w="1802"/>
        <w:gridCol w:w="3256"/>
        <w:gridCol w:w="3347"/>
      </w:tblGrid>
      <w:tr w:rsidR="0068594B" w:rsidRPr="008F1D46" w14:paraId="783DC44F" w14:textId="77777777" w:rsidTr="00003FC0">
        <w:tc>
          <w:tcPr>
            <w:tcW w:w="817" w:type="dxa"/>
            <w:shd w:val="clear" w:color="auto" w:fill="D9D9D9"/>
          </w:tcPr>
          <w:p w14:paraId="12869D29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5147F680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50C866B7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331948A2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6C0433A2" w14:textId="77777777" w:rsidR="0068594B" w:rsidRPr="00F533E6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F533E6">
              <w:rPr>
                <w:rFonts w:ascii="標楷體" w:eastAsia="標楷體" w:hAnsi="標楷體" w:hint="eastAsia"/>
              </w:rPr>
              <w:t>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68594B" w:rsidRPr="001F51EB" w14:paraId="28575E03" w14:textId="77777777" w:rsidTr="00003FC0">
        <w:tc>
          <w:tcPr>
            <w:tcW w:w="817" w:type="dxa"/>
            <w:shd w:val="clear" w:color="auto" w:fill="auto"/>
          </w:tcPr>
          <w:p w14:paraId="74A111A4" w14:textId="77777777" w:rsidR="0068594B" w:rsidRPr="0082021C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D7626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622EC606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376FC15A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2209" w:type="dxa"/>
            <w:shd w:val="clear" w:color="auto" w:fill="auto"/>
          </w:tcPr>
          <w:p w14:paraId="5559661F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61AF9797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修改當筆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供修改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8594B" w:rsidRPr="001F51EB" w14:paraId="4D7457C6" w14:textId="77777777" w:rsidTr="00003FC0">
        <w:tc>
          <w:tcPr>
            <w:tcW w:w="817" w:type="dxa"/>
            <w:shd w:val="clear" w:color="auto" w:fill="auto"/>
          </w:tcPr>
          <w:p w14:paraId="3ABE70FB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 w:rsidRPr="001F51E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3701297F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42A1BE95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複製</w:t>
            </w:r>
          </w:p>
        </w:tc>
        <w:tc>
          <w:tcPr>
            <w:tcW w:w="2209" w:type="dxa"/>
            <w:shd w:val="clear" w:color="auto" w:fill="auto"/>
          </w:tcPr>
          <w:p w14:paraId="521944FA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2E780569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1.複製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82021C">
              <w:rPr>
                <w:rFonts w:ascii="標楷體" w:eastAsia="標楷體" w:hAnsi="標楷體" w:hint="eastAsia"/>
              </w:rPr>
              <w:t>新增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8594B" w:rsidRPr="001F51EB" w14:paraId="495C59D7" w14:textId="77777777" w:rsidTr="00003FC0">
        <w:tc>
          <w:tcPr>
            <w:tcW w:w="817" w:type="dxa"/>
            <w:shd w:val="clear" w:color="auto" w:fill="auto"/>
          </w:tcPr>
          <w:p w14:paraId="03581D7A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666F7CED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5E18855C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刪除</w:t>
            </w:r>
          </w:p>
        </w:tc>
        <w:tc>
          <w:tcPr>
            <w:tcW w:w="2209" w:type="dxa"/>
            <w:shd w:val="clear" w:color="auto" w:fill="auto"/>
          </w:tcPr>
          <w:p w14:paraId="6DC0FE86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FF14E4C" w14:textId="77777777" w:rsidR="0068594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1.刪除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供刪</w:t>
            </w:r>
            <w:r w:rsidRPr="0082021C">
              <w:rPr>
                <w:rFonts w:ascii="標楷體" w:eastAsia="標楷體" w:hAnsi="標楷體" w:hint="eastAsia"/>
              </w:rPr>
              <w:t>除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07557794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9B54C7">
              <w:rPr>
                <w:rFonts w:ascii="標楷體" w:eastAsia="標楷體" w:hAnsi="標楷體" w:hint="eastAsia"/>
              </w:rPr>
              <w:t>已作過准駁處理之案件不可刪除</w:t>
            </w:r>
            <w:r>
              <w:rPr>
                <w:rFonts w:ascii="標楷體" w:eastAsia="標楷體" w:hAnsi="標楷體" w:hint="eastAsia"/>
              </w:rPr>
              <w:t>，隱藏按鈕</w:t>
            </w:r>
          </w:p>
          <w:p w14:paraId="74D9248E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3.處理情形為[0:受理中]時，顯示按鈕，其他狀態時，隱藏按鈕</w:t>
            </w:r>
          </w:p>
        </w:tc>
      </w:tr>
      <w:tr w:rsidR="0068594B" w:rsidRPr="001F51EB" w14:paraId="50A8DDDD" w14:textId="77777777" w:rsidTr="00003FC0">
        <w:tc>
          <w:tcPr>
            <w:tcW w:w="817" w:type="dxa"/>
            <w:shd w:val="clear" w:color="auto" w:fill="auto"/>
          </w:tcPr>
          <w:p w14:paraId="76EF697D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59AEDF30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24B51B2B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案件查詢</w:t>
            </w:r>
          </w:p>
        </w:tc>
        <w:tc>
          <w:tcPr>
            <w:tcW w:w="2209" w:type="dxa"/>
            <w:shd w:val="clear" w:color="auto" w:fill="auto"/>
          </w:tcPr>
          <w:p w14:paraId="52DFF538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74CF52D0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1.查詢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</w:t>
            </w:r>
            <w:r>
              <w:rPr>
                <w:rFonts w:eastAsia="標楷體" w:hint="eastAsia"/>
              </w:rPr>
              <w:t>111</w:t>
            </w:r>
            <w:r>
              <w:rPr>
                <w:rFonts w:eastAsia="標楷體" w:hint="eastAsia"/>
              </w:rPr>
              <w:t>案件申請登錄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供查詢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8594B" w:rsidRPr="001F51EB" w14:paraId="19D8E100" w14:textId="77777777" w:rsidTr="00003FC0">
        <w:tc>
          <w:tcPr>
            <w:tcW w:w="817" w:type="dxa"/>
            <w:shd w:val="clear" w:color="auto" w:fill="auto"/>
          </w:tcPr>
          <w:p w14:paraId="79543B20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2F6D44A5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DEF37E6" w14:textId="77777777" w:rsidR="0068594B" w:rsidRPr="00185A56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</w:p>
        </w:tc>
        <w:tc>
          <w:tcPr>
            <w:tcW w:w="2209" w:type="dxa"/>
            <w:shd w:val="clear" w:color="auto" w:fill="auto"/>
          </w:tcPr>
          <w:p w14:paraId="2D4030BF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129AE016" w14:textId="77777777" w:rsidR="0068594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>
              <w:rPr>
                <w:rFonts w:eastAsia="標楷體"/>
              </w:rPr>
              <w:t>L2153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 w:rsidRPr="001F51EB">
              <w:rPr>
                <w:rFonts w:ascii="標楷體" w:eastAsia="標楷體" w:hAnsi="標楷體"/>
                <w:color w:val="000000"/>
                <w:spacing w:val="15"/>
              </w:rPr>
              <w:t>額度登錄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核准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5A937785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2.已作過准駁處理之案件不可再次核准，隱藏按鈕</w:t>
            </w:r>
          </w:p>
          <w:p w14:paraId="665D06C0" w14:textId="77777777" w:rsidR="0068594B" w:rsidRPr="001F51E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3.處理情形為[0:受理中]時，顯示按鈕，其他狀態時，隱藏按鈕</w:t>
            </w:r>
          </w:p>
        </w:tc>
      </w:tr>
      <w:tr w:rsidR="0068594B" w:rsidRPr="001F51EB" w14:paraId="0556F608" w14:textId="77777777" w:rsidTr="00003FC0">
        <w:tc>
          <w:tcPr>
            <w:tcW w:w="817" w:type="dxa"/>
            <w:shd w:val="clear" w:color="auto" w:fill="auto"/>
          </w:tcPr>
          <w:p w14:paraId="303C6A08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18BC951E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15B15C12" w14:textId="77777777" w:rsidR="0068594B" w:rsidRPr="00185A56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</w:p>
        </w:tc>
        <w:tc>
          <w:tcPr>
            <w:tcW w:w="2209" w:type="dxa"/>
            <w:shd w:val="clear" w:color="auto" w:fill="auto"/>
          </w:tcPr>
          <w:p w14:paraId="5025CC8B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5524DE91" w14:textId="77777777" w:rsidR="0068594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1.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ascii="標楷體" w:eastAsia="標楷體" w:hAnsi="標楷體" w:hint="eastAsia"/>
              </w:rPr>
              <w:t>,</w:t>
            </w:r>
            <w:r w:rsidRPr="001F51EB">
              <w:rPr>
                <w:rFonts w:eastAsia="標楷體" w:hint="eastAsia"/>
              </w:rPr>
              <w:t xml:space="preserve"> </w:t>
            </w:r>
            <w:r w:rsidRPr="001F51EB">
              <w:rPr>
                <w:rFonts w:eastAsia="標楷體" w:hint="eastAsia"/>
              </w:rPr>
              <w:t>連結至</w:t>
            </w:r>
            <w:r w:rsidRPr="001F51EB">
              <w:rPr>
                <w:rFonts w:eastAsia="標楷體"/>
              </w:rPr>
              <w:t>【</w:t>
            </w:r>
            <w:r w:rsidRPr="001F51EB">
              <w:rPr>
                <w:rFonts w:ascii="標楷體" w:eastAsia="標楷體" w:hAnsi="標楷體"/>
              </w:rPr>
              <w:t>L2</w:t>
            </w:r>
            <w:r w:rsidRPr="001F51EB">
              <w:rPr>
                <w:rFonts w:ascii="標楷體" w:eastAsia="標楷體" w:hAnsi="標楷體" w:hint="eastAsia"/>
              </w:rPr>
              <w:t>151</w:t>
            </w:r>
            <w:r w:rsidRPr="001F51EB">
              <w:rPr>
                <w:rFonts w:ascii="標楷體" w:eastAsia="標楷體" w:hAnsi="標楷體"/>
                <w:color w:val="000000"/>
                <w:spacing w:val="15"/>
              </w:rPr>
              <w:t>駁回額度登錄</w:t>
            </w:r>
            <w:r w:rsidRPr="001F51EB">
              <w:rPr>
                <w:rFonts w:eastAsia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D76264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85A56">
              <w:rPr>
                <w:rFonts w:ascii="標楷體" w:eastAsia="標楷體" w:hAnsi="標楷體" w:hint="eastAsia"/>
                <w:lang w:eastAsia="zh-HK"/>
              </w:rPr>
              <w:t>駁回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  <w:p w14:paraId="027B3400" w14:textId="77777777" w:rsidR="0068594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2.已作過准駁處理之案件不可再次駁回，隱藏按鈕</w:t>
            </w:r>
          </w:p>
          <w:p w14:paraId="4B8696E0" w14:textId="77777777" w:rsidR="0068594B" w:rsidRPr="001F51EB" w:rsidRDefault="0068594B" w:rsidP="00003F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3.處理情形為[0:受理中]時，顯示按鈕，其他狀態時，隱藏按鈕</w:t>
            </w:r>
          </w:p>
        </w:tc>
      </w:tr>
      <w:tr w:rsidR="0068594B" w:rsidRPr="001F51EB" w14:paraId="4770CF66" w14:textId="77777777" w:rsidTr="00003FC0">
        <w:tc>
          <w:tcPr>
            <w:tcW w:w="817" w:type="dxa"/>
            <w:shd w:val="clear" w:color="auto" w:fill="auto"/>
          </w:tcPr>
          <w:p w14:paraId="7429558A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70C377A8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15D250DC" w14:textId="77777777" w:rsidR="0068594B" w:rsidRPr="00185A56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 w:rsidRPr="00185A56">
              <w:rPr>
                <w:rFonts w:ascii="標楷體" w:eastAsia="標楷體" w:hAnsi="標楷體" w:hint="eastAsia"/>
                <w:lang w:eastAsia="zh-HK"/>
              </w:rPr>
              <w:t>准駁查詢</w:t>
            </w:r>
          </w:p>
        </w:tc>
        <w:tc>
          <w:tcPr>
            <w:tcW w:w="2209" w:type="dxa"/>
            <w:shd w:val="clear" w:color="auto" w:fill="auto"/>
          </w:tcPr>
          <w:p w14:paraId="4074BFE5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850" w:type="dxa"/>
            <w:shd w:val="clear" w:color="auto" w:fill="auto"/>
          </w:tcPr>
          <w:p w14:paraId="59F281F7" w14:textId="77777777" w:rsidR="0068594B" w:rsidRPr="00E1776E" w:rsidRDefault="0068594B" w:rsidP="00003FC0">
            <w:pPr>
              <w:pStyle w:val="HTML"/>
              <w:shd w:val="clear" w:color="auto" w:fill="FFFFFF"/>
              <w:rPr>
                <w:rFonts w:ascii="標楷體" w:eastAsia="標楷體" w:hAnsi="標楷體"/>
                <w:color w:val="000000"/>
                <w:spacing w:val="15"/>
              </w:rPr>
            </w:pPr>
            <w:r w:rsidRPr="009D4C61">
              <w:rPr>
                <w:rFonts w:ascii="標楷體" w:eastAsia="標楷體" w:hAnsi="標楷體" w:hint="eastAsia"/>
              </w:rPr>
              <w:t>1.</w:t>
            </w:r>
            <w:r w:rsidRPr="00F56B75">
              <w:rPr>
                <w:rFonts w:ascii="標楷體" w:eastAsia="標楷體" w:hAnsi="標楷體" w:hint="eastAsia"/>
                <w:lang w:eastAsia="zh-HK"/>
              </w:rPr>
              <w:t>准駁查詢當筆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資料</w:t>
            </w:r>
            <w:r w:rsidRPr="001F51EB">
              <w:rPr>
                <w:rFonts w:eastAsia="標楷體" w:hint="eastAsia"/>
              </w:rPr>
              <w:t>，</w:t>
            </w:r>
            <w:r w:rsidRPr="00E1776E">
              <w:rPr>
                <w:rFonts w:ascii="標楷體" w:eastAsia="標楷體" w:hAnsi="標楷體" w:hint="eastAsia"/>
              </w:rPr>
              <w:t>連結至</w:t>
            </w:r>
            <w:r w:rsidRPr="00E1776E">
              <w:rPr>
                <w:rFonts w:ascii="標楷體" w:eastAsia="標楷體" w:hAnsi="標楷體"/>
              </w:rPr>
              <w:t>【</w:t>
            </w:r>
            <w:commentRangeStart w:id="29"/>
            <w:commentRangeStart w:id="30"/>
            <w:r w:rsidRPr="00E1776E">
              <w:rPr>
                <w:rFonts w:ascii="標楷體" w:eastAsia="標楷體" w:hAnsi="標楷體"/>
              </w:rPr>
              <w:t>L2</w:t>
            </w:r>
            <w:r w:rsidRPr="00E1776E">
              <w:rPr>
                <w:rFonts w:ascii="標楷體" w:eastAsia="標楷體" w:hAnsi="標楷體" w:hint="eastAsia"/>
              </w:rPr>
              <w:t>151</w:t>
            </w:r>
            <w:r w:rsidRPr="00E1776E">
              <w:rPr>
                <w:rFonts w:ascii="標楷體" w:eastAsia="標楷體" w:hAnsi="標楷體"/>
                <w:color w:val="000000"/>
                <w:spacing w:val="15"/>
              </w:rPr>
              <w:t>駁回額度登錄</w:t>
            </w:r>
            <w:commentRangeEnd w:id="29"/>
            <w:r>
              <w:rPr>
                <w:rStyle w:val="aff1"/>
                <w:rFonts w:ascii="Times New Roman" w:eastAsia="新細明體" w:hAnsi="Times New Roman" w:cs="Times New Roman"/>
                <w:kern w:val="2"/>
              </w:rPr>
              <w:commentReference w:id="29"/>
            </w:r>
            <w:commentRangeEnd w:id="30"/>
            <w:r w:rsidR="00F2586F">
              <w:rPr>
                <w:rStyle w:val="aff1"/>
                <w:rFonts w:ascii="Times New Roman" w:eastAsia="新細明體" w:hAnsi="Times New Roman" w:cs="Times New Roman"/>
                <w:kern w:val="2"/>
              </w:rPr>
              <w:commentReference w:id="30"/>
            </w:r>
            <w:r w:rsidRPr="00E1776E">
              <w:rPr>
                <w:rFonts w:ascii="標楷體" w:eastAsia="標楷體" w:hAnsi="標楷體"/>
              </w:rPr>
              <w:t>】</w:t>
            </w:r>
            <w:r w:rsidRPr="001F51EB">
              <w:rPr>
                <w:rFonts w:eastAsia="標楷體" w:hint="eastAsia"/>
              </w:rPr>
              <w:t>，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供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查詢</w:t>
            </w:r>
            <w:r>
              <w:rPr>
                <w:rFonts w:ascii="標楷體" w:eastAsia="標楷體" w:hAnsi="標楷體" w:hint="eastAsia"/>
              </w:rPr>
              <w:t>申請案件</w:t>
            </w:r>
            <w:r w:rsidRPr="001F51EB">
              <w:rPr>
                <w:rFonts w:ascii="標楷體" w:eastAsia="標楷體" w:hAnsi="標楷體" w:hint="eastAsia"/>
                <w:lang w:eastAsia="zh-HK"/>
              </w:rPr>
              <w:t>准駁</w:t>
            </w:r>
            <w:r w:rsidRPr="009D4C61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</w:tr>
      <w:tr w:rsidR="0068594B" w:rsidRPr="001F51EB" w14:paraId="085B6D9D" w14:textId="77777777" w:rsidTr="00003FC0">
        <w:tc>
          <w:tcPr>
            <w:tcW w:w="817" w:type="dxa"/>
            <w:shd w:val="clear" w:color="auto" w:fill="auto"/>
          </w:tcPr>
          <w:p w14:paraId="4DD160C2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7479D11C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005808D3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申請號碼</w:t>
            </w:r>
          </w:p>
        </w:tc>
        <w:tc>
          <w:tcPr>
            <w:tcW w:w="2209" w:type="dxa"/>
            <w:shd w:val="clear" w:color="auto" w:fill="auto"/>
          </w:tcPr>
          <w:p w14:paraId="4C573EA0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lang w:eastAsia="zh-HK"/>
              </w:rPr>
              <w:t>FacCaseAppl.</w:t>
            </w:r>
            <w:r w:rsidRPr="008A6BEF">
              <w:rPr>
                <w:rFonts w:ascii="標楷體" w:eastAsia="標楷體" w:hAnsi="標楷體"/>
                <w:lang w:eastAsia="zh-HK"/>
              </w:rPr>
              <w:t>ApplNo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4A0A4DE7" w14:textId="77777777" w:rsidR="0068594B" w:rsidRPr="0082021C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申請號碼</w:t>
            </w:r>
          </w:p>
        </w:tc>
      </w:tr>
      <w:tr w:rsidR="0068594B" w:rsidRPr="001F51EB" w14:paraId="43C40493" w14:textId="77777777" w:rsidTr="00003FC0">
        <w:tc>
          <w:tcPr>
            <w:tcW w:w="817" w:type="dxa"/>
            <w:shd w:val="clear" w:color="auto" w:fill="auto"/>
          </w:tcPr>
          <w:p w14:paraId="3688D995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3B0FEFC9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6D6ED6DF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申請日期</w:t>
            </w:r>
          </w:p>
        </w:tc>
        <w:tc>
          <w:tcPr>
            <w:tcW w:w="2209" w:type="dxa"/>
            <w:shd w:val="clear" w:color="auto" w:fill="auto"/>
          </w:tcPr>
          <w:p w14:paraId="50361595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lang w:eastAsia="zh-HK"/>
              </w:rPr>
              <w:t>FacCaseAppl.</w:t>
            </w:r>
            <w:r w:rsidRPr="008A6BEF">
              <w:rPr>
                <w:rFonts w:ascii="標楷體" w:eastAsia="標楷體" w:hAnsi="標楷體"/>
                <w:lang w:eastAsia="zh-HK"/>
              </w:rPr>
              <w:t>ApplDate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45E6D69C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申請日期 (Y</w:t>
            </w:r>
            <w:r>
              <w:rPr>
                <w:rFonts w:ascii="標楷體" w:eastAsia="標楷體" w:hAnsi="標楷體"/>
              </w:rPr>
              <w:t>YY/MM/DD)</w:t>
            </w:r>
          </w:p>
        </w:tc>
      </w:tr>
      <w:tr w:rsidR="0068594B" w:rsidRPr="001F51EB" w14:paraId="6BFC95E7" w14:textId="77777777" w:rsidTr="00003FC0">
        <w:tc>
          <w:tcPr>
            <w:tcW w:w="817" w:type="dxa"/>
            <w:shd w:val="clear" w:color="auto" w:fill="auto"/>
          </w:tcPr>
          <w:p w14:paraId="51F05670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0C30FB21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E1EDECE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209" w:type="dxa"/>
            <w:shd w:val="clear" w:color="auto" w:fill="auto"/>
          </w:tcPr>
          <w:p w14:paraId="1156590F" w14:textId="77777777" w:rsidR="0068594B" w:rsidRPr="001F51EB" w:rsidRDefault="0068594B" w:rsidP="00003FC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CurrencyCode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38A34E38" w14:textId="77777777" w:rsidR="0068594B" w:rsidRPr="0082021C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幣別</w:t>
            </w:r>
          </w:p>
        </w:tc>
      </w:tr>
      <w:tr w:rsidR="0068594B" w:rsidRPr="001F51EB" w14:paraId="75CCCBE7" w14:textId="77777777" w:rsidTr="00003FC0">
        <w:tc>
          <w:tcPr>
            <w:tcW w:w="817" w:type="dxa"/>
            <w:shd w:val="clear" w:color="auto" w:fill="auto"/>
          </w:tcPr>
          <w:p w14:paraId="540FBDC5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7AF01C55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687BED0D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申請金額</w:t>
            </w:r>
          </w:p>
        </w:tc>
        <w:tc>
          <w:tcPr>
            <w:tcW w:w="2209" w:type="dxa"/>
            <w:shd w:val="clear" w:color="auto" w:fill="auto"/>
          </w:tcPr>
          <w:p w14:paraId="7541F572" w14:textId="77777777" w:rsidR="0068594B" w:rsidRPr="001F51EB" w:rsidRDefault="0068594B" w:rsidP="00003FC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ApplAmt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7E71FB90" w14:textId="77777777" w:rsidR="0068594B" w:rsidRPr="0082021C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申請金額 </w:t>
            </w:r>
            <w:r w:rsidRPr="004E5EE8">
              <w:rPr>
                <w:rFonts w:ascii="標楷體" w:eastAsia="標楷體" w:hAnsi="標楷體"/>
              </w:rPr>
              <w:t>(</w:t>
            </w:r>
            <w:r w:rsidRPr="004E5EE8">
              <w:rPr>
                <w:rFonts w:ascii="標楷體" w:eastAsia="標楷體" w:hAnsi="標楷體" w:hint="eastAsia"/>
              </w:rPr>
              <w:t>金額加千分位</w:t>
            </w:r>
            <w:r w:rsidRPr="004E5EE8">
              <w:rPr>
                <w:rFonts w:ascii="標楷體" w:eastAsia="標楷體" w:hAnsi="標楷體"/>
              </w:rPr>
              <w:t>)</w:t>
            </w:r>
          </w:p>
        </w:tc>
      </w:tr>
      <w:tr w:rsidR="0068594B" w:rsidRPr="001F51EB" w14:paraId="775C8BB5" w14:textId="77777777" w:rsidTr="00003FC0">
        <w:tc>
          <w:tcPr>
            <w:tcW w:w="817" w:type="dxa"/>
            <w:shd w:val="clear" w:color="auto" w:fill="auto"/>
          </w:tcPr>
          <w:p w14:paraId="4CB76237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323FB737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1648DA6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處理情形</w:t>
            </w:r>
          </w:p>
        </w:tc>
        <w:tc>
          <w:tcPr>
            <w:tcW w:w="2209" w:type="dxa"/>
            <w:shd w:val="clear" w:color="auto" w:fill="auto"/>
          </w:tcPr>
          <w:p w14:paraId="199AFCE3" w14:textId="77777777" w:rsidR="0068594B" w:rsidRPr="001F51EB" w:rsidRDefault="0068594B" w:rsidP="00003FC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FacCaseAppl.</w:t>
            </w:r>
            <w:r w:rsidRPr="008A6BEF">
              <w:rPr>
                <w:rFonts w:ascii="標楷體" w:eastAsia="標楷體" w:hAnsi="標楷體"/>
              </w:rPr>
              <w:t>ProcessCode</w:t>
            </w:r>
            <w:proofErr w:type="spellEnd"/>
          </w:p>
        </w:tc>
        <w:tc>
          <w:tcPr>
            <w:tcW w:w="3850" w:type="dxa"/>
            <w:shd w:val="clear" w:color="auto" w:fill="auto"/>
          </w:tcPr>
          <w:p w14:paraId="69E4534C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處理情形</w:t>
            </w:r>
          </w:p>
        </w:tc>
      </w:tr>
      <w:tr w:rsidR="0068594B" w:rsidRPr="001F51EB" w14:paraId="34F04727" w14:textId="77777777" w:rsidTr="00003FC0">
        <w:tc>
          <w:tcPr>
            <w:tcW w:w="817" w:type="dxa"/>
            <w:shd w:val="clear" w:color="auto" w:fill="auto"/>
          </w:tcPr>
          <w:p w14:paraId="34689DAF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 w14:paraId="2C761107" w14:textId="77777777" w:rsidR="0068594B" w:rsidRPr="001F51EB" w:rsidRDefault="0068594B" w:rsidP="00003FC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51EB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877F3D6" w14:textId="77777777" w:rsidR="0068594B" w:rsidRPr="001F51EB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業務科目</w:t>
            </w:r>
          </w:p>
        </w:tc>
        <w:tc>
          <w:tcPr>
            <w:tcW w:w="2209" w:type="dxa"/>
            <w:shd w:val="clear" w:color="auto" w:fill="auto"/>
          </w:tcPr>
          <w:p w14:paraId="3CD23EB8" w14:textId="77777777" w:rsidR="0068594B" w:rsidRPr="001F51EB" w:rsidRDefault="0068594B" w:rsidP="00003FC0">
            <w:pPr>
              <w:rPr>
                <w:rFonts w:ascii="標楷體" w:eastAsia="標楷體" w:hAnsi="標楷體"/>
              </w:rPr>
            </w:pPr>
            <w:commentRangeStart w:id="31"/>
            <w:commentRangeStart w:id="32"/>
            <w:proofErr w:type="spellStart"/>
            <w:r>
              <w:rPr>
                <w:rFonts w:ascii="標楷體" w:eastAsia="標楷體" w:hAnsi="標楷體"/>
              </w:rPr>
              <w:t>FacMain.</w:t>
            </w:r>
            <w:r w:rsidRPr="008A6BEF">
              <w:rPr>
                <w:rFonts w:ascii="標楷體" w:eastAsia="標楷體" w:hAnsi="標楷體"/>
              </w:rPr>
              <w:t>AcctCode</w:t>
            </w:r>
            <w:commentRangeEnd w:id="31"/>
            <w:proofErr w:type="spellEnd"/>
            <w:r>
              <w:rPr>
                <w:rStyle w:val="aff1"/>
              </w:rPr>
              <w:commentReference w:id="31"/>
            </w:r>
            <w:commentRangeEnd w:id="32"/>
            <w:r w:rsidR="006F6C4A">
              <w:rPr>
                <w:rStyle w:val="aff1"/>
              </w:rPr>
              <w:commentReference w:id="32"/>
            </w:r>
          </w:p>
        </w:tc>
        <w:tc>
          <w:tcPr>
            <w:tcW w:w="3850" w:type="dxa"/>
            <w:shd w:val="clear" w:color="auto" w:fill="auto"/>
          </w:tcPr>
          <w:p w14:paraId="68BCFAD9" w14:textId="03295915" w:rsidR="0068594B" w:rsidRPr="0082021C" w:rsidRDefault="0068594B" w:rsidP="00003FC0">
            <w:pPr>
              <w:rPr>
                <w:rFonts w:ascii="標楷體" w:eastAsia="標楷體" w:hAnsi="標楷體"/>
                <w:lang w:eastAsia="zh-HK"/>
              </w:rPr>
            </w:pPr>
            <w:del w:id="33" w:author="陳昱衡" w:date="2021-06-21T15:30:00Z">
              <w:r w:rsidDel="001F70E5">
                <w:rPr>
                  <w:rFonts w:ascii="標楷體" w:eastAsia="標楷體" w:hAnsi="標楷體" w:hint="eastAsia"/>
                </w:rPr>
                <w:delText>業務科目</w:delText>
              </w:r>
            </w:del>
            <w:ins w:id="34" w:author="陳昱衡" w:date="2021-06-21T15:30:00Z">
              <w:r w:rsidR="001F70E5">
                <w:rPr>
                  <w:rFonts w:ascii="標楷體" w:eastAsia="標楷體" w:hAnsi="標楷體" w:hint="eastAsia"/>
                </w:rPr>
                <w:t>依據[</w:t>
              </w:r>
            </w:ins>
            <w:ins w:id="35" w:author="陳昱衡" w:date="2021-06-21T15:31:00Z">
              <w:r w:rsidR="001F70E5">
                <w:rPr>
                  <w:rFonts w:ascii="標楷體" w:eastAsia="標楷體" w:hAnsi="標楷體" w:hint="eastAsia"/>
                </w:rPr>
                <w:t>額度主檔(</w:t>
              </w:r>
              <w:proofErr w:type="spellStart"/>
              <w:r w:rsidR="001F70E5">
                <w:rPr>
                  <w:rFonts w:ascii="標楷體" w:eastAsia="標楷體" w:hAnsi="標楷體"/>
                </w:rPr>
                <w:t>FacMain</w:t>
              </w:r>
              <w:proofErr w:type="spellEnd"/>
              <w:r w:rsidR="001F70E5">
                <w:rPr>
                  <w:rFonts w:ascii="標楷體" w:eastAsia="標楷體" w:hAnsi="標楷體" w:hint="eastAsia"/>
                </w:rPr>
                <w:t>)</w:t>
              </w:r>
            </w:ins>
            <w:ins w:id="36" w:author="陳昱衡" w:date="2021-06-21T15:30:00Z">
              <w:r w:rsidR="001F70E5">
                <w:rPr>
                  <w:rFonts w:ascii="標楷體" w:eastAsia="標楷體" w:hAnsi="標楷體" w:hint="eastAsia"/>
                </w:rPr>
                <w:t>]</w:t>
              </w:r>
            </w:ins>
            <w:ins w:id="37" w:author="陳昱衡" w:date="2021-06-21T15:31:00Z">
              <w:r w:rsidR="001F70E5">
                <w:rPr>
                  <w:rFonts w:ascii="標楷體" w:eastAsia="標楷體" w:hAnsi="標楷體" w:hint="eastAsia"/>
                </w:rPr>
                <w:t>的[</w:t>
              </w:r>
              <w:r w:rsidR="001F70E5" w:rsidRPr="001F70E5">
                <w:rPr>
                  <w:rFonts w:ascii="標楷體" w:eastAsia="標楷體" w:hAnsi="標楷體" w:hint="eastAsia"/>
                </w:rPr>
                <w:t>核准科目</w:t>
              </w:r>
              <w:r w:rsidR="001F70E5">
                <w:rPr>
                  <w:rFonts w:ascii="標楷體" w:eastAsia="標楷體" w:hAnsi="標楷體"/>
                </w:rPr>
                <w:t>(</w:t>
              </w:r>
              <w:proofErr w:type="spellStart"/>
              <w:r w:rsidR="001F70E5" w:rsidRPr="008A6BEF">
                <w:rPr>
                  <w:rFonts w:ascii="標楷體" w:eastAsia="標楷體" w:hAnsi="標楷體"/>
                </w:rPr>
                <w:t>AcctCode</w:t>
              </w:r>
              <w:proofErr w:type="spellEnd"/>
              <w:r w:rsidR="001F70E5">
                <w:rPr>
                  <w:rFonts w:ascii="標楷體" w:eastAsia="標楷體" w:hAnsi="標楷體"/>
                </w:rPr>
                <w:t>)</w:t>
              </w:r>
              <w:r w:rsidR="001F70E5">
                <w:rPr>
                  <w:rFonts w:ascii="標楷體" w:eastAsia="標楷體" w:hAnsi="標楷體" w:hint="eastAsia"/>
                </w:rPr>
                <w:t>]對應[</w:t>
              </w:r>
            </w:ins>
            <w:ins w:id="38" w:author="陳昱衡" w:date="2021-06-21T15:32:00Z">
              <w:r w:rsidR="001F70E5" w:rsidRPr="001F70E5">
                <w:rPr>
                  <w:rFonts w:ascii="標楷體" w:eastAsia="標楷體" w:hAnsi="標楷體" w:hint="eastAsia"/>
                </w:rPr>
                <w:t>共用代碼檔</w:t>
              </w:r>
              <w:r w:rsidR="001F70E5">
                <w:rPr>
                  <w:rFonts w:ascii="標楷體" w:eastAsia="標楷體" w:hAnsi="標楷體" w:hint="eastAsia"/>
                </w:rPr>
                <w:t>(</w:t>
              </w:r>
              <w:proofErr w:type="spellStart"/>
              <w:r w:rsidR="001F70E5" w:rsidRPr="00CA3A05">
                <w:rPr>
                  <w:rFonts w:ascii="標楷體" w:eastAsia="標楷體" w:hAnsi="標楷體" w:hint="eastAsia"/>
                </w:rPr>
                <w:t>CdCode</w:t>
              </w:r>
              <w:proofErr w:type="spellEnd"/>
              <w:r w:rsidR="001F70E5">
                <w:rPr>
                  <w:rFonts w:ascii="標楷體" w:eastAsia="標楷體" w:hAnsi="標楷體" w:hint="eastAsia"/>
                </w:rPr>
                <w:t>)</w:t>
              </w:r>
            </w:ins>
            <w:ins w:id="39" w:author="陳昱衡" w:date="2021-06-21T15:31:00Z">
              <w:r w:rsidR="001F70E5">
                <w:rPr>
                  <w:rFonts w:ascii="標楷體" w:eastAsia="標楷體" w:hAnsi="標楷體" w:hint="eastAsia"/>
                </w:rPr>
                <w:t>]</w:t>
              </w:r>
            </w:ins>
            <w:ins w:id="40" w:author="陳昱衡" w:date="2021-06-21T15:32:00Z">
              <w:r w:rsidR="001F70E5">
                <w:rPr>
                  <w:rFonts w:ascii="標楷體" w:eastAsia="標楷體" w:hAnsi="標楷體" w:hint="eastAsia"/>
                </w:rPr>
                <w:t>的</w:t>
              </w:r>
            </w:ins>
            <w:ins w:id="41" w:author="陳昱衡" w:date="2021-06-21T15:33:00Z">
              <w:r w:rsidR="006F6C4A">
                <w:rPr>
                  <w:rFonts w:ascii="標楷體" w:eastAsia="標楷體" w:hAnsi="標楷體" w:hint="eastAsia"/>
                </w:rPr>
                <w:t>[</w:t>
              </w:r>
              <w:r w:rsidR="006F6C4A" w:rsidRPr="006F6C4A">
                <w:rPr>
                  <w:rFonts w:ascii="標楷體" w:eastAsia="標楷體" w:hAnsi="標楷體" w:hint="eastAsia"/>
                </w:rPr>
                <w:t>代碼檔代號</w:t>
              </w:r>
              <w:r w:rsidR="006F6C4A">
                <w:rPr>
                  <w:rFonts w:ascii="標楷體" w:eastAsia="標楷體" w:hAnsi="標楷體" w:hint="eastAsia"/>
                </w:rPr>
                <w:t>(</w:t>
              </w:r>
              <w:proofErr w:type="spellStart"/>
              <w:r w:rsidR="006F6C4A" w:rsidRPr="006F6C4A">
                <w:rPr>
                  <w:rFonts w:ascii="標楷體" w:eastAsia="標楷體" w:hAnsi="標楷體"/>
                </w:rPr>
                <w:t>DefCode</w:t>
              </w:r>
              <w:proofErr w:type="spellEnd"/>
              <w:r w:rsidR="006F6C4A">
                <w:rPr>
                  <w:rFonts w:ascii="標楷體" w:eastAsia="標楷體" w:hAnsi="標楷體" w:hint="eastAsia"/>
                </w:rPr>
                <w:t>)]為</w:t>
              </w:r>
            </w:ins>
            <w:ins w:id="42" w:author="陳昱衡" w:date="2021-06-21T15:34:00Z">
              <w:r w:rsidR="006F6C4A">
                <w:rPr>
                  <w:rFonts w:ascii="標楷體" w:eastAsia="標楷體" w:hAnsi="標楷體" w:hint="eastAsia"/>
                </w:rPr>
                <w:t>[</w:t>
              </w:r>
            </w:ins>
            <w:proofErr w:type="spellStart"/>
            <w:ins w:id="43" w:author="陳昱衡" w:date="2021-06-21T15:33:00Z">
              <w:r w:rsidR="006F6C4A" w:rsidRPr="006F6C4A">
                <w:rPr>
                  <w:rFonts w:ascii="標楷體" w:eastAsia="標楷體" w:hAnsi="標楷體"/>
                </w:rPr>
                <w:t>FacmAcctCode</w:t>
              </w:r>
            </w:ins>
            <w:proofErr w:type="spellEnd"/>
            <w:ins w:id="44" w:author="陳昱衡" w:date="2021-06-21T15:34:00Z">
              <w:r w:rsidR="006F6C4A">
                <w:rPr>
                  <w:rFonts w:ascii="標楷體" w:eastAsia="標楷體" w:hAnsi="標楷體" w:hint="eastAsia"/>
                </w:rPr>
                <w:t>]</w:t>
              </w:r>
            </w:ins>
          </w:p>
        </w:tc>
      </w:tr>
    </w:tbl>
    <w:p w14:paraId="00E6615D" w14:textId="77777777" w:rsidR="0068594B" w:rsidRDefault="0068594B" w:rsidP="0068594B"/>
    <w:p w14:paraId="2131D71F" w14:textId="77777777" w:rsidR="0068594B" w:rsidRDefault="0068594B" w:rsidP="0068594B">
      <w:pPr>
        <w:pStyle w:val="a"/>
      </w:pPr>
      <w:r>
        <w:rPr>
          <w:rFonts w:hint="eastAsia"/>
        </w:rPr>
        <w:t>選單</w:t>
      </w:r>
      <w:r>
        <w:t>1</w:t>
      </w:r>
      <w:r>
        <w:rPr>
          <w:rFonts w:hint="eastAsia"/>
        </w:rPr>
        <w:t>/L6064</w:t>
      </w:r>
    </w:p>
    <w:p w14:paraId="10168BCB" w14:textId="77777777" w:rsidR="0068594B" w:rsidRDefault="0068594B" w:rsidP="0068594B">
      <w:pPr>
        <w:rPr>
          <w:rFonts w:ascii="標楷體" w:eastAsia="標楷體" w:hAnsi="標楷體"/>
        </w:rPr>
      </w:pPr>
    </w:p>
    <w:p w14:paraId="4BFDAD52" w14:textId="32F703EC" w:rsidR="0068594B" w:rsidRDefault="0068594B" w:rsidP="0068594B">
      <w:pPr>
        <w:tabs>
          <w:tab w:val="left" w:pos="788"/>
        </w:tabs>
        <w:rPr>
          <w:rFonts w:ascii="標楷體" w:eastAsia="標楷體" w:hAnsi="標楷體"/>
        </w:rPr>
      </w:pPr>
      <w:r w:rsidRPr="002759E7">
        <w:rPr>
          <w:rFonts w:ascii="標楷體" w:eastAsia="標楷體" w:hAnsi="標楷體"/>
          <w:noProof/>
        </w:rPr>
        <w:drawing>
          <wp:inline distT="0" distB="0" distL="0" distR="0" wp14:anchorId="3471F9DD" wp14:editId="265556FE">
            <wp:extent cx="6477000" cy="30689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A6AD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</w:p>
    <w:sectPr w:rsidR="00CD1ADC" w:rsidRPr="009B2BD3" w:rsidSect="00B82710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李珮琪" w:date="2021-06-09T14:25:00Z" w:initials="李珮琪">
    <w:p w14:paraId="5DEEF851" w14:textId="77777777" w:rsidR="0068594B" w:rsidRDefault="0068594B" w:rsidP="0068594B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2010001</w:t>
      </w:r>
    </w:p>
    <w:p w14:paraId="33B9358F" w14:textId="77777777" w:rsidR="0068594B" w:rsidRDefault="0068594B" w:rsidP="0068594B">
      <w:pPr>
        <w:pStyle w:val="aff2"/>
      </w:pPr>
    </w:p>
    <w:p w14:paraId="63488BA2" w14:textId="77777777" w:rsidR="0068594B" w:rsidRDefault="0068594B" w:rsidP="0068594B">
      <w:pPr>
        <w:pStyle w:val="aff2"/>
      </w:pPr>
      <w:r>
        <w:rPr>
          <w:rFonts w:hint="eastAsia"/>
        </w:rPr>
        <w:t>【處理情形】、【業務科目】使用到</w:t>
      </w:r>
      <w:proofErr w:type="spellStart"/>
      <w:r>
        <w:rPr>
          <w:rFonts w:hint="eastAsia"/>
        </w:rPr>
        <w:t>CdCode</w:t>
      </w:r>
      <w:proofErr w:type="spellEnd"/>
      <w:r>
        <w:rPr>
          <w:rFonts w:hint="eastAsia"/>
        </w:rPr>
        <w:t>，請補充至</w:t>
      </w:r>
      <w:r>
        <w:rPr>
          <w:rFonts w:hint="eastAsia"/>
        </w:rPr>
        <w:t>Table List</w:t>
      </w:r>
    </w:p>
  </w:comment>
  <w:comment w:id="8" w:author="陳昱衡" w:date="2021-06-21T15:55:00Z" w:initials="s">
    <w:p w14:paraId="7ECFA442" w14:textId="4E417D91" w:rsidR="00F2586F" w:rsidRDefault="00F2586F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已新增</w:t>
      </w:r>
    </w:p>
  </w:comment>
  <w:comment w:id="14" w:author="李珮琪" w:date="2021-06-09T15:00:00Z" w:initials="李珮琪">
    <w:p w14:paraId="7121BA23" w14:textId="77777777" w:rsidR="0068594B" w:rsidRDefault="0068594B" w:rsidP="0068594B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2010002</w:t>
      </w:r>
    </w:p>
    <w:p w14:paraId="35EECD52" w14:textId="77777777" w:rsidR="0068594B" w:rsidRDefault="0068594B" w:rsidP="0068594B">
      <w:pPr>
        <w:pStyle w:val="aff2"/>
      </w:pPr>
    </w:p>
    <w:p w14:paraId="25479F54" w14:textId="77777777" w:rsidR="0068594B" w:rsidRDefault="0068594B" w:rsidP="0068594B">
      <w:pPr>
        <w:pStyle w:val="aff2"/>
      </w:pPr>
      <w:r>
        <w:rPr>
          <w:rFonts w:hint="eastAsia"/>
        </w:rPr>
        <w:t>此檔的使用時機？</w:t>
      </w:r>
    </w:p>
  </w:comment>
  <w:comment w:id="11" w:author="陳昱衡" w:date="2021-06-21T15:25:00Z" w:initials="s">
    <w:p w14:paraId="648A7E55" w14:textId="63CD2852" w:rsidR="001F70E5" w:rsidRDefault="001F70E5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已移除</w:t>
      </w:r>
      <w:r>
        <w:rPr>
          <w:rFonts w:hint="eastAsia"/>
        </w:rPr>
        <w:t xml:space="preserve"> </w:t>
      </w:r>
      <w:r>
        <w:rPr>
          <w:rFonts w:hint="eastAsia"/>
        </w:rPr>
        <w:t>原先調</w:t>
      </w:r>
      <w:r>
        <w:rPr>
          <w:rFonts w:hint="eastAsia"/>
        </w:rPr>
        <w:t>R</w:t>
      </w:r>
      <w:r>
        <w:t>IM</w:t>
      </w:r>
      <w:r>
        <w:rPr>
          <w:rFonts w:hint="eastAsia"/>
        </w:rPr>
        <w:t>程式裡有寫但已沒使用</w:t>
      </w:r>
    </w:p>
    <w:p w14:paraId="5090CC25" w14:textId="77777777" w:rsidR="001F70E5" w:rsidRDefault="001F70E5">
      <w:pPr>
        <w:pStyle w:val="aff2"/>
      </w:pPr>
    </w:p>
  </w:comment>
  <w:comment w:id="26" w:author="李珮琪" w:date="2021-06-09T14:24:00Z" w:initials="李珮琪">
    <w:p w14:paraId="47B81981" w14:textId="77777777" w:rsidR="0068594B" w:rsidRDefault="0068594B" w:rsidP="0068594B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</w:t>
      </w:r>
      <w:r>
        <w:rPr>
          <w:rFonts w:hint="eastAsia"/>
        </w:rPr>
        <w:t>1</w:t>
      </w:r>
      <w:r>
        <w:t>0003</w:t>
      </w:r>
    </w:p>
    <w:p w14:paraId="7CB74858" w14:textId="77777777" w:rsidR="0068594B" w:rsidRDefault="0068594B" w:rsidP="0068594B">
      <w:pPr>
        <w:pStyle w:val="aff2"/>
      </w:pPr>
    </w:p>
    <w:p w14:paraId="1E5F5A0C" w14:textId="77777777" w:rsidR="0068594B" w:rsidRDefault="0068594B" w:rsidP="0068594B">
      <w:pPr>
        <w:pStyle w:val="aff2"/>
      </w:pPr>
      <w:r>
        <w:rPr>
          <w:rFonts w:hint="eastAsia"/>
        </w:rPr>
        <w:t>請補充數值型態的檢查函式</w:t>
      </w:r>
    </w:p>
  </w:comment>
  <w:comment w:id="27" w:author="陳昱衡" w:date="2021-06-21T15:26:00Z" w:initials="s">
    <w:p w14:paraId="072560F3" w14:textId="65674C4F" w:rsidR="001F70E5" w:rsidRDefault="001F70E5" w:rsidP="00205429">
      <w:pPr>
        <w:pStyle w:val="aff2"/>
        <w:rPr>
          <w:rFonts w:hint="eastAsia"/>
        </w:rPr>
      </w:pPr>
      <w:r>
        <w:rPr>
          <w:rStyle w:val="aff1"/>
        </w:rPr>
        <w:annotationRef/>
      </w:r>
      <w:bookmarkStart w:id="28" w:name="_GoBack"/>
      <w:r w:rsidR="00205429">
        <w:rPr>
          <w:rFonts w:hint="eastAsia"/>
          <w:lang w:eastAsia="zh-HK"/>
        </w:rPr>
        <w:t>依據變數</w:t>
      </w:r>
      <w:r w:rsidR="00F2586F">
        <w:rPr>
          <w:rFonts w:hint="eastAsia"/>
        </w:rPr>
        <w:t>資料型態</w:t>
      </w:r>
      <w:r w:rsidR="00205429">
        <w:rPr>
          <w:rFonts w:hint="eastAsia"/>
        </w:rPr>
        <w:t>,</w:t>
      </w:r>
      <w:r w:rsidR="00205429">
        <w:rPr>
          <w:rFonts w:hint="eastAsia"/>
        </w:rPr>
        <w:t>會系統自動</w:t>
      </w:r>
      <w:r w:rsidR="00205429">
        <w:rPr>
          <w:rFonts w:hint="eastAsia"/>
          <w:lang w:eastAsia="zh-HK"/>
        </w:rPr>
        <w:t>檢</w:t>
      </w:r>
      <w:r w:rsidR="00F2586F">
        <w:rPr>
          <w:rFonts w:hint="eastAsia"/>
        </w:rPr>
        <w:t>核</w:t>
      </w:r>
      <w:r w:rsidR="00205429">
        <w:rPr>
          <w:rFonts w:hint="eastAsia"/>
        </w:rPr>
        <w:t>,</w:t>
      </w:r>
      <w:r w:rsidR="00205429">
        <w:rPr>
          <w:rFonts w:hint="eastAsia"/>
          <w:lang w:eastAsia="zh-HK"/>
        </w:rPr>
        <w:t>交易不用另行檢核</w:t>
      </w:r>
      <w:bookmarkEnd w:id="28"/>
    </w:p>
  </w:comment>
  <w:comment w:id="29" w:author="李珮琪" w:date="2021-06-09T14:38:00Z" w:initials="李珮琪">
    <w:p w14:paraId="4B0E3E6C" w14:textId="77777777" w:rsidR="0068594B" w:rsidRDefault="0068594B" w:rsidP="0068594B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</w:t>
      </w:r>
      <w:r>
        <w:rPr>
          <w:rFonts w:hint="eastAsia"/>
        </w:rPr>
        <w:t>1</w:t>
      </w:r>
      <w:r>
        <w:t>0004</w:t>
      </w:r>
    </w:p>
    <w:p w14:paraId="7C7D9AAF" w14:textId="77777777" w:rsidR="0068594B" w:rsidRDefault="0068594B" w:rsidP="0068594B">
      <w:pPr>
        <w:pStyle w:val="aff2"/>
      </w:pPr>
    </w:p>
    <w:p w14:paraId="79A42987" w14:textId="77777777" w:rsidR="0068594B" w:rsidRDefault="0068594B" w:rsidP="0068594B">
      <w:pPr>
        <w:pStyle w:val="aff2"/>
      </w:pPr>
      <w:r>
        <w:rPr>
          <w:rFonts w:hint="eastAsia"/>
        </w:rPr>
        <w:t>L</w:t>
      </w:r>
      <w:r>
        <w:t>2151</w:t>
      </w:r>
      <w:r>
        <w:rPr>
          <w:rFonts w:hint="eastAsia"/>
        </w:rPr>
        <w:t>功能名稱請再確認，與查詢功能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用，但都顯示為</w:t>
      </w:r>
      <w:proofErr w:type="gramStart"/>
      <w:r>
        <w:t>”</w:t>
      </w:r>
      <w:proofErr w:type="gramEnd"/>
      <w:r>
        <w:rPr>
          <w:rFonts w:hint="eastAsia"/>
        </w:rPr>
        <w:t>駁回額度登錄</w:t>
      </w:r>
      <w:proofErr w:type="gramStart"/>
      <w:r>
        <w:t>”</w:t>
      </w:r>
      <w:proofErr w:type="gramEnd"/>
    </w:p>
  </w:comment>
  <w:comment w:id="30" w:author="陳昱衡" w:date="2021-06-21T15:57:00Z" w:initials="s">
    <w:p w14:paraId="10652646" w14:textId="3E35A974" w:rsidR="00F2586F" w:rsidRDefault="00F2586F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目前同一交易有維護跟查詢功能，由功能欄為來顯示交易性質</w:t>
      </w:r>
    </w:p>
  </w:comment>
  <w:comment w:id="31" w:author="李珮琪" w:date="2021-06-09T15:02:00Z" w:initials="李珮琪">
    <w:p w14:paraId="29DA06EC" w14:textId="77777777" w:rsidR="0068594B" w:rsidRDefault="0068594B" w:rsidP="0068594B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2010005</w:t>
      </w:r>
    </w:p>
    <w:p w14:paraId="2C484E59" w14:textId="77777777" w:rsidR="0068594B" w:rsidRDefault="0068594B" w:rsidP="0068594B">
      <w:pPr>
        <w:pStyle w:val="aff2"/>
      </w:pPr>
    </w:p>
    <w:p w14:paraId="6CF2722A" w14:textId="77777777" w:rsidR="0068594B" w:rsidRDefault="0068594B" w:rsidP="0068594B">
      <w:pPr>
        <w:pStyle w:val="aff2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內存</w:t>
      </w:r>
      <w:proofErr w:type="spellStart"/>
      <w:r>
        <w:rPr>
          <w:rFonts w:hint="eastAsia"/>
        </w:rPr>
        <w:t>AcctCode</w:t>
      </w:r>
      <w:proofErr w:type="spellEnd"/>
      <w:r>
        <w:rPr>
          <w:rFonts w:hint="eastAsia"/>
        </w:rPr>
        <w:t>，但畫面應是取</w:t>
      </w:r>
      <w:proofErr w:type="spellStart"/>
      <w:r>
        <w:rPr>
          <w:rFonts w:hint="eastAsia"/>
        </w:rPr>
        <w:t>CdCode</w:t>
      </w:r>
      <w:proofErr w:type="spellEnd"/>
      <w:r>
        <w:rPr>
          <w:rFonts w:hint="eastAsia"/>
        </w:rPr>
        <w:t>對應的</w:t>
      </w:r>
      <w:r>
        <w:rPr>
          <w:rFonts w:hint="eastAsia"/>
        </w:rPr>
        <w:t>[</w:t>
      </w:r>
      <w:r>
        <w:rPr>
          <w:rFonts w:hint="eastAsia"/>
        </w:rPr>
        <w:t>代碼說明</w:t>
      </w:r>
      <w:r>
        <w:rPr>
          <w:rFonts w:hint="eastAsia"/>
        </w:rPr>
        <w:t>]</w:t>
      </w:r>
    </w:p>
  </w:comment>
  <w:comment w:id="32" w:author="陳昱衡" w:date="2021-06-21T15:34:00Z" w:initials="s">
    <w:p w14:paraId="2E078709" w14:textId="1B5EF50F" w:rsidR="006F6C4A" w:rsidRDefault="006F6C4A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已新增說明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488BA2" w15:done="0"/>
  <w15:commentEx w15:paraId="7ECFA442" w15:paraIdParent="63488BA2" w15:done="0"/>
  <w15:commentEx w15:paraId="25479F54" w15:done="0"/>
  <w15:commentEx w15:paraId="5090CC25" w15:paraIdParent="25479F54" w15:done="0"/>
  <w15:commentEx w15:paraId="1E5F5A0C" w15:done="0"/>
  <w15:commentEx w15:paraId="072560F3" w15:paraIdParent="1E5F5A0C" w15:done="0"/>
  <w15:commentEx w15:paraId="79A42987" w15:done="0"/>
  <w15:commentEx w15:paraId="10652646" w15:paraIdParent="79A42987" w15:done="0"/>
  <w15:commentEx w15:paraId="6CF2722A" w15:done="0"/>
  <w15:commentEx w15:paraId="2E078709" w15:paraIdParent="6CF2722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88044" w14:textId="77777777" w:rsidR="00BB2FB0" w:rsidRDefault="00BB2FB0">
      <w:r>
        <w:separator/>
      </w:r>
    </w:p>
  </w:endnote>
  <w:endnote w:type="continuationSeparator" w:id="0">
    <w:p w14:paraId="0916392B" w14:textId="77777777" w:rsidR="00BB2FB0" w:rsidRDefault="00BB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787F8A9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205429">
            <w:rPr>
              <w:rFonts w:ascii="標楷體" w:eastAsia="標楷體" w:hAnsi="標楷體"/>
              <w:noProof/>
            </w:rPr>
            <w:t>4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58899" w14:textId="77777777" w:rsidR="00BB2FB0" w:rsidRDefault="00BB2FB0">
      <w:r>
        <w:separator/>
      </w:r>
    </w:p>
  </w:footnote>
  <w:footnote w:type="continuationSeparator" w:id="0">
    <w:p w14:paraId="5EB56CF7" w14:textId="77777777" w:rsidR="00BB2FB0" w:rsidRDefault="00BB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205429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陳昱衡">
    <w15:presenceInfo w15:providerId="None" w15:userId="陳昱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0E5"/>
    <w:rsid w:val="001F750D"/>
    <w:rsid w:val="002008AD"/>
    <w:rsid w:val="00200D13"/>
    <w:rsid w:val="002013CE"/>
    <w:rsid w:val="002013E9"/>
    <w:rsid w:val="002018B7"/>
    <w:rsid w:val="002032F0"/>
    <w:rsid w:val="00205429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571"/>
    <w:rsid w:val="00221C5C"/>
    <w:rsid w:val="00221D70"/>
    <w:rsid w:val="00223770"/>
    <w:rsid w:val="00223BA0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94B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6C4A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1717"/>
    <w:rsid w:val="00782E17"/>
    <w:rsid w:val="0078314E"/>
    <w:rsid w:val="00783565"/>
    <w:rsid w:val="00783E42"/>
    <w:rsid w:val="0078583A"/>
    <w:rsid w:val="0078606F"/>
    <w:rsid w:val="00786096"/>
    <w:rsid w:val="00787196"/>
    <w:rsid w:val="00787221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4805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C27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2FB0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586F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1EB20C-CFAB-4857-831E-FF9FC51B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1451</Words>
  <Characters>1208</Characters>
  <Application>Microsoft Office Word</Application>
  <DocSecurity>0</DocSecurity>
  <Lines>10</Lines>
  <Paragraphs>5</Paragraphs>
  <ScaleCrop>false</ScaleCrop>
  <Company/>
  <LinksUpToDate>false</LinksUpToDate>
  <CharactersWithSpaces>2654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張金龍</cp:lastModifiedBy>
  <cp:revision>11</cp:revision>
  <cp:lastPrinted>2014-10-29T13:57:00Z</cp:lastPrinted>
  <dcterms:created xsi:type="dcterms:W3CDTF">2021-05-21T12:01:00Z</dcterms:created>
  <dcterms:modified xsi:type="dcterms:W3CDTF">2021-06-21T08:38:00Z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