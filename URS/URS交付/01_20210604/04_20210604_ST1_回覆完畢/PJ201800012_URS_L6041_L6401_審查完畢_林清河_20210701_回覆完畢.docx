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A54DA" w14:textId="77777777" w:rsidR="00725E61" w:rsidRPr="009B2BD3" w:rsidRDefault="00725E61" w:rsidP="00725E61">
      <w:pPr>
        <w:pStyle w:val="af6"/>
        <w:rPr>
          <w:rFonts w:ascii="標楷體" w:hAnsi="標楷體"/>
        </w:rPr>
      </w:pPr>
      <w:r w:rsidRPr="009B2BD3">
        <w:rPr>
          <w:rFonts w:ascii="標楷體" w:hAnsi="標楷體" w:hint="eastAsia"/>
        </w:rPr>
        <w:t>文件制／修訂履歷</w:t>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12012A" w:rsidRPr="001677D0" w14:paraId="20D17859" w14:textId="77777777" w:rsidTr="00040B41">
        <w:tc>
          <w:tcPr>
            <w:tcW w:w="1108" w:type="dxa"/>
          </w:tcPr>
          <w:p w14:paraId="2F3F7162" w14:textId="77777777" w:rsidR="0012012A" w:rsidRPr="001677D0" w:rsidRDefault="0012012A" w:rsidP="00E946E4">
            <w:pPr>
              <w:pStyle w:val="af7"/>
              <w:rPr>
                <w:rFonts w:ascii="標楷體" w:hAnsi="標楷體"/>
              </w:rPr>
            </w:pPr>
            <w:r w:rsidRPr="001677D0">
              <w:rPr>
                <w:rFonts w:ascii="標楷體" w:hAnsi="標楷體" w:hint="eastAsia"/>
              </w:rPr>
              <w:t>制／修訂</w:t>
            </w:r>
          </w:p>
          <w:p w14:paraId="2FED855C" w14:textId="77777777" w:rsidR="0012012A" w:rsidRPr="001677D0" w:rsidRDefault="0012012A" w:rsidP="00E946E4">
            <w:pPr>
              <w:pStyle w:val="af7"/>
              <w:rPr>
                <w:rFonts w:ascii="標楷體" w:hAnsi="標楷體"/>
              </w:rPr>
            </w:pPr>
            <w:r w:rsidRPr="001677D0">
              <w:rPr>
                <w:rFonts w:ascii="標楷體" w:hAnsi="標楷體" w:hint="eastAsia"/>
              </w:rPr>
              <w:t>版次</w:t>
            </w:r>
          </w:p>
        </w:tc>
        <w:tc>
          <w:tcPr>
            <w:tcW w:w="1614" w:type="dxa"/>
          </w:tcPr>
          <w:p w14:paraId="4621DC35" w14:textId="77777777" w:rsidR="0012012A" w:rsidRPr="001677D0" w:rsidRDefault="0012012A" w:rsidP="00E946E4">
            <w:pPr>
              <w:pStyle w:val="af7"/>
              <w:rPr>
                <w:rFonts w:ascii="標楷體" w:hAnsi="標楷體"/>
              </w:rPr>
            </w:pPr>
            <w:r w:rsidRPr="001677D0">
              <w:rPr>
                <w:rFonts w:ascii="標楷體" w:hAnsi="標楷體" w:hint="eastAsia"/>
              </w:rPr>
              <w:t>制／修訂</w:t>
            </w:r>
          </w:p>
          <w:p w14:paraId="1C09C987" w14:textId="77777777" w:rsidR="0012012A" w:rsidRPr="001677D0" w:rsidRDefault="0012012A" w:rsidP="00E946E4">
            <w:pPr>
              <w:pStyle w:val="af7"/>
              <w:rPr>
                <w:rFonts w:ascii="標楷體" w:hAnsi="標楷體"/>
              </w:rPr>
            </w:pPr>
            <w:r w:rsidRPr="001677D0">
              <w:rPr>
                <w:rFonts w:ascii="標楷體" w:hAnsi="標楷體" w:hint="eastAsia"/>
              </w:rPr>
              <w:t>日期</w:t>
            </w:r>
          </w:p>
        </w:tc>
        <w:tc>
          <w:tcPr>
            <w:tcW w:w="3786" w:type="dxa"/>
          </w:tcPr>
          <w:p w14:paraId="3E850594" w14:textId="77777777" w:rsidR="0012012A" w:rsidRPr="001677D0" w:rsidRDefault="0012012A" w:rsidP="00E946E4">
            <w:pPr>
              <w:pStyle w:val="af7"/>
              <w:rPr>
                <w:rFonts w:ascii="標楷體" w:hAnsi="標楷體"/>
              </w:rPr>
            </w:pPr>
            <w:r w:rsidRPr="001677D0">
              <w:rPr>
                <w:rFonts w:ascii="標楷體" w:hAnsi="標楷體" w:hint="eastAsia"/>
              </w:rPr>
              <w:t>制／修訂</w:t>
            </w:r>
          </w:p>
          <w:p w14:paraId="1033C7D3" w14:textId="77777777" w:rsidR="0012012A" w:rsidRPr="001677D0" w:rsidRDefault="0012012A" w:rsidP="00E946E4">
            <w:pPr>
              <w:pStyle w:val="af7"/>
              <w:rPr>
                <w:rFonts w:ascii="標楷體" w:hAnsi="標楷體"/>
              </w:rPr>
            </w:pPr>
            <w:r w:rsidRPr="001677D0">
              <w:rPr>
                <w:rFonts w:ascii="標楷體" w:hAnsi="標楷體" w:hint="eastAsia"/>
              </w:rPr>
              <w:t>說明</w:t>
            </w:r>
          </w:p>
        </w:tc>
        <w:tc>
          <w:tcPr>
            <w:tcW w:w="1140" w:type="dxa"/>
          </w:tcPr>
          <w:p w14:paraId="2D85A0F3" w14:textId="77777777" w:rsidR="0012012A" w:rsidRPr="001677D0" w:rsidRDefault="0012012A" w:rsidP="00E946E4">
            <w:pPr>
              <w:pStyle w:val="af7"/>
              <w:rPr>
                <w:rFonts w:ascii="標楷體" w:hAnsi="標楷體"/>
              </w:rPr>
            </w:pPr>
            <w:r w:rsidRPr="001677D0">
              <w:rPr>
                <w:rFonts w:ascii="標楷體" w:hAnsi="標楷體" w:hint="eastAsia"/>
              </w:rPr>
              <w:t>作</w:t>
            </w:r>
          </w:p>
          <w:p w14:paraId="7A7C6610" w14:textId="77777777" w:rsidR="0012012A" w:rsidRPr="001677D0" w:rsidRDefault="0012012A" w:rsidP="00E946E4">
            <w:pPr>
              <w:pStyle w:val="af7"/>
              <w:rPr>
                <w:rFonts w:ascii="標楷體" w:hAnsi="標楷體"/>
              </w:rPr>
            </w:pPr>
            <w:r w:rsidRPr="001677D0">
              <w:rPr>
                <w:rFonts w:ascii="標楷體" w:hAnsi="標楷體" w:hint="eastAsia"/>
              </w:rPr>
              <w:t>者</w:t>
            </w:r>
          </w:p>
        </w:tc>
        <w:tc>
          <w:tcPr>
            <w:tcW w:w="1140" w:type="dxa"/>
          </w:tcPr>
          <w:p w14:paraId="11646136" w14:textId="77777777" w:rsidR="0012012A" w:rsidRPr="001677D0" w:rsidRDefault="0012012A" w:rsidP="00E946E4">
            <w:pPr>
              <w:pStyle w:val="af7"/>
              <w:rPr>
                <w:rFonts w:ascii="標楷體" w:hAnsi="標楷體"/>
              </w:rPr>
            </w:pPr>
            <w:r w:rsidRPr="001677D0">
              <w:rPr>
                <w:rFonts w:ascii="標楷體" w:hAnsi="標楷體" w:hint="eastAsia"/>
              </w:rPr>
              <w:t>核</w:t>
            </w:r>
          </w:p>
          <w:p w14:paraId="52F20F96" w14:textId="77777777" w:rsidR="0012012A" w:rsidRPr="001677D0" w:rsidRDefault="0012012A" w:rsidP="00E946E4">
            <w:pPr>
              <w:pStyle w:val="af7"/>
              <w:rPr>
                <w:rFonts w:ascii="標楷體" w:hAnsi="標楷體"/>
              </w:rPr>
            </w:pPr>
            <w:r w:rsidRPr="001677D0">
              <w:rPr>
                <w:rFonts w:ascii="標楷體" w:hAnsi="標楷體" w:hint="eastAsia"/>
              </w:rPr>
              <w:t>准</w:t>
            </w:r>
          </w:p>
        </w:tc>
        <w:tc>
          <w:tcPr>
            <w:tcW w:w="1440" w:type="dxa"/>
          </w:tcPr>
          <w:p w14:paraId="2B4CC576" w14:textId="77777777" w:rsidR="0012012A" w:rsidRPr="001677D0" w:rsidRDefault="0012012A" w:rsidP="00E946E4">
            <w:pPr>
              <w:pStyle w:val="af7"/>
              <w:rPr>
                <w:rFonts w:ascii="標楷體" w:hAnsi="標楷體"/>
              </w:rPr>
            </w:pPr>
            <w:r w:rsidRPr="001677D0">
              <w:rPr>
                <w:rFonts w:ascii="標楷體" w:hAnsi="標楷體" w:hint="eastAsia"/>
              </w:rPr>
              <w:t>備</w:t>
            </w:r>
          </w:p>
          <w:p w14:paraId="3B3FFCC9" w14:textId="77777777" w:rsidR="0012012A" w:rsidRPr="001677D0" w:rsidRDefault="0012012A" w:rsidP="00E946E4">
            <w:pPr>
              <w:pStyle w:val="af7"/>
              <w:rPr>
                <w:rFonts w:ascii="標楷體" w:hAnsi="標楷體"/>
              </w:rPr>
            </w:pPr>
            <w:proofErr w:type="gramStart"/>
            <w:r w:rsidRPr="001677D0">
              <w:rPr>
                <w:rFonts w:ascii="標楷體" w:hAnsi="標楷體" w:hint="eastAsia"/>
              </w:rPr>
              <w:t>註</w:t>
            </w:r>
            <w:proofErr w:type="gramEnd"/>
          </w:p>
        </w:tc>
      </w:tr>
      <w:tr w:rsidR="0012012A" w:rsidRPr="001677D0" w14:paraId="65E6294B" w14:textId="77777777" w:rsidTr="00040B41">
        <w:trPr>
          <w:trHeight w:val="405"/>
        </w:trPr>
        <w:tc>
          <w:tcPr>
            <w:tcW w:w="1108" w:type="dxa"/>
            <w:vAlign w:val="center"/>
          </w:tcPr>
          <w:p w14:paraId="1F02B332" w14:textId="77777777" w:rsidR="0012012A" w:rsidRPr="001677D0" w:rsidRDefault="0012012A" w:rsidP="00E946E4">
            <w:pPr>
              <w:pStyle w:val="12"/>
              <w:rPr>
                <w:rFonts w:ascii="標楷體" w:hAnsi="標楷體"/>
              </w:rPr>
            </w:pPr>
            <w:r w:rsidRPr="001677D0">
              <w:rPr>
                <w:rFonts w:ascii="標楷體" w:hAnsi="標楷體" w:hint="eastAsia"/>
              </w:rPr>
              <w:t>V0.1</w:t>
            </w:r>
          </w:p>
        </w:tc>
        <w:tc>
          <w:tcPr>
            <w:tcW w:w="1614" w:type="dxa"/>
            <w:vAlign w:val="center"/>
          </w:tcPr>
          <w:p w14:paraId="45A135DE" w14:textId="77777777" w:rsidR="0012012A" w:rsidRPr="001677D0" w:rsidRDefault="0012012A" w:rsidP="00E946E4">
            <w:pPr>
              <w:pStyle w:val="12"/>
              <w:rPr>
                <w:rFonts w:ascii="標楷體" w:hAnsi="標楷體"/>
              </w:rPr>
            </w:pPr>
            <w:r w:rsidRPr="001677D0">
              <w:rPr>
                <w:rFonts w:ascii="標楷體" w:hAnsi="標楷體" w:hint="eastAsia"/>
              </w:rPr>
              <w:t>2019/12/25</w:t>
            </w:r>
          </w:p>
        </w:tc>
        <w:tc>
          <w:tcPr>
            <w:tcW w:w="3786" w:type="dxa"/>
            <w:vAlign w:val="center"/>
          </w:tcPr>
          <w:p w14:paraId="549C6209" w14:textId="77777777" w:rsidR="0012012A" w:rsidRPr="001677D0" w:rsidRDefault="0012012A" w:rsidP="00E946E4">
            <w:pPr>
              <w:pStyle w:val="12"/>
              <w:rPr>
                <w:rFonts w:ascii="標楷體" w:hAnsi="標楷體"/>
              </w:rPr>
            </w:pPr>
            <w:r w:rsidRPr="001677D0">
              <w:rPr>
                <w:rFonts w:ascii="標楷體" w:hAnsi="標楷體" w:hint="eastAsia"/>
              </w:rPr>
              <w:t>初版</w:t>
            </w:r>
          </w:p>
        </w:tc>
        <w:tc>
          <w:tcPr>
            <w:tcW w:w="1140" w:type="dxa"/>
            <w:vAlign w:val="center"/>
          </w:tcPr>
          <w:p w14:paraId="0E69CBB0" w14:textId="77777777" w:rsidR="0012012A" w:rsidRPr="001677D0" w:rsidRDefault="0012012A" w:rsidP="00E946E4">
            <w:pPr>
              <w:pStyle w:val="12"/>
              <w:rPr>
                <w:rFonts w:ascii="標楷體" w:hAnsi="標楷體"/>
              </w:rPr>
            </w:pPr>
            <w:r w:rsidRPr="001677D0">
              <w:rPr>
                <w:rFonts w:ascii="標楷體" w:hAnsi="標楷體" w:hint="eastAsia"/>
                <w:lang w:eastAsia="zh-HK"/>
              </w:rPr>
              <w:t>陳綺萍</w:t>
            </w:r>
          </w:p>
        </w:tc>
        <w:tc>
          <w:tcPr>
            <w:tcW w:w="1140" w:type="dxa"/>
            <w:vAlign w:val="center"/>
          </w:tcPr>
          <w:p w14:paraId="0BB7DF4E" w14:textId="77777777" w:rsidR="0012012A" w:rsidRPr="001677D0" w:rsidRDefault="0012012A" w:rsidP="00E946E4">
            <w:pPr>
              <w:pStyle w:val="12"/>
              <w:rPr>
                <w:rFonts w:ascii="標楷體" w:hAnsi="標楷體"/>
              </w:rPr>
            </w:pPr>
          </w:p>
        </w:tc>
        <w:tc>
          <w:tcPr>
            <w:tcW w:w="1440" w:type="dxa"/>
            <w:vAlign w:val="center"/>
          </w:tcPr>
          <w:p w14:paraId="27FE67F0" w14:textId="77777777" w:rsidR="0012012A" w:rsidRPr="001677D0" w:rsidRDefault="0012012A" w:rsidP="00E946E4">
            <w:pPr>
              <w:pStyle w:val="12"/>
              <w:rPr>
                <w:rFonts w:ascii="標楷體" w:hAnsi="標楷體"/>
              </w:rPr>
            </w:pPr>
          </w:p>
        </w:tc>
      </w:tr>
      <w:tr w:rsidR="0012012A" w:rsidRPr="001677D0" w14:paraId="178A6435" w14:textId="77777777" w:rsidTr="00040B41">
        <w:trPr>
          <w:trHeight w:val="405"/>
        </w:trPr>
        <w:tc>
          <w:tcPr>
            <w:tcW w:w="1108" w:type="dxa"/>
            <w:vAlign w:val="center"/>
          </w:tcPr>
          <w:p w14:paraId="49CB0A8C" w14:textId="77777777" w:rsidR="0012012A" w:rsidRPr="001677D0" w:rsidRDefault="0012012A" w:rsidP="00E946E4">
            <w:pPr>
              <w:pStyle w:val="12"/>
              <w:rPr>
                <w:rFonts w:ascii="標楷體" w:hAnsi="標楷體"/>
              </w:rPr>
            </w:pPr>
            <w:r w:rsidRPr="001677D0">
              <w:rPr>
                <w:rFonts w:ascii="標楷體" w:hAnsi="標楷體" w:hint="eastAsia"/>
              </w:rPr>
              <w:t>V1.0</w:t>
            </w:r>
          </w:p>
        </w:tc>
        <w:tc>
          <w:tcPr>
            <w:tcW w:w="1614" w:type="dxa"/>
            <w:vAlign w:val="center"/>
          </w:tcPr>
          <w:p w14:paraId="0D6070B5" w14:textId="77777777" w:rsidR="0012012A" w:rsidRPr="001677D0" w:rsidRDefault="0012012A" w:rsidP="00E946E4">
            <w:pPr>
              <w:pStyle w:val="12"/>
              <w:rPr>
                <w:rFonts w:ascii="標楷體" w:hAnsi="標楷體"/>
              </w:rPr>
            </w:pPr>
            <w:r w:rsidRPr="001677D0">
              <w:rPr>
                <w:rFonts w:ascii="標楷體" w:hAnsi="標楷體" w:hint="eastAsia"/>
              </w:rPr>
              <w:t>2019/12/31</w:t>
            </w:r>
          </w:p>
        </w:tc>
        <w:tc>
          <w:tcPr>
            <w:tcW w:w="3786" w:type="dxa"/>
            <w:vAlign w:val="center"/>
          </w:tcPr>
          <w:p w14:paraId="47D08D0C" w14:textId="77777777" w:rsidR="0012012A" w:rsidRPr="001677D0" w:rsidRDefault="0012012A" w:rsidP="00E946E4">
            <w:pPr>
              <w:pStyle w:val="12"/>
              <w:rPr>
                <w:rFonts w:ascii="標楷體" w:hAnsi="標楷體"/>
              </w:rPr>
            </w:pPr>
            <w:r w:rsidRPr="001677D0">
              <w:rPr>
                <w:rFonts w:ascii="標楷體" w:hAnsi="標楷體" w:hint="eastAsia"/>
              </w:rPr>
              <w:t>出版</w:t>
            </w:r>
          </w:p>
        </w:tc>
        <w:tc>
          <w:tcPr>
            <w:tcW w:w="1140" w:type="dxa"/>
            <w:vAlign w:val="center"/>
          </w:tcPr>
          <w:p w14:paraId="26BFCF2A" w14:textId="77777777" w:rsidR="0012012A" w:rsidRPr="001677D0" w:rsidRDefault="0012012A" w:rsidP="00E946E4">
            <w:pPr>
              <w:pStyle w:val="12"/>
              <w:rPr>
                <w:rFonts w:ascii="標楷體" w:hAnsi="標楷體"/>
              </w:rPr>
            </w:pPr>
            <w:r w:rsidRPr="001677D0">
              <w:rPr>
                <w:rFonts w:ascii="標楷體" w:hAnsi="標楷體" w:hint="eastAsia"/>
                <w:lang w:eastAsia="zh-HK"/>
              </w:rPr>
              <w:t>陳綺萍</w:t>
            </w:r>
          </w:p>
        </w:tc>
        <w:tc>
          <w:tcPr>
            <w:tcW w:w="1140" w:type="dxa"/>
          </w:tcPr>
          <w:p w14:paraId="277B54E0" w14:textId="77777777" w:rsidR="0012012A" w:rsidRPr="001677D0" w:rsidRDefault="0012012A" w:rsidP="00E946E4">
            <w:pPr>
              <w:pStyle w:val="12"/>
              <w:rPr>
                <w:rFonts w:ascii="標楷體" w:hAnsi="標楷體"/>
              </w:rPr>
            </w:pPr>
          </w:p>
        </w:tc>
        <w:tc>
          <w:tcPr>
            <w:tcW w:w="1440" w:type="dxa"/>
          </w:tcPr>
          <w:p w14:paraId="4173EE51" w14:textId="77777777" w:rsidR="0012012A" w:rsidRPr="001677D0" w:rsidRDefault="0012012A" w:rsidP="00E946E4">
            <w:pPr>
              <w:pStyle w:val="12"/>
              <w:rPr>
                <w:rFonts w:ascii="標楷體" w:hAnsi="標楷體"/>
              </w:rPr>
            </w:pPr>
          </w:p>
        </w:tc>
      </w:tr>
      <w:tr w:rsidR="0012012A" w:rsidRPr="001677D0" w14:paraId="34E53B7E" w14:textId="77777777" w:rsidTr="00040B41">
        <w:tc>
          <w:tcPr>
            <w:tcW w:w="1108" w:type="dxa"/>
            <w:vAlign w:val="center"/>
          </w:tcPr>
          <w:p w14:paraId="3333035F" w14:textId="77777777" w:rsidR="0012012A" w:rsidRPr="001677D0" w:rsidRDefault="0012012A" w:rsidP="00E946E4">
            <w:pPr>
              <w:pStyle w:val="12"/>
              <w:ind w:left="0"/>
              <w:rPr>
                <w:rFonts w:ascii="標楷體" w:hAnsi="標楷體"/>
              </w:rPr>
            </w:pPr>
            <w:r w:rsidRPr="001677D0">
              <w:rPr>
                <w:rFonts w:ascii="標楷體" w:hAnsi="標楷體" w:hint="eastAsia"/>
              </w:rPr>
              <w:t xml:space="preserve"> </w:t>
            </w:r>
            <w:r w:rsidRPr="001677D0">
              <w:rPr>
                <w:rFonts w:ascii="標楷體" w:hAnsi="標楷體"/>
              </w:rPr>
              <w:t>V1.1</w:t>
            </w:r>
          </w:p>
        </w:tc>
        <w:tc>
          <w:tcPr>
            <w:tcW w:w="1614" w:type="dxa"/>
            <w:vAlign w:val="center"/>
          </w:tcPr>
          <w:p w14:paraId="47151D3E" w14:textId="77777777" w:rsidR="0012012A" w:rsidRPr="001677D0" w:rsidRDefault="0012012A" w:rsidP="00E946E4">
            <w:pPr>
              <w:pStyle w:val="12"/>
              <w:rPr>
                <w:rFonts w:ascii="標楷體" w:hAnsi="標楷體"/>
              </w:rPr>
            </w:pPr>
            <w:r w:rsidRPr="001677D0">
              <w:rPr>
                <w:rFonts w:ascii="標楷體" w:hAnsi="標楷體" w:hint="eastAsia"/>
              </w:rPr>
              <w:t>2</w:t>
            </w:r>
            <w:r w:rsidRPr="001677D0">
              <w:rPr>
                <w:rFonts w:ascii="標楷體" w:hAnsi="標楷體"/>
              </w:rPr>
              <w:t>021/04/2</w:t>
            </w:r>
            <w:r w:rsidRPr="001677D0">
              <w:rPr>
                <w:rFonts w:ascii="標楷體" w:hAnsi="標楷體" w:hint="eastAsia"/>
              </w:rPr>
              <w:t>9</w:t>
            </w:r>
          </w:p>
        </w:tc>
        <w:tc>
          <w:tcPr>
            <w:tcW w:w="3786" w:type="dxa"/>
            <w:vAlign w:val="center"/>
          </w:tcPr>
          <w:p w14:paraId="100FA32D" w14:textId="77777777" w:rsidR="0012012A" w:rsidRPr="001677D0" w:rsidRDefault="0012012A" w:rsidP="00E946E4">
            <w:pPr>
              <w:pStyle w:val="12"/>
              <w:rPr>
                <w:rFonts w:ascii="標楷體" w:hAnsi="標楷體"/>
              </w:rPr>
            </w:pPr>
            <w:r w:rsidRPr="001677D0">
              <w:rPr>
                <w:rFonts w:ascii="標楷體" w:hAnsi="標楷體" w:hint="eastAsia"/>
                <w:lang w:eastAsia="zh-HK"/>
              </w:rPr>
              <w:t>交付</w:t>
            </w:r>
            <w:r w:rsidRPr="001677D0">
              <w:rPr>
                <w:rFonts w:ascii="標楷體" w:hAnsi="標楷體" w:hint="eastAsia"/>
              </w:rPr>
              <w:t>URS</w:t>
            </w:r>
          </w:p>
          <w:p w14:paraId="42F3AC0C" w14:textId="77777777" w:rsidR="0012012A" w:rsidRPr="001677D0" w:rsidRDefault="0012012A" w:rsidP="00E946E4">
            <w:pPr>
              <w:pStyle w:val="12"/>
              <w:rPr>
                <w:rFonts w:ascii="標楷體" w:hAnsi="標楷體"/>
              </w:rPr>
            </w:pPr>
            <w:r w:rsidRPr="001677D0">
              <w:rPr>
                <w:rFonts w:ascii="標楷體" w:hAnsi="標楷體"/>
              </w:rPr>
              <w:t>L6041</w:t>
            </w:r>
            <w:r w:rsidRPr="001677D0">
              <w:rPr>
                <w:rFonts w:ascii="標楷體" w:hAnsi="標楷體" w:hint="eastAsia"/>
              </w:rPr>
              <w:t>,</w:t>
            </w:r>
            <w:r w:rsidRPr="001677D0">
              <w:rPr>
                <w:rFonts w:ascii="標楷體" w:hAnsi="標楷體"/>
              </w:rPr>
              <w:t>L6063</w:t>
            </w:r>
            <w:r w:rsidRPr="001677D0">
              <w:rPr>
                <w:rFonts w:ascii="標楷體" w:hAnsi="標楷體" w:hint="eastAsia"/>
              </w:rPr>
              <w:t>,</w:t>
            </w:r>
            <w:r w:rsidRPr="001677D0">
              <w:rPr>
                <w:rFonts w:ascii="標楷體" w:hAnsi="標楷體"/>
              </w:rPr>
              <w:t>L6079</w:t>
            </w:r>
            <w:r w:rsidRPr="001677D0">
              <w:rPr>
                <w:rFonts w:ascii="標楷體" w:hAnsi="標楷體" w:hint="eastAsia"/>
              </w:rPr>
              <w:t>,</w:t>
            </w:r>
            <w:r w:rsidRPr="001677D0">
              <w:rPr>
                <w:rFonts w:ascii="標楷體" w:hAnsi="標楷體"/>
              </w:rPr>
              <w:t>L6082</w:t>
            </w:r>
            <w:r w:rsidRPr="001677D0">
              <w:rPr>
                <w:rFonts w:ascii="標楷體" w:hAnsi="標楷體" w:hint="eastAsia"/>
              </w:rPr>
              <w:t>,</w:t>
            </w:r>
          </w:p>
          <w:p w14:paraId="191C12C4" w14:textId="77777777" w:rsidR="0012012A" w:rsidRPr="001677D0" w:rsidRDefault="0012012A" w:rsidP="00E946E4">
            <w:pPr>
              <w:pStyle w:val="12"/>
              <w:rPr>
                <w:rFonts w:ascii="標楷體" w:hAnsi="標楷體"/>
              </w:rPr>
            </w:pPr>
            <w:r w:rsidRPr="001677D0">
              <w:rPr>
                <w:rFonts w:ascii="標楷體" w:hAnsi="標楷體"/>
              </w:rPr>
              <w:t>L6084</w:t>
            </w:r>
            <w:r w:rsidRPr="001677D0">
              <w:rPr>
                <w:rFonts w:ascii="標楷體" w:hAnsi="標楷體" w:hint="eastAsia"/>
              </w:rPr>
              <w:t>,</w:t>
            </w:r>
            <w:r w:rsidRPr="001677D0">
              <w:rPr>
                <w:rFonts w:ascii="標楷體" w:hAnsi="標楷體"/>
              </w:rPr>
              <w:t>L6401</w:t>
            </w:r>
            <w:r w:rsidRPr="001677D0">
              <w:rPr>
                <w:rFonts w:ascii="標楷體" w:hAnsi="標楷體" w:hint="eastAsia"/>
              </w:rPr>
              <w:t>,</w:t>
            </w:r>
            <w:r w:rsidRPr="001677D0">
              <w:rPr>
                <w:rFonts w:ascii="標楷體" w:hAnsi="標楷體"/>
              </w:rPr>
              <w:t>L6603</w:t>
            </w:r>
            <w:r w:rsidRPr="001677D0">
              <w:rPr>
                <w:rFonts w:ascii="標楷體" w:hAnsi="標楷體" w:hint="eastAsia"/>
              </w:rPr>
              <w:t>,</w:t>
            </w:r>
            <w:r w:rsidRPr="001677D0">
              <w:rPr>
                <w:rFonts w:ascii="標楷體" w:hAnsi="標楷體"/>
              </w:rPr>
              <w:t>L6709</w:t>
            </w:r>
            <w:r w:rsidRPr="001677D0">
              <w:rPr>
                <w:rFonts w:ascii="標楷體" w:hAnsi="標楷體" w:hint="eastAsia"/>
              </w:rPr>
              <w:t>,</w:t>
            </w:r>
          </w:p>
          <w:p w14:paraId="6508AAD7" w14:textId="77777777" w:rsidR="0012012A" w:rsidRPr="001677D0" w:rsidRDefault="0012012A" w:rsidP="00E946E4">
            <w:pPr>
              <w:pStyle w:val="12"/>
              <w:rPr>
                <w:rFonts w:ascii="標楷體" w:hAnsi="標楷體"/>
              </w:rPr>
            </w:pPr>
            <w:r w:rsidRPr="001677D0">
              <w:rPr>
                <w:rFonts w:ascii="標楷體" w:hAnsi="標楷體"/>
              </w:rPr>
              <w:t>L6752</w:t>
            </w:r>
            <w:r w:rsidRPr="001677D0">
              <w:rPr>
                <w:rFonts w:ascii="標楷體" w:hAnsi="標楷體" w:hint="eastAsia"/>
              </w:rPr>
              <w:t>,</w:t>
            </w:r>
            <w:r w:rsidRPr="001677D0">
              <w:rPr>
                <w:rFonts w:ascii="標楷體" w:hAnsi="標楷體"/>
              </w:rPr>
              <w:t>L6754</w:t>
            </w:r>
          </w:p>
        </w:tc>
        <w:tc>
          <w:tcPr>
            <w:tcW w:w="1140" w:type="dxa"/>
            <w:vAlign w:val="center"/>
          </w:tcPr>
          <w:p w14:paraId="188ED871" w14:textId="77777777" w:rsidR="0012012A" w:rsidRPr="001677D0" w:rsidRDefault="0012012A" w:rsidP="00E946E4">
            <w:pPr>
              <w:pStyle w:val="12"/>
              <w:rPr>
                <w:rFonts w:ascii="標楷體" w:hAnsi="標楷體"/>
              </w:rPr>
            </w:pPr>
            <w:r w:rsidRPr="001677D0">
              <w:rPr>
                <w:rFonts w:ascii="標楷體" w:hAnsi="標楷體" w:hint="eastAsia"/>
              </w:rPr>
              <w:t>楊智誠</w:t>
            </w:r>
          </w:p>
        </w:tc>
        <w:tc>
          <w:tcPr>
            <w:tcW w:w="1140" w:type="dxa"/>
          </w:tcPr>
          <w:p w14:paraId="3B1234D4" w14:textId="77777777" w:rsidR="0012012A" w:rsidRPr="001677D0" w:rsidRDefault="0012012A" w:rsidP="00E946E4">
            <w:pPr>
              <w:rPr>
                <w:rFonts w:ascii="標楷體" w:eastAsia="標楷體" w:hAnsi="標楷體"/>
              </w:rPr>
            </w:pPr>
          </w:p>
        </w:tc>
        <w:tc>
          <w:tcPr>
            <w:tcW w:w="1440" w:type="dxa"/>
          </w:tcPr>
          <w:p w14:paraId="44817152" w14:textId="77777777" w:rsidR="0012012A" w:rsidRPr="001677D0" w:rsidRDefault="0012012A" w:rsidP="00E946E4">
            <w:pPr>
              <w:pStyle w:val="12"/>
              <w:rPr>
                <w:rFonts w:ascii="標楷體" w:hAnsi="標楷體"/>
              </w:rPr>
            </w:pPr>
          </w:p>
        </w:tc>
      </w:tr>
      <w:tr w:rsidR="0012012A" w:rsidRPr="001677D0" w14:paraId="064F4D7D" w14:textId="77777777" w:rsidTr="00040B41">
        <w:tc>
          <w:tcPr>
            <w:tcW w:w="1108" w:type="dxa"/>
            <w:vAlign w:val="center"/>
          </w:tcPr>
          <w:p w14:paraId="59282F68" w14:textId="77777777" w:rsidR="0012012A" w:rsidRPr="001677D0" w:rsidRDefault="0012012A" w:rsidP="00E946E4">
            <w:pPr>
              <w:pStyle w:val="12"/>
              <w:rPr>
                <w:rFonts w:ascii="標楷體" w:hAnsi="標楷體"/>
              </w:rPr>
            </w:pPr>
            <w:r w:rsidRPr="001677D0">
              <w:rPr>
                <w:rFonts w:ascii="標楷體" w:hAnsi="標楷體" w:hint="eastAsia"/>
              </w:rPr>
              <w:t>V</w:t>
            </w:r>
            <w:r w:rsidRPr="001677D0">
              <w:rPr>
                <w:rFonts w:ascii="標楷體" w:hAnsi="標楷體"/>
              </w:rPr>
              <w:t>1.2</w:t>
            </w:r>
          </w:p>
        </w:tc>
        <w:tc>
          <w:tcPr>
            <w:tcW w:w="1614" w:type="dxa"/>
            <w:vAlign w:val="center"/>
          </w:tcPr>
          <w:p w14:paraId="75AF926D" w14:textId="77777777" w:rsidR="0012012A" w:rsidRPr="001677D0" w:rsidRDefault="0012012A" w:rsidP="00E946E4">
            <w:pPr>
              <w:pStyle w:val="12"/>
              <w:rPr>
                <w:rFonts w:ascii="標楷體" w:hAnsi="標楷體"/>
              </w:rPr>
            </w:pPr>
            <w:r w:rsidRPr="001677D0">
              <w:rPr>
                <w:rFonts w:ascii="標楷體" w:hAnsi="標楷體" w:hint="eastAsia"/>
              </w:rPr>
              <w:t>2</w:t>
            </w:r>
            <w:r w:rsidRPr="001677D0">
              <w:rPr>
                <w:rFonts w:ascii="標楷體" w:hAnsi="標楷體"/>
              </w:rPr>
              <w:t>021/05/07</w:t>
            </w:r>
          </w:p>
        </w:tc>
        <w:tc>
          <w:tcPr>
            <w:tcW w:w="3786" w:type="dxa"/>
            <w:vAlign w:val="center"/>
          </w:tcPr>
          <w:p w14:paraId="6B916425" w14:textId="77777777" w:rsidR="0012012A" w:rsidRPr="001677D0" w:rsidRDefault="0012012A" w:rsidP="00E946E4">
            <w:pPr>
              <w:pStyle w:val="12"/>
              <w:rPr>
                <w:rFonts w:ascii="標楷體" w:hAnsi="標楷體"/>
              </w:rPr>
            </w:pPr>
            <w:r w:rsidRPr="001677D0">
              <w:rPr>
                <w:rFonts w:ascii="標楷體" w:hAnsi="標楷體" w:hint="eastAsia"/>
                <w:lang w:eastAsia="zh-HK"/>
              </w:rPr>
              <w:t>交付</w:t>
            </w:r>
            <w:r w:rsidRPr="001677D0">
              <w:rPr>
                <w:rFonts w:ascii="標楷體" w:hAnsi="標楷體" w:hint="eastAsia"/>
              </w:rPr>
              <w:t>URS</w:t>
            </w:r>
          </w:p>
          <w:p w14:paraId="43BBC5B8" w14:textId="77777777" w:rsidR="0012012A" w:rsidRPr="001677D0" w:rsidRDefault="0012012A" w:rsidP="00E946E4">
            <w:pPr>
              <w:pStyle w:val="12"/>
              <w:rPr>
                <w:rFonts w:ascii="標楷體" w:hAnsi="標楷體"/>
              </w:rPr>
            </w:pPr>
            <w:r w:rsidRPr="001677D0">
              <w:rPr>
                <w:rFonts w:ascii="標楷體" w:hAnsi="標楷體"/>
              </w:rPr>
              <w:t>L6901</w:t>
            </w:r>
            <w:r w:rsidRPr="001677D0">
              <w:rPr>
                <w:rFonts w:ascii="標楷體" w:hAnsi="標楷體" w:hint="eastAsia"/>
              </w:rPr>
              <w:t>,L</w:t>
            </w:r>
            <w:r w:rsidRPr="001677D0">
              <w:rPr>
                <w:rFonts w:ascii="標楷體" w:hAnsi="標楷體"/>
              </w:rPr>
              <w:t>6902</w:t>
            </w:r>
            <w:r w:rsidRPr="001677D0">
              <w:rPr>
                <w:rFonts w:ascii="標楷體" w:hAnsi="標楷體" w:hint="eastAsia"/>
              </w:rPr>
              <w:t>,L</w:t>
            </w:r>
            <w:r w:rsidRPr="001677D0">
              <w:rPr>
                <w:rFonts w:ascii="標楷體" w:hAnsi="標楷體"/>
              </w:rPr>
              <w:t>6903</w:t>
            </w:r>
            <w:r w:rsidRPr="001677D0">
              <w:rPr>
                <w:rFonts w:ascii="標楷體" w:hAnsi="標楷體" w:hint="eastAsia"/>
              </w:rPr>
              <w:t>,</w:t>
            </w:r>
            <w:r w:rsidRPr="001677D0">
              <w:rPr>
                <w:rFonts w:ascii="標楷體" w:hAnsi="標楷體"/>
              </w:rPr>
              <w:t>L6904</w:t>
            </w:r>
            <w:r w:rsidRPr="001677D0">
              <w:rPr>
                <w:rFonts w:ascii="標楷體" w:hAnsi="標楷體" w:hint="eastAsia"/>
              </w:rPr>
              <w:t>,</w:t>
            </w:r>
          </w:p>
          <w:p w14:paraId="159CFB70" w14:textId="77777777" w:rsidR="0012012A" w:rsidRPr="001677D0" w:rsidRDefault="0012012A" w:rsidP="00E946E4">
            <w:pPr>
              <w:pStyle w:val="12"/>
              <w:rPr>
                <w:rFonts w:ascii="標楷體" w:hAnsi="標楷體"/>
              </w:rPr>
            </w:pPr>
            <w:r w:rsidRPr="001677D0">
              <w:rPr>
                <w:rFonts w:ascii="標楷體" w:hAnsi="標楷體" w:hint="eastAsia"/>
              </w:rPr>
              <w:t>L</w:t>
            </w:r>
            <w:r w:rsidRPr="001677D0">
              <w:rPr>
                <w:rFonts w:ascii="標楷體" w:hAnsi="標楷體"/>
              </w:rPr>
              <w:t>6905</w:t>
            </w:r>
            <w:r w:rsidRPr="001677D0">
              <w:rPr>
                <w:rFonts w:ascii="標楷體" w:hAnsi="標楷體" w:hint="eastAsia"/>
              </w:rPr>
              <w:t>,L</w:t>
            </w:r>
            <w:r w:rsidRPr="001677D0">
              <w:rPr>
                <w:rFonts w:ascii="標楷體" w:hAnsi="標楷體"/>
              </w:rPr>
              <w:t>6906</w:t>
            </w:r>
            <w:r w:rsidRPr="001677D0">
              <w:rPr>
                <w:rFonts w:ascii="標楷體" w:hAnsi="標楷體" w:hint="eastAsia"/>
              </w:rPr>
              <w:t>,</w:t>
            </w:r>
            <w:r w:rsidRPr="001677D0">
              <w:rPr>
                <w:rFonts w:ascii="標楷體" w:hAnsi="標楷體"/>
              </w:rPr>
              <w:t>L6907</w:t>
            </w:r>
            <w:r w:rsidRPr="001677D0">
              <w:rPr>
                <w:rFonts w:ascii="標楷體" w:hAnsi="標楷體" w:hint="eastAsia"/>
              </w:rPr>
              <w:t>,L</w:t>
            </w:r>
            <w:r w:rsidRPr="001677D0">
              <w:rPr>
                <w:rFonts w:ascii="標楷體" w:hAnsi="標楷體"/>
              </w:rPr>
              <w:t>6908</w:t>
            </w:r>
            <w:r w:rsidRPr="001677D0">
              <w:rPr>
                <w:rFonts w:ascii="標楷體" w:hAnsi="標楷體" w:hint="eastAsia"/>
              </w:rPr>
              <w:t>,</w:t>
            </w:r>
          </w:p>
          <w:p w14:paraId="4266B820" w14:textId="77777777" w:rsidR="0012012A" w:rsidRPr="001677D0" w:rsidRDefault="0012012A" w:rsidP="00E946E4">
            <w:pPr>
              <w:pStyle w:val="12"/>
              <w:rPr>
                <w:rFonts w:ascii="標楷體" w:hAnsi="標楷體"/>
              </w:rPr>
            </w:pPr>
            <w:r w:rsidRPr="001677D0">
              <w:rPr>
                <w:rFonts w:ascii="標楷體" w:hAnsi="標楷體" w:hint="eastAsia"/>
              </w:rPr>
              <w:t>L</w:t>
            </w:r>
            <w:r w:rsidRPr="001677D0">
              <w:rPr>
                <w:rFonts w:ascii="標楷體" w:hAnsi="標楷體"/>
              </w:rPr>
              <w:t>6101</w:t>
            </w:r>
            <w:r w:rsidRPr="001677D0">
              <w:rPr>
                <w:rFonts w:ascii="標楷體" w:hAnsi="標楷體" w:hint="eastAsia"/>
              </w:rPr>
              <w:t>,L</w:t>
            </w:r>
            <w:r w:rsidRPr="001677D0">
              <w:rPr>
                <w:rFonts w:ascii="標楷體" w:hAnsi="標楷體"/>
              </w:rPr>
              <w:t>6201</w:t>
            </w:r>
            <w:r w:rsidRPr="001677D0">
              <w:rPr>
                <w:rFonts w:ascii="標楷體" w:hAnsi="標楷體" w:hint="eastAsia"/>
              </w:rPr>
              <w:t>,L</w:t>
            </w:r>
            <w:r w:rsidRPr="001677D0">
              <w:rPr>
                <w:rFonts w:ascii="標楷體" w:hAnsi="標楷體"/>
              </w:rPr>
              <w:t>6031</w:t>
            </w:r>
            <w:r w:rsidRPr="001677D0">
              <w:rPr>
                <w:rFonts w:ascii="標楷體" w:hAnsi="標楷體" w:hint="eastAsia"/>
              </w:rPr>
              <w:t>,</w:t>
            </w:r>
            <w:r w:rsidRPr="001677D0">
              <w:rPr>
                <w:rFonts w:ascii="標楷體" w:hAnsi="標楷體"/>
              </w:rPr>
              <w:t>L6032</w:t>
            </w:r>
            <w:r w:rsidRPr="001677D0">
              <w:rPr>
                <w:rFonts w:ascii="標楷體" w:hAnsi="標楷體" w:hint="eastAsia"/>
              </w:rPr>
              <w:t>,</w:t>
            </w:r>
          </w:p>
          <w:p w14:paraId="79B2858E" w14:textId="77777777" w:rsidR="0012012A" w:rsidRPr="001677D0" w:rsidRDefault="0012012A" w:rsidP="00E946E4">
            <w:pPr>
              <w:pStyle w:val="12"/>
              <w:rPr>
                <w:rFonts w:ascii="標楷體" w:hAnsi="標楷體"/>
              </w:rPr>
            </w:pPr>
            <w:r w:rsidRPr="001677D0">
              <w:rPr>
                <w:rFonts w:ascii="標楷體" w:hAnsi="標楷體" w:hint="eastAsia"/>
              </w:rPr>
              <w:t>L</w:t>
            </w:r>
            <w:r w:rsidRPr="001677D0">
              <w:rPr>
                <w:rFonts w:ascii="標楷體" w:hAnsi="標楷體"/>
              </w:rPr>
              <w:t>6301</w:t>
            </w:r>
          </w:p>
        </w:tc>
        <w:tc>
          <w:tcPr>
            <w:tcW w:w="1140" w:type="dxa"/>
            <w:vAlign w:val="center"/>
          </w:tcPr>
          <w:p w14:paraId="50BA81EF" w14:textId="77777777" w:rsidR="0012012A" w:rsidRPr="001677D0" w:rsidRDefault="0012012A" w:rsidP="00E946E4">
            <w:pPr>
              <w:pStyle w:val="12"/>
              <w:rPr>
                <w:rFonts w:ascii="標楷體" w:hAnsi="標楷體"/>
              </w:rPr>
            </w:pPr>
            <w:r w:rsidRPr="001677D0">
              <w:rPr>
                <w:rFonts w:ascii="標楷體" w:hAnsi="標楷體" w:hint="eastAsia"/>
              </w:rPr>
              <w:t>楊智誠</w:t>
            </w:r>
          </w:p>
        </w:tc>
        <w:tc>
          <w:tcPr>
            <w:tcW w:w="1140" w:type="dxa"/>
          </w:tcPr>
          <w:p w14:paraId="1E1796A7" w14:textId="77777777" w:rsidR="0012012A" w:rsidRPr="001677D0" w:rsidRDefault="0012012A" w:rsidP="00E946E4">
            <w:pPr>
              <w:pStyle w:val="12"/>
              <w:rPr>
                <w:rFonts w:ascii="標楷體" w:hAnsi="標楷體"/>
              </w:rPr>
            </w:pPr>
          </w:p>
        </w:tc>
        <w:tc>
          <w:tcPr>
            <w:tcW w:w="1440" w:type="dxa"/>
          </w:tcPr>
          <w:p w14:paraId="09FB3C91" w14:textId="77777777" w:rsidR="0012012A" w:rsidRPr="001677D0" w:rsidRDefault="0012012A" w:rsidP="00E946E4">
            <w:pPr>
              <w:pStyle w:val="12"/>
              <w:rPr>
                <w:rFonts w:ascii="標楷體" w:hAnsi="標楷體"/>
              </w:rPr>
            </w:pPr>
          </w:p>
        </w:tc>
      </w:tr>
      <w:tr w:rsidR="0012012A" w:rsidRPr="001677D0" w14:paraId="406A2712" w14:textId="77777777" w:rsidTr="00040B41">
        <w:tc>
          <w:tcPr>
            <w:tcW w:w="1108" w:type="dxa"/>
            <w:vAlign w:val="center"/>
          </w:tcPr>
          <w:p w14:paraId="2B5C5A7A" w14:textId="77777777" w:rsidR="0012012A" w:rsidRPr="001677D0" w:rsidRDefault="0012012A" w:rsidP="00E946E4">
            <w:pPr>
              <w:pStyle w:val="12"/>
              <w:rPr>
                <w:rFonts w:ascii="標楷體" w:hAnsi="標楷體"/>
              </w:rPr>
            </w:pPr>
            <w:r>
              <w:rPr>
                <w:rFonts w:ascii="標楷體" w:hAnsi="標楷體" w:hint="eastAsia"/>
              </w:rPr>
              <w:t>V</w:t>
            </w:r>
            <w:r>
              <w:rPr>
                <w:rFonts w:ascii="標楷體" w:hAnsi="標楷體"/>
              </w:rPr>
              <w:t>1.3</w:t>
            </w:r>
          </w:p>
        </w:tc>
        <w:tc>
          <w:tcPr>
            <w:tcW w:w="1614" w:type="dxa"/>
            <w:vAlign w:val="center"/>
          </w:tcPr>
          <w:p w14:paraId="1107B84A" w14:textId="77777777" w:rsidR="0012012A" w:rsidRPr="001677D0" w:rsidRDefault="0012012A" w:rsidP="00E946E4">
            <w:pPr>
              <w:pStyle w:val="12"/>
              <w:rPr>
                <w:rFonts w:ascii="標楷體" w:hAnsi="標楷體"/>
              </w:rPr>
            </w:pPr>
            <w:r>
              <w:rPr>
                <w:rFonts w:ascii="標楷體" w:hAnsi="標楷體" w:hint="eastAsia"/>
              </w:rPr>
              <w:t>2</w:t>
            </w:r>
            <w:r>
              <w:rPr>
                <w:rFonts w:ascii="標楷體" w:hAnsi="標楷體"/>
              </w:rPr>
              <w:t>021/05/28</w:t>
            </w:r>
          </w:p>
        </w:tc>
        <w:tc>
          <w:tcPr>
            <w:tcW w:w="3786" w:type="dxa"/>
            <w:vAlign w:val="center"/>
          </w:tcPr>
          <w:p w14:paraId="7035AAAC" w14:textId="77777777" w:rsidR="0012012A" w:rsidRDefault="0012012A" w:rsidP="00E946E4">
            <w:pPr>
              <w:pStyle w:val="12"/>
              <w:rPr>
                <w:rFonts w:ascii="標楷體" w:hAnsi="標楷體"/>
                <w:lang w:eastAsia="zh-HK"/>
              </w:rPr>
            </w:pPr>
            <w:r>
              <w:rPr>
                <w:rFonts w:ascii="標楷體" w:hAnsi="標楷體" w:hint="eastAsia"/>
                <w:lang w:eastAsia="zh-HK"/>
              </w:rPr>
              <w:t>交付</w:t>
            </w:r>
            <w:r>
              <w:rPr>
                <w:rFonts w:ascii="標楷體" w:hAnsi="標楷體" w:hint="eastAsia"/>
              </w:rPr>
              <w:t>URS</w:t>
            </w:r>
          </w:p>
          <w:p w14:paraId="55E186BD" w14:textId="77777777" w:rsidR="0012012A" w:rsidRPr="001677D0" w:rsidRDefault="0012012A" w:rsidP="00E946E4">
            <w:pPr>
              <w:pStyle w:val="12"/>
              <w:rPr>
                <w:rFonts w:ascii="標楷體" w:hAnsi="標楷體"/>
                <w:lang w:eastAsia="zh-HK"/>
              </w:rPr>
            </w:pPr>
            <w:r>
              <w:rPr>
                <w:rFonts w:ascii="標楷體" w:hAnsi="標楷體" w:hint="eastAsia"/>
              </w:rPr>
              <w:t>L6041</w:t>
            </w:r>
            <w:r>
              <w:rPr>
                <w:rFonts w:ascii="標楷體" w:hAnsi="標楷體"/>
                <w:lang w:eastAsia="zh-HK"/>
              </w:rPr>
              <w:t>,</w:t>
            </w:r>
            <w:r>
              <w:rPr>
                <w:rFonts w:ascii="標楷體" w:hAnsi="標楷體" w:hint="eastAsia"/>
              </w:rPr>
              <w:t>L6401</w:t>
            </w:r>
          </w:p>
        </w:tc>
        <w:tc>
          <w:tcPr>
            <w:tcW w:w="1140" w:type="dxa"/>
            <w:vAlign w:val="center"/>
          </w:tcPr>
          <w:p w14:paraId="47FADD0C" w14:textId="77777777" w:rsidR="0012012A" w:rsidRPr="001677D0" w:rsidRDefault="0012012A" w:rsidP="00E946E4">
            <w:pPr>
              <w:pStyle w:val="12"/>
              <w:rPr>
                <w:rFonts w:ascii="標楷體" w:hAnsi="標楷體"/>
              </w:rPr>
            </w:pPr>
            <w:r w:rsidRPr="001677D0">
              <w:rPr>
                <w:rFonts w:ascii="標楷體" w:hAnsi="標楷體" w:hint="eastAsia"/>
              </w:rPr>
              <w:t>楊智誠</w:t>
            </w:r>
          </w:p>
        </w:tc>
        <w:tc>
          <w:tcPr>
            <w:tcW w:w="1140" w:type="dxa"/>
          </w:tcPr>
          <w:p w14:paraId="7DFEEDC5" w14:textId="77777777" w:rsidR="0012012A" w:rsidRPr="001677D0" w:rsidRDefault="0012012A" w:rsidP="00E946E4">
            <w:pPr>
              <w:pStyle w:val="12"/>
              <w:rPr>
                <w:rFonts w:ascii="標楷體" w:hAnsi="標楷體"/>
              </w:rPr>
            </w:pPr>
          </w:p>
        </w:tc>
        <w:tc>
          <w:tcPr>
            <w:tcW w:w="1440" w:type="dxa"/>
          </w:tcPr>
          <w:p w14:paraId="37F4ABA8" w14:textId="77777777" w:rsidR="0012012A" w:rsidRPr="001677D0" w:rsidRDefault="0012012A" w:rsidP="00E946E4">
            <w:pPr>
              <w:pStyle w:val="12"/>
              <w:rPr>
                <w:rFonts w:ascii="標楷體" w:hAnsi="標楷體"/>
              </w:rPr>
            </w:pPr>
          </w:p>
        </w:tc>
      </w:tr>
      <w:tr w:rsidR="0012012A" w:rsidRPr="001677D0" w14:paraId="59EA4482" w14:textId="77777777" w:rsidTr="00040B41">
        <w:tc>
          <w:tcPr>
            <w:tcW w:w="1108" w:type="dxa"/>
            <w:vAlign w:val="center"/>
          </w:tcPr>
          <w:p w14:paraId="4369AB9D" w14:textId="77777777" w:rsidR="0012012A" w:rsidRDefault="0012012A" w:rsidP="00E946E4">
            <w:pPr>
              <w:pStyle w:val="12"/>
              <w:rPr>
                <w:rFonts w:ascii="標楷體" w:hAnsi="標楷體"/>
              </w:rPr>
            </w:pPr>
            <w:r>
              <w:rPr>
                <w:rFonts w:ascii="標楷體" w:hAnsi="標楷體" w:hint="eastAsia"/>
              </w:rPr>
              <w:t>V1.4</w:t>
            </w:r>
          </w:p>
        </w:tc>
        <w:tc>
          <w:tcPr>
            <w:tcW w:w="1614" w:type="dxa"/>
            <w:vAlign w:val="center"/>
          </w:tcPr>
          <w:p w14:paraId="47E98A37" w14:textId="77777777" w:rsidR="0012012A" w:rsidRDefault="0012012A" w:rsidP="00E946E4">
            <w:pPr>
              <w:pStyle w:val="12"/>
              <w:rPr>
                <w:rFonts w:ascii="標楷體" w:hAnsi="標楷體"/>
              </w:rPr>
            </w:pPr>
            <w:r>
              <w:rPr>
                <w:rFonts w:ascii="標楷體" w:hAnsi="標楷體" w:hint="eastAsia"/>
              </w:rPr>
              <w:t>2021/06/04</w:t>
            </w:r>
          </w:p>
        </w:tc>
        <w:tc>
          <w:tcPr>
            <w:tcW w:w="3786" w:type="dxa"/>
            <w:vAlign w:val="center"/>
          </w:tcPr>
          <w:p w14:paraId="65683433" w14:textId="77777777" w:rsidR="0012012A" w:rsidRDefault="0012012A" w:rsidP="00E946E4">
            <w:pPr>
              <w:pStyle w:val="12"/>
              <w:rPr>
                <w:rFonts w:ascii="標楷體" w:hAnsi="標楷體"/>
                <w:lang w:eastAsia="zh-HK"/>
              </w:rPr>
            </w:pPr>
            <w:r>
              <w:rPr>
                <w:rFonts w:ascii="標楷體" w:hAnsi="標楷體" w:hint="eastAsia"/>
                <w:lang w:eastAsia="zh-HK"/>
              </w:rPr>
              <w:t>交付</w:t>
            </w:r>
            <w:r>
              <w:rPr>
                <w:rFonts w:ascii="標楷體" w:hAnsi="標楷體" w:hint="eastAsia"/>
              </w:rPr>
              <w:t>URS</w:t>
            </w:r>
          </w:p>
          <w:p w14:paraId="69A768A8" w14:textId="77777777" w:rsidR="0012012A" w:rsidRDefault="0012012A" w:rsidP="00E946E4">
            <w:pPr>
              <w:pStyle w:val="12"/>
              <w:rPr>
                <w:rFonts w:ascii="標楷體" w:hAnsi="標楷體"/>
              </w:rPr>
            </w:pPr>
            <w:r>
              <w:rPr>
                <w:rFonts w:ascii="標楷體" w:hAnsi="標楷體" w:hint="eastAsia"/>
              </w:rPr>
              <w:t>L6063</w:t>
            </w:r>
            <w:r>
              <w:rPr>
                <w:rFonts w:ascii="標楷體" w:hAnsi="標楷體" w:hint="eastAsia"/>
                <w:lang w:eastAsia="zh-HK"/>
              </w:rPr>
              <w:t>、</w:t>
            </w:r>
            <w:r>
              <w:rPr>
                <w:rFonts w:ascii="標楷體" w:hAnsi="標楷體" w:hint="eastAsia"/>
              </w:rPr>
              <w:t>L6603</w:t>
            </w:r>
            <w:r>
              <w:rPr>
                <w:rFonts w:ascii="標楷體" w:hAnsi="標楷體" w:hint="eastAsia"/>
                <w:lang w:eastAsia="zh-HK"/>
              </w:rPr>
              <w:t>、</w:t>
            </w:r>
            <w:r>
              <w:rPr>
                <w:rFonts w:ascii="標楷體" w:hAnsi="標楷體" w:hint="eastAsia"/>
              </w:rPr>
              <w:t>L6079、L6709</w:t>
            </w:r>
          </w:p>
          <w:p w14:paraId="5666F6F5" w14:textId="77777777" w:rsidR="0012012A" w:rsidRDefault="0012012A" w:rsidP="00E946E4">
            <w:pPr>
              <w:pStyle w:val="12"/>
              <w:rPr>
                <w:rFonts w:ascii="標楷體" w:hAnsi="標楷體"/>
              </w:rPr>
            </w:pPr>
            <w:r>
              <w:rPr>
                <w:rFonts w:ascii="標楷體" w:hAnsi="標楷體" w:hint="eastAsia"/>
              </w:rPr>
              <w:t>L6082、L6752、L6084、L6754</w:t>
            </w:r>
          </w:p>
          <w:p w14:paraId="471CED7E" w14:textId="77777777" w:rsidR="0012012A" w:rsidRDefault="0012012A" w:rsidP="00E946E4">
            <w:pPr>
              <w:pStyle w:val="12"/>
              <w:rPr>
                <w:rFonts w:ascii="標楷體" w:hAnsi="標楷體"/>
              </w:rPr>
            </w:pPr>
            <w:r>
              <w:rPr>
                <w:rFonts w:ascii="標楷體" w:hAnsi="標楷體" w:hint="eastAsia"/>
              </w:rPr>
              <w:t>L6901、L6902、L6903、L6904</w:t>
            </w:r>
          </w:p>
          <w:p w14:paraId="3BCFE878" w14:textId="77777777" w:rsidR="0012012A" w:rsidRDefault="0012012A" w:rsidP="00E946E4">
            <w:pPr>
              <w:pStyle w:val="12"/>
              <w:rPr>
                <w:rFonts w:ascii="標楷體" w:hAnsi="標楷體"/>
              </w:rPr>
            </w:pPr>
            <w:r>
              <w:rPr>
                <w:rFonts w:ascii="標楷體" w:hAnsi="標楷體" w:hint="eastAsia"/>
              </w:rPr>
              <w:t>L6905、L6906、L6907、L6908</w:t>
            </w:r>
          </w:p>
          <w:p w14:paraId="32161A70" w14:textId="77777777" w:rsidR="0012012A" w:rsidRDefault="0012012A" w:rsidP="00E946E4">
            <w:pPr>
              <w:pStyle w:val="12"/>
              <w:rPr>
                <w:rFonts w:ascii="標楷體" w:hAnsi="標楷體"/>
              </w:rPr>
            </w:pPr>
            <w:r>
              <w:rPr>
                <w:rFonts w:ascii="標楷體" w:hAnsi="標楷體" w:hint="eastAsia"/>
              </w:rPr>
              <w:t>L6101、L6201、L6031、L6032</w:t>
            </w:r>
          </w:p>
          <w:p w14:paraId="1501022C" w14:textId="77777777" w:rsidR="0012012A" w:rsidRDefault="0012012A" w:rsidP="00E946E4">
            <w:pPr>
              <w:pStyle w:val="12"/>
              <w:rPr>
                <w:rFonts w:ascii="標楷體" w:hAnsi="標楷體"/>
              </w:rPr>
            </w:pPr>
            <w:r>
              <w:rPr>
                <w:rFonts w:ascii="標楷體" w:hAnsi="標楷體" w:hint="eastAsia"/>
              </w:rPr>
              <w:t>L6301、L6041、L6401</w:t>
            </w:r>
          </w:p>
        </w:tc>
        <w:tc>
          <w:tcPr>
            <w:tcW w:w="1140" w:type="dxa"/>
            <w:vAlign w:val="center"/>
          </w:tcPr>
          <w:p w14:paraId="62BD1066" w14:textId="77777777" w:rsidR="0012012A" w:rsidRPr="001677D0" w:rsidRDefault="0012012A" w:rsidP="00E946E4">
            <w:pPr>
              <w:pStyle w:val="12"/>
              <w:rPr>
                <w:rFonts w:ascii="標楷體" w:hAnsi="標楷體"/>
              </w:rPr>
            </w:pPr>
            <w:r w:rsidRPr="001677D0">
              <w:rPr>
                <w:rFonts w:ascii="標楷體" w:hAnsi="標楷體" w:hint="eastAsia"/>
              </w:rPr>
              <w:t>楊智誠</w:t>
            </w:r>
          </w:p>
        </w:tc>
        <w:tc>
          <w:tcPr>
            <w:tcW w:w="1140" w:type="dxa"/>
          </w:tcPr>
          <w:p w14:paraId="0A2AFEA9" w14:textId="77777777" w:rsidR="0012012A" w:rsidRPr="001677D0" w:rsidRDefault="0012012A" w:rsidP="00E946E4">
            <w:pPr>
              <w:pStyle w:val="12"/>
              <w:rPr>
                <w:rFonts w:ascii="標楷體" w:hAnsi="標楷體"/>
              </w:rPr>
            </w:pPr>
          </w:p>
        </w:tc>
        <w:tc>
          <w:tcPr>
            <w:tcW w:w="1440" w:type="dxa"/>
          </w:tcPr>
          <w:p w14:paraId="2E78588F" w14:textId="77777777" w:rsidR="0012012A" w:rsidRPr="001677D0" w:rsidRDefault="0012012A" w:rsidP="00E946E4">
            <w:pPr>
              <w:pStyle w:val="12"/>
              <w:rPr>
                <w:rFonts w:ascii="標楷體" w:hAnsi="標楷體"/>
              </w:rPr>
            </w:pPr>
          </w:p>
        </w:tc>
      </w:tr>
      <w:tr w:rsidR="003548F7" w:rsidRPr="001677D0" w14:paraId="2BB49CBF" w14:textId="77777777" w:rsidTr="00040B41">
        <w:tc>
          <w:tcPr>
            <w:tcW w:w="1108" w:type="dxa"/>
            <w:vAlign w:val="center"/>
          </w:tcPr>
          <w:p w14:paraId="197CC826" w14:textId="77777777" w:rsidR="003548F7" w:rsidRDefault="003548F7" w:rsidP="00E946E4">
            <w:pPr>
              <w:pStyle w:val="12"/>
              <w:rPr>
                <w:rFonts w:ascii="標楷體" w:hAnsi="標楷體"/>
              </w:rPr>
            </w:pPr>
          </w:p>
        </w:tc>
        <w:tc>
          <w:tcPr>
            <w:tcW w:w="1614" w:type="dxa"/>
            <w:vAlign w:val="center"/>
          </w:tcPr>
          <w:p w14:paraId="63171256" w14:textId="5B4FB967" w:rsidR="003548F7" w:rsidRDefault="003548F7" w:rsidP="00E946E4">
            <w:pPr>
              <w:pStyle w:val="12"/>
              <w:rPr>
                <w:rFonts w:ascii="標楷體" w:hAnsi="標楷體"/>
              </w:rPr>
            </w:pPr>
            <w:r>
              <w:rPr>
                <w:rFonts w:ascii="標楷體" w:hAnsi="標楷體" w:hint="eastAsia"/>
              </w:rPr>
              <w:t>2021/6/17</w:t>
            </w:r>
          </w:p>
        </w:tc>
        <w:tc>
          <w:tcPr>
            <w:tcW w:w="3786" w:type="dxa"/>
            <w:vAlign w:val="center"/>
          </w:tcPr>
          <w:p w14:paraId="069AEC80" w14:textId="582173A3" w:rsidR="002557FD" w:rsidRDefault="002557FD" w:rsidP="002557FD">
            <w:pPr>
              <w:pStyle w:val="12"/>
              <w:rPr>
                <w:rFonts w:ascii="標楷體" w:hAnsi="標楷體"/>
              </w:rPr>
            </w:pPr>
            <w:r>
              <w:rPr>
                <w:rFonts w:ascii="標楷體" w:hAnsi="標楷體" w:hint="eastAsia"/>
              </w:rPr>
              <w:t>審查完畢</w:t>
            </w:r>
          </w:p>
          <w:p w14:paraId="07275C1A" w14:textId="1489D41C" w:rsidR="003548F7" w:rsidRDefault="003548F7" w:rsidP="002557FD">
            <w:pPr>
              <w:pStyle w:val="12"/>
              <w:rPr>
                <w:rFonts w:ascii="標楷體" w:hAnsi="標楷體"/>
              </w:rPr>
            </w:pPr>
            <w:r>
              <w:rPr>
                <w:rFonts w:ascii="標楷體" w:hAnsi="標楷體" w:hint="eastAsia"/>
              </w:rPr>
              <w:t>L6041、L6401</w:t>
            </w:r>
          </w:p>
        </w:tc>
        <w:tc>
          <w:tcPr>
            <w:tcW w:w="1140" w:type="dxa"/>
            <w:vAlign w:val="center"/>
          </w:tcPr>
          <w:p w14:paraId="0C050DFE" w14:textId="0EEF0E33" w:rsidR="003548F7" w:rsidRPr="001677D0" w:rsidRDefault="003548F7" w:rsidP="00E946E4">
            <w:pPr>
              <w:pStyle w:val="12"/>
              <w:rPr>
                <w:rFonts w:ascii="標楷體" w:hAnsi="標楷體"/>
              </w:rPr>
            </w:pPr>
            <w:r>
              <w:rPr>
                <w:rFonts w:ascii="標楷體" w:hAnsi="標楷體" w:hint="eastAsia"/>
              </w:rPr>
              <w:t>林清河</w:t>
            </w:r>
          </w:p>
        </w:tc>
        <w:tc>
          <w:tcPr>
            <w:tcW w:w="1140" w:type="dxa"/>
          </w:tcPr>
          <w:p w14:paraId="38F673C2" w14:textId="77777777" w:rsidR="003548F7" w:rsidRPr="001677D0" w:rsidRDefault="003548F7" w:rsidP="00E946E4">
            <w:pPr>
              <w:pStyle w:val="12"/>
              <w:rPr>
                <w:rFonts w:ascii="標楷體" w:hAnsi="標楷體"/>
              </w:rPr>
            </w:pPr>
          </w:p>
        </w:tc>
        <w:tc>
          <w:tcPr>
            <w:tcW w:w="1440" w:type="dxa"/>
          </w:tcPr>
          <w:p w14:paraId="61C3B2F0" w14:textId="77777777" w:rsidR="003548F7" w:rsidRPr="001677D0" w:rsidRDefault="003548F7" w:rsidP="00E946E4">
            <w:pPr>
              <w:pStyle w:val="12"/>
              <w:rPr>
                <w:rFonts w:ascii="標楷體" w:hAnsi="標楷體"/>
              </w:rPr>
            </w:pPr>
          </w:p>
        </w:tc>
      </w:tr>
      <w:tr w:rsidR="005B1E91" w:rsidRPr="001677D0" w14:paraId="7ACFDA17" w14:textId="77777777" w:rsidTr="00040B41">
        <w:tc>
          <w:tcPr>
            <w:tcW w:w="1108" w:type="dxa"/>
            <w:vAlign w:val="center"/>
          </w:tcPr>
          <w:p w14:paraId="4937FCB5" w14:textId="1FE578AC" w:rsidR="005B1E91" w:rsidRDefault="005B1E91" w:rsidP="00E946E4">
            <w:pPr>
              <w:pStyle w:val="12"/>
              <w:rPr>
                <w:rFonts w:ascii="標楷體" w:hAnsi="標楷體"/>
              </w:rPr>
            </w:pPr>
            <w:r>
              <w:rPr>
                <w:rFonts w:ascii="標楷體" w:hAnsi="標楷體" w:hint="eastAsia"/>
              </w:rPr>
              <w:t>V1.5</w:t>
            </w:r>
          </w:p>
        </w:tc>
        <w:tc>
          <w:tcPr>
            <w:tcW w:w="1614" w:type="dxa"/>
            <w:vAlign w:val="center"/>
          </w:tcPr>
          <w:p w14:paraId="03E682E6" w14:textId="10D3AC15" w:rsidR="005B1E91" w:rsidRDefault="005B1E91" w:rsidP="00E946E4">
            <w:pPr>
              <w:pStyle w:val="12"/>
              <w:rPr>
                <w:rFonts w:ascii="標楷體" w:hAnsi="標楷體"/>
              </w:rPr>
            </w:pPr>
            <w:r>
              <w:rPr>
                <w:rFonts w:ascii="標楷體" w:hAnsi="標楷體" w:hint="eastAsia"/>
              </w:rPr>
              <w:t>2021/6/21</w:t>
            </w:r>
          </w:p>
        </w:tc>
        <w:tc>
          <w:tcPr>
            <w:tcW w:w="3786" w:type="dxa"/>
            <w:vAlign w:val="center"/>
          </w:tcPr>
          <w:p w14:paraId="6EFD706A" w14:textId="77777777" w:rsidR="005B1E91" w:rsidRDefault="005B1E91" w:rsidP="002557FD">
            <w:pPr>
              <w:pStyle w:val="12"/>
              <w:rPr>
                <w:rFonts w:ascii="標楷體" w:hAnsi="標楷體"/>
              </w:rPr>
            </w:pPr>
            <w:r>
              <w:rPr>
                <w:rFonts w:ascii="標楷體" w:hAnsi="標楷體" w:hint="eastAsia"/>
              </w:rPr>
              <w:t>回覆完畢</w:t>
            </w:r>
          </w:p>
          <w:p w14:paraId="3D386E8C" w14:textId="0C3A04D8" w:rsidR="005B1E91" w:rsidRDefault="005B1E91" w:rsidP="002557FD">
            <w:pPr>
              <w:pStyle w:val="12"/>
              <w:rPr>
                <w:rFonts w:ascii="標楷體" w:hAnsi="標楷體"/>
              </w:rPr>
            </w:pPr>
            <w:r>
              <w:rPr>
                <w:rFonts w:ascii="標楷體" w:hAnsi="標楷體" w:hint="eastAsia"/>
              </w:rPr>
              <w:t>L6041、L6401</w:t>
            </w:r>
          </w:p>
        </w:tc>
        <w:tc>
          <w:tcPr>
            <w:tcW w:w="1140" w:type="dxa"/>
            <w:vAlign w:val="center"/>
          </w:tcPr>
          <w:p w14:paraId="38F5C528" w14:textId="2AF69888" w:rsidR="005B1E91" w:rsidRDefault="005B1E91" w:rsidP="00E946E4">
            <w:pPr>
              <w:pStyle w:val="12"/>
              <w:rPr>
                <w:rFonts w:ascii="標楷體" w:hAnsi="標楷體"/>
              </w:rPr>
            </w:pPr>
            <w:r w:rsidRPr="001677D0">
              <w:rPr>
                <w:rFonts w:ascii="標楷體" w:hAnsi="標楷體" w:hint="eastAsia"/>
              </w:rPr>
              <w:t>楊智誠</w:t>
            </w:r>
          </w:p>
        </w:tc>
        <w:tc>
          <w:tcPr>
            <w:tcW w:w="1140" w:type="dxa"/>
          </w:tcPr>
          <w:p w14:paraId="47995045" w14:textId="77777777" w:rsidR="005B1E91" w:rsidRPr="001677D0" w:rsidRDefault="005B1E91" w:rsidP="00E946E4">
            <w:pPr>
              <w:pStyle w:val="12"/>
              <w:rPr>
                <w:rFonts w:ascii="標楷體" w:hAnsi="標楷體"/>
              </w:rPr>
            </w:pPr>
          </w:p>
        </w:tc>
        <w:tc>
          <w:tcPr>
            <w:tcW w:w="1440" w:type="dxa"/>
          </w:tcPr>
          <w:p w14:paraId="5FA93E82" w14:textId="77777777" w:rsidR="005B1E91" w:rsidRPr="001677D0" w:rsidRDefault="005B1E91" w:rsidP="00E946E4">
            <w:pPr>
              <w:pStyle w:val="12"/>
              <w:rPr>
                <w:rFonts w:ascii="標楷體" w:hAnsi="標楷體"/>
              </w:rPr>
            </w:pPr>
          </w:p>
        </w:tc>
      </w:tr>
      <w:tr w:rsidR="00040B41" w:rsidRPr="001677D0" w14:paraId="4AACD6E5" w14:textId="77777777" w:rsidTr="00040B41">
        <w:trPr>
          <w:ins w:id="0" w:author="林清河" w:date="2021-06-28T16:53:00Z"/>
        </w:trPr>
        <w:tc>
          <w:tcPr>
            <w:tcW w:w="1108" w:type="dxa"/>
            <w:vAlign w:val="center"/>
          </w:tcPr>
          <w:p w14:paraId="1C41B339" w14:textId="77777777" w:rsidR="00040B41" w:rsidRDefault="00040B41" w:rsidP="00040B41">
            <w:pPr>
              <w:pStyle w:val="12"/>
              <w:rPr>
                <w:ins w:id="1" w:author="林清河" w:date="2021-06-28T16:53:00Z"/>
                <w:rFonts w:ascii="標楷體" w:hAnsi="標楷體"/>
              </w:rPr>
            </w:pPr>
          </w:p>
        </w:tc>
        <w:tc>
          <w:tcPr>
            <w:tcW w:w="1614" w:type="dxa"/>
            <w:vAlign w:val="center"/>
          </w:tcPr>
          <w:p w14:paraId="1F854748" w14:textId="3F77DC5A" w:rsidR="00040B41" w:rsidRDefault="00040B41" w:rsidP="00040B41">
            <w:pPr>
              <w:pStyle w:val="12"/>
              <w:rPr>
                <w:ins w:id="2" w:author="林清河" w:date="2021-06-28T16:53:00Z"/>
                <w:rFonts w:ascii="標楷體" w:hAnsi="標楷體"/>
              </w:rPr>
            </w:pPr>
            <w:ins w:id="3" w:author="林清河" w:date="2021-06-28T16:54:00Z">
              <w:r>
                <w:rPr>
                  <w:rFonts w:ascii="標楷體" w:hAnsi="標楷體" w:hint="eastAsia"/>
                </w:rPr>
                <w:t>2021/6/28</w:t>
              </w:r>
            </w:ins>
          </w:p>
        </w:tc>
        <w:tc>
          <w:tcPr>
            <w:tcW w:w="3786" w:type="dxa"/>
            <w:vAlign w:val="center"/>
          </w:tcPr>
          <w:p w14:paraId="5849AC75" w14:textId="77777777" w:rsidR="00040B41" w:rsidRDefault="00040B41" w:rsidP="00040B41">
            <w:pPr>
              <w:pStyle w:val="12"/>
              <w:rPr>
                <w:ins w:id="4" w:author="林清河" w:date="2021-06-28T16:54:00Z"/>
                <w:rFonts w:ascii="標楷體" w:hAnsi="標楷體"/>
              </w:rPr>
            </w:pPr>
            <w:ins w:id="5" w:author="林清河" w:date="2021-06-28T16:54:00Z">
              <w:r>
                <w:rPr>
                  <w:rFonts w:ascii="標楷體" w:hAnsi="標楷體" w:hint="eastAsia"/>
                </w:rPr>
                <w:t>審查完畢</w:t>
              </w:r>
            </w:ins>
          </w:p>
          <w:p w14:paraId="570C6A20" w14:textId="716D977E" w:rsidR="00040B41" w:rsidRDefault="00040B41" w:rsidP="00040B41">
            <w:pPr>
              <w:pStyle w:val="12"/>
              <w:rPr>
                <w:ins w:id="6" w:author="林清河" w:date="2021-06-28T16:53:00Z"/>
                <w:rFonts w:ascii="標楷體" w:hAnsi="標楷體"/>
              </w:rPr>
            </w:pPr>
            <w:ins w:id="7" w:author="林清河" w:date="2021-06-28T16:54:00Z">
              <w:r>
                <w:rPr>
                  <w:rFonts w:ascii="標楷體" w:hAnsi="標楷體" w:hint="eastAsia"/>
                </w:rPr>
                <w:t>L6401</w:t>
              </w:r>
            </w:ins>
          </w:p>
        </w:tc>
        <w:tc>
          <w:tcPr>
            <w:tcW w:w="1140" w:type="dxa"/>
            <w:vAlign w:val="center"/>
          </w:tcPr>
          <w:p w14:paraId="125026B8" w14:textId="285ACC05" w:rsidR="00040B41" w:rsidRPr="001677D0" w:rsidRDefault="00040B41" w:rsidP="00040B41">
            <w:pPr>
              <w:pStyle w:val="12"/>
              <w:rPr>
                <w:ins w:id="8" w:author="林清河" w:date="2021-06-28T16:53:00Z"/>
                <w:rFonts w:ascii="標楷體" w:hAnsi="標楷體"/>
              </w:rPr>
            </w:pPr>
            <w:ins w:id="9" w:author="林清河" w:date="2021-06-28T16:54:00Z">
              <w:r>
                <w:rPr>
                  <w:rFonts w:ascii="標楷體" w:hAnsi="標楷體" w:hint="eastAsia"/>
                </w:rPr>
                <w:t>林清河</w:t>
              </w:r>
            </w:ins>
          </w:p>
        </w:tc>
        <w:tc>
          <w:tcPr>
            <w:tcW w:w="1140" w:type="dxa"/>
          </w:tcPr>
          <w:p w14:paraId="27EA1333" w14:textId="77777777" w:rsidR="00040B41" w:rsidRPr="001677D0" w:rsidRDefault="00040B41" w:rsidP="00040B41">
            <w:pPr>
              <w:pStyle w:val="12"/>
              <w:rPr>
                <w:ins w:id="10" w:author="林清河" w:date="2021-06-28T16:53:00Z"/>
                <w:rFonts w:ascii="標楷體" w:hAnsi="標楷體"/>
              </w:rPr>
            </w:pPr>
          </w:p>
        </w:tc>
        <w:tc>
          <w:tcPr>
            <w:tcW w:w="1440" w:type="dxa"/>
          </w:tcPr>
          <w:p w14:paraId="59EF4166" w14:textId="77777777" w:rsidR="00040B41" w:rsidRPr="001677D0" w:rsidRDefault="00040B41" w:rsidP="00040B41">
            <w:pPr>
              <w:pStyle w:val="12"/>
              <w:rPr>
                <w:ins w:id="11" w:author="林清河" w:date="2021-06-28T16:53:00Z"/>
                <w:rFonts w:ascii="標楷體" w:hAnsi="標楷體"/>
              </w:rPr>
            </w:pPr>
          </w:p>
        </w:tc>
      </w:tr>
    </w:tbl>
    <w:p w14:paraId="2774F6D0" w14:textId="7521BA00" w:rsidR="0012012A" w:rsidRDefault="00CD1ADC" w:rsidP="00CD1ADC">
      <w:pPr>
        <w:pStyle w:val="af8"/>
        <w:jc w:val="left"/>
        <w:rPr>
          <w:rFonts w:ascii="標楷體" w:hAnsi="標楷體"/>
        </w:rPr>
      </w:pPr>
      <w:r w:rsidRPr="009B2BD3">
        <w:rPr>
          <w:rFonts w:ascii="標楷體" w:hAnsi="標楷體"/>
        </w:rPr>
        <w:br/>
      </w:r>
    </w:p>
    <w:p w14:paraId="29E98C6F" w14:textId="77777777" w:rsidR="0012012A" w:rsidRDefault="0012012A">
      <w:pPr>
        <w:widowControl/>
        <w:rPr>
          <w:rFonts w:ascii="標楷體" w:eastAsia="標楷體" w:hAnsi="標楷體"/>
          <w:b/>
          <w:sz w:val="36"/>
          <w:u w:val="single"/>
        </w:rPr>
      </w:pPr>
      <w:r>
        <w:rPr>
          <w:rFonts w:ascii="標楷體" w:hAnsi="標楷體"/>
        </w:rPr>
        <w:br w:type="page"/>
      </w:r>
    </w:p>
    <w:p w14:paraId="40D3ACA3" w14:textId="77777777" w:rsidR="0012012A" w:rsidRPr="001677D0" w:rsidRDefault="0012012A" w:rsidP="00F94AFE">
      <w:pPr>
        <w:pStyle w:val="3"/>
        <w:numPr>
          <w:ilvl w:val="2"/>
          <w:numId w:val="7"/>
        </w:numPr>
        <w:rPr>
          <w:rFonts w:ascii="標楷體" w:hAnsi="標楷體"/>
        </w:rPr>
      </w:pPr>
      <w:r w:rsidRPr="001677D0">
        <w:rPr>
          <w:rFonts w:ascii="標楷體" w:hAnsi="標楷體" w:hint="eastAsia"/>
        </w:rPr>
        <w:lastRenderedPageBreak/>
        <w:t>L</w:t>
      </w:r>
      <w:r w:rsidRPr="001677D0">
        <w:rPr>
          <w:rFonts w:ascii="標楷體" w:hAnsi="標楷體"/>
        </w:rPr>
        <w:t>6041</w:t>
      </w:r>
      <w:r w:rsidRPr="001677D0">
        <w:rPr>
          <w:rFonts w:ascii="標楷體" w:hAnsi="標楷體" w:hint="eastAsia"/>
        </w:rPr>
        <w:t>使用者資料查詢 ***</w:t>
      </w:r>
    </w:p>
    <w:p w14:paraId="1392B712" w14:textId="77777777" w:rsidR="0012012A" w:rsidRPr="001677D0" w:rsidRDefault="0012012A" w:rsidP="00F94AFE">
      <w:pPr>
        <w:pStyle w:val="a"/>
        <w:numPr>
          <w:ilvl w:val="0"/>
          <w:numId w:val="6"/>
        </w:numPr>
        <w:spacing w:before="0"/>
      </w:pPr>
      <w:r w:rsidRPr="001677D0">
        <w:t>功能說明</w:t>
      </w:r>
    </w:p>
    <w:tbl>
      <w:tblPr>
        <w:tblW w:w="7829"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281"/>
      </w:tblGrid>
      <w:tr w:rsidR="0012012A" w:rsidRPr="001677D0" w14:paraId="3D45DA82" w14:textId="77777777" w:rsidTr="00E946E4">
        <w:trPr>
          <w:trHeight w:val="277"/>
        </w:trPr>
        <w:tc>
          <w:tcPr>
            <w:tcW w:w="1548" w:type="dxa"/>
            <w:tcBorders>
              <w:top w:val="single" w:sz="8" w:space="0" w:color="000000"/>
              <w:bottom w:val="single" w:sz="8" w:space="0" w:color="000000"/>
              <w:right w:val="single" w:sz="8" w:space="0" w:color="000000"/>
            </w:tcBorders>
            <w:shd w:val="clear" w:color="auto" w:fill="F3F3F3"/>
          </w:tcPr>
          <w:p w14:paraId="7E85D672" w14:textId="77777777" w:rsidR="0012012A" w:rsidRPr="001677D0" w:rsidRDefault="0012012A" w:rsidP="00E946E4">
            <w:pPr>
              <w:rPr>
                <w:rFonts w:ascii="標楷體" w:eastAsia="標楷體" w:hAnsi="標楷體"/>
              </w:rPr>
            </w:pPr>
            <w:r w:rsidRPr="001677D0">
              <w:rPr>
                <w:rFonts w:ascii="標楷體" w:eastAsia="標楷體" w:hAnsi="標楷體"/>
              </w:rPr>
              <w:t xml:space="preserve">功能名稱 </w:t>
            </w:r>
          </w:p>
        </w:tc>
        <w:tc>
          <w:tcPr>
            <w:tcW w:w="6281" w:type="dxa"/>
            <w:tcBorders>
              <w:top w:val="single" w:sz="8" w:space="0" w:color="000000"/>
              <w:left w:val="single" w:sz="8" w:space="0" w:color="000000"/>
              <w:bottom w:val="single" w:sz="8" w:space="0" w:color="000000"/>
            </w:tcBorders>
          </w:tcPr>
          <w:p w14:paraId="6F80DA5B"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使用者資料查詢</w:t>
            </w:r>
          </w:p>
        </w:tc>
      </w:tr>
      <w:tr w:rsidR="0012012A" w:rsidRPr="001677D0" w14:paraId="568415FE" w14:textId="77777777" w:rsidTr="00E946E4">
        <w:trPr>
          <w:trHeight w:val="277"/>
        </w:trPr>
        <w:tc>
          <w:tcPr>
            <w:tcW w:w="1548" w:type="dxa"/>
            <w:tcBorders>
              <w:top w:val="single" w:sz="8" w:space="0" w:color="000000"/>
              <w:bottom w:val="single" w:sz="8" w:space="0" w:color="000000"/>
              <w:right w:val="single" w:sz="8" w:space="0" w:color="000000"/>
            </w:tcBorders>
            <w:shd w:val="clear" w:color="auto" w:fill="F3F3F3"/>
          </w:tcPr>
          <w:p w14:paraId="3BDC7409" w14:textId="77777777" w:rsidR="0012012A" w:rsidRPr="001677D0" w:rsidRDefault="0012012A" w:rsidP="00E946E4">
            <w:pPr>
              <w:rPr>
                <w:rFonts w:ascii="標楷體" w:eastAsia="標楷體" w:hAnsi="標楷體"/>
              </w:rPr>
            </w:pPr>
            <w:r w:rsidRPr="001677D0">
              <w:rPr>
                <w:rFonts w:ascii="標楷體" w:eastAsia="標楷體" w:hAnsi="標楷體"/>
              </w:rPr>
              <w:t>進入條件</w:t>
            </w:r>
          </w:p>
        </w:tc>
        <w:tc>
          <w:tcPr>
            <w:tcW w:w="6281" w:type="dxa"/>
            <w:tcBorders>
              <w:top w:val="single" w:sz="8" w:space="0" w:color="000000"/>
              <w:left w:val="single" w:sz="8" w:space="0" w:color="000000"/>
              <w:bottom w:val="single" w:sz="8" w:space="0" w:color="000000"/>
            </w:tcBorders>
          </w:tcPr>
          <w:p w14:paraId="135C49B3"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查詢或異動使用者資料時</w:t>
            </w:r>
          </w:p>
        </w:tc>
      </w:tr>
      <w:tr w:rsidR="0012012A" w:rsidRPr="001677D0" w14:paraId="3B90786A" w14:textId="77777777" w:rsidTr="00E946E4">
        <w:trPr>
          <w:trHeight w:val="773"/>
        </w:trPr>
        <w:tc>
          <w:tcPr>
            <w:tcW w:w="1548" w:type="dxa"/>
            <w:tcBorders>
              <w:top w:val="single" w:sz="8" w:space="0" w:color="000000"/>
              <w:bottom w:val="single" w:sz="8" w:space="0" w:color="000000"/>
              <w:right w:val="single" w:sz="8" w:space="0" w:color="000000"/>
            </w:tcBorders>
            <w:shd w:val="clear" w:color="auto" w:fill="F3F3F3"/>
          </w:tcPr>
          <w:p w14:paraId="244C936E" w14:textId="77777777" w:rsidR="0012012A" w:rsidRPr="001677D0" w:rsidRDefault="0012012A" w:rsidP="00E946E4">
            <w:pPr>
              <w:rPr>
                <w:rFonts w:ascii="標楷體" w:eastAsia="標楷體" w:hAnsi="標楷體"/>
              </w:rPr>
            </w:pPr>
            <w:r w:rsidRPr="001677D0">
              <w:rPr>
                <w:rFonts w:ascii="標楷體" w:eastAsia="標楷體" w:hAnsi="標楷體"/>
              </w:rPr>
              <w:t xml:space="preserve">基本流程 </w:t>
            </w:r>
          </w:p>
        </w:tc>
        <w:tc>
          <w:tcPr>
            <w:tcW w:w="6281" w:type="dxa"/>
            <w:tcBorders>
              <w:top w:val="single" w:sz="8" w:space="0" w:color="000000"/>
              <w:left w:val="single" w:sz="8" w:space="0" w:color="000000"/>
              <w:bottom w:val="single" w:sz="8" w:space="0" w:color="000000"/>
            </w:tcBorders>
          </w:tcPr>
          <w:p w14:paraId="28C0BADB"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參考「作業流程</w:t>
            </w:r>
            <w:r w:rsidRPr="001677D0">
              <w:rPr>
                <w:rFonts w:ascii="標楷體" w:eastAsia="標楷體" w:hAnsi="標楷體" w:hint="eastAsia"/>
              </w:rPr>
              <w:t>.</w:t>
            </w:r>
            <w:r w:rsidRPr="001677D0">
              <w:rPr>
                <w:rFonts w:ascii="標楷體" w:eastAsia="標楷體" w:hAnsi="標楷體" w:hint="eastAsia"/>
                <w:lang w:eastAsia="zh-HK"/>
              </w:rPr>
              <w:t>交易權限」流程</w:t>
            </w:r>
          </w:p>
          <w:p w14:paraId="04CD1983"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查詢</w:t>
            </w:r>
            <w:r>
              <w:rPr>
                <w:rFonts w:ascii="標楷體" w:eastAsia="標楷體" w:hAnsi="標楷體" w:hint="eastAsia"/>
              </w:rPr>
              <w:t>[</w:t>
            </w:r>
            <w:r w:rsidRPr="001677D0">
              <w:rPr>
                <w:rFonts w:ascii="標楷體" w:eastAsia="標楷體" w:hAnsi="標楷體" w:hint="eastAsia"/>
                <w:lang w:eastAsia="zh-HK"/>
              </w:rPr>
              <w:t>使用者檔</w:t>
            </w:r>
            <w:r w:rsidRPr="001677D0">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sidRPr="001677D0">
              <w:rPr>
                <w:rFonts w:ascii="標楷體" w:eastAsia="標楷體" w:hAnsi="標楷體"/>
              </w:rPr>
              <w:t>)</w:t>
            </w:r>
            <w:r>
              <w:rPr>
                <w:rFonts w:ascii="標楷體" w:eastAsia="標楷體" w:hAnsi="標楷體" w:hint="eastAsia"/>
              </w:rPr>
              <w:t>]</w:t>
            </w:r>
          </w:p>
          <w:p w14:paraId="4B5861AC" w14:textId="77777777" w:rsidR="0012012A" w:rsidRPr="001677D0" w:rsidRDefault="0012012A" w:rsidP="00E946E4">
            <w:pPr>
              <w:rPr>
                <w:rFonts w:ascii="標楷體" w:eastAsia="標楷體" w:hAnsi="標楷體"/>
                <w:lang w:eastAsia="zh-HK"/>
              </w:rPr>
            </w:pPr>
            <w:r w:rsidRPr="001677D0">
              <w:rPr>
                <w:rFonts w:ascii="標楷體" w:eastAsia="標楷體" w:hAnsi="標楷體"/>
              </w:rPr>
              <w:t>2.</w:t>
            </w:r>
            <w:r w:rsidRPr="001677D0">
              <w:rPr>
                <w:rFonts w:ascii="標楷體" w:eastAsia="標楷體" w:hAnsi="標楷體" w:hint="eastAsia"/>
                <w:lang w:eastAsia="zh-HK"/>
              </w:rPr>
              <w:t>依據輸入查詢條件</w:t>
            </w:r>
            <w:r w:rsidRPr="001677D0">
              <w:rPr>
                <w:rFonts w:ascii="標楷體" w:eastAsia="標楷體" w:hAnsi="標楷體" w:hint="eastAsia"/>
              </w:rPr>
              <w:t>,</w:t>
            </w:r>
            <w:r w:rsidRPr="001677D0">
              <w:rPr>
                <w:rFonts w:ascii="標楷體" w:eastAsia="標楷體" w:hAnsi="標楷體" w:hint="eastAsia"/>
                <w:lang w:eastAsia="zh-HK"/>
              </w:rPr>
              <w:t>輸出查詢資料</w:t>
            </w:r>
          </w:p>
          <w:p w14:paraId="18A7EE56" w14:textId="77777777" w:rsidR="0012012A" w:rsidRDefault="0012012A" w:rsidP="00E946E4">
            <w:pPr>
              <w:rPr>
                <w:rFonts w:ascii="標楷體" w:eastAsia="標楷體" w:hAnsi="標楷體"/>
                <w:lang w:eastAsia="zh-HK"/>
              </w:rPr>
            </w:pPr>
            <w:r w:rsidRPr="001677D0">
              <w:rPr>
                <w:rFonts w:ascii="標楷體" w:eastAsia="標楷體" w:hAnsi="標楷體" w:hint="eastAsia"/>
              </w:rPr>
              <w:t xml:space="preserve">  (</w:t>
            </w:r>
            <w:r w:rsidRPr="001677D0">
              <w:rPr>
                <w:rFonts w:ascii="標楷體" w:eastAsia="標楷體" w:hAnsi="標楷體"/>
              </w:rPr>
              <w:t>1).</w:t>
            </w:r>
            <w:r>
              <w:rPr>
                <w:rFonts w:ascii="標楷體" w:eastAsia="標楷體" w:hAnsi="標楷體" w:hint="eastAsia"/>
              </w:rPr>
              <w:t>[</w:t>
            </w:r>
            <w:r w:rsidRPr="001677D0">
              <w:rPr>
                <w:rFonts w:ascii="標楷體" w:eastAsia="標楷體" w:hAnsi="標楷體" w:hint="eastAsia"/>
                <w:lang w:eastAsia="zh-HK"/>
              </w:rPr>
              <w:t>使用者單位</w:t>
            </w:r>
            <w:r w:rsidRPr="001677D0">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w:t>
            </w:r>
            <w:r w:rsidRPr="001677D0">
              <w:rPr>
                <w:rFonts w:ascii="標楷體" w:eastAsia="標楷體" w:hAnsi="標楷體" w:hint="eastAsia"/>
              </w:rPr>
              <w:t>Br</w:t>
            </w:r>
            <w:r w:rsidRPr="001677D0">
              <w:rPr>
                <w:rFonts w:ascii="標楷體" w:eastAsia="標楷體" w:hAnsi="標楷體"/>
              </w:rPr>
              <w:t>No</w:t>
            </w:r>
            <w:proofErr w:type="spellEnd"/>
            <w:r w:rsidRPr="001677D0">
              <w:rPr>
                <w:rFonts w:ascii="標楷體" w:eastAsia="標楷體" w:hAnsi="標楷體"/>
              </w:rPr>
              <w:t>)</w:t>
            </w:r>
            <w:r>
              <w:rPr>
                <w:rFonts w:ascii="標楷體" w:eastAsia="標楷體" w:hAnsi="標楷體" w:hint="eastAsia"/>
              </w:rPr>
              <w:t>]</w:t>
            </w:r>
            <w:r w:rsidRPr="001677D0">
              <w:rPr>
                <w:rFonts w:ascii="標楷體" w:eastAsia="標楷體" w:hAnsi="標楷體"/>
              </w:rPr>
              <w:t xml:space="preserve"> = </w:t>
            </w:r>
            <w:r w:rsidRPr="001677D0">
              <w:rPr>
                <w:rFonts w:ascii="標楷體" w:eastAsia="標楷體" w:hAnsi="標楷體" w:hint="eastAsia"/>
                <w:lang w:eastAsia="zh-HK"/>
              </w:rPr>
              <w:t>輸入條件</w:t>
            </w:r>
            <w:r w:rsidRPr="001677D0">
              <w:rPr>
                <w:rFonts w:ascii="新細明體" w:hAnsi="新細明體" w:hint="eastAsia"/>
                <w:lang w:eastAsia="zh-HK"/>
              </w:rPr>
              <w:t>「</w:t>
            </w:r>
            <w:r w:rsidRPr="001677D0">
              <w:rPr>
                <w:rFonts w:ascii="標楷體" w:eastAsia="標楷體" w:hAnsi="標楷體" w:hint="eastAsia"/>
                <w:lang w:eastAsia="zh-HK"/>
              </w:rPr>
              <w:t>使用</w:t>
            </w:r>
            <w:r>
              <w:rPr>
                <w:rFonts w:ascii="標楷體" w:eastAsia="標楷體" w:hAnsi="標楷體" w:hint="eastAsia"/>
              </w:rPr>
              <w:t xml:space="preserve">  </w:t>
            </w:r>
          </w:p>
          <w:p w14:paraId="7D6F0D77" w14:textId="77777777" w:rsidR="0012012A" w:rsidRPr="001677D0" w:rsidRDefault="0012012A" w:rsidP="00E946E4">
            <w:pPr>
              <w:rPr>
                <w:rFonts w:ascii="標楷體" w:eastAsia="標楷體" w:hAnsi="標楷體"/>
                <w:lang w:eastAsia="zh-HK"/>
              </w:rPr>
            </w:pPr>
            <w:r>
              <w:rPr>
                <w:rFonts w:ascii="標楷體" w:eastAsia="標楷體" w:hAnsi="標楷體" w:hint="eastAsia"/>
              </w:rPr>
              <w:t xml:space="preserve">      </w:t>
            </w:r>
            <w:r w:rsidRPr="001677D0">
              <w:rPr>
                <w:rFonts w:ascii="標楷體" w:eastAsia="標楷體" w:hAnsi="標楷體" w:hint="eastAsia"/>
                <w:lang w:eastAsia="zh-HK"/>
              </w:rPr>
              <w:t>單位</w:t>
            </w:r>
            <w:r w:rsidRPr="001677D0">
              <w:rPr>
                <w:rFonts w:ascii="新細明體" w:hAnsi="新細明體" w:hint="eastAsia"/>
                <w:lang w:eastAsia="zh-HK"/>
              </w:rPr>
              <w:t>」</w:t>
            </w:r>
          </w:p>
          <w:p w14:paraId="28647F39" w14:textId="77777777" w:rsidR="0012012A" w:rsidRDefault="0012012A" w:rsidP="00E946E4">
            <w:pPr>
              <w:rPr>
                <w:rFonts w:ascii="標楷體" w:eastAsia="標楷體" w:hAnsi="標楷體"/>
              </w:rPr>
            </w:pPr>
            <w:r w:rsidRPr="001677D0">
              <w:rPr>
                <w:rFonts w:ascii="標楷體" w:eastAsia="標楷體" w:hAnsi="標楷體" w:hint="eastAsia"/>
              </w:rPr>
              <w:t xml:space="preserve">  (2).</w:t>
            </w:r>
            <w:r>
              <w:rPr>
                <w:rFonts w:hint="eastAsia"/>
              </w:rPr>
              <w:t xml:space="preserve"> </w:t>
            </w:r>
            <w:r w:rsidRPr="00CD0ED8">
              <w:rPr>
                <w:rFonts w:ascii="標楷體" w:eastAsia="標楷體" w:hAnsi="標楷體" w:hint="eastAsia"/>
              </w:rPr>
              <w:t>[使用者代號(</w:t>
            </w:r>
            <w:proofErr w:type="spellStart"/>
            <w:r w:rsidRPr="00CD0ED8">
              <w:rPr>
                <w:rFonts w:ascii="標楷體" w:eastAsia="標楷體" w:hAnsi="標楷體" w:hint="eastAsia"/>
              </w:rPr>
              <w:t>TxTeller.TlrNo</w:t>
            </w:r>
            <w:proofErr w:type="spellEnd"/>
            <w:r w:rsidRPr="00CD0ED8">
              <w:rPr>
                <w:rFonts w:ascii="標楷體" w:eastAsia="標楷體" w:hAnsi="標楷體" w:hint="eastAsia"/>
              </w:rPr>
              <w:t>)] LIKE 輸入條件</w:t>
            </w:r>
            <w:r>
              <w:rPr>
                <w:rFonts w:ascii="標楷體" w:eastAsia="標楷體" w:hAnsi="標楷體" w:hint="eastAsia"/>
              </w:rPr>
              <w:t xml:space="preserve">   </w:t>
            </w:r>
          </w:p>
          <w:p w14:paraId="32718440" w14:textId="77777777" w:rsidR="0012012A" w:rsidRPr="00CD0ED8" w:rsidRDefault="0012012A" w:rsidP="00E946E4">
            <w:pPr>
              <w:rPr>
                <w:rFonts w:ascii="標楷體" w:eastAsia="標楷體" w:hAnsi="標楷體"/>
              </w:rPr>
            </w:pPr>
            <w:r>
              <w:rPr>
                <w:rFonts w:ascii="標楷體" w:eastAsia="標楷體" w:hAnsi="標楷體" w:hint="eastAsia"/>
              </w:rPr>
              <w:t xml:space="preserve">      </w:t>
            </w:r>
            <w:r w:rsidRPr="00CD0ED8">
              <w:rPr>
                <w:rFonts w:ascii="標楷體" w:eastAsia="標楷體" w:hAnsi="標楷體" w:hint="eastAsia"/>
              </w:rPr>
              <w:t>「使用者代號」</w:t>
            </w:r>
          </w:p>
          <w:p w14:paraId="47EB5D39" w14:textId="77777777" w:rsidR="0012012A" w:rsidRDefault="0012012A" w:rsidP="00E946E4">
            <w:pPr>
              <w:rPr>
                <w:rFonts w:ascii="標楷體" w:eastAsia="標楷體" w:hAnsi="標楷體"/>
              </w:rPr>
            </w:pPr>
            <w:r>
              <w:rPr>
                <w:rFonts w:ascii="標楷體" w:eastAsia="標楷體" w:hAnsi="標楷體" w:hint="eastAsia"/>
              </w:rPr>
              <w:t>3</w:t>
            </w:r>
            <w:r w:rsidRPr="001677D0">
              <w:rPr>
                <w:rFonts w:ascii="標楷體" w:eastAsia="標楷體" w:hAnsi="標楷體" w:hint="eastAsia"/>
              </w:rPr>
              <w:t>.資料排序:</w:t>
            </w:r>
          </w:p>
          <w:p w14:paraId="2B64229C" w14:textId="77777777" w:rsidR="0012012A" w:rsidRPr="001677D0" w:rsidRDefault="0012012A" w:rsidP="00E946E4">
            <w:pPr>
              <w:rPr>
                <w:rFonts w:ascii="標楷體" w:eastAsia="標楷體" w:hAnsi="標楷體"/>
                <w:lang w:eastAsia="zh-HK"/>
              </w:rPr>
            </w:pPr>
            <w:r>
              <w:rPr>
                <w:rFonts w:ascii="標楷體" w:eastAsia="標楷體" w:hAnsi="標楷體" w:hint="eastAsia"/>
              </w:rPr>
              <w:t xml:space="preserve">  (1).[使用者(</w:t>
            </w:r>
            <w:proofErr w:type="spellStart"/>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w:t>
            </w:r>
            <w:r w:rsidRPr="001677D0">
              <w:rPr>
                <w:rFonts w:ascii="標楷體" w:eastAsia="標楷體" w:hAnsi="標楷體"/>
                <w:lang w:eastAsia="zh-HK"/>
              </w:rPr>
              <w:t>TlrNo</w:t>
            </w:r>
            <w:proofErr w:type="spellEnd"/>
            <w:r>
              <w:rPr>
                <w:rFonts w:ascii="標楷體" w:eastAsia="標楷體" w:hAnsi="標楷體" w:hint="eastAsia"/>
              </w:rPr>
              <w:t>)](由小到大)</w:t>
            </w:r>
          </w:p>
        </w:tc>
      </w:tr>
      <w:tr w:rsidR="0012012A" w:rsidRPr="001677D0" w14:paraId="2B35FE1F" w14:textId="77777777" w:rsidTr="00E946E4">
        <w:trPr>
          <w:trHeight w:val="321"/>
        </w:trPr>
        <w:tc>
          <w:tcPr>
            <w:tcW w:w="1548" w:type="dxa"/>
            <w:tcBorders>
              <w:top w:val="single" w:sz="8" w:space="0" w:color="000000"/>
              <w:bottom w:val="single" w:sz="8" w:space="0" w:color="000000"/>
              <w:right w:val="single" w:sz="8" w:space="0" w:color="000000"/>
            </w:tcBorders>
            <w:shd w:val="clear" w:color="auto" w:fill="F3F3F3"/>
          </w:tcPr>
          <w:p w14:paraId="306847C3" w14:textId="77777777" w:rsidR="0012012A" w:rsidRPr="001677D0" w:rsidRDefault="0012012A" w:rsidP="00E946E4">
            <w:pPr>
              <w:rPr>
                <w:rFonts w:ascii="標楷體" w:eastAsia="標楷體" w:hAnsi="標楷體"/>
              </w:rPr>
            </w:pPr>
            <w:r w:rsidRPr="001677D0">
              <w:rPr>
                <w:rFonts w:ascii="標楷體" w:eastAsia="標楷體" w:hAnsi="標楷體"/>
              </w:rPr>
              <w:t>選用流程</w:t>
            </w:r>
          </w:p>
        </w:tc>
        <w:tc>
          <w:tcPr>
            <w:tcW w:w="6281" w:type="dxa"/>
            <w:tcBorders>
              <w:top w:val="single" w:sz="8" w:space="0" w:color="000000"/>
              <w:left w:val="single" w:sz="8" w:space="0" w:color="000000"/>
              <w:bottom w:val="single" w:sz="8" w:space="0" w:color="000000"/>
            </w:tcBorders>
          </w:tcPr>
          <w:p w14:paraId="2B95C1BB" w14:textId="77777777" w:rsidR="0012012A" w:rsidRPr="001677D0" w:rsidRDefault="0012012A" w:rsidP="00E946E4">
            <w:pPr>
              <w:rPr>
                <w:rFonts w:ascii="標楷體" w:eastAsia="標楷體" w:hAnsi="標楷體"/>
              </w:rPr>
            </w:pPr>
          </w:p>
        </w:tc>
      </w:tr>
      <w:tr w:rsidR="0012012A" w:rsidRPr="001677D0" w14:paraId="36457F1E" w14:textId="77777777" w:rsidTr="00E946E4">
        <w:trPr>
          <w:trHeight w:val="1311"/>
        </w:trPr>
        <w:tc>
          <w:tcPr>
            <w:tcW w:w="1548" w:type="dxa"/>
            <w:tcBorders>
              <w:top w:val="single" w:sz="8" w:space="0" w:color="000000"/>
              <w:bottom w:val="single" w:sz="8" w:space="0" w:color="000000"/>
              <w:right w:val="single" w:sz="8" w:space="0" w:color="000000"/>
            </w:tcBorders>
            <w:shd w:val="clear" w:color="auto" w:fill="F3F3F3"/>
          </w:tcPr>
          <w:p w14:paraId="5162C746" w14:textId="77777777" w:rsidR="0012012A" w:rsidRPr="001677D0" w:rsidRDefault="0012012A" w:rsidP="00E946E4">
            <w:pPr>
              <w:rPr>
                <w:rFonts w:ascii="標楷體" w:eastAsia="標楷體" w:hAnsi="標楷體"/>
              </w:rPr>
            </w:pPr>
            <w:r w:rsidRPr="001677D0">
              <w:rPr>
                <w:rFonts w:ascii="標楷體" w:eastAsia="標楷體" w:hAnsi="標楷體"/>
              </w:rPr>
              <w:t>例外流程</w:t>
            </w:r>
          </w:p>
        </w:tc>
        <w:tc>
          <w:tcPr>
            <w:tcW w:w="6281" w:type="dxa"/>
            <w:tcBorders>
              <w:top w:val="single" w:sz="8" w:space="0" w:color="000000"/>
              <w:left w:val="single" w:sz="8" w:space="0" w:color="000000"/>
              <w:bottom w:val="single" w:sz="8" w:space="0" w:color="000000"/>
            </w:tcBorders>
          </w:tcPr>
          <w:p w14:paraId="5583A45E" w14:textId="77777777" w:rsidR="0012012A" w:rsidRPr="001677D0" w:rsidRDefault="0012012A" w:rsidP="00E946E4">
            <w:pPr>
              <w:rPr>
                <w:rFonts w:ascii="標楷體" w:eastAsia="標楷體" w:hAnsi="標楷體"/>
              </w:rPr>
            </w:pPr>
          </w:p>
        </w:tc>
      </w:tr>
      <w:tr w:rsidR="0012012A" w:rsidRPr="001677D0" w14:paraId="03CD1A5E" w14:textId="77777777" w:rsidTr="00E946E4">
        <w:trPr>
          <w:trHeight w:val="278"/>
        </w:trPr>
        <w:tc>
          <w:tcPr>
            <w:tcW w:w="1548" w:type="dxa"/>
            <w:tcBorders>
              <w:top w:val="single" w:sz="8" w:space="0" w:color="000000"/>
              <w:bottom w:val="single" w:sz="8" w:space="0" w:color="000000"/>
              <w:right w:val="single" w:sz="8" w:space="0" w:color="000000"/>
            </w:tcBorders>
            <w:shd w:val="clear" w:color="auto" w:fill="F3F3F3"/>
          </w:tcPr>
          <w:p w14:paraId="232A7AFE" w14:textId="77777777" w:rsidR="0012012A" w:rsidRPr="001677D0" w:rsidRDefault="0012012A" w:rsidP="00E946E4">
            <w:pPr>
              <w:rPr>
                <w:rFonts w:ascii="標楷體" w:eastAsia="標楷體" w:hAnsi="標楷體"/>
              </w:rPr>
            </w:pPr>
            <w:r w:rsidRPr="001677D0">
              <w:rPr>
                <w:rFonts w:ascii="標楷體" w:eastAsia="標楷體" w:hAnsi="標楷體"/>
              </w:rPr>
              <w:t xml:space="preserve">執行後狀況 </w:t>
            </w:r>
          </w:p>
        </w:tc>
        <w:tc>
          <w:tcPr>
            <w:tcW w:w="6281" w:type="dxa"/>
            <w:tcBorders>
              <w:top w:val="single" w:sz="8" w:space="0" w:color="000000"/>
              <w:left w:val="single" w:sz="8" w:space="0" w:color="000000"/>
              <w:bottom w:val="single" w:sz="8" w:space="0" w:color="000000"/>
            </w:tcBorders>
          </w:tcPr>
          <w:p w14:paraId="2FBD14A0"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提供資料查詢輸出</w:t>
            </w:r>
          </w:p>
        </w:tc>
      </w:tr>
      <w:tr w:rsidR="0012012A" w:rsidRPr="001677D0" w14:paraId="6206B1FC" w14:textId="77777777" w:rsidTr="00E946E4">
        <w:trPr>
          <w:trHeight w:val="358"/>
        </w:trPr>
        <w:tc>
          <w:tcPr>
            <w:tcW w:w="1548" w:type="dxa"/>
            <w:tcBorders>
              <w:top w:val="single" w:sz="8" w:space="0" w:color="000000"/>
              <w:bottom w:val="single" w:sz="8" w:space="0" w:color="000000"/>
              <w:right w:val="single" w:sz="8" w:space="0" w:color="000000"/>
            </w:tcBorders>
            <w:shd w:val="clear" w:color="auto" w:fill="F3F3F3"/>
          </w:tcPr>
          <w:p w14:paraId="6E792C43" w14:textId="77777777" w:rsidR="0012012A" w:rsidRPr="001677D0" w:rsidRDefault="0012012A" w:rsidP="00E946E4">
            <w:pPr>
              <w:rPr>
                <w:rFonts w:ascii="標楷體" w:eastAsia="標楷體" w:hAnsi="標楷體"/>
              </w:rPr>
            </w:pPr>
            <w:r w:rsidRPr="001677D0">
              <w:rPr>
                <w:rFonts w:ascii="標楷體" w:eastAsia="標楷體" w:hAnsi="標楷體"/>
              </w:rPr>
              <w:t>特別需求</w:t>
            </w:r>
          </w:p>
        </w:tc>
        <w:tc>
          <w:tcPr>
            <w:tcW w:w="6281" w:type="dxa"/>
            <w:tcBorders>
              <w:top w:val="single" w:sz="8" w:space="0" w:color="000000"/>
              <w:left w:val="single" w:sz="8" w:space="0" w:color="000000"/>
              <w:bottom w:val="single" w:sz="8" w:space="0" w:color="000000"/>
            </w:tcBorders>
          </w:tcPr>
          <w:p w14:paraId="39A3F54F" w14:textId="77777777" w:rsidR="0012012A" w:rsidRPr="001677D0" w:rsidRDefault="0012012A" w:rsidP="00E946E4">
            <w:pPr>
              <w:rPr>
                <w:rFonts w:ascii="標楷體" w:eastAsia="標楷體" w:hAnsi="標楷體"/>
              </w:rPr>
            </w:pPr>
          </w:p>
        </w:tc>
      </w:tr>
      <w:tr w:rsidR="0012012A" w:rsidRPr="001677D0" w14:paraId="5B8A6483" w14:textId="77777777" w:rsidTr="00E946E4">
        <w:trPr>
          <w:trHeight w:val="278"/>
        </w:trPr>
        <w:tc>
          <w:tcPr>
            <w:tcW w:w="1548" w:type="dxa"/>
            <w:tcBorders>
              <w:top w:val="single" w:sz="8" w:space="0" w:color="000000"/>
              <w:bottom w:val="single" w:sz="8" w:space="0" w:color="000000"/>
              <w:right w:val="single" w:sz="8" w:space="0" w:color="000000"/>
            </w:tcBorders>
            <w:shd w:val="clear" w:color="auto" w:fill="F3F3F3"/>
          </w:tcPr>
          <w:p w14:paraId="35E70C08" w14:textId="77777777" w:rsidR="0012012A" w:rsidRPr="001677D0" w:rsidRDefault="0012012A" w:rsidP="00E946E4">
            <w:pPr>
              <w:rPr>
                <w:rFonts w:ascii="標楷體" w:eastAsia="標楷體" w:hAnsi="標楷體"/>
              </w:rPr>
            </w:pPr>
            <w:r w:rsidRPr="001677D0">
              <w:rPr>
                <w:rFonts w:ascii="標楷體" w:eastAsia="標楷體" w:hAnsi="標楷體"/>
              </w:rPr>
              <w:t xml:space="preserve">參考 </w:t>
            </w:r>
          </w:p>
        </w:tc>
        <w:tc>
          <w:tcPr>
            <w:tcW w:w="6281" w:type="dxa"/>
            <w:tcBorders>
              <w:top w:val="single" w:sz="8" w:space="0" w:color="000000"/>
              <w:left w:val="single" w:sz="8" w:space="0" w:color="000000"/>
              <w:bottom w:val="single" w:sz="8" w:space="0" w:color="000000"/>
            </w:tcBorders>
          </w:tcPr>
          <w:p w14:paraId="7BC54F91" w14:textId="77777777" w:rsidR="0012012A" w:rsidRPr="001677D0" w:rsidRDefault="0012012A" w:rsidP="00E946E4">
            <w:pPr>
              <w:rPr>
                <w:rFonts w:ascii="標楷體" w:eastAsia="標楷體" w:hAnsi="標楷體"/>
              </w:rPr>
            </w:pPr>
          </w:p>
        </w:tc>
      </w:tr>
    </w:tbl>
    <w:p w14:paraId="673ED2B9" w14:textId="77777777" w:rsidR="0012012A" w:rsidRPr="001677D0" w:rsidRDefault="0012012A" w:rsidP="0012012A">
      <w:pPr>
        <w:ind w:left="1440"/>
      </w:pPr>
    </w:p>
    <w:p w14:paraId="7026FAF1" w14:textId="77777777" w:rsidR="0012012A" w:rsidRPr="001677D0" w:rsidRDefault="0012012A" w:rsidP="00F94AFE">
      <w:pPr>
        <w:pStyle w:val="a"/>
        <w:numPr>
          <w:ilvl w:val="0"/>
          <w:numId w:val="6"/>
        </w:numPr>
        <w:spacing w:before="0"/>
      </w:pPr>
      <w:r w:rsidRPr="001677D0">
        <w:rPr>
          <w:rFonts w:hint="eastAsia"/>
        </w:rPr>
        <w:t>Ta</w:t>
      </w:r>
      <w:r w:rsidRPr="001677D0">
        <w:t>ble List</w:t>
      </w:r>
      <w:r w:rsidRPr="001677D0">
        <w:rPr>
          <w:rFonts w:hint="eastAsia"/>
        </w:rPr>
        <w:t>:</w:t>
      </w:r>
    </w:p>
    <w:tbl>
      <w:tblPr>
        <w:tblStyle w:val="ac"/>
        <w:tblW w:w="0" w:type="auto"/>
        <w:tblInd w:w="1809" w:type="dxa"/>
        <w:tblLook w:val="04A0" w:firstRow="1" w:lastRow="0" w:firstColumn="1" w:lastColumn="0" w:noHBand="0" w:noVBand="1"/>
      </w:tblPr>
      <w:tblGrid>
        <w:gridCol w:w="851"/>
        <w:gridCol w:w="3118"/>
        <w:gridCol w:w="3828"/>
      </w:tblGrid>
      <w:tr w:rsidR="0012012A" w:rsidRPr="001677D0" w14:paraId="5D74AF9D" w14:textId="77777777" w:rsidTr="00E946E4">
        <w:tc>
          <w:tcPr>
            <w:tcW w:w="851" w:type="dxa"/>
            <w:shd w:val="clear" w:color="auto" w:fill="D9D9D9" w:themeFill="background1" w:themeFillShade="D9"/>
          </w:tcPr>
          <w:p w14:paraId="2275D36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1D3D01B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4878CD9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說明</w:t>
            </w:r>
          </w:p>
        </w:tc>
      </w:tr>
      <w:tr w:rsidR="0012012A" w:rsidRPr="001677D0" w14:paraId="0208D277" w14:textId="77777777" w:rsidTr="00E946E4">
        <w:tc>
          <w:tcPr>
            <w:tcW w:w="851" w:type="dxa"/>
          </w:tcPr>
          <w:p w14:paraId="608200F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1</w:t>
            </w:r>
          </w:p>
        </w:tc>
        <w:tc>
          <w:tcPr>
            <w:tcW w:w="3118" w:type="dxa"/>
          </w:tcPr>
          <w:p w14:paraId="766CB369" w14:textId="77777777" w:rsidR="0012012A" w:rsidRPr="001677D0" w:rsidRDefault="0012012A" w:rsidP="00E946E4">
            <w:pPr>
              <w:rPr>
                <w:rFonts w:ascii="標楷體" w:eastAsia="標楷體" w:hAnsi="標楷體"/>
              </w:rPr>
            </w:pPr>
            <w:proofErr w:type="spellStart"/>
            <w:r w:rsidRPr="001677D0">
              <w:rPr>
                <w:rFonts w:ascii="標楷體" w:eastAsia="標楷體" w:hAnsi="標楷體" w:hint="eastAsia"/>
              </w:rPr>
              <w:t>Tx</w:t>
            </w:r>
            <w:r w:rsidRPr="001677D0">
              <w:rPr>
                <w:rFonts w:ascii="標楷體" w:eastAsia="標楷體" w:hAnsi="標楷體"/>
              </w:rPr>
              <w:t>Teller</w:t>
            </w:r>
            <w:proofErr w:type="spellEnd"/>
          </w:p>
        </w:tc>
        <w:tc>
          <w:tcPr>
            <w:tcW w:w="3828" w:type="dxa"/>
          </w:tcPr>
          <w:p w14:paraId="432BCA9D"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使用者檔</w:t>
            </w:r>
          </w:p>
        </w:tc>
      </w:tr>
      <w:tr w:rsidR="0012012A" w:rsidRPr="001677D0" w14:paraId="0204FCA0" w14:textId="77777777" w:rsidTr="00E946E4">
        <w:tc>
          <w:tcPr>
            <w:tcW w:w="851" w:type="dxa"/>
          </w:tcPr>
          <w:p w14:paraId="277EC226"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2</w:t>
            </w:r>
          </w:p>
        </w:tc>
        <w:tc>
          <w:tcPr>
            <w:tcW w:w="3118" w:type="dxa"/>
          </w:tcPr>
          <w:p w14:paraId="44EAF802" w14:textId="77777777" w:rsidR="0012012A" w:rsidRPr="001677D0" w:rsidRDefault="0012012A" w:rsidP="00E946E4">
            <w:pPr>
              <w:rPr>
                <w:rFonts w:ascii="標楷體" w:eastAsia="標楷體" w:hAnsi="標楷體"/>
              </w:rPr>
            </w:pPr>
            <w:commentRangeStart w:id="12"/>
            <w:commentRangeStart w:id="13"/>
            <w:commentRangeStart w:id="14"/>
            <w:proofErr w:type="spellStart"/>
            <w:r w:rsidRPr="001677D0">
              <w:rPr>
                <w:rFonts w:ascii="標楷體" w:eastAsia="標楷體" w:hAnsi="標楷體" w:hint="eastAsia"/>
              </w:rPr>
              <w:t>CdBranch</w:t>
            </w:r>
            <w:commentRangeEnd w:id="12"/>
            <w:proofErr w:type="spellEnd"/>
            <w:r>
              <w:rPr>
                <w:rStyle w:val="aff0"/>
              </w:rPr>
              <w:commentReference w:id="12"/>
            </w:r>
            <w:commentRangeEnd w:id="13"/>
            <w:r w:rsidR="008B68D0">
              <w:rPr>
                <w:rStyle w:val="aff0"/>
              </w:rPr>
              <w:commentReference w:id="13"/>
            </w:r>
            <w:commentRangeEnd w:id="14"/>
            <w:r w:rsidR="00040B41">
              <w:rPr>
                <w:rStyle w:val="aff0"/>
              </w:rPr>
              <w:commentReference w:id="14"/>
            </w:r>
          </w:p>
        </w:tc>
        <w:tc>
          <w:tcPr>
            <w:tcW w:w="3828" w:type="dxa"/>
          </w:tcPr>
          <w:p w14:paraId="05394B28" w14:textId="77777777" w:rsidR="0012012A" w:rsidRPr="001677D0" w:rsidRDefault="0012012A" w:rsidP="00E946E4">
            <w:pPr>
              <w:rPr>
                <w:rFonts w:ascii="標楷體" w:eastAsia="標楷體" w:hAnsi="標楷體"/>
              </w:rPr>
            </w:pPr>
            <w:r w:rsidRPr="001677D0">
              <w:rPr>
                <w:rFonts w:ascii="標楷體" w:eastAsia="標楷體" w:hAnsi="標楷體" w:hint="eastAsia"/>
              </w:rPr>
              <w:t>營業單位資料檔</w:t>
            </w:r>
          </w:p>
        </w:tc>
      </w:tr>
      <w:tr w:rsidR="0012012A" w:rsidRPr="001677D0" w14:paraId="1B69BDD3" w14:textId="77777777" w:rsidTr="00E946E4">
        <w:tc>
          <w:tcPr>
            <w:tcW w:w="851" w:type="dxa"/>
          </w:tcPr>
          <w:p w14:paraId="145C375B" w14:textId="77777777" w:rsidR="0012012A" w:rsidRPr="001677D0" w:rsidRDefault="0012012A" w:rsidP="00E946E4">
            <w:pPr>
              <w:jc w:val="center"/>
              <w:rPr>
                <w:rFonts w:ascii="標楷體" w:eastAsia="標楷體" w:hAnsi="標楷體"/>
              </w:rPr>
            </w:pPr>
            <w:r>
              <w:rPr>
                <w:rFonts w:ascii="標楷體" w:eastAsia="標楷體" w:hAnsi="標楷體" w:hint="eastAsia"/>
              </w:rPr>
              <w:t>3</w:t>
            </w:r>
          </w:p>
        </w:tc>
        <w:tc>
          <w:tcPr>
            <w:tcW w:w="3118" w:type="dxa"/>
          </w:tcPr>
          <w:p w14:paraId="30C45E80" w14:textId="77777777" w:rsidR="0012012A" w:rsidRPr="001677D0" w:rsidRDefault="0012012A" w:rsidP="00E946E4">
            <w:pPr>
              <w:rPr>
                <w:rFonts w:ascii="標楷體" w:eastAsia="標楷體" w:hAnsi="標楷體"/>
              </w:rPr>
            </w:pPr>
            <w:proofErr w:type="spellStart"/>
            <w:r w:rsidRPr="00632239">
              <w:rPr>
                <w:rFonts w:ascii="標楷體" w:eastAsia="標楷體" w:hAnsi="標楷體"/>
              </w:rPr>
              <w:t>CdBranchGroup</w:t>
            </w:r>
            <w:proofErr w:type="spellEnd"/>
          </w:p>
        </w:tc>
        <w:tc>
          <w:tcPr>
            <w:tcW w:w="3828" w:type="dxa"/>
          </w:tcPr>
          <w:p w14:paraId="786A2711" w14:textId="77777777" w:rsidR="0012012A" w:rsidRPr="001677D0" w:rsidRDefault="0012012A" w:rsidP="00E946E4">
            <w:pPr>
              <w:rPr>
                <w:rFonts w:ascii="標楷體" w:eastAsia="標楷體" w:hAnsi="標楷體"/>
              </w:rPr>
            </w:pPr>
            <w:r w:rsidRPr="00632239">
              <w:rPr>
                <w:rFonts w:ascii="標楷體" w:eastAsia="標楷體" w:hAnsi="標楷體" w:hint="eastAsia"/>
              </w:rPr>
              <w:t>營業單位</w:t>
            </w:r>
            <w:proofErr w:type="gramStart"/>
            <w:r w:rsidRPr="00632239">
              <w:rPr>
                <w:rFonts w:ascii="標楷體" w:eastAsia="標楷體" w:hAnsi="標楷體" w:hint="eastAsia"/>
              </w:rPr>
              <w:t>課組別檔</w:t>
            </w:r>
            <w:proofErr w:type="gramEnd"/>
          </w:p>
        </w:tc>
      </w:tr>
      <w:tr w:rsidR="0012012A" w:rsidRPr="001677D0" w14:paraId="7C5FB5D2" w14:textId="77777777" w:rsidTr="00E946E4">
        <w:tc>
          <w:tcPr>
            <w:tcW w:w="851" w:type="dxa"/>
          </w:tcPr>
          <w:p w14:paraId="42A40ADD" w14:textId="77777777" w:rsidR="0012012A" w:rsidRPr="001677D0" w:rsidRDefault="0012012A" w:rsidP="00E946E4">
            <w:pPr>
              <w:jc w:val="center"/>
              <w:rPr>
                <w:rFonts w:ascii="標楷體" w:eastAsia="標楷體" w:hAnsi="標楷體"/>
              </w:rPr>
            </w:pPr>
          </w:p>
        </w:tc>
        <w:tc>
          <w:tcPr>
            <w:tcW w:w="3118" w:type="dxa"/>
          </w:tcPr>
          <w:p w14:paraId="2A419781" w14:textId="77777777" w:rsidR="0012012A" w:rsidRPr="001677D0" w:rsidRDefault="0012012A" w:rsidP="00E946E4">
            <w:pPr>
              <w:rPr>
                <w:rFonts w:ascii="標楷體" w:eastAsia="標楷體" w:hAnsi="標楷體"/>
              </w:rPr>
            </w:pPr>
          </w:p>
        </w:tc>
        <w:tc>
          <w:tcPr>
            <w:tcW w:w="3828" w:type="dxa"/>
          </w:tcPr>
          <w:p w14:paraId="315DF3D3" w14:textId="77777777" w:rsidR="0012012A" w:rsidRPr="001677D0" w:rsidRDefault="0012012A" w:rsidP="00E946E4">
            <w:pPr>
              <w:rPr>
                <w:rFonts w:ascii="標楷體" w:eastAsia="標楷體" w:hAnsi="標楷體"/>
              </w:rPr>
            </w:pPr>
          </w:p>
        </w:tc>
      </w:tr>
    </w:tbl>
    <w:p w14:paraId="7ECF4720" w14:textId="77777777" w:rsidR="0012012A" w:rsidRPr="001677D0" w:rsidRDefault="0012012A" w:rsidP="0012012A">
      <w:pPr>
        <w:ind w:left="1440"/>
      </w:pPr>
    </w:p>
    <w:p w14:paraId="70E890FB" w14:textId="77777777" w:rsidR="0012012A" w:rsidRPr="001677D0" w:rsidRDefault="0012012A" w:rsidP="0012012A">
      <w:pPr>
        <w:ind w:left="1440"/>
      </w:pPr>
    </w:p>
    <w:p w14:paraId="250EDEDA" w14:textId="77777777" w:rsidR="0012012A" w:rsidRPr="001677D0" w:rsidRDefault="0012012A" w:rsidP="00F94AFE">
      <w:pPr>
        <w:pStyle w:val="a"/>
        <w:numPr>
          <w:ilvl w:val="0"/>
          <w:numId w:val="6"/>
        </w:numPr>
        <w:spacing w:before="0"/>
      </w:pPr>
      <w:r w:rsidRPr="001677D0">
        <w:t>UI畫面</w:t>
      </w:r>
      <w:r w:rsidRPr="001677D0">
        <w:rPr>
          <w:rFonts w:hint="eastAsia"/>
        </w:rPr>
        <w:t>:</w:t>
      </w:r>
    </w:p>
    <w:p w14:paraId="468819CD" w14:textId="77777777" w:rsidR="0012012A" w:rsidRPr="001677D0" w:rsidRDefault="0012012A" w:rsidP="0012012A">
      <w:pPr>
        <w:rPr>
          <w:rFonts w:ascii="標楷體" w:eastAsia="標楷體" w:hAnsi="標楷體"/>
        </w:rPr>
      </w:pPr>
      <w:r w:rsidRPr="001677D0">
        <w:rPr>
          <w:rFonts w:ascii="標楷體" w:eastAsia="標楷體" w:hAnsi="標楷體" w:hint="eastAsia"/>
        </w:rPr>
        <w:t>輸入畫面:</w:t>
      </w:r>
    </w:p>
    <w:p w14:paraId="6E52A7AF" w14:textId="77777777" w:rsidR="0012012A" w:rsidRPr="001677D0" w:rsidRDefault="0012012A" w:rsidP="0012012A">
      <w:r w:rsidRPr="006661D6">
        <w:rPr>
          <w:noProof/>
        </w:rPr>
        <w:drawing>
          <wp:inline distT="0" distB="0" distL="0" distR="0" wp14:anchorId="17FF0376" wp14:editId="2D3475E6">
            <wp:extent cx="6479540" cy="1141730"/>
            <wp:effectExtent l="0" t="0" r="0" b="127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1141730"/>
                    </a:xfrm>
                    <a:prstGeom prst="rect">
                      <a:avLst/>
                    </a:prstGeom>
                  </pic:spPr>
                </pic:pic>
              </a:graphicData>
            </a:graphic>
          </wp:inline>
        </w:drawing>
      </w:r>
    </w:p>
    <w:p w14:paraId="73F7D916" w14:textId="77777777" w:rsidR="0012012A" w:rsidRPr="001677D0" w:rsidRDefault="0012012A" w:rsidP="0012012A"/>
    <w:p w14:paraId="06500C38" w14:textId="77777777" w:rsidR="0012012A" w:rsidRPr="001677D0" w:rsidRDefault="0012012A" w:rsidP="0012012A">
      <w:pPr>
        <w:widowControl/>
        <w:rPr>
          <w:rFonts w:ascii="標楷體" w:eastAsia="標楷體" w:hAnsi="標楷體"/>
          <w:sz w:val="26"/>
        </w:rPr>
      </w:pPr>
      <w:r w:rsidRPr="001677D0">
        <w:br w:type="page"/>
      </w:r>
    </w:p>
    <w:p w14:paraId="47F1711F" w14:textId="77777777" w:rsidR="0012012A" w:rsidRPr="001677D0" w:rsidRDefault="0012012A" w:rsidP="00F94AFE">
      <w:pPr>
        <w:pStyle w:val="a"/>
        <w:numPr>
          <w:ilvl w:val="0"/>
          <w:numId w:val="6"/>
        </w:numPr>
        <w:spacing w:before="0"/>
      </w:pPr>
      <w:r w:rsidRPr="001677D0">
        <w:lastRenderedPageBreak/>
        <w:t>輸入畫面</w:t>
      </w:r>
      <w:r w:rsidRPr="001677D0">
        <w:rPr>
          <w:rFonts w:hint="eastAsia"/>
        </w:rPr>
        <w:t>按鈕</w:t>
      </w:r>
      <w:r w:rsidRPr="001677D0">
        <w:t>說明</w:t>
      </w:r>
    </w:p>
    <w:p w14:paraId="148D959F" w14:textId="77777777" w:rsidR="0012012A" w:rsidRPr="001677D0" w:rsidRDefault="0012012A" w:rsidP="0012012A"/>
    <w:tbl>
      <w:tblPr>
        <w:tblStyle w:val="ac"/>
        <w:tblW w:w="0" w:type="auto"/>
        <w:tblInd w:w="250" w:type="dxa"/>
        <w:tblLook w:val="04A0" w:firstRow="1" w:lastRow="0" w:firstColumn="1" w:lastColumn="0" w:noHBand="0" w:noVBand="1"/>
      </w:tblPr>
      <w:tblGrid>
        <w:gridCol w:w="848"/>
        <w:gridCol w:w="2111"/>
        <w:gridCol w:w="6985"/>
      </w:tblGrid>
      <w:tr w:rsidR="0012012A" w:rsidRPr="001677D0" w14:paraId="254CFDCA" w14:textId="77777777" w:rsidTr="00E946E4">
        <w:tc>
          <w:tcPr>
            <w:tcW w:w="851" w:type="dxa"/>
            <w:shd w:val="clear" w:color="auto" w:fill="D9D9D9" w:themeFill="background1" w:themeFillShade="D9"/>
          </w:tcPr>
          <w:p w14:paraId="16B1A2B2"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2126" w:type="dxa"/>
            <w:shd w:val="clear" w:color="auto" w:fill="D9D9D9" w:themeFill="background1" w:themeFillShade="D9"/>
          </w:tcPr>
          <w:p w14:paraId="37BB4767"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按鈕名稱</w:t>
            </w:r>
          </w:p>
        </w:tc>
        <w:tc>
          <w:tcPr>
            <w:tcW w:w="7033" w:type="dxa"/>
            <w:shd w:val="clear" w:color="auto" w:fill="D9D9D9" w:themeFill="background1" w:themeFillShade="D9"/>
          </w:tcPr>
          <w:p w14:paraId="26AF11D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功能說明</w:t>
            </w:r>
          </w:p>
        </w:tc>
      </w:tr>
      <w:tr w:rsidR="0012012A" w:rsidRPr="001677D0" w14:paraId="4C7ED9B0" w14:textId="77777777" w:rsidTr="00E946E4">
        <w:tc>
          <w:tcPr>
            <w:tcW w:w="851" w:type="dxa"/>
          </w:tcPr>
          <w:p w14:paraId="15B0F232"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rPr>
              <w:t>1</w:t>
            </w:r>
          </w:p>
        </w:tc>
        <w:tc>
          <w:tcPr>
            <w:tcW w:w="2126" w:type="dxa"/>
          </w:tcPr>
          <w:p w14:paraId="40482A67"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查詢</w:t>
            </w:r>
          </w:p>
        </w:tc>
        <w:tc>
          <w:tcPr>
            <w:tcW w:w="7033" w:type="dxa"/>
          </w:tcPr>
          <w:p w14:paraId="2B8F7AC6" w14:textId="77777777" w:rsidR="0012012A" w:rsidRPr="009A5557" w:rsidRDefault="0012012A" w:rsidP="00E946E4">
            <w:pPr>
              <w:rPr>
                <w:rFonts w:ascii="標楷體" w:eastAsia="標楷體" w:hAnsi="標楷體"/>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3A65D11A" w14:textId="77777777" w:rsidR="0012012A" w:rsidRDefault="0012012A" w:rsidP="00E946E4">
            <w:pPr>
              <w:rPr>
                <w:rFonts w:ascii="標楷體" w:eastAsia="標楷體" w:hAnsi="標楷體"/>
              </w:rPr>
            </w:pPr>
            <w:r>
              <w:rPr>
                <w:rFonts w:ascii="標楷體" w:eastAsia="標楷體" w:hAnsi="標楷體"/>
              </w:rPr>
              <w:t>1</w:t>
            </w:r>
            <w:r>
              <w:rPr>
                <w:rFonts w:ascii="標楷體" w:eastAsia="標楷體" w:hAnsi="標楷體" w:hint="eastAsia"/>
              </w:rPr>
              <w:t>.</w:t>
            </w:r>
            <w:r w:rsidRPr="001B40E8">
              <w:rPr>
                <w:rFonts w:ascii="標楷體" w:eastAsia="標楷體" w:hAnsi="標楷體" w:hint="eastAsia"/>
              </w:rPr>
              <w:t>查詢</w:t>
            </w:r>
            <w:r>
              <w:rPr>
                <w:rFonts w:ascii="標楷體" w:eastAsia="標楷體" w:hAnsi="標楷體" w:hint="eastAsia"/>
              </w:rPr>
              <w:t>[</w:t>
            </w:r>
            <w:r w:rsidRPr="001677D0">
              <w:rPr>
                <w:rFonts w:ascii="標楷體" w:eastAsia="標楷體" w:hAnsi="標楷體" w:hint="eastAsia"/>
                <w:lang w:eastAsia="zh-HK"/>
              </w:rPr>
              <w:t>使用者檔</w:t>
            </w:r>
            <w:r>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Pr>
                <w:rFonts w:ascii="標楷體" w:eastAsia="標楷體" w:hAnsi="標楷體" w:hint="eastAsia"/>
              </w:rPr>
              <w:t>)]</w:t>
            </w:r>
            <w:r w:rsidRPr="001B40E8">
              <w:rPr>
                <w:rFonts w:ascii="標楷體" w:eastAsia="標楷體" w:hAnsi="標楷體" w:hint="eastAsia"/>
              </w:rPr>
              <w:t xml:space="preserve">結果無資料時,顯示錯誤訊息: </w:t>
            </w:r>
            <w:r>
              <w:rPr>
                <w:rFonts w:ascii="標楷體" w:eastAsia="標楷體" w:hAnsi="標楷體" w:hint="eastAsia"/>
              </w:rPr>
              <w:t xml:space="preserve"> </w:t>
            </w:r>
          </w:p>
          <w:p w14:paraId="6F139DBF" w14:textId="77777777" w:rsidR="0012012A" w:rsidRDefault="0012012A" w:rsidP="00E946E4">
            <w:pPr>
              <w:rPr>
                <w:rFonts w:ascii="標楷體" w:eastAsia="標楷體" w:hAnsi="標楷體"/>
              </w:rPr>
            </w:pPr>
            <w:r>
              <w:rPr>
                <w:rFonts w:ascii="標楷體" w:eastAsia="標楷體" w:hAnsi="標楷體" w:hint="eastAsia"/>
              </w:rPr>
              <w:t xml:space="preserve">  </w:t>
            </w:r>
            <w:r w:rsidRPr="001B40E8">
              <w:rPr>
                <w:rFonts w:ascii="標楷體" w:eastAsia="標楷體" w:hAnsi="標楷體" w:hint="eastAsia"/>
              </w:rPr>
              <w:t>"E0001</w:t>
            </w:r>
            <w:r>
              <w:rPr>
                <w:rFonts w:ascii="標楷體" w:eastAsia="標楷體" w:hAnsi="標楷體"/>
              </w:rPr>
              <w:t>:</w:t>
            </w:r>
            <w:r w:rsidRPr="001B40E8">
              <w:rPr>
                <w:rFonts w:ascii="標楷體" w:eastAsia="標楷體" w:hAnsi="標楷體" w:hint="eastAsia"/>
              </w:rPr>
              <w:t>查詢資料不存在"</w:t>
            </w:r>
          </w:p>
          <w:p w14:paraId="5E979747" w14:textId="77777777" w:rsidR="0012012A" w:rsidRPr="00651325" w:rsidRDefault="0012012A" w:rsidP="00E946E4">
            <w:pPr>
              <w:rPr>
                <w:rFonts w:ascii="標楷體" w:eastAsia="標楷體" w:hAnsi="標楷體"/>
                <w:shd w:val="pct15" w:color="auto" w:fill="FFFFFF"/>
                <w:lang w:eastAsia="zh-HK"/>
              </w:rPr>
            </w:pPr>
            <w:r>
              <w:rPr>
                <w:rFonts w:ascii="標楷體" w:eastAsia="標楷體" w:hAnsi="標楷體" w:hint="eastAsia"/>
                <w:shd w:val="pct15" w:color="auto" w:fill="FFFFFF"/>
              </w:rPr>
              <w:t>&lt;&lt;</w:t>
            </w:r>
            <w:r w:rsidRPr="00651325">
              <w:rPr>
                <w:rFonts w:ascii="標楷體" w:eastAsia="標楷體" w:hAnsi="標楷體" w:hint="eastAsia"/>
                <w:shd w:val="pct15" w:color="auto" w:fill="FFFFFF"/>
                <w:lang w:eastAsia="zh-HK"/>
              </w:rPr>
              <w:t>成功處理</w:t>
            </w:r>
            <w:r>
              <w:rPr>
                <w:rFonts w:ascii="標楷體" w:eastAsia="標楷體" w:hAnsi="標楷體" w:hint="eastAsia"/>
                <w:shd w:val="pct15" w:color="auto" w:fill="FFFFFF"/>
                <w:lang w:eastAsia="zh-HK"/>
              </w:rPr>
              <w:t>說明</w:t>
            </w:r>
            <w:r>
              <w:rPr>
                <w:rFonts w:ascii="標楷體" w:eastAsia="標楷體" w:hAnsi="標楷體" w:hint="eastAsia"/>
                <w:shd w:val="pct15" w:color="auto" w:fill="FFFFFF"/>
              </w:rPr>
              <w:t>&gt;&gt;</w:t>
            </w:r>
          </w:p>
          <w:p w14:paraId="78937866" w14:textId="77777777" w:rsidR="0012012A" w:rsidRPr="001677D0" w:rsidRDefault="0012012A" w:rsidP="00E946E4">
            <w:pPr>
              <w:rPr>
                <w:rFonts w:ascii="標楷體" w:eastAsia="標楷體" w:hAnsi="標楷體"/>
                <w:lang w:eastAsia="zh-HK"/>
              </w:rPr>
            </w:pPr>
            <w:r>
              <w:rPr>
                <w:rFonts w:ascii="標楷體" w:eastAsia="標楷體" w:hAnsi="標楷體" w:hint="eastAsia"/>
              </w:rPr>
              <w:t>2.依查詢條件顯示查詢結果</w:t>
            </w:r>
          </w:p>
        </w:tc>
      </w:tr>
      <w:tr w:rsidR="0012012A" w:rsidRPr="001677D0" w14:paraId="02EF6BB9" w14:textId="77777777" w:rsidTr="00E946E4">
        <w:tc>
          <w:tcPr>
            <w:tcW w:w="851" w:type="dxa"/>
          </w:tcPr>
          <w:p w14:paraId="39721FD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2</w:t>
            </w:r>
          </w:p>
        </w:tc>
        <w:tc>
          <w:tcPr>
            <w:tcW w:w="2126" w:type="dxa"/>
          </w:tcPr>
          <w:p w14:paraId="6A3D1C7A"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離開</w:t>
            </w:r>
          </w:p>
        </w:tc>
        <w:tc>
          <w:tcPr>
            <w:tcW w:w="7033" w:type="dxa"/>
          </w:tcPr>
          <w:p w14:paraId="457A6131"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關閉此查詢畫面</w:t>
            </w:r>
          </w:p>
        </w:tc>
      </w:tr>
      <w:tr w:rsidR="0012012A" w:rsidRPr="001677D0" w14:paraId="62C3477E" w14:textId="77777777" w:rsidTr="00E946E4">
        <w:tc>
          <w:tcPr>
            <w:tcW w:w="851" w:type="dxa"/>
          </w:tcPr>
          <w:p w14:paraId="3604404B"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3</w:t>
            </w:r>
          </w:p>
        </w:tc>
        <w:tc>
          <w:tcPr>
            <w:tcW w:w="2126" w:type="dxa"/>
          </w:tcPr>
          <w:p w14:paraId="5C235DE8"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隱</w:t>
            </w:r>
            <w:r w:rsidRPr="001677D0">
              <w:rPr>
                <w:rFonts w:ascii="標楷體" w:eastAsia="標楷體" w:hAnsi="標楷體" w:hint="eastAsia"/>
              </w:rPr>
              <w:t>藏/</w:t>
            </w:r>
            <w:r w:rsidRPr="001677D0">
              <w:rPr>
                <w:rFonts w:ascii="標楷體" w:eastAsia="標楷體" w:hAnsi="標楷體" w:hint="eastAsia"/>
                <w:lang w:eastAsia="zh-HK"/>
              </w:rPr>
              <w:t>顯示</w:t>
            </w:r>
          </w:p>
        </w:tc>
        <w:tc>
          <w:tcPr>
            <w:tcW w:w="7033" w:type="dxa"/>
          </w:tcPr>
          <w:p w14:paraId="53D663E6"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輸入條件切換隱</w:t>
            </w:r>
            <w:r w:rsidRPr="001677D0">
              <w:rPr>
                <w:rFonts w:ascii="標楷體" w:eastAsia="標楷體" w:hAnsi="標楷體" w:hint="eastAsia"/>
              </w:rPr>
              <w:t>藏</w:t>
            </w:r>
            <w:r w:rsidRPr="001677D0">
              <w:rPr>
                <w:rFonts w:ascii="標楷體" w:eastAsia="標楷體" w:hAnsi="標楷體" w:hint="eastAsia"/>
                <w:lang w:eastAsia="zh-HK"/>
              </w:rPr>
              <w:t>及顯示</w:t>
            </w:r>
          </w:p>
        </w:tc>
      </w:tr>
      <w:tr w:rsidR="0012012A" w:rsidRPr="001677D0" w14:paraId="3B7BD399" w14:textId="77777777" w:rsidTr="00E946E4">
        <w:tc>
          <w:tcPr>
            <w:tcW w:w="851" w:type="dxa"/>
          </w:tcPr>
          <w:p w14:paraId="789A9DE9"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4</w:t>
            </w:r>
          </w:p>
        </w:tc>
        <w:tc>
          <w:tcPr>
            <w:tcW w:w="2126" w:type="dxa"/>
          </w:tcPr>
          <w:p w14:paraId="5EA8FE7C"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新增使用者</w:t>
            </w:r>
          </w:p>
        </w:tc>
        <w:tc>
          <w:tcPr>
            <w:tcW w:w="7033" w:type="dxa"/>
          </w:tcPr>
          <w:p w14:paraId="1437CB38" w14:textId="77777777" w:rsidR="0012012A" w:rsidRPr="001677D0" w:rsidRDefault="0012012A" w:rsidP="00E946E4">
            <w:pPr>
              <w:rPr>
                <w:rFonts w:ascii="標楷體" w:eastAsia="標楷體" w:hAnsi="標楷體"/>
                <w:lang w:eastAsia="zh-HK"/>
              </w:rPr>
            </w:pPr>
            <w:r w:rsidRPr="001677D0">
              <w:rPr>
                <w:rFonts w:eastAsia="標楷體" w:hint="eastAsia"/>
              </w:rPr>
              <w:t>連結至</w:t>
            </w:r>
            <w:r w:rsidRPr="001677D0">
              <w:rPr>
                <w:rFonts w:eastAsia="標楷體"/>
              </w:rPr>
              <w:t>【</w:t>
            </w:r>
            <w:r w:rsidRPr="001677D0">
              <w:rPr>
                <w:rFonts w:eastAsia="標楷體"/>
              </w:rPr>
              <w:t>L6401</w:t>
            </w:r>
            <w:r w:rsidRPr="001677D0">
              <w:rPr>
                <w:rFonts w:eastAsia="標楷體"/>
              </w:rPr>
              <w:t>使用者資料維護】</w:t>
            </w:r>
            <w:r w:rsidRPr="001677D0">
              <w:rPr>
                <w:rFonts w:eastAsia="標楷體" w:hint="eastAsia"/>
              </w:rPr>
              <w:t>，</w:t>
            </w:r>
            <w:r w:rsidRPr="001677D0">
              <w:rPr>
                <w:rFonts w:ascii="標楷體" w:eastAsia="標楷體" w:hAnsi="標楷體" w:hint="eastAsia"/>
                <w:lang w:eastAsia="zh-HK"/>
              </w:rPr>
              <w:t>供新增使用者資料</w:t>
            </w:r>
          </w:p>
        </w:tc>
      </w:tr>
    </w:tbl>
    <w:p w14:paraId="18716D86" w14:textId="77777777" w:rsidR="0012012A" w:rsidRPr="001677D0" w:rsidRDefault="0012012A" w:rsidP="0012012A"/>
    <w:p w14:paraId="52837875" w14:textId="77777777" w:rsidR="0012012A" w:rsidRPr="001677D0" w:rsidRDefault="0012012A" w:rsidP="0012012A"/>
    <w:p w14:paraId="18B104FC" w14:textId="77777777" w:rsidR="0012012A" w:rsidRPr="001677D0" w:rsidRDefault="0012012A" w:rsidP="00F94AFE">
      <w:pPr>
        <w:pStyle w:val="a"/>
        <w:numPr>
          <w:ilvl w:val="0"/>
          <w:numId w:val="6"/>
        </w:numPr>
        <w:spacing w:before="0"/>
      </w:pPr>
      <w:r w:rsidRPr="001677D0">
        <w:t>輸入畫面資料說明</w:t>
      </w:r>
    </w:p>
    <w:p w14:paraId="5A190146" w14:textId="77777777" w:rsidR="0012012A" w:rsidRPr="001677D0" w:rsidRDefault="0012012A" w:rsidP="001201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551"/>
        <w:gridCol w:w="696"/>
        <w:gridCol w:w="1187"/>
        <w:gridCol w:w="1083"/>
        <w:gridCol w:w="675"/>
        <w:gridCol w:w="696"/>
        <w:gridCol w:w="3529"/>
      </w:tblGrid>
      <w:tr w:rsidR="0012012A" w:rsidRPr="001677D0" w14:paraId="55BD90C5" w14:textId="77777777" w:rsidTr="00E946E4">
        <w:trPr>
          <w:trHeight w:val="388"/>
          <w:jc w:val="center"/>
        </w:trPr>
        <w:tc>
          <w:tcPr>
            <w:tcW w:w="567" w:type="dxa"/>
            <w:vMerge w:val="restart"/>
            <w:shd w:val="clear" w:color="auto" w:fill="D9D9D9" w:themeFill="background1" w:themeFillShade="D9"/>
          </w:tcPr>
          <w:p w14:paraId="0C52D072" w14:textId="77777777" w:rsidR="0012012A" w:rsidRPr="001677D0" w:rsidRDefault="0012012A" w:rsidP="00E946E4">
            <w:pPr>
              <w:rPr>
                <w:rFonts w:ascii="標楷體" w:eastAsia="標楷體" w:hAnsi="標楷體"/>
              </w:rPr>
            </w:pPr>
            <w:r w:rsidRPr="001677D0">
              <w:rPr>
                <w:rFonts w:ascii="標楷體" w:eastAsia="標楷體" w:hAnsi="標楷體"/>
              </w:rPr>
              <w:t>序號</w:t>
            </w:r>
          </w:p>
        </w:tc>
        <w:tc>
          <w:tcPr>
            <w:tcW w:w="1551" w:type="dxa"/>
            <w:vMerge w:val="restart"/>
            <w:shd w:val="clear" w:color="auto" w:fill="D9D9D9" w:themeFill="background1" w:themeFillShade="D9"/>
          </w:tcPr>
          <w:p w14:paraId="60135C1C" w14:textId="77777777" w:rsidR="0012012A" w:rsidRPr="001677D0" w:rsidRDefault="0012012A" w:rsidP="00E946E4">
            <w:pPr>
              <w:rPr>
                <w:rFonts w:ascii="標楷體" w:eastAsia="標楷體" w:hAnsi="標楷體"/>
              </w:rPr>
            </w:pPr>
            <w:r w:rsidRPr="001677D0">
              <w:rPr>
                <w:rFonts w:ascii="標楷體" w:eastAsia="標楷體" w:hAnsi="標楷體"/>
              </w:rPr>
              <w:t>欄位</w:t>
            </w:r>
          </w:p>
        </w:tc>
        <w:tc>
          <w:tcPr>
            <w:tcW w:w="4337" w:type="dxa"/>
            <w:gridSpan w:val="5"/>
            <w:shd w:val="clear" w:color="auto" w:fill="D9D9D9" w:themeFill="background1" w:themeFillShade="D9"/>
          </w:tcPr>
          <w:p w14:paraId="61C18EF0" w14:textId="77777777" w:rsidR="0012012A" w:rsidRPr="001677D0" w:rsidRDefault="0012012A" w:rsidP="00E946E4">
            <w:pPr>
              <w:jc w:val="center"/>
              <w:rPr>
                <w:rFonts w:ascii="標楷體" w:eastAsia="標楷體" w:hAnsi="標楷體"/>
              </w:rPr>
            </w:pPr>
            <w:r w:rsidRPr="001677D0">
              <w:rPr>
                <w:rFonts w:ascii="標楷體" w:eastAsia="標楷體" w:hAnsi="標楷體"/>
              </w:rPr>
              <w:t>說明</w:t>
            </w:r>
          </w:p>
        </w:tc>
        <w:tc>
          <w:tcPr>
            <w:tcW w:w="3529" w:type="dxa"/>
            <w:vMerge w:val="restart"/>
            <w:shd w:val="clear" w:color="auto" w:fill="D9D9D9" w:themeFill="background1" w:themeFillShade="D9"/>
          </w:tcPr>
          <w:p w14:paraId="59957530" w14:textId="77777777" w:rsidR="0012012A" w:rsidRPr="001677D0" w:rsidRDefault="0012012A" w:rsidP="00E946E4">
            <w:pPr>
              <w:rPr>
                <w:rFonts w:ascii="標楷體" w:eastAsia="標楷體" w:hAnsi="標楷體"/>
              </w:rPr>
            </w:pPr>
            <w:r w:rsidRPr="001677D0">
              <w:rPr>
                <w:rFonts w:ascii="標楷體" w:eastAsia="標楷體" w:hAnsi="標楷體"/>
              </w:rPr>
              <w:t>處理邏輯及注意事項</w:t>
            </w:r>
          </w:p>
        </w:tc>
      </w:tr>
      <w:tr w:rsidR="0012012A" w:rsidRPr="001677D0" w14:paraId="09C6E7F2" w14:textId="77777777" w:rsidTr="00E946E4">
        <w:trPr>
          <w:trHeight w:val="244"/>
          <w:jc w:val="center"/>
        </w:trPr>
        <w:tc>
          <w:tcPr>
            <w:tcW w:w="567" w:type="dxa"/>
            <w:vMerge/>
            <w:shd w:val="clear" w:color="auto" w:fill="D9D9D9" w:themeFill="background1" w:themeFillShade="D9"/>
          </w:tcPr>
          <w:p w14:paraId="6467C9B4" w14:textId="77777777" w:rsidR="0012012A" w:rsidRPr="001677D0" w:rsidRDefault="0012012A" w:rsidP="00E946E4">
            <w:pPr>
              <w:rPr>
                <w:rFonts w:ascii="標楷體" w:eastAsia="標楷體" w:hAnsi="標楷體"/>
              </w:rPr>
            </w:pPr>
          </w:p>
        </w:tc>
        <w:tc>
          <w:tcPr>
            <w:tcW w:w="1551" w:type="dxa"/>
            <w:vMerge/>
            <w:shd w:val="clear" w:color="auto" w:fill="D9D9D9" w:themeFill="background1" w:themeFillShade="D9"/>
          </w:tcPr>
          <w:p w14:paraId="7CB1ED0E" w14:textId="77777777" w:rsidR="0012012A" w:rsidRPr="001677D0" w:rsidRDefault="0012012A" w:rsidP="00E946E4">
            <w:pPr>
              <w:rPr>
                <w:rFonts w:ascii="標楷體" w:eastAsia="標楷體" w:hAnsi="標楷體"/>
              </w:rPr>
            </w:pPr>
          </w:p>
        </w:tc>
        <w:tc>
          <w:tcPr>
            <w:tcW w:w="696" w:type="dxa"/>
            <w:shd w:val="clear" w:color="auto" w:fill="D9D9D9" w:themeFill="background1" w:themeFillShade="D9"/>
          </w:tcPr>
          <w:p w14:paraId="50E03D27" w14:textId="77777777" w:rsidR="0012012A" w:rsidRPr="001677D0" w:rsidRDefault="0012012A" w:rsidP="00E946E4">
            <w:pPr>
              <w:rPr>
                <w:rFonts w:ascii="標楷體" w:eastAsia="標楷體" w:hAnsi="標楷體"/>
              </w:rPr>
            </w:pPr>
            <w:r>
              <w:rPr>
                <w:rFonts w:ascii="標楷體" w:eastAsia="標楷體" w:hAnsi="標楷體" w:hint="eastAsia"/>
              </w:rPr>
              <w:t>資料長度</w:t>
            </w:r>
          </w:p>
        </w:tc>
        <w:tc>
          <w:tcPr>
            <w:tcW w:w="1187" w:type="dxa"/>
            <w:shd w:val="clear" w:color="auto" w:fill="D9D9D9" w:themeFill="background1" w:themeFillShade="D9"/>
          </w:tcPr>
          <w:p w14:paraId="4596DFCD" w14:textId="77777777" w:rsidR="0012012A" w:rsidRPr="001677D0" w:rsidRDefault="0012012A" w:rsidP="00E946E4">
            <w:pPr>
              <w:rPr>
                <w:rFonts w:ascii="標楷體" w:eastAsia="標楷體" w:hAnsi="標楷體"/>
              </w:rPr>
            </w:pPr>
            <w:r w:rsidRPr="001677D0">
              <w:rPr>
                <w:rFonts w:ascii="標楷體" w:eastAsia="標楷體" w:hAnsi="標楷體"/>
              </w:rPr>
              <w:t>預設值</w:t>
            </w:r>
          </w:p>
        </w:tc>
        <w:tc>
          <w:tcPr>
            <w:tcW w:w="1083" w:type="dxa"/>
            <w:shd w:val="clear" w:color="auto" w:fill="D9D9D9" w:themeFill="background1" w:themeFillShade="D9"/>
          </w:tcPr>
          <w:p w14:paraId="4814A51F" w14:textId="77777777" w:rsidR="0012012A" w:rsidRPr="001677D0" w:rsidRDefault="0012012A" w:rsidP="00E946E4">
            <w:pPr>
              <w:rPr>
                <w:rFonts w:ascii="標楷體" w:eastAsia="標楷體" w:hAnsi="標楷體"/>
              </w:rPr>
            </w:pPr>
            <w:r w:rsidRPr="001677D0">
              <w:rPr>
                <w:rFonts w:ascii="標楷體" w:eastAsia="標楷體" w:hAnsi="標楷體"/>
              </w:rPr>
              <w:t>選單內容</w:t>
            </w:r>
          </w:p>
        </w:tc>
        <w:tc>
          <w:tcPr>
            <w:tcW w:w="675" w:type="dxa"/>
            <w:shd w:val="clear" w:color="auto" w:fill="D9D9D9" w:themeFill="background1" w:themeFillShade="D9"/>
          </w:tcPr>
          <w:p w14:paraId="5B0F7472" w14:textId="77777777" w:rsidR="0012012A" w:rsidRPr="001677D0" w:rsidRDefault="0012012A" w:rsidP="00E946E4">
            <w:pPr>
              <w:rPr>
                <w:rFonts w:ascii="標楷體" w:eastAsia="標楷體" w:hAnsi="標楷體"/>
              </w:rPr>
            </w:pPr>
            <w:proofErr w:type="gramStart"/>
            <w:r w:rsidRPr="001677D0">
              <w:rPr>
                <w:rFonts w:ascii="標楷體" w:eastAsia="標楷體" w:hAnsi="標楷體"/>
              </w:rPr>
              <w:t>必填</w:t>
            </w:r>
            <w:proofErr w:type="gramEnd"/>
          </w:p>
        </w:tc>
        <w:tc>
          <w:tcPr>
            <w:tcW w:w="696" w:type="dxa"/>
            <w:shd w:val="clear" w:color="auto" w:fill="D9D9D9" w:themeFill="background1" w:themeFillShade="D9"/>
          </w:tcPr>
          <w:p w14:paraId="7AF31F9D" w14:textId="77777777" w:rsidR="0012012A" w:rsidRPr="001677D0" w:rsidRDefault="0012012A" w:rsidP="00E946E4">
            <w:pPr>
              <w:rPr>
                <w:rFonts w:ascii="標楷體" w:eastAsia="標楷體" w:hAnsi="標楷體"/>
              </w:rPr>
            </w:pPr>
            <w:r w:rsidRPr="001677D0">
              <w:rPr>
                <w:rFonts w:ascii="標楷體" w:eastAsia="標楷體" w:hAnsi="標楷體"/>
              </w:rPr>
              <w:t>R/W</w:t>
            </w:r>
          </w:p>
        </w:tc>
        <w:tc>
          <w:tcPr>
            <w:tcW w:w="3529" w:type="dxa"/>
            <w:vMerge/>
            <w:shd w:val="clear" w:color="auto" w:fill="D9D9D9" w:themeFill="background1" w:themeFillShade="D9"/>
          </w:tcPr>
          <w:p w14:paraId="5C10C0F2" w14:textId="77777777" w:rsidR="0012012A" w:rsidRPr="001677D0" w:rsidRDefault="0012012A" w:rsidP="00E946E4">
            <w:pPr>
              <w:rPr>
                <w:rFonts w:ascii="標楷體" w:eastAsia="標楷體" w:hAnsi="標楷體"/>
              </w:rPr>
            </w:pPr>
          </w:p>
        </w:tc>
      </w:tr>
      <w:tr w:rsidR="0012012A" w:rsidRPr="001677D0" w14:paraId="6C53ABF0" w14:textId="77777777" w:rsidTr="00E946E4">
        <w:trPr>
          <w:trHeight w:val="244"/>
          <w:jc w:val="center"/>
        </w:trPr>
        <w:tc>
          <w:tcPr>
            <w:tcW w:w="567" w:type="dxa"/>
          </w:tcPr>
          <w:p w14:paraId="2EBCF533"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p>
        </w:tc>
        <w:tc>
          <w:tcPr>
            <w:tcW w:w="1551" w:type="dxa"/>
          </w:tcPr>
          <w:p w14:paraId="2217678B" w14:textId="77777777" w:rsidR="0012012A" w:rsidRPr="001677D0" w:rsidRDefault="0012012A" w:rsidP="00E946E4">
            <w:pPr>
              <w:rPr>
                <w:rFonts w:ascii="標楷體" w:eastAsia="標楷體" w:hAnsi="標楷體"/>
              </w:rPr>
            </w:pPr>
            <w:r w:rsidRPr="001677D0">
              <w:rPr>
                <w:rFonts w:ascii="標楷體" w:eastAsia="標楷體" w:hAnsi="標楷體" w:hint="eastAsia"/>
              </w:rPr>
              <w:t>使用單位</w:t>
            </w:r>
          </w:p>
        </w:tc>
        <w:tc>
          <w:tcPr>
            <w:tcW w:w="696" w:type="dxa"/>
          </w:tcPr>
          <w:p w14:paraId="76EBF3F1" w14:textId="77777777" w:rsidR="0012012A" w:rsidRPr="001677D0" w:rsidRDefault="0012012A" w:rsidP="00E946E4">
            <w:pPr>
              <w:rPr>
                <w:rFonts w:ascii="標楷體" w:eastAsia="標楷體" w:hAnsi="標楷體"/>
              </w:rPr>
            </w:pPr>
          </w:p>
        </w:tc>
        <w:tc>
          <w:tcPr>
            <w:tcW w:w="1187" w:type="dxa"/>
          </w:tcPr>
          <w:p w14:paraId="54FA6A72"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使用者所屬單位</w:t>
            </w:r>
          </w:p>
        </w:tc>
        <w:tc>
          <w:tcPr>
            <w:tcW w:w="1083" w:type="dxa"/>
          </w:tcPr>
          <w:p w14:paraId="25D28809" w14:textId="77777777" w:rsidR="0012012A" w:rsidRPr="001677D0" w:rsidRDefault="0012012A" w:rsidP="00E946E4">
            <w:pPr>
              <w:rPr>
                <w:rFonts w:ascii="標楷體" w:eastAsia="標楷體" w:hAnsi="標楷體"/>
              </w:rPr>
            </w:pPr>
          </w:p>
        </w:tc>
        <w:tc>
          <w:tcPr>
            <w:tcW w:w="675" w:type="dxa"/>
          </w:tcPr>
          <w:p w14:paraId="18B974F9" w14:textId="77777777" w:rsidR="0012012A" w:rsidRPr="001677D0" w:rsidRDefault="0012012A" w:rsidP="00E946E4">
            <w:pPr>
              <w:rPr>
                <w:rFonts w:ascii="標楷體" w:eastAsia="標楷體" w:hAnsi="標楷體"/>
              </w:rPr>
            </w:pPr>
          </w:p>
        </w:tc>
        <w:tc>
          <w:tcPr>
            <w:tcW w:w="696" w:type="dxa"/>
          </w:tcPr>
          <w:p w14:paraId="1DC934A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3529" w:type="dxa"/>
          </w:tcPr>
          <w:p w14:paraId="4AF67783"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Pr>
                <w:rFonts w:ascii="標楷體" w:eastAsia="標楷體" w:hAnsi="標楷體" w:hint="eastAsia"/>
                <w:lang w:eastAsia="zh-HK"/>
              </w:rPr>
              <w:t>預設使用者所屬單位,不可修改</w:t>
            </w:r>
          </w:p>
        </w:tc>
      </w:tr>
      <w:tr w:rsidR="0012012A" w:rsidRPr="001677D0" w14:paraId="66AE40A7" w14:textId="77777777" w:rsidTr="00E946E4">
        <w:trPr>
          <w:trHeight w:val="244"/>
          <w:jc w:val="center"/>
        </w:trPr>
        <w:tc>
          <w:tcPr>
            <w:tcW w:w="567" w:type="dxa"/>
          </w:tcPr>
          <w:p w14:paraId="60F7FDBD" w14:textId="77777777" w:rsidR="0012012A" w:rsidRPr="001677D0" w:rsidRDefault="0012012A" w:rsidP="00E946E4">
            <w:pPr>
              <w:rPr>
                <w:rFonts w:ascii="標楷體" w:eastAsia="標楷體" w:hAnsi="標楷體"/>
              </w:rPr>
            </w:pPr>
            <w:r>
              <w:rPr>
                <w:rFonts w:ascii="標楷體" w:eastAsia="標楷體" w:hAnsi="標楷體" w:hint="eastAsia"/>
              </w:rPr>
              <w:t>2.</w:t>
            </w:r>
          </w:p>
        </w:tc>
        <w:tc>
          <w:tcPr>
            <w:tcW w:w="1551" w:type="dxa"/>
          </w:tcPr>
          <w:p w14:paraId="24CE16B3" w14:textId="77777777" w:rsidR="0012012A" w:rsidRPr="001677D0" w:rsidRDefault="0012012A" w:rsidP="00E946E4">
            <w:pPr>
              <w:rPr>
                <w:rFonts w:ascii="標楷體" w:eastAsia="標楷體" w:hAnsi="標楷體"/>
              </w:rPr>
            </w:pPr>
            <w:r>
              <w:rPr>
                <w:rFonts w:ascii="標楷體" w:eastAsia="標楷體" w:hAnsi="標楷體" w:hint="eastAsia"/>
                <w:lang w:eastAsia="zh-HK"/>
              </w:rPr>
              <w:t>使用單位</w:t>
            </w:r>
            <w:r w:rsidRPr="00FC1094">
              <w:rPr>
                <w:rFonts w:ascii="標楷體" w:eastAsia="標楷體" w:hAnsi="標楷體" w:hint="eastAsia"/>
                <w:lang w:eastAsia="zh-HK"/>
              </w:rPr>
              <w:t>簡稱</w:t>
            </w:r>
          </w:p>
        </w:tc>
        <w:tc>
          <w:tcPr>
            <w:tcW w:w="696" w:type="dxa"/>
          </w:tcPr>
          <w:p w14:paraId="11499F1B" w14:textId="77777777" w:rsidR="0012012A" w:rsidRPr="001677D0" w:rsidRDefault="0012012A" w:rsidP="00E946E4">
            <w:pPr>
              <w:rPr>
                <w:rFonts w:ascii="標楷體" w:eastAsia="標楷體" w:hAnsi="標楷體"/>
              </w:rPr>
            </w:pPr>
          </w:p>
        </w:tc>
        <w:tc>
          <w:tcPr>
            <w:tcW w:w="1187" w:type="dxa"/>
          </w:tcPr>
          <w:p w14:paraId="50698CA0" w14:textId="77777777" w:rsidR="0012012A" w:rsidRPr="001677D0" w:rsidRDefault="0012012A" w:rsidP="00E946E4">
            <w:pPr>
              <w:rPr>
                <w:rFonts w:ascii="標楷體" w:eastAsia="標楷體" w:hAnsi="標楷體"/>
                <w:lang w:eastAsia="zh-HK"/>
              </w:rPr>
            </w:pPr>
          </w:p>
        </w:tc>
        <w:tc>
          <w:tcPr>
            <w:tcW w:w="1083" w:type="dxa"/>
          </w:tcPr>
          <w:p w14:paraId="7C44AA57" w14:textId="77777777" w:rsidR="0012012A" w:rsidRPr="001677D0" w:rsidRDefault="0012012A" w:rsidP="00E946E4">
            <w:pPr>
              <w:rPr>
                <w:rFonts w:ascii="標楷體" w:eastAsia="標楷體" w:hAnsi="標楷體"/>
              </w:rPr>
            </w:pPr>
          </w:p>
        </w:tc>
        <w:tc>
          <w:tcPr>
            <w:tcW w:w="675" w:type="dxa"/>
          </w:tcPr>
          <w:p w14:paraId="7147D219" w14:textId="77777777" w:rsidR="0012012A" w:rsidRPr="001677D0" w:rsidRDefault="0012012A" w:rsidP="00E946E4">
            <w:pPr>
              <w:rPr>
                <w:rFonts w:ascii="標楷體" w:eastAsia="標楷體" w:hAnsi="標楷體"/>
              </w:rPr>
            </w:pPr>
          </w:p>
        </w:tc>
        <w:tc>
          <w:tcPr>
            <w:tcW w:w="696" w:type="dxa"/>
          </w:tcPr>
          <w:p w14:paraId="6B540B15" w14:textId="77777777" w:rsidR="0012012A" w:rsidRPr="001677D0" w:rsidRDefault="0012012A" w:rsidP="00E946E4">
            <w:pPr>
              <w:jc w:val="center"/>
              <w:rPr>
                <w:rFonts w:ascii="標楷體" w:eastAsia="標楷體" w:hAnsi="標楷體"/>
              </w:rPr>
            </w:pPr>
            <w:r>
              <w:rPr>
                <w:rFonts w:ascii="標楷體" w:eastAsia="標楷體" w:hAnsi="標楷體" w:hint="eastAsia"/>
              </w:rPr>
              <w:t>R</w:t>
            </w:r>
          </w:p>
        </w:tc>
        <w:tc>
          <w:tcPr>
            <w:tcW w:w="3529" w:type="dxa"/>
          </w:tcPr>
          <w:p w14:paraId="123A042A" w14:textId="77777777" w:rsidR="0012012A" w:rsidRDefault="0012012A" w:rsidP="00E946E4">
            <w:pPr>
              <w:rPr>
                <w:rFonts w:ascii="標楷體" w:eastAsia="標楷體" w:hAnsi="標楷體"/>
              </w:rPr>
            </w:pPr>
            <w:r>
              <w:rPr>
                <w:rFonts w:ascii="標楷體" w:eastAsia="標楷體" w:hAnsi="標楷體" w:hint="eastAsia"/>
              </w:rPr>
              <w:t xml:space="preserve">1.依據[使用單位]對應[營業單 </w:t>
            </w:r>
          </w:p>
          <w:p w14:paraId="56BE8983" w14:textId="77777777" w:rsidR="0012012A" w:rsidRPr="001677D0" w:rsidRDefault="0012012A" w:rsidP="00E946E4">
            <w:pPr>
              <w:ind w:left="240" w:hangingChars="100" w:hanging="240"/>
              <w:rPr>
                <w:rFonts w:ascii="標楷體" w:eastAsia="標楷體" w:hAnsi="標楷體"/>
              </w:rPr>
            </w:pPr>
            <w:r>
              <w:rPr>
                <w:rFonts w:ascii="標楷體" w:eastAsia="標楷體" w:hAnsi="標楷體" w:hint="eastAsia"/>
              </w:rPr>
              <w:t xml:space="preserve">  位資料檔(</w:t>
            </w:r>
            <w:proofErr w:type="spellStart"/>
            <w:r>
              <w:rPr>
                <w:rFonts w:ascii="標楷體" w:eastAsia="標楷體" w:hAnsi="標楷體" w:hint="eastAsia"/>
              </w:rPr>
              <w:t>C</w:t>
            </w:r>
            <w:r>
              <w:rPr>
                <w:rFonts w:ascii="標楷體" w:eastAsia="標楷體" w:hAnsi="標楷體"/>
              </w:rPr>
              <w:t>dBranch</w:t>
            </w:r>
            <w:proofErr w:type="spellEnd"/>
            <w:r>
              <w:rPr>
                <w:rFonts w:ascii="標楷體" w:eastAsia="標楷體" w:hAnsi="標楷體" w:hint="eastAsia"/>
              </w:rPr>
              <w:t>)]顯示[單位簡稱(</w:t>
            </w:r>
            <w:proofErr w:type="spellStart"/>
            <w:r w:rsidRPr="00FC1094">
              <w:rPr>
                <w:rFonts w:ascii="標楷體" w:eastAsia="標楷體" w:hAnsi="標楷體"/>
              </w:rPr>
              <w:t>BranchSh</w:t>
            </w:r>
            <w:r>
              <w:rPr>
                <w:rFonts w:ascii="標楷體" w:eastAsia="標楷體" w:hAnsi="標楷體" w:hint="eastAsia"/>
              </w:rPr>
              <w:t>o</w:t>
            </w:r>
            <w:r w:rsidRPr="00FC1094">
              <w:rPr>
                <w:rFonts w:ascii="標楷體" w:eastAsia="標楷體" w:hAnsi="標楷體"/>
              </w:rPr>
              <w:t>rt</w:t>
            </w:r>
            <w:proofErr w:type="spellEnd"/>
            <w:r>
              <w:rPr>
                <w:rFonts w:ascii="標楷體" w:eastAsia="標楷體" w:hAnsi="標楷體" w:hint="eastAsia"/>
              </w:rPr>
              <w:t>)]</w:t>
            </w:r>
          </w:p>
        </w:tc>
      </w:tr>
      <w:tr w:rsidR="0012012A" w:rsidRPr="001677D0" w14:paraId="48427FD0" w14:textId="77777777" w:rsidTr="00E946E4">
        <w:trPr>
          <w:trHeight w:val="244"/>
          <w:jc w:val="center"/>
        </w:trPr>
        <w:tc>
          <w:tcPr>
            <w:tcW w:w="567" w:type="dxa"/>
          </w:tcPr>
          <w:p w14:paraId="45F32D3F" w14:textId="77777777" w:rsidR="0012012A" w:rsidRPr="001677D0" w:rsidRDefault="0012012A" w:rsidP="00E946E4">
            <w:pPr>
              <w:rPr>
                <w:rFonts w:ascii="標楷體" w:eastAsia="標楷體" w:hAnsi="標楷體"/>
              </w:rPr>
            </w:pPr>
            <w:r>
              <w:rPr>
                <w:rFonts w:ascii="標楷體" w:eastAsia="標楷體" w:hAnsi="標楷體" w:hint="eastAsia"/>
              </w:rPr>
              <w:t>3</w:t>
            </w:r>
            <w:r w:rsidRPr="001677D0">
              <w:rPr>
                <w:rFonts w:ascii="標楷體" w:eastAsia="標楷體" w:hAnsi="標楷體"/>
              </w:rPr>
              <w:t>.</w:t>
            </w:r>
          </w:p>
        </w:tc>
        <w:tc>
          <w:tcPr>
            <w:tcW w:w="1551" w:type="dxa"/>
          </w:tcPr>
          <w:p w14:paraId="1D1B96EA"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使用者代號</w:t>
            </w:r>
          </w:p>
        </w:tc>
        <w:tc>
          <w:tcPr>
            <w:tcW w:w="696" w:type="dxa"/>
          </w:tcPr>
          <w:p w14:paraId="46795E5B" w14:textId="77777777" w:rsidR="0012012A" w:rsidRPr="001677D0" w:rsidRDefault="0012012A" w:rsidP="00E946E4">
            <w:pPr>
              <w:rPr>
                <w:rFonts w:ascii="標楷體" w:eastAsia="標楷體" w:hAnsi="標楷體"/>
              </w:rPr>
            </w:pPr>
            <w:r>
              <w:rPr>
                <w:rFonts w:ascii="標楷體" w:eastAsia="標楷體" w:hAnsi="標楷體" w:hint="eastAsia"/>
              </w:rPr>
              <w:t>6</w:t>
            </w:r>
          </w:p>
        </w:tc>
        <w:tc>
          <w:tcPr>
            <w:tcW w:w="1187" w:type="dxa"/>
          </w:tcPr>
          <w:p w14:paraId="3925B09C" w14:textId="77777777" w:rsidR="0012012A" w:rsidRPr="001677D0" w:rsidRDefault="0012012A" w:rsidP="00E946E4">
            <w:pPr>
              <w:rPr>
                <w:rFonts w:ascii="標楷體" w:eastAsia="標楷體" w:hAnsi="標楷體"/>
              </w:rPr>
            </w:pPr>
          </w:p>
        </w:tc>
        <w:tc>
          <w:tcPr>
            <w:tcW w:w="1083" w:type="dxa"/>
          </w:tcPr>
          <w:p w14:paraId="75F52B8F" w14:textId="77777777" w:rsidR="0012012A" w:rsidRPr="001677D0" w:rsidRDefault="0012012A" w:rsidP="00E946E4">
            <w:pPr>
              <w:rPr>
                <w:rFonts w:ascii="標楷體" w:eastAsia="標楷體" w:hAnsi="標楷體"/>
              </w:rPr>
            </w:pPr>
          </w:p>
        </w:tc>
        <w:tc>
          <w:tcPr>
            <w:tcW w:w="675" w:type="dxa"/>
          </w:tcPr>
          <w:p w14:paraId="5994F373" w14:textId="77777777" w:rsidR="0012012A" w:rsidRPr="001677D0" w:rsidRDefault="0012012A" w:rsidP="00E946E4">
            <w:pPr>
              <w:rPr>
                <w:rFonts w:ascii="標楷體" w:eastAsia="標楷體" w:hAnsi="標楷體"/>
              </w:rPr>
            </w:pPr>
          </w:p>
        </w:tc>
        <w:tc>
          <w:tcPr>
            <w:tcW w:w="696" w:type="dxa"/>
          </w:tcPr>
          <w:p w14:paraId="424C6F33"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3529" w:type="dxa"/>
          </w:tcPr>
          <w:p w14:paraId="0952CB00"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9A5557">
              <w:rPr>
                <w:rFonts w:ascii="標楷體" w:eastAsia="標楷體" w:hAnsi="標楷體" w:hint="eastAsia"/>
                <w:lang w:eastAsia="zh-HK"/>
              </w:rPr>
              <w:t>自行輸入</w:t>
            </w:r>
            <w:r>
              <w:rPr>
                <w:rFonts w:ascii="標楷體" w:eastAsia="標楷體" w:hAnsi="標楷體" w:hint="eastAsia"/>
                <w:lang w:eastAsia="zh-HK"/>
              </w:rPr>
              <w:t>文字</w:t>
            </w:r>
            <w:r w:rsidRPr="009A5557">
              <w:rPr>
                <w:rFonts w:ascii="標楷體" w:eastAsia="標楷體" w:hAnsi="標楷體" w:hint="eastAsia"/>
                <w:lang w:eastAsia="zh-HK"/>
              </w:rPr>
              <w:t>，空白時表示查詢全部</w:t>
            </w:r>
            <w:r>
              <w:rPr>
                <w:rFonts w:ascii="標楷體" w:eastAsia="標楷體" w:hAnsi="標楷體" w:hint="eastAsia"/>
                <w:lang w:eastAsia="zh-HK"/>
              </w:rPr>
              <w:t>使用者資料</w:t>
            </w:r>
          </w:p>
        </w:tc>
      </w:tr>
    </w:tbl>
    <w:p w14:paraId="3A2E2CF9" w14:textId="77777777" w:rsidR="0012012A" w:rsidRPr="001677D0" w:rsidRDefault="0012012A" w:rsidP="0012012A"/>
    <w:p w14:paraId="18802134" w14:textId="77777777" w:rsidR="0012012A" w:rsidRPr="001677D0" w:rsidRDefault="0012012A" w:rsidP="00F94AFE">
      <w:pPr>
        <w:pStyle w:val="a"/>
        <w:numPr>
          <w:ilvl w:val="0"/>
          <w:numId w:val="6"/>
        </w:numPr>
        <w:spacing w:before="0"/>
      </w:pPr>
      <w:r w:rsidRPr="001677D0">
        <w:rPr>
          <w:rFonts w:hint="eastAsia"/>
        </w:rPr>
        <w:t>輸出</w:t>
      </w:r>
      <w:r w:rsidRPr="001677D0">
        <w:t>畫面</w:t>
      </w:r>
      <w:r w:rsidRPr="001677D0">
        <w:rPr>
          <w:rFonts w:hint="eastAsia"/>
        </w:rPr>
        <w:t>:</w:t>
      </w:r>
    </w:p>
    <w:p w14:paraId="06868C14" w14:textId="77777777" w:rsidR="0012012A" w:rsidRPr="001677D0" w:rsidRDefault="0012012A" w:rsidP="0012012A">
      <w:pPr>
        <w:ind w:left="480"/>
      </w:pPr>
    </w:p>
    <w:p w14:paraId="72B899FA" w14:textId="77777777" w:rsidR="0012012A" w:rsidRPr="009A5557" w:rsidRDefault="0012012A" w:rsidP="0012012A">
      <w:r w:rsidRPr="001677D0">
        <w:rPr>
          <w:noProof/>
        </w:rPr>
        <w:drawing>
          <wp:inline distT="0" distB="0" distL="0" distR="0" wp14:anchorId="509BBC97" wp14:editId="019EC400">
            <wp:extent cx="6479540" cy="2294890"/>
            <wp:effectExtent l="0" t="0" r="0" b="0"/>
            <wp:docPr id="191" name="圖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2294890"/>
                    </a:xfrm>
                    <a:prstGeom prst="rect">
                      <a:avLst/>
                    </a:prstGeom>
                  </pic:spPr>
                </pic:pic>
              </a:graphicData>
            </a:graphic>
          </wp:inline>
        </w:drawing>
      </w:r>
    </w:p>
    <w:p w14:paraId="2EF80D4C" w14:textId="77777777" w:rsidR="0012012A" w:rsidRPr="001677D0" w:rsidRDefault="0012012A" w:rsidP="00F94AFE">
      <w:pPr>
        <w:pStyle w:val="a"/>
        <w:numPr>
          <w:ilvl w:val="0"/>
          <w:numId w:val="6"/>
        </w:numPr>
        <w:spacing w:before="0"/>
      </w:pPr>
      <w:r w:rsidRPr="001677D0">
        <w:rPr>
          <w:rFonts w:hint="eastAsia"/>
        </w:rPr>
        <w:t>輸出畫面資料說明</w:t>
      </w:r>
    </w:p>
    <w:p w14:paraId="7D22F1A6" w14:textId="77777777" w:rsidR="0012012A" w:rsidRPr="001677D0" w:rsidRDefault="0012012A" w:rsidP="0012012A"/>
    <w:tbl>
      <w:tblPr>
        <w:tblStyle w:val="ac"/>
        <w:tblW w:w="10485" w:type="dxa"/>
        <w:tblLook w:val="04A0" w:firstRow="1" w:lastRow="0" w:firstColumn="1" w:lastColumn="0" w:noHBand="0" w:noVBand="1"/>
      </w:tblPr>
      <w:tblGrid>
        <w:gridCol w:w="798"/>
        <w:gridCol w:w="1233"/>
        <w:gridCol w:w="2173"/>
        <w:gridCol w:w="2205"/>
        <w:gridCol w:w="4076"/>
      </w:tblGrid>
      <w:tr w:rsidR="0012012A" w:rsidRPr="001677D0" w14:paraId="1ED8021D" w14:textId="77777777" w:rsidTr="00E946E4">
        <w:tc>
          <w:tcPr>
            <w:tcW w:w="798" w:type="dxa"/>
            <w:shd w:val="clear" w:color="auto" w:fill="D9D9D9" w:themeFill="background1" w:themeFillShade="D9"/>
          </w:tcPr>
          <w:p w14:paraId="409D73BA"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lang w:eastAsia="zh-HK"/>
              </w:rPr>
              <w:t>序號</w:t>
            </w:r>
          </w:p>
        </w:tc>
        <w:tc>
          <w:tcPr>
            <w:tcW w:w="1233" w:type="dxa"/>
            <w:shd w:val="clear" w:color="auto" w:fill="D9D9D9" w:themeFill="background1" w:themeFillShade="D9"/>
          </w:tcPr>
          <w:p w14:paraId="736D7B50"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lang w:eastAsia="zh-HK"/>
              </w:rPr>
              <w:t>欄位型態</w:t>
            </w:r>
          </w:p>
        </w:tc>
        <w:tc>
          <w:tcPr>
            <w:tcW w:w="2173" w:type="dxa"/>
            <w:shd w:val="clear" w:color="auto" w:fill="D9D9D9" w:themeFill="background1" w:themeFillShade="D9"/>
          </w:tcPr>
          <w:p w14:paraId="4A20969C"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lang w:eastAsia="zh-HK"/>
              </w:rPr>
              <w:t>欄位名稱</w:t>
            </w:r>
          </w:p>
        </w:tc>
        <w:tc>
          <w:tcPr>
            <w:tcW w:w="2205" w:type="dxa"/>
            <w:shd w:val="clear" w:color="auto" w:fill="D9D9D9" w:themeFill="background1" w:themeFillShade="D9"/>
          </w:tcPr>
          <w:p w14:paraId="5F3EC3E6"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資料來源</w:t>
            </w:r>
          </w:p>
        </w:tc>
        <w:tc>
          <w:tcPr>
            <w:tcW w:w="4076" w:type="dxa"/>
            <w:shd w:val="clear" w:color="auto" w:fill="D9D9D9" w:themeFill="background1" w:themeFillShade="D9"/>
          </w:tcPr>
          <w:p w14:paraId="05EE379C" w14:textId="77777777" w:rsidR="0012012A" w:rsidRPr="001677D0" w:rsidRDefault="0012012A" w:rsidP="00E946E4">
            <w:pPr>
              <w:jc w:val="center"/>
              <w:rPr>
                <w:rFonts w:ascii="標楷體" w:eastAsia="標楷體" w:hAnsi="標楷體"/>
                <w:lang w:eastAsia="zh-HK"/>
              </w:rPr>
            </w:pPr>
            <w:r w:rsidRPr="001677D0">
              <w:rPr>
                <w:rFonts w:ascii="標楷體" w:eastAsia="標楷體" w:hAnsi="標楷體" w:hint="eastAsia"/>
                <w:lang w:eastAsia="zh-HK"/>
              </w:rPr>
              <w:t>輸出</w:t>
            </w:r>
            <w:r w:rsidRPr="001677D0">
              <w:rPr>
                <w:rFonts w:ascii="標楷體" w:eastAsia="標楷體" w:hAnsi="標楷體" w:hint="eastAsia"/>
              </w:rPr>
              <w:t>/</w:t>
            </w:r>
            <w:r w:rsidRPr="001677D0">
              <w:rPr>
                <w:rFonts w:ascii="標楷體" w:eastAsia="標楷體" w:hAnsi="標楷體" w:hint="eastAsia"/>
                <w:lang w:eastAsia="zh-HK"/>
              </w:rPr>
              <w:t>功能說明</w:t>
            </w:r>
          </w:p>
        </w:tc>
      </w:tr>
      <w:tr w:rsidR="0012012A" w:rsidRPr="00551B55" w14:paraId="39DEC815" w14:textId="77777777" w:rsidTr="00E946E4">
        <w:tc>
          <w:tcPr>
            <w:tcW w:w="798" w:type="dxa"/>
          </w:tcPr>
          <w:p w14:paraId="5FD5CCFA"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rPr>
              <w:t>1</w:t>
            </w:r>
          </w:p>
        </w:tc>
        <w:tc>
          <w:tcPr>
            <w:tcW w:w="1233" w:type="dxa"/>
          </w:tcPr>
          <w:p w14:paraId="282586BC"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按鈕</w:t>
            </w:r>
          </w:p>
        </w:tc>
        <w:tc>
          <w:tcPr>
            <w:tcW w:w="2173" w:type="dxa"/>
          </w:tcPr>
          <w:p w14:paraId="42AEB410"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修改</w:t>
            </w:r>
          </w:p>
        </w:tc>
        <w:tc>
          <w:tcPr>
            <w:tcW w:w="2205" w:type="dxa"/>
          </w:tcPr>
          <w:p w14:paraId="433E9484" w14:textId="77777777" w:rsidR="0012012A" w:rsidRPr="00551B55" w:rsidRDefault="0012012A" w:rsidP="00E946E4">
            <w:pPr>
              <w:rPr>
                <w:rFonts w:ascii="標楷體" w:eastAsia="標楷體" w:hAnsi="標楷體"/>
                <w:lang w:eastAsia="zh-HK"/>
              </w:rPr>
            </w:pPr>
          </w:p>
        </w:tc>
        <w:tc>
          <w:tcPr>
            <w:tcW w:w="4076" w:type="dxa"/>
          </w:tcPr>
          <w:p w14:paraId="52D46976"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rPr>
              <w:t>1.</w:t>
            </w:r>
            <w:r w:rsidRPr="00551B55">
              <w:rPr>
                <w:rFonts w:ascii="標楷體" w:eastAsia="標楷體" w:hAnsi="標楷體" w:hint="eastAsia"/>
                <w:lang w:eastAsia="zh-HK"/>
              </w:rPr>
              <w:t>修改當筆使用者資料</w:t>
            </w:r>
            <w:r w:rsidRPr="00551B55">
              <w:rPr>
                <w:rFonts w:ascii="標楷體" w:eastAsia="標楷體" w:hAnsi="標楷體" w:hint="eastAsia"/>
              </w:rPr>
              <w:t>,連結至</w:t>
            </w:r>
            <w:r w:rsidRPr="00551B55">
              <w:rPr>
                <w:rFonts w:ascii="標楷體" w:eastAsia="標楷體" w:hAnsi="標楷體"/>
              </w:rPr>
              <w:t>【L6401使用者資料維護】</w:t>
            </w:r>
            <w:r w:rsidRPr="00551B55">
              <w:rPr>
                <w:rFonts w:ascii="標楷體" w:eastAsia="標楷體" w:hAnsi="標楷體" w:hint="eastAsia"/>
              </w:rPr>
              <w:t>，</w:t>
            </w:r>
            <w:r w:rsidRPr="00551B55">
              <w:rPr>
                <w:rFonts w:ascii="標楷體" w:eastAsia="標楷體" w:hAnsi="標楷體" w:hint="eastAsia"/>
                <w:lang w:eastAsia="zh-HK"/>
              </w:rPr>
              <w:t>供修改</w:t>
            </w:r>
            <w:r w:rsidRPr="00551B55">
              <w:rPr>
                <w:rFonts w:ascii="標楷體" w:eastAsia="標楷體" w:hAnsi="標楷體" w:hint="eastAsia"/>
                <w:lang w:eastAsia="zh-HK"/>
              </w:rPr>
              <w:lastRenderedPageBreak/>
              <w:t>使用者資料</w:t>
            </w:r>
          </w:p>
        </w:tc>
      </w:tr>
      <w:tr w:rsidR="0012012A" w:rsidRPr="00551B55" w14:paraId="7746454A" w14:textId="77777777" w:rsidTr="00E946E4">
        <w:tc>
          <w:tcPr>
            <w:tcW w:w="798" w:type="dxa"/>
          </w:tcPr>
          <w:p w14:paraId="32AE9CE7"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lastRenderedPageBreak/>
              <w:t>2</w:t>
            </w:r>
          </w:p>
        </w:tc>
        <w:tc>
          <w:tcPr>
            <w:tcW w:w="1233" w:type="dxa"/>
          </w:tcPr>
          <w:p w14:paraId="6FC62A7F"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按鈕</w:t>
            </w:r>
          </w:p>
        </w:tc>
        <w:tc>
          <w:tcPr>
            <w:tcW w:w="2173" w:type="dxa"/>
          </w:tcPr>
          <w:p w14:paraId="20594F83"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刪除</w:t>
            </w:r>
          </w:p>
        </w:tc>
        <w:tc>
          <w:tcPr>
            <w:tcW w:w="2205" w:type="dxa"/>
          </w:tcPr>
          <w:p w14:paraId="1D4C145B" w14:textId="77777777" w:rsidR="0012012A" w:rsidRPr="00551B55" w:rsidRDefault="0012012A" w:rsidP="00E946E4">
            <w:pPr>
              <w:rPr>
                <w:rFonts w:ascii="標楷體" w:eastAsia="標楷體" w:hAnsi="標楷體"/>
                <w:lang w:eastAsia="zh-HK"/>
              </w:rPr>
            </w:pPr>
          </w:p>
        </w:tc>
        <w:tc>
          <w:tcPr>
            <w:tcW w:w="4076" w:type="dxa"/>
          </w:tcPr>
          <w:p w14:paraId="0AB5B0A4"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rPr>
              <w:t>2.</w:t>
            </w:r>
            <w:r w:rsidRPr="00551B55">
              <w:rPr>
                <w:rFonts w:ascii="標楷體" w:eastAsia="標楷體" w:hAnsi="標楷體" w:hint="eastAsia"/>
                <w:lang w:eastAsia="zh-HK"/>
              </w:rPr>
              <w:t>刪除當筆使用者資料</w:t>
            </w:r>
            <w:r w:rsidRPr="00551B55">
              <w:rPr>
                <w:rFonts w:ascii="標楷體" w:eastAsia="標楷體" w:hAnsi="標楷體" w:hint="eastAsia"/>
              </w:rPr>
              <w:t>,連結至</w:t>
            </w:r>
            <w:r w:rsidRPr="00551B55">
              <w:rPr>
                <w:rFonts w:ascii="標楷體" w:eastAsia="標楷體" w:hAnsi="標楷體"/>
              </w:rPr>
              <w:t>【L6401使用者資料維護】</w:t>
            </w:r>
            <w:r w:rsidRPr="00551B55">
              <w:rPr>
                <w:rFonts w:ascii="標楷體" w:eastAsia="標楷體" w:hAnsi="標楷體" w:hint="eastAsia"/>
              </w:rPr>
              <w:t>，</w:t>
            </w:r>
            <w:r w:rsidRPr="00551B55">
              <w:rPr>
                <w:rFonts w:ascii="標楷體" w:eastAsia="標楷體" w:hAnsi="標楷體" w:hint="eastAsia"/>
                <w:lang w:eastAsia="zh-HK"/>
              </w:rPr>
              <w:t>供刪</w:t>
            </w:r>
            <w:r w:rsidRPr="00551B55">
              <w:rPr>
                <w:rFonts w:ascii="標楷體" w:eastAsia="標楷體" w:hAnsi="標楷體" w:hint="eastAsia"/>
              </w:rPr>
              <w:t>除</w:t>
            </w:r>
            <w:r w:rsidRPr="00551B55">
              <w:rPr>
                <w:rFonts w:ascii="標楷體" w:eastAsia="標楷體" w:hAnsi="標楷體" w:hint="eastAsia"/>
                <w:lang w:eastAsia="zh-HK"/>
              </w:rPr>
              <w:t>使用者資料</w:t>
            </w:r>
          </w:p>
        </w:tc>
      </w:tr>
      <w:tr w:rsidR="0012012A" w:rsidRPr="00551B55" w14:paraId="7A16716C" w14:textId="77777777" w:rsidTr="00E946E4">
        <w:tc>
          <w:tcPr>
            <w:tcW w:w="798" w:type="dxa"/>
          </w:tcPr>
          <w:p w14:paraId="5DDD0D2F"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t>3</w:t>
            </w:r>
          </w:p>
        </w:tc>
        <w:tc>
          <w:tcPr>
            <w:tcW w:w="1233" w:type="dxa"/>
          </w:tcPr>
          <w:p w14:paraId="044FB419"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按鈕</w:t>
            </w:r>
          </w:p>
        </w:tc>
        <w:tc>
          <w:tcPr>
            <w:tcW w:w="2173" w:type="dxa"/>
          </w:tcPr>
          <w:p w14:paraId="00BCC567"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查詢</w:t>
            </w:r>
          </w:p>
        </w:tc>
        <w:tc>
          <w:tcPr>
            <w:tcW w:w="2205" w:type="dxa"/>
          </w:tcPr>
          <w:p w14:paraId="64EDBB3C" w14:textId="77777777" w:rsidR="0012012A" w:rsidRPr="00551B55" w:rsidRDefault="0012012A" w:rsidP="00E946E4">
            <w:pPr>
              <w:rPr>
                <w:rFonts w:ascii="標楷體" w:eastAsia="標楷體" w:hAnsi="標楷體"/>
                <w:lang w:eastAsia="zh-HK"/>
              </w:rPr>
            </w:pPr>
          </w:p>
        </w:tc>
        <w:tc>
          <w:tcPr>
            <w:tcW w:w="4076" w:type="dxa"/>
          </w:tcPr>
          <w:p w14:paraId="0F34DD32"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rPr>
              <w:t>3.</w:t>
            </w:r>
            <w:r w:rsidRPr="00551B55">
              <w:rPr>
                <w:rFonts w:ascii="標楷體" w:eastAsia="標楷體" w:hAnsi="標楷體" w:hint="eastAsia"/>
                <w:lang w:eastAsia="zh-HK"/>
              </w:rPr>
              <w:t>查詢當筆使用者資料</w:t>
            </w:r>
            <w:r w:rsidRPr="00551B55">
              <w:rPr>
                <w:rFonts w:ascii="標楷體" w:eastAsia="標楷體" w:hAnsi="標楷體" w:hint="eastAsia"/>
              </w:rPr>
              <w:t>,連結至</w:t>
            </w:r>
            <w:r w:rsidRPr="00551B55">
              <w:rPr>
                <w:rFonts w:ascii="標楷體" w:eastAsia="標楷體" w:hAnsi="標楷體"/>
              </w:rPr>
              <w:t>【L6401使用者資料維護】</w:t>
            </w:r>
            <w:r w:rsidRPr="00551B55">
              <w:rPr>
                <w:rFonts w:ascii="標楷體" w:eastAsia="標楷體" w:hAnsi="標楷體" w:hint="eastAsia"/>
              </w:rPr>
              <w:t>，</w:t>
            </w:r>
            <w:r w:rsidRPr="00551B55">
              <w:rPr>
                <w:rFonts w:ascii="標楷體" w:eastAsia="標楷體" w:hAnsi="標楷體" w:hint="eastAsia"/>
                <w:lang w:eastAsia="zh-HK"/>
              </w:rPr>
              <w:t>供查詢使用者資料</w:t>
            </w:r>
          </w:p>
        </w:tc>
      </w:tr>
      <w:tr w:rsidR="0012012A" w:rsidRPr="00551B55" w14:paraId="29F93EEE" w14:textId="77777777" w:rsidTr="00E946E4">
        <w:tc>
          <w:tcPr>
            <w:tcW w:w="798" w:type="dxa"/>
          </w:tcPr>
          <w:p w14:paraId="4A0A2728"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t>4</w:t>
            </w:r>
          </w:p>
        </w:tc>
        <w:tc>
          <w:tcPr>
            <w:tcW w:w="1233" w:type="dxa"/>
          </w:tcPr>
          <w:p w14:paraId="028D0B2B"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資料</w:t>
            </w:r>
          </w:p>
        </w:tc>
        <w:tc>
          <w:tcPr>
            <w:tcW w:w="2173" w:type="dxa"/>
          </w:tcPr>
          <w:p w14:paraId="77F217BB"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使用者</w:t>
            </w:r>
          </w:p>
        </w:tc>
        <w:tc>
          <w:tcPr>
            <w:tcW w:w="2205" w:type="dxa"/>
          </w:tcPr>
          <w:p w14:paraId="1D855A19" w14:textId="77777777" w:rsidR="0012012A" w:rsidRPr="00551B55" w:rsidRDefault="0012012A" w:rsidP="00E946E4">
            <w:pPr>
              <w:rPr>
                <w:rFonts w:ascii="標楷體" w:eastAsia="標楷體" w:hAnsi="標楷體"/>
                <w:lang w:eastAsia="zh-HK"/>
              </w:rPr>
            </w:pPr>
            <w:proofErr w:type="spellStart"/>
            <w:r w:rsidRPr="00551B55">
              <w:rPr>
                <w:rFonts w:ascii="標楷體" w:eastAsia="標楷體" w:hAnsi="標楷體"/>
              </w:rPr>
              <w:t>TxTeller</w:t>
            </w:r>
            <w:r w:rsidRPr="00551B55">
              <w:rPr>
                <w:rFonts w:ascii="標楷體" w:eastAsia="標楷體" w:hAnsi="標楷體" w:hint="eastAsia"/>
              </w:rPr>
              <w:t>.</w:t>
            </w:r>
            <w:r w:rsidRPr="00551B55">
              <w:rPr>
                <w:rFonts w:ascii="標楷體" w:eastAsia="標楷體" w:hAnsi="標楷體"/>
                <w:lang w:eastAsia="zh-HK"/>
              </w:rPr>
              <w:t>TlrNo</w:t>
            </w:r>
            <w:proofErr w:type="spellEnd"/>
          </w:p>
        </w:tc>
        <w:tc>
          <w:tcPr>
            <w:tcW w:w="4076" w:type="dxa"/>
          </w:tcPr>
          <w:p w14:paraId="1FDE308C"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使用者代號</w:t>
            </w:r>
          </w:p>
        </w:tc>
      </w:tr>
      <w:tr w:rsidR="0012012A" w:rsidRPr="00551B55" w14:paraId="1CC32194" w14:textId="77777777" w:rsidTr="00E946E4">
        <w:tc>
          <w:tcPr>
            <w:tcW w:w="798" w:type="dxa"/>
          </w:tcPr>
          <w:p w14:paraId="59F002A8"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t>5</w:t>
            </w:r>
          </w:p>
        </w:tc>
        <w:tc>
          <w:tcPr>
            <w:tcW w:w="1233" w:type="dxa"/>
          </w:tcPr>
          <w:p w14:paraId="67A2CAD5"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資料</w:t>
            </w:r>
          </w:p>
        </w:tc>
        <w:tc>
          <w:tcPr>
            <w:tcW w:w="2173" w:type="dxa"/>
          </w:tcPr>
          <w:p w14:paraId="6B4C4B7B"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使用者名稱</w:t>
            </w:r>
          </w:p>
        </w:tc>
        <w:tc>
          <w:tcPr>
            <w:tcW w:w="2205" w:type="dxa"/>
          </w:tcPr>
          <w:p w14:paraId="68F8A26B" w14:textId="77777777" w:rsidR="0012012A" w:rsidRPr="00551B55" w:rsidRDefault="0012012A" w:rsidP="00E946E4">
            <w:pPr>
              <w:rPr>
                <w:rFonts w:ascii="標楷體" w:eastAsia="標楷體" w:hAnsi="標楷體"/>
                <w:lang w:eastAsia="zh-HK"/>
              </w:rPr>
            </w:pPr>
            <w:proofErr w:type="spellStart"/>
            <w:r w:rsidRPr="00551B55">
              <w:rPr>
                <w:rFonts w:ascii="標楷體" w:eastAsia="標楷體" w:hAnsi="標楷體"/>
              </w:rPr>
              <w:t>TxTeller</w:t>
            </w:r>
            <w:r w:rsidRPr="00551B55">
              <w:rPr>
                <w:rFonts w:ascii="標楷體" w:eastAsia="標楷體" w:hAnsi="標楷體" w:hint="eastAsia"/>
              </w:rPr>
              <w:t>.</w:t>
            </w:r>
            <w:r w:rsidRPr="00551B55">
              <w:rPr>
                <w:rFonts w:ascii="標楷體" w:eastAsia="標楷體" w:hAnsi="標楷體"/>
                <w:lang w:eastAsia="zh-HK"/>
              </w:rPr>
              <w:t>TlrItem</w:t>
            </w:r>
            <w:proofErr w:type="spellEnd"/>
          </w:p>
        </w:tc>
        <w:tc>
          <w:tcPr>
            <w:tcW w:w="4076" w:type="dxa"/>
          </w:tcPr>
          <w:p w14:paraId="257BE313"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使用者名稱</w:t>
            </w:r>
          </w:p>
        </w:tc>
      </w:tr>
      <w:tr w:rsidR="0012012A" w:rsidRPr="00551B55" w14:paraId="47279B60" w14:textId="77777777" w:rsidTr="00E946E4">
        <w:tc>
          <w:tcPr>
            <w:tcW w:w="798" w:type="dxa"/>
          </w:tcPr>
          <w:p w14:paraId="04EBDDCC" w14:textId="77777777" w:rsidR="0012012A" w:rsidRPr="00551B55" w:rsidRDefault="0012012A" w:rsidP="00E946E4">
            <w:pPr>
              <w:jc w:val="center"/>
              <w:rPr>
                <w:rFonts w:ascii="標楷體" w:eastAsia="標楷體" w:hAnsi="標楷體"/>
              </w:rPr>
            </w:pPr>
            <w:r w:rsidRPr="00551B55">
              <w:rPr>
                <w:rFonts w:ascii="標楷體" w:eastAsia="標楷體" w:hAnsi="標楷體" w:hint="eastAsia"/>
              </w:rPr>
              <w:t>6</w:t>
            </w:r>
          </w:p>
        </w:tc>
        <w:tc>
          <w:tcPr>
            <w:tcW w:w="1233" w:type="dxa"/>
          </w:tcPr>
          <w:p w14:paraId="67A882F8" w14:textId="77777777" w:rsidR="0012012A" w:rsidRPr="00551B55" w:rsidRDefault="0012012A" w:rsidP="00E946E4">
            <w:pPr>
              <w:jc w:val="center"/>
              <w:rPr>
                <w:rFonts w:ascii="標楷體" w:eastAsia="標楷體" w:hAnsi="標楷體"/>
                <w:lang w:eastAsia="zh-HK"/>
              </w:rPr>
            </w:pPr>
            <w:r w:rsidRPr="00551B55">
              <w:rPr>
                <w:rFonts w:ascii="標楷體" w:eastAsia="標楷體" w:hAnsi="標楷體" w:hint="eastAsia"/>
                <w:lang w:eastAsia="zh-HK"/>
              </w:rPr>
              <w:t>資料</w:t>
            </w:r>
          </w:p>
        </w:tc>
        <w:tc>
          <w:tcPr>
            <w:tcW w:w="2173" w:type="dxa"/>
          </w:tcPr>
          <w:p w14:paraId="46B55636" w14:textId="77777777" w:rsidR="0012012A" w:rsidRPr="00551B55" w:rsidRDefault="0012012A" w:rsidP="00E946E4">
            <w:pPr>
              <w:rPr>
                <w:rFonts w:ascii="標楷體" w:eastAsia="標楷體" w:hAnsi="標楷體"/>
                <w:lang w:eastAsia="zh-HK"/>
              </w:rPr>
            </w:pPr>
            <w:r w:rsidRPr="00551B55">
              <w:rPr>
                <w:rFonts w:ascii="標楷體" w:eastAsia="標楷體" w:hAnsi="標楷體" w:hint="eastAsia"/>
                <w:lang w:eastAsia="zh-HK"/>
              </w:rPr>
              <w:t>課組別</w:t>
            </w:r>
          </w:p>
        </w:tc>
        <w:tc>
          <w:tcPr>
            <w:tcW w:w="2205" w:type="dxa"/>
          </w:tcPr>
          <w:p w14:paraId="35B92198" w14:textId="77777777" w:rsidR="0012012A" w:rsidRPr="00551B55" w:rsidRDefault="0012012A" w:rsidP="00E946E4">
            <w:pPr>
              <w:rPr>
                <w:rFonts w:ascii="標楷體" w:eastAsia="標楷體" w:hAnsi="標楷體"/>
                <w:lang w:eastAsia="zh-HK"/>
              </w:rPr>
            </w:pPr>
            <w:proofErr w:type="spellStart"/>
            <w:r w:rsidRPr="00551B55">
              <w:rPr>
                <w:rFonts w:ascii="標楷體" w:eastAsia="標楷體" w:hAnsi="標楷體"/>
              </w:rPr>
              <w:t>TxTeller</w:t>
            </w:r>
            <w:r w:rsidRPr="00551B55">
              <w:rPr>
                <w:rFonts w:ascii="標楷體" w:eastAsia="標楷體" w:hAnsi="標楷體" w:hint="eastAsia"/>
              </w:rPr>
              <w:t>.</w:t>
            </w:r>
            <w:r w:rsidRPr="00551B55">
              <w:rPr>
                <w:rFonts w:ascii="標楷體" w:eastAsia="標楷體" w:hAnsi="標楷體"/>
                <w:lang w:eastAsia="zh-HK"/>
              </w:rPr>
              <w:t>GroupNo</w:t>
            </w:r>
            <w:proofErr w:type="spellEnd"/>
          </w:p>
        </w:tc>
        <w:tc>
          <w:tcPr>
            <w:tcW w:w="4076" w:type="dxa"/>
          </w:tcPr>
          <w:p w14:paraId="1A4AA51B" w14:textId="77777777" w:rsidR="0012012A" w:rsidRDefault="0012012A" w:rsidP="00E946E4">
            <w:pPr>
              <w:rPr>
                <w:rFonts w:ascii="標楷體" w:eastAsia="標楷體" w:hAnsi="標楷體"/>
              </w:rPr>
            </w:pPr>
            <w:r w:rsidRPr="00551B55">
              <w:rPr>
                <w:rFonts w:ascii="標楷體" w:eastAsia="標楷體" w:hAnsi="標楷體" w:hint="eastAsia"/>
              </w:rPr>
              <w:t>1.</w:t>
            </w:r>
            <w:r w:rsidRPr="00551B55">
              <w:rPr>
                <w:rFonts w:ascii="標楷體" w:eastAsia="標楷體" w:hAnsi="標楷體" w:hint="eastAsia"/>
                <w:lang w:eastAsia="zh-HK"/>
              </w:rPr>
              <w:t>依據</w:t>
            </w:r>
            <w:r w:rsidRPr="00551B55">
              <w:rPr>
                <w:rFonts w:ascii="標楷體" w:eastAsia="標楷體" w:hAnsi="標楷體" w:hint="eastAsia"/>
              </w:rPr>
              <w:t>[課組別(</w:t>
            </w:r>
            <w:proofErr w:type="spellStart"/>
            <w:r w:rsidRPr="00551B55">
              <w:rPr>
                <w:rFonts w:ascii="標楷體" w:eastAsia="標楷體" w:hAnsi="標楷體"/>
              </w:rPr>
              <w:t>TxTeller</w:t>
            </w:r>
            <w:r w:rsidRPr="00551B55">
              <w:rPr>
                <w:rFonts w:ascii="標楷體" w:eastAsia="標楷體" w:hAnsi="標楷體" w:hint="eastAsia"/>
              </w:rPr>
              <w:t>.</w:t>
            </w:r>
            <w:r w:rsidRPr="00551B55">
              <w:rPr>
                <w:rFonts w:ascii="標楷體" w:eastAsia="標楷體" w:hAnsi="標楷體"/>
                <w:lang w:eastAsia="zh-HK"/>
              </w:rPr>
              <w:t>GroupNo</w:t>
            </w:r>
            <w:proofErr w:type="spellEnd"/>
            <w:r w:rsidRPr="00551B55">
              <w:rPr>
                <w:rFonts w:ascii="標楷體" w:eastAsia="標楷體" w:hAnsi="標楷體" w:hint="eastAsia"/>
              </w:rPr>
              <w:t>)]</w:t>
            </w:r>
          </w:p>
          <w:p w14:paraId="3CACAAF7" w14:textId="77777777" w:rsidR="0012012A" w:rsidRPr="00551B55" w:rsidRDefault="0012012A" w:rsidP="00E946E4">
            <w:pPr>
              <w:ind w:leftChars="100" w:left="240"/>
              <w:rPr>
                <w:rFonts w:ascii="標楷體" w:eastAsia="標楷體" w:hAnsi="標楷體"/>
                <w:lang w:eastAsia="zh-HK"/>
              </w:rPr>
            </w:pPr>
            <w:r w:rsidRPr="00551B55">
              <w:rPr>
                <w:rFonts w:ascii="標楷體" w:eastAsia="標楷體" w:hAnsi="標楷體" w:hint="eastAsia"/>
                <w:lang w:eastAsia="zh-HK"/>
              </w:rPr>
              <w:t>對應</w:t>
            </w:r>
            <w:r w:rsidRPr="00551B55">
              <w:rPr>
                <w:rFonts w:ascii="標楷體" w:eastAsia="標楷體" w:hAnsi="標楷體" w:hint="eastAsia"/>
              </w:rPr>
              <w:t>[營業單位課組別檔(</w:t>
            </w:r>
            <w:proofErr w:type="spellStart"/>
            <w:r w:rsidRPr="00551B55">
              <w:rPr>
                <w:rFonts w:ascii="標楷體" w:eastAsia="標楷體" w:hAnsi="標楷體"/>
              </w:rPr>
              <w:t>CdBranchGroup</w:t>
            </w:r>
            <w:proofErr w:type="spellEnd"/>
            <w:r w:rsidRPr="00551B55">
              <w:rPr>
                <w:rFonts w:ascii="標楷體" w:eastAsia="標楷體" w:hAnsi="標楷體" w:hint="eastAsia"/>
              </w:rPr>
              <w:t>)]</w:t>
            </w:r>
            <w:r w:rsidRPr="00551B55">
              <w:rPr>
                <w:rFonts w:ascii="標楷體" w:eastAsia="標楷體" w:hAnsi="標楷體"/>
              </w:rPr>
              <w:t>,</w:t>
            </w:r>
            <w:r w:rsidRPr="00551B55">
              <w:rPr>
                <w:rFonts w:ascii="標楷體" w:eastAsia="標楷體" w:hAnsi="標楷體" w:hint="eastAsia"/>
                <w:lang w:eastAsia="zh-HK"/>
              </w:rPr>
              <w:t>顯示</w:t>
            </w:r>
            <w:r>
              <w:rPr>
                <w:rFonts w:ascii="標楷體" w:eastAsia="標楷體" w:hAnsi="標楷體" w:hint="eastAsia"/>
              </w:rPr>
              <w:t>[</w:t>
            </w:r>
            <w:r w:rsidRPr="00551B55">
              <w:rPr>
                <w:rFonts w:ascii="標楷體" w:eastAsia="標楷體" w:hAnsi="標楷體" w:hint="eastAsia"/>
              </w:rPr>
              <w:t>課組別說明</w:t>
            </w:r>
            <w:r>
              <w:rPr>
                <w:rFonts w:ascii="標楷體" w:eastAsia="標楷體" w:hAnsi="標楷體" w:hint="eastAsia"/>
              </w:rPr>
              <w:t>(</w:t>
            </w:r>
            <w:proofErr w:type="spellStart"/>
            <w:r w:rsidRPr="00551B55">
              <w:rPr>
                <w:rFonts w:ascii="標楷體" w:eastAsia="標楷體" w:hAnsi="標楷體"/>
              </w:rPr>
              <w:t>GroupItem</w:t>
            </w:r>
            <w:proofErr w:type="spellEnd"/>
            <w:r>
              <w:rPr>
                <w:rFonts w:ascii="標楷體" w:eastAsia="標楷體" w:hAnsi="標楷體" w:hint="eastAsia"/>
              </w:rPr>
              <w:t>)]</w:t>
            </w:r>
          </w:p>
        </w:tc>
      </w:tr>
    </w:tbl>
    <w:p w14:paraId="55807CF4" w14:textId="77777777" w:rsidR="0012012A" w:rsidRPr="001677D0" w:rsidRDefault="0012012A" w:rsidP="0012012A"/>
    <w:p w14:paraId="3D4676A1" w14:textId="77777777" w:rsidR="0012012A" w:rsidRPr="001677D0" w:rsidRDefault="0012012A" w:rsidP="0012012A"/>
    <w:p w14:paraId="5341DE19" w14:textId="77777777" w:rsidR="0012012A" w:rsidRPr="001677D0" w:rsidRDefault="0012012A" w:rsidP="0012012A"/>
    <w:p w14:paraId="20F2363B" w14:textId="77777777" w:rsidR="0012012A" w:rsidRPr="001677D0" w:rsidRDefault="0012012A" w:rsidP="0012012A">
      <w:pPr>
        <w:widowControl/>
        <w:rPr>
          <w:rFonts w:ascii="標楷體" w:eastAsia="標楷體" w:hAnsi="標楷體"/>
          <w:sz w:val="32"/>
          <w:szCs w:val="20"/>
        </w:rPr>
      </w:pPr>
      <w:r w:rsidRPr="001677D0">
        <w:rPr>
          <w:rFonts w:ascii="標楷體" w:hAnsi="標楷體"/>
        </w:rPr>
        <w:br w:type="page"/>
      </w:r>
    </w:p>
    <w:p w14:paraId="07174469" w14:textId="77777777" w:rsidR="0012012A" w:rsidRPr="001677D0" w:rsidRDefault="0012012A" w:rsidP="00F94AFE">
      <w:pPr>
        <w:pStyle w:val="3"/>
        <w:numPr>
          <w:ilvl w:val="2"/>
          <w:numId w:val="7"/>
        </w:numPr>
        <w:rPr>
          <w:rFonts w:ascii="標楷體" w:hAnsi="標楷體"/>
        </w:rPr>
      </w:pPr>
      <w:r w:rsidRPr="001677D0">
        <w:rPr>
          <w:rFonts w:ascii="標楷體" w:hAnsi="標楷體" w:hint="eastAsia"/>
        </w:rPr>
        <w:lastRenderedPageBreak/>
        <w:t>L</w:t>
      </w:r>
      <w:r w:rsidRPr="001677D0">
        <w:rPr>
          <w:rFonts w:ascii="標楷體" w:hAnsi="標楷體"/>
        </w:rPr>
        <w:t>6401</w:t>
      </w:r>
      <w:r w:rsidRPr="001677D0">
        <w:rPr>
          <w:rFonts w:ascii="標楷體" w:hAnsi="標楷體" w:hint="eastAsia"/>
        </w:rPr>
        <w:t>使用者資料維護 ***</w:t>
      </w:r>
    </w:p>
    <w:p w14:paraId="22A834DB" w14:textId="77777777" w:rsidR="0012012A" w:rsidRPr="001677D0" w:rsidRDefault="0012012A" w:rsidP="00F94AFE">
      <w:pPr>
        <w:pStyle w:val="a"/>
        <w:numPr>
          <w:ilvl w:val="0"/>
          <w:numId w:val="6"/>
        </w:numPr>
        <w:spacing w:before="0"/>
      </w:pPr>
      <w:r w:rsidRPr="001677D0">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12012A" w:rsidRPr="001677D0" w14:paraId="25E73458" w14:textId="77777777" w:rsidTr="00E946E4">
        <w:trPr>
          <w:trHeight w:val="277"/>
        </w:trPr>
        <w:tc>
          <w:tcPr>
            <w:tcW w:w="1548" w:type="dxa"/>
            <w:tcBorders>
              <w:top w:val="single" w:sz="8" w:space="0" w:color="000000"/>
              <w:bottom w:val="single" w:sz="8" w:space="0" w:color="000000"/>
              <w:right w:val="single" w:sz="8" w:space="0" w:color="000000"/>
            </w:tcBorders>
            <w:shd w:val="clear" w:color="auto" w:fill="F3F3F3"/>
          </w:tcPr>
          <w:p w14:paraId="2A007EB1" w14:textId="77777777" w:rsidR="0012012A" w:rsidRPr="001677D0" w:rsidRDefault="0012012A" w:rsidP="00E946E4">
            <w:pPr>
              <w:rPr>
                <w:rFonts w:ascii="標楷體" w:eastAsia="標楷體" w:hAnsi="標楷體"/>
              </w:rPr>
            </w:pPr>
            <w:r w:rsidRPr="001677D0">
              <w:rPr>
                <w:rFonts w:ascii="標楷體" w:eastAsia="標楷體" w:hAnsi="標楷體"/>
              </w:rPr>
              <w:t xml:space="preserve">功能名稱 </w:t>
            </w:r>
          </w:p>
        </w:tc>
        <w:tc>
          <w:tcPr>
            <w:tcW w:w="6318" w:type="dxa"/>
            <w:tcBorders>
              <w:top w:val="single" w:sz="8" w:space="0" w:color="000000"/>
              <w:left w:val="single" w:sz="8" w:space="0" w:color="000000"/>
              <w:bottom w:val="single" w:sz="8" w:space="0" w:color="000000"/>
            </w:tcBorders>
          </w:tcPr>
          <w:p w14:paraId="70090A90"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使用者資料維護</w:t>
            </w:r>
          </w:p>
        </w:tc>
      </w:tr>
      <w:tr w:rsidR="0012012A" w:rsidRPr="001677D0" w14:paraId="51E7272B" w14:textId="77777777" w:rsidTr="00E946E4">
        <w:trPr>
          <w:trHeight w:val="277"/>
        </w:trPr>
        <w:tc>
          <w:tcPr>
            <w:tcW w:w="1548" w:type="dxa"/>
            <w:tcBorders>
              <w:top w:val="single" w:sz="8" w:space="0" w:color="000000"/>
              <w:bottom w:val="single" w:sz="8" w:space="0" w:color="000000"/>
              <w:right w:val="single" w:sz="8" w:space="0" w:color="000000"/>
            </w:tcBorders>
            <w:shd w:val="clear" w:color="auto" w:fill="F3F3F3"/>
          </w:tcPr>
          <w:p w14:paraId="31CFDB87" w14:textId="77777777" w:rsidR="0012012A" w:rsidRPr="001677D0" w:rsidRDefault="0012012A" w:rsidP="00E946E4">
            <w:pPr>
              <w:rPr>
                <w:rFonts w:ascii="標楷體" w:eastAsia="標楷體" w:hAnsi="標楷體"/>
              </w:rPr>
            </w:pPr>
            <w:r w:rsidRPr="001677D0">
              <w:rPr>
                <w:rFonts w:ascii="標楷體" w:eastAsia="標楷體" w:hAnsi="標楷體"/>
              </w:rPr>
              <w:t>進入條件</w:t>
            </w:r>
          </w:p>
        </w:tc>
        <w:tc>
          <w:tcPr>
            <w:tcW w:w="6318" w:type="dxa"/>
            <w:tcBorders>
              <w:top w:val="single" w:sz="8" w:space="0" w:color="000000"/>
              <w:left w:val="single" w:sz="8" w:space="0" w:color="000000"/>
              <w:bottom w:val="single" w:sz="8" w:space="0" w:color="000000"/>
            </w:tcBorders>
          </w:tcPr>
          <w:p w14:paraId="0E258F6E"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維謢</w:t>
            </w:r>
            <w:r w:rsidRPr="001677D0">
              <w:rPr>
                <w:rFonts w:ascii="標楷體" w:eastAsia="標楷體" w:hAnsi="標楷體" w:hint="eastAsia"/>
              </w:rPr>
              <w:t>使用者</w:t>
            </w:r>
            <w:r w:rsidRPr="001677D0">
              <w:rPr>
                <w:rFonts w:ascii="標楷體" w:eastAsia="標楷體" w:hAnsi="標楷體" w:hint="eastAsia"/>
                <w:lang w:eastAsia="zh-HK"/>
              </w:rPr>
              <w:t>基本資料及</w:t>
            </w:r>
            <w:r w:rsidRPr="001677D0">
              <w:rPr>
                <w:rFonts w:ascii="標楷體" w:eastAsia="標楷體" w:hAnsi="標楷體" w:hint="eastAsia"/>
              </w:rPr>
              <w:t>權限、業務群組</w:t>
            </w:r>
            <w:r w:rsidRPr="001677D0">
              <w:rPr>
                <w:rFonts w:ascii="標楷體" w:eastAsia="標楷體" w:hAnsi="標楷體" w:hint="eastAsia"/>
                <w:lang w:eastAsia="zh-HK"/>
              </w:rPr>
              <w:t>及狀態等</w:t>
            </w:r>
            <w:r w:rsidRPr="001677D0">
              <w:rPr>
                <w:rFonts w:ascii="標楷體" w:eastAsia="標楷體" w:hAnsi="標楷體" w:hint="eastAsia"/>
              </w:rPr>
              <w:t>資料。</w:t>
            </w:r>
          </w:p>
          <w:p w14:paraId="51FC2A14"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rPr>
              <w:t>2.</w:t>
            </w:r>
            <w:r w:rsidRPr="001677D0">
              <w:rPr>
                <w:rFonts w:ascii="標楷體" w:eastAsia="標楷體" w:hAnsi="標楷體" w:hint="eastAsia"/>
                <w:lang w:eastAsia="zh-HK"/>
              </w:rPr>
              <w:t>需由入口交易</w:t>
            </w:r>
            <w:r w:rsidRPr="001677D0">
              <w:rPr>
                <w:rFonts w:eastAsia="標楷體" w:hint="eastAsia"/>
              </w:rPr>
              <w:t>【</w:t>
            </w:r>
            <w:r w:rsidRPr="001677D0">
              <w:rPr>
                <w:rFonts w:eastAsia="標楷體"/>
                <w:lang w:eastAsia="zh-HK"/>
              </w:rPr>
              <w:t>L</w:t>
            </w:r>
            <w:r w:rsidRPr="001677D0">
              <w:rPr>
                <w:rFonts w:eastAsia="標楷體"/>
              </w:rPr>
              <w:t>6041</w:t>
            </w:r>
            <w:r w:rsidRPr="001677D0">
              <w:rPr>
                <w:rFonts w:eastAsia="標楷體"/>
              </w:rPr>
              <w:t>使用者資料查詢</w:t>
            </w:r>
            <w:r w:rsidRPr="001677D0">
              <w:rPr>
                <w:rFonts w:eastAsia="標楷體" w:hint="eastAsia"/>
              </w:rPr>
              <w:t>】</w:t>
            </w:r>
            <w:r w:rsidRPr="001677D0">
              <w:rPr>
                <w:rFonts w:ascii="標楷體" w:eastAsia="標楷體" w:hAnsi="標楷體" w:hint="eastAsia"/>
                <w:lang w:eastAsia="zh-HK"/>
              </w:rPr>
              <w:t>進入</w:t>
            </w:r>
          </w:p>
        </w:tc>
      </w:tr>
      <w:tr w:rsidR="0012012A" w:rsidRPr="001677D0" w14:paraId="72B61158" w14:textId="77777777" w:rsidTr="00E946E4">
        <w:trPr>
          <w:trHeight w:val="773"/>
        </w:trPr>
        <w:tc>
          <w:tcPr>
            <w:tcW w:w="1548" w:type="dxa"/>
            <w:tcBorders>
              <w:top w:val="single" w:sz="8" w:space="0" w:color="000000"/>
              <w:bottom w:val="single" w:sz="8" w:space="0" w:color="000000"/>
              <w:right w:val="single" w:sz="8" w:space="0" w:color="000000"/>
            </w:tcBorders>
            <w:shd w:val="clear" w:color="auto" w:fill="F3F3F3"/>
          </w:tcPr>
          <w:p w14:paraId="2BD677A9" w14:textId="77777777" w:rsidR="0012012A" w:rsidRPr="001677D0" w:rsidRDefault="0012012A" w:rsidP="00E946E4">
            <w:pPr>
              <w:rPr>
                <w:rFonts w:ascii="標楷體" w:eastAsia="標楷體" w:hAnsi="標楷體"/>
              </w:rPr>
            </w:pPr>
            <w:r w:rsidRPr="001677D0">
              <w:rPr>
                <w:rFonts w:ascii="標楷體" w:eastAsia="標楷體" w:hAnsi="標楷體"/>
              </w:rPr>
              <w:t xml:space="preserve">基本流程 </w:t>
            </w:r>
          </w:p>
        </w:tc>
        <w:tc>
          <w:tcPr>
            <w:tcW w:w="6318" w:type="dxa"/>
            <w:tcBorders>
              <w:top w:val="single" w:sz="8" w:space="0" w:color="000000"/>
              <w:left w:val="single" w:sz="8" w:space="0" w:color="000000"/>
              <w:bottom w:val="single" w:sz="8" w:space="0" w:color="000000"/>
            </w:tcBorders>
          </w:tcPr>
          <w:p w14:paraId="5DB95C78"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rPr>
              <w:t>1.</w:t>
            </w:r>
            <w:r w:rsidRPr="001677D0">
              <w:rPr>
                <w:rFonts w:ascii="標楷體" w:eastAsia="標楷體" w:hAnsi="標楷體" w:hint="eastAsia"/>
                <w:lang w:eastAsia="zh-HK"/>
              </w:rPr>
              <w:t>參考「作業流程</w:t>
            </w:r>
            <w:r w:rsidRPr="001677D0">
              <w:rPr>
                <w:rFonts w:ascii="標楷體" w:eastAsia="標楷體" w:hAnsi="標楷體" w:hint="eastAsia"/>
              </w:rPr>
              <w:t>.</w:t>
            </w:r>
            <w:r w:rsidRPr="001677D0">
              <w:rPr>
                <w:rFonts w:ascii="標楷體" w:eastAsia="標楷體" w:hAnsi="標楷體" w:hint="eastAsia"/>
                <w:lang w:eastAsia="zh-HK"/>
              </w:rPr>
              <w:t>交易權限」流程</w:t>
            </w:r>
          </w:p>
          <w:p w14:paraId="2B1D4BC6"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維護</w:t>
            </w:r>
            <w:r>
              <w:rPr>
                <w:rFonts w:ascii="標楷體" w:eastAsia="標楷體" w:hAnsi="標楷體" w:hint="eastAsia"/>
              </w:rPr>
              <w:t>[</w:t>
            </w:r>
            <w:r w:rsidRPr="001677D0">
              <w:rPr>
                <w:rFonts w:ascii="標楷體" w:eastAsia="標楷體" w:hAnsi="標楷體" w:hint="eastAsia"/>
                <w:lang w:eastAsia="zh-HK"/>
              </w:rPr>
              <w:t>使用者檔</w:t>
            </w:r>
            <w:r w:rsidRPr="001677D0">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sidRPr="001677D0">
              <w:rPr>
                <w:rFonts w:ascii="標楷體" w:eastAsia="標楷體" w:hAnsi="標楷體"/>
              </w:rPr>
              <w:t>)</w:t>
            </w:r>
            <w:r>
              <w:rPr>
                <w:rFonts w:ascii="標楷體" w:eastAsia="標楷體" w:hAnsi="標楷體" w:hint="eastAsia"/>
              </w:rPr>
              <w:t>]</w:t>
            </w:r>
          </w:p>
          <w:p w14:paraId="1DF0BF27"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rPr>
              <w:t>3.</w:t>
            </w:r>
            <w:r w:rsidRPr="001677D0">
              <w:rPr>
                <w:rFonts w:ascii="標楷體" w:eastAsia="標楷體" w:hAnsi="標楷體" w:hint="eastAsia"/>
                <w:lang w:eastAsia="zh-HK"/>
              </w:rPr>
              <w:t>依據功能選項處理</w:t>
            </w:r>
            <w:r w:rsidRPr="001677D0">
              <w:rPr>
                <w:rFonts w:ascii="標楷體" w:eastAsia="標楷體" w:hAnsi="標楷體" w:hint="eastAsia"/>
              </w:rPr>
              <w:t>:</w:t>
            </w:r>
          </w:p>
          <w:p w14:paraId="37E1F4F0" w14:textId="77777777" w:rsidR="0012012A" w:rsidRPr="003A7105" w:rsidRDefault="0012012A" w:rsidP="00E946E4">
            <w:pPr>
              <w:rPr>
                <w:rFonts w:ascii="標楷體" w:eastAsia="標楷體" w:hAnsi="標楷體"/>
                <w:lang w:eastAsia="zh-HK"/>
              </w:rPr>
            </w:pPr>
            <w:r w:rsidRPr="001677D0">
              <w:rPr>
                <w:rFonts w:ascii="標楷體" w:eastAsia="標楷體" w:hAnsi="標楷體"/>
                <w:lang w:eastAsia="zh-HK"/>
              </w:rPr>
              <w:t xml:space="preserve">  </w:t>
            </w:r>
            <w:r w:rsidRPr="001677D0">
              <w:rPr>
                <w:rFonts w:ascii="標楷體" w:eastAsia="標楷體" w:hAnsi="標楷體" w:hint="eastAsia"/>
              </w:rPr>
              <w:t>(1</w:t>
            </w:r>
            <w:r w:rsidRPr="001677D0">
              <w:rPr>
                <w:rFonts w:ascii="標楷體" w:eastAsia="標楷體" w:hAnsi="標楷體"/>
              </w:rPr>
              <w:t>)</w:t>
            </w:r>
            <w:r w:rsidRPr="003A7105">
              <w:rPr>
                <w:rFonts w:ascii="標楷體" w:eastAsia="標楷體" w:hAnsi="標楷體"/>
              </w:rPr>
              <w:t>.</w:t>
            </w:r>
            <w:r w:rsidRPr="003A7105">
              <w:rPr>
                <w:rFonts w:ascii="標楷體" w:eastAsia="標楷體" w:hAnsi="標楷體" w:hint="eastAsia"/>
                <w:lang w:eastAsia="zh-HK"/>
              </w:rPr>
              <w:t>新增:新增全新使用者資料</w:t>
            </w:r>
          </w:p>
          <w:p w14:paraId="727E76BF" w14:textId="77777777" w:rsidR="0012012A" w:rsidRPr="003A7105" w:rsidRDefault="0012012A" w:rsidP="00E946E4">
            <w:pPr>
              <w:rPr>
                <w:rFonts w:ascii="標楷體" w:eastAsia="標楷體" w:hAnsi="標楷體"/>
                <w:lang w:eastAsia="zh-HK"/>
              </w:rPr>
            </w:pPr>
            <w:r w:rsidRPr="003A7105">
              <w:rPr>
                <w:rFonts w:ascii="標楷體" w:eastAsia="標楷體" w:hAnsi="標楷體" w:hint="eastAsia"/>
              </w:rPr>
              <w:t xml:space="preserve">  (2</w:t>
            </w:r>
            <w:r w:rsidRPr="003A7105">
              <w:rPr>
                <w:rFonts w:ascii="標楷體" w:eastAsia="標楷體" w:hAnsi="標楷體"/>
              </w:rPr>
              <w:t>).</w:t>
            </w:r>
            <w:r w:rsidRPr="003A7105">
              <w:rPr>
                <w:rFonts w:ascii="標楷體" w:eastAsia="標楷體" w:hAnsi="標楷體" w:hint="eastAsia"/>
                <w:lang w:eastAsia="zh-HK"/>
              </w:rPr>
              <w:t>修改</w:t>
            </w:r>
            <w:r w:rsidRPr="003A7105">
              <w:rPr>
                <w:rFonts w:ascii="標楷體" w:eastAsia="標楷體" w:hAnsi="標楷體" w:hint="eastAsia"/>
              </w:rPr>
              <w:t>:</w:t>
            </w:r>
            <w:r w:rsidRPr="003A7105">
              <w:rPr>
                <w:rFonts w:ascii="標楷體" w:eastAsia="標楷體" w:hAnsi="標楷體" w:hint="eastAsia"/>
                <w:lang w:eastAsia="zh-HK"/>
              </w:rPr>
              <w:t>修改指定使用者資料</w:t>
            </w:r>
          </w:p>
          <w:p w14:paraId="789E7C3D" w14:textId="3C151535" w:rsidR="0012012A" w:rsidRPr="003A7105" w:rsidRDefault="0012012A" w:rsidP="00E946E4">
            <w:pPr>
              <w:rPr>
                <w:rFonts w:ascii="標楷體" w:eastAsia="標楷體" w:hAnsi="標楷體"/>
                <w:lang w:eastAsia="zh-HK"/>
              </w:rPr>
            </w:pPr>
            <w:r w:rsidRPr="003A7105">
              <w:rPr>
                <w:rFonts w:ascii="標楷體" w:eastAsia="標楷體" w:hAnsi="標楷體" w:hint="eastAsia"/>
              </w:rPr>
              <w:t xml:space="preserve">  (3).</w:t>
            </w:r>
            <w:ins w:id="15" w:author="楊智誠" w:date="2021-06-29T14:49:00Z">
              <w:r w:rsidR="007A23A5" w:rsidRPr="003A7105">
                <w:rPr>
                  <w:rFonts w:ascii="標楷體" w:eastAsia="標楷體" w:hAnsi="標楷體" w:hint="eastAsia"/>
                  <w:lang w:eastAsia="zh-HK"/>
                </w:rPr>
                <w:t>查詢</w:t>
              </w:r>
              <w:r w:rsidR="007A23A5" w:rsidRPr="003A7105">
                <w:rPr>
                  <w:rFonts w:ascii="標楷體" w:eastAsia="標楷體" w:hAnsi="標楷體" w:hint="eastAsia"/>
                </w:rPr>
                <w:t>:</w:t>
              </w:r>
              <w:r w:rsidR="007A23A5" w:rsidRPr="003A7105">
                <w:rPr>
                  <w:rFonts w:ascii="標楷體" w:eastAsia="標楷體" w:hAnsi="標楷體" w:hint="eastAsia"/>
                  <w:lang w:eastAsia="zh-HK"/>
                </w:rPr>
                <w:t>查詢指定使用者資料</w:t>
              </w:r>
            </w:ins>
            <w:commentRangeStart w:id="16"/>
            <w:commentRangeStart w:id="17"/>
            <w:del w:id="18" w:author="楊智誠" w:date="2021-06-29T14:49:00Z">
              <w:r w:rsidRPr="003A7105" w:rsidDel="007A23A5">
                <w:rPr>
                  <w:rFonts w:ascii="標楷體" w:eastAsia="標楷體" w:hAnsi="標楷體" w:hint="eastAsia"/>
                  <w:lang w:eastAsia="zh-HK"/>
                </w:rPr>
                <w:delText>刪除</w:delText>
              </w:r>
              <w:commentRangeEnd w:id="16"/>
              <w:r w:rsidR="00040B41" w:rsidDel="007A23A5">
                <w:rPr>
                  <w:rStyle w:val="aff0"/>
                </w:rPr>
                <w:commentReference w:id="16"/>
              </w:r>
            </w:del>
            <w:commentRangeEnd w:id="17"/>
            <w:r w:rsidR="00AD3242">
              <w:rPr>
                <w:rStyle w:val="aff0"/>
              </w:rPr>
              <w:commentReference w:id="17"/>
            </w:r>
            <w:del w:id="19" w:author="楊智誠" w:date="2021-06-29T14:49:00Z">
              <w:r w:rsidRPr="003A7105" w:rsidDel="007A23A5">
                <w:rPr>
                  <w:rFonts w:ascii="標楷體" w:eastAsia="標楷體" w:hAnsi="標楷體" w:hint="eastAsia"/>
                </w:rPr>
                <w:delText>:</w:delText>
              </w:r>
              <w:r w:rsidRPr="003A7105" w:rsidDel="007A23A5">
                <w:rPr>
                  <w:rFonts w:ascii="標楷體" w:eastAsia="標楷體" w:hAnsi="標楷體" w:hint="eastAsia"/>
                  <w:lang w:eastAsia="zh-HK"/>
                </w:rPr>
                <w:delText>刪除指定使用者資料</w:delText>
              </w:r>
            </w:del>
          </w:p>
          <w:p w14:paraId="73111DED" w14:textId="3B3A066B" w:rsidR="0012012A" w:rsidRPr="001677D0" w:rsidRDefault="0012012A" w:rsidP="00E946E4">
            <w:pPr>
              <w:rPr>
                <w:rFonts w:ascii="標楷體" w:eastAsia="標楷體" w:hAnsi="標楷體"/>
              </w:rPr>
            </w:pPr>
            <w:r w:rsidRPr="003A7105">
              <w:rPr>
                <w:rFonts w:ascii="標楷體" w:eastAsia="標楷體" w:hAnsi="標楷體" w:hint="eastAsia"/>
              </w:rPr>
              <w:t xml:space="preserve">  </w:t>
            </w:r>
            <w:del w:id="20" w:author="楊智誠" w:date="2021-06-29T14:49:00Z">
              <w:r w:rsidRPr="003A7105" w:rsidDel="007A23A5">
                <w:rPr>
                  <w:rFonts w:ascii="標楷體" w:eastAsia="標楷體" w:hAnsi="標楷體" w:hint="eastAsia"/>
                </w:rPr>
                <w:delText>(4).</w:delText>
              </w:r>
              <w:r w:rsidRPr="003A7105" w:rsidDel="007A23A5">
                <w:rPr>
                  <w:rFonts w:ascii="標楷體" w:eastAsia="標楷體" w:hAnsi="標楷體" w:hint="eastAsia"/>
                  <w:lang w:eastAsia="zh-HK"/>
                </w:rPr>
                <w:delText>查詢</w:delText>
              </w:r>
              <w:r w:rsidRPr="003A7105" w:rsidDel="007A23A5">
                <w:rPr>
                  <w:rFonts w:ascii="標楷體" w:eastAsia="標楷體" w:hAnsi="標楷體" w:hint="eastAsia"/>
                </w:rPr>
                <w:delText>:</w:delText>
              </w:r>
              <w:r w:rsidRPr="003A7105" w:rsidDel="007A23A5">
                <w:rPr>
                  <w:rFonts w:ascii="標楷體" w:eastAsia="標楷體" w:hAnsi="標楷體" w:hint="eastAsia"/>
                  <w:lang w:eastAsia="zh-HK"/>
                </w:rPr>
                <w:delText>查詢指定使用者資料</w:delText>
              </w:r>
            </w:del>
          </w:p>
        </w:tc>
      </w:tr>
      <w:tr w:rsidR="0012012A" w:rsidRPr="001677D0" w14:paraId="00F8DAD2" w14:textId="77777777" w:rsidTr="00E946E4">
        <w:trPr>
          <w:trHeight w:val="321"/>
        </w:trPr>
        <w:tc>
          <w:tcPr>
            <w:tcW w:w="1548" w:type="dxa"/>
            <w:tcBorders>
              <w:top w:val="single" w:sz="8" w:space="0" w:color="000000"/>
              <w:bottom w:val="single" w:sz="8" w:space="0" w:color="000000"/>
              <w:right w:val="single" w:sz="8" w:space="0" w:color="000000"/>
            </w:tcBorders>
            <w:shd w:val="clear" w:color="auto" w:fill="F3F3F3"/>
          </w:tcPr>
          <w:p w14:paraId="4DC44DBC" w14:textId="77777777" w:rsidR="0012012A" w:rsidRPr="001677D0" w:rsidRDefault="0012012A" w:rsidP="00E946E4">
            <w:pPr>
              <w:rPr>
                <w:rFonts w:ascii="標楷體" w:eastAsia="標楷體" w:hAnsi="標楷體"/>
              </w:rPr>
            </w:pPr>
            <w:r w:rsidRPr="001677D0">
              <w:rPr>
                <w:rFonts w:ascii="標楷體" w:eastAsia="標楷體" w:hAnsi="標楷體"/>
              </w:rPr>
              <w:t>選用流程</w:t>
            </w:r>
          </w:p>
        </w:tc>
        <w:tc>
          <w:tcPr>
            <w:tcW w:w="6318" w:type="dxa"/>
            <w:tcBorders>
              <w:top w:val="single" w:sz="8" w:space="0" w:color="000000"/>
              <w:left w:val="single" w:sz="8" w:space="0" w:color="000000"/>
              <w:bottom w:val="single" w:sz="8" w:space="0" w:color="000000"/>
            </w:tcBorders>
          </w:tcPr>
          <w:p w14:paraId="7EE70D5E" w14:textId="77777777" w:rsidR="0012012A" w:rsidRPr="001677D0" w:rsidRDefault="0012012A" w:rsidP="00E946E4">
            <w:pPr>
              <w:rPr>
                <w:rFonts w:ascii="標楷體" w:eastAsia="標楷體" w:hAnsi="標楷體"/>
              </w:rPr>
            </w:pPr>
          </w:p>
        </w:tc>
      </w:tr>
      <w:tr w:rsidR="0012012A" w:rsidRPr="001677D0" w14:paraId="54D192D8" w14:textId="77777777" w:rsidTr="00E946E4">
        <w:trPr>
          <w:trHeight w:val="1311"/>
        </w:trPr>
        <w:tc>
          <w:tcPr>
            <w:tcW w:w="1548" w:type="dxa"/>
            <w:tcBorders>
              <w:top w:val="single" w:sz="8" w:space="0" w:color="000000"/>
              <w:bottom w:val="single" w:sz="8" w:space="0" w:color="000000"/>
              <w:right w:val="single" w:sz="8" w:space="0" w:color="000000"/>
            </w:tcBorders>
            <w:shd w:val="clear" w:color="auto" w:fill="F3F3F3"/>
          </w:tcPr>
          <w:p w14:paraId="65EF4D94" w14:textId="77777777" w:rsidR="0012012A" w:rsidRPr="001677D0" w:rsidRDefault="0012012A" w:rsidP="00E946E4">
            <w:pPr>
              <w:rPr>
                <w:rFonts w:ascii="標楷體" w:eastAsia="標楷體" w:hAnsi="標楷體"/>
              </w:rPr>
            </w:pPr>
            <w:r w:rsidRPr="001677D0">
              <w:rPr>
                <w:rFonts w:ascii="標楷體" w:eastAsia="標楷體" w:hAnsi="標楷體"/>
              </w:rPr>
              <w:t>例外流程</w:t>
            </w:r>
          </w:p>
        </w:tc>
        <w:tc>
          <w:tcPr>
            <w:tcW w:w="6318" w:type="dxa"/>
            <w:tcBorders>
              <w:top w:val="single" w:sz="8" w:space="0" w:color="000000"/>
              <w:left w:val="single" w:sz="8" w:space="0" w:color="000000"/>
              <w:bottom w:val="single" w:sz="8" w:space="0" w:color="000000"/>
            </w:tcBorders>
          </w:tcPr>
          <w:p w14:paraId="288015D0" w14:textId="77777777" w:rsidR="0012012A" w:rsidRPr="001677D0" w:rsidRDefault="0012012A" w:rsidP="00E946E4">
            <w:pPr>
              <w:rPr>
                <w:rFonts w:ascii="標楷體" w:eastAsia="標楷體" w:hAnsi="標楷體"/>
              </w:rPr>
            </w:pPr>
          </w:p>
        </w:tc>
      </w:tr>
      <w:tr w:rsidR="0012012A" w:rsidRPr="001677D0" w14:paraId="665D2EB0" w14:textId="77777777" w:rsidTr="00E946E4">
        <w:trPr>
          <w:trHeight w:val="278"/>
        </w:trPr>
        <w:tc>
          <w:tcPr>
            <w:tcW w:w="1548" w:type="dxa"/>
            <w:tcBorders>
              <w:top w:val="single" w:sz="8" w:space="0" w:color="000000"/>
              <w:bottom w:val="single" w:sz="8" w:space="0" w:color="000000"/>
              <w:right w:val="single" w:sz="8" w:space="0" w:color="000000"/>
            </w:tcBorders>
            <w:shd w:val="clear" w:color="auto" w:fill="F3F3F3"/>
          </w:tcPr>
          <w:p w14:paraId="06FB50D9" w14:textId="77777777" w:rsidR="0012012A" w:rsidRPr="001677D0" w:rsidRDefault="0012012A" w:rsidP="00E946E4">
            <w:pPr>
              <w:rPr>
                <w:rFonts w:ascii="標楷體" w:eastAsia="標楷體" w:hAnsi="標楷體"/>
              </w:rPr>
            </w:pPr>
            <w:r w:rsidRPr="001677D0">
              <w:rPr>
                <w:rFonts w:ascii="標楷體" w:eastAsia="標楷體" w:hAnsi="標楷體"/>
              </w:rPr>
              <w:t xml:space="preserve">執行後狀況 </w:t>
            </w:r>
          </w:p>
        </w:tc>
        <w:tc>
          <w:tcPr>
            <w:tcW w:w="6318" w:type="dxa"/>
            <w:tcBorders>
              <w:top w:val="single" w:sz="8" w:space="0" w:color="000000"/>
              <w:left w:val="single" w:sz="8" w:space="0" w:color="000000"/>
              <w:bottom w:val="single" w:sz="8" w:space="0" w:color="000000"/>
            </w:tcBorders>
          </w:tcPr>
          <w:p w14:paraId="72594947" w14:textId="77777777" w:rsidR="0012012A" w:rsidRPr="001677D0" w:rsidRDefault="0012012A" w:rsidP="00E946E4">
            <w:pPr>
              <w:rPr>
                <w:rFonts w:ascii="標楷體" w:eastAsia="標楷體" w:hAnsi="標楷體"/>
              </w:rPr>
            </w:pPr>
            <w:r w:rsidRPr="001677D0">
              <w:rPr>
                <w:rFonts w:eastAsia="標楷體" w:hint="eastAsia"/>
              </w:rPr>
              <w:t>1.</w:t>
            </w:r>
            <w:r w:rsidRPr="001677D0">
              <w:rPr>
                <w:rFonts w:eastAsia="標楷體" w:hint="eastAsia"/>
                <w:lang w:eastAsia="zh-HK"/>
              </w:rPr>
              <w:t>出現可列印資料</w:t>
            </w:r>
          </w:p>
        </w:tc>
      </w:tr>
      <w:tr w:rsidR="0012012A" w:rsidRPr="001677D0" w14:paraId="452179E2" w14:textId="77777777" w:rsidTr="00E946E4">
        <w:trPr>
          <w:trHeight w:val="358"/>
        </w:trPr>
        <w:tc>
          <w:tcPr>
            <w:tcW w:w="1548" w:type="dxa"/>
            <w:tcBorders>
              <w:top w:val="single" w:sz="8" w:space="0" w:color="000000"/>
              <w:bottom w:val="single" w:sz="8" w:space="0" w:color="000000"/>
              <w:right w:val="single" w:sz="8" w:space="0" w:color="000000"/>
            </w:tcBorders>
            <w:shd w:val="clear" w:color="auto" w:fill="F3F3F3"/>
          </w:tcPr>
          <w:p w14:paraId="1FD5068F" w14:textId="77777777" w:rsidR="0012012A" w:rsidRPr="001677D0" w:rsidRDefault="0012012A" w:rsidP="00E946E4">
            <w:pPr>
              <w:rPr>
                <w:rFonts w:ascii="標楷體" w:eastAsia="標楷體" w:hAnsi="標楷體"/>
              </w:rPr>
            </w:pPr>
            <w:r w:rsidRPr="001677D0">
              <w:rPr>
                <w:rFonts w:ascii="標楷體" w:eastAsia="標楷體" w:hAnsi="標楷體"/>
              </w:rPr>
              <w:t>特別需求</w:t>
            </w:r>
          </w:p>
        </w:tc>
        <w:tc>
          <w:tcPr>
            <w:tcW w:w="6318" w:type="dxa"/>
            <w:tcBorders>
              <w:top w:val="single" w:sz="8" w:space="0" w:color="000000"/>
              <w:left w:val="single" w:sz="8" w:space="0" w:color="000000"/>
              <w:bottom w:val="single" w:sz="8" w:space="0" w:color="000000"/>
            </w:tcBorders>
          </w:tcPr>
          <w:p w14:paraId="4A694FA6" w14:textId="77777777" w:rsidR="0012012A" w:rsidRPr="001677D0" w:rsidRDefault="0012012A" w:rsidP="00E946E4">
            <w:pPr>
              <w:ind w:left="240" w:hangingChars="100" w:hanging="240"/>
              <w:rPr>
                <w:rFonts w:ascii="標楷體" w:eastAsia="標楷體" w:hAnsi="標楷體"/>
              </w:rPr>
            </w:pPr>
            <w:r w:rsidRPr="001677D0">
              <w:rPr>
                <w:rFonts w:ascii="標楷體" w:eastAsia="標楷體" w:hAnsi="標楷體" w:hint="eastAsia"/>
              </w:rPr>
              <w:t>1.修改時,異動原因及內容會記錄於「資料變更紀錄檔(</w:t>
            </w:r>
            <w:proofErr w:type="spellStart"/>
            <w:r w:rsidRPr="001677D0">
              <w:rPr>
                <w:rFonts w:ascii="標楷體" w:eastAsia="標楷體" w:hAnsi="標楷體" w:hint="eastAsia"/>
              </w:rPr>
              <w:t>TxDataLog</w:t>
            </w:r>
            <w:proofErr w:type="spellEnd"/>
            <w:r w:rsidRPr="001677D0">
              <w:rPr>
                <w:rFonts w:ascii="標楷體" w:eastAsia="標楷體" w:hAnsi="標楷體" w:hint="eastAsia"/>
              </w:rPr>
              <w:t>)」,可至「L6932 資料變更交易查詢」查詢異動內容</w:t>
            </w:r>
            <w:r>
              <w:rPr>
                <w:rFonts w:ascii="標楷體" w:eastAsia="標楷體" w:hAnsi="標楷體" w:hint="eastAsia"/>
              </w:rPr>
              <w:t>記錄</w:t>
            </w:r>
          </w:p>
        </w:tc>
      </w:tr>
      <w:tr w:rsidR="0012012A" w:rsidRPr="001677D0" w14:paraId="2F4587CB" w14:textId="77777777" w:rsidTr="00E946E4">
        <w:trPr>
          <w:trHeight w:val="358"/>
        </w:trPr>
        <w:tc>
          <w:tcPr>
            <w:tcW w:w="1548" w:type="dxa"/>
            <w:tcBorders>
              <w:top w:val="single" w:sz="8" w:space="0" w:color="000000"/>
              <w:bottom w:val="single" w:sz="8" w:space="0" w:color="000000"/>
              <w:right w:val="single" w:sz="8" w:space="0" w:color="000000"/>
            </w:tcBorders>
            <w:shd w:val="clear" w:color="auto" w:fill="F3F3F3"/>
          </w:tcPr>
          <w:p w14:paraId="304DA021"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參考</w:t>
            </w:r>
          </w:p>
        </w:tc>
        <w:tc>
          <w:tcPr>
            <w:tcW w:w="6318" w:type="dxa"/>
            <w:tcBorders>
              <w:top w:val="single" w:sz="8" w:space="0" w:color="000000"/>
              <w:left w:val="single" w:sz="8" w:space="0" w:color="000000"/>
              <w:bottom w:val="single" w:sz="8" w:space="0" w:color="000000"/>
            </w:tcBorders>
          </w:tcPr>
          <w:p w14:paraId="2D04E157" w14:textId="77777777" w:rsidR="0012012A" w:rsidRPr="001677D0" w:rsidRDefault="0012012A" w:rsidP="00E946E4">
            <w:pPr>
              <w:rPr>
                <w:rFonts w:ascii="標楷體" w:eastAsia="標楷體" w:hAnsi="標楷體"/>
              </w:rPr>
            </w:pPr>
          </w:p>
        </w:tc>
      </w:tr>
    </w:tbl>
    <w:p w14:paraId="197751A3" w14:textId="77777777" w:rsidR="0012012A" w:rsidRPr="001677D0" w:rsidRDefault="0012012A" w:rsidP="0012012A"/>
    <w:p w14:paraId="11839A5B" w14:textId="77777777" w:rsidR="0012012A" w:rsidRPr="001677D0" w:rsidRDefault="0012012A" w:rsidP="00F94AFE">
      <w:pPr>
        <w:pStyle w:val="a"/>
        <w:numPr>
          <w:ilvl w:val="0"/>
          <w:numId w:val="6"/>
        </w:numPr>
        <w:spacing w:before="0"/>
      </w:pPr>
      <w:r w:rsidRPr="001677D0">
        <w:rPr>
          <w:rFonts w:hint="eastAsia"/>
        </w:rPr>
        <w:t>Ta</w:t>
      </w:r>
      <w:r w:rsidRPr="001677D0">
        <w:t>ble List</w:t>
      </w:r>
      <w:r w:rsidRPr="001677D0">
        <w:rPr>
          <w:rFonts w:hint="eastAsia"/>
        </w:rPr>
        <w:t>:</w:t>
      </w:r>
    </w:p>
    <w:tbl>
      <w:tblPr>
        <w:tblStyle w:val="ac"/>
        <w:tblW w:w="0" w:type="auto"/>
        <w:tblInd w:w="1809" w:type="dxa"/>
        <w:tblLook w:val="04A0" w:firstRow="1" w:lastRow="0" w:firstColumn="1" w:lastColumn="0" w:noHBand="0" w:noVBand="1"/>
      </w:tblPr>
      <w:tblGrid>
        <w:gridCol w:w="851"/>
        <w:gridCol w:w="3118"/>
        <w:gridCol w:w="3828"/>
      </w:tblGrid>
      <w:tr w:rsidR="0012012A" w:rsidRPr="001677D0" w14:paraId="618B6C10" w14:textId="77777777" w:rsidTr="00E946E4">
        <w:tc>
          <w:tcPr>
            <w:tcW w:w="851" w:type="dxa"/>
            <w:shd w:val="clear" w:color="auto" w:fill="D9D9D9" w:themeFill="background1" w:themeFillShade="D9"/>
          </w:tcPr>
          <w:p w14:paraId="00C55B1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3118" w:type="dxa"/>
            <w:shd w:val="clear" w:color="auto" w:fill="D9D9D9" w:themeFill="background1" w:themeFillShade="D9"/>
          </w:tcPr>
          <w:p w14:paraId="2E45615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名稱</w:t>
            </w:r>
          </w:p>
        </w:tc>
        <w:tc>
          <w:tcPr>
            <w:tcW w:w="3828" w:type="dxa"/>
            <w:shd w:val="clear" w:color="auto" w:fill="D9D9D9" w:themeFill="background1" w:themeFillShade="D9"/>
          </w:tcPr>
          <w:p w14:paraId="36B53A54"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說明</w:t>
            </w:r>
          </w:p>
        </w:tc>
      </w:tr>
      <w:tr w:rsidR="0012012A" w:rsidRPr="001677D0" w14:paraId="6FFBE79C" w14:textId="77777777" w:rsidTr="00E946E4">
        <w:tc>
          <w:tcPr>
            <w:tcW w:w="851" w:type="dxa"/>
          </w:tcPr>
          <w:p w14:paraId="3CBD852B"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1</w:t>
            </w:r>
          </w:p>
        </w:tc>
        <w:tc>
          <w:tcPr>
            <w:tcW w:w="3118" w:type="dxa"/>
          </w:tcPr>
          <w:p w14:paraId="4DAA96EA" w14:textId="77777777" w:rsidR="0012012A" w:rsidRPr="001677D0" w:rsidRDefault="0012012A" w:rsidP="00E946E4">
            <w:pPr>
              <w:rPr>
                <w:rFonts w:ascii="標楷體" w:eastAsia="標楷體" w:hAnsi="標楷體"/>
              </w:rPr>
            </w:pPr>
            <w:proofErr w:type="spellStart"/>
            <w:r w:rsidRPr="001677D0">
              <w:rPr>
                <w:rFonts w:ascii="標楷體" w:eastAsia="標楷體" w:hAnsi="標楷體" w:hint="eastAsia"/>
              </w:rPr>
              <w:t>Tx</w:t>
            </w:r>
            <w:r w:rsidRPr="001677D0">
              <w:rPr>
                <w:rFonts w:ascii="標楷體" w:eastAsia="標楷體" w:hAnsi="標楷體"/>
              </w:rPr>
              <w:t>Teller</w:t>
            </w:r>
            <w:proofErr w:type="spellEnd"/>
          </w:p>
        </w:tc>
        <w:tc>
          <w:tcPr>
            <w:tcW w:w="3828" w:type="dxa"/>
          </w:tcPr>
          <w:p w14:paraId="246C761C"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使用者檔</w:t>
            </w:r>
          </w:p>
        </w:tc>
      </w:tr>
      <w:tr w:rsidR="0012012A" w:rsidRPr="001677D0" w14:paraId="7A77781E" w14:textId="77777777" w:rsidTr="00E946E4">
        <w:tc>
          <w:tcPr>
            <w:tcW w:w="851" w:type="dxa"/>
          </w:tcPr>
          <w:p w14:paraId="2DF14AE7" w14:textId="77777777" w:rsidR="0012012A" w:rsidRPr="001677D0" w:rsidRDefault="0012012A" w:rsidP="00E946E4">
            <w:pPr>
              <w:jc w:val="center"/>
              <w:rPr>
                <w:rFonts w:ascii="標楷體" w:eastAsia="標楷體" w:hAnsi="標楷體"/>
              </w:rPr>
            </w:pPr>
            <w:r>
              <w:rPr>
                <w:rFonts w:ascii="標楷體" w:eastAsia="標楷體" w:hAnsi="標楷體" w:hint="eastAsia"/>
              </w:rPr>
              <w:t>2</w:t>
            </w:r>
          </w:p>
        </w:tc>
        <w:tc>
          <w:tcPr>
            <w:tcW w:w="3118" w:type="dxa"/>
          </w:tcPr>
          <w:p w14:paraId="1CD343E1" w14:textId="77777777" w:rsidR="0012012A" w:rsidRPr="001677D0" w:rsidRDefault="0012012A" w:rsidP="00E946E4">
            <w:pPr>
              <w:rPr>
                <w:rFonts w:ascii="標楷體" w:eastAsia="標楷體" w:hAnsi="標楷體"/>
              </w:rPr>
            </w:pPr>
            <w:proofErr w:type="spellStart"/>
            <w:r>
              <w:rPr>
                <w:rFonts w:ascii="標楷體" w:eastAsia="標楷體" w:hAnsi="標楷體" w:hint="eastAsia"/>
              </w:rPr>
              <w:t>Tx</w:t>
            </w:r>
            <w:r>
              <w:rPr>
                <w:rFonts w:ascii="標楷體" w:eastAsia="標楷體" w:hAnsi="標楷體"/>
              </w:rPr>
              <w:t>TellerAuth</w:t>
            </w:r>
            <w:proofErr w:type="spellEnd"/>
          </w:p>
        </w:tc>
        <w:tc>
          <w:tcPr>
            <w:tcW w:w="3828" w:type="dxa"/>
          </w:tcPr>
          <w:p w14:paraId="6FDFDEE9" w14:textId="77777777" w:rsidR="0012012A" w:rsidRPr="001677D0" w:rsidRDefault="0012012A" w:rsidP="00E946E4">
            <w:pPr>
              <w:rPr>
                <w:rFonts w:ascii="標楷體" w:eastAsia="標楷體" w:hAnsi="標楷體"/>
              </w:rPr>
            </w:pPr>
            <w:r w:rsidRPr="007119DC">
              <w:rPr>
                <w:rFonts w:ascii="標楷體" w:eastAsia="標楷體" w:hAnsi="標楷體" w:hint="eastAsia"/>
              </w:rPr>
              <w:t>使用者權限檔</w:t>
            </w:r>
          </w:p>
        </w:tc>
      </w:tr>
      <w:tr w:rsidR="0012012A" w:rsidRPr="001677D0" w14:paraId="7D15F92E" w14:textId="77777777" w:rsidTr="00E946E4">
        <w:tc>
          <w:tcPr>
            <w:tcW w:w="851" w:type="dxa"/>
          </w:tcPr>
          <w:p w14:paraId="54481141" w14:textId="77777777" w:rsidR="0012012A" w:rsidRPr="001677D0" w:rsidRDefault="0012012A" w:rsidP="00E946E4">
            <w:pPr>
              <w:jc w:val="center"/>
              <w:rPr>
                <w:rFonts w:ascii="標楷體" w:eastAsia="標楷體" w:hAnsi="標楷體"/>
              </w:rPr>
            </w:pPr>
            <w:r>
              <w:rPr>
                <w:rFonts w:ascii="標楷體" w:eastAsia="標楷體" w:hAnsi="標楷體" w:hint="eastAsia"/>
              </w:rPr>
              <w:t>3</w:t>
            </w:r>
          </w:p>
        </w:tc>
        <w:tc>
          <w:tcPr>
            <w:tcW w:w="3118" w:type="dxa"/>
          </w:tcPr>
          <w:p w14:paraId="6BCADC47" w14:textId="77777777" w:rsidR="0012012A" w:rsidRPr="001677D0" w:rsidRDefault="0012012A" w:rsidP="00E946E4">
            <w:pPr>
              <w:rPr>
                <w:rFonts w:ascii="標楷體" w:eastAsia="標楷體" w:hAnsi="標楷體"/>
              </w:rPr>
            </w:pPr>
            <w:proofErr w:type="spellStart"/>
            <w:r w:rsidRPr="001677D0">
              <w:rPr>
                <w:rFonts w:ascii="標楷體" w:eastAsia="標楷體" w:hAnsi="標楷體" w:hint="eastAsia"/>
              </w:rPr>
              <w:t>CdBranch</w:t>
            </w:r>
            <w:proofErr w:type="spellEnd"/>
          </w:p>
        </w:tc>
        <w:tc>
          <w:tcPr>
            <w:tcW w:w="3828" w:type="dxa"/>
          </w:tcPr>
          <w:p w14:paraId="60717EAF" w14:textId="77777777" w:rsidR="0012012A" w:rsidRPr="001677D0" w:rsidRDefault="0012012A" w:rsidP="00E946E4">
            <w:pPr>
              <w:rPr>
                <w:rFonts w:ascii="標楷體" w:eastAsia="標楷體" w:hAnsi="標楷體"/>
              </w:rPr>
            </w:pPr>
            <w:r w:rsidRPr="001677D0">
              <w:rPr>
                <w:rFonts w:ascii="標楷體" w:eastAsia="標楷體" w:hAnsi="標楷體" w:hint="eastAsia"/>
              </w:rPr>
              <w:t>營業單位資料檔</w:t>
            </w:r>
          </w:p>
        </w:tc>
      </w:tr>
      <w:tr w:rsidR="0012012A" w:rsidRPr="001677D0" w14:paraId="32D5FC79" w14:textId="77777777" w:rsidTr="00E946E4">
        <w:tc>
          <w:tcPr>
            <w:tcW w:w="851" w:type="dxa"/>
          </w:tcPr>
          <w:p w14:paraId="4F055258" w14:textId="77777777" w:rsidR="0012012A" w:rsidRDefault="0012012A" w:rsidP="00E946E4">
            <w:pPr>
              <w:jc w:val="center"/>
              <w:rPr>
                <w:rFonts w:ascii="標楷體" w:eastAsia="標楷體" w:hAnsi="標楷體"/>
              </w:rPr>
            </w:pPr>
            <w:r>
              <w:rPr>
                <w:rFonts w:ascii="標楷體" w:eastAsia="標楷體" w:hAnsi="標楷體" w:hint="eastAsia"/>
              </w:rPr>
              <w:t>4</w:t>
            </w:r>
          </w:p>
        </w:tc>
        <w:tc>
          <w:tcPr>
            <w:tcW w:w="3118" w:type="dxa"/>
          </w:tcPr>
          <w:p w14:paraId="1A34E4E5" w14:textId="77777777" w:rsidR="0012012A" w:rsidRPr="001677D0" w:rsidRDefault="0012012A" w:rsidP="00E946E4">
            <w:pPr>
              <w:rPr>
                <w:rFonts w:ascii="標楷體" w:eastAsia="標楷體" w:hAnsi="標楷體"/>
              </w:rPr>
            </w:pPr>
            <w:proofErr w:type="spellStart"/>
            <w:r w:rsidRPr="00554A02">
              <w:rPr>
                <w:rFonts w:ascii="標楷體" w:eastAsia="標楷體" w:hAnsi="標楷體"/>
              </w:rPr>
              <w:t>CdBranchGroup</w:t>
            </w:r>
            <w:proofErr w:type="spellEnd"/>
          </w:p>
        </w:tc>
        <w:tc>
          <w:tcPr>
            <w:tcW w:w="3828" w:type="dxa"/>
          </w:tcPr>
          <w:p w14:paraId="7A3DE062" w14:textId="77777777" w:rsidR="0012012A" w:rsidRPr="001677D0" w:rsidRDefault="0012012A" w:rsidP="00E946E4">
            <w:pPr>
              <w:rPr>
                <w:rFonts w:ascii="標楷體" w:eastAsia="標楷體" w:hAnsi="標楷體"/>
              </w:rPr>
            </w:pPr>
            <w:r w:rsidRPr="00554A02">
              <w:rPr>
                <w:rFonts w:ascii="標楷體" w:eastAsia="標楷體" w:hAnsi="標楷體" w:hint="eastAsia"/>
              </w:rPr>
              <w:t>營業單位</w:t>
            </w:r>
            <w:proofErr w:type="gramStart"/>
            <w:r w:rsidRPr="00554A02">
              <w:rPr>
                <w:rFonts w:ascii="標楷體" w:eastAsia="標楷體" w:hAnsi="標楷體" w:hint="eastAsia"/>
              </w:rPr>
              <w:t>課組別檔</w:t>
            </w:r>
            <w:proofErr w:type="gramEnd"/>
          </w:p>
        </w:tc>
      </w:tr>
      <w:tr w:rsidR="0012012A" w:rsidRPr="001677D0" w14:paraId="47665AF4" w14:textId="77777777" w:rsidTr="00E946E4">
        <w:tc>
          <w:tcPr>
            <w:tcW w:w="851" w:type="dxa"/>
          </w:tcPr>
          <w:p w14:paraId="564384F3" w14:textId="77777777" w:rsidR="0012012A" w:rsidRPr="001677D0" w:rsidRDefault="0012012A" w:rsidP="00E946E4">
            <w:pPr>
              <w:jc w:val="center"/>
              <w:rPr>
                <w:rFonts w:ascii="標楷體" w:eastAsia="標楷體" w:hAnsi="標楷體"/>
              </w:rPr>
            </w:pPr>
            <w:r>
              <w:rPr>
                <w:rFonts w:ascii="標楷體" w:eastAsia="標楷體" w:hAnsi="標楷體" w:hint="eastAsia"/>
              </w:rPr>
              <w:t>5</w:t>
            </w:r>
          </w:p>
        </w:tc>
        <w:tc>
          <w:tcPr>
            <w:tcW w:w="3118" w:type="dxa"/>
          </w:tcPr>
          <w:p w14:paraId="775033B1" w14:textId="77777777" w:rsidR="0012012A" w:rsidRPr="001677D0" w:rsidRDefault="0012012A" w:rsidP="00E946E4">
            <w:pPr>
              <w:rPr>
                <w:rFonts w:ascii="標楷體" w:eastAsia="標楷體" w:hAnsi="標楷體"/>
              </w:rPr>
            </w:pPr>
            <w:proofErr w:type="spellStart"/>
            <w:r w:rsidRPr="001677D0">
              <w:rPr>
                <w:rFonts w:ascii="標楷體" w:eastAsia="標楷體" w:hAnsi="標楷體"/>
              </w:rPr>
              <w:t>TxAuthGroup</w:t>
            </w:r>
            <w:proofErr w:type="spellEnd"/>
          </w:p>
        </w:tc>
        <w:tc>
          <w:tcPr>
            <w:tcW w:w="3828" w:type="dxa"/>
          </w:tcPr>
          <w:p w14:paraId="5ADC1033" w14:textId="77777777" w:rsidR="0012012A" w:rsidRPr="001677D0" w:rsidRDefault="0012012A" w:rsidP="00E946E4">
            <w:pPr>
              <w:rPr>
                <w:rFonts w:ascii="標楷體" w:eastAsia="標楷體" w:hAnsi="標楷體"/>
              </w:rPr>
            </w:pPr>
            <w:r w:rsidRPr="001677D0">
              <w:rPr>
                <w:rFonts w:ascii="標楷體" w:eastAsia="標楷體" w:hAnsi="標楷體" w:hint="eastAsia"/>
              </w:rPr>
              <w:t>權限群組檔</w:t>
            </w:r>
          </w:p>
        </w:tc>
      </w:tr>
      <w:tr w:rsidR="0012012A" w:rsidRPr="001677D0" w14:paraId="38AF716F" w14:textId="77777777" w:rsidTr="00E946E4">
        <w:tc>
          <w:tcPr>
            <w:tcW w:w="851" w:type="dxa"/>
          </w:tcPr>
          <w:p w14:paraId="3CBC2818" w14:textId="77777777" w:rsidR="0012012A" w:rsidRDefault="0012012A" w:rsidP="00E946E4">
            <w:pPr>
              <w:jc w:val="center"/>
              <w:rPr>
                <w:rFonts w:ascii="標楷體" w:eastAsia="標楷體" w:hAnsi="標楷體"/>
              </w:rPr>
            </w:pPr>
            <w:r>
              <w:rPr>
                <w:rFonts w:ascii="標楷體" w:eastAsia="標楷體" w:hAnsi="標楷體" w:hint="eastAsia"/>
              </w:rPr>
              <w:t>6</w:t>
            </w:r>
          </w:p>
        </w:tc>
        <w:tc>
          <w:tcPr>
            <w:tcW w:w="3118" w:type="dxa"/>
          </w:tcPr>
          <w:p w14:paraId="195AF850" w14:textId="77777777" w:rsidR="0012012A" w:rsidRDefault="0012012A" w:rsidP="00E946E4">
            <w:pPr>
              <w:rPr>
                <w:rFonts w:ascii="標楷體" w:eastAsia="標楷體" w:hAnsi="標楷體"/>
              </w:rPr>
            </w:pPr>
            <w:proofErr w:type="spellStart"/>
            <w:r w:rsidRPr="008E6906">
              <w:rPr>
                <w:rFonts w:ascii="標楷體" w:eastAsia="標楷體" w:hAnsi="標楷體"/>
              </w:rPr>
              <w:t>TxDataLog</w:t>
            </w:r>
            <w:proofErr w:type="spellEnd"/>
            <w:r w:rsidRPr="008E6906">
              <w:rPr>
                <w:rFonts w:ascii="標楷體" w:eastAsia="標楷體" w:hAnsi="標楷體"/>
              </w:rPr>
              <w:tab/>
            </w:r>
          </w:p>
        </w:tc>
        <w:tc>
          <w:tcPr>
            <w:tcW w:w="3828" w:type="dxa"/>
          </w:tcPr>
          <w:p w14:paraId="51F4D580" w14:textId="77777777" w:rsidR="0012012A" w:rsidRPr="007119DC" w:rsidRDefault="0012012A" w:rsidP="00E946E4">
            <w:pPr>
              <w:rPr>
                <w:rFonts w:ascii="標楷體" w:eastAsia="標楷體" w:hAnsi="標楷體"/>
              </w:rPr>
            </w:pPr>
            <w:r w:rsidRPr="008E6906">
              <w:rPr>
                <w:rFonts w:ascii="標楷體" w:eastAsia="標楷體" w:hAnsi="標楷體" w:hint="eastAsia"/>
              </w:rPr>
              <w:t>資料變更紀錄檔</w:t>
            </w:r>
          </w:p>
        </w:tc>
      </w:tr>
      <w:tr w:rsidR="00FE633B" w:rsidRPr="001677D0" w14:paraId="1121AC3B" w14:textId="77777777" w:rsidTr="00E946E4">
        <w:tc>
          <w:tcPr>
            <w:tcW w:w="851" w:type="dxa"/>
          </w:tcPr>
          <w:p w14:paraId="51828743" w14:textId="53D915E5" w:rsidR="00FE633B" w:rsidRDefault="00FE633B" w:rsidP="00E946E4">
            <w:pPr>
              <w:jc w:val="center"/>
              <w:rPr>
                <w:rFonts w:ascii="標楷體" w:eastAsia="標楷體" w:hAnsi="標楷體"/>
              </w:rPr>
            </w:pPr>
            <w:r>
              <w:rPr>
                <w:rFonts w:ascii="標楷體" w:eastAsia="標楷體" w:hAnsi="標楷體" w:hint="eastAsia"/>
              </w:rPr>
              <w:t>7</w:t>
            </w:r>
          </w:p>
        </w:tc>
        <w:tc>
          <w:tcPr>
            <w:tcW w:w="3118" w:type="dxa"/>
          </w:tcPr>
          <w:p w14:paraId="178BF480" w14:textId="2570381C" w:rsidR="00FE633B" w:rsidRPr="008E6906" w:rsidRDefault="00FE633B" w:rsidP="00E946E4">
            <w:pPr>
              <w:rPr>
                <w:rFonts w:ascii="標楷體" w:eastAsia="標楷體" w:hAnsi="標楷體"/>
              </w:rPr>
            </w:pPr>
            <w:proofErr w:type="spellStart"/>
            <w:r>
              <w:rPr>
                <w:rFonts w:ascii="標楷體" w:eastAsia="標楷體" w:hAnsi="標楷體" w:hint="eastAsia"/>
              </w:rPr>
              <w:t>Cd</w:t>
            </w:r>
            <w:r>
              <w:rPr>
                <w:rFonts w:ascii="標楷體" w:eastAsia="標楷體" w:hAnsi="標楷體"/>
              </w:rPr>
              <w:t>Emp</w:t>
            </w:r>
            <w:proofErr w:type="spellEnd"/>
          </w:p>
        </w:tc>
        <w:tc>
          <w:tcPr>
            <w:tcW w:w="3828" w:type="dxa"/>
          </w:tcPr>
          <w:p w14:paraId="6F2FA033" w14:textId="7D71159F" w:rsidR="00FE633B" w:rsidRPr="008E6906" w:rsidRDefault="00FE633B" w:rsidP="00E946E4">
            <w:pPr>
              <w:rPr>
                <w:rFonts w:ascii="標楷體" w:eastAsia="標楷體" w:hAnsi="標楷體"/>
              </w:rPr>
            </w:pPr>
            <w:r>
              <w:rPr>
                <w:rFonts w:ascii="標楷體" w:eastAsia="標楷體" w:hAnsi="標楷體" w:hint="eastAsia"/>
              </w:rPr>
              <w:t>員工檔</w:t>
            </w:r>
          </w:p>
        </w:tc>
      </w:tr>
    </w:tbl>
    <w:p w14:paraId="3D9F7250" w14:textId="77777777" w:rsidR="0012012A" w:rsidRPr="001677D0" w:rsidRDefault="0012012A" w:rsidP="0012012A">
      <w:pPr>
        <w:ind w:left="1440"/>
      </w:pPr>
    </w:p>
    <w:p w14:paraId="28F12960" w14:textId="77777777" w:rsidR="0012012A" w:rsidRPr="001677D0" w:rsidRDefault="0012012A" w:rsidP="0012012A"/>
    <w:p w14:paraId="46CD1833" w14:textId="77777777" w:rsidR="0012012A" w:rsidRPr="001677D0" w:rsidRDefault="0012012A" w:rsidP="0012012A">
      <w:pPr>
        <w:widowControl/>
      </w:pPr>
      <w:r w:rsidRPr="001677D0">
        <w:br w:type="page"/>
      </w:r>
    </w:p>
    <w:p w14:paraId="45262B94" w14:textId="77777777" w:rsidR="0012012A" w:rsidRPr="001677D0" w:rsidRDefault="0012012A" w:rsidP="0012012A"/>
    <w:p w14:paraId="64629871" w14:textId="77777777" w:rsidR="0012012A" w:rsidRPr="001677D0" w:rsidRDefault="0012012A" w:rsidP="00F94AFE">
      <w:pPr>
        <w:pStyle w:val="a"/>
        <w:numPr>
          <w:ilvl w:val="0"/>
          <w:numId w:val="6"/>
        </w:numPr>
        <w:spacing w:before="0"/>
      </w:pPr>
      <w:r w:rsidRPr="001677D0">
        <w:t>UI畫面</w:t>
      </w:r>
      <w:r>
        <w:rPr>
          <w:rFonts w:hint="eastAsia"/>
        </w:rPr>
        <w:t>-新增</w:t>
      </w:r>
    </w:p>
    <w:p w14:paraId="357F126D" w14:textId="77777777" w:rsidR="0012012A" w:rsidRPr="001677D0" w:rsidRDefault="0012012A" w:rsidP="0012012A">
      <w:pPr>
        <w:pStyle w:val="42"/>
        <w:spacing w:after="48"/>
        <w:ind w:left="1133"/>
        <w:rPr>
          <w:rFonts w:ascii="標楷體" w:hAnsi="標楷體"/>
        </w:rPr>
      </w:pPr>
      <w:r w:rsidRPr="001677D0">
        <w:rPr>
          <w:rFonts w:ascii="標楷體" w:hAnsi="標楷體" w:hint="eastAsia"/>
        </w:rPr>
        <w:t>輸入畫面：</w:t>
      </w:r>
    </w:p>
    <w:p w14:paraId="66F29E3C" w14:textId="77777777" w:rsidR="0012012A" w:rsidRDefault="0012012A" w:rsidP="00F94AFE">
      <w:pPr>
        <w:pStyle w:val="a"/>
        <w:numPr>
          <w:ilvl w:val="0"/>
          <w:numId w:val="6"/>
        </w:numPr>
        <w:spacing w:before="0"/>
      </w:pPr>
      <w:r w:rsidRPr="00D91259">
        <w:rPr>
          <w:noProof/>
          <w:lang w:eastAsia="zh-TW"/>
        </w:rPr>
        <w:drawing>
          <wp:inline distT="0" distB="0" distL="0" distR="0" wp14:anchorId="42D1F0FE" wp14:editId="0B171493">
            <wp:extent cx="4831080" cy="3580226"/>
            <wp:effectExtent l="0" t="0" r="7620" b="1270"/>
            <wp:docPr id="242" name="圖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4304" cy="3582615"/>
                    </a:xfrm>
                    <a:prstGeom prst="rect">
                      <a:avLst/>
                    </a:prstGeom>
                  </pic:spPr>
                </pic:pic>
              </a:graphicData>
            </a:graphic>
          </wp:inline>
        </w:drawing>
      </w:r>
      <w:r w:rsidRPr="001677D0" w:rsidDel="006C584D">
        <w:t xml:space="preserve"> </w:t>
      </w:r>
    </w:p>
    <w:p w14:paraId="04AD5E4F" w14:textId="77777777" w:rsidR="0012012A" w:rsidRPr="00D91259" w:rsidRDefault="0012012A" w:rsidP="0012012A">
      <w:r w:rsidRPr="00D91259">
        <w:rPr>
          <w:noProof/>
        </w:rPr>
        <w:drawing>
          <wp:inline distT="0" distB="0" distL="0" distR="0" wp14:anchorId="0F7CF13F" wp14:editId="473FA6F3">
            <wp:extent cx="4831080" cy="3607686"/>
            <wp:effectExtent l="0" t="0" r="7620" b="0"/>
            <wp:docPr id="243" name="圖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8688" cy="3613367"/>
                    </a:xfrm>
                    <a:prstGeom prst="rect">
                      <a:avLst/>
                    </a:prstGeom>
                  </pic:spPr>
                </pic:pic>
              </a:graphicData>
            </a:graphic>
          </wp:inline>
        </w:drawing>
      </w:r>
    </w:p>
    <w:p w14:paraId="0A07AF81" w14:textId="77777777" w:rsidR="0012012A" w:rsidRPr="001677D0" w:rsidRDefault="0012012A" w:rsidP="0012012A">
      <w:r w:rsidRPr="00D91259">
        <w:rPr>
          <w:noProof/>
        </w:rPr>
        <w:drawing>
          <wp:inline distT="0" distB="0" distL="0" distR="0" wp14:anchorId="6FF4806E" wp14:editId="11EFF918">
            <wp:extent cx="4907280" cy="1056094"/>
            <wp:effectExtent l="0" t="0" r="7620" b="0"/>
            <wp:docPr id="244" name="圖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0524" cy="1061096"/>
                    </a:xfrm>
                    <a:prstGeom prst="rect">
                      <a:avLst/>
                    </a:prstGeom>
                  </pic:spPr>
                </pic:pic>
              </a:graphicData>
            </a:graphic>
          </wp:inline>
        </w:drawing>
      </w:r>
    </w:p>
    <w:p w14:paraId="63E4A12E" w14:textId="77777777" w:rsidR="0012012A" w:rsidRPr="001677D0" w:rsidRDefault="0012012A" w:rsidP="00F94AFE">
      <w:pPr>
        <w:pStyle w:val="a"/>
        <w:numPr>
          <w:ilvl w:val="0"/>
          <w:numId w:val="6"/>
        </w:numPr>
        <w:spacing w:before="0"/>
      </w:pPr>
      <w:r w:rsidRPr="001677D0">
        <w:lastRenderedPageBreak/>
        <w:t>輸入畫面</w:t>
      </w:r>
      <w:r w:rsidRPr="001677D0">
        <w:rPr>
          <w:rFonts w:hint="eastAsia"/>
        </w:rPr>
        <w:t>按鈕</w:t>
      </w:r>
      <w:r w:rsidRPr="001677D0">
        <w:t>說明</w:t>
      </w:r>
      <w:r>
        <w:rPr>
          <w:rFonts w:hint="eastAsia"/>
        </w:rPr>
        <w:t>-新增</w:t>
      </w:r>
    </w:p>
    <w:tbl>
      <w:tblPr>
        <w:tblStyle w:val="ac"/>
        <w:tblW w:w="0" w:type="auto"/>
        <w:tblInd w:w="250" w:type="dxa"/>
        <w:tblLook w:val="04A0" w:firstRow="1" w:lastRow="0" w:firstColumn="1" w:lastColumn="0" w:noHBand="0" w:noVBand="1"/>
      </w:tblPr>
      <w:tblGrid>
        <w:gridCol w:w="848"/>
        <w:gridCol w:w="2112"/>
        <w:gridCol w:w="6984"/>
      </w:tblGrid>
      <w:tr w:rsidR="0012012A" w:rsidRPr="001677D0" w14:paraId="6BD8C081" w14:textId="77777777" w:rsidTr="00E946E4">
        <w:tc>
          <w:tcPr>
            <w:tcW w:w="848" w:type="dxa"/>
            <w:shd w:val="clear" w:color="auto" w:fill="D9D9D9" w:themeFill="background1" w:themeFillShade="D9"/>
          </w:tcPr>
          <w:p w14:paraId="55086030"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3D5F02A8"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00F5AC1F"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功能說明</w:t>
            </w:r>
          </w:p>
        </w:tc>
      </w:tr>
      <w:tr w:rsidR="0012012A" w:rsidRPr="00554A02" w14:paraId="1CCAEE76" w14:textId="77777777" w:rsidTr="00E946E4">
        <w:tc>
          <w:tcPr>
            <w:tcW w:w="848" w:type="dxa"/>
          </w:tcPr>
          <w:p w14:paraId="755E0B40" w14:textId="77777777" w:rsidR="0012012A" w:rsidRPr="00554A02" w:rsidRDefault="0012012A" w:rsidP="00E946E4">
            <w:pPr>
              <w:jc w:val="center"/>
              <w:rPr>
                <w:rFonts w:ascii="標楷體" w:eastAsia="標楷體" w:hAnsi="標楷體"/>
                <w:lang w:eastAsia="zh-HK"/>
              </w:rPr>
            </w:pPr>
            <w:r w:rsidRPr="00554A02">
              <w:rPr>
                <w:rFonts w:ascii="標楷體" w:eastAsia="標楷體" w:hAnsi="標楷體" w:hint="eastAsia"/>
              </w:rPr>
              <w:t>1</w:t>
            </w:r>
          </w:p>
        </w:tc>
        <w:tc>
          <w:tcPr>
            <w:tcW w:w="2112" w:type="dxa"/>
          </w:tcPr>
          <w:p w14:paraId="33E27B54" w14:textId="77777777" w:rsidR="0012012A" w:rsidRPr="00554A02" w:rsidRDefault="0012012A" w:rsidP="00E946E4">
            <w:pPr>
              <w:rPr>
                <w:rFonts w:ascii="標楷體" w:eastAsia="標楷體" w:hAnsi="標楷體"/>
                <w:lang w:eastAsia="zh-HK"/>
              </w:rPr>
            </w:pPr>
            <w:r w:rsidRPr="00554A02">
              <w:rPr>
                <w:rFonts w:ascii="標楷體" w:eastAsia="標楷體" w:hAnsi="標楷體" w:hint="eastAsia"/>
                <w:lang w:eastAsia="zh-HK"/>
              </w:rPr>
              <w:t>新增</w:t>
            </w:r>
          </w:p>
        </w:tc>
        <w:tc>
          <w:tcPr>
            <w:tcW w:w="6984" w:type="dxa"/>
          </w:tcPr>
          <w:p w14:paraId="12A220B5" w14:textId="77777777" w:rsidR="0012012A" w:rsidRPr="00554A02" w:rsidRDefault="0012012A" w:rsidP="00E946E4">
            <w:pPr>
              <w:rPr>
                <w:rFonts w:ascii="標楷體" w:eastAsia="標楷體" w:hAnsi="標楷體"/>
                <w:lang w:eastAsia="zh-HK"/>
              </w:rPr>
            </w:pPr>
            <w:r w:rsidRPr="00554A02">
              <w:rPr>
                <w:rFonts w:ascii="標楷體" w:eastAsia="標楷體" w:hAnsi="標楷體" w:hint="eastAsia"/>
              </w:rPr>
              <w:t>1.【</w:t>
            </w:r>
            <w:r w:rsidRPr="00554A02">
              <w:rPr>
                <w:rFonts w:ascii="標楷體" w:eastAsia="標楷體" w:hAnsi="標楷體"/>
                <w:lang w:eastAsia="zh-HK"/>
              </w:rPr>
              <w:t>L</w:t>
            </w:r>
            <w:r w:rsidRPr="00554A02">
              <w:rPr>
                <w:rFonts w:ascii="標楷體" w:eastAsia="標楷體" w:hAnsi="標楷體"/>
              </w:rPr>
              <w:t>6041使用者資料查詢</w:t>
            </w:r>
            <w:r w:rsidRPr="00554A02">
              <w:rPr>
                <w:rFonts w:ascii="標楷體" w:eastAsia="標楷體" w:hAnsi="標楷體" w:hint="eastAsia"/>
              </w:rPr>
              <w:t>】</w:t>
            </w:r>
            <w:r w:rsidRPr="00554A02">
              <w:rPr>
                <w:rFonts w:ascii="標楷體" w:eastAsia="標楷體" w:hAnsi="標楷體"/>
                <w:lang w:eastAsia="zh-HK"/>
              </w:rPr>
              <w:t>功能</w:t>
            </w:r>
            <w:r w:rsidRPr="00554A02">
              <w:rPr>
                <w:rFonts w:ascii="標楷體" w:eastAsia="標楷體" w:hAnsi="標楷體" w:hint="eastAsia"/>
              </w:rPr>
              <w:t>點「</w:t>
            </w:r>
            <w:r w:rsidRPr="00554A02">
              <w:rPr>
                <w:rFonts w:ascii="標楷體" w:eastAsia="標楷體" w:hAnsi="標楷體"/>
                <w:lang w:eastAsia="zh-HK"/>
              </w:rPr>
              <w:t>新增</w:t>
            </w:r>
            <w:r w:rsidRPr="00554A02">
              <w:rPr>
                <w:rFonts w:ascii="標楷體" w:eastAsia="標楷體" w:hAnsi="標楷體" w:hint="eastAsia"/>
              </w:rPr>
              <w:t>」</w:t>
            </w:r>
            <w:r w:rsidRPr="00554A02">
              <w:rPr>
                <w:rFonts w:ascii="標楷體" w:eastAsia="標楷體" w:hAnsi="標楷體"/>
                <w:lang w:eastAsia="zh-HK"/>
              </w:rPr>
              <w:t>時顯示</w:t>
            </w:r>
            <w:r w:rsidRPr="00554A02">
              <w:rPr>
                <w:rFonts w:ascii="標楷體" w:eastAsia="標楷體" w:hAnsi="標楷體" w:hint="eastAsia"/>
              </w:rPr>
              <w:t>。</w:t>
            </w:r>
          </w:p>
          <w:p w14:paraId="70CD7566" w14:textId="77777777" w:rsidR="0012012A" w:rsidRPr="00554A02" w:rsidRDefault="0012012A" w:rsidP="00E946E4">
            <w:pPr>
              <w:rPr>
                <w:rFonts w:ascii="標楷體" w:eastAsia="標楷體" w:hAnsi="標楷體"/>
                <w:shd w:val="pct15" w:color="auto" w:fill="FFFFFF"/>
              </w:rPr>
            </w:pPr>
            <w:r w:rsidRPr="00554A02">
              <w:rPr>
                <w:rFonts w:ascii="標楷體" w:eastAsia="標楷體" w:hAnsi="標楷體" w:hint="eastAsia"/>
                <w:shd w:val="pct15" w:color="auto" w:fill="FFFFFF"/>
              </w:rPr>
              <w:t>&lt;&lt;檢查說明&gt;&gt;</w:t>
            </w:r>
          </w:p>
          <w:p w14:paraId="151DCC5C" w14:textId="77777777" w:rsidR="0012012A" w:rsidRPr="00554A02" w:rsidRDefault="0012012A" w:rsidP="00E946E4">
            <w:pPr>
              <w:ind w:left="240" w:hangingChars="100" w:hanging="240"/>
              <w:rPr>
                <w:rFonts w:ascii="標楷體" w:eastAsia="標楷體" w:hAnsi="標楷體"/>
              </w:rPr>
            </w:pPr>
            <w:r w:rsidRPr="00554A02">
              <w:rPr>
                <w:rFonts w:ascii="標楷體" w:eastAsia="標楷體" w:hAnsi="標楷體" w:hint="eastAsia"/>
              </w:rPr>
              <w:t>1.執行新增時,若該新增資料已存在[使用者檔(</w:t>
            </w:r>
            <w:proofErr w:type="spellStart"/>
            <w:r w:rsidRPr="00554A02">
              <w:rPr>
                <w:rFonts w:ascii="標楷體" w:eastAsia="標楷體" w:hAnsi="標楷體" w:hint="eastAsia"/>
              </w:rPr>
              <w:t>Tx</w:t>
            </w:r>
            <w:r w:rsidRPr="00554A02">
              <w:rPr>
                <w:rFonts w:ascii="標楷體" w:eastAsia="標楷體" w:hAnsi="標楷體"/>
              </w:rPr>
              <w:t>Teller</w:t>
            </w:r>
            <w:proofErr w:type="spellEnd"/>
            <w:r w:rsidRPr="00554A02">
              <w:rPr>
                <w:rFonts w:ascii="標楷體" w:eastAsia="標楷體" w:hAnsi="標楷體" w:hint="eastAsia"/>
              </w:rPr>
              <w:t>)],顯示錯誤訊息:"E0002</w:t>
            </w:r>
            <w:r w:rsidRPr="00554A02">
              <w:rPr>
                <w:rFonts w:ascii="標楷體" w:eastAsia="標楷體" w:hAnsi="標楷體"/>
              </w:rPr>
              <w:t>:</w:t>
            </w:r>
            <w:r w:rsidRPr="00554A02">
              <w:rPr>
                <w:rFonts w:ascii="標楷體" w:eastAsia="標楷體" w:hAnsi="標楷體" w:hint="eastAsia"/>
              </w:rPr>
              <w:t>新增資料已存在</w:t>
            </w:r>
            <w:r>
              <w:rPr>
                <w:rFonts w:ascii="標楷體" w:eastAsia="標楷體" w:hAnsi="標楷體"/>
              </w:rPr>
              <w:t>(</w:t>
            </w:r>
            <w:r w:rsidRPr="00554A02">
              <w:rPr>
                <w:rFonts w:ascii="標楷體" w:eastAsia="標楷體" w:hAnsi="標楷體" w:hint="eastAsia"/>
              </w:rPr>
              <w:t>使用者代號</w:t>
            </w:r>
            <w:r>
              <w:rPr>
                <w:rFonts w:ascii="標楷體" w:eastAsia="標楷體" w:hAnsi="標楷體"/>
              </w:rPr>
              <w:t>)</w:t>
            </w:r>
            <w:r w:rsidRPr="00554A02">
              <w:rPr>
                <w:rFonts w:ascii="標楷體" w:eastAsia="標楷體" w:hAnsi="標楷體" w:hint="eastAsia"/>
              </w:rPr>
              <w:t>"</w:t>
            </w:r>
          </w:p>
          <w:p w14:paraId="3335941A" w14:textId="77777777" w:rsidR="0012012A" w:rsidRPr="00554A02" w:rsidRDefault="0012012A" w:rsidP="00E946E4">
            <w:pPr>
              <w:rPr>
                <w:rFonts w:ascii="標楷體" w:eastAsia="標楷體" w:hAnsi="標楷體"/>
                <w:shd w:val="pct15" w:color="auto" w:fill="FFFFFF"/>
                <w:lang w:eastAsia="zh-HK"/>
              </w:rPr>
            </w:pPr>
            <w:r w:rsidRPr="00554A02">
              <w:rPr>
                <w:rFonts w:ascii="標楷體" w:eastAsia="標楷體" w:hAnsi="標楷體" w:hint="eastAsia"/>
                <w:shd w:val="pct15" w:color="auto" w:fill="FFFFFF"/>
              </w:rPr>
              <w:t>&lt;&lt;</w:t>
            </w:r>
            <w:r w:rsidRPr="00554A02">
              <w:rPr>
                <w:rFonts w:ascii="標楷體" w:eastAsia="標楷體" w:hAnsi="標楷體" w:hint="eastAsia"/>
                <w:shd w:val="pct15" w:color="auto" w:fill="FFFFFF"/>
                <w:lang w:eastAsia="zh-HK"/>
              </w:rPr>
              <w:t>成功處理說明</w:t>
            </w:r>
            <w:r w:rsidRPr="00554A02">
              <w:rPr>
                <w:rFonts w:ascii="標楷體" w:eastAsia="標楷體" w:hAnsi="標楷體" w:hint="eastAsia"/>
                <w:shd w:val="pct15" w:color="auto" w:fill="FFFFFF"/>
              </w:rPr>
              <w:t>&gt;&gt;</w:t>
            </w:r>
          </w:p>
          <w:p w14:paraId="297F8981" w14:textId="77777777" w:rsidR="0012012A" w:rsidRPr="00554A02" w:rsidRDefault="0012012A" w:rsidP="00E946E4">
            <w:pPr>
              <w:ind w:left="240" w:hangingChars="100" w:hanging="240"/>
              <w:rPr>
                <w:rFonts w:ascii="標楷體" w:eastAsia="標楷體" w:hAnsi="標楷體"/>
              </w:rPr>
            </w:pPr>
            <w:r>
              <w:rPr>
                <w:rFonts w:ascii="標楷體" w:eastAsia="標楷體" w:hAnsi="標楷體" w:hint="eastAsia"/>
              </w:rPr>
              <w:t>1</w:t>
            </w:r>
            <w:r w:rsidRPr="00554A02">
              <w:rPr>
                <w:rFonts w:ascii="標楷體" w:eastAsia="標楷體" w:hAnsi="標楷體" w:hint="eastAsia"/>
              </w:rPr>
              <w:t>.新增</w:t>
            </w:r>
            <w:r>
              <w:rPr>
                <w:rFonts w:ascii="標楷體" w:eastAsia="標楷體" w:hAnsi="標楷體" w:hint="eastAsia"/>
              </w:rPr>
              <w:t>[使用者</w:t>
            </w:r>
            <w:r>
              <w:rPr>
                <w:rFonts w:ascii="標楷體" w:eastAsia="標楷體" w:hAnsi="標楷體" w:hint="eastAsia"/>
                <w:lang w:eastAsia="zh-HK"/>
              </w:rPr>
              <w:t>檔</w:t>
            </w:r>
            <w:r>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Pr>
                <w:rFonts w:ascii="標楷體" w:eastAsia="標楷體" w:hAnsi="標楷體" w:hint="eastAsia"/>
              </w:rPr>
              <w:t>)]</w:t>
            </w:r>
            <w:r>
              <w:rPr>
                <w:rFonts w:ascii="標楷體" w:eastAsia="標楷體" w:hAnsi="標楷體" w:hint="eastAsia"/>
                <w:lang w:eastAsia="zh-HK"/>
              </w:rPr>
              <w:t>及</w:t>
            </w:r>
            <w:r>
              <w:rPr>
                <w:rFonts w:ascii="標楷體" w:eastAsia="標楷體" w:hAnsi="標楷體" w:hint="eastAsia"/>
              </w:rPr>
              <w:t>[</w:t>
            </w:r>
            <w:r w:rsidRPr="007119DC">
              <w:rPr>
                <w:rFonts w:ascii="標楷體" w:eastAsia="標楷體" w:hAnsi="標楷體" w:hint="eastAsia"/>
              </w:rPr>
              <w:t>使用者權限檔</w:t>
            </w:r>
            <w:r>
              <w:rPr>
                <w:rFonts w:ascii="標楷體" w:eastAsia="標楷體" w:hAnsi="標楷體" w:hint="eastAsia"/>
              </w:rPr>
              <w:t>(</w:t>
            </w:r>
            <w:proofErr w:type="spellStart"/>
            <w:r>
              <w:rPr>
                <w:rFonts w:ascii="標楷體" w:eastAsia="標楷體" w:hAnsi="標楷體" w:hint="eastAsia"/>
              </w:rPr>
              <w:t>Tx</w:t>
            </w:r>
            <w:r>
              <w:rPr>
                <w:rFonts w:ascii="標楷體" w:eastAsia="標楷體" w:hAnsi="標楷體"/>
              </w:rPr>
              <w:t>TellerAuth</w:t>
            </w:r>
            <w:proofErr w:type="spellEnd"/>
            <w:r>
              <w:rPr>
                <w:rFonts w:ascii="標楷體" w:eastAsia="標楷體" w:hAnsi="標楷體" w:hint="eastAsia"/>
              </w:rPr>
              <w:t>)]</w:t>
            </w:r>
            <w:r>
              <w:rPr>
                <w:rFonts w:ascii="標楷體" w:eastAsia="標楷體" w:hAnsi="標楷體" w:hint="eastAsia"/>
                <w:lang w:eastAsia="zh-HK"/>
              </w:rPr>
              <w:t>者資料</w:t>
            </w:r>
          </w:p>
        </w:tc>
      </w:tr>
      <w:tr w:rsidR="0012012A" w:rsidRPr="001677D0" w14:paraId="2A97CCF9" w14:textId="77777777" w:rsidTr="00E946E4">
        <w:tc>
          <w:tcPr>
            <w:tcW w:w="848" w:type="dxa"/>
          </w:tcPr>
          <w:p w14:paraId="302ADB1E" w14:textId="77777777" w:rsidR="0012012A" w:rsidRPr="001677D0" w:rsidRDefault="0012012A" w:rsidP="00E946E4">
            <w:pPr>
              <w:jc w:val="center"/>
              <w:rPr>
                <w:rFonts w:ascii="標楷體" w:eastAsia="標楷體" w:hAnsi="標楷體"/>
              </w:rPr>
            </w:pPr>
            <w:r>
              <w:rPr>
                <w:rFonts w:ascii="標楷體" w:eastAsia="標楷體" w:hAnsi="標楷體" w:hint="eastAsia"/>
              </w:rPr>
              <w:t>2</w:t>
            </w:r>
          </w:p>
        </w:tc>
        <w:tc>
          <w:tcPr>
            <w:tcW w:w="2112" w:type="dxa"/>
          </w:tcPr>
          <w:p w14:paraId="7724D4DA"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5B06AFEC"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關閉此查詢畫面</w:t>
            </w:r>
          </w:p>
        </w:tc>
      </w:tr>
      <w:tr w:rsidR="0012012A" w:rsidRPr="001677D0" w14:paraId="30BCC185" w14:textId="77777777" w:rsidTr="00E946E4">
        <w:tc>
          <w:tcPr>
            <w:tcW w:w="848" w:type="dxa"/>
          </w:tcPr>
          <w:p w14:paraId="1C9F36F0" w14:textId="77777777" w:rsidR="0012012A" w:rsidRPr="001677D0" w:rsidRDefault="0012012A" w:rsidP="00E946E4">
            <w:pPr>
              <w:jc w:val="center"/>
              <w:rPr>
                <w:rFonts w:ascii="標楷體" w:eastAsia="標楷體" w:hAnsi="標楷體"/>
              </w:rPr>
            </w:pPr>
            <w:r>
              <w:rPr>
                <w:rFonts w:ascii="標楷體" w:eastAsia="標楷體" w:hAnsi="標楷體" w:hint="eastAsia"/>
              </w:rPr>
              <w:t>3</w:t>
            </w:r>
          </w:p>
        </w:tc>
        <w:tc>
          <w:tcPr>
            <w:tcW w:w="2112" w:type="dxa"/>
          </w:tcPr>
          <w:p w14:paraId="230B5DCC"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重新交易</w:t>
            </w:r>
          </w:p>
        </w:tc>
        <w:tc>
          <w:tcPr>
            <w:tcW w:w="6984" w:type="dxa"/>
          </w:tcPr>
          <w:p w14:paraId="061A0EF7"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功能新增且交易成功時顯示</w:t>
            </w:r>
            <w:r w:rsidRPr="001677D0">
              <w:rPr>
                <w:rFonts w:ascii="標楷體" w:eastAsia="標楷體" w:hAnsi="標楷體" w:hint="eastAsia"/>
              </w:rPr>
              <w:t>,</w:t>
            </w:r>
            <w:r w:rsidRPr="001677D0">
              <w:rPr>
                <w:rFonts w:ascii="標楷體" w:eastAsia="標楷體" w:hAnsi="標楷體" w:hint="eastAsia"/>
                <w:lang w:eastAsia="zh-HK"/>
              </w:rPr>
              <w:t>重新輸入另一筆新增使用者資料</w:t>
            </w:r>
          </w:p>
        </w:tc>
      </w:tr>
    </w:tbl>
    <w:p w14:paraId="5458D01A" w14:textId="77777777" w:rsidR="0012012A" w:rsidRPr="001677D0" w:rsidRDefault="0012012A" w:rsidP="00F94AFE">
      <w:pPr>
        <w:pStyle w:val="a"/>
        <w:numPr>
          <w:ilvl w:val="0"/>
          <w:numId w:val="6"/>
        </w:numPr>
        <w:spacing w:before="0"/>
      </w:pPr>
      <w:r w:rsidRPr="001677D0">
        <w:t>輸入畫面資料說明</w:t>
      </w:r>
      <w:r>
        <w:rPr>
          <w:rFonts w:hint="eastAsia"/>
        </w:rPr>
        <w:t>-新增</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205"/>
        <w:gridCol w:w="709"/>
        <w:gridCol w:w="2410"/>
        <w:gridCol w:w="567"/>
        <w:gridCol w:w="481"/>
        <w:gridCol w:w="2856"/>
      </w:tblGrid>
      <w:tr w:rsidR="0012012A" w:rsidRPr="001677D0" w14:paraId="2CE20A54" w14:textId="77777777" w:rsidTr="00E946E4">
        <w:trPr>
          <w:trHeight w:val="388"/>
          <w:tblHeader/>
          <w:jc w:val="center"/>
        </w:trPr>
        <w:tc>
          <w:tcPr>
            <w:tcW w:w="456" w:type="dxa"/>
            <w:vMerge w:val="restart"/>
            <w:shd w:val="clear" w:color="auto" w:fill="D9D9D9" w:themeFill="background1" w:themeFillShade="D9"/>
          </w:tcPr>
          <w:p w14:paraId="6E34458B" w14:textId="77777777" w:rsidR="0012012A" w:rsidRPr="001677D0" w:rsidRDefault="0012012A" w:rsidP="00E946E4">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665CC600" w14:textId="77777777" w:rsidR="0012012A" w:rsidRPr="001677D0" w:rsidRDefault="0012012A" w:rsidP="00E946E4">
            <w:pPr>
              <w:rPr>
                <w:rFonts w:ascii="標楷體" w:eastAsia="標楷體" w:hAnsi="標楷體"/>
              </w:rPr>
            </w:pPr>
            <w:r w:rsidRPr="001677D0">
              <w:rPr>
                <w:rFonts w:ascii="標楷體" w:eastAsia="標楷體" w:hAnsi="標楷體"/>
              </w:rPr>
              <w:t>欄位</w:t>
            </w:r>
          </w:p>
        </w:tc>
        <w:tc>
          <w:tcPr>
            <w:tcW w:w="5372" w:type="dxa"/>
            <w:gridSpan w:val="5"/>
            <w:shd w:val="clear" w:color="auto" w:fill="D9D9D9" w:themeFill="background1" w:themeFillShade="D9"/>
          </w:tcPr>
          <w:p w14:paraId="1024EC68" w14:textId="77777777" w:rsidR="0012012A" w:rsidRPr="001677D0" w:rsidRDefault="0012012A" w:rsidP="00E946E4">
            <w:pPr>
              <w:jc w:val="center"/>
              <w:rPr>
                <w:rFonts w:ascii="標楷體" w:eastAsia="標楷體" w:hAnsi="標楷體"/>
              </w:rPr>
            </w:pPr>
            <w:r w:rsidRPr="001677D0">
              <w:rPr>
                <w:rFonts w:ascii="標楷體" w:eastAsia="標楷體" w:hAnsi="標楷體"/>
              </w:rPr>
              <w:t>說明</w:t>
            </w:r>
          </w:p>
        </w:tc>
        <w:tc>
          <w:tcPr>
            <w:tcW w:w="2856" w:type="dxa"/>
            <w:vMerge w:val="restart"/>
            <w:shd w:val="clear" w:color="auto" w:fill="D9D9D9" w:themeFill="background1" w:themeFillShade="D9"/>
          </w:tcPr>
          <w:p w14:paraId="738E15AA" w14:textId="77777777" w:rsidR="0012012A" w:rsidRPr="001677D0" w:rsidRDefault="0012012A" w:rsidP="00E946E4">
            <w:pPr>
              <w:rPr>
                <w:rFonts w:ascii="標楷體" w:eastAsia="標楷體" w:hAnsi="標楷體"/>
              </w:rPr>
            </w:pPr>
            <w:r w:rsidRPr="001677D0">
              <w:rPr>
                <w:rFonts w:ascii="標楷體" w:eastAsia="標楷體" w:hAnsi="標楷體"/>
              </w:rPr>
              <w:t>處理邏輯及注意事項</w:t>
            </w:r>
          </w:p>
        </w:tc>
      </w:tr>
      <w:tr w:rsidR="0012012A" w:rsidRPr="001677D0" w14:paraId="70EDDD24" w14:textId="77777777" w:rsidTr="00E946E4">
        <w:trPr>
          <w:trHeight w:val="244"/>
          <w:tblHeader/>
          <w:jc w:val="center"/>
        </w:trPr>
        <w:tc>
          <w:tcPr>
            <w:tcW w:w="456" w:type="dxa"/>
            <w:vMerge/>
            <w:shd w:val="clear" w:color="auto" w:fill="D9D9D9" w:themeFill="background1" w:themeFillShade="D9"/>
          </w:tcPr>
          <w:p w14:paraId="76B2FDD2" w14:textId="77777777" w:rsidR="0012012A" w:rsidRPr="001677D0" w:rsidRDefault="0012012A" w:rsidP="00E946E4">
            <w:pPr>
              <w:rPr>
                <w:rFonts w:ascii="標楷體" w:eastAsia="標楷體" w:hAnsi="標楷體"/>
              </w:rPr>
            </w:pPr>
          </w:p>
        </w:tc>
        <w:tc>
          <w:tcPr>
            <w:tcW w:w="1736" w:type="dxa"/>
            <w:vMerge/>
            <w:shd w:val="clear" w:color="auto" w:fill="D9D9D9" w:themeFill="background1" w:themeFillShade="D9"/>
          </w:tcPr>
          <w:p w14:paraId="4BC0622A" w14:textId="77777777" w:rsidR="0012012A" w:rsidRPr="001677D0" w:rsidRDefault="0012012A" w:rsidP="00E946E4">
            <w:pPr>
              <w:rPr>
                <w:rFonts w:ascii="標楷體" w:eastAsia="標楷體" w:hAnsi="標楷體"/>
              </w:rPr>
            </w:pPr>
          </w:p>
        </w:tc>
        <w:tc>
          <w:tcPr>
            <w:tcW w:w="1205" w:type="dxa"/>
            <w:shd w:val="clear" w:color="auto" w:fill="D9D9D9" w:themeFill="background1" w:themeFillShade="D9"/>
          </w:tcPr>
          <w:p w14:paraId="2E82CF48" w14:textId="77777777" w:rsidR="0012012A" w:rsidRPr="001677D0" w:rsidRDefault="0012012A" w:rsidP="00E946E4">
            <w:pPr>
              <w:rPr>
                <w:rFonts w:ascii="標楷體" w:eastAsia="標楷體" w:hAnsi="標楷體"/>
              </w:rPr>
            </w:pPr>
            <w:r w:rsidRPr="001677D0">
              <w:rPr>
                <w:rFonts w:ascii="標楷體" w:eastAsia="標楷體" w:hAnsi="標楷體" w:hint="eastAsia"/>
              </w:rPr>
              <w:t>資料長度</w:t>
            </w:r>
          </w:p>
        </w:tc>
        <w:tc>
          <w:tcPr>
            <w:tcW w:w="709" w:type="dxa"/>
            <w:shd w:val="clear" w:color="auto" w:fill="D9D9D9" w:themeFill="background1" w:themeFillShade="D9"/>
          </w:tcPr>
          <w:p w14:paraId="6B56D7D1" w14:textId="77777777" w:rsidR="0012012A" w:rsidRPr="001677D0" w:rsidRDefault="0012012A" w:rsidP="00E946E4">
            <w:pPr>
              <w:rPr>
                <w:rFonts w:ascii="標楷體" w:eastAsia="標楷體" w:hAnsi="標楷體"/>
              </w:rPr>
            </w:pPr>
            <w:r w:rsidRPr="001677D0">
              <w:rPr>
                <w:rFonts w:ascii="標楷體" w:eastAsia="標楷體" w:hAnsi="標楷體"/>
              </w:rPr>
              <w:t>預設值</w:t>
            </w:r>
          </w:p>
        </w:tc>
        <w:tc>
          <w:tcPr>
            <w:tcW w:w="2410" w:type="dxa"/>
            <w:shd w:val="clear" w:color="auto" w:fill="D9D9D9" w:themeFill="background1" w:themeFillShade="D9"/>
          </w:tcPr>
          <w:p w14:paraId="7DA264E2" w14:textId="77777777" w:rsidR="0012012A" w:rsidRPr="001677D0" w:rsidRDefault="0012012A" w:rsidP="00E946E4">
            <w:pPr>
              <w:rPr>
                <w:rFonts w:ascii="標楷體" w:eastAsia="標楷體" w:hAnsi="標楷體"/>
              </w:rPr>
            </w:pPr>
            <w:r w:rsidRPr="001677D0">
              <w:rPr>
                <w:rFonts w:ascii="標楷體" w:eastAsia="標楷體" w:hAnsi="標楷體"/>
              </w:rPr>
              <w:t>選單內容</w:t>
            </w:r>
          </w:p>
        </w:tc>
        <w:tc>
          <w:tcPr>
            <w:tcW w:w="567" w:type="dxa"/>
            <w:shd w:val="clear" w:color="auto" w:fill="D9D9D9" w:themeFill="background1" w:themeFillShade="D9"/>
          </w:tcPr>
          <w:p w14:paraId="5A052AF6" w14:textId="77777777" w:rsidR="0012012A" w:rsidRPr="001677D0" w:rsidRDefault="0012012A" w:rsidP="00E946E4">
            <w:pPr>
              <w:rPr>
                <w:rFonts w:ascii="標楷體" w:eastAsia="標楷體" w:hAnsi="標楷體"/>
              </w:rPr>
            </w:pPr>
            <w:proofErr w:type="gramStart"/>
            <w:r w:rsidRPr="001677D0">
              <w:rPr>
                <w:rFonts w:ascii="標楷體" w:eastAsia="標楷體" w:hAnsi="標楷體"/>
              </w:rPr>
              <w:t>必填</w:t>
            </w:r>
            <w:proofErr w:type="gramEnd"/>
          </w:p>
        </w:tc>
        <w:tc>
          <w:tcPr>
            <w:tcW w:w="481" w:type="dxa"/>
            <w:shd w:val="clear" w:color="auto" w:fill="D9D9D9" w:themeFill="background1" w:themeFillShade="D9"/>
          </w:tcPr>
          <w:p w14:paraId="134DF8C2" w14:textId="77777777" w:rsidR="0012012A" w:rsidRPr="001677D0" w:rsidRDefault="0012012A" w:rsidP="00E946E4">
            <w:pPr>
              <w:rPr>
                <w:rFonts w:ascii="標楷體" w:eastAsia="標楷體" w:hAnsi="標楷體"/>
              </w:rPr>
            </w:pPr>
            <w:r w:rsidRPr="001677D0">
              <w:rPr>
                <w:rFonts w:ascii="標楷體" w:eastAsia="標楷體" w:hAnsi="標楷體"/>
              </w:rPr>
              <w:t>R/W</w:t>
            </w:r>
          </w:p>
        </w:tc>
        <w:tc>
          <w:tcPr>
            <w:tcW w:w="2856" w:type="dxa"/>
            <w:vMerge/>
            <w:shd w:val="clear" w:color="auto" w:fill="D9D9D9" w:themeFill="background1" w:themeFillShade="D9"/>
          </w:tcPr>
          <w:p w14:paraId="314CF8B4" w14:textId="77777777" w:rsidR="0012012A" w:rsidRPr="001677D0" w:rsidRDefault="0012012A" w:rsidP="00E946E4">
            <w:pPr>
              <w:rPr>
                <w:rFonts w:ascii="標楷體" w:eastAsia="標楷體" w:hAnsi="標楷體"/>
              </w:rPr>
            </w:pPr>
          </w:p>
        </w:tc>
      </w:tr>
      <w:tr w:rsidR="0012012A" w:rsidRPr="001677D0" w14:paraId="7C88291B" w14:textId="77777777" w:rsidTr="00E946E4">
        <w:trPr>
          <w:trHeight w:val="244"/>
          <w:jc w:val="center"/>
        </w:trPr>
        <w:tc>
          <w:tcPr>
            <w:tcW w:w="456" w:type="dxa"/>
          </w:tcPr>
          <w:p w14:paraId="7049A06B"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p>
        </w:tc>
        <w:tc>
          <w:tcPr>
            <w:tcW w:w="1736" w:type="dxa"/>
          </w:tcPr>
          <w:p w14:paraId="539C09E7"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功能選項</w:t>
            </w:r>
          </w:p>
        </w:tc>
        <w:tc>
          <w:tcPr>
            <w:tcW w:w="1205" w:type="dxa"/>
          </w:tcPr>
          <w:p w14:paraId="2434C573" w14:textId="77777777" w:rsidR="0012012A" w:rsidRPr="001677D0" w:rsidRDefault="0012012A" w:rsidP="00E946E4">
            <w:pPr>
              <w:rPr>
                <w:rFonts w:ascii="標楷體" w:eastAsia="標楷體" w:hAnsi="標楷體"/>
              </w:rPr>
            </w:pPr>
            <w:r w:rsidRPr="001677D0">
              <w:rPr>
                <w:rFonts w:ascii="標楷體" w:eastAsia="標楷體" w:hAnsi="標楷體"/>
              </w:rPr>
              <w:t xml:space="preserve">                  </w:t>
            </w:r>
          </w:p>
        </w:tc>
        <w:tc>
          <w:tcPr>
            <w:tcW w:w="709" w:type="dxa"/>
          </w:tcPr>
          <w:p w14:paraId="1787A126"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新增</w:t>
            </w:r>
          </w:p>
        </w:tc>
        <w:tc>
          <w:tcPr>
            <w:tcW w:w="2410" w:type="dxa"/>
          </w:tcPr>
          <w:p w14:paraId="493DF683" w14:textId="77777777" w:rsidR="0012012A" w:rsidRPr="001677D0" w:rsidRDefault="0012012A" w:rsidP="00E946E4">
            <w:pPr>
              <w:rPr>
                <w:rFonts w:ascii="標楷體" w:eastAsia="標楷體" w:hAnsi="標楷體"/>
              </w:rPr>
            </w:pPr>
          </w:p>
        </w:tc>
        <w:tc>
          <w:tcPr>
            <w:tcW w:w="567" w:type="dxa"/>
          </w:tcPr>
          <w:p w14:paraId="6926D2E8" w14:textId="77777777" w:rsidR="0012012A" w:rsidRPr="001677D0" w:rsidRDefault="0012012A" w:rsidP="00E946E4">
            <w:pPr>
              <w:rPr>
                <w:rFonts w:ascii="標楷體" w:eastAsia="標楷體" w:hAnsi="標楷體"/>
              </w:rPr>
            </w:pPr>
          </w:p>
        </w:tc>
        <w:tc>
          <w:tcPr>
            <w:tcW w:w="481" w:type="dxa"/>
          </w:tcPr>
          <w:p w14:paraId="11760DE3"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78FF7DC0" w14:textId="77777777" w:rsidR="0012012A" w:rsidRPr="001677D0" w:rsidRDefault="0012012A" w:rsidP="00E946E4">
            <w:pPr>
              <w:rPr>
                <w:rFonts w:ascii="標楷體" w:eastAsia="標楷體" w:hAnsi="標楷體"/>
              </w:rPr>
            </w:pPr>
            <w:r w:rsidRPr="001677D0">
              <w:rPr>
                <w:rFonts w:ascii="標楷體" w:eastAsia="標楷體" w:hAnsi="標楷體" w:hint="eastAsia"/>
              </w:rPr>
              <w:t>自動顯示</w:t>
            </w:r>
          </w:p>
        </w:tc>
      </w:tr>
      <w:tr w:rsidR="0012012A" w:rsidRPr="001677D0" w14:paraId="0AF4B925" w14:textId="77777777" w:rsidTr="00E946E4">
        <w:trPr>
          <w:trHeight w:val="244"/>
          <w:jc w:val="center"/>
        </w:trPr>
        <w:tc>
          <w:tcPr>
            <w:tcW w:w="456" w:type="dxa"/>
          </w:tcPr>
          <w:p w14:paraId="0E9DE27A"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p>
        </w:tc>
        <w:tc>
          <w:tcPr>
            <w:tcW w:w="1736" w:type="dxa"/>
          </w:tcPr>
          <w:p w14:paraId="5A062AED"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使用者代號</w:t>
            </w:r>
          </w:p>
        </w:tc>
        <w:tc>
          <w:tcPr>
            <w:tcW w:w="1205" w:type="dxa"/>
          </w:tcPr>
          <w:p w14:paraId="39A9A050" w14:textId="77777777" w:rsidR="0012012A" w:rsidRPr="001677D0" w:rsidRDefault="0012012A" w:rsidP="00E946E4">
            <w:pPr>
              <w:rPr>
                <w:rFonts w:ascii="標楷體" w:eastAsia="標楷體" w:hAnsi="標楷體"/>
              </w:rPr>
            </w:pPr>
            <w:r>
              <w:rPr>
                <w:rFonts w:ascii="標楷體" w:eastAsia="標楷體" w:hAnsi="標楷體"/>
              </w:rPr>
              <w:t>6</w:t>
            </w:r>
            <w:r w:rsidRPr="001677D0">
              <w:rPr>
                <w:rFonts w:ascii="標楷體" w:eastAsia="標楷體" w:hAnsi="標楷體"/>
              </w:rPr>
              <w:t xml:space="preserve">              </w:t>
            </w:r>
          </w:p>
        </w:tc>
        <w:tc>
          <w:tcPr>
            <w:tcW w:w="709" w:type="dxa"/>
          </w:tcPr>
          <w:p w14:paraId="3B77EB37" w14:textId="77777777" w:rsidR="0012012A" w:rsidRPr="001677D0" w:rsidRDefault="0012012A" w:rsidP="00E946E4">
            <w:pPr>
              <w:rPr>
                <w:rFonts w:ascii="標楷體" w:eastAsia="標楷體" w:hAnsi="標楷體"/>
              </w:rPr>
            </w:pPr>
          </w:p>
        </w:tc>
        <w:tc>
          <w:tcPr>
            <w:tcW w:w="2410" w:type="dxa"/>
          </w:tcPr>
          <w:p w14:paraId="028761C5" w14:textId="77777777" w:rsidR="0012012A" w:rsidRPr="001677D0" w:rsidRDefault="0012012A" w:rsidP="00E946E4">
            <w:pPr>
              <w:rPr>
                <w:rFonts w:ascii="標楷體" w:eastAsia="標楷體" w:hAnsi="標楷體"/>
              </w:rPr>
            </w:pPr>
          </w:p>
        </w:tc>
        <w:tc>
          <w:tcPr>
            <w:tcW w:w="567" w:type="dxa"/>
          </w:tcPr>
          <w:p w14:paraId="1EBE6C4E" w14:textId="77777777" w:rsidR="0012012A" w:rsidRPr="001677D0" w:rsidRDefault="0012012A" w:rsidP="00E946E4">
            <w:pPr>
              <w:rPr>
                <w:rFonts w:ascii="標楷體" w:eastAsia="標楷體" w:hAnsi="標楷體"/>
              </w:rPr>
            </w:pPr>
            <w:r>
              <w:rPr>
                <w:rFonts w:ascii="標楷體" w:eastAsia="標楷體" w:hAnsi="標楷體" w:hint="eastAsia"/>
              </w:rPr>
              <w:t>V</w:t>
            </w:r>
          </w:p>
        </w:tc>
        <w:tc>
          <w:tcPr>
            <w:tcW w:w="481" w:type="dxa"/>
          </w:tcPr>
          <w:p w14:paraId="0A4DA67C"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5FF8ABBA"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文字</w:t>
            </w:r>
          </w:p>
          <w:p w14:paraId="61E0DFC0"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rPr>
              <w:t>2.</w:t>
            </w:r>
            <w:commentRangeStart w:id="21"/>
            <w:commentRangeStart w:id="22"/>
            <w:commentRangeStart w:id="23"/>
            <w:r w:rsidRPr="001677D0">
              <w:rPr>
                <w:rFonts w:ascii="標楷體" w:eastAsia="標楷體" w:hAnsi="標楷體"/>
              </w:rPr>
              <w:t>Teller.TlrNo</w:t>
            </w:r>
            <w:commentRangeEnd w:id="21"/>
            <w:r w:rsidR="003548F7">
              <w:rPr>
                <w:rStyle w:val="aff0"/>
              </w:rPr>
              <w:commentReference w:id="21"/>
            </w:r>
            <w:commentRangeEnd w:id="22"/>
            <w:r w:rsidR="005B1E91">
              <w:rPr>
                <w:rStyle w:val="aff0"/>
              </w:rPr>
              <w:commentReference w:id="22"/>
            </w:r>
            <w:commentRangeEnd w:id="23"/>
            <w:r w:rsidR="00040B41">
              <w:rPr>
                <w:rStyle w:val="aff0"/>
              </w:rPr>
              <w:commentReference w:id="23"/>
            </w:r>
          </w:p>
        </w:tc>
      </w:tr>
      <w:tr w:rsidR="0012012A" w:rsidRPr="001677D0" w14:paraId="10F5071F" w14:textId="77777777" w:rsidTr="00E946E4">
        <w:trPr>
          <w:trHeight w:val="244"/>
          <w:jc w:val="center"/>
        </w:trPr>
        <w:tc>
          <w:tcPr>
            <w:tcW w:w="456" w:type="dxa"/>
          </w:tcPr>
          <w:p w14:paraId="696F8599" w14:textId="77777777" w:rsidR="0012012A" w:rsidRPr="001677D0" w:rsidRDefault="0012012A" w:rsidP="00E946E4">
            <w:pPr>
              <w:rPr>
                <w:rFonts w:ascii="標楷體" w:eastAsia="標楷體" w:hAnsi="標楷體"/>
              </w:rPr>
            </w:pPr>
          </w:p>
        </w:tc>
        <w:tc>
          <w:tcPr>
            <w:tcW w:w="9964" w:type="dxa"/>
            <w:gridSpan w:val="7"/>
          </w:tcPr>
          <w:p w14:paraId="4AF5CF18" w14:textId="23A89961" w:rsidR="0012012A" w:rsidRDefault="00741B3B" w:rsidP="00741B3B">
            <w:pPr>
              <w:snapToGrid w:val="0"/>
              <w:ind w:left="238" w:hangingChars="99" w:hanging="238"/>
              <w:rPr>
                <w:rFonts w:ascii="標楷體" w:eastAsia="標楷體" w:hAnsi="標楷體"/>
              </w:rPr>
            </w:pPr>
            <w:r>
              <w:rPr>
                <w:rFonts w:ascii="標楷體" w:eastAsia="標楷體" w:hAnsi="標楷體" w:hint="eastAsia"/>
              </w:rPr>
              <w:t>1.</w:t>
            </w:r>
            <w:r w:rsidR="0012012A" w:rsidRPr="001677D0">
              <w:rPr>
                <w:rFonts w:ascii="標楷體" w:eastAsia="標楷體" w:hAnsi="標楷體" w:hint="eastAsia"/>
              </w:rPr>
              <w:t>檢</w:t>
            </w:r>
            <w:r w:rsidR="0012012A">
              <w:rPr>
                <w:rFonts w:ascii="標楷體" w:eastAsia="標楷體" w:hAnsi="標楷體" w:hint="eastAsia"/>
              </w:rPr>
              <w:t>查</w:t>
            </w:r>
            <w:r>
              <w:rPr>
                <w:rFonts w:ascii="標楷體" w:eastAsia="標楷體" w:hAnsi="標楷體" w:hint="eastAsia"/>
              </w:rPr>
              <w:t>[</w:t>
            </w:r>
            <w:r w:rsidRPr="001677D0">
              <w:rPr>
                <w:rFonts w:ascii="標楷體" w:eastAsia="標楷體" w:hAnsi="標楷體" w:hint="eastAsia"/>
              </w:rPr>
              <w:t>使用者代號</w:t>
            </w:r>
            <w:r>
              <w:rPr>
                <w:rFonts w:ascii="標楷體" w:eastAsia="標楷體" w:hAnsi="標楷體" w:hint="eastAsia"/>
              </w:rPr>
              <w:t>]</w:t>
            </w:r>
            <w:r w:rsidR="0012012A" w:rsidRPr="001677D0">
              <w:rPr>
                <w:rFonts w:ascii="標楷體" w:eastAsia="標楷體" w:hAnsi="標楷體" w:hint="eastAsia"/>
              </w:rPr>
              <w:t>是否存在於</w:t>
            </w:r>
            <w:r w:rsidR="0012012A">
              <w:rPr>
                <w:rFonts w:ascii="標楷體" w:eastAsia="標楷體" w:hAnsi="標楷體" w:hint="eastAsia"/>
              </w:rPr>
              <w:t>[使用者檔</w:t>
            </w:r>
            <w:r w:rsidR="0012012A" w:rsidRPr="001677D0">
              <w:rPr>
                <w:rFonts w:ascii="標楷體" w:eastAsia="標楷體" w:hAnsi="標楷體" w:hint="eastAsia"/>
              </w:rPr>
              <w:t>(</w:t>
            </w:r>
            <w:proofErr w:type="spellStart"/>
            <w:r w:rsidR="0012012A" w:rsidRPr="001677D0">
              <w:rPr>
                <w:rFonts w:ascii="標楷體" w:eastAsia="標楷體" w:hAnsi="標楷體" w:hint="eastAsia"/>
              </w:rPr>
              <w:t>Tx</w:t>
            </w:r>
            <w:r w:rsidR="0012012A" w:rsidRPr="001677D0">
              <w:rPr>
                <w:rFonts w:ascii="標楷體" w:eastAsia="標楷體" w:hAnsi="標楷體"/>
              </w:rPr>
              <w:t>Teller</w:t>
            </w:r>
            <w:proofErr w:type="spellEnd"/>
            <w:r w:rsidR="0012012A" w:rsidRPr="001677D0">
              <w:rPr>
                <w:rFonts w:ascii="標楷體" w:eastAsia="標楷體" w:hAnsi="標楷體" w:hint="eastAsia"/>
              </w:rPr>
              <w:t>)</w:t>
            </w:r>
            <w:r w:rsidR="0012012A">
              <w:rPr>
                <w:rFonts w:ascii="標楷體" w:eastAsia="標楷體" w:hAnsi="標楷體" w:hint="eastAsia"/>
              </w:rPr>
              <w:t>]內</w:t>
            </w:r>
            <w:r w:rsidR="0012012A">
              <w:rPr>
                <w:rFonts w:ascii="標楷體" w:eastAsia="標楷體" w:hAnsi="標楷體"/>
              </w:rPr>
              <w:t>,</w:t>
            </w:r>
            <w:r w:rsidR="0012012A" w:rsidRPr="003754ED">
              <w:rPr>
                <w:rFonts w:ascii="標楷體" w:eastAsia="標楷體" w:hAnsi="標楷體" w:hint="eastAsia"/>
              </w:rPr>
              <w:t xml:space="preserve">若資料已存在,顯示錯誤訊息:"E0002 </w:t>
            </w:r>
            <w:r w:rsidR="0012012A">
              <w:rPr>
                <w:rFonts w:ascii="標楷體" w:eastAsia="標楷體" w:hAnsi="標楷體" w:hint="eastAsia"/>
              </w:rPr>
              <w:t>:</w:t>
            </w:r>
            <w:r w:rsidR="0012012A" w:rsidRPr="003754ED">
              <w:rPr>
                <w:rFonts w:ascii="標楷體" w:eastAsia="標楷體" w:hAnsi="標楷體" w:hint="eastAsia"/>
              </w:rPr>
              <w:t>新增資料已存在</w:t>
            </w:r>
            <w:r w:rsidR="0012012A">
              <w:rPr>
                <w:rFonts w:ascii="標楷體" w:eastAsia="標楷體" w:hAnsi="標楷體" w:hint="eastAsia"/>
              </w:rPr>
              <w:t>[使用者代號]</w:t>
            </w:r>
            <w:r w:rsidR="0012012A" w:rsidRPr="003754ED">
              <w:rPr>
                <w:rFonts w:ascii="標楷體" w:eastAsia="標楷體" w:hAnsi="標楷體" w:hint="eastAsia"/>
              </w:rPr>
              <w:t>"</w:t>
            </w:r>
          </w:p>
          <w:p w14:paraId="2329AD96" w14:textId="276E07EB" w:rsidR="00741B3B" w:rsidRPr="00741B3B" w:rsidRDefault="00741B3B" w:rsidP="00741B3B">
            <w:pPr>
              <w:snapToGrid w:val="0"/>
              <w:ind w:left="238" w:hangingChars="99" w:hanging="238"/>
              <w:rPr>
                <w:rFonts w:ascii="標楷體" w:eastAsia="標楷體" w:hAnsi="標楷體"/>
              </w:rPr>
            </w:pPr>
            <w:r>
              <w:rPr>
                <w:rFonts w:ascii="標楷體" w:eastAsia="標楷體" w:hAnsi="標楷體" w:hint="eastAsia"/>
              </w:rPr>
              <w:t>2.檢查[</w:t>
            </w:r>
            <w:r w:rsidRPr="001677D0">
              <w:rPr>
                <w:rFonts w:ascii="標楷體" w:eastAsia="標楷體" w:hAnsi="標楷體" w:hint="eastAsia"/>
              </w:rPr>
              <w:t>使用者代號</w:t>
            </w:r>
            <w:r>
              <w:rPr>
                <w:rFonts w:ascii="標楷體" w:eastAsia="標楷體" w:hAnsi="標楷體" w:hint="eastAsia"/>
              </w:rPr>
              <w:t>]是否存在於[員工檔(</w:t>
            </w:r>
            <w:proofErr w:type="spellStart"/>
            <w:r>
              <w:rPr>
                <w:rFonts w:ascii="標楷體" w:eastAsia="標楷體" w:hAnsi="標楷體" w:hint="eastAsia"/>
              </w:rPr>
              <w:t>C</w:t>
            </w:r>
            <w:r>
              <w:rPr>
                <w:rFonts w:ascii="標楷體" w:eastAsia="標楷體" w:hAnsi="標楷體"/>
              </w:rPr>
              <w:t>dEmp</w:t>
            </w:r>
            <w:proofErr w:type="spellEnd"/>
            <w:r>
              <w:rPr>
                <w:rFonts w:ascii="標楷體" w:eastAsia="標楷體" w:hAnsi="標楷體" w:hint="eastAsia"/>
              </w:rPr>
              <w:t>)]內</w:t>
            </w:r>
            <w:r>
              <w:rPr>
                <w:rFonts w:ascii="標楷體" w:eastAsia="標楷體" w:hAnsi="標楷體"/>
              </w:rPr>
              <w:t>,</w:t>
            </w:r>
            <w:r>
              <w:rPr>
                <w:rFonts w:ascii="標楷體" w:eastAsia="標楷體" w:hAnsi="標楷體" w:hint="eastAsia"/>
              </w:rPr>
              <w:t>若不存在,則顯示錯誤訊息:</w:t>
            </w:r>
            <w:r w:rsidRPr="003754ED">
              <w:rPr>
                <w:rFonts w:ascii="標楷體" w:eastAsia="標楷體" w:hAnsi="標楷體" w:hint="eastAsia"/>
              </w:rPr>
              <w:t xml:space="preserve">"E0002 </w:t>
            </w:r>
            <w:r>
              <w:rPr>
                <w:rFonts w:ascii="標楷體" w:eastAsia="標楷體" w:hAnsi="標楷體" w:hint="eastAsia"/>
              </w:rPr>
              <w:t>:</w:t>
            </w:r>
            <w:r w:rsidRPr="003754ED">
              <w:rPr>
                <w:rFonts w:ascii="標楷體" w:eastAsia="標楷體" w:hAnsi="標楷體" w:hint="eastAsia"/>
              </w:rPr>
              <w:t>新增資料</w:t>
            </w:r>
            <w:r w:rsidR="005B1E91">
              <w:rPr>
                <w:rFonts w:ascii="標楷體" w:eastAsia="標楷體" w:hAnsi="標楷體" w:hint="eastAsia"/>
              </w:rPr>
              <w:t>不</w:t>
            </w:r>
            <w:r w:rsidRPr="003754ED">
              <w:rPr>
                <w:rFonts w:ascii="標楷體" w:eastAsia="標楷體" w:hAnsi="標楷體" w:hint="eastAsia"/>
              </w:rPr>
              <w:t>存在</w:t>
            </w:r>
            <w:r w:rsidR="005B1E91">
              <w:rPr>
                <w:rFonts w:ascii="標楷體" w:eastAsia="標楷體" w:hAnsi="標楷體" w:hint="eastAsia"/>
              </w:rPr>
              <w:t>(員工檔)</w:t>
            </w:r>
            <w:r w:rsidRPr="003754ED">
              <w:rPr>
                <w:rFonts w:ascii="標楷體" w:eastAsia="標楷體" w:hAnsi="標楷體" w:hint="eastAsia"/>
              </w:rPr>
              <w:t>"</w:t>
            </w:r>
          </w:p>
        </w:tc>
      </w:tr>
      <w:tr w:rsidR="0012012A" w:rsidRPr="001677D0" w14:paraId="48A54A08" w14:textId="77777777" w:rsidTr="00E946E4">
        <w:trPr>
          <w:trHeight w:val="1106"/>
          <w:jc w:val="center"/>
        </w:trPr>
        <w:tc>
          <w:tcPr>
            <w:tcW w:w="456" w:type="dxa"/>
          </w:tcPr>
          <w:p w14:paraId="231EE982"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p>
        </w:tc>
        <w:tc>
          <w:tcPr>
            <w:tcW w:w="1736" w:type="dxa"/>
          </w:tcPr>
          <w:p w14:paraId="73F0F15F" w14:textId="77777777" w:rsidR="0012012A" w:rsidRPr="001677D0" w:rsidRDefault="0012012A" w:rsidP="00E946E4">
            <w:pPr>
              <w:rPr>
                <w:rFonts w:ascii="標楷體" w:eastAsia="標楷體" w:hAnsi="標楷體"/>
              </w:rPr>
            </w:pPr>
            <w:r w:rsidRPr="001677D0">
              <w:rPr>
                <w:rFonts w:ascii="標楷體" w:eastAsia="標楷體" w:hAnsi="標楷體" w:hint="eastAsia"/>
              </w:rPr>
              <w:t>權限等級</w:t>
            </w:r>
          </w:p>
        </w:tc>
        <w:tc>
          <w:tcPr>
            <w:tcW w:w="1205" w:type="dxa"/>
          </w:tcPr>
          <w:p w14:paraId="7D68BED9"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709" w:type="dxa"/>
          </w:tcPr>
          <w:p w14:paraId="366E760E" w14:textId="77777777" w:rsidR="0012012A" w:rsidRPr="001677D0" w:rsidRDefault="0012012A" w:rsidP="00E946E4">
            <w:pPr>
              <w:rPr>
                <w:rFonts w:ascii="標楷體" w:eastAsia="標楷體" w:hAnsi="標楷體"/>
              </w:rPr>
            </w:pPr>
          </w:p>
        </w:tc>
        <w:tc>
          <w:tcPr>
            <w:tcW w:w="2410" w:type="dxa"/>
          </w:tcPr>
          <w:p w14:paraId="46B3CE3A"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主管</w:t>
            </w:r>
          </w:p>
          <w:p w14:paraId="7AFB6A6C"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r w:rsidRPr="001677D0">
              <w:rPr>
                <w:rFonts w:ascii="標楷體" w:eastAsia="標楷體" w:hAnsi="標楷體" w:hint="eastAsia"/>
                <w:lang w:eastAsia="zh-HK"/>
              </w:rPr>
              <w:t>經辦</w:t>
            </w:r>
          </w:p>
        </w:tc>
        <w:tc>
          <w:tcPr>
            <w:tcW w:w="567" w:type="dxa"/>
          </w:tcPr>
          <w:p w14:paraId="1A2EABE5"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0B853102"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0FB5D1C7"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p>
          <w:p w14:paraId="4D3D6DAC" w14:textId="77777777" w:rsidR="0012012A" w:rsidRPr="001677D0" w:rsidRDefault="0012012A" w:rsidP="00E946E4">
            <w:pPr>
              <w:snapToGrid w:val="0"/>
              <w:ind w:left="238" w:hangingChars="99" w:hanging="238"/>
              <w:jc w:val="both"/>
              <w:rPr>
                <w:rFonts w:ascii="標楷體" w:eastAsia="標楷體" w:hAnsi="標楷體"/>
                <w:lang w:eastAsia="zh-HK"/>
              </w:rPr>
            </w:pPr>
            <w:r w:rsidRPr="001677D0">
              <w:rPr>
                <w:rFonts w:ascii="標楷體" w:eastAsia="標楷體" w:hAnsi="標楷體" w:hint="eastAsia"/>
              </w:rPr>
              <w:t>2.Tx</w:t>
            </w:r>
            <w:r w:rsidRPr="001677D0">
              <w:rPr>
                <w:rFonts w:ascii="標楷體" w:eastAsia="標楷體" w:hAnsi="標楷體"/>
              </w:rPr>
              <w:t>Teller.</w:t>
            </w:r>
            <w:r w:rsidRPr="001677D0">
              <w:t xml:space="preserve"> </w:t>
            </w:r>
            <w:proofErr w:type="spellStart"/>
            <w:r w:rsidRPr="001677D0">
              <w:rPr>
                <w:rFonts w:ascii="標楷體" w:eastAsia="標楷體" w:hAnsi="標楷體"/>
              </w:rPr>
              <w:t>LevelFg</w:t>
            </w:r>
            <w:proofErr w:type="spellEnd"/>
          </w:p>
        </w:tc>
      </w:tr>
      <w:tr w:rsidR="0012012A" w:rsidRPr="001677D0" w:rsidDel="007A23A5" w14:paraId="41BFAB19" w14:textId="3AD76CE9" w:rsidTr="00E946E4">
        <w:trPr>
          <w:trHeight w:val="291"/>
          <w:jc w:val="center"/>
          <w:del w:id="24" w:author="楊智誠" w:date="2021-06-29T14:50:00Z"/>
        </w:trPr>
        <w:tc>
          <w:tcPr>
            <w:tcW w:w="456" w:type="dxa"/>
          </w:tcPr>
          <w:p w14:paraId="0815F9FD" w14:textId="5FBEAE5C" w:rsidR="0012012A" w:rsidRPr="001677D0" w:rsidDel="007A23A5" w:rsidRDefault="0012012A" w:rsidP="00E946E4">
            <w:pPr>
              <w:rPr>
                <w:del w:id="25" w:author="楊智誠" w:date="2021-06-29T14:50:00Z"/>
                <w:rFonts w:ascii="標楷體" w:eastAsia="標楷體" w:hAnsi="標楷體"/>
              </w:rPr>
            </w:pPr>
            <w:del w:id="26" w:author="楊智誠" w:date="2021-06-29T14:50:00Z">
              <w:r w:rsidRPr="001677D0" w:rsidDel="007A23A5">
                <w:rPr>
                  <w:rFonts w:ascii="標楷體" w:eastAsia="標楷體" w:hAnsi="標楷體"/>
                </w:rPr>
                <w:delText>4</w:delText>
              </w:r>
            </w:del>
          </w:p>
        </w:tc>
        <w:tc>
          <w:tcPr>
            <w:tcW w:w="1736" w:type="dxa"/>
          </w:tcPr>
          <w:p w14:paraId="4E2413A9" w14:textId="3133F0A4" w:rsidR="0012012A" w:rsidRPr="001677D0" w:rsidDel="007A23A5" w:rsidRDefault="0012012A" w:rsidP="00E946E4">
            <w:pPr>
              <w:rPr>
                <w:del w:id="27" w:author="楊智誠" w:date="2021-06-29T14:50:00Z"/>
                <w:rFonts w:ascii="標楷體" w:eastAsia="標楷體" w:hAnsi="標楷體"/>
              </w:rPr>
            </w:pPr>
            <w:commentRangeStart w:id="28"/>
            <w:commentRangeStart w:id="29"/>
            <w:del w:id="30" w:author="楊智誠" w:date="2021-06-29T14:49:00Z">
              <w:r w:rsidRPr="001677D0" w:rsidDel="007A23A5">
                <w:rPr>
                  <w:rFonts w:ascii="標楷體" w:eastAsia="標楷體" w:hAnsi="標楷體" w:hint="eastAsia"/>
                </w:rPr>
                <w:delText>AD認證</w:delText>
              </w:r>
              <w:commentRangeEnd w:id="28"/>
              <w:r w:rsidR="00040B41" w:rsidDel="007A23A5">
                <w:rPr>
                  <w:rStyle w:val="aff0"/>
                </w:rPr>
                <w:commentReference w:id="28"/>
              </w:r>
            </w:del>
            <w:commentRangeEnd w:id="29"/>
            <w:r w:rsidR="00AD3242">
              <w:rPr>
                <w:rStyle w:val="aff0"/>
              </w:rPr>
              <w:commentReference w:id="29"/>
            </w:r>
          </w:p>
        </w:tc>
        <w:tc>
          <w:tcPr>
            <w:tcW w:w="1205" w:type="dxa"/>
          </w:tcPr>
          <w:p w14:paraId="59130F70" w14:textId="30A388AA" w:rsidR="0012012A" w:rsidRPr="001677D0" w:rsidDel="007A23A5" w:rsidRDefault="0012012A" w:rsidP="00E946E4">
            <w:pPr>
              <w:rPr>
                <w:del w:id="31" w:author="楊智誠" w:date="2021-06-29T14:50:00Z"/>
                <w:rFonts w:ascii="標楷體" w:eastAsia="標楷體" w:hAnsi="標楷體"/>
              </w:rPr>
            </w:pPr>
            <w:del w:id="32" w:author="楊智誠" w:date="2021-06-29T14:49:00Z">
              <w:r w:rsidDel="007A23A5">
                <w:rPr>
                  <w:rFonts w:ascii="標楷體" w:eastAsia="標楷體" w:hAnsi="標楷體"/>
                </w:rPr>
                <w:delText>1</w:delText>
              </w:r>
            </w:del>
          </w:p>
        </w:tc>
        <w:tc>
          <w:tcPr>
            <w:tcW w:w="709" w:type="dxa"/>
          </w:tcPr>
          <w:p w14:paraId="4B441BBF" w14:textId="0CBEA75F" w:rsidR="0012012A" w:rsidRPr="001677D0" w:rsidDel="007A23A5" w:rsidRDefault="0012012A" w:rsidP="00E946E4">
            <w:pPr>
              <w:rPr>
                <w:del w:id="33" w:author="楊智誠" w:date="2021-06-29T14:50:00Z"/>
                <w:rFonts w:ascii="標楷體" w:eastAsia="標楷體" w:hAnsi="標楷體"/>
              </w:rPr>
            </w:pPr>
            <w:del w:id="34" w:author="楊智誠" w:date="2021-06-29T14:49:00Z">
              <w:r w:rsidRPr="001677D0" w:rsidDel="007A23A5">
                <w:rPr>
                  <w:rFonts w:ascii="標楷體" w:eastAsia="標楷體" w:hAnsi="標楷體" w:hint="eastAsia"/>
                </w:rPr>
                <w:delText>0</w:delText>
              </w:r>
            </w:del>
          </w:p>
        </w:tc>
        <w:tc>
          <w:tcPr>
            <w:tcW w:w="2410" w:type="dxa"/>
          </w:tcPr>
          <w:p w14:paraId="0EE942FC" w14:textId="1050DD8C" w:rsidR="0012012A" w:rsidRPr="001677D0" w:rsidDel="007A23A5" w:rsidRDefault="0012012A" w:rsidP="00E946E4">
            <w:pPr>
              <w:rPr>
                <w:del w:id="35" w:author="楊智誠" w:date="2021-06-29T14:49:00Z"/>
                <w:rFonts w:ascii="標楷體" w:eastAsia="標楷體" w:hAnsi="標楷體"/>
              </w:rPr>
            </w:pPr>
            <w:del w:id="36" w:author="楊智誠" w:date="2021-06-29T14:49:00Z">
              <w:r w:rsidRPr="001677D0" w:rsidDel="007A23A5">
                <w:rPr>
                  <w:rFonts w:ascii="標楷體" w:eastAsia="標楷體" w:hAnsi="標楷體" w:hint="eastAsia"/>
                </w:rPr>
                <w:delText>0</w:delText>
              </w:r>
              <w:r w:rsidRPr="001677D0" w:rsidDel="007A23A5">
                <w:rPr>
                  <w:rFonts w:ascii="標楷體" w:eastAsia="標楷體" w:hAnsi="標楷體"/>
                </w:rPr>
                <w:delText>:</w:delText>
              </w:r>
              <w:r w:rsidRPr="001677D0" w:rsidDel="007A23A5">
                <w:rPr>
                  <w:rFonts w:ascii="標楷體" w:eastAsia="標楷體" w:hAnsi="標楷體" w:hint="eastAsia"/>
                  <w:lang w:eastAsia="zh-HK"/>
                </w:rPr>
                <w:delText>否</w:delText>
              </w:r>
            </w:del>
          </w:p>
          <w:p w14:paraId="25BB73CC" w14:textId="0927912D" w:rsidR="0012012A" w:rsidRPr="001677D0" w:rsidDel="007A23A5" w:rsidRDefault="0012012A" w:rsidP="00E946E4">
            <w:pPr>
              <w:rPr>
                <w:del w:id="37" w:author="楊智誠" w:date="2021-06-29T14:50:00Z"/>
                <w:rFonts w:ascii="標楷體" w:eastAsia="標楷體" w:hAnsi="標楷體"/>
              </w:rPr>
            </w:pPr>
            <w:del w:id="38" w:author="楊智誠" w:date="2021-06-29T14:49:00Z">
              <w:r w:rsidRPr="001677D0" w:rsidDel="007A23A5">
                <w:rPr>
                  <w:rFonts w:ascii="標楷體" w:eastAsia="標楷體" w:hAnsi="標楷體" w:hint="eastAsia"/>
                </w:rPr>
                <w:delText>1:</w:delText>
              </w:r>
              <w:r w:rsidRPr="001677D0" w:rsidDel="007A23A5">
                <w:rPr>
                  <w:rFonts w:ascii="標楷體" w:eastAsia="標楷體" w:hAnsi="標楷體" w:hint="eastAsia"/>
                  <w:lang w:eastAsia="zh-HK"/>
                </w:rPr>
                <w:delText>是</w:delText>
              </w:r>
            </w:del>
          </w:p>
        </w:tc>
        <w:tc>
          <w:tcPr>
            <w:tcW w:w="567" w:type="dxa"/>
          </w:tcPr>
          <w:p w14:paraId="23562012" w14:textId="4DF91E86" w:rsidR="0012012A" w:rsidRPr="001677D0" w:rsidDel="007A23A5" w:rsidRDefault="0012012A" w:rsidP="00E946E4">
            <w:pPr>
              <w:rPr>
                <w:del w:id="39" w:author="楊智誠" w:date="2021-06-29T14:50:00Z"/>
                <w:rFonts w:ascii="標楷體" w:eastAsia="標楷體" w:hAnsi="標楷體"/>
              </w:rPr>
            </w:pPr>
            <w:del w:id="40" w:author="楊智誠" w:date="2021-06-29T14:49:00Z">
              <w:r w:rsidRPr="001677D0" w:rsidDel="007A23A5">
                <w:rPr>
                  <w:rFonts w:ascii="標楷體" w:eastAsia="標楷體" w:hAnsi="標楷體"/>
                </w:rPr>
                <w:delText>V</w:delText>
              </w:r>
            </w:del>
          </w:p>
        </w:tc>
        <w:tc>
          <w:tcPr>
            <w:tcW w:w="481" w:type="dxa"/>
          </w:tcPr>
          <w:p w14:paraId="3A19068A" w14:textId="6914D6D7" w:rsidR="0012012A" w:rsidRPr="001677D0" w:rsidDel="007A23A5" w:rsidRDefault="0012012A" w:rsidP="00E946E4">
            <w:pPr>
              <w:jc w:val="center"/>
              <w:rPr>
                <w:del w:id="41" w:author="楊智誠" w:date="2021-06-29T14:50:00Z"/>
                <w:rFonts w:ascii="標楷體" w:eastAsia="標楷體" w:hAnsi="標楷體"/>
              </w:rPr>
            </w:pPr>
            <w:del w:id="42" w:author="楊智誠" w:date="2021-06-29T14:49:00Z">
              <w:r w:rsidDel="007A23A5">
                <w:rPr>
                  <w:rFonts w:ascii="標楷體" w:eastAsia="標楷體" w:hAnsi="標楷體" w:hint="eastAsia"/>
                </w:rPr>
                <w:delText>W</w:delText>
              </w:r>
            </w:del>
          </w:p>
        </w:tc>
        <w:tc>
          <w:tcPr>
            <w:tcW w:w="2856" w:type="dxa"/>
          </w:tcPr>
          <w:p w14:paraId="6D1CB838" w14:textId="226FE3F6" w:rsidR="0012012A" w:rsidRPr="001677D0" w:rsidDel="007A23A5" w:rsidRDefault="0012012A" w:rsidP="00E946E4">
            <w:pPr>
              <w:snapToGrid w:val="0"/>
              <w:ind w:left="238" w:hangingChars="99" w:hanging="238"/>
              <w:rPr>
                <w:del w:id="43" w:author="楊智誠" w:date="2021-06-29T14:49:00Z"/>
                <w:rFonts w:ascii="標楷體" w:eastAsia="標楷體" w:hAnsi="標楷體"/>
              </w:rPr>
            </w:pPr>
            <w:del w:id="44" w:author="楊智誠" w:date="2021-06-29T14:49:00Z">
              <w:r w:rsidRPr="001677D0" w:rsidDel="007A23A5">
                <w:rPr>
                  <w:rFonts w:ascii="標楷體" w:eastAsia="標楷體" w:hAnsi="標楷體" w:hint="eastAsia"/>
                </w:rPr>
                <w:delText>1.必須輸入</w:delText>
              </w:r>
              <w:r w:rsidDel="007A23A5">
                <w:rPr>
                  <w:rFonts w:ascii="標楷體" w:eastAsia="標楷體" w:hAnsi="標楷體" w:hint="eastAsia"/>
                </w:rPr>
                <w:delText>代碼,檢核條件:依選單/V(H)</w:delText>
              </w:r>
            </w:del>
          </w:p>
          <w:p w14:paraId="01D41F41" w14:textId="5F82DFFA" w:rsidR="0012012A" w:rsidRPr="001677D0" w:rsidDel="007A23A5" w:rsidRDefault="0012012A" w:rsidP="00E946E4">
            <w:pPr>
              <w:snapToGrid w:val="0"/>
              <w:ind w:left="238" w:hangingChars="99" w:hanging="238"/>
              <w:rPr>
                <w:del w:id="45" w:author="楊智誠" w:date="2021-06-29T14:50:00Z"/>
                <w:rFonts w:ascii="標楷體" w:eastAsia="標楷體" w:hAnsi="標楷體"/>
              </w:rPr>
            </w:pPr>
            <w:del w:id="46" w:author="楊智誠" w:date="2021-06-29T14:49:00Z">
              <w:r w:rsidRPr="001677D0" w:rsidDel="007A23A5">
                <w:rPr>
                  <w:rFonts w:ascii="標楷體" w:eastAsia="標楷體" w:hAnsi="標楷體" w:hint="eastAsia"/>
                </w:rPr>
                <w:delText>2.Tx</w:delText>
              </w:r>
              <w:r w:rsidRPr="001677D0" w:rsidDel="007A23A5">
                <w:rPr>
                  <w:rFonts w:ascii="標楷體" w:eastAsia="標楷體" w:hAnsi="標楷體"/>
                </w:rPr>
                <w:delText>Teller.</w:delText>
              </w:r>
              <w:r w:rsidRPr="001677D0" w:rsidDel="007A23A5">
                <w:delText xml:space="preserve"> </w:delText>
              </w:r>
              <w:r w:rsidRPr="001677D0" w:rsidDel="007A23A5">
                <w:rPr>
                  <w:rFonts w:ascii="標楷體" w:eastAsia="標楷體" w:hAnsi="標楷體"/>
                </w:rPr>
                <w:delText>AdFg</w:delText>
              </w:r>
            </w:del>
          </w:p>
        </w:tc>
      </w:tr>
      <w:tr w:rsidR="007A23A5" w:rsidRPr="001677D0" w14:paraId="1D5087C2" w14:textId="77777777" w:rsidTr="00E946E4">
        <w:trPr>
          <w:trHeight w:val="291"/>
          <w:jc w:val="center"/>
        </w:trPr>
        <w:tc>
          <w:tcPr>
            <w:tcW w:w="456" w:type="dxa"/>
          </w:tcPr>
          <w:p w14:paraId="7113B78C" w14:textId="07B035B4" w:rsidR="007A23A5" w:rsidRPr="001677D0" w:rsidRDefault="007A23A5" w:rsidP="007A23A5">
            <w:pPr>
              <w:rPr>
                <w:rFonts w:ascii="標楷體" w:eastAsia="標楷體" w:hAnsi="標楷體"/>
              </w:rPr>
            </w:pPr>
            <w:ins w:id="47" w:author="楊智誠" w:date="2021-06-29T14:50:00Z">
              <w:r w:rsidRPr="001677D0">
                <w:rPr>
                  <w:rFonts w:ascii="標楷體" w:eastAsia="標楷體" w:hAnsi="標楷體"/>
                </w:rPr>
                <w:t>4</w:t>
              </w:r>
            </w:ins>
            <w:del w:id="48" w:author="楊智誠" w:date="2021-06-29T14:50:00Z">
              <w:r w:rsidRPr="001677D0" w:rsidDel="007A23A5">
                <w:rPr>
                  <w:rFonts w:ascii="標楷體" w:eastAsia="標楷體" w:hAnsi="標楷體" w:hint="eastAsia"/>
                </w:rPr>
                <w:delText>5</w:delText>
              </w:r>
            </w:del>
          </w:p>
        </w:tc>
        <w:tc>
          <w:tcPr>
            <w:tcW w:w="1736" w:type="dxa"/>
          </w:tcPr>
          <w:p w14:paraId="1C75620F" w14:textId="77777777" w:rsidR="007A23A5" w:rsidRPr="001677D0" w:rsidRDefault="007A23A5" w:rsidP="007A23A5">
            <w:pPr>
              <w:rPr>
                <w:rFonts w:ascii="標楷體" w:eastAsia="標楷體" w:hAnsi="標楷體"/>
              </w:rPr>
            </w:pPr>
            <w:r w:rsidRPr="001677D0">
              <w:rPr>
                <w:rFonts w:ascii="標楷體" w:eastAsia="標楷體" w:hAnsi="標楷體" w:hint="eastAsia"/>
              </w:rPr>
              <w:t>姓名</w:t>
            </w:r>
          </w:p>
        </w:tc>
        <w:tc>
          <w:tcPr>
            <w:tcW w:w="1205" w:type="dxa"/>
          </w:tcPr>
          <w:p w14:paraId="5E3F9803" w14:textId="77777777" w:rsidR="007A23A5" w:rsidRPr="001677D0" w:rsidRDefault="007A23A5" w:rsidP="007A23A5">
            <w:pPr>
              <w:rPr>
                <w:rFonts w:ascii="標楷體" w:eastAsia="標楷體" w:hAnsi="標楷體"/>
              </w:rPr>
            </w:pPr>
            <w:r>
              <w:rPr>
                <w:rFonts w:ascii="標楷體" w:eastAsia="標楷體" w:hAnsi="標楷體" w:hint="eastAsia"/>
              </w:rPr>
              <w:t>20</w:t>
            </w:r>
            <w:r w:rsidRPr="001677D0">
              <w:rPr>
                <w:rFonts w:ascii="標楷體" w:eastAsia="標楷體" w:hAnsi="標楷體"/>
              </w:rPr>
              <w:t xml:space="preserve"> </w:t>
            </w:r>
          </w:p>
        </w:tc>
        <w:tc>
          <w:tcPr>
            <w:tcW w:w="709" w:type="dxa"/>
          </w:tcPr>
          <w:p w14:paraId="48B79EA1" w14:textId="77777777" w:rsidR="007A23A5" w:rsidRPr="001677D0" w:rsidRDefault="007A23A5" w:rsidP="007A23A5">
            <w:pPr>
              <w:rPr>
                <w:rFonts w:ascii="標楷體" w:eastAsia="標楷體" w:hAnsi="標楷體"/>
              </w:rPr>
            </w:pPr>
          </w:p>
        </w:tc>
        <w:tc>
          <w:tcPr>
            <w:tcW w:w="2410" w:type="dxa"/>
          </w:tcPr>
          <w:p w14:paraId="474D63C6" w14:textId="77777777" w:rsidR="007A23A5" w:rsidRPr="001677D0" w:rsidRDefault="007A23A5" w:rsidP="007A23A5">
            <w:pPr>
              <w:rPr>
                <w:rFonts w:ascii="標楷體" w:eastAsia="標楷體" w:hAnsi="標楷體"/>
              </w:rPr>
            </w:pPr>
          </w:p>
        </w:tc>
        <w:tc>
          <w:tcPr>
            <w:tcW w:w="567" w:type="dxa"/>
          </w:tcPr>
          <w:p w14:paraId="7EF9823C" w14:textId="77777777" w:rsidR="007A23A5" w:rsidRPr="001677D0" w:rsidRDefault="007A23A5" w:rsidP="007A23A5">
            <w:pPr>
              <w:rPr>
                <w:rFonts w:ascii="標楷體" w:eastAsia="標楷體" w:hAnsi="標楷體"/>
              </w:rPr>
            </w:pPr>
            <w:r>
              <w:rPr>
                <w:rFonts w:ascii="標楷體" w:eastAsia="標楷體" w:hAnsi="標楷體" w:hint="eastAsia"/>
              </w:rPr>
              <w:t>V</w:t>
            </w:r>
          </w:p>
        </w:tc>
        <w:tc>
          <w:tcPr>
            <w:tcW w:w="481" w:type="dxa"/>
          </w:tcPr>
          <w:p w14:paraId="450639CC" w14:textId="77777777" w:rsidR="007A23A5" w:rsidRPr="001677D0" w:rsidRDefault="007A23A5" w:rsidP="007A23A5">
            <w:pPr>
              <w:jc w:val="center"/>
              <w:rPr>
                <w:rFonts w:ascii="標楷體" w:eastAsia="標楷體" w:hAnsi="標楷體"/>
              </w:rPr>
            </w:pPr>
            <w:r>
              <w:rPr>
                <w:rFonts w:ascii="標楷體" w:eastAsia="標楷體" w:hAnsi="標楷體" w:hint="eastAsia"/>
              </w:rPr>
              <w:t>W</w:t>
            </w:r>
          </w:p>
        </w:tc>
        <w:tc>
          <w:tcPr>
            <w:tcW w:w="2856" w:type="dxa"/>
          </w:tcPr>
          <w:p w14:paraId="5C442C27" w14:textId="77777777" w:rsidR="007A23A5" w:rsidRDefault="007A23A5" w:rsidP="007A23A5">
            <w:pPr>
              <w:rPr>
                <w:rFonts w:ascii="標楷體" w:eastAsia="標楷體" w:hAnsi="標楷體"/>
                <w:lang w:eastAsia="zh-HK"/>
              </w:rPr>
            </w:pPr>
            <w:r>
              <w:rPr>
                <w:rFonts w:ascii="標楷體" w:eastAsia="標楷體" w:hAnsi="標楷體" w:hint="eastAsia"/>
              </w:rPr>
              <w:t>1.</w:t>
            </w:r>
            <w:r w:rsidRPr="005B1E91">
              <w:rPr>
                <w:rFonts w:ascii="標楷體" w:eastAsia="標楷體" w:hAnsi="標楷體" w:hint="eastAsia"/>
                <w:lang w:eastAsia="zh-HK"/>
              </w:rPr>
              <w:t>依據</w:t>
            </w:r>
            <w:r>
              <w:rPr>
                <w:rFonts w:ascii="標楷體" w:eastAsia="標楷體" w:hAnsi="標楷體" w:hint="eastAsia"/>
              </w:rPr>
              <w:t>[</w:t>
            </w:r>
            <w:r w:rsidRPr="005B1E91">
              <w:rPr>
                <w:rFonts w:ascii="標楷體" w:eastAsia="標楷體" w:hAnsi="標楷體" w:hint="eastAsia"/>
                <w:lang w:eastAsia="zh-HK"/>
              </w:rPr>
              <w:t>使用者代號</w:t>
            </w:r>
            <w:r>
              <w:rPr>
                <w:rFonts w:ascii="標楷體" w:eastAsia="標楷體" w:hAnsi="標楷體" w:hint="eastAsia"/>
              </w:rPr>
              <w:t>]</w:t>
            </w:r>
            <w:r w:rsidRPr="005B1E91">
              <w:rPr>
                <w:rFonts w:ascii="標楷體" w:eastAsia="標楷體" w:hAnsi="標楷體" w:hint="eastAsia"/>
                <w:lang w:eastAsia="zh-HK"/>
              </w:rPr>
              <w:t>對應</w:t>
            </w:r>
          </w:p>
          <w:p w14:paraId="5EFAA91C" w14:textId="77777777" w:rsidR="007A23A5" w:rsidRDefault="007A23A5" w:rsidP="007A23A5">
            <w:pPr>
              <w:rPr>
                <w:rFonts w:ascii="標楷體" w:eastAsia="標楷體" w:hAnsi="標楷體"/>
              </w:rPr>
            </w:pPr>
            <w:r>
              <w:rPr>
                <w:rFonts w:ascii="標楷體" w:eastAsia="標楷體" w:hAnsi="標楷體" w:hint="eastAsia"/>
              </w:rPr>
              <w:t xml:space="preserve">  </w:t>
            </w:r>
            <w:r w:rsidRPr="005B1E91">
              <w:rPr>
                <w:rFonts w:ascii="標楷體" w:eastAsia="標楷體" w:hAnsi="標楷體" w:hint="eastAsia"/>
                <w:lang w:eastAsia="zh-HK"/>
              </w:rPr>
              <w:t>員工檔</w:t>
            </w:r>
            <w:r w:rsidRPr="005B1E91">
              <w:rPr>
                <w:rFonts w:ascii="標楷體" w:eastAsia="標楷體" w:hAnsi="標楷體" w:hint="eastAsia"/>
              </w:rPr>
              <w:t>(</w:t>
            </w:r>
            <w:proofErr w:type="spellStart"/>
            <w:r w:rsidRPr="005B1E91">
              <w:rPr>
                <w:rFonts w:ascii="標楷體" w:eastAsia="標楷體" w:hAnsi="標楷體" w:hint="eastAsia"/>
              </w:rPr>
              <w:t>CdEm</w:t>
            </w:r>
            <w:r w:rsidRPr="005B1E91">
              <w:rPr>
                <w:rFonts w:ascii="標楷體" w:eastAsia="標楷體" w:hAnsi="標楷體"/>
              </w:rPr>
              <w:t>p</w:t>
            </w:r>
            <w:proofErr w:type="spellEnd"/>
            <w:r w:rsidRPr="005B1E91">
              <w:rPr>
                <w:rFonts w:ascii="標楷體" w:eastAsia="標楷體" w:hAnsi="標楷體"/>
              </w:rPr>
              <w:t>)</w:t>
            </w:r>
            <w:r w:rsidRPr="005B1E91">
              <w:rPr>
                <w:rFonts w:ascii="標楷體" w:eastAsia="標楷體" w:hAnsi="標楷體" w:hint="eastAsia"/>
              </w:rPr>
              <w:t>,</w:t>
            </w:r>
            <w:r w:rsidRPr="005B1E91">
              <w:rPr>
                <w:rFonts w:ascii="標楷體" w:eastAsia="標楷體" w:hAnsi="標楷體" w:hint="eastAsia"/>
                <w:lang w:eastAsia="zh-HK"/>
              </w:rPr>
              <w:t>自動顯</w:t>
            </w:r>
            <w:r>
              <w:rPr>
                <w:rFonts w:ascii="標楷體" w:eastAsia="標楷體" w:hAnsi="標楷體" w:hint="eastAsia"/>
              </w:rPr>
              <w:t xml:space="preserve">   </w:t>
            </w:r>
          </w:p>
          <w:p w14:paraId="37DAE6FB" w14:textId="77777777" w:rsidR="007A23A5" w:rsidRDefault="007A23A5" w:rsidP="007A23A5">
            <w:pPr>
              <w:rPr>
                <w:rFonts w:ascii="標楷體" w:eastAsia="標楷體" w:hAnsi="標楷體"/>
              </w:rPr>
            </w:pPr>
            <w:r>
              <w:rPr>
                <w:rFonts w:ascii="標楷體" w:eastAsia="標楷體" w:hAnsi="標楷體" w:hint="eastAsia"/>
              </w:rPr>
              <w:t xml:space="preserve">  </w:t>
            </w:r>
            <w:r w:rsidRPr="005B1E91">
              <w:rPr>
                <w:rFonts w:ascii="標楷體" w:eastAsia="標楷體" w:hAnsi="標楷體" w:hint="eastAsia"/>
                <w:lang w:eastAsia="zh-HK"/>
              </w:rPr>
              <w:t>示姓名</w:t>
            </w:r>
            <w:r w:rsidRPr="005B1E91">
              <w:rPr>
                <w:rFonts w:ascii="標楷體" w:eastAsia="標楷體" w:hAnsi="標楷體" w:hint="eastAsia"/>
              </w:rPr>
              <w:t>(</w:t>
            </w:r>
            <w:proofErr w:type="spellStart"/>
            <w:r w:rsidRPr="005B1E91">
              <w:rPr>
                <w:rFonts w:ascii="標楷體" w:eastAsia="標楷體" w:hAnsi="標楷體"/>
              </w:rPr>
              <w:t>Fullname</w:t>
            </w:r>
            <w:proofErr w:type="spellEnd"/>
            <w:r w:rsidRPr="005B1E91">
              <w:rPr>
                <w:rFonts w:ascii="標楷體" w:eastAsia="標楷體" w:hAnsi="標楷體" w:hint="eastAsia"/>
              </w:rPr>
              <w:t>)</w:t>
            </w:r>
            <w:r>
              <w:rPr>
                <w:rFonts w:ascii="標楷體" w:eastAsia="標楷體" w:hAnsi="標楷體" w:hint="eastAsia"/>
              </w:rPr>
              <w:t xml:space="preserve">,可 </w:t>
            </w:r>
          </w:p>
          <w:p w14:paraId="65333961" w14:textId="77777777" w:rsidR="007A23A5" w:rsidRDefault="007A23A5" w:rsidP="007A23A5">
            <w:pPr>
              <w:rPr>
                <w:rFonts w:ascii="標楷體" w:eastAsia="標楷體" w:hAnsi="標楷體"/>
              </w:rPr>
            </w:pPr>
            <w:r>
              <w:rPr>
                <w:rFonts w:ascii="標楷體" w:eastAsia="標楷體" w:hAnsi="標楷體" w:hint="eastAsia"/>
              </w:rPr>
              <w:t xml:space="preserve">  修改文字</w:t>
            </w:r>
            <w:r>
              <w:rPr>
                <w:rFonts w:ascii="標楷體" w:eastAsia="標楷體" w:hAnsi="標楷體"/>
              </w:rPr>
              <w:t>,</w:t>
            </w:r>
            <w:r>
              <w:rPr>
                <w:rFonts w:ascii="標楷體" w:eastAsia="標楷體" w:hAnsi="標楷體" w:hint="eastAsia"/>
              </w:rPr>
              <w:t>檢核條件:不</w:t>
            </w:r>
          </w:p>
          <w:p w14:paraId="3DAB521F" w14:textId="7E297A54" w:rsidR="007A23A5" w:rsidRDefault="007A23A5" w:rsidP="007A23A5">
            <w:pPr>
              <w:rPr>
                <w:rFonts w:ascii="標楷體" w:eastAsia="標楷體" w:hAnsi="標楷體"/>
              </w:rPr>
            </w:pPr>
            <w:r>
              <w:rPr>
                <w:rFonts w:ascii="標楷體" w:eastAsia="標楷體" w:hAnsi="標楷體" w:hint="eastAsia"/>
              </w:rPr>
              <w:t xml:space="preserve">  可為空白/V(7)</w:t>
            </w:r>
          </w:p>
          <w:p w14:paraId="707A425B" w14:textId="77777777" w:rsidR="007A23A5" w:rsidRPr="001677D0" w:rsidRDefault="007A23A5" w:rsidP="007A23A5">
            <w:pPr>
              <w:rPr>
                <w:rFonts w:ascii="標楷體" w:eastAsia="標楷體" w:hAnsi="標楷體"/>
                <w:lang w:eastAsia="zh-HK"/>
              </w:rPr>
            </w:pPr>
            <w:r>
              <w:rPr>
                <w:rFonts w:ascii="標楷體" w:eastAsia="標楷體" w:hAnsi="標楷體" w:hint="eastAsia"/>
              </w:rPr>
              <w:t>2.</w:t>
            </w:r>
            <w:commentRangeStart w:id="49"/>
            <w:commentRangeStart w:id="50"/>
            <w:commentRangeStart w:id="51"/>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T</w:t>
            </w:r>
            <w:r>
              <w:rPr>
                <w:rFonts w:ascii="標楷體" w:eastAsia="標楷體" w:hAnsi="標楷體"/>
              </w:rPr>
              <w:t>lrItem</w:t>
            </w:r>
            <w:commentRangeEnd w:id="49"/>
            <w:r>
              <w:rPr>
                <w:rStyle w:val="aff0"/>
              </w:rPr>
              <w:commentReference w:id="49"/>
            </w:r>
            <w:commentRangeEnd w:id="50"/>
            <w:r>
              <w:rPr>
                <w:rStyle w:val="aff0"/>
              </w:rPr>
              <w:commentReference w:id="50"/>
            </w:r>
            <w:commentRangeEnd w:id="51"/>
            <w:r>
              <w:rPr>
                <w:rStyle w:val="aff0"/>
              </w:rPr>
              <w:commentReference w:id="51"/>
            </w:r>
          </w:p>
        </w:tc>
      </w:tr>
      <w:tr w:rsidR="007A23A5" w:rsidRPr="001677D0" w14:paraId="07118640" w14:textId="77777777" w:rsidTr="00E946E4">
        <w:trPr>
          <w:trHeight w:val="291"/>
          <w:jc w:val="center"/>
        </w:trPr>
        <w:tc>
          <w:tcPr>
            <w:tcW w:w="456" w:type="dxa"/>
          </w:tcPr>
          <w:p w14:paraId="3574EA21" w14:textId="0E08EDF2" w:rsidR="007A23A5" w:rsidRPr="001677D0" w:rsidRDefault="007A23A5" w:rsidP="007A23A5">
            <w:pPr>
              <w:rPr>
                <w:rFonts w:ascii="標楷體" w:eastAsia="標楷體" w:hAnsi="標楷體"/>
              </w:rPr>
            </w:pPr>
            <w:ins w:id="52" w:author="楊智誠" w:date="2021-06-29T14:50:00Z">
              <w:r w:rsidRPr="001677D0">
                <w:rPr>
                  <w:rFonts w:ascii="標楷體" w:eastAsia="標楷體" w:hAnsi="標楷體" w:hint="eastAsia"/>
                </w:rPr>
                <w:t>5</w:t>
              </w:r>
            </w:ins>
            <w:del w:id="53" w:author="楊智誠" w:date="2021-06-29T14:50:00Z">
              <w:r w:rsidRPr="001677D0" w:rsidDel="007A23A5">
                <w:rPr>
                  <w:rFonts w:ascii="標楷體" w:eastAsia="標楷體" w:hAnsi="標楷體" w:hint="eastAsia"/>
                </w:rPr>
                <w:delText>6</w:delText>
              </w:r>
            </w:del>
          </w:p>
        </w:tc>
        <w:tc>
          <w:tcPr>
            <w:tcW w:w="1736" w:type="dxa"/>
          </w:tcPr>
          <w:p w14:paraId="6146C6DB" w14:textId="77777777" w:rsidR="007A23A5" w:rsidRPr="001677D0" w:rsidRDefault="007A23A5" w:rsidP="007A23A5">
            <w:pPr>
              <w:rPr>
                <w:rFonts w:ascii="標楷體" w:eastAsia="標楷體" w:hAnsi="標楷體"/>
              </w:rPr>
            </w:pPr>
            <w:r w:rsidRPr="001677D0">
              <w:rPr>
                <w:rFonts w:ascii="標楷體" w:eastAsia="標楷體" w:hAnsi="標楷體" w:hint="eastAsia"/>
              </w:rPr>
              <w:t>使用單位</w:t>
            </w:r>
          </w:p>
        </w:tc>
        <w:tc>
          <w:tcPr>
            <w:tcW w:w="1205" w:type="dxa"/>
          </w:tcPr>
          <w:p w14:paraId="7347BBB6" w14:textId="77777777" w:rsidR="007A23A5" w:rsidRPr="001677D0" w:rsidRDefault="007A23A5" w:rsidP="007A23A5">
            <w:pPr>
              <w:rPr>
                <w:rFonts w:ascii="標楷體" w:eastAsia="標楷體" w:hAnsi="標楷體"/>
              </w:rPr>
            </w:pPr>
            <w:r>
              <w:rPr>
                <w:rFonts w:ascii="標楷體" w:eastAsia="標楷體" w:hAnsi="標楷體"/>
              </w:rPr>
              <w:t>4</w:t>
            </w:r>
          </w:p>
        </w:tc>
        <w:tc>
          <w:tcPr>
            <w:tcW w:w="709" w:type="dxa"/>
          </w:tcPr>
          <w:p w14:paraId="21F9347F" w14:textId="77777777" w:rsidR="007A23A5" w:rsidRPr="001677D0" w:rsidRDefault="007A23A5" w:rsidP="007A23A5">
            <w:pPr>
              <w:rPr>
                <w:rFonts w:ascii="標楷體" w:eastAsia="標楷體" w:hAnsi="標楷體"/>
              </w:rPr>
            </w:pPr>
          </w:p>
        </w:tc>
        <w:tc>
          <w:tcPr>
            <w:tcW w:w="2410" w:type="dxa"/>
          </w:tcPr>
          <w:p w14:paraId="705FBDE2" w14:textId="77777777" w:rsidR="007A23A5" w:rsidRDefault="007A23A5" w:rsidP="007A2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Pr>
                <w:rFonts w:ascii="標楷體" w:eastAsia="標楷體" w:hAnsi="標楷體" w:cs="細明體" w:hint="eastAsia"/>
                <w:spacing w:val="15"/>
                <w:kern w:val="0"/>
                <w:lang w:eastAsia="zh-HK"/>
              </w:rPr>
              <w:t>依據</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營業單位檔</w:t>
            </w:r>
            <w:r w:rsidRPr="001677D0">
              <w:rPr>
                <w:rFonts w:ascii="標楷體" w:eastAsia="標楷體" w:hAnsi="標楷體" w:cs="細明體" w:hint="eastAsia"/>
                <w:spacing w:val="15"/>
                <w:kern w:val="0"/>
              </w:rPr>
              <w:t>(</w:t>
            </w:r>
            <w:proofErr w:type="spellStart"/>
            <w:r w:rsidRPr="001677D0">
              <w:rPr>
                <w:rFonts w:ascii="標楷體" w:eastAsia="標楷體" w:hAnsi="標楷體" w:cs="細明體"/>
                <w:spacing w:val="15"/>
                <w:kern w:val="0"/>
              </w:rPr>
              <w:t>CdBranch</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]的[單</w:t>
            </w:r>
          </w:p>
          <w:p w14:paraId="24046776" w14:textId="77777777" w:rsidR="007A23A5" w:rsidRDefault="007A23A5" w:rsidP="007A2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proofErr w:type="gramStart"/>
            <w:r>
              <w:rPr>
                <w:rFonts w:ascii="標楷體" w:eastAsia="標楷體" w:hAnsi="標楷體" w:cs="細明體" w:hint="eastAsia"/>
                <w:spacing w:val="15"/>
                <w:kern w:val="0"/>
              </w:rPr>
              <w:t>位別</w:t>
            </w:r>
            <w:proofErr w:type="gramEnd"/>
            <w:r>
              <w:rPr>
                <w:rFonts w:ascii="標楷體" w:eastAsia="標楷體" w:hAnsi="標楷體" w:cs="細明體" w:hint="eastAsia"/>
                <w:spacing w:val="15"/>
                <w:kern w:val="0"/>
              </w:rPr>
              <w:t>(</w:t>
            </w:r>
            <w:proofErr w:type="spellStart"/>
            <w:r w:rsidRPr="008A2D69">
              <w:rPr>
                <w:rFonts w:ascii="標楷體" w:eastAsia="標楷體" w:hAnsi="標楷體" w:cs="細明體"/>
                <w:spacing w:val="15"/>
                <w:kern w:val="0"/>
              </w:rPr>
              <w:t>BranchNo</w:t>
            </w:r>
            <w:proofErr w:type="spellEnd"/>
            <w:r>
              <w:rPr>
                <w:rFonts w:ascii="標楷體" w:eastAsia="標楷體" w:hAnsi="標楷體" w:cs="細明體" w:hint="eastAsia"/>
                <w:spacing w:val="15"/>
                <w:kern w:val="0"/>
              </w:rPr>
              <w:t>)與</w:t>
            </w:r>
          </w:p>
          <w:p w14:paraId="5801E41F" w14:textId="77777777" w:rsidR="007A23A5" w:rsidRDefault="007A23A5" w:rsidP="007A2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Pr>
                <w:rFonts w:ascii="標楷體" w:eastAsia="標楷體" w:hAnsi="標楷體" w:cs="細明體" w:hint="eastAsia"/>
                <w:spacing w:val="15"/>
                <w:kern w:val="0"/>
              </w:rPr>
              <w:t>[單位全名(</w:t>
            </w:r>
            <w:r w:rsidRPr="008A2D69">
              <w:rPr>
                <w:rFonts w:ascii="標楷體" w:eastAsia="標楷體" w:hAnsi="標楷體" w:cs="細明體"/>
                <w:spacing w:val="15"/>
                <w:kern w:val="0"/>
              </w:rPr>
              <w:t>Bran</w:t>
            </w:r>
          </w:p>
          <w:p w14:paraId="5B995353" w14:textId="77777777" w:rsidR="007A23A5" w:rsidRDefault="007A23A5" w:rsidP="007A2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proofErr w:type="spellStart"/>
            <w:r w:rsidRPr="008A2D69">
              <w:rPr>
                <w:rFonts w:ascii="標楷體" w:eastAsia="標楷體" w:hAnsi="標楷體" w:cs="細明體"/>
                <w:spacing w:val="15"/>
                <w:kern w:val="0"/>
              </w:rPr>
              <w:t>chItem</w:t>
            </w:r>
            <w:proofErr w:type="spellEnd"/>
            <w:r>
              <w:rPr>
                <w:rFonts w:ascii="標楷體" w:eastAsia="標楷體" w:hAnsi="標楷體" w:cs="細明體" w:hint="eastAsia"/>
                <w:spacing w:val="15"/>
                <w:kern w:val="0"/>
              </w:rPr>
              <w:t>)]</w:t>
            </w:r>
          </w:p>
          <w:p w14:paraId="241E7DBB" w14:textId="77777777" w:rsidR="007A23A5" w:rsidRPr="001677D0" w:rsidRDefault="007A23A5" w:rsidP="007A2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sidRPr="001677D0">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選單</w:t>
            </w:r>
            <w:r w:rsidRPr="001677D0">
              <w:rPr>
                <w:rFonts w:ascii="標楷體" w:eastAsia="標楷體" w:hAnsi="標楷體" w:cs="細明體" w:hint="eastAsia"/>
                <w:spacing w:val="15"/>
                <w:kern w:val="0"/>
              </w:rPr>
              <w:t>1/</w:t>
            </w:r>
            <w:r>
              <w:rPr>
                <w:rFonts w:ascii="標楷體" w:eastAsia="標楷體" w:hAnsi="標楷體" w:cs="細明體" w:hint="eastAsia"/>
                <w:spacing w:val="15"/>
                <w:kern w:val="0"/>
              </w:rPr>
              <w:t xml:space="preserve"> </w:t>
            </w:r>
            <w:r w:rsidRPr="001677D0">
              <w:rPr>
                <w:rFonts w:ascii="標楷體" w:eastAsia="標楷體" w:hAnsi="標楷體" w:cs="細明體" w:hint="eastAsia"/>
                <w:spacing w:val="15"/>
                <w:kern w:val="0"/>
              </w:rPr>
              <w:t>L6072]</w:t>
            </w:r>
          </w:p>
        </w:tc>
        <w:tc>
          <w:tcPr>
            <w:tcW w:w="567" w:type="dxa"/>
          </w:tcPr>
          <w:p w14:paraId="40CA3BF6" w14:textId="77777777" w:rsidR="007A23A5" w:rsidRPr="001677D0" w:rsidRDefault="007A23A5" w:rsidP="007A23A5">
            <w:pPr>
              <w:rPr>
                <w:rFonts w:ascii="標楷體" w:eastAsia="標楷體" w:hAnsi="標楷體"/>
              </w:rPr>
            </w:pPr>
            <w:r w:rsidRPr="001677D0">
              <w:rPr>
                <w:rFonts w:ascii="標楷體" w:eastAsia="標楷體" w:hAnsi="標楷體"/>
              </w:rPr>
              <w:t>V</w:t>
            </w:r>
          </w:p>
        </w:tc>
        <w:tc>
          <w:tcPr>
            <w:tcW w:w="481" w:type="dxa"/>
          </w:tcPr>
          <w:p w14:paraId="296B1BB8"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W</w:t>
            </w:r>
          </w:p>
        </w:tc>
        <w:tc>
          <w:tcPr>
            <w:tcW w:w="2856" w:type="dxa"/>
          </w:tcPr>
          <w:p w14:paraId="0D132309"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p>
          <w:p w14:paraId="3233C4CC"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2.</w:t>
            </w:r>
            <w:r w:rsidRPr="00E807FE">
              <w:rPr>
                <w:rFonts w:ascii="標楷體" w:eastAsia="標楷體" w:hAnsi="標楷體" w:hint="eastAsia"/>
              </w:rPr>
              <w:t>Tx</w:t>
            </w:r>
            <w:r w:rsidRPr="00E807FE">
              <w:rPr>
                <w:rFonts w:ascii="標楷體" w:eastAsia="標楷體" w:hAnsi="標楷體"/>
              </w:rPr>
              <w:t>Teller.BranchNo</w:t>
            </w:r>
          </w:p>
        </w:tc>
      </w:tr>
      <w:tr w:rsidR="007A23A5" w:rsidRPr="001677D0" w14:paraId="289FC5B2" w14:textId="77777777" w:rsidTr="00E946E4">
        <w:trPr>
          <w:trHeight w:val="291"/>
          <w:jc w:val="center"/>
        </w:trPr>
        <w:tc>
          <w:tcPr>
            <w:tcW w:w="456" w:type="dxa"/>
          </w:tcPr>
          <w:p w14:paraId="46580B4F" w14:textId="079D0F32" w:rsidR="007A23A5" w:rsidRPr="001677D0" w:rsidRDefault="007A23A5" w:rsidP="007A23A5">
            <w:pPr>
              <w:rPr>
                <w:rFonts w:ascii="標楷體" w:eastAsia="標楷體" w:hAnsi="標楷體"/>
              </w:rPr>
            </w:pPr>
            <w:ins w:id="54" w:author="楊智誠" w:date="2021-06-29T14:50:00Z">
              <w:r w:rsidRPr="001677D0">
                <w:rPr>
                  <w:rFonts w:ascii="標楷體" w:eastAsia="標楷體" w:hAnsi="標楷體" w:hint="eastAsia"/>
                </w:rPr>
                <w:t>6</w:t>
              </w:r>
            </w:ins>
            <w:del w:id="55" w:author="楊智誠" w:date="2021-06-29T14:50:00Z">
              <w:r w:rsidRPr="001677D0" w:rsidDel="007A23A5">
                <w:rPr>
                  <w:rFonts w:ascii="標楷體" w:eastAsia="標楷體" w:hAnsi="標楷體" w:hint="eastAsia"/>
                </w:rPr>
                <w:delText>7</w:delText>
              </w:r>
            </w:del>
          </w:p>
        </w:tc>
        <w:tc>
          <w:tcPr>
            <w:tcW w:w="1736" w:type="dxa"/>
          </w:tcPr>
          <w:p w14:paraId="3AB6A92C" w14:textId="77777777" w:rsidR="007A23A5" w:rsidRPr="001677D0" w:rsidRDefault="007A23A5" w:rsidP="007A23A5">
            <w:pPr>
              <w:rPr>
                <w:rFonts w:ascii="標楷體" w:eastAsia="標楷體" w:hAnsi="標楷體"/>
              </w:rPr>
            </w:pPr>
            <w:r w:rsidRPr="001677D0">
              <w:rPr>
                <w:rFonts w:ascii="標楷體" w:eastAsia="標楷體" w:hAnsi="標楷體" w:hint="eastAsia"/>
                <w:lang w:eastAsia="zh-HK"/>
              </w:rPr>
              <w:t>課組別</w:t>
            </w:r>
          </w:p>
        </w:tc>
        <w:tc>
          <w:tcPr>
            <w:tcW w:w="1205" w:type="dxa"/>
          </w:tcPr>
          <w:p w14:paraId="0C84BDCD" w14:textId="77777777" w:rsidR="007A23A5" w:rsidRPr="001677D0" w:rsidRDefault="007A23A5" w:rsidP="007A23A5">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709" w:type="dxa"/>
          </w:tcPr>
          <w:p w14:paraId="5B721985" w14:textId="77777777" w:rsidR="007A23A5" w:rsidRPr="001677D0" w:rsidRDefault="007A23A5" w:rsidP="007A23A5">
            <w:pPr>
              <w:rPr>
                <w:rFonts w:ascii="標楷體" w:eastAsia="標楷體" w:hAnsi="標楷體"/>
              </w:rPr>
            </w:pPr>
          </w:p>
        </w:tc>
        <w:tc>
          <w:tcPr>
            <w:tcW w:w="2410" w:type="dxa"/>
          </w:tcPr>
          <w:p w14:paraId="4349D80F" w14:textId="77777777" w:rsidR="007A23A5" w:rsidRPr="00554A02" w:rsidRDefault="007A23A5" w:rsidP="007A2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Pr>
                <w:rFonts w:ascii="標楷體" w:eastAsia="標楷體" w:hAnsi="標楷體" w:cs="細明體" w:hint="eastAsia"/>
                <w:spacing w:val="15"/>
                <w:kern w:val="0"/>
                <w:lang w:eastAsia="zh-HK"/>
              </w:rPr>
              <w:t>依據</w:t>
            </w:r>
            <w:r>
              <w:rPr>
                <w:rFonts w:ascii="標楷體" w:eastAsia="標楷體" w:hAnsi="標楷體" w:cs="細明體" w:hint="eastAsia"/>
                <w:spacing w:val="15"/>
                <w:kern w:val="0"/>
              </w:rPr>
              <w:t>[</w:t>
            </w:r>
            <w:r w:rsidRPr="00554A02">
              <w:rPr>
                <w:rFonts w:ascii="標楷體" w:eastAsia="標楷體" w:hAnsi="標楷體" w:hint="eastAsia"/>
              </w:rPr>
              <w:t>營業單位課組別檔</w:t>
            </w:r>
            <w:r w:rsidRPr="001677D0">
              <w:rPr>
                <w:rFonts w:ascii="標楷體" w:eastAsia="標楷體" w:hAnsi="標楷體" w:cs="細明體" w:hint="eastAsia"/>
                <w:spacing w:val="15"/>
                <w:kern w:val="0"/>
              </w:rPr>
              <w:t>(</w:t>
            </w:r>
            <w:proofErr w:type="spellStart"/>
            <w:r w:rsidRPr="00554A02">
              <w:rPr>
                <w:rFonts w:ascii="標楷體" w:eastAsia="標楷體" w:hAnsi="標楷體"/>
              </w:rPr>
              <w:t>CdBranchGroup</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w:t>
            </w:r>
          </w:p>
        </w:tc>
        <w:tc>
          <w:tcPr>
            <w:tcW w:w="567" w:type="dxa"/>
          </w:tcPr>
          <w:p w14:paraId="02F2A200" w14:textId="77777777" w:rsidR="007A23A5" w:rsidRPr="001677D0" w:rsidRDefault="007A23A5" w:rsidP="007A23A5">
            <w:pPr>
              <w:rPr>
                <w:rFonts w:ascii="標楷體" w:eastAsia="標楷體" w:hAnsi="標楷體"/>
              </w:rPr>
            </w:pPr>
            <w:r w:rsidRPr="001677D0">
              <w:rPr>
                <w:rFonts w:ascii="標楷體" w:eastAsia="標楷體" w:hAnsi="標楷體" w:hint="eastAsia"/>
              </w:rPr>
              <w:t>V</w:t>
            </w:r>
          </w:p>
        </w:tc>
        <w:tc>
          <w:tcPr>
            <w:tcW w:w="481" w:type="dxa"/>
          </w:tcPr>
          <w:p w14:paraId="313D98B7"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W</w:t>
            </w:r>
          </w:p>
        </w:tc>
        <w:tc>
          <w:tcPr>
            <w:tcW w:w="2856" w:type="dxa"/>
          </w:tcPr>
          <w:p w14:paraId="23187F99"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p>
          <w:p w14:paraId="7DE3D643"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2.Tx</w:t>
            </w:r>
            <w:r w:rsidRPr="001677D0">
              <w:rPr>
                <w:rFonts w:ascii="標楷體" w:eastAsia="標楷體" w:hAnsi="標楷體"/>
              </w:rPr>
              <w:t>Teller.</w:t>
            </w:r>
            <w:r w:rsidRPr="001677D0">
              <w:rPr>
                <w:rFonts w:ascii="標楷體" w:eastAsia="標楷體" w:hAnsi="標楷體" w:hint="eastAsia"/>
              </w:rPr>
              <w:t>GroupNo</w:t>
            </w:r>
          </w:p>
        </w:tc>
      </w:tr>
      <w:tr w:rsidR="007A23A5" w:rsidRPr="001677D0" w14:paraId="374E3A0A" w14:textId="77777777" w:rsidTr="00E946E4">
        <w:trPr>
          <w:trHeight w:val="291"/>
          <w:jc w:val="center"/>
        </w:trPr>
        <w:tc>
          <w:tcPr>
            <w:tcW w:w="456" w:type="dxa"/>
          </w:tcPr>
          <w:p w14:paraId="14701329" w14:textId="2F5CA012" w:rsidR="007A23A5" w:rsidRPr="001677D0" w:rsidRDefault="007A23A5" w:rsidP="007A23A5">
            <w:pPr>
              <w:rPr>
                <w:rFonts w:ascii="標楷體" w:eastAsia="標楷體" w:hAnsi="標楷體"/>
              </w:rPr>
            </w:pPr>
            <w:ins w:id="56" w:author="楊智誠" w:date="2021-06-29T14:50:00Z">
              <w:r w:rsidRPr="001677D0">
                <w:rPr>
                  <w:rFonts w:ascii="標楷體" w:eastAsia="標楷體" w:hAnsi="標楷體" w:hint="eastAsia"/>
                </w:rPr>
                <w:lastRenderedPageBreak/>
                <w:t>7</w:t>
              </w:r>
            </w:ins>
            <w:del w:id="57" w:author="楊智誠" w:date="2021-06-29T14:50:00Z">
              <w:r w:rsidRPr="001677D0" w:rsidDel="007A23A5">
                <w:rPr>
                  <w:rFonts w:ascii="標楷體" w:eastAsia="標楷體" w:hAnsi="標楷體" w:hint="eastAsia"/>
                </w:rPr>
                <w:delText>8</w:delText>
              </w:r>
            </w:del>
          </w:p>
        </w:tc>
        <w:tc>
          <w:tcPr>
            <w:tcW w:w="1736" w:type="dxa"/>
          </w:tcPr>
          <w:p w14:paraId="2A9BC90A" w14:textId="77777777" w:rsidR="007A23A5" w:rsidRPr="001677D0" w:rsidRDefault="007A23A5" w:rsidP="007A23A5">
            <w:pPr>
              <w:rPr>
                <w:rFonts w:ascii="標楷體" w:eastAsia="標楷體" w:hAnsi="標楷體"/>
              </w:rPr>
            </w:pPr>
            <w:r w:rsidRPr="001677D0">
              <w:rPr>
                <w:rFonts w:ascii="標楷體" w:eastAsia="標楷體" w:hAnsi="標楷體" w:hint="eastAsia"/>
              </w:rPr>
              <w:t>狀態</w:t>
            </w:r>
          </w:p>
        </w:tc>
        <w:tc>
          <w:tcPr>
            <w:tcW w:w="1205" w:type="dxa"/>
          </w:tcPr>
          <w:p w14:paraId="357C4080" w14:textId="77777777" w:rsidR="007A23A5" w:rsidRPr="001677D0" w:rsidRDefault="007A23A5" w:rsidP="007A23A5">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709" w:type="dxa"/>
          </w:tcPr>
          <w:p w14:paraId="7AC34D5B" w14:textId="77777777" w:rsidR="007A23A5" w:rsidRPr="001677D0" w:rsidRDefault="007A23A5" w:rsidP="007A23A5">
            <w:pPr>
              <w:rPr>
                <w:rFonts w:ascii="標楷體" w:eastAsia="標楷體" w:hAnsi="標楷體"/>
              </w:rPr>
            </w:pPr>
            <w:r>
              <w:rPr>
                <w:rFonts w:ascii="標楷體" w:eastAsia="標楷體" w:hAnsi="標楷體"/>
              </w:rPr>
              <w:t>1</w:t>
            </w:r>
          </w:p>
        </w:tc>
        <w:tc>
          <w:tcPr>
            <w:tcW w:w="2410" w:type="dxa"/>
          </w:tcPr>
          <w:p w14:paraId="317B9A9D" w14:textId="77777777" w:rsidR="007A23A5" w:rsidRPr="001677D0" w:rsidRDefault="007A23A5" w:rsidP="007A23A5">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啟用</w:t>
            </w:r>
          </w:p>
          <w:p w14:paraId="6DE74AEE" w14:textId="77777777" w:rsidR="007A23A5" w:rsidRPr="001677D0" w:rsidRDefault="007A23A5" w:rsidP="007A23A5">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停用</w:t>
            </w:r>
          </w:p>
        </w:tc>
        <w:tc>
          <w:tcPr>
            <w:tcW w:w="567" w:type="dxa"/>
          </w:tcPr>
          <w:p w14:paraId="5D327AC1" w14:textId="77777777" w:rsidR="007A23A5" w:rsidRPr="001677D0" w:rsidRDefault="007A23A5" w:rsidP="007A23A5">
            <w:pPr>
              <w:rPr>
                <w:rFonts w:ascii="標楷體" w:eastAsia="標楷體" w:hAnsi="標楷體"/>
              </w:rPr>
            </w:pPr>
            <w:r w:rsidRPr="001677D0">
              <w:rPr>
                <w:rFonts w:ascii="標楷體" w:eastAsia="標楷體" w:hAnsi="標楷體" w:hint="eastAsia"/>
              </w:rPr>
              <w:t>V</w:t>
            </w:r>
          </w:p>
        </w:tc>
        <w:tc>
          <w:tcPr>
            <w:tcW w:w="481" w:type="dxa"/>
          </w:tcPr>
          <w:p w14:paraId="749C2656" w14:textId="77777777" w:rsidR="007A23A5" w:rsidRPr="001677D0" w:rsidRDefault="007A23A5" w:rsidP="007A23A5">
            <w:pPr>
              <w:jc w:val="center"/>
              <w:rPr>
                <w:rFonts w:ascii="標楷體" w:eastAsia="標楷體" w:hAnsi="標楷體"/>
              </w:rPr>
            </w:pPr>
            <w:r w:rsidRPr="001677D0">
              <w:rPr>
                <w:rFonts w:ascii="標楷體" w:eastAsia="標楷體" w:hAnsi="標楷體"/>
              </w:rPr>
              <w:t>W</w:t>
            </w:r>
          </w:p>
        </w:tc>
        <w:tc>
          <w:tcPr>
            <w:tcW w:w="2856" w:type="dxa"/>
          </w:tcPr>
          <w:p w14:paraId="2577A47C"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1.必須輸入</w:t>
            </w:r>
            <w:r>
              <w:rPr>
                <w:rFonts w:ascii="標楷體" w:eastAsia="標楷體" w:hAnsi="標楷體" w:hint="eastAsia"/>
              </w:rPr>
              <w:t>代碼,檢核條件:依選單/V(H)</w:t>
            </w:r>
            <w:r w:rsidRPr="001677D0">
              <w:rPr>
                <w:rFonts w:ascii="標楷體" w:eastAsia="標楷體" w:hAnsi="標楷體"/>
              </w:rPr>
              <w:t xml:space="preserve"> </w:t>
            </w:r>
          </w:p>
          <w:p w14:paraId="79EDEA9B"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2.Tx</w:t>
            </w:r>
            <w:r w:rsidRPr="001677D0">
              <w:rPr>
                <w:rFonts w:ascii="標楷體" w:eastAsia="標楷體" w:hAnsi="標楷體"/>
              </w:rPr>
              <w:t>Teller.</w:t>
            </w:r>
            <w:r w:rsidRPr="001677D0">
              <w:rPr>
                <w:rFonts w:ascii="標楷體" w:eastAsia="標楷體" w:hAnsi="標楷體" w:hint="eastAsia"/>
              </w:rPr>
              <w:t>St</w:t>
            </w:r>
            <w:r w:rsidRPr="001677D0">
              <w:rPr>
                <w:rFonts w:ascii="標楷體" w:eastAsia="標楷體" w:hAnsi="標楷體"/>
              </w:rPr>
              <w:t>atus</w:t>
            </w:r>
          </w:p>
        </w:tc>
      </w:tr>
      <w:tr w:rsidR="007A23A5" w:rsidRPr="001677D0" w14:paraId="32D0CA29" w14:textId="77777777" w:rsidTr="00E946E4">
        <w:trPr>
          <w:trHeight w:val="291"/>
          <w:jc w:val="center"/>
        </w:trPr>
        <w:tc>
          <w:tcPr>
            <w:tcW w:w="456" w:type="dxa"/>
          </w:tcPr>
          <w:p w14:paraId="4F1563AE" w14:textId="0F75A124" w:rsidR="007A23A5" w:rsidRPr="001677D0" w:rsidRDefault="007A23A5" w:rsidP="007A23A5">
            <w:pPr>
              <w:rPr>
                <w:rFonts w:ascii="標楷體" w:eastAsia="標楷體" w:hAnsi="標楷體"/>
              </w:rPr>
            </w:pPr>
            <w:ins w:id="58" w:author="楊智誠" w:date="2021-06-29T14:50:00Z">
              <w:r w:rsidRPr="001677D0">
                <w:rPr>
                  <w:rFonts w:ascii="標楷體" w:eastAsia="標楷體" w:hAnsi="標楷體" w:hint="eastAsia"/>
                </w:rPr>
                <w:t>8</w:t>
              </w:r>
            </w:ins>
            <w:del w:id="59" w:author="楊智誠" w:date="2021-06-29T14:50:00Z">
              <w:r w:rsidRPr="001677D0" w:rsidDel="007A23A5">
                <w:rPr>
                  <w:rFonts w:ascii="標楷體" w:eastAsia="標楷體" w:hAnsi="標楷體" w:hint="eastAsia"/>
                </w:rPr>
                <w:delText>9</w:delText>
              </w:r>
            </w:del>
          </w:p>
        </w:tc>
        <w:tc>
          <w:tcPr>
            <w:tcW w:w="1736" w:type="dxa"/>
          </w:tcPr>
          <w:p w14:paraId="029DE015" w14:textId="77777777" w:rsidR="007A23A5" w:rsidRPr="001677D0" w:rsidRDefault="007A23A5" w:rsidP="007A23A5">
            <w:pPr>
              <w:rPr>
                <w:rFonts w:ascii="標楷體" w:eastAsia="標楷體" w:hAnsi="標楷體"/>
              </w:rPr>
            </w:pPr>
            <w:r w:rsidRPr="001677D0">
              <w:rPr>
                <w:rFonts w:ascii="標楷體" w:eastAsia="標楷體" w:hAnsi="標楷體"/>
                <w:spacing w:val="6"/>
                <w:shd w:val="clear" w:color="auto" w:fill="FFFFFF"/>
              </w:rPr>
              <w:t>AML定審高風險處理權限</w:t>
            </w:r>
          </w:p>
        </w:tc>
        <w:tc>
          <w:tcPr>
            <w:tcW w:w="1205" w:type="dxa"/>
          </w:tcPr>
          <w:p w14:paraId="7DAA3F3F" w14:textId="77777777" w:rsidR="007A23A5" w:rsidRPr="001677D0" w:rsidRDefault="007A23A5" w:rsidP="007A23A5">
            <w:pPr>
              <w:rPr>
                <w:rFonts w:ascii="標楷體" w:eastAsia="標楷體" w:hAnsi="標楷體"/>
              </w:rPr>
            </w:pPr>
            <w:r>
              <w:rPr>
                <w:rFonts w:ascii="標楷體" w:eastAsia="標楷體" w:hAnsi="標楷體"/>
              </w:rPr>
              <w:t>1</w:t>
            </w:r>
          </w:p>
        </w:tc>
        <w:tc>
          <w:tcPr>
            <w:tcW w:w="709" w:type="dxa"/>
          </w:tcPr>
          <w:p w14:paraId="074947E2" w14:textId="77777777" w:rsidR="007A23A5" w:rsidRPr="001677D0" w:rsidRDefault="007A23A5" w:rsidP="007A23A5">
            <w:pPr>
              <w:rPr>
                <w:rFonts w:ascii="標楷體" w:eastAsia="標楷體" w:hAnsi="標楷體"/>
              </w:rPr>
            </w:pPr>
            <w:r w:rsidRPr="001677D0">
              <w:rPr>
                <w:rFonts w:ascii="標楷體" w:eastAsia="標楷體" w:hAnsi="標楷體"/>
              </w:rPr>
              <w:t>0</w:t>
            </w:r>
          </w:p>
        </w:tc>
        <w:tc>
          <w:tcPr>
            <w:tcW w:w="2410" w:type="dxa"/>
          </w:tcPr>
          <w:p w14:paraId="21575430" w14:textId="77777777" w:rsidR="007A23A5" w:rsidRPr="001677D0" w:rsidRDefault="007A23A5" w:rsidP="007A23A5">
            <w:pPr>
              <w:rPr>
                <w:rFonts w:ascii="標楷體" w:eastAsia="標楷體" w:hAnsi="標楷體"/>
              </w:rPr>
            </w:pPr>
            <w:r w:rsidRPr="001677D0">
              <w:rPr>
                <w:rFonts w:ascii="標楷體" w:eastAsia="標楷體" w:hAnsi="標楷體" w:hint="eastAsia"/>
              </w:rPr>
              <w:t>0:無權限</w:t>
            </w:r>
          </w:p>
          <w:p w14:paraId="2E4579EC" w14:textId="77777777" w:rsidR="007A23A5" w:rsidRPr="001677D0" w:rsidRDefault="007A23A5" w:rsidP="007A23A5">
            <w:pPr>
              <w:rPr>
                <w:rFonts w:ascii="標楷體" w:eastAsia="標楷體" w:hAnsi="標楷體"/>
              </w:rPr>
            </w:pPr>
            <w:r w:rsidRPr="001677D0">
              <w:rPr>
                <w:rFonts w:ascii="標楷體" w:eastAsia="標楷體" w:hAnsi="標楷體" w:hint="eastAsia"/>
              </w:rPr>
              <w:t>1:有權限</w:t>
            </w:r>
          </w:p>
        </w:tc>
        <w:tc>
          <w:tcPr>
            <w:tcW w:w="567" w:type="dxa"/>
          </w:tcPr>
          <w:p w14:paraId="3A632D53" w14:textId="77777777" w:rsidR="007A23A5" w:rsidRPr="001677D0" w:rsidRDefault="007A23A5" w:rsidP="007A23A5">
            <w:pPr>
              <w:rPr>
                <w:rFonts w:ascii="標楷體" w:eastAsia="標楷體" w:hAnsi="標楷體"/>
              </w:rPr>
            </w:pPr>
          </w:p>
        </w:tc>
        <w:tc>
          <w:tcPr>
            <w:tcW w:w="481" w:type="dxa"/>
          </w:tcPr>
          <w:p w14:paraId="09CE93C9"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W</w:t>
            </w:r>
          </w:p>
        </w:tc>
        <w:tc>
          <w:tcPr>
            <w:tcW w:w="2856" w:type="dxa"/>
          </w:tcPr>
          <w:p w14:paraId="55083633" w14:textId="77777777" w:rsidR="007A23A5"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w:t>
            </w:r>
            <w:r>
              <w:rPr>
                <w:rFonts w:ascii="標楷體" w:eastAsia="標楷體" w:hAnsi="標楷體" w:hint="eastAsia"/>
              </w:rPr>
              <w:t>若[</w:t>
            </w:r>
            <w:r w:rsidRPr="001677D0">
              <w:rPr>
                <w:rFonts w:ascii="標楷體" w:eastAsia="標楷體" w:hAnsi="標楷體" w:hint="eastAsia"/>
              </w:rPr>
              <w:t>使用單位</w:t>
            </w:r>
            <w:r>
              <w:rPr>
                <w:rFonts w:ascii="標楷體" w:eastAsia="標楷體" w:hAnsi="標楷體" w:hint="eastAsia"/>
              </w:rPr>
              <w:t>]</w:t>
            </w:r>
            <w:r w:rsidRPr="001677D0">
              <w:rPr>
                <w:rFonts w:ascii="標楷體" w:eastAsia="標楷體" w:hAnsi="標楷體" w:hint="eastAsia"/>
              </w:rPr>
              <w:t>=</w:t>
            </w:r>
            <w:r>
              <w:rPr>
                <w:rFonts w:ascii="標楷體" w:eastAsia="標楷體" w:hAnsi="標楷體" w:hint="eastAsia"/>
              </w:rPr>
              <w:t>[</w:t>
            </w:r>
            <w:r w:rsidRPr="001677D0">
              <w:rPr>
                <w:rFonts w:ascii="標楷體" w:eastAsia="標楷體" w:hAnsi="標楷體" w:hint="eastAsia"/>
              </w:rPr>
              <w:t>0000</w:t>
            </w:r>
            <w:r>
              <w:rPr>
                <w:rFonts w:ascii="標楷體" w:eastAsia="標楷體" w:hAnsi="標楷體" w:hint="eastAsia"/>
              </w:rPr>
              <w:t>.放款部]</w:t>
            </w:r>
            <w:r w:rsidRPr="001677D0">
              <w:rPr>
                <w:rFonts w:ascii="標楷體" w:eastAsia="標楷體" w:hAnsi="標楷體" w:hint="eastAsia"/>
              </w:rPr>
              <w:t>且</w:t>
            </w:r>
            <w:r>
              <w:rPr>
                <w:rFonts w:ascii="標楷體" w:eastAsia="標楷體" w:hAnsi="標楷體" w:hint="eastAsia"/>
              </w:rPr>
              <w:t>[</w:t>
            </w:r>
            <w:proofErr w:type="gramStart"/>
            <w:r w:rsidRPr="001677D0">
              <w:rPr>
                <w:rFonts w:ascii="標楷體" w:eastAsia="標楷體" w:hAnsi="標楷體" w:hint="eastAsia"/>
              </w:rPr>
              <w:t>課組別</w:t>
            </w:r>
            <w:proofErr w:type="gramEnd"/>
            <w:r>
              <w:rPr>
                <w:rFonts w:ascii="標楷體" w:eastAsia="標楷體" w:hAnsi="標楷體" w:hint="eastAsia"/>
              </w:rPr>
              <w:t>]</w:t>
            </w:r>
            <w:r w:rsidRPr="001677D0">
              <w:rPr>
                <w:rFonts w:ascii="標楷體" w:eastAsia="標楷體" w:hAnsi="標楷體" w:hint="eastAsia"/>
              </w:rPr>
              <w:t>=</w:t>
            </w:r>
            <w:r>
              <w:rPr>
                <w:rFonts w:ascii="標楷體" w:eastAsia="標楷體" w:hAnsi="標楷體" w:hint="eastAsia"/>
              </w:rPr>
              <w:t>[</w:t>
            </w:r>
          </w:p>
          <w:p w14:paraId="37141480" w14:textId="77777777" w:rsidR="007A23A5" w:rsidRPr="001677D0" w:rsidRDefault="007A23A5" w:rsidP="007A23A5">
            <w:pPr>
              <w:snapToGrid w:val="0"/>
              <w:ind w:left="238"/>
              <w:rPr>
                <w:rFonts w:ascii="標楷體" w:eastAsia="標楷體" w:hAnsi="標楷體"/>
              </w:rPr>
            </w:pPr>
            <w:r w:rsidRPr="001677D0">
              <w:rPr>
                <w:rFonts w:ascii="標楷體" w:eastAsia="標楷體" w:hAnsi="標楷體" w:hint="eastAsia"/>
              </w:rPr>
              <w:t>4</w:t>
            </w:r>
            <w:r>
              <w:rPr>
                <w:rFonts w:ascii="標楷體" w:eastAsia="標楷體" w:hAnsi="標楷體" w:hint="eastAsia"/>
              </w:rPr>
              <w:t>,放款審查課]時,</w:t>
            </w:r>
            <w:r w:rsidRPr="001677D0">
              <w:rPr>
                <w:rFonts w:ascii="標楷體" w:eastAsia="標楷體" w:hAnsi="標楷體" w:hint="eastAsia"/>
              </w:rPr>
              <w:t>必須輸入</w:t>
            </w:r>
            <w:r>
              <w:rPr>
                <w:rFonts w:ascii="標楷體" w:eastAsia="標楷體" w:hAnsi="標楷體" w:hint="eastAsia"/>
              </w:rPr>
              <w:t>代碼,檢核條件:依選單/V(H)</w:t>
            </w:r>
          </w:p>
          <w:p w14:paraId="18634167" w14:textId="77777777" w:rsidR="007A23A5" w:rsidRPr="001677D0" w:rsidRDefault="007A23A5" w:rsidP="007A23A5">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rPr>
              <w:t>.TxTeller.AmlHighFg</w:t>
            </w:r>
          </w:p>
        </w:tc>
      </w:tr>
      <w:tr w:rsidR="007A23A5" w:rsidRPr="001677D0" w14:paraId="4A801CD4" w14:textId="77777777" w:rsidTr="00E946E4">
        <w:trPr>
          <w:trHeight w:val="291"/>
          <w:jc w:val="center"/>
        </w:trPr>
        <w:tc>
          <w:tcPr>
            <w:tcW w:w="456" w:type="dxa"/>
          </w:tcPr>
          <w:p w14:paraId="0EE85426" w14:textId="2EB3AA4F" w:rsidR="007A23A5" w:rsidRPr="001677D0" w:rsidRDefault="007A23A5" w:rsidP="007A23A5">
            <w:pPr>
              <w:rPr>
                <w:rFonts w:ascii="標楷體" w:eastAsia="標楷體" w:hAnsi="標楷體"/>
              </w:rPr>
            </w:pPr>
            <w:ins w:id="60" w:author="楊智誠" w:date="2021-06-29T14:50:00Z">
              <w:r w:rsidRPr="001677D0">
                <w:rPr>
                  <w:rFonts w:ascii="標楷體" w:eastAsia="標楷體" w:hAnsi="標楷體" w:hint="eastAsia"/>
                </w:rPr>
                <w:t>9</w:t>
              </w:r>
            </w:ins>
            <w:del w:id="61" w:author="楊智誠" w:date="2021-06-29T14:50:00Z">
              <w:r w:rsidRPr="001677D0" w:rsidDel="007A23A5">
                <w:rPr>
                  <w:rFonts w:ascii="標楷體" w:eastAsia="標楷體" w:hAnsi="標楷體"/>
                </w:rPr>
                <w:delText>10</w:delText>
              </w:r>
            </w:del>
          </w:p>
        </w:tc>
        <w:tc>
          <w:tcPr>
            <w:tcW w:w="1736" w:type="dxa"/>
          </w:tcPr>
          <w:p w14:paraId="01F0F3B3" w14:textId="77777777" w:rsidR="007A23A5" w:rsidRPr="001677D0" w:rsidRDefault="007A23A5" w:rsidP="007A23A5">
            <w:pPr>
              <w:rPr>
                <w:rFonts w:ascii="標楷體" w:eastAsia="標楷體" w:hAnsi="標楷體"/>
              </w:rPr>
            </w:pPr>
            <w:r w:rsidRPr="001677D0">
              <w:rPr>
                <w:rFonts w:ascii="標楷體" w:eastAsia="標楷體" w:hAnsi="標楷體" w:hint="eastAsia"/>
                <w:lang w:eastAsia="zh-HK"/>
              </w:rPr>
              <w:t>最後交易日</w:t>
            </w:r>
          </w:p>
        </w:tc>
        <w:tc>
          <w:tcPr>
            <w:tcW w:w="1205" w:type="dxa"/>
          </w:tcPr>
          <w:p w14:paraId="13C1CEDB" w14:textId="77777777" w:rsidR="007A23A5" w:rsidRPr="001677D0" w:rsidRDefault="007A23A5" w:rsidP="007A23A5">
            <w:pPr>
              <w:rPr>
                <w:rFonts w:ascii="標楷體" w:eastAsia="標楷體" w:hAnsi="標楷體"/>
              </w:rPr>
            </w:pPr>
          </w:p>
        </w:tc>
        <w:tc>
          <w:tcPr>
            <w:tcW w:w="709" w:type="dxa"/>
          </w:tcPr>
          <w:p w14:paraId="0D295D37" w14:textId="77777777" w:rsidR="007A23A5" w:rsidRPr="001677D0" w:rsidRDefault="007A23A5" w:rsidP="007A23A5">
            <w:pPr>
              <w:rPr>
                <w:rFonts w:ascii="標楷體" w:eastAsia="標楷體" w:hAnsi="標楷體"/>
              </w:rPr>
            </w:pPr>
          </w:p>
        </w:tc>
        <w:tc>
          <w:tcPr>
            <w:tcW w:w="2410" w:type="dxa"/>
          </w:tcPr>
          <w:p w14:paraId="06E9AD33" w14:textId="77777777" w:rsidR="007A23A5" w:rsidRPr="001677D0" w:rsidRDefault="007A23A5" w:rsidP="007A23A5">
            <w:pPr>
              <w:rPr>
                <w:rFonts w:ascii="標楷體" w:eastAsia="標楷體" w:hAnsi="標楷體"/>
              </w:rPr>
            </w:pPr>
          </w:p>
        </w:tc>
        <w:tc>
          <w:tcPr>
            <w:tcW w:w="567" w:type="dxa"/>
          </w:tcPr>
          <w:p w14:paraId="4DA62311" w14:textId="77777777" w:rsidR="007A23A5" w:rsidRPr="001677D0" w:rsidRDefault="007A23A5" w:rsidP="007A23A5">
            <w:pPr>
              <w:rPr>
                <w:rFonts w:ascii="標楷體" w:eastAsia="標楷體" w:hAnsi="標楷體"/>
              </w:rPr>
            </w:pPr>
          </w:p>
        </w:tc>
        <w:tc>
          <w:tcPr>
            <w:tcW w:w="481" w:type="dxa"/>
          </w:tcPr>
          <w:p w14:paraId="799C1D16"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R</w:t>
            </w:r>
          </w:p>
        </w:tc>
        <w:tc>
          <w:tcPr>
            <w:tcW w:w="2856" w:type="dxa"/>
          </w:tcPr>
          <w:p w14:paraId="7514D3FE" w14:textId="77777777" w:rsidR="007A23A5" w:rsidRDefault="007A23A5" w:rsidP="007A23A5">
            <w:pPr>
              <w:rPr>
                <w:rFonts w:ascii="標楷體" w:eastAsia="標楷體" w:hAnsi="標楷體"/>
              </w:rPr>
            </w:pPr>
            <w:r>
              <w:rPr>
                <w:rFonts w:ascii="標楷體" w:eastAsia="標楷體" w:hAnsi="標楷體" w:hint="eastAsia"/>
              </w:rPr>
              <w:t>1</w:t>
            </w:r>
            <w:r>
              <w:rPr>
                <w:rFonts w:ascii="標楷體" w:eastAsia="標楷體" w:hAnsi="標楷體"/>
              </w:rPr>
              <w:t>.</w:t>
            </w:r>
            <w:r w:rsidRPr="001677D0">
              <w:rPr>
                <w:rFonts w:ascii="標楷體" w:eastAsia="標楷體" w:hAnsi="標楷體" w:hint="eastAsia"/>
              </w:rPr>
              <w:t>自動顯示</w:t>
            </w:r>
            <w:r>
              <w:rPr>
                <w:rFonts w:ascii="標楷體" w:eastAsia="標楷體" w:hAnsi="標楷體" w:hint="eastAsia"/>
              </w:rPr>
              <w:t>,不可修改</w:t>
            </w:r>
          </w:p>
          <w:p w14:paraId="3B15B2FB" w14:textId="77777777" w:rsidR="007A23A5" w:rsidRPr="001677D0" w:rsidRDefault="007A23A5" w:rsidP="007A23A5">
            <w:pPr>
              <w:ind w:left="240" w:hangingChars="100" w:hanging="240"/>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LtxDate</w:t>
            </w:r>
            <w:proofErr w:type="spellEnd"/>
            <w:r>
              <w:rPr>
                <w:rFonts w:ascii="標楷體" w:eastAsia="標楷體" w:hAnsi="標楷體"/>
              </w:rPr>
              <w:t xml:space="preserve"> </w:t>
            </w:r>
            <w:proofErr w:type="gramStart"/>
            <w:r>
              <w:rPr>
                <w:rFonts w:ascii="標楷體" w:eastAsia="標楷體" w:hAnsi="標楷體"/>
              </w:rPr>
              <w:t xml:space="preserve">+ </w:t>
            </w:r>
            <w:r>
              <w:rPr>
                <w:rFonts w:ascii="標楷體" w:eastAsia="標楷體" w:hAnsi="標楷體" w:hint="eastAsia"/>
              </w:rPr>
              <w:t xml:space="preserve"> </w:t>
            </w:r>
            <w:proofErr w:type="spellStart"/>
            <w:r>
              <w:rPr>
                <w:rFonts w:ascii="標楷體" w:eastAsia="標楷體" w:hAnsi="標楷體"/>
              </w:rPr>
              <w:t>TxTeller</w:t>
            </w:r>
            <w:proofErr w:type="spellEnd"/>
            <w:proofErr w:type="gramEnd"/>
            <w:r>
              <w:rPr>
                <w:rFonts w:ascii="標楷體" w:eastAsia="標楷體" w:hAnsi="標楷體"/>
              </w:rPr>
              <w:t>.</w:t>
            </w:r>
            <w:r>
              <w:t xml:space="preserve"> </w:t>
            </w:r>
            <w:proofErr w:type="spellStart"/>
            <w:r w:rsidRPr="00EB6F4E">
              <w:rPr>
                <w:rFonts w:ascii="標楷體" w:eastAsia="標楷體" w:hAnsi="標楷體"/>
              </w:rPr>
              <w:t>LtxTime</w:t>
            </w:r>
            <w:proofErr w:type="spellEnd"/>
          </w:p>
        </w:tc>
      </w:tr>
      <w:tr w:rsidR="007A23A5" w:rsidRPr="001677D0" w14:paraId="5CDE0FF4" w14:textId="77777777" w:rsidTr="00E946E4">
        <w:trPr>
          <w:trHeight w:val="291"/>
          <w:jc w:val="center"/>
        </w:trPr>
        <w:tc>
          <w:tcPr>
            <w:tcW w:w="456" w:type="dxa"/>
          </w:tcPr>
          <w:p w14:paraId="2FDEBC18" w14:textId="3D99766F" w:rsidR="007A23A5" w:rsidRPr="001677D0" w:rsidRDefault="007A23A5" w:rsidP="007A23A5">
            <w:pPr>
              <w:rPr>
                <w:rFonts w:ascii="標楷體" w:eastAsia="標楷體" w:hAnsi="標楷體"/>
              </w:rPr>
            </w:pPr>
            <w:ins w:id="62" w:author="楊智誠" w:date="2021-06-29T14:50:00Z">
              <w:r w:rsidRPr="001677D0">
                <w:rPr>
                  <w:rFonts w:ascii="標楷體" w:eastAsia="標楷體" w:hAnsi="標楷體"/>
                </w:rPr>
                <w:t>10</w:t>
              </w:r>
            </w:ins>
            <w:del w:id="63" w:author="楊智誠" w:date="2021-06-29T14:50:00Z">
              <w:r w:rsidRPr="001677D0" w:rsidDel="007A23A5">
                <w:rPr>
                  <w:rFonts w:ascii="標楷體" w:eastAsia="標楷體" w:hAnsi="標楷體" w:hint="eastAsia"/>
                </w:rPr>
                <w:delText>11</w:delText>
              </w:r>
            </w:del>
          </w:p>
        </w:tc>
        <w:tc>
          <w:tcPr>
            <w:tcW w:w="1736" w:type="dxa"/>
          </w:tcPr>
          <w:p w14:paraId="0EE2BEB6" w14:textId="77777777" w:rsidR="007A23A5" w:rsidRPr="001677D0" w:rsidRDefault="007A23A5" w:rsidP="007A23A5">
            <w:pPr>
              <w:rPr>
                <w:rFonts w:ascii="標楷體" w:eastAsia="標楷體" w:hAnsi="標楷體"/>
              </w:rPr>
            </w:pPr>
            <w:r w:rsidRPr="001677D0">
              <w:rPr>
                <w:rFonts w:ascii="標楷體" w:eastAsia="標楷體" w:hAnsi="標楷體" w:hint="eastAsia"/>
              </w:rPr>
              <w:t>最後交易序號</w:t>
            </w:r>
          </w:p>
        </w:tc>
        <w:tc>
          <w:tcPr>
            <w:tcW w:w="1205" w:type="dxa"/>
          </w:tcPr>
          <w:p w14:paraId="2BBB055D" w14:textId="77777777" w:rsidR="007A23A5" w:rsidRPr="001677D0" w:rsidRDefault="007A23A5" w:rsidP="007A23A5">
            <w:pPr>
              <w:rPr>
                <w:rFonts w:ascii="標楷體" w:eastAsia="標楷體" w:hAnsi="標楷體"/>
              </w:rPr>
            </w:pPr>
          </w:p>
        </w:tc>
        <w:tc>
          <w:tcPr>
            <w:tcW w:w="709" w:type="dxa"/>
          </w:tcPr>
          <w:p w14:paraId="40C991EF" w14:textId="77777777" w:rsidR="007A23A5" w:rsidRPr="001677D0" w:rsidRDefault="007A23A5" w:rsidP="007A23A5">
            <w:pPr>
              <w:rPr>
                <w:rFonts w:ascii="標楷體" w:eastAsia="標楷體" w:hAnsi="標楷體"/>
              </w:rPr>
            </w:pPr>
          </w:p>
        </w:tc>
        <w:tc>
          <w:tcPr>
            <w:tcW w:w="2410" w:type="dxa"/>
          </w:tcPr>
          <w:p w14:paraId="0FF04CCD" w14:textId="77777777" w:rsidR="007A23A5" w:rsidRPr="001677D0" w:rsidRDefault="007A23A5" w:rsidP="007A23A5">
            <w:pPr>
              <w:rPr>
                <w:rFonts w:ascii="標楷體" w:eastAsia="標楷體" w:hAnsi="標楷體"/>
              </w:rPr>
            </w:pPr>
          </w:p>
        </w:tc>
        <w:tc>
          <w:tcPr>
            <w:tcW w:w="567" w:type="dxa"/>
          </w:tcPr>
          <w:p w14:paraId="10BF192F" w14:textId="77777777" w:rsidR="007A23A5" w:rsidRPr="001677D0" w:rsidRDefault="007A23A5" w:rsidP="007A23A5">
            <w:pPr>
              <w:rPr>
                <w:rFonts w:ascii="標楷體" w:eastAsia="標楷體" w:hAnsi="標楷體"/>
              </w:rPr>
            </w:pPr>
          </w:p>
        </w:tc>
        <w:tc>
          <w:tcPr>
            <w:tcW w:w="481" w:type="dxa"/>
          </w:tcPr>
          <w:p w14:paraId="0E35E935"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R</w:t>
            </w:r>
          </w:p>
        </w:tc>
        <w:tc>
          <w:tcPr>
            <w:tcW w:w="2856" w:type="dxa"/>
          </w:tcPr>
          <w:p w14:paraId="45405485" w14:textId="77777777" w:rsidR="007A23A5" w:rsidRDefault="007A23A5" w:rsidP="007A23A5">
            <w:pPr>
              <w:rPr>
                <w:rFonts w:ascii="標楷體" w:eastAsia="標楷體" w:hAnsi="標楷體"/>
              </w:rPr>
            </w:pPr>
            <w:r>
              <w:rPr>
                <w:rFonts w:ascii="標楷體" w:eastAsia="標楷體" w:hAnsi="標楷體" w:hint="eastAsia"/>
              </w:rPr>
              <w:t>1</w:t>
            </w:r>
            <w:r>
              <w:rPr>
                <w:rFonts w:ascii="標楷體" w:eastAsia="標楷體" w:hAnsi="標楷體"/>
              </w:rPr>
              <w:t>.</w:t>
            </w:r>
            <w:r w:rsidRPr="001677D0">
              <w:rPr>
                <w:rFonts w:ascii="標楷體" w:eastAsia="標楷體" w:hAnsi="標楷體" w:hint="eastAsia"/>
              </w:rPr>
              <w:t>自動顯示</w:t>
            </w:r>
            <w:r>
              <w:rPr>
                <w:rFonts w:ascii="標楷體" w:eastAsia="標楷體" w:hAnsi="標楷體" w:hint="eastAsia"/>
              </w:rPr>
              <w:t>,不可修改</w:t>
            </w:r>
          </w:p>
          <w:p w14:paraId="4FF749FB" w14:textId="77777777" w:rsidR="007A23A5" w:rsidRPr="001677D0" w:rsidRDefault="007A23A5" w:rsidP="007A23A5">
            <w:pPr>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TxtNo</w:t>
            </w:r>
            <w:proofErr w:type="spellEnd"/>
          </w:p>
        </w:tc>
      </w:tr>
      <w:tr w:rsidR="007A23A5" w:rsidRPr="001677D0" w14:paraId="48FA4E21" w14:textId="77777777" w:rsidTr="00E946E4">
        <w:trPr>
          <w:trHeight w:val="291"/>
          <w:jc w:val="center"/>
        </w:trPr>
        <w:tc>
          <w:tcPr>
            <w:tcW w:w="456" w:type="dxa"/>
          </w:tcPr>
          <w:p w14:paraId="4E16E173" w14:textId="43616314" w:rsidR="007A23A5" w:rsidRPr="001677D0" w:rsidRDefault="007A23A5" w:rsidP="007A23A5">
            <w:pPr>
              <w:rPr>
                <w:rFonts w:ascii="標楷體" w:eastAsia="標楷體" w:hAnsi="標楷體"/>
              </w:rPr>
            </w:pPr>
            <w:ins w:id="64" w:author="楊智誠" w:date="2021-06-29T14:50:00Z">
              <w:r w:rsidRPr="001677D0">
                <w:rPr>
                  <w:rFonts w:ascii="標楷體" w:eastAsia="標楷體" w:hAnsi="標楷體" w:hint="eastAsia"/>
                </w:rPr>
                <w:t>11</w:t>
              </w:r>
            </w:ins>
            <w:del w:id="65" w:author="楊智誠" w:date="2021-06-29T14:50:00Z">
              <w:r w:rsidRPr="001677D0" w:rsidDel="007A23A5">
                <w:rPr>
                  <w:rFonts w:ascii="標楷體" w:eastAsia="標楷體" w:hAnsi="標楷體" w:hint="eastAsia"/>
                </w:rPr>
                <w:delText>1</w:delText>
              </w:r>
              <w:r w:rsidRPr="001677D0" w:rsidDel="007A23A5">
                <w:rPr>
                  <w:rFonts w:ascii="標楷體" w:eastAsia="標楷體" w:hAnsi="標楷體"/>
                </w:rPr>
                <w:delText>2</w:delText>
              </w:r>
            </w:del>
          </w:p>
        </w:tc>
        <w:tc>
          <w:tcPr>
            <w:tcW w:w="1736" w:type="dxa"/>
          </w:tcPr>
          <w:p w14:paraId="5ED3E280" w14:textId="77777777" w:rsidR="007A23A5" w:rsidRPr="001677D0" w:rsidRDefault="007A23A5" w:rsidP="007A23A5">
            <w:pPr>
              <w:rPr>
                <w:rFonts w:ascii="標楷體" w:eastAsia="標楷體" w:hAnsi="標楷體"/>
              </w:rPr>
            </w:pPr>
            <w:r w:rsidRPr="001677D0">
              <w:rPr>
                <w:rFonts w:ascii="標楷體" w:eastAsia="標楷體" w:hAnsi="標楷體" w:hint="eastAsia"/>
              </w:rPr>
              <w:t>備註</w:t>
            </w:r>
          </w:p>
        </w:tc>
        <w:tc>
          <w:tcPr>
            <w:tcW w:w="1205" w:type="dxa"/>
          </w:tcPr>
          <w:p w14:paraId="01A52DA8" w14:textId="77777777" w:rsidR="007A23A5" w:rsidRPr="001677D0" w:rsidRDefault="007A23A5" w:rsidP="007A23A5">
            <w:pPr>
              <w:rPr>
                <w:rFonts w:ascii="標楷體" w:eastAsia="標楷體" w:hAnsi="標楷體"/>
              </w:rPr>
            </w:pPr>
            <w:r>
              <w:rPr>
                <w:rFonts w:ascii="標楷體" w:eastAsia="標楷體" w:hAnsi="標楷體"/>
              </w:rPr>
              <w:t>60</w:t>
            </w:r>
            <w:r w:rsidRPr="001677D0">
              <w:rPr>
                <w:rFonts w:ascii="標楷體" w:eastAsia="標楷體" w:hAnsi="標楷體"/>
              </w:rPr>
              <w:t xml:space="preserve">         </w:t>
            </w:r>
          </w:p>
        </w:tc>
        <w:tc>
          <w:tcPr>
            <w:tcW w:w="709" w:type="dxa"/>
          </w:tcPr>
          <w:p w14:paraId="38D541C0" w14:textId="77777777" w:rsidR="007A23A5" w:rsidRPr="001677D0" w:rsidRDefault="007A23A5" w:rsidP="007A23A5">
            <w:pPr>
              <w:rPr>
                <w:rFonts w:ascii="標楷體" w:eastAsia="標楷體" w:hAnsi="標楷體"/>
              </w:rPr>
            </w:pPr>
          </w:p>
        </w:tc>
        <w:tc>
          <w:tcPr>
            <w:tcW w:w="2410" w:type="dxa"/>
          </w:tcPr>
          <w:p w14:paraId="684833AC" w14:textId="77777777" w:rsidR="007A23A5" w:rsidRPr="001677D0" w:rsidRDefault="007A23A5" w:rsidP="007A23A5">
            <w:pPr>
              <w:rPr>
                <w:rFonts w:ascii="標楷體" w:eastAsia="標楷體" w:hAnsi="標楷體"/>
              </w:rPr>
            </w:pPr>
          </w:p>
        </w:tc>
        <w:tc>
          <w:tcPr>
            <w:tcW w:w="567" w:type="dxa"/>
          </w:tcPr>
          <w:p w14:paraId="34F33962" w14:textId="77777777" w:rsidR="007A23A5" w:rsidRPr="001677D0" w:rsidRDefault="007A23A5" w:rsidP="007A23A5">
            <w:pPr>
              <w:rPr>
                <w:rFonts w:ascii="標楷體" w:eastAsia="標楷體" w:hAnsi="標楷體"/>
              </w:rPr>
            </w:pPr>
          </w:p>
        </w:tc>
        <w:tc>
          <w:tcPr>
            <w:tcW w:w="481" w:type="dxa"/>
          </w:tcPr>
          <w:p w14:paraId="71ED2DA7"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W</w:t>
            </w:r>
          </w:p>
        </w:tc>
        <w:tc>
          <w:tcPr>
            <w:tcW w:w="2856" w:type="dxa"/>
          </w:tcPr>
          <w:p w14:paraId="32FD63B1"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w:t>
            </w:r>
            <w:r>
              <w:rPr>
                <w:rFonts w:ascii="標楷體" w:eastAsia="標楷體" w:hAnsi="標楷體" w:hint="eastAsia"/>
              </w:rPr>
              <w:t>自行輸入文字</w:t>
            </w:r>
          </w:p>
          <w:p w14:paraId="3DE6593D"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2.Tx</w:t>
            </w:r>
            <w:r w:rsidRPr="001677D0">
              <w:rPr>
                <w:rFonts w:ascii="標楷體" w:eastAsia="標楷體" w:hAnsi="標楷體"/>
              </w:rPr>
              <w:t>Teller.</w:t>
            </w:r>
            <w:r w:rsidRPr="001677D0">
              <w:rPr>
                <w:rFonts w:ascii="標楷體" w:eastAsia="標楷體" w:hAnsi="標楷體" w:hint="eastAsia"/>
              </w:rPr>
              <w:t>De</w:t>
            </w:r>
            <w:r w:rsidRPr="001677D0">
              <w:rPr>
                <w:rFonts w:ascii="標楷體" w:eastAsia="標楷體" w:hAnsi="標楷體"/>
              </w:rPr>
              <w:t>sc</w:t>
            </w:r>
          </w:p>
        </w:tc>
      </w:tr>
      <w:tr w:rsidR="007A23A5" w:rsidRPr="001677D0" w14:paraId="66887D6B" w14:textId="77777777" w:rsidTr="00E946E4">
        <w:trPr>
          <w:trHeight w:val="291"/>
          <w:jc w:val="center"/>
        </w:trPr>
        <w:tc>
          <w:tcPr>
            <w:tcW w:w="456" w:type="dxa"/>
          </w:tcPr>
          <w:p w14:paraId="45942114" w14:textId="647166B8" w:rsidR="007A23A5" w:rsidRPr="001677D0" w:rsidRDefault="007A23A5" w:rsidP="007A23A5">
            <w:pPr>
              <w:rPr>
                <w:rFonts w:ascii="標楷體" w:eastAsia="標楷體" w:hAnsi="標楷體"/>
              </w:rPr>
            </w:pPr>
          </w:p>
        </w:tc>
        <w:tc>
          <w:tcPr>
            <w:tcW w:w="9964" w:type="dxa"/>
            <w:gridSpan w:val="7"/>
          </w:tcPr>
          <w:p w14:paraId="5EC5D4FB" w14:textId="77777777" w:rsidR="007A23A5" w:rsidRPr="001677D0" w:rsidRDefault="007A23A5" w:rsidP="007A23A5">
            <w:pPr>
              <w:snapToGrid w:val="0"/>
              <w:ind w:left="238" w:hangingChars="99" w:hanging="238"/>
              <w:rPr>
                <w:rFonts w:ascii="標楷體" w:eastAsia="標楷體" w:hAnsi="標楷體"/>
              </w:rPr>
            </w:pPr>
            <w:r w:rsidRPr="00847BB7">
              <w:rPr>
                <w:rFonts w:ascii="標楷體" w:eastAsia="標楷體" w:hAnsi="標楷體" w:hint="eastAsia"/>
              </w:rPr>
              <w:t>權限群組</w:t>
            </w:r>
            <w:r>
              <w:rPr>
                <w:rFonts w:ascii="標楷體" w:eastAsia="標楷體" w:hAnsi="標楷體" w:hint="eastAsia"/>
                <w:lang w:eastAsia="zh-HK"/>
              </w:rPr>
              <w:t>共</w:t>
            </w:r>
            <w:r>
              <w:rPr>
                <w:rFonts w:ascii="標楷體" w:eastAsia="標楷體" w:hAnsi="標楷體" w:hint="eastAsia"/>
              </w:rPr>
              <w:t>40</w:t>
            </w:r>
            <w:r>
              <w:rPr>
                <w:rFonts w:ascii="標楷體" w:eastAsia="標楷體" w:hAnsi="標楷體" w:hint="eastAsia"/>
                <w:lang w:eastAsia="zh-HK"/>
              </w:rPr>
              <w:t>組</w:t>
            </w:r>
          </w:p>
        </w:tc>
      </w:tr>
      <w:tr w:rsidR="007A23A5" w:rsidRPr="001677D0" w14:paraId="3282A64E" w14:textId="77777777" w:rsidTr="00E946E4">
        <w:trPr>
          <w:trHeight w:val="291"/>
          <w:jc w:val="center"/>
        </w:trPr>
        <w:tc>
          <w:tcPr>
            <w:tcW w:w="456" w:type="dxa"/>
          </w:tcPr>
          <w:p w14:paraId="1D4062B7" w14:textId="0E8FD7F4" w:rsidR="007A23A5" w:rsidRPr="001677D0" w:rsidRDefault="007A23A5" w:rsidP="007A23A5">
            <w:pPr>
              <w:rPr>
                <w:rFonts w:ascii="標楷體" w:eastAsia="標楷體" w:hAnsi="標楷體"/>
              </w:rPr>
            </w:pPr>
            <w:ins w:id="66" w:author="楊智誠" w:date="2021-06-29T14:50:00Z">
              <w:r>
                <w:rPr>
                  <w:rFonts w:ascii="標楷體" w:eastAsia="標楷體" w:hAnsi="標楷體"/>
                </w:rPr>
                <w:t>12</w:t>
              </w:r>
            </w:ins>
            <w:del w:id="67" w:author="楊智誠" w:date="2021-06-29T14:50:00Z">
              <w:r w:rsidRPr="001677D0" w:rsidDel="007A23A5">
                <w:rPr>
                  <w:rFonts w:ascii="標楷體" w:eastAsia="標楷體" w:hAnsi="標楷體" w:hint="eastAsia"/>
                </w:rPr>
                <w:delText>1</w:delText>
              </w:r>
              <w:r w:rsidRPr="001677D0" w:rsidDel="007A23A5">
                <w:rPr>
                  <w:rFonts w:ascii="標楷體" w:eastAsia="標楷體" w:hAnsi="標楷體"/>
                </w:rPr>
                <w:delText>3</w:delText>
              </w:r>
            </w:del>
          </w:p>
        </w:tc>
        <w:tc>
          <w:tcPr>
            <w:tcW w:w="1736" w:type="dxa"/>
          </w:tcPr>
          <w:p w14:paraId="4A17CF16" w14:textId="77777777" w:rsidR="007A23A5" w:rsidRPr="001677D0" w:rsidRDefault="007A23A5" w:rsidP="007A23A5">
            <w:pPr>
              <w:rPr>
                <w:rFonts w:ascii="標楷體" w:eastAsia="標楷體" w:hAnsi="標楷體"/>
              </w:rPr>
            </w:pPr>
            <w:r w:rsidRPr="001677D0">
              <w:rPr>
                <w:rFonts w:ascii="標楷體" w:eastAsia="標楷體" w:hAnsi="標楷體" w:hint="eastAsia"/>
              </w:rPr>
              <w:t>權限群組</w:t>
            </w:r>
          </w:p>
        </w:tc>
        <w:tc>
          <w:tcPr>
            <w:tcW w:w="1205" w:type="dxa"/>
          </w:tcPr>
          <w:p w14:paraId="0E705936" w14:textId="77777777" w:rsidR="007A23A5" w:rsidRPr="001677D0" w:rsidRDefault="007A23A5" w:rsidP="007A23A5">
            <w:pPr>
              <w:rPr>
                <w:rFonts w:ascii="標楷體" w:eastAsia="標楷體" w:hAnsi="標楷體"/>
              </w:rPr>
            </w:pPr>
            <w:r>
              <w:rPr>
                <w:rFonts w:ascii="標楷體" w:eastAsia="標楷體" w:hAnsi="標楷體"/>
              </w:rPr>
              <w:t>6</w:t>
            </w:r>
          </w:p>
        </w:tc>
        <w:tc>
          <w:tcPr>
            <w:tcW w:w="709" w:type="dxa"/>
          </w:tcPr>
          <w:p w14:paraId="071B1468" w14:textId="77777777" w:rsidR="007A23A5" w:rsidRPr="001677D0" w:rsidRDefault="007A23A5" w:rsidP="007A23A5">
            <w:pPr>
              <w:rPr>
                <w:rFonts w:ascii="標楷體" w:eastAsia="標楷體" w:hAnsi="標楷體"/>
              </w:rPr>
            </w:pPr>
          </w:p>
        </w:tc>
        <w:tc>
          <w:tcPr>
            <w:tcW w:w="2410" w:type="dxa"/>
          </w:tcPr>
          <w:p w14:paraId="34EA9E91" w14:textId="77777777" w:rsidR="007A23A5" w:rsidRDefault="007A23A5" w:rsidP="007A23A5">
            <w:pPr>
              <w:rPr>
                <w:rFonts w:ascii="標楷體" w:eastAsia="標楷體" w:hAnsi="標楷體" w:cs="細明體"/>
                <w:spacing w:val="15"/>
                <w:kern w:val="0"/>
              </w:rPr>
            </w:pPr>
            <w:r w:rsidRPr="001677D0">
              <w:rPr>
                <w:rFonts w:ascii="標楷體" w:eastAsia="標楷體" w:hAnsi="標楷體" w:cs="細明體" w:hint="eastAsia"/>
                <w:spacing w:val="15"/>
                <w:kern w:val="0"/>
                <w:lang w:eastAsia="zh-HK"/>
              </w:rPr>
              <w:t>依據所屬</w:t>
            </w:r>
            <w:r>
              <w:rPr>
                <w:rFonts w:ascii="標楷體" w:eastAsia="標楷體" w:hAnsi="標楷體" w:cs="細明體" w:hint="eastAsia"/>
                <w:spacing w:val="15"/>
                <w:kern w:val="0"/>
              </w:rPr>
              <w:t>[</w:t>
            </w:r>
            <w:r>
              <w:rPr>
                <w:rFonts w:ascii="標楷體" w:eastAsia="標楷體" w:hAnsi="標楷體" w:cs="細明體" w:hint="eastAsia"/>
                <w:spacing w:val="15"/>
                <w:kern w:val="0"/>
                <w:lang w:eastAsia="zh-HK"/>
              </w:rPr>
              <w:t>使用</w:t>
            </w:r>
            <w:r w:rsidRPr="001677D0">
              <w:rPr>
                <w:rFonts w:ascii="標楷體" w:eastAsia="標楷體" w:hAnsi="標楷體" w:cs="細明體" w:hint="eastAsia"/>
                <w:spacing w:val="15"/>
                <w:kern w:val="0"/>
                <w:lang w:eastAsia="zh-HK"/>
              </w:rPr>
              <w:t>單位</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及</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權限等級</w:t>
            </w:r>
            <w:r>
              <w:rPr>
                <w:rFonts w:ascii="標楷體" w:eastAsia="標楷體" w:hAnsi="標楷體" w:cs="細明體" w:hint="eastAsia"/>
                <w:spacing w:val="15"/>
                <w:kern w:val="0"/>
              </w:rPr>
              <w:t>]對應[</w:t>
            </w:r>
            <w:r w:rsidRPr="001677D0">
              <w:rPr>
                <w:rFonts w:ascii="標楷體" w:eastAsia="標楷體" w:hAnsi="標楷體" w:cs="細明體" w:hint="eastAsia"/>
                <w:spacing w:val="15"/>
                <w:kern w:val="0"/>
                <w:lang w:eastAsia="zh-HK"/>
              </w:rPr>
              <w:t>權限群組</w:t>
            </w:r>
            <w:r>
              <w:rPr>
                <w:rFonts w:ascii="標楷體" w:eastAsia="標楷體" w:hAnsi="標楷體" w:cs="細明體" w:hint="eastAsia"/>
                <w:spacing w:val="15"/>
                <w:kern w:val="0"/>
                <w:lang w:eastAsia="zh-HK"/>
              </w:rPr>
              <w:t>檔</w:t>
            </w:r>
            <w:r w:rsidRPr="001677D0">
              <w:rPr>
                <w:rFonts w:ascii="標楷體" w:eastAsia="標楷體" w:hAnsi="標楷體" w:cs="細明體" w:hint="eastAsia"/>
                <w:spacing w:val="15"/>
                <w:kern w:val="0"/>
              </w:rPr>
              <w:t>(</w:t>
            </w:r>
            <w:proofErr w:type="spellStart"/>
            <w:r w:rsidRPr="001677D0">
              <w:rPr>
                <w:rFonts w:ascii="標楷體" w:eastAsia="標楷體" w:hAnsi="標楷體" w:cs="細明體"/>
                <w:spacing w:val="15"/>
                <w:kern w:val="0"/>
              </w:rPr>
              <w:t>TxAuthGroup</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顯示可設定</w:t>
            </w:r>
            <w:r>
              <w:rPr>
                <w:rFonts w:ascii="標楷體" w:eastAsia="標楷體" w:hAnsi="標楷體" w:cs="細明體" w:hint="eastAsia"/>
                <w:spacing w:val="15"/>
                <w:kern w:val="0"/>
                <w:lang w:eastAsia="zh-HK"/>
              </w:rPr>
              <w:t>之權限群組</w:t>
            </w:r>
            <w:r>
              <w:rPr>
                <w:rFonts w:ascii="標楷體" w:eastAsia="標楷體" w:hAnsi="標楷體" w:cs="細明體" w:hint="eastAsia"/>
                <w:spacing w:val="15"/>
                <w:kern w:val="0"/>
              </w:rPr>
              <w:t>[權限群組編號(</w:t>
            </w:r>
            <w:proofErr w:type="spellStart"/>
            <w:r w:rsidRPr="007C1625">
              <w:rPr>
                <w:rFonts w:ascii="標楷體" w:eastAsia="標楷體" w:hAnsi="標楷體" w:cs="細明體"/>
                <w:spacing w:val="15"/>
                <w:kern w:val="0"/>
              </w:rPr>
              <w:t>AuthNo</w:t>
            </w:r>
            <w:proofErr w:type="spellEnd"/>
            <w:r>
              <w:rPr>
                <w:rFonts w:ascii="標楷體" w:eastAsia="標楷體" w:hAnsi="標楷體" w:cs="細明體" w:hint="eastAsia"/>
                <w:spacing w:val="15"/>
                <w:kern w:val="0"/>
              </w:rPr>
              <w:t>)]、[權限群組名(</w:t>
            </w:r>
            <w:proofErr w:type="spellStart"/>
            <w:r w:rsidRPr="007C1625">
              <w:rPr>
                <w:rFonts w:ascii="標楷體" w:eastAsia="標楷體" w:hAnsi="標楷體" w:cs="細明體"/>
                <w:spacing w:val="15"/>
                <w:kern w:val="0"/>
              </w:rPr>
              <w:t>AuthItem</w:t>
            </w:r>
            <w:proofErr w:type="spellEnd"/>
          </w:p>
          <w:p w14:paraId="27D1F0C7" w14:textId="77777777" w:rsidR="007A23A5" w:rsidRDefault="007A23A5" w:rsidP="007A23A5">
            <w:pPr>
              <w:rPr>
                <w:rFonts w:ascii="標楷體" w:eastAsia="標楷體" w:hAnsi="標楷體" w:cs="細明體"/>
                <w:spacing w:val="15"/>
                <w:kern w:val="0"/>
                <w:lang w:eastAsia="zh-HK"/>
              </w:rPr>
            </w:pPr>
            <w:r>
              <w:rPr>
                <w:rFonts w:ascii="標楷體" w:eastAsia="標楷體" w:hAnsi="標楷體" w:cs="細明體" w:hint="eastAsia"/>
                <w:spacing w:val="15"/>
                <w:kern w:val="0"/>
              </w:rPr>
              <w:t>)]</w:t>
            </w:r>
          </w:p>
          <w:p w14:paraId="3C0EBC70" w14:textId="77777777" w:rsidR="007A23A5" w:rsidRPr="001677D0" w:rsidRDefault="007A23A5" w:rsidP="007A23A5">
            <w:pPr>
              <w:rPr>
                <w:rFonts w:ascii="標楷體" w:eastAsia="標楷體" w:hAnsi="標楷體"/>
              </w:rPr>
            </w:pPr>
            <w:r w:rsidRPr="001677D0">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選單</w:t>
            </w:r>
            <w:r w:rsidRPr="001677D0">
              <w:rPr>
                <w:rFonts w:ascii="標楷體" w:eastAsia="標楷體" w:hAnsi="標楷體" w:cs="細明體" w:hint="eastAsia"/>
                <w:spacing w:val="15"/>
                <w:kern w:val="0"/>
              </w:rPr>
              <w:t>3/L6043]</w:t>
            </w:r>
          </w:p>
        </w:tc>
        <w:tc>
          <w:tcPr>
            <w:tcW w:w="567" w:type="dxa"/>
          </w:tcPr>
          <w:p w14:paraId="1C5FECBB" w14:textId="77777777" w:rsidR="007A23A5" w:rsidRPr="001677D0" w:rsidRDefault="007A23A5" w:rsidP="007A23A5">
            <w:pPr>
              <w:rPr>
                <w:rFonts w:ascii="標楷體" w:eastAsia="標楷體" w:hAnsi="標楷體"/>
              </w:rPr>
            </w:pPr>
          </w:p>
        </w:tc>
        <w:tc>
          <w:tcPr>
            <w:tcW w:w="481" w:type="dxa"/>
          </w:tcPr>
          <w:p w14:paraId="270985D2"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W</w:t>
            </w:r>
          </w:p>
        </w:tc>
        <w:tc>
          <w:tcPr>
            <w:tcW w:w="2856" w:type="dxa"/>
          </w:tcPr>
          <w:p w14:paraId="335F927F" w14:textId="77777777" w:rsidR="007A23A5" w:rsidRDefault="007A23A5" w:rsidP="007A23A5">
            <w:pPr>
              <w:snapToGrid w:val="0"/>
              <w:ind w:left="238" w:hangingChars="99" w:hanging="238"/>
              <w:rPr>
                <w:rFonts w:ascii="標楷體" w:eastAsia="標楷體" w:hAnsi="標楷體"/>
              </w:rPr>
            </w:pPr>
            <w:r w:rsidRPr="002070AE">
              <w:rPr>
                <w:rFonts w:ascii="標楷體" w:eastAsia="標楷體" w:hAnsi="標楷體" w:hint="eastAsia"/>
              </w:rPr>
              <w:t>1.自行輸入代碼</w:t>
            </w:r>
            <w:r>
              <w:rPr>
                <w:rFonts w:ascii="標楷體" w:eastAsia="標楷體" w:hAnsi="標楷體" w:hint="eastAsia"/>
              </w:rPr>
              <w:t>,</w:t>
            </w:r>
            <w:r w:rsidRPr="002070AE">
              <w:rPr>
                <w:rFonts w:ascii="標楷體" w:eastAsia="標楷體" w:hAnsi="標楷體" w:hint="eastAsia"/>
              </w:rPr>
              <w:t>有值時</w:t>
            </w:r>
          </w:p>
          <w:p w14:paraId="7483D75E" w14:textId="77777777" w:rsidR="007A23A5" w:rsidRDefault="007A23A5" w:rsidP="007A23A5">
            <w:pPr>
              <w:snapToGrid w:val="0"/>
              <w:ind w:left="238" w:hangingChars="99" w:hanging="238"/>
              <w:rPr>
                <w:rFonts w:ascii="標楷體" w:eastAsia="標楷體" w:hAnsi="標楷體"/>
              </w:rPr>
            </w:pPr>
            <w:r w:rsidRPr="002070AE">
              <w:rPr>
                <w:rFonts w:ascii="標楷體" w:eastAsia="標楷體" w:hAnsi="標楷體" w:hint="eastAsia"/>
              </w:rPr>
              <w:t>，檢核條件：依選單/V(H)</w:t>
            </w:r>
          </w:p>
          <w:p w14:paraId="00EA2B10"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2</w:t>
            </w:r>
            <w:r>
              <w:rPr>
                <w:rFonts w:ascii="標楷體" w:eastAsia="標楷體" w:hAnsi="標楷體" w:hint="eastAsia"/>
              </w:rPr>
              <w:t>.</w:t>
            </w:r>
            <w:r>
              <w:t xml:space="preserve"> </w:t>
            </w:r>
            <w:proofErr w:type="spellStart"/>
            <w:r w:rsidRPr="00554A02">
              <w:rPr>
                <w:rFonts w:ascii="標楷體" w:eastAsia="標楷體" w:hAnsi="標楷體"/>
                <w:color w:val="000000" w:themeColor="text1"/>
              </w:rPr>
              <w:t>TxTellerAuth</w:t>
            </w:r>
            <w:proofErr w:type="spellEnd"/>
            <w:r w:rsidRPr="000267BA">
              <w:rPr>
                <w:rFonts w:ascii="標楷體" w:eastAsia="標楷體" w:hAnsi="標楷體"/>
                <w:color w:val="000000" w:themeColor="text1"/>
              </w:rPr>
              <w:t>.</w:t>
            </w:r>
            <w:r>
              <w:t xml:space="preserve"> </w:t>
            </w:r>
            <w:proofErr w:type="spellStart"/>
            <w:r w:rsidRPr="00554A02">
              <w:rPr>
                <w:rFonts w:ascii="標楷體" w:eastAsia="標楷體" w:hAnsi="標楷體"/>
                <w:color w:val="000000" w:themeColor="text1"/>
              </w:rPr>
              <w:t>AuthNo</w:t>
            </w:r>
            <w:proofErr w:type="spellEnd"/>
          </w:p>
        </w:tc>
      </w:tr>
    </w:tbl>
    <w:p w14:paraId="5932DF98" w14:textId="77777777" w:rsidR="0012012A" w:rsidRPr="001677D0" w:rsidRDefault="0012012A" w:rsidP="0012012A">
      <w:pPr>
        <w:rPr>
          <w:rFonts w:ascii="標楷體" w:eastAsia="標楷體" w:hAnsi="標楷體"/>
        </w:rPr>
      </w:pPr>
    </w:p>
    <w:p w14:paraId="0FB8A6B9" w14:textId="77777777" w:rsidR="0012012A" w:rsidRDefault="0012012A" w:rsidP="0012012A">
      <w:pPr>
        <w:widowControl/>
        <w:rPr>
          <w:rFonts w:ascii="標楷體" w:eastAsia="標楷體" w:hAnsi="標楷體"/>
          <w:sz w:val="26"/>
        </w:rPr>
      </w:pPr>
      <w:r>
        <w:br w:type="page"/>
      </w:r>
    </w:p>
    <w:p w14:paraId="39E0B091" w14:textId="77777777" w:rsidR="0012012A" w:rsidRPr="001677D0" w:rsidRDefault="0012012A" w:rsidP="00F94AFE">
      <w:pPr>
        <w:pStyle w:val="a"/>
        <w:numPr>
          <w:ilvl w:val="0"/>
          <w:numId w:val="6"/>
        </w:numPr>
        <w:spacing w:before="0"/>
      </w:pPr>
      <w:r w:rsidRPr="001677D0">
        <w:lastRenderedPageBreak/>
        <w:t>UI畫面</w:t>
      </w:r>
      <w:r>
        <w:rPr>
          <w:rFonts w:hint="eastAsia"/>
        </w:rPr>
        <w:t>-修改</w:t>
      </w:r>
    </w:p>
    <w:p w14:paraId="7BE28EB4" w14:textId="77777777" w:rsidR="0012012A" w:rsidRDefault="0012012A" w:rsidP="0012012A">
      <w:pPr>
        <w:pStyle w:val="42"/>
        <w:spacing w:after="48"/>
        <w:ind w:left="1133"/>
        <w:rPr>
          <w:rFonts w:ascii="標楷體" w:hAnsi="標楷體"/>
        </w:rPr>
      </w:pPr>
      <w:r w:rsidRPr="001677D0">
        <w:rPr>
          <w:rFonts w:ascii="標楷體" w:hAnsi="標楷體" w:hint="eastAsia"/>
        </w:rPr>
        <w:t>輸入畫面：</w:t>
      </w:r>
    </w:p>
    <w:p w14:paraId="3D897C0A" w14:textId="77777777" w:rsidR="0012012A" w:rsidRDefault="0012012A" w:rsidP="0012012A">
      <w:pPr>
        <w:pStyle w:val="42"/>
        <w:spacing w:after="48"/>
        <w:ind w:leftChars="0" w:left="0"/>
        <w:rPr>
          <w:rFonts w:ascii="標楷體" w:hAnsi="標楷體"/>
        </w:rPr>
      </w:pPr>
      <w:r w:rsidRPr="00D91259">
        <w:rPr>
          <w:rFonts w:ascii="標楷體" w:hAnsi="標楷體"/>
          <w:noProof/>
        </w:rPr>
        <w:drawing>
          <wp:inline distT="0" distB="0" distL="0" distR="0" wp14:anchorId="3E33CE62" wp14:editId="64815613">
            <wp:extent cx="4876800" cy="3573484"/>
            <wp:effectExtent l="0" t="0" r="0" b="8255"/>
            <wp:docPr id="245" name="圖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5624" cy="3579950"/>
                    </a:xfrm>
                    <a:prstGeom prst="rect">
                      <a:avLst/>
                    </a:prstGeom>
                  </pic:spPr>
                </pic:pic>
              </a:graphicData>
            </a:graphic>
          </wp:inline>
        </w:drawing>
      </w:r>
    </w:p>
    <w:p w14:paraId="5E684DCB" w14:textId="77777777" w:rsidR="0012012A" w:rsidRPr="001677D0" w:rsidRDefault="0012012A" w:rsidP="008B68D0">
      <w:pPr>
        <w:pStyle w:val="a"/>
        <w:numPr>
          <w:ilvl w:val="0"/>
          <w:numId w:val="0"/>
        </w:numPr>
        <w:spacing w:before="0"/>
        <w:ind w:left="480"/>
      </w:pPr>
    </w:p>
    <w:p w14:paraId="627D4D7E" w14:textId="77777777" w:rsidR="0012012A" w:rsidRPr="001677D0" w:rsidRDefault="0012012A" w:rsidP="00F94AFE">
      <w:pPr>
        <w:pStyle w:val="a"/>
        <w:numPr>
          <w:ilvl w:val="0"/>
          <w:numId w:val="6"/>
        </w:numPr>
        <w:spacing w:before="0"/>
      </w:pPr>
      <w:r w:rsidRPr="001677D0">
        <w:t>輸入畫面</w:t>
      </w:r>
      <w:r w:rsidRPr="001677D0">
        <w:rPr>
          <w:rFonts w:hint="eastAsia"/>
        </w:rPr>
        <w:t>按鈕</w:t>
      </w:r>
      <w:r w:rsidRPr="001677D0">
        <w:t>說明</w:t>
      </w:r>
      <w:r>
        <w:rPr>
          <w:rFonts w:hint="eastAsia"/>
        </w:rPr>
        <w:t>-修改</w:t>
      </w:r>
    </w:p>
    <w:tbl>
      <w:tblPr>
        <w:tblStyle w:val="ac"/>
        <w:tblW w:w="0" w:type="auto"/>
        <w:tblInd w:w="250" w:type="dxa"/>
        <w:tblLook w:val="04A0" w:firstRow="1" w:lastRow="0" w:firstColumn="1" w:lastColumn="0" w:noHBand="0" w:noVBand="1"/>
      </w:tblPr>
      <w:tblGrid>
        <w:gridCol w:w="848"/>
        <w:gridCol w:w="2112"/>
        <w:gridCol w:w="6984"/>
      </w:tblGrid>
      <w:tr w:rsidR="0012012A" w:rsidRPr="001677D0" w14:paraId="418A2BAA" w14:textId="77777777" w:rsidTr="00E946E4">
        <w:tc>
          <w:tcPr>
            <w:tcW w:w="848" w:type="dxa"/>
            <w:shd w:val="clear" w:color="auto" w:fill="D9D9D9" w:themeFill="background1" w:themeFillShade="D9"/>
          </w:tcPr>
          <w:p w14:paraId="7C12D86D"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7A05BEE3"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4978FCE1"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功能說明</w:t>
            </w:r>
          </w:p>
        </w:tc>
      </w:tr>
      <w:tr w:rsidR="0012012A" w:rsidRPr="006B0DEA" w14:paraId="6C4B9F7D" w14:textId="77777777" w:rsidTr="00E946E4">
        <w:tc>
          <w:tcPr>
            <w:tcW w:w="848" w:type="dxa"/>
          </w:tcPr>
          <w:p w14:paraId="6CB9F01F" w14:textId="77777777" w:rsidR="0012012A" w:rsidRPr="006B0DEA" w:rsidRDefault="0012012A" w:rsidP="00E946E4">
            <w:pPr>
              <w:jc w:val="center"/>
              <w:rPr>
                <w:rFonts w:ascii="標楷體" w:eastAsia="標楷體" w:hAnsi="標楷體"/>
              </w:rPr>
            </w:pPr>
            <w:r w:rsidRPr="006B0DEA">
              <w:rPr>
                <w:rFonts w:ascii="標楷體" w:eastAsia="標楷體" w:hAnsi="標楷體" w:hint="eastAsia"/>
              </w:rPr>
              <w:t>1</w:t>
            </w:r>
          </w:p>
        </w:tc>
        <w:tc>
          <w:tcPr>
            <w:tcW w:w="2112" w:type="dxa"/>
          </w:tcPr>
          <w:p w14:paraId="343DCD86" w14:textId="77777777" w:rsidR="0012012A" w:rsidRPr="006B0DEA" w:rsidRDefault="0012012A" w:rsidP="00E946E4">
            <w:pPr>
              <w:rPr>
                <w:rFonts w:ascii="標楷體" w:eastAsia="標楷體" w:hAnsi="標楷體"/>
                <w:lang w:eastAsia="zh-HK"/>
              </w:rPr>
            </w:pPr>
            <w:r w:rsidRPr="006B0DEA">
              <w:rPr>
                <w:rFonts w:ascii="標楷體" w:eastAsia="標楷體" w:hAnsi="標楷體" w:hint="eastAsia"/>
                <w:lang w:eastAsia="zh-HK"/>
              </w:rPr>
              <w:t>修改</w:t>
            </w:r>
          </w:p>
        </w:tc>
        <w:tc>
          <w:tcPr>
            <w:tcW w:w="6984" w:type="dxa"/>
          </w:tcPr>
          <w:p w14:paraId="420255B0" w14:textId="77777777" w:rsidR="0012012A" w:rsidRPr="006B0DEA" w:rsidRDefault="0012012A" w:rsidP="00E946E4">
            <w:pPr>
              <w:rPr>
                <w:rFonts w:ascii="標楷體" w:eastAsia="標楷體" w:hAnsi="標楷體"/>
                <w:lang w:eastAsia="zh-HK"/>
              </w:rPr>
            </w:pPr>
            <w:r w:rsidRPr="006B0DEA">
              <w:rPr>
                <w:rFonts w:ascii="標楷體" w:eastAsia="標楷體" w:hAnsi="標楷體" w:hint="eastAsia"/>
              </w:rPr>
              <w:t>1.【</w:t>
            </w:r>
            <w:r w:rsidRPr="006B0DEA">
              <w:rPr>
                <w:rFonts w:ascii="標楷體" w:eastAsia="標楷體" w:hAnsi="標楷體"/>
                <w:lang w:eastAsia="zh-HK"/>
              </w:rPr>
              <w:t>L</w:t>
            </w:r>
            <w:r w:rsidRPr="006B0DEA">
              <w:rPr>
                <w:rFonts w:ascii="標楷體" w:eastAsia="標楷體" w:hAnsi="標楷體"/>
              </w:rPr>
              <w:t>6041使用者資料查詢</w:t>
            </w:r>
            <w:r w:rsidRPr="006B0DEA">
              <w:rPr>
                <w:rFonts w:ascii="標楷體" w:eastAsia="標楷體" w:hAnsi="標楷體" w:hint="eastAsia"/>
              </w:rPr>
              <w:t>】</w:t>
            </w:r>
            <w:r w:rsidRPr="006B0DEA">
              <w:rPr>
                <w:rFonts w:ascii="標楷體" w:eastAsia="標楷體" w:hAnsi="標楷體"/>
                <w:lang w:eastAsia="zh-HK"/>
              </w:rPr>
              <w:t>功能</w:t>
            </w:r>
            <w:r w:rsidRPr="006B0DEA">
              <w:rPr>
                <w:rFonts w:ascii="標楷體" w:eastAsia="標楷體" w:hAnsi="標楷體" w:hint="eastAsia"/>
              </w:rPr>
              <w:t>點「</w:t>
            </w:r>
            <w:r w:rsidRPr="006B0DEA">
              <w:rPr>
                <w:rFonts w:ascii="標楷體" w:eastAsia="標楷體" w:hAnsi="標楷體" w:hint="eastAsia"/>
                <w:lang w:eastAsia="zh-HK"/>
              </w:rPr>
              <w:t>修改</w:t>
            </w:r>
            <w:r w:rsidRPr="006B0DEA">
              <w:rPr>
                <w:rFonts w:ascii="標楷體" w:eastAsia="標楷體" w:hAnsi="標楷體" w:hint="eastAsia"/>
              </w:rPr>
              <w:t>」</w:t>
            </w:r>
            <w:r w:rsidRPr="006B0DEA">
              <w:rPr>
                <w:rFonts w:ascii="標楷體" w:eastAsia="標楷體" w:hAnsi="標楷體"/>
                <w:lang w:eastAsia="zh-HK"/>
              </w:rPr>
              <w:t>時顯示</w:t>
            </w:r>
            <w:r w:rsidRPr="006B0DEA">
              <w:rPr>
                <w:rFonts w:ascii="標楷體" w:eastAsia="標楷體" w:hAnsi="標楷體" w:hint="eastAsia"/>
              </w:rPr>
              <w:t>。</w:t>
            </w:r>
          </w:p>
          <w:p w14:paraId="6E9E09C4" w14:textId="77777777" w:rsidR="0012012A" w:rsidRPr="0092631E" w:rsidRDefault="0012012A" w:rsidP="00E946E4">
            <w:pPr>
              <w:rPr>
                <w:rFonts w:ascii="標楷體" w:eastAsia="標楷體" w:hAnsi="標楷體"/>
                <w:shd w:val="pct15" w:color="auto" w:fill="FFFFFF"/>
              </w:rPr>
            </w:pPr>
            <w:r w:rsidRPr="0092631E">
              <w:rPr>
                <w:rFonts w:ascii="標楷體" w:eastAsia="標楷體" w:hAnsi="標楷體" w:hint="eastAsia"/>
                <w:shd w:val="pct15" w:color="auto" w:fill="FFFFFF"/>
              </w:rPr>
              <w:t>&lt;&lt;檢查說明&gt;&gt;</w:t>
            </w:r>
          </w:p>
          <w:p w14:paraId="3FE99352" w14:textId="77777777" w:rsidR="0012012A" w:rsidRPr="006B0DEA" w:rsidRDefault="0012012A" w:rsidP="00E946E4">
            <w:pPr>
              <w:rPr>
                <w:rFonts w:ascii="標楷體" w:eastAsia="標楷體" w:hAnsi="標楷體"/>
              </w:rPr>
            </w:pPr>
            <w:r w:rsidRPr="006B0DEA">
              <w:rPr>
                <w:rFonts w:ascii="標楷體" w:eastAsia="標楷體" w:hAnsi="標楷體" w:hint="eastAsia"/>
              </w:rPr>
              <w:t>1.執行修改時,若該修改資料不存在[使用者檔(</w:t>
            </w:r>
            <w:proofErr w:type="spellStart"/>
            <w:r w:rsidRPr="006B0DEA">
              <w:rPr>
                <w:rFonts w:ascii="標楷體" w:eastAsia="標楷體" w:hAnsi="標楷體" w:hint="eastAsia"/>
              </w:rPr>
              <w:t>Tx</w:t>
            </w:r>
            <w:r w:rsidRPr="006B0DEA">
              <w:rPr>
                <w:rFonts w:ascii="標楷體" w:eastAsia="標楷體" w:hAnsi="標楷體"/>
              </w:rPr>
              <w:t>Teller</w:t>
            </w:r>
            <w:proofErr w:type="spellEnd"/>
            <w:r w:rsidRPr="006B0DEA">
              <w:rPr>
                <w:rFonts w:ascii="標楷體" w:eastAsia="標楷體" w:hAnsi="標楷體" w:hint="eastAsia"/>
              </w:rPr>
              <w:t xml:space="preserve">)],顯示 </w:t>
            </w:r>
          </w:p>
          <w:p w14:paraId="7EC59903" w14:textId="77777777" w:rsidR="0012012A" w:rsidRPr="006B0DEA" w:rsidRDefault="0012012A" w:rsidP="00E946E4">
            <w:pPr>
              <w:rPr>
                <w:rFonts w:ascii="標楷體" w:eastAsia="標楷體" w:hAnsi="標楷體"/>
              </w:rPr>
            </w:pPr>
            <w:r w:rsidRPr="006B0DEA">
              <w:rPr>
                <w:rFonts w:ascii="標楷體" w:eastAsia="標楷體" w:hAnsi="標楷體" w:hint="eastAsia"/>
              </w:rPr>
              <w:t xml:space="preserve">  錯誤訊息:"E0003</w:t>
            </w:r>
            <w:r w:rsidRPr="006B0DEA">
              <w:rPr>
                <w:rFonts w:ascii="標楷體" w:eastAsia="標楷體" w:hAnsi="標楷體"/>
              </w:rPr>
              <w:t>:</w:t>
            </w:r>
            <w:r w:rsidRPr="006B0DEA">
              <w:rPr>
                <w:rFonts w:ascii="標楷體" w:eastAsia="標楷體" w:hAnsi="標楷體" w:hint="eastAsia"/>
              </w:rPr>
              <w:t>修改資料不存在</w:t>
            </w:r>
            <w:r>
              <w:rPr>
                <w:rFonts w:ascii="標楷體" w:eastAsia="標楷體" w:hAnsi="標楷體"/>
              </w:rPr>
              <w:t>(</w:t>
            </w:r>
            <w:r w:rsidRPr="006B0DEA">
              <w:rPr>
                <w:rFonts w:ascii="標楷體" w:eastAsia="標楷體" w:hAnsi="標楷體" w:hint="eastAsia"/>
              </w:rPr>
              <w:t>使用者代號</w:t>
            </w:r>
            <w:r>
              <w:rPr>
                <w:rFonts w:ascii="標楷體" w:eastAsia="標楷體" w:hAnsi="標楷體"/>
              </w:rPr>
              <w:t>)</w:t>
            </w:r>
            <w:r w:rsidRPr="006B0DEA">
              <w:rPr>
                <w:rFonts w:ascii="標楷體" w:eastAsia="標楷體" w:hAnsi="標楷體" w:hint="eastAsia"/>
              </w:rPr>
              <w:t>"</w:t>
            </w:r>
          </w:p>
          <w:p w14:paraId="7D8BFB53" w14:textId="77777777" w:rsidR="0012012A" w:rsidRPr="006B0DEA" w:rsidRDefault="0012012A" w:rsidP="00E946E4">
            <w:pPr>
              <w:rPr>
                <w:rFonts w:ascii="標楷體" w:eastAsia="標楷體" w:hAnsi="標楷體"/>
                <w:shd w:val="pct15" w:color="auto" w:fill="FFFFFF"/>
                <w:lang w:eastAsia="zh-HK"/>
              </w:rPr>
            </w:pPr>
            <w:r w:rsidRPr="006B0DEA">
              <w:rPr>
                <w:rFonts w:ascii="標楷體" w:eastAsia="標楷體" w:hAnsi="標楷體" w:hint="eastAsia"/>
                <w:shd w:val="pct15" w:color="auto" w:fill="FFFFFF"/>
              </w:rPr>
              <w:t>&lt;&lt;</w:t>
            </w:r>
            <w:r w:rsidRPr="006B0DEA">
              <w:rPr>
                <w:rFonts w:ascii="標楷體" w:eastAsia="標楷體" w:hAnsi="標楷體" w:hint="eastAsia"/>
                <w:shd w:val="pct15" w:color="auto" w:fill="FFFFFF"/>
                <w:lang w:eastAsia="zh-HK"/>
              </w:rPr>
              <w:t>成功處理說明</w:t>
            </w:r>
            <w:r w:rsidRPr="006B0DEA">
              <w:rPr>
                <w:rFonts w:ascii="標楷體" w:eastAsia="標楷體" w:hAnsi="標楷體" w:hint="eastAsia"/>
                <w:shd w:val="pct15" w:color="auto" w:fill="FFFFFF"/>
              </w:rPr>
              <w:t>&gt;&gt;</w:t>
            </w:r>
          </w:p>
          <w:p w14:paraId="7E35AD70" w14:textId="77777777" w:rsidR="0012012A" w:rsidRPr="006B0DEA" w:rsidRDefault="0012012A" w:rsidP="00E946E4">
            <w:pPr>
              <w:ind w:leftChars="1" w:left="218" w:hangingChars="90" w:hanging="216"/>
              <w:rPr>
                <w:rFonts w:ascii="標楷體" w:eastAsia="標楷體" w:hAnsi="標楷體"/>
                <w:lang w:eastAsia="zh-HK"/>
              </w:rPr>
            </w:pPr>
            <w:r w:rsidRPr="006B0DEA">
              <w:rPr>
                <w:rFonts w:ascii="標楷體" w:eastAsia="標楷體" w:hAnsi="標楷體" w:hint="eastAsia"/>
              </w:rPr>
              <w:t>1.</w:t>
            </w:r>
            <w:r>
              <w:rPr>
                <w:rFonts w:ascii="標楷體" w:eastAsia="標楷體" w:hAnsi="標楷體" w:hint="eastAsia"/>
                <w:lang w:eastAsia="zh-HK"/>
              </w:rPr>
              <w:t>維護</w:t>
            </w:r>
            <w:r>
              <w:rPr>
                <w:rFonts w:ascii="標楷體" w:eastAsia="標楷體" w:hAnsi="標楷體" w:hint="eastAsia"/>
              </w:rPr>
              <w:t>[使用者</w:t>
            </w:r>
            <w:r>
              <w:rPr>
                <w:rFonts w:ascii="標楷體" w:eastAsia="標楷體" w:hAnsi="標楷體" w:hint="eastAsia"/>
                <w:lang w:eastAsia="zh-HK"/>
              </w:rPr>
              <w:t>檔</w:t>
            </w:r>
            <w:r>
              <w:rPr>
                <w:rFonts w:ascii="標楷體" w:eastAsia="標楷體" w:hAnsi="標楷體" w:hint="eastAsia"/>
              </w:rPr>
              <w:t>(</w:t>
            </w:r>
            <w:proofErr w:type="spellStart"/>
            <w:r w:rsidRPr="001677D0">
              <w:rPr>
                <w:rFonts w:ascii="標楷體" w:eastAsia="標楷體" w:hAnsi="標楷體" w:hint="eastAsia"/>
              </w:rPr>
              <w:t>Tx</w:t>
            </w:r>
            <w:r w:rsidRPr="001677D0">
              <w:rPr>
                <w:rFonts w:ascii="標楷體" w:eastAsia="標楷體" w:hAnsi="標楷體"/>
              </w:rPr>
              <w:t>Teller</w:t>
            </w:r>
            <w:proofErr w:type="spellEnd"/>
            <w:r>
              <w:rPr>
                <w:rFonts w:ascii="標楷體" w:eastAsia="標楷體" w:hAnsi="標楷體" w:hint="eastAsia"/>
              </w:rPr>
              <w:t>)]</w:t>
            </w:r>
            <w:r>
              <w:rPr>
                <w:rFonts w:ascii="標楷體" w:eastAsia="標楷體" w:hAnsi="標楷體" w:hint="eastAsia"/>
                <w:lang w:eastAsia="zh-HK"/>
              </w:rPr>
              <w:t>及</w:t>
            </w:r>
            <w:r>
              <w:rPr>
                <w:rFonts w:ascii="標楷體" w:eastAsia="標楷體" w:hAnsi="標楷體" w:hint="eastAsia"/>
              </w:rPr>
              <w:t>[</w:t>
            </w:r>
            <w:r w:rsidRPr="007119DC">
              <w:rPr>
                <w:rFonts w:ascii="標楷體" w:eastAsia="標楷體" w:hAnsi="標楷體" w:hint="eastAsia"/>
              </w:rPr>
              <w:t>使用者權限檔</w:t>
            </w:r>
            <w:r>
              <w:rPr>
                <w:rFonts w:ascii="標楷體" w:eastAsia="標楷體" w:hAnsi="標楷體" w:hint="eastAsia"/>
              </w:rPr>
              <w:t>(</w:t>
            </w:r>
            <w:proofErr w:type="spellStart"/>
            <w:r>
              <w:rPr>
                <w:rFonts w:ascii="標楷體" w:eastAsia="標楷體" w:hAnsi="標楷體" w:hint="eastAsia"/>
              </w:rPr>
              <w:t>Tx</w:t>
            </w:r>
            <w:r>
              <w:rPr>
                <w:rFonts w:ascii="標楷體" w:eastAsia="標楷體" w:hAnsi="標楷體"/>
              </w:rPr>
              <w:t>TellerAuth</w:t>
            </w:r>
            <w:proofErr w:type="spellEnd"/>
            <w:r>
              <w:rPr>
                <w:rFonts w:ascii="標楷體" w:eastAsia="標楷體" w:hAnsi="標楷體" w:hint="eastAsia"/>
              </w:rPr>
              <w:t>)]</w:t>
            </w:r>
            <w:r>
              <w:rPr>
                <w:rFonts w:ascii="標楷體" w:eastAsia="標楷體" w:hAnsi="標楷體" w:hint="eastAsia"/>
                <w:lang w:eastAsia="zh-HK"/>
              </w:rPr>
              <w:t>者資料</w:t>
            </w:r>
          </w:p>
        </w:tc>
      </w:tr>
      <w:tr w:rsidR="0012012A" w:rsidRPr="001677D0" w14:paraId="242E0420" w14:textId="77777777" w:rsidTr="00E946E4">
        <w:tc>
          <w:tcPr>
            <w:tcW w:w="848" w:type="dxa"/>
          </w:tcPr>
          <w:p w14:paraId="2C327DB7" w14:textId="77777777" w:rsidR="0012012A" w:rsidRPr="001677D0" w:rsidRDefault="0012012A" w:rsidP="00E946E4">
            <w:pPr>
              <w:jc w:val="center"/>
              <w:rPr>
                <w:rFonts w:ascii="標楷體" w:eastAsia="標楷體" w:hAnsi="標楷體"/>
              </w:rPr>
            </w:pPr>
            <w:r>
              <w:rPr>
                <w:rFonts w:ascii="標楷體" w:eastAsia="標楷體" w:hAnsi="標楷體" w:hint="eastAsia"/>
              </w:rPr>
              <w:t>2</w:t>
            </w:r>
          </w:p>
        </w:tc>
        <w:tc>
          <w:tcPr>
            <w:tcW w:w="2112" w:type="dxa"/>
          </w:tcPr>
          <w:p w14:paraId="280DA056"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2DCCC854"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關閉此查詢畫面</w:t>
            </w:r>
          </w:p>
        </w:tc>
      </w:tr>
    </w:tbl>
    <w:p w14:paraId="14610FA7" w14:textId="77777777" w:rsidR="0012012A" w:rsidRPr="004B5A02" w:rsidRDefault="0012012A" w:rsidP="0012012A">
      <w:pPr>
        <w:pStyle w:val="42"/>
        <w:spacing w:after="48"/>
        <w:ind w:leftChars="0" w:left="0"/>
        <w:rPr>
          <w:rFonts w:ascii="標楷體" w:hAnsi="標楷體"/>
        </w:rPr>
      </w:pPr>
    </w:p>
    <w:p w14:paraId="6AA22CD7" w14:textId="77777777" w:rsidR="0012012A" w:rsidRPr="001677D0" w:rsidRDefault="0012012A" w:rsidP="00F94AFE">
      <w:pPr>
        <w:pStyle w:val="a"/>
        <w:numPr>
          <w:ilvl w:val="0"/>
          <w:numId w:val="6"/>
        </w:numPr>
        <w:spacing w:before="0"/>
      </w:pPr>
      <w:r w:rsidRPr="001677D0">
        <w:t>輸入畫面資料說明</w:t>
      </w:r>
      <w:r>
        <w:rPr>
          <w:rFonts w:hint="eastAsia"/>
        </w:rPr>
        <w:t>-修改</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205"/>
        <w:gridCol w:w="993"/>
        <w:gridCol w:w="2268"/>
        <w:gridCol w:w="425"/>
        <w:gridCol w:w="481"/>
        <w:gridCol w:w="2856"/>
      </w:tblGrid>
      <w:tr w:rsidR="0012012A" w:rsidRPr="001677D0" w14:paraId="2133E0A3" w14:textId="77777777" w:rsidTr="00E946E4">
        <w:trPr>
          <w:trHeight w:val="388"/>
          <w:tblHeader/>
          <w:jc w:val="center"/>
        </w:trPr>
        <w:tc>
          <w:tcPr>
            <w:tcW w:w="456" w:type="dxa"/>
            <w:vMerge w:val="restart"/>
            <w:shd w:val="clear" w:color="auto" w:fill="D9D9D9" w:themeFill="background1" w:themeFillShade="D9"/>
          </w:tcPr>
          <w:p w14:paraId="6A9F36A1" w14:textId="77777777" w:rsidR="0012012A" w:rsidRPr="001677D0" w:rsidRDefault="0012012A" w:rsidP="00E946E4">
            <w:pPr>
              <w:rPr>
                <w:rFonts w:ascii="標楷體" w:eastAsia="標楷體" w:hAnsi="標楷體"/>
              </w:rPr>
            </w:pPr>
            <w:r w:rsidRPr="001677D0">
              <w:rPr>
                <w:rFonts w:ascii="標楷體" w:eastAsia="標楷體" w:hAnsi="標楷體"/>
              </w:rPr>
              <w:t>序號</w:t>
            </w:r>
          </w:p>
        </w:tc>
        <w:tc>
          <w:tcPr>
            <w:tcW w:w="1736" w:type="dxa"/>
            <w:vMerge w:val="restart"/>
            <w:shd w:val="clear" w:color="auto" w:fill="D9D9D9" w:themeFill="background1" w:themeFillShade="D9"/>
          </w:tcPr>
          <w:p w14:paraId="78FFA85C" w14:textId="77777777" w:rsidR="0012012A" w:rsidRPr="001677D0" w:rsidRDefault="0012012A" w:rsidP="00E946E4">
            <w:pPr>
              <w:rPr>
                <w:rFonts w:ascii="標楷體" w:eastAsia="標楷體" w:hAnsi="標楷體"/>
              </w:rPr>
            </w:pPr>
            <w:r w:rsidRPr="001677D0">
              <w:rPr>
                <w:rFonts w:ascii="標楷體" w:eastAsia="標楷體" w:hAnsi="標楷體"/>
              </w:rPr>
              <w:t>欄位</w:t>
            </w:r>
          </w:p>
        </w:tc>
        <w:tc>
          <w:tcPr>
            <w:tcW w:w="5372" w:type="dxa"/>
            <w:gridSpan w:val="5"/>
            <w:shd w:val="clear" w:color="auto" w:fill="D9D9D9" w:themeFill="background1" w:themeFillShade="D9"/>
          </w:tcPr>
          <w:p w14:paraId="02EAC484" w14:textId="77777777" w:rsidR="0012012A" w:rsidRPr="001677D0" w:rsidRDefault="0012012A" w:rsidP="00E946E4">
            <w:pPr>
              <w:jc w:val="center"/>
              <w:rPr>
                <w:rFonts w:ascii="標楷體" w:eastAsia="標楷體" w:hAnsi="標楷體"/>
              </w:rPr>
            </w:pPr>
            <w:r w:rsidRPr="001677D0">
              <w:rPr>
                <w:rFonts w:ascii="標楷體" w:eastAsia="標楷體" w:hAnsi="標楷體"/>
              </w:rPr>
              <w:t>說明</w:t>
            </w:r>
          </w:p>
        </w:tc>
        <w:tc>
          <w:tcPr>
            <w:tcW w:w="2856" w:type="dxa"/>
            <w:vMerge w:val="restart"/>
            <w:shd w:val="clear" w:color="auto" w:fill="D9D9D9" w:themeFill="background1" w:themeFillShade="D9"/>
          </w:tcPr>
          <w:p w14:paraId="0381AF6F" w14:textId="77777777" w:rsidR="0012012A" w:rsidRPr="001677D0" w:rsidRDefault="0012012A" w:rsidP="00E946E4">
            <w:pPr>
              <w:rPr>
                <w:rFonts w:ascii="標楷體" w:eastAsia="標楷體" w:hAnsi="標楷體"/>
              </w:rPr>
            </w:pPr>
            <w:r w:rsidRPr="001677D0">
              <w:rPr>
                <w:rFonts w:ascii="標楷體" w:eastAsia="標楷體" w:hAnsi="標楷體"/>
              </w:rPr>
              <w:t>處理邏輯及注意事項</w:t>
            </w:r>
          </w:p>
        </w:tc>
      </w:tr>
      <w:tr w:rsidR="0012012A" w:rsidRPr="001677D0" w14:paraId="01DD35B4" w14:textId="77777777" w:rsidTr="00E946E4">
        <w:trPr>
          <w:trHeight w:val="244"/>
          <w:tblHeader/>
          <w:jc w:val="center"/>
        </w:trPr>
        <w:tc>
          <w:tcPr>
            <w:tcW w:w="456" w:type="dxa"/>
            <w:vMerge/>
            <w:shd w:val="clear" w:color="auto" w:fill="D9D9D9" w:themeFill="background1" w:themeFillShade="D9"/>
          </w:tcPr>
          <w:p w14:paraId="5E3D973C" w14:textId="77777777" w:rsidR="0012012A" w:rsidRPr="001677D0" w:rsidRDefault="0012012A" w:rsidP="00E946E4">
            <w:pPr>
              <w:rPr>
                <w:rFonts w:ascii="標楷體" w:eastAsia="標楷體" w:hAnsi="標楷體"/>
              </w:rPr>
            </w:pPr>
          </w:p>
        </w:tc>
        <w:tc>
          <w:tcPr>
            <w:tcW w:w="1736" w:type="dxa"/>
            <w:vMerge/>
            <w:shd w:val="clear" w:color="auto" w:fill="D9D9D9" w:themeFill="background1" w:themeFillShade="D9"/>
          </w:tcPr>
          <w:p w14:paraId="7BDFB511" w14:textId="77777777" w:rsidR="0012012A" w:rsidRPr="001677D0" w:rsidRDefault="0012012A" w:rsidP="00E946E4">
            <w:pPr>
              <w:rPr>
                <w:rFonts w:ascii="標楷體" w:eastAsia="標楷體" w:hAnsi="標楷體"/>
              </w:rPr>
            </w:pPr>
          </w:p>
        </w:tc>
        <w:tc>
          <w:tcPr>
            <w:tcW w:w="1205" w:type="dxa"/>
            <w:shd w:val="clear" w:color="auto" w:fill="D9D9D9" w:themeFill="background1" w:themeFillShade="D9"/>
          </w:tcPr>
          <w:p w14:paraId="503254A5" w14:textId="77777777" w:rsidR="0012012A" w:rsidRPr="001677D0" w:rsidRDefault="0012012A" w:rsidP="00E946E4">
            <w:pPr>
              <w:rPr>
                <w:rFonts w:ascii="標楷體" w:eastAsia="標楷體" w:hAnsi="標楷體"/>
              </w:rPr>
            </w:pPr>
            <w:r w:rsidRPr="001677D0">
              <w:rPr>
                <w:rFonts w:ascii="標楷體" w:eastAsia="標楷體" w:hAnsi="標楷體" w:hint="eastAsia"/>
              </w:rPr>
              <w:t>資料長度</w:t>
            </w:r>
          </w:p>
        </w:tc>
        <w:tc>
          <w:tcPr>
            <w:tcW w:w="993" w:type="dxa"/>
            <w:shd w:val="clear" w:color="auto" w:fill="D9D9D9" w:themeFill="background1" w:themeFillShade="D9"/>
          </w:tcPr>
          <w:p w14:paraId="35E6275E" w14:textId="77777777" w:rsidR="0012012A" w:rsidRPr="001677D0" w:rsidRDefault="0012012A" w:rsidP="00E946E4">
            <w:pPr>
              <w:rPr>
                <w:rFonts w:ascii="標楷體" w:eastAsia="標楷體" w:hAnsi="標楷體"/>
              </w:rPr>
            </w:pPr>
            <w:r w:rsidRPr="001677D0">
              <w:rPr>
                <w:rFonts w:ascii="標楷體" w:eastAsia="標楷體" w:hAnsi="標楷體"/>
              </w:rPr>
              <w:t>預設值</w:t>
            </w:r>
          </w:p>
        </w:tc>
        <w:tc>
          <w:tcPr>
            <w:tcW w:w="2268" w:type="dxa"/>
            <w:shd w:val="clear" w:color="auto" w:fill="D9D9D9" w:themeFill="background1" w:themeFillShade="D9"/>
          </w:tcPr>
          <w:p w14:paraId="59810A6D" w14:textId="77777777" w:rsidR="0012012A" w:rsidRPr="001677D0" w:rsidRDefault="0012012A" w:rsidP="00E946E4">
            <w:pPr>
              <w:rPr>
                <w:rFonts w:ascii="標楷體" w:eastAsia="標楷體" w:hAnsi="標楷體"/>
              </w:rPr>
            </w:pPr>
            <w:r w:rsidRPr="001677D0">
              <w:rPr>
                <w:rFonts w:ascii="標楷體" w:eastAsia="標楷體" w:hAnsi="標楷體"/>
              </w:rPr>
              <w:t>選單內容</w:t>
            </w:r>
          </w:p>
        </w:tc>
        <w:tc>
          <w:tcPr>
            <w:tcW w:w="425" w:type="dxa"/>
            <w:shd w:val="clear" w:color="auto" w:fill="D9D9D9" w:themeFill="background1" w:themeFillShade="D9"/>
          </w:tcPr>
          <w:p w14:paraId="4679EA2A" w14:textId="77777777" w:rsidR="0012012A" w:rsidRPr="001677D0" w:rsidRDefault="0012012A" w:rsidP="00E946E4">
            <w:pPr>
              <w:rPr>
                <w:rFonts w:ascii="標楷體" w:eastAsia="標楷體" w:hAnsi="標楷體"/>
              </w:rPr>
            </w:pPr>
            <w:proofErr w:type="gramStart"/>
            <w:r w:rsidRPr="001677D0">
              <w:rPr>
                <w:rFonts w:ascii="標楷體" w:eastAsia="標楷體" w:hAnsi="標楷體"/>
              </w:rPr>
              <w:t>必填</w:t>
            </w:r>
            <w:proofErr w:type="gramEnd"/>
          </w:p>
        </w:tc>
        <w:tc>
          <w:tcPr>
            <w:tcW w:w="481" w:type="dxa"/>
            <w:shd w:val="clear" w:color="auto" w:fill="D9D9D9" w:themeFill="background1" w:themeFillShade="D9"/>
          </w:tcPr>
          <w:p w14:paraId="4E191CAE" w14:textId="77777777" w:rsidR="0012012A" w:rsidRPr="001677D0" w:rsidRDefault="0012012A" w:rsidP="00E946E4">
            <w:pPr>
              <w:rPr>
                <w:rFonts w:ascii="標楷體" w:eastAsia="標楷體" w:hAnsi="標楷體"/>
              </w:rPr>
            </w:pPr>
            <w:r w:rsidRPr="001677D0">
              <w:rPr>
                <w:rFonts w:ascii="標楷體" w:eastAsia="標楷體" w:hAnsi="標楷體"/>
              </w:rPr>
              <w:t>R/W</w:t>
            </w:r>
          </w:p>
        </w:tc>
        <w:tc>
          <w:tcPr>
            <w:tcW w:w="2856" w:type="dxa"/>
            <w:vMerge/>
            <w:shd w:val="clear" w:color="auto" w:fill="D9D9D9" w:themeFill="background1" w:themeFillShade="D9"/>
          </w:tcPr>
          <w:p w14:paraId="346E2DBB" w14:textId="77777777" w:rsidR="0012012A" w:rsidRPr="001677D0" w:rsidRDefault="0012012A" w:rsidP="00E946E4">
            <w:pPr>
              <w:rPr>
                <w:rFonts w:ascii="標楷體" w:eastAsia="標楷體" w:hAnsi="標楷體"/>
              </w:rPr>
            </w:pPr>
          </w:p>
        </w:tc>
      </w:tr>
      <w:tr w:rsidR="0012012A" w:rsidRPr="001677D0" w14:paraId="67894D48" w14:textId="77777777" w:rsidTr="00E946E4">
        <w:trPr>
          <w:trHeight w:val="244"/>
          <w:jc w:val="center"/>
        </w:trPr>
        <w:tc>
          <w:tcPr>
            <w:tcW w:w="456" w:type="dxa"/>
          </w:tcPr>
          <w:p w14:paraId="1E61FAE8"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p>
        </w:tc>
        <w:tc>
          <w:tcPr>
            <w:tcW w:w="1736" w:type="dxa"/>
          </w:tcPr>
          <w:p w14:paraId="2FE358D2"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功能選項</w:t>
            </w:r>
          </w:p>
        </w:tc>
        <w:tc>
          <w:tcPr>
            <w:tcW w:w="1205" w:type="dxa"/>
          </w:tcPr>
          <w:p w14:paraId="3FD34628" w14:textId="77777777" w:rsidR="0012012A" w:rsidRPr="001677D0" w:rsidRDefault="0012012A" w:rsidP="00E946E4">
            <w:pPr>
              <w:rPr>
                <w:rFonts w:ascii="標楷體" w:eastAsia="標楷體" w:hAnsi="標楷體"/>
              </w:rPr>
            </w:pPr>
            <w:r w:rsidRPr="001677D0">
              <w:rPr>
                <w:rFonts w:ascii="標楷體" w:eastAsia="標楷體" w:hAnsi="標楷體"/>
              </w:rPr>
              <w:t xml:space="preserve">                  </w:t>
            </w:r>
          </w:p>
        </w:tc>
        <w:tc>
          <w:tcPr>
            <w:tcW w:w="993" w:type="dxa"/>
          </w:tcPr>
          <w:p w14:paraId="27374C84"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修改</w:t>
            </w:r>
          </w:p>
        </w:tc>
        <w:tc>
          <w:tcPr>
            <w:tcW w:w="2268" w:type="dxa"/>
          </w:tcPr>
          <w:p w14:paraId="0F7F3195" w14:textId="77777777" w:rsidR="0012012A" w:rsidRPr="001677D0" w:rsidRDefault="0012012A" w:rsidP="00E946E4">
            <w:pPr>
              <w:rPr>
                <w:rFonts w:ascii="標楷體" w:eastAsia="標楷體" w:hAnsi="標楷體"/>
              </w:rPr>
            </w:pPr>
          </w:p>
        </w:tc>
        <w:tc>
          <w:tcPr>
            <w:tcW w:w="425" w:type="dxa"/>
          </w:tcPr>
          <w:p w14:paraId="1D9DDB80" w14:textId="77777777" w:rsidR="0012012A" w:rsidRPr="001677D0" w:rsidRDefault="0012012A" w:rsidP="00E946E4">
            <w:pPr>
              <w:rPr>
                <w:rFonts w:ascii="標楷體" w:eastAsia="標楷體" w:hAnsi="標楷體"/>
              </w:rPr>
            </w:pPr>
          </w:p>
        </w:tc>
        <w:tc>
          <w:tcPr>
            <w:tcW w:w="481" w:type="dxa"/>
          </w:tcPr>
          <w:p w14:paraId="4BFA8415"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856" w:type="dxa"/>
          </w:tcPr>
          <w:p w14:paraId="64A9F783" w14:textId="77777777" w:rsidR="0012012A" w:rsidRPr="001677D0" w:rsidRDefault="0012012A" w:rsidP="00E946E4">
            <w:pPr>
              <w:rPr>
                <w:rFonts w:ascii="標楷體" w:eastAsia="標楷體" w:hAnsi="標楷體"/>
              </w:rPr>
            </w:pPr>
            <w:r w:rsidRPr="001677D0">
              <w:rPr>
                <w:rFonts w:ascii="標楷體" w:eastAsia="標楷體" w:hAnsi="標楷體" w:hint="eastAsia"/>
              </w:rPr>
              <w:t>自動顯示</w:t>
            </w:r>
          </w:p>
        </w:tc>
      </w:tr>
      <w:tr w:rsidR="0012012A" w:rsidRPr="001677D0" w14:paraId="6AAC2AA7" w14:textId="77777777" w:rsidTr="00E946E4">
        <w:trPr>
          <w:trHeight w:val="244"/>
          <w:jc w:val="center"/>
        </w:trPr>
        <w:tc>
          <w:tcPr>
            <w:tcW w:w="456" w:type="dxa"/>
          </w:tcPr>
          <w:p w14:paraId="1966A431"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p>
        </w:tc>
        <w:tc>
          <w:tcPr>
            <w:tcW w:w="1736" w:type="dxa"/>
          </w:tcPr>
          <w:p w14:paraId="11B5A7E5"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使用者代號</w:t>
            </w:r>
          </w:p>
        </w:tc>
        <w:tc>
          <w:tcPr>
            <w:tcW w:w="1205" w:type="dxa"/>
          </w:tcPr>
          <w:p w14:paraId="00F6C999" w14:textId="77777777" w:rsidR="0012012A" w:rsidRPr="001677D0" w:rsidRDefault="0012012A" w:rsidP="00E946E4">
            <w:pPr>
              <w:rPr>
                <w:rFonts w:ascii="標楷體" w:eastAsia="標楷體" w:hAnsi="標楷體"/>
              </w:rPr>
            </w:pPr>
            <w:r w:rsidRPr="001677D0">
              <w:rPr>
                <w:rFonts w:ascii="標楷體" w:eastAsia="標楷體" w:hAnsi="標楷體"/>
              </w:rPr>
              <w:t xml:space="preserve">           </w:t>
            </w:r>
          </w:p>
        </w:tc>
        <w:tc>
          <w:tcPr>
            <w:tcW w:w="993" w:type="dxa"/>
          </w:tcPr>
          <w:p w14:paraId="16A0980D" w14:textId="77777777" w:rsidR="0012012A" w:rsidRPr="001677D0" w:rsidRDefault="0012012A" w:rsidP="00E946E4">
            <w:pPr>
              <w:rPr>
                <w:rFonts w:ascii="標楷體" w:eastAsia="標楷體" w:hAnsi="標楷體"/>
              </w:rPr>
            </w:pPr>
          </w:p>
        </w:tc>
        <w:tc>
          <w:tcPr>
            <w:tcW w:w="2268" w:type="dxa"/>
          </w:tcPr>
          <w:p w14:paraId="29F5D74F" w14:textId="77777777" w:rsidR="0012012A" w:rsidRPr="001677D0" w:rsidRDefault="0012012A" w:rsidP="00E946E4">
            <w:pPr>
              <w:rPr>
                <w:rFonts w:ascii="標楷體" w:eastAsia="標楷體" w:hAnsi="標楷體"/>
              </w:rPr>
            </w:pPr>
          </w:p>
        </w:tc>
        <w:tc>
          <w:tcPr>
            <w:tcW w:w="425" w:type="dxa"/>
          </w:tcPr>
          <w:p w14:paraId="5751B399" w14:textId="77777777" w:rsidR="0012012A" w:rsidRPr="001677D0" w:rsidRDefault="0012012A" w:rsidP="00E946E4">
            <w:pPr>
              <w:rPr>
                <w:rFonts w:ascii="標楷體" w:eastAsia="標楷體" w:hAnsi="標楷體"/>
              </w:rPr>
            </w:pPr>
          </w:p>
        </w:tc>
        <w:tc>
          <w:tcPr>
            <w:tcW w:w="481" w:type="dxa"/>
          </w:tcPr>
          <w:p w14:paraId="7463D81F" w14:textId="77777777" w:rsidR="0012012A" w:rsidRPr="001677D0" w:rsidRDefault="0012012A" w:rsidP="00E946E4">
            <w:pPr>
              <w:jc w:val="center"/>
              <w:rPr>
                <w:rFonts w:ascii="標楷體" w:eastAsia="標楷體" w:hAnsi="標楷體"/>
              </w:rPr>
            </w:pPr>
            <w:r>
              <w:rPr>
                <w:rFonts w:ascii="標楷體" w:eastAsia="標楷體" w:hAnsi="標楷體" w:hint="eastAsia"/>
              </w:rPr>
              <w:t>R</w:t>
            </w:r>
          </w:p>
        </w:tc>
        <w:tc>
          <w:tcPr>
            <w:tcW w:w="2856" w:type="dxa"/>
          </w:tcPr>
          <w:p w14:paraId="35671632"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w:t>
            </w:r>
            <w:r w:rsidRPr="001677D0">
              <w:rPr>
                <w:rFonts w:ascii="標楷體" w:eastAsia="標楷體" w:hAnsi="標楷體" w:hint="eastAsia"/>
                <w:lang w:eastAsia="zh-HK"/>
              </w:rPr>
              <w:t>原值</w:t>
            </w:r>
            <w:r w:rsidRPr="001677D0">
              <w:rPr>
                <w:rFonts w:ascii="標楷體" w:eastAsia="標楷體" w:hAnsi="標楷體" w:hint="eastAsia"/>
              </w:rPr>
              <w:t>,不可修改</w:t>
            </w:r>
          </w:p>
          <w:p w14:paraId="4ECB5C99" w14:textId="77777777" w:rsidR="0012012A" w:rsidRPr="001677D0" w:rsidRDefault="0012012A" w:rsidP="00E946E4">
            <w:pPr>
              <w:snapToGrid w:val="0"/>
              <w:rPr>
                <w:rFonts w:ascii="標楷體" w:eastAsia="標楷體" w:hAnsi="標楷體"/>
              </w:rPr>
            </w:pPr>
            <w:r>
              <w:rPr>
                <w:rFonts w:ascii="標楷體" w:eastAsia="標楷體" w:hAnsi="標楷體" w:hint="eastAsia"/>
              </w:rPr>
              <w:t>2.</w:t>
            </w:r>
            <w:r w:rsidRPr="001677D0">
              <w:rPr>
                <w:rFonts w:ascii="標楷體" w:eastAsia="標楷體" w:hAnsi="標楷體"/>
              </w:rPr>
              <w:t>Teller.TlrNo</w:t>
            </w:r>
          </w:p>
        </w:tc>
      </w:tr>
      <w:tr w:rsidR="0012012A" w:rsidRPr="001677D0" w14:paraId="2359EFC6" w14:textId="77777777" w:rsidTr="00E946E4">
        <w:trPr>
          <w:trHeight w:val="1106"/>
          <w:jc w:val="center"/>
        </w:trPr>
        <w:tc>
          <w:tcPr>
            <w:tcW w:w="456" w:type="dxa"/>
          </w:tcPr>
          <w:p w14:paraId="69ED3709"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p>
        </w:tc>
        <w:tc>
          <w:tcPr>
            <w:tcW w:w="1736" w:type="dxa"/>
          </w:tcPr>
          <w:p w14:paraId="4C654376" w14:textId="77777777" w:rsidR="0012012A" w:rsidRPr="001677D0" w:rsidRDefault="0012012A" w:rsidP="00E946E4">
            <w:pPr>
              <w:rPr>
                <w:rFonts w:ascii="標楷體" w:eastAsia="標楷體" w:hAnsi="標楷體"/>
              </w:rPr>
            </w:pPr>
            <w:r w:rsidRPr="001677D0">
              <w:rPr>
                <w:rFonts w:ascii="標楷體" w:eastAsia="標楷體" w:hAnsi="標楷體" w:hint="eastAsia"/>
              </w:rPr>
              <w:t>權限等級</w:t>
            </w:r>
          </w:p>
        </w:tc>
        <w:tc>
          <w:tcPr>
            <w:tcW w:w="1205" w:type="dxa"/>
          </w:tcPr>
          <w:p w14:paraId="63D9F4FC" w14:textId="77777777" w:rsidR="0012012A" w:rsidRPr="001677D0" w:rsidRDefault="0012012A" w:rsidP="00E946E4">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993" w:type="dxa"/>
          </w:tcPr>
          <w:p w14:paraId="3B984FB3" w14:textId="77777777" w:rsidR="0012012A" w:rsidRPr="001677D0" w:rsidRDefault="0012012A" w:rsidP="00E946E4">
            <w:pPr>
              <w:rPr>
                <w:rFonts w:ascii="標楷體" w:eastAsia="標楷體" w:hAnsi="標楷體"/>
              </w:rPr>
            </w:pPr>
          </w:p>
        </w:tc>
        <w:tc>
          <w:tcPr>
            <w:tcW w:w="2268" w:type="dxa"/>
          </w:tcPr>
          <w:p w14:paraId="5D364BEF"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主管</w:t>
            </w:r>
          </w:p>
          <w:p w14:paraId="070BFBBA"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r w:rsidRPr="001677D0">
              <w:rPr>
                <w:rFonts w:ascii="標楷體" w:eastAsia="標楷體" w:hAnsi="標楷體" w:hint="eastAsia"/>
                <w:lang w:eastAsia="zh-HK"/>
              </w:rPr>
              <w:t>經辦</w:t>
            </w:r>
          </w:p>
        </w:tc>
        <w:tc>
          <w:tcPr>
            <w:tcW w:w="425" w:type="dxa"/>
          </w:tcPr>
          <w:p w14:paraId="71C4B142" w14:textId="77777777" w:rsidR="0012012A" w:rsidRPr="001677D0" w:rsidRDefault="0012012A" w:rsidP="00E946E4">
            <w:pPr>
              <w:rPr>
                <w:rFonts w:ascii="標楷體" w:eastAsia="標楷體" w:hAnsi="標楷體"/>
              </w:rPr>
            </w:pPr>
            <w:r w:rsidRPr="001677D0">
              <w:rPr>
                <w:rFonts w:ascii="標楷體" w:eastAsia="標楷體" w:hAnsi="標楷體" w:hint="eastAsia"/>
              </w:rPr>
              <w:t>V</w:t>
            </w:r>
          </w:p>
        </w:tc>
        <w:tc>
          <w:tcPr>
            <w:tcW w:w="481" w:type="dxa"/>
          </w:tcPr>
          <w:p w14:paraId="21D13501"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W</w:t>
            </w:r>
          </w:p>
        </w:tc>
        <w:tc>
          <w:tcPr>
            <w:tcW w:w="2856" w:type="dxa"/>
          </w:tcPr>
          <w:p w14:paraId="71EB1CEF" w14:textId="77777777" w:rsidR="0012012A" w:rsidRPr="001677D0" w:rsidRDefault="0012012A" w:rsidP="00E946E4">
            <w:pPr>
              <w:snapToGrid w:val="0"/>
              <w:ind w:left="238" w:hangingChars="99" w:hanging="238"/>
              <w:jc w:val="both"/>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63C1F828" w14:textId="77777777" w:rsidR="0012012A" w:rsidRPr="001677D0" w:rsidRDefault="0012012A" w:rsidP="00E946E4">
            <w:pPr>
              <w:snapToGrid w:val="0"/>
              <w:ind w:left="238" w:hangingChars="99" w:hanging="238"/>
              <w:rPr>
                <w:rFonts w:ascii="標楷體" w:eastAsia="標楷體" w:hAnsi="標楷體"/>
                <w:lang w:eastAsia="zh-HK"/>
              </w:rPr>
            </w:pPr>
            <w:r>
              <w:rPr>
                <w:rFonts w:ascii="標楷體" w:eastAsia="標楷體" w:hAnsi="標楷體" w:hint="eastAsia"/>
              </w:rPr>
              <w:lastRenderedPageBreak/>
              <w:t>2.</w:t>
            </w:r>
            <w:r w:rsidRPr="001677D0">
              <w:rPr>
                <w:rFonts w:ascii="標楷體" w:eastAsia="標楷體" w:hAnsi="標楷體" w:hint="eastAsia"/>
              </w:rPr>
              <w:t>Tx</w:t>
            </w:r>
            <w:r w:rsidRPr="001677D0">
              <w:rPr>
                <w:rFonts w:ascii="標楷體" w:eastAsia="標楷體" w:hAnsi="標楷體"/>
              </w:rPr>
              <w:t>Teller.</w:t>
            </w:r>
            <w:r w:rsidRPr="001677D0">
              <w:t xml:space="preserve"> </w:t>
            </w:r>
            <w:proofErr w:type="spellStart"/>
            <w:r w:rsidRPr="001677D0">
              <w:rPr>
                <w:rFonts w:ascii="標楷體" w:eastAsia="標楷體" w:hAnsi="標楷體"/>
              </w:rPr>
              <w:t>LevelFg</w:t>
            </w:r>
            <w:proofErr w:type="spellEnd"/>
          </w:p>
        </w:tc>
      </w:tr>
      <w:tr w:rsidR="0012012A" w:rsidRPr="001677D0" w:rsidDel="007A23A5" w14:paraId="3E6D239E" w14:textId="7F4BB7E4" w:rsidTr="00E946E4">
        <w:trPr>
          <w:trHeight w:val="291"/>
          <w:jc w:val="center"/>
          <w:del w:id="68" w:author="楊智誠" w:date="2021-06-29T14:50:00Z"/>
        </w:trPr>
        <w:tc>
          <w:tcPr>
            <w:tcW w:w="456" w:type="dxa"/>
          </w:tcPr>
          <w:p w14:paraId="4C503F38" w14:textId="5506AFCE" w:rsidR="0012012A" w:rsidRPr="001677D0" w:rsidDel="007A23A5" w:rsidRDefault="0012012A" w:rsidP="00E946E4">
            <w:pPr>
              <w:rPr>
                <w:del w:id="69" w:author="楊智誠" w:date="2021-06-29T14:50:00Z"/>
                <w:rFonts w:ascii="標楷體" w:eastAsia="標楷體" w:hAnsi="標楷體"/>
              </w:rPr>
            </w:pPr>
            <w:del w:id="70" w:author="楊智誠" w:date="2021-06-29T14:50:00Z">
              <w:r w:rsidRPr="001677D0" w:rsidDel="007A23A5">
                <w:rPr>
                  <w:rFonts w:ascii="標楷體" w:eastAsia="標楷體" w:hAnsi="標楷體"/>
                </w:rPr>
                <w:lastRenderedPageBreak/>
                <w:delText>4</w:delText>
              </w:r>
            </w:del>
          </w:p>
        </w:tc>
        <w:tc>
          <w:tcPr>
            <w:tcW w:w="1736" w:type="dxa"/>
          </w:tcPr>
          <w:p w14:paraId="3D961B57" w14:textId="7C935CD5" w:rsidR="0012012A" w:rsidRPr="001677D0" w:rsidDel="007A23A5" w:rsidRDefault="0012012A" w:rsidP="00E946E4">
            <w:pPr>
              <w:rPr>
                <w:del w:id="71" w:author="楊智誠" w:date="2021-06-29T14:50:00Z"/>
                <w:rFonts w:ascii="標楷體" w:eastAsia="標楷體" w:hAnsi="標楷體"/>
              </w:rPr>
            </w:pPr>
            <w:del w:id="72" w:author="楊智誠" w:date="2021-06-29T14:50:00Z">
              <w:r w:rsidRPr="001677D0" w:rsidDel="007A23A5">
                <w:rPr>
                  <w:rFonts w:ascii="標楷體" w:eastAsia="標楷體" w:hAnsi="標楷體" w:hint="eastAsia"/>
                </w:rPr>
                <w:delText>AD認證</w:delText>
              </w:r>
            </w:del>
          </w:p>
        </w:tc>
        <w:tc>
          <w:tcPr>
            <w:tcW w:w="1205" w:type="dxa"/>
          </w:tcPr>
          <w:p w14:paraId="42A3A3D5" w14:textId="3C5D3FE8" w:rsidR="0012012A" w:rsidRPr="001677D0" w:rsidDel="007A23A5" w:rsidRDefault="0012012A" w:rsidP="00E946E4">
            <w:pPr>
              <w:rPr>
                <w:del w:id="73" w:author="楊智誠" w:date="2021-06-29T14:50:00Z"/>
                <w:rFonts w:ascii="標楷體" w:eastAsia="標楷體" w:hAnsi="標楷體"/>
              </w:rPr>
            </w:pPr>
            <w:del w:id="74" w:author="楊智誠" w:date="2021-06-29T14:50:00Z">
              <w:r w:rsidDel="007A23A5">
                <w:rPr>
                  <w:rFonts w:ascii="標楷體" w:eastAsia="標楷體" w:hAnsi="標楷體"/>
                </w:rPr>
                <w:delText>1</w:delText>
              </w:r>
            </w:del>
          </w:p>
        </w:tc>
        <w:tc>
          <w:tcPr>
            <w:tcW w:w="993" w:type="dxa"/>
          </w:tcPr>
          <w:p w14:paraId="1AD10A4F" w14:textId="606969BE" w:rsidR="0012012A" w:rsidRPr="001677D0" w:rsidDel="007A23A5" w:rsidRDefault="0012012A" w:rsidP="00E946E4">
            <w:pPr>
              <w:rPr>
                <w:del w:id="75" w:author="楊智誠" w:date="2021-06-29T14:50:00Z"/>
                <w:rFonts w:ascii="標楷體" w:eastAsia="標楷體" w:hAnsi="標楷體"/>
              </w:rPr>
            </w:pPr>
          </w:p>
        </w:tc>
        <w:tc>
          <w:tcPr>
            <w:tcW w:w="2268" w:type="dxa"/>
          </w:tcPr>
          <w:p w14:paraId="608529B3" w14:textId="00EAF7FC" w:rsidR="0012012A" w:rsidRPr="001677D0" w:rsidDel="007A23A5" w:rsidRDefault="0012012A" w:rsidP="00E946E4">
            <w:pPr>
              <w:rPr>
                <w:del w:id="76" w:author="楊智誠" w:date="2021-06-29T14:50:00Z"/>
                <w:rFonts w:ascii="標楷體" w:eastAsia="標楷體" w:hAnsi="標楷體"/>
              </w:rPr>
            </w:pPr>
            <w:del w:id="77" w:author="楊智誠" w:date="2021-06-29T14:50:00Z">
              <w:r w:rsidRPr="001677D0" w:rsidDel="007A23A5">
                <w:rPr>
                  <w:rFonts w:ascii="標楷體" w:eastAsia="標楷體" w:hAnsi="標楷體" w:hint="eastAsia"/>
                </w:rPr>
                <w:delText>0</w:delText>
              </w:r>
              <w:r w:rsidRPr="001677D0" w:rsidDel="007A23A5">
                <w:rPr>
                  <w:rFonts w:ascii="標楷體" w:eastAsia="標楷體" w:hAnsi="標楷體"/>
                </w:rPr>
                <w:delText>:</w:delText>
              </w:r>
              <w:r w:rsidRPr="001677D0" w:rsidDel="007A23A5">
                <w:rPr>
                  <w:rFonts w:ascii="標楷體" w:eastAsia="標楷體" w:hAnsi="標楷體" w:hint="eastAsia"/>
                  <w:lang w:eastAsia="zh-HK"/>
                </w:rPr>
                <w:delText>否</w:delText>
              </w:r>
            </w:del>
          </w:p>
          <w:p w14:paraId="6F9DB049" w14:textId="470A7C48" w:rsidR="0012012A" w:rsidRPr="001677D0" w:rsidDel="007A23A5" w:rsidRDefault="0012012A" w:rsidP="00E946E4">
            <w:pPr>
              <w:rPr>
                <w:del w:id="78" w:author="楊智誠" w:date="2021-06-29T14:50:00Z"/>
                <w:rFonts w:ascii="標楷體" w:eastAsia="標楷體" w:hAnsi="標楷體"/>
              </w:rPr>
            </w:pPr>
            <w:del w:id="79" w:author="楊智誠" w:date="2021-06-29T14:50:00Z">
              <w:r w:rsidRPr="001677D0" w:rsidDel="007A23A5">
                <w:rPr>
                  <w:rFonts w:ascii="標楷體" w:eastAsia="標楷體" w:hAnsi="標楷體" w:hint="eastAsia"/>
                </w:rPr>
                <w:delText>1:</w:delText>
              </w:r>
              <w:r w:rsidRPr="001677D0" w:rsidDel="007A23A5">
                <w:rPr>
                  <w:rFonts w:ascii="標楷體" w:eastAsia="標楷體" w:hAnsi="標楷體" w:hint="eastAsia"/>
                  <w:lang w:eastAsia="zh-HK"/>
                </w:rPr>
                <w:delText>是</w:delText>
              </w:r>
            </w:del>
          </w:p>
        </w:tc>
        <w:tc>
          <w:tcPr>
            <w:tcW w:w="425" w:type="dxa"/>
          </w:tcPr>
          <w:p w14:paraId="0F80CED1" w14:textId="784EC353" w:rsidR="0012012A" w:rsidRPr="001677D0" w:rsidDel="007A23A5" w:rsidRDefault="0012012A" w:rsidP="00E946E4">
            <w:pPr>
              <w:rPr>
                <w:del w:id="80" w:author="楊智誠" w:date="2021-06-29T14:50:00Z"/>
                <w:rFonts w:ascii="標楷體" w:eastAsia="標楷體" w:hAnsi="標楷體"/>
              </w:rPr>
            </w:pPr>
            <w:del w:id="81" w:author="楊智誠" w:date="2021-06-29T14:50:00Z">
              <w:r w:rsidRPr="001677D0" w:rsidDel="007A23A5">
                <w:rPr>
                  <w:rFonts w:ascii="標楷體" w:eastAsia="標楷體" w:hAnsi="標楷體"/>
                </w:rPr>
                <w:delText>V</w:delText>
              </w:r>
            </w:del>
          </w:p>
        </w:tc>
        <w:tc>
          <w:tcPr>
            <w:tcW w:w="481" w:type="dxa"/>
          </w:tcPr>
          <w:p w14:paraId="5B8AE9C9" w14:textId="00A839F2" w:rsidR="0012012A" w:rsidRPr="001677D0" w:rsidDel="007A23A5" w:rsidRDefault="0012012A" w:rsidP="00E946E4">
            <w:pPr>
              <w:jc w:val="center"/>
              <w:rPr>
                <w:del w:id="82" w:author="楊智誠" w:date="2021-06-29T14:50:00Z"/>
                <w:rFonts w:ascii="標楷體" w:eastAsia="標楷體" w:hAnsi="標楷體"/>
              </w:rPr>
            </w:pPr>
            <w:del w:id="83" w:author="楊智誠" w:date="2021-06-29T14:50:00Z">
              <w:r w:rsidDel="007A23A5">
                <w:rPr>
                  <w:rFonts w:ascii="標楷體" w:eastAsia="標楷體" w:hAnsi="標楷體" w:hint="eastAsia"/>
                </w:rPr>
                <w:delText>W</w:delText>
              </w:r>
            </w:del>
          </w:p>
        </w:tc>
        <w:tc>
          <w:tcPr>
            <w:tcW w:w="2856" w:type="dxa"/>
          </w:tcPr>
          <w:p w14:paraId="7B37B742" w14:textId="1EFAB884" w:rsidR="0012012A" w:rsidRPr="001677D0" w:rsidDel="007A23A5" w:rsidRDefault="0012012A" w:rsidP="00E946E4">
            <w:pPr>
              <w:snapToGrid w:val="0"/>
              <w:ind w:left="238" w:hangingChars="99" w:hanging="238"/>
              <w:rPr>
                <w:del w:id="84" w:author="楊智誠" w:date="2021-06-29T14:50:00Z"/>
                <w:rFonts w:ascii="標楷體" w:eastAsia="標楷體" w:hAnsi="標楷體"/>
              </w:rPr>
            </w:pPr>
            <w:del w:id="85" w:author="楊智誠" w:date="2021-06-29T14:50:00Z">
              <w:r w:rsidRPr="001677D0" w:rsidDel="007A23A5">
                <w:rPr>
                  <w:rFonts w:ascii="標楷體" w:eastAsia="標楷體" w:hAnsi="標楷體" w:hint="eastAsia"/>
                </w:rPr>
                <w:delText>1.自動顯示原值,可以修改</w:delText>
              </w:r>
              <w:r w:rsidDel="007A23A5">
                <w:rPr>
                  <w:rFonts w:ascii="標楷體" w:eastAsia="標楷體" w:hAnsi="標楷體" w:hint="eastAsia"/>
                </w:rPr>
                <w:delText>代碼,檢核條件:依選單/V(H)</w:delText>
              </w:r>
            </w:del>
          </w:p>
          <w:p w14:paraId="237E46C1" w14:textId="50C3B6E1" w:rsidR="0012012A" w:rsidRPr="001677D0" w:rsidDel="007A23A5" w:rsidRDefault="0012012A" w:rsidP="00E946E4">
            <w:pPr>
              <w:rPr>
                <w:del w:id="86" w:author="楊智誠" w:date="2021-06-29T14:50:00Z"/>
                <w:rFonts w:ascii="標楷體" w:eastAsia="標楷體" w:hAnsi="標楷體"/>
              </w:rPr>
            </w:pPr>
            <w:del w:id="87" w:author="楊智誠" w:date="2021-06-29T14:50:00Z">
              <w:r w:rsidDel="007A23A5">
                <w:rPr>
                  <w:rFonts w:ascii="標楷體" w:eastAsia="標楷體" w:hAnsi="標楷體" w:hint="eastAsia"/>
                </w:rPr>
                <w:delText>2.</w:delText>
              </w:r>
              <w:r w:rsidRPr="001677D0" w:rsidDel="007A23A5">
                <w:rPr>
                  <w:rFonts w:ascii="標楷體" w:eastAsia="標楷體" w:hAnsi="標楷體" w:hint="eastAsia"/>
                </w:rPr>
                <w:delText>Tx</w:delText>
              </w:r>
              <w:r w:rsidRPr="001677D0" w:rsidDel="007A23A5">
                <w:rPr>
                  <w:rFonts w:ascii="標楷體" w:eastAsia="標楷體" w:hAnsi="標楷體"/>
                </w:rPr>
                <w:delText>Teller.</w:delText>
              </w:r>
              <w:r w:rsidRPr="001677D0" w:rsidDel="007A23A5">
                <w:delText xml:space="preserve"> </w:delText>
              </w:r>
              <w:r w:rsidRPr="001677D0" w:rsidDel="007A23A5">
                <w:rPr>
                  <w:rFonts w:ascii="標楷體" w:eastAsia="標楷體" w:hAnsi="標楷體"/>
                </w:rPr>
                <w:delText>AdFg</w:delText>
              </w:r>
            </w:del>
          </w:p>
        </w:tc>
      </w:tr>
      <w:tr w:rsidR="007A23A5" w:rsidRPr="001677D0" w14:paraId="4DF41793" w14:textId="77777777" w:rsidTr="00E946E4">
        <w:trPr>
          <w:trHeight w:val="291"/>
          <w:jc w:val="center"/>
        </w:trPr>
        <w:tc>
          <w:tcPr>
            <w:tcW w:w="456" w:type="dxa"/>
          </w:tcPr>
          <w:p w14:paraId="7BFC4581" w14:textId="17068B93" w:rsidR="007A23A5" w:rsidRPr="001677D0" w:rsidRDefault="007A23A5" w:rsidP="007A23A5">
            <w:pPr>
              <w:rPr>
                <w:rFonts w:ascii="標楷體" w:eastAsia="標楷體" w:hAnsi="標楷體"/>
              </w:rPr>
            </w:pPr>
            <w:ins w:id="88" w:author="楊智誠" w:date="2021-06-29T14:50:00Z">
              <w:r w:rsidRPr="001677D0">
                <w:rPr>
                  <w:rFonts w:ascii="標楷體" w:eastAsia="標楷體" w:hAnsi="標楷體"/>
                </w:rPr>
                <w:t>4</w:t>
              </w:r>
            </w:ins>
            <w:del w:id="89" w:author="楊智誠" w:date="2021-06-29T14:50:00Z">
              <w:r w:rsidRPr="001677D0" w:rsidDel="007A23A5">
                <w:rPr>
                  <w:rFonts w:ascii="標楷體" w:eastAsia="標楷體" w:hAnsi="標楷體" w:hint="eastAsia"/>
                </w:rPr>
                <w:delText>5</w:delText>
              </w:r>
            </w:del>
          </w:p>
        </w:tc>
        <w:tc>
          <w:tcPr>
            <w:tcW w:w="1736" w:type="dxa"/>
          </w:tcPr>
          <w:p w14:paraId="18034F4A" w14:textId="77777777" w:rsidR="007A23A5" w:rsidRPr="001677D0" w:rsidRDefault="007A23A5" w:rsidP="007A23A5">
            <w:pPr>
              <w:rPr>
                <w:rFonts w:ascii="標楷體" w:eastAsia="標楷體" w:hAnsi="標楷體"/>
              </w:rPr>
            </w:pPr>
            <w:r w:rsidRPr="001677D0">
              <w:rPr>
                <w:rFonts w:ascii="標楷體" w:eastAsia="標楷體" w:hAnsi="標楷體" w:hint="eastAsia"/>
              </w:rPr>
              <w:t>姓名</w:t>
            </w:r>
          </w:p>
        </w:tc>
        <w:tc>
          <w:tcPr>
            <w:tcW w:w="1205" w:type="dxa"/>
          </w:tcPr>
          <w:p w14:paraId="5205933D" w14:textId="77777777" w:rsidR="007A23A5" w:rsidRPr="001677D0" w:rsidRDefault="007A23A5" w:rsidP="007A23A5">
            <w:pPr>
              <w:rPr>
                <w:rFonts w:ascii="標楷體" w:eastAsia="標楷體" w:hAnsi="標楷體"/>
              </w:rPr>
            </w:pPr>
            <w:r>
              <w:rPr>
                <w:rFonts w:ascii="標楷體" w:eastAsia="標楷體" w:hAnsi="標楷體" w:hint="eastAsia"/>
              </w:rPr>
              <w:t>20</w:t>
            </w:r>
            <w:r w:rsidRPr="001677D0">
              <w:rPr>
                <w:rFonts w:ascii="標楷體" w:eastAsia="標楷體" w:hAnsi="標楷體"/>
              </w:rPr>
              <w:t xml:space="preserve">  </w:t>
            </w:r>
          </w:p>
        </w:tc>
        <w:tc>
          <w:tcPr>
            <w:tcW w:w="993" w:type="dxa"/>
          </w:tcPr>
          <w:p w14:paraId="3AEE5E55" w14:textId="77777777" w:rsidR="007A23A5" w:rsidRPr="001677D0" w:rsidRDefault="007A23A5" w:rsidP="007A23A5">
            <w:pPr>
              <w:rPr>
                <w:rFonts w:ascii="標楷體" w:eastAsia="標楷體" w:hAnsi="標楷體"/>
              </w:rPr>
            </w:pPr>
          </w:p>
        </w:tc>
        <w:tc>
          <w:tcPr>
            <w:tcW w:w="2268" w:type="dxa"/>
          </w:tcPr>
          <w:p w14:paraId="65A5AE2E" w14:textId="77777777" w:rsidR="007A23A5" w:rsidRPr="001677D0" w:rsidRDefault="007A23A5" w:rsidP="007A23A5">
            <w:pPr>
              <w:rPr>
                <w:rFonts w:ascii="標楷體" w:eastAsia="標楷體" w:hAnsi="標楷體"/>
              </w:rPr>
            </w:pPr>
          </w:p>
        </w:tc>
        <w:tc>
          <w:tcPr>
            <w:tcW w:w="425" w:type="dxa"/>
          </w:tcPr>
          <w:p w14:paraId="2018099B" w14:textId="77777777" w:rsidR="007A23A5" w:rsidRPr="001677D0" w:rsidRDefault="007A23A5" w:rsidP="007A23A5">
            <w:pPr>
              <w:rPr>
                <w:rFonts w:ascii="標楷體" w:eastAsia="標楷體" w:hAnsi="標楷體"/>
              </w:rPr>
            </w:pPr>
            <w:r>
              <w:rPr>
                <w:rFonts w:ascii="標楷體" w:eastAsia="標楷體" w:hAnsi="標楷體" w:hint="eastAsia"/>
              </w:rPr>
              <w:t>V</w:t>
            </w:r>
          </w:p>
        </w:tc>
        <w:tc>
          <w:tcPr>
            <w:tcW w:w="481" w:type="dxa"/>
          </w:tcPr>
          <w:p w14:paraId="5535528E" w14:textId="77777777" w:rsidR="007A23A5" w:rsidRPr="001677D0" w:rsidRDefault="007A23A5" w:rsidP="007A23A5">
            <w:pPr>
              <w:jc w:val="center"/>
              <w:rPr>
                <w:rFonts w:ascii="標楷體" w:eastAsia="標楷體" w:hAnsi="標楷體"/>
              </w:rPr>
            </w:pPr>
            <w:r>
              <w:rPr>
                <w:rFonts w:ascii="標楷體" w:eastAsia="標楷體" w:hAnsi="標楷體" w:hint="eastAsia"/>
              </w:rPr>
              <w:t>W</w:t>
            </w:r>
          </w:p>
        </w:tc>
        <w:tc>
          <w:tcPr>
            <w:tcW w:w="2856" w:type="dxa"/>
          </w:tcPr>
          <w:p w14:paraId="79ACE3DB"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w:t>
            </w:r>
            <w:r>
              <w:rPr>
                <w:rFonts w:ascii="標楷體" w:eastAsia="標楷體" w:hAnsi="標楷體" w:hint="eastAsia"/>
              </w:rPr>
              <w:t>可</w:t>
            </w:r>
            <w:r w:rsidRPr="001677D0">
              <w:rPr>
                <w:rFonts w:ascii="標楷體" w:eastAsia="標楷體" w:hAnsi="標楷體" w:hint="eastAsia"/>
              </w:rPr>
              <w:t>修改</w:t>
            </w:r>
            <w:r>
              <w:rPr>
                <w:rFonts w:ascii="標楷體" w:eastAsia="標楷體" w:hAnsi="標楷體" w:hint="eastAsia"/>
              </w:rPr>
              <w:t>文字,檢核條件:不可為空白/V(7)</w:t>
            </w:r>
          </w:p>
          <w:p w14:paraId="78AE3354" w14:textId="77777777" w:rsidR="007A23A5" w:rsidRPr="001677D0" w:rsidRDefault="007A23A5" w:rsidP="007A23A5">
            <w:pPr>
              <w:rPr>
                <w:rFonts w:ascii="標楷體" w:eastAsia="標楷體" w:hAnsi="標楷體"/>
                <w:lang w:eastAsia="zh-HK"/>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T</w:t>
            </w:r>
            <w:r>
              <w:rPr>
                <w:rFonts w:ascii="標楷體" w:eastAsia="標楷體" w:hAnsi="標楷體"/>
              </w:rPr>
              <w:t>lrItem</w:t>
            </w:r>
          </w:p>
        </w:tc>
      </w:tr>
      <w:tr w:rsidR="007A23A5" w:rsidRPr="001677D0" w14:paraId="7BD49B2D" w14:textId="77777777" w:rsidTr="00E946E4">
        <w:trPr>
          <w:trHeight w:val="291"/>
          <w:jc w:val="center"/>
        </w:trPr>
        <w:tc>
          <w:tcPr>
            <w:tcW w:w="456" w:type="dxa"/>
          </w:tcPr>
          <w:p w14:paraId="28393832" w14:textId="71254A23" w:rsidR="007A23A5" w:rsidRPr="001677D0" w:rsidRDefault="007A23A5" w:rsidP="007A23A5">
            <w:pPr>
              <w:rPr>
                <w:rFonts w:ascii="標楷體" w:eastAsia="標楷體" w:hAnsi="標楷體"/>
              </w:rPr>
            </w:pPr>
            <w:ins w:id="90" w:author="楊智誠" w:date="2021-06-29T14:50:00Z">
              <w:r w:rsidRPr="001677D0">
                <w:rPr>
                  <w:rFonts w:ascii="標楷體" w:eastAsia="標楷體" w:hAnsi="標楷體" w:hint="eastAsia"/>
                </w:rPr>
                <w:t>5</w:t>
              </w:r>
            </w:ins>
            <w:del w:id="91" w:author="楊智誠" w:date="2021-06-29T14:50:00Z">
              <w:r w:rsidRPr="001677D0" w:rsidDel="007A23A5">
                <w:rPr>
                  <w:rFonts w:ascii="標楷體" w:eastAsia="標楷體" w:hAnsi="標楷體" w:hint="eastAsia"/>
                </w:rPr>
                <w:delText>6</w:delText>
              </w:r>
            </w:del>
          </w:p>
        </w:tc>
        <w:tc>
          <w:tcPr>
            <w:tcW w:w="1736" w:type="dxa"/>
          </w:tcPr>
          <w:p w14:paraId="362DAF2E" w14:textId="77777777" w:rsidR="007A23A5" w:rsidRPr="001677D0" w:rsidRDefault="007A23A5" w:rsidP="007A23A5">
            <w:pPr>
              <w:rPr>
                <w:rFonts w:ascii="標楷體" w:eastAsia="標楷體" w:hAnsi="標楷體"/>
              </w:rPr>
            </w:pPr>
            <w:r w:rsidRPr="001677D0">
              <w:rPr>
                <w:rFonts w:ascii="標楷體" w:eastAsia="標楷體" w:hAnsi="標楷體" w:hint="eastAsia"/>
              </w:rPr>
              <w:t>使用單位</w:t>
            </w:r>
          </w:p>
        </w:tc>
        <w:tc>
          <w:tcPr>
            <w:tcW w:w="1205" w:type="dxa"/>
          </w:tcPr>
          <w:p w14:paraId="11A64976" w14:textId="77777777" w:rsidR="007A23A5" w:rsidRPr="001677D0" w:rsidRDefault="007A23A5" w:rsidP="007A23A5">
            <w:pPr>
              <w:rPr>
                <w:rFonts w:ascii="標楷體" w:eastAsia="標楷體" w:hAnsi="標楷體"/>
              </w:rPr>
            </w:pPr>
            <w:r>
              <w:rPr>
                <w:rFonts w:ascii="標楷體" w:eastAsia="標楷體" w:hAnsi="標楷體"/>
              </w:rPr>
              <w:t>4</w:t>
            </w:r>
          </w:p>
        </w:tc>
        <w:tc>
          <w:tcPr>
            <w:tcW w:w="993" w:type="dxa"/>
          </w:tcPr>
          <w:p w14:paraId="335CEDDD" w14:textId="77777777" w:rsidR="007A23A5" w:rsidRPr="001677D0" w:rsidRDefault="007A23A5" w:rsidP="007A23A5">
            <w:pPr>
              <w:rPr>
                <w:rFonts w:ascii="標楷體" w:eastAsia="標楷體" w:hAnsi="標楷體"/>
              </w:rPr>
            </w:pPr>
          </w:p>
        </w:tc>
        <w:tc>
          <w:tcPr>
            <w:tcW w:w="2268" w:type="dxa"/>
          </w:tcPr>
          <w:p w14:paraId="0F1E0164" w14:textId="77777777" w:rsidR="007A23A5" w:rsidRDefault="007A23A5" w:rsidP="007A2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Pr>
                <w:rFonts w:ascii="標楷體" w:eastAsia="標楷體" w:hAnsi="標楷體" w:cs="細明體" w:hint="eastAsia"/>
                <w:spacing w:val="15"/>
                <w:kern w:val="0"/>
                <w:lang w:eastAsia="zh-HK"/>
              </w:rPr>
              <w:t>依據</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營業單位檔</w:t>
            </w:r>
            <w:r w:rsidRPr="001677D0">
              <w:rPr>
                <w:rFonts w:ascii="標楷體" w:eastAsia="標楷體" w:hAnsi="標楷體" w:cs="細明體" w:hint="eastAsia"/>
                <w:spacing w:val="15"/>
                <w:kern w:val="0"/>
              </w:rPr>
              <w:t>(</w:t>
            </w:r>
            <w:proofErr w:type="spellStart"/>
            <w:r w:rsidRPr="001677D0">
              <w:rPr>
                <w:rFonts w:ascii="標楷體" w:eastAsia="標楷體" w:hAnsi="標楷體" w:cs="細明體"/>
                <w:spacing w:val="15"/>
                <w:kern w:val="0"/>
              </w:rPr>
              <w:t>CdBranch</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]的[單位別(</w:t>
            </w:r>
            <w:proofErr w:type="spellStart"/>
            <w:r w:rsidRPr="008A2D69">
              <w:rPr>
                <w:rFonts w:ascii="標楷體" w:eastAsia="標楷體" w:hAnsi="標楷體" w:cs="細明體"/>
                <w:spacing w:val="15"/>
                <w:kern w:val="0"/>
              </w:rPr>
              <w:t>BranchN</w:t>
            </w:r>
            <w:proofErr w:type="spellEnd"/>
          </w:p>
          <w:p w14:paraId="0D282575" w14:textId="77777777" w:rsidR="007A23A5" w:rsidRDefault="007A23A5" w:rsidP="007A2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sidRPr="008A2D69">
              <w:rPr>
                <w:rFonts w:ascii="標楷體" w:eastAsia="標楷體" w:hAnsi="標楷體" w:cs="細明體"/>
                <w:spacing w:val="15"/>
                <w:kern w:val="0"/>
              </w:rPr>
              <w:t>o</w:t>
            </w:r>
            <w:r>
              <w:rPr>
                <w:rFonts w:ascii="標楷體" w:eastAsia="標楷體" w:hAnsi="標楷體" w:cs="細明體" w:hint="eastAsia"/>
                <w:spacing w:val="15"/>
                <w:kern w:val="0"/>
              </w:rPr>
              <w:t>)與[單位全名(</w:t>
            </w:r>
            <w:proofErr w:type="spellStart"/>
            <w:r w:rsidRPr="008A2D69">
              <w:rPr>
                <w:rFonts w:ascii="標楷體" w:eastAsia="標楷體" w:hAnsi="標楷體" w:cs="細明體"/>
                <w:spacing w:val="15"/>
                <w:kern w:val="0"/>
              </w:rPr>
              <w:t>BranchItem</w:t>
            </w:r>
            <w:proofErr w:type="spellEnd"/>
            <w:r>
              <w:rPr>
                <w:rFonts w:ascii="標楷體" w:eastAsia="標楷體" w:hAnsi="標楷體" w:cs="細明體" w:hint="eastAsia"/>
                <w:spacing w:val="15"/>
                <w:kern w:val="0"/>
              </w:rPr>
              <w:t>)]</w:t>
            </w:r>
          </w:p>
          <w:p w14:paraId="5831C1F5" w14:textId="77777777" w:rsidR="007A23A5" w:rsidRPr="001677D0" w:rsidRDefault="007A23A5" w:rsidP="007A2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r w:rsidRPr="001677D0">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選單</w:t>
            </w:r>
            <w:r w:rsidRPr="001677D0">
              <w:rPr>
                <w:rFonts w:ascii="標楷體" w:eastAsia="標楷體" w:hAnsi="標楷體" w:cs="細明體" w:hint="eastAsia"/>
                <w:spacing w:val="15"/>
                <w:kern w:val="0"/>
              </w:rPr>
              <w:t>1/</w:t>
            </w:r>
            <w:r>
              <w:rPr>
                <w:rFonts w:ascii="標楷體" w:eastAsia="標楷體" w:hAnsi="標楷體" w:cs="細明體" w:hint="eastAsia"/>
                <w:spacing w:val="15"/>
                <w:kern w:val="0"/>
              </w:rPr>
              <w:t xml:space="preserve"> </w:t>
            </w:r>
            <w:r w:rsidRPr="001677D0">
              <w:rPr>
                <w:rFonts w:ascii="標楷體" w:eastAsia="標楷體" w:hAnsi="標楷體" w:cs="細明體" w:hint="eastAsia"/>
                <w:spacing w:val="15"/>
                <w:kern w:val="0"/>
              </w:rPr>
              <w:t>L6072]</w:t>
            </w:r>
          </w:p>
        </w:tc>
        <w:tc>
          <w:tcPr>
            <w:tcW w:w="425" w:type="dxa"/>
          </w:tcPr>
          <w:p w14:paraId="07EAC6A6" w14:textId="77777777" w:rsidR="007A23A5" w:rsidRPr="001677D0" w:rsidRDefault="007A23A5" w:rsidP="007A23A5">
            <w:pPr>
              <w:rPr>
                <w:rFonts w:ascii="標楷體" w:eastAsia="標楷體" w:hAnsi="標楷體"/>
              </w:rPr>
            </w:pPr>
            <w:r w:rsidRPr="001677D0">
              <w:rPr>
                <w:rFonts w:ascii="標楷體" w:eastAsia="標楷體" w:hAnsi="標楷體"/>
              </w:rPr>
              <w:t>V</w:t>
            </w:r>
          </w:p>
        </w:tc>
        <w:tc>
          <w:tcPr>
            <w:tcW w:w="481" w:type="dxa"/>
          </w:tcPr>
          <w:p w14:paraId="54D37E55"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W</w:t>
            </w:r>
          </w:p>
        </w:tc>
        <w:tc>
          <w:tcPr>
            <w:tcW w:w="2856" w:type="dxa"/>
          </w:tcPr>
          <w:p w14:paraId="50A26D47"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024713F0" w14:textId="77777777" w:rsidR="007A23A5" w:rsidRPr="001677D0" w:rsidRDefault="007A23A5" w:rsidP="007A23A5">
            <w:pPr>
              <w:snapToGrid w:val="0"/>
              <w:ind w:left="238" w:hangingChars="99" w:hanging="238"/>
              <w:rPr>
                <w:rFonts w:ascii="標楷體" w:eastAsia="標楷體" w:hAnsi="標楷體"/>
              </w:rPr>
            </w:pPr>
            <w:r>
              <w:rPr>
                <w:rFonts w:ascii="標楷體" w:eastAsia="標楷體" w:hAnsi="標楷體" w:hint="eastAsia"/>
              </w:rPr>
              <w:t>2.</w:t>
            </w:r>
            <w:r w:rsidRPr="00E807FE">
              <w:rPr>
                <w:rFonts w:ascii="標楷體" w:eastAsia="標楷體" w:hAnsi="標楷體" w:hint="eastAsia"/>
              </w:rPr>
              <w:t>Tx</w:t>
            </w:r>
            <w:r w:rsidRPr="00E807FE">
              <w:rPr>
                <w:rFonts w:ascii="標楷體" w:eastAsia="標楷體" w:hAnsi="標楷體"/>
              </w:rPr>
              <w:t>Teller.BranchNo</w:t>
            </w:r>
          </w:p>
        </w:tc>
      </w:tr>
      <w:tr w:rsidR="007A23A5" w:rsidRPr="001677D0" w14:paraId="1008DAD0" w14:textId="77777777" w:rsidTr="00E946E4">
        <w:trPr>
          <w:trHeight w:val="291"/>
          <w:jc w:val="center"/>
        </w:trPr>
        <w:tc>
          <w:tcPr>
            <w:tcW w:w="456" w:type="dxa"/>
          </w:tcPr>
          <w:p w14:paraId="26520802" w14:textId="3E9A0259" w:rsidR="007A23A5" w:rsidRPr="001677D0" w:rsidRDefault="007A23A5" w:rsidP="007A23A5">
            <w:pPr>
              <w:rPr>
                <w:rFonts w:ascii="標楷體" w:eastAsia="標楷體" w:hAnsi="標楷體"/>
              </w:rPr>
            </w:pPr>
            <w:ins w:id="92" w:author="楊智誠" w:date="2021-06-29T14:50:00Z">
              <w:r w:rsidRPr="001677D0">
                <w:rPr>
                  <w:rFonts w:ascii="標楷體" w:eastAsia="標楷體" w:hAnsi="標楷體" w:hint="eastAsia"/>
                </w:rPr>
                <w:t>6</w:t>
              </w:r>
            </w:ins>
            <w:del w:id="93" w:author="楊智誠" w:date="2021-06-29T14:50:00Z">
              <w:r w:rsidRPr="001677D0" w:rsidDel="007A23A5">
                <w:rPr>
                  <w:rFonts w:ascii="標楷體" w:eastAsia="標楷體" w:hAnsi="標楷體" w:hint="eastAsia"/>
                </w:rPr>
                <w:delText>7</w:delText>
              </w:r>
            </w:del>
          </w:p>
        </w:tc>
        <w:tc>
          <w:tcPr>
            <w:tcW w:w="1736" w:type="dxa"/>
          </w:tcPr>
          <w:p w14:paraId="340A0C78" w14:textId="77777777" w:rsidR="007A23A5" w:rsidRPr="001677D0" w:rsidRDefault="007A23A5" w:rsidP="007A23A5">
            <w:pPr>
              <w:rPr>
                <w:rFonts w:ascii="標楷體" w:eastAsia="標楷體" w:hAnsi="標楷體"/>
              </w:rPr>
            </w:pPr>
            <w:r w:rsidRPr="001677D0">
              <w:rPr>
                <w:rFonts w:ascii="標楷體" w:eastAsia="標楷體" w:hAnsi="標楷體" w:hint="eastAsia"/>
                <w:lang w:eastAsia="zh-HK"/>
              </w:rPr>
              <w:t>課組別</w:t>
            </w:r>
          </w:p>
        </w:tc>
        <w:tc>
          <w:tcPr>
            <w:tcW w:w="1205" w:type="dxa"/>
          </w:tcPr>
          <w:p w14:paraId="008D25F9" w14:textId="77777777" w:rsidR="007A23A5" w:rsidRPr="001677D0" w:rsidRDefault="007A23A5" w:rsidP="007A23A5">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993" w:type="dxa"/>
          </w:tcPr>
          <w:p w14:paraId="41F674C8" w14:textId="77777777" w:rsidR="007A23A5" w:rsidRPr="001677D0" w:rsidRDefault="007A23A5" w:rsidP="007A23A5">
            <w:pPr>
              <w:rPr>
                <w:rFonts w:ascii="標楷體" w:eastAsia="標楷體" w:hAnsi="標楷體"/>
              </w:rPr>
            </w:pPr>
          </w:p>
        </w:tc>
        <w:tc>
          <w:tcPr>
            <w:tcW w:w="2268" w:type="dxa"/>
          </w:tcPr>
          <w:p w14:paraId="26EB06C2" w14:textId="77777777" w:rsidR="007A23A5" w:rsidRPr="001677D0" w:rsidRDefault="007A23A5" w:rsidP="007A23A5">
            <w:pPr>
              <w:rPr>
                <w:rFonts w:ascii="標楷體" w:eastAsia="標楷體" w:hAnsi="標楷體"/>
                <w:lang w:eastAsia="zh-HK"/>
              </w:rPr>
            </w:pPr>
            <w:r>
              <w:rPr>
                <w:rFonts w:ascii="標楷體" w:eastAsia="標楷體" w:hAnsi="標楷體" w:cs="細明體" w:hint="eastAsia"/>
                <w:spacing w:val="15"/>
                <w:kern w:val="0"/>
                <w:lang w:eastAsia="zh-HK"/>
              </w:rPr>
              <w:t>依據</w:t>
            </w:r>
            <w:r>
              <w:rPr>
                <w:rFonts w:ascii="標楷體" w:eastAsia="標楷體" w:hAnsi="標楷體" w:cs="細明體" w:hint="eastAsia"/>
                <w:spacing w:val="15"/>
                <w:kern w:val="0"/>
              </w:rPr>
              <w:t>[</w:t>
            </w:r>
            <w:r w:rsidRPr="00554A02">
              <w:rPr>
                <w:rFonts w:ascii="標楷體" w:eastAsia="標楷體" w:hAnsi="標楷體" w:hint="eastAsia"/>
              </w:rPr>
              <w:t>營業單位課組別檔</w:t>
            </w:r>
            <w:r w:rsidRPr="001677D0">
              <w:rPr>
                <w:rFonts w:ascii="標楷體" w:eastAsia="標楷體" w:hAnsi="標楷體" w:cs="細明體" w:hint="eastAsia"/>
                <w:spacing w:val="15"/>
                <w:kern w:val="0"/>
              </w:rPr>
              <w:t>(</w:t>
            </w:r>
            <w:proofErr w:type="spellStart"/>
            <w:r w:rsidRPr="00554A02">
              <w:rPr>
                <w:rFonts w:ascii="標楷體" w:eastAsia="標楷體" w:hAnsi="標楷體"/>
              </w:rPr>
              <w:t>CdBranchGroup</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w:t>
            </w:r>
          </w:p>
        </w:tc>
        <w:tc>
          <w:tcPr>
            <w:tcW w:w="425" w:type="dxa"/>
          </w:tcPr>
          <w:p w14:paraId="216F0736" w14:textId="77777777" w:rsidR="007A23A5" w:rsidRPr="001677D0" w:rsidRDefault="007A23A5" w:rsidP="007A23A5">
            <w:pPr>
              <w:rPr>
                <w:rFonts w:ascii="標楷體" w:eastAsia="標楷體" w:hAnsi="標楷體"/>
              </w:rPr>
            </w:pPr>
            <w:r w:rsidRPr="001677D0">
              <w:rPr>
                <w:rFonts w:ascii="標楷體" w:eastAsia="標楷體" w:hAnsi="標楷體" w:hint="eastAsia"/>
              </w:rPr>
              <w:t>V</w:t>
            </w:r>
          </w:p>
        </w:tc>
        <w:tc>
          <w:tcPr>
            <w:tcW w:w="481" w:type="dxa"/>
          </w:tcPr>
          <w:p w14:paraId="3B746814"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W</w:t>
            </w:r>
          </w:p>
        </w:tc>
        <w:tc>
          <w:tcPr>
            <w:tcW w:w="2856" w:type="dxa"/>
          </w:tcPr>
          <w:p w14:paraId="7BC98959"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7DA72379" w14:textId="77777777" w:rsidR="007A23A5" w:rsidRPr="001677D0" w:rsidRDefault="007A23A5" w:rsidP="007A23A5">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GroupNo</w:t>
            </w:r>
          </w:p>
        </w:tc>
      </w:tr>
      <w:tr w:rsidR="007A23A5" w:rsidRPr="001677D0" w14:paraId="3114A18A" w14:textId="77777777" w:rsidTr="00E946E4">
        <w:trPr>
          <w:trHeight w:val="291"/>
          <w:jc w:val="center"/>
        </w:trPr>
        <w:tc>
          <w:tcPr>
            <w:tcW w:w="456" w:type="dxa"/>
          </w:tcPr>
          <w:p w14:paraId="3EBF08CC" w14:textId="3558DDE2" w:rsidR="007A23A5" w:rsidRPr="001677D0" w:rsidRDefault="007A23A5" w:rsidP="007A23A5">
            <w:pPr>
              <w:rPr>
                <w:rFonts w:ascii="標楷體" w:eastAsia="標楷體" w:hAnsi="標楷體"/>
              </w:rPr>
            </w:pPr>
            <w:ins w:id="94" w:author="楊智誠" w:date="2021-06-29T14:50:00Z">
              <w:r w:rsidRPr="001677D0">
                <w:rPr>
                  <w:rFonts w:ascii="標楷體" w:eastAsia="標楷體" w:hAnsi="標楷體" w:hint="eastAsia"/>
                </w:rPr>
                <w:t>7</w:t>
              </w:r>
            </w:ins>
            <w:del w:id="95" w:author="楊智誠" w:date="2021-06-29T14:50:00Z">
              <w:r w:rsidRPr="001677D0" w:rsidDel="007A23A5">
                <w:rPr>
                  <w:rFonts w:ascii="標楷體" w:eastAsia="標楷體" w:hAnsi="標楷體" w:hint="eastAsia"/>
                </w:rPr>
                <w:delText>8</w:delText>
              </w:r>
            </w:del>
          </w:p>
        </w:tc>
        <w:tc>
          <w:tcPr>
            <w:tcW w:w="1736" w:type="dxa"/>
          </w:tcPr>
          <w:p w14:paraId="41C14C88" w14:textId="77777777" w:rsidR="007A23A5" w:rsidRPr="001677D0" w:rsidRDefault="007A23A5" w:rsidP="007A23A5">
            <w:pPr>
              <w:rPr>
                <w:rFonts w:ascii="標楷體" w:eastAsia="標楷體" w:hAnsi="標楷體"/>
              </w:rPr>
            </w:pPr>
            <w:r w:rsidRPr="001677D0">
              <w:rPr>
                <w:rFonts w:ascii="標楷體" w:eastAsia="標楷體" w:hAnsi="標楷體" w:hint="eastAsia"/>
              </w:rPr>
              <w:t>狀態</w:t>
            </w:r>
          </w:p>
        </w:tc>
        <w:tc>
          <w:tcPr>
            <w:tcW w:w="1205" w:type="dxa"/>
          </w:tcPr>
          <w:p w14:paraId="2FA1CFC1" w14:textId="77777777" w:rsidR="007A23A5" w:rsidRPr="001677D0" w:rsidRDefault="007A23A5" w:rsidP="007A23A5">
            <w:pPr>
              <w:rPr>
                <w:rFonts w:ascii="標楷體" w:eastAsia="標楷體" w:hAnsi="標楷體"/>
              </w:rPr>
            </w:pPr>
            <w:r>
              <w:rPr>
                <w:rFonts w:ascii="標楷體" w:eastAsia="標楷體" w:hAnsi="標楷體"/>
              </w:rPr>
              <w:t>1</w:t>
            </w:r>
            <w:r w:rsidRPr="001677D0">
              <w:rPr>
                <w:rFonts w:ascii="標楷體" w:eastAsia="標楷體" w:hAnsi="標楷體"/>
              </w:rPr>
              <w:t xml:space="preserve">               </w:t>
            </w:r>
          </w:p>
        </w:tc>
        <w:tc>
          <w:tcPr>
            <w:tcW w:w="993" w:type="dxa"/>
          </w:tcPr>
          <w:p w14:paraId="6DABEA7D" w14:textId="77777777" w:rsidR="007A23A5" w:rsidRPr="001677D0" w:rsidRDefault="007A23A5" w:rsidP="007A23A5">
            <w:pPr>
              <w:rPr>
                <w:rFonts w:ascii="標楷體" w:eastAsia="標楷體" w:hAnsi="標楷體"/>
              </w:rPr>
            </w:pPr>
          </w:p>
        </w:tc>
        <w:tc>
          <w:tcPr>
            <w:tcW w:w="2268" w:type="dxa"/>
          </w:tcPr>
          <w:p w14:paraId="774FB345" w14:textId="77777777" w:rsidR="007A23A5" w:rsidRPr="001677D0" w:rsidRDefault="007A23A5" w:rsidP="007A23A5">
            <w:pPr>
              <w:rPr>
                <w:rFonts w:ascii="標楷體" w:eastAsia="標楷體" w:hAnsi="標楷體"/>
              </w:rPr>
            </w:pPr>
            <w:r w:rsidRPr="001677D0">
              <w:rPr>
                <w:rFonts w:ascii="標楷體" w:eastAsia="標楷體" w:hAnsi="標楷體" w:hint="eastAsia"/>
              </w:rPr>
              <w:t>1:</w:t>
            </w:r>
            <w:r w:rsidRPr="001677D0">
              <w:rPr>
                <w:rFonts w:ascii="標楷體" w:eastAsia="標楷體" w:hAnsi="標楷體" w:hint="eastAsia"/>
                <w:lang w:eastAsia="zh-HK"/>
              </w:rPr>
              <w:t>啟用</w:t>
            </w:r>
          </w:p>
          <w:p w14:paraId="479D53A1" w14:textId="77777777" w:rsidR="007A23A5" w:rsidRPr="001677D0" w:rsidRDefault="007A23A5" w:rsidP="007A23A5">
            <w:pPr>
              <w:rPr>
                <w:rFonts w:ascii="標楷體" w:eastAsia="標楷體" w:hAnsi="標楷體"/>
              </w:rPr>
            </w:pPr>
            <w:r w:rsidRPr="001677D0">
              <w:rPr>
                <w:rFonts w:ascii="標楷體" w:eastAsia="標楷體" w:hAnsi="標楷體" w:hint="eastAsia"/>
              </w:rPr>
              <w:t>2:</w:t>
            </w:r>
            <w:r w:rsidRPr="001677D0">
              <w:rPr>
                <w:rFonts w:ascii="標楷體" w:eastAsia="標楷體" w:hAnsi="標楷體" w:hint="eastAsia"/>
                <w:lang w:eastAsia="zh-HK"/>
              </w:rPr>
              <w:t>停用</w:t>
            </w:r>
          </w:p>
        </w:tc>
        <w:tc>
          <w:tcPr>
            <w:tcW w:w="425" w:type="dxa"/>
          </w:tcPr>
          <w:p w14:paraId="799E212D" w14:textId="77777777" w:rsidR="007A23A5" w:rsidRPr="001677D0" w:rsidRDefault="007A23A5" w:rsidP="007A23A5">
            <w:pPr>
              <w:rPr>
                <w:rFonts w:ascii="標楷體" w:eastAsia="標楷體" w:hAnsi="標楷體"/>
              </w:rPr>
            </w:pPr>
            <w:r w:rsidRPr="001677D0">
              <w:rPr>
                <w:rFonts w:ascii="標楷體" w:eastAsia="標楷體" w:hAnsi="標楷體" w:hint="eastAsia"/>
              </w:rPr>
              <w:t>V</w:t>
            </w:r>
          </w:p>
        </w:tc>
        <w:tc>
          <w:tcPr>
            <w:tcW w:w="481" w:type="dxa"/>
          </w:tcPr>
          <w:p w14:paraId="426BA572" w14:textId="77777777" w:rsidR="007A23A5" w:rsidRPr="001677D0" w:rsidRDefault="007A23A5" w:rsidP="007A23A5">
            <w:pPr>
              <w:jc w:val="center"/>
              <w:rPr>
                <w:rFonts w:ascii="標楷體" w:eastAsia="標楷體" w:hAnsi="標楷體"/>
              </w:rPr>
            </w:pPr>
            <w:r w:rsidRPr="001677D0">
              <w:rPr>
                <w:rFonts w:ascii="標楷體" w:eastAsia="標楷體" w:hAnsi="標楷體"/>
              </w:rPr>
              <w:t>W</w:t>
            </w:r>
          </w:p>
        </w:tc>
        <w:tc>
          <w:tcPr>
            <w:tcW w:w="2856" w:type="dxa"/>
          </w:tcPr>
          <w:p w14:paraId="36B6E80C"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21F0E1D6" w14:textId="77777777" w:rsidR="007A23A5" w:rsidRPr="001677D0" w:rsidRDefault="007A23A5" w:rsidP="007A23A5">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St</w:t>
            </w:r>
            <w:r w:rsidRPr="001677D0">
              <w:rPr>
                <w:rFonts w:ascii="標楷體" w:eastAsia="標楷體" w:hAnsi="標楷體"/>
              </w:rPr>
              <w:t>atus</w:t>
            </w:r>
          </w:p>
        </w:tc>
      </w:tr>
      <w:tr w:rsidR="007A23A5" w:rsidRPr="001677D0" w14:paraId="6A0C79DC" w14:textId="77777777" w:rsidTr="00E946E4">
        <w:trPr>
          <w:trHeight w:val="291"/>
          <w:jc w:val="center"/>
        </w:trPr>
        <w:tc>
          <w:tcPr>
            <w:tcW w:w="456" w:type="dxa"/>
          </w:tcPr>
          <w:p w14:paraId="7F85F9F4" w14:textId="2D4500DE" w:rsidR="007A23A5" w:rsidRPr="001677D0" w:rsidRDefault="007A23A5" w:rsidP="007A23A5">
            <w:pPr>
              <w:rPr>
                <w:rFonts w:ascii="標楷體" w:eastAsia="標楷體" w:hAnsi="標楷體"/>
              </w:rPr>
            </w:pPr>
            <w:ins w:id="96" w:author="楊智誠" w:date="2021-06-29T14:50:00Z">
              <w:r w:rsidRPr="001677D0">
                <w:rPr>
                  <w:rFonts w:ascii="標楷體" w:eastAsia="標楷體" w:hAnsi="標楷體" w:hint="eastAsia"/>
                </w:rPr>
                <w:t>8</w:t>
              </w:r>
            </w:ins>
            <w:del w:id="97" w:author="楊智誠" w:date="2021-06-29T14:50:00Z">
              <w:r w:rsidRPr="001677D0" w:rsidDel="007A23A5">
                <w:rPr>
                  <w:rFonts w:ascii="標楷體" w:eastAsia="標楷體" w:hAnsi="標楷體" w:hint="eastAsia"/>
                </w:rPr>
                <w:delText>9</w:delText>
              </w:r>
            </w:del>
          </w:p>
        </w:tc>
        <w:tc>
          <w:tcPr>
            <w:tcW w:w="1736" w:type="dxa"/>
          </w:tcPr>
          <w:p w14:paraId="51D30924" w14:textId="77777777" w:rsidR="007A23A5" w:rsidRPr="001677D0" w:rsidRDefault="007A23A5" w:rsidP="007A23A5">
            <w:pPr>
              <w:rPr>
                <w:rFonts w:ascii="標楷體" w:eastAsia="標楷體" w:hAnsi="標楷體"/>
              </w:rPr>
            </w:pPr>
            <w:r w:rsidRPr="001677D0">
              <w:rPr>
                <w:rFonts w:ascii="標楷體" w:eastAsia="標楷體" w:hAnsi="標楷體"/>
                <w:spacing w:val="6"/>
                <w:shd w:val="clear" w:color="auto" w:fill="FFFFFF"/>
              </w:rPr>
              <w:t>AML定審高風險處理權限</w:t>
            </w:r>
          </w:p>
        </w:tc>
        <w:tc>
          <w:tcPr>
            <w:tcW w:w="1205" w:type="dxa"/>
          </w:tcPr>
          <w:p w14:paraId="28127B87" w14:textId="77777777" w:rsidR="007A23A5" w:rsidRPr="001677D0" w:rsidRDefault="007A23A5" w:rsidP="007A23A5">
            <w:pPr>
              <w:rPr>
                <w:rFonts w:ascii="標楷體" w:eastAsia="標楷體" w:hAnsi="標楷體"/>
              </w:rPr>
            </w:pPr>
            <w:r>
              <w:rPr>
                <w:rFonts w:ascii="標楷體" w:eastAsia="標楷體" w:hAnsi="標楷體"/>
              </w:rPr>
              <w:t>1</w:t>
            </w:r>
          </w:p>
        </w:tc>
        <w:tc>
          <w:tcPr>
            <w:tcW w:w="993" w:type="dxa"/>
          </w:tcPr>
          <w:p w14:paraId="6819AE86" w14:textId="77777777" w:rsidR="007A23A5" w:rsidRPr="001677D0" w:rsidRDefault="007A23A5" w:rsidP="007A23A5">
            <w:pPr>
              <w:rPr>
                <w:rFonts w:ascii="標楷體" w:eastAsia="標楷體" w:hAnsi="標楷體"/>
              </w:rPr>
            </w:pPr>
          </w:p>
        </w:tc>
        <w:tc>
          <w:tcPr>
            <w:tcW w:w="2268" w:type="dxa"/>
          </w:tcPr>
          <w:p w14:paraId="3C494BA2" w14:textId="77777777" w:rsidR="007A23A5" w:rsidRPr="001677D0" w:rsidRDefault="007A23A5" w:rsidP="007A23A5">
            <w:pPr>
              <w:rPr>
                <w:rFonts w:ascii="標楷體" w:eastAsia="標楷體" w:hAnsi="標楷體"/>
              </w:rPr>
            </w:pPr>
            <w:r w:rsidRPr="001677D0">
              <w:rPr>
                <w:rFonts w:ascii="標楷體" w:eastAsia="標楷體" w:hAnsi="標楷體" w:hint="eastAsia"/>
              </w:rPr>
              <w:t>0:無權限</w:t>
            </w:r>
          </w:p>
          <w:p w14:paraId="62E7507A" w14:textId="77777777" w:rsidR="007A23A5" w:rsidRPr="001677D0" w:rsidRDefault="007A23A5" w:rsidP="007A23A5">
            <w:pPr>
              <w:rPr>
                <w:rFonts w:ascii="標楷體" w:eastAsia="標楷體" w:hAnsi="標楷體"/>
              </w:rPr>
            </w:pPr>
            <w:r w:rsidRPr="001677D0">
              <w:rPr>
                <w:rFonts w:ascii="標楷體" w:eastAsia="標楷體" w:hAnsi="標楷體" w:hint="eastAsia"/>
              </w:rPr>
              <w:t>1:有權限</w:t>
            </w:r>
          </w:p>
        </w:tc>
        <w:tc>
          <w:tcPr>
            <w:tcW w:w="425" w:type="dxa"/>
          </w:tcPr>
          <w:p w14:paraId="5F075539" w14:textId="77777777" w:rsidR="007A23A5" w:rsidRPr="001677D0" w:rsidRDefault="007A23A5" w:rsidP="007A23A5">
            <w:pPr>
              <w:rPr>
                <w:rFonts w:ascii="標楷體" w:eastAsia="標楷體" w:hAnsi="標楷體"/>
              </w:rPr>
            </w:pPr>
          </w:p>
        </w:tc>
        <w:tc>
          <w:tcPr>
            <w:tcW w:w="481" w:type="dxa"/>
          </w:tcPr>
          <w:p w14:paraId="375D640B"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W</w:t>
            </w:r>
          </w:p>
        </w:tc>
        <w:tc>
          <w:tcPr>
            <w:tcW w:w="2856" w:type="dxa"/>
          </w:tcPr>
          <w:p w14:paraId="14D3C8E6"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w:t>
            </w:r>
            <w:r>
              <w:rPr>
                <w:rFonts w:ascii="標楷體" w:eastAsia="標楷體" w:hAnsi="標楷體" w:hint="eastAsia"/>
              </w:rPr>
              <w:t>若[</w:t>
            </w:r>
            <w:r w:rsidRPr="001677D0">
              <w:rPr>
                <w:rFonts w:ascii="標楷體" w:eastAsia="標楷體" w:hAnsi="標楷體" w:hint="eastAsia"/>
              </w:rPr>
              <w:t>使用單位</w:t>
            </w:r>
            <w:r>
              <w:rPr>
                <w:rFonts w:ascii="標楷體" w:eastAsia="標楷體" w:hAnsi="標楷體" w:hint="eastAsia"/>
              </w:rPr>
              <w:t>]</w:t>
            </w:r>
            <w:r w:rsidRPr="001677D0">
              <w:rPr>
                <w:rFonts w:ascii="標楷體" w:eastAsia="標楷體" w:hAnsi="標楷體" w:hint="eastAsia"/>
              </w:rPr>
              <w:t>=</w:t>
            </w:r>
            <w:r>
              <w:rPr>
                <w:rFonts w:ascii="標楷體" w:eastAsia="標楷體" w:hAnsi="標楷體" w:hint="eastAsia"/>
              </w:rPr>
              <w:t>[</w:t>
            </w:r>
            <w:r w:rsidRPr="001677D0">
              <w:rPr>
                <w:rFonts w:ascii="標楷體" w:eastAsia="標楷體" w:hAnsi="標楷體" w:hint="eastAsia"/>
              </w:rPr>
              <w:t>0000</w:t>
            </w:r>
            <w:r>
              <w:rPr>
                <w:rFonts w:ascii="標楷體" w:eastAsia="標楷體" w:hAnsi="標楷體" w:hint="eastAsia"/>
              </w:rPr>
              <w:t>,放款部]</w:t>
            </w:r>
            <w:r w:rsidRPr="001677D0">
              <w:rPr>
                <w:rFonts w:ascii="標楷體" w:eastAsia="標楷體" w:hAnsi="標楷體" w:hint="eastAsia"/>
              </w:rPr>
              <w:t>且</w:t>
            </w:r>
            <w:r>
              <w:rPr>
                <w:rFonts w:ascii="標楷體" w:eastAsia="標楷體" w:hAnsi="標楷體" w:hint="eastAsia"/>
              </w:rPr>
              <w:t>[</w:t>
            </w:r>
            <w:proofErr w:type="gramStart"/>
            <w:r w:rsidRPr="001677D0">
              <w:rPr>
                <w:rFonts w:ascii="標楷體" w:eastAsia="標楷體" w:hAnsi="標楷體" w:hint="eastAsia"/>
              </w:rPr>
              <w:t>課組別</w:t>
            </w:r>
            <w:proofErr w:type="gramEnd"/>
            <w:r>
              <w:rPr>
                <w:rFonts w:ascii="標楷體" w:eastAsia="標楷體" w:hAnsi="標楷體" w:hint="eastAsia"/>
              </w:rPr>
              <w:t>]</w:t>
            </w:r>
            <w:r w:rsidRPr="001677D0">
              <w:rPr>
                <w:rFonts w:ascii="標楷體" w:eastAsia="標楷體" w:hAnsi="標楷體" w:hint="eastAsia"/>
              </w:rPr>
              <w:t>=</w:t>
            </w:r>
            <w:r>
              <w:rPr>
                <w:rFonts w:ascii="標楷體" w:eastAsia="標楷體" w:hAnsi="標楷體" w:hint="eastAsia"/>
              </w:rPr>
              <w:t>[</w:t>
            </w:r>
            <w:r w:rsidRPr="001677D0">
              <w:rPr>
                <w:rFonts w:ascii="標楷體" w:eastAsia="標楷體" w:hAnsi="標楷體" w:hint="eastAsia"/>
              </w:rPr>
              <w:t>4</w:t>
            </w:r>
            <w:r>
              <w:rPr>
                <w:rFonts w:ascii="標楷體" w:eastAsia="標楷體" w:hAnsi="標楷體" w:hint="eastAsia"/>
              </w:rPr>
              <w:t>,放款審查課]時,可修改代碼,檢核條件:依選單/V(H)</w:t>
            </w:r>
          </w:p>
          <w:p w14:paraId="1BCEDD4C" w14:textId="77777777" w:rsidR="007A23A5" w:rsidRPr="001677D0" w:rsidRDefault="007A23A5" w:rsidP="007A23A5">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rPr>
              <w:t>.TxTeller.AmlHighFg</w:t>
            </w:r>
          </w:p>
        </w:tc>
      </w:tr>
      <w:tr w:rsidR="007A23A5" w:rsidRPr="001677D0" w14:paraId="485146C9" w14:textId="77777777" w:rsidTr="00E946E4">
        <w:trPr>
          <w:trHeight w:val="291"/>
          <w:jc w:val="center"/>
        </w:trPr>
        <w:tc>
          <w:tcPr>
            <w:tcW w:w="456" w:type="dxa"/>
          </w:tcPr>
          <w:p w14:paraId="7BABD12C" w14:textId="4B3F0F5A" w:rsidR="007A23A5" w:rsidRPr="001677D0" w:rsidRDefault="007A23A5" w:rsidP="007A23A5">
            <w:pPr>
              <w:rPr>
                <w:rFonts w:ascii="標楷體" w:eastAsia="標楷體" w:hAnsi="標楷體"/>
              </w:rPr>
            </w:pPr>
            <w:ins w:id="98" w:author="楊智誠" w:date="2021-06-29T14:50:00Z">
              <w:r w:rsidRPr="001677D0">
                <w:rPr>
                  <w:rFonts w:ascii="標楷體" w:eastAsia="標楷體" w:hAnsi="標楷體" w:hint="eastAsia"/>
                </w:rPr>
                <w:t>9</w:t>
              </w:r>
            </w:ins>
            <w:del w:id="99" w:author="楊智誠" w:date="2021-06-29T14:50:00Z">
              <w:r w:rsidRPr="001677D0" w:rsidDel="007A23A5">
                <w:rPr>
                  <w:rFonts w:ascii="標楷體" w:eastAsia="標楷體" w:hAnsi="標楷體"/>
                </w:rPr>
                <w:delText>10</w:delText>
              </w:r>
            </w:del>
          </w:p>
        </w:tc>
        <w:tc>
          <w:tcPr>
            <w:tcW w:w="1736" w:type="dxa"/>
          </w:tcPr>
          <w:p w14:paraId="0984868A" w14:textId="77777777" w:rsidR="007A23A5" w:rsidRPr="001677D0" w:rsidRDefault="007A23A5" w:rsidP="007A23A5">
            <w:pPr>
              <w:rPr>
                <w:rFonts w:ascii="標楷體" w:eastAsia="標楷體" w:hAnsi="標楷體"/>
              </w:rPr>
            </w:pPr>
            <w:r w:rsidRPr="001677D0">
              <w:rPr>
                <w:rFonts w:ascii="標楷體" w:eastAsia="標楷體" w:hAnsi="標楷體" w:hint="eastAsia"/>
                <w:lang w:eastAsia="zh-HK"/>
              </w:rPr>
              <w:t>最後交易日</w:t>
            </w:r>
          </w:p>
        </w:tc>
        <w:tc>
          <w:tcPr>
            <w:tcW w:w="1205" w:type="dxa"/>
          </w:tcPr>
          <w:p w14:paraId="3C2A11DB" w14:textId="77777777" w:rsidR="007A23A5" w:rsidRPr="001677D0" w:rsidRDefault="007A23A5" w:rsidP="007A23A5">
            <w:pPr>
              <w:rPr>
                <w:rFonts w:ascii="標楷體" w:eastAsia="標楷體" w:hAnsi="標楷體"/>
              </w:rPr>
            </w:pPr>
          </w:p>
        </w:tc>
        <w:tc>
          <w:tcPr>
            <w:tcW w:w="993" w:type="dxa"/>
          </w:tcPr>
          <w:p w14:paraId="34FBE177" w14:textId="77777777" w:rsidR="007A23A5" w:rsidRPr="001677D0" w:rsidRDefault="007A23A5" w:rsidP="007A23A5">
            <w:pPr>
              <w:rPr>
                <w:rFonts w:ascii="標楷體" w:eastAsia="標楷體" w:hAnsi="標楷體"/>
              </w:rPr>
            </w:pPr>
          </w:p>
        </w:tc>
        <w:tc>
          <w:tcPr>
            <w:tcW w:w="2268" w:type="dxa"/>
          </w:tcPr>
          <w:p w14:paraId="3E056314" w14:textId="77777777" w:rsidR="007A23A5" w:rsidRPr="001677D0" w:rsidRDefault="007A23A5" w:rsidP="007A23A5">
            <w:pPr>
              <w:rPr>
                <w:rFonts w:ascii="標楷體" w:eastAsia="標楷體" w:hAnsi="標楷體"/>
              </w:rPr>
            </w:pPr>
          </w:p>
        </w:tc>
        <w:tc>
          <w:tcPr>
            <w:tcW w:w="425" w:type="dxa"/>
          </w:tcPr>
          <w:p w14:paraId="6FB6CFBA" w14:textId="77777777" w:rsidR="007A23A5" w:rsidRPr="001677D0" w:rsidRDefault="007A23A5" w:rsidP="007A23A5">
            <w:pPr>
              <w:rPr>
                <w:rFonts w:ascii="標楷體" w:eastAsia="標楷體" w:hAnsi="標楷體"/>
              </w:rPr>
            </w:pPr>
          </w:p>
        </w:tc>
        <w:tc>
          <w:tcPr>
            <w:tcW w:w="481" w:type="dxa"/>
          </w:tcPr>
          <w:p w14:paraId="534C0E20"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R</w:t>
            </w:r>
          </w:p>
        </w:tc>
        <w:tc>
          <w:tcPr>
            <w:tcW w:w="2856" w:type="dxa"/>
          </w:tcPr>
          <w:p w14:paraId="27C6CFB2" w14:textId="77777777" w:rsidR="007A23A5" w:rsidRDefault="007A23A5" w:rsidP="007A23A5">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rPr>
              <w:t>.</w:t>
            </w:r>
            <w:r w:rsidRPr="001677D0">
              <w:rPr>
                <w:rFonts w:ascii="標楷體" w:eastAsia="標楷體" w:hAnsi="標楷體" w:hint="eastAsia"/>
              </w:rPr>
              <w:t>自動顯示</w:t>
            </w:r>
            <w:r>
              <w:rPr>
                <w:rFonts w:ascii="標楷體" w:eastAsia="標楷體" w:hAnsi="標楷體" w:hint="eastAsia"/>
              </w:rPr>
              <w:t>原值,</w:t>
            </w:r>
            <w:r w:rsidRPr="001677D0">
              <w:rPr>
                <w:rFonts w:ascii="標楷體" w:eastAsia="標楷體" w:hAnsi="標楷體" w:hint="eastAsia"/>
              </w:rPr>
              <w:t>不</w:t>
            </w:r>
            <w:r w:rsidRPr="001677D0">
              <w:rPr>
                <w:rFonts w:ascii="標楷體" w:eastAsia="標楷體" w:hAnsi="標楷體" w:hint="eastAsia"/>
                <w:lang w:eastAsia="zh-HK"/>
              </w:rPr>
              <w:t>可</w:t>
            </w:r>
            <w:r>
              <w:rPr>
                <w:rFonts w:ascii="標楷體" w:eastAsia="標楷體" w:hAnsi="標楷體" w:hint="eastAsia"/>
              </w:rPr>
              <w:t>修改</w:t>
            </w:r>
          </w:p>
          <w:p w14:paraId="111AB2FD" w14:textId="77777777" w:rsidR="007A23A5" w:rsidRPr="001677D0" w:rsidRDefault="007A23A5" w:rsidP="007A23A5">
            <w:pPr>
              <w:ind w:left="240" w:hangingChars="100" w:hanging="240"/>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LtxDate</w:t>
            </w:r>
            <w:proofErr w:type="spellEnd"/>
            <w:r>
              <w:rPr>
                <w:rFonts w:ascii="標楷體" w:eastAsia="標楷體" w:hAnsi="標楷體"/>
              </w:rPr>
              <w:t xml:space="preserve"> </w:t>
            </w:r>
            <w:proofErr w:type="gramStart"/>
            <w:r>
              <w:rPr>
                <w:rFonts w:ascii="標楷體" w:eastAsia="標楷體" w:hAnsi="標楷體"/>
              </w:rPr>
              <w:t xml:space="preserve">+ </w:t>
            </w:r>
            <w:r>
              <w:rPr>
                <w:rFonts w:ascii="標楷體" w:eastAsia="標楷體" w:hAnsi="標楷體" w:hint="eastAsia"/>
              </w:rPr>
              <w:t xml:space="preserve"> </w:t>
            </w:r>
            <w:proofErr w:type="spellStart"/>
            <w:r>
              <w:rPr>
                <w:rFonts w:ascii="標楷體" w:eastAsia="標楷體" w:hAnsi="標楷體"/>
              </w:rPr>
              <w:t>TxTeller</w:t>
            </w:r>
            <w:proofErr w:type="spellEnd"/>
            <w:proofErr w:type="gramEnd"/>
            <w:r>
              <w:rPr>
                <w:rFonts w:ascii="標楷體" w:eastAsia="標楷體" w:hAnsi="標楷體"/>
              </w:rPr>
              <w:t>.</w:t>
            </w:r>
            <w:r>
              <w:t xml:space="preserve"> </w:t>
            </w:r>
            <w:proofErr w:type="spellStart"/>
            <w:r w:rsidRPr="00EB6F4E">
              <w:rPr>
                <w:rFonts w:ascii="標楷體" w:eastAsia="標楷體" w:hAnsi="標楷體"/>
              </w:rPr>
              <w:t>LtxTime</w:t>
            </w:r>
            <w:proofErr w:type="spellEnd"/>
          </w:p>
        </w:tc>
      </w:tr>
      <w:tr w:rsidR="007A23A5" w:rsidRPr="001677D0" w14:paraId="543FDA35" w14:textId="77777777" w:rsidTr="00E946E4">
        <w:trPr>
          <w:trHeight w:val="291"/>
          <w:jc w:val="center"/>
        </w:trPr>
        <w:tc>
          <w:tcPr>
            <w:tcW w:w="456" w:type="dxa"/>
          </w:tcPr>
          <w:p w14:paraId="711573AB" w14:textId="4D3CCD35" w:rsidR="007A23A5" w:rsidRPr="001677D0" w:rsidRDefault="007A23A5" w:rsidP="007A23A5">
            <w:pPr>
              <w:rPr>
                <w:rFonts w:ascii="標楷體" w:eastAsia="標楷體" w:hAnsi="標楷體"/>
              </w:rPr>
            </w:pPr>
            <w:ins w:id="100" w:author="楊智誠" w:date="2021-06-29T14:50:00Z">
              <w:r w:rsidRPr="001677D0">
                <w:rPr>
                  <w:rFonts w:ascii="標楷體" w:eastAsia="標楷體" w:hAnsi="標楷體"/>
                </w:rPr>
                <w:t>10</w:t>
              </w:r>
            </w:ins>
            <w:del w:id="101" w:author="楊智誠" w:date="2021-06-29T14:50:00Z">
              <w:r w:rsidRPr="001677D0" w:rsidDel="007A23A5">
                <w:rPr>
                  <w:rFonts w:ascii="標楷體" w:eastAsia="標楷體" w:hAnsi="標楷體" w:hint="eastAsia"/>
                </w:rPr>
                <w:delText>11</w:delText>
              </w:r>
            </w:del>
          </w:p>
        </w:tc>
        <w:tc>
          <w:tcPr>
            <w:tcW w:w="1736" w:type="dxa"/>
          </w:tcPr>
          <w:p w14:paraId="5F03617A" w14:textId="77777777" w:rsidR="007A23A5" w:rsidRPr="001677D0" w:rsidRDefault="007A23A5" w:rsidP="007A23A5">
            <w:pPr>
              <w:rPr>
                <w:rFonts w:ascii="標楷體" w:eastAsia="標楷體" w:hAnsi="標楷體"/>
              </w:rPr>
            </w:pPr>
            <w:r w:rsidRPr="001677D0">
              <w:rPr>
                <w:rFonts w:ascii="標楷體" w:eastAsia="標楷體" w:hAnsi="標楷體" w:hint="eastAsia"/>
              </w:rPr>
              <w:t>最後交易序號</w:t>
            </w:r>
          </w:p>
        </w:tc>
        <w:tc>
          <w:tcPr>
            <w:tcW w:w="1205" w:type="dxa"/>
          </w:tcPr>
          <w:p w14:paraId="1FBF76FD" w14:textId="77777777" w:rsidR="007A23A5" w:rsidRPr="001677D0" w:rsidRDefault="007A23A5" w:rsidP="007A23A5">
            <w:pPr>
              <w:rPr>
                <w:rFonts w:ascii="標楷體" w:eastAsia="標楷體" w:hAnsi="標楷體"/>
              </w:rPr>
            </w:pPr>
          </w:p>
        </w:tc>
        <w:tc>
          <w:tcPr>
            <w:tcW w:w="993" w:type="dxa"/>
          </w:tcPr>
          <w:p w14:paraId="0F449072" w14:textId="77777777" w:rsidR="007A23A5" w:rsidRPr="001677D0" w:rsidRDefault="007A23A5" w:rsidP="007A23A5">
            <w:pPr>
              <w:rPr>
                <w:rFonts w:ascii="標楷體" w:eastAsia="標楷體" w:hAnsi="標楷體"/>
              </w:rPr>
            </w:pPr>
          </w:p>
        </w:tc>
        <w:tc>
          <w:tcPr>
            <w:tcW w:w="2268" w:type="dxa"/>
          </w:tcPr>
          <w:p w14:paraId="5466124C" w14:textId="77777777" w:rsidR="007A23A5" w:rsidRPr="001677D0" w:rsidRDefault="007A23A5" w:rsidP="007A23A5">
            <w:pPr>
              <w:rPr>
                <w:rFonts w:ascii="標楷體" w:eastAsia="標楷體" w:hAnsi="標楷體"/>
              </w:rPr>
            </w:pPr>
          </w:p>
        </w:tc>
        <w:tc>
          <w:tcPr>
            <w:tcW w:w="425" w:type="dxa"/>
          </w:tcPr>
          <w:p w14:paraId="6AD8BFE1" w14:textId="77777777" w:rsidR="007A23A5" w:rsidRPr="001677D0" w:rsidRDefault="007A23A5" w:rsidP="007A23A5">
            <w:pPr>
              <w:rPr>
                <w:rFonts w:ascii="標楷體" w:eastAsia="標楷體" w:hAnsi="標楷體"/>
              </w:rPr>
            </w:pPr>
          </w:p>
        </w:tc>
        <w:tc>
          <w:tcPr>
            <w:tcW w:w="481" w:type="dxa"/>
          </w:tcPr>
          <w:p w14:paraId="18460584"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R</w:t>
            </w:r>
          </w:p>
        </w:tc>
        <w:tc>
          <w:tcPr>
            <w:tcW w:w="2856" w:type="dxa"/>
          </w:tcPr>
          <w:p w14:paraId="514E4649" w14:textId="77777777" w:rsidR="007A23A5" w:rsidRDefault="007A23A5" w:rsidP="007A23A5">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rPr>
              <w:t>.</w:t>
            </w:r>
            <w:r w:rsidRPr="001677D0">
              <w:rPr>
                <w:rFonts w:ascii="標楷體" w:eastAsia="標楷體" w:hAnsi="標楷體" w:hint="eastAsia"/>
              </w:rPr>
              <w:t>自動顯示</w:t>
            </w:r>
            <w:r>
              <w:rPr>
                <w:rFonts w:ascii="標楷體" w:eastAsia="標楷體" w:hAnsi="標楷體" w:hint="eastAsia"/>
              </w:rPr>
              <w:t>原值,</w:t>
            </w:r>
            <w:r w:rsidRPr="001677D0">
              <w:rPr>
                <w:rFonts w:ascii="標楷體" w:eastAsia="標楷體" w:hAnsi="標楷體" w:hint="eastAsia"/>
              </w:rPr>
              <w:t>不</w:t>
            </w:r>
            <w:r w:rsidRPr="001677D0">
              <w:rPr>
                <w:rFonts w:ascii="標楷體" w:eastAsia="標楷體" w:hAnsi="標楷體" w:hint="eastAsia"/>
                <w:lang w:eastAsia="zh-HK"/>
              </w:rPr>
              <w:t>可</w:t>
            </w:r>
            <w:r w:rsidRPr="001677D0">
              <w:rPr>
                <w:rFonts w:ascii="標楷體" w:eastAsia="標楷體" w:hAnsi="標楷體" w:hint="eastAsia"/>
              </w:rPr>
              <w:t>輸入</w:t>
            </w:r>
          </w:p>
          <w:p w14:paraId="42EB343D" w14:textId="77777777" w:rsidR="007A23A5" w:rsidRPr="001677D0" w:rsidRDefault="007A23A5" w:rsidP="007A23A5">
            <w:pPr>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TxtNo</w:t>
            </w:r>
            <w:proofErr w:type="spellEnd"/>
          </w:p>
        </w:tc>
      </w:tr>
      <w:tr w:rsidR="007A23A5" w:rsidRPr="001677D0" w14:paraId="54CD2479" w14:textId="77777777" w:rsidTr="00E946E4">
        <w:trPr>
          <w:trHeight w:val="291"/>
          <w:jc w:val="center"/>
        </w:trPr>
        <w:tc>
          <w:tcPr>
            <w:tcW w:w="456" w:type="dxa"/>
          </w:tcPr>
          <w:p w14:paraId="30A2F91F" w14:textId="3099381B" w:rsidR="007A23A5" w:rsidRPr="001677D0" w:rsidRDefault="007A23A5" w:rsidP="007A23A5">
            <w:pPr>
              <w:rPr>
                <w:rFonts w:ascii="標楷體" w:eastAsia="標楷體" w:hAnsi="標楷體"/>
              </w:rPr>
            </w:pPr>
            <w:ins w:id="102" w:author="楊智誠" w:date="2021-06-29T14:50:00Z">
              <w:r w:rsidRPr="001677D0">
                <w:rPr>
                  <w:rFonts w:ascii="標楷體" w:eastAsia="標楷體" w:hAnsi="標楷體" w:hint="eastAsia"/>
                </w:rPr>
                <w:t>11</w:t>
              </w:r>
            </w:ins>
            <w:del w:id="103" w:author="楊智誠" w:date="2021-06-29T14:50:00Z">
              <w:r w:rsidRPr="001677D0" w:rsidDel="007A23A5">
                <w:rPr>
                  <w:rFonts w:ascii="標楷體" w:eastAsia="標楷體" w:hAnsi="標楷體" w:hint="eastAsia"/>
                </w:rPr>
                <w:delText>1</w:delText>
              </w:r>
              <w:r w:rsidRPr="001677D0" w:rsidDel="007A23A5">
                <w:rPr>
                  <w:rFonts w:ascii="標楷體" w:eastAsia="標楷體" w:hAnsi="標楷體"/>
                </w:rPr>
                <w:delText>2</w:delText>
              </w:r>
            </w:del>
          </w:p>
        </w:tc>
        <w:tc>
          <w:tcPr>
            <w:tcW w:w="1736" w:type="dxa"/>
          </w:tcPr>
          <w:p w14:paraId="773BFA3E" w14:textId="77777777" w:rsidR="007A23A5" w:rsidRPr="001677D0" w:rsidRDefault="007A23A5" w:rsidP="007A23A5">
            <w:pPr>
              <w:rPr>
                <w:rFonts w:ascii="標楷體" w:eastAsia="標楷體" w:hAnsi="標楷體"/>
              </w:rPr>
            </w:pPr>
            <w:r w:rsidRPr="001677D0">
              <w:rPr>
                <w:rFonts w:ascii="標楷體" w:eastAsia="標楷體" w:hAnsi="標楷體" w:hint="eastAsia"/>
              </w:rPr>
              <w:t>備註</w:t>
            </w:r>
          </w:p>
        </w:tc>
        <w:tc>
          <w:tcPr>
            <w:tcW w:w="1205" w:type="dxa"/>
          </w:tcPr>
          <w:p w14:paraId="52FC1083" w14:textId="77777777" w:rsidR="007A23A5" w:rsidRPr="001677D0" w:rsidRDefault="007A23A5" w:rsidP="007A23A5">
            <w:pPr>
              <w:rPr>
                <w:rFonts w:ascii="標楷體" w:eastAsia="標楷體" w:hAnsi="標楷體"/>
              </w:rPr>
            </w:pPr>
            <w:r>
              <w:rPr>
                <w:rFonts w:ascii="標楷體" w:eastAsia="標楷體" w:hAnsi="標楷體"/>
              </w:rPr>
              <w:t>60</w:t>
            </w:r>
            <w:r w:rsidRPr="001677D0">
              <w:rPr>
                <w:rFonts w:ascii="標楷體" w:eastAsia="標楷體" w:hAnsi="標楷體"/>
              </w:rPr>
              <w:t xml:space="preserve">         </w:t>
            </w:r>
          </w:p>
        </w:tc>
        <w:tc>
          <w:tcPr>
            <w:tcW w:w="993" w:type="dxa"/>
          </w:tcPr>
          <w:p w14:paraId="2B125253" w14:textId="77777777" w:rsidR="007A23A5" w:rsidRPr="001677D0" w:rsidRDefault="007A23A5" w:rsidP="007A23A5">
            <w:pPr>
              <w:rPr>
                <w:rFonts w:ascii="標楷體" w:eastAsia="標楷體" w:hAnsi="標楷體"/>
              </w:rPr>
            </w:pPr>
          </w:p>
        </w:tc>
        <w:tc>
          <w:tcPr>
            <w:tcW w:w="2268" w:type="dxa"/>
          </w:tcPr>
          <w:p w14:paraId="78ED00BB" w14:textId="77777777" w:rsidR="007A23A5" w:rsidRPr="001677D0" w:rsidRDefault="007A23A5" w:rsidP="007A23A5">
            <w:pPr>
              <w:rPr>
                <w:rFonts w:ascii="標楷體" w:eastAsia="標楷體" w:hAnsi="標楷體"/>
              </w:rPr>
            </w:pPr>
          </w:p>
        </w:tc>
        <w:tc>
          <w:tcPr>
            <w:tcW w:w="425" w:type="dxa"/>
          </w:tcPr>
          <w:p w14:paraId="37420A2F" w14:textId="77777777" w:rsidR="007A23A5" w:rsidRPr="001677D0" w:rsidRDefault="007A23A5" w:rsidP="007A23A5">
            <w:pPr>
              <w:rPr>
                <w:rFonts w:ascii="標楷體" w:eastAsia="標楷體" w:hAnsi="標楷體"/>
              </w:rPr>
            </w:pPr>
          </w:p>
        </w:tc>
        <w:tc>
          <w:tcPr>
            <w:tcW w:w="481" w:type="dxa"/>
          </w:tcPr>
          <w:p w14:paraId="7B8D777A"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W</w:t>
            </w:r>
          </w:p>
        </w:tc>
        <w:tc>
          <w:tcPr>
            <w:tcW w:w="2856" w:type="dxa"/>
          </w:tcPr>
          <w:p w14:paraId="7D2D6B51" w14:textId="77777777" w:rsidR="007A23A5" w:rsidRPr="00647D87"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文字</w:t>
            </w:r>
          </w:p>
          <w:p w14:paraId="527B071F" w14:textId="77777777" w:rsidR="007A23A5" w:rsidRPr="001677D0" w:rsidRDefault="007A23A5" w:rsidP="007A23A5">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De</w:t>
            </w:r>
            <w:r w:rsidRPr="001677D0">
              <w:rPr>
                <w:rFonts w:ascii="標楷體" w:eastAsia="標楷體" w:hAnsi="標楷體"/>
              </w:rPr>
              <w:t>sc</w:t>
            </w:r>
          </w:p>
        </w:tc>
      </w:tr>
      <w:tr w:rsidR="007A23A5" w:rsidRPr="001677D0" w14:paraId="426F057B" w14:textId="77777777" w:rsidTr="00E946E4">
        <w:trPr>
          <w:trHeight w:val="291"/>
          <w:jc w:val="center"/>
        </w:trPr>
        <w:tc>
          <w:tcPr>
            <w:tcW w:w="456" w:type="dxa"/>
          </w:tcPr>
          <w:p w14:paraId="5CFD2B98" w14:textId="010A3316" w:rsidR="007A23A5" w:rsidRPr="001677D0" w:rsidRDefault="007A23A5" w:rsidP="007A23A5">
            <w:pPr>
              <w:rPr>
                <w:rFonts w:ascii="標楷體" w:eastAsia="標楷體" w:hAnsi="標楷體"/>
              </w:rPr>
            </w:pPr>
            <w:ins w:id="104" w:author="楊智誠" w:date="2021-06-29T14:50:00Z">
              <w:r w:rsidRPr="001677D0">
                <w:rPr>
                  <w:rFonts w:ascii="標楷體" w:eastAsia="標楷體" w:hAnsi="標楷體" w:hint="eastAsia"/>
                </w:rPr>
                <w:lastRenderedPageBreak/>
                <w:t>1</w:t>
              </w:r>
              <w:r w:rsidRPr="001677D0">
                <w:rPr>
                  <w:rFonts w:ascii="標楷體" w:eastAsia="標楷體" w:hAnsi="標楷體"/>
                </w:rPr>
                <w:t>2</w:t>
              </w:r>
            </w:ins>
          </w:p>
        </w:tc>
        <w:tc>
          <w:tcPr>
            <w:tcW w:w="9964" w:type="dxa"/>
            <w:gridSpan w:val="7"/>
          </w:tcPr>
          <w:p w14:paraId="777E46CC" w14:textId="77777777" w:rsidR="007A23A5" w:rsidRPr="001677D0" w:rsidRDefault="007A23A5" w:rsidP="007A23A5">
            <w:pPr>
              <w:snapToGrid w:val="0"/>
              <w:ind w:left="238" w:hangingChars="99" w:hanging="238"/>
              <w:rPr>
                <w:rFonts w:ascii="標楷體" w:eastAsia="標楷體" w:hAnsi="標楷體"/>
              </w:rPr>
            </w:pPr>
            <w:r w:rsidRPr="00847BB7">
              <w:rPr>
                <w:rFonts w:ascii="標楷體" w:eastAsia="標楷體" w:hAnsi="標楷體" w:hint="eastAsia"/>
              </w:rPr>
              <w:t>權限群組</w:t>
            </w:r>
            <w:r>
              <w:rPr>
                <w:rFonts w:ascii="標楷體" w:eastAsia="標楷體" w:hAnsi="標楷體" w:hint="eastAsia"/>
                <w:lang w:eastAsia="zh-HK"/>
              </w:rPr>
              <w:t>共</w:t>
            </w:r>
            <w:r>
              <w:rPr>
                <w:rFonts w:ascii="標楷體" w:eastAsia="標楷體" w:hAnsi="標楷體" w:hint="eastAsia"/>
              </w:rPr>
              <w:t>40</w:t>
            </w:r>
            <w:r>
              <w:rPr>
                <w:rFonts w:ascii="標楷體" w:eastAsia="標楷體" w:hAnsi="標楷體" w:hint="eastAsia"/>
                <w:lang w:eastAsia="zh-HK"/>
              </w:rPr>
              <w:t>組</w:t>
            </w:r>
          </w:p>
        </w:tc>
      </w:tr>
      <w:tr w:rsidR="007A23A5" w:rsidRPr="001677D0" w14:paraId="54510CEC" w14:textId="77777777" w:rsidTr="00E946E4">
        <w:trPr>
          <w:trHeight w:val="291"/>
          <w:jc w:val="center"/>
        </w:trPr>
        <w:tc>
          <w:tcPr>
            <w:tcW w:w="456" w:type="dxa"/>
          </w:tcPr>
          <w:p w14:paraId="383225D0" w14:textId="3A471BEA" w:rsidR="007A23A5" w:rsidRPr="001677D0" w:rsidRDefault="007A23A5" w:rsidP="007A23A5">
            <w:pPr>
              <w:rPr>
                <w:rFonts w:ascii="標楷體" w:eastAsia="標楷體" w:hAnsi="標楷體"/>
              </w:rPr>
            </w:pPr>
            <w:del w:id="105" w:author="楊智誠" w:date="2021-06-29T14:50:00Z">
              <w:r w:rsidRPr="001677D0" w:rsidDel="007A23A5">
                <w:rPr>
                  <w:rFonts w:ascii="標楷體" w:eastAsia="標楷體" w:hAnsi="標楷體" w:hint="eastAsia"/>
                </w:rPr>
                <w:delText>1</w:delText>
              </w:r>
              <w:r w:rsidRPr="001677D0" w:rsidDel="007A23A5">
                <w:rPr>
                  <w:rFonts w:ascii="標楷體" w:eastAsia="標楷體" w:hAnsi="標楷體"/>
                </w:rPr>
                <w:delText>3</w:delText>
              </w:r>
            </w:del>
          </w:p>
        </w:tc>
        <w:tc>
          <w:tcPr>
            <w:tcW w:w="1736" w:type="dxa"/>
          </w:tcPr>
          <w:p w14:paraId="76E16624" w14:textId="77777777" w:rsidR="007A23A5" w:rsidRPr="001677D0" w:rsidRDefault="007A23A5" w:rsidP="007A23A5">
            <w:pPr>
              <w:rPr>
                <w:rFonts w:ascii="標楷體" w:eastAsia="標楷體" w:hAnsi="標楷體"/>
              </w:rPr>
            </w:pPr>
            <w:r w:rsidRPr="001677D0">
              <w:rPr>
                <w:rFonts w:ascii="標楷體" w:eastAsia="標楷體" w:hAnsi="標楷體" w:hint="eastAsia"/>
              </w:rPr>
              <w:t>權限群組</w:t>
            </w:r>
          </w:p>
        </w:tc>
        <w:tc>
          <w:tcPr>
            <w:tcW w:w="1205" w:type="dxa"/>
          </w:tcPr>
          <w:p w14:paraId="40185B27" w14:textId="77777777" w:rsidR="007A23A5" w:rsidRPr="001677D0" w:rsidRDefault="007A23A5" w:rsidP="007A23A5">
            <w:pPr>
              <w:rPr>
                <w:rFonts w:ascii="標楷體" w:eastAsia="標楷體" w:hAnsi="標楷體"/>
              </w:rPr>
            </w:pPr>
            <w:r>
              <w:rPr>
                <w:rFonts w:ascii="標楷體" w:eastAsia="標楷體" w:hAnsi="標楷體"/>
              </w:rPr>
              <w:t>6</w:t>
            </w:r>
          </w:p>
        </w:tc>
        <w:tc>
          <w:tcPr>
            <w:tcW w:w="993" w:type="dxa"/>
          </w:tcPr>
          <w:p w14:paraId="016DCC8D" w14:textId="77777777" w:rsidR="007A23A5" w:rsidRPr="001677D0" w:rsidRDefault="007A23A5" w:rsidP="007A23A5">
            <w:pPr>
              <w:rPr>
                <w:rFonts w:ascii="標楷體" w:eastAsia="標楷體" w:hAnsi="標楷體"/>
              </w:rPr>
            </w:pPr>
          </w:p>
        </w:tc>
        <w:tc>
          <w:tcPr>
            <w:tcW w:w="2268" w:type="dxa"/>
          </w:tcPr>
          <w:p w14:paraId="6C4CE77B" w14:textId="77777777" w:rsidR="007A23A5" w:rsidRDefault="007A23A5" w:rsidP="007A23A5">
            <w:pPr>
              <w:rPr>
                <w:rFonts w:ascii="標楷體" w:eastAsia="標楷體" w:hAnsi="標楷體" w:cs="細明體"/>
                <w:spacing w:val="15"/>
                <w:kern w:val="0"/>
              </w:rPr>
            </w:pPr>
            <w:r w:rsidRPr="001677D0">
              <w:rPr>
                <w:rFonts w:ascii="標楷體" w:eastAsia="標楷體" w:hAnsi="標楷體" w:cs="細明體" w:hint="eastAsia"/>
                <w:spacing w:val="15"/>
                <w:kern w:val="0"/>
                <w:lang w:eastAsia="zh-HK"/>
              </w:rPr>
              <w:t>依據所屬</w:t>
            </w:r>
            <w:r>
              <w:rPr>
                <w:rFonts w:ascii="標楷體" w:eastAsia="標楷體" w:hAnsi="標楷體" w:cs="細明體" w:hint="eastAsia"/>
                <w:spacing w:val="15"/>
                <w:kern w:val="0"/>
              </w:rPr>
              <w:t>[</w:t>
            </w:r>
            <w:r>
              <w:rPr>
                <w:rFonts w:ascii="標楷體" w:eastAsia="標楷體" w:hAnsi="標楷體" w:cs="細明體" w:hint="eastAsia"/>
                <w:spacing w:val="15"/>
                <w:kern w:val="0"/>
                <w:lang w:eastAsia="zh-HK"/>
              </w:rPr>
              <w:t>使用</w:t>
            </w:r>
            <w:r w:rsidRPr="001677D0">
              <w:rPr>
                <w:rFonts w:ascii="標楷體" w:eastAsia="標楷體" w:hAnsi="標楷體" w:cs="細明體" w:hint="eastAsia"/>
                <w:spacing w:val="15"/>
                <w:kern w:val="0"/>
                <w:lang w:eastAsia="zh-HK"/>
              </w:rPr>
              <w:t>單位</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及</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權限等級</w:t>
            </w:r>
            <w:r>
              <w:rPr>
                <w:rFonts w:ascii="標楷體" w:eastAsia="標楷體" w:hAnsi="標楷體" w:cs="細明體" w:hint="eastAsia"/>
                <w:spacing w:val="15"/>
                <w:kern w:val="0"/>
              </w:rPr>
              <w:t>]對應[</w:t>
            </w:r>
            <w:r w:rsidRPr="001677D0">
              <w:rPr>
                <w:rFonts w:ascii="標楷體" w:eastAsia="標楷體" w:hAnsi="標楷體" w:cs="細明體" w:hint="eastAsia"/>
                <w:spacing w:val="15"/>
                <w:kern w:val="0"/>
                <w:lang w:eastAsia="zh-HK"/>
              </w:rPr>
              <w:t>權限群組</w:t>
            </w:r>
            <w:r>
              <w:rPr>
                <w:rFonts w:ascii="標楷體" w:eastAsia="標楷體" w:hAnsi="標楷體" w:cs="細明體" w:hint="eastAsia"/>
                <w:spacing w:val="15"/>
                <w:kern w:val="0"/>
                <w:lang w:eastAsia="zh-HK"/>
              </w:rPr>
              <w:t>檔</w:t>
            </w:r>
            <w:r w:rsidRPr="001677D0">
              <w:rPr>
                <w:rFonts w:ascii="標楷體" w:eastAsia="標楷體" w:hAnsi="標楷體" w:cs="細明體" w:hint="eastAsia"/>
                <w:spacing w:val="15"/>
                <w:kern w:val="0"/>
              </w:rPr>
              <w:t>(</w:t>
            </w:r>
            <w:proofErr w:type="spellStart"/>
            <w:r w:rsidRPr="001677D0">
              <w:rPr>
                <w:rFonts w:ascii="標楷體" w:eastAsia="標楷體" w:hAnsi="標楷體" w:cs="細明體"/>
                <w:spacing w:val="15"/>
                <w:kern w:val="0"/>
              </w:rPr>
              <w:t>TxAuthGroup</w:t>
            </w:r>
            <w:proofErr w:type="spellEnd"/>
            <w:r w:rsidRPr="001677D0">
              <w:rPr>
                <w:rFonts w:ascii="標楷體" w:eastAsia="標楷體" w:hAnsi="標楷體" w:cs="細明體"/>
                <w:spacing w:val="15"/>
                <w:kern w:val="0"/>
              </w:rPr>
              <w:t>)</w:t>
            </w:r>
            <w:r>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顯示可設定</w:t>
            </w:r>
            <w:r>
              <w:rPr>
                <w:rFonts w:ascii="標楷體" w:eastAsia="標楷體" w:hAnsi="標楷體" w:cs="細明體" w:hint="eastAsia"/>
                <w:spacing w:val="15"/>
                <w:kern w:val="0"/>
                <w:lang w:eastAsia="zh-HK"/>
              </w:rPr>
              <w:t>之權限群組</w:t>
            </w:r>
            <w:r>
              <w:rPr>
                <w:rFonts w:ascii="標楷體" w:eastAsia="標楷體" w:hAnsi="標楷體" w:cs="細明體" w:hint="eastAsia"/>
                <w:spacing w:val="15"/>
                <w:kern w:val="0"/>
              </w:rPr>
              <w:t>[權限群組編號(</w:t>
            </w:r>
            <w:proofErr w:type="spellStart"/>
            <w:r w:rsidRPr="007C1625">
              <w:rPr>
                <w:rFonts w:ascii="標楷體" w:eastAsia="標楷體" w:hAnsi="標楷體" w:cs="細明體"/>
                <w:spacing w:val="15"/>
                <w:kern w:val="0"/>
              </w:rPr>
              <w:t>AuthNo</w:t>
            </w:r>
            <w:proofErr w:type="spellEnd"/>
            <w:r>
              <w:rPr>
                <w:rFonts w:ascii="標楷體" w:eastAsia="標楷體" w:hAnsi="標楷體" w:cs="細明體" w:hint="eastAsia"/>
                <w:spacing w:val="15"/>
                <w:kern w:val="0"/>
              </w:rPr>
              <w:t>)]、[權限群組名(</w:t>
            </w:r>
            <w:proofErr w:type="spellStart"/>
            <w:r w:rsidRPr="007C1625">
              <w:rPr>
                <w:rFonts w:ascii="標楷體" w:eastAsia="標楷體" w:hAnsi="標楷體" w:cs="細明體"/>
                <w:spacing w:val="15"/>
                <w:kern w:val="0"/>
              </w:rPr>
              <w:t>AuthItem</w:t>
            </w:r>
            <w:proofErr w:type="spellEnd"/>
            <w:r>
              <w:rPr>
                <w:rFonts w:ascii="標楷體" w:eastAsia="標楷體" w:hAnsi="標楷體" w:cs="細明體" w:hint="eastAsia"/>
                <w:spacing w:val="15"/>
                <w:kern w:val="0"/>
              </w:rPr>
              <w:t>)]</w:t>
            </w:r>
          </w:p>
          <w:p w14:paraId="5D59449B" w14:textId="77777777" w:rsidR="007A23A5" w:rsidRPr="001677D0" w:rsidRDefault="007A23A5" w:rsidP="007A23A5">
            <w:pPr>
              <w:rPr>
                <w:rFonts w:ascii="標楷體" w:eastAsia="標楷體" w:hAnsi="標楷體"/>
              </w:rPr>
            </w:pPr>
            <w:r w:rsidRPr="001677D0">
              <w:rPr>
                <w:rFonts w:ascii="標楷體" w:eastAsia="標楷體" w:hAnsi="標楷體" w:cs="細明體" w:hint="eastAsia"/>
                <w:spacing w:val="15"/>
                <w:kern w:val="0"/>
              </w:rPr>
              <w:t>[</w:t>
            </w:r>
            <w:r w:rsidRPr="001677D0">
              <w:rPr>
                <w:rFonts w:ascii="標楷體" w:eastAsia="標楷體" w:hAnsi="標楷體" w:cs="細明體" w:hint="eastAsia"/>
                <w:spacing w:val="15"/>
                <w:kern w:val="0"/>
                <w:lang w:eastAsia="zh-HK"/>
              </w:rPr>
              <w:t>選單</w:t>
            </w:r>
            <w:r w:rsidRPr="001677D0">
              <w:rPr>
                <w:rFonts w:ascii="標楷體" w:eastAsia="標楷體" w:hAnsi="標楷體" w:cs="細明體" w:hint="eastAsia"/>
                <w:spacing w:val="15"/>
                <w:kern w:val="0"/>
              </w:rPr>
              <w:t>3/L6043]</w:t>
            </w:r>
          </w:p>
        </w:tc>
        <w:tc>
          <w:tcPr>
            <w:tcW w:w="425" w:type="dxa"/>
          </w:tcPr>
          <w:p w14:paraId="44A9DB7B" w14:textId="77777777" w:rsidR="007A23A5" w:rsidRPr="001677D0" w:rsidRDefault="007A23A5" w:rsidP="007A23A5">
            <w:pPr>
              <w:rPr>
                <w:rFonts w:ascii="標楷體" w:eastAsia="標楷體" w:hAnsi="標楷體"/>
              </w:rPr>
            </w:pPr>
          </w:p>
        </w:tc>
        <w:tc>
          <w:tcPr>
            <w:tcW w:w="481" w:type="dxa"/>
          </w:tcPr>
          <w:p w14:paraId="4355CA1C"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W</w:t>
            </w:r>
          </w:p>
        </w:tc>
        <w:tc>
          <w:tcPr>
            <w:tcW w:w="2856" w:type="dxa"/>
          </w:tcPr>
          <w:p w14:paraId="4D377880"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1.自動顯示原值,可以修改</w:t>
            </w:r>
            <w:r>
              <w:rPr>
                <w:rFonts w:ascii="標楷體" w:eastAsia="標楷體" w:hAnsi="標楷體" w:hint="eastAsia"/>
              </w:rPr>
              <w:t>代碼,檢核條件:依選單/V(H)</w:t>
            </w:r>
          </w:p>
          <w:p w14:paraId="6416A8A7" w14:textId="77777777" w:rsidR="007A23A5" w:rsidRPr="001677D0" w:rsidRDefault="007A23A5" w:rsidP="007A23A5">
            <w:pPr>
              <w:snapToGrid w:val="0"/>
              <w:ind w:left="238" w:hangingChars="99" w:hanging="238"/>
              <w:rPr>
                <w:rFonts w:ascii="標楷體" w:eastAsia="標楷體" w:hAnsi="標楷體"/>
              </w:rPr>
            </w:pPr>
            <w:r>
              <w:rPr>
                <w:rFonts w:ascii="標楷體" w:eastAsia="標楷體" w:hAnsi="標楷體" w:hint="eastAsia"/>
              </w:rPr>
              <w:t>2.</w:t>
            </w:r>
            <w:r w:rsidRPr="00EB6F4E">
              <w:rPr>
                <w:rFonts w:ascii="標楷體" w:eastAsia="標楷體" w:hAnsi="標楷體"/>
                <w:color w:val="000000" w:themeColor="text1"/>
              </w:rPr>
              <w:t>TxTellerAuth</w:t>
            </w:r>
            <w:r w:rsidRPr="000267BA">
              <w:rPr>
                <w:rFonts w:ascii="標楷體" w:eastAsia="標楷體" w:hAnsi="標楷體"/>
                <w:color w:val="000000" w:themeColor="text1"/>
              </w:rPr>
              <w:t>.</w:t>
            </w:r>
            <w:r w:rsidRPr="00A80DD6">
              <w:rPr>
                <w:rFonts w:ascii="標楷體" w:eastAsia="標楷體" w:hAnsi="標楷體"/>
                <w:color w:val="000000" w:themeColor="text1"/>
              </w:rPr>
              <w:t>AuthNo</w:t>
            </w:r>
          </w:p>
        </w:tc>
      </w:tr>
    </w:tbl>
    <w:p w14:paraId="5F3AE2A8" w14:textId="5BBFB8E8" w:rsidR="0012012A" w:rsidRDefault="0012012A" w:rsidP="0012012A">
      <w:pPr>
        <w:widowControl/>
        <w:rPr>
          <w:rFonts w:ascii="標楷體" w:eastAsia="標楷體" w:hAnsi="標楷體"/>
          <w:sz w:val="26"/>
        </w:rPr>
      </w:pPr>
    </w:p>
    <w:p w14:paraId="71163686" w14:textId="77777777" w:rsidR="0012012A" w:rsidRPr="001677D0" w:rsidRDefault="0012012A" w:rsidP="00F94AFE">
      <w:pPr>
        <w:pStyle w:val="a"/>
        <w:numPr>
          <w:ilvl w:val="0"/>
          <w:numId w:val="6"/>
        </w:numPr>
        <w:spacing w:before="0"/>
      </w:pPr>
      <w:r w:rsidRPr="001677D0">
        <w:t>UI畫面</w:t>
      </w:r>
      <w:r>
        <w:rPr>
          <w:rFonts w:hint="eastAsia"/>
        </w:rPr>
        <w:t>-查詢</w:t>
      </w:r>
    </w:p>
    <w:p w14:paraId="7C36974E" w14:textId="77777777" w:rsidR="0012012A" w:rsidRDefault="0012012A" w:rsidP="0012012A">
      <w:pPr>
        <w:pStyle w:val="42"/>
        <w:spacing w:after="48"/>
        <w:ind w:left="1133"/>
        <w:rPr>
          <w:rFonts w:ascii="標楷體" w:hAnsi="標楷體"/>
        </w:rPr>
      </w:pPr>
      <w:r w:rsidRPr="001677D0">
        <w:rPr>
          <w:rFonts w:ascii="標楷體" w:hAnsi="標楷體" w:hint="eastAsia"/>
        </w:rPr>
        <w:t>輸入畫面：</w:t>
      </w:r>
    </w:p>
    <w:p w14:paraId="55578970" w14:textId="77777777" w:rsidR="0012012A" w:rsidRDefault="0012012A" w:rsidP="008B68D0">
      <w:pPr>
        <w:pStyle w:val="a"/>
        <w:numPr>
          <w:ilvl w:val="0"/>
          <w:numId w:val="0"/>
        </w:numPr>
        <w:spacing w:before="0"/>
        <w:ind w:left="480"/>
      </w:pPr>
      <w:r w:rsidRPr="00281B78">
        <w:rPr>
          <w:noProof/>
          <w:lang w:eastAsia="zh-TW"/>
        </w:rPr>
        <w:drawing>
          <wp:inline distT="0" distB="0" distL="0" distR="0" wp14:anchorId="39243776" wp14:editId="3D7087D4">
            <wp:extent cx="5394960" cy="3913514"/>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943" cy="3917129"/>
                    </a:xfrm>
                    <a:prstGeom prst="rect">
                      <a:avLst/>
                    </a:prstGeom>
                  </pic:spPr>
                </pic:pic>
              </a:graphicData>
            </a:graphic>
          </wp:inline>
        </w:drawing>
      </w:r>
    </w:p>
    <w:p w14:paraId="1A408281" w14:textId="77777777" w:rsidR="0012012A" w:rsidRPr="001677D0" w:rsidRDefault="0012012A" w:rsidP="00F94AFE">
      <w:pPr>
        <w:pStyle w:val="a"/>
        <w:numPr>
          <w:ilvl w:val="0"/>
          <w:numId w:val="6"/>
        </w:numPr>
        <w:spacing w:before="0"/>
      </w:pPr>
      <w:r w:rsidRPr="001677D0">
        <w:t>輸入畫面</w:t>
      </w:r>
      <w:r w:rsidRPr="001677D0">
        <w:rPr>
          <w:rFonts w:hint="eastAsia"/>
        </w:rPr>
        <w:t>按鈕</w:t>
      </w:r>
      <w:r w:rsidRPr="001677D0">
        <w:t>說明</w:t>
      </w:r>
      <w:r>
        <w:rPr>
          <w:rFonts w:hint="eastAsia"/>
        </w:rPr>
        <w:t>-查詢</w:t>
      </w:r>
    </w:p>
    <w:p w14:paraId="37DB4929" w14:textId="77777777" w:rsidR="0012012A" w:rsidRPr="001677D0" w:rsidRDefault="0012012A" w:rsidP="0012012A"/>
    <w:tbl>
      <w:tblPr>
        <w:tblStyle w:val="ac"/>
        <w:tblW w:w="0" w:type="auto"/>
        <w:tblInd w:w="250" w:type="dxa"/>
        <w:tblLook w:val="04A0" w:firstRow="1" w:lastRow="0" w:firstColumn="1" w:lastColumn="0" w:noHBand="0" w:noVBand="1"/>
      </w:tblPr>
      <w:tblGrid>
        <w:gridCol w:w="848"/>
        <w:gridCol w:w="2112"/>
        <w:gridCol w:w="6984"/>
      </w:tblGrid>
      <w:tr w:rsidR="0012012A" w:rsidRPr="001677D0" w14:paraId="6B930760" w14:textId="77777777" w:rsidTr="00E946E4">
        <w:tc>
          <w:tcPr>
            <w:tcW w:w="848" w:type="dxa"/>
            <w:shd w:val="clear" w:color="auto" w:fill="D9D9D9" w:themeFill="background1" w:themeFillShade="D9"/>
          </w:tcPr>
          <w:p w14:paraId="72926982"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序號</w:t>
            </w:r>
          </w:p>
        </w:tc>
        <w:tc>
          <w:tcPr>
            <w:tcW w:w="2112" w:type="dxa"/>
            <w:shd w:val="clear" w:color="auto" w:fill="D9D9D9" w:themeFill="background1" w:themeFillShade="D9"/>
          </w:tcPr>
          <w:p w14:paraId="75E6823B"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按鈕名稱</w:t>
            </w:r>
          </w:p>
        </w:tc>
        <w:tc>
          <w:tcPr>
            <w:tcW w:w="6984" w:type="dxa"/>
            <w:shd w:val="clear" w:color="auto" w:fill="D9D9D9" w:themeFill="background1" w:themeFillShade="D9"/>
          </w:tcPr>
          <w:p w14:paraId="271F01C1"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lang w:eastAsia="zh-HK"/>
              </w:rPr>
              <w:t>功能說明</w:t>
            </w:r>
          </w:p>
        </w:tc>
      </w:tr>
      <w:tr w:rsidR="0012012A" w:rsidRPr="001677D0" w14:paraId="345B56E5" w14:textId="77777777" w:rsidTr="00E946E4">
        <w:tc>
          <w:tcPr>
            <w:tcW w:w="848" w:type="dxa"/>
          </w:tcPr>
          <w:p w14:paraId="028EEBE9" w14:textId="77777777" w:rsidR="0012012A" w:rsidRPr="001677D0" w:rsidRDefault="0012012A" w:rsidP="00E946E4">
            <w:pPr>
              <w:jc w:val="center"/>
              <w:rPr>
                <w:rFonts w:ascii="標楷體" w:eastAsia="標楷體" w:hAnsi="標楷體"/>
              </w:rPr>
            </w:pPr>
            <w:r>
              <w:rPr>
                <w:rFonts w:ascii="標楷體" w:eastAsia="標楷體" w:hAnsi="標楷體" w:hint="eastAsia"/>
              </w:rPr>
              <w:t>1</w:t>
            </w:r>
          </w:p>
        </w:tc>
        <w:tc>
          <w:tcPr>
            <w:tcW w:w="2112" w:type="dxa"/>
          </w:tcPr>
          <w:p w14:paraId="3FFCEAD7"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離開</w:t>
            </w:r>
          </w:p>
        </w:tc>
        <w:tc>
          <w:tcPr>
            <w:tcW w:w="6984" w:type="dxa"/>
          </w:tcPr>
          <w:p w14:paraId="64C9FF7D" w14:textId="77777777" w:rsidR="0012012A" w:rsidRPr="001677D0" w:rsidRDefault="0012012A" w:rsidP="00E946E4">
            <w:pPr>
              <w:rPr>
                <w:rFonts w:ascii="標楷體" w:eastAsia="標楷體" w:hAnsi="標楷體"/>
                <w:lang w:eastAsia="zh-HK"/>
              </w:rPr>
            </w:pPr>
            <w:r w:rsidRPr="001677D0">
              <w:rPr>
                <w:rFonts w:ascii="標楷體" w:eastAsia="標楷體" w:hAnsi="標楷體" w:hint="eastAsia"/>
                <w:lang w:eastAsia="zh-HK"/>
              </w:rPr>
              <w:t>關閉此查詢畫面</w:t>
            </w:r>
          </w:p>
        </w:tc>
      </w:tr>
    </w:tbl>
    <w:p w14:paraId="2F216C07" w14:textId="77777777" w:rsidR="0012012A" w:rsidRPr="001677D0" w:rsidRDefault="0012012A" w:rsidP="00F94AFE">
      <w:pPr>
        <w:pStyle w:val="a"/>
        <w:numPr>
          <w:ilvl w:val="0"/>
          <w:numId w:val="6"/>
        </w:numPr>
        <w:spacing w:before="0"/>
      </w:pPr>
      <w:r w:rsidRPr="001677D0">
        <w:t>輸入畫面資料說明</w:t>
      </w:r>
      <w:r>
        <w:rPr>
          <w:rFonts w:hint="eastAsia"/>
        </w:rPr>
        <w:t>-查詢</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6"/>
        <w:gridCol w:w="1736"/>
        <w:gridCol w:w="1602"/>
        <w:gridCol w:w="992"/>
        <w:gridCol w:w="1489"/>
        <w:gridCol w:w="623"/>
        <w:gridCol w:w="610"/>
        <w:gridCol w:w="2912"/>
      </w:tblGrid>
      <w:tr w:rsidR="0012012A" w:rsidRPr="001677D0" w14:paraId="43D685AB" w14:textId="77777777" w:rsidTr="00E946E4">
        <w:trPr>
          <w:trHeight w:val="388"/>
          <w:tblHeader/>
          <w:jc w:val="center"/>
        </w:trPr>
        <w:tc>
          <w:tcPr>
            <w:tcW w:w="456" w:type="dxa"/>
            <w:vMerge w:val="restart"/>
            <w:shd w:val="clear" w:color="auto" w:fill="D9D9D9" w:themeFill="background1" w:themeFillShade="D9"/>
          </w:tcPr>
          <w:p w14:paraId="303A2468" w14:textId="77777777" w:rsidR="0012012A" w:rsidRPr="001677D0" w:rsidRDefault="0012012A" w:rsidP="00E946E4">
            <w:pPr>
              <w:rPr>
                <w:rFonts w:ascii="標楷體" w:eastAsia="標楷體" w:hAnsi="標楷體"/>
              </w:rPr>
            </w:pPr>
            <w:r w:rsidRPr="001677D0">
              <w:rPr>
                <w:rFonts w:ascii="標楷體" w:eastAsia="標楷體" w:hAnsi="標楷體"/>
              </w:rPr>
              <w:lastRenderedPageBreak/>
              <w:t>序號</w:t>
            </w:r>
          </w:p>
        </w:tc>
        <w:tc>
          <w:tcPr>
            <w:tcW w:w="1736" w:type="dxa"/>
            <w:vMerge w:val="restart"/>
            <w:shd w:val="clear" w:color="auto" w:fill="D9D9D9" w:themeFill="background1" w:themeFillShade="D9"/>
          </w:tcPr>
          <w:p w14:paraId="419377C8" w14:textId="77777777" w:rsidR="0012012A" w:rsidRPr="001677D0" w:rsidRDefault="0012012A" w:rsidP="00E946E4">
            <w:pPr>
              <w:rPr>
                <w:rFonts w:ascii="標楷體" w:eastAsia="標楷體" w:hAnsi="標楷體"/>
              </w:rPr>
            </w:pPr>
            <w:r w:rsidRPr="001677D0">
              <w:rPr>
                <w:rFonts w:ascii="標楷體" w:eastAsia="標楷體" w:hAnsi="標楷體"/>
              </w:rPr>
              <w:t>欄位</w:t>
            </w:r>
          </w:p>
        </w:tc>
        <w:tc>
          <w:tcPr>
            <w:tcW w:w="5316" w:type="dxa"/>
            <w:gridSpan w:val="5"/>
            <w:shd w:val="clear" w:color="auto" w:fill="D9D9D9" w:themeFill="background1" w:themeFillShade="D9"/>
          </w:tcPr>
          <w:p w14:paraId="516710DE" w14:textId="77777777" w:rsidR="0012012A" w:rsidRPr="001677D0" w:rsidRDefault="0012012A" w:rsidP="00E946E4">
            <w:pPr>
              <w:jc w:val="center"/>
              <w:rPr>
                <w:rFonts w:ascii="標楷體" w:eastAsia="標楷體" w:hAnsi="標楷體"/>
              </w:rPr>
            </w:pPr>
            <w:r w:rsidRPr="001677D0">
              <w:rPr>
                <w:rFonts w:ascii="標楷體" w:eastAsia="標楷體" w:hAnsi="標楷體"/>
              </w:rPr>
              <w:t>說明</w:t>
            </w:r>
          </w:p>
        </w:tc>
        <w:tc>
          <w:tcPr>
            <w:tcW w:w="2912" w:type="dxa"/>
            <w:vMerge w:val="restart"/>
            <w:shd w:val="clear" w:color="auto" w:fill="D9D9D9" w:themeFill="background1" w:themeFillShade="D9"/>
          </w:tcPr>
          <w:p w14:paraId="79FEECFC" w14:textId="77777777" w:rsidR="0012012A" w:rsidRPr="001677D0" w:rsidRDefault="0012012A" w:rsidP="00E946E4">
            <w:pPr>
              <w:rPr>
                <w:rFonts w:ascii="標楷體" w:eastAsia="標楷體" w:hAnsi="標楷體"/>
              </w:rPr>
            </w:pPr>
            <w:r w:rsidRPr="001677D0">
              <w:rPr>
                <w:rFonts w:ascii="標楷體" w:eastAsia="標楷體" w:hAnsi="標楷體"/>
              </w:rPr>
              <w:t>處理邏輯及注意事項</w:t>
            </w:r>
          </w:p>
        </w:tc>
      </w:tr>
      <w:tr w:rsidR="0012012A" w:rsidRPr="001677D0" w14:paraId="78857A72" w14:textId="77777777" w:rsidTr="00E946E4">
        <w:trPr>
          <w:trHeight w:val="244"/>
          <w:tblHeader/>
          <w:jc w:val="center"/>
        </w:trPr>
        <w:tc>
          <w:tcPr>
            <w:tcW w:w="456" w:type="dxa"/>
            <w:vMerge/>
            <w:shd w:val="clear" w:color="auto" w:fill="D9D9D9" w:themeFill="background1" w:themeFillShade="D9"/>
          </w:tcPr>
          <w:p w14:paraId="17D2D05C" w14:textId="77777777" w:rsidR="0012012A" w:rsidRPr="001677D0" w:rsidRDefault="0012012A" w:rsidP="00E946E4">
            <w:pPr>
              <w:rPr>
                <w:rFonts w:ascii="標楷體" w:eastAsia="標楷體" w:hAnsi="標楷體"/>
              </w:rPr>
            </w:pPr>
          </w:p>
        </w:tc>
        <w:tc>
          <w:tcPr>
            <w:tcW w:w="1736" w:type="dxa"/>
            <w:vMerge/>
            <w:shd w:val="clear" w:color="auto" w:fill="D9D9D9" w:themeFill="background1" w:themeFillShade="D9"/>
          </w:tcPr>
          <w:p w14:paraId="0D9007BB" w14:textId="77777777" w:rsidR="0012012A" w:rsidRPr="001677D0" w:rsidRDefault="0012012A" w:rsidP="00E946E4">
            <w:pPr>
              <w:rPr>
                <w:rFonts w:ascii="標楷體" w:eastAsia="標楷體" w:hAnsi="標楷體"/>
              </w:rPr>
            </w:pPr>
          </w:p>
        </w:tc>
        <w:tc>
          <w:tcPr>
            <w:tcW w:w="1602" w:type="dxa"/>
            <w:shd w:val="clear" w:color="auto" w:fill="D9D9D9" w:themeFill="background1" w:themeFillShade="D9"/>
          </w:tcPr>
          <w:p w14:paraId="69854E26" w14:textId="77777777" w:rsidR="0012012A" w:rsidRPr="001677D0" w:rsidRDefault="0012012A" w:rsidP="00E946E4">
            <w:pPr>
              <w:rPr>
                <w:rFonts w:ascii="標楷體" w:eastAsia="標楷體" w:hAnsi="標楷體"/>
              </w:rPr>
            </w:pPr>
            <w:r>
              <w:rPr>
                <w:rFonts w:ascii="標楷體" w:eastAsia="標楷體" w:hAnsi="標楷體" w:hint="eastAsia"/>
              </w:rPr>
              <w:t>資料長度</w:t>
            </w:r>
          </w:p>
        </w:tc>
        <w:tc>
          <w:tcPr>
            <w:tcW w:w="992" w:type="dxa"/>
            <w:shd w:val="clear" w:color="auto" w:fill="D9D9D9" w:themeFill="background1" w:themeFillShade="D9"/>
          </w:tcPr>
          <w:p w14:paraId="3A13F101" w14:textId="77777777" w:rsidR="0012012A" w:rsidRPr="001677D0" w:rsidRDefault="0012012A" w:rsidP="00E946E4">
            <w:pPr>
              <w:rPr>
                <w:rFonts w:ascii="標楷體" w:eastAsia="標楷體" w:hAnsi="標楷體"/>
              </w:rPr>
            </w:pPr>
            <w:r w:rsidRPr="001677D0">
              <w:rPr>
                <w:rFonts w:ascii="標楷體" w:eastAsia="標楷體" w:hAnsi="標楷體"/>
              </w:rPr>
              <w:t>預設值</w:t>
            </w:r>
          </w:p>
        </w:tc>
        <w:tc>
          <w:tcPr>
            <w:tcW w:w="1489" w:type="dxa"/>
            <w:shd w:val="clear" w:color="auto" w:fill="D9D9D9" w:themeFill="background1" w:themeFillShade="D9"/>
          </w:tcPr>
          <w:p w14:paraId="2A118E1A" w14:textId="77777777" w:rsidR="0012012A" w:rsidRPr="001677D0" w:rsidRDefault="0012012A" w:rsidP="00E946E4">
            <w:pPr>
              <w:rPr>
                <w:rFonts w:ascii="標楷體" w:eastAsia="標楷體" w:hAnsi="標楷體"/>
              </w:rPr>
            </w:pPr>
            <w:r w:rsidRPr="001677D0">
              <w:rPr>
                <w:rFonts w:ascii="標楷體" w:eastAsia="標楷體" w:hAnsi="標楷體"/>
              </w:rPr>
              <w:t>選單內容</w:t>
            </w:r>
          </w:p>
        </w:tc>
        <w:tc>
          <w:tcPr>
            <w:tcW w:w="623" w:type="dxa"/>
            <w:shd w:val="clear" w:color="auto" w:fill="D9D9D9" w:themeFill="background1" w:themeFillShade="D9"/>
          </w:tcPr>
          <w:p w14:paraId="7E855402" w14:textId="77777777" w:rsidR="0012012A" w:rsidRPr="001677D0" w:rsidRDefault="0012012A" w:rsidP="00E946E4">
            <w:pPr>
              <w:rPr>
                <w:rFonts w:ascii="標楷體" w:eastAsia="標楷體" w:hAnsi="標楷體"/>
              </w:rPr>
            </w:pPr>
            <w:proofErr w:type="gramStart"/>
            <w:r w:rsidRPr="001677D0">
              <w:rPr>
                <w:rFonts w:ascii="標楷體" w:eastAsia="標楷體" w:hAnsi="標楷體"/>
              </w:rPr>
              <w:t>必填</w:t>
            </w:r>
            <w:proofErr w:type="gramEnd"/>
          </w:p>
        </w:tc>
        <w:tc>
          <w:tcPr>
            <w:tcW w:w="610" w:type="dxa"/>
            <w:shd w:val="clear" w:color="auto" w:fill="D9D9D9" w:themeFill="background1" w:themeFillShade="D9"/>
          </w:tcPr>
          <w:p w14:paraId="5BF4C563" w14:textId="77777777" w:rsidR="0012012A" w:rsidRPr="001677D0" w:rsidRDefault="0012012A" w:rsidP="00E946E4">
            <w:pPr>
              <w:rPr>
                <w:rFonts w:ascii="標楷體" w:eastAsia="標楷體" w:hAnsi="標楷體"/>
              </w:rPr>
            </w:pPr>
            <w:r w:rsidRPr="001677D0">
              <w:rPr>
                <w:rFonts w:ascii="標楷體" w:eastAsia="標楷體" w:hAnsi="標楷體"/>
              </w:rPr>
              <w:t>R/W</w:t>
            </w:r>
          </w:p>
        </w:tc>
        <w:tc>
          <w:tcPr>
            <w:tcW w:w="2912" w:type="dxa"/>
            <w:vMerge/>
            <w:shd w:val="clear" w:color="auto" w:fill="D9D9D9" w:themeFill="background1" w:themeFillShade="D9"/>
          </w:tcPr>
          <w:p w14:paraId="5845601F" w14:textId="77777777" w:rsidR="0012012A" w:rsidRPr="001677D0" w:rsidRDefault="0012012A" w:rsidP="00E946E4">
            <w:pPr>
              <w:rPr>
                <w:rFonts w:ascii="標楷體" w:eastAsia="標楷體" w:hAnsi="標楷體"/>
              </w:rPr>
            </w:pPr>
          </w:p>
        </w:tc>
      </w:tr>
      <w:tr w:rsidR="0012012A" w:rsidRPr="001677D0" w14:paraId="56CB2A8F" w14:textId="77777777" w:rsidTr="00E946E4">
        <w:trPr>
          <w:trHeight w:val="244"/>
          <w:jc w:val="center"/>
        </w:trPr>
        <w:tc>
          <w:tcPr>
            <w:tcW w:w="456" w:type="dxa"/>
          </w:tcPr>
          <w:p w14:paraId="33B76AEA" w14:textId="77777777" w:rsidR="0012012A" w:rsidRPr="001677D0" w:rsidRDefault="0012012A" w:rsidP="00E946E4">
            <w:pPr>
              <w:rPr>
                <w:rFonts w:ascii="標楷體" w:eastAsia="標楷體" w:hAnsi="標楷體"/>
              </w:rPr>
            </w:pPr>
            <w:r w:rsidRPr="001677D0">
              <w:rPr>
                <w:rFonts w:ascii="標楷體" w:eastAsia="標楷體" w:hAnsi="標楷體" w:hint="eastAsia"/>
              </w:rPr>
              <w:t>1</w:t>
            </w:r>
          </w:p>
        </w:tc>
        <w:tc>
          <w:tcPr>
            <w:tcW w:w="1736" w:type="dxa"/>
          </w:tcPr>
          <w:p w14:paraId="1E8D6475"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功能選項</w:t>
            </w:r>
          </w:p>
        </w:tc>
        <w:tc>
          <w:tcPr>
            <w:tcW w:w="1602" w:type="dxa"/>
          </w:tcPr>
          <w:p w14:paraId="3153A0FD" w14:textId="77777777" w:rsidR="0012012A" w:rsidRPr="001677D0" w:rsidRDefault="0012012A" w:rsidP="00E946E4">
            <w:pPr>
              <w:rPr>
                <w:rFonts w:ascii="標楷體" w:eastAsia="標楷體" w:hAnsi="標楷體"/>
              </w:rPr>
            </w:pPr>
            <w:r w:rsidRPr="001677D0">
              <w:rPr>
                <w:rFonts w:ascii="標楷體" w:eastAsia="標楷體" w:hAnsi="標楷體"/>
              </w:rPr>
              <w:t xml:space="preserve">                  </w:t>
            </w:r>
          </w:p>
        </w:tc>
        <w:tc>
          <w:tcPr>
            <w:tcW w:w="992" w:type="dxa"/>
          </w:tcPr>
          <w:p w14:paraId="7053E47F" w14:textId="77777777" w:rsidR="0012012A" w:rsidRPr="001677D0" w:rsidRDefault="0012012A" w:rsidP="00E946E4">
            <w:pPr>
              <w:rPr>
                <w:rFonts w:ascii="標楷體" w:eastAsia="標楷體" w:hAnsi="標楷體"/>
              </w:rPr>
            </w:pPr>
            <w:r w:rsidRPr="001677D0">
              <w:rPr>
                <w:rFonts w:ascii="標楷體" w:eastAsia="標楷體" w:hAnsi="標楷體" w:hint="eastAsia"/>
                <w:lang w:eastAsia="zh-HK"/>
              </w:rPr>
              <w:t>查詢</w:t>
            </w:r>
          </w:p>
        </w:tc>
        <w:tc>
          <w:tcPr>
            <w:tcW w:w="1489" w:type="dxa"/>
          </w:tcPr>
          <w:p w14:paraId="5D71CD21" w14:textId="77777777" w:rsidR="0012012A" w:rsidRPr="001677D0" w:rsidRDefault="0012012A" w:rsidP="00E946E4">
            <w:pPr>
              <w:rPr>
                <w:rFonts w:ascii="標楷體" w:eastAsia="標楷體" w:hAnsi="標楷體"/>
              </w:rPr>
            </w:pPr>
          </w:p>
        </w:tc>
        <w:tc>
          <w:tcPr>
            <w:tcW w:w="623" w:type="dxa"/>
          </w:tcPr>
          <w:p w14:paraId="71D74187" w14:textId="77777777" w:rsidR="0012012A" w:rsidRPr="001677D0" w:rsidRDefault="0012012A" w:rsidP="00E946E4">
            <w:pPr>
              <w:rPr>
                <w:rFonts w:ascii="標楷體" w:eastAsia="標楷體" w:hAnsi="標楷體"/>
              </w:rPr>
            </w:pPr>
          </w:p>
        </w:tc>
        <w:tc>
          <w:tcPr>
            <w:tcW w:w="610" w:type="dxa"/>
          </w:tcPr>
          <w:p w14:paraId="69F9D060"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2FBBE84A" w14:textId="77777777" w:rsidR="0012012A" w:rsidRPr="001677D0" w:rsidRDefault="0012012A" w:rsidP="00E946E4">
            <w:pPr>
              <w:rPr>
                <w:rFonts w:ascii="標楷體" w:eastAsia="標楷體" w:hAnsi="標楷體"/>
              </w:rPr>
            </w:pPr>
            <w:r w:rsidRPr="001677D0">
              <w:rPr>
                <w:rFonts w:ascii="標楷體" w:eastAsia="標楷體" w:hAnsi="標楷體" w:hint="eastAsia"/>
              </w:rPr>
              <w:t>自動顯示</w:t>
            </w:r>
          </w:p>
        </w:tc>
      </w:tr>
      <w:tr w:rsidR="0012012A" w:rsidRPr="001677D0" w14:paraId="58C4738E" w14:textId="77777777" w:rsidTr="00E946E4">
        <w:trPr>
          <w:trHeight w:val="244"/>
          <w:jc w:val="center"/>
        </w:trPr>
        <w:tc>
          <w:tcPr>
            <w:tcW w:w="456" w:type="dxa"/>
          </w:tcPr>
          <w:p w14:paraId="4B2C9B52" w14:textId="77777777" w:rsidR="0012012A" w:rsidRPr="001677D0" w:rsidRDefault="0012012A" w:rsidP="00E946E4">
            <w:pPr>
              <w:rPr>
                <w:rFonts w:ascii="標楷體" w:eastAsia="標楷體" w:hAnsi="標楷體"/>
              </w:rPr>
            </w:pPr>
            <w:r w:rsidRPr="001677D0">
              <w:rPr>
                <w:rFonts w:ascii="標楷體" w:eastAsia="標楷體" w:hAnsi="標楷體" w:hint="eastAsia"/>
              </w:rPr>
              <w:t>2</w:t>
            </w:r>
          </w:p>
        </w:tc>
        <w:tc>
          <w:tcPr>
            <w:tcW w:w="1736" w:type="dxa"/>
          </w:tcPr>
          <w:p w14:paraId="094F7DCC" w14:textId="77777777" w:rsidR="0012012A" w:rsidRPr="001677D0" w:rsidRDefault="0012012A" w:rsidP="00E946E4">
            <w:pPr>
              <w:rPr>
                <w:rFonts w:ascii="標楷體" w:eastAsia="標楷體" w:hAnsi="標楷體"/>
              </w:rPr>
            </w:pPr>
            <w:r w:rsidRPr="001677D0">
              <w:rPr>
                <w:rFonts w:ascii="標楷體" w:eastAsia="標楷體" w:hAnsi="標楷體" w:hint="eastAsia"/>
              </w:rPr>
              <w:t>使用者代號</w:t>
            </w:r>
          </w:p>
        </w:tc>
        <w:tc>
          <w:tcPr>
            <w:tcW w:w="1602" w:type="dxa"/>
          </w:tcPr>
          <w:p w14:paraId="4999A8E4" w14:textId="77777777" w:rsidR="0012012A" w:rsidRPr="001677D0" w:rsidRDefault="0012012A" w:rsidP="00E946E4">
            <w:pPr>
              <w:rPr>
                <w:rFonts w:ascii="標楷體" w:eastAsia="標楷體" w:hAnsi="標楷體"/>
              </w:rPr>
            </w:pPr>
          </w:p>
        </w:tc>
        <w:tc>
          <w:tcPr>
            <w:tcW w:w="992" w:type="dxa"/>
          </w:tcPr>
          <w:p w14:paraId="26F10BFF" w14:textId="77777777" w:rsidR="0012012A" w:rsidRPr="001677D0" w:rsidRDefault="0012012A" w:rsidP="00E946E4">
            <w:pPr>
              <w:rPr>
                <w:rFonts w:ascii="標楷體" w:eastAsia="標楷體" w:hAnsi="標楷體"/>
              </w:rPr>
            </w:pPr>
          </w:p>
        </w:tc>
        <w:tc>
          <w:tcPr>
            <w:tcW w:w="1489" w:type="dxa"/>
          </w:tcPr>
          <w:p w14:paraId="0865EEF6" w14:textId="77777777" w:rsidR="0012012A" w:rsidRPr="001677D0" w:rsidRDefault="0012012A" w:rsidP="00E946E4">
            <w:pPr>
              <w:rPr>
                <w:rFonts w:ascii="標楷體" w:eastAsia="標楷體" w:hAnsi="標楷體"/>
              </w:rPr>
            </w:pPr>
          </w:p>
        </w:tc>
        <w:tc>
          <w:tcPr>
            <w:tcW w:w="623" w:type="dxa"/>
          </w:tcPr>
          <w:p w14:paraId="498D051F" w14:textId="77777777" w:rsidR="0012012A" w:rsidRPr="001677D0" w:rsidRDefault="0012012A" w:rsidP="00E946E4">
            <w:pPr>
              <w:rPr>
                <w:rFonts w:ascii="標楷體" w:eastAsia="標楷體" w:hAnsi="標楷體"/>
              </w:rPr>
            </w:pPr>
          </w:p>
        </w:tc>
        <w:tc>
          <w:tcPr>
            <w:tcW w:w="610" w:type="dxa"/>
          </w:tcPr>
          <w:p w14:paraId="420A411E"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1E70E0FC" w14:textId="77777777" w:rsidR="0012012A" w:rsidRPr="001677D0" w:rsidRDefault="0012012A" w:rsidP="00E946E4">
            <w:pPr>
              <w:snapToGrid w:val="0"/>
              <w:ind w:left="238" w:hangingChars="99" w:hanging="238"/>
              <w:rPr>
                <w:rFonts w:ascii="標楷體" w:eastAsia="標楷體" w:hAnsi="標楷體"/>
              </w:rPr>
            </w:pPr>
            <w:r w:rsidRPr="001677D0">
              <w:rPr>
                <w:rFonts w:ascii="標楷體" w:eastAsia="標楷體" w:hAnsi="標楷體" w:hint="eastAsia"/>
              </w:rPr>
              <w:t>1.自動顯示</w:t>
            </w:r>
            <w:r w:rsidRPr="001677D0">
              <w:rPr>
                <w:rFonts w:ascii="標楷體" w:eastAsia="標楷體" w:hAnsi="標楷體" w:hint="eastAsia"/>
                <w:lang w:eastAsia="zh-HK"/>
              </w:rPr>
              <w:t>原值</w:t>
            </w:r>
            <w:r w:rsidRPr="001677D0">
              <w:rPr>
                <w:rFonts w:ascii="標楷體" w:eastAsia="標楷體" w:hAnsi="標楷體" w:hint="eastAsia"/>
              </w:rPr>
              <w:t>,不可修改</w:t>
            </w:r>
          </w:p>
          <w:p w14:paraId="6B73E927" w14:textId="77777777" w:rsidR="0012012A" w:rsidRPr="001677D0" w:rsidRDefault="0012012A" w:rsidP="00E946E4">
            <w:pPr>
              <w:snapToGrid w:val="0"/>
              <w:rPr>
                <w:rFonts w:ascii="標楷體" w:eastAsia="標楷體" w:hAnsi="標楷體"/>
              </w:rPr>
            </w:pPr>
            <w:r>
              <w:rPr>
                <w:rFonts w:ascii="標楷體" w:eastAsia="標楷體" w:hAnsi="標楷體" w:hint="eastAsia"/>
              </w:rPr>
              <w:t>2.</w:t>
            </w:r>
            <w:r w:rsidRPr="001677D0">
              <w:rPr>
                <w:rFonts w:ascii="標楷體" w:eastAsia="標楷體" w:hAnsi="標楷體"/>
              </w:rPr>
              <w:t>Teller.TlrNo</w:t>
            </w:r>
          </w:p>
        </w:tc>
      </w:tr>
      <w:tr w:rsidR="0012012A" w:rsidRPr="001677D0" w14:paraId="125D5800" w14:textId="77777777" w:rsidTr="00E946E4">
        <w:trPr>
          <w:trHeight w:val="1106"/>
          <w:jc w:val="center"/>
        </w:trPr>
        <w:tc>
          <w:tcPr>
            <w:tcW w:w="456" w:type="dxa"/>
          </w:tcPr>
          <w:p w14:paraId="0391E821" w14:textId="77777777" w:rsidR="0012012A" w:rsidRPr="001677D0" w:rsidRDefault="0012012A" w:rsidP="00E946E4">
            <w:pPr>
              <w:rPr>
                <w:rFonts w:ascii="標楷體" w:eastAsia="標楷體" w:hAnsi="標楷體"/>
              </w:rPr>
            </w:pPr>
            <w:r w:rsidRPr="001677D0">
              <w:rPr>
                <w:rFonts w:ascii="標楷體" w:eastAsia="標楷體" w:hAnsi="標楷體" w:hint="eastAsia"/>
              </w:rPr>
              <w:t>3</w:t>
            </w:r>
          </w:p>
        </w:tc>
        <w:tc>
          <w:tcPr>
            <w:tcW w:w="1736" w:type="dxa"/>
          </w:tcPr>
          <w:p w14:paraId="0F82EFCA" w14:textId="77777777" w:rsidR="0012012A" w:rsidRPr="001677D0" w:rsidRDefault="0012012A" w:rsidP="00E946E4">
            <w:pPr>
              <w:rPr>
                <w:rFonts w:ascii="標楷體" w:eastAsia="標楷體" w:hAnsi="標楷體"/>
              </w:rPr>
            </w:pPr>
            <w:r w:rsidRPr="001677D0">
              <w:rPr>
                <w:rFonts w:ascii="標楷體" w:eastAsia="標楷體" w:hAnsi="標楷體" w:hint="eastAsia"/>
              </w:rPr>
              <w:t>權限等級</w:t>
            </w:r>
          </w:p>
        </w:tc>
        <w:tc>
          <w:tcPr>
            <w:tcW w:w="1602" w:type="dxa"/>
          </w:tcPr>
          <w:p w14:paraId="2D35DBE5" w14:textId="77777777" w:rsidR="0012012A" w:rsidRPr="001677D0" w:rsidRDefault="0012012A" w:rsidP="00E946E4">
            <w:pPr>
              <w:rPr>
                <w:rFonts w:ascii="標楷體" w:eastAsia="標楷體" w:hAnsi="標楷體"/>
              </w:rPr>
            </w:pPr>
          </w:p>
        </w:tc>
        <w:tc>
          <w:tcPr>
            <w:tcW w:w="992" w:type="dxa"/>
          </w:tcPr>
          <w:p w14:paraId="0641ACEC" w14:textId="77777777" w:rsidR="0012012A" w:rsidRPr="001677D0" w:rsidRDefault="0012012A" w:rsidP="00E946E4">
            <w:pPr>
              <w:rPr>
                <w:rFonts w:ascii="標楷體" w:eastAsia="標楷體" w:hAnsi="標楷體"/>
              </w:rPr>
            </w:pPr>
          </w:p>
        </w:tc>
        <w:tc>
          <w:tcPr>
            <w:tcW w:w="1489" w:type="dxa"/>
          </w:tcPr>
          <w:p w14:paraId="20938D36" w14:textId="77777777" w:rsidR="0012012A" w:rsidRPr="001677D0" w:rsidRDefault="0012012A" w:rsidP="00E946E4">
            <w:pPr>
              <w:rPr>
                <w:rFonts w:ascii="標楷體" w:eastAsia="標楷體" w:hAnsi="標楷體"/>
              </w:rPr>
            </w:pPr>
          </w:p>
        </w:tc>
        <w:tc>
          <w:tcPr>
            <w:tcW w:w="623" w:type="dxa"/>
          </w:tcPr>
          <w:p w14:paraId="579D224A" w14:textId="77777777" w:rsidR="0012012A" w:rsidRPr="001677D0" w:rsidRDefault="0012012A" w:rsidP="00E946E4">
            <w:pPr>
              <w:rPr>
                <w:rFonts w:ascii="標楷體" w:eastAsia="標楷體" w:hAnsi="標楷體"/>
              </w:rPr>
            </w:pPr>
          </w:p>
        </w:tc>
        <w:tc>
          <w:tcPr>
            <w:tcW w:w="610" w:type="dxa"/>
          </w:tcPr>
          <w:p w14:paraId="42394A46" w14:textId="77777777" w:rsidR="0012012A" w:rsidRPr="001677D0" w:rsidRDefault="0012012A" w:rsidP="00E946E4">
            <w:pPr>
              <w:jc w:val="center"/>
              <w:rPr>
                <w:rFonts w:ascii="標楷體" w:eastAsia="標楷體" w:hAnsi="標楷體"/>
              </w:rPr>
            </w:pPr>
            <w:r w:rsidRPr="001677D0">
              <w:rPr>
                <w:rFonts w:ascii="標楷體" w:eastAsia="標楷體" w:hAnsi="標楷體" w:hint="eastAsia"/>
              </w:rPr>
              <w:t>R</w:t>
            </w:r>
          </w:p>
        </w:tc>
        <w:tc>
          <w:tcPr>
            <w:tcW w:w="2912" w:type="dxa"/>
          </w:tcPr>
          <w:p w14:paraId="2AE32DA8" w14:textId="77777777" w:rsidR="0012012A" w:rsidRPr="001677D0" w:rsidRDefault="0012012A" w:rsidP="00E946E4">
            <w:pPr>
              <w:snapToGrid w:val="0"/>
              <w:ind w:left="238" w:hangingChars="99" w:hanging="238"/>
              <w:jc w:val="both"/>
              <w:rPr>
                <w:rFonts w:ascii="標楷體" w:eastAsia="標楷體" w:hAnsi="標楷體"/>
              </w:rPr>
            </w:pPr>
            <w:r w:rsidRPr="001677D0">
              <w:rPr>
                <w:rFonts w:ascii="標楷體" w:eastAsia="標楷體" w:hAnsi="標楷體" w:hint="eastAsia"/>
              </w:rPr>
              <w:t>1.自動顯示原值,不可修改</w:t>
            </w:r>
          </w:p>
          <w:p w14:paraId="685B51C8" w14:textId="77777777" w:rsidR="0012012A" w:rsidRPr="001677D0" w:rsidRDefault="0012012A" w:rsidP="00E946E4">
            <w:pPr>
              <w:snapToGrid w:val="0"/>
              <w:ind w:left="238" w:hangingChars="99" w:hanging="238"/>
              <w:rPr>
                <w:rFonts w:ascii="標楷體" w:eastAsia="標楷體" w:hAnsi="標楷體"/>
                <w:lang w:eastAsia="zh-HK"/>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t xml:space="preserve"> </w:t>
            </w:r>
            <w:proofErr w:type="spellStart"/>
            <w:r w:rsidRPr="001677D0">
              <w:rPr>
                <w:rFonts w:ascii="標楷體" w:eastAsia="標楷體" w:hAnsi="標楷體"/>
              </w:rPr>
              <w:t>LevelFg</w:t>
            </w:r>
            <w:proofErr w:type="spellEnd"/>
          </w:p>
        </w:tc>
      </w:tr>
      <w:tr w:rsidR="0012012A" w:rsidRPr="001677D0" w:rsidDel="007A23A5" w14:paraId="772693EF" w14:textId="63704B33" w:rsidTr="00E946E4">
        <w:trPr>
          <w:trHeight w:val="291"/>
          <w:jc w:val="center"/>
          <w:del w:id="106" w:author="楊智誠" w:date="2021-06-29T14:51:00Z"/>
        </w:trPr>
        <w:tc>
          <w:tcPr>
            <w:tcW w:w="456" w:type="dxa"/>
          </w:tcPr>
          <w:p w14:paraId="2205B285" w14:textId="46B00F03" w:rsidR="0012012A" w:rsidRPr="001677D0" w:rsidDel="007A23A5" w:rsidRDefault="0012012A" w:rsidP="00E946E4">
            <w:pPr>
              <w:rPr>
                <w:del w:id="107" w:author="楊智誠" w:date="2021-06-29T14:51:00Z"/>
                <w:rFonts w:ascii="標楷體" w:eastAsia="標楷體" w:hAnsi="標楷體"/>
              </w:rPr>
            </w:pPr>
            <w:del w:id="108" w:author="楊智誠" w:date="2021-06-29T14:51:00Z">
              <w:r w:rsidRPr="001677D0" w:rsidDel="007A23A5">
                <w:rPr>
                  <w:rFonts w:ascii="標楷體" w:eastAsia="標楷體" w:hAnsi="標楷體"/>
                </w:rPr>
                <w:delText>4</w:delText>
              </w:r>
            </w:del>
          </w:p>
        </w:tc>
        <w:tc>
          <w:tcPr>
            <w:tcW w:w="1736" w:type="dxa"/>
          </w:tcPr>
          <w:p w14:paraId="4F9E6CD6" w14:textId="6B3CC087" w:rsidR="0012012A" w:rsidRPr="001677D0" w:rsidDel="007A23A5" w:rsidRDefault="0012012A" w:rsidP="00E946E4">
            <w:pPr>
              <w:rPr>
                <w:del w:id="109" w:author="楊智誠" w:date="2021-06-29T14:51:00Z"/>
                <w:rFonts w:ascii="標楷體" w:eastAsia="標楷體" w:hAnsi="標楷體"/>
              </w:rPr>
            </w:pPr>
            <w:del w:id="110" w:author="楊智誠" w:date="2021-06-29T14:51:00Z">
              <w:r w:rsidRPr="001677D0" w:rsidDel="007A23A5">
                <w:rPr>
                  <w:rFonts w:ascii="標楷體" w:eastAsia="標楷體" w:hAnsi="標楷體" w:hint="eastAsia"/>
                </w:rPr>
                <w:delText>AD認證</w:delText>
              </w:r>
            </w:del>
          </w:p>
        </w:tc>
        <w:tc>
          <w:tcPr>
            <w:tcW w:w="1602" w:type="dxa"/>
          </w:tcPr>
          <w:p w14:paraId="0BC22364" w14:textId="14B2DE1A" w:rsidR="0012012A" w:rsidRPr="001677D0" w:rsidDel="007A23A5" w:rsidRDefault="0012012A" w:rsidP="00E946E4">
            <w:pPr>
              <w:rPr>
                <w:del w:id="111" w:author="楊智誠" w:date="2021-06-29T14:51:00Z"/>
                <w:rFonts w:ascii="標楷體" w:eastAsia="標楷體" w:hAnsi="標楷體"/>
              </w:rPr>
            </w:pPr>
          </w:p>
        </w:tc>
        <w:tc>
          <w:tcPr>
            <w:tcW w:w="992" w:type="dxa"/>
          </w:tcPr>
          <w:p w14:paraId="31D4580B" w14:textId="2CFF4405" w:rsidR="0012012A" w:rsidRPr="001677D0" w:rsidDel="007A23A5" w:rsidRDefault="0012012A" w:rsidP="00E946E4">
            <w:pPr>
              <w:rPr>
                <w:del w:id="112" w:author="楊智誠" w:date="2021-06-29T14:51:00Z"/>
                <w:rFonts w:ascii="標楷體" w:eastAsia="標楷體" w:hAnsi="標楷體"/>
              </w:rPr>
            </w:pPr>
          </w:p>
        </w:tc>
        <w:tc>
          <w:tcPr>
            <w:tcW w:w="1489" w:type="dxa"/>
          </w:tcPr>
          <w:p w14:paraId="3A4277FC" w14:textId="57E12C9C" w:rsidR="0012012A" w:rsidRPr="001677D0" w:rsidDel="007A23A5" w:rsidRDefault="0012012A" w:rsidP="00E946E4">
            <w:pPr>
              <w:rPr>
                <w:del w:id="113" w:author="楊智誠" w:date="2021-06-29T14:51:00Z"/>
                <w:rFonts w:ascii="標楷體" w:eastAsia="標楷體" w:hAnsi="標楷體"/>
              </w:rPr>
            </w:pPr>
          </w:p>
        </w:tc>
        <w:tc>
          <w:tcPr>
            <w:tcW w:w="623" w:type="dxa"/>
          </w:tcPr>
          <w:p w14:paraId="2301DE28" w14:textId="747950BC" w:rsidR="0012012A" w:rsidRPr="001677D0" w:rsidDel="007A23A5" w:rsidRDefault="0012012A" w:rsidP="00E946E4">
            <w:pPr>
              <w:rPr>
                <w:del w:id="114" w:author="楊智誠" w:date="2021-06-29T14:51:00Z"/>
                <w:rFonts w:ascii="標楷體" w:eastAsia="標楷體" w:hAnsi="標楷體"/>
              </w:rPr>
            </w:pPr>
          </w:p>
        </w:tc>
        <w:tc>
          <w:tcPr>
            <w:tcW w:w="610" w:type="dxa"/>
          </w:tcPr>
          <w:p w14:paraId="19B475AE" w14:textId="6D1B23FF" w:rsidR="0012012A" w:rsidRPr="00DE712E" w:rsidDel="007A23A5" w:rsidRDefault="0012012A" w:rsidP="00E946E4">
            <w:pPr>
              <w:ind w:right="480"/>
              <w:rPr>
                <w:del w:id="115" w:author="楊智誠" w:date="2021-06-29T14:51:00Z"/>
                <w:rFonts w:ascii="標楷體" w:eastAsia="標楷體" w:hAnsi="標楷體"/>
              </w:rPr>
            </w:pPr>
            <w:del w:id="116" w:author="楊智誠" w:date="2021-06-29T14:51:00Z">
              <w:r w:rsidRPr="00DE712E" w:rsidDel="007A23A5">
                <w:rPr>
                  <w:rFonts w:ascii="標楷體" w:eastAsia="標楷體" w:hAnsi="標楷體" w:hint="eastAsia"/>
                </w:rPr>
                <w:delText>R</w:delText>
              </w:r>
            </w:del>
          </w:p>
        </w:tc>
        <w:tc>
          <w:tcPr>
            <w:tcW w:w="2912" w:type="dxa"/>
          </w:tcPr>
          <w:p w14:paraId="3B136330" w14:textId="25E67F0B" w:rsidR="0012012A" w:rsidRPr="001677D0" w:rsidDel="007A23A5" w:rsidRDefault="0012012A" w:rsidP="00E946E4">
            <w:pPr>
              <w:snapToGrid w:val="0"/>
              <w:ind w:left="238" w:hangingChars="99" w:hanging="238"/>
              <w:rPr>
                <w:del w:id="117" w:author="楊智誠" w:date="2021-06-29T14:51:00Z"/>
                <w:rFonts w:ascii="標楷體" w:eastAsia="標楷體" w:hAnsi="標楷體"/>
              </w:rPr>
            </w:pPr>
            <w:del w:id="118" w:author="楊智誠" w:date="2021-06-29T14:51:00Z">
              <w:r w:rsidRPr="001677D0" w:rsidDel="007A23A5">
                <w:rPr>
                  <w:rFonts w:ascii="標楷體" w:eastAsia="標楷體" w:hAnsi="標楷體" w:hint="eastAsia"/>
                </w:rPr>
                <w:delText>1.自動顯示原值,不可修改</w:delText>
              </w:r>
            </w:del>
          </w:p>
          <w:p w14:paraId="71D0ED25" w14:textId="4540D676" w:rsidR="0012012A" w:rsidRPr="001677D0" w:rsidDel="007A23A5" w:rsidRDefault="0012012A" w:rsidP="00E946E4">
            <w:pPr>
              <w:rPr>
                <w:del w:id="119" w:author="楊智誠" w:date="2021-06-29T14:51:00Z"/>
                <w:rFonts w:ascii="標楷體" w:eastAsia="標楷體" w:hAnsi="標楷體"/>
              </w:rPr>
            </w:pPr>
            <w:del w:id="120" w:author="楊智誠" w:date="2021-06-29T14:51:00Z">
              <w:r w:rsidDel="007A23A5">
                <w:rPr>
                  <w:rFonts w:ascii="標楷體" w:eastAsia="標楷體" w:hAnsi="標楷體" w:hint="eastAsia"/>
                </w:rPr>
                <w:delText>2</w:delText>
              </w:r>
              <w:r w:rsidRPr="001677D0" w:rsidDel="007A23A5">
                <w:rPr>
                  <w:rFonts w:ascii="標楷體" w:eastAsia="標楷體" w:hAnsi="標楷體" w:hint="eastAsia"/>
                </w:rPr>
                <w:delText>.Tx</w:delText>
              </w:r>
              <w:r w:rsidRPr="001677D0" w:rsidDel="007A23A5">
                <w:rPr>
                  <w:rFonts w:ascii="標楷體" w:eastAsia="標楷體" w:hAnsi="標楷體"/>
                </w:rPr>
                <w:delText>Teller.</w:delText>
              </w:r>
              <w:r w:rsidRPr="001677D0" w:rsidDel="007A23A5">
                <w:delText xml:space="preserve"> </w:delText>
              </w:r>
              <w:r w:rsidRPr="001677D0" w:rsidDel="007A23A5">
                <w:rPr>
                  <w:rFonts w:ascii="標楷體" w:eastAsia="標楷體" w:hAnsi="標楷體"/>
                </w:rPr>
                <w:delText>AdFg</w:delText>
              </w:r>
            </w:del>
          </w:p>
        </w:tc>
      </w:tr>
      <w:tr w:rsidR="007A23A5" w:rsidRPr="001677D0" w14:paraId="56906986" w14:textId="77777777" w:rsidTr="00E946E4">
        <w:trPr>
          <w:trHeight w:val="291"/>
          <w:jc w:val="center"/>
        </w:trPr>
        <w:tc>
          <w:tcPr>
            <w:tcW w:w="456" w:type="dxa"/>
          </w:tcPr>
          <w:p w14:paraId="1E061C75" w14:textId="02334BCB" w:rsidR="007A23A5" w:rsidRPr="001677D0" w:rsidRDefault="007A23A5" w:rsidP="007A23A5">
            <w:pPr>
              <w:rPr>
                <w:rFonts w:ascii="標楷體" w:eastAsia="標楷體" w:hAnsi="標楷體"/>
              </w:rPr>
            </w:pPr>
            <w:ins w:id="121" w:author="楊智誠" w:date="2021-06-29T14:51:00Z">
              <w:r w:rsidRPr="001677D0">
                <w:rPr>
                  <w:rFonts w:ascii="標楷體" w:eastAsia="標楷體" w:hAnsi="標楷體"/>
                </w:rPr>
                <w:t>4</w:t>
              </w:r>
            </w:ins>
            <w:del w:id="122" w:author="楊智誠" w:date="2021-06-29T14:51:00Z">
              <w:r w:rsidRPr="001677D0" w:rsidDel="007A23A5">
                <w:rPr>
                  <w:rFonts w:ascii="標楷體" w:eastAsia="標楷體" w:hAnsi="標楷體" w:hint="eastAsia"/>
                </w:rPr>
                <w:delText>5</w:delText>
              </w:r>
            </w:del>
          </w:p>
        </w:tc>
        <w:tc>
          <w:tcPr>
            <w:tcW w:w="1736" w:type="dxa"/>
          </w:tcPr>
          <w:p w14:paraId="6B7E65E1" w14:textId="77777777" w:rsidR="007A23A5" w:rsidRPr="001677D0" w:rsidRDefault="007A23A5" w:rsidP="007A23A5">
            <w:pPr>
              <w:rPr>
                <w:rFonts w:ascii="標楷體" w:eastAsia="標楷體" w:hAnsi="標楷體"/>
              </w:rPr>
            </w:pPr>
            <w:r w:rsidRPr="001677D0">
              <w:rPr>
                <w:rFonts w:ascii="標楷體" w:eastAsia="標楷體" w:hAnsi="標楷體" w:hint="eastAsia"/>
              </w:rPr>
              <w:t>姓名</w:t>
            </w:r>
          </w:p>
        </w:tc>
        <w:tc>
          <w:tcPr>
            <w:tcW w:w="1602" w:type="dxa"/>
          </w:tcPr>
          <w:p w14:paraId="6B175D79" w14:textId="77777777" w:rsidR="007A23A5" w:rsidRPr="001677D0" w:rsidRDefault="007A23A5" w:rsidP="007A23A5">
            <w:pPr>
              <w:rPr>
                <w:rFonts w:ascii="標楷體" w:eastAsia="標楷體" w:hAnsi="標楷體"/>
              </w:rPr>
            </w:pPr>
          </w:p>
        </w:tc>
        <w:tc>
          <w:tcPr>
            <w:tcW w:w="992" w:type="dxa"/>
          </w:tcPr>
          <w:p w14:paraId="7A69EB28" w14:textId="77777777" w:rsidR="007A23A5" w:rsidRPr="001677D0" w:rsidRDefault="007A23A5" w:rsidP="007A23A5">
            <w:pPr>
              <w:rPr>
                <w:rFonts w:ascii="標楷體" w:eastAsia="標楷體" w:hAnsi="標楷體"/>
              </w:rPr>
            </w:pPr>
          </w:p>
        </w:tc>
        <w:tc>
          <w:tcPr>
            <w:tcW w:w="1489" w:type="dxa"/>
          </w:tcPr>
          <w:p w14:paraId="4C6F55A4" w14:textId="77777777" w:rsidR="007A23A5" w:rsidRPr="001677D0" w:rsidRDefault="007A23A5" w:rsidP="007A23A5">
            <w:pPr>
              <w:rPr>
                <w:rFonts w:ascii="標楷體" w:eastAsia="標楷體" w:hAnsi="標楷體"/>
              </w:rPr>
            </w:pPr>
          </w:p>
        </w:tc>
        <w:tc>
          <w:tcPr>
            <w:tcW w:w="623" w:type="dxa"/>
          </w:tcPr>
          <w:p w14:paraId="66355502" w14:textId="77777777" w:rsidR="007A23A5" w:rsidRPr="001677D0" w:rsidRDefault="007A23A5" w:rsidP="007A23A5">
            <w:pPr>
              <w:rPr>
                <w:rFonts w:ascii="標楷體" w:eastAsia="標楷體" w:hAnsi="標楷體"/>
              </w:rPr>
            </w:pPr>
          </w:p>
        </w:tc>
        <w:tc>
          <w:tcPr>
            <w:tcW w:w="610" w:type="dxa"/>
          </w:tcPr>
          <w:p w14:paraId="270B252A"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R</w:t>
            </w:r>
          </w:p>
        </w:tc>
        <w:tc>
          <w:tcPr>
            <w:tcW w:w="2912" w:type="dxa"/>
          </w:tcPr>
          <w:p w14:paraId="719D8443"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42E7ED89" w14:textId="77777777" w:rsidR="007A23A5" w:rsidRPr="001677D0" w:rsidRDefault="007A23A5" w:rsidP="007A23A5">
            <w:pPr>
              <w:rPr>
                <w:rFonts w:ascii="標楷體" w:eastAsia="標楷體" w:hAnsi="標楷體"/>
                <w:lang w:eastAsia="zh-HK"/>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Pr>
                <w:rFonts w:ascii="標楷體" w:eastAsia="標楷體" w:hAnsi="標楷體" w:hint="eastAsia"/>
              </w:rPr>
              <w:t>T</w:t>
            </w:r>
            <w:r>
              <w:rPr>
                <w:rFonts w:ascii="標楷體" w:eastAsia="標楷體" w:hAnsi="標楷體"/>
              </w:rPr>
              <w:t>lrItem</w:t>
            </w:r>
          </w:p>
        </w:tc>
      </w:tr>
      <w:tr w:rsidR="007A23A5" w:rsidRPr="001677D0" w14:paraId="5751F3A0" w14:textId="77777777" w:rsidTr="00E946E4">
        <w:trPr>
          <w:trHeight w:val="291"/>
          <w:jc w:val="center"/>
        </w:trPr>
        <w:tc>
          <w:tcPr>
            <w:tcW w:w="456" w:type="dxa"/>
          </w:tcPr>
          <w:p w14:paraId="7D2D21D4" w14:textId="04EF5443" w:rsidR="007A23A5" w:rsidRPr="001677D0" w:rsidRDefault="007A23A5" w:rsidP="007A23A5">
            <w:pPr>
              <w:rPr>
                <w:rFonts w:ascii="標楷體" w:eastAsia="標楷體" w:hAnsi="標楷體"/>
              </w:rPr>
            </w:pPr>
            <w:ins w:id="123" w:author="楊智誠" w:date="2021-06-29T14:51:00Z">
              <w:r w:rsidRPr="001677D0">
                <w:rPr>
                  <w:rFonts w:ascii="標楷體" w:eastAsia="標楷體" w:hAnsi="標楷體" w:hint="eastAsia"/>
                </w:rPr>
                <w:t>5</w:t>
              </w:r>
            </w:ins>
            <w:del w:id="124" w:author="楊智誠" w:date="2021-06-29T14:51:00Z">
              <w:r w:rsidRPr="001677D0" w:rsidDel="007A23A5">
                <w:rPr>
                  <w:rFonts w:ascii="標楷體" w:eastAsia="標楷體" w:hAnsi="標楷體" w:hint="eastAsia"/>
                </w:rPr>
                <w:delText>6</w:delText>
              </w:r>
            </w:del>
          </w:p>
        </w:tc>
        <w:tc>
          <w:tcPr>
            <w:tcW w:w="1736" w:type="dxa"/>
          </w:tcPr>
          <w:p w14:paraId="4777AE49" w14:textId="77777777" w:rsidR="007A23A5" w:rsidRPr="001677D0" w:rsidRDefault="007A23A5" w:rsidP="007A23A5">
            <w:pPr>
              <w:rPr>
                <w:rFonts w:ascii="標楷體" w:eastAsia="標楷體" w:hAnsi="標楷體"/>
              </w:rPr>
            </w:pPr>
            <w:r w:rsidRPr="001677D0">
              <w:rPr>
                <w:rFonts w:ascii="標楷體" w:eastAsia="標楷體" w:hAnsi="標楷體" w:hint="eastAsia"/>
              </w:rPr>
              <w:t>使用單位</w:t>
            </w:r>
          </w:p>
        </w:tc>
        <w:tc>
          <w:tcPr>
            <w:tcW w:w="1602" w:type="dxa"/>
          </w:tcPr>
          <w:p w14:paraId="5566127D" w14:textId="77777777" w:rsidR="007A23A5" w:rsidRPr="001677D0" w:rsidRDefault="007A23A5" w:rsidP="007A23A5">
            <w:pPr>
              <w:rPr>
                <w:rFonts w:ascii="標楷體" w:eastAsia="標楷體" w:hAnsi="標楷體"/>
              </w:rPr>
            </w:pPr>
          </w:p>
        </w:tc>
        <w:tc>
          <w:tcPr>
            <w:tcW w:w="992" w:type="dxa"/>
          </w:tcPr>
          <w:p w14:paraId="47E03BCC" w14:textId="77777777" w:rsidR="007A23A5" w:rsidRPr="001677D0" w:rsidRDefault="007A23A5" w:rsidP="007A23A5">
            <w:pPr>
              <w:rPr>
                <w:rFonts w:ascii="標楷體" w:eastAsia="標楷體" w:hAnsi="標楷體"/>
              </w:rPr>
            </w:pPr>
          </w:p>
        </w:tc>
        <w:tc>
          <w:tcPr>
            <w:tcW w:w="1489" w:type="dxa"/>
          </w:tcPr>
          <w:p w14:paraId="0062DAA7" w14:textId="77777777" w:rsidR="007A23A5" w:rsidRPr="001677D0" w:rsidRDefault="007A23A5" w:rsidP="007A2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標楷體" w:eastAsia="標楷體" w:hAnsi="標楷體" w:cs="細明體"/>
                <w:spacing w:val="15"/>
                <w:kern w:val="0"/>
              </w:rPr>
            </w:pPr>
          </w:p>
        </w:tc>
        <w:tc>
          <w:tcPr>
            <w:tcW w:w="623" w:type="dxa"/>
          </w:tcPr>
          <w:p w14:paraId="6B6AEE77" w14:textId="77777777" w:rsidR="007A23A5" w:rsidRPr="001677D0" w:rsidRDefault="007A23A5" w:rsidP="007A23A5">
            <w:pPr>
              <w:rPr>
                <w:rFonts w:ascii="標楷體" w:eastAsia="標楷體" w:hAnsi="標楷體"/>
              </w:rPr>
            </w:pPr>
          </w:p>
        </w:tc>
        <w:tc>
          <w:tcPr>
            <w:tcW w:w="610" w:type="dxa"/>
          </w:tcPr>
          <w:p w14:paraId="004B351C"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R</w:t>
            </w:r>
          </w:p>
        </w:tc>
        <w:tc>
          <w:tcPr>
            <w:tcW w:w="2912" w:type="dxa"/>
          </w:tcPr>
          <w:p w14:paraId="604127FF"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3EA83DA7" w14:textId="77777777" w:rsidR="007A23A5" w:rsidRPr="001677D0" w:rsidRDefault="007A23A5" w:rsidP="007A23A5">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w:t>
            </w:r>
            <w:r w:rsidRPr="00E807FE">
              <w:rPr>
                <w:rFonts w:ascii="標楷體" w:eastAsia="標楷體" w:hAnsi="標楷體" w:hint="eastAsia"/>
              </w:rPr>
              <w:t>Tx</w:t>
            </w:r>
            <w:r w:rsidRPr="00E807FE">
              <w:rPr>
                <w:rFonts w:ascii="標楷體" w:eastAsia="標楷體" w:hAnsi="標楷體"/>
              </w:rPr>
              <w:t>Teller.BranchNo</w:t>
            </w:r>
          </w:p>
        </w:tc>
      </w:tr>
      <w:tr w:rsidR="007A23A5" w:rsidRPr="001677D0" w14:paraId="3E110DF4" w14:textId="77777777" w:rsidTr="00E946E4">
        <w:trPr>
          <w:trHeight w:val="291"/>
          <w:jc w:val="center"/>
        </w:trPr>
        <w:tc>
          <w:tcPr>
            <w:tcW w:w="456" w:type="dxa"/>
          </w:tcPr>
          <w:p w14:paraId="7DFC37A8" w14:textId="6C803394" w:rsidR="007A23A5" w:rsidRPr="001677D0" w:rsidRDefault="007A23A5" w:rsidP="007A23A5">
            <w:pPr>
              <w:rPr>
                <w:rFonts w:ascii="標楷體" w:eastAsia="標楷體" w:hAnsi="標楷體"/>
              </w:rPr>
            </w:pPr>
            <w:ins w:id="125" w:author="楊智誠" w:date="2021-06-29T14:51:00Z">
              <w:r w:rsidRPr="001677D0">
                <w:rPr>
                  <w:rFonts w:ascii="標楷體" w:eastAsia="標楷體" w:hAnsi="標楷體" w:hint="eastAsia"/>
                </w:rPr>
                <w:t>6</w:t>
              </w:r>
            </w:ins>
            <w:del w:id="126" w:author="楊智誠" w:date="2021-06-29T14:51:00Z">
              <w:r w:rsidRPr="001677D0" w:rsidDel="007A23A5">
                <w:rPr>
                  <w:rFonts w:ascii="標楷體" w:eastAsia="標楷體" w:hAnsi="標楷體" w:hint="eastAsia"/>
                </w:rPr>
                <w:delText>7</w:delText>
              </w:r>
            </w:del>
          </w:p>
        </w:tc>
        <w:tc>
          <w:tcPr>
            <w:tcW w:w="1736" w:type="dxa"/>
          </w:tcPr>
          <w:p w14:paraId="4FF035DF" w14:textId="77777777" w:rsidR="007A23A5" w:rsidRPr="001677D0" w:rsidRDefault="007A23A5" w:rsidP="007A23A5">
            <w:pPr>
              <w:rPr>
                <w:rFonts w:ascii="標楷體" w:eastAsia="標楷體" w:hAnsi="標楷體"/>
              </w:rPr>
            </w:pPr>
            <w:r w:rsidRPr="001677D0">
              <w:rPr>
                <w:rFonts w:ascii="標楷體" w:eastAsia="標楷體" w:hAnsi="標楷體" w:hint="eastAsia"/>
                <w:lang w:eastAsia="zh-HK"/>
              </w:rPr>
              <w:t>課組別</w:t>
            </w:r>
          </w:p>
        </w:tc>
        <w:tc>
          <w:tcPr>
            <w:tcW w:w="1602" w:type="dxa"/>
          </w:tcPr>
          <w:p w14:paraId="4D4F8001" w14:textId="77777777" w:rsidR="007A23A5" w:rsidRPr="001677D0" w:rsidRDefault="007A23A5" w:rsidP="007A23A5">
            <w:pPr>
              <w:rPr>
                <w:rFonts w:ascii="標楷體" w:eastAsia="標楷體" w:hAnsi="標楷體"/>
              </w:rPr>
            </w:pPr>
          </w:p>
        </w:tc>
        <w:tc>
          <w:tcPr>
            <w:tcW w:w="992" w:type="dxa"/>
          </w:tcPr>
          <w:p w14:paraId="7DEE97F3" w14:textId="77777777" w:rsidR="007A23A5" w:rsidRPr="001677D0" w:rsidRDefault="007A23A5" w:rsidP="007A23A5">
            <w:pPr>
              <w:rPr>
                <w:rFonts w:ascii="標楷體" w:eastAsia="標楷體" w:hAnsi="標楷體"/>
              </w:rPr>
            </w:pPr>
          </w:p>
        </w:tc>
        <w:tc>
          <w:tcPr>
            <w:tcW w:w="1489" w:type="dxa"/>
          </w:tcPr>
          <w:p w14:paraId="45485391" w14:textId="77777777" w:rsidR="007A23A5" w:rsidRPr="001677D0" w:rsidRDefault="007A23A5" w:rsidP="007A23A5">
            <w:pPr>
              <w:rPr>
                <w:rFonts w:ascii="標楷體" w:eastAsia="標楷體" w:hAnsi="標楷體"/>
                <w:lang w:eastAsia="zh-HK"/>
              </w:rPr>
            </w:pPr>
          </w:p>
        </w:tc>
        <w:tc>
          <w:tcPr>
            <w:tcW w:w="623" w:type="dxa"/>
          </w:tcPr>
          <w:p w14:paraId="02BAB91F" w14:textId="77777777" w:rsidR="007A23A5" w:rsidRPr="001677D0" w:rsidRDefault="007A23A5" w:rsidP="007A23A5">
            <w:pPr>
              <w:rPr>
                <w:rFonts w:ascii="標楷體" w:eastAsia="標楷體" w:hAnsi="標楷體"/>
              </w:rPr>
            </w:pPr>
          </w:p>
        </w:tc>
        <w:tc>
          <w:tcPr>
            <w:tcW w:w="610" w:type="dxa"/>
          </w:tcPr>
          <w:p w14:paraId="505C8CC3"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R</w:t>
            </w:r>
          </w:p>
        </w:tc>
        <w:tc>
          <w:tcPr>
            <w:tcW w:w="2912" w:type="dxa"/>
          </w:tcPr>
          <w:p w14:paraId="0990FF05"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1A9415B2" w14:textId="77777777" w:rsidR="007A23A5" w:rsidRPr="001677D0" w:rsidRDefault="007A23A5" w:rsidP="007A23A5">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GroupNo</w:t>
            </w:r>
          </w:p>
        </w:tc>
      </w:tr>
      <w:tr w:rsidR="007A23A5" w:rsidRPr="001677D0" w14:paraId="0E5E62A8" w14:textId="77777777" w:rsidTr="00E946E4">
        <w:trPr>
          <w:trHeight w:val="291"/>
          <w:jc w:val="center"/>
        </w:trPr>
        <w:tc>
          <w:tcPr>
            <w:tcW w:w="456" w:type="dxa"/>
          </w:tcPr>
          <w:p w14:paraId="2F511DA3" w14:textId="0D47B02B" w:rsidR="007A23A5" w:rsidRPr="001677D0" w:rsidRDefault="007A23A5" w:rsidP="007A23A5">
            <w:pPr>
              <w:rPr>
                <w:rFonts w:ascii="標楷體" w:eastAsia="標楷體" w:hAnsi="標楷體"/>
              </w:rPr>
            </w:pPr>
            <w:ins w:id="127" w:author="楊智誠" w:date="2021-06-29T14:51:00Z">
              <w:r w:rsidRPr="001677D0">
                <w:rPr>
                  <w:rFonts w:ascii="標楷體" w:eastAsia="標楷體" w:hAnsi="標楷體" w:hint="eastAsia"/>
                </w:rPr>
                <w:t>7</w:t>
              </w:r>
            </w:ins>
            <w:del w:id="128" w:author="楊智誠" w:date="2021-06-29T14:51:00Z">
              <w:r w:rsidRPr="001677D0" w:rsidDel="007A23A5">
                <w:rPr>
                  <w:rFonts w:ascii="標楷體" w:eastAsia="標楷體" w:hAnsi="標楷體" w:hint="eastAsia"/>
                </w:rPr>
                <w:delText>8</w:delText>
              </w:r>
            </w:del>
          </w:p>
        </w:tc>
        <w:tc>
          <w:tcPr>
            <w:tcW w:w="1736" w:type="dxa"/>
          </w:tcPr>
          <w:p w14:paraId="55EAC171" w14:textId="77777777" w:rsidR="007A23A5" w:rsidRPr="001677D0" w:rsidRDefault="007A23A5" w:rsidP="007A23A5">
            <w:pPr>
              <w:rPr>
                <w:rFonts w:ascii="標楷體" w:eastAsia="標楷體" w:hAnsi="標楷體"/>
              </w:rPr>
            </w:pPr>
            <w:r w:rsidRPr="001677D0">
              <w:rPr>
                <w:rFonts w:ascii="標楷體" w:eastAsia="標楷體" w:hAnsi="標楷體" w:hint="eastAsia"/>
              </w:rPr>
              <w:t>狀態</w:t>
            </w:r>
          </w:p>
        </w:tc>
        <w:tc>
          <w:tcPr>
            <w:tcW w:w="1602" w:type="dxa"/>
          </w:tcPr>
          <w:p w14:paraId="2A0BF3FA" w14:textId="77777777" w:rsidR="007A23A5" w:rsidRPr="001677D0" w:rsidRDefault="007A23A5" w:rsidP="007A23A5">
            <w:pPr>
              <w:rPr>
                <w:rFonts w:ascii="標楷體" w:eastAsia="標楷體" w:hAnsi="標楷體"/>
              </w:rPr>
            </w:pPr>
          </w:p>
        </w:tc>
        <w:tc>
          <w:tcPr>
            <w:tcW w:w="992" w:type="dxa"/>
          </w:tcPr>
          <w:p w14:paraId="279B9530" w14:textId="77777777" w:rsidR="007A23A5" w:rsidRPr="001677D0" w:rsidRDefault="007A23A5" w:rsidP="007A23A5">
            <w:pPr>
              <w:rPr>
                <w:rFonts w:ascii="標楷體" w:eastAsia="標楷體" w:hAnsi="標楷體"/>
              </w:rPr>
            </w:pPr>
          </w:p>
        </w:tc>
        <w:tc>
          <w:tcPr>
            <w:tcW w:w="1489" w:type="dxa"/>
          </w:tcPr>
          <w:p w14:paraId="16B72456" w14:textId="77777777" w:rsidR="007A23A5" w:rsidRPr="001677D0" w:rsidRDefault="007A23A5" w:rsidP="007A23A5">
            <w:pPr>
              <w:rPr>
                <w:rFonts w:ascii="標楷體" w:eastAsia="標楷體" w:hAnsi="標楷體"/>
              </w:rPr>
            </w:pPr>
          </w:p>
        </w:tc>
        <w:tc>
          <w:tcPr>
            <w:tcW w:w="623" w:type="dxa"/>
          </w:tcPr>
          <w:p w14:paraId="0AF9BF2D" w14:textId="77777777" w:rsidR="007A23A5" w:rsidRPr="001677D0" w:rsidRDefault="007A23A5" w:rsidP="007A23A5">
            <w:pPr>
              <w:rPr>
                <w:rFonts w:ascii="標楷體" w:eastAsia="標楷體" w:hAnsi="標楷體"/>
              </w:rPr>
            </w:pPr>
          </w:p>
        </w:tc>
        <w:tc>
          <w:tcPr>
            <w:tcW w:w="610" w:type="dxa"/>
          </w:tcPr>
          <w:p w14:paraId="2A27E336"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R</w:t>
            </w:r>
          </w:p>
        </w:tc>
        <w:tc>
          <w:tcPr>
            <w:tcW w:w="2912" w:type="dxa"/>
          </w:tcPr>
          <w:p w14:paraId="57445B7E"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7476D88C" w14:textId="77777777" w:rsidR="007A23A5" w:rsidRPr="001677D0" w:rsidRDefault="007A23A5" w:rsidP="007A23A5">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St</w:t>
            </w:r>
            <w:r w:rsidRPr="001677D0">
              <w:rPr>
                <w:rFonts w:ascii="標楷體" w:eastAsia="標楷體" w:hAnsi="標楷體"/>
              </w:rPr>
              <w:t>atus</w:t>
            </w:r>
          </w:p>
        </w:tc>
      </w:tr>
      <w:tr w:rsidR="007A23A5" w:rsidRPr="001677D0" w14:paraId="212B880E" w14:textId="77777777" w:rsidTr="00E946E4">
        <w:trPr>
          <w:trHeight w:val="291"/>
          <w:jc w:val="center"/>
        </w:trPr>
        <w:tc>
          <w:tcPr>
            <w:tcW w:w="456" w:type="dxa"/>
          </w:tcPr>
          <w:p w14:paraId="55FB7ACE" w14:textId="123E0C1C" w:rsidR="007A23A5" w:rsidRPr="001677D0" w:rsidRDefault="007A23A5" w:rsidP="007A23A5">
            <w:pPr>
              <w:rPr>
                <w:rFonts w:ascii="標楷體" w:eastAsia="標楷體" w:hAnsi="標楷體"/>
              </w:rPr>
            </w:pPr>
            <w:ins w:id="129" w:author="楊智誠" w:date="2021-06-29T14:51:00Z">
              <w:r w:rsidRPr="001677D0">
                <w:rPr>
                  <w:rFonts w:ascii="標楷體" w:eastAsia="標楷體" w:hAnsi="標楷體" w:hint="eastAsia"/>
                </w:rPr>
                <w:t>8</w:t>
              </w:r>
            </w:ins>
            <w:del w:id="130" w:author="楊智誠" w:date="2021-06-29T14:51:00Z">
              <w:r w:rsidRPr="001677D0" w:rsidDel="007A23A5">
                <w:rPr>
                  <w:rFonts w:ascii="標楷體" w:eastAsia="標楷體" w:hAnsi="標楷體" w:hint="eastAsia"/>
                </w:rPr>
                <w:delText>9</w:delText>
              </w:r>
            </w:del>
          </w:p>
        </w:tc>
        <w:tc>
          <w:tcPr>
            <w:tcW w:w="1736" w:type="dxa"/>
          </w:tcPr>
          <w:p w14:paraId="2BA31E62" w14:textId="77777777" w:rsidR="007A23A5" w:rsidRPr="001677D0" w:rsidRDefault="007A23A5" w:rsidP="007A23A5">
            <w:pPr>
              <w:rPr>
                <w:rFonts w:ascii="標楷體" w:eastAsia="標楷體" w:hAnsi="標楷體"/>
              </w:rPr>
            </w:pPr>
            <w:r w:rsidRPr="001677D0">
              <w:rPr>
                <w:rFonts w:ascii="標楷體" w:eastAsia="標楷體" w:hAnsi="標楷體"/>
                <w:spacing w:val="6"/>
                <w:shd w:val="clear" w:color="auto" w:fill="FFFFFF"/>
              </w:rPr>
              <w:t>AML定審高風險處理權限</w:t>
            </w:r>
          </w:p>
        </w:tc>
        <w:tc>
          <w:tcPr>
            <w:tcW w:w="1602" w:type="dxa"/>
          </w:tcPr>
          <w:p w14:paraId="2BD15E82" w14:textId="77777777" w:rsidR="007A23A5" w:rsidRPr="001677D0" w:rsidRDefault="007A23A5" w:rsidP="007A23A5">
            <w:pPr>
              <w:rPr>
                <w:rFonts w:ascii="標楷體" w:eastAsia="標楷體" w:hAnsi="標楷體"/>
              </w:rPr>
            </w:pPr>
          </w:p>
        </w:tc>
        <w:tc>
          <w:tcPr>
            <w:tcW w:w="992" w:type="dxa"/>
          </w:tcPr>
          <w:p w14:paraId="1A2370F4" w14:textId="77777777" w:rsidR="007A23A5" w:rsidRPr="001677D0" w:rsidRDefault="007A23A5" w:rsidP="007A23A5">
            <w:pPr>
              <w:rPr>
                <w:rFonts w:ascii="標楷體" w:eastAsia="標楷體" w:hAnsi="標楷體"/>
              </w:rPr>
            </w:pPr>
          </w:p>
        </w:tc>
        <w:tc>
          <w:tcPr>
            <w:tcW w:w="1489" w:type="dxa"/>
          </w:tcPr>
          <w:p w14:paraId="5CB0FE4E" w14:textId="77777777" w:rsidR="007A23A5" w:rsidRPr="001677D0" w:rsidRDefault="007A23A5" w:rsidP="007A23A5">
            <w:pPr>
              <w:rPr>
                <w:rFonts w:ascii="標楷體" w:eastAsia="標楷體" w:hAnsi="標楷體"/>
              </w:rPr>
            </w:pPr>
          </w:p>
        </w:tc>
        <w:tc>
          <w:tcPr>
            <w:tcW w:w="623" w:type="dxa"/>
          </w:tcPr>
          <w:p w14:paraId="0D18E2FC" w14:textId="77777777" w:rsidR="007A23A5" w:rsidRPr="001677D0" w:rsidRDefault="007A23A5" w:rsidP="007A23A5">
            <w:pPr>
              <w:rPr>
                <w:rFonts w:ascii="標楷體" w:eastAsia="標楷體" w:hAnsi="標楷體"/>
              </w:rPr>
            </w:pPr>
          </w:p>
        </w:tc>
        <w:tc>
          <w:tcPr>
            <w:tcW w:w="610" w:type="dxa"/>
          </w:tcPr>
          <w:p w14:paraId="0EC89F90"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R</w:t>
            </w:r>
          </w:p>
        </w:tc>
        <w:tc>
          <w:tcPr>
            <w:tcW w:w="2912" w:type="dxa"/>
          </w:tcPr>
          <w:p w14:paraId="419E0BC3"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6736175F" w14:textId="77777777" w:rsidR="007A23A5" w:rsidRPr="001677D0" w:rsidRDefault="007A23A5" w:rsidP="007A23A5">
            <w:pPr>
              <w:snapToGrid w:val="0"/>
              <w:ind w:left="238" w:hangingChars="99" w:hanging="238"/>
              <w:rPr>
                <w:rFonts w:ascii="標楷體" w:eastAsia="標楷體" w:hAnsi="標楷體"/>
              </w:rPr>
            </w:pPr>
            <w:r>
              <w:rPr>
                <w:rFonts w:ascii="標楷體" w:eastAsia="標楷體" w:hAnsi="標楷體" w:hint="eastAsia"/>
              </w:rPr>
              <w:t>2</w:t>
            </w:r>
            <w:r w:rsidRPr="001677D0">
              <w:rPr>
                <w:rFonts w:ascii="標楷體" w:eastAsia="標楷體" w:hAnsi="標楷體"/>
              </w:rPr>
              <w:t>.TxTeller.AmlHighFg</w:t>
            </w:r>
          </w:p>
        </w:tc>
      </w:tr>
      <w:tr w:rsidR="007A23A5" w:rsidRPr="001677D0" w14:paraId="3C567F51" w14:textId="77777777" w:rsidTr="00E946E4">
        <w:trPr>
          <w:trHeight w:val="291"/>
          <w:jc w:val="center"/>
        </w:trPr>
        <w:tc>
          <w:tcPr>
            <w:tcW w:w="456" w:type="dxa"/>
          </w:tcPr>
          <w:p w14:paraId="1E0F542F" w14:textId="71634145" w:rsidR="007A23A5" w:rsidRPr="001677D0" w:rsidRDefault="007A23A5" w:rsidP="007A23A5">
            <w:pPr>
              <w:rPr>
                <w:rFonts w:ascii="標楷體" w:eastAsia="標楷體" w:hAnsi="標楷體"/>
              </w:rPr>
            </w:pPr>
            <w:ins w:id="131" w:author="楊智誠" w:date="2021-06-29T14:51:00Z">
              <w:r w:rsidRPr="001677D0">
                <w:rPr>
                  <w:rFonts w:ascii="標楷體" w:eastAsia="標楷體" w:hAnsi="標楷體" w:hint="eastAsia"/>
                </w:rPr>
                <w:t>9</w:t>
              </w:r>
            </w:ins>
            <w:del w:id="132" w:author="楊智誠" w:date="2021-06-29T14:51:00Z">
              <w:r w:rsidRPr="001677D0" w:rsidDel="007A23A5">
                <w:rPr>
                  <w:rFonts w:ascii="標楷體" w:eastAsia="標楷體" w:hAnsi="標楷體"/>
                </w:rPr>
                <w:delText>10</w:delText>
              </w:r>
            </w:del>
          </w:p>
        </w:tc>
        <w:tc>
          <w:tcPr>
            <w:tcW w:w="1736" w:type="dxa"/>
          </w:tcPr>
          <w:p w14:paraId="4D1D5369" w14:textId="77777777" w:rsidR="007A23A5" w:rsidRPr="001677D0" w:rsidRDefault="007A23A5" w:rsidP="007A23A5">
            <w:pPr>
              <w:rPr>
                <w:rFonts w:ascii="標楷體" w:eastAsia="標楷體" w:hAnsi="標楷體"/>
              </w:rPr>
            </w:pPr>
            <w:r w:rsidRPr="001677D0">
              <w:rPr>
                <w:rFonts w:ascii="標楷體" w:eastAsia="標楷體" w:hAnsi="標楷體" w:hint="eastAsia"/>
                <w:lang w:eastAsia="zh-HK"/>
              </w:rPr>
              <w:t>最後交易日</w:t>
            </w:r>
          </w:p>
        </w:tc>
        <w:tc>
          <w:tcPr>
            <w:tcW w:w="1602" w:type="dxa"/>
          </w:tcPr>
          <w:p w14:paraId="7915AFCB" w14:textId="77777777" w:rsidR="007A23A5" w:rsidRPr="001677D0" w:rsidRDefault="007A23A5" w:rsidP="007A23A5">
            <w:pPr>
              <w:rPr>
                <w:rFonts w:ascii="標楷體" w:eastAsia="標楷體" w:hAnsi="標楷體"/>
              </w:rPr>
            </w:pPr>
          </w:p>
        </w:tc>
        <w:tc>
          <w:tcPr>
            <w:tcW w:w="992" w:type="dxa"/>
          </w:tcPr>
          <w:p w14:paraId="5005F7FB" w14:textId="77777777" w:rsidR="007A23A5" w:rsidRPr="001677D0" w:rsidRDefault="007A23A5" w:rsidP="007A23A5">
            <w:pPr>
              <w:rPr>
                <w:rFonts w:ascii="標楷體" w:eastAsia="標楷體" w:hAnsi="標楷體"/>
              </w:rPr>
            </w:pPr>
          </w:p>
        </w:tc>
        <w:tc>
          <w:tcPr>
            <w:tcW w:w="1489" w:type="dxa"/>
          </w:tcPr>
          <w:p w14:paraId="10072E21" w14:textId="77777777" w:rsidR="007A23A5" w:rsidRPr="001677D0" w:rsidRDefault="007A23A5" w:rsidP="007A23A5">
            <w:pPr>
              <w:rPr>
                <w:rFonts w:ascii="標楷體" w:eastAsia="標楷體" w:hAnsi="標楷體"/>
              </w:rPr>
            </w:pPr>
          </w:p>
        </w:tc>
        <w:tc>
          <w:tcPr>
            <w:tcW w:w="623" w:type="dxa"/>
          </w:tcPr>
          <w:p w14:paraId="7E816893" w14:textId="77777777" w:rsidR="007A23A5" w:rsidRPr="001677D0" w:rsidRDefault="007A23A5" w:rsidP="007A23A5">
            <w:pPr>
              <w:rPr>
                <w:rFonts w:ascii="標楷體" w:eastAsia="標楷體" w:hAnsi="標楷體"/>
              </w:rPr>
            </w:pPr>
          </w:p>
        </w:tc>
        <w:tc>
          <w:tcPr>
            <w:tcW w:w="610" w:type="dxa"/>
          </w:tcPr>
          <w:p w14:paraId="4595BF45"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R</w:t>
            </w:r>
          </w:p>
        </w:tc>
        <w:tc>
          <w:tcPr>
            <w:tcW w:w="2912" w:type="dxa"/>
          </w:tcPr>
          <w:p w14:paraId="1CD79B40"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166BB048" w14:textId="77777777" w:rsidR="007A23A5" w:rsidRPr="001677D0" w:rsidRDefault="007A23A5" w:rsidP="007A23A5">
            <w:pPr>
              <w:ind w:left="240" w:hangingChars="100" w:hanging="240"/>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LtxDate</w:t>
            </w:r>
            <w:proofErr w:type="spellEnd"/>
            <w:r>
              <w:rPr>
                <w:rFonts w:ascii="標楷體" w:eastAsia="標楷體" w:hAnsi="標楷體"/>
              </w:rPr>
              <w:t xml:space="preserve"> + </w:t>
            </w:r>
            <w:proofErr w:type="spellStart"/>
            <w:r>
              <w:rPr>
                <w:rFonts w:ascii="標楷體" w:eastAsia="標楷體" w:hAnsi="標楷體"/>
              </w:rPr>
              <w:t>TxTeller</w:t>
            </w:r>
            <w:proofErr w:type="spellEnd"/>
            <w:r>
              <w:rPr>
                <w:rFonts w:ascii="標楷體" w:eastAsia="標楷體" w:hAnsi="標楷體"/>
              </w:rPr>
              <w:t>.</w:t>
            </w:r>
            <w:r>
              <w:t xml:space="preserve"> </w:t>
            </w:r>
            <w:proofErr w:type="spellStart"/>
            <w:r w:rsidRPr="00EB6F4E">
              <w:rPr>
                <w:rFonts w:ascii="標楷體" w:eastAsia="標楷體" w:hAnsi="標楷體"/>
              </w:rPr>
              <w:t>LtxTime</w:t>
            </w:r>
            <w:proofErr w:type="spellEnd"/>
          </w:p>
        </w:tc>
      </w:tr>
      <w:tr w:rsidR="007A23A5" w:rsidRPr="001677D0" w14:paraId="3CF1A457" w14:textId="77777777" w:rsidTr="00E946E4">
        <w:trPr>
          <w:trHeight w:val="291"/>
          <w:jc w:val="center"/>
        </w:trPr>
        <w:tc>
          <w:tcPr>
            <w:tcW w:w="456" w:type="dxa"/>
          </w:tcPr>
          <w:p w14:paraId="5D5F1300" w14:textId="07CBEFA0" w:rsidR="007A23A5" w:rsidRPr="001677D0" w:rsidRDefault="007A23A5" w:rsidP="007A23A5">
            <w:pPr>
              <w:rPr>
                <w:rFonts w:ascii="標楷體" w:eastAsia="標楷體" w:hAnsi="標楷體"/>
              </w:rPr>
            </w:pPr>
            <w:ins w:id="133" w:author="楊智誠" w:date="2021-06-29T14:51:00Z">
              <w:r w:rsidRPr="001677D0">
                <w:rPr>
                  <w:rFonts w:ascii="標楷體" w:eastAsia="標楷體" w:hAnsi="標楷體"/>
                </w:rPr>
                <w:t>10</w:t>
              </w:r>
            </w:ins>
            <w:del w:id="134" w:author="楊智誠" w:date="2021-06-29T14:51:00Z">
              <w:r w:rsidRPr="001677D0" w:rsidDel="007A23A5">
                <w:rPr>
                  <w:rFonts w:ascii="標楷體" w:eastAsia="標楷體" w:hAnsi="標楷體" w:hint="eastAsia"/>
                </w:rPr>
                <w:delText>11</w:delText>
              </w:r>
            </w:del>
          </w:p>
        </w:tc>
        <w:tc>
          <w:tcPr>
            <w:tcW w:w="1736" w:type="dxa"/>
          </w:tcPr>
          <w:p w14:paraId="2368D945" w14:textId="77777777" w:rsidR="007A23A5" w:rsidRPr="001677D0" w:rsidRDefault="007A23A5" w:rsidP="007A23A5">
            <w:pPr>
              <w:rPr>
                <w:rFonts w:ascii="標楷體" w:eastAsia="標楷體" w:hAnsi="標楷體"/>
              </w:rPr>
            </w:pPr>
            <w:r w:rsidRPr="001677D0">
              <w:rPr>
                <w:rFonts w:ascii="標楷體" w:eastAsia="標楷體" w:hAnsi="標楷體" w:hint="eastAsia"/>
              </w:rPr>
              <w:t>最後交易序號</w:t>
            </w:r>
          </w:p>
        </w:tc>
        <w:tc>
          <w:tcPr>
            <w:tcW w:w="1602" w:type="dxa"/>
          </w:tcPr>
          <w:p w14:paraId="0863DF9F" w14:textId="77777777" w:rsidR="007A23A5" w:rsidRPr="001677D0" w:rsidRDefault="007A23A5" w:rsidP="007A23A5">
            <w:pPr>
              <w:rPr>
                <w:rFonts w:ascii="標楷體" w:eastAsia="標楷體" w:hAnsi="標楷體"/>
              </w:rPr>
            </w:pPr>
          </w:p>
        </w:tc>
        <w:tc>
          <w:tcPr>
            <w:tcW w:w="992" w:type="dxa"/>
          </w:tcPr>
          <w:p w14:paraId="7A868909" w14:textId="77777777" w:rsidR="007A23A5" w:rsidRPr="001677D0" w:rsidRDefault="007A23A5" w:rsidP="007A23A5">
            <w:pPr>
              <w:rPr>
                <w:rFonts w:ascii="標楷體" w:eastAsia="標楷體" w:hAnsi="標楷體"/>
              </w:rPr>
            </w:pPr>
          </w:p>
        </w:tc>
        <w:tc>
          <w:tcPr>
            <w:tcW w:w="1489" w:type="dxa"/>
          </w:tcPr>
          <w:p w14:paraId="164419E7" w14:textId="77777777" w:rsidR="007A23A5" w:rsidRPr="001677D0" w:rsidRDefault="007A23A5" w:rsidP="007A23A5">
            <w:pPr>
              <w:rPr>
                <w:rFonts w:ascii="標楷體" w:eastAsia="標楷體" w:hAnsi="標楷體"/>
              </w:rPr>
            </w:pPr>
          </w:p>
        </w:tc>
        <w:tc>
          <w:tcPr>
            <w:tcW w:w="623" w:type="dxa"/>
          </w:tcPr>
          <w:p w14:paraId="4DA281AB" w14:textId="77777777" w:rsidR="007A23A5" w:rsidRPr="001677D0" w:rsidRDefault="007A23A5" w:rsidP="007A23A5">
            <w:pPr>
              <w:rPr>
                <w:rFonts w:ascii="標楷體" w:eastAsia="標楷體" w:hAnsi="標楷體"/>
              </w:rPr>
            </w:pPr>
          </w:p>
        </w:tc>
        <w:tc>
          <w:tcPr>
            <w:tcW w:w="610" w:type="dxa"/>
          </w:tcPr>
          <w:p w14:paraId="6E555349"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R</w:t>
            </w:r>
          </w:p>
        </w:tc>
        <w:tc>
          <w:tcPr>
            <w:tcW w:w="2912" w:type="dxa"/>
          </w:tcPr>
          <w:p w14:paraId="5A691360"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0C192D75" w14:textId="77777777" w:rsidR="007A23A5" w:rsidRPr="001677D0" w:rsidRDefault="007A23A5" w:rsidP="007A23A5">
            <w:pPr>
              <w:rPr>
                <w:rFonts w:ascii="標楷體" w:eastAsia="標楷體" w:hAnsi="標楷體"/>
              </w:rPr>
            </w:pPr>
            <w:r>
              <w:rPr>
                <w:rFonts w:ascii="標楷體" w:eastAsia="標楷體" w:hAnsi="標楷體" w:hint="eastAsia"/>
              </w:rPr>
              <w:t>2</w:t>
            </w:r>
            <w:r>
              <w:rPr>
                <w:rFonts w:ascii="標楷體" w:eastAsia="標楷體" w:hAnsi="標楷體"/>
              </w:rPr>
              <w:t>.TxTeller.</w:t>
            </w:r>
            <w:r>
              <w:t xml:space="preserve"> </w:t>
            </w:r>
            <w:proofErr w:type="spellStart"/>
            <w:r w:rsidRPr="00EB6F4E">
              <w:rPr>
                <w:rFonts w:ascii="標楷體" w:eastAsia="標楷體" w:hAnsi="標楷體"/>
              </w:rPr>
              <w:t>TxtNo</w:t>
            </w:r>
            <w:proofErr w:type="spellEnd"/>
          </w:p>
        </w:tc>
      </w:tr>
      <w:tr w:rsidR="007A23A5" w:rsidRPr="001677D0" w14:paraId="7249ED0B" w14:textId="77777777" w:rsidTr="00E946E4">
        <w:trPr>
          <w:trHeight w:val="291"/>
          <w:jc w:val="center"/>
        </w:trPr>
        <w:tc>
          <w:tcPr>
            <w:tcW w:w="456" w:type="dxa"/>
          </w:tcPr>
          <w:p w14:paraId="1D3A7859" w14:textId="35B494D5" w:rsidR="007A23A5" w:rsidRPr="001677D0" w:rsidRDefault="007A23A5" w:rsidP="007A23A5">
            <w:pPr>
              <w:rPr>
                <w:rFonts w:ascii="標楷體" w:eastAsia="標楷體" w:hAnsi="標楷體"/>
              </w:rPr>
            </w:pPr>
            <w:ins w:id="135" w:author="楊智誠" w:date="2021-06-29T14:51:00Z">
              <w:r w:rsidRPr="001677D0">
                <w:rPr>
                  <w:rFonts w:ascii="標楷體" w:eastAsia="標楷體" w:hAnsi="標楷體" w:hint="eastAsia"/>
                </w:rPr>
                <w:t>11</w:t>
              </w:r>
            </w:ins>
            <w:del w:id="136" w:author="楊智誠" w:date="2021-06-29T14:51:00Z">
              <w:r w:rsidRPr="001677D0" w:rsidDel="007A23A5">
                <w:rPr>
                  <w:rFonts w:ascii="標楷體" w:eastAsia="標楷體" w:hAnsi="標楷體" w:hint="eastAsia"/>
                </w:rPr>
                <w:delText>1</w:delText>
              </w:r>
              <w:r w:rsidRPr="001677D0" w:rsidDel="007A23A5">
                <w:rPr>
                  <w:rFonts w:ascii="標楷體" w:eastAsia="標楷體" w:hAnsi="標楷體"/>
                </w:rPr>
                <w:delText>2</w:delText>
              </w:r>
            </w:del>
          </w:p>
        </w:tc>
        <w:tc>
          <w:tcPr>
            <w:tcW w:w="1736" w:type="dxa"/>
          </w:tcPr>
          <w:p w14:paraId="6727A088" w14:textId="77777777" w:rsidR="007A23A5" w:rsidRPr="001677D0" w:rsidRDefault="007A23A5" w:rsidP="007A23A5">
            <w:pPr>
              <w:rPr>
                <w:rFonts w:ascii="標楷體" w:eastAsia="標楷體" w:hAnsi="標楷體"/>
              </w:rPr>
            </w:pPr>
            <w:r w:rsidRPr="001677D0">
              <w:rPr>
                <w:rFonts w:ascii="標楷體" w:eastAsia="標楷體" w:hAnsi="標楷體" w:hint="eastAsia"/>
              </w:rPr>
              <w:t>備註</w:t>
            </w:r>
          </w:p>
        </w:tc>
        <w:tc>
          <w:tcPr>
            <w:tcW w:w="1602" w:type="dxa"/>
          </w:tcPr>
          <w:p w14:paraId="76467611" w14:textId="77777777" w:rsidR="007A23A5" w:rsidRPr="001677D0" w:rsidRDefault="007A23A5" w:rsidP="007A23A5">
            <w:pPr>
              <w:rPr>
                <w:rFonts w:ascii="標楷體" w:eastAsia="標楷體" w:hAnsi="標楷體"/>
              </w:rPr>
            </w:pPr>
          </w:p>
        </w:tc>
        <w:tc>
          <w:tcPr>
            <w:tcW w:w="992" w:type="dxa"/>
          </w:tcPr>
          <w:p w14:paraId="082C6343" w14:textId="77777777" w:rsidR="007A23A5" w:rsidRPr="001677D0" w:rsidRDefault="007A23A5" w:rsidP="007A23A5">
            <w:pPr>
              <w:rPr>
                <w:rFonts w:ascii="標楷體" w:eastAsia="標楷體" w:hAnsi="標楷體"/>
              </w:rPr>
            </w:pPr>
          </w:p>
        </w:tc>
        <w:tc>
          <w:tcPr>
            <w:tcW w:w="1489" w:type="dxa"/>
          </w:tcPr>
          <w:p w14:paraId="29E8C933" w14:textId="77777777" w:rsidR="007A23A5" w:rsidRPr="001677D0" w:rsidRDefault="007A23A5" w:rsidP="007A23A5">
            <w:pPr>
              <w:rPr>
                <w:rFonts w:ascii="標楷體" w:eastAsia="標楷體" w:hAnsi="標楷體"/>
              </w:rPr>
            </w:pPr>
          </w:p>
        </w:tc>
        <w:tc>
          <w:tcPr>
            <w:tcW w:w="623" w:type="dxa"/>
          </w:tcPr>
          <w:p w14:paraId="627B646B" w14:textId="77777777" w:rsidR="007A23A5" w:rsidRPr="001677D0" w:rsidRDefault="007A23A5" w:rsidP="007A23A5">
            <w:pPr>
              <w:rPr>
                <w:rFonts w:ascii="標楷體" w:eastAsia="標楷體" w:hAnsi="標楷體"/>
              </w:rPr>
            </w:pPr>
          </w:p>
        </w:tc>
        <w:tc>
          <w:tcPr>
            <w:tcW w:w="610" w:type="dxa"/>
          </w:tcPr>
          <w:p w14:paraId="32C8543C"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R</w:t>
            </w:r>
          </w:p>
        </w:tc>
        <w:tc>
          <w:tcPr>
            <w:tcW w:w="2912" w:type="dxa"/>
          </w:tcPr>
          <w:p w14:paraId="4A5442D6"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1.自動顯示原值,不可修改</w:t>
            </w:r>
          </w:p>
          <w:p w14:paraId="1D94D8B2" w14:textId="77777777" w:rsidR="007A23A5" w:rsidRPr="001677D0" w:rsidRDefault="007A23A5" w:rsidP="007A23A5">
            <w:pPr>
              <w:rPr>
                <w:rFonts w:ascii="標楷體" w:eastAsia="標楷體" w:hAnsi="標楷體"/>
              </w:rPr>
            </w:pPr>
            <w:r>
              <w:rPr>
                <w:rFonts w:ascii="標楷體" w:eastAsia="標楷體" w:hAnsi="標楷體" w:hint="eastAsia"/>
              </w:rPr>
              <w:t>2</w:t>
            </w:r>
            <w:r w:rsidRPr="001677D0">
              <w:rPr>
                <w:rFonts w:ascii="標楷體" w:eastAsia="標楷體" w:hAnsi="標楷體" w:hint="eastAsia"/>
              </w:rPr>
              <w:t>.Tx</w:t>
            </w:r>
            <w:r w:rsidRPr="001677D0">
              <w:rPr>
                <w:rFonts w:ascii="標楷體" w:eastAsia="標楷體" w:hAnsi="標楷體"/>
              </w:rPr>
              <w:t>Teller.</w:t>
            </w:r>
            <w:r w:rsidRPr="001677D0">
              <w:rPr>
                <w:rFonts w:ascii="標楷體" w:eastAsia="標楷體" w:hAnsi="標楷體" w:hint="eastAsia"/>
              </w:rPr>
              <w:t>De</w:t>
            </w:r>
            <w:r w:rsidRPr="001677D0">
              <w:rPr>
                <w:rFonts w:ascii="標楷體" w:eastAsia="標楷體" w:hAnsi="標楷體"/>
              </w:rPr>
              <w:t>sc</w:t>
            </w:r>
          </w:p>
        </w:tc>
      </w:tr>
      <w:tr w:rsidR="007A23A5" w:rsidRPr="001677D0" w14:paraId="3054DCBF" w14:textId="77777777" w:rsidTr="00E946E4">
        <w:trPr>
          <w:trHeight w:val="291"/>
          <w:jc w:val="center"/>
        </w:trPr>
        <w:tc>
          <w:tcPr>
            <w:tcW w:w="456" w:type="dxa"/>
          </w:tcPr>
          <w:p w14:paraId="1917AAAC" w14:textId="68952C9E" w:rsidR="007A23A5" w:rsidRPr="001677D0" w:rsidRDefault="007A23A5" w:rsidP="007A23A5">
            <w:pPr>
              <w:rPr>
                <w:rFonts w:ascii="標楷體" w:eastAsia="標楷體" w:hAnsi="標楷體"/>
              </w:rPr>
            </w:pPr>
          </w:p>
        </w:tc>
        <w:tc>
          <w:tcPr>
            <w:tcW w:w="9964" w:type="dxa"/>
            <w:gridSpan w:val="7"/>
          </w:tcPr>
          <w:p w14:paraId="3BFB3CB6" w14:textId="77777777" w:rsidR="007A23A5" w:rsidRPr="001677D0" w:rsidRDefault="007A23A5" w:rsidP="007A23A5">
            <w:pPr>
              <w:snapToGrid w:val="0"/>
              <w:ind w:left="238" w:hangingChars="99" w:hanging="238"/>
              <w:rPr>
                <w:rFonts w:ascii="標楷體" w:eastAsia="標楷體" w:hAnsi="標楷體"/>
              </w:rPr>
            </w:pPr>
            <w:r w:rsidRPr="00847BB7">
              <w:rPr>
                <w:rFonts w:ascii="標楷體" w:eastAsia="標楷體" w:hAnsi="標楷體" w:hint="eastAsia"/>
              </w:rPr>
              <w:t>權限群組</w:t>
            </w:r>
            <w:r>
              <w:rPr>
                <w:rFonts w:ascii="標楷體" w:eastAsia="標楷體" w:hAnsi="標楷體" w:hint="eastAsia"/>
                <w:lang w:eastAsia="zh-HK"/>
              </w:rPr>
              <w:t>共</w:t>
            </w:r>
            <w:r>
              <w:rPr>
                <w:rFonts w:ascii="標楷體" w:eastAsia="標楷體" w:hAnsi="標楷體" w:hint="eastAsia"/>
              </w:rPr>
              <w:t>40</w:t>
            </w:r>
            <w:r>
              <w:rPr>
                <w:rFonts w:ascii="標楷體" w:eastAsia="標楷體" w:hAnsi="標楷體" w:hint="eastAsia"/>
                <w:lang w:eastAsia="zh-HK"/>
              </w:rPr>
              <w:t>組</w:t>
            </w:r>
          </w:p>
        </w:tc>
      </w:tr>
      <w:tr w:rsidR="007A23A5" w:rsidRPr="001677D0" w14:paraId="78D2E472" w14:textId="77777777" w:rsidTr="00E946E4">
        <w:trPr>
          <w:trHeight w:val="291"/>
          <w:jc w:val="center"/>
        </w:trPr>
        <w:tc>
          <w:tcPr>
            <w:tcW w:w="456" w:type="dxa"/>
          </w:tcPr>
          <w:p w14:paraId="42A561EE" w14:textId="447AFCA3" w:rsidR="007A23A5" w:rsidRPr="001677D0" w:rsidRDefault="007A23A5" w:rsidP="007A23A5">
            <w:pPr>
              <w:rPr>
                <w:rFonts w:ascii="標楷體" w:eastAsia="標楷體" w:hAnsi="標楷體"/>
              </w:rPr>
            </w:pPr>
            <w:ins w:id="137" w:author="楊智誠" w:date="2021-06-29T14:51:00Z">
              <w:r>
                <w:rPr>
                  <w:rFonts w:ascii="標楷體" w:eastAsia="標楷體" w:hAnsi="標楷體"/>
                </w:rPr>
                <w:t>12</w:t>
              </w:r>
            </w:ins>
            <w:del w:id="138" w:author="楊智誠" w:date="2021-06-29T14:51:00Z">
              <w:r w:rsidRPr="001677D0" w:rsidDel="007A23A5">
                <w:rPr>
                  <w:rFonts w:ascii="標楷體" w:eastAsia="標楷體" w:hAnsi="標楷體" w:hint="eastAsia"/>
                </w:rPr>
                <w:delText>1</w:delText>
              </w:r>
              <w:r w:rsidRPr="001677D0" w:rsidDel="007A23A5">
                <w:rPr>
                  <w:rFonts w:ascii="標楷體" w:eastAsia="標楷體" w:hAnsi="標楷體"/>
                </w:rPr>
                <w:delText>3</w:delText>
              </w:r>
            </w:del>
          </w:p>
        </w:tc>
        <w:tc>
          <w:tcPr>
            <w:tcW w:w="1736" w:type="dxa"/>
          </w:tcPr>
          <w:p w14:paraId="5DAAB96E" w14:textId="77777777" w:rsidR="007A23A5" w:rsidRPr="001677D0" w:rsidRDefault="007A23A5" w:rsidP="007A23A5">
            <w:pPr>
              <w:rPr>
                <w:rFonts w:ascii="標楷體" w:eastAsia="標楷體" w:hAnsi="標楷體"/>
              </w:rPr>
            </w:pPr>
            <w:r w:rsidRPr="001677D0">
              <w:rPr>
                <w:rFonts w:ascii="標楷體" w:eastAsia="標楷體" w:hAnsi="標楷體" w:hint="eastAsia"/>
              </w:rPr>
              <w:t>權限群組</w:t>
            </w:r>
          </w:p>
        </w:tc>
        <w:tc>
          <w:tcPr>
            <w:tcW w:w="1602" w:type="dxa"/>
          </w:tcPr>
          <w:p w14:paraId="7998A638" w14:textId="77777777" w:rsidR="007A23A5" w:rsidRPr="001677D0" w:rsidRDefault="007A23A5" w:rsidP="007A23A5">
            <w:pPr>
              <w:rPr>
                <w:rFonts w:ascii="標楷體" w:eastAsia="標楷體" w:hAnsi="標楷體"/>
              </w:rPr>
            </w:pPr>
          </w:p>
        </w:tc>
        <w:tc>
          <w:tcPr>
            <w:tcW w:w="992" w:type="dxa"/>
          </w:tcPr>
          <w:p w14:paraId="702DBCCF" w14:textId="77777777" w:rsidR="007A23A5" w:rsidRPr="001677D0" w:rsidRDefault="007A23A5" w:rsidP="007A23A5">
            <w:pPr>
              <w:rPr>
                <w:rFonts w:ascii="標楷體" w:eastAsia="標楷體" w:hAnsi="標楷體"/>
              </w:rPr>
            </w:pPr>
          </w:p>
        </w:tc>
        <w:tc>
          <w:tcPr>
            <w:tcW w:w="1489" w:type="dxa"/>
          </w:tcPr>
          <w:p w14:paraId="25B144D1" w14:textId="77777777" w:rsidR="007A23A5" w:rsidRPr="001677D0" w:rsidRDefault="007A23A5" w:rsidP="007A23A5">
            <w:pPr>
              <w:rPr>
                <w:rFonts w:ascii="標楷體" w:eastAsia="標楷體" w:hAnsi="標楷體"/>
              </w:rPr>
            </w:pPr>
          </w:p>
        </w:tc>
        <w:tc>
          <w:tcPr>
            <w:tcW w:w="623" w:type="dxa"/>
          </w:tcPr>
          <w:p w14:paraId="1CA9C3E5" w14:textId="77777777" w:rsidR="007A23A5" w:rsidRPr="001677D0" w:rsidRDefault="007A23A5" w:rsidP="007A23A5">
            <w:pPr>
              <w:rPr>
                <w:rFonts w:ascii="標楷體" w:eastAsia="標楷體" w:hAnsi="標楷體"/>
              </w:rPr>
            </w:pPr>
          </w:p>
        </w:tc>
        <w:tc>
          <w:tcPr>
            <w:tcW w:w="610" w:type="dxa"/>
          </w:tcPr>
          <w:p w14:paraId="37CCE3FC" w14:textId="77777777" w:rsidR="007A23A5" w:rsidRPr="001677D0" w:rsidRDefault="007A23A5" w:rsidP="007A23A5">
            <w:pPr>
              <w:jc w:val="center"/>
              <w:rPr>
                <w:rFonts w:ascii="標楷體" w:eastAsia="標楷體" w:hAnsi="標楷體"/>
              </w:rPr>
            </w:pPr>
            <w:r w:rsidRPr="001677D0">
              <w:rPr>
                <w:rFonts w:ascii="標楷體" w:eastAsia="標楷體" w:hAnsi="標楷體" w:hint="eastAsia"/>
              </w:rPr>
              <w:t>R</w:t>
            </w:r>
          </w:p>
        </w:tc>
        <w:tc>
          <w:tcPr>
            <w:tcW w:w="2912" w:type="dxa"/>
          </w:tcPr>
          <w:p w14:paraId="4A531270" w14:textId="77777777" w:rsidR="007A23A5" w:rsidRPr="001677D0" w:rsidRDefault="007A23A5" w:rsidP="007A23A5">
            <w:pPr>
              <w:snapToGrid w:val="0"/>
              <w:ind w:left="238" w:hangingChars="99" w:hanging="238"/>
              <w:rPr>
                <w:rFonts w:ascii="標楷體" w:eastAsia="標楷體" w:hAnsi="標楷體"/>
              </w:rPr>
            </w:pPr>
            <w:r w:rsidRPr="001677D0">
              <w:rPr>
                <w:rFonts w:ascii="標楷體" w:eastAsia="標楷體" w:hAnsi="標楷體" w:hint="eastAsia"/>
              </w:rPr>
              <w:t>1.自動顯示原值,</w:t>
            </w:r>
            <w:r>
              <w:rPr>
                <w:rFonts w:ascii="標楷體" w:eastAsia="標楷體" w:hAnsi="標楷體" w:hint="eastAsia"/>
              </w:rPr>
              <w:t>不可</w:t>
            </w:r>
            <w:r w:rsidRPr="001677D0">
              <w:rPr>
                <w:rFonts w:ascii="標楷體" w:eastAsia="標楷體" w:hAnsi="標楷體" w:hint="eastAsia"/>
              </w:rPr>
              <w:t>修改</w:t>
            </w:r>
          </w:p>
          <w:p w14:paraId="6FF72EFF" w14:textId="77777777" w:rsidR="007A23A5" w:rsidRPr="001677D0" w:rsidRDefault="007A23A5" w:rsidP="007A23A5">
            <w:pPr>
              <w:rPr>
                <w:rFonts w:ascii="標楷體" w:eastAsia="標楷體" w:hAnsi="標楷體"/>
              </w:rPr>
            </w:pPr>
            <w:r>
              <w:rPr>
                <w:rFonts w:ascii="標楷體" w:eastAsia="標楷體" w:hAnsi="標楷體" w:hint="eastAsia"/>
              </w:rPr>
              <w:t>2.</w:t>
            </w:r>
            <w:r w:rsidRPr="00EB6F4E">
              <w:rPr>
                <w:rFonts w:ascii="標楷體" w:eastAsia="標楷體" w:hAnsi="標楷體"/>
                <w:color w:val="000000" w:themeColor="text1"/>
              </w:rPr>
              <w:t>TxTellerAuth</w:t>
            </w:r>
            <w:r w:rsidRPr="000267BA">
              <w:rPr>
                <w:rFonts w:ascii="標楷體" w:eastAsia="標楷體" w:hAnsi="標楷體"/>
                <w:color w:val="000000" w:themeColor="text1"/>
              </w:rPr>
              <w:t>.</w:t>
            </w:r>
            <w:r w:rsidRPr="00A80DD6">
              <w:rPr>
                <w:rFonts w:ascii="標楷體" w:eastAsia="標楷體" w:hAnsi="標楷體"/>
                <w:color w:val="000000" w:themeColor="text1"/>
              </w:rPr>
              <w:t>AuthNo</w:t>
            </w:r>
          </w:p>
        </w:tc>
      </w:tr>
      <w:tr w:rsidR="007A23A5" w:rsidRPr="001677D0" w14:paraId="18264CE2" w14:textId="77777777" w:rsidTr="00E946E4">
        <w:trPr>
          <w:trHeight w:val="291"/>
          <w:jc w:val="center"/>
          <w:ins w:id="139" w:author="楊智誠" w:date="2021-06-29T14:51:00Z"/>
        </w:trPr>
        <w:tc>
          <w:tcPr>
            <w:tcW w:w="456" w:type="dxa"/>
          </w:tcPr>
          <w:p w14:paraId="3CAC2E79" w14:textId="1699DC6C" w:rsidR="007A23A5" w:rsidRPr="001677D0" w:rsidDel="007A23A5" w:rsidRDefault="007A23A5" w:rsidP="007A23A5">
            <w:pPr>
              <w:rPr>
                <w:ins w:id="140" w:author="楊智誠" w:date="2021-06-29T14:51:00Z"/>
                <w:rFonts w:ascii="標楷體" w:eastAsia="標楷體" w:hAnsi="標楷體" w:hint="eastAsia"/>
              </w:rPr>
            </w:pPr>
          </w:p>
        </w:tc>
        <w:tc>
          <w:tcPr>
            <w:tcW w:w="1736" w:type="dxa"/>
          </w:tcPr>
          <w:p w14:paraId="347FB146" w14:textId="77777777" w:rsidR="007A23A5" w:rsidRPr="001677D0" w:rsidRDefault="007A23A5" w:rsidP="007A23A5">
            <w:pPr>
              <w:rPr>
                <w:ins w:id="141" w:author="楊智誠" w:date="2021-06-29T14:51:00Z"/>
                <w:rFonts w:ascii="標楷體" w:eastAsia="標楷體" w:hAnsi="標楷體" w:hint="eastAsia"/>
              </w:rPr>
            </w:pPr>
          </w:p>
        </w:tc>
        <w:tc>
          <w:tcPr>
            <w:tcW w:w="1602" w:type="dxa"/>
          </w:tcPr>
          <w:p w14:paraId="21C091B0" w14:textId="77777777" w:rsidR="007A23A5" w:rsidRPr="001677D0" w:rsidRDefault="007A23A5" w:rsidP="007A23A5">
            <w:pPr>
              <w:rPr>
                <w:ins w:id="142" w:author="楊智誠" w:date="2021-06-29T14:51:00Z"/>
                <w:rFonts w:ascii="標楷體" w:eastAsia="標楷體" w:hAnsi="標楷體"/>
              </w:rPr>
            </w:pPr>
          </w:p>
        </w:tc>
        <w:tc>
          <w:tcPr>
            <w:tcW w:w="992" w:type="dxa"/>
          </w:tcPr>
          <w:p w14:paraId="73A1DCCF" w14:textId="77777777" w:rsidR="007A23A5" w:rsidRPr="001677D0" w:rsidRDefault="007A23A5" w:rsidP="007A23A5">
            <w:pPr>
              <w:rPr>
                <w:ins w:id="143" w:author="楊智誠" w:date="2021-06-29T14:51:00Z"/>
                <w:rFonts w:ascii="標楷體" w:eastAsia="標楷體" w:hAnsi="標楷體"/>
              </w:rPr>
            </w:pPr>
          </w:p>
        </w:tc>
        <w:tc>
          <w:tcPr>
            <w:tcW w:w="1489" w:type="dxa"/>
          </w:tcPr>
          <w:p w14:paraId="23A0E32B" w14:textId="77777777" w:rsidR="007A23A5" w:rsidRPr="001677D0" w:rsidRDefault="007A23A5" w:rsidP="007A23A5">
            <w:pPr>
              <w:rPr>
                <w:ins w:id="144" w:author="楊智誠" w:date="2021-06-29T14:51:00Z"/>
                <w:rFonts w:ascii="標楷體" w:eastAsia="標楷體" w:hAnsi="標楷體"/>
              </w:rPr>
            </w:pPr>
          </w:p>
        </w:tc>
        <w:tc>
          <w:tcPr>
            <w:tcW w:w="623" w:type="dxa"/>
          </w:tcPr>
          <w:p w14:paraId="6E37A6BC" w14:textId="77777777" w:rsidR="007A23A5" w:rsidRPr="001677D0" w:rsidRDefault="007A23A5" w:rsidP="007A23A5">
            <w:pPr>
              <w:rPr>
                <w:ins w:id="145" w:author="楊智誠" w:date="2021-06-29T14:51:00Z"/>
                <w:rFonts w:ascii="標楷體" w:eastAsia="標楷體" w:hAnsi="標楷體"/>
              </w:rPr>
            </w:pPr>
          </w:p>
        </w:tc>
        <w:tc>
          <w:tcPr>
            <w:tcW w:w="610" w:type="dxa"/>
          </w:tcPr>
          <w:p w14:paraId="68046A63" w14:textId="77777777" w:rsidR="007A23A5" w:rsidRPr="001677D0" w:rsidRDefault="007A23A5" w:rsidP="007A23A5">
            <w:pPr>
              <w:jc w:val="center"/>
              <w:rPr>
                <w:ins w:id="146" w:author="楊智誠" w:date="2021-06-29T14:51:00Z"/>
                <w:rFonts w:ascii="標楷體" w:eastAsia="標楷體" w:hAnsi="標楷體" w:hint="eastAsia"/>
              </w:rPr>
            </w:pPr>
          </w:p>
        </w:tc>
        <w:tc>
          <w:tcPr>
            <w:tcW w:w="2912" w:type="dxa"/>
          </w:tcPr>
          <w:p w14:paraId="0C724DFB" w14:textId="77777777" w:rsidR="007A23A5" w:rsidRPr="001677D0" w:rsidRDefault="007A23A5" w:rsidP="007A23A5">
            <w:pPr>
              <w:snapToGrid w:val="0"/>
              <w:ind w:left="238" w:hangingChars="99" w:hanging="238"/>
              <w:rPr>
                <w:ins w:id="147" w:author="楊智誠" w:date="2021-06-29T14:51:00Z"/>
                <w:rFonts w:ascii="標楷體" w:eastAsia="標楷體" w:hAnsi="標楷體" w:hint="eastAsia"/>
              </w:rPr>
            </w:pPr>
          </w:p>
        </w:tc>
      </w:tr>
    </w:tbl>
    <w:p w14:paraId="4D92D456" w14:textId="77777777" w:rsidR="0012012A" w:rsidRDefault="0012012A" w:rsidP="0012012A">
      <w:pPr>
        <w:widowControl/>
        <w:rPr>
          <w:rFonts w:ascii="標楷體" w:eastAsia="標楷體" w:hAnsi="標楷體"/>
          <w:sz w:val="26"/>
          <w:lang w:eastAsia="zh-HK"/>
        </w:rPr>
      </w:pPr>
    </w:p>
    <w:p w14:paraId="39EFFC55" w14:textId="77777777" w:rsidR="007A23A5" w:rsidRDefault="007A23A5">
      <w:pPr>
        <w:widowControl/>
        <w:rPr>
          <w:ins w:id="148" w:author="楊智誠" w:date="2021-06-29T14:51:00Z"/>
          <w:rFonts w:ascii="標楷體" w:eastAsia="標楷體" w:hAnsi="標楷體"/>
          <w:sz w:val="26"/>
          <w:lang w:eastAsia="zh-HK"/>
        </w:rPr>
      </w:pPr>
      <w:ins w:id="149" w:author="楊智誠" w:date="2021-06-29T14:51:00Z">
        <w:r>
          <w:br w:type="page"/>
        </w:r>
      </w:ins>
    </w:p>
    <w:p w14:paraId="14E8C8E0" w14:textId="27A9D8D4" w:rsidR="0012012A" w:rsidRPr="001677D0" w:rsidRDefault="0012012A" w:rsidP="00F94AFE">
      <w:pPr>
        <w:pStyle w:val="a"/>
        <w:numPr>
          <w:ilvl w:val="0"/>
          <w:numId w:val="6"/>
        </w:numPr>
        <w:spacing w:before="0"/>
      </w:pPr>
      <w:r w:rsidRPr="001677D0">
        <w:rPr>
          <w:rFonts w:hint="eastAsia"/>
        </w:rPr>
        <w:lastRenderedPageBreak/>
        <w:t>選單1/L6072</w:t>
      </w:r>
    </w:p>
    <w:p w14:paraId="416F06DA" w14:textId="77777777" w:rsidR="0012012A" w:rsidRPr="001677D0" w:rsidRDefault="0012012A" w:rsidP="0012012A">
      <w:r w:rsidRPr="001677D0">
        <w:rPr>
          <w:noProof/>
        </w:rPr>
        <w:drawing>
          <wp:inline distT="0" distB="0" distL="0" distR="0" wp14:anchorId="2117A151" wp14:editId="229456FA">
            <wp:extent cx="6479540" cy="1550035"/>
            <wp:effectExtent l="0" t="0" r="0" b="0"/>
            <wp:docPr id="159" name="圖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a:ext>
                      </a:extLst>
                    </a:blip>
                    <a:srcRect/>
                    <a:stretch/>
                  </pic:blipFill>
                  <pic:spPr bwMode="auto">
                    <a:xfrm>
                      <a:off x="0" y="0"/>
                      <a:ext cx="6479540" cy="1550035"/>
                    </a:xfrm>
                    <a:prstGeom prst="rect">
                      <a:avLst/>
                    </a:prstGeom>
                    <a:ln>
                      <a:noFill/>
                    </a:ln>
                    <a:extLst>
                      <a:ext uri="{53640926-AAD7-44D8-BBD7-CCE9431645EC}">
                        <a14:shadowObscured xmlns:a14="http://schemas.microsoft.com/office/drawing/2010/main"/>
                      </a:ext>
                    </a:extLst>
                  </pic:spPr>
                </pic:pic>
              </a:graphicData>
            </a:graphic>
          </wp:inline>
        </w:drawing>
      </w:r>
    </w:p>
    <w:p w14:paraId="5B66ABFD" w14:textId="77777777" w:rsidR="0012012A" w:rsidRPr="001677D0" w:rsidRDefault="0012012A" w:rsidP="0012012A">
      <w:pPr>
        <w:widowControl/>
      </w:pPr>
    </w:p>
    <w:p w14:paraId="0CE0FE1A" w14:textId="77777777" w:rsidR="0012012A" w:rsidRPr="001677D0" w:rsidRDefault="0012012A" w:rsidP="0012012A">
      <w:pPr>
        <w:widowControl/>
      </w:pPr>
    </w:p>
    <w:p w14:paraId="2E80E238" w14:textId="77777777" w:rsidR="0012012A" w:rsidRDefault="0012012A" w:rsidP="0012012A">
      <w:pPr>
        <w:widowControl/>
        <w:rPr>
          <w:rFonts w:ascii="標楷體" w:eastAsia="標楷體" w:hAnsi="標楷體"/>
          <w:sz w:val="26"/>
          <w:lang w:eastAsia="zh-HK"/>
        </w:rPr>
      </w:pPr>
      <w:r>
        <w:rPr>
          <w:lang w:eastAsia="zh-HK"/>
        </w:rPr>
        <w:br w:type="page"/>
      </w:r>
    </w:p>
    <w:p w14:paraId="21734FB8" w14:textId="77777777" w:rsidR="0012012A" w:rsidRPr="001677D0" w:rsidRDefault="0012012A" w:rsidP="00F94AFE">
      <w:pPr>
        <w:pStyle w:val="a"/>
        <w:numPr>
          <w:ilvl w:val="0"/>
          <w:numId w:val="6"/>
        </w:numPr>
        <w:spacing w:before="0"/>
      </w:pPr>
      <w:r w:rsidRPr="001677D0">
        <w:rPr>
          <w:rFonts w:hint="eastAsia"/>
        </w:rPr>
        <w:lastRenderedPageBreak/>
        <w:t>選單2/L6702</w:t>
      </w:r>
    </w:p>
    <w:p w14:paraId="5FC6035C" w14:textId="77777777" w:rsidR="0012012A" w:rsidRPr="001677D0" w:rsidRDefault="0012012A" w:rsidP="0012012A">
      <w:r w:rsidRPr="001677D0">
        <w:rPr>
          <w:noProof/>
        </w:rPr>
        <mc:AlternateContent>
          <mc:Choice Requires="wps">
            <w:drawing>
              <wp:anchor distT="0" distB="0" distL="114300" distR="114300" simplePos="0" relativeHeight="251659264" behindDoc="0" locked="0" layoutInCell="1" allowOverlap="1" wp14:anchorId="2FD9714A" wp14:editId="43DBEDC3">
                <wp:simplePos x="0" y="0"/>
                <wp:positionH relativeFrom="column">
                  <wp:posOffset>-42154</wp:posOffset>
                </wp:positionH>
                <wp:positionV relativeFrom="paragraph">
                  <wp:posOffset>1890053</wp:posOffset>
                </wp:positionV>
                <wp:extent cx="1295400" cy="914400"/>
                <wp:effectExtent l="19050" t="19050" r="19050" b="19050"/>
                <wp:wrapNone/>
                <wp:docPr id="185" name="矩形 185"/>
                <wp:cNvGraphicFramePr/>
                <a:graphic xmlns:a="http://schemas.openxmlformats.org/drawingml/2006/main">
                  <a:graphicData uri="http://schemas.microsoft.com/office/word/2010/wordprocessingShape">
                    <wps:wsp>
                      <wps:cNvSpPr/>
                      <wps:spPr>
                        <a:xfrm>
                          <a:off x="0" y="0"/>
                          <a:ext cx="1295400" cy="9144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49235" id="矩形 185" o:spid="_x0000_s1026" style="position:absolute;margin-left:-3.3pt;margin-top:148.8pt;width:102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" filled="f" strokecolor="#c00000" strokeweight="3pt"/>
            </w:pict>
          </mc:Fallback>
        </mc:AlternateContent>
      </w:r>
      <w:r w:rsidRPr="001677D0">
        <w:rPr>
          <w:noProof/>
        </w:rPr>
        <w:drawing>
          <wp:inline distT="0" distB="0" distL="0" distR="0" wp14:anchorId="673D2F6C" wp14:editId="31513D6B">
            <wp:extent cx="6479540" cy="2724150"/>
            <wp:effectExtent l="0" t="0" r="0" b="0"/>
            <wp:docPr id="164" name="圖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2724150"/>
                    </a:xfrm>
                    <a:prstGeom prst="rect">
                      <a:avLst/>
                    </a:prstGeom>
                  </pic:spPr>
                </pic:pic>
              </a:graphicData>
            </a:graphic>
          </wp:inline>
        </w:drawing>
      </w:r>
    </w:p>
    <w:p w14:paraId="4A7BBF22" w14:textId="77777777" w:rsidR="0012012A" w:rsidRPr="003C3EC0" w:rsidRDefault="0012012A" w:rsidP="0012012A">
      <w:pPr>
        <w:widowControl/>
        <w:rPr>
          <w:lang w:eastAsia="zh-HK"/>
        </w:rPr>
      </w:pPr>
    </w:p>
    <w:p w14:paraId="0860459C" w14:textId="77777777" w:rsidR="0012012A" w:rsidRPr="001677D0" w:rsidRDefault="0012012A" w:rsidP="00F94AFE">
      <w:pPr>
        <w:pStyle w:val="a"/>
        <w:numPr>
          <w:ilvl w:val="0"/>
          <w:numId w:val="6"/>
        </w:numPr>
        <w:spacing w:before="0"/>
      </w:pPr>
      <w:r w:rsidRPr="001677D0">
        <w:rPr>
          <w:rFonts w:hint="eastAsia"/>
        </w:rPr>
        <w:t>選單3/L6043</w:t>
      </w:r>
    </w:p>
    <w:p w14:paraId="705B255F" w14:textId="77777777" w:rsidR="0012012A" w:rsidRPr="001677D0" w:rsidRDefault="0012012A" w:rsidP="0012012A"/>
    <w:p w14:paraId="73B59416" w14:textId="77777777" w:rsidR="0012012A" w:rsidRPr="00FC2666" w:rsidRDefault="0012012A" w:rsidP="0012012A">
      <w:pPr>
        <w:widowControl/>
      </w:pPr>
      <w:r w:rsidRPr="001677D0">
        <w:rPr>
          <w:noProof/>
        </w:rPr>
        <w:drawing>
          <wp:inline distT="0" distB="0" distL="0" distR="0" wp14:anchorId="14ADFD07" wp14:editId="71D0B022">
            <wp:extent cx="6479540" cy="1851025"/>
            <wp:effectExtent l="0" t="0" r="0" b="0"/>
            <wp:docPr id="167" name="圖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9540" cy="1851025"/>
                    </a:xfrm>
                    <a:prstGeom prst="rect">
                      <a:avLst/>
                    </a:prstGeom>
                  </pic:spPr>
                </pic:pic>
              </a:graphicData>
            </a:graphic>
          </wp:inline>
        </w:drawing>
      </w:r>
    </w:p>
    <w:p w14:paraId="43A6E811" w14:textId="77777777" w:rsidR="00CD1ADC" w:rsidRPr="009B2BD3" w:rsidRDefault="00CD1ADC" w:rsidP="00CD1ADC">
      <w:pPr>
        <w:pStyle w:val="af8"/>
        <w:jc w:val="left"/>
        <w:rPr>
          <w:rFonts w:ascii="標楷體" w:hAnsi="標楷體"/>
        </w:rPr>
      </w:pPr>
    </w:p>
    <w:sectPr w:rsidR="00CD1ADC" w:rsidRPr="009B2BD3" w:rsidSect="00B82710">
      <w:headerReference w:type="default" r:id="rId25"/>
      <w:footerReference w:type="default" r:id="rId26"/>
      <w:headerReference w:type="first" r:id="rId27"/>
      <w:footerReference w:type="first" r:id="rId28"/>
      <w:pgSz w:w="11906" w:h="16838" w:code="9"/>
      <w:pgMar w:top="1418" w:right="851" w:bottom="737" w:left="851" w:header="567" w:footer="68" w:gutter="0"/>
      <w:pgNumType w:chapSep="enDash"/>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林清河" w:date="2021-06-17T18:16:00Z" w:initials="林清河">
    <w:p w14:paraId="6E020A33" w14:textId="77777777" w:rsidR="0012012A" w:rsidRDefault="0012012A" w:rsidP="0012012A">
      <w:pPr>
        <w:pStyle w:val="aff1"/>
      </w:pPr>
      <w:r>
        <w:rPr>
          <w:rStyle w:val="aff0"/>
        </w:rPr>
        <w:annotationRef/>
      </w:r>
      <w:r>
        <w:t>L6041001</w:t>
      </w:r>
    </w:p>
    <w:p w14:paraId="5F4E3E7C" w14:textId="77777777" w:rsidR="0012012A" w:rsidRDefault="0012012A" w:rsidP="0012012A">
      <w:pPr>
        <w:pStyle w:val="aff1"/>
        <w:ind w:leftChars="75" w:left="180"/>
      </w:pPr>
      <w:r>
        <w:t>DB Layout</w:t>
      </w:r>
      <w:r>
        <w:rPr>
          <w:rFonts w:hint="eastAsia"/>
        </w:rPr>
        <w:t>上</w:t>
      </w:r>
      <w:r w:rsidRPr="0092022B">
        <w:t>CRH</w:t>
      </w:r>
      <w:r>
        <w:rPr>
          <w:rFonts w:hint="eastAsia"/>
        </w:rPr>
        <w:t>、</w:t>
      </w:r>
      <w:proofErr w:type="spellStart"/>
      <w:r w:rsidRPr="0092022B">
        <w:t>BranchStatusCode</w:t>
      </w:r>
      <w:proofErr w:type="spellEnd"/>
      <w:r>
        <w:rPr>
          <w:rFonts w:hint="eastAsia"/>
        </w:rPr>
        <w:t>、</w:t>
      </w:r>
      <w:proofErr w:type="spellStart"/>
      <w:r w:rsidRPr="0092022B">
        <w:t>CIFKey</w:t>
      </w:r>
      <w:proofErr w:type="spellEnd"/>
      <w:r>
        <w:rPr>
          <w:rFonts w:hint="eastAsia"/>
        </w:rPr>
        <w:t>、</w:t>
      </w:r>
      <w:proofErr w:type="spellStart"/>
      <w:r w:rsidRPr="0092022B">
        <w:t>LastestCustNo</w:t>
      </w:r>
      <w:proofErr w:type="spellEnd"/>
      <w:r>
        <w:rPr>
          <w:rFonts w:hint="eastAsia"/>
        </w:rPr>
        <w:t>備註欄位有顯示用途</w:t>
      </w:r>
      <w:r>
        <w:rPr>
          <w:rFonts w:hint="eastAsia"/>
        </w:rPr>
        <w:t>??</w:t>
      </w:r>
      <w:r>
        <w:rPr>
          <w:rFonts w:hint="eastAsia"/>
        </w:rPr>
        <w:t>，是代表尚未確認作用嗎</w:t>
      </w:r>
    </w:p>
  </w:comment>
  <w:comment w:id="13" w:author="楊智誠" w:date="2021-06-21T11:33:00Z" w:initials="s">
    <w:p w14:paraId="49343162" w14:textId="3A3D9773" w:rsidR="008B68D0" w:rsidRDefault="008B68D0">
      <w:pPr>
        <w:pStyle w:val="aff1"/>
      </w:pPr>
      <w:r>
        <w:rPr>
          <w:rStyle w:val="aff0"/>
        </w:rPr>
        <w:annotationRef/>
      </w:r>
      <w:r>
        <w:rPr>
          <w:rFonts w:hint="eastAsia"/>
        </w:rPr>
        <w:t>已刪除</w:t>
      </w:r>
      <w:r>
        <w:t>,</w:t>
      </w:r>
      <w:r>
        <w:rPr>
          <w:rFonts w:hint="eastAsia"/>
        </w:rPr>
        <w:t>多餘的備註</w:t>
      </w:r>
    </w:p>
    <w:p w14:paraId="67E7F197" w14:textId="77777777" w:rsidR="00040B41" w:rsidRDefault="00040B41">
      <w:pPr>
        <w:pStyle w:val="aff1"/>
      </w:pPr>
    </w:p>
  </w:comment>
  <w:comment w:id="14" w:author="林清河" w:date="2021-06-28T16:55:00Z" w:initials="林清河">
    <w:p w14:paraId="7DAD21FB" w14:textId="3A774C36" w:rsidR="00040B41" w:rsidRDefault="00040B41">
      <w:pPr>
        <w:pStyle w:val="aff1"/>
      </w:pPr>
      <w:r>
        <w:rPr>
          <w:rStyle w:val="aff0"/>
        </w:rPr>
        <w:annotationRef/>
      </w:r>
      <w:r>
        <w:rPr>
          <w:rFonts w:hint="eastAsia"/>
        </w:rPr>
        <w:t>確認無誤</w:t>
      </w:r>
    </w:p>
  </w:comment>
  <w:comment w:id="16" w:author="林清河" w:date="2021-06-28T16:57:00Z" w:initials="林清河">
    <w:p w14:paraId="326BDD27" w14:textId="77777777" w:rsidR="00040B41" w:rsidRDefault="00040B41" w:rsidP="00040B41">
      <w:pPr>
        <w:pStyle w:val="aff1"/>
      </w:pPr>
      <w:r>
        <w:rPr>
          <w:rStyle w:val="aff0"/>
        </w:rPr>
        <w:annotationRef/>
      </w:r>
      <w:r>
        <w:rPr>
          <w:rFonts w:hint="eastAsia"/>
        </w:rPr>
        <w:t>L</w:t>
      </w:r>
      <w:r>
        <w:t>6</w:t>
      </w:r>
      <w:r>
        <w:rPr>
          <w:rFonts w:hint="eastAsia"/>
        </w:rPr>
        <w:t>40</w:t>
      </w:r>
      <w:r>
        <w:t>1</w:t>
      </w:r>
      <w:r>
        <w:rPr>
          <w:rFonts w:hint="eastAsia"/>
        </w:rPr>
        <w:t>00</w:t>
      </w:r>
      <w:r>
        <w:t>3</w:t>
      </w:r>
    </w:p>
    <w:p w14:paraId="33A20B1E" w14:textId="6F0FF3E3" w:rsidR="00040B41" w:rsidRDefault="00040B41" w:rsidP="00040B41">
      <w:pPr>
        <w:pStyle w:val="aff1"/>
      </w:pPr>
      <w:r>
        <w:rPr>
          <w:rFonts w:hint="eastAsia"/>
        </w:rPr>
        <w:t>L6401</w:t>
      </w:r>
      <w:r>
        <w:rPr>
          <w:rFonts w:hint="eastAsia"/>
        </w:rPr>
        <w:t>移除</w:t>
      </w:r>
      <w:proofErr w:type="gramStart"/>
      <w:r>
        <w:t>”</w:t>
      </w:r>
      <w:proofErr w:type="gramEnd"/>
      <w:r>
        <w:rPr>
          <w:rFonts w:hint="eastAsia"/>
        </w:rPr>
        <w:t>刪除</w:t>
      </w:r>
      <w:proofErr w:type="gramStart"/>
      <w:r>
        <w:t>”</w:t>
      </w:r>
      <w:proofErr w:type="gramEnd"/>
      <w:r>
        <w:rPr>
          <w:rFonts w:hint="eastAsia"/>
        </w:rPr>
        <w:t>功能不需要。</w:t>
      </w:r>
    </w:p>
  </w:comment>
  <w:comment w:id="17" w:author="楊智誠" w:date="2021-06-29T14:52:00Z" w:initials="s">
    <w:p w14:paraId="17941197" w14:textId="77777777" w:rsidR="00AD3242" w:rsidRDefault="00AD3242">
      <w:pPr>
        <w:pStyle w:val="aff1"/>
      </w:pPr>
      <w:r>
        <w:rPr>
          <w:rStyle w:val="aff0"/>
        </w:rPr>
        <w:annotationRef/>
      </w:r>
      <w:r>
        <w:rPr>
          <w:rFonts w:hint="eastAsia"/>
        </w:rPr>
        <w:t>已修改</w:t>
      </w:r>
    </w:p>
    <w:p w14:paraId="5C3804F5" w14:textId="6919A321" w:rsidR="00AD3242" w:rsidRDefault="00AD3242">
      <w:pPr>
        <w:pStyle w:val="aff1"/>
        <w:rPr>
          <w:rFonts w:hint="eastAsia"/>
        </w:rPr>
      </w:pPr>
    </w:p>
  </w:comment>
  <w:comment w:id="21" w:author="林清河" w:date="2021-06-17T19:04:00Z" w:initials="林清河">
    <w:p w14:paraId="5FFE0EE5" w14:textId="365AE897" w:rsidR="003548F7" w:rsidRDefault="003548F7">
      <w:pPr>
        <w:pStyle w:val="aff1"/>
      </w:pPr>
      <w:r>
        <w:rPr>
          <w:rStyle w:val="aff0"/>
        </w:rPr>
        <w:annotationRef/>
      </w:r>
      <w:r>
        <w:rPr>
          <w:rFonts w:hint="eastAsia"/>
        </w:rPr>
        <w:t>L</w:t>
      </w:r>
      <w:r>
        <w:t>6</w:t>
      </w:r>
      <w:r>
        <w:rPr>
          <w:rFonts w:hint="eastAsia"/>
        </w:rPr>
        <w:t>40</w:t>
      </w:r>
      <w:r>
        <w:t>1</w:t>
      </w:r>
      <w:r>
        <w:rPr>
          <w:rFonts w:hint="eastAsia"/>
        </w:rPr>
        <w:t>001</w:t>
      </w:r>
    </w:p>
    <w:p w14:paraId="09F6367B" w14:textId="00292E9C" w:rsidR="003548F7" w:rsidRDefault="003548F7">
      <w:pPr>
        <w:pStyle w:val="aff1"/>
        <w:ind w:leftChars="75" w:left="180"/>
      </w:pPr>
      <w:r>
        <w:rPr>
          <w:rFonts w:hint="eastAsia"/>
        </w:rPr>
        <w:t>原先有</w:t>
      </w:r>
      <w:r w:rsidRPr="0021073C">
        <w:rPr>
          <w:rFonts w:ascii="標楷體" w:eastAsia="標楷體" w:hAnsi="標楷體" w:hint="eastAsia"/>
        </w:rPr>
        <w:t>需檢核是否存在於員工檔(</w:t>
      </w:r>
      <w:proofErr w:type="spellStart"/>
      <w:r w:rsidRPr="0021073C">
        <w:rPr>
          <w:rFonts w:ascii="標楷體" w:eastAsia="標楷體" w:hAnsi="標楷體"/>
        </w:rPr>
        <w:t>CdEmp</w:t>
      </w:r>
      <w:r>
        <w:rPr>
          <w:rStyle w:val="aff0"/>
        </w:rPr>
        <w:annotationRef/>
      </w:r>
      <w:r>
        <w:rPr>
          <w:rStyle w:val="aff0"/>
        </w:rPr>
        <w:annotationRef/>
      </w:r>
      <w:r>
        <w:rPr>
          <w:rFonts w:ascii="標楷體" w:eastAsia="標楷體" w:hAnsi="標楷體" w:hint="eastAsia"/>
        </w:rPr>
        <w:t>.</w:t>
      </w:r>
      <w:r w:rsidRPr="005F07F1">
        <w:rPr>
          <w:rFonts w:ascii="標楷體" w:eastAsia="標楷體" w:hAnsi="標楷體"/>
        </w:rPr>
        <w:t>EmployeeNo</w:t>
      </w:r>
      <w:proofErr w:type="spellEnd"/>
      <w:r w:rsidRPr="0021073C">
        <w:rPr>
          <w:rFonts w:ascii="標楷體" w:eastAsia="標楷體" w:hAnsi="標楷體" w:hint="eastAsia"/>
        </w:rPr>
        <w:t>)</w:t>
      </w:r>
      <w:r>
        <w:rPr>
          <w:rFonts w:ascii="標楷體" w:eastAsia="標楷體" w:hAnsi="標楷體" w:hint="eastAsia"/>
        </w:rPr>
        <w:t>是移除了嗎</w:t>
      </w:r>
    </w:p>
  </w:comment>
  <w:comment w:id="22" w:author="楊智誠" w:date="2021-06-21T11:49:00Z" w:initials="s">
    <w:p w14:paraId="689BC311" w14:textId="2BC3711B" w:rsidR="005B1E91" w:rsidRDefault="005B1E91">
      <w:pPr>
        <w:pStyle w:val="aff1"/>
      </w:pPr>
      <w:r>
        <w:rPr>
          <w:rStyle w:val="aff0"/>
        </w:rPr>
        <w:annotationRef/>
      </w:r>
      <w:r>
        <w:rPr>
          <w:rFonts w:hint="eastAsia"/>
        </w:rPr>
        <w:t>已修改</w:t>
      </w:r>
    </w:p>
    <w:p w14:paraId="03D6F37A" w14:textId="77777777" w:rsidR="00040B41" w:rsidRDefault="00040B41">
      <w:pPr>
        <w:pStyle w:val="aff1"/>
      </w:pPr>
    </w:p>
  </w:comment>
  <w:comment w:id="23" w:author="林清河" w:date="2021-06-28T16:56:00Z" w:initials="林清河">
    <w:p w14:paraId="1C3B8D2D" w14:textId="2D49890D" w:rsidR="00040B41" w:rsidRDefault="00040B41">
      <w:pPr>
        <w:pStyle w:val="aff1"/>
      </w:pPr>
      <w:r>
        <w:rPr>
          <w:rStyle w:val="aff0"/>
        </w:rPr>
        <w:annotationRef/>
      </w:r>
      <w:r>
        <w:rPr>
          <w:rFonts w:hint="eastAsia"/>
        </w:rPr>
        <w:t>確認無誤</w:t>
      </w:r>
    </w:p>
  </w:comment>
  <w:comment w:id="28" w:author="林清河" w:date="2021-06-28T16:57:00Z" w:initials="林清河">
    <w:p w14:paraId="5FE35D37" w14:textId="77777777" w:rsidR="00040B41" w:rsidRDefault="00040B41" w:rsidP="00040B41">
      <w:pPr>
        <w:pStyle w:val="aff1"/>
      </w:pPr>
      <w:r>
        <w:rPr>
          <w:rStyle w:val="aff0"/>
        </w:rPr>
        <w:annotationRef/>
      </w:r>
      <w:r>
        <w:rPr>
          <w:rFonts w:hint="eastAsia"/>
        </w:rPr>
        <w:t>L</w:t>
      </w:r>
      <w:r>
        <w:t>6</w:t>
      </w:r>
      <w:r>
        <w:rPr>
          <w:rFonts w:hint="eastAsia"/>
        </w:rPr>
        <w:t>40</w:t>
      </w:r>
      <w:r>
        <w:t>1</w:t>
      </w:r>
      <w:r>
        <w:rPr>
          <w:rFonts w:hint="eastAsia"/>
        </w:rPr>
        <w:t>00</w:t>
      </w:r>
      <w:r>
        <w:t>4</w:t>
      </w:r>
    </w:p>
    <w:p w14:paraId="13D37F05" w14:textId="307BF234" w:rsidR="00040B41" w:rsidRDefault="00040B41" w:rsidP="00040B41">
      <w:pPr>
        <w:pStyle w:val="aff1"/>
      </w:pPr>
      <w:r>
        <w:rPr>
          <w:rFonts w:hint="eastAsia"/>
        </w:rPr>
        <w:t>該欄位畫面不需要顯示，直接透過</w:t>
      </w:r>
      <w:r>
        <w:rPr>
          <w:rFonts w:hint="eastAsia"/>
        </w:rPr>
        <w:t>DB</w:t>
      </w:r>
      <w:r>
        <w:rPr>
          <w:rFonts w:hint="eastAsia"/>
        </w:rPr>
        <w:t>進行修改，新增資料的時候，預設為</w:t>
      </w:r>
      <w:r w:rsidRPr="00040B41">
        <w:rPr>
          <w:rFonts w:hint="eastAsia"/>
        </w:rPr>
        <w:t>1:</w:t>
      </w:r>
      <w:r w:rsidRPr="00040B41">
        <w:rPr>
          <w:rFonts w:hint="eastAsia"/>
        </w:rPr>
        <w:t>是，</w:t>
      </w:r>
      <w:r w:rsidRPr="00040B41">
        <w:rPr>
          <w:rFonts w:hint="eastAsia"/>
        </w:rPr>
        <w:t>DB Layout</w:t>
      </w:r>
      <w:r w:rsidRPr="00040B41">
        <w:rPr>
          <w:rFonts w:hint="eastAsia"/>
        </w:rPr>
        <w:t>，一同修改預設值。</w:t>
      </w:r>
    </w:p>
  </w:comment>
  <w:comment w:id="29" w:author="楊智誠" w:date="2021-06-29T14:53:00Z" w:initials="s">
    <w:p w14:paraId="26739736" w14:textId="25E34DE9" w:rsidR="00AD3242" w:rsidRDefault="00AD3242">
      <w:pPr>
        <w:pStyle w:val="aff1"/>
      </w:pPr>
      <w:r>
        <w:rPr>
          <w:rStyle w:val="aff0"/>
        </w:rPr>
        <w:annotationRef/>
      </w:r>
      <w:r>
        <w:rPr>
          <w:rFonts w:hint="eastAsia"/>
        </w:rPr>
        <w:t>已修改</w:t>
      </w:r>
    </w:p>
  </w:comment>
  <w:comment w:id="49" w:author="林清河" w:date="2021-06-17T19:05:00Z" w:initials="林清河">
    <w:p w14:paraId="2B5E125F" w14:textId="59E9E3D8" w:rsidR="007A23A5" w:rsidRDefault="007A23A5">
      <w:pPr>
        <w:pStyle w:val="aff1"/>
      </w:pPr>
      <w:r>
        <w:rPr>
          <w:rStyle w:val="aff0"/>
        </w:rPr>
        <w:annotationRef/>
      </w:r>
      <w:r>
        <w:rPr>
          <w:rFonts w:hint="eastAsia"/>
        </w:rPr>
        <w:t>L</w:t>
      </w:r>
      <w:r>
        <w:t>6</w:t>
      </w:r>
      <w:r>
        <w:rPr>
          <w:rFonts w:hint="eastAsia"/>
        </w:rPr>
        <w:t>40</w:t>
      </w:r>
      <w:r>
        <w:t>1</w:t>
      </w:r>
      <w:r>
        <w:rPr>
          <w:rFonts w:hint="eastAsia"/>
        </w:rPr>
        <w:t>00</w:t>
      </w:r>
      <w:r>
        <w:t>2</w:t>
      </w:r>
    </w:p>
    <w:p w14:paraId="06A64A51" w14:textId="543F56B9" w:rsidR="007A23A5" w:rsidRDefault="007A23A5">
      <w:pPr>
        <w:pStyle w:val="aff1"/>
        <w:ind w:leftChars="75" w:left="180"/>
      </w:pPr>
      <w:r>
        <w:rPr>
          <w:rFonts w:hint="eastAsia"/>
        </w:rPr>
        <w:t>原先有</w:t>
      </w:r>
      <w:r w:rsidRPr="0021073C">
        <w:rPr>
          <w:rFonts w:ascii="標楷體" w:eastAsia="標楷體" w:hAnsi="標楷體" w:hint="eastAsia"/>
          <w:lang w:eastAsia="zh-HK"/>
        </w:rPr>
        <w:t>依據使用者代號對應員工檔</w:t>
      </w:r>
      <w:r w:rsidRPr="0021073C">
        <w:rPr>
          <w:rFonts w:ascii="標楷體" w:eastAsia="標楷體" w:hAnsi="標楷體" w:hint="eastAsia"/>
        </w:rPr>
        <w:t>(</w:t>
      </w:r>
      <w:proofErr w:type="spellStart"/>
      <w:r w:rsidRPr="0021073C">
        <w:rPr>
          <w:rFonts w:ascii="標楷體" w:eastAsia="標楷體" w:hAnsi="標楷體" w:hint="eastAsia"/>
        </w:rPr>
        <w:t>CdEm</w:t>
      </w:r>
      <w:r w:rsidRPr="0021073C">
        <w:rPr>
          <w:rFonts w:ascii="標楷體" w:eastAsia="標楷體" w:hAnsi="標楷體"/>
        </w:rPr>
        <w:t>p</w:t>
      </w:r>
      <w:proofErr w:type="spellEnd"/>
      <w:r w:rsidRPr="0021073C">
        <w:rPr>
          <w:rFonts w:ascii="標楷體" w:eastAsia="標楷體" w:hAnsi="標楷體"/>
        </w:rPr>
        <w:t>)</w:t>
      </w:r>
      <w:r w:rsidRPr="0021073C">
        <w:rPr>
          <w:rFonts w:ascii="標楷體" w:eastAsia="標楷體" w:hAnsi="標楷體" w:hint="eastAsia"/>
        </w:rPr>
        <w:t>,</w:t>
      </w:r>
      <w:r w:rsidRPr="0021073C">
        <w:rPr>
          <w:rFonts w:ascii="標楷體" w:eastAsia="標楷體" w:hAnsi="標楷體" w:hint="eastAsia"/>
          <w:lang w:eastAsia="zh-HK"/>
        </w:rPr>
        <w:t>自動顯示姓名</w:t>
      </w:r>
      <w:r w:rsidRPr="0021073C">
        <w:rPr>
          <w:rFonts w:ascii="標楷體" w:eastAsia="標楷體" w:hAnsi="標楷體" w:hint="eastAsia"/>
        </w:rPr>
        <w:t>(</w:t>
      </w:r>
      <w:proofErr w:type="spellStart"/>
      <w:r w:rsidRPr="0021073C">
        <w:rPr>
          <w:rFonts w:ascii="標楷體" w:eastAsia="標楷體" w:hAnsi="標楷體"/>
        </w:rPr>
        <w:t>Fullname</w:t>
      </w:r>
      <w:proofErr w:type="spellEnd"/>
      <w:r>
        <w:rPr>
          <w:rStyle w:val="aff0"/>
        </w:rPr>
        <w:annotationRef/>
      </w:r>
      <w:r>
        <w:rPr>
          <w:rStyle w:val="aff0"/>
        </w:rPr>
        <w:annotationRef/>
      </w:r>
      <w:r w:rsidRPr="0021073C">
        <w:rPr>
          <w:rFonts w:ascii="標楷體" w:eastAsia="標楷體" w:hAnsi="標楷體" w:hint="eastAsia"/>
        </w:rPr>
        <w:t>)</w:t>
      </w:r>
      <w:r>
        <w:rPr>
          <w:rFonts w:ascii="標楷體" w:eastAsia="標楷體" w:hAnsi="標楷體" w:hint="eastAsia"/>
        </w:rPr>
        <w:t>是移除了嗎</w:t>
      </w:r>
    </w:p>
  </w:comment>
  <w:comment w:id="50" w:author="楊智誠" w:date="2021-06-21T11:52:00Z" w:initials="s">
    <w:p w14:paraId="1846E054" w14:textId="6C96D612" w:rsidR="007A23A5" w:rsidRDefault="007A23A5">
      <w:pPr>
        <w:pStyle w:val="aff1"/>
      </w:pPr>
      <w:r>
        <w:rPr>
          <w:rStyle w:val="aff0"/>
        </w:rPr>
        <w:annotationRef/>
      </w:r>
      <w:r>
        <w:rPr>
          <w:rFonts w:hint="eastAsia"/>
        </w:rPr>
        <w:t>已修改</w:t>
      </w:r>
    </w:p>
  </w:comment>
  <w:comment w:id="51" w:author="林清河" w:date="2021-06-28T16:56:00Z" w:initials="林清河">
    <w:p w14:paraId="7516474F" w14:textId="526FB08A" w:rsidR="007A23A5" w:rsidRDefault="007A23A5">
      <w:pPr>
        <w:pStyle w:val="aff1"/>
      </w:pPr>
      <w:r>
        <w:rPr>
          <w:rStyle w:val="aff0"/>
        </w:rPr>
        <w:annotationRef/>
      </w:r>
      <w:r>
        <w:rPr>
          <w:rFonts w:hint="eastAsia"/>
        </w:rPr>
        <w:t>確認無誤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4E3E7C" w15:done="0"/>
  <w15:commentEx w15:paraId="67E7F197" w15:paraIdParent="5F4E3E7C" w15:done="0"/>
  <w15:commentEx w15:paraId="7DAD21FB" w15:paraIdParent="5F4E3E7C" w15:done="0"/>
  <w15:commentEx w15:paraId="33A20B1E" w15:done="0"/>
  <w15:commentEx w15:paraId="5C3804F5" w15:paraIdParent="33A20B1E" w15:done="0"/>
  <w15:commentEx w15:paraId="09F6367B" w15:done="0"/>
  <w15:commentEx w15:paraId="03D6F37A" w15:paraIdParent="09F6367B" w15:done="0"/>
  <w15:commentEx w15:paraId="1C3B8D2D" w15:paraIdParent="09F6367B" w15:done="0"/>
  <w15:commentEx w15:paraId="13D37F05" w15:done="0"/>
  <w15:commentEx w15:paraId="26739736" w15:paraIdParent="13D37F05" w15:done="0"/>
  <w15:commentEx w15:paraId="06A64A51" w15:done="0"/>
  <w15:commentEx w15:paraId="1846E054" w15:paraIdParent="06A64A51" w15:done="0"/>
  <w15:commentEx w15:paraId="7516474F" w15:paraIdParent="06A64A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B243" w16cex:dateUtc="2021-06-29T06:52:00Z"/>
  <w16cex:commentExtensible w16cex:durableId="2485B24D" w16cex:dateUtc="2021-06-29T06:53:00Z"/>
  <w16cex:commentExtensible w16cex:durableId="247AFC07" w16cex:dateUtc="2021-06-21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4E3E7C" w16cid:durableId="247AF6AD"/>
  <w16cid:commentId w16cid:paraId="67E7F197" w16cid:durableId="2485B15D"/>
  <w16cid:commentId w16cid:paraId="7DAD21FB" w16cid:durableId="2485B15E"/>
  <w16cid:commentId w16cid:paraId="33A20B1E" w16cid:durableId="2485B15F"/>
  <w16cid:commentId w16cid:paraId="5C3804F5" w16cid:durableId="2485B243"/>
  <w16cid:commentId w16cid:paraId="09F6367B" w16cid:durableId="247AF6AE"/>
  <w16cid:commentId w16cid:paraId="03D6F37A" w16cid:durableId="2485B161"/>
  <w16cid:commentId w16cid:paraId="1C3B8D2D" w16cid:durableId="2485B162"/>
  <w16cid:commentId w16cid:paraId="13D37F05" w16cid:durableId="2485B163"/>
  <w16cid:commentId w16cid:paraId="26739736" w16cid:durableId="2485B24D"/>
  <w16cid:commentId w16cid:paraId="06A64A51" w16cid:durableId="247AF6AF"/>
  <w16cid:commentId w16cid:paraId="1846E054" w16cid:durableId="247AFC07"/>
  <w16cid:commentId w16cid:paraId="7516474F" w16cid:durableId="2485B1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6B62" w14:textId="77777777" w:rsidR="00193000" w:rsidRDefault="00193000">
      <w:r>
        <w:separator/>
      </w:r>
    </w:p>
  </w:endnote>
  <w:endnote w:type="continuationSeparator" w:id="0">
    <w:p w14:paraId="0F1AF78B" w14:textId="77777777" w:rsidR="00193000" w:rsidRDefault="00193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Monotype Sorts">
    <w:altName w:val="MT Extra"/>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0F9E" w14:textId="77777777" w:rsidR="003A3490" w:rsidRPr="009B11EB" w:rsidRDefault="003A3490" w:rsidP="004F5112">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3A3490" w:rsidRPr="009B11EB" w14:paraId="2B3427EA" w14:textId="77777777" w:rsidTr="000F47B7">
      <w:trPr>
        <w:cantSplit/>
        <w:trHeight w:val="80"/>
      </w:trPr>
      <w:tc>
        <w:tcPr>
          <w:tcW w:w="4348" w:type="dxa"/>
        </w:tcPr>
        <w:p w14:paraId="5FAFDB5E" w14:textId="45D05209" w:rsidR="003A3490" w:rsidRPr="009B11EB" w:rsidRDefault="003A3490" w:rsidP="000F47B7">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sidR="00835584">
            <w:rPr>
              <w:rFonts w:ascii="標楷體" w:eastAsia="標楷體" w:hAnsi="標楷體"/>
              <w:noProof/>
            </w:rPr>
            <w:t>PJ201800012_URS</w:t>
          </w:r>
          <w:r>
            <w:rPr>
              <w:rFonts w:ascii="標楷體" w:eastAsia="標楷體" w:hAnsi="標楷體"/>
              <w:noProof/>
            </w:rPr>
            <w:t>.doc</w:t>
          </w:r>
          <w:r w:rsidRPr="009B11EB">
            <w:rPr>
              <w:rFonts w:ascii="標楷體" w:eastAsia="標楷體" w:hAnsi="標楷體"/>
              <w:noProof/>
            </w:rPr>
            <w:fldChar w:fldCharType="end"/>
          </w:r>
        </w:p>
      </w:tc>
      <w:tc>
        <w:tcPr>
          <w:tcW w:w="1200" w:type="dxa"/>
        </w:tcPr>
        <w:p w14:paraId="787F7D1C" w14:textId="2694ED02" w:rsidR="003A3490" w:rsidRPr="009B11EB" w:rsidRDefault="003A3490" w:rsidP="00140626">
          <w:pPr>
            <w:pStyle w:val="a5"/>
            <w:rPr>
              <w:rFonts w:ascii="標楷體" w:eastAsia="標楷體" w:hAnsi="標楷體"/>
            </w:rPr>
          </w:pPr>
          <w:proofErr w:type="spellStart"/>
          <w:r w:rsidRPr="009B11EB">
            <w:rPr>
              <w:rFonts w:ascii="標楷體" w:eastAsia="標楷體" w:hAnsi="標楷體" w:hint="eastAsia"/>
            </w:rPr>
            <w:t>版次</w:t>
          </w:r>
          <w:proofErr w:type="spellEnd"/>
          <w:r w:rsidRPr="009B11EB">
            <w:rPr>
              <w:rFonts w:ascii="標楷體" w:eastAsia="標楷體" w:hAnsi="標楷體" w:hint="eastAsia"/>
            </w:rPr>
            <w:t>：</w:t>
          </w:r>
          <w:r w:rsidR="00140626" w:rsidRPr="009B11EB">
            <w:rPr>
              <w:rFonts w:ascii="標楷體" w:eastAsia="標楷體" w:hAnsi="標楷體"/>
            </w:rPr>
            <w:t xml:space="preserve"> </w:t>
          </w:r>
        </w:p>
      </w:tc>
      <w:tc>
        <w:tcPr>
          <w:tcW w:w="2160" w:type="dxa"/>
        </w:tcPr>
        <w:p w14:paraId="4DEFA4D1" w14:textId="3B1F07E6" w:rsidR="003A3490" w:rsidRPr="009B11EB" w:rsidRDefault="003A3490" w:rsidP="00140626">
          <w:pPr>
            <w:pStyle w:val="a5"/>
            <w:rPr>
              <w:rFonts w:ascii="標楷體" w:eastAsia="標楷體" w:hAnsi="標楷體"/>
            </w:rPr>
          </w:pPr>
          <w:proofErr w:type="spellStart"/>
          <w:r w:rsidRPr="009B11EB">
            <w:rPr>
              <w:rFonts w:ascii="標楷體" w:eastAsia="標楷體" w:hAnsi="標楷體" w:hint="eastAsia"/>
            </w:rPr>
            <w:t>修訂日期</w:t>
          </w:r>
          <w:proofErr w:type="spellEnd"/>
          <w:r w:rsidRPr="009B11EB">
            <w:rPr>
              <w:rFonts w:ascii="標楷體" w:eastAsia="標楷體" w:hAnsi="標楷體" w:hint="eastAsia"/>
            </w:rPr>
            <w:t>：</w:t>
          </w:r>
          <w:r w:rsidR="00140626" w:rsidRPr="009B11EB">
            <w:rPr>
              <w:rFonts w:ascii="標楷體" w:eastAsia="標楷體" w:hAnsi="標楷體"/>
            </w:rPr>
            <w:t xml:space="preserve"> </w:t>
          </w:r>
        </w:p>
      </w:tc>
      <w:tc>
        <w:tcPr>
          <w:tcW w:w="1560" w:type="dxa"/>
        </w:tcPr>
        <w:p w14:paraId="7D92B353" w14:textId="77777777" w:rsidR="003A3490" w:rsidRPr="009B11EB" w:rsidRDefault="003A3490" w:rsidP="000F47B7">
          <w:pPr>
            <w:pStyle w:val="a5"/>
            <w:rPr>
              <w:rFonts w:ascii="標楷體" w:eastAsia="標楷體" w:hAnsi="標楷體"/>
            </w:rPr>
          </w:pPr>
          <w:r w:rsidRPr="009B11EB">
            <w:rPr>
              <w:rFonts w:ascii="標楷體" w:eastAsia="標楷體" w:hAnsi="標楷體" w:hint="eastAsia"/>
            </w:rPr>
            <w:t>組織版次：V4.0</w:t>
          </w:r>
        </w:p>
      </w:tc>
      <w:tc>
        <w:tcPr>
          <w:tcW w:w="988" w:type="dxa"/>
        </w:tcPr>
        <w:p w14:paraId="7FF66957" w14:textId="75A1136E" w:rsidR="003A3490" w:rsidRPr="009B11EB" w:rsidRDefault="003A3490" w:rsidP="000F47B7">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040B41">
            <w:rPr>
              <w:rFonts w:ascii="標楷體" w:eastAsia="標楷體" w:hAnsi="標楷體"/>
              <w:noProof/>
            </w:rPr>
            <w:t>7</w:t>
          </w:r>
          <w:r w:rsidRPr="009B11EB">
            <w:rPr>
              <w:rFonts w:ascii="標楷體" w:eastAsia="標楷體" w:hAnsi="標楷體"/>
              <w:noProof/>
            </w:rPr>
            <w:fldChar w:fldCharType="end"/>
          </w:r>
        </w:p>
      </w:tc>
    </w:tr>
  </w:tbl>
  <w:p w14:paraId="0AEC18D9" w14:textId="77777777" w:rsidR="003A3490" w:rsidRDefault="003A3490" w:rsidP="0065610E">
    <w:pPr>
      <w:pStyle w:val="a5"/>
      <w:rPr>
        <w:lang w:val="en-US" w:eastAsia="zh-TW"/>
      </w:rPr>
    </w:pPr>
  </w:p>
  <w:p w14:paraId="1E81F255" w14:textId="77777777" w:rsidR="003A3490" w:rsidRPr="0065610E" w:rsidRDefault="003A3490" w:rsidP="002113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809E" w14:textId="77777777" w:rsidR="003A3490" w:rsidRDefault="003A3490" w:rsidP="004F5112">
    <w:pPr>
      <w:pStyle w:val="aff"/>
    </w:pPr>
    <w:r>
      <w:rPr>
        <w:rFonts w:hint="eastAsia"/>
      </w:rPr>
      <w:t>本文件著作權屬新光人壽保險股份有限公司所有，未經許可不准引用或翻印</w:t>
    </w:r>
  </w:p>
  <w:p w14:paraId="01FEF423" w14:textId="77777777" w:rsidR="003A3490" w:rsidRPr="004F5112" w:rsidRDefault="003A3490" w:rsidP="004F511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D9463" w14:textId="77777777" w:rsidR="00193000" w:rsidRDefault="00193000">
      <w:r>
        <w:separator/>
      </w:r>
    </w:p>
  </w:footnote>
  <w:footnote w:type="continuationSeparator" w:id="0">
    <w:p w14:paraId="6E272271" w14:textId="77777777" w:rsidR="00193000" w:rsidRDefault="00193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3A3490" w14:paraId="0AA4D54C" w14:textId="77777777" w:rsidTr="000F47B7">
      <w:trPr>
        <w:cantSplit/>
      </w:trPr>
      <w:tc>
        <w:tcPr>
          <w:tcW w:w="7588" w:type="dxa"/>
          <w:tcBorders>
            <w:top w:val="nil"/>
            <w:left w:val="nil"/>
            <w:bottom w:val="nil"/>
            <w:right w:val="nil"/>
          </w:tcBorders>
        </w:tcPr>
        <w:p w14:paraId="12E04E54" w14:textId="65A136FC" w:rsidR="003A3490" w:rsidRDefault="00852C56" w:rsidP="000F47B7">
          <w:r>
            <w:rPr>
              <w:noProof/>
            </w:rPr>
            <w:drawing>
              <wp:anchor distT="0" distB="0" distL="114300" distR="114300" simplePos="0" relativeHeight="251657728" behindDoc="0" locked="0" layoutInCell="1" allowOverlap="1" wp14:anchorId="28133B17" wp14:editId="04B66DDC">
                <wp:simplePos x="0" y="0"/>
                <wp:positionH relativeFrom="column">
                  <wp:posOffset>0</wp:posOffset>
                </wp:positionH>
                <wp:positionV relativeFrom="paragraph">
                  <wp:posOffset>17145</wp:posOffset>
                </wp:positionV>
                <wp:extent cx="1981200" cy="338455"/>
                <wp:effectExtent l="0" t="0" r="0" b="0"/>
                <wp:wrapSquare wrapText="bothSides"/>
                <wp:docPr id="5"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0"/>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612" w:type="dxa"/>
          <w:tcBorders>
            <w:top w:val="nil"/>
            <w:left w:val="nil"/>
            <w:bottom w:val="nil"/>
            <w:right w:val="nil"/>
          </w:tcBorders>
          <w:vAlign w:val="bottom"/>
        </w:tcPr>
        <w:p w14:paraId="4229A397" w14:textId="77777777" w:rsidR="003A3490" w:rsidRPr="00B27847" w:rsidRDefault="003A3490" w:rsidP="000F47B7">
          <w:pPr>
            <w:pStyle w:val="aff"/>
          </w:pPr>
          <w:r w:rsidRPr="00B27847">
            <w:rPr>
              <w:rFonts w:hint="eastAsia"/>
            </w:rPr>
            <w:t>新光人壽保險股份有限公司</w:t>
          </w:r>
        </w:p>
        <w:p w14:paraId="52759EBD" w14:textId="77777777" w:rsidR="003A3490" w:rsidRPr="00B27847" w:rsidRDefault="003A3490" w:rsidP="000F47B7">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05578C0F" w14:textId="77777777" w:rsidR="003A3490" w:rsidRDefault="003A3490" w:rsidP="000F47B7">
          <w:pPr>
            <w:pStyle w:val="aff"/>
          </w:pPr>
          <w:r>
            <w:rPr>
              <w:rFonts w:hint="eastAsia"/>
            </w:rPr>
            <w:t xml:space="preserve">            </w:t>
          </w:r>
          <w:r w:rsidRPr="00B27847">
            <w:rPr>
              <w:rFonts w:hint="eastAsia"/>
            </w:rPr>
            <w:t>機密等級：密</w:t>
          </w:r>
        </w:p>
      </w:tc>
    </w:tr>
  </w:tbl>
  <w:p w14:paraId="709780C6" w14:textId="531EA89B" w:rsidR="003A3490" w:rsidRDefault="00852C56" w:rsidP="009D543A">
    <w:pPr>
      <w:pStyle w:val="a4"/>
      <w:jc w:val="center"/>
    </w:pPr>
    <w:r>
      <w:rPr>
        <w:noProof/>
        <w:lang w:val="en-US" w:eastAsia="zh-TW"/>
      </w:rPr>
      <mc:AlternateContent>
        <mc:Choice Requires="wps">
          <w:drawing>
            <wp:anchor distT="4294967294" distB="4294967294" distL="114300" distR="114300" simplePos="0" relativeHeight="251658752" behindDoc="0" locked="0" layoutInCell="1" allowOverlap="1" wp14:anchorId="04CEB3B5" wp14:editId="30F8C808">
              <wp:simplePos x="0" y="0"/>
              <wp:positionH relativeFrom="column">
                <wp:posOffset>0</wp:posOffset>
              </wp:positionH>
              <wp:positionV relativeFrom="paragraph">
                <wp:posOffset>58419</wp:posOffset>
              </wp:positionV>
              <wp:extent cx="6477000" cy="0"/>
              <wp:effectExtent l="0" t="19050" r="19050" b="19050"/>
              <wp:wrapNone/>
              <wp:docPr id="50"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36D1E" id="直線接點 50"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4.6pt" to="510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" strokeweight="4.5pt">
              <v:stroke linestyle="thickThin"/>
            </v:line>
          </w:pict>
        </mc:Fallback>
      </mc:AlternateContent>
    </w:r>
    <w:r w:rsidR="00AD3242">
      <w:rPr>
        <w:rFonts w:ascii="標楷體" w:eastAsia="標楷體" w:hAnsi="標楷體"/>
        <w:b/>
        <w:noProof/>
        <w:sz w:val="32"/>
        <w:szCs w:val="32"/>
        <w:lang w:val="en-US" w:eastAsia="zh-TW"/>
      </w:rPr>
      <w:pict w14:anchorId="08D0CB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2B8F3" w14:textId="4DE942C2" w:rsidR="003A3490" w:rsidRDefault="00852C56" w:rsidP="004F5112">
    <w:pPr>
      <w:pStyle w:val="a4"/>
    </w:pPr>
    <w:r>
      <w:rPr>
        <w:noProof/>
        <w:lang w:val="en-US" w:eastAsia="zh-TW"/>
      </w:rPr>
      <mc:AlternateContent>
        <mc:Choice Requires="wps">
          <w:drawing>
            <wp:anchor distT="4294967294" distB="4294967294" distL="114300" distR="114300" simplePos="0" relativeHeight="251656704" behindDoc="0" locked="0" layoutInCell="1" allowOverlap="1" wp14:anchorId="4D261411" wp14:editId="45E71A50">
              <wp:simplePos x="0" y="0"/>
              <wp:positionH relativeFrom="column">
                <wp:posOffset>-12065</wp:posOffset>
              </wp:positionH>
              <wp:positionV relativeFrom="paragraph">
                <wp:posOffset>419099</wp:posOffset>
              </wp:positionV>
              <wp:extent cx="6477000" cy="0"/>
              <wp:effectExtent l="0" t="19050" r="19050" b="19050"/>
              <wp:wrapNone/>
              <wp:docPr id="54"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F2CAB0" id="直線接點 54"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" strokeweight="4.5pt">
              <v:stroke linestyle="thickThin"/>
            </v:line>
          </w:pict>
        </mc:Fallback>
      </mc:AlternateContent>
    </w:r>
    <w:r>
      <w:rPr>
        <w:noProof/>
        <w:lang w:val="en-US" w:eastAsia="zh-TW"/>
      </w:rPr>
      <w:drawing>
        <wp:anchor distT="0" distB="0" distL="114300" distR="114300" simplePos="0" relativeHeight="251655680" behindDoc="0" locked="0" layoutInCell="1" allowOverlap="1" wp14:anchorId="48DC9F4D" wp14:editId="76396295">
          <wp:simplePos x="0" y="0"/>
          <wp:positionH relativeFrom="column">
            <wp:posOffset>25400</wp:posOffset>
          </wp:positionH>
          <wp:positionV relativeFrom="paragraph">
            <wp:posOffset>-33655</wp:posOffset>
          </wp:positionV>
          <wp:extent cx="1981200" cy="338455"/>
          <wp:effectExtent l="0" t="0" r="0" b="0"/>
          <wp:wrapSquare wrapText="bothSides"/>
          <wp:docPr id="6"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1"/>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E1A9F" w14:textId="77777777" w:rsidR="003A3490" w:rsidRDefault="003A349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C0E912"/>
    <w:lvl w:ilvl="0">
      <w:start w:val="1"/>
      <w:numFmt w:val="bullet"/>
      <w:pStyle w:val="a"/>
      <w:lvlText w:val=""/>
      <w:lvlJc w:val="left"/>
      <w:pPr>
        <w:tabs>
          <w:tab w:val="num" w:pos="1559"/>
        </w:tabs>
        <w:ind w:left="1559" w:hanging="425"/>
      </w:pPr>
      <w:rPr>
        <w:rFonts w:ascii="Wingdings" w:hAnsi="Wingdings" w:hint="default"/>
        <w:sz w:val="16"/>
        <w:lang w:val="x-none"/>
      </w:rPr>
    </w:lvl>
  </w:abstractNum>
  <w:abstractNum w:abstractNumId="1"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2" w15:restartNumberingAfterBreak="0">
    <w:nsid w:val="223D2F59"/>
    <w:multiLevelType w:val="multilevel"/>
    <w:tmpl w:val="49CA432A"/>
    <w:lvl w:ilvl="0">
      <w:numFmt w:val="decimal"/>
      <w:pStyle w:val="1"/>
      <w:lvlText w:val="%1."/>
      <w:lvlJc w:val="left"/>
      <w:pPr>
        <w:tabs>
          <w:tab w:val="num" w:pos="1134"/>
        </w:tabs>
        <w:ind w:left="1134" w:hanging="1134"/>
      </w:pPr>
      <w:rPr>
        <w:rFonts w:hint="eastAsia"/>
        <w:sz w:val="20"/>
        <w:szCs w:val="20"/>
      </w:rPr>
    </w:lvl>
    <w:lvl w:ilvl="1">
      <w:start w:val="1"/>
      <w:numFmt w:val="decimal"/>
      <w:lvlText w:val="%1.%2"/>
      <w:lvlJc w:val="left"/>
      <w:pPr>
        <w:tabs>
          <w:tab w:val="num" w:pos="1134"/>
        </w:tabs>
        <w:ind w:left="1134" w:hanging="1134"/>
      </w:pPr>
      <w:rPr>
        <w:rFonts w:hint="eastAsia"/>
      </w:rPr>
    </w:lvl>
    <w:lvl w:ilvl="2">
      <w:start w:val="1"/>
      <w:numFmt w:val="decimal"/>
      <w:lvlText w:val="%1.%2.%3"/>
      <w:lvlJc w:val="left"/>
      <w:pPr>
        <w:tabs>
          <w:tab w:val="num" w:pos="1134"/>
        </w:tabs>
        <w:ind w:left="1134" w:hanging="1134"/>
      </w:pPr>
      <w:rPr>
        <w:rFonts w:hint="eastAsia"/>
      </w:rPr>
    </w:lvl>
    <w:lvl w:ilvl="3">
      <w:start w:val="1"/>
      <w:numFmt w:val="decimal"/>
      <w:pStyle w:val="4"/>
      <w:lvlText w:val="%1.%2.%3.%4"/>
      <w:lvlJc w:val="left"/>
      <w:pPr>
        <w:tabs>
          <w:tab w:val="num" w:pos="1440"/>
        </w:tabs>
        <w:ind w:left="1134" w:hanging="1134"/>
      </w:pPr>
      <w:rPr>
        <w:rFonts w:hint="eastAsia"/>
      </w:rPr>
    </w:lvl>
    <w:lvl w:ilvl="4">
      <w:start w:val="1"/>
      <w:numFmt w:val="decimal"/>
      <w:pStyle w:val="5"/>
      <w:lvlText w:val="%1.%2.%3.%4.%5"/>
      <w:lvlJc w:val="left"/>
      <w:pPr>
        <w:tabs>
          <w:tab w:val="num" w:pos="1800"/>
        </w:tabs>
        <w:ind w:left="1134" w:hanging="1134"/>
      </w:pPr>
      <w:rPr>
        <w:rFonts w:hint="eastAsia"/>
      </w:rPr>
    </w:lvl>
    <w:lvl w:ilvl="5">
      <w:start w:val="1"/>
      <w:numFmt w:val="decimal"/>
      <w:pStyle w:val="6"/>
      <w:suff w:val="space"/>
      <w:lvlText w:val="(%6)"/>
      <w:lvlJc w:val="left"/>
      <w:pPr>
        <w:ind w:left="1531" w:hanging="397"/>
      </w:pPr>
      <w:rPr>
        <w:rFonts w:hint="eastAsia"/>
      </w:rPr>
    </w:lvl>
    <w:lvl w:ilvl="6">
      <w:start w:val="1"/>
      <w:numFmt w:val="upperLetter"/>
      <w:pStyle w:val="7"/>
      <w:suff w:val="space"/>
      <w:lvlText w:val="%7."/>
      <w:lvlJc w:val="left"/>
      <w:pPr>
        <w:ind w:left="1814" w:hanging="283"/>
      </w:pPr>
      <w:rPr>
        <w:rFonts w:ascii="Times New Roman" w:hAnsi="Times New Roman" w:hint="default"/>
        <w:b w:val="0"/>
        <w:i w:val="0"/>
        <w:sz w:val="26"/>
      </w:rPr>
    </w:lvl>
    <w:lvl w:ilvl="7">
      <w:start w:val="1"/>
      <w:numFmt w:val="lowerLetter"/>
      <w:pStyle w:val="8"/>
      <w:suff w:val="space"/>
      <w:lvlText w:val="%8."/>
      <w:lvlJc w:val="left"/>
      <w:pPr>
        <w:ind w:left="2269" w:hanging="284"/>
      </w:pPr>
      <w:rPr>
        <w:rFonts w:ascii="Times New Roman" w:hAnsi="Times New Roman" w:hint="default"/>
        <w:b w:val="0"/>
        <w:i w:val="0"/>
        <w:sz w:val="28"/>
      </w:rPr>
    </w:lvl>
    <w:lvl w:ilvl="8">
      <w:start w:val="1"/>
      <w:numFmt w:val="lowerLetter"/>
      <w:pStyle w:val="9"/>
      <w:suff w:val="space"/>
      <w:lvlText w:val="(%9)"/>
      <w:lvlJc w:val="left"/>
      <w:pPr>
        <w:ind w:left="2381" w:hanging="283"/>
      </w:pPr>
      <w:rPr>
        <w:rFonts w:ascii="Times New Roman" w:hAnsi="Times New Roman" w:hint="default"/>
        <w:b w:val="0"/>
        <w:i w:val="0"/>
        <w:sz w:val="24"/>
      </w:rPr>
    </w:lvl>
  </w:abstractNum>
  <w:abstractNum w:abstractNumId="3" w15:restartNumberingAfterBreak="0">
    <w:nsid w:val="317E5C46"/>
    <w:multiLevelType w:val="hybridMultilevel"/>
    <w:tmpl w:val="07BE3D0A"/>
    <w:lvl w:ilvl="0" w:tplc="14EAA5C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6CF41BA7"/>
    <w:multiLevelType w:val="multilevel"/>
    <w:tmpl w:val="A3DA4C34"/>
    <w:lvl w:ilvl="0">
      <w:start w:val="6"/>
      <w:numFmt w:val="bullet"/>
      <w:lvlText w:val=""/>
      <w:lvlJc w:val="left"/>
      <w:pPr>
        <w:tabs>
          <w:tab w:val="num" w:pos="2094"/>
        </w:tabs>
        <w:ind w:left="1531" w:hanging="571"/>
      </w:pPr>
      <w:rPr>
        <w:rFonts w:ascii="Wingdings" w:hAnsi="Wingdings" w:hint="default"/>
      </w:rPr>
    </w:lvl>
    <w:lvl w:ilvl="1">
      <w:start w:val="1"/>
      <w:numFmt w:val="decimal"/>
      <w:lvlText w:val="%1.%2"/>
      <w:lvlJc w:val="left"/>
      <w:pPr>
        <w:tabs>
          <w:tab w:val="num" w:pos="2094"/>
        </w:tabs>
        <w:ind w:left="2094" w:hanging="1134"/>
      </w:pPr>
      <w:rPr>
        <w:rFonts w:hint="eastAsia"/>
      </w:rPr>
    </w:lvl>
    <w:lvl w:ilvl="2">
      <w:start w:val="2"/>
      <w:numFmt w:val="decimal"/>
      <w:suff w:val="nothing"/>
      <w:lvlText w:val="(%3)"/>
      <w:lvlJc w:val="left"/>
      <w:pPr>
        <w:ind w:left="1701" w:hanging="1134"/>
      </w:pPr>
      <w:rPr>
        <w:rFonts w:eastAsia="標楷體" w:hint="eastAsia"/>
        <w:b/>
        <w:sz w:val="32"/>
        <w:szCs w:val="24"/>
      </w:rPr>
    </w:lvl>
    <w:lvl w:ilvl="3">
      <w:start w:val="1"/>
      <w:numFmt w:val="decimal"/>
      <w:lvlText w:val="%1.%2.%3.%4"/>
      <w:lvlJc w:val="left"/>
      <w:pPr>
        <w:tabs>
          <w:tab w:val="num" w:pos="2400"/>
        </w:tabs>
        <w:ind w:left="2094" w:hanging="1134"/>
      </w:pPr>
      <w:rPr>
        <w:rFonts w:hint="eastAsia"/>
      </w:rPr>
    </w:lvl>
    <w:lvl w:ilvl="4">
      <w:start w:val="1"/>
      <w:numFmt w:val="decimal"/>
      <w:lvlText w:val="%1.%2.%3.%4.%5"/>
      <w:lvlJc w:val="left"/>
      <w:pPr>
        <w:tabs>
          <w:tab w:val="num" w:pos="2760"/>
        </w:tabs>
        <w:ind w:left="2094" w:hanging="1134"/>
      </w:pPr>
      <w:rPr>
        <w:rFonts w:hint="eastAsia"/>
      </w:rPr>
    </w:lvl>
    <w:lvl w:ilvl="5">
      <w:start w:val="1"/>
      <w:numFmt w:val="decimal"/>
      <w:suff w:val="space"/>
      <w:lvlText w:val="(%6)"/>
      <w:lvlJc w:val="left"/>
      <w:pPr>
        <w:ind w:left="2491" w:hanging="397"/>
      </w:pPr>
      <w:rPr>
        <w:rFonts w:hint="eastAsia"/>
      </w:rPr>
    </w:lvl>
    <w:lvl w:ilvl="6">
      <w:start w:val="1"/>
      <w:numFmt w:val="decimal"/>
      <w:lvlText w:val="%7."/>
      <w:lvlJc w:val="left"/>
      <w:pPr>
        <w:ind w:left="2774" w:hanging="283"/>
      </w:pPr>
      <w:rPr>
        <w:rFonts w:hint="default"/>
        <w:b w:val="0"/>
        <w:i w:val="0"/>
        <w:sz w:val="26"/>
      </w:rPr>
    </w:lvl>
    <w:lvl w:ilvl="7">
      <w:start w:val="1"/>
      <w:numFmt w:val="lowerLetter"/>
      <w:suff w:val="space"/>
      <w:lvlText w:val="%8."/>
      <w:lvlJc w:val="left"/>
      <w:pPr>
        <w:ind w:left="3229" w:hanging="284"/>
      </w:pPr>
      <w:rPr>
        <w:rFonts w:ascii="Times New Roman" w:hAnsi="Times New Roman" w:hint="default"/>
        <w:b w:val="0"/>
        <w:i w:val="0"/>
        <w:sz w:val="28"/>
      </w:rPr>
    </w:lvl>
    <w:lvl w:ilvl="8">
      <w:start w:val="1"/>
      <w:numFmt w:val="lowerLetter"/>
      <w:suff w:val="space"/>
      <w:lvlText w:val="(%9)"/>
      <w:lvlJc w:val="left"/>
      <w:pPr>
        <w:ind w:left="3341" w:hanging="283"/>
      </w:pPr>
      <w:rPr>
        <w:rFonts w:ascii="Times New Roman" w:hAnsi="Times New Roman" w:hint="default"/>
        <w:b w:val="0"/>
        <w:i w:val="0"/>
        <w:sz w:val="24"/>
      </w:rPr>
    </w:lvl>
  </w:abstractNum>
  <w:abstractNum w:abstractNumId="5" w15:restartNumberingAfterBreak="0">
    <w:nsid w:val="6CFF3B09"/>
    <w:multiLevelType w:val="multilevel"/>
    <w:tmpl w:val="0409001D"/>
    <w:styleLink w:val="10"/>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4E95A0D"/>
    <w:multiLevelType w:val="singleLevel"/>
    <w:tmpl w:val="0B749CD6"/>
    <w:lvl w:ilvl="0">
      <w:start w:val="1"/>
      <w:numFmt w:val="bullet"/>
      <w:pStyle w:val="40"/>
      <w:lvlText w:val=""/>
      <w:lvlJc w:val="left"/>
      <w:pPr>
        <w:tabs>
          <w:tab w:val="num" w:pos="1267"/>
        </w:tabs>
        <w:ind w:left="1134" w:hanging="227"/>
      </w:pPr>
      <w:rPr>
        <w:rFonts w:ascii="Monotype Sorts" w:hAnsi="Monotype Sorts" w:hint="default"/>
        <w:b w:val="0"/>
        <w:i w:val="0"/>
        <w:sz w:val="16"/>
      </w:r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林清河">
    <w15:presenceInfo w15:providerId="AD" w15:userId="S-1-5-21-3139954259-1208731842-2575547559-130264"/>
  </w15:person>
  <w15:person w15:author="楊智誠">
    <w15:presenceInfo w15:providerId="None" w15:userId="楊智誠"/>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1"/>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revisionView w:markup="0"/>
  <w:trackRevisions/>
  <w:defaultTabStop w:val="480"/>
  <w:drawingGridHorizontalSpacing w:val="120"/>
  <w:displayHorizontalDrawingGridEvery w:val="0"/>
  <w:displayVerticalDrawingGridEvery w:val="2"/>
  <w:characterSpacingControl w:val="compressPunctuation"/>
  <w:hdrShapeDefaults>
    <o:shapedefaults v:ext="edit" spidmax="2074">
      <v:stroke endarrow="block"/>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06EA"/>
    <w:rsid w:val="00000909"/>
    <w:rsid w:val="000015F8"/>
    <w:rsid w:val="00002043"/>
    <w:rsid w:val="00003504"/>
    <w:rsid w:val="00005D17"/>
    <w:rsid w:val="00007808"/>
    <w:rsid w:val="00010664"/>
    <w:rsid w:val="00010899"/>
    <w:rsid w:val="000109A6"/>
    <w:rsid w:val="00011689"/>
    <w:rsid w:val="000117C7"/>
    <w:rsid w:val="00011E18"/>
    <w:rsid w:val="00012591"/>
    <w:rsid w:val="000135F5"/>
    <w:rsid w:val="000136C6"/>
    <w:rsid w:val="00013DB0"/>
    <w:rsid w:val="000143C5"/>
    <w:rsid w:val="000167E1"/>
    <w:rsid w:val="00016E90"/>
    <w:rsid w:val="00020673"/>
    <w:rsid w:val="00020CB4"/>
    <w:rsid w:val="00022260"/>
    <w:rsid w:val="000222B4"/>
    <w:rsid w:val="000228D1"/>
    <w:rsid w:val="0002368D"/>
    <w:rsid w:val="000241AE"/>
    <w:rsid w:val="00025C4C"/>
    <w:rsid w:val="00025CFB"/>
    <w:rsid w:val="0002657D"/>
    <w:rsid w:val="000274FD"/>
    <w:rsid w:val="000301FC"/>
    <w:rsid w:val="00031483"/>
    <w:rsid w:val="0003442B"/>
    <w:rsid w:val="00034F3E"/>
    <w:rsid w:val="0003593A"/>
    <w:rsid w:val="00036180"/>
    <w:rsid w:val="000378AF"/>
    <w:rsid w:val="00037A63"/>
    <w:rsid w:val="00040B41"/>
    <w:rsid w:val="000412C6"/>
    <w:rsid w:val="000412E9"/>
    <w:rsid w:val="000425E0"/>
    <w:rsid w:val="0004291D"/>
    <w:rsid w:val="00042AD1"/>
    <w:rsid w:val="00042CDB"/>
    <w:rsid w:val="0004380D"/>
    <w:rsid w:val="0004450C"/>
    <w:rsid w:val="0004452A"/>
    <w:rsid w:val="00046698"/>
    <w:rsid w:val="0004690A"/>
    <w:rsid w:val="00046B08"/>
    <w:rsid w:val="00046DCF"/>
    <w:rsid w:val="00047C06"/>
    <w:rsid w:val="00047C46"/>
    <w:rsid w:val="00050368"/>
    <w:rsid w:val="0005180A"/>
    <w:rsid w:val="000531E6"/>
    <w:rsid w:val="00053209"/>
    <w:rsid w:val="00053A55"/>
    <w:rsid w:val="00053D1E"/>
    <w:rsid w:val="00054166"/>
    <w:rsid w:val="0005470E"/>
    <w:rsid w:val="0005475D"/>
    <w:rsid w:val="00054C82"/>
    <w:rsid w:val="000550FD"/>
    <w:rsid w:val="0005589A"/>
    <w:rsid w:val="00055D79"/>
    <w:rsid w:val="00055FB2"/>
    <w:rsid w:val="00056838"/>
    <w:rsid w:val="0005746B"/>
    <w:rsid w:val="00057A0B"/>
    <w:rsid w:val="00060167"/>
    <w:rsid w:val="000601B7"/>
    <w:rsid w:val="00061190"/>
    <w:rsid w:val="000611D0"/>
    <w:rsid w:val="0006185A"/>
    <w:rsid w:val="00062BCE"/>
    <w:rsid w:val="0006324C"/>
    <w:rsid w:val="00064129"/>
    <w:rsid w:val="000647A9"/>
    <w:rsid w:val="00065AE5"/>
    <w:rsid w:val="00066050"/>
    <w:rsid w:val="0006695A"/>
    <w:rsid w:val="00066BBC"/>
    <w:rsid w:val="00067306"/>
    <w:rsid w:val="000705B3"/>
    <w:rsid w:val="00070DA8"/>
    <w:rsid w:val="0007175E"/>
    <w:rsid w:val="00072D26"/>
    <w:rsid w:val="000732F0"/>
    <w:rsid w:val="00076A8C"/>
    <w:rsid w:val="00076BA6"/>
    <w:rsid w:val="00076D4E"/>
    <w:rsid w:val="00077C7C"/>
    <w:rsid w:val="000805A5"/>
    <w:rsid w:val="0008293C"/>
    <w:rsid w:val="00082E6D"/>
    <w:rsid w:val="000838D3"/>
    <w:rsid w:val="000839A6"/>
    <w:rsid w:val="00083B11"/>
    <w:rsid w:val="00083B5B"/>
    <w:rsid w:val="00083FAE"/>
    <w:rsid w:val="00084726"/>
    <w:rsid w:val="0008586F"/>
    <w:rsid w:val="00085AA8"/>
    <w:rsid w:val="00085AE5"/>
    <w:rsid w:val="00085D80"/>
    <w:rsid w:val="00087BA5"/>
    <w:rsid w:val="00090042"/>
    <w:rsid w:val="000909D8"/>
    <w:rsid w:val="0009108A"/>
    <w:rsid w:val="00091163"/>
    <w:rsid w:val="00092CAC"/>
    <w:rsid w:val="000936DA"/>
    <w:rsid w:val="0009422A"/>
    <w:rsid w:val="000943AE"/>
    <w:rsid w:val="0009537C"/>
    <w:rsid w:val="0009648E"/>
    <w:rsid w:val="00096B20"/>
    <w:rsid w:val="00097574"/>
    <w:rsid w:val="00097668"/>
    <w:rsid w:val="00097779"/>
    <w:rsid w:val="000A098F"/>
    <w:rsid w:val="000A0F0D"/>
    <w:rsid w:val="000A16BD"/>
    <w:rsid w:val="000A1777"/>
    <w:rsid w:val="000A1D46"/>
    <w:rsid w:val="000A21B8"/>
    <w:rsid w:val="000A21F4"/>
    <w:rsid w:val="000A2F41"/>
    <w:rsid w:val="000A4565"/>
    <w:rsid w:val="000A45F2"/>
    <w:rsid w:val="000A4B4C"/>
    <w:rsid w:val="000A56D0"/>
    <w:rsid w:val="000A6181"/>
    <w:rsid w:val="000A65B6"/>
    <w:rsid w:val="000A7779"/>
    <w:rsid w:val="000B0102"/>
    <w:rsid w:val="000B05F1"/>
    <w:rsid w:val="000B1561"/>
    <w:rsid w:val="000B1F57"/>
    <w:rsid w:val="000B308E"/>
    <w:rsid w:val="000B3CD1"/>
    <w:rsid w:val="000B3E6D"/>
    <w:rsid w:val="000B62DE"/>
    <w:rsid w:val="000C02A2"/>
    <w:rsid w:val="000C0506"/>
    <w:rsid w:val="000C0956"/>
    <w:rsid w:val="000C0A8B"/>
    <w:rsid w:val="000C16B9"/>
    <w:rsid w:val="000C17EA"/>
    <w:rsid w:val="000C1F23"/>
    <w:rsid w:val="000C237A"/>
    <w:rsid w:val="000C35D6"/>
    <w:rsid w:val="000C3E32"/>
    <w:rsid w:val="000C4298"/>
    <w:rsid w:val="000C42FB"/>
    <w:rsid w:val="000C4C67"/>
    <w:rsid w:val="000C5070"/>
    <w:rsid w:val="000C5680"/>
    <w:rsid w:val="000C5782"/>
    <w:rsid w:val="000C57AD"/>
    <w:rsid w:val="000C6DE0"/>
    <w:rsid w:val="000D0740"/>
    <w:rsid w:val="000D093F"/>
    <w:rsid w:val="000D136E"/>
    <w:rsid w:val="000D141E"/>
    <w:rsid w:val="000D2381"/>
    <w:rsid w:val="000D23FE"/>
    <w:rsid w:val="000D2860"/>
    <w:rsid w:val="000D289D"/>
    <w:rsid w:val="000D37F3"/>
    <w:rsid w:val="000D3925"/>
    <w:rsid w:val="000D3BFD"/>
    <w:rsid w:val="000D3C74"/>
    <w:rsid w:val="000D4354"/>
    <w:rsid w:val="000D4466"/>
    <w:rsid w:val="000D4557"/>
    <w:rsid w:val="000D45C2"/>
    <w:rsid w:val="000D4BF5"/>
    <w:rsid w:val="000D76AB"/>
    <w:rsid w:val="000D78DA"/>
    <w:rsid w:val="000E011B"/>
    <w:rsid w:val="000E0471"/>
    <w:rsid w:val="000E0911"/>
    <w:rsid w:val="000E0A6C"/>
    <w:rsid w:val="000E0E87"/>
    <w:rsid w:val="000E1080"/>
    <w:rsid w:val="000E2422"/>
    <w:rsid w:val="000E3C32"/>
    <w:rsid w:val="000E4233"/>
    <w:rsid w:val="000E47BD"/>
    <w:rsid w:val="000E4B07"/>
    <w:rsid w:val="000E4DA6"/>
    <w:rsid w:val="000E57D1"/>
    <w:rsid w:val="000E6CE3"/>
    <w:rsid w:val="000E7A61"/>
    <w:rsid w:val="000F052A"/>
    <w:rsid w:val="000F053C"/>
    <w:rsid w:val="000F1329"/>
    <w:rsid w:val="000F188F"/>
    <w:rsid w:val="000F1F18"/>
    <w:rsid w:val="000F21F2"/>
    <w:rsid w:val="000F2542"/>
    <w:rsid w:val="000F2683"/>
    <w:rsid w:val="000F3257"/>
    <w:rsid w:val="000F39C9"/>
    <w:rsid w:val="000F3A36"/>
    <w:rsid w:val="000F3EF8"/>
    <w:rsid w:val="000F47B7"/>
    <w:rsid w:val="000F52D2"/>
    <w:rsid w:val="000F57F6"/>
    <w:rsid w:val="000F5A53"/>
    <w:rsid w:val="000F5E52"/>
    <w:rsid w:val="000F6DF0"/>
    <w:rsid w:val="00100023"/>
    <w:rsid w:val="0010032E"/>
    <w:rsid w:val="00100A65"/>
    <w:rsid w:val="0010146F"/>
    <w:rsid w:val="00101CC3"/>
    <w:rsid w:val="00101D2C"/>
    <w:rsid w:val="00101FB0"/>
    <w:rsid w:val="00103330"/>
    <w:rsid w:val="001050E6"/>
    <w:rsid w:val="0010597C"/>
    <w:rsid w:val="0010743A"/>
    <w:rsid w:val="00107D32"/>
    <w:rsid w:val="00107EB8"/>
    <w:rsid w:val="001107A2"/>
    <w:rsid w:val="00110C4A"/>
    <w:rsid w:val="0011111D"/>
    <w:rsid w:val="00111F55"/>
    <w:rsid w:val="001122B6"/>
    <w:rsid w:val="00113E13"/>
    <w:rsid w:val="00113FAD"/>
    <w:rsid w:val="001148A7"/>
    <w:rsid w:val="00115B9D"/>
    <w:rsid w:val="00116AC0"/>
    <w:rsid w:val="00117036"/>
    <w:rsid w:val="0011788D"/>
    <w:rsid w:val="0012012A"/>
    <w:rsid w:val="00120221"/>
    <w:rsid w:val="00120DA4"/>
    <w:rsid w:val="00120FA9"/>
    <w:rsid w:val="0012126B"/>
    <w:rsid w:val="00121A4E"/>
    <w:rsid w:val="001227BF"/>
    <w:rsid w:val="001228F7"/>
    <w:rsid w:val="00122EEA"/>
    <w:rsid w:val="00123B68"/>
    <w:rsid w:val="001244A0"/>
    <w:rsid w:val="001248A0"/>
    <w:rsid w:val="00126CA7"/>
    <w:rsid w:val="00127499"/>
    <w:rsid w:val="001309A7"/>
    <w:rsid w:val="00130E3F"/>
    <w:rsid w:val="001314DE"/>
    <w:rsid w:val="00131FA2"/>
    <w:rsid w:val="00132955"/>
    <w:rsid w:val="00132956"/>
    <w:rsid w:val="00133B1B"/>
    <w:rsid w:val="00133EAF"/>
    <w:rsid w:val="00133EE3"/>
    <w:rsid w:val="001356A6"/>
    <w:rsid w:val="001359E1"/>
    <w:rsid w:val="001365C9"/>
    <w:rsid w:val="00136CB2"/>
    <w:rsid w:val="001403C6"/>
    <w:rsid w:val="00140626"/>
    <w:rsid w:val="00140E56"/>
    <w:rsid w:val="0014151A"/>
    <w:rsid w:val="001417D5"/>
    <w:rsid w:val="00141A30"/>
    <w:rsid w:val="00142E7A"/>
    <w:rsid w:val="001434AB"/>
    <w:rsid w:val="001436E2"/>
    <w:rsid w:val="0014525E"/>
    <w:rsid w:val="00145409"/>
    <w:rsid w:val="001455A5"/>
    <w:rsid w:val="00145E6A"/>
    <w:rsid w:val="00146429"/>
    <w:rsid w:val="00146DF3"/>
    <w:rsid w:val="00146ED0"/>
    <w:rsid w:val="001477D3"/>
    <w:rsid w:val="00150818"/>
    <w:rsid w:val="0015081B"/>
    <w:rsid w:val="00150FBD"/>
    <w:rsid w:val="00151686"/>
    <w:rsid w:val="00152040"/>
    <w:rsid w:val="001523F6"/>
    <w:rsid w:val="001536FF"/>
    <w:rsid w:val="00154318"/>
    <w:rsid w:val="001545B7"/>
    <w:rsid w:val="001555F4"/>
    <w:rsid w:val="00156C2A"/>
    <w:rsid w:val="0015710A"/>
    <w:rsid w:val="00157532"/>
    <w:rsid w:val="001605B4"/>
    <w:rsid w:val="00160A07"/>
    <w:rsid w:val="0016132E"/>
    <w:rsid w:val="00161682"/>
    <w:rsid w:val="00162B4E"/>
    <w:rsid w:val="00162DE8"/>
    <w:rsid w:val="00162E87"/>
    <w:rsid w:val="00164370"/>
    <w:rsid w:val="00164E3A"/>
    <w:rsid w:val="00164EA9"/>
    <w:rsid w:val="00167218"/>
    <w:rsid w:val="001700E1"/>
    <w:rsid w:val="00170B06"/>
    <w:rsid w:val="00170E58"/>
    <w:rsid w:val="001713AC"/>
    <w:rsid w:val="001714C0"/>
    <w:rsid w:val="001716F2"/>
    <w:rsid w:val="00171ADE"/>
    <w:rsid w:val="00171C25"/>
    <w:rsid w:val="00171DBD"/>
    <w:rsid w:val="001722D3"/>
    <w:rsid w:val="00172F96"/>
    <w:rsid w:val="001735CE"/>
    <w:rsid w:val="00175578"/>
    <w:rsid w:val="001779E9"/>
    <w:rsid w:val="001801A3"/>
    <w:rsid w:val="0018024B"/>
    <w:rsid w:val="00180897"/>
    <w:rsid w:val="001808D3"/>
    <w:rsid w:val="0018188C"/>
    <w:rsid w:val="00181E33"/>
    <w:rsid w:val="00182DD8"/>
    <w:rsid w:val="00182F7A"/>
    <w:rsid w:val="00183A8A"/>
    <w:rsid w:val="00184876"/>
    <w:rsid w:val="001852DE"/>
    <w:rsid w:val="001852FE"/>
    <w:rsid w:val="001857BD"/>
    <w:rsid w:val="00185A56"/>
    <w:rsid w:val="00185DE9"/>
    <w:rsid w:val="001860A4"/>
    <w:rsid w:val="00186121"/>
    <w:rsid w:val="001864CE"/>
    <w:rsid w:val="00186AAE"/>
    <w:rsid w:val="00186F30"/>
    <w:rsid w:val="001872A2"/>
    <w:rsid w:val="0018758E"/>
    <w:rsid w:val="001903B5"/>
    <w:rsid w:val="00190D4C"/>
    <w:rsid w:val="001911F0"/>
    <w:rsid w:val="00191902"/>
    <w:rsid w:val="00191C4F"/>
    <w:rsid w:val="001922D6"/>
    <w:rsid w:val="00192867"/>
    <w:rsid w:val="00193000"/>
    <w:rsid w:val="00193226"/>
    <w:rsid w:val="0019326F"/>
    <w:rsid w:val="001934F7"/>
    <w:rsid w:val="00193907"/>
    <w:rsid w:val="00193B91"/>
    <w:rsid w:val="00193D10"/>
    <w:rsid w:val="00193D25"/>
    <w:rsid w:val="00194110"/>
    <w:rsid w:val="00194288"/>
    <w:rsid w:val="001944ED"/>
    <w:rsid w:val="0019496F"/>
    <w:rsid w:val="00194DAC"/>
    <w:rsid w:val="00194FA1"/>
    <w:rsid w:val="00194FDF"/>
    <w:rsid w:val="001960D8"/>
    <w:rsid w:val="001963F6"/>
    <w:rsid w:val="001964CB"/>
    <w:rsid w:val="00196655"/>
    <w:rsid w:val="00196A40"/>
    <w:rsid w:val="00197354"/>
    <w:rsid w:val="001979C1"/>
    <w:rsid w:val="001A0A75"/>
    <w:rsid w:val="001A18C6"/>
    <w:rsid w:val="001A30FA"/>
    <w:rsid w:val="001A31FC"/>
    <w:rsid w:val="001A3C1B"/>
    <w:rsid w:val="001A5183"/>
    <w:rsid w:val="001A531C"/>
    <w:rsid w:val="001A601F"/>
    <w:rsid w:val="001A640C"/>
    <w:rsid w:val="001A7086"/>
    <w:rsid w:val="001A76C5"/>
    <w:rsid w:val="001B05F9"/>
    <w:rsid w:val="001B0B5F"/>
    <w:rsid w:val="001B1024"/>
    <w:rsid w:val="001B184D"/>
    <w:rsid w:val="001B1A00"/>
    <w:rsid w:val="001B1B99"/>
    <w:rsid w:val="001B22CF"/>
    <w:rsid w:val="001B2BE2"/>
    <w:rsid w:val="001B366C"/>
    <w:rsid w:val="001B422A"/>
    <w:rsid w:val="001B4A32"/>
    <w:rsid w:val="001B4ADC"/>
    <w:rsid w:val="001B5F95"/>
    <w:rsid w:val="001B7264"/>
    <w:rsid w:val="001B75AA"/>
    <w:rsid w:val="001B7607"/>
    <w:rsid w:val="001B78AC"/>
    <w:rsid w:val="001B7C89"/>
    <w:rsid w:val="001C02E8"/>
    <w:rsid w:val="001C091D"/>
    <w:rsid w:val="001C115A"/>
    <w:rsid w:val="001C2479"/>
    <w:rsid w:val="001C27A2"/>
    <w:rsid w:val="001C40AE"/>
    <w:rsid w:val="001C57DD"/>
    <w:rsid w:val="001C5ADC"/>
    <w:rsid w:val="001C6091"/>
    <w:rsid w:val="001C6437"/>
    <w:rsid w:val="001C6D33"/>
    <w:rsid w:val="001C6F91"/>
    <w:rsid w:val="001C7426"/>
    <w:rsid w:val="001C7A12"/>
    <w:rsid w:val="001D0CE6"/>
    <w:rsid w:val="001D0D7D"/>
    <w:rsid w:val="001D1817"/>
    <w:rsid w:val="001D1D87"/>
    <w:rsid w:val="001D25F5"/>
    <w:rsid w:val="001D2EFE"/>
    <w:rsid w:val="001D2F70"/>
    <w:rsid w:val="001D33F6"/>
    <w:rsid w:val="001D48D4"/>
    <w:rsid w:val="001D4A60"/>
    <w:rsid w:val="001D4E40"/>
    <w:rsid w:val="001D64FD"/>
    <w:rsid w:val="001D7881"/>
    <w:rsid w:val="001E04CB"/>
    <w:rsid w:val="001E1A75"/>
    <w:rsid w:val="001E2224"/>
    <w:rsid w:val="001E2BCA"/>
    <w:rsid w:val="001E378A"/>
    <w:rsid w:val="001E3F7B"/>
    <w:rsid w:val="001E411F"/>
    <w:rsid w:val="001E4612"/>
    <w:rsid w:val="001E4F42"/>
    <w:rsid w:val="001E5DFD"/>
    <w:rsid w:val="001E62B3"/>
    <w:rsid w:val="001F0F0C"/>
    <w:rsid w:val="001F17B0"/>
    <w:rsid w:val="001F185A"/>
    <w:rsid w:val="001F1E8C"/>
    <w:rsid w:val="001F3D0E"/>
    <w:rsid w:val="001F43F6"/>
    <w:rsid w:val="001F4407"/>
    <w:rsid w:val="001F46D0"/>
    <w:rsid w:val="001F4E6E"/>
    <w:rsid w:val="001F5FFC"/>
    <w:rsid w:val="001F6494"/>
    <w:rsid w:val="001F750D"/>
    <w:rsid w:val="002008AD"/>
    <w:rsid w:val="00200D13"/>
    <w:rsid w:val="002013CE"/>
    <w:rsid w:val="002013E9"/>
    <w:rsid w:val="002018B7"/>
    <w:rsid w:val="002032F0"/>
    <w:rsid w:val="00205CC9"/>
    <w:rsid w:val="002072B1"/>
    <w:rsid w:val="002073F3"/>
    <w:rsid w:val="0020787A"/>
    <w:rsid w:val="00207D4F"/>
    <w:rsid w:val="00211058"/>
    <w:rsid w:val="002112B6"/>
    <w:rsid w:val="002113B9"/>
    <w:rsid w:val="00211804"/>
    <w:rsid w:val="002121B0"/>
    <w:rsid w:val="0021233F"/>
    <w:rsid w:val="002125BC"/>
    <w:rsid w:val="002133D3"/>
    <w:rsid w:val="002135C7"/>
    <w:rsid w:val="00213FB6"/>
    <w:rsid w:val="00214420"/>
    <w:rsid w:val="00215418"/>
    <w:rsid w:val="00215C3E"/>
    <w:rsid w:val="0021631D"/>
    <w:rsid w:val="002163D0"/>
    <w:rsid w:val="002205E3"/>
    <w:rsid w:val="00221274"/>
    <w:rsid w:val="00221571"/>
    <w:rsid w:val="00221C5C"/>
    <w:rsid w:val="00221D70"/>
    <w:rsid w:val="00223770"/>
    <w:rsid w:val="00223BA0"/>
    <w:rsid w:val="00224BF5"/>
    <w:rsid w:val="00225325"/>
    <w:rsid w:val="002254A1"/>
    <w:rsid w:val="00225BBA"/>
    <w:rsid w:val="00226EFB"/>
    <w:rsid w:val="00227B29"/>
    <w:rsid w:val="00230670"/>
    <w:rsid w:val="0023074A"/>
    <w:rsid w:val="00230D74"/>
    <w:rsid w:val="0023198D"/>
    <w:rsid w:val="00232A8E"/>
    <w:rsid w:val="0023419F"/>
    <w:rsid w:val="0023588E"/>
    <w:rsid w:val="002365E6"/>
    <w:rsid w:val="002366E1"/>
    <w:rsid w:val="00236A2C"/>
    <w:rsid w:val="00236E2B"/>
    <w:rsid w:val="002372E8"/>
    <w:rsid w:val="00240BD2"/>
    <w:rsid w:val="00240D63"/>
    <w:rsid w:val="00241F44"/>
    <w:rsid w:val="002420F4"/>
    <w:rsid w:val="0024284B"/>
    <w:rsid w:val="00242C4F"/>
    <w:rsid w:val="002431B2"/>
    <w:rsid w:val="00243B8B"/>
    <w:rsid w:val="002452CA"/>
    <w:rsid w:val="002452FC"/>
    <w:rsid w:val="002452FF"/>
    <w:rsid w:val="00245F38"/>
    <w:rsid w:val="00246899"/>
    <w:rsid w:val="002469D3"/>
    <w:rsid w:val="00246A8F"/>
    <w:rsid w:val="00246C71"/>
    <w:rsid w:val="0024758E"/>
    <w:rsid w:val="0024781D"/>
    <w:rsid w:val="00247F71"/>
    <w:rsid w:val="002506E1"/>
    <w:rsid w:val="002529FB"/>
    <w:rsid w:val="002543F2"/>
    <w:rsid w:val="002545D0"/>
    <w:rsid w:val="00254D70"/>
    <w:rsid w:val="00254DE2"/>
    <w:rsid w:val="002557FD"/>
    <w:rsid w:val="00255DA1"/>
    <w:rsid w:val="00256B7D"/>
    <w:rsid w:val="00257251"/>
    <w:rsid w:val="002574BB"/>
    <w:rsid w:val="002602B6"/>
    <w:rsid w:val="002608CD"/>
    <w:rsid w:val="002618C0"/>
    <w:rsid w:val="0026299F"/>
    <w:rsid w:val="00262EE0"/>
    <w:rsid w:val="00263D79"/>
    <w:rsid w:val="002643C6"/>
    <w:rsid w:val="00264877"/>
    <w:rsid w:val="00264CAA"/>
    <w:rsid w:val="002654A4"/>
    <w:rsid w:val="0026753F"/>
    <w:rsid w:val="00267BB4"/>
    <w:rsid w:val="00270D01"/>
    <w:rsid w:val="002717D2"/>
    <w:rsid w:val="00271A2F"/>
    <w:rsid w:val="00271C26"/>
    <w:rsid w:val="00272703"/>
    <w:rsid w:val="002727CC"/>
    <w:rsid w:val="0027434F"/>
    <w:rsid w:val="00276159"/>
    <w:rsid w:val="00281208"/>
    <w:rsid w:val="00281241"/>
    <w:rsid w:val="0028137B"/>
    <w:rsid w:val="00281BB7"/>
    <w:rsid w:val="0028276B"/>
    <w:rsid w:val="002827EF"/>
    <w:rsid w:val="00283B9A"/>
    <w:rsid w:val="002854F4"/>
    <w:rsid w:val="00287356"/>
    <w:rsid w:val="002876A9"/>
    <w:rsid w:val="00290626"/>
    <w:rsid w:val="00291505"/>
    <w:rsid w:val="00292EB4"/>
    <w:rsid w:val="00293956"/>
    <w:rsid w:val="00293997"/>
    <w:rsid w:val="002944A3"/>
    <w:rsid w:val="002954FF"/>
    <w:rsid w:val="00295737"/>
    <w:rsid w:val="00295D1F"/>
    <w:rsid w:val="0029639D"/>
    <w:rsid w:val="0029665F"/>
    <w:rsid w:val="0029702B"/>
    <w:rsid w:val="00297462"/>
    <w:rsid w:val="00297C94"/>
    <w:rsid w:val="002A0492"/>
    <w:rsid w:val="002A194A"/>
    <w:rsid w:val="002A2010"/>
    <w:rsid w:val="002A2567"/>
    <w:rsid w:val="002A3136"/>
    <w:rsid w:val="002A3219"/>
    <w:rsid w:val="002A3354"/>
    <w:rsid w:val="002A36AF"/>
    <w:rsid w:val="002A38BF"/>
    <w:rsid w:val="002A3E42"/>
    <w:rsid w:val="002A49D7"/>
    <w:rsid w:val="002A542E"/>
    <w:rsid w:val="002A64F8"/>
    <w:rsid w:val="002A6A31"/>
    <w:rsid w:val="002A6ADE"/>
    <w:rsid w:val="002A7883"/>
    <w:rsid w:val="002B1E9A"/>
    <w:rsid w:val="002B284B"/>
    <w:rsid w:val="002B304C"/>
    <w:rsid w:val="002B334F"/>
    <w:rsid w:val="002B3B2B"/>
    <w:rsid w:val="002B5E41"/>
    <w:rsid w:val="002B6189"/>
    <w:rsid w:val="002C0C72"/>
    <w:rsid w:val="002C1751"/>
    <w:rsid w:val="002C2EE8"/>
    <w:rsid w:val="002C3D85"/>
    <w:rsid w:val="002C59D6"/>
    <w:rsid w:val="002D03D3"/>
    <w:rsid w:val="002D0D21"/>
    <w:rsid w:val="002D2386"/>
    <w:rsid w:val="002D2724"/>
    <w:rsid w:val="002D36AD"/>
    <w:rsid w:val="002D384A"/>
    <w:rsid w:val="002D42AF"/>
    <w:rsid w:val="002D4430"/>
    <w:rsid w:val="002D4D28"/>
    <w:rsid w:val="002D542C"/>
    <w:rsid w:val="002D64DF"/>
    <w:rsid w:val="002D6B55"/>
    <w:rsid w:val="002E027F"/>
    <w:rsid w:val="002E028D"/>
    <w:rsid w:val="002E2148"/>
    <w:rsid w:val="002E222E"/>
    <w:rsid w:val="002E2ED3"/>
    <w:rsid w:val="002E3D5E"/>
    <w:rsid w:val="002E3EF2"/>
    <w:rsid w:val="002E4995"/>
    <w:rsid w:val="002E5B0F"/>
    <w:rsid w:val="002E5C22"/>
    <w:rsid w:val="002F0BF8"/>
    <w:rsid w:val="002F1945"/>
    <w:rsid w:val="002F27B9"/>
    <w:rsid w:val="002F2A88"/>
    <w:rsid w:val="002F375C"/>
    <w:rsid w:val="002F4B83"/>
    <w:rsid w:val="002F4CE7"/>
    <w:rsid w:val="002F5185"/>
    <w:rsid w:val="002F60A3"/>
    <w:rsid w:val="002F637B"/>
    <w:rsid w:val="002F6B39"/>
    <w:rsid w:val="002F7D93"/>
    <w:rsid w:val="0030078E"/>
    <w:rsid w:val="003007CB"/>
    <w:rsid w:val="00300C09"/>
    <w:rsid w:val="0030151B"/>
    <w:rsid w:val="003020E1"/>
    <w:rsid w:val="00303094"/>
    <w:rsid w:val="00304E97"/>
    <w:rsid w:val="00304EFD"/>
    <w:rsid w:val="003059BF"/>
    <w:rsid w:val="00305F46"/>
    <w:rsid w:val="003060B1"/>
    <w:rsid w:val="003067A1"/>
    <w:rsid w:val="0031012C"/>
    <w:rsid w:val="00312860"/>
    <w:rsid w:val="00312E7C"/>
    <w:rsid w:val="00312EB5"/>
    <w:rsid w:val="00313A84"/>
    <w:rsid w:val="003140D7"/>
    <w:rsid w:val="0031462A"/>
    <w:rsid w:val="003150CA"/>
    <w:rsid w:val="00315386"/>
    <w:rsid w:val="003153BB"/>
    <w:rsid w:val="003155A3"/>
    <w:rsid w:val="00315BC0"/>
    <w:rsid w:val="00315CC1"/>
    <w:rsid w:val="003171EC"/>
    <w:rsid w:val="00317390"/>
    <w:rsid w:val="0031794F"/>
    <w:rsid w:val="00317FEB"/>
    <w:rsid w:val="003204B1"/>
    <w:rsid w:val="00321566"/>
    <w:rsid w:val="003219B9"/>
    <w:rsid w:val="00321EF4"/>
    <w:rsid w:val="00321F73"/>
    <w:rsid w:val="003225D7"/>
    <w:rsid w:val="00322B4C"/>
    <w:rsid w:val="003250C8"/>
    <w:rsid w:val="0032793A"/>
    <w:rsid w:val="00330EE4"/>
    <w:rsid w:val="00330EE9"/>
    <w:rsid w:val="0033208B"/>
    <w:rsid w:val="003325AE"/>
    <w:rsid w:val="00332EAB"/>
    <w:rsid w:val="00333746"/>
    <w:rsid w:val="00333FC4"/>
    <w:rsid w:val="0033515B"/>
    <w:rsid w:val="003353B7"/>
    <w:rsid w:val="003353BD"/>
    <w:rsid w:val="00336238"/>
    <w:rsid w:val="003365A8"/>
    <w:rsid w:val="0033662A"/>
    <w:rsid w:val="00340162"/>
    <w:rsid w:val="00341703"/>
    <w:rsid w:val="00341CC2"/>
    <w:rsid w:val="00341FDF"/>
    <w:rsid w:val="003424E3"/>
    <w:rsid w:val="00342FB8"/>
    <w:rsid w:val="00343155"/>
    <w:rsid w:val="003433C2"/>
    <w:rsid w:val="003436E3"/>
    <w:rsid w:val="00344487"/>
    <w:rsid w:val="003449D5"/>
    <w:rsid w:val="00344EA3"/>
    <w:rsid w:val="00345384"/>
    <w:rsid w:val="00345396"/>
    <w:rsid w:val="00345485"/>
    <w:rsid w:val="00345BFF"/>
    <w:rsid w:val="0034640D"/>
    <w:rsid w:val="0035004F"/>
    <w:rsid w:val="00350197"/>
    <w:rsid w:val="00351065"/>
    <w:rsid w:val="00352623"/>
    <w:rsid w:val="00353807"/>
    <w:rsid w:val="00353EC9"/>
    <w:rsid w:val="0035407D"/>
    <w:rsid w:val="0035487F"/>
    <w:rsid w:val="003548F7"/>
    <w:rsid w:val="00354AC2"/>
    <w:rsid w:val="00354C7B"/>
    <w:rsid w:val="00354EA5"/>
    <w:rsid w:val="0035516D"/>
    <w:rsid w:val="003552C3"/>
    <w:rsid w:val="00355D11"/>
    <w:rsid w:val="00355DF0"/>
    <w:rsid w:val="00356194"/>
    <w:rsid w:val="00357541"/>
    <w:rsid w:val="003579CD"/>
    <w:rsid w:val="00357DF3"/>
    <w:rsid w:val="00357F6B"/>
    <w:rsid w:val="003604FE"/>
    <w:rsid w:val="00360A9F"/>
    <w:rsid w:val="003617E5"/>
    <w:rsid w:val="003620B0"/>
    <w:rsid w:val="00362121"/>
    <w:rsid w:val="00362484"/>
    <w:rsid w:val="003628BD"/>
    <w:rsid w:val="00364783"/>
    <w:rsid w:val="00364C22"/>
    <w:rsid w:val="00365201"/>
    <w:rsid w:val="003657D4"/>
    <w:rsid w:val="0036681D"/>
    <w:rsid w:val="00367AD8"/>
    <w:rsid w:val="0037029E"/>
    <w:rsid w:val="00372858"/>
    <w:rsid w:val="00372AE0"/>
    <w:rsid w:val="003740B7"/>
    <w:rsid w:val="0037458B"/>
    <w:rsid w:val="00374959"/>
    <w:rsid w:val="0037576C"/>
    <w:rsid w:val="00376371"/>
    <w:rsid w:val="0037772D"/>
    <w:rsid w:val="00377C68"/>
    <w:rsid w:val="00380396"/>
    <w:rsid w:val="00380D8B"/>
    <w:rsid w:val="00381899"/>
    <w:rsid w:val="003821E1"/>
    <w:rsid w:val="00382723"/>
    <w:rsid w:val="0038280C"/>
    <w:rsid w:val="00383046"/>
    <w:rsid w:val="00383762"/>
    <w:rsid w:val="00383A70"/>
    <w:rsid w:val="00383C6B"/>
    <w:rsid w:val="00383EDA"/>
    <w:rsid w:val="00385267"/>
    <w:rsid w:val="003852B7"/>
    <w:rsid w:val="003853A2"/>
    <w:rsid w:val="00385F82"/>
    <w:rsid w:val="00386157"/>
    <w:rsid w:val="0038630D"/>
    <w:rsid w:val="00386AD1"/>
    <w:rsid w:val="00387418"/>
    <w:rsid w:val="00387F33"/>
    <w:rsid w:val="00390F09"/>
    <w:rsid w:val="00391065"/>
    <w:rsid w:val="00391184"/>
    <w:rsid w:val="00391F09"/>
    <w:rsid w:val="00392675"/>
    <w:rsid w:val="00392B93"/>
    <w:rsid w:val="00392F8C"/>
    <w:rsid w:val="0039316D"/>
    <w:rsid w:val="00393406"/>
    <w:rsid w:val="0039354E"/>
    <w:rsid w:val="00394B0A"/>
    <w:rsid w:val="003958D0"/>
    <w:rsid w:val="00397089"/>
    <w:rsid w:val="003972CE"/>
    <w:rsid w:val="003975C1"/>
    <w:rsid w:val="003975FE"/>
    <w:rsid w:val="00397FED"/>
    <w:rsid w:val="003A3490"/>
    <w:rsid w:val="003A370E"/>
    <w:rsid w:val="003A4389"/>
    <w:rsid w:val="003A4AFE"/>
    <w:rsid w:val="003A4F86"/>
    <w:rsid w:val="003A62E3"/>
    <w:rsid w:val="003B0808"/>
    <w:rsid w:val="003B0C9A"/>
    <w:rsid w:val="003B0F40"/>
    <w:rsid w:val="003B0FA9"/>
    <w:rsid w:val="003B267F"/>
    <w:rsid w:val="003B2B78"/>
    <w:rsid w:val="003B3A6A"/>
    <w:rsid w:val="003B4310"/>
    <w:rsid w:val="003B50A9"/>
    <w:rsid w:val="003B5299"/>
    <w:rsid w:val="003B5478"/>
    <w:rsid w:val="003B5DC7"/>
    <w:rsid w:val="003B612E"/>
    <w:rsid w:val="003B6987"/>
    <w:rsid w:val="003C2505"/>
    <w:rsid w:val="003C264C"/>
    <w:rsid w:val="003C32D0"/>
    <w:rsid w:val="003C36E8"/>
    <w:rsid w:val="003C4142"/>
    <w:rsid w:val="003C42B3"/>
    <w:rsid w:val="003C4DCD"/>
    <w:rsid w:val="003C57EB"/>
    <w:rsid w:val="003C6A24"/>
    <w:rsid w:val="003C6AD3"/>
    <w:rsid w:val="003C6C3F"/>
    <w:rsid w:val="003C7422"/>
    <w:rsid w:val="003C7B2E"/>
    <w:rsid w:val="003D0094"/>
    <w:rsid w:val="003D0115"/>
    <w:rsid w:val="003D0270"/>
    <w:rsid w:val="003D0BFC"/>
    <w:rsid w:val="003D1599"/>
    <w:rsid w:val="003D1A72"/>
    <w:rsid w:val="003D1C3C"/>
    <w:rsid w:val="003D1CA5"/>
    <w:rsid w:val="003D2B04"/>
    <w:rsid w:val="003D31B6"/>
    <w:rsid w:val="003D43E8"/>
    <w:rsid w:val="003D5CD1"/>
    <w:rsid w:val="003D6922"/>
    <w:rsid w:val="003D77F7"/>
    <w:rsid w:val="003E119F"/>
    <w:rsid w:val="003E261B"/>
    <w:rsid w:val="003E29C4"/>
    <w:rsid w:val="003E2BDE"/>
    <w:rsid w:val="003E3D39"/>
    <w:rsid w:val="003E4AD8"/>
    <w:rsid w:val="003E5475"/>
    <w:rsid w:val="003E59DA"/>
    <w:rsid w:val="003E72E1"/>
    <w:rsid w:val="003E7EF5"/>
    <w:rsid w:val="003F1785"/>
    <w:rsid w:val="003F17BF"/>
    <w:rsid w:val="003F1CA5"/>
    <w:rsid w:val="003F1CBE"/>
    <w:rsid w:val="003F1F2B"/>
    <w:rsid w:val="003F25B2"/>
    <w:rsid w:val="003F4691"/>
    <w:rsid w:val="003F4F9B"/>
    <w:rsid w:val="003F50A5"/>
    <w:rsid w:val="003F58FD"/>
    <w:rsid w:val="003F62BA"/>
    <w:rsid w:val="003F6BE8"/>
    <w:rsid w:val="003F6CF9"/>
    <w:rsid w:val="003F76DC"/>
    <w:rsid w:val="003F7C8F"/>
    <w:rsid w:val="00400CA9"/>
    <w:rsid w:val="00400DD5"/>
    <w:rsid w:val="00400FC2"/>
    <w:rsid w:val="004013F7"/>
    <w:rsid w:val="00402345"/>
    <w:rsid w:val="00402C6B"/>
    <w:rsid w:val="00402DDB"/>
    <w:rsid w:val="00404840"/>
    <w:rsid w:val="00404841"/>
    <w:rsid w:val="00405B6A"/>
    <w:rsid w:val="00406235"/>
    <w:rsid w:val="00406FFE"/>
    <w:rsid w:val="00410CEC"/>
    <w:rsid w:val="00411AFC"/>
    <w:rsid w:val="00412399"/>
    <w:rsid w:val="004125CD"/>
    <w:rsid w:val="004129BA"/>
    <w:rsid w:val="00412F73"/>
    <w:rsid w:val="00416D68"/>
    <w:rsid w:val="00417F02"/>
    <w:rsid w:val="004223EA"/>
    <w:rsid w:val="004224F4"/>
    <w:rsid w:val="00422512"/>
    <w:rsid w:val="004230D9"/>
    <w:rsid w:val="004231DE"/>
    <w:rsid w:val="0042376E"/>
    <w:rsid w:val="00424F84"/>
    <w:rsid w:val="00427DAC"/>
    <w:rsid w:val="00427FC7"/>
    <w:rsid w:val="00430087"/>
    <w:rsid w:val="0043017F"/>
    <w:rsid w:val="00431B85"/>
    <w:rsid w:val="00432B7D"/>
    <w:rsid w:val="0043331C"/>
    <w:rsid w:val="004333DC"/>
    <w:rsid w:val="004339ED"/>
    <w:rsid w:val="0043405E"/>
    <w:rsid w:val="00434C5C"/>
    <w:rsid w:val="0043510D"/>
    <w:rsid w:val="00435EA6"/>
    <w:rsid w:val="004368ED"/>
    <w:rsid w:val="00437EE9"/>
    <w:rsid w:val="00440047"/>
    <w:rsid w:val="00440F4E"/>
    <w:rsid w:val="004412D5"/>
    <w:rsid w:val="00441668"/>
    <w:rsid w:val="0044215E"/>
    <w:rsid w:val="00442201"/>
    <w:rsid w:val="00442351"/>
    <w:rsid w:val="00442951"/>
    <w:rsid w:val="00442C89"/>
    <w:rsid w:val="00442D9A"/>
    <w:rsid w:val="00442DD4"/>
    <w:rsid w:val="00442F8C"/>
    <w:rsid w:val="00442FF1"/>
    <w:rsid w:val="00443BCE"/>
    <w:rsid w:val="00444219"/>
    <w:rsid w:val="00444E79"/>
    <w:rsid w:val="0044561A"/>
    <w:rsid w:val="0044593E"/>
    <w:rsid w:val="004466AB"/>
    <w:rsid w:val="0044786E"/>
    <w:rsid w:val="00447A5D"/>
    <w:rsid w:val="00447C0F"/>
    <w:rsid w:val="00451428"/>
    <w:rsid w:val="00451F9B"/>
    <w:rsid w:val="0045216C"/>
    <w:rsid w:val="00452B3D"/>
    <w:rsid w:val="00453249"/>
    <w:rsid w:val="00454204"/>
    <w:rsid w:val="0045430D"/>
    <w:rsid w:val="004543A9"/>
    <w:rsid w:val="00454824"/>
    <w:rsid w:val="0045686D"/>
    <w:rsid w:val="004568EA"/>
    <w:rsid w:val="00456B4E"/>
    <w:rsid w:val="00460FD8"/>
    <w:rsid w:val="0046193A"/>
    <w:rsid w:val="00461A52"/>
    <w:rsid w:val="00462F80"/>
    <w:rsid w:val="00463680"/>
    <w:rsid w:val="00463CB5"/>
    <w:rsid w:val="00463D3C"/>
    <w:rsid w:val="00465436"/>
    <w:rsid w:val="0046693F"/>
    <w:rsid w:val="00466D72"/>
    <w:rsid w:val="00467309"/>
    <w:rsid w:val="00467699"/>
    <w:rsid w:val="00467AE8"/>
    <w:rsid w:val="00467FDC"/>
    <w:rsid w:val="004707ED"/>
    <w:rsid w:val="00470A2F"/>
    <w:rsid w:val="00470A56"/>
    <w:rsid w:val="004710EA"/>
    <w:rsid w:val="00472369"/>
    <w:rsid w:val="0047388D"/>
    <w:rsid w:val="00473B79"/>
    <w:rsid w:val="00474E08"/>
    <w:rsid w:val="00474FA0"/>
    <w:rsid w:val="0047538A"/>
    <w:rsid w:val="004775CA"/>
    <w:rsid w:val="00477FC1"/>
    <w:rsid w:val="0048233D"/>
    <w:rsid w:val="0048264C"/>
    <w:rsid w:val="0048265A"/>
    <w:rsid w:val="0048353D"/>
    <w:rsid w:val="0048421A"/>
    <w:rsid w:val="00484E12"/>
    <w:rsid w:val="00487B89"/>
    <w:rsid w:val="00487DC6"/>
    <w:rsid w:val="004913C9"/>
    <w:rsid w:val="00492D18"/>
    <w:rsid w:val="00494683"/>
    <w:rsid w:val="00494BAF"/>
    <w:rsid w:val="00495121"/>
    <w:rsid w:val="00495138"/>
    <w:rsid w:val="00496D60"/>
    <w:rsid w:val="0049775C"/>
    <w:rsid w:val="00497875"/>
    <w:rsid w:val="00497BC4"/>
    <w:rsid w:val="00497C7F"/>
    <w:rsid w:val="004A05B1"/>
    <w:rsid w:val="004A16EE"/>
    <w:rsid w:val="004A20FF"/>
    <w:rsid w:val="004A2246"/>
    <w:rsid w:val="004A2C27"/>
    <w:rsid w:val="004A2ED0"/>
    <w:rsid w:val="004A3F6D"/>
    <w:rsid w:val="004A456C"/>
    <w:rsid w:val="004A6DEA"/>
    <w:rsid w:val="004A75CC"/>
    <w:rsid w:val="004A77B0"/>
    <w:rsid w:val="004B0C91"/>
    <w:rsid w:val="004B19B0"/>
    <w:rsid w:val="004B1D9F"/>
    <w:rsid w:val="004B1E51"/>
    <w:rsid w:val="004B1F3F"/>
    <w:rsid w:val="004B20FF"/>
    <w:rsid w:val="004B30EF"/>
    <w:rsid w:val="004B3223"/>
    <w:rsid w:val="004B3355"/>
    <w:rsid w:val="004B38B7"/>
    <w:rsid w:val="004B3EB5"/>
    <w:rsid w:val="004B3F98"/>
    <w:rsid w:val="004B43CF"/>
    <w:rsid w:val="004B4E8E"/>
    <w:rsid w:val="004B611D"/>
    <w:rsid w:val="004B6738"/>
    <w:rsid w:val="004B6F7D"/>
    <w:rsid w:val="004B7B5B"/>
    <w:rsid w:val="004C08DB"/>
    <w:rsid w:val="004C1337"/>
    <w:rsid w:val="004C1613"/>
    <w:rsid w:val="004C1E18"/>
    <w:rsid w:val="004C1E85"/>
    <w:rsid w:val="004C24F8"/>
    <w:rsid w:val="004C2AF1"/>
    <w:rsid w:val="004C47BD"/>
    <w:rsid w:val="004C5B74"/>
    <w:rsid w:val="004C5E44"/>
    <w:rsid w:val="004C5E48"/>
    <w:rsid w:val="004C5FE2"/>
    <w:rsid w:val="004C678B"/>
    <w:rsid w:val="004C6AC6"/>
    <w:rsid w:val="004C6C4A"/>
    <w:rsid w:val="004C7579"/>
    <w:rsid w:val="004C75E7"/>
    <w:rsid w:val="004D1755"/>
    <w:rsid w:val="004D1B37"/>
    <w:rsid w:val="004D1E9E"/>
    <w:rsid w:val="004D2866"/>
    <w:rsid w:val="004D356C"/>
    <w:rsid w:val="004D3BE9"/>
    <w:rsid w:val="004D3FFA"/>
    <w:rsid w:val="004D4B9B"/>
    <w:rsid w:val="004D4D0B"/>
    <w:rsid w:val="004D4F5A"/>
    <w:rsid w:val="004D5FDE"/>
    <w:rsid w:val="004D651E"/>
    <w:rsid w:val="004D696A"/>
    <w:rsid w:val="004D6FF1"/>
    <w:rsid w:val="004D753C"/>
    <w:rsid w:val="004E0A3F"/>
    <w:rsid w:val="004E0F39"/>
    <w:rsid w:val="004E130F"/>
    <w:rsid w:val="004E1656"/>
    <w:rsid w:val="004E1B58"/>
    <w:rsid w:val="004E1BAA"/>
    <w:rsid w:val="004E1FE0"/>
    <w:rsid w:val="004E31F5"/>
    <w:rsid w:val="004E34FE"/>
    <w:rsid w:val="004E4540"/>
    <w:rsid w:val="004E4FD8"/>
    <w:rsid w:val="004E52E6"/>
    <w:rsid w:val="004E5FF6"/>
    <w:rsid w:val="004E6F05"/>
    <w:rsid w:val="004F00BC"/>
    <w:rsid w:val="004F12C1"/>
    <w:rsid w:val="004F24B2"/>
    <w:rsid w:val="004F2B91"/>
    <w:rsid w:val="004F5112"/>
    <w:rsid w:val="004F5249"/>
    <w:rsid w:val="004F59D7"/>
    <w:rsid w:val="004F5ED9"/>
    <w:rsid w:val="004F6586"/>
    <w:rsid w:val="004F70BD"/>
    <w:rsid w:val="0050056E"/>
    <w:rsid w:val="005005FE"/>
    <w:rsid w:val="00500B3A"/>
    <w:rsid w:val="005011FC"/>
    <w:rsid w:val="00501211"/>
    <w:rsid w:val="00502F30"/>
    <w:rsid w:val="00503675"/>
    <w:rsid w:val="00503717"/>
    <w:rsid w:val="00503983"/>
    <w:rsid w:val="00504BB4"/>
    <w:rsid w:val="005056AC"/>
    <w:rsid w:val="00506161"/>
    <w:rsid w:val="00506DA0"/>
    <w:rsid w:val="0050701C"/>
    <w:rsid w:val="005072BF"/>
    <w:rsid w:val="00507656"/>
    <w:rsid w:val="00510181"/>
    <w:rsid w:val="00510258"/>
    <w:rsid w:val="00512876"/>
    <w:rsid w:val="00513025"/>
    <w:rsid w:val="005133E4"/>
    <w:rsid w:val="005146A0"/>
    <w:rsid w:val="005158BA"/>
    <w:rsid w:val="00515CB0"/>
    <w:rsid w:val="00515DBC"/>
    <w:rsid w:val="00515EC4"/>
    <w:rsid w:val="005163E4"/>
    <w:rsid w:val="00516C03"/>
    <w:rsid w:val="00517585"/>
    <w:rsid w:val="005210F4"/>
    <w:rsid w:val="00521849"/>
    <w:rsid w:val="00521C9C"/>
    <w:rsid w:val="00522D5A"/>
    <w:rsid w:val="00523519"/>
    <w:rsid w:val="00524875"/>
    <w:rsid w:val="0052592D"/>
    <w:rsid w:val="0052784D"/>
    <w:rsid w:val="00530642"/>
    <w:rsid w:val="00530D6D"/>
    <w:rsid w:val="00531AFE"/>
    <w:rsid w:val="00531D95"/>
    <w:rsid w:val="00533339"/>
    <w:rsid w:val="00533C1C"/>
    <w:rsid w:val="005344A4"/>
    <w:rsid w:val="00534581"/>
    <w:rsid w:val="00534955"/>
    <w:rsid w:val="00535A4A"/>
    <w:rsid w:val="00540419"/>
    <w:rsid w:val="00540E65"/>
    <w:rsid w:val="005414DE"/>
    <w:rsid w:val="00541AAB"/>
    <w:rsid w:val="0054282F"/>
    <w:rsid w:val="00543CF8"/>
    <w:rsid w:val="0054539F"/>
    <w:rsid w:val="00545CB2"/>
    <w:rsid w:val="00547A2E"/>
    <w:rsid w:val="00551296"/>
    <w:rsid w:val="005514C6"/>
    <w:rsid w:val="00551915"/>
    <w:rsid w:val="00551B5A"/>
    <w:rsid w:val="00551BA4"/>
    <w:rsid w:val="00552019"/>
    <w:rsid w:val="005539CB"/>
    <w:rsid w:val="00553CA6"/>
    <w:rsid w:val="00554028"/>
    <w:rsid w:val="005554C3"/>
    <w:rsid w:val="005559FC"/>
    <w:rsid w:val="0055730D"/>
    <w:rsid w:val="0056063A"/>
    <w:rsid w:val="005615F4"/>
    <w:rsid w:val="00561D45"/>
    <w:rsid w:val="00562208"/>
    <w:rsid w:val="0056324F"/>
    <w:rsid w:val="00564C4B"/>
    <w:rsid w:val="00565C4F"/>
    <w:rsid w:val="0056611B"/>
    <w:rsid w:val="00567A20"/>
    <w:rsid w:val="00570E7E"/>
    <w:rsid w:val="00571BA1"/>
    <w:rsid w:val="00573BA4"/>
    <w:rsid w:val="00573E83"/>
    <w:rsid w:val="00574B6A"/>
    <w:rsid w:val="00574FFB"/>
    <w:rsid w:val="00575281"/>
    <w:rsid w:val="0057594D"/>
    <w:rsid w:val="0057601E"/>
    <w:rsid w:val="00577D9D"/>
    <w:rsid w:val="0058003C"/>
    <w:rsid w:val="00580751"/>
    <w:rsid w:val="00580FD0"/>
    <w:rsid w:val="00582EDB"/>
    <w:rsid w:val="005831A0"/>
    <w:rsid w:val="00584495"/>
    <w:rsid w:val="005847BD"/>
    <w:rsid w:val="00584AA3"/>
    <w:rsid w:val="00584B7E"/>
    <w:rsid w:val="00585813"/>
    <w:rsid w:val="00585A36"/>
    <w:rsid w:val="00585D6F"/>
    <w:rsid w:val="00586001"/>
    <w:rsid w:val="00587515"/>
    <w:rsid w:val="0059087E"/>
    <w:rsid w:val="00590C17"/>
    <w:rsid w:val="00591247"/>
    <w:rsid w:val="005918F9"/>
    <w:rsid w:val="00592297"/>
    <w:rsid w:val="005924CF"/>
    <w:rsid w:val="00592C1F"/>
    <w:rsid w:val="00592CD7"/>
    <w:rsid w:val="005951AA"/>
    <w:rsid w:val="005953AD"/>
    <w:rsid w:val="005953EB"/>
    <w:rsid w:val="00595A42"/>
    <w:rsid w:val="00595B68"/>
    <w:rsid w:val="00595BD0"/>
    <w:rsid w:val="00596BC5"/>
    <w:rsid w:val="00596DA4"/>
    <w:rsid w:val="005975D1"/>
    <w:rsid w:val="005975D9"/>
    <w:rsid w:val="0059777C"/>
    <w:rsid w:val="00597EDB"/>
    <w:rsid w:val="005A0973"/>
    <w:rsid w:val="005A17AB"/>
    <w:rsid w:val="005A180A"/>
    <w:rsid w:val="005A1DEA"/>
    <w:rsid w:val="005A2A9E"/>
    <w:rsid w:val="005A3D0F"/>
    <w:rsid w:val="005A48BE"/>
    <w:rsid w:val="005A4904"/>
    <w:rsid w:val="005A55AF"/>
    <w:rsid w:val="005A55FF"/>
    <w:rsid w:val="005A5666"/>
    <w:rsid w:val="005A645B"/>
    <w:rsid w:val="005A752F"/>
    <w:rsid w:val="005A7F09"/>
    <w:rsid w:val="005B036F"/>
    <w:rsid w:val="005B0727"/>
    <w:rsid w:val="005B08F3"/>
    <w:rsid w:val="005B0A2E"/>
    <w:rsid w:val="005B1E91"/>
    <w:rsid w:val="005B3065"/>
    <w:rsid w:val="005B3EDA"/>
    <w:rsid w:val="005B461F"/>
    <w:rsid w:val="005B4DE7"/>
    <w:rsid w:val="005B607E"/>
    <w:rsid w:val="005B66C4"/>
    <w:rsid w:val="005B68D5"/>
    <w:rsid w:val="005B6C97"/>
    <w:rsid w:val="005B6CD8"/>
    <w:rsid w:val="005C0261"/>
    <w:rsid w:val="005C064B"/>
    <w:rsid w:val="005C0F3E"/>
    <w:rsid w:val="005C1885"/>
    <w:rsid w:val="005C23E0"/>
    <w:rsid w:val="005C25DF"/>
    <w:rsid w:val="005C25E6"/>
    <w:rsid w:val="005C3516"/>
    <w:rsid w:val="005C36CF"/>
    <w:rsid w:val="005C3D88"/>
    <w:rsid w:val="005C3E1A"/>
    <w:rsid w:val="005C3EBC"/>
    <w:rsid w:val="005C5194"/>
    <w:rsid w:val="005C51D4"/>
    <w:rsid w:val="005C5408"/>
    <w:rsid w:val="005C5433"/>
    <w:rsid w:val="005C56BD"/>
    <w:rsid w:val="005C62CF"/>
    <w:rsid w:val="005C638F"/>
    <w:rsid w:val="005C6720"/>
    <w:rsid w:val="005D0A78"/>
    <w:rsid w:val="005D1D8E"/>
    <w:rsid w:val="005D2322"/>
    <w:rsid w:val="005D2A1A"/>
    <w:rsid w:val="005D3391"/>
    <w:rsid w:val="005D408E"/>
    <w:rsid w:val="005D4238"/>
    <w:rsid w:val="005D4CB0"/>
    <w:rsid w:val="005D5AAD"/>
    <w:rsid w:val="005D637B"/>
    <w:rsid w:val="005D646B"/>
    <w:rsid w:val="005D64F9"/>
    <w:rsid w:val="005D7977"/>
    <w:rsid w:val="005D7E00"/>
    <w:rsid w:val="005E09A8"/>
    <w:rsid w:val="005E13F1"/>
    <w:rsid w:val="005E21E0"/>
    <w:rsid w:val="005E224D"/>
    <w:rsid w:val="005E3830"/>
    <w:rsid w:val="005E57A6"/>
    <w:rsid w:val="005E58A1"/>
    <w:rsid w:val="005E5D54"/>
    <w:rsid w:val="005E671E"/>
    <w:rsid w:val="005E73DD"/>
    <w:rsid w:val="005E76BE"/>
    <w:rsid w:val="005E7BE4"/>
    <w:rsid w:val="005E7C32"/>
    <w:rsid w:val="005F12BD"/>
    <w:rsid w:val="005F34EB"/>
    <w:rsid w:val="005F38DF"/>
    <w:rsid w:val="005F3F1F"/>
    <w:rsid w:val="005F4A05"/>
    <w:rsid w:val="005F4E93"/>
    <w:rsid w:val="005F4F14"/>
    <w:rsid w:val="005F5252"/>
    <w:rsid w:val="005F5561"/>
    <w:rsid w:val="005F5E07"/>
    <w:rsid w:val="005F689C"/>
    <w:rsid w:val="005F70F3"/>
    <w:rsid w:val="006001A3"/>
    <w:rsid w:val="00601375"/>
    <w:rsid w:val="0060183A"/>
    <w:rsid w:val="00601D19"/>
    <w:rsid w:val="00603872"/>
    <w:rsid w:val="00603988"/>
    <w:rsid w:val="006039DA"/>
    <w:rsid w:val="00603BB7"/>
    <w:rsid w:val="006045EF"/>
    <w:rsid w:val="00605511"/>
    <w:rsid w:val="006107EB"/>
    <w:rsid w:val="00610A99"/>
    <w:rsid w:val="0061172A"/>
    <w:rsid w:val="0061246B"/>
    <w:rsid w:val="0061270D"/>
    <w:rsid w:val="00613298"/>
    <w:rsid w:val="00613407"/>
    <w:rsid w:val="00613744"/>
    <w:rsid w:val="00615D30"/>
    <w:rsid w:val="00615EDF"/>
    <w:rsid w:val="0061616B"/>
    <w:rsid w:val="006162D2"/>
    <w:rsid w:val="006168AD"/>
    <w:rsid w:val="00617654"/>
    <w:rsid w:val="006178C8"/>
    <w:rsid w:val="00621291"/>
    <w:rsid w:val="006224E2"/>
    <w:rsid w:val="0062357A"/>
    <w:rsid w:val="00623974"/>
    <w:rsid w:val="006244C5"/>
    <w:rsid w:val="00630514"/>
    <w:rsid w:val="006307AF"/>
    <w:rsid w:val="0063219A"/>
    <w:rsid w:val="0063226C"/>
    <w:rsid w:val="0063275C"/>
    <w:rsid w:val="006327FE"/>
    <w:rsid w:val="0063428F"/>
    <w:rsid w:val="0063442F"/>
    <w:rsid w:val="00634A7A"/>
    <w:rsid w:val="00635842"/>
    <w:rsid w:val="0063612D"/>
    <w:rsid w:val="00637493"/>
    <w:rsid w:val="0063766E"/>
    <w:rsid w:val="00637E3A"/>
    <w:rsid w:val="00641E75"/>
    <w:rsid w:val="006424AE"/>
    <w:rsid w:val="0064317E"/>
    <w:rsid w:val="00643C52"/>
    <w:rsid w:val="00643E67"/>
    <w:rsid w:val="00643EF6"/>
    <w:rsid w:val="00644403"/>
    <w:rsid w:val="006448A0"/>
    <w:rsid w:val="00644D64"/>
    <w:rsid w:val="0064600B"/>
    <w:rsid w:val="00646D9B"/>
    <w:rsid w:val="00646E06"/>
    <w:rsid w:val="0064713F"/>
    <w:rsid w:val="006471CB"/>
    <w:rsid w:val="006475D8"/>
    <w:rsid w:val="0065026D"/>
    <w:rsid w:val="00650AE6"/>
    <w:rsid w:val="006510F9"/>
    <w:rsid w:val="00651264"/>
    <w:rsid w:val="00651CCB"/>
    <w:rsid w:val="0065259D"/>
    <w:rsid w:val="00652654"/>
    <w:rsid w:val="0065352A"/>
    <w:rsid w:val="0065379D"/>
    <w:rsid w:val="006542AB"/>
    <w:rsid w:val="00654CDA"/>
    <w:rsid w:val="0065500B"/>
    <w:rsid w:val="0065532F"/>
    <w:rsid w:val="00656068"/>
    <w:rsid w:val="0065610E"/>
    <w:rsid w:val="00656400"/>
    <w:rsid w:val="0065690D"/>
    <w:rsid w:val="0065691A"/>
    <w:rsid w:val="0065779A"/>
    <w:rsid w:val="00657A2C"/>
    <w:rsid w:val="00657D56"/>
    <w:rsid w:val="006605F5"/>
    <w:rsid w:val="00661C9C"/>
    <w:rsid w:val="00661CD7"/>
    <w:rsid w:val="00662D14"/>
    <w:rsid w:val="00663920"/>
    <w:rsid w:val="00664A30"/>
    <w:rsid w:val="00664A66"/>
    <w:rsid w:val="006662C4"/>
    <w:rsid w:val="00666861"/>
    <w:rsid w:val="00666A39"/>
    <w:rsid w:val="00667083"/>
    <w:rsid w:val="0066721D"/>
    <w:rsid w:val="00667297"/>
    <w:rsid w:val="0066764D"/>
    <w:rsid w:val="006679D3"/>
    <w:rsid w:val="006705B2"/>
    <w:rsid w:val="00670AB6"/>
    <w:rsid w:val="00671199"/>
    <w:rsid w:val="00672210"/>
    <w:rsid w:val="00672B45"/>
    <w:rsid w:val="00674B61"/>
    <w:rsid w:val="00677837"/>
    <w:rsid w:val="00680855"/>
    <w:rsid w:val="00680E6A"/>
    <w:rsid w:val="006810CF"/>
    <w:rsid w:val="00681219"/>
    <w:rsid w:val="006822BB"/>
    <w:rsid w:val="006824C6"/>
    <w:rsid w:val="00682EA6"/>
    <w:rsid w:val="0068390C"/>
    <w:rsid w:val="0068392E"/>
    <w:rsid w:val="00683C6F"/>
    <w:rsid w:val="00683E0F"/>
    <w:rsid w:val="00683F25"/>
    <w:rsid w:val="0068443E"/>
    <w:rsid w:val="00684A48"/>
    <w:rsid w:val="00684A8D"/>
    <w:rsid w:val="00685AC1"/>
    <w:rsid w:val="00686389"/>
    <w:rsid w:val="006864F5"/>
    <w:rsid w:val="0069009D"/>
    <w:rsid w:val="006916D0"/>
    <w:rsid w:val="0069170F"/>
    <w:rsid w:val="00691884"/>
    <w:rsid w:val="00692065"/>
    <w:rsid w:val="00692F43"/>
    <w:rsid w:val="00693619"/>
    <w:rsid w:val="006939B5"/>
    <w:rsid w:val="0069567A"/>
    <w:rsid w:val="00696171"/>
    <w:rsid w:val="0069695F"/>
    <w:rsid w:val="006A0288"/>
    <w:rsid w:val="006A1070"/>
    <w:rsid w:val="006A126E"/>
    <w:rsid w:val="006A2367"/>
    <w:rsid w:val="006A2A68"/>
    <w:rsid w:val="006A3146"/>
    <w:rsid w:val="006A3726"/>
    <w:rsid w:val="006A3C24"/>
    <w:rsid w:val="006A4613"/>
    <w:rsid w:val="006A52CC"/>
    <w:rsid w:val="006A541A"/>
    <w:rsid w:val="006A63A5"/>
    <w:rsid w:val="006B0F62"/>
    <w:rsid w:val="006B1D85"/>
    <w:rsid w:val="006B49F9"/>
    <w:rsid w:val="006B7DF9"/>
    <w:rsid w:val="006C0E4C"/>
    <w:rsid w:val="006C1314"/>
    <w:rsid w:val="006C2128"/>
    <w:rsid w:val="006C230F"/>
    <w:rsid w:val="006C3005"/>
    <w:rsid w:val="006C30CC"/>
    <w:rsid w:val="006C3BEC"/>
    <w:rsid w:val="006C3E19"/>
    <w:rsid w:val="006C43E7"/>
    <w:rsid w:val="006C44BA"/>
    <w:rsid w:val="006C64B8"/>
    <w:rsid w:val="006C6548"/>
    <w:rsid w:val="006C798F"/>
    <w:rsid w:val="006C7FF7"/>
    <w:rsid w:val="006D0A18"/>
    <w:rsid w:val="006D26B3"/>
    <w:rsid w:val="006D283B"/>
    <w:rsid w:val="006D2AD0"/>
    <w:rsid w:val="006D3C77"/>
    <w:rsid w:val="006D52CB"/>
    <w:rsid w:val="006D5BCB"/>
    <w:rsid w:val="006D7E42"/>
    <w:rsid w:val="006E1DE1"/>
    <w:rsid w:val="006E20F5"/>
    <w:rsid w:val="006E2587"/>
    <w:rsid w:val="006E3691"/>
    <w:rsid w:val="006E427B"/>
    <w:rsid w:val="006E4DA8"/>
    <w:rsid w:val="006E5973"/>
    <w:rsid w:val="006E63C9"/>
    <w:rsid w:val="006E70E2"/>
    <w:rsid w:val="006E71E9"/>
    <w:rsid w:val="006E73F4"/>
    <w:rsid w:val="006F0395"/>
    <w:rsid w:val="006F09B0"/>
    <w:rsid w:val="006F0B78"/>
    <w:rsid w:val="006F1259"/>
    <w:rsid w:val="006F18A0"/>
    <w:rsid w:val="006F1BE0"/>
    <w:rsid w:val="006F283A"/>
    <w:rsid w:val="006F2866"/>
    <w:rsid w:val="006F3570"/>
    <w:rsid w:val="006F389C"/>
    <w:rsid w:val="006F3B0A"/>
    <w:rsid w:val="006F4395"/>
    <w:rsid w:val="006F5315"/>
    <w:rsid w:val="006F5886"/>
    <w:rsid w:val="006F591F"/>
    <w:rsid w:val="006F67BA"/>
    <w:rsid w:val="006F67D2"/>
    <w:rsid w:val="006F72BF"/>
    <w:rsid w:val="006F7AE9"/>
    <w:rsid w:val="006F7EA3"/>
    <w:rsid w:val="00700CEB"/>
    <w:rsid w:val="00701862"/>
    <w:rsid w:val="00701DB4"/>
    <w:rsid w:val="00702782"/>
    <w:rsid w:val="0070349E"/>
    <w:rsid w:val="007037B5"/>
    <w:rsid w:val="00703B88"/>
    <w:rsid w:val="007043D4"/>
    <w:rsid w:val="0070443A"/>
    <w:rsid w:val="00704557"/>
    <w:rsid w:val="00704788"/>
    <w:rsid w:val="007050FA"/>
    <w:rsid w:val="00706FB5"/>
    <w:rsid w:val="007071E2"/>
    <w:rsid w:val="00707351"/>
    <w:rsid w:val="00710035"/>
    <w:rsid w:val="007108FE"/>
    <w:rsid w:val="00711AB5"/>
    <w:rsid w:val="00711AE0"/>
    <w:rsid w:val="00711CAA"/>
    <w:rsid w:val="00712171"/>
    <w:rsid w:val="00712872"/>
    <w:rsid w:val="00716905"/>
    <w:rsid w:val="00717589"/>
    <w:rsid w:val="00717879"/>
    <w:rsid w:val="007178DA"/>
    <w:rsid w:val="00722252"/>
    <w:rsid w:val="00723151"/>
    <w:rsid w:val="0072448F"/>
    <w:rsid w:val="00724D3D"/>
    <w:rsid w:val="00725005"/>
    <w:rsid w:val="00725E61"/>
    <w:rsid w:val="00726028"/>
    <w:rsid w:val="00726E70"/>
    <w:rsid w:val="0072708C"/>
    <w:rsid w:val="0072745F"/>
    <w:rsid w:val="00727648"/>
    <w:rsid w:val="00727FCC"/>
    <w:rsid w:val="007302A9"/>
    <w:rsid w:val="007304B7"/>
    <w:rsid w:val="0073069D"/>
    <w:rsid w:val="00731E0A"/>
    <w:rsid w:val="00732D23"/>
    <w:rsid w:val="00732DA2"/>
    <w:rsid w:val="00732F82"/>
    <w:rsid w:val="00733320"/>
    <w:rsid w:val="00733E4D"/>
    <w:rsid w:val="00735456"/>
    <w:rsid w:val="00736FAD"/>
    <w:rsid w:val="007403AC"/>
    <w:rsid w:val="00741053"/>
    <w:rsid w:val="00741599"/>
    <w:rsid w:val="00741656"/>
    <w:rsid w:val="00741800"/>
    <w:rsid w:val="00741B3B"/>
    <w:rsid w:val="00741E60"/>
    <w:rsid w:val="007423DD"/>
    <w:rsid w:val="0074396A"/>
    <w:rsid w:val="00743B07"/>
    <w:rsid w:val="00744499"/>
    <w:rsid w:val="00745011"/>
    <w:rsid w:val="007453C5"/>
    <w:rsid w:val="00745A7D"/>
    <w:rsid w:val="00746407"/>
    <w:rsid w:val="007475C5"/>
    <w:rsid w:val="007510A8"/>
    <w:rsid w:val="00752AA3"/>
    <w:rsid w:val="007534B3"/>
    <w:rsid w:val="00753A23"/>
    <w:rsid w:val="00754605"/>
    <w:rsid w:val="007553A5"/>
    <w:rsid w:val="00755DAE"/>
    <w:rsid w:val="00756A26"/>
    <w:rsid w:val="00757774"/>
    <w:rsid w:val="00757C18"/>
    <w:rsid w:val="00757E28"/>
    <w:rsid w:val="007602C0"/>
    <w:rsid w:val="00760D0C"/>
    <w:rsid w:val="00761851"/>
    <w:rsid w:val="00761F90"/>
    <w:rsid w:val="00762101"/>
    <w:rsid w:val="00762381"/>
    <w:rsid w:val="0076289D"/>
    <w:rsid w:val="00763A9C"/>
    <w:rsid w:val="007647BE"/>
    <w:rsid w:val="00765143"/>
    <w:rsid w:val="00765B02"/>
    <w:rsid w:val="007674A9"/>
    <w:rsid w:val="007675E0"/>
    <w:rsid w:val="00767A85"/>
    <w:rsid w:val="007705EA"/>
    <w:rsid w:val="00771FD6"/>
    <w:rsid w:val="0077312A"/>
    <w:rsid w:val="00773CFB"/>
    <w:rsid w:val="00773D91"/>
    <w:rsid w:val="00773FA3"/>
    <w:rsid w:val="00775075"/>
    <w:rsid w:val="00775F8E"/>
    <w:rsid w:val="00776D6E"/>
    <w:rsid w:val="00776EFE"/>
    <w:rsid w:val="00777B04"/>
    <w:rsid w:val="00780552"/>
    <w:rsid w:val="00780AC7"/>
    <w:rsid w:val="00782E17"/>
    <w:rsid w:val="0078314E"/>
    <w:rsid w:val="00783565"/>
    <w:rsid w:val="00783E42"/>
    <w:rsid w:val="0078583A"/>
    <w:rsid w:val="0078606F"/>
    <w:rsid w:val="00786096"/>
    <w:rsid w:val="00787196"/>
    <w:rsid w:val="00787576"/>
    <w:rsid w:val="00787FD2"/>
    <w:rsid w:val="00790710"/>
    <w:rsid w:val="00790CE5"/>
    <w:rsid w:val="00790DD8"/>
    <w:rsid w:val="00791679"/>
    <w:rsid w:val="007917DA"/>
    <w:rsid w:val="00791A24"/>
    <w:rsid w:val="00791E98"/>
    <w:rsid w:val="00792127"/>
    <w:rsid w:val="00792358"/>
    <w:rsid w:val="0079351B"/>
    <w:rsid w:val="00793587"/>
    <w:rsid w:val="00794759"/>
    <w:rsid w:val="00794A5B"/>
    <w:rsid w:val="007950D7"/>
    <w:rsid w:val="0079582C"/>
    <w:rsid w:val="0079623C"/>
    <w:rsid w:val="007968CB"/>
    <w:rsid w:val="007A0366"/>
    <w:rsid w:val="007A0BC8"/>
    <w:rsid w:val="007A17C1"/>
    <w:rsid w:val="007A2330"/>
    <w:rsid w:val="007A23A5"/>
    <w:rsid w:val="007A3481"/>
    <w:rsid w:val="007A3855"/>
    <w:rsid w:val="007A3CAF"/>
    <w:rsid w:val="007A4943"/>
    <w:rsid w:val="007A6CF5"/>
    <w:rsid w:val="007A7C9F"/>
    <w:rsid w:val="007B00FA"/>
    <w:rsid w:val="007B0779"/>
    <w:rsid w:val="007B082B"/>
    <w:rsid w:val="007B0D6D"/>
    <w:rsid w:val="007B0F41"/>
    <w:rsid w:val="007B18F5"/>
    <w:rsid w:val="007B25D2"/>
    <w:rsid w:val="007B30FA"/>
    <w:rsid w:val="007B31B0"/>
    <w:rsid w:val="007B3B8E"/>
    <w:rsid w:val="007B4268"/>
    <w:rsid w:val="007B562E"/>
    <w:rsid w:val="007B5797"/>
    <w:rsid w:val="007B6063"/>
    <w:rsid w:val="007B6EF6"/>
    <w:rsid w:val="007B7875"/>
    <w:rsid w:val="007C0974"/>
    <w:rsid w:val="007C1ED5"/>
    <w:rsid w:val="007C2806"/>
    <w:rsid w:val="007C2946"/>
    <w:rsid w:val="007C2BF5"/>
    <w:rsid w:val="007C3012"/>
    <w:rsid w:val="007C40D1"/>
    <w:rsid w:val="007C4AED"/>
    <w:rsid w:val="007C54ED"/>
    <w:rsid w:val="007C56FA"/>
    <w:rsid w:val="007C5B94"/>
    <w:rsid w:val="007C6D86"/>
    <w:rsid w:val="007C791A"/>
    <w:rsid w:val="007D0E14"/>
    <w:rsid w:val="007D10F6"/>
    <w:rsid w:val="007D21EE"/>
    <w:rsid w:val="007D3852"/>
    <w:rsid w:val="007D4436"/>
    <w:rsid w:val="007D5206"/>
    <w:rsid w:val="007D54C1"/>
    <w:rsid w:val="007D5657"/>
    <w:rsid w:val="007D5D39"/>
    <w:rsid w:val="007D5E5C"/>
    <w:rsid w:val="007D63C4"/>
    <w:rsid w:val="007D701F"/>
    <w:rsid w:val="007D7664"/>
    <w:rsid w:val="007D7C27"/>
    <w:rsid w:val="007D7EF4"/>
    <w:rsid w:val="007E079F"/>
    <w:rsid w:val="007E0ADF"/>
    <w:rsid w:val="007E11E0"/>
    <w:rsid w:val="007E1488"/>
    <w:rsid w:val="007E1631"/>
    <w:rsid w:val="007E271F"/>
    <w:rsid w:val="007E2899"/>
    <w:rsid w:val="007E2D1B"/>
    <w:rsid w:val="007E30A3"/>
    <w:rsid w:val="007E4C3E"/>
    <w:rsid w:val="007E5859"/>
    <w:rsid w:val="007E5D6B"/>
    <w:rsid w:val="007E659E"/>
    <w:rsid w:val="007E65D6"/>
    <w:rsid w:val="007E675C"/>
    <w:rsid w:val="007E68C6"/>
    <w:rsid w:val="007E6923"/>
    <w:rsid w:val="007E6C9B"/>
    <w:rsid w:val="007E70B9"/>
    <w:rsid w:val="007E75AA"/>
    <w:rsid w:val="007E7C07"/>
    <w:rsid w:val="007E7E32"/>
    <w:rsid w:val="007E7E84"/>
    <w:rsid w:val="007F0027"/>
    <w:rsid w:val="007F0F98"/>
    <w:rsid w:val="007F0FA0"/>
    <w:rsid w:val="007F12B9"/>
    <w:rsid w:val="007F2809"/>
    <w:rsid w:val="007F2A37"/>
    <w:rsid w:val="007F438D"/>
    <w:rsid w:val="007F4BEC"/>
    <w:rsid w:val="007F5309"/>
    <w:rsid w:val="007F5C3E"/>
    <w:rsid w:val="007F630E"/>
    <w:rsid w:val="007F73A1"/>
    <w:rsid w:val="0080076A"/>
    <w:rsid w:val="00802074"/>
    <w:rsid w:val="008025D3"/>
    <w:rsid w:val="00802C61"/>
    <w:rsid w:val="00802EBD"/>
    <w:rsid w:val="008031E9"/>
    <w:rsid w:val="00803477"/>
    <w:rsid w:val="00803F30"/>
    <w:rsid w:val="00804764"/>
    <w:rsid w:val="008050B2"/>
    <w:rsid w:val="00805991"/>
    <w:rsid w:val="008072A9"/>
    <w:rsid w:val="008074F6"/>
    <w:rsid w:val="008107B6"/>
    <w:rsid w:val="008114E6"/>
    <w:rsid w:val="00811B1E"/>
    <w:rsid w:val="00812335"/>
    <w:rsid w:val="00812732"/>
    <w:rsid w:val="00812BCD"/>
    <w:rsid w:val="00813AF2"/>
    <w:rsid w:val="00813FCC"/>
    <w:rsid w:val="00814960"/>
    <w:rsid w:val="00814D94"/>
    <w:rsid w:val="008157C8"/>
    <w:rsid w:val="008166A9"/>
    <w:rsid w:val="00817B3F"/>
    <w:rsid w:val="00817FB0"/>
    <w:rsid w:val="0082021C"/>
    <w:rsid w:val="00820A6C"/>
    <w:rsid w:val="00820E12"/>
    <w:rsid w:val="00820E1C"/>
    <w:rsid w:val="00823895"/>
    <w:rsid w:val="0082402D"/>
    <w:rsid w:val="00824633"/>
    <w:rsid w:val="00825927"/>
    <w:rsid w:val="008259AE"/>
    <w:rsid w:val="00826001"/>
    <w:rsid w:val="008261A4"/>
    <w:rsid w:val="00826FBE"/>
    <w:rsid w:val="00830BA5"/>
    <w:rsid w:val="00830DCD"/>
    <w:rsid w:val="00831A99"/>
    <w:rsid w:val="00832662"/>
    <w:rsid w:val="00832A1E"/>
    <w:rsid w:val="00832EE1"/>
    <w:rsid w:val="00832F68"/>
    <w:rsid w:val="008332E1"/>
    <w:rsid w:val="008339CE"/>
    <w:rsid w:val="00833F53"/>
    <w:rsid w:val="008346B4"/>
    <w:rsid w:val="00834C14"/>
    <w:rsid w:val="00835584"/>
    <w:rsid w:val="00835E0A"/>
    <w:rsid w:val="008369EA"/>
    <w:rsid w:val="00840269"/>
    <w:rsid w:val="008407BC"/>
    <w:rsid w:val="00841A67"/>
    <w:rsid w:val="00842344"/>
    <w:rsid w:val="008430B5"/>
    <w:rsid w:val="00843657"/>
    <w:rsid w:val="00843D9E"/>
    <w:rsid w:val="00844244"/>
    <w:rsid w:val="00845321"/>
    <w:rsid w:val="00845AC2"/>
    <w:rsid w:val="00846BF7"/>
    <w:rsid w:val="00847741"/>
    <w:rsid w:val="00847949"/>
    <w:rsid w:val="008507E3"/>
    <w:rsid w:val="00851C1C"/>
    <w:rsid w:val="00852014"/>
    <w:rsid w:val="00852404"/>
    <w:rsid w:val="008524C3"/>
    <w:rsid w:val="00852C56"/>
    <w:rsid w:val="0085300D"/>
    <w:rsid w:val="008540F3"/>
    <w:rsid w:val="00854724"/>
    <w:rsid w:val="00854AA5"/>
    <w:rsid w:val="0085510B"/>
    <w:rsid w:val="008559A5"/>
    <w:rsid w:val="00855F5F"/>
    <w:rsid w:val="008569F8"/>
    <w:rsid w:val="00856B10"/>
    <w:rsid w:val="00856B67"/>
    <w:rsid w:val="00857465"/>
    <w:rsid w:val="0085762D"/>
    <w:rsid w:val="00857BBC"/>
    <w:rsid w:val="00857CE1"/>
    <w:rsid w:val="00861419"/>
    <w:rsid w:val="00861765"/>
    <w:rsid w:val="0086217E"/>
    <w:rsid w:val="008623A9"/>
    <w:rsid w:val="008626D4"/>
    <w:rsid w:val="008628D9"/>
    <w:rsid w:val="00863E89"/>
    <w:rsid w:val="00864C97"/>
    <w:rsid w:val="00864E14"/>
    <w:rsid w:val="0086582D"/>
    <w:rsid w:val="00865DAB"/>
    <w:rsid w:val="00865E48"/>
    <w:rsid w:val="0086621A"/>
    <w:rsid w:val="00866B5F"/>
    <w:rsid w:val="00866ED7"/>
    <w:rsid w:val="00866FB2"/>
    <w:rsid w:val="0086721C"/>
    <w:rsid w:val="00870E9C"/>
    <w:rsid w:val="00872849"/>
    <w:rsid w:val="00872CA2"/>
    <w:rsid w:val="008737FB"/>
    <w:rsid w:val="00873951"/>
    <w:rsid w:val="008743CC"/>
    <w:rsid w:val="0087495F"/>
    <w:rsid w:val="0087512F"/>
    <w:rsid w:val="00875740"/>
    <w:rsid w:val="0087589F"/>
    <w:rsid w:val="00876418"/>
    <w:rsid w:val="00877815"/>
    <w:rsid w:val="008828E4"/>
    <w:rsid w:val="00882CE7"/>
    <w:rsid w:val="00883AD9"/>
    <w:rsid w:val="008847AC"/>
    <w:rsid w:val="00885021"/>
    <w:rsid w:val="008850E4"/>
    <w:rsid w:val="0088566F"/>
    <w:rsid w:val="008864BD"/>
    <w:rsid w:val="00886A53"/>
    <w:rsid w:val="008914CB"/>
    <w:rsid w:val="0089151F"/>
    <w:rsid w:val="00891E2F"/>
    <w:rsid w:val="0089358F"/>
    <w:rsid w:val="00894DCC"/>
    <w:rsid w:val="008950C8"/>
    <w:rsid w:val="008955DB"/>
    <w:rsid w:val="00895985"/>
    <w:rsid w:val="00896954"/>
    <w:rsid w:val="008970C0"/>
    <w:rsid w:val="008A0D84"/>
    <w:rsid w:val="008A2FC5"/>
    <w:rsid w:val="008A35DF"/>
    <w:rsid w:val="008A3A76"/>
    <w:rsid w:val="008A3F05"/>
    <w:rsid w:val="008A4636"/>
    <w:rsid w:val="008A5032"/>
    <w:rsid w:val="008A54F7"/>
    <w:rsid w:val="008A5900"/>
    <w:rsid w:val="008A6517"/>
    <w:rsid w:val="008A6BEF"/>
    <w:rsid w:val="008A7035"/>
    <w:rsid w:val="008A7110"/>
    <w:rsid w:val="008A7202"/>
    <w:rsid w:val="008B0D7C"/>
    <w:rsid w:val="008B1FB9"/>
    <w:rsid w:val="008B202C"/>
    <w:rsid w:val="008B333D"/>
    <w:rsid w:val="008B3495"/>
    <w:rsid w:val="008B5A81"/>
    <w:rsid w:val="008B5AF7"/>
    <w:rsid w:val="008B5EBC"/>
    <w:rsid w:val="008B6569"/>
    <w:rsid w:val="008B68D0"/>
    <w:rsid w:val="008B6BF6"/>
    <w:rsid w:val="008B6E5F"/>
    <w:rsid w:val="008B7DEC"/>
    <w:rsid w:val="008C1115"/>
    <w:rsid w:val="008C216D"/>
    <w:rsid w:val="008C29F9"/>
    <w:rsid w:val="008C335F"/>
    <w:rsid w:val="008C5313"/>
    <w:rsid w:val="008C5443"/>
    <w:rsid w:val="008C60F8"/>
    <w:rsid w:val="008C6F24"/>
    <w:rsid w:val="008C6F62"/>
    <w:rsid w:val="008C73E5"/>
    <w:rsid w:val="008C765C"/>
    <w:rsid w:val="008D0502"/>
    <w:rsid w:val="008D090C"/>
    <w:rsid w:val="008D2283"/>
    <w:rsid w:val="008D2B63"/>
    <w:rsid w:val="008D2CC9"/>
    <w:rsid w:val="008D2F77"/>
    <w:rsid w:val="008D3092"/>
    <w:rsid w:val="008D7455"/>
    <w:rsid w:val="008D7B44"/>
    <w:rsid w:val="008D7CC8"/>
    <w:rsid w:val="008E0075"/>
    <w:rsid w:val="008E0444"/>
    <w:rsid w:val="008E074C"/>
    <w:rsid w:val="008E0E9E"/>
    <w:rsid w:val="008E14ED"/>
    <w:rsid w:val="008E36C2"/>
    <w:rsid w:val="008E37E2"/>
    <w:rsid w:val="008E4E38"/>
    <w:rsid w:val="008E5113"/>
    <w:rsid w:val="008E6560"/>
    <w:rsid w:val="008E6A2A"/>
    <w:rsid w:val="008E6EDB"/>
    <w:rsid w:val="008E7C0C"/>
    <w:rsid w:val="008F11B4"/>
    <w:rsid w:val="008F1CB1"/>
    <w:rsid w:val="008F1EEF"/>
    <w:rsid w:val="008F3B36"/>
    <w:rsid w:val="008F3CE5"/>
    <w:rsid w:val="008F420B"/>
    <w:rsid w:val="008F6172"/>
    <w:rsid w:val="008F6DFC"/>
    <w:rsid w:val="008F7F99"/>
    <w:rsid w:val="00900E32"/>
    <w:rsid w:val="0090105A"/>
    <w:rsid w:val="009024A2"/>
    <w:rsid w:val="009024F4"/>
    <w:rsid w:val="0090325B"/>
    <w:rsid w:val="00903278"/>
    <w:rsid w:val="00903526"/>
    <w:rsid w:val="009037A3"/>
    <w:rsid w:val="00903E55"/>
    <w:rsid w:val="009048A7"/>
    <w:rsid w:val="009049BD"/>
    <w:rsid w:val="009058E5"/>
    <w:rsid w:val="00907A7D"/>
    <w:rsid w:val="00907D39"/>
    <w:rsid w:val="0091138D"/>
    <w:rsid w:val="00911517"/>
    <w:rsid w:val="0091199F"/>
    <w:rsid w:val="00912022"/>
    <w:rsid w:val="00912208"/>
    <w:rsid w:val="00913791"/>
    <w:rsid w:val="00914D87"/>
    <w:rsid w:val="00915080"/>
    <w:rsid w:val="00916055"/>
    <w:rsid w:val="00916B1B"/>
    <w:rsid w:val="00916FE9"/>
    <w:rsid w:val="00917877"/>
    <w:rsid w:val="0092056F"/>
    <w:rsid w:val="0092093A"/>
    <w:rsid w:val="00920E23"/>
    <w:rsid w:val="00921FA7"/>
    <w:rsid w:val="00922163"/>
    <w:rsid w:val="0092277F"/>
    <w:rsid w:val="00923014"/>
    <w:rsid w:val="00923468"/>
    <w:rsid w:val="0092393F"/>
    <w:rsid w:val="00923D9B"/>
    <w:rsid w:val="00924084"/>
    <w:rsid w:val="00925151"/>
    <w:rsid w:val="00925A5D"/>
    <w:rsid w:val="00926436"/>
    <w:rsid w:val="009268CB"/>
    <w:rsid w:val="00926BAC"/>
    <w:rsid w:val="009300BB"/>
    <w:rsid w:val="009305FA"/>
    <w:rsid w:val="0093073C"/>
    <w:rsid w:val="0093110C"/>
    <w:rsid w:val="00931C4C"/>
    <w:rsid w:val="00933BF2"/>
    <w:rsid w:val="0093478E"/>
    <w:rsid w:val="00934D89"/>
    <w:rsid w:val="009351CA"/>
    <w:rsid w:val="00935C4D"/>
    <w:rsid w:val="00935C9B"/>
    <w:rsid w:val="0093703F"/>
    <w:rsid w:val="0094033B"/>
    <w:rsid w:val="0094060D"/>
    <w:rsid w:val="009407A6"/>
    <w:rsid w:val="00940C69"/>
    <w:rsid w:val="00944AB5"/>
    <w:rsid w:val="009451B8"/>
    <w:rsid w:val="00945517"/>
    <w:rsid w:val="00945972"/>
    <w:rsid w:val="00945F74"/>
    <w:rsid w:val="009461E3"/>
    <w:rsid w:val="0094642A"/>
    <w:rsid w:val="00947021"/>
    <w:rsid w:val="00947603"/>
    <w:rsid w:val="009505F7"/>
    <w:rsid w:val="00950674"/>
    <w:rsid w:val="00950EF1"/>
    <w:rsid w:val="009522C9"/>
    <w:rsid w:val="009527EC"/>
    <w:rsid w:val="009532A9"/>
    <w:rsid w:val="009541F5"/>
    <w:rsid w:val="0095534B"/>
    <w:rsid w:val="00955DDA"/>
    <w:rsid w:val="00955E4D"/>
    <w:rsid w:val="00956676"/>
    <w:rsid w:val="0095687C"/>
    <w:rsid w:val="009568BE"/>
    <w:rsid w:val="00957ABE"/>
    <w:rsid w:val="009601D9"/>
    <w:rsid w:val="009603F1"/>
    <w:rsid w:val="00960C13"/>
    <w:rsid w:val="00961BC5"/>
    <w:rsid w:val="009644C1"/>
    <w:rsid w:val="0096454F"/>
    <w:rsid w:val="0096493E"/>
    <w:rsid w:val="0096499E"/>
    <w:rsid w:val="00964DAB"/>
    <w:rsid w:val="00964FC8"/>
    <w:rsid w:val="0096588F"/>
    <w:rsid w:val="00966BB6"/>
    <w:rsid w:val="00966D68"/>
    <w:rsid w:val="00966FB3"/>
    <w:rsid w:val="009676B2"/>
    <w:rsid w:val="00970590"/>
    <w:rsid w:val="009714C2"/>
    <w:rsid w:val="00971BDE"/>
    <w:rsid w:val="009720C9"/>
    <w:rsid w:val="00973190"/>
    <w:rsid w:val="00974C6D"/>
    <w:rsid w:val="00974E21"/>
    <w:rsid w:val="0097531A"/>
    <w:rsid w:val="00975847"/>
    <w:rsid w:val="00977260"/>
    <w:rsid w:val="009774A9"/>
    <w:rsid w:val="009774C7"/>
    <w:rsid w:val="0097775A"/>
    <w:rsid w:val="00977A8D"/>
    <w:rsid w:val="00977E67"/>
    <w:rsid w:val="0098056B"/>
    <w:rsid w:val="009807F0"/>
    <w:rsid w:val="00980E58"/>
    <w:rsid w:val="00981096"/>
    <w:rsid w:val="009810AD"/>
    <w:rsid w:val="0098142E"/>
    <w:rsid w:val="00981AD4"/>
    <w:rsid w:val="009829D2"/>
    <w:rsid w:val="00983D55"/>
    <w:rsid w:val="009840E3"/>
    <w:rsid w:val="00984B18"/>
    <w:rsid w:val="0098554A"/>
    <w:rsid w:val="0098677F"/>
    <w:rsid w:val="00986A05"/>
    <w:rsid w:val="00986AF8"/>
    <w:rsid w:val="00986F6F"/>
    <w:rsid w:val="009872E1"/>
    <w:rsid w:val="0098746A"/>
    <w:rsid w:val="0098751C"/>
    <w:rsid w:val="00990271"/>
    <w:rsid w:val="00991671"/>
    <w:rsid w:val="00991F70"/>
    <w:rsid w:val="00993531"/>
    <w:rsid w:val="0099356B"/>
    <w:rsid w:val="009948A0"/>
    <w:rsid w:val="00994B34"/>
    <w:rsid w:val="00995443"/>
    <w:rsid w:val="00995931"/>
    <w:rsid w:val="00997538"/>
    <w:rsid w:val="00997E8E"/>
    <w:rsid w:val="009A1097"/>
    <w:rsid w:val="009A22FB"/>
    <w:rsid w:val="009A2A9D"/>
    <w:rsid w:val="009A30C1"/>
    <w:rsid w:val="009A3D73"/>
    <w:rsid w:val="009A519B"/>
    <w:rsid w:val="009A530F"/>
    <w:rsid w:val="009A541F"/>
    <w:rsid w:val="009A5617"/>
    <w:rsid w:val="009A6BCB"/>
    <w:rsid w:val="009A70E9"/>
    <w:rsid w:val="009A776A"/>
    <w:rsid w:val="009A7E59"/>
    <w:rsid w:val="009B028F"/>
    <w:rsid w:val="009B3E85"/>
    <w:rsid w:val="009B4CF3"/>
    <w:rsid w:val="009B4E3D"/>
    <w:rsid w:val="009B4EA7"/>
    <w:rsid w:val="009B54C7"/>
    <w:rsid w:val="009B6BA3"/>
    <w:rsid w:val="009B70CE"/>
    <w:rsid w:val="009B7AB6"/>
    <w:rsid w:val="009C092F"/>
    <w:rsid w:val="009C0F35"/>
    <w:rsid w:val="009C16C6"/>
    <w:rsid w:val="009C2511"/>
    <w:rsid w:val="009C39A7"/>
    <w:rsid w:val="009C4453"/>
    <w:rsid w:val="009C45AF"/>
    <w:rsid w:val="009C548C"/>
    <w:rsid w:val="009C631B"/>
    <w:rsid w:val="009C6445"/>
    <w:rsid w:val="009C6EE6"/>
    <w:rsid w:val="009C7BC6"/>
    <w:rsid w:val="009D06A7"/>
    <w:rsid w:val="009D079A"/>
    <w:rsid w:val="009D0886"/>
    <w:rsid w:val="009D09D1"/>
    <w:rsid w:val="009D0B32"/>
    <w:rsid w:val="009D133B"/>
    <w:rsid w:val="009D1814"/>
    <w:rsid w:val="009D1BA4"/>
    <w:rsid w:val="009D22E0"/>
    <w:rsid w:val="009D28BE"/>
    <w:rsid w:val="009D3E1B"/>
    <w:rsid w:val="009D4C61"/>
    <w:rsid w:val="009D4FFB"/>
    <w:rsid w:val="009D543A"/>
    <w:rsid w:val="009D6363"/>
    <w:rsid w:val="009D6CF7"/>
    <w:rsid w:val="009D6D18"/>
    <w:rsid w:val="009D76CB"/>
    <w:rsid w:val="009D77F5"/>
    <w:rsid w:val="009D795E"/>
    <w:rsid w:val="009D7E9B"/>
    <w:rsid w:val="009E0FF7"/>
    <w:rsid w:val="009E105B"/>
    <w:rsid w:val="009E18E2"/>
    <w:rsid w:val="009E1B80"/>
    <w:rsid w:val="009E3975"/>
    <w:rsid w:val="009E409C"/>
    <w:rsid w:val="009E42EC"/>
    <w:rsid w:val="009E4A25"/>
    <w:rsid w:val="009E69F4"/>
    <w:rsid w:val="009E7EED"/>
    <w:rsid w:val="009F0C57"/>
    <w:rsid w:val="009F11D5"/>
    <w:rsid w:val="009F121D"/>
    <w:rsid w:val="009F24C3"/>
    <w:rsid w:val="009F279C"/>
    <w:rsid w:val="009F30C2"/>
    <w:rsid w:val="009F40CC"/>
    <w:rsid w:val="009F4CBF"/>
    <w:rsid w:val="009F5DC5"/>
    <w:rsid w:val="009F74A6"/>
    <w:rsid w:val="009F7AD4"/>
    <w:rsid w:val="00A00D31"/>
    <w:rsid w:val="00A00F83"/>
    <w:rsid w:val="00A01941"/>
    <w:rsid w:val="00A02CAC"/>
    <w:rsid w:val="00A02EE0"/>
    <w:rsid w:val="00A02F0A"/>
    <w:rsid w:val="00A02FB0"/>
    <w:rsid w:val="00A038E0"/>
    <w:rsid w:val="00A03A7B"/>
    <w:rsid w:val="00A05C37"/>
    <w:rsid w:val="00A05E9B"/>
    <w:rsid w:val="00A05F33"/>
    <w:rsid w:val="00A06440"/>
    <w:rsid w:val="00A069DC"/>
    <w:rsid w:val="00A07417"/>
    <w:rsid w:val="00A07AB9"/>
    <w:rsid w:val="00A07C00"/>
    <w:rsid w:val="00A07D25"/>
    <w:rsid w:val="00A07FCE"/>
    <w:rsid w:val="00A10234"/>
    <w:rsid w:val="00A104EA"/>
    <w:rsid w:val="00A107E4"/>
    <w:rsid w:val="00A10875"/>
    <w:rsid w:val="00A1154D"/>
    <w:rsid w:val="00A135E9"/>
    <w:rsid w:val="00A139A3"/>
    <w:rsid w:val="00A13EA5"/>
    <w:rsid w:val="00A14186"/>
    <w:rsid w:val="00A145C0"/>
    <w:rsid w:val="00A14761"/>
    <w:rsid w:val="00A14CEF"/>
    <w:rsid w:val="00A1551A"/>
    <w:rsid w:val="00A15C57"/>
    <w:rsid w:val="00A160AF"/>
    <w:rsid w:val="00A16677"/>
    <w:rsid w:val="00A179BB"/>
    <w:rsid w:val="00A21161"/>
    <w:rsid w:val="00A21316"/>
    <w:rsid w:val="00A21FEC"/>
    <w:rsid w:val="00A232CC"/>
    <w:rsid w:val="00A23482"/>
    <w:rsid w:val="00A23847"/>
    <w:rsid w:val="00A2497D"/>
    <w:rsid w:val="00A2585B"/>
    <w:rsid w:val="00A258A5"/>
    <w:rsid w:val="00A25F24"/>
    <w:rsid w:val="00A264EB"/>
    <w:rsid w:val="00A30876"/>
    <w:rsid w:val="00A30B05"/>
    <w:rsid w:val="00A30BDE"/>
    <w:rsid w:val="00A3154C"/>
    <w:rsid w:val="00A32335"/>
    <w:rsid w:val="00A32FDB"/>
    <w:rsid w:val="00A333EF"/>
    <w:rsid w:val="00A335C5"/>
    <w:rsid w:val="00A34CF9"/>
    <w:rsid w:val="00A3565A"/>
    <w:rsid w:val="00A356F0"/>
    <w:rsid w:val="00A35ABC"/>
    <w:rsid w:val="00A364D5"/>
    <w:rsid w:val="00A36DC8"/>
    <w:rsid w:val="00A4062D"/>
    <w:rsid w:val="00A41937"/>
    <w:rsid w:val="00A41A9A"/>
    <w:rsid w:val="00A428D2"/>
    <w:rsid w:val="00A43352"/>
    <w:rsid w:val="00A436E2"/>
    <w:rsid w:val="00A4499B"/>
    <w:rsid w:val="00A449BC"/>
    <w:rsid w:val="00A46431"/>
    <w:rsid w:val="00A4674E"/>
    <w:rsid w:val="00A469A0"/>
    <w:rsid w:val="00A47029"/>
    <w:rsid w:val="00A477D5"/>
    <w:rsid w:val="00A47971"/>
    <w:rsid w:val="00A50A61"/>
    <w:rsid w:val="00A50EFB"/>
    <w:rsid w:val="00A510F0"/>
    <w:rsid w:val="00A518C2"/>
    <w:rsid w:val="00A51C53"/>
    <w:rsid w:val="00A51D56"/>
    <w:rsid w:val="00A520CA"/>
    <w:rsid w:val="00A52DCD"/>
    <w:rsid w:val="00A52EF9"/>
    <w:rsid w:val="00A53A7E"/>
    <w:rsid w:val="00A54410"/>
    <w:rsid w:val="00A546A8"/>
    <w:rsid w:val="00A55290"/>
    <w:rsid w:val="00A555D6"/>
    <w:rsid w:val="00A56561"/>
    <w:rsid w:val="00A56FC7"/>
    <w:rsid w:val="00A57303"/>
    <w:rsid w:val="00A574AD"/>
    <w:rsid w:val="00A57886"/>
    <w:rsid w:val="00A605D2"/>
    <w:rsid w:val="00A60772"/>
    <w:rsid w:val="00A60BCF"/>
    <w:rsid w:val="00A63229"/>
    <w:rsid w:val="00A63410"/>
    <w:rsid w:val="00A63D58"/>
    <w:rsid w:val="00A65B3F"/>
    <w:rsid w:val="00A65C40"/>
    <w:rsid w:val="00A66ABF"/>
    <w:rsid w:val="00A702EB"/>
    <w:rsid w:val="00A703EE"/>
    <w:rsid w:val="00A70F5C"/>
    <w:rsid w:val="00A7102E"/>
    <w:rsid w:val="00A7121C"/>
    <w:rsid w:val="00A71353"/>
    <w:rsid w:val="00A71BD1"/>
    <w:rsid w:val="00A71EF2"/>
    <w:rsid w:val="00A72536"/>
    <w:rsid w:val="00A728FF"/>
    <w:rsid w:val="00A72D16"/>
    <w:rsid w:val="00A72DBB"/>
    <w:rsid w:val="00A73519"/>
    <w:rsid w:val="00A73878"/>
    <w:rsid w:val="00A74653"/>
    <w:rsid w:val="00A749FE"/>
    <w:rsid w:val="00A75373"/>
    <w:rsid w:val="00A76452"/>
    <w:rsid w:val="00A76475"/>
    <w:rsid w:val="00A76927"/>
    <w:rsid w:val="00A76938"/>
    <w:rsid w:val="00A7695B"/>
    <w:rsid w:val="00A77D34"/>
    <w:rsid w:val="00A82BC9"/>
    <w:rsid w:val="00A82FF0"/>
    <w:rsid w:val="00A8344D"/>
    <w:rsid w:val="00A8350A"/>
    <w:rsid w:val="00A83CD3"/>
    <w:rsid w:val="00A84463"/>
    <w:rsid w:val="00A84A76"/>
    <w:rsid w:val="00A84D47"/>
    <w:rsid w:val="00A87D61"/>
    <w:rsid w:val="00A9003F"/>
    <w:rsid w:val="00A9012C"/>
    <w:rsid w:val="00A90621"/>
    <w:rsid w:val="00A91AD0"/>
    <w:rsid w:val="00A92B5D"/>
    <w:rsid w:val="00A92F5E"/>
    <w:rsid w:val="00A93AD5"/>
    <w:rsid w:val="00A95026"/>
    <w:rsid w:val="00A9544B"/>
    <w:rsid w:val="00A95C08"/>
    <w:rsid w:val="00A963A7"/>
    <w:rsid w:val="00A96D2D"/>
    <w:rsid w:val="00A97259"/>
    <w:rsid w:val="00A97B2B"/>
    <w:rsid w:val="00A97FF3"/>
    <w:rsid w:val="00AA04AD"/>
    <w:rsid w:val="00AA06F1"/>
    <w:rsid w:val="00AA14E5"/>
    <w:rsid w:val="00AA2783"/>
    <w:rsid w:val="00AA27E8"/>
    <w:rsid w:val="00AA2C2B"/>
    <w:rsid w:val="00AA33F5"/>
    <w:rsid w:val="00AA5CEF"/>
    <w:rsid w:val="00AA726F"/>
    <w:rsid w:val="00AA72E2"/>
    <w:rsid w:val="00AB1206"/>
    <w:rsid w:val="00AB3332"/>
    <w:rsid w:val="00AB436B"/>
    <w:rsid w:val="00AB4822"/>
    <w:rsid w:val="00AB499A"/>
    <w:rsid w:val="00AB4F92"/>
    <w:rsid w:val="00AB5554"/>
    <w:rsid w:val="00AB567C"/>
    <w:rsid w:val="00AB62C6"/>
    <w:rsid w:val="00AB6BD7"/>
    <w:rsid w:val="00AB707F"/>
    <w:rsid w:val="00AB70CA"/>
    <w:rsid w:val="00AC0CF4"/>
    <w:rsid w:val="00AC1F35"/>
    <w:rsid w:val="00AC36AC"/>
    <w:rsid w:val="00AC482E"/>
    <w:rsid w:val="00AC4C06"/>
    <w:rsid w:val="00AC592F"/>
    <w:rsid w:val="00AC6814"/>
    <w:rsid w:val="00AC71B4"/>
    <w:rsid w:val="00AC7D93"/>
    <w:rsid w:val="00AD074A"/>
    <w:rsid w:val="00AD0BC3"/>
    <w:rsid w:val="00AD0C32"/>
    <w:rsid w:val="00AD2B72"/>
    <w:rsid w:val="00AD3242"/>
    <w:rsid w:val="00AD39A8"/>
    <w:rsid w:val="00AD4849"/>
    <w:rsid w:val="00AD4CA7"/>
    <w:rsid w:val="00AD4D7F"/>
    <w:rsid w:val="00AD4FBD"/>
    <w:rsid w:val="00AD5F8D"/>
    <w:rsid w:val="00AD6CB6"/>
    <w:rsid w:val="00AD7EA9"/>
    <w:rsid w:val="00AE046C"/>
    <w:rsid w:val="00AE0681"/>
    <w:rsid w:val="00AE09C9"/>
    <w:rsid w:val="00AE0BA9"/>
    <w:rsid w:val="00AE11F6"/>
    <w:rsid w:val="00AE12CA"/>
    <w:rsid w:val="00AE134A"/>
    <w:rsid w:val="00AE1880"/>
    <w:rsid w:val="00AE2AF5"/>
    <w:rsid w:val="00AE2C3D"/>
    <w:rsid w:val="00AE2F8A"/>
    <w:rsid w:val="00AE3963"/>
    <w:rsid w:val="00AE3AEC"/>
    <w:rsid w:val="00AE45BF"/>
    <w:rsid w:val="00AE497A"/>
    <w:rsid w:val="00AE51DF"/>
    <w:rsid w:val="00AE5B10"/>
    <w:rsid w:val="00AE6582"/>
    <w:rsid w:val="00AE7013"/>
    <w:rsid w:val="00AE718F"/>
    <w:rsid w:val="00AE753D"/>
    <w:rsid w:val="00AE79EC"/>
    <w:rsid w:val="00AE7BDE"/>
    <w:rsid w:val="00AF0D58"/>
    <w:rsid w:val="00AF164E"/>
    <w:rsid w:val="00AF1781"/>
    <w:rsid w:val="00AF1BAF"/>
    <w:rsid w:val="00AF2085"/>
    <w:rsid w:val="00AF29DC"/>
    <w:rsid w:val="00AF2B7A"/>
    <w:rsid w:val="00AF2BBC"/>
    <w:rsid w:val="00AF2E69"/>
    <w:rsid w:val="00AF2F08"/>
    <w:rsid w:val="00AF30EE"/>
    <w:rsid w:val="00AF3EE7"/>
    <w:rsid w:val="00AF43F4"/>
    <w:rsid w:val="00AF596C"/>
    <w:rsid w:val="00AF6162"/>
    <w:rsid w:val="00AF763A"/>
    <w:rsid w:val="00B005F8"/>
    <w:rsid w:val="00B00B12"/>
    <w:rsid w:val="00B00FDB"/>
    <w:rsid w:val="00B017FE"/>
    <w:rsid w:val="00B0185F"/>
    <w:rsid w:val="00B02D67"/>
    <w:rsid w:val="00B045C7"/>
    <w:rsid w:val="00B05B4D"/>
    <w:rsid w:val="00B06092"/>
    <w:rsid w:val="00B060C5"/>
    <w:rsid w:val="00B0618E"/>
    <w:rsid w:val="00B067FE"/>
    <w:rsid w:val="00B07600"/>
    <w:rsid w:val="00B077DD"/>
    <w:rsid w:val="00B0799A"/>
    <w:rsid w:val="00B07C93"/>
    <w:rsid w:val="00B07F26"/>
    <w:rsid w:val="00B10305"/>
    <w:rsid w:val="00B1071D"/>
    <w:rsid w:val="00B11159"/>
    <w:rsid w:val="00B1191F"/>
    <w:rsid w:val="00B12359"/>
    <w:rsid w:val="00B12C06"/>
    <w:rsid w:val="00B13E4D"/>
    <w:rsid w:val="00B14AF5"/>
    <w:rsid w:val="00B15C2E"/>
    <w:rsid w:val="00B16554"/>
    <w:rsid w:val="00B16D21"/>
    <w:rsid w:val="00B174DB"/>
    <w:rsid w:val="00B2063F"/>
    <w:rsid w:val="00B21250"/>
    <w:rsid w:val="00B21D9F"/>
    <w:rsid w:val="00B22508"/>
    <w:rsid w:val="00B22CD0"/>
    <w:rsid w:val="00B2403D"/>
    <w:rsid w:val="00B24C10"/>
    <w:rsid w:val="00B25265"/>
    <w:rsid w:val="00B26FF1"/>
    <w:rsid w:val="00B2701E"/>
    <w:rsid w:val="00B2741F"/>
    <w:rsid w:val="00B30515"/>
    <w:rsid w:val="00B30844"/>
    <w:rsid w:val="00B31096"/>
    <w:rsid w:val="00B3158F"/>
    <w:rsid w:val="00B31D58"/>
    <w:rsid w:val="00B323F2"/>
    <w:rsid w:val="00B33801"/>
    <w:rsid w:val="00B34F85"/>
    <w:rsid w:val="00B352C2"/>
    <w:rsid w:val="00B35FB7"/>
    <w:rsid w:val="00B36F7A"/>
    <w:rsid w:val="00B3701D"/>
    <w:rsid w:val="00B372CE"/>
    <w:rsid w:val="00B3776B"/>
    <w:rsid w:val="00B3780C"/>
    <w:rsid w:val="00B37BAF"/>
    <w:rsid w:val="00B37F6A"/>
    <w:rsid w:val="00B402A5"/>
    <w:rsid w:val="00B4175D"/>
    <w:rsid w:val="00B422A5"/>
    <w:rsid w:val="00B424CA"/>
    <w:rsid w:val="00B4320C"/>
    <w:rsid w:val="00B44098"/>
    <w:rsid w:val="00B44C94"/>
    <w:rsid w:val="00B45ABA"/>
    <w:rsid w:val="00B45B56"/>
    <w:rsid w:val="00B473E5"/>
    <w:rsid w:val="00B47CDA"/>
    <w:rsid w:val="00B512B4"/>
    <w:rsid w:val="00B514D1"/>
    <w:rsid w:val="00B51626"/>
    <w:rsid w:val="00B51EDA"/>
    <w:rsid w:val="00B53343"/>
    <w:rsid w:val="00B53711"/>
    <w:rsid w:val="00B53F74"/>
    <w:rsid w:val="00B5401A"/>
    <w:rsid w:val="00B5493B"/>
    <w:rsid w:val="00B54D84"/>
    <w:rsid w:val="00B5557C"/>
    <w:rsid w:val="00B55BEC"/>
    <w:rsid w:val="00B6001A"/>
    <w:rsid w:val="00B602F9"/>
    <w:rsid w:val="00B60969"/>
    <w:rsid w:val="00B60C07"/>
    <w:rsid w:val="00B618B7"/>
    <w:rsid w:val="00B64501"/>
    <w:rsid w:val="00B64552"/>
    <w:rsid w:val="00B650BE"/>
    <w:rsid w:val="00B654EC"/>
    <w:rsid w:val="00B65901"/>
    <w:rsid w:val="00B66429"/>
    <w:rsid w:val="00B67298"/>
    <w:rsid w:val="00B6731E"/>
    <w:rsid w:val="00B67CB3"/>
    <w:rsid w:val="00B70278"/>
    <w:rsid w:val="00B706E2"/>
    <w:rsid w:val="00B708FB"/>
    <w:rsid w:val="00B714CD"/>
    <w:rsid w:val="00B7152A"/>
    <w:rsid w:val="00B725D8"/>
    <w:rsid w:val="00B72B47"/>
    <w:rsid w:val="00B730BB"/>
    <w:rsid w:val="00B73904"/>
    <w:rsid w:val="00B7399C"/>
    <w:rsid w:val="00B7442C"/>
    <w:rsid w:val="00B74849"/>
    <w:rsid w:val="00B74FEC"/>
    <w:rsid w:val="00B75021"/>
    <w:rsid w:val="00B75193"/>
    <w:rsid w:val="00B75F46"/>
    <w:rsid w:val="00B76BAA"/>
    <w:rsid w:val="00B777AB"/>
    <w:rsid w:val="00B77AE2"/>
    <w:rsid w:val="00B77EE4"/>
    <w:rsid w:val="00B825E9"/>
    <w:rsid w:val="00B82710"/>
    <w:rsid w:val="00B83304"/>
    <w:rsid w:val="00B837E8"/>
    <w:rsid w:val="00B83942"/>
    <w:rsid w:val="00B84B78"/>
    <w:rsid w:val="00B86025"/>
    <w:rsid w:val="00B862FE"/>
    <w:rsid w:val="00B8707E"/>
    <w:rsid w:val="00B87860"/>
    <w:rsid w:val="00B90F35"/>
    <w:rsid w:val="00B91BB3"/>
    <w:rsid w:val="00B91E44"/>
    <w:rsid w:val="00B929DB"/>
    <w:rsid w:val="00B92CE3"/>
    <w:rsid w:val="00B94C5C"/>
    <w:rsid w:val="00B95E14"/>
    <w:rsid w:val="00B96626"/>
    <w:rsid w:val="00B97683"/>
    <w:rsid w:val="00B9798D"/>
    <w:rsid w:val="00BA00A3"/>
    <w:rsid w:val="00BA068D"/>
    <w:rsid w:val="00BA0CCA"/>
    <w:rsid w:val="00BA1024"/>
    <w:rsid w:val="00BA1178"/>
    <w:rsid w:val="00BA14AE"/>
    <w:rsid w:val="00BA14B9"/>
    <w:rsid w:val="00BA3007"/>
    <w:rsid w:val="00BA4F20"/>
    <w:rsid w:val="00BA5210"/>
    <w:rsid w:val="00BA5EB7"/>
    <w:rsid w:val="00BA5EE3"/>
    <w:rsid w:val="00BA6A41"/>
    <w:rsid w:val="00BA6DDD"/>
    <w:rsid w:val="00BA706B"/>
    <w:rsid w:val="00BA7146"/>
    <w:rsid w:val="00BA76DF"/>
    <w:rsid w:val="00BA78CE"/>
    <w:rsid w:val="00BA7B1C"/>
    <w:rsid w:val="00BB0EA1"/>
    <w:rsid w:val="00BB22AC"/>
    <w:rsid w:val="00BB23DD"/>
    <w:rsid w:val="00BB248F"/>
    <w:rsid w:val="00BB315B"/>
    <w:rsid w:val="00BB5226"/>
    <w:rsid w:val="00BB640C"/>
    <w:rsid w:val="00BB6E43"/>
    <w:rsid w:val="00BB73FB"/>
    <w:rsid w:val="00BB7535"/>
    <w:rsid w:val="00BB7A56"/>
    <w:rsid w:val="00BB7AB5"/>
    <w:rsid w:val="00BC03D9"/>
    <w:rsid w:val="00BC1BA2"/>
    <w:rsid w:val="00BC1F89"/>
    <w:rsid w:val="00BC24CC"/>
    <w:rsid w:val="00BC31E4"/>
    <w:rsid w:val="00BC344B"/>
    <w:rsid w:val="00BC3D10"/>
    <w:rsid w:val="00BC415A"/>
    <w:rsid w:val="00BC53C0"/>
    <w:rsid w:val="00BC55C6"/>
    <w:rsid w:val="00BC564B"/>
    <w:rsid w:val="00BC78C4"/>
    <w:rsid w:val="00BC7C2C"/>
    <w:rsid w:val="00BD0CD7"/>
    <w:rsid w:val="00BD1169"/>
    <w:rsid w:val="00BD11B2"/>
    <w:rsid w:val="00BD2009"/>
    <w:rsid w:val="00BD22D8"/>
    <w:rsid w:val="00BD2D49"/>
    <w:rsid w:val="00BD37E3"/>
    <w:rsid w:val="00BD444F"/>
    <w:rsid w:val="00BD539C"/>
    <w:rsid w:val="00BD63F1"/>
    <w:rsid w:val="00BD6999"/>
    <w:rsid w:val="00BD7985"/>
    <w:rsid w:val="00BD7D41"/>
    <w:rsid w:val="00BE06F5"/>
    <w:rsid w:val="00BE1974"/>
    <w:rsid w:val="00BE1BBC"/>
    <w:rsid w:val="00BE28C1"/>
    <w:rsid w:val="00BE3551"/>
    <w:rsid w:val="00BE3B9D"/>
    <w:rsid w:val="00BE4208"/>
    <w:rsid w:val="00BE65DF"/>
    <w:rsid w:val="00BE6FA3"/>
    <w:rsid w:val="00BE71D1"/>
    <w:rsid w:val="00BE7690"/>
    <w:rsid w:val="00BF2258"/>
    <w:rsid w:val="00BF2A7B"/>
    <w:rsid w:val="00BF34AA"/>
    <w:rsid w:val="00BF38E0"/>
    <w:rsid w:val="00BF4C2B"/>
    <w:rsid w:val="00BF5177"/>
    <w:rsid w:val="00BF5389"/>
    <w:rsid w:val="00BF5FF4"/>
    <w:rsid w:val="00BF6F1D"/>
    <w:rsid w:val="00BF6F50"/>
    <w:rsid w:val="00C0072F"/>
    <w:rsid w:val="00C008EA"/>
    <w:rsid w:val="00C00A8D"/>
    <w:rsid w:val="00C01BDD"/>
    <w:rsid w:val="00C021B1"/>
    <w:rsid w:val="00C02A85"/>
    <w:rsid w:val="00C030F3"/>
    <w:rsid w:val="00C031C4"/>
    <w:rsid w:val="00C0378D"/>
    <w:rsid w:val="00C03A53"/>
    <w:rsid w:val="00C04A7D"/>
    <w:rsid w:val="00C05316"/>
    <w:rsid w:val="00C054AE"/>
    <w:rsid w:val="00C056BF"/>
    <w:rsid w:val="00C05863"/>
    <w:rsid w:val="00C05F4B"/>
    <w:rsid w:val="00C06BC7"/>
    <w:rsid w:val="00C07972"/>
    <w:rsid w:val="00C10A48"/>
    <w:rsid w:val="00C10FB1"/>
    <w:rsid w:val="00C11126"/>
    <w:rsid w:val="00C113AD"/>
    <w:rsid w:val="00C11643"/>
    <w:rsid w:val="00C11655"/>
    <w:rsid w:val="00C13B9D"/>
    <w:rsid w:val="00C13E4B"/>
    <w:rsid w:val="00C14134"/>
    <w:rsid w:val="00C1487D"/>
    <w:rsid w:val="00C14CE2"/>
    <w:rsid w:val="00C152A7"/>
    <w:rsid w:val="00C15935"/>
    <w:rsid w:val="00C15B38"/>
    <w:rsid w:val="00C15D1C"/>
    <w:rsid w:val="00C15F9D"/>
    <w:rsid w:val="00C16DFE"/>
    <w:rsid w:val="00C17828"/>
    <w:rsid w:val="00C21A44"/>
    <w:rsid w:val="00C2203B"/>
    <w:rsid w:val="00C23456"/>
    <w:rsid w:val="00C24125"/>
    <w:rsid w:val="00C24285"/>
    <w:rsid w:val="00C242AC"/>
    <w:rsid w:val="00C24D0A"/>
    <w:rsid w:val="00C2554E"/>
    <w:rsid w:val="00C25FCB"/>
    <w:rsid w:val="00C2625E"/>
    <w:rsid w:val="00C26910"/>
    <w:rsid w:val="00C26914"/>
    <w:rsid w:val="00C26A11"/>
    <w:rsid w:val="00C276FC"/>
    <w:rsid w:val="00C278C8"/>
    <w:rsid w:val="00C3016D"/>
    <w:rsid w:val="00C303EB"/>
    <w:rsid w:val="00C30E1F"/>
    <w:rsid w:val="00C314C7"/>
    <w:rsid w:val="00C31B26"/>
    <w:rsid w:val="00C331E6"/>
    <w:rsid w:val="00C339CB"/>
    <w:rsid w:val="00C34F28"/>
    <w:rsid w:val="00C35407"/>
    <w:rsid w:val="00C35417"/>
    <w:rsid w:val="00C35453"/>
    <w:rsid w:val="00C35654"/>
    <w:rsid w:val="00C357DB"/>
    <w:rsid w:val="00C35979"/>
    <w:rsid w:val="00C36664"/>
    <w:rsid w:val="00C36CFC"/>
    <w:rsid w:val="00C37352"/>
    <w:rsid w:val="00C37C84"/>
    <w:rsid w:val="00C40197"/>
    <w:rsid w:val="00C41F0C"/>
    <w:rsid w:val="00C42EAD"/>
    <w:rsid w:val="00C430E6"/>
    <w:rsid w:val="00C43321"/>
    <w:rsid w:val="00C43CC0"/>
    <w:rsid w:val="00C43E08"/>
    <w:rsid w:val="00C43E0A"/>
    <w:rsid w:val="00C45C77"/>
    <w:rsid w:val="00C45E75"/>
    <w:rsid w:val="00C46265"/>
    <w:rsid w:val="00C46F03"/>
    <w:rsid w:val="00C52280"/>
    <w:rsid w:val="00C524F9"/>
    <w:rsid w:val="00C52880"/>
    <w:rsid w:val="00C52C5D"/>
    <w:rsid w:val="00C52F5A"/>
    <w:rsid w:val="00C531D3"/>
    <w:rsid w:val="00C53402"/>
    <w:rsid w:val="00C557BC"/>
    <w:rsid w:val="00C559AF"/>
    <w:rsid w:val="00C55A48"/>
    <w:rsid w:val="00C55BC6"/>
    <w:rsid w:val="00C55BE4"/>
    <w:rsid w:val="00C55FF6"/>
    <w:rsid w:val="00C56C30"/>
    <w:rsid w:val="00C57922"/>
    <w:rsid w:val="00C601F6"/>
    <w:rsid w:val="00C60F76"/>
    <w:rsid w:val="00C6114D"/>
    <w:rsid w:val="00C61286"/>
    <w:rsid w:val="00C627F7"/>
    <w:rsid w:val="00C62E7D"/>
    <w:rsid w:val="00C632E6"/>
    <w:rsid w:val="00C63370"/>
    <w:rsid w:val="00C63434"/>
    <w:rsid w:val="00C64904"/>
    <w:rsid w:val="00C6574C"/>
    <w:rsid w:val="00C666F3"/>
    <w:rsid w:val="00C667D9"/>
    <w:rsid w:val="00C66822"/>
    <w:rsid w:val="00C66AE3"/>
    <w:rsid w:val="00C675E5"/>
    <w:rsid w:val="00C67B37"/>
    <w:rsid w:val="00C70000"/>
    <w:rsid w:val="00C704D3"/>
    <w:rsid w:val="00C715B9"/>
    <w:rsid w:val="00C71DC5"/>
    <w:rsid w:val="00C72158"/>
    <w:rsid w:val="00C72535"/>
    <w:rsid w:val="00C72856"/>
    <w:rsid w:val="00C72E44"/>
    <w:rsid w:val="00C72F1D"/>
    <w:rsid w:val="00C7384A"/>
    <w:rsid w:val="00C738C6"/>
    <w:rsid w:val="00C74522"/>
    <w:rsid w:val="00C749A4"/>
    <w:rsid w:val="00C74E93"/>
    <w:rsid w:val="00C755B7"/>
    <w:rsid w:val="00C767D8"/>
    <w:rsid w:val="00C77053"/>
    <w:rsid w:val="00C80075"/>
    <w:rsid w:val="00C8075B"/>
    <w:rsid w:val="00C80CCD"/>
    <w:rsid w:val="00C816CC"/>
    <w:rsid w:val="00C81C5F"/>
    <w:rsid w:val="00C8209D"/>
    <w:rsid w:val="00C82217"/>
    <w:rsid w:val="00C82BA6"/>
    <w:rsid w:val="00C82E49"/>
    <w:rsid w:val="00C82EAE"/>
    <w:rsid w:val="00C82F2A"/>
    <w:rsid w:val="00C83792"/>
    <w:rsid w:val="00C838FB"/>
    <w:rsid w:val="00C8395A"/>
    <w:rsid w:val="00C83B9E"/>
    <w:rsid w:val="00C842CB"/>
    <w:rsid w:val="00C8431F"/>
    <w:rsid w:val="00C843AA"/>
    <w:rsid w:val="00C84D8E"/>
    <w:rsid w:val="00C85356"/>
    <w:rsid w:val="00C8596D"/>
    <w:rsid w:val="00C85B8D"/>
    <w:rsid w:val="00C86672"/>
    <w:rsid w:val="00C86B0A"/>
    <w:rsid w:val="00C87023"/>
    <w:rsid w:val="00C871FD"/>
    <w:rsid w:val="00C8725D"/>
    <w:rsid w:val="00C8753C"/>
    <w:rsid w:val="00C90A1C"/>
    <w:rsid w:val="00C91362"/>
    <w:rsid w:val="00C917F7"/>
    <w:rsid w:val="00C91EC1"/>
    <w:rsid w:val="00C92785"/>
    <w:rsid w:val="00C92B65"/>
    <w:rsid w:val="00C92CD3"/>
    <w:rsid w:val="00C93CF0"/>
    <w:rsid w:val="00C94288"/>
    <w:rsid w:val="00C94392"/>
    <w:rsid w:val="00C945F3"/>
    <w:rsid w:val="00C956C4"/>
    <w:rsid w:val="00C95B8A"/>
    <w:rsid w:val="00C963ED"/>
    <w:rsid w:val="00C965C1"/>
    <w:rsid w:val="00C96F7E"/>
    <w:rsid w:val="00C971A0"/>
    <w:rsid w:val="00C9781E"/>
    <w:rsid w:val="00CA130F"/>
    <w:rsid w:val="00CA140E"/>
    <w:rsid w:val="00CA185E"/>
    <w:rsid w:val="00CA2505"/>
    <w:rsid w:val="00CA2AFE"/>
    <w:rsid w:val="00CA313E"/>
    <w:rsid w:val="00CA3EDB"/>
    <w:rsid w:val="00CA66B5"/>
    <w:rsid w:val="00CA7868"/>
    <w:rsid w:val="00CA78E6"/>
    <w:rsid w:val="00CA7A7F"/>
    <w:rsid w:val="00CA7D60"/>
    <w:rsid w:val="00CB00DA"/>
    <w:rsid w:val="00CB0D68"/>
    <w:rsid w:val="00CB1F39"/>
    <w:rsid w:val="00CB394F"/>
    <w:rsid w:val="00CB4E09"/>
    <w:rsid w:val="00CB7B57"/>
    <w:rsid w:val="00CC0926"/>
    <w:rsid w:val="00CC0E9B"/>
    <w:rsid w:val="00CC198B"/>
    <w:rsid w:val="00CC2B9C"/>
    <w:rsid w:val="00CC4706"/>
    <w:rsid w:val="00CC54D1"/>
    <w:rsid w:val="00CC729B"/>
    <w:rsid w:val="00CC754E"/>
    <w:rsid w:val="00CC7F4A"/>
    <w:rsid w:val="00CD0813"/>
    <w:rsid w:val="00CD0975"/>
    <w:rsid w:val="00CD0C3D"/>
    <w:rsid w:val="00CD0ED8"/>
    <w:rsid w:val="00CD13B9"/>
    <w:rsid w:val="00CD1523"/>
    <w:rsid w:val="00CD1ADC"/>
    <w:rsid w:val="00CD2455"/>
    <w:rsid w:val="00CD2566"/>
    <w:rsid w:val="00CD2571"/>
    <w:rsid w:val="00CD419E"/>
    <w:rsid w:val="00CD4C76"/>
    <w:rsid w:val="00CD51B0"/>
    <w:rsid w:val="00CD5425"/>
    <w:rsid w:val="00CD58A7"/>
    <w:rsid w:val="00CD6226"/>
    <w:rsid w:val="00CD64EB"/>
    <w:rsid w:val="00CD7397"/>
    <w:rsid w:val="00CE00C7"/>
    <w:rsid w:val="00CE104F"/>
    <w:rsid w:val="00CE12E3"/>
    <w:rsid w:val="00CE1719"/>
    <w:rsid w:val="00CE1FD5"/>
    <w:rsid w:val="00CE34D4"/>
    <w:rsid w:val="00CE3ED6"/>
    <w:rsid w:val="00CE42F0"/>
    <w:rsid w:val="00CE4CE2"/>
    <w:rsid w:val="00CE4CEF"/>
    <w:rsid w:val="00CE4EC2"/>
    <w:rsid w:val="00CE5A10"/>
    <w:rsid w:val="00CE63AD"/>
    <w:rsid w:val="00CF06DD"/>
    <w:rsid w:val="00CF0936"/>
    <w:rsid w:val="00CF263E"/>
    <w:rsid w:val="00CF3DBC"/>
    <w:rsid w:val="00CF3E04"/>
    <w:rsid w:val="00CF4348"/>
    <w:rsid w:val="00CF47D6"/>
    <w:rsid w:val="00CF4C59"/>
    <w:rsid w:val="00CF55F5"/>
    <w:rsid w:val="00CF623E"/>
    <w:rsid w:val="00CF70CF"/>
    <w:rsid w:val="00D00CE1"/>
    <w:rsid w:val="00D01304"/>
    <w:rsid w:val="00D0285C"/>
    <w:rsid w:val="00D031FE"/>
    <w:rsid w:val="00D042CC"/>
    <w:rsid w:val="00D0583F"/>
    <w:rsid w:val="00D060AC"/>
    <w:rsid w:val="00D06AF2"/>
    <w:rsid w:val="00D06B3B"/>
    <w:rsid w:val="00D077FB"/>
    <w:rsid w:val="00D079EE"/>
    <w:rsid w:val="00D10494"/>
    <w:rsid w:val="00D10AA3"/>
    <w:rsid w:val="00D110E9"/>
    <w:rsid w:val="00D12A74"/>
    <w:rsid w:val="00D14807"/>
    <w:rsid w:val="00D14BF9"/>
    <w:rsid w:val="00D15311"/>
    <w:rsid w:val="00D15660"/>
    <w:rsid w:val="00D173F5"/>
    <w:rsid w:val="00D2087B"/>
    <w:rsid w:val="00D20AA3"/>
    <w:rsid w:val="00D21279"/>
    <w:rsid w:val="00D225A4"/>
    <w:rsid w:val="00D22C68"/>
    <w:rsid w:val="00D23254"/>
    <w:rsid w:val="00D234E2"/>
    <w:rsid w:val="00D2385A"/>
    <w:rsid w:val="00D241FA"/>
    <w:rsid w:val="00D245FB"/>
    <w:rsid w:val="00D2513A"/>
    <w:rsid w:val="00D25690"/>
    <w:rsid w:val="00D25C65"/>
    <w:rsid w:val="00D26321"/>
    <w:rsid w:val="00D26875"/>
    <w:rsid w:val="00D27D93"/>
    <w:rsid w:val="00D30259"/>
    <w:rsid w:val="00D30C8A"/>
    <w:rsid w:val="00D32006"/>
    <w:rsid w:val="00D32E40"/>
    <w:rsid w:val="00D333EB"/>
    <w:rsid w:val="00D336D2"/>
    <w:rsid w:val="00D33F93"/>
    <w:rsid w:val="00D340AA"/>
    <w:rsid w:val="00D3453B"/>
    <w:rsid w:val="00D3497A"/>
    <w:rsid w:val="00D34D24"/>
    <w:rsid w:val="00D3578A"/>
    <w:rsid w:val="00D35E19"/>
    <w:rsid w:val="00D35E78"/>
    <w:rsid w:val="00D35FDC"/>
    <w:rsid w:val="00D361FA"/>
    <w:rsid w:val="00D3745B"/>
    <w:rsid w:val="00D40339"/>
    <w:rsid w:val="00D4042A"/>
    <w:rsid w:val="00D41177"/>
    <w:rsid w:val="00D41E12"/>
    <w:rsid w:val="00D42384"/>
    <w:rsid w:val="00D426AD"/>
    <w:rsid w:val="00D42778"/>
    <w:rsid w:val="00D42C35"/>
    <w:rsid w:val="00D42D35"/>
    <w:rsid w:val="00D42E74"/>
    <w:rsid w:val="00D4338B"/>
    <w:rsid w:val="00D43F3E"/>
    <w:rsid w:val="00D44C66"/>
    <w:rsid w:val="00D44CFC"/>
    <w:rsid w:val="00D45EF9"/>
    <w:rsid w:val="00D46D5B"/>
    <w:rsid w:val="00D50760"/>
    <w:rsid w:val="00D50DD8"/>
    <w:rsid w:val="00D52B95"/>
    <w:rsid w:val="00D52CA8"/>
    <w:rsid w:val="00D52E52"/>
    <w:rsid w:val="00D5375D"/>
    <w:rsid w:val="00D53B8A"/>
    <w:rsid w:val="00D54211"/>
    <w:rsid w:val="00D54556"/>
    <w:rsid w:val="00D5465E"/>
    <w:rsid w:val="00D55B1B"/>
    <w:rsid w:val="00D55C14"/>
    <w:rsid w:val="00D56213"/>
    <w:rsid w:val="00D56333"/>
    <w:rsid w:val="00D566DF"/>
    <w:rsid w:val="00D57A1A"/>
    <w:rsid w:val="00D57AA6"/>
    <w:rsid w:val="00D57AB2"/>
    <w:rsid w:val="00D57E79"/>
    <w:rsid w:val="00D60AF7"/>
    <w:rsid w:val="00D61D29"/>
    <w:rsid w:val="00D62EC5"/>
    <w:rsid w:val="00D641BD"/>
    <w:rsid w:val="00D64676"/>
    <w:rsid w:val="00D64C14"/>
    <w:rsid w:val="00D654E7"/>
    <w:rsid w:val="00D65A4B"/>
    <w:rsid w:val="00D6673F"/>
    <w:rsid w:val="00D673A8"/>
    <w:rsid w:val="00D67A43"/>
    <w:rsid w:val="00D67BAE"/>
    <w:rsid w:val="00D67E99"/>
    <w:rsid w:val="00D7072D"/>
    <w:rsid w:val="00D70E2C"/>
    <w:rsid w:val="00D71A28"/>
    <w:rsid w:val="00D71D7B"/>
    <w:rsid w:val="00D725E2"/>
    <w:rsid w:val="00D7467B"/>
    <w:rsid w:val="00D74901"/>
    <w:rsid w:val="00D74F3B"/>
    <w:rsid w:val="00D75715"/>
    <w:rsid w:val="00D76264"/>
    <w:rsid w:val="00D763DD"/>
    <w:rsid w:val="00D771C0"/>
    <w:rsid w:val="00D77705"/>
    <w:rsid w:val="00D77A44"/>
    <w:rsid w:val="00D80391"/>
    <w:rsid w:val="00D813B5"/>
    <w:rsid w:val="00D81C8A"/>
    <w:rsid w:val="00D81F37"/>
    <w:rsid w:val="00D820AE"/>
    <w:rsid w:val="00D8212D"/>
    <w:rsid w:val="00D8379D"/>
    <w:rsid w:val="00D83A66"/>
    <w:rsid w:val="00D83E6D"/>
    <w:rsid w:val="00D83FBF"/>
    <w:rsid w:val="00D840F9"/>
    <w:rsid w:val="00D842A2"/>
    <w:rsid w:val="00D848B6"/>
    <w:rsid w:val="00D84A6E"/>
    <w:rsid w:val="00D84CD3"/>
    <w:rsid w:val="00D850CA"/>
    <w:rsid w:val="00D85F40"/>
    <w:rsid w:val="00D8615A"/>
    <w:rsid w:val="00D87354"/>
    <w:rsid w:val="00D879E9"/>
    <w:rsid w:val="00D90123"/>
    <w:rsid w:val="00D90512"/>
    <w:rsid w:val="00D90C5C"/>
    <w:rsid w:val="00D9149E"/>
    <w:rsid w:val="00D91829"/>
    <w:rsid w:val="00D92023"/>
    <w:rsid w:val="00D92578"/>
    <w:rsid w:val="00D9259E"/>
    <w:rsid w:val="00D92A59"/>
    <w:rsid w:val="00D92CC1"/>
    <w:rsid w:val="00D93D8E"/>
    <w:rsid w:val="00D94337"/>
    <w:rsid w:val="00D95598"/>
    <w:rsid w:val="00D95668"/>
    <w:rsid w:val="00D95C54"/>
    <w:rsid w:val="00D960FB"/>
    <w:rsid w:val="00D96E8D"/>
    <w:rsid w:val="00DA2028"/>
    <w:rsid w:val="00DA24AA"/>
    <w:rsid w:val="00DA33C2"/>
    <w:rsid w:val="00DA33C5"/>
    <w:rsid w:val="00DA34CB"/>
    <w:rsid w:val="00DA3E58"/>
    <w:rsid w:val="00DA4EF0"/>
    <w:rsid w:val="00DA56B5"/>
    <w:rsid w:val="00DA5F56"/>
    <w:rsid w:val="00DA63AE"/>
    <w:rsid w:val="00DA694D"/>
    <w:rsid w:val="00DA72FD"/>
    <w:rsid w:val="00DA75B4"/>
    <w:rsid w:val="00DA786A"/>
    <w:rsid w:val="00DB029D"/>
    <w:rsid w:val="00DB07D1"/>
    <w:rsid w:val="00DB17AE"/>
    <w:rsid w:val="00DB1AE9"/>
    <w:rsid w:val="00DB3723"/>
    <w:rsid w:val="00DB38BE"/>
    <w:rsid w:val="00DB3AEB"/>
    <w:rsid w:val="00DB41F6"/>
    <w:rsid w:val="00DB4B3E"/>
    <w:rsid w:val="00DB7756"/>
    <w:rsid w:val="00DC0428"/>
    <w:rsid w:val="00DC05DF"/>
    <w:rsid w:val="00DC0FE7"/>
    <w:rsid w:val="00DC1553"/>
    <w:rsid w:val="00DC226E"/>
    <w:rsid w:val="00DC3224"/>
    <w:rsid w:val="00DC3922"/>
    <w:rsid w:val="00DC3C09"/>
    <w:rsid w:val="00DC4717"/>
    <w:rsid w:val="00DC49BE"/>
    <w:rsid w:val="00DC4D22"/>
    <w:rsid w:val="00DC513D"/>
    <w:rsid w:val="00DC5653"/>
    <w:rsid w:val="00DC5D17"/>
    <w:rsid w:val="00DC6147"/>
    <w:rsid w:val="00DC6727"/>
    <w:rsid w:val="00DC721F"/>
    <w:rsid w:val="00DC727C"/>
    <w:rsid w:val="00DC731C"/>
    <w:rsid w:val="00DC7937"/>
    <w:rsid w:val="00DD0ED6"/>
    <w:rsid w:val="00DD1F3E"/>
    <w:rsid w:val="00DD297F"/>
    <w:rsid w:val="00DD2A46"/>
    <w:rsid w:val="00DD512B"/>
    <w:rsid w:val="00DD5314"/>
    <w:rsid w:val="00DD5500"/>
    <w:rsid w:val="00DD5DFF"/>
    <w:rsid w:val="00DD60F4"/>
    <w:rsid w:val="00DD6CBE"/>
    <w:rsid w:val="00DD717E"/>
    <w:rsid w:val="00DD761C"/>
    <w:rsid w:val="00DD7AD0"/>
    <w:rsid w:val="00DE2A46"/>
    <w:rsid w:val="00DE2B59"/>
    <w:rsid w:val="00DE4A04"/>
    <w:rsid w:val="00DE4AC3"/>
    <w:rsid w:val="00DE504E"/>
    <w:rsid w:val="00DE51FA"/>
    <w:rsid w:val="00DE6FC3"/>
    <w:rsid w:val="00DE766E"/>
    <w:rsid w:val="00DF0120"/>
    <w:rsid w:val="00DF01BA"/>
    <w:rsid w:val="00DF070D"/>
    <w:rsid w:val="00DF2898"/>
    <w:rsid w:val="00DF2A32"/>
    <w:rsid w:val="00DF3F23"/>
    <w:rsid w:val="00DF4620"/>
    <w:rsid w:val="00DF4CEF"/>
    <w:rsid w:val="00DF4EFC"/>
    <w:rsid w:val="00DF726C"/>
    <w:rsid w:val="00DF7275"/>
    <w:rsid w:val="00DF7A36"/>
    <w:rsid w:val="00DF7E55"/>
    <w:rsid w:val="00E00187"/>
    <w:rsid w:val="00E01B26"/>
    <w:rsid w:val="00E02B5D"/>
    <w:rsid w:val="00E03B25"/>
    <w:rsid w:val="00E04650"/>
    <w:rsid w:val="00E04FF5"/>
    <w:rsid w:val="00E07619"/>
    <w:rsid w:val="00E0770E"/>
    <w:rsid w:val="00E10292"/>
    <w:rsid w:val="00E1051A"/>
    <w:rsid w:val="00E105C4"/>
    <w:rsid w:val="00E109B2"/>
    <w:rsid w:val="00E120B1"/>
    <w:rsid w:val="00E121DF"/>
    <w:rsid w:val="00E12347"/>
    <w:rsid w:val="00E128C1"/>
    <w:rsid w:val="00E135ED"/>
    <w:rsid w:val="00E15331"/>
    <w:rsid w:val="00E158C6"/>
    <w:rsid w:val="00E158F3"/>
    <w:rsid w:val="00E163ED"/>
    <w:rsid w:val="00E16E2F"/>
    <w:rsid w:val="00E1776E"/>
    <w:rsid w:val="00E20918"/>
    <w:rsid w:val="00E20C92"/>
    <w:rsid w:val="00E21C7E"/>
    <w:rsid w:val="00E220E0"/>
    <w:rsid w:val="00E22939"/>
    <w:rsid w:val="00E22B68"/>
    <w:rsid w:val="00E23341"/>
    <w:rsid w:val="00E235D3"/>
    <w:rsid w:val="00E23F27"/>
    <w:rsid w:val="00E24DDC"/>
    <w:rsid w:val="00E25393"/>
    <w:rsid w:val="00E26115"/>
    <w:rsid w:val="00E26715"/>
    <w:rsid w:val="00E26C17"/>
    <w:rsid w:val="00E2749A"/>
    <w:rsid w:val="00E27A5A"/>
    <w:rsid w:val="00E27B5E"/>
    <w:rsid w:val="00E30297"/>
    <w:rsid w:val="00E3084F"/>
    <w:rsid w:val="00E30BE4"/>
    <w:rsid w:val="00E30D60"/>
    <w:rsid w:val="00E314FD"/>
    <w:rsid w:val="00E3169F"/>
    <w:rsid w:val="00E321A8"/>
    <w:rsid w:val="00E329C9"/>
    <w:rsid w:val="00E32B8C"/>
    <w:rsid w:val="00E33119"/>
    <w:rsid w:val="00E33A36"/>
    <w:rsid w:val="00E344C2"/>
    <w:rsid w:val="00E34514"/>
    <w:rsid w:val="00E34BD0"/>
    <w:rsid w:val="00E350BE"/>
    <w:rsid w:val="00E366CF"/>
    <w:rsid w:val="00E369B2"/>
    <w:rsid w:val="00E3756E"/>
    <w:rsid w:val="00E4086C"/>
    <w:rsid w:val="00E419DD"/>
    <w:rsid w:val="00E4310F"/>
    <w:rsid w:val="00E4317D"/>
    <w:rsid w:val="00E4395B"/>
    <w:rsid w:val="00E459CD"/>
    <w:rsid w:val="00E4634C"/>
    <w:rsid w:val="00E46AA4"/>
    <w:rsid w:val="00E46F6D"/>
    <w:rsid w:val="00E47779"/>
    <w:rsid w:val="00E50211"/>
    <w:rsid w:val="00E50BBA"/>
    <w:rsid w:val="00E50D62"/>
    <w:rsid w:val="00E50E54"/>
    <w:rsid w:val="00E5259F"/>
    <w:rsid w:val="00E52EEA"/>
    <w:rsid w:val="00E53B49"/>
    <w:rsid w:val="00E54C61"/>
    <w:rsid w:val="00E54D8B"/>
    <w:rsid w:val="00E558CB"/>
    <w:rsid w:val="00E559E9"/>
    <w:rsid w:val="00E55B96"/>
    <w:rsid w:val="00E561EC"/>
    <w:rsid w:val="00E566E0"/>
    <w:rsid w:val="00E56EA4"/>
    <w:rsid w:val="00E57476"/>
    <w:rsid w:val="00E60615"/>
    <w:rsid w:val="00E62070"/>
    <w:rsid w:val="00E62733"/>
    <w:rsid w:val="00E62791"/>
    <w:rsid w:val="00E62D6A"/>
    <w:rsid w:val="00E634F6"/>
    <w:rsid w:val="00E63A7E"/>
    <w:rsid w:val="00E65E74"/>
    <w:rsid w:val="00E66380"/>
    <w:rsid w:val="00E66506"/>
    <w:rsid w:val="00E66BB4"/>
    <w:rsid w:val="00E67132"/>
    <w:rsid w:val="00E671A9"/>
    <w:rsid w:val="00E679BA"/>
    <w:rsid w:val="00E701FB"/>
    <w:rsid w:val="00E70CBA"/>
    <w:rsid w:val="00E7195D"/>
    <w:rsid w:val="00E723B5"/>
    <w:rsid w:val="00E7268E"/>
    <w:rsid w:val="00E727DA"/>
    <w:rsid w:val="00E7427D"/>
    <w:rsid w:val="00E756A9"/>
    <w:rsid w:val="00E7578D"/>
    <w:rsid w:val="00E7615C"/>
    <w:rsid w:val="00E76242"/>
    <w:rsid w:val="00E76881"/>
    <w:rsid w:val="00E76E64"/>
    <w:rsid w:val="00E77736"/>
    <w:rsid w:val="00E77879"/>
    <w:rsid w:val="00E77D68"/>
    <w:rsid w:val="00E77D76"/>
    <w:rsid w:val="00E801BB"/>
    <w:rsid w:val="00E8024C"/>
    <w:rsid w:val="00E80E3B"/>
    <w:rsid w:val="00E813A1"/>
    <w:rsid w:val="00E817B5"/>
    <w:rsid w:val="00E81D45"/>
    <w:rsid w:val="00E82733"/>
    <w:rsid w:val="00E841E2"/>
    <w:rsid w:val="00E844D9"/>
    <w:rsid w:val="00E8476A"/>
    <w:rsid w:val="00E84CE3"/>
    <w:rsid w:val="00E8525B"/>
    <w:rsid w:val="00E85C97"/>
    <w:rsid w:val="00E866C3"/>
    <w:rsid w:val="00E86733"/>
    <w:rsid w:val="00E86AE5"/>
    <w:rsid w:val="00E8787C"/>
    <w:rsid w:val="00E87EF2"/>
    <w:rsid w:val="00E9053A"/>
    <w:rsid w:val="00E90F1E"/>
    <w:rsid w:val="00E91975"/>
    <w:rsid w:val="00E926BA"/>
    <w:rsid w:val="00E928CE"/>
    <w:rsid w:val="00E92E57"/>
    <w:rsid w:val="00E939C2"/>
    <w:rsid w:val="00E93A4D"/>
    <w:rsid w:val="00E95241"/>
    <w:rsid w:val="00E96351"/>
    <w:rsid w:val="00E969E6"/>
    <w:rsid w:val="00E969E8"/>
    <w:rsid w:val="00E9737C"/>
    <w:rsid w:val="00E974C8"/>
    <w:rsid w:val="00E97735"/>
    <w:rsid w:val="00E97AE0"/>
    <w:rsid w:val="00EA2013"/>
    <w:rsid w:val="00EA2B45"/>
    <w:rsid w:val="00EA3046"/>
    <w:rsid w:val="00EA361D"/>
    <w:rsid w:val="00EA3682"/>
    <w:rsid w:val="00EA369F"/>
    <w:rsid w:val="00EA487A"/>
    <w:rsid w:val="00EA51F5"/>
    <w:rsid w:val="00EA55A2"/>
    <w:rsid w:val="00EA608E"/>
    <w:rsid w:val="00EA6CDE"/>
    <w:rsid w:val="00EA6DED"/>
    <w:rsid w:val="00EA7B18"/>
    <w:rsid w:val="00EA7C65"/>
    <w:rsid w:val="00EB2443"/>
    <w:rsid w:val="00EB270F"/>
    <w:rsid w:val="00EB27AA"/>
    <w:rsid w:val="00EB31D7"/>
    <w:rsid w:val="00EB475A"/>
    <w:rsid w:val="00EB5494"/>
    <w:rsid w:val="00EB5752"/>
    <w:rsid w:val="00EB59AD"/>
    <w:rsid w:val="00EB5B12"/>
    <w:rsid w:val="00EB699E"/>
    <w:rsid w:val="00EB778E"/>
    <w:rsid w:val="00EB7C61"/>
    <w:rsid w:val="00EC094A"/>
    <w:rsid w:val="00EC2420"/>
    <w:rsid w:val="00EC5C59"/>
    <w:rsid w:val="00EC5FA6"/>
    <w:rsid w:val="00EC761C"/>
    <w:rsid w:val="00EC7C82"/>
    <w:rsid w:val="00ED1108"/>
    <w:rsid w:val="00ED132D"/>
    <w:rsid w:val="00ED18C9"/>
    <w:rsid w:val="00ED2187"/>
    <w:rsid w:val="00ED2B7F"/>
    <w:rsid w:val="00ED3259"/>
    <w:rsid w:val="00ED368D"/>
    <w:rsid w:val="00ED41C0"/>
    <w:rsid w:val="00ED4707"/>
    <w:rsid w:val="00ED6317"/>
    <w:rsid w:val="00ED646D"/>
    <w:rsid w:val="00ED6E86"/>
    <w:rsid w:val="00ED7782"/>
    <w:rsid w:val="00ED7A2D"/>
    <w:rsid w:val="00EE0C0D"/>
    <w:rsid w:val="00EE0CAB"/>
    <w:rsid w:val="00EE1728"/>
    <w:rsid w:val="00EE17E5"/>
    <w:rsid w:val="00EE1AC5"/>
    <w:rsid w:val="00EE2386"/>
    <w:rsid w:val="00EE2663"/>
    <w:rsid w:val="00EE39BF"/>
    <w:rsid w:val="00EE3C53"/>
    <w:rsid w:val="00EE3DEA"/>
    <w:rsid w:val="00EE56EE"/>
    <w:rsid w:val="00EE5B25"/>
    <w:rsid w:val="00EE6349"/>
    <w:rsid w:val="00EE6361"/>
    <w:rsid w:val="00EE675F"/>
    <w:rsid w:val="00EE6949"/>
    <w:rsid w:val="00EE6E63"/>
    <w:rsid w:val="00EE6F85"/>
    <w:rsid w:val="00EE7BE8"/>
    <w:rsid w:val="00EF0031"/>
    <w:rsid w:val="00EF02AB"/>
    <w:rsid w:val="00EF0658"/>
    <w:rsid w:val="00EF0CD5"/>
    <w:rsid w:val="00EF1D38"/>
    <w:rsid w:val="00EF412F"/>
    <w:rsid w:val="00EF45AF"/>
    <w:rsid w:val="00EF5327"/>
    <w:rsid w:val="00EF555C"/>
    <w:rsid w:val="00EF584B"/>
    <w:rsid w:val="00EF65AF"/>
    <w:rsid w:val="00EF69EC"/>
    <w:rsid w:val="00EF787A"/>
    <w:rsid w:val="00EF7BEC"/>
    <w:rsid w:val="00F00F32"/>
    <w:rsid w:val="00F0181D"/>
    <w:rsid w:val="00F0191A"/>
    <w:rsid w:val="00F02C60"/>
    <w:rsid w:val="00F03A70"/>
    <w:rsid w:val="00F03DA3"/>
    <w:rsid w:val="00F04AC1"/>
    <w:rsid w:val="00F04DC4"/>
    <w:rsid w:val="00F04FC1"/>
    <w:rsid w:val="00F05B84"/>
    <w:rsid w:val="00F06321"/>
    <w:rsid w:val="00F075A4"/>
    <w:rsid w:val="00F07819"/>
    <w:rsid w:val="00F102AB"/>
    <w:rsid w:val="00F117C3"/>
    <w:rsid w:val="00F11A17"/>
    <w:rsid w:val="00F121F0"/>
    <w:rsid w:val="00F13363"/>
    <w:rsid w:val="00F1357D"/>
    <w:rsid w:val="00F137BE"/>
    <w:rsid w:val="00F14EDC"/>
    <w:rsid w:val="00F154A8"/>
    <w:rsid w:val="00F154D4"/>
    <w:rsid w:val="00F15B1A"/>
    <w:rsid w:val="00F1656C"/>
    <w:rsid w:val="00F16624"/>
    <w:rsid w:val="00F16A67"/>
    <w:rsid w:val="00F17E72"/>
    <w:rsid w:val="00F204C0"/>
    <w:rsid w:val="00F236B1"/>
    <w:rsid w:val="00F24396"/>
    <w:rsid w:val="00F2516E"/>
    <w:rsid w:val="00F26139"/>
    <w:rsid w:val="00F26AE9"/>
    <w:rsid w:val="00F26AFE"/>
    <w:rsid w:val="00F277FD"/>
    <w:rsid w:val="00F27A82"/>
    <w:rsid w:val="00F30BBE"/>
    <w:rsid w:val="00F313B0"/>
    <w:rsid w:val="00F31BF0"/>
    <w:rsid w:val="00F32995"/>
    <w:rsid w:val="00F32A58"/>
    <w:rsid w:val="00F32BDF"/>
    <w:rsid w:val="00F33004"/>
    <w:rsid w:val="00F33D34"/>
    <w:rsid w:val="00F33E6D"/>
    <w:rsid w:val="00F34A30"/>
    <w:rsid w:val="00F3537E"/>
    <w:rsid w:val="00F354B4"/>
    <w:rsid w:val="00F35C84"/>
    <w:rsid w:val="00F36828"/>
    <w:rsid w:val="00F368F9"/>
    <w:rsid w:val="00F37AFE"/>
    <w:rsid w:val="00F37C38"/>
    <w:rsid w:val="00F40B7E"/>
    <w:rsid w:val="00F40BD3"/>
    <w:rsid w:val="00F41B88"/>
    <w:rsid w:val="00F42572"/>
    <w:rsid w:val="00F430F2"/>
    <w:rsid w:val="00F4322C"/>
    <w:rsid w:val="00F4366A"/>
    <w:rsid w:val="00F44884"/>
    <w:rsid w:val="00F45681"/>
    <w:rsid w:val="00F45E3B"/>
    <w:rsid w:val="00F46654"/>
    <w:rsid w:val="00F476EC"/>
    <w:rsid w:val="00F47B02"/>
    <w:rsid w:val="00F5003F"/>
    <w:rsid w:val="00F5023F"/>
    <w:rsid w:val="00F509E1"/>
    <w:rsid w:val="00F50A28"/>
    <w:rsid w:val="00F50AE0"/>
    <w:rsid w:val="00F518AE"/>
    <w:rsid w:val="00F51942"/>
    <w:rsid w:val="00F53037"/>
    <w:rsid w:val="00F533E6"/>
    <w:rsid w:val="00F54C45"/>
    <w:rsid w:val="00F54F27"/>
    <w:rsid w:val="00F5553C"/>
    <w:rsid w:val="00F557B3"/>
    <w:rsid w:val="00F5663D"/>
    <w:rsid w:val="00F56988"/>
    <w:rsid w:val="00F56B75"/>
    <w:rsid w:val="00F571B4"/>
    <w:rsid w:val="00F572F3"/>
    <w:rsid w:val="00F57E0D"/>
    <w:rsid w:val="00F6076D"/>
    <w:rsid w:val="00F608EB"/>
    <w:rsid w:val="00F610FD"/>
    <w:rsid w:val="00F621AE"/>
    <w:rsid w:val="00F6225C"/>
    <w:rsid w:val="00F626F3"/>
    <w:rsid w:val="00F6345E"/>
    <w:rsid w:val="00F63857"/>
    <w:rsid w:val="00F63D48"/>
    <w:rsid w:val="00F641EC"/>
    <w:rsid w:val="00F64C91"/>
    <w:rsid w:val="00F652C9"/>
    <w:rsid w:val="00F65515"/>
    <w:rsid w:val="00F6605F"/>
    <w:rsid w:val="00F66B04"/>
    <w:rsid w:val="00F672EB"/>
    <w:rsid w:val="00F67681"/>
    <w:rsid w:val="00F67FC2"/>
    <w:rsid w:val="00F7063C"/>
    <w:rsid w:val="00F70D88"/>
    <w:rsid w:val="00F72250"/>
    <w:rsid w:val="00F72273"/>
    <w:rsid w:val="00F72E6D"/>
    <w:rsid w:val="00F74F12"/>
    <w:rsid w:val="00F75801"/>
    <w:rsid w:val="00F75B62"/>
    <w:rsid w:val="00F76679"/>
    <w:rsid w:val="00F76726"/>
    <w:rsid w:val="00F77AD3"/>
    <w:rsid w:val="00F77C6D"/>
    <w:rsid w:val="00F8055C"/>
    <w:rsid w:val="00F80625"/>
    <w:rsid w:val="00F8105C"/>
    <w:rsid w:val="00F81797"/>
    <w:rsid w:val="00F81926"/>
    <w:rsid w:val="00F8378E"/>
    <w:rsid w:val="00F8407F"/>
    <w:rsid w:val="00F84164"/>
    <w:rsid w:val="00F84436"/>
    <w:rsid w:val="00F84905"/>
    <w:rsid w:val="00F85BBB"/>
    <w:rsid w:val="00F86238"/>
    <w:rsid w:val="00F868B3"/>
    <w:rsid w:val="00F8767C"/>
    <w:rsid w:val="00F87D42"/>
    <w:rsid w:val="00F911A9"/>
    <w:rsid w:val="00F91330"/>
    <w:rsid w:val="00F91387"/>
    <w:rsid w:val="00F917BC"/>
    <w:rsid w:val="00F9226F"/>
    <w:rsid w:val="00F92612"/>
    <w:rsid w:val="00F938BC"/>
    <w:rsid w:val="00F939E6"/>
    <w:rsid w:val="00F9478F"/>
    <w:rsid w:val="00F94AFE"/>
    <w:rsid w:val="00F95759"/>
    <w:rsid w:val="00F95C47"/>
    <w:rsid w:val="00F95E3C"/>
    <w:rsid w:val="00F960DB"/>
    <w:rsid w:val="00F965C3"/>
    <w:rsid w:val="00F96941"/>
    <w:rsid w:val="00FA00A3"/>
    <w:rsid w:val="00FA0F9E"/>
    <w:rsid w:val="00FA104E"/>
    <w:rsid w:val="00FA1173"/>
    <w:rsid w:val="00FA42D8"/>
    <w:rsid w:val="00FA4F19"/>
    <w:rsid w:val="00FA5290"/>
    <w:rsid w:val="00FA5848"/>
    <w:rsid w:val="00FA5A66"/>
    <w:rsid w:val="00FA5EC1"/>
    <w:rsid w:val="00FA67AD"/>
    <w:rsid w:val="00FA6ADB"/>
    <w:rsid w:val="00FA6B77"/>
    <w:rsid w:val="00FB005C"/>
    <w:rsid w:val="00FB00A0"/>
    <w:rsid w:val="00FB110B"/>
    <w:rsid w:val="00FB18BA"/>
    <w:rsid w:val="00FB1C7D"/>
    <w:rsid w:val="00FB222A"/>
    <w:rsid w:val="00FB2583"/>
    <w:rsid w:val="00FB31D0"/>
    <w:rsid w:val="00FB32D9"/>
    <w:rsid w:val="00FB3CC0"/>
    <w:rsid w:val="00FB53D1"/>
    <w:rsid w:val="00FB6AC9"/>
    <w:rsid w:val="00FC0C4B"/>
    <w:rsid w:val="00FC0DB5"/>
    <w:rsid w:val="00FC12E1"/>
    <w:rsid w:val="00FC139B"/>
    <w:rsid w:val="00FC13C7"/>
    <w:rsid w:val="00FC1475"/>
    <w:rsid w:val="00FC1AB1"/>
    <w:rsid w:val="00FC1C85"/>
    <w:rsid w:val="00FC1CF3"/>
    <w:rsid w:val="00FC1FA4"/>
    <w:rsid w:val="00FC20A1"/>
    <w:rsid w:val="00FC2C45"/>
    <w:rsid w:val="00FC374A"/>
    <w:rsid w:val="00FC3942"/>
    <w:rsid w:val="00FC57AB"/>
    <w:rsid w:val="00FC59A4"/>
    <w:rsid w:val="00FC65B4"/>
    <w:rsid w:val="00FC6624"/>
    <w:rsid w:val="00FC6B38"/>
    <w:rsid w:val="00FC7338"/>
    <w:rsid w:val="00FC790E"/>
    <w:rsid w:val="00FC7B59"/>
    <w:rsid w:val="00FC7F1C"/>
    <w:rsid w:val="00FD00BD"/>
    <w:rsid w:val="00FD0BA6"/>
    <w:rsid w:val="00FD0CEB"/>
    <w:rsid w:val="00FD1CB5"/>
    <w:rsid w:val="00FD1E20"/>
    <w:rsid w:val="00FD207A"/>
    <w:rsid w:val="00FD2797"/>
    <w:rsid w:val="00FD2C94"/>
    <w:rsid w:val="00FD2E1D"/>
    <w:rsid w:val="00FD4862"/>
    <w:rsid w:val="00FD5AE3"/>
    <w:rsid w:val="00FD6440"/>
    <w:rsid w:val="00FD7E5B"/>
    <w:rsid w:val="00FD7FC5"/>
    <w:rsid w:val="00FE1CDF"/>
    <w:rsid w:val="00FE1F1A"/>
    <w:rsid w:val="00FE23F7"/>
    <w:rsid w:val="00FE28B7"/>
    <w:rsid w:val="00FE2EB4"/>
    <w:rsid w:val="00FE39B2"/>
    <w:rsid w:val="00FE41DA"/>
    <w:rsid w:val="00FE465C"/>
    <w:rsid w:val="00FE51FB"/>
    <w:rsid w:val="00FE633B"/>
    <w:rsid w:val="00FE6430"/>
    <w:rsid w:val="00FE6463"/>
    <w:rsid w:val="00FE7B00"/>
    <w:rsid w:val="00FF0347"/>
    <w:rsid w:val="00FF05DE"/>
    <w:rsid w:val="00FF1910"/>
    <w:rsid w:val="00FF29AC"/>
    <w:rsid w:val="00FF2CAC"/>
    <w:rsid w:val="00FF30D6"/>
    <w:rsid w:val="00FF37E7"/>
    <w:rsid w:val="00FF54C7"/>
    <w:rsid w:val="00FF552F"/>
    <w:rsid w:val="00FF56A7"/>
    <w:rsid w:val="00FF5F42"/>
    <w:rsid w:val="00FF60AD"/>
    <w:rsid w:val="00FF6DC9"/>
    <w:rsid w:val="00FF77B6"/>
    <w:rsid w:val="00FF7976"/>
    <w:rsid w:val="00FF7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v:stroke endarrow="block"/>
    </o:shapedefaults>
    <o:shapelayout v:ext="edit">
      <o:idmap v:ext="edit" data="1"/>
    </o:shapelayout>
  </w:shapeDefaults>
  <w:decimalSymbol w:val="."/>
  <w:listSeparator w:val=","/>
  <w14:docId w14:val="56FBC0E3"/>
  <w15:chartTrackingRefBased/>
  <w15:docId w15:val="{A0ED83CC-9D39-4D54-8222-4BD44E1B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D2455"/>
    <w:pPr>
      <w:widowControl w:val="0"/>
    </w:pPr>
    <w:rPr>
      <w:kern w:val="2"/>
      <w:sz w:val="24"/>
      <w:szCs w:val="24"/>
    </w:rPr>
  </w:style>
  <w:style w:type="paragraph" w:styleId="1">
    <w:name w:val="heading 1"/>
    <w:aliases w:val="壹,--章名,ISO標題 1"/>
    <w:basedOn w:val="a0"/>
    <w:next w:val="a0"/>
    <w:qFormat/>
    <w:pPr>
      <w:pageBreakBefore/>
      <w:numPr>
        <w:numId w:val="4"/>
      </w:numPr>
      <w:spacing w:before="120" w:line="360" w:lineRule="auto"/>
      <w:outlineLvl w:val="0"/>
    </w:pPr>
    <w:rPr>
      <w:rFonts w:eastAsia="標楷體"/>
      <w:b/>
      <w:color w:val="000000"/>
      <w:spacing w:val="40"/>
      <w:kern w:val="52"/>
      <w:sz w:val="36"/>
      <w:szCs w:val="20"/>
      <w:lang w:val="x-none" w:eastAsia="x-none"/>
    </w:rPr>
  </w:style>
  <w:style w:type="paragraph" w:styleId="20">
    <w:name w:val="heading 2"/>
    <w:aliases w:val="章,標題 2--1.1,--1.1,ISO標題 2"/>
    <w:basedOn w:val="a0"/>
    <w:next w:val="a0"/>
    <w:qFormat/>
    <w:pPr>
      <w:keepNext/>
      <w:snapToGrid w:val="0"/>
      <w:spacing w:before="600"/>
      <w:outlineLvl w:val="1"/>
    </w:pPr>
    <w:rPr>
      <w:rFonts w:eastAsia="標楷體"/>
      <w:b/>
      <w:snapToGrid w:val="0"/>
      <w:kern w:val="0"/>
      <w:sz w:val="32"/>
      <w:szCs w:val="20"/>
      <w:lang w:val="x-none" w:eastAsia="x-none"/>
    </w:rPr>
  </w:style>
  <w:style w:type="paragraph" w:styleId="3">
    <w:name w:val="heading 3"/>
    <w:aliases w:val="--1.1.1.,--1.1.1. + 14 點,左:  0 cm,第一行:  2 字元"/>
    <w:basedOn w:val="a0"/>
    <w:next w:val="a0"/>
    <w:qFormat/>
    <w:pPr>
      <w:snapToGrid w:val="0"/>
      <w:spacing w:before="360"/>
      <w:outlineLvl w:val="2"/>
    </w:pPr>
    <w:rPr>
      <w:rFonts w:eastAsia="標楷體"/>
      <w:sz w:val="32"/>
      <w:szCs w:val="20"/>
      <w:lang w:val="x-none" w:eastAsia="x-none"/>
    </w:rPr>
  </w:style>
  <w:style w:type="paragraph" w:styleId="4">
    <w:name w:val="heading 4"/>
    <w:aliases w:val="1,--1.,--1"/>
    <w:basedOn w:val="a0"/>
    <w:next w:val="a0"/>
    <w:qFormat/>
    <w:pPr>
      <w:numPr>
        <w:ilvl w:val="3"/>
        <w:numId w:val="4"/>
      </w:numPr>
      <w:snapToGrid w:val="0"/>
      <w:spacing w:before="240"/>
      <w:outlineLvl w:val="3"/>
    </w:pPr>
    <w:rPr>
      <w:rFonts w:eastAsia="標楷體"/>
      <w:sz w:val="28"/>
      <w:szCs w:val="20"/>
      <w:lang w:val="x-none" w:eastAsia="x-none"/>
    </w:rPr>
  </w:style>
  <w:style w:type="paragraph" w:styleId="5">
    <w:name w:val="heading 5"/>
    <w:aliases w:val="--(1)1,--(1)"/>
    <w:basedOn w:val="a0"/>
    <w:next w:val="a0"/>
    <w:qFormat/>
    <w:pPr>
      <w:numPr>
        <w:ilvl w:val="4"/>
        <w:numId w:val="4"/>
      </w:numPr>
      <w:snapToGrid w:val="0"/>
      <w:spacing w:before="120"/>
      <w:outlineLvl w:val="4"/>
    </w:pPr>
    <w:rPr>
      <w:rFonts w:eastAsia="標楷體"/>
      <w:sz w:val="26"/>
      <w:szCs w:val="20"/>
      <w:lang w:val="x-none" w:eastAsia="x-none"/>
    </w:rPr>
  </w:style>
  <w:style w:type="paragraph" w:styleId="6">
    <w:name w:val="heading 6"/>
    <w:aliases w:val="A,--A"/>
    <w:basedOn w:val="a0"/>
    <w:next w:val="a0"/>
    <w:qFormat/>
    <w:pPr>
      <w:numPr>
        <w:ilvl w:val="5"/>
        <w:numId w:val="4"/>
      </w:numPr>
      <w:tabs>
        <w:tab w:val="left" w:pos="1200"/>
      </w:tabs>
      <w:snapToGrid w:val="0"/>
      <w:spacing w:before="120"/>
      <w:outlineLvl w:val="5"/>
    </w:pPr>
    <w:rPr>
      <w:rFonts w:eastAsia="標楷體"/>
      <w:szCs w:val="20"/>
      <w:lang w:val="x-none" w:eastAsia="x-none"/>
    </w:rPr>
  </w:style>
  <w:style w:type="paragraph" w:styleId="7">
    <w:name w:val="heading 7"/>
    <w:aliases w:val="(A),--(a),--a,標題 7-(a)"/>
    <w:basedOn w:val="a0"/>
    <w:next w:val="a0"/>
    <w:qFormat/>
    <w:pPr>
      <w:numPr>
        <w:ilvl w:val="6"/>
        <w:numId w:val="4"/>
      </w:numPr>
      <w:snapToGrid w:val="0"/>
      <w:spacing w:before="120"/>
      <w:outlineLvl w:val="6"/>
    </w:pPr>
    <w:rPr>
      <w:rFonts w:eastAsia="標楷體"/>
      <w:szCs w:val="20"/>
      <w:lang w:val="x-none" w:eastAsia="x-none"/>
    </w:rPr>
  </w:style>
  <w:style w:type="paragraph" w:styleId="8">
    <w:name w:val="heading 8"/>
    <w:aliases w:val="a,--."/>
    <w:basedOn w:val="a0"/>
    <w:next w:val="a0"/>
    <w:autoRedefine/>
    <w:qFormat/>
    <w:pPr>
      <w:keepNext/>
      <w:numPr>
        <w:ilvl w:val="7"/>
        <w:numId w:val="4"/>
      </w:numPr>
      <w:snapToGrid w:val="0"/>
      <w:spacing w:before="120"/>
      <w:outlineLvl w:val="7"/>
    </w:pPr>
    <w:rPr>
      <w:rFonts w:eastAsia="標楷體"/>
      <w:szCs w:val="20"/>
      <w:lang w:val="x-none" w:eastAsia="x-none"/>
    </w:rPr>
  </w:style>
  <w:style w:type="paragraph" w:styleId="9">
    <w:name w:val="heading 9"/>
    <w:basedOn w:val="a0"/>
    <w:next w:val="a0"/>
    <w:qFormat/>
    <w:pPr>
      <w:keepNext/>
      <w:numPr>
        <w:ilvl w:val="8"/>
        <w:numId w:val="4"/>
      </w:numPr>
      <w:snapToGrid w:val="0"/>
      <w:spacing w:before="120"/>
      <w:outlineLvl w:val="8"/>
    </w:pPr>
    <w:rPr>
      <w:rFonts w:eastAsia="標楷體"/>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tabs>
        <w:tab w:val="center" w:pos="4153"/>
        <w:tab w:val="right" w:pos="8306"/>
      </w:tabs>
      <w:snapToGrid w:val="0"/>
    </w:pPr>
    <w:rPr>
      <w:sz w:val="20"/>
      <w:szCs w:val="20"/>
      <w:lang w:val="x-none" w:eastAsia="x-none"/>
    </w:rPr>
  </w:style>
  <w:style w:type="paragraph" w:styleId="a5">
    <w:name w:val="footer"/>
    <w:basedOn w:val="a0"/>
    <w:uiPriority w:val="99"/>
    <w:pPr>
      <w:tabs>
        <w:tab w:val="center" w:pos="4153"/>
        <w:tab w:val="right" w:pos="8306"/>
      </w:tabs>
      <w:snapToGrid w:val="0"/>
    </w:pPr>
    <w:rPr>
      <w:sz w:val="20"/>
      <w:szCs w:val="20"/>
      <w:lang w:val="x-none" w:eastAsia="x-none"/>
    </w:rPr>
  </w:style>
  <w:style w:type="character" w:styleId="a6">
    <w:name w:val="Strong"/>
    <w:qFormat/>
    <w:rPr>
      <w:b/>
      <w:bCs/>
    </w:rPr>
  </w:style>
  <w:style w:type="character" w:styleId="a7">
    <w:name w:val="Hyperlink"/>
    <w:uiPriority w:val="99"/>
    <w:rPr>
      <w:color w:val="0000FF"/>
      <w:u w:val="single"/>
    </w:rPr>
  </w:style>
  <w:style w:type="paragraph" w:styleId="a8">
    <w:name w:val="Balloon Text"/>
    <w:basedOn w:val="a0"/>
    <w:uiPriority w:val="99"/>
    <w:rPr>
      <w:rFonts w:ascii="Cambria" w:hAnsi="Cambria"/>
      <w:sz w:val="18"/>
      <w:szCs w:val="18"/>
      <w:lang w:val="x-none" w:eastAsia="x-none"/>
    </w:rPr>
  </w:style>
  <w:style w:type="character" w:customStyle="1" w:styleId="a9">
    <w:name w:val="註解方塊文字 字元"/>
    <w:uiPriority w:val="99"/>
    <w:rPr>
      <w:rFonts w:ascii="Cambria" w:eastAsia="新細明體" w:hAnsi="Cambria" w:cs="Times New Roman"/>
      <w:kern w:val="2"/>
      <w:sz w:val="18"/>
      <w:szCs w:val="18"/>
    </w:rPr>
  </w:style>
  <w:style w:type="character" w:customStyle="1" w:styleId="aa">
    <w:name w:val="頁尾 字元"/>
    <w:uiPriority w:val="99"/>
    <w:rPr>
      <w:kern w:val="2"/>
    </w:rPr>
  </w:style>
  <w:style w:type="character" w:customStyle="1" w:styleId="ab">
    <w:name w:val="頁首 字元"/>
    <w:rPr>
      <w:kern w:val="2"/>
    </w:rPr>
  </w:style>
  <w:style w:type="character" w:customStyle="1" w:styleId="11">
    <w:name w:val="標題 1 字元"/>
    <w:aliases w:val="壹 字元,--章名 字元,ISO標題 1 字元"/>
    <w:rPr>
      <w:rFonts w:eastAsia="標楷體"/>
      <w:b/>
      <w:color w:val="000000"/>
      <w:spacing w:val="40"/>
      <w:kern w:val="52"/>
      <w:sz w:val="36"/>
    </w:rPr>
  </w:style>
  <w:style w:type="character" w:customStyle="1" w:styleId="21">
    <w:name w:val="標題 2 字元"/>
    <w:aliases w:val="章 字元,標題 2--1.1 字元,--1.1 字元,ISO標題 2 字元"/>
    <w:rPr>
      <w:rFonts w:eastAsia="標楷體"/>
      <w:b/>
      <w:snapToGrid w:val="0"/>
      <w:sz w:val="32"/>
    </w:rPr>
  </w:style>
  <w:style w:type="character" w:customStyle="1" w:styleId="30">
    <w:name w:val="標題 3 字元"/>
    <w:aliases w:val="--1.1.1. 字元,--1.1.1. + 14 點 字元,左:  0 cm 字元,第一行:  2 字元 字元"/>
    <w:rPr>
      <w:rFonts w:eastAsia="標楷體"/>
      <w:kern w:val="2"/>
      <w:sz w:val="32"/>
    </w:rPr>
  </w:style>
  <w:style w:type="character" w:customStyle="1" w:styleId="41">
    <w:name w:val="標題 4 字元"/>
    <w:aliases w:val="1 字元,--1. 字元,--1 字元"/>
    <w:rPr>
      <w:rFonts w:eastAsia="標楷體"/>
      <w:kern w:val="2"/>
      <w:sz w:val="28"/>
    </w:rPr>
  </w:style>
  <w:style w:type="character" w:customStyle="1" w:styleId="50">
    <w:name w:val="標題 5 字元"/>
    <w:aliases w:val="--(1)1 字元,--(1) 字元"/>
    <w:rPr>
      <w:rFonts w:eastAsia="標楷體"/>
      <w:kern w:val="2"/>
      <w:sz w:val="26"/>
    </w:rPr>
  </w:style>
  <w:style w:type="character" w:customStyle="1" w:styleId="60">
    <w:name w:val="標題 6 字元"/>
    <w:aliases w:val="A 字元,--A 字元"/>
    <w:rPr>
      <w:rFonts w:eastAsia="標楷體"/>
      <w:kern w:val="2"/>
      <w:sz w:val="24"/>
    </w:rPr>
  </w:style>
  <w:style w:type="character" w:customStyle="1" w:styleId="70">
    <w:name w:val="標題 7 字元"/>
    <w:aliases w:val="(A) 字元,--(a) 字元,--a 字元,標題 7-(a) 字元"/>
    <w:rPr>
      <w:rFonts w:eastAsia="標楷體"/>
      <w:kern w:val="2"/>
      <w:sz w:val="24"/>
    </w:rPr>
  </w:style>
  <w:style w:type="character" w:customStyle="1" w:styleId="80">
    <w:name w:val="標題 8 字元"/>
    <w:aliases w:val="a 字元,--. 字元"/>
    <w:rPr>
      <w:rFonts w:eastAsia="標楷體"/>
      <w:kern w:val="2"/>
      <w:sz w:val="24"/>
    </w:rPr>
  </w:style>
  <w:style w:type="character" w:customStyle="1" w:styleId="90">
    <w:name w:val="標題 9 字元"/>
    <w:rPr>
      <w:rFonts w:eastAsia="標楷體"/>
      <w:kern w:val="2"/>
      <w:sz w:val="24"/>
    </w:rPr>
  </w:style>
  <w:style w:type="paragraph" w:customStyle="1" w:styleId="2TEXT">
    <w:name w:val="標題2.TEXT"/>
    <w:basedOn w:val="a0"/>
    <w:next w:val="a0"/>
    <w:pPr>
      <w:snapToGrid w:val="0"/>
      <w:spacing w:before="120" w:line="400" w:lineRule="atLeast"/>
      <w:ind w:left="1134"/>
    </w:pPr>
    <w:rPr>
      <w:rFonts w:eastAsia="標楷體"/>
      <w:sz w:val="32"/>
      <w:szCs w:val="20"/>
    </w:rPr>
  </w:style>
  <w:style w:type="paragraph" w:customStyle="1" w:styleId="40">
    <w:name w:val="項目4"/>
    <w:pPr>
      <w:numPr>
        <w:numId w:val="1"/>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2">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3">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F9226F"/>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1">
    <w:name w:val="項目符號 6"/>
    <w:basedOn w:val="a0"/>
    <w:next w:val="a0"/>
    <w:autoRedefine/>
    <w:rsid w:val="0011788D"/>
    <w:pPr>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824633"/>
    <w:pPr>
      <w:numPr>
        <w:numId w:val="2"/>
      </w:numPr>
      <w:snapToGrid w:val="0"/>
      <w:spacing w:before="120"/>
    </w:pPr>
    <w:rPr>
      <w:rFonts w:ascii="標楷體" w:eastAsia="標楷體" w:hAnsi="標楷體"/>
      <w:sz w:val="26"/>
      <w:lang w:eastAsia="zh-HK"/>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3"/>
      </w:numPr>
      <w:tabs>
        <w:tab w:val="left" w:pos="284"/>
      </w:tabs>
      <w:snapToGrid w:val="0"/>
      <w:spacing w:before="40"/>
    </w:pPr>
    <w:rPr>
      <w:rFonts w:ascii="Arial" w:eastAsia="標楷體" w:hAnsi="Arial"/>
    </w:rPr>
  </w:style>
  <w:style w:type="paragraph" w:customStyle="1" w:styleId="42">
    <w:name w:val="標題 4 內文"/>
    <w:basedOn w:val="a0"/>
    <w:rsid w:val="00374959"/>
    <w:pPr>
      <w:adjustRightInd w:val="0"/>
      <w:spacing w:afterLines="20" w:after="20"/>
      <w:ind w:leftChars="472" w:left="472"/>
    </w:pPr>
    <w:rPr>
      <w:rFonts w:ascii="Arial" w:eastAsia="標楷體" w:hAnsi="Arial" w:cs="標楷體"/>
      <w:kern w:val="0"/>
      <w:szCs w:val="28"/>
    </w:rPr>
  </w:style>
  <w:style w:type="paragraph" w:styleId="af9">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a"/>
    <w:rsid w:val="00643C52"/>
    <w:pPr>
      <w:autoSpaceDE w:val="0"/>
      <w:autoSpaceDN w:val="0"/>
      <w:adjustRightInd w:val="0"/>
      <w:textAlignment w:val="baseline"/>
    </w:pPr>
    <w:rPr>
      <w:rFonts w:ascii="細明體" w:eastAsia="細明體"/>
      <w:szCs w:val="20"/>
      <w:lang w:val="x-none" w:eastAsia="x-none"/>
    </w:rPr>
  </w:style>
  <w:style w:type="character" w:customStyle="1" w:styleId="afa">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9"/>
    <w:rsid w:val="00643C52"/>
    <w:rPr>
      <w:rFonts w:ascii="細明體" w:eastAsia="細明體"/>
      <w:kern w:val="2"/>
      <w:sz w:val="24"/>
    </w:rPr>
  </w:style>
  <w:style w:type="paragraph" w:customStyle="1" w:styleId="14">
    <w:name w:val="純文字1"/>
    <w:basedOn w:val="a0"/>
    <w:rsid w:val="00643C52"/>
    <w:rPr>
      <w:rFonts w:eastAsia="標楷體"/>
    </w:rPr>
  </w:style>
  <w:style w:type="paragraph" w:styleId="15">
    <w:name w:val="index 1"/>
    <w:basedOn w:val="a0"/>
    <w:next w:val="a0"/>
    <w:autoRedefine/>
    <w:semiHidden/>
    <w:rsid w:val="00643C52"/>
    <w:pPr>
      <w:ind w:firstLineChars="100" w:firstLine="160"/>
    </w:pPr>
    <w:rPr>
      <w:position w:val="20"/>
      <w:sz w:val="16"/>
    </w:rPr>
  </w:style>
  <w:style w:type="paragraph" w:customStyle="1" w:styleId="Default">
    <w:name w:val="Default"/>
    <w:rsid w:val="00D92CC1"/>
    <w:pPr>
      <w:widowControl w:val="0"/>
      <w:autoSpaceDE w:val="0"/>
      <w:autoSpaceDN w:val="0"/>
      <w:adjustRightInd w:val="0"/>
    </w:pPr>
    <w:rPr>
      <w:color w:val="000000"/>
      <w:sz w:val="24"/>
      <w:szCs w:val="24"/>
    </w:rPr>
  </w:style>
  <w:style w:type="paragraph" w:styleId="afb">
    <w:name w:val="List Paragraph"/>
    <w:basedOn w:val="a0"/>
    <w:uiPriority w:val="34"/>
    <w:qFormat/>
    <w:rsid w:val="004466AB"/>
    <w:pPr>
      <w:ind w:leftChars="200" w:left="480"/>
    </w:pPr>
    <w:rPr>
      <w:rFonts w:ascii="Calibri" w:hAnsi="Calibri"/>
      <w:szCs w:val="22"/>
    </w:rPr>
  </w:style>
  <w:style w:type="character" w:styleId="afc">
    <w:name w:val="FollowedHyperlink"/>
    <w:uiPriority w:val="99"/>
    <w:semiHidden/>
    <w:unhideWhenUsed/>
    <w:rsid w:val="00513025"/>
    <w:rPr>
      <w:color w:val="800080"/>
      <w:u w:val="single"/>
    </w:rPr>
  </w:style>
  <w:style w:type="character" w:customStyle="1" w:styleId="apple-converted-space">
    <w:name w:val="apple-converted-space"/>
    <w:rsid w:val="00C46F03"/>
  </w:style>
  <w:style w:type="paragraph" w:styleId="afd">
    <w:name w:val="Document Map"/>
    <w:basedOn w:val="a0"/>
    <w:link w:val="afe"/>
    <w:uiPriority w:val="99"/>
    <w:semiHidden/>
    <w:unhideWhenUsed/>
    <w:rsid w:val="000A65B6"/>
    <w:rPr>
      <w:rFonts w:ascii="新細明體"/>
      <w:sz w:val="18"/>
      <w:szCs w:val="18"/>
      <w:lang w:val="x-none" w:eastAsia="x-none"/>
    </w:rPr>
  </w:style>
  <w:style w:type="character" w:customStyle="1" w:styleId="afe">
    <w:name w:val="文件引導模式 字元"/>
    <w:link w:val="afd"/>
    <w:uiPriority w:val="99"/>
    <w:semiHidden/>
    <w:rsid w:val="000A65B6"/>
    <w:rPr>
      <w:rFonts w:ascii="新細明體"/>
      <w:kern w:val="2"/>
      <w:sz w:val="18"/>
      <w:szCs w:val="18"/>
    </w:rPr>
  </w:style>
  <w:style w:type="paragraph" w:customStyle="1" w:styleId="aff">
    <w:name w:val="頁尾版權宣告"/>
    <w:basedOn w:val="a0"/>
    <w:rsid w:val="004F5112"/>
    <w:pPr>
      <w:jc w:val="center"/>
    </w:pPr>
    <w:rPr>
      <w:rFonts w:eastAsia="標楷體"/>
      <w:sz w:val="20"/>
    </w:rPr>
  </w:style>
  <w:style w:type="paragraph" w:customStyle="1" w:styleId="43">
    <w:name w:val="樣式4"/>
    <w:basedOn w:val="a0"/>
    <w:link w:val="44"/>
    <w:qFormat/>
    <w:rsid w:val="005D4238"/>
    <w:pPr>
      <w:spacing w:line="360" w:lineRule="exact"/>
      <w:ind w:leftChars="300" w:left="720" w:hangingChars="95" w:hanging="95"/>
    </w:pPr>
    <w:rPr>
      <w:rFonts w:eastAsia="標楷體"/>
      <w:color w:val="000000"/>
      <w:lang w:val="x-none" w:eastAsia="x-none"/>
    </w:rPr>
  </w:style>
  <w:style w:type="character" w:customStyle="1" w:styleId="44">
    <w:name w:val="樣式4 字元"/>
    <w:link w:val="43"/>
    <w:rsid w:val="005D4238"/>
    <w:rPr>
      <w:rFonts w:eastAsia="標楷體"/>
      <w:color w:val="000000"/>
      <w:kern w:val="2"/>
      <w:sz w:val="24"/>
      <w:szCs w:val="24"/>
    </w:rPr>
  </w:style>
  <w:style w:type="character" w:customStyle="1" w:styleId="16">
    <w:name w:val="未解析的提及1"/>
    <w:uiPriority w:val="99"/>
    <w:semiHidden/>
    <w:unhideWhenUsed/>
    <w:rsid w:val="00773CFB"/>
    <w:rPr>
      <w:color w:val="605E5C"/>
      <w:shd w:val="clear" w:color="auto" w:fill="E1DFDD"/>
    </w:rPr>
  </w:style>
  <w:style w:type="paragraph" w:styleId="HTML">
    <w:name w:val="HTML Preformatted"/>
    <w:basedOn w:val="a0"/>
    <w:link w:val="HTML0"/>
    <w:uiPriority w:val="99"/>
    <w:unhideWhenUsed/>
    <w:rsid w:val="003337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link w:val="HTML"/>
    <w:uiPriority w:val="99"/>
    <w:rsid w:val="00333746"/>
    <w:rPr>
      <w:rFonts w:ascii="細明體" w:eastAsia="細明體" w:hAnsi="細明體" w:cs="細明體"/>
      <w:sz w:val="24"/>
      <w:szCs w:val="24"/>
    </w:rPr>
  </w:style>
  <w:style w:type="character" w:styleId="aff0">
    <w:name w:val="annotation reference"/>
    <w:uiPriority w:val="99"/>
    <w:semiHidden/>
    <w:unhideWhenUsed/>
    <w:rsid w:val="007D7C27"/>
    <w:rPr>
      <w:sz w:val="18"/>
      <w:szCs w:val="18"/>
    </w:rPr>
  </w:style>
  <w:style w:type="paragraph" w:styleId="aff1">
    <w:name w:val="annotation text"/>
    <w:basedOn w:val="a0"/>
    <w:link w:val="aff2"/>
    <w:uiPriority w:val="99"/>
    <w:unhideWhenUsed/>
    <w:rsid w:val="007D7C27"/>
  </w:style>
  <w:style w:type="character" w:customStyle="1" w:styleId="aff2">
    <w:name w:val="註解文字 字元"/>
    <w:link w:val="aff1"/>
    <w:uiPriority w:val="99"/>
    <w:rsid w:val="007D7C27"/>
    <w:rPr>
      <w:kern w:val="2"/>
      <w:sz w:val="24"/>
      <w:szCs w:val="24"/>
    </w:rPr>
  </w:style>
  <w:style w:type="paragraph" w:styleId="aff3">
    <w:name w:val="annotation subject"/>
    <w:basedOn w:val="aff1"/>
    <w:next w:val="aff1"/>
    <w:link w:val="aff4"/>
    <w:uiPriority w:val="99"/>
    <w:semiHidden/>
    <w:unhideWhenUsed/>
    <w:rsid w:val="007D7C27"/>
    <w:rPr>
      <w:b/>
      <w:bCs/>
    </w:rPr>
  </w:style>
  <w:style w:type="character" w:customStyle="1" w:styleId="aff4">
    <w:name w:val="註解主旨 字元"/>
    <w:link w:val="aff3"/>
    <w:uiPriority w:val="99"/>
    <w:semiHidden/>
    <w:rsid w:val="007D7C27"/>
    <w:rPr>
      <w:b/>
      <w:bCs/>
      <w:kern w:val="2"/>
      <w:sz w:val="24"/>
      <w:szCs w:val="24"/>
    </w:rPr>
  </w:style>
  <w:style w:type="paragraph" w:styleId="aff5">
    <w:name w:val="Date"/>
    <w:basedOn w:val="a0"/>
    <w:next w:val="a0"/>
    <w:link w:val="aff6"/>
    <w:uiPriority w:val="99"/>
    <w:semiHidden/>
    <w:unhideWhenUsed/>
    <w:rsid w:val="0012012A"/>
    <w:pPr>
      <w:jc w:val="right"/>
    </w:pPr>
  </w:style>
  <w:style w:type="character" w:customStyle="1" w:styleId="aff6">
    <w:name w:val="日期 字元"/>
    <w:basedOn w:val="a1"/>
    <w:link w:val="aff5"/>
    <w:uiPriority w:val="99"/>
    <w:semiHidden/>
    <w:rsid w:val="0012012A"/>
    <w:rPr>
      <w:kern w:val="2"/>
      <w:sz w:val="24"/>
      <w:szCs w:val="24"/>
    </w:rPr>
  </w:style>
  <w:style w:type="paragraph" w:styleId="Web">
    <w:name w:val="Normal (Web)"/>
    <w:basedOn w:val="a0"/>
    <w:uiPriority w:val="99"/>
    <w:unhideWhenUsed/>
    <w:rsid w:val="0012012A"/>
    <w:pPr>
      <w:widowControl/>
      <w:spacing w:before="100" w:beforeAutospacing="1" w:after="100" w:afterAutospacing="1"/>
    </w:pPr>
    <w:rPr>
      <w:rFonts w:ascii="新細明體" w:hAnsi="新細明體" w:cs="新細明體"/>
      <w:kern w:val="0"/>
    </w:rPr>
  </w:style>
  <w:style w:type="character" w:customStyle="1" w:styleId="gmaildefault">
    <w:name w:val="gmail_default"/>
    <w:rsid w:val="0012012A"/>
  </w:style>
  <w:style w:type="numbering" w:customStyle="1" w:styleId="10">
    <w:name w:val="樣式1"/>
    <w:uiPriority w:val="99"/>
    <w:rsid w:val="0012012A"/>
    <w:pPr>
      <w:numPr>
        <w:numId w:val="5"/>
      </w:numPr>
    </w:pPr>
  </w:style>
  <w:style w:type="character" w:customStyle="1" w:styleId="txt02">
    <w:name w:val="txt_02"/>
    <w:basedOn w:val="a1"/>
    <w:rsid w:val="0012012A"/>
  </w:style>
  <w:style w:type="paragraph" w:styleId="aff7">
    <w:name w:val="Revision"/>
    <w:hidden/>
    <w:uiPriority w:val="99"/>
    <w:semiHidden/>
    <w:rsid w:val="0012012A"/>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6568">
      <w:bodyDiv w:val="1"/>
      <w:marLeft w:val="0"/>
      <w:marRight w:val="0"/>
      <w:marTop w:val="0"/>
      <w:marBottom w:val="0"/>
      <w:divBdr>
        <w:top w:val="none" w:sz="0" w:space="0" w:color="auto"/>
        <w:left w:val="none" w:sz="0" w:space="0" w:color="auto"/>
        <w:bottom w:val="none" w:sz="0" w:space="0" w:color="auto"/>
        <w:right w:val="none" w:sz="0" w:space="0" w:color="auto"/>
      </w:divBdr>
    </w:div>
    <w:div w:id="216551240">
      <w:bodyDiv w:val="1"/>
      <w:marLeft w:val="0"/>
      <w:marRight w:val="0"/>
      <w:marTop w:val="0"/>
      <w:marBottom w:val="0"/>
      <w:divBdr>
        <w:top w:val="none" w:sz="0" w:space="0" w:color="auto"/>
        <w:left w:val="none" w:sz="0" w:space="0" w:color="auto"/>
        <w:bottom w:val="none" w:sz="0" w:space="0" w:color="auto"/>
        <w:right w:val="none" w:sz="0" w:space="0" w:color="auto"/>
      </w:divBdr>
      <w:divsChild>
        <w:div w:id="1990356596">
          <w:marLeft w:val="0"/>
          <w:marRight w:val="0"/>
          <w:marTop w:val="0"/>
          <w:marBottom w:val="0"/>
          <w:divBdr>
            <w:top w:val="none" w:sz="0" w:space="0" w:color="auto"/>
            <w:left w:val="none" w:sz="0" w:space="0" w:color="auto"/>
            <w:bottom w:val="none" w:sz="0" w:space="0" w:color="auto"/>
            <w:right w:val="none" w:sz="0" w:space="0" w:color="auto"/>
          </w:divBdr>
          <w:divsChild>
            <w:div w:id="331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726">
      <w:bodyDiv w:val="1"/>
      <w:marLeft w:val="0"/>
      <w:marRight w:val="0"/>
      <w:marTop w:val="0"/>
      <w:marBottom w:val="0"/>
      <w:divBdr>
        <w:top w:val="none" w:sz="0" w:space="0" w:color="auto"/>
        <w:left w:val="none" w:sz="0" w:space="0" w:color="auto"/>
        <w:bottom w:val="none" w:sz="0" w:space="0" w:color="auto"/>
        <w:right w:val="none" w:sz="0" w:space="0" w:color="auto"/>
      </w:divBdr>
    </w:div>
    <w:div w:id="434445131">
      <w:bodyDiv w:val="1"/>
      <w:marLeft w:val="0"/>
      <w:marRight w:val="0"/>
      <w:marTop w:val="0"/>
      <w:marBottom w:val="0"/>
      <w:divBdr>
        <w:top w:val="none" w:sz="0" w:space="0" w:color="auto"/>
        <w:left w:val="none" w:sz="0" w:space="0" w:color="auto"/>
        <w:bottom w:val="none" w:sz="0" w:space="0" w:color="auto"/>
        <w:right w:val="none" w:sz="0" w:space="0" w:color="auto"/>
      </w:divBdr>
    </w:div>
    <w:div w:id="533081811">
      <w:bodyDiv w:val="1"/>
      <w:marLeft w:val="0"/>
      <w:marRight w:val="0"/>
      <w:marTop w:val="0"/>
      <w:marBottom w:val="0"/>
      <w:divBdr>
        <w:top w:val="none" w:sz="0" w:space="0" w:color="auto"/>
        <w:left w:val="none" w:sz="0" w:space="0" w:color="auto"/>
        <w:bottom w:val="none" w:sz="0" w:space="0" w:color="auto"/>
        <w:right w:val="none" w:sz="0" w:space="0" w:color="auto"/>
      </w:divBdr>
    </w:div>
    <w:div w:id="624120968">
      <w:bodyDiv w:val="1"/>
      <w:marLeft w:val="0"/>
      <w:marRight w:val="0"/>
      <w:marTop w:val="0"/>
      <w:marBottom w:val="0"/>
      <w:divBdr>
        <w:top w:val="none" w:sz="0" w:space="0" w:color="auto"/>
        <w:left w:val="none" w:sz="0" w:space="0" w:color="auto"/>
        <w:bottom w:val="none" w:sz="0" w:space="0" w:color="auto"/>
        <w:right w:val="none" w:sz="0" w:space="0" w:color="auto"/>
      </w:divBdr>
      <w:divsChild>
        <w:div w:id="1117532161">
          <w:marLeft w:val="0"/>
          <w:marRight w:val="0"/>
          <w:marTop w:val="0"/>
          <w:marBottom w:val="0"/>
          <w:divBdr>
            <w:top w:val="none" w:sz="0" w:space="0" w:color="auto"/>
            <w:left w:val="none" w:sz="0" w:space="0" w:color="auto"/>
            <w:bottom w:val="none" w:sz="0" w:space="0" w:color="auto"/>
            <w:right w:val="none" w:sz="0" w:space="0" w:color="auto"/>
          </w:divBdr>
          <w:divsChild>
            <w:div w:id="20151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0724">
      <w:bodyDiv w:val="1"/>
      <w:marLeft w:val="0"/>
      <w:marRight w:val="0"/>
      <w:marTop w:val="0"/>
      <w:marBottom w:val="0"/>
      <w:divBdr>
        <w:top w:val="none" w:sz="0" w:space="0" w:color="auto"/>
        <w:left w:val="none" w:sz="0" w:space="0" w:color="auto"/>
        <w:bottom w:val="none" w:sz="0" w:space="0" w:color="auto"/>
        <w:right w:val="none" w:sz="0" w:space="0" w:color="auto"/>
      </w:divBdr>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689717176">
      <w:bodyDiv w:val="1"/>
      <w:marLeft w:val="0"/>
      <w:marRight w:val="0"/>
      <w:marTop w:val="0"/>
      <w:marBottom w:val="0"/>
      <w:divBdr>
        <w:top w:val="none" w:sz="0" w:space="0" w:color="auto"/>
        <w:left w:val="none" w:sz="0" w:space="0" w:color="auto"/>
        <w:bottom w:val="none" w:sz="0" w:space="0" w:color="auto"/>
        <w:right w:val="none" w:sz="0" w:space="0" w:color="auto"/>
      </w:divBdr>
    </w:div>
    <w:div w:id="774860579">
      <w:bodyDiv w:val="1"/>
      <w:marLeft w:val="0"/>
      <w:marRight w:val="0"/>
      <w:marTop w:val="0"/>
      <w:marBottom w:val="0"/>
      <w:divBdr>
        <w:top w:val="none" w:sz="0" w:space="0" w:color="auto"/>
        <w:left w:val="none" w:sz="0" w:space="0" w:color="auto"/>
        <w:bottom w:val="none" w:sz="0" w:space="0" w:color="auto"/>
        <w:right w:val="none" w:sz="0" w:space="0" w:color="auto"/>
      </w:divBdr>
      <w:divsChild>
        <w:div w:id="1428381557">
          <w:marLeft w:val="0"/>
          <w:marRight w:val="0"/>
          <w:marTop w:val="0"/>
          <w:marBottom w:val="0"/>
          <w:divBdr>
            <w:top w:val="none" w:sz="0" w:space="0" w:color="auto"/>
            <w:left w:val="none" w:sz="0" w:space="0" w:color="auto"/>
            <w:bottom w:val="none" w:sz="0" w:space="0" w:color="auto"/>
            <w:right w:val="none" w:sz="0" w:space="0" w:color="auto"/>
          </w:divBdr>
          <w:divsChild>
            <w:div w:id="4929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5084">
      <w:bodyDiv w:val="1"/>
      <w:marLeft w:val="0"/>
      <w:marRight w:val="0"/>
      <w:marTop w:val="0"/>
      <w:marBottom w:val="0"/>
      <w:divBdr>
        <w:top w:val="none" w:sz="0" w:space="0" w:color="auto"/>
        <w:left w:val="none" w:sz="0" w:space="0" w:color="auto"/>
        <w:bottom w:val="none" w:sz="0" w:space="0" w:color="auto"/>
        <w:right w:val="none" w:sz="0" w:space="0" w:color="auto"/>
      </w:divBdr>
      <w:divsChild>
        <w:div w:id="621807337">
          <w:marLeft w:val="0"/>
          <w:marRight w:val="0"/>
          <w:marTop w:val="0"/>
          <w:marBottom w:val="0"/>
          <w:divBdr>
            <w:top w:val="none" w:sz="0" w:space="0" w:color="auto"/>
            <w:left w:val="none" w:sz="0" w:space="0" w:color="auto"/>
            <w:bottom w:val="none" w:sz="0" w:space="0" w:color="auto"/>
            <w:right w:val="none" w:sz="0" w:space="0" w:color="auto"/>
          </w:divBdr>
          <w:divsChild>
            <w:div w:id="317538894">
              <w:marLeft w:val="0"/>
              <w:marRight w:val="0"/>
              <w:marTop w:val="0"/>
              <w:marBottom w:val="0"/>
              <w:divBdr>
                <w:top w:val="none" w:sz="0" w:space="0" w:color="auto"/>
                <w:left w:val="none" w:sz="0" w:space="0" w:color="auto"/>
                <w:bottom w:val="none" w:sz="0" w:space="0" w:color="auto"/>
                <w:right w:val="none" w:sz="0" w:space="0" w:color="auto"/>
              </w:divBdr>
            </w:div>
            <w:div w:id="489370238">
              <w:marLeft w:val="0"/>
              <w:marRight w:val="0"/>
              <w:marTop w:val="0"/>
              <w:marBottom w:val="0"/>
              <w:divBdr>
                <w:top w:val="none" w:sz="0" w:space="0" w:color="auto"/>
                <w:left w:val="none" w:sz="0" w:space="0" w:color="auto"/>
                <w:bottom w:val="none" w:sz="0" w:space="0" w:color="auto"/>
                <w:right w:val="none" w:sz="0" w:space="0" w:color="auto"/>
              </w:divBdr>
            </w:div>
            <w:div w:id="500854187">
              <w:marLeft w:val="0"/>
              <w:marRight w:val="0"/>
              <w:marTop w:val="0"/>
              <w:marBottom w:val="0"/>
              <w:divBdr>
                <w:top w:val="none" w:sz="0" w:space="0" w:color="auto"/>
                <w:left w:val="none" w:sz="0" w:space="0" w:color="auto"/>
                <w:bottom w:val="none" w:sz="0" w:space="0" w:color="auto"/>
                <w:right w:val="none" w:sz="0" w:space="0" w:color="auto"/>
              </w:divBdr>
            </w:div>
            <w:div w:id="699285838">
              <w:marLeft w:val="0"/>
              <w:marRight w:val="0"/>
              <w:marTop w:val="0"/>
              <w:marBottom w:val="0"/>
              <w:divBdr>
                <w:top w:val="none" w:sz="0" w:space="0" w:color="auto"/>
                <w:left w:val="none" w:sz="0" w:space="0" w:color="auto"/>
                <w:bottom w:val="none" w:sz="0" w:space="0" w:color="auto"/>
                <w:right w:val="none" w:sz="0" w:space="0" w:color="auto"/>
              </w:divBdr>
            </w:div>
            <w:div w:id="711809961">
              <w:marLeft w:val="0"/>
              <w:marRight w:val="0"/>
              <w:marTop w:val="0"/>
              <w:marBottom w:val="0"/>
              <w:divBdr>
                <w:top w:val="none" w:sz="0" w:space="0" w:color="auto"/>
                <w:left w:val="none" w:sz="0" w:space="0" w:color="auto"/>
                <w:bottom w:val="none" w:sz="0" w:space="0" w:color="auto"/>
                <w:right w:val="none" w:sz="0" w:space="0" w:color="auto"/>
              </w:divBdr>
            </w:div>
            <w:div w:id="863641460">
              <w:marLeft w:val="0"/>
              <w:marRight w:val="0"/>
              <w:marTop w:val="0"/>
              <w:marBottom w:val="0"/>
              <w:divBdr>
                <w:top w:val="none" w:sz="0" w:space="0" w:color="auto"/>
                <w:left w:val="none" w:sz="0" w:space="0" w:color="auto"/>
                <w:bottom w:val="none" w:sz="0" w:space="0" w:color="auto"/>
                <w:right w:val="none" w:sz="0" w:space="0" w:color="auto"/>
              </w:divBdr>
            </w:div>
            <w:div w:id="1402172210">
              <w:marLeft w:val="0"/>
              <w:marRight w:val="0"/>
              <w:marTop w:val="0"/>
              <w:marBottom w:val="0"/>
              <w:divBdr>
                <w:top w:val="none" w:sz="0" w:space="0" w:color="auto"/>
                <w:left w:val="none" w:sz="0" w:space="0" w:color="auto"/>
                <w:bottom w:val="none" w:sz="0" w:space="0" w:color="auto"/>
                <w:right w:val="none" w:sz="0" w:space="0" w:color="auto"/>
              </w:divBdr>
            </w:div>
            <w:div w:id="1491562446">
              <w:marLeft w:val="0"/>
              <w:marRight w:val="0"/>
              <w:marTop w:val="0"/>
              <w:marBottom w:val="0"/>
              <w:divBdr>
                <w:top w:val="none" w:sz="0" w:space="0" w:color="auto"/>
                <w:left w:val="none" w:sz="0" w:space="0" w:color="auto"/>
                <w:bottom w:val="none" w:sz="0" w:space="0" w:color="auto"/>
                <w:right w:val="none" w:sz="0" w:space="0" w:color="auto"/>
              </w:divBdr>
            </w:div>
            <w:div w:id="1559710667">
              <w:marLeft w:val="0"/>
              <w:marRight w:val="0"/>
              <w:marTop w:val="0"/>
              <w:marBottom w:val="0"/>
              <w:divBdr>
                <w:top w:val="none" w:sz="0" w:space="0" w:color="auto"/>
                <w:left w:val="none" w:sz="0" w:space="0" w:color="auto"/>
                <w:bottom w:val="none" w:sz="0" w:space="0" w:color="auto"/>
                <w:right w:val="none" w:sz="0" w:space="0" w:color="auto"/>
              </w:divBdr>
            </w:div>
            <w:div w:id="1574117089">
              <w:marLeft w:val="0"/>
              <w:marRight w:val="0"/>
              <w:marTop w:val="0"/>
              <w:marBottom w:val="0"/>
              <w:divBdr>
                <w:top w:val="none" w:sz="0" w:space="0" w:color="auto"/>
                <w:left w:val="none" w:sz="0" w:space="0" w:color="auto"/>
                <w:bottom w:val="none" w:sz="0" w:space="0" w:color="auto"/>
                <w:right w:val="none" w:sz="0" w:space="0" w:color="auto"/>
              </w:divBdr>
            </w:div>
            <w:div w:id="1621690105">
              <w:marLeft w:val="0"/>
              <w:marRight w:val="0"/>
              <w:marTop w:val="0"/>
              <w:marBottom w:val="0"/>
              <w:divBdr>
                <w:top w:val="none" w:sz="0" w:space="0" w:color="auto"/>
                <w:left w:val="none" w:sz="0" w:space="0" w:color="auto"/>
                <w:bottom w:val="none" w:sz="0" w:space="0" w:color="auto"/>
                <w:right w:val="none" w:sz="0" w:space="0" w:color="auto"/>
              </w:divBdr>
            </w:div>
            <w:div w:id="1654525463">
              <w:marLeft w:val="0"/>
              <w:marRight w:val="0"/>
              <w:marTop w:val="0"/>
              <w:marBottom w:val="0"/>
              <w:divBdr>
                <w:top w:val="none" w:sz="0" w:space="0" w:color="auto"/>
                <w:left w:val="none" w:sz="0" w:space="0" w:color="auto"/>
                <w:bottom w:val="none" w:sz="0" w:space="0" w:color="auto"/>
                <w:right w:val="none" w:sz="0" w:space="0" w:color="auto"/>
              </w:divBdr>
            </w:div>
            <w:div w:id="1735663390">
              <w:marLeft w:val="0"/>
              <w:marRight w:val="0"/>
              <w:marTop w:val="0"/>
              <w:marBottom w:val="0"/>
              <w:divBdr>
                <w:top w:val="none" w:sz="0" w:space="0" w:color="auto"/>
                <w:left w:val="none" w:sz="0" w:space="0" w:color="auto"/>
                <w:bottom w:val="none" w:sz="0" w:space="0" w:color="auto"/>
                <w:right w:val="none" w:sz="0" w:space="0" w:color="auto"/>
              </w:divBdr>
            </w:div>
            <w:div w:id="20393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75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39475569">
      <w:bodyDiv w:val="1"/>
      <w:marLeft w:val="0"/>
      <w:marRight w:val="0"/>
      <w:marTop w:val="0"/>
      <w:marBottom w:val="0"/>
      <w:divBdr>
        <w:top w:val="none" w:sz="0" w:space="0" w:color="auto"/>
        <w:left w:val="none" w:sz="0" w:space="0" w:color="auto"/>
        <w:bottom w:val="none" w:sz="0" w:space="0" w:color="auto"/>
        <w:right w:val="none" w:sz="0" w:space="0" w:color="auto"/>
      </w:divBdr>
    </w:div>
    <w:div w:id="1062603157">
      <w:bodyDiv w:val="1"/>
      <w:marLeft w:val="0"/>
      <w:marRight w:val="0"/>
      <w:marTop w:val="0"/>
      <w:marBottom w:val="0"/>
      <w:divBdr>
        <w:top w:val="none" w:sz="0" w:space="0" w:color="auto"/>
        <w:left w:val="none" w:sz="0" w:space="0" w:color="auto"/>
        <w:bottom w:val="none" w:sz="0" w:space="0" w:color="auto"/>
        <w:right w:val="none" w:sz="0" w:space="0" w:color="auto"/>
      </w:divBdr>
    </w:div>
    <w:div w:id="1106122788">
      <w:bodyDiv w:val="1"/>
      <w:marLeft w:val="0"/>
      <w:marRight w:val="0"/>
      <w:marTop w:val="0"/>
      <w:marBottom w:val="0"/>
      <w:divBdr>
        <w:top w:val="none" w:sz="0" w:space="0" w:color="auto"/>
        <w:left w:val="none" w:sz="0" w:space="0" w:color="auto"/>
        <w:bottom w:val="none" w:sz="0" w:space="0" w:color="auto"/>
        <w:right w:val="none" w:sz="0" w:space="0" w:color="auto"/>
      </w:divBdr>
    </w:div>
    <w:div w:id="1179269004">
      <w:bodyDiv w:val="1"/>
      <w:marLeft w:val="0"/>
      <w:marRight w:val="0"/>
      <w:marTop w:val="0"/>
      <w:marBottom w:val="0"/>
      <w:divBdr>
        <w:top w:val="none" w:sz="0" w:space="0" w:color="auto"/>
        <w:left w:val="none" w:sz="0" w:space="0" w:color="auto"/>
        <w:bottom w:val="none" w:sz="0" w:space="0" w:color="auto"/>
        <w:right w:val="none" w:sz="0" w:space="0" w:color="auto"/>
      </w:divBdr>
      <w:divsChild>
        <w:div w:id="1842160921">
          <w:marLeft w:val="0"/>
          <w:marRight w:val="0"/>
          <w:marTop w:val="0"/>
          <w:marBottom w:val="0"/>
          <w:divBdr>
            <w:top w:val="none" w:sz="0" w:space="0" w:color="auto"/>
            <w:left w:val="none" w:sz="0" w:space="0" w:color="auto"/>
            <w:bottom w:val="none" w:sz="0" w:space="0" w:color="auto"/>
            <w:right w:val="none" w:sz="0" w:space="0" w:color="auto"/>
          </w:divBdr>
          <w:divsChild>
            <w:div w:id="9158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3550">
      <w:bodyDiv w:val="1"/>
      <w:marLeft w:val="0"/>
      <w:marRight w:val="0"/>
      <w:marTop w:val="0"/>
      <w:marBottom w:val="0"/>
      <w:divBdr>
        <w:top w:val="none" w:sz="0" w:space="0" w:color="auto"/>
        <w:left w:val="none" w:sz="0" w:space="0" w:color="auto"/>
        <w:bottom w:val="none" w:sz="0" w:space="0" w:color="auto"/>
        <w:right w:val="none" w:sz="0" w:space="0" w:color="auto"/>
      </w:divBdr>
      <w:divsChild>
        <w:div w:id="1312490408">
          <w:marLeft w:val="0"/>
          <w:marRight w:val="0"/>
          <w:marTop w:val="0"/>
          <w:marBottom w:val="0"/>
          <w:divBdr>
            <w:top w:val="none" w:sz="0" w:space="0" w:color="auto"/>
            <w:left w:val="none" w:sz="0" w:space="0" w:color="auto"/>
            <w:bottom w:val="none" w:sz="0" w:space="0" w:color="auto"/>
            <w:right w:val="none" w:sz="0" w:space="0" w:color="auto"/>
          </w:divBdr>
          <w:divsChild>
            <w:div w:id="17561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510871722">
      <w:bodyDiv w:val="1"/>
      <w:marLeft w:val="0"/>
      <w:marRight w:val="0"/>
      <w:marTop w:val="0"/>
      <w:marBottom w:val="0"/>
      <w:divBdr>
        <w:top w:val="none" w:sz="0" w:space="0" w:color="auto"/>
        <w:left w:val="none" w:sz="0" w:space="0" w:color="auto"/>
        <w:bottom w:val="none" w:sz="0" w:space="0" w:color="auto"/>
        <w:right w:val="none" w:sz="0" w:space="0" w:color="auto"/>
      </w:divBdr>
      <w:divsChild>
        <w:div w:id="430734947">
          <w:marLeft w:val="0"/>
          <w:marRight w:val="0"/>
          <w:marTop w:val="0"/>
          <w:marBottom w:val="0"/>
          <w:divBdr>
            <w:top w:val="none" w:sz="0" w:space="0" w:color="auto"/>
            <w:left w:val="none" w:sz="0" w:space="0" w:color="auto"/>
            <w:bottom w:val="none" w:sz="0" w:space="0" w:color="auto"/>
            <w:right w:val="none" w:sz="0" w:space="0" w:color="auto"/>
          </w:divBdr>
          <w:divsChild>
            <w:div w:id="16635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282">
      <w:bodyDiv w:val="1"/>
      <w:marLeft w:val="0"/>
      <w:marRight w:val="0"/>
      <w:marTop w:val="0"/>
      <w:marBottom w:val="0"/>
      <w:divBdr>
        <w:top w:val="none" w:sz="0" w:space="0" w:color="auto"/>
        <w:left w:val="none" w:sz="0" w:space="0" w:color="auto"/>
        <w:bottom w:val="none" w:sz="0" w:space="0" w:color="auto"/>
        <w:right w:val="none" w:sz="0" w:space="0" w:color="auto"/>
      </w:divBdr>
      <w:divsChild>
        <w:div w:id="1467427105">
          <w:marLeft w:val="0"/>
          <w:marRight w:val="0"/>
          <w:marTop w:val="0"/>
          <w:marBottom w:val="0"/>
          <w:divBdr>
            <w:top w:val="none" w:sz="0" w:space="0" w:color="auto"/>
            <w:left w:val="none" w:sz="0" w:space="0" w:color="auto"/>
            <w:bottom w:val="none" w:sz="0" w:space="0" w:color="auto"/>
            <w:right w:val="none" w:sz="0" w:space="0" w:color="auto"/>
          </w:divBdr>
          <w:divsChild>
            <w:div w:id="16443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2113">
      <w:bodyDiv w:val="1"/>
      <w:marLeft w:val="0"/>
      <w:marRight w:val="0"/>
      <w:marTop w:val="0"/>
      <w:marBottom w:val="0"/>
      <w:divBdr>
        <w:top w:val="none" w:sz="0" w:space="0" w:color="auto"/>
        <w:left w:val="none" w:sz="0" w:space="0" w:color="auto"/>
        <w:bottom w:val="none" w:sz="0" w:space="0" w:color="auto"/>
        <w:right w:val="none" w:sz="0" w:space="0" w:color="auto"/>
      </w:divBdr>
    </w:div>
    <w:div w:id="1663656251">
      <w:bodyDiv w:val="1"/>
      <w:marLeft w:val="0"/>
      <w:marRight w:val="0"/>
      <w:marTop w:val="0"/>
      <w:marBottom w:val="0"/>
      <w:divBdr>
        <w:top w:val="none" w:sz="0" w:space="0" w:color="auto"/>
        <w:left w:val="none" w:sz="0" w:space="0" w:color="auto"/>
        <w:bottom w:val="none" w:sz="0" w:space="0" w:color="auto"/>
        <w:right w:val="none" w:sz="0" w:space="0" w:color="auto"/>
      </w:divBdr>
      <w:divsChild>
        <w:div w:id="225527872">
          <w:marLeft w:val="0"/>
          <w:marRight w:val="0"/>
          <w:marTop w:val="0"/>
          <w:marBottom w:val="0"/>
          <w:divBdr>
            <w:top w:val="none" w:sz="0" w:space="0" w:color="auto"/>
            <w:left w:val="none" w:sz="0" w:space="0" w:color="auto"/>
            <w:bottom w:val="none" w:sz="0" w:space="0" w:color="auto"/>
            <w:right w:val="none" w:sz="0" w:space="0" w:color="auto"/>
          </w:divBdr>
          <w:divsChild>
            <w:div w:id="7196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7808">
      <w:bodyDiv w:val="1"/>
      <w:marLeft w:val="0"/>
      <w:marRight w:val="0"/>
      <w:marTop w:val="0"/>
      <w:marBottom w:val="0"/>
      <w:divBdr>
        <w:top w:val="none" w:sz="0" w:space="0" w:color="auto"/>
        <w:left w:val="none" w:sz="0" w:space="0" w:color="auto"/>
        <w:bottom w:val="none" w:sz="0" w:space="0" w:color="auto"/>
        <w:right w:val="none" w:sz="0" w:space="0" w:color="auto"/>
      </w:divBdr>
      <w:divsChild>
        <w:div w:id="1410613005">
          <w:marLeft w:val="0"/>
          <w:marRight w:val="0"/>
          <w:marTop w:val="0"/>
          <w:marBottom w:val="0"/>
          <w:divBdr>
            <w:top w:val="none" w:sz="0" w:space="0" w:color="auto"/>
            <w:left w:val="none" w:sz="0" w:space="0" w:color="auto"/>
            <w:bottom w:val="none" w:sz="0" w:space="0" w:color="auto"/>
            <w:right w:val="none" w:sz="0" w:space="0" w:color="auto"/>
          </w:divBdr>
          <w:divsChild>
            <w:div w:id="637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2747">
      <w:bodyDiv w:val="1"/>
      <w:marLeft w:val="0"/>
      <w:marRight w:val="0"/>
      <w:marTop w:val="0"/>
      <w:marBottom w:val="0"/>
      <w:divBdr>
        <w:top w:val="none" w:sz="0" w:space="0" w:color="auto"/>
        <w:left w:val="none" w:sz="0" w:space="0" w:color="auto"/>
        <w:bottom w:val="none" w:sz="0" w:space="0" w:color="auto"/>
        <w:right w:val="none" w:sz="0" w:space="0" w:color="auto"/>
      </w:divBdr>
    </w:div>
    <w:div w:id="1728911974">
      <w:bodyDiv w:val="1"/>
      <w:marLeft w:val="0"/>
      <w:marRight w:val="0"/>
      <w:marTop w:val="0"/>
      <w:marBottom w:val="0"/>
      <w:divBdr>
        <w:top w:val="none" w:sz="0" w:space="0" w:color="auto"/>
        <w:left w:val="none" w:sz="0" w:space="0" w:color="auto"/>
        <w:bottom w:val="none" w:sz="0" w:space="0" w:color="auto"/>
        <w:right w:val="none" w:sz="0" w:space="0" w:color="auto"/>
      </w:divBdr>
      <w:divsChild>
        <w:div w:id="1994485730">
          <w:marLeft w:val="0"/>
          <w:marRight w:val="0"/>
          <w:marTop w:val="0"/>
          <w:marBottom w:val="0"/>
          <w:divBdr>
            <w:top w:val="none" w:sz="0" w:space="0" w:color="auto"/>
            <w:left w:val="none" w:sz="0" w:space="0" w:color="auto"/>
            <w:bottom w:val="none" w:sz="0" w:space="0" w:color="auto"/>
            <w:right w:val="none" w:sz="0" w:space="0" w:color="auto"/>
          </w:divBdr>
          <w:divsChild>
            <w:div w:id="12414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821">
      <w:bodyDiv w:val="1"/>
      <w:marLeft w:val="0"/>
      <w:marRight w:val="0"/>
      <w:marTop w:val="0"/>
      <w:marBottom w:val="0"/>
      <w:divBdr>
        <w:top w:val="none" w:sz="0" w:space="0" w:color="auto"/>
        <w:left w:val="none" w:sz="0" w:space="0" w:color="auto"/>
        <w:bottom w:val="none" w:sz="0" w:space="0" w:color="auto"/>
        <w:right w:val="none" w:sz="0" w:space="0" w:color="auto"/>
      </w:divBdr>
    </w:div>
    <w:div w:id="2004117869">
      <w:bodyDiv w:val="1"/>
      <w:marLeft w:val="0"/>
      <w:marRight w:val="0"/>
      <w:marTop w:val="0"/>
      <w:marBottom w:val="0"/>
      <w:divBdr>
        <w:top w:val="none" w:sz="0" w:space="0" w:color="auto"/>
        <w:left w:val="none" w:sz="0" w:space="0" w:color="auto"/>
        <w:bottom w:val="none" w:sz="0" w:space="0" w:color="auto"/>
        <w:right w:val="none" w:sz="0" w:space="0" w:color="auto"/>
      </w:divBdr>
      <w:divsChild>
        <w:div w:id="1063025289">
          <w:marLeft w:val="0"/>
          <w:marRight w:val="0"/>
          <w:marTop w:val="0"/>
          <w:marBottom w:val="0"/>
          <w:divBdr>
            <w:top w:val="none" w:sz="0" w:space="0" w:color="auto"/>
            <w:left w:val="none" w:sz="0" w:space="0" w:color="auto"/>
            <w:bottom w:val="none" w:sz="0" w:space="0" w:color="auto"/>
            <w:right w:val="none" w:sz="0" w:space="0" w:color="auto"/>
          </w:divBdr>
          <w:divsChild>
            <w:div w:id="13019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4703">
      <w:bodyDiv w:val="1"/>
      <w:marLeft w:val="0"/>
      <w:marRight w:val="0"/>
      <w:marTop w:val="0"/>
      <w:marBottom w:val="0"/>
      <w:divBdr>
        <w:top w:val="none" w:sz="0" w:space="0" w:color="auto"/>
        <w:left w:val="none" w:sz="0" w:space="0" w:color="auto"/>
        <w:bottom w:val="none" w:sz="0" w:space="0" w:color="auto"/>
        <w:right w:val="none" w:sz="0" w:space="0" w:color="auto"/>
      </w:divBdr>
    </w:div>
    <w:div w:id="2024015177">
      <w:bodyDiv w:val="1"/>
      <w:marLeft w:val="0"/>
      <w:marRight w:val="0"/>
      <w:marTop w:val="0"/>
      <w:marBottom w:val="0"/>
      <w:divBdr>
        <w:top w:val="none" w:sz="0" w:space="0" w:color="auto"/>
        <w:left w:val="none" w:sz="0" w:space="0" w:color="auto"/>
        <w:bottom w:val="none" w:sz="0" w:space="0" w:color="auto"/>
        <w:right w:val="none" w:sz="0" w:space="0" w:color="auto"/>
      </w:divBdr>
    </w:div>
    <w:div w:id="2026326888">
      <w:bodyDiv w:val="1"/>
      <w:marLeft w:val="0"/>
      <w:marRight w:val="0"/>
      <w:marTop w:val="0"/>
      <w:marBottom w:val="0"/>
      <w:divBdr>
        <w:top w:val="none" w:sz="0" w:space="0" w:color="auto"/>
        <w:left w:val="none" w:sz="0" w:space="0" w:color="auto"/>
        <w:bottom w:val="none" w:sz="0" w:space="0" w:color="auto"/>
        <w:right w:val="none" w:sz="0" w:space="0" w:color="auto"/>
      </w:divBdr>
      <w:divsChild>
        <w:div w:id="1656565880">
          <w:marLeft w:val="0"/>
          <w:marRight w:val="0"/>
          <w:marTop w:val="0"/>
          <w:marBottom w:val="0"/>
          <w:divBdr>
            <w:top w:val="none" w:sz="0" w:space="0" w:color="auto"/>
            <w:left w:val="none" w:sz="0" w:space="0" w:color="auto"/>
            <w:bottom w:val="none" w:sz="0" w:space="0" w:color="auto"/>
            <w:right w:val="none" w:sz="0" w:space="0" w:color="auto"/>
          </w:divBdr>
          <w:divsChild>
            <w:div w:id="12635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eader" Target="head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D090CFB557704A4BB37222FC84541896" ma:contentTypeVersion="" ma:contentTypeDescription="建立新的文件。" ma:contentTypeScope="" ma:versionID="6da6cad0fb8fa2c72d1cc04d17c9ed5c">
  <xsd:schema xmlns:xsd="http://www.w3.org/2001/XMLSchema" xmlns:xs="http://www.w3.org/2001/XMLSchema" xmlns:p="http://schemas.microsoft.com/office/2006/metadata/properties" targetNamespace="http://schemas.microsoft.com/office/2006/metadata/properties" ma:root="true" ma:fieldsID="d02a0c37e3e6f72aa1a25fa502656a2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D57A67-342A-4EDE-BF9F-2181D23C3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2035235-BCE4-4AC2-A7CD-D27B432F4FFE}">
  <ds:schemaRefs>
    <ds:schemaRef ds:uri="http://schemas.openxmlformats.org/officeDocument/2006/bibliography"/>
  </ds:schemaRefs>
</ds:datastoreItem>
</file>

<file path=customXml/itemProps3.xml><?xml version="1.0" encoding="utf-8"?>
<ds:datastoreItem xmlns:ds="http://schemas.openxmlformats.org/officeDocument/2006/customXml" ds:itemID="{93F0615D-5E75-4FAE-AB03-75B91B399D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88E872-EAC0-47F4-A8BB-A7B86BEBFC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2902</Words>
  <Characters>3251</Characters>
  <Application>Microsoft Office Word</Application>
  <DocSecurity>0</DocSecurity>
  <Lines>27</Lines>
  <Paragraphs>12</Paragraphs>
  <ScaleCrop>false</ScaleCrop>
  <Company/>
  <LinksUpToDate>false</LinksUpToDate>
  <CharactersWithSpaces>6141</CharactersWithSpaces>
  <SharedDoc>false</SharedDoc>
  <HLinks>
    <vt:vector size="150" baseType="variant">
      <vt:variant>
        <vt:i4>985316616</vt:i4>
      </vt:variant>
      <vt:variant>
        <vt:i4>102</vt:i4>
      </vt:variant>
      <vt:variant>
        <vt:i4>0</vt:i4>
      </vt:variant>
      <vt:variant>
        <vt:i4>5</vt:i4>
      </vt:variant>
      <vt:variant>
        <vt:lpwstr/>
      </vt:variant>
      <vt:variant>
        <vt:lpwstr>_未齊件作業流程</vt:lpwstr>
      </vt:variant>
      <vt:variant>
        <vt:i4>-52493019</vt:i4>
      </vt:variant>
      <vt:variant>
        <vt:i4>99</vt:i4>
      </vt:variant>
      <vt:variant>
        <vt:i4>0</vt:i4>
      </vt:variant>
      <vt:variant>
        <vt:i4>5</vt:i4>
      </vt:variant>
      <vt:variant>
        <vt:lpwstr/>
      </vt:variant>
      <vt:variant>
        <vt:lpwstr>_押品－不動產建檔流程</vt:lpwstr>
      </vt:variant>
      <vt:variant>
        <vt:i4>1882899554</vt:i4>
      </vt:variant>
      <vt:variant>
        <vt:i4>96</vt:i4>
      </vt:variant>
      <vt:variant>
        <vt:i4>0</vt:i4>
      </vt:variant>
      <vt:variant>
        <vt:i4>5</vt:i4>
      </vt:variant>
      <vt:variant>
        <vt:lpwstr/>
      </vt:variant>
      <vt:variant>
        <vt:lpwstr>_案件申請流程</vt:lpwstr>
      </vt:variant>
      <vt:variant>
        <vt:i4>1507380</vt:i4>
      </vt:variant>
      <vt:variant>
        <vt:i4>80</vt:i4>
      </vt:variant>
      <vt:variant>
        <vt:i4>0</vt:i4>
      </vt:variant>
      <vt:variant>
        <vt:i4>5</vt:i4>
      </vt:variant>
      <vt:variant>
        <vt:lpwstr/>
      </vt:variant>
      <vt:variant>
        <vt:lpwstr>_Toc30174720</vt:lpwstr>
      </vt:variant>
      <vt:variant>
        <vt:i4>1966135</vt:i4>
      </vt:variant>
      <vt:variant>
        <vt:i4>74</vt:i4>
      </vt:variant>
      <vt:variant>
        <vt:i4>0</vt:i4>
      </vt:variant>
      <vt:variant>
        <vt:i4>5</vt:i4>
      </vt:variant>
      <vt:variant>
        <vt:lpwstr/>
      </vt:variant>
      <vt:variant>
        <vt:lpwstr>_Toc30174719</vt:lpwstr>
      </vt:variant>
      <vt:variant>
        <vt:i4>2031671</vt:i4>
      </vt:variant>
      <vt:variant>
        <vt:i4>68</vt:i4>
      </vt:variant>
      <vt:variant>
        <vt:i4>0</vt:i4>
      </vt:variant>
      <vt:variant>
        <vt:i4>5</vt:i4>
      </vt:variant>
      <vt:variant>
        <vt:lpwstr/>
      </vt:variant>
      <vt:variant>
        <vt:lpwstr>_Toc30174718</vt:lpwstr>
      </vt:variant>
      <vt:variant>
        <vt:i4>1048631</vt:i4>
      </vt:variant>
      <vt:variant>
        <vt:i4>62</vt:i4>
      </vt:variant>
      <vt:variant>
        <vt:i4>0</vt:i4>
      </vt:variant>
      <vt:variant>
        <vt:i4>5</vt:i4>
      </vt:variant>
      <vt:variant>
        <vt:lpwstr/>
      </vt:variant>
      <vt:variant>
        <vt:lpwstr>_Toc30174717</vt:lpwstr>
      </vt:variant>
      <vt:variant>
        <vt:i4>1114167</vt:i4>
      </vt:variant>
      <vt:variant>
        <vt:i4>56</vt:i4>
      </vt:variant>
      <vt:variant>
        <vt:i4>0</vt:i4>
      </vt:variant>
      <vt:variant>
        <vt:i4>5</vt:i4>
      </vt:variant>
      <vt:variant>
        <vt:lpwstr/>
      </vt:variant>
      <vt:variant>
        <vt:lpwstr>_Toc30174716</vt:lpwstr>
      </vt:variant>
      <vt:variant>
        <vt:i4>1179703</vt:i4>
      </vt:variant>
      <vt:variant>
        <vt:i4>50</vt:i4>
      </vt:variant>
      <vt:variant>
        <vt:i4>0</vt:i4>
      </vt:variant>
      <vt:variant>
        <vt:i4>5</vt:i4>
      </vt:variant>
      <vt:variant>
        <vt:lpwstr/>
      </vt:variant>
      <vt:variant>
        <vt:lpwstr>_Toc30174715</vt:lpwstr>
      </vt:variant>
      <vt:variant>
        <vt:i4>1245239</vt:i4>
      </vt:variant>
      <vt:variant>
        <vt:i4>44</vt:i4>
      </vt:variant>
      <vt:variant>
        <vt:i4>0</vt:i4>
      </vt:variant>
      <vt:variant>
        <vt:i4>5</vt:i4>
      </vt:variant>
      <vt:variant>
        <vt:lpwstr/>
      </vt:variant>
      <vt:variant>
        <vt:lpwstr>_Toc30174714</vt:lpwstr>
      </vt:variant>
      <vt:variant>
        <vt:i4>1310775</vt:i4>
      </vt:variant>
      <vt:variant>
        <vt:i4>38</vt:i4>
      </vt:variant>
      <vt:variant>
        <vt:i4>0</vt:i4>
      </vt:variant>
      <vt:variant>
        <vt:i4>5</vt:i4>
      </vt:variant>
      <vt:variant>
        <vt:lpwstr/>
      </vt:variant>
      <vt:variant>
        <vt:lpwstr>_Toc30174713</vt:lpwstr>
      </vt:variant>
      <vt:variant>
        <vt:i4>1376311</vt:i4>
      </vt:variant>
      <vt:variant>
        <vt:i4>32</vt:i4>
      </vt:variant>
      <vt:variant>
        <vt:i4>0</vt:i4>
      </vt:variant>
      <vt:variant>
        <vt:i4>5</vt:i4>
      </vt:variant>
      <vt:variant>
        <vt:lpwstr/>
      </vt:variant>
      <vt:variant>
        <vt:lpwstr>_Toc30174712</vt:lpwstr>
      </vt:variant>
      <vt:variant>
        <vt:i4>1441847</vt:i4>
      </vt:variant>
      <vt:variant>
        <vt:i4>26</vt:i4>
      </vt:variant>
      <vt:variant>
        <vt:i4>0</vt:i4>
      </vt:variant>
      <vt:variant>
        <vt:i4>5</vt:i4>
      </vt:variant>
      <vt:variant>
        <vt:lpwstr/>
      </vt:variant>
      <vt:variant>
        <vt:lpwstr>_Toc30174711</vt:lpwstr>
      </vt:variant>
      <vt:variant>
        <vt:i4>1507383</vt:i4>
      </vt:variant>
      <vt:variant>
        <vt:i4>20</vt:i4>
      </vt:variant>
      <vt:variant>
        <vt:i4>0</vt:i4>
      </vt:variant>
      <vt:variant>
        <vt:i4>5</vt:i4>
      </vt:variant>
      <vt:variant>
        <vt:lpwstr/>
      </vt:variant>
      <vt:variant>
        <vt:lpwstr>_Toc30174710</vt:lpwstr>
      </vt:variant>
      <vt:variant>
        <vt:i4>1966134</vt:i4>
      </vt:variant>
      <vt:variant>
        <vt:i4>14</vt:i4>
      </vt:variant>
      <vt:variant>
        <vt:i4>0</vt:i4>
      </vt:variant>
      <vt:variant>
        <vt:i4>5</vt:i4>
      </vt:variant>
      <vt:variant>
        <vt:lpwstr/>
      </vt:variant>
      <vt:variant>
        <vt:lpwstr>_Toc30174709</vt:lpwstr>
      </vt:variant>
      <vt:variant>
        <vt:i4>2031670</vt:i4>
      </vt:variant>
      <vt:variant>
        <vt:i4>8</vt:i4>
      </vt:variant>
      <vt:variant>
        <vt:i4>0</vt:i4>
      </vt:variant>
      <vt:variant>
        <vt:i4>5</vt:i4>
      </vt:variant>
      <vt:variant>
        <vt:lpwstr/>
      </vt:variant>
      <vt:variant>
        <vt:lpwstr>_Toc30174708</vt:lpwstr>
      </vt:variant>
      <vt:variant>
        <vt:i4>1048630</vt:i4>
      </vt:variant>
      <vt:variant>
        <vt:i4>2</vt:i4>
      </vt:variant>
      <vt:variant>
        <vt:i4>0</vt:i4>
      </vt:variant>
      <vt:variant>
        <vt:i4>5</vt:i4>
      </vt:variant>
      <vt:variant>
        <vt:lpwstr/>
      </vt:variant>
      <vt:variant>
        <vt:lpwstr>_Toc30174707</vt:lpwstr>
      </vt:variant>
      <vt:variant>
        <vt:i4>-1873486600</vt:i4>
      </vt:variant>
      <vt:variant>
        <vt:i4>21</vt:i4>
      </vt:variant>
      <vt:variant>
        <vt:i4>0</vt:i4>
      </vt:variant>
      <vt:variant>
        <vt:i4>5</vt:i4>
      </vt:variant>
      <vt:variant>
        <vt:lpwstr/>
      </vt:variant>
      <vt:variant>
        <vt:lpwstr>L2010申請案件明細資料查詢</vt:lpwstr>
      </vt:variant>
      <vt:variant>
        <vt:i4>-2046226674</vt:i4>
      </vt:variant>
      <vt:variant>
        <vt:i4>18</vt:i4>
      </vt:variant>
      <vt:variant>
        <vt:i4>0</vt:i4>
      </vt:variant>
      <vt:variant>
        <vt:i4>5</vt:i4>
      </vt:variant>
      <vt:variant>
        <vt:lpwstr/>
      </vt:variant>
      <vt:variant>
        <vt:lpwstr>L2153核准額度登錄</vt:lpwstr>
      </vt:variant>
      <vt:variant>
        <vt:i4>2012219412</vt:i4>
      </vt:variant>
      <vt:variant>
        <vt:i4>15</vt:i4>
      </vt:variant>
      <vt:variant>
        <vt:i4>0</vt:i4>
      </vt:variant>
      <vt:variant>
        <vt:i4>5</vt:i4>
      </vt:variant>
      <vt:variant>
        <vt:lpwstr/>
      </vt:variant>
      <vt:variant>
        <vt:lpwstr>L2151駁回額度登錄</vt:lpwstr>
      </vt:variant>
      <vt:variant>
        <vt:i4>-1873486600</vt:i4>
      </vt:variant>
      <vt:variant>
        <vt:i4>12</vt:i4>
      </vt:variant>
      <vt:variant>
        <vt:i4>0</vt:i4>
      </vt:variant>
      <vt:variant>
        <vt:i4>5</vt:i4>
      </vt:variant>
      <vt:variant>
        <vt:lpwstr/>
      </vt:variant>
      <vt:variant>
        <vt:lpwstr>L2010申請案件明細資料查詢</vt:lpwstr>
      </vt:variant>
      <vt:variant>
        <vt:i4>1795408977</vt:i4>
      </vt:variant>
      <vt:variant>
        <vt:i4>9</vt:i4>
      </vt:variant>
      <vt:variant>
        <vt:i4>0</vt:i4>
      </vt:variant>
      <vt:variant>
        <vt:i4>5</vt:i4>
      </vt:variant>
      <vt:variant>
        <vt:lpwstr/>
      </vt:variant>
      <vt:variant>
        <vt:lpwstr>L2111案件申請登錄</vt:lpwstr>
      </vt:variant>
      <vt:variant>
        <vt:i4>753048051</vt:i4>
      </vt:variant>
      <vt:variant>
        <vt:i4>6</vt:i4>
      </vt:variant>
      <vt:variant>
        <vt:i4>0</vt:i4>
      </vt:variant>
      <vt:variant>
        <vt:i4>5</vt:i4>
      </vt:variant>
      <vt:variant>
        <vt:lpwstr/>
      </vt:variant>
      <vt:variant>
        <vt:lpwstr>L2112團體戶申請登錄</vt:lpwstr>
      </vt:variant>
      <vt:variant>
        <vt:i4>-1951716995</vt:i4>
      </vt:variant>
      <vt:variant>
        <vt:i4>3</vt:i4>
      </vt:variant>
      <vt:variant>
        <vt:i4>0</vt:i4>
      </vt:variant>
      <vt:variant>
        <vt:i4>5</vt:i4>
      </vt:variant>
      <vt:variant>
        <vt:lpwstr/>
      </vt:variant>
      <vt:variant>
        <vt:lpwstr>L2001商品參數明細資料查詢</vt:lpwstr>
      </vt:variant>
      <vt:variant>
        <vt:i4>2066362837</vt:i4>
      </vt:variant>
      <vt:variant>
        <vt:i4>0</vt:i4>
      </vt:variant>
      <vt:variant>
        <vt:i4>0</vt:i4>
      </vt:variant>
      <vt:variant>
        <vt:i4>5</vt:i4>
      </vt:variant>
      <vt:variant>
        <vt:lpwstr/>
      </vt:variant>
      <vt:variant>
        <vt:lpwstr>L2101商品參數維護</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MKTB</dc:creator>
  <cp:keywords/>
  <dc:description/>
  <cp:lastModifiedBy>楊智誠</cp:lastModifiedBy>
  <cp:revision>7</cp:revision>
  <cp:lastPrinted>2014-10-29T13:57:00Z</cp:lastPrinted>
  <dcterms:created xsi:type="dcterms:W3CDTF">2021-06-21T03:58:00Z</dcterms:created>
  <dcterms:modified xsi:type="dcterms:W3CDTF">2021-06-29T06:53:00Z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y fmtid="{D5CDD505-2E9C-101B-9397-08002B2CF9AE}" pid="3" name="un41">
    <vt:lpwstr/>
  </property>
</Properties>
</file>