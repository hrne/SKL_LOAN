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52AEB" w14:textId="77777777" w:rsidR="0055023D" w:rsidRPr="000F369F" w:rsidRDefault="0055023D" w:rsidP="00216852">
      <w:pPr>
        <w:pStyle w:val="5"/>
      </w:pPr>
    </w:p>
    <w:p w14:paraId="02CC255C" w14:textId="77777777" w:rsidR="0055023D" w:rsidRPr="000F369F" w:rsidRDefault="0055023D" w:rsidP="0055023D">
      <w:pPr>
        <w:rPr>
          <w:rFonts w:ascii="標楷體" w:hAnsi="標楷體"/>
        </w:rPr>
      </w:pPr>
    </w:p>
    <w:p w14:paraId="6CC1DF6F" w14:textId="77777777" w:rsidR="0055023D" w:rsidRPr="000F369F" w:rsidRDefault="0055023D" w:rsidP="0055023D">
      <w:pPr>
        <w:pStyle w:val="ad"/>
        <w:rPr>
          <w:rFonts w:ascii="標楷體" w:hAnsi="標楷體"/>
        </w:rPr>
      </w:pPr>
      <w:r w:rsidRPr="000F369F">
        <w:rPr>
          <w:rFonts w:ascii="標楷體" w:hAnsi="標楷體" w:hint="eastAsia"/>
        </w:rPr>
        <w:t>放款管理系統專案</w:t>
      </w:r>
    </w:p>
    <w:p w14:paraId="64A59B30" w14:textId="77777777" w:rsidR="0055023D" w:rsidRDefault="007C4743" w:rsidP="0055023D">
      <w:pPr>
        <w:pStyle w:val="ad"/>
      </w:pPr>
      <w:r w:rsidRPr="007C4743">
        <w:rPr>
          <w:rFonts w:hint="eastAsia"/>
        </w:rPr>
        <w:t>業務功能需求規格書</w:t>
      </w:r>
    </w:p>
    <w:p w14:paraId="403F6691" w14:textId="48C4E2CD" w:rsidR="0055023D" w:rsidRPr="00FD191D" w:rsidRDefault="002C2EE5" w:rsidP="0055023D">
      <w:pPr>
        <w:pStyle w:val="ad"/>
      </w:pPr>
      <w:r>
        <w:rPr>
          <w:rFonts w:hint="eastAsia"/>
        </w:rPr>
        <w:t>x</w:t>
      </w:r>
      <w:r>
        <w:t>xx</w:t>
      </w:r>
    </w:p>
    <w:p w14:paraId="5B4E9241" w14:textId="77777777" w:rsidR="0055023D" w:rsidRPr="000F369F" w:rsidRDefault="0055023D" w:rsidP="0055023D">
      <w:pPr>
        <w:rPr>
          <w:rFonts w:ascii="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55023D" w:rsidRPr="000F369F" w14:paraId="64C98C2D" w14:textId="77777777" w:rsidTr="0055023D">
        <w:trPr>
          <w:trHeight w:val="520"/>
          <w:jc w:val="center"/>
        </w:trPr>
        <w:tc>
          <w:tcPr>
            <w:tcW w:w="2958" w:type="dxa"/>
            <w:vAlign w:val="center"/>
          </w:tcPr>
          <w:p w14:paraId="704DAFB0" w14:textId="77777777" w:rsidR="0055023D" w:rsidRPr="000F369F" w:rsidRDefault="0055023D" w:rsidP="0055023D">
            <w:pPr>
              <w:pStyle w:val="af2"/>
              <w:rPr>
                <w:rFonts w:ascii="標楷體" w:hAnsi="標楷體"/>
              </w:rPr>
            </w:pPr>
            <w:r w:rsidRPr="000F369F">
              <w:rPr>
                <w:rFonts w:ascii="標楷體" w:hAnsi="標楷體" w:hint="eastAsia"/>
              </w:rPr>
              <w:t>文件類別代號：</w:t>
            </w:r>
          </w:p>
        </w:tc>
        <w:tc>
          <w:tcPr>
            <w:tcW w:w="2429" w:type="dxa"/>
            <w:vAlign w:val="center"/>
          </w:tcPr>
          <w:p w14:paraId="6F59D83D" w14:textId="77777777" w:rsidR="0055023D" w:rsidRPr="000F369F" w:rsidRDefault="0055023D" w:rsidP="0055023D">
            <w:pPr>
              <w:pStyle w:val="af0"/>
              <w:rPr>
                <w:rFonts w:ascii="標楷體" w:hAnsi="標楷體"/>
              </w:rPr>
            </w:pPr>
            <w:r>
              <w:rPr>
                <w:rFonts w:ascii="標楷體" w:hAnsi="標楷體" w:hint="eastAsia"/>
              </w:rPr>
              <w:t>U</w:t>
            </w:r>
            <w:r w:rsidRPr="000F369F">
              <w:rPr>
                <w:rFonts w:ascii="標楷體" w:hAnsi="標楷體" w:hint="eastAsia"/>
              </w:rPr>
              <w:t>RS</w:t>
            </w:r>
          </w:p>
        </w:tc>
      </w:tr>
      <w:tr w:rsidR="0055023D" w:rsidRPr="000F369F" w14:paraId="32CFAF83" w14:textId="77777777" w:rsidTr="0055023D">
        <w:trPr>
          <w:trHeight w:val="520"/>
          <w:jc w:val="center"/>
        </w:trPr>
        <w:tc>
          <w:tcPr>
            <w:tcW w:w="2958" w:type="dxa"/>
            <w:vAlign w:val="center"/>
          </w:tcPr>
          <w:p w14:paraId="23138978" w14:textId="77777777" w:rsidR="0055023D" w:rsidRPr="000F369F" w:rsidRDefault="0055023D" w:rsidP="0055023D">
            <w:pPr>
              <w:pStyle w:val="af2"/>
              <w:rPr>
                <w:rFonts w:ascii="標楷體" w:hAnsi="標楷體"/>
              </w:rPr>
            </w:pPr>
            <w:r w:rsidRPr="000F369F">
              <w:rPr>
                <w:rFonts w:ascii="標楷體" w:hAnsi="標楷體" w:hint="eastAsia"/>
              </w:rPr>
              <w:t>版　　　　次：</w:t>
            </w:r>
          </w:p>
        </w:tc>
        <w:tc>
          <w:tcPr>
            <w:tcW w:w="2429" w:type="dxa"/>
            <w:vAlign w:val="center"/>
          </w:tcPr>
          <w:p w14:paraId="3F8D8262" w14:textId="3DD754F2" w:rsidR="0055023D" w:rsidRPr="000F369F" w:rsidRDefault="0055023D" w:rsidP="009C7950">
            <w:pPr>
              <w:pStyle w:val="ae"/>
              <w:rPr>
                <w:rFonts w:ascii="標楷體" w:hAnsi="標楷體"/>
              </w:rPr>
            </w:pPr>
            <w:r w:rsidRPr="000F369F">
              <w:rPr>
                <w:rFonts w:ascii="標楷體" w:hAnsi="標楷體"/>
              </w:rPr>
              <w:t>V</w:t>
            </w:r>
            <w:r>
              <w:rPr>
                <w:rFonts w:ascii="標楷體" w:hAnsi="標楷體"/>
              </w:rPr>
              <w:t>1</w:t>
            </w:r>
            <w:r w:rsidR="00952CCB">
              <w:rPr>
                <w:rFonts w:ascii="標楷體" w:hAnsi="標楷體" w:hint="eastAsia"/>
              </w:rPr>
              <w:t>.0</w:t>
            </w:r>
          </w:p>
        </w:tc>
      </w:tr>
      <w:tr w:rsidR="0055023D" w:rsidRPr="000F369F" w14:paraId="19C3FEE0" w14:textId="77777777" w:rsidTr="0055023D">
        <w:trPr>
          <w:trHeight w:val="520"/>
          <w:jc w:val="center"/>
        </w:trPr>
        <w:tc>
          <w:tcPr>
            <w:tcW w:w="2958" w:type="dxa"/>
            <w:vAlign w:val="center"/>
          </w:tcPr>
          <w:p w14:paraId="648CFA1F" w14:textId="77777777" w:rsidR="0055023D" w:rsidRPr="000F369F" w:rsidRDefault="0055023D" w:rsidP="0055023D">
            <w:pPr>
              <w:pStyle w:val="af2"/>
              <w:rPr>
                <w:rFonts w:ascii="標楷體" w:hAnsi="標楷體"/>
              </w:rPr>
            </w:pPr>
            <w:r w:rsidRPr="000F369F">
              <w:rPr>
                <w:rFonts w:ascii="標楷體" w:hAnsi="標楷體" w:hint="eastAsia"/>
              </w:rPr>
              <w:t>機　密 等 級：</w:t>
            </w:r>
          </w:p>
        </w:tc>
        <w:tc>
          <w:tcPr>
            <w:tcW w:w="2429" w:type="dxa"/>
            <w:vAlign w:val="center"/>
          </w:tcPr>
          <w:p w14:paraId="0F6466AF" w14:textId="77777777" w:rsidR="0055023D" w:rsidRPr="000F369F" w:rsidRDefault="0055023D" w:rsidP="0055023D">
            <w:pPr>
              <w:pStyle w:val="af2"/>
              <w:rPr>
                <w:rFonts w:ascii="標楷體" w:hAnsi="標楷體"/>
              </w:rPr>
            </w:pPr>
            <w:r w:rsidRPr="000F369F">
              <w:rPr>
                <w:rFonts w:ascii="標楷體" w:hAnsi="標楷體" w:hint="eastAsia"/>
              </w:rPr>
              <w:t>密</w:t>
            </w:r>
          </w:p>
        </w:tc>
      </w:tr>
      <w:tr w:rsidR="0055023D" w:rsidRPr="000F369F" w14:paraId="230E4532" w14:textId="77777777" w:rsidTr="0055023D">
        <w:trPr>
          <w:trHeight w:val="520"/>
          <w:jc w:val="center"/>
        </w:trPr>
        <w:tc>
          <w:tcPr>
            <w:tcW w:w="2958" w:type="dxa"/>
            <w:vAlign w:val="center"/>
          </w:tcPr>
          <w:p w14:paraId="0F158CCD" w14:textId="77777777" w:rsidR="0055023D" w:rsidRPr="000F369F" w:rsidRDefault="0055023D" w:rsidP="0055023D">
            <w:pPr>
              <w:pStyle w:val="af2"/>
              <w:rPr>
                <w:rFonts w:ascii="標楷體" w:hAnsi="標楷體"/>
              </w:rPr>
            </w:pPr>
            <w:r w:rsidRPr="000F369F">
              <w:rPr>
                <w:rFonts w:ascii="標楷體" w:hAnsi="標楷體" w:hint="eastAsia"/>
              </w:rPr>
              <w:t>文  件 日 期：</w:t>
            </w:r>
          </w:p>
        </w:tc>
        <w:tc>
          <w:tcPr>
            <w:tcW w:w="2429" w:type="dxa"/>
            <w:vAlign w:val="center"/>
          </w:tcPr>
          <w:p w14:paraId="48C75B81" w14:textId="2067ABB3" w:rsidR="0055023D" w:rsidRPr="000F369F" w:rsidRDefault="0055023D" w:rsidP="009C7950">
            <w:pPr>
              <w:pStyle w:val="af1"/>
              <w:rPr>
                <w:rFonts w:ascii="標楷體" w:hAnsi="標楷體"/>
              </w:rPr>
            </w:pPr>
            <w:r w:rsidRPr="000F369F">
              <w:rPr>
                <w:rFonts w:ascii="標楷體" w:hAnsi="標楷體"/>
              </w:rPr>
              <w:t>20</w:t>
            </w:r>
            <w:r w:rsidR="009C7950">
              <w:rPr>
                <w:rFonts w:ascii="標楷體" w:hAnsi="標楷體"/>
              </w:rPr>
              <w:t>21</w:t>
            </w:r>
            <w:r w:rsidRPr="000F369F">
              <w:rPr>
                <w:rFonts w:ascii="標楷體" w:hAnsi="標楷體"/>
              </w:rPr>
              <w:t>/</w:t>
            </w:r>
            <w:r w:rsidR="009C7950">
              <w:rPr>
                <w:rFonts w:ascii="標楷體" w:hAnsi="標楷體"/>
              </w:rPr>
              <w:t>6</w:t>
            </w:r>
            <w:r w:rsidRPr="000F369F">
              <w:rPr>
                <w:rFonts w:ascii="標楷體" w:hAnsi="標楷體" w:hint="eastAsia"/>
              </w:rPr>
              <w:t>/</w:t>
            </w:r>
            <w:r w:rsidR="009C7950">
              <w:rPr>
                <w:rFonts w:ascii="標楷體" w:hAnsi="標楷體"/>
              </w:rPr>
              <w:t>11</w:t>
            </w:r>
          </w:p>
        </w:tc>
      </w:tr>
    </w:tbl>
    <w:p w14:paraId="75816720" w14:textId="77777777" w:rsidR="0055023D" w:rsidRPr="000F369F" w:rsidRDefault="0055023D" w:rsidP="0055023D">
      <w:pPr>
        <w:rPr>
          <w:rFonts w:ascii="標楷體" w:hAnsi="標楷體"/>
        </w:rPr>
      </w:pPr>
    </w:p>
    <w:p w14:paraId="005E4046" w14:textId="77777777" w:rsidR="0055023D" w:rsidRPr="000F369F" w:rsidRDefault="0055023D" w:rsidP="0055023D">
      <w:pPr>
        <w:rPr>
          <w:rFonts w:ascii="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55023D" w:rsidRPr="000F369F" w14:paraId="426C95A5" w14:textId="77777777" w:rsidTr="0055023D">
        <w:trPr>
          <w:jc w:val="center"/>
        </w:trPr>
        <w:tc>
          <w:tcPr>
            <w:tcW w:w="2564" w:type="dxa"/>
          </w:tcPr>
          <w:p w14:paraId="3AD46478" w14:textId="77777777" w:rsidR="0055023D" w:rsidRPr="000F369F" w:rsidRDefault="0055023D" w:rsidP="0055023D">
            <w:pPr>
              <w:pStyle w:val="af"/>
              <w:widowControl w:val="0"/>
              <w:rPr>
                <w:rFonts w:ascii="標楷體" w:hAnsi="標楷體"/>
              </w:rPr>
            </w:pPr>
            <w:r w:rsidRPr="000F369F">
              <w:rPr>
                <w:rFonts w:ascii="標楷體" w:hAnsi="標楷體" w:hint="eastAsia"/>
              </w:rPr>
              <w:t>製作</w:t>
            </w:r>
          </w:p>
        </w:tc>
        <w:tc>
          <w:tcPr>
            <w:tcW w:w="2564" w:type="dxa"/>
          </w:tcPr>
          <w:p w14:paraId="011F1B6D" w14:textId="77777777" w:rsidR="0055023D" w:rsidRPr="000F369F" w:rsidRDefault="0055023D" w:rsidP="0055023D">
            <w:pPr>
              <w:pStyle w:val="af"/>
              <w:widowControl w:val="0"/>
              <w:rPr>
                <w:rFonts w:ascii="標楷體" w:hAnsi="標楷體"/>
              </w:rPr>
            </w:pPr>
            <w:r w:rsidRPr="000F369F">
              <w:rPr>
                <w:rFonts w:ascii="標楷體" w:hAnsi="標楷體" w:hint="eastAsia"/>
              </w:rPr>
              <w:t>審查</w:t>
            </w:r>
          </w:p>
        </w:tc>
        <w:tc>
          <w:tcPr>
            <w:tcW w:w="2564" w:type="dxa"/>
          </w:tcPr>
          <w:p w14:paraId="216BDF92" w14:textId="77777777" w:rsidR="0055023D" w:rsidRPr="000F369F" w:rsidRDefault="0055023D" w:rsidP="0055023D">
            <w:pPr>
              <w:pStyle w:val="af"/>
              <w:widowControl w:val="0"/>
              <w:rPr>
                <w:rFonts w:ascii="標楷體" w:hAnsi="標楷體"/>
              </w:rPr>
            </w:pPr>
            <w:r w:rsidRPr="000F369F">
              <w:rPr>
                <w:rFonts w:ascii="標楷體" w:hAnsi="標楷體" w:hint="eastAsia"/>
              </w:rPr>
              <w:t>核可</w:t>
            </w:r>
          </w:p>
        </w:tc>
      </w:tr>
      <w:tr w:rsidR="0055023D" w:rsidRPr="000F369F" w14:paraId="43FBECCA" w14:textId="77777777" w:rsidTr="0055023D">
        <w:trPr>
          <w:trHeight w:val="2511"/>
          <w:jc w:val="center"/>
        </w:trPr>
        <w:tc>
          <w:tcPr>
            <w:tcW w:w="2564" w:type="dxa"/>
          </w:tcPr>
          <w:p w14:paraId="5AB5A35C" w14:textId="77777777" w:rsidR="0055023D" w:rsidRPr="000F369F" w:rsidRDefault="0055023D" w:rsidP="0055023D">
            <w:pPr>
              <w:pStyle w:val="af3"/>
              <w:rPr>
                <w:rFonts w:ascii="標楷體" w:hAnsi="標楷體"/>
              </w:rPr>
            </w:pPr>
          </w:p>
          <w:p w14:paraId="0548DC70" w14:textId="77777777" w:rsidR="0055023D" w:rsidRPr="000F369F" w:rsidRDefault="0055023D" w:rsidP="0055023D">
            <w:pPr>
              <w:pStyle w:val="af3"/>
              <w:rPr>
                <w:rFonts w:ascii="標楷體" w:hAnsi="標楷體"/>
              </w:rPr>
            </w:pPr>
          </w:p>
        </w:tc>
        <w:tc>
          <w:tcPr>
            <w:tcW w:w="2564" w:type="dxa"/>
          </w:tcPr>
          <w:p w14:paraId="573D6A43" w14:textId="77777777" w:rsidR="0055023D" w:rsidRPr="000F369F" w:rsidRDefault="0055023D" w:rsidP="0055023D">
            <w:pPr>
              <w:pStyle w:val="af3"/>
              <w:rPr>
                <w:rFonts w:ascii="標楷體" w:hAnsi="標楷體"/>
              </w:rPr>
            </w:pPr>
          </w:p>
        </w:tc>
        <w:tc>
          <w:tcPr>
            <w:tcW w:w="2564" w:type="dxa"/>
          </w:tcPr>
          <w:p w14:paraId="6A22614E" w14:textId="77777777" w:rsidR="0055023D" w:rsidRPr="000F369F" w:rsidRDefault="0055023D" w:rsidP="0055023D">
            <w:pPr>
              <w:pStyle w:val="af3"/>
              <w:rPr>
                <w:rFonts w:ascii="標楷體" w:hAnsi="標楷體"/>
              </w:rPr>
            </w:pPr>
          </w:p>
        </w:tc>
      </w:tr>
    </w:tbl>
    <w:p w14:paraId="32B7DA19" w14:textId="77777777" w:rsidR="0055023D" w:rsidRDefault="0055023D" w:rsidP="0055023D">
      <w:pPr>
        <w:rPr>
          <w:rFonts w:ascii="標楷體" w:hAnsi="標楷體"/>
        </w:rPr>
      </w:pPr>
    </w:p>
    <w:p w14:paraId="5236CD51" w14:textId="77777777" w:rsidR="0055023D" w:rsidRDefault="0055023D" w:rsidP="0055023D">
      <w:pPr>
        <w:rPr>
          <w:rFonts w:ascii="標楷體" w:hAnsi="標楷體"/>
        </w:rPr>
      </w:pPr>
    </w:p>
    <w:p w14:paraId="1B6F8D45" w14:textId="77777777" w:rsidR="0055023D" w:rsidRPr="000F369F" w:rsidRDefault="0055023D" w:rsidP="0055023D">
      <w:pPr>
        <w:rPr>
          <w:rFonts w:ascii="標楷體" w:hAnsi="標楷體"/>
        </w:rPr>
      </w:pPr>
    </w:p>
    <w:p w14:paraId="218B58AD" w14:textId="77777777" w:rsidR="0055023D" w:rsidRDefault="0055023D" w:rsidP="0055023D">
      <w:pPr>
        <w:pStyle w:val="af"/>
        <w:widowControl w:val="0"/>
        <w:spacing w:line="0" w:lineRule="atLeast"/>
        <w:rPr>
          <w:rStyle w:val="af5"/>
        </w:rPr>
      </w:pPr>
      <w:r>
        <w:rPr>
          <w:rStyle w:val="af5"/>
          <w:rFonts w:hint="eastAsia"/>
        </w:rPr>
        <w:t>新光人壽保險股份有限公司</w:t>
      </w:r>
    </w:p>
    <w:p w14:paraId="79D598B2" w14:textId="4D2D44BD" w:rsidR="0055023D" w:rsidRPr="008224BD" w:rsidRDefault="0055023D" w:rsidP="0055023D">
      <w:pPr>
        <w:spacing w:line="0" w:lineRule="atLeast"/>
        <w:jc w:val="center"/>
        <w:rPr>
          <w:sz w:val="32"/>
        </w:rPr>
      </w:pPr>
      <w:r>
        <w:rPr>
          <w:rStyle w:val="af4"/>
          <w:rFonts w:hint="eastAsia"/>
        </w:rPr>
        <w:t>Shin Kong Life Insurance</w:t>
      </w:r>
      <w:r>
        <w:rPr>
          <w:rStyle w:val="af4"/>
        </w:rPr>
        <w:t xml:space="preserve"> Co., Ltd.</w:t>
      </w:r>
      <w:r w:rsidR="00CB79DF">
        <w:rPr>
          <w:rFonts w:ascii="標楷體" w:hAnsi="標楷體"/>
          <w:noProof/>
        </w:rPr>
        <mc:AlternateContent>
          <mc:Choice Requires="wps">
            <w:drawing>
              <wp:anchor distT="0" distB="0" distL="114300" distR="114300" simplePos="0" relativeHeight="251660288" behindDoc="0" locked="0" layoutInCell="1" allowOverlap="1" wp14:anchorId="452197B2" wp14:editId="471D615F">
                <wp:simplePos x="0" y="0"/>
                <wp:positionH relativeFrom="column">
                  <wp:posOffset>1988185</wp:posOffset>
                </wp:positionH>
                <wp:positionV relativeFrom="paragraph">
                  <wp:posOffset>9373235</wp:posOffset>
                </wp:positionV>
                <wp:extent cx="3429000" cy="800100"/>
                <wp:effectExtent l="0" t="0" r="0" b="0"/>
                <wp:wrapNone/>
                <wp:docPr id="149"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197B2" id="_x0000_t202" coordsize="21600,21600" o:spt="202" path="m,l,21600r21600,l21600,xe">
                <v:stroke joinstyle="miter"/>
                <v:path gradientshapeok="t" o:connecttype="rect"/>
              </v:shapetype>
              <v:shape id="文字方塊 76" o:spid="_x0000_s1026" type="#_x0000_t202" style="position:absolute;left:0;text-align:left;margin-left:156.55pt;margin-top:738.05pt;width:27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" stroked="f">
                <v:textbo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v:textbox>
              </v:shape>
            </w:pict>
          </mc:Fallback>
        </mc:AlternateContent>
      </w:r>
      <w:r w:rsidR="00CB79DF">
        <w:rPr>
          <w:noProof/>
        </w:rPr>
        <mc:AlternateContent>
          <mc:Choice Requires="wps">
            <w:drawing>
              <wp:anchor distT="0" distB="0" distL="114300" distR="114300" simplePos="0" relativeHeight="251659264" behindDoc="0" locked="0" layoutInCell="1" allowOverlap="1" wp14:anchorId="34C55883" wp14:editId="3941F515">
                <wp:simplePos x="0" y="0"/>
                <wp:positionH relativeFrom="column">
                  <wp:posOffset>1988185</wp:posOffset>
                </wp:positionH>
                <wp:positionV relativeFrom="paragraph">
                  <wp:posOffset>9373235</wp:posOffset>
                </wp:positionV>
                <wp:extent cx="3429000" cy="800100"/>
                <wp:effectExtent l="0" t="0" r="0" b="0"/>
                <wp:wrapNone/>
                <wp:docPr id="148" name="文字方塊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55883" id="文字方塊 75" o:spid="_x0000_s1027" type="#_x0000_t202" style="position:absolute;left:0;text-align:left;margin-left:156.55pt;margin-top:738.05pt;width:27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" stroked="f">
                <v:textbo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v:textbox>
              </v:shape>
            </w:pict>
          </mc:Fallback>
        </mc:AlternateContent>
      </w:r>
    </w:p>
    <w:p w14:paraId="124FD92E" w14:textId="77777777" w:rsidR="00D22C68" w:rsidRPr="0055023D" w:rsidRDefault="00D22C68" w:rsidP="00AF2085">
      <w:pPr>
        <w:rPr>
          <w:rFonts w:ascii="標楷體" w:eastAsia="標楷體" w:hAnsi="標楷體"/>
        </w:rPr>
        <w:sectPr w:rsidR="00D22C68" w:rsidRPr="0055023D" w:rsidSect="0055023D">
          <w:headerReference w:type="default" r:id="rId13"/>
          <w:footerReference w:type="default" r:id="rId14"/>
          <w:headerReference w:type="first" r:id="rId15"/>
          <w:footerReference w:type="first" r:id="rId16"/>
          <w:pgSz w:w="11906" w:h="16838" w:code="9"/>
          <w:pgMar w:top="1418" w:right="851" w:bottom="737" w:left="851" w:header="567" w:footer="567" w:gutter="0"/>
          <w:pgNumType w:start="1" w:chapStyle="1" w:chapSep="enDash"/>
          <w:cols w:space="425"/>
          <w:titlePg/>
          <w:docGrid w:type="lines" w:linePitch="360"/>
        </w:sectPr>
      </w:pPr>
    </w:p>
    <w:p w14:paraId="1C4B7E93" w14:textId="23AAFC38" w:rsidR="0055023D" w:rsidRPr="0007368D" w:rsidRDefault="00CB79DF" w:rsidP="0055023D">
      <w:pPr>
        <w:pStyle w:val="af6"/>
      </w:pPr>
      <w:r>
        <w:rPr>
          <w:noProof/>
        </w:rPr>
        <w:lastRenderedPageBreak/>
        <mc:AlternateContent>
          <mc:Choice Requires="wps">
            <w:drawing>
              <wp:anchor distT="0" distB="0" distL="114300" distR="114300" simplePos="0" relativeHeight="251662336" behindDoc="0" locked="0" layoutInCell="1" allowOverlap="1" wp14:anchorId="11E1730F" wp14:editId="72E0585E">
                <wp:simplePos x="0" y="0"/>
                <wp:positionH relativeFrom="column">
                  <wp:posOffset>1988185</wp:posOffset>
                </wp:positionH>
                <wp:positionV relativeFrom="paragraph">
                  <wp:posOffset>9373235</wp:posOffset>
                </wp:positionV>
                <wp:extent cx="3429000" cy="800100"/>
                <wp:effectExtent l="0" t="0" r="0" b="0"/>
                <wp:wrapNone/>
                <wp:docPr id="147" name="文字方塊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1730F" id="文字方塊 74" o:spid="_x0000_s1028" type="#_x0000_t202" style="position:absolute;left:0;text-align:left;margin-left:156.55pt;margin-top:738.05pt;width:270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" stroked="f">
                <v:textbo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v:textbox>
              </v:shape>
            </w:pict>
          </mc:Fallback>
        </mc:AlternateContent>
      </w:r>
      <w:r w:rsidR="0055023D" w:rsidRPr="0007368D">
        <w:rPr>
          <w:rFonts w:hint="eastAsia"/>
        </w:rPr>
        <w:t>文件制／修訂履歷</w:t>
      </w:r>
    </w:p>
    <w:tbl>
      <w:tblPr>
        <w:tblW w:w="10228"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55023D" w14:paraId="509E7511" w14:textId="77777777" w:rsidTr="00952CCB">
        <w:tc>
          <w:tcPr>
            <w:tcW w:w="1108" w:type="dxa"/>
          </w:tcPr>
          <w:p w14:paraId="17437E1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1349AE33" w14:textId="77777777" w:rsidR="0055023D" w:rsidRPr="000F369F" w:rsidRDefault="0055023D" w:rsidP="0055023D">
            <w:pPr>
              <w:pStyle w:val="af7"/>
              <w:rPr>
                <w:rFonts w:ascii="標楷體" w:hAnsi="標楷體"/>
              </w:rPr>
            </w:pPr>
            <w:r w:rsidRPr="000F369F">
              <w:rPr>
                <w:rFonts w:ascii="標楷體" w:hAnsi="標楷體" w:hint="eastAsia"/>
              </w:rPr>
              <w:t>版次</w:t>
            </w:r>
          </w:p>
        </w:tc>
        <w:tc>
          <w:tcPr>
            <w:tcW w:w="1614" w:type="dxa"/>
          </w:tcPr>
          <w:p w14:paraId="0CAC8C95"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5299F07E" w14:textId="77777777" w:rsidR="0055023D" w:rsidRPr="000F369F" w:rsidRDefault="0055023D" w:rsidP="0055023D">
            <w:pPr>
              <w:pStyle w:val="af7"/>
              <w:rPr>
                <w:rFonts w:ascii="標楷體" w:hAnsi="標楷體"/>
              </w:rPr>
            </w:pPr>
            <w:r w:rsidRPr="000F369F">
              <w:rPr>
                <w:rFonts w:ascii="標楷體" w:hAnsi="標楷體" w:hint="eastAsia"/>
              </w:rPr>
              <w:t>日期</w:t>
            </w:r>
          </w:p>
        </w:tc>
        <w:tc>
          <w:tcPr>
            <w:tcW w:w="3786" w:type="dxa"/>
          </w:tcPr>
          <w:p w14:paraId="76ABECB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3CA5D5C5" w14:textId="77777777" w:rsidR="0055023D" w:rsidRPr="000F369F" w:rsidRDefault="0055023D" w:rsidP="0055023D">
            <w:pPr>
              <w:pStyle w:val="af7"/>
              <w:rPr>
                <w:rFonts w:ascii="標楷體" w:hAnsi="標楷體"/>
              </w:rPr>
            </w:pPr>
            <w:r w:rsidRPr="000F369F">
              <w:rPr>
                <w:rFonts w:ascii="標楷體" w:hAnsi="標楷體" w:hint="eastAsia"/>
              </w:rPr>
              <w:t>說明</w:t>
            </w:r>
          </w:p>
        </w:tc>
        <w:tc>
          <w:tcPr>
            <w:tcW w:w="1140" w:type="dxa"/>
          </w:tcPr>
          <w:p w14:paraId="4106A894" w14:textId="77777777" w:rsidR="0055023D" w:rsidRPr="000F369F" w:rsidRDefault="0055023D" w:rsidP="0055023D">
            <w:pPr>
              <w:pStyle w:val="af7"/>
              <w:rPr>
                <w:rFonts w:ascii="標楷體" w:hAnsi="標楷體"/>
              </w:rPr>
            </w:pPr>
            <w:r w:rsidRPr="000F369F">
              <w:rPr>
                <w:rFonts w:ascii="標楷體" w:hAnsi="標楷體" w:hint="eastAsia"/>
              </w:rPr>
              <w:t>作</w:t>
            </w:r>
          </w:p>
          <w:p w14:paraId="377E1094" w14:textId="77777777" w:rsidR="0055023D" w:rsidRPr="000F369F" w:rsidRDefault="0055023D" w:rsidP="0055023D">
            <w:pPr>
              <w:pStyle w:val="af7"/>
              <w:rPr>
                <w:rFonts w:ascii="標楷體" w:hAnsi="標楷體"/>
              </w:rPr>
            </w:pPr>
            <w:r w:rsidRPr="000F369F">
              <w:rPr>
                <w:rFonts w:ascii="標楷體" w:hAnsi="標楷體" w:hint="eastAsia"/>
              </w:rPr>
              <w:t>者</w:t>
            </w:r>
          </w:p>
        </w:tc>
        <w:tc>
          <w:tcPr>
            <w:tcW w:w="1140" w:type="dxa"/>
          </w:tcPr>
          <w:p w14:paraId="7A4EDD4C" w14:textId="77777777" w:rsidR="0055023D" w:rsidRPr="000F369F" w:rsidRDefault="0055023D" w:rsidP="0055023D">
            <w:pPr>
              <w:pStyle w:val="af7"/>
              <w:rPr>
                <w:rFonts w:ascii="標楷體" w:hAnsi="標楷體"/>
              </w:rPr>
            </w:pPr>
            <w:r w:rsidRPr="000F369F">
              <w:rPr>
                <w:rFonts w:ascii="標楷體" w:hAnsi="標楷體" w:hint="eastAsia"/>
              </w:rPr>
              <w:t>核</w:t>
            </w:r>
          </w:p>
          <w:p w14:paraId="3E8C9D27" w14:textId="77777777" w:rsidR="0055023D" w:rsidRPr="000F369F" w:rsidRDefault="0055023D" w:rsidP="0055023D">
            <w:pPr>
              <w:pStyle w:val="af7"/>
              <w:rPr>
                <w:rFonts w:ascii="標楷體" w:hAnsi="標楷體"/>
              </w:rPr>
            </w:pPr>
            <w:r w:rsidRPr="000F369F">
              <w:rPr>
                <w:rFonts w:ascii="標楷體" w:hAnsi="標楷體" w:hint="eastAsia"/>
              </w:rPr>
              <w:t>准</w:t>
            </w:r>
          </w:p>
        </w:tc>
        <w:tc>
          <w:tcPr>
            <w:tcW w:w="1440" w:type="dxa"/>
          </w:tcPr>
          <w:p w14:paraId="3375B46A" w14:textId="77777777" w:rsidR="0055023D" w:rsidRPr="000F369F" w:rsidRDefault="0055023D" w:rsidP="0055023D">
            <w:pPr>
              <w:pStyle w:val="af7"/>
              <w:rPr>
                <w:rFonts w:ascii="標楷體" w:hAnsi="標楷體"/>
              </w:rPr>
            </w:pPr>
            <w:r w:rsidRPr="000F369F">
              <w:rPr>
                <w:rFonts w:ascii="標楷體" w:hAnsi="標楷體" w:hint="eastAsia"/>
              </w:rPr>
              <w:t>備</w:t>
            </w:r>
          </w:p>
          <w:p w14:paraId="459718C7" w14:textId="77777777" w:rsidR="0055023D" w:rsidRPr="000F369F" w:rsidRDefault="0055023D" w:rsidP="0055023D">
            <w:pPr>
              <w:pStyle w:val="af7"/>
              <w:rPr>
                <w:rFonts w:ascii="標楷體" w:hAnsi="標楷體"/>
              </w:rPr>
            </w:pPr>
            <w:proofErr w:type="gramStart"/>
            <w:r w:rsidRPr="000F369F">
              <w:rPr>
                <w:rFonts w:ascii="標楷體" w:hAnsi="標楷體" w:hint="eastAsia"/>
              </w:rPr>
              <w:t>註</w:t>
            </w:r>
            <w:proofErr w:type="gramEnd"/>
          </w:p>
        </w:tc>
      </w:tr>
      <w:tr w:rsidR="0055023D" w14:paraId="1EAB8AE5" w14:textId="77777777" w:rsidTr="00952CCB">
        <w:trPr>
          <w:trHeight w:val="405"/>
        </w:trPr>
        <w:tc>
          <w:tcPr>
            <w:tcW w:w="1108" w:type="dxa"/>
            <w:vAlign w:val="center"/>
          </w:tcPr>
          <w:p w14:paraId="69FDE0CB" w14:textId="77777777" w:rsidR="0055023D" w:rsidRPr="000F369F" w:rsidRDefault="0055023D" w:rsidP="00723F2B">
            <w:pPr>
              <w:pStyle w:val="11"/>
              <w:rPr>
                <w:rFonts w:ascii="標楷體" w:hAnsi="標楷體"/>
              </w:rPr>
            </w:pPr>
            <w:r>
              <w:rPr>
                <w:rFonts w:ascii="標楷體" w:hAnsi="標楷體" w:hint="eastAsia"/>
              </w:rPr>
              <w:t>V0</w:t>
            </w:r>
            <w:r w:rsidR="00723F2B">
              <w:rPr>
                <w:rFonts w:ascii="標楷體" w:hAnsi="標楷體" w:hint="eastAsia"/>
              </w:rPr>
              <w:t>.1</w:t>
            </w:r>
          </w:p>
        </w:tc>
        <w:tc>
          <w:tcPr>
            <w:tcW w:w="1614" w:type="dxa"/>
            <w:vAlign w:val="center"/>
          </w:tcPr>
          <w:p w14:paraId="4BA5C0DC" w14:textId="77777777" w:rsidR="0055023D" w:rsidRPr="000F369F" w:rsidRDefault="0055023D" w:rsidP="0055023D">
            <w:pPr>
              <w:pStyle w:val="11"/>
              <w:rPr>
                <w:rFonts w:ascii="標楷體" w:hAnsi="標楷體"/>
              </w:rPr>
            </w:pPr>
            <w:r w:rsidRPr="000F369F">
              <w:rPr>
                <w:rFonts w:ascii="標楷體" w:hAnsi="標楷體" w:hint="eastAsia"/>
              </w:rPr>
              <w:t>2019/12/25</w:t>
            </w:r>
          </w:p>
        </w:tc>
        <w:tc>
          <w:tcPr>
            <w:tcW w:w="3786" w:type="dxa"/>
            <w:vAlign w:val="center"/>
          </w:tcPr>
          <w:p w14:paraId="30E48E17" w14:textId="77777777" w:rsidR="0055023D" w:rsidRPr="000F369F" w:rsidRDefault="0055023D" w:rsidP="0055023D">
            <w:pPr>
              <w:pStyle w:val="11"/>
              <w:rPr>
                <w:rFonts w:ascii="標楷體" w:hAnsi="標楷體"/>
              </w:rPr>
            </w:pPr>
            <w:r w:rsidRPr="000F369F">
              <w:rPr>
                <w:rFonts w:ascii="標楷體" w:hAnsi="標楷體" w:hint="eastAsia"/>
              </w:rPr>
              <w:t>初版</w:t>
            </w:r>
          </w:p>
        </w:tc>
        <w:tc>
          <w:tcPr>
            <w:tcW w:w="1140" w:type="dxa"/>
            <w:vAlign w:val="center"/>
          </w:tcPr>
          <w:p w14:paraId="4B2BDDD9" w14:textId="77777777" w:rsidR="0055023D" w:rsidRPr="000F369F" w:rsidRDefault="0055023D" w:rsidP="0055023D">
            <w:pPr>
              <w:pStyle w:val="11"/>
              <w:rPr>
                <w:rFonts w:ascii="標楷體" w:hAnsi="標楷體"/>
              </w:rPr>
            </w:pPr>
            <w:r>
              <w:rPr>
                <w:rFonts w:ascii="標楷體" w:hAnsi="標楷體" w:hint="eastAsia"/>
                <w:lang w:eastAsia="zh-HK"/>
              </w:rPr>
              <w:t>陳綺萍</w:t>
            </w:r>
          </w:p>
        </w:tc>
        <w:tc>
          <w:tcPr>
            <w:tcW w:w="1140" w:type="dxa"/>
            <w:vAlign w:val="center"/>
          </w:tcPr>
          <w:p w14:paraId="6CEAB156" w14:textId="77777777" w:rsidR="0055023D" w:rsidRPr="000F369F" w:rsidRDefault="0055023D" w:rsidP="0055023D">
            <w:pPr>
              <w:pStyle w:val="11"/>
              <w:rPr>
                <w:rFonts w:ascii="標楷體" w:hAnsi="標楷體"/>
              </w:rPr>
            </w:pPr>
          </w:p>
        </w:tc>
        <w:tc>
          <w:tcPr>
            <w:tcW w:w="1440" w:type="dxa"/>
            <w:vAlign w:val="center"/>
          </w:tcPr>
          <w:p w14:paraId="02A2127A" w14:textId="77777777" w:rsidR="0055023D" w:rsidRPr="000F369F" w:rsidRDefault="0055023D" w:rsidP="0055023D">
            <w:pPr>
              <w:pStyle w:val="11"/>
              <w:rPr>
                <w:rFonts w:ascii="標楷體" w:hAnsi="標楷體"/>
              </w:rPr>
            </w:pPr>
          </w:p>
        </w:tc>
      </w:tr>
      <w:tr w:rsidR="00934CA8" w14:paraId="0AEE2567" w14:textId="77777777" w:rsidTr="00952CCB">
        <w:tc>
          <w:tcPr>
            <w:tcW w:w="1108" w:type="dxa"/>
            <w:vAlign w:val="center"/>
          </w:tcPr>
          <w:p w14:paraId="1F040654" w14:textId="6E6A5F0C" w:rsidR="00934CA8" w:rsidRPr="00712D5C" w:rsidRDefault="00934CA8" w:rsidP="00934CA8">
            <w:pPr>
              <w:pStyle w:val="11"/>
            </w:pPr>
            <w:bookmarkStart w:id="0" w:name="_GoBack" w:colFirst="0" w:colLast="0"/>
            <w:r w:rsidRPr="00384B76">
              <w:rPr>
                <w:rFonts w:ascii="標楷體" w:hAnsi="標楷體"/>
                <w:color w:val="000000" w:themeColor="text1"/>
                <w:rPrChange w:id="1" w:author="陳志嵩" w:date="2021-06-11T09:27:00Z">
                  <w:rPr>
                    <w:rFonts w:ascii="標楷體" w:hAnsi="標楷體"/>
                    <w:color w:val="FF0000"/>
                  </w:rPr>
                </w:rPrChange>
              </w:rPr>
              <w:t>V1.</w:t>
            </w:r>
            <w:ins w:id="2" w:author="陳志嵩" w:date="2021-06-11T09:26:00Z">
              <w:r w:rsidRPr="00384B76">
                <w:rPr>
                  <w:rFonts w:ascii="標楷體" w:hAnsi="標楷體"/>
                  <w:color w:val="000000" w:themeColor="text1"/>
                  <w:rPrChange w:id="3" w:author="陳志嵩" w:date="2021-06-11T09:27:00Z">
                    <w:rPr>
                      <w:rFonts w:ascii="標楷體" w:hAnsi="標楷體"/>
                      <w:color w:val="FF0000"/>
                    </w:rPr>
                  </w:rPrChange>
                </w:rPr>
                <w:t>2</w:t>
              </w:r>
            </w:ins>
            <w:r>
              <w:rPr>
                <w:rFonts w:ascii="標楷體" w:hAnsi="標楷體" w:hint="eastAsia"/>
                <w:color w:val="000000" w:themeColor="text1"/>
              </w:rPr>
              <w:t>7</w:t>
            </w:r>
            <w:del w:id="4" w:author="陳志嵩" w:date="2021-06-11T09:26:00Z">
              <w:r w:rsidRPr="00384B76" w:rsidDel="00384B76">
                <w:rPr>
                  <w:rFonts w:ascii="標楷體" w:hAnsi="標楷體"/>
                  <w:color w:val="000000" w:themeColor="text1"/>
                  <w:rPrChange w:id="5" w:author="陳志嵩" w:date="2021-06-11T09:27:00Z">
                    <w:rPr>
                      <w:rFonts w:ascii="標楷體" w:hAnsi="標楷體"/>
                      <w:color w:val="FF0000"/>
                    </w:rPr>
                  </w:rPrChange>
                </w:rPr>
                <w:delText>3</w:delText>
              </w:r>
            </w:del>
          </w:p>
        </w:tc>
        <w:tc>
          <w:tcPr>
            <w:tcW w:w="1614" w:type="dxa"/>
            <w:vAlign w:val="center"/>
          </w:tcPr>
          <w:p w14:paraId="787379C9" w14:textId="01CD48AC" w:rsidR="00934CA8" w:rsidRPr="00712D5C" w:rsidRDefault="00934CA8" w:rsidP="00934CA8">
            <w:pPr>
              <w:pStyle w:val="11"/>
            </w:pPr>
            <w:r>
              <w:rPr>
                <w:rFonts w:ascii="標楷體" w:hAnsi="標楷體" w:hint="eastAsia"/>
                <w:color w:val="000000" w:themeColor="text1"/>
              </w:rPr>
              <w:t>2021/7</w:t>
            </w:r>
            <w:r w:rsidRPr="00EC7D87">
              <w:rPr>
                <w:rFonts w:ascii="標楷體" w:hAnsi="標楷體" w:hint="eastAsia"/>
                <w:color w:val="000000" w:themeColor="text1"/>
              </w:rPr>
              <w:t>/</w:t>
            </w:r>
            <w:r>
              <w:rPr>
                <w:rFonts w:ascii="標楷體" w:hAnsi="標楷體" w:hint="eastAsia"/>
                <w:color w:val="000000" w:themeColor="text1"/>
              </w:rPr>
              <w:t>9</w:t>
            </w:r>
          </w:p>
        </w:tc>
        <w:tc>
          <w:tcPr>
            <w:tcW w:w="3786" w:type="dxa"/>
            <w:vAlign w:val="center"/>
          </w:tcPr>
          <w:p w14:paraId="011419D8" w14:textId="3B69A4F5" w:rsidR="00934CA8" w:rsidRPr="00712D5C" w:rsidRDefault="00934CA8" w:rsidP="00934CA8">
            <w:pPr>
              <w:pStyle w:val="11"/>
            </w:pPr>
            <w:r>
              <w:rPr>
                <w:rFonts w:ascii="標楷體" w:hAnsi="標楷體" w:hint="eastAsia"/>
                <w:color w:val="000000" w:themeColor="text1"/>
              </w:rPr>
              <w:t>L</w:t>
            </w:r>
            <w:r>
              <w:rPr>
                <w:rFonts w:ascii="標楷體" w:hAnsi="標楷體"/>
                <w:color w:val="000000" w:themeColor="text1"/>
              </w:rPr>
              <w:t>7913</w:t>
            </w:r>
          </w:p>
        </w:tc>
        <w:tc>
          <w:tcPr>
            <w:tcW w:w="1140" w:type="dxa"/>
            <w:vAlign w:val="center"/>
          </w:tcPr>
          <w:p w14:paraId="7B3036D3" w14:textId="5EEA26DE" w:rsidR="00934CA8" w:rsidRPr="00712D5C" w:rsidRDefault="00934CA8" w:rsidP="00934CA8">
            <w:pPr>
              <w:pStyle w:val="11"/>
            </w:pPr>
            <w:r>
              <w:rPr>
                <w:rFonts w:ascii="標楷體" w:hAnsi="標楷體" w:hint="eastAsia"/>
                <w:color w:val="000000" w:themeColor="text1"/>
              </w:rPr>
              <w:t>陳昱衡</w:t>
            </w:r>
          </w:p>
        </w:tc>
        <w:tc>
          <w:tcPr>
            <w:tcW w:w="1140" w:type="dxa"/>
          </w:tcPr>
          <w:p w14:paraId="03B4482D" w14:textId="77777777" w:rsidR="00934CA8" w:rsidRPr="00F43B86" w:rsidRDefault="00934CA8" w:rsidP="00934CA8">
            <w:pPr>
              <w:pStyle w:val="11"/>
            </w:pPr>
          </w:p>
        </w:tc>
        <w:tc>
          <w:tcPr>
            <w:tcW w:w="1440" w:type="dxa"/>
          </w:tcPr>
          <w:p w14:paraId="3641873E" w14:textId="77777777" w:rsidR="00934CA8" w:rsidRPr="00F43B86" w:rsidRDefault="00934CA8" w:rsidP="00934CA8">
            <w:pPr>
              <w:pStyle w:val="11"/>
            </w:pPr>
          </w:p>
        </w:tc>
      </w:tr>
      <w:bookmarkEnd w:id="0"/>
      <w:tr w:rsidR="00934CA8" w14:paraId="5472EC43" w14:textId="77777777" w:rsidTr="00952CCB">
        <w:tc>
          <w:tcPr>
            <w:tcW w:w="1108" w:type="dxa"/>
            <w:vAlign w:val="center"/>
          </w:tcPr>
          <w:p w14:paraId="6D1D85A8" w14:textId="77777777" w:rsidR="00934CA8" w:rsidRPr="004733DD" w:rsidRDefault="00934CA8" w:rsidP="00934CA8">
            <w:pPr>
              <w:pStyle w:val="11"/>
            </w:pPr>
          </w:p>
        </w:tc>
        <w:tc>
          <w:tcPr>
            <w:tcW w:w="1614" w:type="dxa"/>
            <w:vAlign w:val="center"/>
          </w:tcPr>
          <w:p w14:paraId="209D6270" w14:textId="77777777" w:rsidR="00934CA8" w:rsidRPr="004733DD" w:rsidRDefault="00934CA8" w:rsidP="00934CA8">
            <w:pPr>
              <w:pStyle w:val="11"/>
            </w:pPr>
          </w:p>
        </w:tc>
        <w:tc>
          <w:tcPr>
            <w:tcW w:w="3786" w:type="dxa"/>
            <w:vAlign w:val="center"/>
          </w:tcPr>
          <w:p w14:paraId="50D62573" w14:textId="77777777" w:rsidR="00934CA8" w:rsidRPr="004733DD" w:rsidRDefault="00934CA8" w:rsidP="00934CA8">
            <w:pPr>
              <w:pStyle w:val="11"/>
            </w:pPr>
          </w:p>
        </w:tc>
        <w:tc>
          <w:tcPr>
            <w:tcW w:w="1140" w:type="dxa"/>
            <w:vAlign w:val="center"/>
          </w:tcPr>
          <w:p w14:paraId="4267808C" w14:textId="77777777" w:rsidR="00934CA8" w:rsidRPr="004733DD" w:rsidRDefault="00934CA8" w:rsidP="00934CA8">
            <w:pPr>
              <w:pStyle w:val="11"/>
            </w:pPr>
          </w:p>
        </w:tc>
        <w:tc>
          <w:tcPr>
            <w:tcW w:w="1140" w:type="dxa"/>
          </w:tcPr>
          <w:p w14:paraId="17BB578C" w14:textId="77777777" w:rsidR="00934CA8" w:rsidRPr="004733DD" w:rsidRDefault="00934CA8" w:rsidP="00934CA8">
            <w:pPr>
              <w:pStyle w:val="11"/>
            </w:pPr>
          </w:p>
        </w:tc>
        <w:tc>
          <w:tcPr>
            <w:tcW w:w="1440" w:type="dxa"/>
          </w:tcPr>
          <w:p w14:paraId="091A63CA" w14:textId="77777777" w:rsidR="00934CA8" w:rsidRPr="004733DD" w:rsidRDefault="00934CA8" w:rsidP="00934CA8">
            <w:pPr>
              <w:pStyle w:val="11"/>
            </w:pPr>
          </w:p>
        </w:tc>
      </w:tr>
      <w:tr w:rsidR="00934CA8" w14:paraId="56725225" w14:textId="77777777" w:rsidTr="00952CCB">
        <w:tc>
          <w:tcPr>
            <w:tcW w:w="1108" w:type="dxa"/>
            <w:vAlign w:val="center"/>
          </w:tcPr>
          <w:p w14:paraId="57DEA2CD" w14:textId="77777777" w:rsidR="00934CA8" w:rsidRPr="004733DD" w:rsidRDefault="00934CA8" w:rsidP="00934CA8">
            <w:pPr>
              <w:pStyle w:val="11"/>
            </w:pPr>
          </w:p>
        </w:tc>
        <w:tc>
          <w:tcPr>
            <w:tcW w:w="1614" w:type="dxa"/>
            <w:vAlign w:val="center"/>
          </w:tcPr>
          <w:p w14:paraId="131871DC" w14:textId="77777777" w:rsidR="00934CA8" w:rsidRPr="004733DD" w:rsidRDefault="00934CA8" w:rsidP="00934CA8">
            <w:pPr>
              <w:pStyle w:val="11"/>
            </w:pPr>
          </w:p>
        </w:tc>
        <w:tc>
          <w:tcPr>
            <w:tcW w:w="3786" w:type="dxa"/>
            <w:vAlign w:val="center"/>
          </w:tcPr>
          <w:p w14:paraId="2BD4C12A" w14:textId="77777777" w:rsidR="00934CA8" w:rsidRPr="004733DD" w:rsidRDefault="00934CA8" w:rsidP="00934CA8">
            <w:pPr>
              <w:pStyle w:val="11"/>
            </w:pPr>
          </w:p>
        </w:tc>
        <w:tc>
          <w:tcPr>
            <w:tcW w:w="1140" w:type="dxa"/>
            <w:vAlign w:val="center"/>
          </w:tcPr>
          <w:p w14:paraId="1C034399" w14:textId="77777777" w:rsidR="00934CA8" w:rsidRPr="004733DD" w:rsidRDefault="00934CA8" w:rsidP="00934CA8">
            <w:pPr>
              <w:pStyle w:val="11"/>
            </w:pPr>
          </w:p>
        </w:tc>
        <w:tc>
          <w:tcPr>
            <w:tcW w:w="1140" w:type="dxa"/>
          </w:tcPr>
          <w:p w14:paraId="4445082B" w14:textId="77777777" w:rsidR="00934CA8" w:rsidRPr="004733DD" w:rsidRDefault="00934CA8" w:rsidP="00934CA8">
            <w:pPr>
              <w:pStyle w:val="11"/>
            </w:pPr>
          </w:p>
        </w:tc>
        <w:tc>
          <w:tcPr>
            <w:tcW w:w="1440" w:type="dxa"/>
          </w:tcPr>
          <w:p w14:paraId="27572D51" w14:textId="77777777" w:rsidR="00934CA8" w:rsidRPr="004733DD" w:rsidRDefault="00934CA8" w:rsidP="00934CA8">
            <w:pPr>
              <w:pStyle w:val="11"/>
            </w:pPr>
          </w:p>
        </w:tc>
      </w:tr>
      <w:tr w:rsidR="00934CA8" w14:paraId="096098BC" w14:textId="77777777" w:rsidTr="00952CCB">
        <w:tc>
          <w:tcPr>
            <w:tcW w:w="1108" w:type="dxa"/>
            <w:vAlign w:val="center"/>
          </w:tcPr>
          <w:p w14:paraId="7AC6277C" w14:textId="77777777" w:rsidR="00934CA8" w:rsidRPr="004733DD" w:rsidRDefault="00934CA8" w:rsidP="00934CA8">
            <w:pPr>
              <w:pStyle w:val="11"/>
            </w:pPr>
          </w:p>
        </w:tc>
        <w:tc>
          <w:tcPr>
            <w:tcW w:w="1614" w:type="dxa"/>
            <w:vAlign w:val="center"/>
          </w:tcPr>
          <w:p w14:paraId="1EE5BC48" w14:textId="77777777" w:rsidR="00934CA8" w:rsidRPr="004733DD" w:rsidRDefault="00934CA8" w:rsidP="00934CA8">
            <w:pPr>
              <w:pStyle w:val="11"/>
            </w:pPr>
          </w:p>
        </w:tc>
        <w:tc>
          <w:tcPr>
            <w:tcW w:w="3786" w:type="dxa"/>
            <w:vAlign w:val="center"/>
          </w:tcPr>
          <w:p w14:paraId="6E74CFEC" w14:textId="77777777" w:rsidR="00934CA8" w:rsidRPr="004733DD" w:rsidRDefault="00934CA8" w:rsidP="00934CA8">
            <w:pPr>
              <w:pStyle w:val="11"/>
            </w:pPr>
          </w:p>
        </w:tc>
        <w:tc>
          <w:tcPr>
            <w:tcW w:w="1140" w:type="dxa"/>
            <w:vAlign w:val="center"/>
          </w:tcPr>
          <w:p w14:paraId="125992AA" w14:textId="77777777" w:rsidR="00934CA8" w:rsidRPr="004733DD" w:rsidRDefault="00934CA8" w:rsidP="00934CA8">
            <w:pPr>
              <w:pStyle w:val="11"/>
            </w:pPr>
          </w:p>
        </w:tc>
        <w:tc>
          <w:tcPr>
            <w:tcW w:w="1140" w:type="dxa"/>
          </w:tcPr>
          <w:p w14:paraId="115C360A" w14:textId="77777777" w:rsidR="00934CA8" w:rsidRPr="004733DD" w:rsidRDefault="00934CA8" w:rsidP="00934CA8">
            <w:pPr>
              <w:pStyle w:val="11"/>
            </w:pPr>
          </w:p>
        </w:tc>
        <w:tc>
          <w:tcPr>
            <w:tcW w:w="1440" w:type="dxa"/>
          </w:tcPr>
          <w:p w14:paraId="1991CC8A" w14:textId="77777777" w:rsidR="00934CA8" w:rsidRPr="004733DD" w:rsidRDefault="00934CA8" w:rsidP="00934CA8">
            <w:pPr>
              <w:pStyle w:val="11"/>
            </w:pPr>
          </w:p>
        </w:tc>
      </w:tr>
    </w:tbl>
    <w:p w14:paraId="59D02C87" w14:textId="77777777" w:rsidR="0055023D" w:rsidRDefault="0055023D" w:rsidP="0055023D">
      <w:pPr>
        <w:pStyle w:val="af8"/>
        <w:jc w:val="left"/>
      </w:pPr>
      <w:r>
        <w:br/>
      </w:r>
    </w:p>
    <w:p w14:paraId="224914C8" w14:textId="77777777" w:rsidR="0011788D" w:rsidRPr="00B830D9" w:rsidRDefault="00D22C68" w:rsidP="00D22C68">
      <w:pPr>
        <w:pStyle w:val="af8"/>
        <w:rPr>
          <w:rFonts w:ascii="標楷體" w:hAnsi="標楷體"/>
        </w:rPr>
      </w:pPr>
      <w:r w:rsidRPr="00B830D9">
        <w:rPr>
          <w:rFonts w:ascii="標楷體" w:hAnsi="標楷體"/>
        </w:rPr>
        <w:br w:type="page"/>
      </w:r>
      <w:r w:rsidR="0011788D" w:rsidRPr="00B830D9">
        <w:rPr>
          <w:rFonts w:ascii="標楷體" w:hAnsi="標楷體"/>
        </w:rPr>
        <w:lastRenderedPageBreak/>
        <w:t>目　　錄</w:t>
      </w:r>
    </w:p>
    <w:p w14:paraId="68AEF90C" w14:textId="77777777" w:rsidR="007C4743" w:rsidRDefault="00262B71">
      <w:pPr>
        <w:pStyle w:val="12"/>
        <w:rPr>
          <w:rFonts w:asciiTheme="minorHAnsi" w:eastAsiaTheme="minorEastAsia" w:hAnsiTheme="minorHAnsi" w:cstheme="minorBidi"/>
          <w:b w:val="0"/>
          <w:caps w:val="0"/>
          <w:sz w:val="24"/>
          <w:szCs w:val="22"/>
        </w:rPr>
      </w:pPr>
      <w:r w:rsidRPr="00B830D9">
        <w:rPr>
          <w:rFonts w:ascii="標楷體" w:hAnsi="標楷體"/>
        </w:rPr>
        <w:fldChar w:fldCharType="begin"/>
      </w:r>
      <w:r w:rsidR="0011788D" w:rsidRPr="00B830D9">
        <w:rPr>
          <w:rFonts w:ascii="標楷體" w:hAnsi="標楷體"/>
        </w:rPr>
        <w:instrText xml:space="preserve"> TOC \o "1-2" \h \z </w:instrText>
      </w:r>
      <w:r w:rsidRPr="00B830D9">
        <w:rPr>
          <w:rFonts w:ascii="標楷體" w:hAnsi="標楷體"/>
        </w:rPr>
        <w:fldChar w:fldCharType="separate"/>
      </w:r>
      <w:hyperlink w:anchor="_Toc30177080" w:history="1">
        <w:r w:rsidR="007C4743" w:rsidRPr="00F25207">
          <w:rPr>
            <w:rStyle w:val="a7"/>
            <w:rFonts w:ascii="標楷體" w:hAnsi="標楷體" w:hint="eastAsia"/>
          </w:rPr>
          <w:t>第</w:t>
        </w:r>
        <w:r w:rsidR="007C4743" w:rsidRPr="00F25207">
          <w:rPr>
            <w:rStyle w:val="a7"/>
            <w:rFonts w:ascii="標楷體" w:hAnsi="標楷體"/>
          </w:rPr>
          <w:t>1</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概述</w:t>
        </w:r>
        <w:r w:rsidR="007C4743">
          <w:rPr>
            <w:webHidden/>
          </w:rPr>
          <w:tab/>
        </w:r>
        <w:r w:rsidR="007C4743">
          <w:rPr>
            <w:webHidden/>
          </w:rPr>
          <w:fldChar w:fldCharType="begin"/>
        </w:r>
        <w:r w:rsidR="007C4743">
          <w:rPr>
            <w:webHidden/>
          </w:rPr>
          <w:instrText xml:space="preserve"> PAGEREF _Toc30177080 \h </w:instrText>
        </w:r>
        <w:r w:rsidR="007C4743">
          <w:rPr>
            <w:webHidden/>
          </w:rPr>
        </w:r>
        <w:r w:rsidR="007C4743">
          <w:rPr>
            <w:webHidden/>
          </w:rPr>
          <w:fldChar w:fldCharType="separate"/>
        </w:r>
        <w:r w:rsidR="007C4743">
          <w:rPr>
            <w:webHidden/>
          </w:rPr>
          <w:t>1</w:t>
        </w:r>
        <w:r w:rsidR="007C4743">
          <w:rPr>
            <w:webHidden/>
          </w:rPr>
          <w:fldChar w:fldCharType="end"/>
        </w:r>
      </w:hyperlink>
    </w:p>
    <w:p w14:paraId="1B952AA3" w14:textId="77777777" w:rsidR="007C4743" w:rsidRDefault="00943FA7">
      <w:pPr>
        <w:pStyle w:val="22"/>
        <w:rPr>
          <w:rFonts w:asciiTheme="minorHAnsi" w:eastAsiaTheme="minorEastAsia" w:hAnsiTheme="minorHAnsi" w:cstheme="minorBidi"/>
          <w:szCs w:val="22"/>
        </w:rPr>
      </w:pPr>
      <w:hyperlink w:anchor="_Toc30177081" w:history="1">
        <w:r w:rsidR="007C4743" w:rsidRPr="00F25207">
          <w:rPr>
            <w:rStyle w:val="a7"/>
            <w:rFonts w:ascii="標楷體" w:hAnsi="標楷體"/>
          </w:rPr>
          <w:t xml:space="preserve">1.1    </w:t>
        </w:r>
        <w:r w:rsidR="007C4743" w:rsidRPr="00F25207">
          <w:rPr>
            <w:rStyle w:val="a7"/>
            <w:rFonts w:ascii="標楷體" w:hAnsi="標楷體" w:hint="eastAsia"/>
          </w:rPr>
          <w:t>專案名稱</w:t>
        </w:r>
        <w:r w:rsidR="007C4743">
          <w:rPr>
            <w:webHidden/>
          </w:rPr>
          <w:tab/>
        </w:r>
        <w:r w:rsidR="007C4743">
          <w:rPr>
            <w:webHidden/>
          </w:rPr>
          <w:fldChar w:fldCharType="begin"/>
        </w:r>
        <w:r w:rsidR="007C4743">
          <w:rPr>
            <w:webHidden/>
          </w:rPr>
          <w:instrText xml:space="preserve"> PAGEREF _Toc30177081 \h </w:instrText>
        </w:r>
        <w:r w:rsidR="007C4743">
          <w:rPr>
            <w:webHidden/>
          </w:rPr>
        </w:r>
        <w:r w:rsidR="007C4743">
          <w:rPr>
            <w:webHidden/>
          </w:rPr>
          <w:fldChar w:fldCharType="separate"/>
        </w:r>
        <w:r w:rsidR="007C4743">
          <w:rPr>
            <w:webHidden/>
          </w:rPr>
          <w:t>1</w:t>
        </w:r>
        <w:r w:rsidR="007C4743">
          <w:rPr>
            <w:webHidden/>
          </w:rPr>
          <w:fldChar w:fldCharType="end"/>
        </w:r>
      </w:hyperlink>
    </w:p>
    <w:p w14:paraId="44916A8F" w14:textId="77777777" w:rsidR="007C4743" w:rsidRDefault="00943FA7">
      <w:pPr>
        <w:pStyle w:val="22"/>
        <w:rPr>
          <w:rFonts w:asciiTheme="minorHAnsi" w:eastAsiaTheme="minorEastAsia" w:hAnsiTheme="minorHAnsi" w:cstheme="minorBidi"/>
          <w:szCs w:val="22"/>
        </w:rPr>
      </w:pPr>
      <w:hyperlink w:anchor="_Toc30177082" w:history="1">
        <w:r w:rsidR="007C4743" w:rsidRPr="00F25207">
          <w:rPr>
            <w:rStyle w:val="a7"/>
            <w:rFonts w:ascii="標楷體" w:hAnsi="標楷體"/>
          </w:rPr>
          <w:t xml:space="preserve">1.2    </w:t>
        </w:r>
        <w:r w:rsidR="007C4743" w:rsidRPr="00F25207">
          <w:rPr>
            <w:rStyle w:val="a7"/>
            <w:rFonts w:ascii="標楷體" w:hAnsi="標楷體" w:hint="eastAsia"/>
          </w:rPr>
          <w:t>專案目標</w:t>
        </w:r>
        <w:r w:rsidR="007C4743">
          <w:rPr>
            <w:webHidden/>
          </w:rPr>
          <w:tab/>
        </w:r>
        <w:r w:rsidR="007C4743">
          <w:rPr>
            <w:webHidden/>
          </w:rPr>
          <w:fldChar w:fldCharType="begin"/>
        </w:r>
        <w:r w:rsidR="007C4743">
          <w:rPr>
            <w:webHidden/>
          </w:rPr>
          <w:instrText xml:space="preserve"> PAGEREF _Toc30177082 \h </w:instrText>
        </w:r>
        <w:r w:rsidR="007C4743">
          <w:rPr>
            <w:webHidden/>
          </w:rPr>
        </w:r>
        <w:r w:rsidR="007C4743">
          <w:rPr>
            <w:webHidden/>
          </w:rPr>
          <w:fldChar w:fldCharType="separate"/>
        </w:r>
        <w:r w:rsidR="007C4743">
          <w:rPr>
            <w:webHidden/>
          </w:rPr>
          <w:t>1</w:t>
        </w:r>
        <w:r w:rsidR="007C4743">
          <w:rPr>
            <w:webHidden/>
          </w:rPr>
          <w:fldChar w:fldCharType="end"/>
        </w:r>
      </w:hyperlink>
    </w:p>
    <w:p w14:paraId="19B1C465" w14:textId="77777777" w:rsidR="007C4743" w:rsidRDefault="00943FA7">
      <w:pPr>
        <w:pStyle w:val="22"/>
        <w:rPr>
          <w:rFonts w:asciiTheme="minorHAnsi" w:eastAsiaTheme="minorEastAsia" w:hAnsiTheme="minorHAnsi" w:cstheme="minorBidi"/>
          <w:szCs w:val="22"/>
        </w:rPr>
      </w:pPr>
      <w:hyperlink w:anchor="_Toc30177083" w:history="1">
        <w:r w:rsidR="007C4743" w:rsidRPr="00F25207">
          <w:rPr>
            <w:rStyle w:val="a7"/>
            <w:rFonts w:ascii="標楷體" w:hAnsi="標楷體"/>
          </w:rPr>
          <w:t xml:space="preserve">1.3    </w:t>
        </w:r>
        <w:r w:rsidR="007C4743" w:rsidRPr="00F25207">
          <w:rPr>
            <w:rStyle w:val="a7"/>
            <w:rFonts w:ascii="標楷體" w:hAnsi="標楷體" w:hint="eastAsia"/>
          </w:rPr>
          <w:t>系統範圍</w:t>
        </w:r>
        <w:r w:rsidR="007C4743">
          <w:rPr>
            <w:webHidden/>
          </w:rPr>
          <w:tab/>
        </w:r>
        <w:r w:rsidR="007C4743">
          <w:rPr>
            <w:webHidden/>
          </w:rPr>
          <w:fldChar w:fldCharType="begin"/>
        </w:r>
        <w:r w:rsidR="007C4743">
          <w:rPr>
            <w:webHidden/>
          </w:rPr>
          <w:instrText xml:space="preserve"> PAGEREF _Toc30177083 \h </w:instrText>
        </w:r>
        <w:r w:rsidR="007C4743">
          <w:rPr>
            <w:webHidden/>
          </w:rPr>
        </w:r>
        <w:r w:rsidR="007C4743">
          <w:rPr>
            <w:webHidden/>
          </w:rPr>
          <w:fldChar w:fldCharType="separate"/>
        </w:r>
        <w:r w:rsidR="007C4743">
          <w:rPr>
            <w:webHidden/>
          </w:rPr>
          <w:t>2</w:t>
        </w:r>
        <w:r w:rsidR="007C4743">
          <w:rPr>
            <w:webHidden/>
          </w:rPr>
          <w:fldChar w:fldCharType="end"/>
        </w:r>
      </w:hyperlink>
    </w:p>
    <w:p w14:paraId="53C8255D" w14:textId="77777777" w:rsidR="007C4743" w:rsidRDefault="00943FA7">
      <w:pPr>
        <w:pStyle w:val="12"/>
        <w:rPr>
          <w:rFonts w:asciiTheme="minorHAnsi" w:eastAsiaTheme="minorEastAsia" w:hAnsiTheme="minorHAnsi" w:cstheme="minorBidi"/>
          <w:b w:val="0"/>
          <w:caps w:val="0"/>
          <w:sz w:val="24"/>
          <w:szCs w:val="22"/>
        </w:rPr>
      </w:pPr>
      <w:hyperlink w:anchor="_Toc30177084" w:history="1">
        <w:r w:rsidR="007C4743" w:rsidRPr="00F25207">
          <w:rPr>
            <w:rStyle w:val="a7"/>
            <w:rFonts w:ascii="標楷體" w:hAnsi="標楷體" w:hint="eastAsia"/>
          </w:rPr>
          <w:t>第</w:t>
        </w:r>
        <w:r w:rsidR="007C4743" w:rsidRPr="00F25207">
          <w:rPr>
            <w:rStyle w:val="a7"/>
            <w:rFonts w:ascii="標楷體" w:hAnsi="標楷體"/>
          </w:rPr>
          <w:t>2</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需求說明</w:t>
        </w:r>
        <w:r w:rsidR="007C4743">
          <w:rPr>
            <w:webHidden/>
          </w:rPr>
          <w:tab/>
        </w:r>
        <w:r w:rsidR="007C4743">
          <w:rPr>
            <w:webHidden/>
          </w:rPr>
          <w:fldChar w:fldCharType="begin"/>
        </w:r>
        <w:r w:rsidR="007C4743">
          <w:rPr>
            <w:webHidden/>
          </w:rPr>
          <w:instrText xml:space="preserve"> PAGEREF _Toc30177084 \h </w:instrText>
        </w:r>
        <w:r w:rsidR="007C4743">
          <w:rPr>
            <w:webHidden/>
          </w:rPr>
        </w:r>
        <w:r w:rsidR="007C4743">
          <w:rPr>
            <w:webHidden/>
          </w:rPr>
          <w:fldChar w:fldCharType="separate"/>
        </w:r>
        <w:r w:rsidR="007C4743">
          <w:rPr>
            <w:webHidden/>
          </w:rPr>
          <w:t>3</w:t>
        </w:r>
        <w:r w:rsidR="007C4743">
          <w:rPr>
            <w:webHidden/>
          </w:rPr>
          <w:fldChar w:fldCharType="end"/>
        </w:r>
      </w:hyperlink>
    </w:p>
    <w:p w14:paraId="404E5659" w14:textId="77777777" w:rsidR="007C4743" w:rsidRDefault="00943FA7">
      <w:pPr>
        <w:pStyle w:val="22"/>
        <w:rPr>
          <w:rFonts w:asciiTheme="minorHAnsi" w:eastAsiaTheme="minorEastAsia" w:hAnsiTheme="minorHAnsi" w:cstheme="minorBidi"/>
          <w:szCs w:val="22"/>
        </w:rPr>
      </w:pPr>
      <w:hyperlink w:anchor="_Toc30177085" w:history="1">
        <w:r w:rsidR="007C4743" w:rsidRPr="00F25207">
          <w:rPr>
            <w:rStyle w:val="a7"/>
            <w:rFonts w:ascii="標楷體" w:hAnsi="標楷體"/>
          </w:rPr>
          <w:t xml:space="preserve">2.1    </w:t>
        </w:r>
        <w:r w:rsidR="007C4743" w:rsidRPr="00F25207">
          <w:rPr>
            <w:rStyle w:val="a7"/>
            <w:rFonts w:ascii="標楷體" w:hAnsi="標楷體" w:hint="eastAsia"/>
          </w:rPr>
          <w:t>功能性需求</w:t>
        </w:r>
        <w:r w:rsidR="007C4743">
          <w:rPr>
            <w:webHidden/>
          </w:rPr>
          <w:tab/>
        </w:r>
        <w:r w:rsidR="007C4743">
          <w:rPr>
            <w:webHidden/>
          </w:rPr>
          <w:fldChar w:fldCharType="begin"/>
        </w:r>
        <w:r w:rsidR="007C4743">
          <w:rPr>
            <w:webHidden/>
          </w:rPr>
          <w:instrText xml:space="preserve"> PAGEREF _Toc30177085 \h </w:instrText>
        </w:r>
        <w:r w:rsidR="007C4743">
          <w:rPr>
            <w:webHidden/>
          </w:rPr>
        </w:r>
        <w:r w:rsidR="007C4743">
          <w:rPr>
            <w:webHidden/>
          </w:rPr>
          <w:fldChar w:fldCharType="separate"/>
        </w:r>
        <w:r w:rsidR="007C4743">
          <w:rPr>
            <w:webHidden/>
          </w:rPr>
          <w:t>3</w:t>
        </w:r>
        <w:r w:rsidR="007C4743">
          <w:rPr>
            <w:webHidden/>
          </w:rPr>
          <w:fldChar w:fldCharType="end"/>
        </w:r>
      </w:hyperlink>
    </w:p>
    <w:p w14:paraId="18536DF3" w14:textId="77777777" w:rsidR="007C4743" w:rsidRDefault="00943FA7">
      <w:pPr>
        <w:pStyle w:val="22"/>
        <w:rPr>
          <w:rFonts w:asciiTheme="minorHAnsi" w:eastAsiaTheme="minorEastAsia" w:hAnsiTheme="minorHAnsi" w:cstheme="minorBidi"/>
          <w:szCs w:val="22"/>
        </w:rPr>
      </w:pPr>
      <w:hyperlink w:anchor="_Toc30177086" w:history="1">
        <w:r w:rsidR="007C4743" w:rsidRPr="00F25207">
          <w:rPr>
            <w:rStyle w:val="a7"/>
            <w:rFonts w:ascii="標楷體" w:hAnsi="標楷體"/>
          </w:rPr>
          <w:t xml:space="preserve">2.2    </w:t>
        </w:r>
        <w:r w:rsidR="007C4743" w:rsidRPr="00F25207">
          <w:rPr>
            <w:rStyle w:val="a7"/>
            <w:rFonts w:ascii="標楷體" w:hAnsi="標楷體" w:hint="eastAsia"/>
          </w:rPr>
          <w:t>非功能性需求</w:t>
        </w:r>
        <w:r w:rsidR="007C4743">
          <w:rPr>
            <w:webHidden/>
          </w:rPr>
          <w:tab/>
        </w:r>
        <w:r w:rsidR="007C4743">
          <w:rPr>
            <w:webHidden/>
          </w:rPr>
          <w:fldChar w:fldCharType="begin"/>
        </w:r>
        <w:r w:rsidR="007C4743">
          <w:rPr>
            <w:webHidden/>
          </w:rPr>
          <w:instrText xml:space="preserve"> PAGEREF _Toc30177086 \h </w:instrText>
        </w:r>
        <w:r w:rsidR="007C4743">
          <w:rPr>
            <w:webHidden/>
          </w:rPr>
        </w:r>
        <w:r w:rsidR="007C4743">
          <w:rPr>
            <w:webHidden/>
          </w:rPr>
          <w:fldChar w:fldCharType="separate"/>
        </w:r>
        <w:r w:rsidR="007C4743">
          <w:rPr>
            <w:webHidden/>
          </w:rPr>
          <w:t>8</w:t>
        </w:r>
        <w:r w:rsidR="007C4743">
          <w:rPr>
            <w:webHidden/>
          </w:rPr>
          <w:fldChar w:fldCharType="end"/>
        </w:r>
      </w:hyperlink>
    </w:p>
    <w:p w14:paraId="53ADC00B" w14:textId="77777777" w:rsidR="007C4743" w:rsidRDefault="00943FA7">
      <w:pPr>
        <w:pStyle w:val="12"/>
        <w:rPr>
          <w:rFonts w:asciiTheme="minorHAnsi" w:eastAsiaTheme="minorEastAsia" w:hAnsiTheme="minorHAnsi" w:cstheme="minorBidi"/>
          <w:b w:val="0"/>
          <w:caps w:val="0"/>
          <w:sz w:val="24"/>
          <w:szCs w:val="22"/>
        </w:rPr>
      </w:pPr>
      <w:hyperlink w:anchor="_Toc30177087" w:history="1">
        <w:r w:rsidR="007C4743" w:rsidRPr="00F25207">
          <w:rPr>
            <w:rStyle w:val="a7"/>
            <w:rFonts w:ascii="標楷體" w:hAnsi="標楷體" w:hint="eastAsia"/>
          </w:rPr>
          <w:t>第</w:t>
        </w:r>
        <w:r w:rsidR="007C4743" w:rsidRPr="00F25207">
          <w:rPr>
            <w:rStyle w:val="a7"/>
            <w:rFonts w:ascii="標楷體" w:hAnsi="標楷體"/>
          </w:rPr>
          <w:t>3</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系統需求</w:t>
        </w:r>
        <w:r w:rsidR="007C4743">
          <w:rPr>
            <w:webHidden/>
          </w:rPr>
          <w:tab/>
        </w:r>
        <w:r w:rsidR="007C4743">
          <w:rPr>
            <w:webHidden/>
          </w:rPr>
          <w:fldChar w:fldCharType="begin"/>
        </w:r>
        <w:r w:rsidR="007C4743">
          <w:rPr>
            <w:webHidden/>
          </w:rPr>
          <w:instrText xml:space="preserve"> PAGEREF _Toc30177087 \h </w:instrText>
        </w:r>
        <w:r w:rsidR="007C4743">
          <w:rPr>
            <w:webHidden/>
          </w:rPr>
        </w:r>
        <w:r w:rsidR="007C4743">
          <w:rPr>
            <w:webHidden/>
          </w:rPr>
          <w:fldChar w:fldCharType="separate"/>
        </w:r>
        <w:r w:rsidR="007C4743">
          <w:rPr>
            <w:webHidden/>
          </w:rPr>
          <w:t>9</w:t>
        </w:r>
        <w:r w:rsidR="007C4743">
          <w:rPr>
            <w:webHidden/>
          </w:rPr>
          <w:fldChar w:fldCharType="end"/>
        </w:r>
      </w:hyperlink>
    </w:p>
    <w:p w14:paraId="4BAD4BC0" w14:textId="77777777" w:rsidR="007C4743" w:rsidRDefault="00943FA7">
      <w:pPr>
        <w:pStyle w:val="22"/>
        <w:rPr>
          <w:rFonts w:asciiTheme="minorHAnsi" w:eastAsiaTheme="minorEastAsia" w:hAnsiTheme="minorHAnsi" w:cstheme="minorBidi"/>
          <w:szCs w:val="22"/>
        </w:rPr>
      </w:pPr>
      <w:hyperlink w:anchor="_Toc30177088" w:history="1">
        <w:r w:rsidR="007C4743" w:rsidRPr="00F25207">
          <w:rPr>
            <w:rStyle w:val="a7"/>
            <w:rFonts w:ascii="標楷體" w:hAnsi="標楷體"/>
          </w:rPr>
          <w:t xml:space="preserve">3.1    </w:t>
        </w:r>
        <w:r w:rsidR="007C4743" w:rsidRPr="00F25207">
          <w:rPr>
            <w:rStyle w:val="a7"/>
            <w:rFonts w:ascii="標楷體" w:hAnsi="標楷體" w:hint="eastAsia"/>
          </w:rPr>
          <w:t>系統功能結構圖</w:t>
        </w:r>
        <w:r w:rsidR="007C4743">
          <w:rPr>
            <w:webHidden/>
          </w:rPr>
          <w:tab/>
        </w:r>
        <w:r w:rsidR="007C4743">
          <w:rPr>
            <w:webHidden/>
          </w:rPr>
          <w:fldChar w:fldCharType="begin"/>
        </w:r>
        <w:r w:rsidR="007C4743">
          <w:rPr>
            <w:webHidden/>
          </w:rPr>
          <w:instrText xml:space="preserve"> PAGEREF _Toc30177088 \h </w:instrText>
        </w:r>
        <w:r w:rsidR="007C4743">
          <w:rPr>
            <w:webHidden/>
          </w:rPr>
        </w:r>
        <w:r w:rsidR="007C4743">
          <w:rPr>
            <w:webHidden/>
          </w:rPr>
          <w:fldChar w:fldCharType="separate"/>
        </w:r>
        <w:r w:rsidR="007C4743">
          <w:rPr>
            <w:webHidden/>
          </w:rPr>
          <w:t>9</w:t>
        </w:r>
        <w:r w:rsidR="007C4743">
          <w:rPr>
            <w:webHidden/>
          </w:rPr>
          <w:fldChar w:fldCharType="end"/>
        </w:r>
      </w:hyperlink>
    </w:p>
    <w:p w14:paraId="523FD1DA" w14:textId="77777777" w:rsidR="007C4743" w:rsidRDefault="00943FA7">
      <w:pPr>
        <w:pStyle w:val="22"/>
        <w:rPr>
          <w:rFonts w:asciiTheme="minorHAnsi" w:eastAsiaTheme="minorEastAsia" w:hAnsiTheme="minorHAnsi" w:cstheme="minorBidi"/>
          <w:szCs w:val="22"/>
        </w:rPr>
      </w:pPr>
      <w:hyperlink w:anchor="_Toc30177089" w:history="1">
        <w:r w:rsidR="007C4743" w:rsidRPr="00F25207">
          <w:rPr>
            <w:rStyle w:val="a7"/>
            <w:rFonts w:ascii="標楷體" w:hAnsi="標楷體"/>
          </w:rPr>
          <w:t xml:space="preserve">3.2    </w:t>
        </w:r>
        <w:r w:rsidR="007C4743" w:rsidRPr="00F25207">
          <w:rPr>
            <w:rStyle w:val="a7"/>
            <w:rFonts w:ascii="標楷體" w:hAnsi="標楷體" w:hint="eastAsia"/>
          </w:rPr>
          <w:t>系統功能說明</w:t>
        </w:r>
        <w:r w:rsidR="007C4743">
          <w:rPr>
            <w:webHidden/>
          </w:rPr>
          <w:tab/>
        </w:r>
        <w:r w:rsidR="007C4743">
          <w:rPr>
            <w:webHidden/>
          </w:rPr>
          <w:fldChar w:fldCharType="begin"/>
        </w:r>
        <w:r w:rsidR="007C4743">
          <w:rPr>
            <w:webHidden/>
          </w:rPr>
          <w:instrText xml:space="preserve"> PAGEREF _Toc30177089 \h </w:instrText>
        </w:r>
        <w:r w:rsidR="007C4743">
          <w:rPr>
            <w:webHidden/>
          </w:rPr>
        </w:r>
        <w:r w:rsidR="007C4743">
          <w:rPr>
            <w:webHidden/>
          </w:rPr>
          <w:fldChar w:fldCharType="separate"/>
        </w:r>
        <w:r w:rsidR="007C4743">
          <w:rPr>
            <w:webHidden/>
          </w:rPr>
          <w:t>10</w:t>
        </w:r>
        <w:r w:rsidR="007C4743">
          <w:rPr>
            <w:webHidden/>
          </w:rPr>
          <w:fldChar w:fldCharType="end"/>
        </w:r>
      </w:hyperlink>
    </w:p>
    <w:p w14:paraId="75626E83" w14:textId="77777777" w:rsidR="007C4743" w:rsidRDefault="00943FA7">
      <w:pPr>
        <w:pStyle w:val="12"/>
        <w:rPr>
          <w:rFonts w:asciiTheme="minorHAnsi" w:eastAsiaTheme="minorEastAsia" w:hAnsiTheme="minorHAnsi" w:cstheme="minorBidi"/>
          <w:b w:val="0"/>
          <w:caps w:val="0"/>
          <w:sz w:val="24"/>
          <w:szCs w:val="22"/>
        </w:rPr>
      </w:pPr>
      <w:hyperlink w:anchor="_Toc30177090" w:history="1">
        <w:r w:rsidR="007C4743" w:rsidRPr="00F25207">
          <w:rPr>
            <w:rStyle w:val="a7"/>
            <w:rFonts w:ascii="標楷體" w:hAnsi="標楷體" w:hint="eastAsia"/>
          </w:rPr>
          <w:t>第</w:t>
        </w:r>
        <w:r w:rsidR="007C4743" w:rsidRPr="00F25207">
          <w:rPr>
            <w:rStyle w:val="a7"/>
            <w:rFonts w:ascii="標楷體" w:hAnsi="標楷體"/>
          </w:rPr>
          <w:t>4</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其他與附件</w:t>
        </w:r>
        <w:r w:rsidR="007C4743">
          <w:rPr>
            <w:webHidden/>
          </w:rPr>
          <w:tab/>
        </w:r>
        <w:r w:rsidR="007C4743">
          <w:rPr>
            <w:webHidden/>
          </w:rPr>
          <w:fldChar w:fldCharType="begin"/>
        </w:r>
        <w:r w:rsidR="007C4743">
          <w:rPr>
            <w:webHidden/>
          </w:rPr>
          <w:instrText xml:space="preserve"> PAGEREF _Toc30177090 \h </w:instrText>
        </w:r>
        <w:r w:rsidR="007C4743">
          <w:rPr>
            <w:webHidden/>
          </w:rPr>
        </w:r>
        <w:r w:rsidR="007C4743">
          <w:rPr>
            <w:webHidden/>
          </w:rPr>
          <w:fldChar w:fldCharType="separate"/>
        </w:r>
        <w:r w:rsidR="007C4743">
          <w:rPr>
            <w:webHidden/>
          </w:rPr>
          <w:t>127</w:t>
        </w:r>
        <w:r w:rsidR="007C4743">
          <w:rPr>
            <w:webHidden/>
          </w:rPr>
          <w:fldChar w:fldCharType="end"/>
        </w:r>
      </w:hyperlink>
    </w:p>
    <w:p w14:paraId="5C367B05" w14:textId="77777777" w:rsidR="007C4743" w:rsidRDefault="00943FA7">
      <w:pPr>
        <w:pStyle w:val="22"/>
        <w:rPr>
          <w:rFonts w:asciiTheme="minorHAnsi" w:eastAsiaTheme="minorEastAsia" w:hAnsiTheme="minorHAnsi" w:cstheme="minorBidi"/>
          <w:szCs w:val="22"/>
        </w:rPr>
      </w:pPr>
      <w:hyperlink w:anchor="_Toc30177091" w:history="1">
        <w:r w:rsidR="007C4743" w:rsidRPr="00F25207">
          <w:rPr>
            <w:rStyle w:val="a7"/>
            <w:rFonts w:ascii="標楷體" w:hAnsi="標楷體"/>
          </w:rPr>
          <w:t xml:space="preserve">4.1    </w:t>
        </w:r>
        <w:r w:rsidR="007C4743" w:rsidRPr="00F25207">
          <w:rPr>
            <w:rStyle w:val="a7"/>
            <w:rFonts w:ascii="標楷體" w:hAnsi="標楷體" w:hint="eastAsia"/>
          </w:rPr>
          <w:t>其他</w:t>
        </w:r>
        <w:r w:rsidR="007C4743">
          <w:rPr>
            <w:webHidden/>
          </w:rPr>
          <w:tab/>
        </w:r>
        <w:r w:rsidR="007C4743">
          <w:rPr>
            <w:webHidden/>
          </w:rPr>
          <w:fldChar w:fldCharType="begin"/>
        </w:r>
        <w:r w:rsidR="007C4743">
          <w:rPr>
            <w:webHidden/>
          </w:rPr>
          <w:instrText xml:space="preserve"> PAGEREF _Toc30177091 \h </w:instrText>
        </w:r>
        <w:r w:rsidR="007C4743">
          <w:rPr>
            <w:webHidden/>
          </w:rPr>
        </w:r>
        <w:r w:rsidR="007C4743">
          <w:rPr>
            <w:webHidden/>
          </w:rPr>
          <w:fldChar w:fldCharType="separate"/>
        </w:r>
        <w:r w:rsidR="007C4743">
          <w:rPr>
            <w:webHidden/>
          </w:rPr>
          <w:t>127</w:t>
        </w:r>
        <w:r w:rsidR="007C4743">
          <w:rPr>
            <w:webHidden/>
          </w:rPr>
          <w:fldChar w:fldCharType="end"/>
        </w:r>
      </w:hyperlink>
    </w:p>
    <w:p w14:paraId="311A4A28" w14:textId="77777777" w:rsidR="007C4743" w:rsidRDefault="00943FA7">
      <w:pPr>
        <w:pStyle w:val="22"/>
        <w:rPr>
          <w:rFonts w:asciiTheme="minorHAnsi" w:eastAsiaTheme="minorEastAsia" w:hAnsiTheme="minorHAnsi" w:cstheme="minorBidi"/>
          <w:szCs w:val="22"/>
        </w:rPr>
      </w:pPr>
      <w:hyperlink w:anchor="_Toc30177092" w:history="1">
        <w:r w:rsidR="007C4743" w:rsidRPr="00F25207">
          <w:rPr>
            <w:rStyle w:val="a7"/>
            <w:rFonts w:ascii="標楷體" w:hAnsi="標楷體"/>
          </w:rPr>
          <w:t xml:space="preserve">4.2    </w:t>
        </w:r>
        <w:r w:rsidR="007C4743" w:rsidRPr="00F25207">
          <w:rPr>
            <w:rStyle w:val="a7"/>
            <w:rFonts w:ascii="標楷體" w:hAnsi="標楷體" w:hint="eastAsia"/>
          </w:rPr>
          <w:t>附件</w:t>
        </w:r>
        <w:r w:rsidR="007C4743">
          <w:rPr>
            <w:webHidden/>
          </w:rPr>
          <w:tab/>
        </w:r>
        <w:r w:rsidR="007C4743">
          <w:rPr>
            <w:webHidden/>
          </w:rPr>
          <w:fldChar w:fldCharType="begin"/>
        </w:r>
        <w:r w:rsidR="007C4743">
          <w:rPr>
            <w:webHidden/>
          </w:rPr>
          <w:instrText xml:space="preserve"> PAGEREF _Toc30177092 \h </w:instrText>
        </w:r>
        <w:r w:rsidR="007C4743">
          <w:rPr>
            <w:webHidden/>
          </w:rPr>
        </w:r>
        <w:r w:rsidR="007C4743">
          <w:rPr>
            <w:webHidden/>
          </w:rPr>
          <w:fldChar w:fldCharType="separate"/>
        </w:r>
        <w:r w:rsidR="007C4743">
          <w:rPr>
            <w:webHidden/>
          </w:rPr>
          <w:t>127</w:t>
        </w:r>
        <w:r w:rsidR="007C4743">
          <w:rPr>
            <w:webHidden/>
          </w:rPr>
          <w:fldChar w:fldCharType="end"/>
        </w:r>
      </w:hyperlink>
    </w:p>
    <w:p w14:paraId="589BA41E" w14:textId="77777777" w:rsidR="00B51EDA" w:rsidRPr="00B830D9" w:rsidRDefault="00262B71" w:rsidP="0011788D">
      <w:pPr>
        <w:tabs>
          <w:tab w:val="left" w:pos="2486"/>
        </w:tabs>
        <w:rPr>
          <w:rFonts w:ascii="標楷體" w:eastAsia="標楷體" w:hAnsi="標楷體"/>
          <w:color w:val="000000"/>
        </w:rPr>
      </w:pPr>
      <w:r w:rsidRPr="00B830D9">
        <w:rPr>
          <w:rFonts w:ascii="標楷體" w:eastAsia="標楷體" w:hAnsi="標楷體"/>
        </w:rPr>
        <w:fldChar w:fldCharType="end"/>
      </w:r>
    </w:p>
    <w:p w14:paraId="65F3E697" w14:textId="77777777" w:rsidR="00B51EDA" w:rsidRPr="00B830D9" w:rsidRDefault="00B51EDA">
      <w:pPr>
        <w:rPr>
          <w:rFonts w:ascii="標楷體" w:eastAsia="標楷體" w:hAnsi="標楷體"/>
          <w:color w:val="000000"/>
        </w:rPr>
      </w:pPr>
    </w:p>
    <w:p w14:paraId="58E22AEF" w14:textId="77777777" w:rsidR="00B51EDA" w:rsidRPr="00B830D9" w:rsidRDefault="00B51EDA">
      <w:pPr>
        <w:rPr>
          <w:rFonts w:ascii="標楷體" w:eastAsia="標楷體" w:hAnsi="標楷體"/>
          <w:color w:val="000000"/>
        </w:rPr>
      </w:pPr>
    </w:p>
    <w:p w14:paraId="77960B3B" w14:textId="77777777" w:rsidR="00B51EDA" w:rsidRPr="00B830D9" w:rsidRDefault="00B51EDA">
      <w:pPr>
        <w:rPr>
          <w:rFonts w:ascii="標楷體" w:eastAsia="標楷體" w:hAnsi="標楷體"/>
          <w:color w:val="000000"/>
        </w:rPr>
      </w:pPr>
    </w:p>
    <w:p w14:paraId="5239D2AA" w14:textId="77777777" w:rsidR="00B51EDA" w:rsidRPr="00B830D9" w:rsidRDefault="00B51EDA">
      <w:pPr>
        <w:rPr>
          <w:rFonts w:ascii="標楷體" w:eastAsia="標楷體" w:hAnsi="標楷體"/>
          <w:color w:val="000000"/>
        </w:rPr>
      </w:pPr>
    </w:p>
    <w:p w14:paraId="0F53A3E5" w14:textId="77777777" w:rsidR="00B51EDA" w:rsidRPr="00B830D9" w:rsidRDefault="00B51EDA">
      <w:pPr>
        <w:rPr>
          <w:rFonts w:ascii="標楷體" w:eastAsia="標楷體" w:hAnsi="標楷體"/>
          <w:color w:val="000000"/>
        </w:rPr>
      </w:pPr>
    </w:p>
    <w:p w14:paraId="16C33D65" w14:textId="77777777" w:rsidR="00B51EDA" w:rsidRPr="00B830D9" w:rsidRDefault="00B51EDA">
      <w:pPr>
        <w:rPr>
          <w:rFonts w:ascii="標楷體" w:eastAsia="標楷體" w:hAnsi="標楷體"/>
          <w:color w:val="000000"/>
        </w:rPr>
      </w:pPr>
    </w:p>
    <w:p w14:paraId="5B16FDD1" w14:textId="77777777" w:rsidR="00B51EDA" w:rsidRPr="00B830D9" w:rsidRDefault="00B51EDA">
      <w:pPr>
        <w:rPr>
          <w:rFonts w:ascii="標楷體" w:eastAsia="標楷體" w:hAnsi="標楷體"/>
          <w:color w:val="000000"/>
        </w:rPr>
      </w:pPr>
    </w:p>
    <w:p w14:paraId="1C1428A0" w14:textId="77777777" w:rsidR="00B51EDA" w:rsidRPr="00B830D9" w:rsidRDefault="00B51EDA">
      <w:pPr>
        <w:rPr>
          <w:rFonts w:ascii="標楷體" w:eastAsia="標楷體" w:hAnsi="標楷體"/>
          <w:color w:val="000000"/>
        </w:rPr>
      </w:pPr>
    </w:p>
    <w:p w14:paraId="4C67329A" w14:textId="77777777" w:rsidR="00B51EDA" w:rsidRPr="00B830D9" w:rsidRDefault="00B51EDA">
      <w:pPr>
        <w:rPr>
          <w:rFonts w:ascii="標楷體" w:eastAsia="標楷體" w:hAnsi="標楷體"/>
          <w:color w:val="000000"/>
        </w:rPr>
      </w:pPr>
    </w:p>
    <w:p w14:paraId="2E0D2BCB" w14:textId="77777777" w:rsidR="00B51EDA" w:rsidRPr="00B830D9" w:rsidRDefault="00B51EDA">
      <w:pPr>
        <w:rPr>
          <w:rFonts w:ascii="標楷體" w:eastAsia="標楷體" w:hAnsi="標楷體"/>
          <w:color w:val="000000"/>
        </w:rPr>
      </w:pPr>
    </w:p>
    <w:p w14:paraId="4A55C929" w14:textId="77777777" w:rsidR="00B51EDA" w:rsidRPr="00B830D9" w:rsidRDefault="00B51EDA">
      <w:pPr>
        <w:rPr>
          <w:rFonts w:ascii="標楷體" w:eastAsia="標楷體" w:hAnsi="標楷體"/>
          <w:color w:val="000000"/>
        </w:rPr>
      </w:pPr>
    </w:p>
    <w:p w14:paraId="58130F7F" w14:textId="77777777" w:rsidR="00B51EDA" w:rsidRPr="00B830D9" w:rsidRDefault="00B51EDA">
      <w:pPr>
        <w:rPr>
          <w:rFonts w:ascii="標楷體" w:eastAsia="標楷體" w:hAnsi="標楷體"/>
          <w:color w:val="000000"/>
        </w:rPr>
      </w:pPr>
    </w:p>
    <w:p w14:paraId="6E4660A9" w14:textId="77777777" w:rsidR="0011788D" w:rsidRPr="00B830D9" w:rsidRDefault="0011788D">
      <w:pPr>
        <w:rPr>
          <w:rFonts w:ascii="標楷體" w:eastAsia="標楷體" w:hAnsi="標楷體"/>
          <w:color w:val="000000"/>
        </w:rPr>
      </w:pPr>
    </w:p>
    <w:p w14:paraId="1CF73852" w14:textId="77777777" w:rsidR="0011788D" w:rsidRPr="00B830D9" w:rsidRDefault="0011788D">
      <w:pPr>
        <w:rPr>
          <w:rFonts w:ascii="標楷體" w:eastAsia="標楷體" w:hAnsi="標楷體"/>
          <w:color w:val="000000"/>
        </w:rPr>
      </w:pPr>
    </w:p>
    <w:p w14:paraId="53385E41" w14:textId="77777777" w:rsidR="0011788D" w:rsidRPr="00B830D9" w:rsidRDefault="0011788D">
      <w:pPr>
        <w:rPr>
          <w:rFonts w:ascii="標楷體" w:eastAsia="標楷體" w:hAnsi="標楷體"/>
          <w:color w:val="000000"/>
        </w:rPr>
      </w:pPr>
    </w:p>
    <w:p w14:paraId="3484D3DB" w14:textId="77777777" w:rsidR="0011788D" w:rsidRPr="00B830D9" w:rsidRDefault="0011788D">
      <w:pPr>
        <w:rPr>
          <w:rFonts w:ascii="標楷體" w:eastAsia="標楷體" w:hAnsi="標楷體"/>
          <w:color w:val="000000"/>
        </w:rPr>
      </w:pPr>
    </w:p>
    <w:p w14:paraId="66C05624" w14:textId="77777777" w:rsidR="0011788D" w:rsidRPr="00B830D9" w:rsidRDefault="0011788D">
      <w:pPr>
        <w:rPr>
          <w:rFonts w:ascii="標楷體" w:eastAsia="標楷體" w:hAnsi="標楷體"/>
          <w:color w:val="000000"/>
        </w:rPr>
      </w:pPr>
    </w:p>
    <w:p w14:paraId="7BB59E42" w14:textId="77777777" w:rsidR="0011788D" w:rsidRPr="00B830D9" w:rsidRDefault="0011788D">
      <w:pPr>
        <w:rPr>
          <w:rFonts w:ascii="標楷體" w:eastAsia="標楷體" w:hAnsi="標楷體"/>
          <w:color w:val="000000"/>
        </w:rPr>
      </w:pPr>
    </w:p>
    <w:p w14:paraId="01853B7F" w14:textId="77777777" w:rsidR="0011788D" w:rsidRPr="00B830D9" w:rsidRDefault="0011788D">
      <w:pPr>
        <w:rPr>
          <w:rFonts w:ascii="標楷體" w:eastAsia="標楷體" w:hAnsi="標楷體"/>
          <w:color w:val="000000"/>
        </w:rPr>
      </w:pPr>
    </w:p>
    <w:p w14:paraId="6F4831CE" w14:textId="77777777" w:rsidR="0011788D" w:rsidRPr="00B830D9" w:rsidRDefault="0011788D">
      <w:pPr>
        <w:rPr>
          <w:rFonts w:ascii="標楷體" w:eastAsia="標楷體" w:hAnsi="標楷體"/>
          <w:color w:val="000000"/>
        </w:rPr>
      </w:pPr>
    </w:p>
    <w:p w14:paraId="3FAB8E4B" w14:textId="77777777" w:rsidR="0011788D" w:rsidRPr="00B830D9" w:rsidRDefault="0011788D">
      <w:pPr>
        <w:rPr>
          <w:rFonts w:ascii="標楷體" w:eastAsia="標楷體" w:hAnsi="標楷體"/>
          <w:color w:val="000000"/>
        </w:rPr>
      </w:pPr>
    </w:p>
    <w:p w14:paraId="337EAC30" w14:textId="77777777" w:rsidR="00D22C68" w:rsidRPr="00B830D9" w:rsidRDefault="00D22C68">
      <w:pPr>
        <w:rPr>
          <w:rFonts w:ascii="標楷體" w:eastAsia="標楷體" w:hAnsi="標楷體"/>
          <w:color w:val="000000"/>
        </w:rPr>
        <w:sectPr w:rsidR="00D22C68" w:rsidRPr="00B830D9" w:rsidSect="0055023D">
          <w:pgSz w:w="11906" w:h="16838" w:code="9"/>
          <w:pgMar w:top="1418" w:right="851" w:bottom="737" w:left="851" w:header="567" w:footer="567" w:gutter="0"/>
          <w:pgNumType w:fmt="lowerRoman" w:start="1" w:chapSep="enDash"/>
          <w:cols w:space="425"/>
          <w:docGrid w:type="lines" w:linePitch="360"/>
        </w:sectPr>
      </w:pPr>
    </w:p>
    <w:p w14:paraId="1DA07838" w14:textId="77777777" w:rsidR="0011788D" w:rsidRPr="00B830D9" w:rsidRDefault="0011788D" w:rsidP="0011788D">
      <w:pPr>
        <w:pStyle w:val="1"/>
        <w:snapToGrid w:val="0"/>
        <w:rPr>
          <w:rFonts w:ascii="標楷體" w:hAnsi="標楷體"/>
        </w:rPr>
      </w:pPr>
      <w:bookmarkStart w:id="6" w:name="_Toc30177080"/>
      <w:r w:rsidRPr="00B830D9">
        <w:rPr>
          <w:rFonts w:ascii="標楷體" w:hAnsi="標楷體"/>
          <w:sz w:val="32"/>
          <w:szCs w:val="32"/>
        </w:rPr>
        <w:lastRenderedPageBreak/>
        <w:t>第1章</w:t>
      </w:r>
      <w:r w:rsidRPr="00B830D9">
        <w:rPr>
          <w:rFonts w:ascii="標楷體" w:hAnsi="標楷體"/>
          <w:szCs w:val="36"/>
        </w:rPr>
        <w:t xml:space="preserve"> 概述</w:t>
      </w:r>
      <w:bookmarkEnd w:id="6"/>
    </w:p>
    <w:p w14:paraId="3030BA76" w14:textId="77777777" w:rsidR="0011788D" w:rsidRPr="00B830D9" w:rsidRDefault="0011788D" w:rsidP="0011788D">
      <w:pPr>
        <w:pStyle w:val="20"/>
        <w:keepNext w:val="0"/>
        <w:rPr>
          <w:rFonts w:ascii="標楷體" w:hAnsi="標楷體"/>
        </w:rPr>
      </w:pPr>
      <w:bookmarkStart w:id="7" w:name="_Toc30177081"/>
      <w:r w:rsidRPr="00B830D9">
        <w:rPr>
          <w:rFonts w:ascii="標楷體" w:hAnsi="標楷體"/>
        </w:rPr>
        <w:t>1.1</w:t>
      </w:r>
      <w:r w:rsidR="00716905" w:rsidRPr="00B830D9">
        <w:rPr>
          <w:rFonts w:ascii="標楷體" w:hAnsi="標楷體" w:hint="eastAsia"/>
        </w:rPr>
        <w:t xml:space="preserve">    </w:t>
      </w:r>
      <w:r w:rsidRPr="00B830D9">
        <w:rPr>
          <w:rFonts w:ascii="標楷體" w:hAnsi="標楷體"/>
        </w:rPr>
        <w:t>專案名稱</w:t>
      </w:r>
      <w:bookmarkEnd w:id="7"/>
    </w:p>
    <w:p w14:paraId="586E0A98" w14:textId="77777777" w:rsidR="0011788D" w:rsidRPr="00B830D9" w:rsidRDefault="00B90905" w:rsidP="0011788D">
      <w:pPr>
        <w:pStyle w:val="2TEXT"/>
        <w:rPr>
          <w:rFonts w:ascii="標楷體" w:hAnsi="標楷體"/>
        </w:rPr>
      </w:pPr>
      <w:r w:rsidRPr="00880914">
        <w:rPr>
          <w:rFonts w:ascii="標楷體" w:hAnsi="標楷體"/>
          <w:szCs w:val="22"/>
        </w:rPr>
        <w:t>新光人壽「</w:t>
      </w:r>
      <w:r>
        <w:rPr>
          <w:rFonts w:ascii="標楷體" w:hAnsi="標楷體" w:hint="eastAsia"/>
          <w:szCs w:val="22"/>
        </w:rPr>
        <w:t>放款</w:t>
      </w:r>
      <w:r>
        <w:rPr>
          <w:rFonts w:ascii="標楷體" w:hAnsi="標楷體" w:hint="eastAsia"/>
          <w:szCs w:val="22"/>
          <w:lang w:eastAsia="zh-HK"/>
        </w:rPr>
        <w:t>管</w:t>
      </w:r>
      <w:r>
        <w:rPr>
          <w:rFonts w:ascii="標楷體" w:hAnsi="標楷體" w:hint="eastAsia"/>
          <w:szCs w:val="22"/>
        </w:rPr>
        <w:t>理</w:t>
      </w:r>
      <w:r w:rsidRPr="00880914">
        <w:rPr>
          <w:rFonts w:ascii="標楷體" w:hAnsi="標楷體" w:hint="eastAsia"/>
          <w:szCs w:val="22"/>
        </w:rPr>
        <w:t>系統專案</w:t>
      </w:r>
      <w:r w:rsidRPr="00880914">
        <w:rPr>
          <w:rFonts w:ascii="標楷體" w:hAnsi="標楷體"/>
          <w:szCs w:val="22"/>
        </w:rPr>
        <w:t>」（以下簡稱本專案）。</w:t>
      </w:r>
    </w:p>
    <w:p w14:paraId="10995F3C" w14:textId="77777777" w:rsidR="0011788D" w:rsidRPr="00B830D9" w:rsidRDefault="0011788D" w:rsidP="0011788D">
      <w:pPr>
        <w:pStyle w:val="20"/>
        <w:keepNext w:val="0"/>
        <w:rPr>
          <w:rFonts w:ascii="標楷體" w:hAnsi="標楷體"/>
        </w:rPr>
      </w:pPr>
      <w:bookmarkStart w:id="8" w:name="_Toc161455623"/>
      <w:bookmarkStart w:id="9" w:name="_Toc30177082"/>
      <w:r w:rsidRPr="00B830D9">
        <w:rPr>
          <w:rFonts w:ascii="標楷體" w:hAnsi="標楷體"/>
        </w:rPr>
        <w:t>1.2</w:t>
      </w:r>
      <w:r w:rsidR="00716905" w:rsidRPr="00B830D9">
        <w:rPr>
          <w:rFonts w:ascii="標楷體" w:hAnsi="標楷體" w:hint="eastAsia"/>
        </w:rPr>
        <w:t xml:space="preserve">    </w:t>
      </w:r>
      <w:r w:rsidRPr="00B830D9">
        <w:rPr>
          <w:rFonts w:ascii="標楷體" w:hAnsi="標楷體"/>
        </w:rPr>
        <w:t>專案目標</w:t>
      </w:r>
      <w:bookmarkEnd w:id="8"/>
      <w:bookmarkEnd w:id="9"/>
    </w:p>
    <w:p w14:paraId="66E7377E" w14:textId="77777777" w:rsidR="00B90905" w:rsidRDefault="00B90905" w:rsidP="00B90905">
      <w:pPr>
        <w:pStyle w:val="2TEXT"/>
        <w:ind w:firstLineChars="200" w:firstLine="640"/>
        <w:rPr>
          <w:rFonts w:ascii="標楷體" w:hAnsi="標楷體"/>
          <w:szCs w:val="22"/>
        </w:rPr>
      </w:pPr>
      <w:r w:rsidRPr="00B838C6">
        <w:rPr>
          <w:rFonts w:ascii="標楷體" w:hAnsi="標楷體" w:hint="eastAsia"/>
          <w:szCs w:val="22"/>
        </w:rPr>
        <w:t>業務連動財務、帳</w:t>
      </w:r>
      <w:proofErr w:type="gramStart"/>
      <w:r w:rsidRPr="00B838C6">
        <w:rPr>
          <w:rFonts w:ascii="標楷體" w:hAnsi="標楷體" w:hint="eastAsia"/>
          <w:szCs w:val="22"/>
        </w:rPr>
        <w:t>務</w:t>
      </w:r>
      <w:proofErr w:type="gramEnd"/>
      <w:r w:rsidRPr="00B838C6">
        <w:rPr>
          <w:rFonts w:ascii="標楷體" w:hAnsi="標楷體" w:hint="eastAsia"/>
          <w:szCs w:val="22"/>
        </w:rPr>
        <w:t>資訊即時處理，減少原有系統間等候轉檔時間落差，提升作業速度，各類交易操作介面單一化，減少操作複雜度，並整合</w:t>
      </w:r>
      <w:proofErr w:type="gramStart"/>
      <w:r w:rsidRPr="00B838C6">
        <w:rPr>
          <w:rFonts w:ascii="標楷體" w:hAnsi="標楷體" w:hint="eastAsia"/>
          <w:szCs w:val="22"/>
        </w:rPr>
        <w:t>貸前、貸中</w:t>
      </w:r>
      <w:proofErr w:type="gramEnd"/>
      <w:r w:rsidRPr="00B838C6">
        <w:rPr>
          <w:rFonts w:ascii="標楷體" w:hAnsi="標楷體" w:hint="eastAsia"/>
          <w:szCs w:val="22"/>
        </w:rPr>
        <w:t>、貸後各系統資訊流。統一營運平台資訊，使帳</w:t>
      </w:r>
      <w:proofErr w:type="gramStart"/>
      <w:r w:rsidRPr="00B838C6">
        <w:rPr>
          <w:rFonts w:ascii="標楷體" w:hAnsi="標楷體" w:hint="eastAsia"/>
          <w:szCs w:val="22"/>
        </w:rPr>
        <w:t>務</w:t>
      </w:r>
      <w:proofErr w:type="gramEnd"/>
      <w:r w:rsidRPr="00B838C6">
        <w:rPr>
          <w:rFonts w:ascii="標楷體" w:hAnsi="標楷體" w:hint="eastAsia"/>
          <w:szCs w:val="22"/>
        </w:rPr>
        <w:t>系統資訊清晰呈現，利於業務推展分析及風險控管，提升競爭力，並有效衡量客戶風險程度，符合</w:t>
      </w:r>
      <w:proofErr w:type="gramStart"/>
      <w:r w:rsidRPr="00B838C6">
        <w:rPr>
          <w:rFonts w:ascii="標楷體" w:hAnsi="標楷體" w:hint="eastAsia"/>
          <w:szCs w:val="22"/>
        </w:rPr>
        <w:t>外法內規</w:t>
      </w:r>
      <w:proofErr w:type="gramEnd"/>
      <w:r w:rsidRPr="00B838C6">
        <w:rPr>
          <w:rFonts w:ascii="標楷體" w:hAnsi="標楷體" w:hint="eastAsia"/>
          <w:szCs w:val="22"/>
        </w:rPr>
        <w:t>。提升軟硬體規格，</w:t>
      </w:r>
      <w:r>
        <w:rPr>
          <w:rFonts w:hint="eastAsia"/>
          <w:szCs w:val="24"/>
        </w:rPr>
        <w:t>提升資料作業處理及</w:t>
      </w:r>
      <w:r w:rsidRPr="00B838C6">
        <w:rPr>
          <w:rFonts w:ascii="標楷體" w:hAnsi="標楷體" w:hint="eastAsia"/>
          <w:szCs w:val="22"/>
        </w:rPr>
        <w:t>系統效能，簡化需求開發的困難度。</w:t>
      </w:r>
    </w:p>
    <w:p w14:paraId="4F48CD8A" w14:textId="77777777" w:rsidR="00B90905" w:rsidRDefault="00B90905">
      <w:pPr>
        <w:widowControl/>
        <w:rPr>
          <w:rFonts w:ascii="標楷體" w:eastAsia="標楷體" w:hAnsi="標楷體"/>
          <w:b/>
          <w:snapToGrid w:val="0"/>
          <w:kern w:val="0"/>
          <w:sz w:val="32"/>
          <w:szCs w:val="20"/>
        </w:rPr>
      </w:pPr>
      <w:r>
        <w:rPr>
          <w:rFonts w:ascii="標楷體" w:hAnsi="標楷體"/>
        </w:rPr>
        <w:br w:type="page"/>
      </w:r>
    </w:p>
    <w:p w14:paraId="37020F22" w14:textId="77777777" w:rsidR="0011788D" w:rsidRPr="00B830D9" w:rsidRDefault="0011788D" w:rsidP="0011788D">
      <w:pPr>
        <w:pStyle w:val="20"/>
        <w:keepNext w:val="0"/>
        <w:rPr>
          <w:rFonts w:ascii="標楷體" w:hAnsi="標楷體"/>
        </w:rPr>
      </w:pPr>
      <w:bookmarkStart w:id="10" w:name="_Toc30177083"/>
      <w:r w:rsidRPr="00B830D9">
        <w:rPr>
          <w:rFonts w:ascii="標楷體" w:hAnsi="標楷體"/>
        </w:rPr>
        <w:lastRenderedPageBreak/>
        <w:t>1.3</w:t>
      </w:r>
      <w:r w:rsidR="00716905" w:rsidRPr="00B830D9">
        <w:rPr>
          <w:rFonts w:ascii="標楷體" w:hAnsi="標楷體" w:hint="eastAsia"/>
        </w:rPr>
        <w:t xml:space="preserve">    </w:t>
      </w:r>
      <w:r w:rsidRPr="00B830D9">
        <w:rPr>
          <w:rFonts w:ascii="標楷體" w:hAnsi="標楷體"/>
        </w:rPr>
        <w:t>系統範圍</w:t>
      </w:r>
      <w:bookmarkEnd w:id="10"/>
    </w:p>
    <w:p w14:paraId="650B69AF" w14:textId="77777777" w:rsidR="0011788D" w:rsidRPr="00B830D9" w:rsidRDefault="0011788D" w:rsidP="0011788D">
      <w:pPr>
        <w:pStyle w:val="3"/>
        <w:rPr>
          <w:rFonts w:ascii="標楷體" w:hAnsi="標楷體"/>
        </w:rPr>
      </w:pPr>
      <w:r w:rsidRPr="00B830D9">
        <w:rPr>
          <w:rFonts w:ascii="標楷體" w:hAnsi="標楷體"/>
        </w:rPr>
        <w:t>1.3.1系統範圍</w:t>
      </w:r>
    </w:p>
    <w:p w14:paraId="01E252B8" w14:textId="77777777" w:rsidR="00B90905" w:rsidRDefault="00B90905" w:rsidP="00B90905">
      <w:pPr>
        <w:ind w:leftChars="400" w:left="960"/>
      </w:pPr>
      <w:r w:rsidRPr="004E5755">
        <w:object w:dxaOrig="7897" w:dyaOrig="6409" w14:anchorId="1107B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pt;height:320.4pt" o:ole="">
            <v:imagedata r:id="rId17" o:title=""/>
          </v:shape>
          <o:OLEObject Type="Embed" ProgID="Visio.Drawing.15" ShapeID="_x0000_i1025" DrawAspect="Content" ObjectID="_1687335854" r:id="rId18"/>
        </w:object>
      </w:r>
    </w:p>
    <w:p w14:paraId="628BFEC9" w14:textId="77777777" w:rsidR="00B90905" w:rsidRDefault="00B90905" w:rsidP="00B90905"/>
    <w:p w14:paraId="2FBA49BA" w14:textId="77777777" w:rsidR="0011788D" w:rsidRPr="00B830D9" w:rsidRDefault="0011788D" w:rsidP="0011788D">
      <w:pPr>
        <w:pStyle w:val="3"/>
        <w:rPr>
          <w:rFonts w:ascii="標楷體" w:hAnsi="標楷體"/>
        </w:rPr>
      </w:pPr>
      <w:r w:rsidRPr="00B830D9">
        <w:rPr>
          <w:rFonts w:ascii="標楷體" w:hAnsi="標楷體"/>
        </w:rPr>
        <w:t>1.3.2系統範圍說明</w:t>
      </w:r>
    </w:p>
    <w:p w14:paraId="18AB33D9" w14:textId="77777777" w:rsidR="00B90905" w:rsidRPr="000628FA" w:rsidRDefault="00B90905" w:rsidP="00B90905">
      <w:pPr>
        <w:pStyle w:val="2TEXT"/>
        <w:spacing w:line="276" w:lineRule="auto"/>
        <w:ind w:leftChars="172" w:left="413" w:firstLineChars="200" w:firstLine="640"/>
        <w:rPr>
          <w:rFonts w:ascii="標楷體" w:hAnsi="標楷體"/>
          <w:szCs w:val="22"/>
        </w:rPr>
      </w:pPr>
      <w:r w:rsidRPr="000628FA">
        <w:rPr>
          <w:rFonts w:ascii="標楷體" w:hAnsi="標楷體" w:hint="eastAsia"/>
          <w:szCs w:val="22"/>
        </w:rPr>
        <w:t>放款管理系統提供9項作業功能，並與</w:t>
      </w:r>
      <w:proofErr w:type="spellStart"/>
      <w:r w:rsidRPr="000628FA">
        <w:rPr>
          <w:rFonts w:ascii="標楷體" w:hAnsi="標楷體" w:hint="eastAsia"/>
          <w:szCs w:val="22"/>
        </w:rPr>
        <w:t>Eloan</w:t>
      </w:r>
      <w:proofErr w:type="spellEnd"/>
      <w:r w:rsidRPr="000628FA">
        <w:rPr>
          <w:rFonts w:ascii="標楷體" w:hAnsi="標楷體" w:hint="eastAsia"/>
          <w:szCs w:val="22"/>
        </w:rPr>
        <w:t>、核心帳</w:t>
      </w:r>
      <w:proofErr w:type="gramStart"/>
      <w:r w:rsidRPr="000628FA">
        <w:rPr>
          <w:rFonts w:ascii="標楷體" w:hAnsi="標楷體" w:hint="eastAsia"/>
          <w:szCs w:val="22"/>
        </w:rPr>
        <w:t>務</w:t>
      </w:r>
      <w:proofErr w:type="gramEnd"/>
      <w:r w:rsidRPr="000628FA">
        <w:rPr>
          <w:rFonts w:ascii="標楷體" w:hAnsi="標楷體" w:hint="eastAsia"/>
          <w:szCs w:val="22"/>
        </w:rPr>
        <w:t>、</w:t>
      </w:r>
      <w:r w:rsidRPr="000628FA">
        <w:rPr>
          <w:rFonts w:ascii="標楷體" w:hAnsi="標楷體"/>
          <w:szCs w:val="22"/>
        </w:rPr>
        <w:t>及催</w:t>
      </w:r>
      <w:proofErr w:type="gramStart"/>
      <w:r w:rsidRPr="000628FA">
        <w:rPr>
          <w:rFonts w:ascii="標楷體" w:hAnsi="標楷體"/>
          <w:szCs w:val="22"/>
        </w:rPr>
        <w:t>收債協等</w:t>
      </w:r>
      <w:proofErr w:type="gramEnd"/>
      <w:r w:rsidRPr="000628FA">
        <w:rPr>
          <w:rFonts w:ascii="標楷體" w:hAnsi="標楷體"/>
          <w:szCs w:val="22"/>
        </w:rPr>
        <w:t>前中後台相關資訊</w:t>
      </w:r>
      <w:r w:rsidRPr="000628FA">
        <w:rPr>
          <w:rFonts w:ascii="標楷體" w:hAnsi="標楷體" w:hint="eastAsia"/>
          <w:szCs w:val="22"/>
        </w:rPr>
        <w:t>整合，使</w:t>
      </w:r>
      <w:proofErr w:type="gramStart"/>
      <w:r w:rsidRPr="000628FA">
        <w:rPr>
          <w:rFonts w:ascii="標楷體" w:hAnsi="標楷體" w:hint="eastAsia"/>
          <w:szCs w:val="22"/>
        </w:rPr>
        <w:t>放款部能順利</w:t>
      </w:r>
      <w:proofErr w:type="gramEnd"/>
      <w:r w:rsidRPr="000628FA">
        <w:rPr>
          <w:rFonts w:ascii="標楷體" w:hAnsi="標楷體" w:hint="eastAsia"/>
          <w:szCs w:val="22"/>
        </w:rPr>
        <w:t>運作放款各項作業。</w:t>
      </w:r>
    </w:p>
    <w:p w14:paraId="7AF0C60C" w14:textId="77777777" w:rsidR="00B90905" w:rsidRPr="003972CE" w:rsidRDefault="00B90905" w:rsidP="00B90905">
      <w:pPr>
        <w:rPr>
          <w:rFonts w:eastAsia="標楷體"/>
          <w:color w:val="000000"/>
        </w:rPr>
      </w:pPr>
    </w:p>
    <w:p w14:paraId="01EABFBC" w14:textId="77777777" w:rsidR="0011788D" w:rsidRPr="00B90905" w:rsidRDefault="0011788D">
      <w:pPr>
        <w:rPr>
          <w:rFonts w:ascii="標楷體" w:eastAsia="標楷體" w:hAnsi="標楷體"/>
          <w:color w:val="000000"/>
        </w:rPr>
      </w:pPr>
    </w:p>
    <w:p w14:paraId="25CA4F10" w14:textId="77777777" w:rsidR="0011788D" w:rsidRPr="00B830D9" w:rsidRDefault="0011788D">
      <w:pPr>
        <w:rPr>
          <w:rFonts w:ascii="標楷體" w:eastAsia="標楷體" w:hAnsi="標楷體"/>
          <w:color w:val="000000"/>
        </w:rPr>
      </w:pPr>
    </w:p>
    <w:p w14:paraId="5D47E265" w14:textId="77777777" w:rsidR="0011788D" w:rsidRPr="00B830D9" w:rsidRDefault="0011788D">
      <w:pPr>
        <w:rPr>
          <w:rFonts w:ascii="標楷體" w:eastAsia="標楷體" w:hAnsi="標楷體"/>
          <w:color w:val="000000"/>
        </w:rPr>
      </w:pPr>
    </w:p>
    <w:p w14:paraId="29C51568" w14:textId="77777777" w:rsidR="00FD0BA6" w:rsidRPr="00B90905" w:rsidRDefault="00FD0BA6" w:rsidP="00FD0BA6">
      <w:pPr>
        <w:pStyle w:val="1"/>
        <w:snapToGrid w:val="0"/>
        <w:rPr>
          <w:rFonts w:ascii="標楷體" w:hAnsi="標楷體"/>
          <w:sz w:val="32"/>
          <w:szCs w:val="32"/>
        </w:rPr>
      </w:pPr>
      <w:bookmarkStart w:id="11" w:name="_Toc30177084"/>
      <w:r w:rsidRPr="00B830D9">
        <w:rPr>
          <w:rFonts w:ascii="標楷體" w:hAnsi="標楷體"/>
          <w:sz w:val="32"/>
          <w:szCs w:val="32"/>
        </w:rPr>
        <w:lastRenderedPageBreak/>
        <w:t>第2章</w:t>
      </w:r>
      <w:r w:rsidR="00716905" w:rsidRPr="00B830D9">
        <w:rPr>
          <w:rFonts w:ascii="標楷體" w:hAnsi="標楷體" w:hint="eastAsia"/>
          <w:sz w:val="32"/>
          <w:szCs w:val="32"/>
        </w:rPr>
        <w:t xml:space="preserve"> </w:t>
      </w:r>
      <w:r w:rsidRPr="00B90905">
        <w:rPr>
          <w:rFonts w:ascii="標楷體" w:hAnsi="標楷體"/>
          <w:sz w:val="32"/>
          <w:szCs w:val="32"/>
        </w:rPr>
        <w:t>需求說明</w:t>
      </w:r>
      <w:bookmarkEnd w:id="11"/>
    </w:p>
    <w:p w14:paraId="08D31306" w14:textId="77777777" w:rsidR="00FD0BA6" w:rsidRDefault="00FD0BA6" w:rsidP="00B90905">
      <w:pPr>
        <w:pStyle w:val="20"/>
        <w:keepNext w:val="0"/>
        <w:spacing w:before="0" w:after="240" w:line="360" w:lineRule="auto"/>
        <w:rPr>
          <w:rFonts w:ascii="標楷體" w:hAnsi="標楷體"/>
        </w:rPr>
      </w:pPr>
      <w:bookmarkStart w:id="12" w:name="_Toc30177085"/>
      <w:r w:rsidRPr="00B830D9">
        <w:rPr>
          <w:rFonts w:ascii="標楷體" w:hAnsi="標楷體"/>
        </w:rPr>
        <w:t>2.1</w:t>
      </w:r>
      <w:r w:rsidR="00716905" w:rsidRPr="00B830D9">
        <w:rPr>
          <w:rFonts w:ascii="標楷體" w:hAnsi="標楷體" w:hint="eastAsia"/>
        </w:rPr>
        <w:t xml:space="preserve">    </w:t>
      </w:r>
      <w:r w:rsidRPr="00B830D9">
        <w:rPr>
          <w:rFonts w:ascii="標楷體" w:hAnsi="標楷體"/>
        </w:rPr>
        <w:t>功能性需求</w:t>
      </w:r>
      <w:bookmarkEnd w:id="12"/>
    </w:p>
    <w:p w14:paraId="26B47398" w14:textId="77777777" w:rsidR="002B1A6D" w:rsidRPr="002B1A6D" w:rsidRDefault="00AA3967" w:rsidP="00AA3967">
      <w:pPr>
        <w:rPr>
          <w:rFonts w:eastAsia="標楷體"/>
          <w:sz w:val="26"/>
        </w:rPr>
      </w:pPr>
      <w:r w:rsidRPr="002B1A6D">
        <w:rPr>
          <w:rFonts w:hint="eastAsia"/>
        </w:rPr>
        <w:t xml:space="preserve">  </w:t>
      </w:r>
    </w:p>
    <w:p w14:paraId="73C36655" w14:textId="77777777" w:rsidR="00FD0BA6" w:rsidRPr="00B830D9" w:rsidRDefault="00FD0BA6" w:rsidP="00FD0BA6">
      <w:pPr>
        <w:pStyle w:val="20"/>
        <w:keepNext w:val="0"/>
        <w:ind w:left="1134" w:hanging="1134"/>
        <w:rPr>
          <w:rFonts w:ascii="標楷體" w:hAnsi="標楷體"/>
        </w:rPr>
      </w:pPr>
      <w:bookmarkStart w:id="13" w:name="_Toc30177086"/>
      <w:r w:rsidRPr="00B830D9">
        <w:rPr>
          <w:rFonts w:ascii="標楷體" w:hAnsi="標楷體"/>
        </w:rPr>
        <w:t>2.2</w:t>
      </w:r>
      <w:r w:rsidR="00716905" w:rsidRPr="00B830D9">
        <w:rPr>
          <w:rFonts w:ascii="標楷體" w:hAnsi="標楷體" w:hint="eastAsia"/>
        </w:rPr>
        <w:t xml:space="preserve">    </w:t>
      </w:r>
      <w:r w:rsidRPr="00B830D9">
        <w:rPr>
          <w:rFonts w:ascii="標楷體" w:hAnsi="標楷體"/>
        </w:rPr>
        <w:t>非功能性需求</w:t>
      </w:r>
      <w:bookmarkEnd w:id="13"/>
    </w:p>
    <w:p w14:paraId="2A39BC19" w14:textId="77777777" w:rsidR="00682F64" w:rsidRPr="009B2BD3" w:rsidRDefault="00682F64" w:rsidP="00682F64">
      <w:pPr>
        <w:tabs>
          <w:tab w:val="left" w:pos="788"/>
        </w:tabs>
        <w:ind w:leftChars="500" w:left="1200"/>
        <w:rPr>
          <w:rFonts w:ascii="標楷體" w:eastAsia="標楷體" w:hAnsi="標楷體"/>
          <w:sz w:val="32"/>
          <w:szCs w:val="32"/>
        </w:rPr>
      </w:pPr>
      <w:r w:rsidRPr="009B2BD3">
        <w:rPr>
          <w:rFonts w:ascii="標楷體" w:eastAsia="標楷體" w:hAnsi="標楷體"/>
          <w:sz w:val="32"/>
          <w:szCs w:val="32"/>
        </w:rPr>
        <w:t>N/A</w:t>
      </w:r>
    </w:p>
    <w:p w14:paraId="03F1D03F" w14:textId="77777777" w:rsidR="00682F64" w:rsidRPr="009B2BD3" w:rsidRDefault="00682F64" w:rsidP="00682F64">
      <w:pPr>
        <w:tabs>
          <w:tab w:val="left" w:pos="788"/>
        </w:tabs>
        <w:rPr>
          <w:rFonts w:ascii="標楷體" w:eastAsia="標楷體" w:hAnsi="標楷體"/>
        </w:rPr>
      </w:pPr>
    </w:p>
    <w:p w14:paraId="6ECEA719" w14:textId="77777777" w:rsidR="00FD0BA6" w:rsidRPr="00B830D9" w:rsidRDefault="00FD0BA6" w:rsidP="00FD0BA6">
      <w:pPr>
        <w:tabs>
          <w:tab w:val="left" w:pos="788"/>
        </w:tabs>
        <w:rPr>
          <w:rFonts w:ascii="標楷體" w:eastAsia="標楷體" w:hAnsi="標楷體"/>
        </w:rPr>
      </w:pPr>
    </w:p>
    <w:p w14:paraId="08ED5C5A" w14:textId="77777777" w:rsidR="00FD0BA6" w:rsidRPr="00B830D9" w:rsidRDefault="00FD0BA6" w:rsidP="00FD0BA6">
      <w:pPr>
        <w:tabs>
          <w:tab w:val="left" w:pos="788"/>
        </w:tabs>
        <w:rPr>
          <w:rFonts w:ascii="標楷體" w:eastAsia="標楷體" w:hAnsi="標楷體"/>
        </w:rPr>
      </w:pPr>
    </w:p>
    <w:p w14:paraId="14FC9C53" w14:textId="77777777" w:rsidR="00FD0BA6" w:rsidRPr="00B830D9" w:rsidRDefault="00FD0BA6" w:rsidP="00FD0BA6">
      <w:pPr>
        <w:tabs>
          <w:tab w:val="left" w:pos="788"/>
        </w:tabs>
        <w:rPr>
          <w:rFonts w:ascii="標楷體" w:eastAsia="標楷體" w:hAnsi="標楷體"/>
        </w:rPr>
      </w:pPr>
    </w:p>
    <w:p w14:paraId="3A05D566" w14:textId="77777777" w:rsidR="00FD0BA6" w:rsidRPr="00682F64" w:rsidRDefault="00FD0BA6" w:rsidP="00FD0BA6">
      <w:pPr>
        <w:pStyle w:val="1"/>
        <w:snapToGrid w:val="0"/>
        <w:rPr>
          <w:rFonts w:ascii="標楷體" w:hAnsi="標楷體"/>
          <w:sz w:val="32"/>
          <w:szCs w:val="32"/>
        </w:rPr>
      </w:pPr>
      <w:bookmarkStart w:id="14" w:name="_Toc30177087"/>
      <w:r w:rsidRPr="00B830D9">
        <w:rPr>
          <w:rFonts w:ascii="標楷體" w:hAnsi="標楷體"/>
          <w:sz w:val="32"/>
          <w:szCs w:val="32"/>
        </w:rPr>
        <w:lastRenderedPageBreak/>
        <w:t>第3章</w:t>
      </w:r>
      <w:r w:rsidR="00441668" w:rsidRPr="00B830D9">
        <w:rPr>
          <w:rFonts w:ascii="標楷體" w:hAnsi="標楷體"/>
          <w:sz w:val="32"/>
          <w:szCs w:val="32"/>
        </w:rPr>
        <w:t xml:space="preserve"> </w:t>
      </w:r>
      <w:r w:rsidRPr="00B830D9">
        <w:rPr>
          <w:rFonts w:ascii="標楷體" w:hAnsi="標楷體"/>
          <w:sz w:val="32"/>
          <w:szCs w:val="32"/>
        </w:rPr>
        <w:t>系統需求</w:t>
      </w:r>
      <w:bookmarkEnd w:id="14"/>
    </w:p>
    <w:p w14:paraId="0CD87B35" w14:textId="77777777" w:rsidR="00FD0BA6" w:rsidRPr="00B830D9" w:rsidRDefault="00716905" w:rsidP="00682F64">
      <w:pPr>
        <w:pStyle w:val="20"/>
        <w:keepNext w:val="0"/>
        <w:spacing w:before="0"/>
        <w:rPr>
          <w:rFonts w:ascii="標楷體" w:hAnsi="標楷體"/>
        </w:rPr>
      </w:pPr>
      <w:bookmarkStart w:id="15" w:name="_Toc30177088"/>
      <w:r w:rsidRPr="00B830D9">
        <w:rPr>
          <w:rFonts w:ascii="標楷體" w:hAnsi="標楷體"/>
        </w:rPr>
        <w:t>3.1</w:t>
      </w:r>
      <w:r w:rsidRPr="00B830D9">
        <w:rPr>
          <w:rFonts w:ascii="標楷體" w:hAnsi="標楷體" w:hint="eastAsia"/>
        </w:rPr>
        <w:t xml:space="preserve">    </w:t>
      </w:r>
      <w:r w:rsidR="00FD0BA6" w:rsidRPr="00B830D9">
        <w:rPr>
          <w:rFonts w:ascii="標楷體" w:hAnsi="標楷體"/>
        </w:rPr>
        <w:t>系統功能結構圖</w:t>
      </w:r>
      <w:bookmarkEnd w:id="15"/>
    </w:p>
    <w:p w14:paraId="67FB48DD" w14:textId="77777777" w:rsidR="00FD0BA6" w:rsidRDefault="00FD0BA6" w:rsidP="00F75F68">
      <w:pPr>
        <w:pStyle w:val="2TEXT"/>
        <w:ind w:left="0"/>
        <w:rPr>
          <w:rFonts w:ascii="標楷體" w:hAnsi="標楷體"/>
        </w:rPr>
      </w:pPr>
    </w:p>
    <w:p w14:paraId="01EB5E7C" w14:textId="77777777" w:rsidR="00F75F68" w:rsidRPr="00362205" w:rsidRDefault="00F75F68" w:rsidP="00F75F68">
      <w:pPr>
        <w:pStyle w:val="2TEXT"/>
        <w:rPr>
          <w:rFonts w:ascii="標楷體" w:hAnsi="標楷體"/>
        </w:rPr>
      </w:pPr>
    </w:p>
    <w:p w14:paraId="3D9467B4" w14:textId="77777777" w:rsidR="00F75F68" w:rsidRPr="00F75F68" w:rsidRDefault="00C95828" w:rsidP="00F75F68">
      <w:r>
        <w:br w:type="page"/>
      </w:r>
    </w:p>
    <w:p w14:paraId="015B4820" w14:textId="77777777" w:rsidR="00645DC6" w:rsidRPr="00B830D9" w:rsidRDefault="00716905" w:rsidP="006F6710">
      <w:pPr>
        <w:pStyle w:val="20"/>
        <w:keepNext w:val="0"/>
        <w:rPr>
          <w:rFonts w:ascii="標楷體" w:hAnsi="標楷體"/>
        </w:rPr>
      </w:pPr>
      <w:bookmarkStart w:id="16" w:name="_Toc30177089"/>
      <w:r w:rsidRPr="00B830D9">
        <w:rPr>
          <w:rFonts w:ascii="標楷體" w:hAnsi="標楷體"/>
        </w:rPr>
        <w:lastRenderedPageBreak/>
        <w:t>3.2</w:t>
      </w:r>
      <w:r w:rsidRPr="00B830D9">
        <w:rPr>
          <w:rFonts w:ascii="標楷體" w:hAnsi="標楷體" w:hint="eastAsia"/>
        </w:rPr>
        <w:t xml:space="preserve">    </w:t>
      </w:r>
      <w:r w:rsidR="00FD0BA6" w:rsidRPr="00B830D9">
        <w:rPr>
          <w:rFonts w:ascii="標楷體" w:hAnsi="標楷體"/>
        </w:rPr>
        <w:t>系統功能說明</w:t>
      </w:r>
      <w:bookmarkEnd w:id="16"/>
    </w:p>
    <w:p w14:paraId="6E1EFB8B" w14:textId="77777777" w:rsidR="00934CA8" w:rsidRPr="004A1C2C" w:rsidRDefault="00934CA8" w:rsidP="00934CA8">
      <w:pPr>
        <w:pStyle w:val="3"/>
        <w:spacing w:before="0"/>
      </w:pPr>
      <w:bookmarkStart w:id="17" w:name="_Toc30177090"/>
      <w:r w:rsidRPr="00751866">
        <w:rPr>
          <w:rFonts w:ascii="標楷體" w:hAnsi="標楷體"/>
          <w:b/>
          <w:szCs w:val="32"/>
        </w:rPr>
        <w:t>L7</w:t>
      </w:r>
      <w:r>
        <w:rPr>
          <w:rFonts w:ascii="標楷體" w:hAnsi="標楷體"/>
          <w:b/>
          <w:szCs w:val="32"/>
        </w:rPr>
        <w:t>9</w:t>
      </w:r>
      <w:r>
        <w:rPr>
          <w:rFonts w:ascii="標楷體" w:hAnsi="標楷體" w:hint="eastAsia"/>
          <w:b/>
          <w:szCs w:val="32"/>
        </w:rPr>
        <w:t xml:space="preserve">13 </w:t>
      </w:r>
      <w:proofErr w:type="spellStart"/>
      <w:r w:rsidRPr="00EA2F38">
        <w:rPr>
          <w:rFonts w:hint="eastAsia"/>
        </w:rPr>
        <w:t>eLoan</w:t>
      </w:r>
      <w:proofErr w:type="spellEnd"/>
      <w:r w:rsidRPr="00EA2F38">
        <w:rPr>
          <w:rFonts w:hint="eastAsia"/>
        </w:rPr>
        <w:t>評級資訊</w:t>
      </w:r>
      <w:r>
        <w:rPr>
          <w:rFonts w:hint="eastAsia"/>
        </w:rPr>
        <w:t>查詢</w:t>
      </w:r>
    </w:p>
    <w:tbl>
      <w:tblPr>
        <w:tblW w:w="8079" w:type="dxa"/>
        <w:tblInd w:w="155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531"/>
      </w:tblGrid>
      <w:tr w:rsidR="00934CA8" w:rsidRPr="008F20B5" w14:paraId="41043BC4" w14:textId="77777777" w:rsidTr="00B37339">
        <w:trPr>
          <w:trHeight w:val="277"/>
        </w:trPr>
        <w:tc>
          <w:tcPr>
            <w:tcW w:w="1548" w:type="dxa"/>
            <w:tcBorders>
              <w:top w:val="single" w:sz="8" w:space="0" w:color="000000"/>
              <w:bottom w:val="single" w:sz="8" w:space="0" w:color="000000"/>
              <w:right w:val="single" w:sz="8" w:space="0" w:color="000000"/>
            </w:tcBorders>
            <w:shd w:val="clear" w:color="auto" w:fill="F3F3F3"/>
          </w:tcPr>
          <w:p w14:paraId="35A4FC6E" w14:textId="77777777" w:rsidR="00934CA8" w:rsidRPr="004A1C2C" w:rsidRDefault="00934CA8" w:rsidP="00B37339">
            <w:pPr>
              <w:rPr>
                <w:rFonts w:ascii="標楷體" w:eastAsia="標楷體" w:hAnsi="標楷體"/>
              </w:rPr>
            </w:pPr>
            <w:r w:rsidRPr="004A1C2C">
              <w:rPr>
                <w:rFonts w:ascii="標楷體" w:eastAsia="標楷體" w:hAnsi="標楷體" w:hint="eastAsia"/>
              </w:rPr>
              <w:t>功能名稱</w:t>
            </w:r>
            <w:r w:rsidRPr="004A1C2C">
              <w:rPr>
                <w:rFonts w:ascii="標楷體" w:eastAsia="標楷體" w:hAnsi="標楷體"/>
              </w:rPr>
              <w:t xml:space="preserve"> </w:t>
            </w:r>
          </w:p>
        </w:tc>
        <w:tc>
          <w:tcPr>
            <w:tcW w:w="6531" w:type="dxa"/>
            <w:tcBorders>
              <w:top w:val="single" w:sz="8" w:space="0" w:color="000000"/>
              <w:left w:val="single" w:sz="8" w:space="0" w:color="000000"/>
              <w:bottom w:val="single" w:sz="8" w:space="0" w:color="000000"/>
            </w:tcBorders>
          </w:tcPr>
          <w:p w14:paraId="1574E866" w14:textId="77777777" w:rsidR="00934CA8" w:rsidRPr="0014495F" w:rsidRDefault="00934CA8" w:rsidP="00B37339">
            <w:pPr>
              <w:rPr>
                <w:rFonts w:ascii="標楷體" w:eastAsia="標楷體" w:hAnsi="標楷體"/>
              </w:rPr>
            </w:pPr>
            <w:proofErr w:type="spellStart"/>
            <w:r w:rsidRPr="0014495F">
              <w:rPr>
                <w:rFonts w:ascii="標楷體" w:eastAsia="標楷體" w:hAnsi="標楷體" w:hint="eastAsia"/>
              </w:rPr>
              <w:t>eLoan</w:t>
            </w:r>
            <w:proofErr w:type="spellEnd"/>
            <w:r w:rsidRPr="0014495F">
              <w:rPr>
                <w:rFonts w:ascii="標楷體" w:eastAsia="標楷體" w:hAnsi="標楷體" w:hint="eastAsia"/>
              </w:rPr>
              <w:t>評級資訊查詢</w:t>
            </w:r>
          </w:p>
        </w:tc>
      </w:tr>
      <w:tr w:rsidR="00934CA8" w:rsidRPr="008F20B5" w14:paraId="4B042A88" w14:textId="77777777" w:rsidTr="00B37339">
        <w:trPr>
          <w:trHeight w:val="277"/>
        </w:trPr>
        <w:tc>
          <w:tcPr>
            <w:tcW w:w="1548" w:type="dxa"/>
            <w:tcBorders>
              <w:top w:val="single" w:sz="8" w:space="0" w:color="000000"/>
              <w:bottom w:val="single" w:sz="8" w:space="0" w:color="000000"/>
              <w:right w:val="single" w:sz="8" w:space="0" w:color="000000"/>
            </w:tcBorders>
            <w:shd w:val="clear" w:color="auto" w:fill="F3F3F3"/>
          </w:tcPr>
          <w:p w14:paraId="5A759635" w14:textId="77777777" w:rsidR="00934CA8" w:rsidRPr="004A1C2C" w:rsidRDefault="00934CA8" w:rsidP="00B37339">
            <w:pPr>
              <w:rPr>
                <w:rFonts w:ascii="標楷體" w:eastAsia="標楷體" w:hAnsi="標楷體"/>
              </w:rPr>
            </w:pPr>
            <w:r w:rsidRPr="004A1C2C">
              <w:rPr>
                <w:rFonts w:ascii="標楷體" w:eastAsia="標楷體" w:hAnsi="標楷體" w:hint="eastAsia"/>
              </w:rPr>
              <w:t>進入條件</w:t>
            </w:r>
          </w:p>
        </w:tc>
        <w:tc>
          <w:tcPr>
            <w:tcW w:w="6531" w:type="dxa"/>
            <w:tcBorders>
              <w:top w:val="single" w:sz="8" w:space="0" w:color="000000"/>
              <w:left w:val="single" w:sz="8" w:space="0" w:color="000000"/>
              <w:bottom w:val="single" w:sz="8" w:space="0" w:color="000000"/>
            </w:tcBorders>
          </w:tcPr>
          <w:p w14:paraId="6C105E72" w14:textId="77777777" w:rsidR="00934CA8" w:rsidRPr="004A1C2C" w:rsidRDefault="00934CA8" w:rsidP="00B37339">
            <w:pPr>
              <w:rPr>
                <w:rFonts w:ascii="標楷體" w:eastAsia="標楷體" w:hAnsi="標楷體"/>
              </w:rPr>
            </w:pPr>
            <w:r>
              <w:rPr>
                <w:rFonts w:ascii="標楷體" w:eastAsia="標楷體" w:hAnsi="標楷體" w:hint="eastAsia"/>
                <w:lang w:eastAsia="zh-HK"/>
              </w:rPr>
              <w:t>查詢</w:t>
            </w:r>
            <w:proofErr w:type="spellStart"/>
            <w:r w:rsidRPr="0014495F">
              <w:rPr>
                <w:rFonts w:ascii="標楷體" w:eastAsia="標楷體" w:hAnsi="標楷體" w:hint="eastAsia"/>
              </w:rPr>
              <w:t>eLoan</w:t>
            </w:r>
            <w:proofErr w:type="spellEnd"/>
            <w:r w:rsidRPr="0014495F">
              <w:rPr>
                <w:rFonts w:ascii="標楷體" w:eastAsia="標楷體" w:hAnsi="標楷體" w:hint="eastAsia"/>
              </w:rPr>
              <w:t>評級資訊</w:t>
            </w:r>
            <w:r>
              <w:rPr>
                <w:rFonts w:ascii="標楷體" w:eastAsia="標楷體" w:hAnsi="標楷體" w:hint="eastAsia"/>
                <w:lang w:eastAsia="zh-HK"/>
              </w:rPr>
              <w:t>時</w:t>
            </w:r>
          </w:p>
        </w:tc>
      </w:tr>
      <w:tr w:rsidR="00934CA8" w:rsidRPr="008F20B5" w14:paraId="330F1BA0" w14:textId="77777777" w:rsidTr="00B37339">
        <w:trPr>
          <w:trHeight w:val="773"/>
        </w:trPr>
        <w:tc>
          <w:tcPr>
            <w:tcW w:w="1548" w:type="dxa"/>
            <w:tcBorders>
              <w:top w:val="single" w:sz="8" w:space="0" w:color="000000"/>
              <w:bottom w:val="single" w:sz="8" w:space="0" w:color="000000"/>
              <w:right w:val="single" w:sz="8" w:space="0" w:color="000000"/>
            </w:tcBorders>
            <w:shd w:val="clear" w:color="auto" w:fill="F3F3F3"/>
          </w:tcPr>
          <w:p w14:paraId="79E08BA1" w14:textId="77777777" w:rsidR="00934CA8" w:rsidRPr="004A1C2C" w:rsidRDefault="00934CA8" w:rsidP="00B37339">
            <w:pPr>
              <w:rPr>
                <w:rFonts w:ascii="標楷體" w:eastAsia="標楷體" w:hAnsi="標楷體"/>
              </w:rPr>
            </w:pPr>
            <w:r w:rsidRPr="004A1C2C">
              <w:rPr>
                <w:rFonts w:ascii="標楷體" w:eastAsia="標楷體" w:hAnsi="標楷體" w:hint="eastAsia"/>
              </w:rPr>
              <w:t>基本流程</w:t>
            </w:r>
            <w:r w:rsidRPr="004A1C2C">
              <w:rPr>
                <w:rFonts w:ascii="標楷體" w:eastAsia="標楷體" w:hAnsi="標楷體"/>
              </w:rPr>
              <w:t xml:space="preserve"> </w:t>
            </w:r>
          </w:p>
        </w:tc>
        <w:tc>
          <w:tcPr>
            <w:tcW w:w="6531" w:type="dxa"/>
            <w:tcBorders>
              <w:top w:val="single" w:sz="8" w:space="0" w:color="000000"/>
              <w:left w:val="single" w:sz="8" w:space="0" w:color="000000"/>
              <w:bottom w:val="single" w:sz="8" w:space="0" w:color="000000"/>
            </w:tcBorders>
          </w:tcPr>
          <w:p w14:paraId="365992BB" w14:textId="77777777" w:rsidR="00934CA8" w:rsidRPr="004037BD" w:rsidRDefault="00934CA8" w:rsidP="00B37339">
            <w:pPr>
              <w:ind w:left="257" w:hangingChars="107" w:hanging="257"/>
              <w:rPr>
                <w:rFonts w:ascii="標楷體" w:eastAsia="標楷體" w:hAnsi="標楷體"/>
                <w:lang w:eastAsia="zh-HK"/>
              </w:rPr>
            </w:pPr>
            <w:r w:rsidRPr="004037BD">
              <w:rPr>
                <w:rFonts w:ascii="標楷體" w:eastAsia="標楷體" w:hAnsi="標楷體" w:hint="eastAsia"/>
              </w:rPr>
              <w:t>1.參考</w:t>
            </w:r>
            <w:r w:rsidRPr="00BC48BD">
              <w:rPr>
                <w:rFonts w:ascii="標楷體" w:eastAsia="標楷體" w:hAnsi="標楷體" w:hint="eastAsia"/>
                <w:lang w:eastAsia="zh-HK"/>
              </w:rPr>
              <w:t>「</w:t>
            </w:r>
            <w:r w:rsidRPr="00F63373">
              <w:rPr>
                <w:rFonts w:ascii="標楷體" w:eastAsia="標楷體" w:hAnsi="標楷體" w:cs="Courier New"/>
                <w:color w:val="222222"/>
                <w:shd w:val="clear" w:color="auto" w:fill="FFFFFF"/>
              </w:rPr>
              <w:t>作業流程.AML定審作業</w:t>
            </w:r>
            <w:r w:rsidRPr="00BC48BD">
              <w:rPr>
                <w:rFonts w:ascii="標楷體" w:eastAsia="標楷體" w:hAnsi="標楷體" w:hint="eastAsia"/>
                <w:lang w:eastAsia="zh-HK"/>
              </w:rPr>
              <w:t>」</w:t>
            </w:r>
            <w:r w:rsidRPr="004037BD">
              <w:rPr>
                <w:rFonts w:ascii="標楷體" w:eastAsia="標楷體" w:hAnsi="標楷體" w:hint="eastAsia"/>
                <w:lang w:eastAsia="zh-HK"/>
              </w:rPr>
              <w:t>流程</w:t>
            </w:r>
          </w:p>
          <w:p w14:paraId="255ED17F" w14:textId="77777777" w:rsidR="00934CA8" w:rsidRDefault="00934CA8" w:rsidP="00B37339">
            <w:pPr>
              <w:ind w:left="254" w:hangingChars="106" w:hanging="254"/>
              <w:rPr>
                <w:rFonts w:ascii="標楷體" w:eastAsia="標楷體" w:hAnsi="標楷體"/>
              </w:rPr>
            </w:pPr>
            <w:r>
              <w:rPr>
                <w:rFonts w:ascii="標楷體" w:eastAsia="標楷體" w:hAnsi="標楷體" w:hint="eastAsia"/>
              </w:rPr>
              <w:t>2.</w:t>
            </w:r>
            <w:r>
              <w:rPr>
                <w:rFonts w:ascii="標楷體" w:eastAsia="標楷體" w:hAnsi="標楷體" w:hint="eastAsia"/>
                <w:lang w:eastAsia="zh-HK"/>
              </w:rPr>
              <w:t>查詢</w:t>
            </w:r>
            <w:r>
              <w:rPr>
                <w:rFonts w:ascii="標楷體" w:eastAsia="標楷體" w:hAnsi="標楷體" w:hint="eastAsia"/>
              </w:rPr>
              <w:t>[</w:t>
            </w:r>
            <w:proofErr w:type="spellStart"/>
            <w:r w:rsidRPr="00AA791F">
              <w:rPr>
                <w:rFonts w:ascii="標楷體" w:eastAsia="標楷體" w:hAnsi="標楷體" w:hint="eastAsia"/>
              </w:rPr>
              <w:t>Eloan</w:t>
            </w:r>
            <w:proofErr w:type="spellEnd"/>
            <w:proofErr w:type="gramStart"/>
            <w:r w:rsidRPr="00AA791F">
              <w:rPr>
                <w:rFonts w:ascii="標楷體" w:eastAsia="標楷體" w:hAnsi="標楷體" w:hint="eastAsia"/>
              </w:rPr>
              <w:t>評級</w:t>
            </w:r>
            <w:r>
              <w:rPr>
                <w:rFonts w:ascii="標楷體" w:eastAsia="標楷體" w:hAnsi="標楷體" w:hint="eastAsia"/>
              </w:rPr>
              <w:t>檔</w:t>
            </w:r>
            <w:proofErr w:type="gramEnd"/>
            <w:r>
              <w:rPr>
                <w:rFonts w:ascii="標楷體" w:eastAsia="標楷體" w:hAnsi="標楷體" w:hint="eastAsia"/>
              </w:rPr>
              <w:t>(</w:t>
            </w:r>
            <w:proofErr w:type="spellStart"/>
            <w:r w:rsidRPr="00AA791F">
              <w:rPr>
                <w:rFonts w:ascii="標楷體" w:eastAsia="標楷體" w:hAnsi="標楷體"/>
              </w:rPr>
              <w:t>TxAmlRating</w:t>
            </w:r>
            <w:proofErr w:type="spellEnd"/>
            <w:r>
              <w:rPr>
                <w:rFonts w:ascii="標楷體" w:eastAsia="標楷體" w:hAnsi="標楷體" w:hint="eastAsia"/>
              </w:rPr>
              <w:t>)]</w:t>
            </w:r>
          </w:p>
          <w:p w14:paraId="4197CC81" w14:textId="77777777" w:rsidR="00934CA8" w:rsidRDefault="00934CA8" w:rsidP="00B37339">
            <w:pPr>
              <w:rPr>
                <w:rFonts w:ascii="標楷體" w:eastAsia="標楷體" w:hAnsi="標楷體"/>
                <w:lang w:eastAsia="zh-HK"/>
              </w:rPr>
            </w:pPr>
            <w:r>
              <w:rPr>
                <w:rFonts w:ascii="標楷體" w:eastAsia="標楷體" w:hAnsi="標楷體"/>
              </w:rPr>
              <w:t>3</w:t>
            </w:r>
            <w:r>
              <w:rPr>
                <w:rFonts w:ascii="標楷體" w:eastAsia="標楷體" w:hAnsi="標楷體" w:hint="eastAsia"/>
              </w:rPr>
              <w:t>.</w:t>
            </w:r>
            <w:r>
              <w:rPr>
                <w:rFonts w:ascii="標楷體" w:eastAsia="標楷體" w:hAnsi="標楷體" w:hint="eastAsia"/>
                <w:lang w:eastAsia="zh-HK"/>
              </w:rPr>
              <w:t>依據輸入查詢條件</w:t>
            </w:r>
            <w:r>
              <w:rPr>
                <w:rFonts w:ascii="標楷體" w:eastAsia="標楷體" w:hAnsi="標楷體" w:hint="eastAsia"/>
              </w:rPr>
              <w:t>,</w:t>
            </w:r>
            <w:r>
              <w:rPr>
                <w:rFonts w:ascii="標楷體" w:eastAsia="標楷體" w:hAnsi="標楷體" w:hint="eastAsia"/>
                <w:lang w:eastAsia="zh-HK"/>
              </w:rPr>
              <w:t>輸出查詢資料</w:t>
            </w:r>
          </w:p>
          <w:p w14:paraId="778D42C2" w14:textId="77777777" w:rsidR="00934CA8" w:rsidRPr="0014495F" w:rsidRDefault="00934CA8" w:rsidP="00B37339">
            <w:pPr>
              <w:ind w:leftChars="100" w:left="240"/>
              <w:rPr>
                <w:rFonts w:ascii="標楷體" w:eastAsia="標楷體" w:hAnsi="標楷體"/>
                <w:lang w:eastAsia="zh-HK"/>
              </w:rPr>
            </w:pPr>
            <w:r w:rsidRPr="0014495F">
              <w:rPr>
                <w:rFonts w:ascii="標楷體" w:eastAsia="標楷體" w:hAnsi="標楷體" w:hint="eastAsia"/>
              </w:rPr>
              <w:t>(</w:t>
            </w:r>
            <w:r w:rsidRPr="0014495F">
              <w:rPr>
                <w:rFonts w:ascii="標楷體" w:eastAsia="標楷體" w:hAnsi="標楷體"/>
              </w:rPr>
              <w:t>1</w:t>
            </w:r>
            <w:proofErr w:type="gramStart"/>
            <w:r w:rsidRPr="0014495F">
              <w:rPr>
                <w:rFonts w:ascii="標楷體" w:eastAsia="標楷體" w:hAnsi="標楷體" w:hint="eastAsia"/>
              </w:rPr>
              <w:t>).</w:t>
            </w:r>
            <w:r>
              <w:rPr>
                <w:rFonts w:ascii="標楷體" w:eastAsia="標楷體" w:hAnsi="標楷體"/>
              </w:rPr>
              <w:t>[</w:t>
            </w:r>
            <w:proofErr w:type="gramEnd"/>
            <w:r w:rsidRPr="0014495F">
              <w:rPr>
                <w:rFonts w:ascii="標楷體" w:eastAsia="標楷體" w:hAnsi="標楷體" w:hint="eastAsia"/>
              </w:rPr>
              <w:t>借</w:t>
            </w:r>
            <w:r>
              <w:rPr>
                <w:rFonts w:ascii="標楷體" w:eastAsia="標楷體" w:hAnsi="標楷體" w:hint="eastAsia"/>
              </w:rPr>
              <w:t>款</w:t>
            </w:r>
            <w:r w:rsidRPr="0014495F">
              <w:rPr>
                <w:rFonts w:ascii="標楷體" w:eastAsia="標楷體" w:hAnsi="標楷體" w:hint="eastAsia"/>
              </w:rPr>
              <w:t>戶戶號</w:t>
            </w:r>
            <w:r>
              <w:rPr>
                <w:rFonts w:ascii="標楷體" w:eastAsia="標楷體" w:hAnsi="標楷體" w:hint="eastAsia"/>
              </w:rPr>
              <w:t>(</w:t>
            </w:r>
            <w:proofErr w:type="spellStart"/>
            <w:r>
              <w:rPr>
                <w:rFonts w:ascii="標楷體" w:eastAsia="標楷體" w:hAnsi="標楷體"/>
              </w:rPr>
              <w:t>CustNo</w:t>
            </w:r>
            <w:proofErr w:type="spellEnd"/>
            <w:r>
              <w:rPr>
                <w:rFonts w:ascii="標楷體" w:eastAsia="標楷體" w:hAnsi="標楷體"/>
              </w:rPr>
              <w:t>)]</w:t>
            </w:r>
            <w:r w:rsidRPr="000454CF">
              <w:rPr>
                <w:rFonts w:ascii="標楷體" w:eastAsia="標楷體" w:hAnsi="標楷體"/>
              </w:rPr>
              <w:t xml:space="preserve"> = </w:t>
            </w:r>
            <w:r w:rsidRPr="000454CF">
              <w:rPr>
                <w:rFonts w:ascii="標楷體" w:eastAsia="標楷體" w:hAnsi="標楷體" w:hint="eastAsia"/>
                <w:lang w:eastAsia="zh-HK"/>
              </w:rPr>
              <w:t>輸入條件「</w:t>
            </w:r>
            <w:r w:rsidRPr="0014495F">
              <w:rPr>
                <w:rFonts w:ascii="標楷體" w:eastAsia="標楷體" w:hAnsi="標楷體" w:hint="eastAsia"/>
              </w:rPr>
              <w:t>借戶戶號</w:t>
            </w:r>
            <w:r w:rsidRPr="000454CF">
              <w:rPr>
                <w:rFonts w:ascii="標楷體" w:eastAsia="標楷體" w:hAnsi="標楷體" w:hint="eastAsia"/>
                <w:lang w:eastAsia="zh-HK"/>
              </w:rPr>
              <w:t>」</w:t>
            </w:r>
            <w:r w:rsidRPr="0014495F">
              <w:rPr>
                <w:rFonts w:ascii="標楷體" w:eastAsia="標楷體" w:hAnsi="標楷體"/>
              </w:rPr>
              <w:t>(2).</w:t>
            </w:r>
            <w:r>
              <w:rPr>
                <w:rFonts w:ascii="標楷體" w:eastAsia="標楷體" w:hAnsi="標楷體"/>
              </w:rPr>
              <w:t>[</w:t>
            </w:r>
            <w:r w:rsidRPr="0014495F">
              <w:rPr>
                <w:rFonts w:ascii="標楷體" w:eastAsia="標楷體" w:hAnsi="標楷體" w:hint="eastAsia"/>
              </w:rPr>
              <w:t>案件編號</w:t>
            </w:r>
            <w:r>
              <w:rPr>
                <w:rFonts w:ascii="標楷體" w:eastAsia="標楷體" w:hAnsi="標楷體" w:hint="eastAsia"/>
              </w:rPr>
              <w:t>(</w:t>
            </w:r>
            <w:proofErr w:type="spellStart"/>
            <w:r>
              <w:rPr>
                <w:rFonts w:ascii="標楷體" w:eastAsia="標楷體" w:hAnsi="標楷體" w:hint="eastAsia"/>
              </w:rPr>
              <w:t>C</w:t>
            </w:r>
            <w:r>
              <w:rPr>
                <w:rFonts w:ascii="標楷體" w:eastAsia="標楷體" w:hAnsi="標楷體"/>
              </w:rPr>
              <w:t>aseNo</w:t>
            </w:r>
            <w:proofErr w:type="spellEnd"/>
            <w:r>
              <w:rPr>
                <w:rFonts w:ascii="標楷體" w:eastAsia="標楷體" w:hAnsi="標楷體"/>
              </w:rPr>
              <w:t>)]</w:t>
            </w:r>
            <w:r w:rsidRPr="000454CF">
              <w:rPr>
                <w:rFonts w:ascii="標楷體" w:eastAsia="標楷體" w:hAnsi="標楷體"/>
              </w:rPr>
              <w:t xml:space="preserve"> = </w:t>
            </w:r>
            <w:r w:rsidRPr="000454CF">
              <w:rPr>
                <w:rFonts w:ascii="標楷體" w:eastAsia="標楷體" w:hAnsi="標楷體" w:hint="eastAsia"/>
                <w:lang w:eastAsia="zh-HK"/>
              </w:rPr>
              <w:t>輸入條件「</w:t>
            </w:r>
            <w:proofErr w:type="spellStart"/>
            <w:r w:rsidRPr="0014495F">
              <w:rPr>
                <w:rFonts w:ascii="標楷體" w:eastAsia="標楷體" w:hAnsi="標楷體" w:hint="eastAsia"/>
              </w:rPr>
              <w:t>eLoan</w:t>
            </w:r>
            <w:proofErr w:type="spellEnd"/>
            <w:r w:rsidRPr="0014495F">
              <w:rPr>
                <w:rFonts w:ascii="標楷體" w:eastAsia="標楷體" w:hAnsi="標楷體" w:hint="eastAsia"/>
              </w:rPr>
              <w:t>案件編號</w:t>
            </w:r>
            <w:r w:rsidRPr="000454CF">
              <w:rPr>
                <w:rFonts w:ascii="標楷體" w:eastAsia="標楷體" w:hAnsi="標楷體" w:hint="eastAsia"/>
                <w:lang w:eastAsia="zh-HK"/>
              </w:rPr>
              <w:t>」</w:t>
            </w:r>
          </w:p>
          <w:p w14:paraId="0146FAC6" w14:textId="77777777" w:rsidR="00934CA8" w:rsidRDefault="00934CA8" w:rsidP="00B37339">
            <w:pPr>
              <w:rPr>
                <w:rFonts w:ascii="標楷體" w:eastAsia="標楷體" w:hAnsi="標楷體"/>
              </w:rPr>
            </w:pPr>
            <w:r>
              <w:rPr>
                <w:rFonts w:ascii="標楷體" w:eastAsia="標楷體" w:hAnsi="標楷體"/>
              </w:rPr>
              <w:t>4</w:t>
            </w:r>
            <w:r>
              <w:rPr>
                <w:rFonts w:ascii="標楷體" w:eastAsia="標楷體" w:hAnsi="標楷體" w:hint="eastAsia"/>
              </w:rPr>
              <w:t>.排序方式:</w:t>
            </w:r>
          </w:p>
          <w:p w14:paraId="1B0F3FCB" w14:textId="77777777" w:rsidR="00934CA8" w:rsidRPr="0058227F" w:rsidRDefault="00934CA8" w:rsidP="00B37339">
            <w:pPr>
              <w:ind w:leftChars="100" w:left="240"/>
              <w:rPr>
                <w:rFonts w:ascii="標楷體" w:eastAsia="標楷體" w:hAnsi="標楷體"/>
              </w:rPr>
            </w:pPr>
            <w:r>
              <w:rPr>
                <w:rFonts w:ascii="標楷體" w:eastAsia="標楷體" w:hAnsi="標楷體" w:hint="eastAsia"/>
              </w:rPr>
              <w:t>(1).</w:t>
            </w:r>
            <w:r>
              <w:rPr>
                <w:rFonts w:ascii="標楷體" w:eastAsia="標楷體" w:hAnsi="標楷體"/>
                <w:color w:val="000000"/>
                <w:szCs w:val="20"/>
              </w:rPr>
              <w:t>[</w:t>
            </w:r>
            <w:r w:rsidRPr="0014495F">
              <w:rPr>
                <w:rFonts w:ascii="標楷體" w:eastAsia="標楷體" w:hAnsi="標楷體" w:hint="eastAsia"/>
              </w:rPr>
              <w:t>案件編號</w:t>
            </w:r>
            <w:r>
              <w:rPr>
                <w:rFonts w:ascii="標楷體" w:eastAsia="標楷體" w:hAnsi="標楷體" w:hint="eastAsia"/>
              </w:rPr>
              <w:t>(</w:t>
            </w:r>
            <w:proofErr w:type="spellStart"/>
            <w:r>
              <w:rPr>
                <w:rFonts w:ascii="標楷體" w:eastAsia="標楷體" w:hAnsi="標楷體" w:hint="eastAsia"/>
              </w:rPr>
              <w:t>C</w:t>
            </w:r>
            <w:r>
              <w:rPr>
                <w:rFonts w:ascii="標楷體" w:eastAsia="標楷體" w:hAnsi="標楷體"/>
              </w:rPr>
              <w:t>aseNo</w:t>
            </w:r>
            <w:proofErr w:type="spellEnd"/>
            <w:r>
              <w:rPr>
                <w:rFonts w:ascii="標楷體" w:eastAsia="標楷體" w:hAnsi="標楷體"/>
              </w:rPr>
              <w:t>)</w:t>
            </w:r>
            <w:r>
              <w:rPr>
                <w:rFonts w:ascii="標楷體" w:eastAsia="標楷體" w:hAnsi="標楷體"/>
                <w:color w:val="000000"/>
                <w:szCs w:val="20"/>
              </w:rPr>
              <w:t>]</w:t>
            </w:r>
            <w:r w:rsidRPr="000454CF">
              <w:rPr>
                <w:rFonts w:ascii="標楷體" w:eastAsia="標楷體" w:hAnsi="標楷體" w:hint="eastAsia"/>
                <w:color w:val="000000"/>
                <w:szCs w:val="20"/>
              </w:rPr>
              <w:t>(</w:t>
            </w:r>
            <w:r>
              <w:rPr>
                <w:rFonts w:ascii="標楷體" w:eastAsia="標楷體" w:hAnsi="標楷體" w:hint="eastAsia"/>
                <w:color w:val="000000"/>
                <w:szCs w:val="20"/>
                <w:lang w:val="x-none"/>
              </w:rPr>
              <w:t>由小到大排序</w:t>
            </w:r>
            <w:r>
              <w:rPr>
                <w:rFonts w:ascii="標楷體" w:eastAsia="標楷體" w:hAnsi="標楷體"/>
                <w:color w:val="000000"/>
                <w:szCs w:val="20"/>
              </w:rPr>
              <w:t>)</w:t>
            </w:r>
          </w:p>
        </w:tc>
      </w:tr>
      <w:tr w:rsidR="00934CA8" w:rsidRPr="008F20B5" w14:paraId="0D7681A2" w14:textId="77777777" w:rsidTr="00B37339">
        <w:trPr>
          <w:trHeight w:val="321"/>
        </w:trPr>
        <w:tc>
          <w:tcPr>
            <w:tcW w:w="1548" w:type="dxa"/>
            <w:tcBorders>
              <w:top w:val="single" w:sz="8" w:space="0" w:color="000000"/>
              <w:bottom w:val="single" w:sz="8" w:space="0" w:color="000000"/>
              <w:right w:val="single" w:sz="8" w:space="0" w:color="000000"/>
            </w:tcBorders>
            <w:shd w:val="clear" w:color="auto" w:fill="F3F3F3"/>
          </w:tcPr>
          <w:p w14:paraId="65A39609" w14:textId="77777777" w:rsidR="00934CA8" w:rsidRPr="004A1C2C" w:rsidRDefault="00934CA8" w:rsidP="00B37339">
            <w:pPr>
              <w:rPr>
                <w:rFonts w:ascii="標楷體" w:eastAsia="標楷體" w:hAnsi="標楷體"/>
              </w:rPr>
            </w:pPr>
            <w:r w:rsidRPr="004A1C2C">
              <w:rPr>
                <w:rFonts w:ascii="標楷體" w:eastAsia="標楷體" w:hAnsi="標楷體" w:hint="eastAsia"/>
              </w:rPr>
              <w:t>選用流程</w:t>
            </w:r>
          </w:p>
        </w:tc>
        <w:tc>
          <w:tcPr>
            <w:tcW w:w="6531" w:type="dxa"/>
            <w:tcBorders>
              <w:top w:val="single" w:sz="8" w:space="0" w:color="000000"/>
              <w:left w:val="single" w:sz="8" w:space="0" w:color="000000"/>
              <w:bottom w:val="single" w:sz="8" w:space="0" w:color="000000"/>
            </w:tcBorders>
          </w:tcPr>
          <w:p w14:paraId="4FBFD5B6" w14:textId="77777777" w:rsidR="00934CA8" w:rsidRPr="004A1C2C" w:rsidRDefault="00934CA8" w:rsidP="00B37339">
            <w:pPr>
              <w:rPr>
                <w:rFonts w:ascii="標楷體" w:eastAsia="標楷體" w:hAnsi="標楷體"/>
              </w:rPr>
            </w:pPr>
          </w:p>
        </w:tc>
      </w:tr>
      <w:tr w:rsidR="00934CA8" w:rsidRPr="008F20B5" w14:paraId="11DAFA37" w14:textId="77777777" w:rsidTr="00B37339">
        <w:trPr>
          <w:trHeight w:val="1311"/>
        </w:trPr>
        <w:tc>
          <w:tcPr>
            <w:tcW w:w="1548" w:type="dxa"/>
            <w:tcBorders>
              <w:top w:val="single" w:sz="8" w:space="0" w:color="000000"/>
              <w:bottom w:val="single" w:sz="8" w:space="0" w:color="000000"/>
              <w:right w:val="single" w:sz="8" w:space="0" w:color="000000"/>
            </w:tcBorders>
            <w:shd w:val="clear" w:color="auto" w:fill="F3F3F3"/>
          </w:tcPr>
          <w:p w14:paraId="1657E784" w14:textId="77777777" w:rsidR="00934CA8" w:rsidRPr="004A1C2C" w:rsidRDefault="00934CA8" w:rsidP="00B37339">
            <w:pPr>
              <w:rPr>
                <w:rFonts w:ascii="標楷體" w:eastAsia="標楷體" w:hAnsi="標楷體"/>
              </w:rPr>
            </w:pPr>
            <w:r w:rsidRPr="004A1C2C">
              <w:rPr>
                <w:rFonts w:ascii="標楷體" w:eastAsia="標楷體" w:hAnsi="標楷體" w:hint="eastAsia"/>
              </w:rPr>
              <w:t>例外流程</w:t>
            </w:r>
          </w:p>
        </w:tc>
        <w:tc>
          <w:tcPr>
            <w:tcW w:w="6531" w:type="dxa"/>
            <w:tcBorders>
              <w:top w:val="single" w:sz="8" w:space="0" w:color="000000"/>
              <w:left w:val="single" w:sz="8" w:space="0" w:color="000000"/>
              <w:bottom w:val="single" w:sz="8" w:space="0" w:color="000000"/>
            </w:tcBorders>
          </w:tcPr>
          <w:p w14:paraId="45596741" w14:textId="77777777" w:rsidR="00934CA8" w:rsidRPr="004A1C2C" w:rsidRDefault="00934CA8" w:rsidP="00B37339">
            <w:pPr>
              <w:rPr>
                <w:rFonts w:ascii="標楷體" w:eastAsia="標楷體" w:hAnsi="標楷體"/>
              </w:rPr>
            </w:pPr>
          </w:p>
        </w:tc>
      </w:tr>
      <w:tr w:rsidR="00934CA8" w:rsidRPr="008F20B5" w14:paraId="54307190" w14:textId="77777777" w:rsidTr="00B37339">
        <w:trPr>
          <w:trHeight w:val="278"/>
        </w:trPr>
        <w:tc>
          <w:tcPr>
            <w:tcW w:w="1548" w:type="dxa"/>
            <w:tcBorders>
              <w:top w:val="single" w:sz="8" w:space="0" w:color="000000"/>
              <w:bottom w:val="single" w:sz="8" w:space="0" w:color="000000"/>
              <w:right w:val="single" w:sz="8" w:space="0" w:color="000000"/>
            </w:tcBorders>
            <w:shd w:val="clear" w:color="auto" w:fill="F3F3F3"/>
          </w:tcPr>
          <w:p w14:paraId="18BDBC0B" w14:textId="77777777" w:rsidR="00934CA8" w:rsidRPr="004A1C2C" w:rsidRDefault="00934CA8" w:rsidP="00B37339">
            <w:pPr>
              <w:rPr>
                <w:rFonts w:ascii="標楷體" w:eastAsia="標楷體" w:hAnsi="標楷體"/>
              </w:rPr>
            </w:pPr>
            <w:r w:rsidRPr="004A1C2C">
              <w:rPr>
                <w:rFonts w:ascii="標楷體" w:eastAsia="標楷體" w:hAnsi="標楷體" w:hint="eastAsia"/>
              </w:rPr>
              <w:t>執行後狀況</w:t>
            </w:r>
            <w:r w:rsidRPr="004A1C2C">
              <w:rPr>
                <w:rFonts w:ascii="標楷體" w:eastAsia="標楷體" w:hAnsi="標楷體"/>
              </w:rPr>
              <w:t xml:space="preserve"> </w:t>
            </w:r>
          </w:p>
        </w:tc>
        <w:tc>
          <w:tcPr>
            <w:tcW w:w="6531" w:type="dxa"/>
            <w:tcBorders>
              <w:top w:val="single" w:sz="8" w:space="0" w:color="000000"/>
              <w:left w:val="single" w:sz="8" w:space="0" w:color="000000"/>
              <w:bottom w:val="single" w:sz="8" w:space="0" w:color="000000"/>
            </w:tcBorders>
          </w:tcPr>
          <w:p w14:paraId="41E39DFB" w14:textId="77777777" w:rsidR="00934CA8" w:rsidRPr="004A1C2C" w:rsidRDefault="00934CA8" w:rsidP="00B37339">
            <w:pPr>
              <w:rPr>
                <w:rFonts w:ascii="標楷體" w:eastAsia="標楷體" w:hAnsi="標楷體"/>
              </w:rPr>
            </w:pPr>
            <w:r>
              <w:rPr>
                <w:rFonts w:ascii="標楷體" w:eastAsia="標楷體" w:hAnsi="標楷體" w:hint="eastAsia"/>
                <w:lang w:eastAsia="zh-HK"/>
              </w:rPr>
              <w:t>提供資料查詢輸出</w:t>
            </w:r>
          </w:p>
        </w:tc>
      </w:tr>
      <w:tr w:rsidR="00934CA8" w:rsidRPr="008F20B5" w14:paraId="2F8DF496" w14:textId="77777777" w:rsidTr="00B37339">
        <w:trPr>
          <w:trHeight w:val="358"/>
        </w:trPr>
        <w:tc>
          <w:tcPr>
            <w:tcW w:w="1548" w:type="dxa"/>
            <w:tcBorders>
              <w:top w:val="single" w:sz="8" w:space="0" w:color="000000"/>
              <w:bottom w:val="single" w:sz="8" w:space="0" w:color="000000"/>
              <w:right w:val="single" w:sz="8" w:space="0" w:color="000000"/>
            </w:tcBorders>
            <w:shd w:val="clear" w:color="auto" w:fill="F3F3F3"/>
          </w:tcPr>
          <w:p w14:paraId="618170CF" w14:textId="77777777" w:rsidR="00934CA8" w:rsidRPr="004A1C2C" w:rsidRDefault="00934CA8" w:rsidP="00B37339">
            <w:pPr>
              <w:rPr>
                <w:rFonts w:ascii="標楷體" w:eastAsia="標楷體" w:hAnsi="標楷體"/>
              </w:rPr>
            </w:pPr>
            <w:r w:rsidRPr="004A1C2C">
              <w:rPr>
                <w:rFonts w:ascii="標楷體" w:eastAsia="標楷體" w:hAnsi="標楷體" w:hint="eastAsia"/>
              </w:rPr>
              <w:t>特別需求</w:t>
            </w:r>
          </w:p>
        </w:tc>
        <w:tc>
          <w:tcPr>
            <w:tcW w:w="6531" w:type="dxa"/>
            <w:tcBorders>
              <w:top w:val="single" w:sz="8" w:space="0" w:color="000000"/>
              <w:left w:val="single" w:sz="8" w:space="0" w:color="000000"/>
              <w:bottom w:val="single" w:sz="8" w:space="0" w:color="000000"/>
            </w:tcBorders>
          </w:tcPr>
          <w:p w14:paraId="3DD1AAB0" w14:textId="77777777" w:rsidR="00934CA8" w:rsidRPr="004A1C2C" w:rsidRDefault="00934CA8" w:rsidP="00B37339">
            <w:pPr>
              <w:rPr>
                <w:rFonts w:ascii="標楷體" w:eastAsia="標楷體" w:hAnsi="標楷體"/>
              </w:rPr>
            </w:pPr>
          </w:p>
        </w:tc>
      </w:tr>
      <w:tr w:rsidR="00934CA8" w:rsidRPr="008F20B5" w14:paraId="4D0D8B19" w14:textId="77777777" w:rsidTr="00B37339">
        <w:trPr>
          <w:trHeight w:val="278"/>
        </w:trPr>
        <w:tc>
          <w:tcPr>
            <w:tcW w:w="1548" w:type="dxa"/>
            <w:tcBorders>
              <w:top w:val="single" w:sz="8" w:space="0" w:color="000000"/>
              <w:bottom w:val="single" w:sz="8" w:space="0" w:color="000000"/>
              <w:right w:val="single" w:sz="8" w:space="0" w:color="000000"/>
            </w:tcBorders>
            <w:shd w:val="clear" w:color="auto" w:fill="F3F3F3"/>
          </w:tcPr>
          <w:p w14:paraId="73ECDF61" w14:textId="77777777" w:rsidR="00934CA8" w:rsidRPr="004A1C2C" w:rsidRDefault="00934CA8" w:rsidP="00B37339">
            <w:pPr>
              <w:rPr>
                <w:rFonts w:ascii="標楷體" w:eastAsia="標楷體" w:hAnsi="標楷體"/>
              </w:rPr>
            </w:pPr>
            <w:r w:rsidRPr="004A1C2C">
              <w:rPr>
                <w:rFonts w:ascii="標楷體" w:eastAsia="標楷體" w:hAnsi="標楷體" w:hint="eastAsia"/>
              </w:rPr>
              <w:t>參考</w:t>
            </w:r>
          </w:p>
        </w:tc>
        <w:tc>
          <w:tcPr>
            <w:tcW w:w="6531" w:type="dxa"/>
            <w:tcBorders>
              <w:top w:val="single" w:sz="8" w:space="0" w:color="000000"/>
              <w:left w:val="single" w:sz="8" w:space="0" w:color="000000"/>
              <w:bottom w:val="single" w:sz="8" w:space="0" w:color="000000"/>
            </w:tcBorders>
          </w:tcPr>
          <w:p w14:paraId="6142719D" w14:textId="77777777" w:rsidR="00934CA8" w:rsidRPr="004A1C2C" w:rsidRDefault="00934CA8" w:rsidP="00B37339">
            <w:pPr>
              <w:rPr>
                <w:rFonts w:ascii="標楷體" w:eastAsia="標楷體" w:hAnsi="標楷體"/>
              </w:rPr>
            </w:pPr>
            <w:r>
              <w:rPr>
                <w:rFonts w:ascii="標楷體" w:eastAsia="標楷體" w:hAnsi="標楷體" w:hint="eastAsia"/>
                <w:color w:val="222222"/>
                <w:shd w:val="clear" w:color="auto" w:fill="FFFFFF"/>
                <w:lang w:eastAsia="zh-HK"/>
              </w:rPr>
              <w:t>資料來源為</w:t>
            </w:r>
            <w:r>
              <w:rPr>
                <w:rFonts w:ascii="標楷體" w:eastAsia="標楷體" w:hAnsi="標楷體" w:hint="eastAsia"/>
                <w:color w:val="222222"/>
                <w:shd w:val="clear" w:color="auto" w:fill="FFFFFF"/>
              </w:rPr>
              <w:t>ELOAN</w:t>
            </w:r>
            <w:r>
              <w:rPr>
                <w:rFonts w:ascii="標楷體" w:eastAsia="標楷體" w:hAnsi="標楷體" w:hint="eastAsia"/>
                <w:color w:val="222222"/>
                <w:shd w:val="clear" w:color="auto" w:fill="FFFFFF"/>
                <w:lang w:eastAsia="zh-HK"/>
              </w:rPr>
              <w:t>評</w:t>
            </w:r>
            <w:r>
              <w:rPr>
                <w:rFonts w:ascii="標楷體" w:eastAsia="標楷體" w:hAnsi="標楷體" w:hint="eastAsia"/>
                <w:color w:val="222222"/>
                <w:shd w:val="clear" w:color="auto" w:fill="FFFFFF"/>
              </w:rPr>
              <w:t>級資料透過</w:t>
            </w:r>
            <w:proofErr w:type="spellStart"/>
            <w:r>
              <w:rPr>
                <w:rFonts w:ascii="標楷體" w:eastAsia="標楷體" w:hAnsi="標楷體" w:hint="eastAsia"/>
                <w:color w:val="222222"/>
                <w:shd w:val="clear" w:color="auto" w:fill="FFFFFF"/>
              </w:rPr>
              <w:t>informatica</w:t>
            </w:r>
            <w:proofErr w:type="spellEnd"/>
            <w:r>
              <w:rPr>
                <w:rFonts w:ascii="標楷體" w:eastAsia="標楷體" w:hAnsi="標楷體" w:hint="eastAsia"/>
                <w:color w:val="222222"/>
                <w:shd w:val="clear" w:color="auto" w:fill="FFFFFF"/>
                <w:lang w:eastAsia="zh-HK"/>
              </w:rPr>
              <w:t>匯入</w:t>
            </w:r>
          </w:p>
        </w:tc>
      </w:tr>
    </w:tbl>
    <w:p w14:paraId="1B9E099D" w14:textId="77777777" w:rsidR="00934CA8" w:rsidRPr="0068704E" w:rsidRDefault="00934CA8" w:rsidP="00934CA8">
      <w:pPr>
        <w:ind w:left="1440"/>
      </w:pPr>
    </w:p>
    <w:p w14:paraId="18E3831C" w14:textId="77777777" w:rsidR="00934CA8" w:rsidRPr="00AB764C" w:rsidRDefault="00934CA8" w:rsidP="00934CA8">
      <w:pPr>
        <w:pStyle w:val="a"/>
        <w:tabs>
          <w:tab w:val="num" w:pos="1559"/>
        </w:tabs>
        <w:ind w:left="1559" w:hanging="425"/>
      </w:pPr>
      <w:r w:rsidRPr="00AB764C">
        <w:rPr>
          <w:rFonts w:hint="eastAsia"/>
        </w:rPr>
        <w:t>Ta</w:t>
      </w:r>
      <w:r w:rsidRPr="00AB764C">
        <w:t>ble List</w:t>
      </w:r>
      <w:r w:rsidRPr="00AB764C">
        <w:rPr>
          <w:rFonts w:hint="eastAsia"/>
        </w:rPr>
        <w:t>:</w:t>
      </w:r>
    </w:p>
    <w:tbl>
      <w:tblPr>
        <w:tblStyle w:val="ac"/>
        <w:tblW w:w="0" w:type="auto"/>
        <w:tblInd w:w="1555" w:type="dxa"/>
        <w:tblLook w:val="04A0" w:firstRow="1" w:lastRow="0" w:firstColumn="1" w:lastColumn="0" w:noHBand="0" w:noVBand="1"/>
      </w:tblPr>
      <w:tblGrid>
        <w:gridCol w:w="851"/>
        <w:gridCol w:w="3118"/>
        <w:gridCol w:w="4110"/>
      </w:tblGrid>
      <w:tr w:rsidR="00934CA8" w:rsidRPr="0022279A" w14:paraId="32685F3B" w14:textId="77777777" w:rsidTr="00B37339">
        <w:tc>
          <w:tcPr>
            <w:tcW w:w="851" w:type="dxa"/>
            <w:shd w:val="clear" w:color="auto" w:fill="D9D9D9" w:themeFill="background1" w:themeFillShade="D9"/>
          </w:tcPr>
          <w:p w14:paraId="6B29900D" w14:textId="77777777" w:rsidR="00934CA8" w:rsidRPr="0022279A" w:rsidRDefault="00934CA8" w:rsidP="00B37339">
            <w:pPr>
              <w:jc w:val="center"/>
              <w:rPr>
                <w:rFonts w:ascii="標楷體" w:eastAsia="標楷體" w:hAnsi="標楷體"/>
              </w:rPr>
            </w:pPr>
            <w:r w:rsidRPr="0022279A">
              <w:rPr>
                <w:rFonts w:ascii="標楷體" w:eastAsia="標楷體" w:hAnsi="標楷體" w:hint="eastAsia"/>
                <w:lang w:eastAsia="zh-HK"/>
              </w:rPr>
              <w:t>序號</w:t>
            </w:r>
          </w:p>
        </w:tc>
        <w:tc>
          <w:tcPr>
            <w:tcW w:w="3118" w:type="dxa"/>
            <w:shd w:val="clear" w:color="auto" w:fill="D9D9D9" w:themeFill="background1" w:themeFillShade="D9"/>
          </w:tcPr>
          <w:p w14:paraId="34883C7B" w14:textId="77777777" w:rsidR="00934CA8" w:rsidRPr="0022279A" w:rsidRDefault="00934CA8" w:rsidP="00B37339">
            <w:pPr>
              <w:jc w:val="center"/>
              <w:rPr>
                <w:rFonts w:ascii="標楷體" w:eastAsia="標楷體" w:hAnsi="標楷體"/>
              </w:rPr>
            </w:pPr>
            <w:r w:rsidRPr="0022279A">
              <w:rPr>
                <w:rFonts w:ascii="標楷體" w:eastAsia="標楷體" w:hAnsi="標楷體" w:hint="eastAsia"/>
                <w:lang w:eastAsia="zh-HK"/>
              </w:rPr>
              <w:t>名稱</w:t>
            </w:r>
          </w:p>
        </w:tc>
        <w:tc>
          <w:tcPr>
            <w:tcW w:w="4110" w:type="dxa"/>
            <w:shd w:val="clear" w:color="auto" w:fill="D9D9D9" w:themeFill="background1" w:themeFillShade="D9"/>
          </w:tcPr>
          <w:p w14:paraId="69851AF7" w14:textId="77777777" w:rsidR="00934CA8" w:rsidRPr="0022279A" w:rsidRDefault="00934CA8" w:rsidP="00B37339">
            <w:pPr>
              <w:jc w:val="center"/>
              <w:rPr>
                <w:rFonts w:ascii="標楷體" w:eastAsia="標楷體" w:hAnsi="標楷體"/>
              </w:rPr>
            </w:pPr>
            <w:r w:rsidRPr="0022279A">
              <w:rPr>
                <w:rFonts w:ascii="標楷體" w:eastAsia="標楷體" w:hAnsi="標楷體" w:hint="eastAsia"/>
                <w:lang w:eastAsia="zh-HK"/>
              </w:rPr>
              <w:t>說明</w:t>
            </w:r>
          </w:p>
        </w:tc>
      </w:tr>
      <w:tr w:rsidR="00934CA8" w:rsidRPr="0022279A" w14:paraId="1410D704" w14:textId="77777777" w:rsidTr="00B37339">
        <w:tc>
          <w:tcPr>
            <w:tcW w:w="851" w:type="dxa"/>
          </w:tcPr>
          <w:p w14:paraId="691A2AAE" w14:textId="77777777" w:rsidR="00934CA8" w:rsidRPr="0022279A" w:rsidRDefault="00934CA8" w:rsidP="00B37339">
            <w:pPr>
              <w:jc w:val="center"/>
              <w:rPr>
                <w:rFonts w:ascii="標楷體" w:eastAsia="標楷體" w:hAnsi="標楷體"/>
              </w:rPr>
            </w:pPr>
            <w:r w:rsidRPr="0022279A">
              <w:rPr>
                <w:rFonts w:ascii="標楷體" w:eastAsia="標楷體" w:hAnsi="標楷體" w:hint="eastAsia"/>
              </w:rPr>
              <w:t>1</w:t>
            </w:r>
          </w:p>
        </w:tc>
        <w:tc>
          <w:tcPr>
            <w:tcW w:w="3118" w:type="dxa"/>
          </w:tcPr>
          <w:p w14:paraId="2BE443A8" w14:textId="77777777" w:rsidR="00934CA8" w:rsidRPr="0022279A" w:rsidRDefault="00934CA8" w:rsidP="00B37339">
            <w:pPr>
              <w:rPr>
                <w:rFonts w:ascii="標楷體" w:eastAsia="標楷體" w:hAnsi="標楷體"/>
              </w:rPr>
            </w:pPr>
            <w:proofErr w:type="spellStart"/>
            <w:r>
              <w:rPr>
                <w:rFonts w:ascii="標楷體" w:eastAsia="標楷體" w:hAnsi="標楷體"/>
              </w:rPr>
              <w:t>FacMain</w:t>
            </w:r>
            <w:proofErr w:type="spellEnd"/>
          </w:p>
        </w:tc>
        <w:tc>
          <w:tcPr>
            <w:tcW w:w="4110" w:type="dxa"/>
          </w:tcPr>
          <w:p w14:paraId="6F0453D4" w14:textId="77777777" w:rsidR="00934CA8" w:rsidRPr="0022279A" w:rsidRDefault="00934CA8" w:rsidP="00B37339">
            <w:pPr>
              <w:rPr>
                <w:rFonts w:ascii="標楷體" w:eastAsia="標楷體" w:hAnsi="標楷體"/>
              </w:rPr>
            </w:pPr>
            <w:r w:rsidRPr="00AA791F">
              <w:rPr>
                <w:rFonts w:ascii="標楷體" w:eastAsia="標楷體" w:hAnsi="標楷體" w:hint="eastAsia"/>
              </w:rPr>
              <w:t>額度主檔</w:t>
            </w:r>
          </w:p>
        </w:tc>
      </w:tr>
      <w:tr w:rsidR="00934CA8" w:rsidRPr="0022279A" w14:paraId="60619AFD" w14:textId="77777777" w:rsidTr="00B37339">
        <w:tc>
          <w:tcPr>
            <w:tcW w:w="851" w:type="dxa"/>
          </w:tcPr>
          <w:p w14:paraId="6515769D" w14:textId="77777777" w:rsidR="00934CA8" w:rsidRPr="0022279A" w:rsidRDefault="00934CA8" w:rsidP="00B37339">
            <w:pPr>
              <w:jc w:val="center"/>
              <w:rPr>
                <w:rFonts w:ascii="標楷體" w:eastAsia="標楷體" w:hAnsi="標楷體"/>
              </w:rPr>
            </w:pPr>
            <w:r>
              <w:rPr>
                <w:rFonts w:ascii="標楷體" w:eastAsia="標楷體" w:hAnsi="標楷體" w:hint="eastAsia"/>
              </w:rPr>
              <w:t>2</w:t>
            </w:r>
          </w:p>
        </w:tc>
        <w:tc>
          <w:tcPr>
            <w:tcW w:w="3118" w:type="dxa"/>
          </w:tcPr>
          <w:p w14:paraId="03744DCA" w14:textId="77777777" w:rsidR="00934CA8" w:rsidRPr="00F92C37" w:rsidRDefault="00934CA8" w:rsidP="00B37339">
            <w:pPr>
              <w:rPr>
                <w:rFonts w:ascii="標楷體" w:eastAsia="標楷體" w:hAnsi="標楷體"/>
              </w:rPr>
            </w:pPr>
            <w:proofErr w:type="spellStart"/>
            <w:r w:rsidRPr="00AA791F">
              <w:rPr>
                <w:rFonts w:ascii="標楷體" w:eastAsia="標楷體" w:hAnsi="標楷體"/>
              </w:rPr>
              <w:t>TxAmlRating</w:t>
            </w:r>
            <w:proofErr w:type="spellEnd"/>
          </w:p>
        </w:tc>
        <w:tc>
          <w:tcPr>
            <w:tcW w:w="4110" w:type="dxa"/>
          </w:tcPr>
          <w:p w14:paraId="1FD8EF50" w14:textId="77777777" w:rsidR="00934CA8" w:rsidRPr="00F92C37" w:rsidRDefault="00934CA8" w:rsidP="00B37339">
            <w:pPr>
              <w:rPr>
                <w:rFonts w:ascii="標楷體" w:eastAsia="標楷體" w:hAnsi="標楷體"/>
              </w:rPr>
            </w:pPr>
            <w:proofErr w:type="spellStart"/>
            <w:r w:rsidRPr="00AA791F">
              <w:rPr>
                <w:rFonts w:ascii="標楷體" w:eastAsia="標楷體" w:hAnsi="標楷體" w:hint="eastAsia"/>
              </w:rPr>
              <w:t>Eloan</w:t>
            </w:r>
            <w:proofErr w:type="spellEnd"/>
            <w:proofErr w:type="gramStart"/>
            <w:r w:rsidRPr="00AA791F">
              <w:rPr>
                <w:rFonts w:ascii="標楷體" w:eastAsia="標楷體" w:hAnsi="標楷體" w:hint="eastAsia"/>
              </w:rPr>
              <w:t>評級</w:t>
            </w:r>
            <w:r>
              <w:rPr>
                <w:rFonts w:ascii="標楷體" w:eastAsia="標楷體" w:hAnsi="標楷體" w:hint="eastAsia"/>
              </w:rPr>
              <w:t>檔</w:t>
            </w:r>
            <w:proofErr w:type="gramEnd"/>
          </w:p>
        </w:tc>
      </w:tr>
    </w:tbl>
    <w:p w14:paraId="1B83CE54" w14:textId="77777777" w:rsidR="00934CA8" w:rsidRDefault="00934CA8" w:rsidP="00934CA8">
      <w:pPr>
        <w:ind w:left="1440"/>
      </w:pPr>
    </w:p>
    <w:p w14:paraId="2A8F2E01" w14:textId="77777777" w:rsidR="00934CA8" w:rsidRPr="004A1C2C" w:rsidRDefault="00934CA8" w:rsidP="00934CA8">
      <w:pPr>
        <w:pStyle w:val="a"/>
        <w:tabs>
          <w:tab w:val="num" w:pos="1559"/>
        </w:tabs>
        <w:ind w:left="1559" w:hanging="425"/>
      </w:pPr>
      <w:r w:rsidRPr="004A1C2C">
        <w:t>UI</w:t>
      </w:r>
      <w:r w:rsidRPr="004A1C2C">
        <w:rPr>
          <w:rFonts w:hint="eastAsia"/>
        </w:rPr>
        <w:t>畫面</w:t>
      </w:r>
    </w:p>
    <w:p w14:paraId="51E4ACC3" w14:textId="77777777" w:rsidR="00934CA8" w:rsidRDefault="00934CA8" w:rsidP="00934CA8">
      <w:pPr>
        <w:rPr>
          <w:noProof/>
        </w:rPr>
      </w:pPr>
      <w:r w:rsidRPr="003A1593">
        <w:rPr>
          <w:noProof/>
        </w:rPr>
        <w:drawing>
          <wp:inline distT="0" distB="0" distL="0" distR="0" wp14:anchorId="24A26B56" wp14:editId="05FC854F">
            <wp:extent cx="6479540" cy="1463675"/>
            <wp:effectExtent l="0" t="0" r="0" b="317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1463675"/>
                    </a:xfrm>
                    <a:prstGeom prst="rect">
                      <a:avLst/>
                    </a:prstGeom>
                  </pic:spPr>
                </pic:pic>
              </a:graphicData>
            </a:graphic>
          </wp:inline>
        </w:drawing>
      </w:r>
    </w:p>
    <w:p w14:paraId="4CC48ADB" w14:textId="77777777" w:rsidR="00934CA8" w:rsidRDefault="00934CA8" w:rsidP="00934CA8">
      <w:pPr>
        <w:ind w:left="1440"/>
      </w:pPr>
    </w:p>
    <w:p w14:paraId="2B0FE17B" w14:textId="77777777" w:rsidR="00934CA8" w:rsidRPr="009C6A42" w:rsidRDefault="00934CA8" w:rsidP="00934CA8">
      <w:pPr>
        <w:pStyle w:val="a"/>
        <w:tabs>
          <w:tab w:val="num" w:pos="1559"/>
        </w:tabs>
        <w:ind w:left="1559" w:hanging="425"/>
      </w:pPr>
      <w:r w:rsidRPr="009C6A42">
        <w:t>輸入畫面</w:t>
      </w:r>
      <w:r w:rsidRPr="009C6A42">
        <w:rPr>
          <w:rFonts w:hint="eastAsia"/>
        </w:rPr>
        <w:t>按鈕</w:t>
      </w:r>
      <w:r w:rsidRPr="009C6A42">
        <w:t>說明</w:t>
      </w:r>
    </w:p>
    <w:p w14:paraId="1B49F112" w14:textId="77777777" w:rsidR="00934CA8" w:rsidRDefault="00934CA8" w:rsidP="00934CA8">
      <w:pPr>
        <w:ind w:left="1440"/>
      </w:pPr>
    </w:p>
    <w:tbl>
      <w:tblPr>
        <w:tblStyle w:val="ac"/>
        <w:tblW w:w="10206" w:type="dxa"/>
        <w:tblInd w:w="-5" w:type="dxa"/>
        <w:tblLook w:val="04A0" w:firstRow="1" w:lastRow="0" w:firstColumn="1" w:lastColumn="0" w:noHBand="0" w:noVBand="1"/>
      </w:tblPr>
      <w:tblGrid>
        <w:gridCol w:w="848"/>
        <w:gridCol w:w="2112"/>
        <w:gridCol w:w="7246"/>
      </w:tblGrid>
      <w:tr w:rsidR="00934CA8" w:rsidRPr="00F5236F" w14:paraId="22360F5D" w14:textId="77777777" w:rsidTr="00B37339">
        <w:tc>
          <w:tcPr>
            <w:tcW w:w="848" w:type="dxa"/>
            <w:shd w:val="clear" w:color="auto" w:fill="D9D9D9" w:themeFill="background1" w:themeFillShade="D9"/>
          </w:tcPr>
          <w:p w14:paraId="7EB1FAA7" w14:textId="77777777" w:rsidR="00934CA8" w:rsidRPr="00F5236F" w:rsidRDefault="00934CA8" w:rsidP="00B37339">
            <w:pPr>
              <w:jc w:val="center"/>
              <w:rPr>
                <w:rFonts w:ascii="標楷體" w:eastAsia="標楷體" w:hAnsi="標楷體"/>
              </w:rPr>
            </w:pPr>
            <w:r w:rsidRPr="00F5236F">
              <w:rPr>
                <w:rFonts w:ascii="標楷體" w:eastAsia="標楷體" w:hAnsi="標楷體" w:hint="eastAsia"/>
                <w:lang w:eastAsia="zh-HK"/>
              </w:rPr>
              <w:t>序號</w:t>
            </w:r>
          </w:p>
        </w:tc>
        <w:tc>
          <w:tcPr>
            <w:tcW w:w="2112" w:type="dxa"/>
            <w:shd w:val="clear" w:color="auto" w:fill="D9D9D9" w:themeFill="background1" w:themeFillShade="D9"/>
          </w:tcPr>
          <w:p w14:paraId="0CE9E4F0" w14:textId="77777777" w:rsidR="00934CA8" w:rsidRPr="00F5236F" w:rsidRDefault="00934CA8" w:rsidP="00B37339">
            <w:pPr>
              <w:jc w:val="center"/>
              <w:rPr>
                <w:rFonts w:ascii="標楷體" w:eastAsia="標楷體" w:hAnsi="標楷體"/>
              </w:rPr>
            </w:pPr>
            <w:r>
              <w:rPr>
                <w:rFonts w:ascii="標楷體" w:eastAsia="標楷體" w:hAnsi="標楷體" w:hint="eastAsia"/>
                <w:lang w:eastAsia="zh-HK"/>
              </w:rPr>
              <w:t>按鈕名稱</w:t>
            </w:r>
          </w:p>
        </w:tc>
        <w:tc>
          <w:tcPr>
            <w:tcW w:w="7246" w:type="dxa"/>
            <w:shd w:val="clear" w:color="auto" w:fill="D9D9D9" w:themeFill="background1" w:themeFillShade="D9"/>
          </w:tcPr>
          <w:p w14:paraId="04007FDE" w14:textId="77777777" w:rsidR="00934CA8" w:rsidRPr="00F5236F" w:rsidRDefault="00934CA8" w:rsidP="00B37339">
            <w:pPr>
              <w:jc w:val="center"/>
              <w:rPr>
                <w:rFonts w:ascii="標楷體" w:eastAsia="標楷體" w:hAnsi="標楷體"/>
              </w:rPr>
            </w:pPr>
            <w:r>
              <w:rPr>
                <w:rFonts w:ascii="標楷體" w:eastAsia="標楷體" w:hAnsi="標楷體" w:hint="eastAsia"/>
                <w:lang w:eastAsia="zh-HK"/>
              </w:rPr>
              <w:t>功能說明</w:t>
            </w:r>
          </w:p>
        </w:tc>
      </w:tr>
      <w:tr w:rsidR="00934CA8" w:rsidRPr="00F5236F" w14:paraId="7DE47FA5" w14:textId="77777777" w:rsidTr="00B37339">
        <w:tc>
          <w:tcPr>
            <w:tcW w:w="848" w:type="dxa"/>
          </w:tcPr>
          <w:p w14:paraId="0EF8209B" w14:textId="77777777" w:rsidR="00934CA8" w:rsidRPr="00F5236F" w:rsidRDefault="00934CA8" w:rsidP="00B37339">
            <w:pPr>
              <w:jc w:val="center"/>
              <w:rPr>
                <w:rFonts w:ascii="標楷體" w:eastAsia="標楷體" w:hAnsi="標楷體"/>
                <w:lang w:eastAsia="zh-HK"/>
              </w:rPr>
            </w:pPr>
            <w:r>
              <w:rPr>
                <w:rFonts w:ascii="標楷體" w:eastAsia="標楷體" w:hAnsi="標楷體" w:hint="eastAsia"/>
              </w:rPr>
              <w:t>1</w:t>
            </w:r>
          </w:p>
        </w:tc>
        <w:tc>
          <w:tcPr>
            <w:tcW w:w="2112" w:type="dxa"/>
          </w:tcPr>
          <w:p w14:paraId="6007882A" w14:textId="77777777" w:rsidR="00934CA8" w:rsidRDefault="00934CA8" w:rsidP="00B37339">
            <w:pPr>
              <w:rPr>
                <w:rFonts w:ascii="標楷體" w:eastAsia="標楷體" w:hAnsi="標楷體"/>
                <w:lang w:eastAsia="zh-HK"/>
              </w:rPr>
            </w:pPr>
            <w:r>
              <w:rPr>
                <w:rFonts w:ascii="標楷體" w:eastAsia="標楷體" w:hAnsi="標楷體" w:hint="eastAsia"/>
                <w:lang w:eastAsia="zh-HK"/>
              </w:rPr>
              <w:t>查詢</w:t>
            </w:r>
          </w:p>
        </w:tc>
        <w:tc>
          <w:tcPr>
            <w:tcW w:w="7246" w:type="dxa"/>
          </w:tcPr>
          <w:p w14:paraId="1BFF9365" w14:textId="77777777" w:rsidR="00934CA8" w:rsidRDefault="00934CA8" w:rsidP="00B37339">
            <w:pPr>
              <w:rPr>
                <w:rFonts w:ascii="標楷體" w:eastAsia="標楷體" w:hAnsi="標楷體"/>
                <w:lang w:eastAsia="zh-HK"/>
              </w:rPr>
            </w:pPr>
            <w:r>
              <w:rPr>
                <w:rFonts w:ascii="標楷體" w:eastAsia="標楷體" w:hAnsi="標楷體" w:hint="eastAsia"/>
              </w:rPr>
              <w:t>1.</w:t>
            </w:r>
            <w:r>
              <w:rPr>
                <w:rFonts w:ascii="標楷體" w:eastAsia="標楷體" w:hAnsi="標楷體" w:hint="eastAsia"/>
                <w:lang w:eastAsia="zh-HK"/>
              </w:rPr>
              <w:t>依據輸入條件查詢資料</w:t>
            </w:r>
          </w:p>
          <w:p w14:paraId="36C63EE4" w14:textId="77777777" w:rsidR="00934CA8" w:rsidRPr="00651325" w:rsidRDefault="00934CA8" w:rsidP="00B37339">
            <w:pPr>
              <w:rPr>
                <w:rFonts w:ascii="標楷體" w:eastAsia="標楷體" w:hAnsi="標楷體"/>
                <w:lang w:eastAsia="zh-HK"/>
              </w:rPr>
            </w:pPr>
            <w:r>
              <w:rPr>
                <w:rFonts w:ascii="標楷體" w:eastAsia="標楷體" w:hAnsi="標楷體" w:hint="eastAsia"/>
                <w:shd w:val="pct15" w:color="auto" w:fill="FFFFFF"/>
              </w:rPr>
              <w:lastRenderedPageBreak/>
              <w:t>&lt;&lt;</w:t>
            </w:r>
            <w:r w:rsidRPr="00651325">
              <w:rPr>
                <w:rFonts w:ascii="標楷體" w:eastAsia="標楷體" w:hAnsi="標楷體" w:hint="eastAsia"/>
                <w:shd w:val="pct15" w:color="auto" w:fill="FFFFFF"/>
                <w:lang w:eastAsia="zh-HK"/>
              </w:rPr>
              <w:t>檢查說明</w:t>
            </w:r>
            <w:r>
              <w:rPr>
                <w:rFonts w:ascii="標楷體" w:eastAsia="標楷體" w:hAnsi="標楷體" w:hint="eastAsia"/>
                <w:shd w:val="pct15" w:color="auto" w:fill="FFFFFF"/>
              </w:rPr>
              <w:t>&gt;&gt;</w:t>
            </w:r>
          </w:p>
          <w:p w14:paraId="6E678951" w14:textId="77777777" w:rsidR="00934CA8" w:rsidRDefault="00934CA8" w:rsidP="00B37339">
            <w:pPr>
              <w:snapToGrid w:val="0"/>
              <w:ind w:left="238" w:hangingChars="99" w:hanging="238"/>
              <w:rPr>
                <w:rFonts w:ascii="標楷體" w:eastAsia="標楷體" w:hAnsi="標楷體"/>
                <w:color w:val="000000"/>
              </w:rPr>
            </w:pPr>
            <w:r>
              <w:rPr>
                <w:rFonts w:ascii="標楷體" w:eastAsia="標楷體" w:hAnsi="標楷體" w:hint="eastAsia"/>
              </w:rPr>
              <w:t>2</w:t>
            </w:r>
            <w:r>
              <w:rPr>
                <w:rFonts w:ascii="標楷體" w:eastAsia="標楷體" w:hAnsi="標楷體"/>
              </w:rPr>
              <w:t>.</w:t>
            </w:r>
            <w:r>
              <w:rPr>
                <w:rFonts w:ascii="標楷體" w:eastAsia="標楷體" w:hAnsi="標楷體" w:hint="eastAsia"/>
              </w:rPr>
              <w:t>依輸入條件檢核</w:t>
            </w:r>
            <w:r>
              <w:rPr>
                <w:rFonts w:ascii="標楷體" w:eastAsia="標楷體" w:hAnsi="標楷體" w:hint="eastAsia"/>
                <w:color w:val="000000"/>
              </w:rPr>
              <w:t xml:space="preserve">  </w:t>
            </w:r>
          </w:p>
          <w:p w14:paraId="150BD620" w14:textId="77777777" w:rsidR="00934CA8" w:rsidRDefault="00934CA8" w:rsidP="00B37339">
            <w:pPr>
              <w:rPr>
                <w:rFonts w:ascii="標楷體" w:eastAsia="標楷體" w:hAnsi="標楷體"/>
              </w:rPr>
            </w:pPr>
            <w:r>
              <w:rPr>
                <w:rFonts w:ascii="標楷體" w:eastAsia="標楷體" w:hAnsi="標楷體" w:hint="eastAsia"/>
                <w:color w:val="000000"/>
              </w:rPr>
              <w:t xml:space="preserve">  (1).依</w:t>
            </w:r>
            <w:r w:rsidRPr="000454CF">
              <w:rPr>
                <w:rFonts w:ascii="標楷體" w:eastAsia="標楷體" w:hAnsi="標楷體" w:hint="eastAsia"/>
                <w:lang w:eastAsia="zh-HK"/>
              </w:rPr>
              <w:t>「</w:t>
            </w:r>
            <w:r>
              <w:rPr>
                <w:rFonts w:ascii="標楷體" w:eastAsia="標楷體" w:hAnsi="標楷體" w:hint="eastAsia"/>
              </w:rPr>
              <w:t>借戶戶號</w:t>
            </w:r>
            <w:r w:rsidRPr="000454CF">
              <w:rPr>
                <w:rFonts w:ascii="標楷體" w:eastAsia="標楷體" w:hAnsi="標楷體" w:hint="eastAsia"/>
                <w:lang w:eastAsia="zh-HK"/>
              </w:rPr>
              <w:t>」</w:t>
            </w:r>
            <w:r>
              <w:rPr>
                <w:rFonts w:ascii="標楷體" w:eastAsia="標楷體" w:hAnsi="標楷體" w:hint="eastAsia"/>
              </w:rPr>
              <w:t>檢核是否存在於[額度主檔</w:t>
            </w:r>
            <w:r>
              <w:rPr>
                <w:rFonts w:ascii="標楷體" w:eastAsia="標楷體" w:hAnsi="標楷體"/>
              </w:rPr>
              <w:t>(</w:t>
            </w:r>
            <w:proofErr w:type="spellStart"/>
            <w:r>
              <w:rPr>
                <w:rFonts w:ascii="標楷體" w:eastAsia="標楷體" w:hAnsi="標楷體"/>
              </w:rPr>
              <w:t>FacMain</w:t>
            </w:r>
            <w:proofErr w:type="spellEnd"/>
            <w:r>
              <w:rPr>
                <w:rFonts w:ascii="標楷體" w:eastAsia="標楷體" w:hAnsi="標楷體" w:hint="eastAsia"/>
              </w:rPr>
              <w:t>)]，不</w:t>
            </w:r>
          </w:p>
          <w:p w14:paraId="02223A1C" w14:textId="77777777" w:rsidR="00934CA8" w:rsidRDefault="00934CA8" w:rsidP="00B37339">
            <w:pPr>
              <w:rPr>
                <w:rFonts w:ascii="標楷體" w:eastAsia="標楷體" w:hAnsi="標楷體"/>
              </w:rPr>
            </w:pPr>
            <w:r>
              <w:rPr>
                <w:rFonts w:ascii="標楷體" w:eastAsia="標楷體" w:hAnsi="標楷體" w:hint="eastAsia"/>
              </w:rPr>
              <w:t xml:space="preserve">      存在則</w:t>
            </w:r>
            <w:r w:rsidRPr="00651325">
              <w:rPr>
                <w:rFonts w:ascii="標楷體" w:eastAsia="標楷體" w:hAnsi="標楷體" w:hint="eastAsia"/>
                <w:lang w:eastAsia="zh-HK"/>
              </w:rPr>
              <w:t>顯示</w:t>
            </w:r>
            <w:r>
              <w:rPr>
                <w:rFonts w:ascii="標楷體" w:eastAsia="標楷體" w:hAnsi="標楷體" w:hint="eastAsia"/>
                <w:lang w:eastAsia="zh-HK"/>
              </w:rPr>
              <w:t>錯</w:t>
            </w:r>
            <w:r>
              <w:rPr>
                <w:rFonts w:ascii="標楷體" w:eastAsia="標楷體" w:hAnsi="標楷體" w:hint="eastAsia"/>
              </w:rPr>
              <w:t>誤</w:t>
            </w:r>
            <w:r w:rsidRPr="00651325">
              <w:rPr>
                <w:rFonts w:ascii="標楷體" w:eastAsia="標楷體" w:hAnsi="標楷體" w:hint="eastAsia"/>
                <w:lang w:eastAsia="zh-HK"/>
              </w:rPr>
              <w:t>訊息"</w:t>
            </w:r>
            <w:r>
              <w:t xml:space="preserve"> </w:t>
            </w:r>
            <w:r>
              <w:rPr>
                <w:rFonts w:ascii="標楷體" w:eastAsia="標楷體" w:hAnsi="標楷體"/>
                <w:lang w:eastAsia="zh-HK"/>
              </w:rPr>
              <w:t>E</w:t>
            </w:r>
            <w:r>
              <w:rPr>
                <w:rFonts w:ascii="標楷體" w:eastAsia="標楷體" w:hAnsi="標楷體" w:hint="eastAsia"/>
              </w:rPr>
              <w:t>0001</w:t>
            </w:r>
            <w:r w:rsidRPr="00651325">
              <w:rPr>
                <w:rFonts w:ascii="標楷體" w:eastAsia="標楷體" w:hAnsi="標楷體" w:hint="eastAsia"/>
              </w:rPr>
              <w:t>:</w:t>
            </w:r>
            <w:r w:rsidRPr="0008323D">
              <w:rPr>
                <w:rFonts w:ascii="標楷體" w:eastAsia="標楷體" w:hAnsi="標楷體" w:hint="eastAsia"/>
              </w:rPr>
              <w:t>查詢資料不存在</w:t>
            </w:r>
            <w:r w:rsidRPr="00651325">
              <w:rPr>
                <w:rFonts w:ascii="標楷體" w:eastAsia="標楷體" w:hAnsi="標楷體" w:hint="eastAsia"/>
              </w:rPr>
              <w:t>"</w:t>
            </w:r>
          </w:p>
          <w:p w14:paraId="761BE54A" w14:textId="77777777" w:rsidR="00934CA8" w:rsidRDefault="00934CA8" w:rsidP="00B37339">
            <w:pPr>
              <w:rPr>
                <w:rFonts w:ascii="標楷體" w:eastAsia="標楷體" w:hAnsi="標楷體"/>
              </w:rPr>
            </w:pPr>
            <w:r>
              <w:rPr>
                <w:rFonts w:ascii="標楷體" w:eastAsia="標楷體" w:hAnsi="標楷體" w:hint="eastAsia"/>
              </w:rPr>
              <w:t xml:space="preserve">  (2).</w:t>
            </w:r>
            <w:r>
              <w:rPr>
                <w:rFonts w:ascii="標楷體" w:eastAsia="標楷體" w:hAnsi="標楷體" w:hint="eastAsia"/>
                <w:color w:val="000000"/>
              </w:rPr>
              <w:t>依</w:t>
            </w:r>
            <w:r w:rsidRPr="000454CF">
              <w:rPr>
                <w:rFonts w:ascii="標楷體" w:eastAsia="標楷體" w:hAnsi="標楷體" w:hint="eastAsia"/>
                <w:lang w:eastAsia="zh-HK"/>
              </w:rPr>
              <w:t>「</w:t>
            </w:r>
            <w:proofErr w:type="spellStart"/>
            <w:r w:rsidRPr="0014495F">
              <w:rPr>
                <w:rFonts w:ascii="標楷體" w:eastAsia="標楷體" w:hAnsi="標楷體" w:hint="eastAsia"/>
              </w:rPr>
              <w:t>eLoan</w:t>
            </w:r>
            <w:proofErr w:type="spellEnd"/>
            <w:r w:rsidRPr="0014495F">
              <w:rPr>
                <w:rFonts w:ascii="標楷體" w:eastAsia="標楷體" w:hAnsi="標楷體" w:hint="eastAsia"/>
              </w:rPr>
              <w:t>案件編號</w:t>
            </w:r>
            <w:r w:rsidRPr="000454CF">
              <w:rPr>
                <w:rFonts w:ascii="標楷體" w:eastAsia="標楷體" w:hAnsi="標楷體" w:hint="eastAsia"/>
                <w:lang w:eastAsia="zh-HK"/>
              </w:rPr>
              <w:t>」</w:t>
            </w:r>
            <w:r>
              <w:rPr>
                <w:rFonts w:ascii="標楷體" w:eastAsia="標楷體" w:hAnsi="標楷體" w:hint="eastAsia"/>
              </w:rPr>
              <w:t>檢核是否存在於[額度主檔</w:t>
            </w:r>
          </w:p>
          <w:p w14:paraId="27382CAA" w14:textId="77777777" w:rsidR="00934CA8" w:rsidRDefault="00934CA8" w:rsidP="00B37339">
            <w:pPr>
              <w:rPr>
                <w:rFonts w:ascii="標楷體" w:eastAsia="標楷體" w:hAnsi="標楷體"/>
                <w:lang w:eastAsia="zh-HK"/>
              </w:rPr>
            </w:pPr>
            <w:r>
              <w:rPr>
                <w:rFonts w:ascii="標楷體" w:eastAsia="標楷體" w:hAnsi="標楷體" w:hint="eastAsia"/>
              </w:rPr>
              <w:t xml:space="preserve">      </w:t>
            </w:r>
            <w:r>
              <w:rPr>
                <w:rFonts w:ascii="標楷體" w:eastAsia="標楷體" w:hAnsi="標楷體"/>
              </w:rPr>
              <w:t>(</w:t>
            </w:r>
            <w:proofErr w:type="spellStart"/>
            <w:r>
              <w:rPr>
                <w:rFonts w:ascii="標楷體" w:eastAsia="標楷體" w:hAnsi="標楷體"/>
              </w:rPr>
              <w:t>FacMain</w:t>
            </w:r>
            <w:proofErr w:type="spellEnd"/>
            <w:r>
              <w:rPr>
                <w:rFonts w:ascii="標楷體" w:eastAsia="標楷體" w:hAnsi="標楷體" w:hint="eastAsia"/>
              </w:rPr>
              <w:t>)]，不存在則</w:t>
            </w:r>
            <w:r w:rsidRPr="00651325">
              <w:rPr>
                <w:rFonts w:ascii="標楷體" w:eastAsia="標楷體" w:hAnsi="標楷體" w:hint="eastAsia"/>
                <w:lang w:eastAsia="zh-HK"/>
              </w:rPr>
              <w:t>顯示</w:t>
            </w:r>
            <w:r>
              <w:rPr>
                <w:rFonts w:ascii="標楷體" w:eastAsia="標楷體" w:hAnsi="標楷體" w:hint="eastAsia"/>
                <w:lang w:eastAsia="zh-HK"/>
              </w:rPr>
              <w:t>錯</w:t>
            </w:r>
            <w:r>
              <w:rPr>
                <w:rFonts w:ascii="標楷體" w:eastAsia="標楷體" w:hAnsi="標楷體" w:hint="eastAsia"/>
              </w:rPr>
              <w:t>誤</w:t>
            </w:r>
            <w:r w:rsidRPr="00651325">
              <w:rPr>
                <w:rFonts w:ascii="標楷體" w:eastAsia="標楷體" w:hAnsi="標楷體" w:hint="eastAsia"/>
                <w:lang w:eastAsia="zh-HK"/>
              </w:rPr>
              <w:t>訊息</w:t>
            </w:r>
          </w:p>
          <w:p w14:paraId="31164C00" w14:textId="77777777" w:rsidR="00934CA8" w:rsidRDefault="00934CA8" w:rsidP="00B37339">
            <w:pPr>
              <w:rPr>
                <w:rFonts w:ascii="標楷體" w:eastAsia="標楷體" w:hAnsi="標楷體"/>
              </w:rPr>
            </w:pPr>
            <w:r>
              <w:rPr>
                <w:rFonts w:ascii="標楷體" w:eastAsia="標楷體" w:hAnsi="標楷體" w:hint="eastAsia"/>
              </w:rPr>
              <w:t xml:space="preserve">       </w:t>
            </w:r>
            <w:r w:rsidRPr="00651325">
              <w:rPr>
                <w:rFonts w:ascii="標楷體" w:eastAsia="標楷體" w:hAnsi="標楷體" w:hint="eastAsia"/>
                <w:lang w:eastAsia="zh-HK"/>
              </w:rPr>
              <w:t>"</w:t>
            </w:r>
            <w:r>
              <w:t xml:space="preserve"> </w:t>
            </w:r>
            <w:r>
              <w:rPr>
                <w:rFonts w:ascii="標楷體" w:eastAsia="標楷體" w:hAnsi="標楷體"/>
                <w:lang w:eastAsia="zh-HK"/>
              </w:rPr>
              <w:t>E</w:t>
            </w:r>
            <w:r>
              <w:rPr>
                <w:rFonts w:ascii="標楷體" w:eastAsia="標楷體" w:hAnsi="標楷體" w:hint="eastAsia"/>
              </w:rPr>
              <w:t>0001</w:t>
            </w:r>
            <w:r w:rsidRPr="00651325">
              <w:rPr>
                <w:rFonts w:ascii="標楷體" w:eastAsia="標楷體" w:hAnsi="標楷體" w:hint="eastAsia"/>
              </w:rPr>
              <w:t>:</w:t>
            </w:r>
            <w:r w:rsidRPr="0008323D">
              <w:rPr>
                <w:rFonts w:ascii="標楷體" w:eastAsia="標楷體" w:hAnsi="標楷體" w:hint="eastAsia"/>
              </w:rPr>
              <w:t>查詢資料不存在</w:t>
            </w:r>
            <w:r w:rsidRPr="00651325">
              <w:rPr>
                <w:rFonts w:ascii="標楷體" w:eastAsia="標楷體" w:hAnsi="標楷體" w:hint="eastAsia"/>
              </w:rPr>
              <w:t>"</w:t>
            </w:r>
          </w:p>
          <w:p w14:paraId="3F6E7876" w14:textId="77777777" w:rsidR="00934CA8" w:rsidRDefault="00934CA8" w:rsidP="00B37339">
            <w:pPr>
              <w:rPr>
                <w:rFonts w:ascii="標楷體" w:eastAsia="標楷體" w:hAnsi="標楷體"/>
              </w:rPr>
            </w:pPr>
            <w:r>
              <w:rPr>
                <w:rFonts w:ascii="標楷體" w:eastAsia="標楷體" w:hAnsi="標楷體" w:hint="eastAsia"/>
              </w:rPr>
              <w:t>3.依上述檢核[額度主檔</w:t>
            </w:r>
            <w:r>
              <w:rPr>
                <w:rFonts w:ascii="標楷體" w:eastAsia="標楷體" w:hAnsi="標楷體"/>
              </w:rPr>
              <w:t>(</w:t>
            </w:r>
            <w:proofErr w:type="spellStart"/>
            <w:r>
              <w:rPr>
                <w:rFonts w:ascii="標楷體" w:eastAsia="標楷體" w:hAnsi="標楷體"/>
              </w:rPr>
              <w:t>FacMain</w:t>
            </w:r>
            <w:proofErr w:type="spellEnd"/>
            <w:r>
              <w:rPr>
                <w:rFonts w:ascii="標楷體" w:eastAsia="標楷體" w:hAnsi="標楷體" w:hint="eastAsia"/>
              </w:rPr>
              <w:t>)]的資料檢核該[</w:t>
            </w:r>
            <w:proofErr w:type="gramStart"/>
            <w:r w:rsidRPr="001750DA">
              <w:rPr>
                <w:rFonts w:ascii="標楷體" w:eastAsia="標楷體" w:hAnsi="標楷體" w:hint="eastAsia"/>
              </w:rPr>
              <w:t>徵審系統</w:t>
            </w:r>
            <w:proofErr w:type="gramEnd"/>
            <w:r w:rsidRPr="001750DA">
              <w:rPr>
                <w:rFonts w:ascii="標楷體" w:eastAsia="標楷體" w:hAnsi="標楷體" w:hint="eastAsia"/>
              </w:rPr>
              <w:t>案號</w:t>
            </w:r>
          </w:p>
          <w:p w14:paraId="0C102641" w14:textId="77777777" w:rsidR="00934CA8" w:rsidRDefault="00934CA8" w:rsidP="00B37339">
            <w:pPr>
              <w:rPr>
                <w:rFonts w:ascii="標楷體" w:eastAsia="標楷體" w:hAnsi="標楷體"/>
              </w:rPr>
            </w:pPr>
            <w:r>
              <w:rPr>
                <w:rFonts w:ascii="標楷體" w:eastAsia="標楷體" w:hAnsi="標楷體" w:hint="eastAsia"/>
              </w:rPr>
              <w:t xml:space="preserve">  (</w:t>
            </w:r>
            <w:proofErr w:type="spellStart"/>
            <w:r w:rsidRPr="001750DA">
              <w:rPr>
                <w:rFonts w:ascii="標楷體" w:eastAsia="標楷體" w:hAnsi="標楷體"/>
              </w:rPr>
              <w:t>CreditSysNo</w:t>
            </w:r>
            <w:proofErr w:type="spellEnd"/>
            <w:r>
              <w:rPr>
                <w:rFonts w:ascii="標楷體" w:eastAsia="標楷體" w:hAnsi="標楷體" w:hint="eastAsia"/>
              </w:rPr>
              <w:t>)]是否存在於[</w:t>
            </w:r>
            <w:proofErr w:type="spellStart"/>
            <w:r w:rsidRPr="00AA791F">
              <w:rPr>
                <w:rFonts w:ascii="標楷體" w:eastAsia="標楷體" w:hAnsi="標楷體" w:hint="eastAsia"/>
              </w:rPr>
              <w:t>Eloan</w:t>
            </w:r>
            <w:proofErr w:type="spellEnd"/>
            <w:proofErr w:type="gramStart"/>
            <w:r w:rsidRPr="00AA791F">
              <w:rPr>
                <w:rFonts w:ascii="標楷體" w:eastAsia="標楷體" w:hAnsi="標楷體" w:hint="eastAsia"/>
              </w:rPr>
              <w:t>評級</w:t>
            </w:r>
            <w:r>
              <w:rPr>
                <w:rFonts w:ascii="標楷體" w:eastAsia="標楷體" w:hAnsi="標楷體" w:hint="eastAsia"/>
              </w:rPr>
              <w:t>檔</w:t>
            </w:r>
            <w:proofErr w:type="gramEnd"/>
            <w:r>
              <w:rPr>
                <w:rFonts w:ascii="標楷體" w:eastAsia="標楷體" w:hAnsi="標楷體" w:hint="eastAsia"/>
              </w:rPr>
              <w:t>(</w:t>
            </w:r>
            <w:proofErr w:type="spellStart"/>
            <w:r w:rsidRPr="00AA791F">
              <w:rPr>
                <w:rFonts w:ascii="標楷體" w:eastAsia="標楷體" w:hAnsi="標楷體"/>
              </w:rPr>
              <w:t>TxAmlRating</w:t>
            </w:r>
            <w:proofErr w:type="spellEnd"/>
            <w:r>
              <w:rPr>
                <w:rFonts w:ascii="標楷體" w:eastAsia="標楷體" w:hAnsi="標楷體" w:hint="eastAsia"/>
              </w:rPr>
              <w:t>)]的</w:t>
            </w:r>
          </w:p>
          <w:p w14:paraId="629847DB" w14:textId="77777777" w:rsidR="00934CA8" w:rsidRDefault="00934CA8" w:rsidP="00B37339">
            <w:pPr>
              <w:rPr>
                <w:rFonts w:ascii="標楷體" w:eastAsia="標楷體" w:hAnsi="標楷體"/>
                <w:lang w:eastAsia="zh-HK"/>
              </w:rPr>
            </w:pPr>
            <w:r>
              <w:rPr>
                <w:rFonts w:ascii="標楷體" w:eastAsia="標楷體" w:hAnsi="標楷體" w:hint="eastAsia"/>
              </w:rPr>
              <w:t xml:space="preserve">  [</w:t>
            </w:r>
            <w:r w:rsidRPr="001750DA">
              <w:rPr>
                <w:rFonts w:ascii="標楷體" w:eastAsia="標楷體" w:hAnsi="標楷體" w:hint="eastAsia"/>
              </w:rPr>
              <w:t>案號</w:t>
            </w:r>
            <w:r>
              <w:rPr>
                <w:rFonts w:ascii="標楷體" w:eastAsia="標楷體" w:hAnsi="標楷體" w:hint="eastAsia"/>
              </w:rPr>
              <w:t>(</w:t>
            </w:r>
            <w:proofErr w:type="spellStart"/>
            <w:r w:rsidRPr="001750DA">
              <w:rPr>
                <w:rFonts w:ascii="標楷體" w:eastAsia="標楷體" w:hAnsi="標楷體"/>
              </w:rPr>
              <w:t>CaseNo</w:t>
            </w:r>
            <w:proofErr w:type="spellEnd"/>
            <w:r>
              <w:rPr>
                <w:rFonts w:ascii="標楷體" w:eastAsia="標楷體" w:hAnsi="標楷體" w:hint="eastAsia"/>
              </w:rPr>
              <w:t>)]，不存在則</w:t>
            </w:r>
            <w:r w:rsidRPr="00651325">
              <w:rPr>
                <w:rFonts w:ascii="標楷體" w:eastAsia="標楷體" w:hAnsi="標楷體" w:hint="eastAsia"/>
                <w:lang w:eastAsia="zh-HK"/>
              </w:rPr>
              <w:t>顯示</w:t>
            </w:r>
            <w:r>
              <w:rPr>
                <w:rFonts w:ascii="標楷體" w:eastAsia="標楷體" w:hAnsi="標楷體" w:hint="eastAsia"/>
                <w:lang w:eastAsia="zh-HK"/>
              </w:rPr>
              <w:t>錯</w:t>
            </w:r>
            <w:r>
              <w:rPr>
                <w:rFonts w:ascii="標楷體" w:eastAsia="標楷體" w:hAnsi="標楷體" w:hint="eastAsia"/>
              </w:rPr>
              <w:t>誤</w:t>
            </w:r>
            <w:r w:rsidRPr="00651325">
              <w:rPr>
                <w:rFonts w:ascii="標楷體" w:eastAsia="標楷體" w:hAnsi="標楷體" w:hint="eastAsia"/>
                <w:lang w:eastAsia="zh-HK"/>
              </w:rPr>
              <w:t>訊息</w:t>
            </w:r>
          </w:p>
          <w:p w14:paraId="070977E6" w14:textId="77777777" w:rsidR="00934CA8" w:rsidRPr="001750DA" w:rsidRDefault="00934CA8" w:rsidP="00B37339">
            <w:pPr>
              <w:rPr>
                <w:rFonts w:ascii="標楷體" w:eastAsia="標楷體" w:hAnsi="標楷體"/>
                <w:lang w:eastAsia="zh-HK"/>
              </w:rPr>
            </w:pPr>
            <w:r>
              <w:rPr>
                <w:rFonts w:ascii="標楷體" w:eastAsia="標楷體" w:hAnsi="標楷體" w:hint="eastAsia"/>
              </w:rPr>
              <w:t xml:space="preserve">  </w:t>
            </w:r>
            <w:r w:rsidRPr="00651325">
              <w:rPr>
                <w:rFonts w:ascii="標楷體" w:eastAsia="標楷體" w:hAnsi="標楷體" w:hint="eastAsia"/>
                <w:lang w:eastAsia="zh-HK"/>
              </w:rPr>
              <w:t>"</w:t>
            </w:r>
            <w:r>
              <w:t xml:space="preserve"> </w:t>
            </w:r>
            <w:r>
              <w:rPr>
                <w:rFonts w:ascii="標楷體" w:eastAsia="標楷體" w:hAnsi="標楷體"/>
                <w:lang w:eastAsia="zh-HK"/>
              </w:rPr>
              <w:t>E</w:t>
            </w:r>
            <w:r>
              <w:rPr>
                <w:rFonts w:ascii="標楷體" w:eastAsia="標楷體" w:hAnsi="標楷體" w:hint="eastAsia"/>
              </w:rPr>
              <w:t>0001</w:t>
            </w:r>
            <w:r w:rsidRPr="00651325">
              <w:rPr>
                <w:rFonts w:ascii="標楷體" w:eastAsia="標楷體" w:hAnsi="標楷體" w:hint="eastAsia"/>
              </w:rPr>
              <w:t>:</w:t>
            </w:r>
            <w:r w:rsidRPr="0008323D">
              <w:rPr>
                <w:rFonts w:ascii="標楷體" w:eastAsia="標楷體" w:hAnsi="標楷體" w:hint="eastAsia"/>
              </w:rPr>
              <w:t>查詢資料不存在</w:t>
            </w:r>
            <w:r w:rsidRPr="00651325">
              <w:rPr>
                <w:rFonts w:ascii="標楷體" w:eastAsia="標楷體" w:hAnsi="標楷體" w:hint="eastAsia"/>
              </w:rPr>
              <w:t>"</w:t>
            </w:r>
          </w:p>
          <w:p w14:paraId="11497625" w14:textId="77777777" w:rsidR="00934CA8" w:rsidRPr="00293C02" w:rsidRDefault="00934CA8" w:rsidP="00B37339">
            <w:pPr>
              <w:rPr>
                <w:rFonts w:ascii="標楷體" w:eastAsia="標楷體" w:hAnsi="標楷體"/>
                <w:lang w:eastAsia="zh-HK"/>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成功處理</w:t>
            </w:r>
            <w:r>
              <w:rPr>
                <w:rFonts w:ascii="標楷體" w:eastAsia="標楷體" w:hAnsi="標楷體" w:hint="eastAsia"/>
                <w:shd w:val="pct15" w:color="auto" w:fill="FFFFFF"/>
                <w:lang w:eastAsia="zh-HK"/>
              </w:rPr>
              <w:t>說明</w:t>
            </w:r>
            <w:r>
              <w:rPr>
                <w:rFonts w:ascii="標楷體" w:eastAsia="標楷體" w:hAnsi="標楷體" w:hint="eastAsia"/>
                <w:shd w:val="pct15" w:color="auto" w:fill="FFFFFF"/>
              </w:rPr>
              <w:t>&gt;&gt;</w:t>
            </w:r>
          </w:p>
          <w:p w14:paraId="4A4616C6" w14:textId="77777777" w:rsidR="00934CA8" w:rsidRDefault="00934CA8" w:rsidP="00B37339">
            <w:pPr>
              <w:rPr>
                <w:rFonts w:ascii="標楷體" w:eastAsia="標楷體" w:hAnsi="標楷體"/>
                <w:lang w:eastAsia="zh-HK"/>
              </w:rPr>
            </w:pPr>
            <w:r>
              <w:rPr>
                <w:rFonts w:ascii="標楷體" w:eastAsia="標楷體" w:hAnsi="標楷體" w:hint="eastAsia"/>
              </w:rPr>
              <w:t>3.</w:t>
            </w:r>
            <w:r>
              <w:rPr>
                <w:rFonts w:ascii="標楷體" w:eastAsia="標楷體" w:hAnsi="標楷體" w:hint="eastAsia"/>
                <w:lang w:eastAsia="zh-HK"/>
              </w:rPr>
              <w:t>顯示查詢資料</w:t>
            </w:r>
          </w:p>
        </w:tc>
      </w:tr>
      <w:tr w:rsidR="00934CA8" w:rsidRPr="00F5236F" w14:paraId="2DC04A21" w14:textId="77777777" w:rsidTr="00B37339">
        <w:tc>
          <w:tcPr>
            <w:tcW w:w="848" w:type="dxa"/>
          </w:tcPr>
          <w:p w14:paraId="4201D55A" w14:textId="77777777" w:rsidR="00934CA8" w:rsidRDefault="00934CA8" w:rsidP="00B37339">
            <w:pPr>
              <w:jc w:val="center"/>
              <w:rPr>
                <w:rFonts w:ascii="標楷體" w:eastAsia="標楷體" w:hAnsi="標楷體"/>
              </w:rPr>
            </w:pPr>
            <w:r>
              <w:rPr>
                <w:rFonts w:ascii="標楷體" w:eastAsia="標楷體" w:hAnsi="標楷體" w:hint="eastAsia"/>
              </w:rPr>
              <w:lastRenderedPageBreak/>
              <w:t>2</w:t>
            </w:r>
          </w:p>
        </w:tc>
        <w:tc>
          <w:tcPr>
            <w:tcW w:w="2112" w:type="dxa"/>
          </w:tcPr>
          <w:p w14:paraId="5B62B3A3" w14:textId="77777777" w:rsidR="00934CA8" w:rsidRDefault="00934CA8" w:rsidP="00B37339">
            <w:pPr>
              <w:rPr>
                <w:rFonts w:ascii="標楷體" w:eastAsia="標楷體" w:hAnsi="標楷體"/>
                <w:lang w:eastAsia="zh-HK"/>
              </w:rPr>
            </w:pPr>
            <w:r>
              <w:rPr>
                <w:rFonts w:ascii="標楷體" w:eastAsia="標楷體" w:hAnsi="標楷體" w:hint="eastAsia"/>
                <w:lang w:eastAsia="zh-HK"/>
              </w:rPr>
              <w:t>離開</w:t>
            </w:r>
          </w:p>
        </w:tc>
        <w:tc>
          <w:tcPr>
            <w:tcW w:w="7246" w:type="dxa"/>
          </w:tcPr>
          <w:p w14:paraId="74925B2A" w14:textId="77777777" w:rsidR="00934CA8" w:rsidRDefault="00934CA8" w:rsidP="00B37339">
            <w:pPr>
              <w:rPr>
                <w:rFonts w:ascii="標楷體" w:eastAsia="標楷體" w:hAnsi="標楷體"/>
                <w:lang w:eastAsia="zh-HK"/>
              </w:rPr>
            </w:pPr>
            <w:r>
              <w:rPr>
                <w:rFonts w:ascii="標楷體" w:eastAsia="標楷體" w:hAnsi="標楷體" w:hint="eastAsia"/>
                <w:lang w:eastAsia="zh-HK"/>
              </w:rPr>
              <w:t>關閉此查詢畫面</w:t>
            </w:r>
          </w:p>
        </w:tc>
      </w:tr>
      <w:tr w:rsidR="00934CA8" w:rsidRPr="00F5236F" w14:paraId="56D88CCB" w14:textId="77777777" w:rsidTr="00B37339">
        <w:tc>
          <w:tcPr>
            <w:tcW w:w="848" w:type="dxa"/>
          </w:tcPr>
          <w:p w14:paraId="44E88ECF" w14:textId="77777777" w:rsidR="00934CA8" w:rsidRDefault="00934CA8" w:rsidP="00B37339">
            <w:pPr>
              <w:jc w:val="center"/>
              <w:rPr>
                <w:rFonts w:ascii="標楷體" w:eastAsia="標楷體" w:hAnsi="標楷體"/>
              </w:rPr>
            </w:pPr>
            <w:r>
              <w:rPr>
                <w:rFonts w:ascii="標楷體" w:eastAsia="標楷體" w:hAnsi="標楷體" w:hint="eastAsia"/>
              </w:rPr>
              <w:t>3</w:t>
            </w:r>
          </w:p>
        </w:tc>
        <w:tc>
          <w:tcPr>
            <w:tcW w:w="2112" w:type="dxa"/>
          </w:tcPr>
          <w:p w14:paraId="28BB653B" w14:textId="77777777" w:rsidR="00934CA8" w:rsidRDefault="00934CA8" w:rsidP="00B37339">
            <w:pPr>
              <w:rPr>
                <w:rFonts w:ascii="標楷體" w:eastAsia="標楷體" w:hAnsi="標楷體"/>
                <w:lang w:eastAsia="zh-HK"/>
              </w:rPr>
            </w:pPr>
            <w:r>
              <w:rPr>
                <w:rFonts w:ascii="標楷體" w:eastAsia="標楷體" w:hAnsi="標楷體" w:hint="eastAsia"/>
                <w:lang w:eastAsia="zh-HK"/>
              </w:rPr>
              <w:t>隱</w:t>
            </w:r>
            <w:r>
              <w:rPr>
                <w:rFonts w:ascii="標楷體" w:eastAsia="標楷體" w:hAnsi="標楷體" w:hint="eastAsia"/>
              </w:rPr>
              <w:t>藏/</w:t>
            </w:r>
            <w:r>
              <w:rPr>
                <w:rFonts w:ascii="標楷體" w:eastAsia="標楷體" w:hAnsi="標楷體" w:hint="eastAsia"/>
                <w:lang w:eastAsia="zh-HK"/>
              </w:rPr>
              <w:t>顯示</w:t>
            </w:r>
          </w:p>
        </w:tc>
        <w:tc>
          <w:tcPr>
            <w:tcW w:w="7246" w:type="dxa"/>
          </w:tcPr>
          <w:p w14:paraId="38274D98" w14:textId="77777777" w:rsidR="00934CA8" w:rsidRDefault="00934CA8" w:rsidP="00B37339">
            <w:pPr>
              <w:rPr>
                <w:rFonts w:ascii="標楷體" w:eastAsia="標楷體" w:hAnsi="標楷體"/>
                <w:lang w:eastAsia="zh-HK"/>
              </w:rPr>
            </w:pPr>
            <w:r>
              <w:rPr>
                <w:rFonts w:ascii="標楷體" w:eastAsia="標楷體" w:hAnsi="標楷體" w:hint="eastAsia"/>
                <w:lang w:eastAsia="zh-HK"/>
              </w:rPr>
              <w:t>輸入條件切換隱</w:t>
            </w:r>
            <w:r>
              <w:rPr>
                <w:rFonts w:ascii="標楷體" w:eastAsia="標楷體" w:hAnsi="標楷體" w:hint="eastAsia"/>
              </w:rPr>
              <w:t>藏</w:t>
            </w:r>
            <w:r>
              <w:rPr>
                <w:rFonts w:ascii="標楷體" w:eastAsia="標楷體" w:hAnsi="標楷體" w:hint="eastAsia"/>
                <w:lang w:eastAsia="zh-HK"/>
              </w:rPr>
              <w:t>及顯示</w:t>
            </w:r>
          </w:p>
        </w:tc>
      </w:tr>
    </w:tbl>
    <w:p w14:paraId="4C9E3A03" w14:textId="77777777" w:rsidR="00934CA8" w:rsidRDefault="00934CA8" w:rsidP="00934CA8">
      <w:pPr>
        <w:ind w:left="1440"/>
      </w:pPr>
    </w:p>
    <w:p w14:paraId="6D245F00" w14:textId="77777777" w:rsidR="00934CA8" w:rsidRPr="007C1268" w:rsidRDefault="00934CA8" w:rsidP="00934CA8">
      <w:pPr>
        <w:pStyle w:val="a"/>
        <w:tabs>
          <w:tab w:val="num" w:pos="1559"/>
        </w:tabs>
        <w:ind w:left="1559" w:hanging="425"/>
      </w:pPr>
      <w:r w:rsidRPr="007C1268">
        <w:t>輸入畫面資料說明</w:t>
      </w:r>
    </w:p>
    <w:p w14:paraId="275D8201" w14:textId="77777777" w:rsidR="00934CA8" w:rsidRDefault="00934CA8" w:rsidP="00934CA8">
      <w:pPr>
        <w:ind w:left="1440"/>
      </w:pPr>
    </w:p>
    <w:tbl>
      <w:tblPr>
        <w:tblW w:w="10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1308"/>
        <w:gridCol w:w="783"/>
        <w:gridCol w:w="904"/>
        <w:gridCol w:w="1896"/>
        <w:gridCol w:w="811"/>
        <w:gridCol w:w="664"/>
        <w:gridCol w:w="3426"/>
      </w:tblGrid>
      <w:tr w:rsidR="00934CA8" w:rsidRPr="00456B60" w14:paraId="5CDD4503" w14:textId="77777777" w:rsidTr="00B37339">
        <w:trPr>
          <w:trHeight w:val="388"/>
          <w:tblHeader/>
          <w:jc w:val="center"/>
        </w:trPr>
        <w:tc>
          <w:tcPr>
            <w:tcW w:w="530" w:type="dxa"/>
            <w:vMerge w:val="restart"/>
            <w:shd w:val="clear" w:color="auto" w:fill="D9D9D9"/>
          </w:tcPr>
          <w:p w14:paraId="495135B5" w14:textId="77777777" w:rsidR="00934CA8" w:rsidRPr="00456B60" w:rsidRDefault="00934CA8" w:rsidP="00B37339">
            <w:pPr>
              <w:rPr>
                <w:rFonts w:ascii="標楷體" w:eastAsia="標楷體" w:hAnsi="標楷體"/>
              </w:rPr>
            </w:pPr>
            <w:r w:rsidRPr="00456B60">
              <w:rPr>
                <w:rFonts w:ascii="標楷體" w:eastAsia="標楷體" w:hAnsi="標楷體"/>
              </w:rPr>
              <w:t>序號</w:t>
            </w:r>
          </w:p>
        </w:tc>
        <w:tc>
          <w:tcPr>
            <w:tcW w:w="1308" w:type="dxa"/>
            <w:vMerge w:val="restart"/>
            <w:shd w:val="clear" w:color="auto" w:fill="D9D9D9"/>
          </w:tcPr>
          <w:p w14:paraId="4B863652" w14:textId="77777777" w:rsidR="00934CA8" w:rsidRPr="00456B60" w:rsidRDefault="00934CA8" w:rsidP="00B37339">
            <w:pPr>
              <w:rPr>
                <w:rFonts w:ascii="標楷體" w:eastAsia="標楷體" w:hAnsi="標楷體"/>
              </w:rPr>
            </w:pPr>
            <w:r w:rsidRPr="00456B60">
              <w:rPr>
                <w:rFonts w:ascii="標楷體" w:eastAsia="標楷體" w:hAnsi="標楷體"/>
              </w:rPr>
              <w:t>欄位</w:t>
            </w:r>
          </w:p>
        </w:tc>
        <w:tc>
          <w:tcPr>
            <w:tcW w:w="5058" w:type="dxa"/>
            <w:gridSpan w:val="5"/>
            <w:shd w:val="clear" w:color="auto" w:fill="D9D9D9"/>
          </w:tcPr>
          <w:p w14:paraId="76DED242" w14:textId="77777777" w:rsidR="00934CA8" w:rsidRPr="00456B60" w:rsidRDefault="00934CA8" w:rsidP="00B37339">
            <w:pPr>
              <w:jc w:val="center"/>
              <w:rPr>
                <w:rFonts w:ascii="標楷體" w:eastAsia="標楷體" w:hAnsi="標楷體"/>
              </w:rPr>
            </w:pPr>
            <w:r w:rsidRPr="00456B60">
              <w:rPr>
                <w:rFonts w:ascii="標楷體" w:eastAsia="標楷體" w:hAnsi="標楷體"/>
              </w:rPr>
              <w:t>說明</w:t>
            </w:r>
          </w:p>
        </w:tc>
        <w:tc>
          <w:tcPr>
            <w:tcW w:w="3426" w:type="dxa"/>
            <w:vMerge w:val="restart"/>
            <w:shd w:val="clear" w:color="auto" w:fill="D9D9D9"/>
          </w:tcPr>
          <w:p w14:paraId="5D353273" w14:textId="77777777" w:rsidR="00934CA8" w:rsidRPr="00456B60" w:rsidRDefault="00934CA8" w:rsidP="00B37339">
            <w:pPr>
              <w:rPr>
                <w:rFonts w:ascii="標楷體" w:eastAsia="標楷體" w:hAnsi="標楷體"/>
              </w:rPr>
            </w:pPr>
            <w:r w:rsidRPr="00456B60">
              <w:rPr>
                <w:rFonts w:ascii="標楷體" w:eastAsia="標楷體" w:hAnsi="標楷體"/>
              </w:rPr>
              <w:t>處理邏輯及注意事項</w:t>
            </w:r>
          </w:p>
        </w:tc>
      </w:tr>
      <w:tr w:rsidR="00934CA8" w:rsidRPr="00456B60" w14:paraId="1A07B722" w14:textId="77777777" w:rsidTr="00B37339">
        <w:trPr>
          <w:trHeight w:val="244"/>
          <w:tblHeader/>
          <w:jc w:val="center"/>
        </w:trPr>
        <w:tc>
          <w:tcPr>
            <w:tcW w:w="530" w:type="dxa"/>
            <w:vMerge/>
            <w:shd w:val="clear" w:color="auto" w:fill="D9D9D9"/>
          </w:tcPr>
          <w:p w14:paraId="2FAD58C3" w14:textId="77777777" w:rsidR="00934CA8" w:rsidRPr="00456B60" w:rsidRDefault="00934CA8" w:rsidP="00B37339">
            <w:pPr>
              <w:rPr>
                <w:rFonts w:ascii="標楷體" w:eastAsia="標楷體" w:hAnsi="標楷體"/>
              </w:rPr>
            </w:pPr>
          </w:p>
        </w:tc>
        <w:tc>
          <w:tcPr>
            <w:tcW w:w="1308" w:type="dxa"/>
            <w:vMerge/>
            <w:shd w:val="clear" w:color="auto" w:fill="D9D9D9"/>
          </w:tcPr>
          <w:p w14:paraId="2832EE0F" w14:textId="77777777" w:rsidR="00934CA8" w:rsidRPr="00456B60" w:rsidRDefault="00934CA8" w:rsidP="00B37339">
            <w:pPr>
              <w:rPr>
                <w:rFonts w:ascii="標楷體" w:eastAsia="標楷體" w:hAnsi="標楷體"/>
              </w:rPr>
            </w:pPr>
          </w:p>
        </w:tc>
        <w:tc>
          <w:tcPr>
            <w:tcW w:w="783" w:type="dxa"/>
            <w:shd w:val="clear" w:color="auto" w:fill="D9D9D9"/>
          </w:tcPr>
          <w:p w14:paraId="44E37849" w14:textId="77777777" w:rsidR="00934CA8" w:rsidRPr="00456B60" w:rsidRDefault="00934CA8" w:rsidP="00B37339">
            <w:pPr>
              <w:rPr>
                <w:rFonts w:ascii="標楷體" w:eastAsia="標楷體" w:hAnsi="標楷體"/>
              </w:rPr>
            </w:pPr>
            <w:r>
              <w:rPr>
                <w:rFonts w:ascii="標楷體" w:eastAsia="標楷體" w:hAnsi="標楷體" w:hint="eastAsia"/>
              </w:rPr>
              <w:t>資料</w:t>
            </w:r>
            <w:r w:rsidRPr="00456B60">
              <w:rPr>
                <w:rFonts w:ascii="標楷體" w:eastAsia="標楷體" w:hAnsi="標楷體" w:hint="eastAsia"/>
              </w:rPr>
              <w:t>長度</w:t>
            </w:r>
          </w:p>
        </w:tc>
        <w:tc>
          <w:tcPr>
            <w:tcW w:w="904" w:type="dxa"/>
            <w:shd w:val="clear" w:color="auto" w:fill="D9D9D9"/>
          </w:tcPr>
          <w:p w14:paraId="658A6341" w14:textId="77777777" w:rsidR="00934CA8" w:rsidRPr="00456B60" w:rsidRDefault="00934CA8" w:rsidP="00B37339">
            <w:pPr>
              <w:rPr>
                <w:rFonts w:ascii="標楷體" w:eastAsia="標楷體" w:hAnsi="標楷體"/>
              </w:rPr>
            </w:pPr>
            <w:r w:rsidRPr="00456B60">
              <w:rPr>
                <w:rFonts w:ascii="標楷體" w:eastAsia="標楷體" w:hAnsi="標楷體"/>
              </w:rPr>
              <w:t>預設值</w:t>
            </w:r>
          </w:p>
        </w:tc>
        <w:tc>
          <w:tcPr>
            <w:tcW w:w="1896" w:type="dxa"/>
            <w:shd w:val="clear" w:color="auto" w:fill="D9D9D9"/>
          </w:tcPr>
          <w:p w14:paraId="090EB38C" w14:textId="77777777" w:rsidR="00934CA8" w:rsidRPr="00456B60" w:rsidRDefault="00934CA8" w:rsidP="00B37339">
            <w:pPr>
              <w:rPr>
                <w:rFonts w:ascii="標楷體" w:eastAsia="標楷體" w:hAnsi="標楷體"/>
              </w:rPr>
            </w:pPr>
            <w:r w:rsidRPr="00456B60">
              <w:rPr>
                <w:rFonts w:ascii="標楷體" w:eastAsia="標楷體" w:hAnsi="標楷體"/>
              </w:rPr>
              <w:t>選單內容</w:t>
            </w:r>
          </w:p>
        </w:tc>
        <w:tc>
          <w:tcPr>
            <w:tcW w:w="811" w:type="dxa"/>
            <w:shd w:val="clear" w:color="auto" w:fill="D9D9D9"/>
          </w:tcPr>
          <w:p w14:paraId="140AA9CD" w14:textId="77777777" w:rsidR="00934CA8" w:rsidRPr="00456B60" w:rsidRDefault="00934CA8" w:rsidP="00B37339">
            <w:pPr>
              <w:rPr>
                <w:rFonts w:ascii="標楷體" w:eastAsia="標楷體" w:hAnsi="標楷體"/>
              </w:rPr>
            </w:pPr>
            <w:proofErr w:type="gramStart"/>
            <w:r w:rsidRPr="00456B60">
              <w:rPr>
                <w:rFonts w:ascii="標楷體" w:eastAsia="標楷體" w:hAnsi="標楷體"/>
              </w:rPr>
              <w:t>必填</w:t>
            </w:r>
            <w:proofErr w:type="gramEnd"/>
          </w:p>
        </w:tc>
        <w:tc>
          <w:tcPr>
            <w:tcW w:w="664" w:type="dxa"/>
            <w:shd w:val="clear" w:color="auto" w:fill="D9D9D9"/>
          </w:tcPr>
          <w:p w14:paraId="7820C9D4" w14:textId="77777777" w:rsidR="00934CA8" w:rsidRPr="00456B60" w:rsidRDefault="00934CA8" w:rsidP="00B37339">
            <w:pPr>
              <w:rPr>
                <w:rFonts w:ascii="標楷體" w:eastAsia="標楷體" w:hAnsi="標楷體"/>
              </w:rPr>
            </w:pPr>
            <w:r w:rsidRPr="00456B60">
              <w:rPr>
                <w:rFonts w:ascii="標楷體" w:eastAsia="標楷體" w:hAnsi="標楷體"/>
              </w:rPr>
              <w:t>R/W</w:t>
            </w:r>
          </w:p>
        </w:tc>
        <w:tc>
          <w:tcPr>
            <w:tcW w:w="3426" w:type="dxa"/>
            <w:vMerge/>
            <w:shd w:val="clear" w:color="auto" w:fill="D9D9D9"/>
          </w:tcPr>
          <w:p w14:paraId="1CEBB83D" w14:textId="77777777" w:rsidR="00934CA8" w:rsidRPr="00456B60" w:rsidRDefault="00934CA8" w:rsidP="00B37339">
            <w:pPr>
              <w:rPr>
                <w:rFonts w:ascii="標楷體" w:eastAsia="標楷體" w:hAnsi="標楷體"/>
              </w:rPr>
            </w:pPr>
          </w:p>
        </w:tc>
      </w:tr>
      <w:tr w:rsidR="00934CA8" w:rsidRPr="00456B60" w14:paraId="3FA727EC" w14:textId="77777777" w:rsidTr="00B37339">
        <w:trPr>
          <w:trHeight w:val="244"/>
          <w:jc w:val="center"/>
        </w:trPr>
        <w:tc>
          <w:tcPr>
            <w:tcW w:w="10322" w:type="dxa"/>
            <w:gridSpan w:val="8"/>
          </w:tcPr>
          <w:p w14:paraId="350944F5" w14:textId="77777777" w:rsidR="00934CA8" w:rsidRPr="001B4EDF" w:rsidRDefault="00934CA8" w:rsidP="00B37339">
            <w:pPr>
              <w:snapToGrid w:val="0"/>
              <w:ind w:left="238" w:hangingChars="99" w:hanging="238"/>
              <w:rPr>
                <w:rFonts w:ascii="標楷體" w:eastAsia="標楷體" w:hAnsi="標楷體"/>
                <w:color w:val="000000"/>
              </w:rPr>
            </w:pPr>
            <w:r>
              <w:rPr>
                <w:rFonts w:ascii="標楷體" w:eastAsia="標楷體" w:hAnsi="標楷體" w:hint="eastAsia"/>
              </w:rPr>
              <w:t>1</w:t>
            </w:r>
            <w:r w:rsidRPr="00AF6D18">
              <w:rPr>
                <w:rFonts w:ascii="標楷體" w:eastAsia="標楷體" w:hAnsi="標楷體"/>
              </w:rPr>
              <w:t>.</w:t>
            </w:r>
            <w:r>
              <w:rPr>
                <w:rFonts w:ascii="標楷體" w:eastAsia="標楷體" w:hAnsi="標楷體" w:hint="eastAsia"/>
              </w:rPr>
              <w:t>以下欄位</w:t>
            </w:r>
            <w:r>
              <w:rPr>
                <w:rFonts w:ascii="標楷體" w:eastAsia="標楷體" w:hAnsi="標楷體"/>
              </w:rPr>
              <w:t>[</w:t>
            </w:r>
            <w:r>
              <w:rPr>
                <w:rFonts w:ascii="標楷體" w:eastAsia="標楷體" w:hAnsi="標楷體" w:hint="eastAsia"/>
              </w:rPr>
              <w:t>借戶戶號]</w:t>
            </w:r>
            <w:r w:rsidRPr="00AF6D18">
              <w:rPr>
                <w:rFonts w:ascii="標楷體" w:eastAsia="標楷體" w:hAnsi="標楷體" w:hint="eastAsia"/>
              </w:rPr>
              <w:t>、</w:t>
            </w:r>
            <w:r>
              <w:rPr>
                <w:rFonts w:ascii="標楷體" w:eastAsia="標楷體" w:hAnsi="標楷體" w:hint="eastAsia"/>
              </w:rPr>
              <w:t>[</w:t>
            </w:r>
            <w:proofErr w:type="spellStart"/>
            <w:r w:rsidRPr="0014495F">
              <w:rPr>
                <w:rFonts w:ascii="標楷體" w:eastAsia="標楷體" w:hAnsi="標楷體" w:hint="eastAsia"/>
              </w:rPr>
              <w:t>eLoan</w:t>
            </w:r>
            <w:proofErr w:type="spellEnd"/>
            <w:r w:rsidRPr="0014495F">
              <w:rPr>
                <w:rFonts w:ascii="標楷體" w:eastAsia="標楷體" w:hAnsi="標楷體" w:hint="eastAsia"/>
              </w:rPr>
              <w:t>案件編號</w:t>
            </w:r>
            <w:r>
              <w:rPr>
                <w:rFonts w:ascii="標楷體" w:eastAsia="標楷體" w:hAnsi="標楷體" w:hint="eastAsia"/>
              </w:rPr>
              <w:t>]</w:t>
            </w:r>
            <w:r w:rsidRPr="00AF6D18">
              <w:rPr>
                <w:rFonts w:ascii="標楷體" w:eastAsia="標楷體" w:hAnsi="標楷體" w:hint="eastAsia"/>
              </w:rPr>
              <w:t>擇</w:t>
            </w:r>
            <w:proofErr w:type="gramStart"/>
            <w:r w:rsidRPr="00AF6D18">
              <w:rPr>
                <w:rFonts w:ascii="標楷體" w:eastAsia="標楷體" w:hAnsi="標楷體" w:hint="eastAsia"/>
              </w:rPr>
              <w:t>一</w:t>
            </w:r>
            <w:proofErr w:type="gramEnd"/>
            <w:r w:rsidRPr="00AF6D18">
              <w:rPr>
                <w:rFonts w:ascii="標楷體" w:eastAsia="標楷體" w:hAnsi="標楷體" w:hint="eastAsia"/>
              </w:rPr>
              <w:t>輸入</w:t>
            </w:r>
          </w:p>
        </w:tc>
      </w:tr>
      <w:tr w:rsidR="00934CA8" w:rsidRPr="00456B60" w14:paraId="6B6B5B0F" w14:textId="77777777" w:rsidTr="00B37339">
        <w:trPr>
          <w:trHeight w:val="244"/>
          <w:jc w:val="center"/>
        </w:trPr>
        <w:tc>
          <w:tcPr>
            <w:tcW w:w="530" w:type="dxa"/>
          </w:tcPr>
          <w:p w14:paraId="0AB35610" w14:textId="77777777" w:rsidR="00934CA8" w:rsidRPr="00456B60" w:rsidRDefault="00934CA8" w:rsidP="00B37339">
            <w:pPr>
              <w:rPr>
                <w:rFonts w:ascii="標楷體" w:eastAsia="標楷體" w:hAnsi="標楷體"/>
                <w:color w:val="000000"/>
              </w:rPr>
            </w:pPr>
            <w:r w:rsidRPr="00362205">
              <w:rPr>
                <w:rFonts w:ascii="標楷體" w:eastAsia="標楷體" w:hAnsi="標楷體" w:hint="eastAsia"/>
              </w:rPr>
              <w:t>1.</w:t>
            </w:r>
          </w:p>
        </w:tc>
        <w:tc>
          <w:tcPr>
            <w:tcW w:w="1308" w:type="dxa"/>
          </w:tcPr>
          <w:p w14:paraId="1CF968AD" w14:textId="77777777" w:rsidR="00934CA8" w:rsidRPr="00456B60" w:rsidRDefault="00934CA8" w:rsidP="00B37339">
            <w:pPr>
              <w:rPr>
                <w:rFonts w:ascii="標楷體" w:eastAsia="標楷體" w:hAnsi="標楷體"/>
                <w:color w:val="000000"/>
              </w:rPr>
            </w:pPr>
            <w:r>
              <w:rPr>
                <w:rFonts w:ascii="標楷體" w:eastAsia="標楷體" w:hAnsi="標楷體" w:hint="eastAsia"/>
              </w:rPr>
              <w:t>借戶戶號</w:t>
            </w:r>
          </w:p>
        </w:tc>
        <w:tc>
          <w:tcPr>
            <w:tcW w:w="783" w:type="dxa"/>
          </w:tcPr>
          <w:p w14:paraId="2731658E" w14:textId="77777777" w:rsidR="00934CA8" w:rsidRPr="00456B60" w:rsidRDefault="00934CA8" w:rsidP="00B37339">
            <w:pPr>
              <w:rPr>
                <w:rFonts w:ascii="標楷體" w:eastAsia="標楷體" w:hAnsi="標楷體"/>
              </w:rPr>
            </w:pPr>
            <w:r>
              <w:rPr>
                <w:rFonts w:ascii="標楷體" w:eastAsia="標楷體" w:hAnsi="標楷體" w:hint="eastAsia"/>
              </w:rPr>
              <w:t>7</w:t>
            </w:r>
          </w:p>
        </w:tc>
        <w:tc>
          <w:tcPr>
            <w:tcW w:w="904" w:type="dxa"/>
          </w:tcPr>
          <w:p w14:paraId="2D11AE9C" w14:textId="77777777" w:rsidR="00934CA8" w:rsidRPr="00456B60" w:rsidRDefault="00934CA8" w:rsidP="00B37339">
            <w:pPr>
              <w:rPr>
                <w:rFonts w:ascii="標楷體" w:eastAsia="標楷體" w:hAnsi="標楷體"/>
              </w:rPr>
            </w:pPr>
          </w:p>
        </w:tc>
        <w:tc>
          <w:tcPr>
            <w:tcW w:w="1896" w:type="dxa"/>
          </w:tcPr>
          <w:p w14:paraId="1A646F17" w14:textId="77777777" w:rsidR="00934CA8" w:rsidRPr="00456B60" w:rsidRDefault="00934CA8" w:rsidP="00B37339">
            <w:pPr>
              <w:rPr>
                <w:rFonts w:ascii="標楷體" w:eastAsia="標楷體" w:hAnsi="標楷體"/>
              </w:rPr>
            </w:pPr>
          </w:p>
        </w:tc>
        <w:tc>
          <w:tcPr>
            <w:tcW w:w="811" w:type="dxa"/>
          </w:tcPr>
          <w:p w14:paraId="1A0685B9" w14:textId="77777777" w:rsidR="00934CA8" w:rsidRPr="00456B60" w:rsidRDefault="00934CA8" w:rsidP="00B37339">
            <w:pPr>
              <w:rPr>
                <w:rFonts w:ascii="標楷體" w:eastAsia="標楷體" w:hAnsi="標楷體"/>
                <w:color w:val="000000"/>
              </w:rPr>
            </w:pPr>
          </w:p>
        </w:tc>
        <w:tc>
          <w:tcPr>
            <w:tcW w:w="664" w:type="dxa"/>
          </w:tcPr>
          <w:p w14:paraId="0744BECF" w14:textId="77777777" w:rsidR="00934CA8" w:rsidRPr="00456B60" w:rsidRDefault="00934CA8" w:rsidP="00B37339">
            <w:pPr>
              <w:jc w:val="center"/>
              <w:rPr>
                <w:rFonts w:ascii="標楷體" w:eastAsia="標楷體" w:hAnsi="標楷體"/>
                <w:color w:val="000000"/>
              </w:rPr>
            </w:pPr>
            <w:r>
              <w:rPr>
                <w:rFonts w:ascii="標楷體" w:eastAsia="標楷體" w:hAnsi="標楷體" w:hint="eastAsia"/>
              </w:rPr>
              <w:t>W</w:t>
            </w:r>
          </w:p>
        </w:tc>
        <w:tc>
          <w:tcPr>
            <w:tcW w:w="3426" w:type="dxa"/>
          </w:tcPr>
          <w:p w14:paraId="7358D24E" w14:textId="77777777" w:rsidR="00934CA8" w:rsidRDefault="00934CA8" w:rsidP="00B37339">
            <w:pPr>
              <w:snapToGrid w:val="0"/>
              <w:rPr>
                <w:rFonts w:ascii="標楷體" w:eastAsia="標楷體" w:hAnsi="標楷體"/>
              </w:rPr>
            </w:pPr>
            <w:r>
              <w:rPr>
                <w:rFonts w:ascii="標楷體" w:eastAsia="標楷體" w:hAnsi="標楷體" w:hint="eastAsia"/>
              </w:rPr>
              <w:t>1.限輸入數字</w:t>
            </w:r>
          </w:p>
          <w:p w14:paraId="3188E2A3" w14:textId="77777777" w:rsidR="00934CA8" w:rsidRPr="00456B60" w:rsidRDefault="00934CA8" w:rsidP="00B37339">
            <w:pPr>
              <w:snapToGrid w:val="0"/>
              <w:rPr>
                <w:rFonts w:ascii="標楷體" w:eastAsia="標楷體" w:hAnsi="標楷體"/>
                <w:color w:val="000000"/>
              </w:rPr>
            </w:pPr>
            <w:r>
              <w:rPr>
                <w:rFonts w:ascii="標楷體" w:eastAsia="標楷體" w:hAnsi="標楷體" w:hint="eastAsia"/>
              </w:rPr>
              <w:t>2.若有輸入數字，</w:t>
            </w:r>
            <w:r w:rsidRPr="0008323D">
              <w:rPr>
                <w:rFonts w:ascii="標楷體" w:eastAsia="標楷體" w:hAnsi="標楷體" w:hint="eastAsia"/>
              </w:rPr>
              <w:t>檢</w:t>
            </w:r>
            <w:r w:rsidRPr="0008323D">
              <w:rPr>
                <w:rFonts w:ascii="標楷體" w:eastAsia="標楷體" w:hAnsi="標楷體" w:hint="eastAsia"/>
                <w:lang w:eastAsia="zh-HK"/>
              </w:rPr>
              <w:t>查</w:t>
            </w:r>
            <w:r>
              <w:rPr>
                <w:rFonts w:ascii="標楷體" w:eastAsia="標楷體" w:hAnsi="標楷體" w:hint="eastAsia"/>
              </w:rPr>
              <w:t>[借戶戶號]</w:t>
            </w:r>
            <w:r w:rsidRPr="0008323D">
              <w:rPr>
                <w:rFonts w:ascii="標楷體" w:eastAsia="標楷體" w:hAnsi="標楷體" w:hint="eastAsia"/>
              </w:rPr>
              <w:t>, 是否存在於</w:t>
            </w:r>
            <w:r>
              <w:rPr>
                <w:rFonts w:ascii="標楷體" w:eastAsia="標楷體" w:hAnsi="標楷體" w:hint="eastAsia"/>
              </w:rPr>
              <w:t>[</w:t>
            </w:r>
            <w:r w:rsidRPr="00F533E6">
              <w:rPr>
                <w:rFonts w:ascii="標楷體" w:eastAsia="標楷體" w:hAnsi="標楷體" w:hint="eastAsia"/>
              </w:rPr>
              <w:t>客戶資料主檔</w:t>
            </w:r>
            <w:r w:rsidRPr="0008323D">
              <w:rPr>
                <w:rFonts w:ascii="標楷體" w:eastAsia="標楷體" w:hAnsi="標楷體" w:hint="eastAsia"/>
              </w:rPr>
              <w:t>(</w:t>
            </w:r>
            <w:proofErr w:type="spellStart"/>
            <w:r w:rsidRPr="006306B3">
              <w:rPr>
                <w:rFonts w:ascii="標楷體" w:eastAsia="標楷體" w:hAnsi="標楷體"/>
              </w:rPr>
              <w:t>CustMain</w:t>
            </w:r>
            <w:proofErr w:type="spellEnd"/>
            <w:r w:rsidRPr="0008323D">
              <w:rPr>
                <w:rFonts w:ascii="標楷體" w:eastAsia="標楷體" w:hAnsi="標楷體" w:hint="eastAsia"/>
              </w:rPr>
              <w:t>)</w:t>
            </w:r>
            <w:r>
              <w:rPr>
                <w:rFonts w:ascii="標楷體" w:eastAsia="標楷體" w:hAnsi="標楷體" w:hint="eastAsia"/>
              </w:rPr>
              <w:t>]</w:t>
            </w:r>
            <w:r w:rsidRPr="0008323D">
              <w:rPr>
                <w:rFonts w:ascii="標楷體" w:eastAsia="標楷體" w:hAnsi="標楷體" w:hint="eastAsia"/>
              </w:rPr>
              <w:t>,</w:t>
            </w:r>
            <w:r w:rsidRPr="0008323D">
              <w:rPr>
                <w:rFonts w:ascii="標楷體" w:eastAsia="標楷體" w:hAnsi="標楷體" w:hint="eastAsia"/>
                <w:lang w:eastAsia="zh-HK"/>
              </w:rPr>
              <w:t>不存在時顯示</w:t>
            </w:r>
            <w:r w:rsidRPr="0008323D">
              <w:rPr>
                <w:rFonts w:ascii="標楷體" w:eastAsia="標楷體" w:hAnsi="標楷體" w:hint="eastAsia"/>
              </w:rPr>
              <w:t>"</w:t>
            </w:r>
            <w:r>
              <w:rPr>
                <w:rFonts w:ascii="標楷體" w:eastAsia="標楷體" w:hAnsi="標楷體" w:hint="eastAsia"/>
              </w:rPr>
              <w:t>E</w:t>
            </w:r>
            <w:r>
              <w:rPr>
                <w:rFonts w:ascii="標楷體" w:eastAsia="標楷體" w:hAnsi="標楷體"/>
              </w:rPr>
              <w:t>0001:</w:t>
            </w:r>
            <w:r w:rsidRPr="0008323D">
              <w:rPr>
                <w:rFonts w:ascii="標楷體" w:eastAsia="標楷體" w:hAnsi="標楷體" w:hint="eastAsia"/>
              </w:rPr>
              <w:t>查詢資料不存在"</w:t>
            </w:r>
          </w:p>
        </w:tc>
      </w:tr>
      <w:tr w:rsidR="00934CA8" w:rsidRPr="00181DFC" w14:paraId="156DF41A" w14:textId="77777777" w:rsidTr="00B37339">
        <w:trPr>
          <w:trHeight w:val="244"/>
          <w:jc w:val="center"/>
        </w:trPr>
        <w:tc>
          <w:tcPr>
            <w:tcW w:w="530" w:type="dxa"/>
          </w:tcPr>
          <w:p w14:paraId="1091321B" w14:textId="77777777" w:rsidR="00934CA8" w:rsidRPr="00181DFC" w:rsidRDefault="00934CA8" w:rsidP="00B37339">
            <w:pPr>
              <w:rPr>
                <w:rFonts w:ascii="標楷體" w:eastAsia="標楷體" w:hAnsi="標楷體"/>
              </w:rPr>
            </w:pPr>
            <w:r>
              <w:rPr>
                <w:rFonts w:ascii="標楷體" w:eastAsia="標楷體" w:hAnsi="標楷體" w:hint="eastAsia"/>
              </w:rPr>
              <w:t>2</w:t>
            </w:r>
          </w:p>
        </w:tc>
        <w:tc>
          <w:tcPr>
            <w:tcW w:w="1308" w:type="dxa"/>
          </w:tcPr>
          <w:p w14:paraId="2D3BFFC4" w14:textId="77777777" w:rsidR="00934CA8" w:rsidRPr="00181DFC" w:rsidRDefault="00934CA8" w:rsidP="00B37339">
            <w:pPr>
              <w:rPr>
                <w:rFonts w:ascii="標楷體" w:eastAsia="標楷體" w:hAnsi="標楷體"/>
              </w:rPr>
            </w:pPr>
            <w:proofErr w:type="spellStart"/>
            <w:r w:rsidRPr="0014495F">
              <w:rPr>
                <w:rFonts w:ascii="標楷體" w:eastAsia="標楷體" w:hAnsi="標楷體" w:hint="eastAsia"/>
              </w:rPr>
              <w:t>eLoan</w:t>
            </w:r>
            <w:proofErr w:type="spellEnd"/>
            <w:r w:rsidRPr="0014495F">
              <w:rPr>
                <w:rFonts w:ascii="標楷體" w:eastAsia="標楷體" w:hAnsi="標楷體" w:hint="eastAsia"/>
              </w:rPr>
              <w:t>案件編號</w:t>
            </w:r>
          </w:p>
        </w:tc>
        <w:tc>
          <w:tcPr>
            <w:tcW w:w="783" w:type="dxa"/>
          </w:tcPr>
          <w:p w14:paraId="71CFC064" w14:textId="77777777" w:rsidR="00934CA8" w:rsidRPr="00181DFC" w:rsidRDefault="00934CA8" w:rsidP="00B37339">
            <w:pPr>
              <w:rPr>
                <w:rFonts w:ascii="標楷體" w:eastAsia="標楷體" w:hAnsi="標楷體"/>
              </w:rPr>
            </w:pPr>
            <w:r>
              <w:rPr>
                <w:rFonts w:ascii="標楷體" w:eastAsia="標楷體" w:hAnsi="標楷體" w:hint="eastAsia"/>
              </w:rPr>
              <w:t>7</w:t>
            </w:r>
          </w:p>
        </w:tc>
        <w:tc>
          <w:tcPr>
            <w:tcW w:w="904" w:type="dxa"/>
          </w:tcPr>
          <w:p w14:paraId="4A14B364" w14:textId="77777777" w:rsidR="00934CA8" w:rsidRPr="00181DFC" w:rsidRDefault="00934CA8" w:rsidP="00B37339">
            <w:pPr>
              <w:rPr>
                <w:rFonts w:ascii="標楷體" w:eastAsia="標楷體" w:hAnsi="標楷體"/>
              </w:rPr>
            </w:pPr>
          </w:p>
        </w:tc>
        <w:tc>
          <w:tcPr>
            <w:tcW w:w="1896" w:type="dxa"/>
          </w:tcPr>
          <w:p w14:paraId="1732CEEF" w14:textId="77777777" w:rsidR="00934CA8" w:rsidRPr="00181DFC" w:rsidRDefault="00934CA8" w:rsidP="00B37339">
            <w:pPr>
              <w:rPr>
                <w:rFonts w:ascii="標楷體" w:eastAsia="標楷體" w:hAnsi="標楷體"/>
              </w:rPr>
            </w:pPr>
          </w:p>
        </w:tc>
        <w:tc>
          <w:tcPr>
            <w:tcW w:w="811" w:type="dxa"/>
          </w:tcPr>
          <w:p w14:paraId="133964DE" w14:textId="77777777" w:rsidR="00934CA8" w:rsidRPr="00181DFC" w:rsidRDefault="00934CA8" w:rsidP="00B37339">
            <w:pPr>
              <w:rPr>
                <w:rFonts w:ascii="標楷體" w:eastAsia="標楷體" w:hAnsi="標楷體"/>
              </w:rPr>
            </w:pPr>
          </w:p>
        </w:tc>
        <w:tc>
          <w:tcPr>
            <w:tcW w:w="664" w:type="dxa"/>
          </w:tcPr>
          <w:p w14:paraId="1BDF5B69" w14:textId="77777777" w:rsidR="00934CA8" w:rsidRPr="00181DFC" w:rsidRDefault="00934CA8" w:rsidP="00B37339">
            <w:pPr>
              <w:jc w:val="center"/>
              <w:rPr>
                <w:rFonts w:ascii="標楷體" w:eastAsia="標楷體" w:hAnsi="標楷體"/>
              </w:rPr>
            </w:pPr>
            <w:r>
              <w:rPr>
                <w:rFonts w:ascii="標楷體" w:eastAsia="標楷體" w:hAnsi="標楷體" w:hint="eastAsia"/>
              </w:rPr>
              <w:t>W</w:t>
            </w:r>
          </w:p>
        </w:tc>
        <w:tc>
          <w:tcPr>
            <w:tcW w:w="3426" w:type="dxa"/>
          </w:tcPr>
          <w:p w14:paraId="62C29EEA" w14:textId="77777777" w:rsidR="00934CA8" w:rsidRDefault="00934CA8" w:rsidP="00B37339">
            <w:pPr>
              <w:rPr>
                <w:rFonts w:ascii="標楷體" w:eastAsia="標楷體" w:hAnsi="標楷體"/>
              </w:rPr>
            </w:pPr>
            <w:r>
              <w:rPr>
                <w:rFonts w:ascii="標楷體" w:eastAsia="標楷體" w:hAnsi="標楷體" w:hint="eastAsia"/>
              </w:rPr>
              <w:t>1.若[借戶戶號]為0則必須</w:t>
            </w:r>
          </w:p>
          <w:p w14:paraId="5F5753B1" w14:textId="77777777" w:rsidR="00934CA8" w:rsidRDefault="00934CA8" w:rsidP="00B37339">
            <w:pPr>
              <w:rPr>
                <w:rFonts w:ascii="標楷體" w:eastAsia="標楷體" w:hAnsi="標楷體"/>
              </w:rPr>
            </w:pPr>
            <w:r>
              <w:rPr>
                <w:rFonts w:ascii="標楷體" w:eastAsia="標楷體" w:hAnsi="標楷體" w:hint="eastAsia"/>
              </w:rPr>
              <w:t xml:space="preserve">  輸入數字，否則跳過欄位，</w:t>
            </w:r>
          </w:p>
          <w:p w14:paraId="3432A197" w14:textId="77777777" w:rsidR="00934CA8" w:rsidRPr="003A1593" w:rsidRDefault="00934CA8" w:rsidP="00B37339">
            <w:pPr>
              <w:rPr>
                <w:rFonts w:ascii="標楷體" w:eastAsia="標楷體" w:hAnsi="標楷體"/>
              </w:rPr>
            </w:pPr>
            <w:r>
              <w:rPr>
                <w:rFonts w:ascii="標楷體" w:eastAsia="標楷體" w:hAnsi="標楷體" w:hint="eastAsia"/>
              </w:rPr>
              <w:t xml:space="preserve">  </w:t>
            </w:r>
            <w:r w:rsidRPr="00374271">
              <w:rPr>
                <w:rFonts w:ascii="標楷體" w:eastAsia="標楷體" w:hAnsi="標楷體" w:hint="eastAsia"/>
              </w:rPr>
              <w:t>檢核條件：</w:t>
            </w:r>
            <w:r>
              <w:rPr>
                <w:rFonts w:ascii="標楷體" w:eastAsia="標楷體" w:hAnsi="標楷體" w:hint="eastAsia"/>
                <w:lang w:eastAsia="zh-HK"/>
              </w:rPr>
              <w:t>不可</w:t>
            </w:r>
            <w:r>
              <w:rPr>
                <w:rFonts w:ascii="標楷體" w:eastAsia="標楷體" w:hAnsi="標楷體" w:hint="eastAsia"/>
              </w:rPr>
              <w:t>為0</w:t>
            </w:r>
            <w:r w:rsidRPr="00281B4F">
              <w:rPr>
                <w:rFonts w:ascii="標楷體" w:eastAsia="標楷體" w:hAnsi="標楷體" w:hint="eastAsia"/>
              </w:rPr>
              <w:t>/</w:t>
            </w:r>
            <w:r>
              <w:rPr>
                <w:rFonts w:ascii="標楷體" w:eastAsia="標楷體" w:hAnsi="標楷體"/>
              </w:rPr>
              <w:t>V(</w:t>
            </w:r>
            <w:r>
              <w:rPr>
                <w:rFonts w:ascii="標楷體" w:eastAsia="標楷體" w:hAnsi="標楷體" w:hint="eastAsia"/>
              </w:rPr>
              <w:t>2</w:t>
            </w:r>
            <w:r w:rsidRPr="00281B4F">
              <w:rPr>
                <w:rFonts w:ascii="標楷體" w:eastAsia="標楷體" w:hAnsi="標楷體"/>
              </w:rPr>
              <w:t>)</w:t>
            </w:r>
          </w:p>
        </w:tc>
      </w:tr>
    </w:tbl>
    <w:p w14:paraId="363A3F8B" w14:textId="77777777" w:rsidR="00934CA8" w:rsidRPr="00181DFC" w:rsidRDefault="00934CA8" w:rsidP="00934CA8">
      <w:pPr>
        <w:ind w:left="1440"/>
      </w:pPr>
    </w:p>
    <w:p w14:paraId="73A496E1" w14:textId="77777777" w:rsidR="00934CA8" w:rsidRDefault="00934CA8" w:rsidP="00934CA8">
      <w:pPr>
        <w:pStyle w:val="a"/>
        <w:tabs>
          <w:tab w:val="num" w:pos="1559"/>
        </w:tabs>
        <w:ind w:left="1559" w:hanging="425"/>
      </w:pPr>
      <w:r>
        <w:rPr>
          <w:rFonts w:hint="eastAsia"/>
        </w:rPr>
        <w:t>輸出畫面</w:t>
      </w:r>
    </w:p>
    <w:p w14:paraId="0C3D1859" w14:textId="77777777" w:rsidR="00934CA8" w:rsidRPr="00EB0B36" w:rsidRDefault="00934CA8" w:rsidP="00934CA8">
      <w:r w:rsidRPr="002B11E7">
        <w:rPr>
          <w:noProof/>
        </w:rPr>
        <w:lastRenderedPageBreak/>
        <w:drawing>
          <wp:inline distT="0" distB="0" distL="0" distR="0" wp14:anchorId="4392CA9E" wp14:editId="7173DB99">
            <wp:extent cx="6479540" cy="248475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2484755"/>
                    </a:xfrm>
                    <a:prstGeom prst="rect">
                      <a:avLst/>
                    </a:prstGeom>
                  </pic:spPr>
                </pic:pic>
              </a:graphicData>
            </a:graphic>
          </wp:inline>
        </w:drawing>
      </w:r>
    </w:p>
    <w:p w14:paraId="1EDBC34F" w14:textId="77777777" w:rsidR="00934CA8" w:rsidRDefault="00934CA8" w:rsidP="00934CA8"/>
    <w:p w14:paraId="6FE07148" w14:textId="77777777" w:rsidR="00934CA8" w:rsidRDefault="00934CA8" w:rsidP="00934CA8">
      <w:pPr>
        <w:pStyle w:val="a"/>
        <w:numPr>
          <w:ilvl w:val="0"/>
          <w:numId w:val="136"/>
        </w:numPr>
      </w:pPr>
      <w:r>
        <w:rPr>
          <w:rFonts w:hint="eastAsia"/>
        </w:rPr>
        <w:t>輸出畫面資料說明</w:t>
      </w:r>
    </w:p>
    <w:p w14:paraId="1066D138" w14:textId="77777777" w:rsidR="00934CA8" w:rsidRPr="00AE7A9E" w:rsidRDefault="00934CA8" w:rsidP="00934CA8">
      <w:pPr>
        <w:ind w:left="1440"/>
      </w:pP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1005"/>
        <w:gridCol w:w="1360"/>
        <w:gridCol w:w="4056"/>
        <w:gridCol w:w="3224"/>
      </w:tblGrid>
      <w:tr w:rsidR="00934CA8" w14:paraId="63658679" w14:textId="77777777" w:rsidTr="00B37339">
        <w:trPr>
          <w:tblHeader/>
        </w:trPr>
        <w:tc>
          <w:tcPr>
            <w:tcW w:w="698" w:type="dxa"/>
            <w:tcBorders>
              <w:top w:val="single" w:sz="4" w:space="0" w:color="auto"/>
              <w:left w:val="single" w:sz="4" w:space="0" w:color="auto"/>
              <w:bottom w:val="single" w:sz="4" w:space="0" w:color="auto"/>
              <w:right w:val="single" w:sz="4" w:space="0" w:color="auto"/>
            </w:tcBorders>
            <w:shd w:val="clear" w:color="auto" w:fill="D9D9D9"/>
            <w:hideMark/>
          </w:tcPr>
          <w:p w14:paraId="537500C6" w14:textId="77777777" w:rsidR="00934CA8" w:rsidRDefault="00934CA8" w:rsidP="00B37339">
            <w:pPr>
              <w:jc w:val="center"/>
              <w:rPr>
                <w:rFonts w:ascii="標楷體" w:eastAsia="標楷體" w:hAnsi="標楷體"/>
                <w:color w:val="000000"/>
              </w:rPr>
            </w:pPr>
            <w:r>
              <w:rPr>
                <w:rFonts w:ascii="標楷體" w:eastAsia="標楷體" w:hAnsi="標楷體" w:hint="eastAsia"/>
                <w:color w:val="000000"/>
              </w:rPr>
              <w:t>序號</w:t>
            </w:r>
          </w:p>
        </w:tc>
        <w:tc>
          <w:tcPr>
            <w:tcW w:w="1005" w:type="dxa"/>
            <w:tcBorders>
              <w:top w:val="single" w:sz="4" w:space="0" w:color="auto"/>
              <w:left w:val="single" w:sz="4" w:space="0" w:color="auto"/>
              <w:bottom w:val="single" w:sz="4" w:space="0" w:color="auto"/>
              <w:right w:val="single" w:sz="4" w:space="0" w:color="auto"/>
            </w:tcBorders>
            <w:shd w:val="clear" w:color="auto" w:fill="D9D9D9"/>
            <w:hideMark/>
          </w:tcPr>
          <w:p w14:paraId="4AAB84F2" w14:textId="77777777" w:rsidR="00934CA8" w:rsidRDefault="00934CA8" w:rsidP="00B37339">
            <w:pPr>
              <w:jc w:val="center"/>
              <w:rPr>
                <w:rFonts w:ascii="標楷體" w:eastAsia="標楷體" w:hAnsi="標楷體"/>
                <w:color w:val="000000"/>
              </w:rPr>
            </w:pPr>
            <w:r>
              <w:rPr>
                <w:rFonts w:ascii="標楷體" w:eastAsia="標楷體" w:hAnsi="標楷體" w:hint="eastAsia"/>
                <w:color w:val="000000"/>
              </w:rPr>
              <w:t>欄位型態</w:t>
            </w:r>
          </w:p>
        </w:tc>
        <w:tc>
          <w:tcPr>
            <w:tcW w:w="1360" w:type="dxa"/>
            <w:tcBorders>
              <w:top w:val="single" w:sz="4" w:space="0" w:color="auto"/>
              <w:left w:val="single" w:sz="4" w:space="0" w:color="auto"/>
              <w:bottom w:val="single" w:sz="4" w:space="0" w:color="auto"/>
              <w:right w:val="single" w:sz="4" w:space="0" w:color="auto"/>
            </w:tcBorders>
            <w:shd w:val="clear" w:color="auto" w:fill="D9D9D9"/>
            <w:hideMark/>
          </w:tcPr>
          <w:p w14:paraId="311809A9" w14:textId="77777777" w:rsidR="00934CA8" w:rsidRDefault="00934CA8" w:rsidP="00B37339">
            <w:pPr>
              <w:jc w:val="center"/>
              <w:rPr>
                <w:rFonts w:ascii="標楷體" w:eastAsia="標楷體" w:hAnsi="標楷體"/>
                <w:color w:val="000000"/>
              </w:rPr>
            </w:pPr>
            <w:r>
              <w:rPr>
                <w:rFonts w:ascii="標楷體" w:eastAsia="標楷體" w:hAnsi="標楷體" w:hint="eastAsia"/>
                <w:color w:val="000000"/>
              </w:rPr>
              <w:t>欄位名稱</w:t>
            </w:r>
          </w:p>
        </w:tc>
        <w:tc>
          <w:tcPr>
            <w:tcW w:w="4056" w:type="dxa"/>
            <w:tcBorders>
              <w:top w:val="single" w:sz="4" w:space="0" w:color="auto"/>
              <w:left w:val="single" w:sz="4" w:space="0" w:color="auto"/>
              <w:bottom w:val="single" w:sz="4" w:space="0" w:color="auto"/>
              <w:right w:val="single" w:sz="4" w:space="0" w:color="auto"/>
            </w:tcBorders>
            <w:shd w:val="clear" w:color="auto" w:fill="D9D9D9"/>
            <w:hideMark/>
          </w:tcPr>
          <w:p w14:paraId="023778C2" w14:textId="77777777" w:rsidR="00934CA8" w:rsidRDefault="00934CA8" w:rsidP="00B37339">
            <w:pPr>
              <w:jc w:val="center"/>
              <w:rPr>
                <w:rFonts w:ascii="標楷體" w:eastAsia="標楷體" w:hAnsi="標楷體"/>
                <w:color w:val="000000"/>
              </w:rPr>
            </w:pPr>
            <w:r>
              <w:rPr>
                <w:rFonts w:ascii="標楷體" w:eastAsia="標楷體" w:hAnsi="標楷體" w:hint="eastAsia"/>
                <w:color w:val="000000"/>
              </w:rPr>
              <w:t>資料來源</w:t>
            </w:r>
          </w:p>
        </w:tc>
        <w:tc>
          <w:tcPr>
            <w:tcW w:w="3224" w:type="dxa"/>
            <w:tcBorders>
              <w:top w:val="single" w:sz="4" w:space="0" w:color="auto"/>
              <w:left w:val="single" w:sz="4" w:space="0" w:color="auto"/>
              <w:bottom w:val="single" w:sz="4" w:space="0" w:color="auto"/>
              <w:right w:val="single" w:sz="4" w:space="0" w:color="auto"/>
            </w:tcBorders>
            <w:shd w:val="clear" w:color="auto" w:fill="D9D9D9"/>
            <w:hideMark/>
          </w:tcPr>
          <w:p w14:paraId="25204E38" w14:textId="77777777" w:rsidR="00934CA8" w:rsidRDefault="00934CA8" w:rsidP="00B37339">
            <w:pPr>
              <w:jc w:val="center"/>
              <w:rPr>
                <w:rFonts w:ascii="標楷體" w:eastAsia="標楷體" w:hAnsi="標楷體"/>
                <w:color w:val="000000"/>
              </w:rPr>
            </w:pPr>
            <w:r>
              <w:rPr>
                <w:rFonts w:ascii="標楷體" w:eastAsia="標楷體" w:hAnsi="標楷體" w:hint="eastAsia"/>
                <w:color w:val="000000"/>
              </w:rPr>
              <w:t>輸出/功能說明</w:t>
            </w:r>
          </w:p>
        </w:tc>
      </w:tr>
      <w:tr w:rsidR="00934CA8" w14:paraId="305C90D9" w14:textId="77777777" w:rsidTr="00B37339">
        <w:tc>
          <w:tcPr>
            <w:tcW w:w="698" w:type="dxa"/>
            <w:tcBorders>
              <w:top w:val="single" w:sz="4" w:space="0" w:color="auto"/>
              <w:left w:val="single" w:sz="4" w:space="0" w:color="auto"/>
              <w:bottom w:val="single" w:sz="4" w:space="0" w:color="auto"/>
              <w:right w:val="single" w:sz="4" w:space="0" w:color="auto"/>
            </w:tcBorders>
            <w:hideMark/>
          </w:tcPr>
          <w:p w14:paraId="48E4AF6A" w14:textId="77777777" w:rsidR="00934CA8" w:rsidRDefault="00934CA8" w:rsidP="00B37339">
            <w:pPr>
              <w:rPr>
                <w:rFonts w:ascii="標楷體" w:eastAsia="標楷體" w:hAnsi="標楷體"/>
                <w:color w:val="000000"/>
                <w:lang w:val="x-none"/>
              </w:rPr>
            </w:pPr>
            <w:r>
              <w:rPr>
                <w:rFonts w:ascii="標楷體" w:eastAsia="標楷體" w:hAnsi="標楷體"/>
                <w:color w:val="000000"/>
                <w:lang w:val="x-none"/>
              </w:rPr>
              <w:t>1</w:t>
            </w:r>
          </w:p>
        </w:tc>
        <w:tc>
          <w:tcPr>
            <w:tcW w:w="1005" w:type="dxa"/>
            <w:tcBorders>
              <w:top w:val="single" w:sz="4" w:space="0" w:color="auto"/>
              <w:left w:val="single" w:sz="4" w:space="0" w:color="auto"/>
              <w:bottom w:val="single" w:sz="4" w:space="0" w:color="auto"/>
              <w:right w:val="single" w:sz="4" w:space="0" w:color="auto"/>
            </w:tcBorders>
            <w:hideMark/>
          </w:tcPr>
          <w:p w14:paraId="082A5F16" w14:textId="77777777" w:rsidR="00934CA8" w:rsidRDefault="00934CA8" w:rsidP="00B37339">
            <w:pPr>
              <w:rPr>
                <w:rFonts w:ascii="標楷體" w:eastAsia="標楷體" w:hAnsi="標楷體"/>
                <w:color w:val="000000"/>
                <w:lang w:val="x-none" w:eastAsia="x-none"/>
              </w:rPr>
            </w:pPr>
            <w:proofErr w:type="spellStart"/>
            <w:r>
              <w:rPr>
                <w:rFonts w:ascii="標楷體" w:eastAsia="標楷體" w:hAnsi="標楷體" w:hint="eastAsia"/>
                <w:color w:val="000000"/>
                <w:lang w:val="x-none" w:eastAsia="x-none"/>
              </w:rPr>
              <w:t>資料</w:t>
            </w:r>
            <w:proofErr w:type="spellEnd"/>
          </w:p>
        </w:tc>
        <w:tc>
          <w:tcPr>
            <w:tcW w:w="1360" w:type="dxa"/>
            <w:tcBorders>
              <w:top w:val="single" w:sz="4" w:space="0" w:color="auto"/>
              <w:left w:val="single" w:sz="4" w:space="0" w:color="auto"/>
              <w:bottom w:val="single" w:sz="4" w:space="0" w:color="auto"/>
              <w:right w:val="single" w:sz="4" w:space="0" w:color="auto"/>
            </w:tcBorders>
          </w:tcPr>
          <w:p w14:paraId="5C8E7FD8" w14:textId="77777777" w:rsidR="00934CA8" w:rsidRDefault="00934CA8" w:rsidP="00B37339">
            <w:pPr>
              <w:rPr>
                <w:rFonts w:ascii="標楷體" w:eastAsia="標楷體" w:hAnsi="標楷體"/>
                <w:color w:val="000000"/>
                <w:lang w:val="x-none"/>
              </w:rPr>
            </w:pPr>
            <w:r>
              <w:rPr>
                <w:rFonts w:ascii="標楷體" w:eastAsia="標楷體" w:hAnsi="標楷體" w:hint="eastAsia"/>
                <w:color w:val="000000"/>
                <w:lang w:val="x-none"/>
              </w:rPr>
              <w:t>借戶戶號</w:t>
            </w:r>
          </w:p>
        </w:tc>
        <w:tc>
          <w:tcPr>
            <w:tcW w:w="4056" w:type="dxa"/>
            <w:tcBorders>
              <w:top w:val="single" w:sz="4" w:space="0" w:color="auto"/>
              <w:left w:val="single" w:sz="4" w:space="0" w:color="auto"/>
              <w:bottom w:val="single" w:sz="4" w:space="0" w:color="auto"/>
              <w:right w:val="single" w:sz="4" w:space="0" w:color="auto"/>
            </w:tcBorders>
          </w:tcPr>
          <w:p w14:paraId="61CB6BCA" w14:textId="77777777" w:rsidR="00934CA8" w:rsidRDefault="00934CA8" w:rsidP="00B37339">
            <w:pPr>
              <w:rPr>
                <w:rFonts w:ascii="標楷體" w:eastAsia="標楷體" w:hAnsi="標楷體"/>
                <w:color w:val="000000"/>
                <w:lang w:val="x-none" w:eastAsia="x-none"/>
              </w:rPr>
            </w:pPr>
            <w:proofErr w:type="spellStart"/>
            <w:r>
              <w:rPr>
                <w:rFonts w:ascii="標楷體" w:eastAsia="標楷體" w:hAnsi="標楷體"/>
              </w:rPr>
              <w:t>FacMain</w:t>
            </w:r>
            <w:r>
              <w:rPr>
                <w:rFonts w:ascii="標楷體" w:eastAsia="標楷體" w:hAnsi="標楷體" w:hint="eastAsia"/>
              </w:rPr>
              <w:t>.</w:t>
            </w:r>
            <w:r>
              <w:rPr>
                <w:rFonts w:ascii="標楷體" w:eastAsia="標楷體" w:hAnsi="標楷體"/>
              </w:rPr>
              <w:t>CustNo</w:t>
            </w:r>
            <w:proofErr w:type="spellEnd"/>
          </w:p>
        </w:tc>
        <w:tc>
          <w:tcPr>
            <w:tcW w:w="3224" w:type="dxa"/>
            <w:tcBorders>
              <w:top w:val="single" w:sz="4" w:space="0" w:color="auto"/>
              <w:left w:val="single" w:sz="4" w:space="0" w:color="auto"/>
              <w:bottom w:val="single" w:sz="4" w:space="0" w:color="auto"/>
              <w:right w:val="single" w:sz="4" w:space="0" w:color="auto"/>
            </w:tcBorders>
          </w:tcPr>
          <w:p w14:paraId="53F31AEB" w14:textId="77777777" w:rsidR="00934CA8" w:rsidRDefault="00934CA8" w:rsidP="00B37339">
            <w:pPr>
              <w:rPr>
                <w:rFonts w:ascii="標楷體" w:eastAsia="標楷體" w:hAnsi="標楷體"/>
                <w:color w:val="000000"/>
                <w:lang w:val="x-none" w:eastAsia="x-none"/>
              </w:rPr>
            </w:pPr>
            <w:r>
              <w:rPr>
                <w:rFonts w:ascii="標楷體" w:eastAsia="標楷體" w:hAnsi="標楷體" w:hint="eastAsia"/>
                <w:color w:val="000000"/>
                <w:lang w:val="x-none"/>
              </w:rPr>
              <w:t>借戶戶號</w:t>
            </w:r>
          </w:p>
        </w:tc>
      </w:tr>
      <w:tr w:rsidR="00934CA8" w14:paraId="1FD3286A" w14:textId="77777777" w:rsidTr="00B37339">
        <w:tc>
          <w:tcPr>
            <w:tcW w:w="698" w:type="dxa"/>
            <w:tcBorders>
              <w:top w:val="single" w:sz="4" w:space="0" w:color="auto"/>
              <w:left w:val="single" w:sz="4" w:space="0" w:color="auto"/>
              <w:bottom w:val="single" w:sz="4" w:space="0" w:color="auto"/>
              <w:right w:val="single" w:sz="4" w:space="0" w:color="auto"/>
            </w:tcBorders>
            <w:hideMark/>
          </w:tcPr>
          <w:p w14:paraId="6A2DA8C0" w14:textId="77777777" w:rsidR="00934CA8" w:rsidRDefault="00934CA8" w:rsidP="00B37339">
            <w:pPr>
              <w:rPr>
                <w:rFonts w:ascii="標楷體" w:eastAsia="標楷體" w:hAnsi="標楷體"/>
                <w:color w:val="000000"/>
                <w:lang w:val="x-none"/>
              </w:rPr>
            </w:pPr>
            <w:r>
              <w:rPr>
                <w:rFonts w:ascii="標楷體" w:eastAsia="標楷體" w:hAnsi="標楷體"/>
                <w:color w:val="000000"/>
                <w:lang w:val="x-none"/>
              </w:rPr>
              <w:t>2</w:t>
            </w:r>
          </w:p>
        </w:tc>
        <w:tc>
          <w:tcPr>
            <w:tcW w:w="1005" w:type="dxa"/>
            <w:tcBorders>
              <w:top w:val="single" w:sz="4" w:space="0" w:color="auto"/>
              <w:left w:val="single" w:sz="4" w:space="0" w:color="auto"/>
              <w:bottom w:val="single" w:sz="4" w:space="0" w:color="auto"/>
              <w:right w:val="single" w:sz="4" w:space="0" w:color="auto"/>
            </w:tcBorders>
            <w:hideMark/>
          </w:tcPr>
          <w:p w14:paraId="74AFB85F" w14:textId="77777777" w:rsidR="00934CA8" w:rsidRDefault="00934CA8" w:rsidP="00B37339">
            <w:pPr>
              <w:rPr>
                <w:rFonts w:ascii="標楷體" w:eastAsia="標楷體" w:hAnsi="標楷體"/>
                <w:color w:val="000000"/>
                <w:lang w:val="x-none" w:eastAsia="x-none"/>
              </w:rPr>
            </w:pPr>
            <w:proofErr w:type="spellStart"/>
            <w:r>
              <w:rPr>
                <w:rFonts w:ascii="標楷體" w:eastAsia="標楷體" w:hAnsi="標楷體" w:hint="eastAsia"/>
                <w:color w:val="000000"/>
                <w:lang w:val="x-none" w:eastAsia="x-none"/>
              </w:rPr>
              <w:t>資料</w:t>
            </w:r>
            <w:proofErr w:type="spellEnd"/>
          </w:p>
        </w:tc>
        <w:tc>
          <w:tcPr>
            <w:tcW w:w="1360" w:type="dxa"/>
            <w:tcBorders>
              <w:top w:val="single" w:sz="4" w:space="0" w:color="auto"/>
              <w:left w:val="single" w:sz="4" w:space="0" w:color="auto"/>
              <w:bottom w:val="single" w:sz="4" w:space="0" w:color="auto"/>
              <w:right w:val="single" w:sz="4" w:space="0" w:color="auto"/>
            </w:tcBorders>
          </w:tcPr>
          <w:p w14:paraId="14410090" w14:textId="77777777" w:rsidR="00934CA8" w:rsidRDefault="00934CA8" w:rsidP="00B37339">
            <w:pPr>
              <w:tabs>
                <w:tab w:val="left" w:pos="1044"/>
              </w:tabs>
              <w:rPr>
                <w:rFonts w:ascii="標楷體" w:eastAsia="標楷體" w:hAnsi="標楷體"/>
                <w:color w:val="000000"/>
                <w:lang w:val="x-none" w:eastAsia="x-none"/>
              </w:rPr>
            </w:pPr>
            <w:proofErr w:type="spellStart"/>
            <w:r w:rsidRPr="0014495F">
              <w:rPr>
                <w:rFonts w:ascii="標楷體" w:eastAsia="標楷體" w:hAnsi="標楷體" w:hint="eastAsia"/>
              </w:rPr>
              <w:t>eLoan</w:t>
            </w:r>
            <w:proofErr w:type="spellEnd"/>
            <w:r w:rsidRPr="0014495F">
              <w:rPr>
                <w:rFonts w:ascii="標楷體" w:eastAsia="標楷體" w:hAnsi="標楷體" w:hint="eastAsia"/>
              </w:rPr>
              <w:t>案件編號</w:t>
            </w:r>
          </w:p>
        </w:tc>
        <w:tc>
          <w:tcPr>
            <w:tcW w:w="4056" w:type="dxa"/>
            <w:tcBorders>
              <w:top w:val="single" w:sz="4" w:space="0" w:color="auto"/>
              <w:left w:val="single" w:sz="4" w:space="0" w:color="auto"/>
              <w:bottom w:val="single" w:sz="4" w:space="0" w:color="auto"/>
              <w:right w:val="single" w:sz="4" w:space="0" w:color="auto"/>
            </w:tcBorders>
          </w:tcPr>
          <w:p w14:paraId="1CBF4518" w14:textId="77777777" w:rsidR="00934CA8" w:rsidRDefault="00934CA8" w:rsidP="00B37339">
            <w:pPr>
              <w:rPr>
                <w:rFonts w:ascii="標楷體" w:eastAsia="標楷體" w:hAnsi="標楷體"/>
                <w:color w:val="000000"/>
                <w:lang w:val="x-none" w:eastAsia="x-none"/>
              </w:rPr>
            </w:pPr>
            <w:proofErr w:type="spellStart"/>
            <w:r w:rsidRPr="00AA791F">
              <w:rPr>
                <w:rFonts w:ascii="標楷體" w:eastAsia="標楷體" w:hAnsi="標楷體"/>
              </w:rPr>
              <w:t>TxAmlRating</w:t>
            </w:r>
            <w:r>
              <w:rPr>
                <w:rFonts w:ascii="標楷體" w:eastAsia="標楷體" w:hAnsi="標楷體"/>
              </w:rPr>
              <w:t>.</w:t>
            </w:r>
            <w:r w:rsidRPr="001750DA">
              <w:rPr>
                <w:rFonts w:ascii="標楷體" w:eastAsia="標楷體" w:hAnsi="標楷體"/>
              </w:rPr>
              <w:t>CaseNo</w:t>
            </w:r>
            <w:proofErr w:type="spellEnd"/>
          </w:p>
        </w:tc>
        <w:tc>
          <w:tcPr>
            <w:tcW w:w="3224" w:type="dxa"/>
            <w:tcBorders>
              <w:top w:val="single" w:sz="4" w:space="0" w:color="auto"/>
              <w:left w:val="single" w:sz="4" w:space="0" w:color="auto"/>
              <w:bottom w:val="single" w:sz="4" w:space="0" w:color="auto"/>
              <w:right w:val="single" w:sz="4" w:space="0" w:color="auto"/>
            </w:tcBorders>
          </w:tcPr>
          <w:p w14:paraId="70CA66B5" w14:textId="77777777" w:rsidR="00934CA8" w:rsidRPr="00040F91" w:rsidRDefault="00934CA8" w:rsidP="00B37339">
            <w:pPr>
              <w:ind w:left="235" w:hangingChars="98" w:hanging="235"/>
              <w:rPr>
                <w:rFonts w:ascii="標楷體" w:eastAsia="標楷體" w:hAnsi="標楷體"/>
              </w:rPr>
            </w:pPr>
            <w:proofErr w:type="spellStart"/>
            <w:r w:rsidRPr="0014495F">
              <w:rPr>
                <w:rFonts w:ascii="標楷體" w:eastAsia="標楷體" w:hAnsi="標楷體" w:hint="eastAsia"/>
              </w:rPr>
              <w:t>eLoan</w:t>
            </w:r>
            <w:proofErr w:type="spellEnd"/>
            <w:r w:rsidRPr="0014495F">
              <w:rPr>
                <w:rFonts w:ascii="標楷體" w:eastAsia="標楷體" w:hAnsi="標楷體" w:hint="eastAsia"/>
              </w:rPr>
              <w:t>案件編號</w:t>
            </w:r>
          </w:p>
        </w:tc>
      </w:tr>
      <w:tr w:rsidR="00934CA8" w14:paraId="6BEA4914" w14:textId="77777777" w:rsidTr="00B37339">
        <w:tc>
          <w:tcPr>
            <w:tcW w:w="698" w:type="dxa"/>
            <w:tcBorders>
              <w:top w:val="single" w:sz="4" w:space="0" w:color="auto"/>
              <w:left w:val="single" w:sz="4" w:space="0" w:color="auto"/>
              <w:bottom w:val="single" w:sz="4" w:space="0" w:color="auto"/>
              <w:right w:val="single" w:sz="4" w:space="0" w:color="auto"/>
            </w:tcBorders>
            <w:hideMark/>
          </w:tcPr>
          <w:p w14:paraId="02C22B53" w14:textId="77777777" w:rsidR="00934CA8" w:rsidRDefault="00934CA8" w:rsidP="00B37339">
            <w:pPr>
              <w:rPr>
                <w:rFonts w:ascii="標楷體" w:eastAsia="標楷體" w:hAnsi="標楷體"/>
                <w:color w:val="000000"/>
                <w:lang w:val="x-none"/>
              </w:rPr>
            </w:pPr>
            <w:r>
              <w:rPr>
                <w:rFonts w:ascii="標楷體" w:eastAsia="標楷體" w:hAnsi="標楷體"/>
                <w:color w:val="000000"/>
                <w:lang w:val="x-none"/>
              </w:rPr>
              <w:t>3</w:t>
            </w:r>
          </w:p>
        </w:tc>
        <w:tc>
          <w:tcPr>
            <w:tcW w:w="1005" w:type="dxa"/>
            <w:tcBorders>
              <w:top w:val="single" w:sz="4" w:space="0" w:color="auto"/>
              <w:left w:val="single" w:sz="4" w:space="0" w:color="auto"/>
              <w:bottom w:val="single" w:sz="4" w:space="0" w:color="auto"/>
              <w:right w:val="single" w:sz="4" w:space="0" w:color="auto"/>
            </w:tcBorders>
            <w:hideMark/>
          </w:tcPr>
          <w:p w14:paraId="6E04C732" w14:textId="77777777" w:rsidR="00934CA8" w:rsidRDefault="00934CA8" w:rsidP="00B37339">
            <w:pPr>
              <w:rPr>
                <w:rFonts w:ascii="標楷體" w:eastAsia="標楷體" w:hAnsi="標楷體"/>
                <w:color w:val="000000"/>
                <w:lang w:val="x-none" w:eastAsia="x-none"/>
              </w:rPr>
            </w:pPr>
            <w:proofErr w:type="spellStart"/>
            <w:r>
              <w:rPr>
                <w:rFonts w:ascii="標楷體" w:eastAsia="標楷體" w:hAnsi="標楷體" w:hint="eastAsia"/>
                <w:color w:val="000000"/>
                <w:lang w:val="x-none" w:eastAsia="x-none"/>
              </w:rPr>
              <w:t>資料</w:t>
            </w:r>
            <w:proofErr w:type="spellEnd"/>
          </w:p>
        </w:tc>
        <w:tc>
          <w:tcPr>
            <w:tcW w:w="1360" w:type="dxa"/>
            <w:tcBorders>
              <w:top w:val="single" w:sz="4" w:space="0" w:color="auto"/>
              <w:left w:val="single" w:sz="4" w:space="0" w:color="auto"/>
              <w:bottom w:val="single" w:sz="4" w:space="0" w:color="auto"/>
              <w:right w:val="single" w:sz="4" w:space="0" w:color="auto"/>
            </w:tcBorders>
          </w:tcPr>
          <w:p w14:paraId="485AC446" w14:textId="77777777" w:rsidR="00934CA8" w:rsidRDefault="00934CA8" w:rsidP="00B37339">
            <w:pPr>
              <w:rPr>
                <w:rFonts w:ascii="標楷體" w:eastAsia="標楷體" w:hAnsi="標楷體"/>
                <w:color w:val="000000"/>
                <w:lang w:val="x-none" w:eastAsia="x-none"/>
              </w:rPr>
            </w:pPr>
            <w:r>
              <w:rPr>
                <w:rFonts w:ascii="標楷體" w:eastAsia="標楷體" w:hAnsi="標楷體" w:hint="eastAsia"/>
                <w:color w:val="000000"/>
                <w:lang w:val="x-none"/>
              </w:rPr>
              <w:t>異動時間</w:t>
            </w:r>
          </w:p>
        </w:tc>
        <w:tc>
          <w:tcPr>
            <w:tcW w:w="4056" w:type="dxa"/>
            <w:tcBorders>
              <w:top w:val="single" w:sz="4" w:space="0" w:color="auto"/>
              <w:left w:val="single" w:sz="4" w:space="0" w:color="auto"/>
              <w:bottom w:val="single" w:sz="4" w:space="0" w:color="auto"/>
              <w:right w:val="single" w:sz="4" w:space="0" w:color="auto"/>
            </w:tcBorders>
          </w:tcPr>
          <w:p w14:paraId="5D288C9E" w14:textId="77777777" w:rsidR="00934CA8" w:rsidRDefault="00934CA8" w:rsidP="00B37339">
            <w:pPr>
              <w:rPr>
                <w:rFonts w:ascii="標楷體" w:eastAsia="標楷體" w:hAnsi="標楷體"/>
                <w:color w:val="000000"/>
                <w:lang w:val="x-none" w:eastAsia="x-none"/>
              </w:rPr>
            </w:pPr>
            <w:proofErr w:type="spellStart"/>
            <w:r w:rsidRPr="00AA791F">
              <w:rPr>
                <w:rFonts w:ascii="標楷體" w:eastAsia="標楷體" w:hAnsi="標楷體"/>
              </w:rPr>
              <w:t>TxAmlRating</w:t>
            </w:r>
            <w:proofErr w:type="spellEnd"/>
            <w:r>
              <w:rPr>
                <w:rFonts w:ascii="標楷體" w:eastAsia="標楷體" w:hAnsi="標楷體"/>
              </w:rPr>
              <w:t>.</w:t>
            </w:r>
            <w:r>
              <w:t xml:space="preserve"> </w:t>
            </w:r>
            <w:proofErr w:type="spellStart"/>
            <w:r w:rsidRPr="001750DA">
              <w:rPr>
                <w:rFonts w:ascii="標楷體" w:eastAsia="標楷體" w:hAnsi="標楷體"/>
              </w:rPr>
              <w:t>LastUpdate</w:t>
            </w:r>
            <w:proofErr w:type="spellEnd"/>
          </w:p>
        </w:tc>
        <w:tc>
          <w:tcPr>
            <w:tcW w:w="3224" w:type="dxa"/>
            <w:tcBorders>
              <w:top w:val="single" w:sz="4" w:space="0" w:color="auto"/>
              <w:left w:val="single" w:sz="4" w:space="0" w:color="auto"/>
              <w:bottom w:val="single" w:sz="4" w:space="0" w:color="auto"/>
              <w:right w:val="single" w:sz="4" w:space="0" w:color="auto"/>
            </w:tcBorders>
          </w:tcPr>
          <w:p w14:paraId="77A76568" w14:textId="77777777" w:rsidR="00934CA8" w:rsidRPr="00040F91" w:rsidRDefault="00934CA8" w:rsidP="00B37339">
            <w:pPr>
              <w:ind w:left="235" w:hangingChars="98" w:hanging="235"/>
              <w:rPr>
                <w:rFonts w:ascii="標楷體" w:eastAsia="標楷體" w:hAnsi="標楷體"/>
              </w:rPr>
            </w:pPr>
            <w:r>
              <w:rPr>
                <w:rFonts w:ascii="標楷體" w:eastAsia="標楷體" w:hAnsi="標楷體" w:hint="eastAsia"/>
                <w:color w:val="000000"/>
                <w:lang w:val="x-none"/>
              </w:rPr>
              <w:t>異動時間(</w:t>
            </w:r>
            <w:r>
              <w:rPr>
                <w:rFonts w:ascii="標楷體" w:eastAsia="標楷體" w:hAnsi="標楷體"/>
                <w:color w:val="000000"/>
                <w:lang w:val="x-none"/>
              </w:rPr>
              <w:t xml:space="preserve">YYY/MM/DD </w:t>
            </w:r>
            <w:proofErr w:type="spellStart"/>
            <w:r>
              <w:rPr>
                <w:rFonts w:ascii="標楷體" w:eastAsia="標楷體" w:hAnsi="標楷體"/>
                <w:color w:val="000000"/>
                <w:lang w:val="x-none"/>
              </w:rPr>
              <w:t>mm:ss</w:t>
            </w:r>
            <w:proofErr w:type="spellEnd"/>
            <w:r>
              <w:rPr>
                <w:rFonts w:ascii="標楷體" w:eastAsia="標楷體" w:hAnsi="標楷體"/>
                <w:color w:val="000000"/>
                <w:lang w:val="x-none"/>
              </w:rPr>
              <w:t>)</w:t>
            </w:r>
          </w:p>
        </w:tc>
      </w:tr>
      <w:tr w:rsidR="00934CA8" w14:paraId="6225A93C" w14:textId="77777777" w:rsidTr="00B37339">
        <w:tc>
          <w:tcPr>
            <w:tcW w:w="698" w:type="dxa"/>
            <w:tcBorders>
              <w:top w:val="single" w:sz="4" w:space="0" w:color="auto"/>
              <w:left w:val="single" w:sz="4" w:space="0" w:color="auto"/>
              <w:bottom w:val="single" w:sz="4" w:space="0" w:color="auto"/>
              <w:right w:val="single" w:sz="4" w:space="0" w:color="auto"/>
            </w:tcBorders>
            <w:hideMark/>
          </w:tcPr>
          <w:p w14:paraId="16027FAD" w14:textId="77777777" w:rsidR="00934CA8" w:rsidRDefault="00934CA8" w:rsidP="00B37339">
            <w:pPr>
              <w:rPr>
                <w:rFonts w:ascii="標楷體" w:eastAsia="標楷體" w:hAnsi="標楷體"/>
                <w:color w:val="000000"/>
                <w:lang w:val="x-none"/>
              </w:rPr>
            </w:pPr>
            <w:r>
              <w:rPr>
                <w:rFonts w:ascii="標楷體" w:eastAsia="標楷體" w:hAnsi="標楷體"/>
                <w:color w:val="000000"/>
                <w:lang w:val="x-none"/>
              </w:rPr>
              <w:t>4</w:t>
            </w:r>
          </w:p>
        </w:tc>
        <w:tc>
          <w:tcPr>
            <w:tcW w:w="1005" w:type="dxa"/>
            <w:tcBorders>
              <w:top w:val="single" w:sz="4" w:space="0" w:color="auto"/>
              <w:left w:val="single" w:sz="4" w:space="0" w:color="auto"/>
              <w:bottom w:val="single" w:sz="4" w:space="0" w:color="auto"/>
              <w:right w:val="single" w:sz="4" w:space="0" w:color="auto"/>
            </w:tcBorders>
            <w:hideMark/>
          </w:tcPr>
          <w:p w14:paraId="78E8C99D" w14:textId="77777777" w:rsidR="00934CA8" w:rsidRDefault="00934CA8" w:rsidP="00B37339">
            <w:pPr>
              <w:rPr>
                <w:rFonts w:ascii="標楷體" w:eastAsia="標楷體" w:hAnsi="標楷體"/>
                <w:color w:val="000000"/>
                <w:lang w:val="x-none" w:eastAsia="x-none"/>
              </w:rPr>
            </w:pPr>
            <w:proofErr w:type="spellStart"/>
            <w:r>
              <w:rPr>
                <w:rFonts w:ascii="標楷體" w:eastAsia="標楷體" w:hAnsi="標楷體" w:hint="eastAsia"/>
                <w:color w:val="000000"/>
                <w:lang w:val="x-none" w:eastAsia="x-none"/>
              </w:rPr>
              <w:t>資料</w:t>
            </w:r>
            <w:proofErr w:type="spellEnd"/>
          </w:p>
        </w:tc>
        <w:tc>
          <w:tcPr>
            <w:tcW w:w="1360" w:type="dxa"/>
            <w:tcBorders>
              <w:top w:val="single" w:sz="4" w:space="0" w:color="auto"/>
              <w:left w:val="single" w:sz="4" w:space="0" w:color="auto"/>
              <w:bottom w:val="single" w:sz="4" w:space="0" w:color="auto"/>
              <w:right w:val="single" w:sz="4" w:space="0" w:color="auto"/>
            </w:tcBorders>
          </w:tcPr>
          <w:p w14:paraId="158B8DF7" w14:textId="77777777" w:rsidR="00934CA8" w:rsidRDefault="00934CA8" w:rsidP="00B37339">
            <w:pPr>
              <w:rPr>
                <w:rFonts w:ascii="標楷體" w:eastAsia="標楷體" w:hAnsi="標楷體"/>
                <w:color w:val="000000"/>
                <w:lang w:val="x-none" w:eastAsia="x-none"/>
              </w:rPr>
            </w:pPr>
            <w:r>
              <w:rPr>
                <w:rFonts w:ascii="標楷體" w:eastAsia="標楷體" w:hAnsi="標楷體" w:hint="eastAsia"/>
                <w:color w:val="000000"/>
                <w:lang w:val="x-none"/>
              </w:rPr>
              <w:t>分數</w:t>
            </w:r>
          </w:p>
        </w:tc>
        <w:tc>
          <w:tcPr>
            <w:tcW w:w="4056" w:type="dxa"/>
            <w:tcBorders>
              <w:top w:val="single" w:sz="4" w:space="0" w:color="auto"/>
              <w:left w:val="single" w:sz="4" w:space="0" w:color="auto"/>
              <w:bottom w:val="single" w:sz="4" w:space="0" w:color="auto"/>
              <w:right w:val="single" w:sz="4" w:space="0" w:color="auto"/>
            </w:tcBorders>
          </w:tcPr>
          <w:p w14:paraId="25D1EF02" w14:textId="77777777" w:rsidR="00934CA8" w:rsidRDefault="00934CA8" w:rsidP="00B37339">
            <w:pPr>
              <w:rPr>
                <w:rFonts w:ascii="標楷體" w:eastAsia="標楷體" w:hAnsi="標楷體"/>
                <w:color w:val="000000"/>
                <w:lang w:val="x-none" w:eastAsia="x-none"/>
              </w:rPr>
            </w:pPr>
            <w:proofErr w:type="spellStart"/>
            <w:r w:rsidRPr="00AA791F">
              <w:rPr>
                <w:rFonts w:ascii="標楷體" w:eastAsia="標楷體" w:hAnsi="標楷體"/>
              </w:rPr>
              <w:t>TxAmlRating</w:t>
            </w:r>
            <w:r>
              <w:rPr>
                <w:rFonts w:ascii="標楷體" w:eastAsia="標楷體" w:hAnsi="標楷體"/>
              </w:rPr>
              <w:t>.</w:t>
            </w:r>
            <w:r w:rsidRPr="001750DA">
              <w:rPr>
                <w:rFonts w:ascii="標楷體" w:eastAsia="標楷體" w:hAnsi="標楷體"/>
              </w:rPr>
              <w:t>RspTotalRatingsScore</w:t>
            </w:r>
            <w:proofErr w:type="spellEnd"/>
          </w:p>
        </w:tc>
        <w:tc>
          <w:tcPr>
            <w:tcW w:w="3224" w:type="dxa"/>
            <w:tcBorders>
              <w:top w:val="single" w:sz="4" w:space="0" w:color="auto"/>
              <w:left w:val="single" w:sz="4" w:space="0" w:color="auto"/>
              <w:bottom w:val="single" w:sz="4" w:space="0" w:color="auto"/>
              <w:right w:val="single" w:sz="4" w:space="0" w:color="auto"/>
            </w:tcBorders>
          </w:tcPr>
          <w:p w14:paraId="01CAF500" w14:textId="77777777" w:rsidR="00934CA8" w:rsidRDefault="00934CA8" w:rsidP="00B37339">
            <w:pPr>
              <w:rPr>
                <w:rFonts w:ascii="標楷體" w:eastAsia="標楷體" w:hAnsi="標楷體"/>
                <w:color w:val="000000"/>
                <w:lang w:val="x-none"/>
              </w:rPr>
            </w:pPr>
            <w:r>
              <w:rPr>
                <w:rFonts w:ascii="標楷體" w:eastAsia="標楷體" w:hAnsi="標楷體" w:hint="eastAsia"/>
                <w:color w:val="000000"/>
                <w:lang w:val="x-none"/>
              </w:rPr>
              <w:t>分數(</w:t>
            </w:r>
            <w:proofErr w:type="spellStart"/>
            <w:r>
              <w:rPr>
                <w:rFonts w:ascii="標楷體" w:eastAsia="標楷體" w:hAnsi="標楷體" w:hint="eastAsia"/>
                <w:color w:val="000000"/>
                <w:lang w:val="x-none"/>
              </w:rPr>
              <w:t>分數加千分位</w:t>
            </w:r>
            <w:proofErr w:type="spellEnd"/>
            <w:r>
              <w:rPr>
                <w:rFonts w:ascii="標楷體" w:eastAsia="標楷體" w:hAnsi="標楷體" w:hint="eastAsia"/>
                <w:color w:val="000000"/>
                <w:lang w:val="x-none"/>
              </w:rPr>
              <w:t>)</w:t>
            </w:r>
          </w:p>
        </w:tc>
      </w:tr>
      <w:tr w:rsidR="00934CA8" w14:paraId="062B8BE4" w14:textId="77777777" w:rsidTr="00B37339">
        <w:tc>
          <w:tcPr>
            <w:tcW w:w="698" w:type="dxa"/>
            <w:tcBorders>
              <w:top w:val="single" w:sz="4" w:space="0" w:color="auto"/>
              <w:left w:val="single" w:sz="4" w:space="0" w:color="auto"/>
              <w:bottom w:val="single" w:sz="4" w:space="0" w:color="auto"/>
              <w:right w:val="single" w:sz="4" w:space="0" w:color="auto"/>
            </w:tcBorders>
            <w:hideMark/>
          </w:tcPr>
          <w:p w14:paraId="59DA5164" w14:textId="77777777" w:rsidR="00934CA8" w:rsidRDefault="00934CA8" w:rsidP="00B37339">
            <w:pPr>
              <w:rPr>
                <w:rFonts w:ascii="標楷體" w:eastAsia="標楷體" w:hAnsi="標楷體"/>
                <w:color w:val="000000"/>
                <w:lang w:val="x-none"/>
              </w:rPr>
            </w:pPr>
            <w:r>
              <w:rPr>
                <w:rFonts w:ascii="標楷體" w:eastAsia="標楷體" w:hAnsi="標楷體"/>
                <w:color w:val="000000"/>
                <w:lang w:val="x-none"/>
              </w:rPr>
              <w:t>5</w:t>
            </w:r>
          </w:p>
        </w:tc>
        <w:tc>
          <w:tcPr>
            <w:tcW w:w="1005" w:type="dxa"/>
            <w:tcBorders>
              <w:top w:val="single" w:sz="4" w:space="0" w:color="auto"/>
              <w:left w:val="single" w:sz="4" w:space="0" w:color="auto"/>
              <w:bottom w:val="single" w:sz="4" w:space="0" w:color="auto"/>
              <w:right w:val="single" w:sz="4" w:space="0" w:color="auto"/>
            </w:tcBorders>
            <w:hideMark/>
          </w:tcPr>
          <w:p w14:paraId="27715E11" w14:textId="77777777" w:rsidR="00934CA8" w:rsidRDefault="00934CA8" w:rsidP="00B37339">
            <w:pPr>
              <w:rPr>
                <w:rFonts w:ascii="標楷體" w:eastAsia="標楷體" w:hAnsi="標楷體"/>
                <w:color w:val="000000"/>
                <w:lang w:val="x-none" w:eastAsia="x-none"/>
              </w:rPr>
            </w:pPr>
            <w:proofErr w:type="spellStart"/>
            <w:r>
              <w:rPr>
                <w:rFonts w:ascii="標楷體" w:eastAsia="標楷體" w:hAnsi="標楷體" w:hint="eastAsia"/>
                <w:color w:val="000000"/>
                <w:lang w:val="x-none" w:eastAsia="x-none"/>
              </w:rPr>
              <w:t>資料</w:t>
            </w:r>
            <w:proofErr w:type="spellEnd"/>
          </w:p>
        </w:tc>
        <w:tc>
          <w:tcPr>
            <w:tcW w:w="1360" w:type="dxa"/>
            <w:tcBorders>
              <w:top w:val="single" w:sz="4" w:space="0" w:color="auto"/>
              <w:left w:val="single" w:sz="4" w:space="0" w:color="auto"/>
              <w:bottom w:val="single" w:sz="4" w:space="0" w:color="auto"/>
              <w:right w:val="single" w:sz="4" w:space="0" w:color="auto"/>
            </w:tcBorders>
          </w:tcPr>
          <w:p w14:paraId="43328BDD" w14:textId="77777777" w:rsidR="00934CA8" w:rsidRDefault="00934CA8" w:rsidP="00B37339">
            <w:pPr>
              <w:rPr>
                <w:rFonts w:ascii="標楷體" w:eastAsia="標楷體" w:hAnsi="標楷體"/>
                <w:color w:val="000000"/>
                <w:lang w:val="x-none"/>
              </w:rPr>
            </w:pPr>
            <w:r>
              <w:rPr>
                <w:rFonts w:ascii="標楷體" w:eastAsia="標楷體" w:hAnsi="標楷體" w:hint="eastAsia"/>
                <w:color w:val="000000"/>
                <w:lang w:val="x-none"/>
              </w:rPr>
              <w:t>總評級</w:t>
            </w:r>
          </w:p>
        </w:tc>
        <w:tc>
          <w:tcPr>
            <w:tcW w:w="4056" w:type="dxa"/>
            <w:tcBorders>
              <w:top w:val="single" w:sz="4" w:space="0" w:color="auto"/>
              <w:left w:val="single" w:sz="4" w:space="0" w:color="auto"/>
              <w:bottom w:val="single" w:sz="4" w:space="0" w:color="auto"/>
              <w:right w:val="single" w:sz="4" w:space="0" w:color="auto"/>
            </w:tcBorders>
          </w:tcPr>
          <w:p w14:paraId="052C8763" w14:textId="77777777" w:rsidR="00934CA8" w:rsidRDefault="00934CA8" w:rsidP="00B37339">
            <w:pPr>
              <w:rPr>
                <w:rFonts w:ascii="標楷體" w:eastAsia="標楷體" w:hAnsi="標楷體"/>
                <w:color w:val="000000"/>
                <w:lang w:val="x-none" w:eastAsia="x-none"/>
              </w:rPr>
            </w:pPr>
            <w:proofErr w:type="spellStart"/>
            <w:r w:rsidRPr="00AA791F">
              <w:rPr>
                <w:rFonts w:ascii="標楷體" w:eastAsia="標楷體" w:hAnsi="標楷體"/>
              </w:rPr>
              <w:t>TxAmlRating</w:t>
            </w:r>
            <w:r>
              <w:rPr>
                <w:rFonts w:ascii="標楷體" w:eastAsia="標楷體" w:hAnsi="標楷體"/>
              </w:rPr>
              <w:t>.</w:t>
            </w:r>
            <w:r w:rsidRPr="001750DA">
              <w:rPr>
                <w:rFonts w:ascii="標楷體" w:eastAsia="標楷體" w:hAnsi="標楷體"/>
              </w:rPr>
              <w:t>RspTotalRatings</w:t>
            </w:r>
            <w:proofErr w:type="spellEnd"/>
          </w:p>
        </w:tc>
        <w:tc>
          <w:tcPr>
            <w:tcW w:w="3224" w:type="dxa"/>
            <w:tcBorders>
              <w:top w:val="single" w:sz="4" w:space="0" w:color="auto"/>
              <w:left w:val="single" w:sz="4" w:space="0" w:color="auto"/>
              <w:bottom w:val="single" w:sz="4" w:space="0" w:color="auto"/>
              <w:right w:val="single" w:sz="4" w:space="0" w:color="auto"/>
            </w:tcBorders>
          </w:tcPr>
          <w:p w14:paraId="18529C3C" w14:textId="77777777" w:rsidR="00934CA8" w:rsidRDefault="00934CA8" w:rsidP="00B37339">
            <w:pPr>
              <w:rPr>
                <w:rFonts w:ascii="標楷體" w:eastAsia="標楷體" w:hAnsi="標楷體"/>
              </w:rPr>
            </w:pPr>
            <w:r>
              <w:rPr>
                <w:rFonts w:ascii="標楷體" w:eastAsia="標楷體" w:hAnsi="標楷體" w:hint="eastAsia"/>
              </w:rPr>
              <w:t>[</w:t>
            </w:r>
            <w:proofErr w:type="spellStart"/>
            <w:r w:rsidRPr="00AA791F">
              <w:rPr>
                <w:rFonts w:ascii="標楷體" w:eastAsia="標楷體" w:hAnsi="標楷體" w:hint="eastAsia"/>
              </w:rPr>
              <w:t>Eloan</w:t>
            </w:r>
            <w:proofErr w:type="spellEnd"/>
            <w:proofErr w:type="gramStart"/>
            <w:r w:rsidRPr="00AA791F">
              <w:rPr>
                <w:rFonts w:ascii="標楷體" w:eastAsia="標楷體" w:hAnsi="標楷體" w:hint="eastAsia"/>
              </w:rPr>
              <w:t>評級</w:t>
            </w:r>
            <w:r>
              <w:rPr>
                <w:rFonts w:ascii="標楷體" w:eastAsia="標楷體" w:hAnsi="標楷體" w:hint="eastAsia"/>
              </w:rPr>
              <w:t>檔</w:t>
            </w:r>
            <w:proofErr w:type="gramEnd"/>
            <w:r>
              <w:rPr>
                <w:rFonts w:ascii="標楷體" w:eastAsia="標楷體" w:hAnsi="標楷體" w:hint="eastAsia"/>
              </w:rPr>
              <w:t>(</w:t>
            </w:r>
            <w:proofErr w:type="spellStart"/>
            <w:r w:rsidRPr="00AA791F">
              <w:rPr>
                <w:rFonts w:ascii="標楷體" w:eastAsia="標楷體" w:hAnsi="標楷體"/>
              </w:rPr>
              <w:t>TxAmlRating</w:t>
            </w:r>
            <w:proofErr w:type="spellEnd"/>
            <w:r>
              <w:rPr>
                <w:rFonts w:ascii="標楷體" w:eastAsia="標楷體" w:hAnsi="標楷體" w:hint="eastAsia"/>
              </w:rPr>
              <w:t>)]的[</w:t>
            </w:r>
            <w:r w:rsidRPr="002B11E7">
              <w:rPr>
                <w:rFonts w:ascii="標楷體" w:eastAsia="標楷體" w:hAnsi="標楷體" w:hint="eastAsia"/>
              </w:rPr>
              <w:t xml:space="preserve">總評級(WLF+CDD) </w:t>
            </w:r>
            <w:r>
              <w:rPr>
                <w:rFonts w:ascii="標楷體" w:eastAsia="標楷體" w:hAnsi="標楷體" w:hint="eastAsia"/>
              </w:rPr>
              <w:t>(</w:t>
            </w:r>
            <w:proofErr w:type="spellStart"/>
            <w:r w:rsidRPr="001750DA">
              <w:rPr>
                <w:rFonts w:ascii="標楷體" w:eastAsia="標楷體" w:hAnsi="標楷體"/>
              </w:rPr>
              <w:t>RspTotalRatings</w:t>
            </w:r>
            <w:proofErr w:type="spellEnd"/>
            <w:r>
              <w:rPr>
                <w:rFonts w:ascii="標楷體" w:eastAsia="標楷體" w:hAnsi="標楷體"/>
              </w:rPr>
              <w:t>)]</w:t>
            </w:r>
          </w:p>
          <w:p w14:paraId="34407746" w14:textId="77777777" w:rsidR="00934CA8" w:rsidRDefault="00934CA8" w:rsidP="00B37339">
            <w:pPr>
              <w:rPr>
                <w:rFonts w:ascii="標楷體" w:eastAsia="標楷體" w:hAnsi="標楷體"/>
              </w:rPr>
            </w:pPr>
            <w:r>
              <w:rPr>
                <w:rFonts w:ascii="標楷體" w:eastAsia="標楷體" w:hAnsi="標楷體" w:hint="eastAsia"/>
              </w:rPr>
              <w:t>為L時顯示L</w:t>
            </w:r>
            <w:r>
              <w:rPr>
                <w:rFonts w:ascii="標楷體" w:eastAsia="標楷體" w:hAnsi="標楷體"/>
              </w:rPr>
              <w:t>.</w:t>
            </w:r>
            <w:r>
              <w:rPr>
                <w:rFonts w:ascii="標楷體" w:eastAsia="標楷體" w:hAnsi="標楷體" w:hint="eastAsia"/>
              </w:rPr>
              <w:t>低</w:t>
            </w:r>
          </w:p>
          <w:p w14:paraId="282C8B3A" w14:textId="77777777" w:rsidR="00934CA8" w:rsidRDefault="00934CA8" w:rsidP="00B37339">
            <w:pPr>
              <w:rPr>
                <w:rFonts w:ascii="標楷體" w:eastAsia="標楷體" w:hAnsi="標楷體"/>
              </w:rPr>
            </w:pPr>
            <w:r>
              <w:rPr>
                <w:rFonts w:ascii="標楷體" w:eastAsia="標楷體" w:hAnsi="標楷體" w:hint="eastAsia"/>
              </w:rPr>
              <w:t>為M時顯示M</w:t>
            </w:r>
            <w:r>
              <w:rPr>
                <w:rFonts w:ascii="標楷體" w:eastAsia="標楷體" w:hAnsi="標楷體"/>
              </w:rPr>
              <w:t>.</w:t>
            </w:r>
            <w:r>
              <w:rPr>
                <w:rFonts w:ascii="標楷體" w:eastAsia="標楷體" w:hAnsi="標楷體" w:hint="eastAsia"/>
              </w:rPr>
              <w:t>中</w:t>
            </w:r>
          </w:p>
          <w:p w14:paraId="4FE5FEE5" w14:textId="77777777" w:rsidR="00934CA8" w:rsidRDefault="00934CA8" w:rsidP="00B37339">
            <w:pPr>
              <w:rPr>
                <w:rFonts w:ascii="標楷體" w:eastAsia="標楷體" w:hAnsi="標楷體"/>
              </w:rPr>
            </w:pPr>
            <w:r>
              <w:rPr>
                <w:rFonts w:ascii="標楷體" w:eastAsia="標楷體" w:hAnsi="標楷體" w:hint="eastAsia"/>
              </w:rPr>
              <w:t>為H時顯示H.高</w:t>
            </w:r>
          </w:p>
          <w:p w14:paraId="45707454" w14:textId="77777777" w:rsidR="00934CA8" w:rsidRPr="002B11E7" w:rsidRDefault="00934CA8" w:rsidP="00B37339">
            <w:pPr>
              <w:rPr>
                <w:rFonts w:ascii="標楷體" w:eastAsia="標楷體" w:hAnsi="標楷體"/>
              </w:rPr>
            </w:pPr>
            <w:r>
              <w:rPr>
                <w:rFonts w:ascii="標楷體" w:eastAsia="標楷體" w:hAnsi="標楷體" w:hint="eastAsia"/>
              </w:rPr>
              <w:t>為空白時顯示空白</w:t>
            </w:r>
          </w:p>
        </w:tc>
      </w:tr>
      <w:tr w:rsidR="00934CA8" w14:paraId="71BCA3AD" w14:textId="77777777" w:rsidTr="00B37339">
        <w:tc>
          <w:tcPr>
            <w:tcW w:w="698" w:type="dxa"/>
            <w:tcBorders>
              <w:top w:val="single" w:sz="4" w:space="0" w:color="auto"/>
              <w:left w:val="single" w:sz="4" w:space="0" w:color="auto"/>
              <w:bottom w:val="single" w:sz="4" w:space="0" w:color="auto"/>
              <w:right w:val="single" w:sz="4" w:space="0" w:color="auto"/>
            </w:tcBorders>
          </w:tcPr>
          <w:p w14:paraId="4FA26758" w14:textId="77777777" w:rsidR="00934CA8" w:rsidRDefault="00934CA8" w:rsidP="00B37339">
            <w:pPr>
              <w:rPr>
                <w:rFonts w:ascii="標楷體" w:eastAsia="標楷體" w:hAnsi="標楷體"/>
                <w:color w:val="000000"/>
                <w:lang w:val="x-none"/>
              </w:rPr>
            </w:pPr>
            <w:r>
              <w:rPr>
                <w:rFonts w:ascii="標楷體" w:eastAsia="標楷體" w:hAnsi="標楷體" w:hint="eastAsia"/>
                <w:color w:val="000000"/>
                <w:lang w:val="x-none"/>
              </w:rPr>
              <w:t>6</w:t>
            </w:r>
          </w:p>
        </w:tc>
        <w:tc>
          <w:tcPr>
            <w:tcW w:w="1005" w:type="dxa"/>
            <w:tcBorders>
              <w:top w:val="single" w:sz="4" w:space="0" w:color="auto"/>
              <w:left w:val="single" w:sz="4" w:space="0" w:color="auto"/>
              <w:bottom w:val="single" w:sz="4" w:space="0" w:color="auto"/>
              <w:right w:val="single" w:sz="4" w:space="0" w:color="auto"/>
            </w:tcBorders>
          </w:tcPr>
          <w:p w14:paraId="246379AE" w14:textId="77777777" w:rsidR="00934CA8" w:rsidRDefault="00934CA8" w:rsidP="00B37339">
            <w:pPr>
              <w:rPr>
                <w:rFonts w:ascii="標楷體" w:eastAsia="標楷體" w:hAnsi="標楷體"/>
                <w:color w:val="000000"/>
                <w:lang w:val="x-none" w:eastAsia="x-none"/>
              </w:rPr>
            </w:pPr>
            <w:r>
              <w:rPr>
                <w:rFonts w:ascii="標楷體" w:eastAsia="標楷體" w:hAnsi="標楷體" w:hint="eastAsia"/>
                <w:color w:val="000000"/>
                <w:lang w:val="x-none"/>
              </w:rPr>
              <w:t>資料</w:t>
            </w:r>
          </w:p>
        </w:tc>
        <w:tc>
          <w:tcPr>
            <w:tcW w:w="1360" w:type="dxa"/>
            <w:tcBorders>
              <w:top w:val="single" w:sz="4" w:space="0" w:color="auto"/>
              <w:left w:val="single" w:sz="4" w:space="0" w:color="auto"/>
              <w:bottom w:val="single" w:sz="4" w:space="0" w:color="auto"/>
              <w:right w:val="single" w:sz="4" w:space="0" w:color="auto"/>
            </w:tcBorders>
          </w:tcPr>
          <w:p w14:paraId="173FD278" w14:textId="77777777" w:rsidR="00934CA8" w:rsidRDefault="00934CA8" w:rsidP="00B37339">
            <w:pPr>
              <w:rPr>
                <w:rFonts w:ascii="標楷體" w:eastAsia="標楷體" w:hAnsi="標楷體"/>
                <w:color w:val="000000"/>
                <w:lang w:val="x-none"/>
              </w:rPr>
            </w:pPr>
            <w:r>
              <w:rPr>
                <w:rFonts w:ascii="標楷體" w:eastAsia="標楷體" w:hAnsi="標楷體" w:hint="eastAsia"/>
                <w:color w:val="000000"/>
                <w:lang w:val="x-none"/>
              </w:rPr>
              <w:t>序號</w:t>
            </w:r>
          </w:p>
        </w:tc>
        <w:tc>
          <w:tcPr>
            <w:tcW w:w="4056" w:type="dxa"/>
            <w:tcBorders>
              <w:top w:val="single" w:sz="4" w:space="0" w:color="auto"/>
              <w:left w:val="single" w:sz="4" w:space="0" w:color="auto"/>
              <w:bottom w:val="single" w:sz="4" w:space="0" w:color="auto"/>
              <w:right w:val="single" w:sz="4" w:space="0" w:color="auto"/>
            </w:tcBorders>
          </w:tcPr>
          <w:p w14:paraId="0679F94C" w14:textId="77777777" w:rsidR="00934CA8" w:rsidRDefault="00934CA8" w:rsidP="00B37339">
            <w:pPr>
              <w:rPr>
                <w:rFonts w:ascii="標楷體" w:eastAsia="標楷體" w:hAnsi="標楷體"/>
                <w:color w:val="000000"/>
                <w:lang w:val="x-none" w:eastAsia="x-none"/>
              </w:rPr>
            </w:pPr>
            <w:proofErr w:type="spellStart"/>
            <w:r w:rsidRPr="00AA791F">
              <w:rPr>
                <w:rFonts w:ascii="標楷體" w:eastAsia="標楷體" w:hAnsi="標楷體"/>
              </w:rPr>
              <w:t>TxAmlRating</w:t>
            </w:r>
            <w:r>
              <w:rPr>
                <w:rFonts w:ascii="標楷體" w:eastAsia="標楷體" w:hAnsi="標楷體"/>
              </w:rPr>
              <w:t>.</w:t>
            </w:r>
            <w:r w:rsidRPr="001750DA">
              <w:rPr>
                <w:rFonts w:ascii="標楷體" w:eastAsia="標楷體" w:hAnsi="標楷體"/>
              </w:rPr>
              <w:t>LogNo</w:t>
            </w:r>
            <w:proofErr w:type="spellEnd"/>
          </w:p>
        </w:tc>
        <w:tc>
          <w:tcPr>
            <w:tcW w:w="3224" w:type="dxa"/>
            <w:tcBorders>
              <w:top w:val="single" w:sz="4" w:space="0" w:color="auto"/>
              <w:left w:val="single" w:sz="4" w:space="0" w:color="auto"/>
              <w:bottom w:val="single" w:sz="4" w:space="0" w:color="auto"/>
              <w:right w:val="single" w:sz="4" w:space="0" w:color="auto"/>
            </w:tcBorders>
          </w:tcPr>
          <w:p w14:paraId="105D98D3" w14:textId="77777777" w:rsidR="00934CA8" w:rsidRDefault="00934CA8" w:rsidP="00B37339">
            <w:pPr>
              <w:rPr>
                <w:rFonts w:ascii="標楷體" w:eastAsia="標楷體" w:hAnsi="標楷體"/>
                <w:color w:val="000000"/>
                <w:lang w:val="x-none"/>
              </w:rPr>
            </w:pPr>
            <w:r>
              <w:rPr>
                <w:rFonts w:ascii="標楷體" w:eastAsia="標楷體" w:hAnsi="標楷體" w:hint="eastAsia"/>
                <w:color w:val="000000"/>
                <w:lang w:val="x-none"/>
              </w:rPr>
              <w:t>序號</w:t>
            </w:r>
          </w:p>
        </w:tc>
      </w:tr>
    </w:tbl>
    <w:p w14:paraId="6CE0198F" w14:textId="77777777" w:rsidR="00934CA8" w:rsidRDefault="00934CA8" w:rsidP="00934CA8">
      <w:pPr>
        <w:ind w:left="1440"/>
      </w:pPr>
    </w:p>
    <w:p w14:paraId="6C416A93" w14:textId="77777777" w:rsidR="00934CA8" w:rsidRDefault="00934CA8" w:rsidP="00934CA8">
      <w:pPr>
        <w:widowControl/>
      </w:pPr>
      <w:r>
        <w:br w:type="page"/>
      </w:r>
    </w:p>
    <w:p w14:paraId="1B50A8CE" w14:textId="77777777" w:rsidR="00FD0BA6" w:rsidRPr="00B830D9" w:rsidRDefault="00FD0BA6" w:rsidP="00FD0BA6">
      <w:pPr>
        <w:pStyle w:val="1"/>
        <w:snapToGrid w:val="0"/>
        <w:rPr>
          <w:rFonts w:ascii="標楷體" w:hAnsi="標楷體"/>
          <w:sz w:val="32"/>
          <w:szCs w:val="32"/>
        </w:rPr>
      </w:pPr>
      <w:r w:rsidRPr="00B830D9">
        <w:rPr>
          <w:rFonts w:ascii="標楷體" w:hAnsi="標楷體"/>
          <w:sz w:val="32"/>
          <w:szCs w:val="32"/>
        </w:rPr>
        <w:lastRenderedPageBreak/>
        <w:t>第4章</w:t>
      </w:r>
      <w:r w:rsidR="00716905" w:rsidRPr="00B830D9">
        <w:rPr>
          <w:rFonts w:ascii="標楷體" w:hAnsi="標楷體" w:hint="eastAsia"/>
          <w:sz w:val="32"/>
          <w:szCs w:val="32"/>
        </w:rPr>
        <w:t xml:space="preserve"> </w:t>
      </w:r>
      <w:r w:rsidRPr="00B830D9">
        <w:rPr>
          <w:rFonts w:ascii="標楷體" w:hAnsi="標楷體"/>
          <w:sz w:val="32"/>
          <w:szCs w:val="32"/>
        </w:rPr>
        <w:t>其他與附件</w:t>
      </w:r>
      <w:bookmarkEnd w:id="17"/>
    </w:p>
    <w:p w14:paraId="0068A555" w14:textId="77777777" w:rsidR="007C5F22" w:rsidRPr="009B2BD3" w:rsidRDefault="007C5F22" w:rsidP="007C5F22">
      <w:pPr>
        <w:pStyle w:val="20"/>
        <w:keepNext w:val="0"/>
        <w:rPr>
          <w:rFonts w:ascii="標楷體" w:hAnsi="標楷體"/>
        </w:rPr>
      </w:pPr>
      <w:bookmarkStart w:id="18" w:name="_Toc28250798"/>
      <w:bookmarkStart w:id="19" w:name="_Toc30177091"/>
      <w:r w:rsidRPr="009B2BD3">
        <w:rPr>
          <w:rFonts w:ascii="標楷體" w:hAnsi="標楷體"/>
        </w:rPr>
        <w:t>4.1</w:t>
      </w:r>
      <w:r w:rsidRPr="009B2BD3">
        <w:rPr>
          <w:rFonts w:ascii="標楷體" w:hAnsi="標楷體" w:hint="eastAsia"/>
        </w:rPr>
        <w:t xml:space="preserve">    </w:t>
      </w:r>
      <w:r w:rsidRPr="009B2BD3">
        <w:rPr>
          <w:rFonts w:ascii="標楷體" w:hAnsi="標楷體"/>
        </w:rPr>
        <w:t>其他</w:t>
      </w:r>
      <w:bookmarkEnd w:id="18"/>
      <w:bookmarkEnd w:id="19"/>
    </w:p>
    <w:p w14:paraId="499B4DB9" w14:textId="77777777" w:rsidR="007C5F22" w:rsidRPr="009B2BD3" w:rsidRDefault="007C5F22" w:rsidP="007C5F22">
      <w:pPr>
        <w:pStyle w:val="2TEXT"/>
        <w:rPr>
          <w:rFonts w:ascii="標楷體" w:hAnsi="標楷體"/>
        </w:rPr>
      </w:pPr>
      <w:r w:rsidRPr="009B2BD3">
        <w:rPr>
          <w:rFonts w:ascii="標楷體" w:hAnsi="標楷體" w:hint="eastAsia"/>
        </w:rPr>
        <w:t>N/A</w:t>
      </w:r>
    </w:p>
    <w:p w14:paraId="6601939D" w14:textId="77777777" w:rsidR="007C5F22" w:rsidRPr="009B2BD3" w:rsidRDefault="007C5F22" w:rsidP="007C5F22">
      <w:pPr>
        <w:pStyle w:val="20"/>
        <w:keepNext w:val="0"/>
        <w:rPr>
          <w:rFonts w:ascii="標楷體" w:hAnsi="標楷體"/>
        </w:rPr>
      </w:pPr>
      <w:bookmarkStart w:id="20" w:name="_Toc28250799"/>
      <w:bookmarkStart w:id="21" w:name="_Toc30177092"/>
      <w:r w:rsidRPr="009B2BD3">
        <w:rPr>
          <w:rFonts w:ascii="標楷體" w:hAnsi="標楷體"/>
        </w:rPr>
        <w:t xml:space="preserve">4.2 </w:t>
      </w:r>
      <w:r w:rsidRPr="009B2BD3">
        <w:rPr>
          <w:rFonts w:ascii="標楷體" w:hAnsi="標楷體" w:hint="eastAsia"/>
        </w:rPr>
        <w:t xml:space="preserve">   </w:t>
      </w:r>
      <w:r w:rsidRPr="009B2BD3">
        <w:rPr>
          <w:rFonts w:ascii="標楷體" w:hAnsi="標楷體"/>
        </w:rPr>
        <w:t>附件</w:t>
      </w:r>
      <w:bookmarkEnd w:id="20"/>
      <w:bookmarkEnd w:id="21"/>
    </w:p>
    <w:p w14:paraId="6588DB5B" w14:textId="77777777" w:rsidR="007C5F22" w:rsidRPr="009B2BD3" w:rsidRDefault="007C5F22" w:rsidP="007C5F22">
      <w:pPr>
        <w:pStyle w:val="2TEXT"/>
        <w:rPr>
          <w:rFonts w:ascii="標楷體" w:hAnsi="標楷體"/>
        </w:rPr>
      </w:pPr>
      <w:r w:rsidRPr="009B2BD3">
        <w:rPr>
          <w:rFonts w:ascii="標楷體" w:hAnsi="標楷體" w:hint="eastAsia"/>
        </w:rPr>
        <w:t>N/A</w:t>
      </w:r>
    </w:p>
    <w:p w14:paraId="4E540C6C" w14:textId="77777777" w:rsidR="00FD0BA6" w:rsidRPr="00B830D9" w:rsidRDefault="00FD0BA6" w:rsidP="00FD0BA6">
      <w:pPr>
        <w:tabs>
          <w:tab w:val="left" w:pos="788"/>
        </w:tabs>
        <w:rPr>
          <w:rFonts w:ascii="標楷體" w:eastAsia="標楷體" w:hAnsi="標楷體"/>
        </w:rPr>
      </w:pPr>
    </w:p>
    <w:p w14:paraId="096D6753" w14:textId="77777777" w:rsidR="00FD0BA6" w:rsidRPr="00B830D9" w:rsidRDefault="00FD0BA6" w:rsidP="00FD0BA6">
      <w:pPr>
        <w:tabs>
          <w:tab w:val="left" w:pos="788"/>
        </w:tabs>
        <w:rPr>
          <w:rFonts w:ascii="標楷體" w:eastAsia="標楷體" w:hAnsi="標楷體"/>
        </w:rPr>
      </w:pPr>
    </w:p>
    <w:sectPr w:rsidR="00FD0BA6" w:rsidRPr="00B830D9" w:rsidSect="00364C22">
      <w:pgSz w:w="11906" w:h="16838" w:code="9"/>
      <w:pgMar w:top="1418" w:right="851" w:bottom="737" w:left="851" w:header="567" w:footer="68" w:gutter="0"/>
      <w:pgNumType w:start="1" w:chapSep="e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6F2ABB" w14:textId="77777777" w:rsidR="00943FA7" w:rsidRDefault="00943FA7">
      <w:r>
        <w:separator/>
      </w:r>
    </w:p>
  </w:endnote>
  <w:endnote w:type="continuationSeparator" w:id="0">
    <w:p w14:paraId="408D86F6" w14:textId="77777777" w:rsidR="00943FA7" w:rsidRDefault="0094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47E9F" w14:textId="77777777" w:rsidR="00B31B79" w:rsidRPr="009B11EB" w:rsidRDefault="00B31B79" w:rsidP="0055023D">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B31B79" w:rsidRPr="009B11EB" w14:paraId="344FCB5D" w14:textId="77777777" w:rsidTr="0055023D">
      <w:trPr>
        <w:cantSplit/>
        <w:trHeight w:val="80"/>
      </w:trPr>
      <w:tc>
        <w:tcPr>
          <w:tcW w:w="4348" w:type="dxa"/>
        </w:tcPr>
        <w:p w14:paraId="52AA65F7"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PJ201800012_URS_8遵循法令作業.docx</w:t>
          </w:r>
          <w:r w:rsidRPr="009B11EB">
            <w:rPr>
              <w:rFonts w:ascii="標楷體" w:eastAsia="標楷體" w:hAnsi="標楷體"/>
              <w:noProof/>
            </w:rPr>
            <w:fldChar w:fldCharType="end"/>
          </w:r>
        </w:p>
      </w:tc>
      <w:tc>
        <w:tcPr>
          <w:tcW w:w="1200" w:type="dxa"/>
        </w:tcPr>
        <w:p w14:paraId="6E168427" w14:textId="3AB82620" w:rsidR="00B31B79" w:rsidRPr="009B11EB" w:rsidRDefault="00B31B79" w:rsidP="0055023D">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934CA8">
            <w:rPr>
              <w:rFonts w:ascii="標楷體" w:eastAsia="標楷體" w:hAnsi="標楷體"/>
              <w:noProof/>
            </w:rPr>
            <w:t>V1.0</w:t>
          </w:r>
          <w:r w:rsidRPr="009B11EB">
            <w:rPr>
              <w:rFonts w:ascii="標楷體" w:eastAsia="標楷體" w:hAnsi="標楷體"/>
            </w:rPr>
            <w:fldChar w:fldCharType="end"/>
          </w:r>
        </w:p>
      </w:tc>
      <w:tc>
        <w:tcPr>
          <w:tcW w:w="2160" w:type="dxa"/>
        </w:tcPr>
        <w:p w14:paraId="70D8BAAF" w14:textId="770E34E2" w:rsidR="00B31B79" w:rsidRPr="009B11EB" w:rsidRDefault="00B31B79" w:rsidP="0055023D">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934CA8" w:rsidRPr="00934CA8">
            <w:rPr>
              <w:rFonts w:ascii="標楷體" w:eastAsia="標楷體" w:hAnsi="標楷體"/>
              <w:noProof/>
            </w:rPr>
            <w:t>2021/6/11</w:t>
          </w:r>
          <w:r>
            <w:rPr>
              <w:rFonts w:ascii="標楷體" w:eastAsia="標楷體" w:hAnsi="標楷體"/>
              <w:noProof/>
            </w:rPr>
            <w:fldChar w:fldCharType="end"/>
          </w:r>
        </w:p>
      </w:tc>
      <w:tc>
        <w:tcPr>
          <w:tcW w:w="1560" w:type="dxa"/>
        </w:tcPr>
        <w:p w14:paraId="457EC8C8"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組織版次：V4.0</w:t>
          </w:r>
        </w:p>
      </w:tc>
      <w:tc>
        <w:tcPr>
          <w:tcW w:w="988" w:type="dxa"/>
        </w:tcPr>
        <w:p w14:paraId="2BE96837" w14:textId="31678A0D" w:rsidR="00B31B79" w:rsidRPr="009B11EB" w:rsidRDefault="00B31B79" w:rsidP="0055023D">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934CA8">
            <w:rPr>
              <w:rFonts w:ascii="標楷體" w:eastAsia="標楷體" w:hAnsi="標楷體"/>
              <w:noProof/>
            </w:rPr>
            <w:t>ii</w:t>
          </w:r>
          <w:r w:rsidRPr="009B11EB">
            <w:rPr>
              <w:rFonts w:ascii="標楷體" w:eastAsia="標楷體" w:hAnsi="標楷體"/>
              <w:noProof/>
            </w:rPr>
            <w:fldChar w:fldCharType="end"/>
          </w:r>
        </w:p>
      </w:tc>
    </w:tr>
  </w:tbl>
  <w:p w14:paraId="74399044" w14:textId="77777777" w:rsidR="00B31B79" w:rsidRPr="0055023D" w:rsidRDefault="00B31B79" w:rsidP="0055023D">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399AA" w14:textId="77777777" w:rsidR="00B31B79" w:rsidRDefault="00B31B79" w:rsidP="0055023D">
    <w:pPr>
      <w:pStyle w:val="aff"/>
    </w:pPr>
    <w:r>
      <w:rPr>
        <w:rFonts w:hint="eastAsia"/>
      </w:rPr>
      <w:t>本文件著作權屬新光人壽保險股份有限公司所有，未經許可不准引用或翻印</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8F122" w14:textId="77777777" w:rsidR="00943FA7" w:rsidRDefault="00943FA7">
      <w:r>
        <w:separator/>
      </w:r>
    </w:p>
  </w:footnote>
  <w:footnote w:type="continuationSeparator" w:id="0">
    <w:p w14:paraId="7092ACBF" w14:textId="77777777" w:rsidR="00943FA7" w:rsidRDefault="00943F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B31B79" w14:paraId="49AA28FD" w14:textId="77777777" w:rsidTr="0055023D">
      <w:trPr>
        <w:cantSplit/>
      </w:trPr>
      <w:tc>
        <w:tcPr>
          <w:tcW w:w="7588" w:type="dxa"/>
          <w:tcBorders>
            <w:top w:val="nil"/>
            <w:left w:val="nil"/>
            <w:bottom w:val="nil"/>
            <w:right w:val="nil"/>
          </w:tcBorders>
        </w:tcPr>
        <w:p w14:paraId="4B218EC1" w14:textId="77777777" w:rsidR="00B31B79" w:rsidRDefault="00B31B79" w:rsidP="0055023D">
          <w:r>
            <w:rPr>
              <w:rFonts w:hint="eastAsia"/>
              <w:noProof/>
            </w:rPr>
            <w:drawing>
              <wp:anchor distT="0" distB="0" distL="114300" distR="114300" simplePos="0" relativeHeight="251657728" behindDoc="0" locked="0" layoutInCell="1" allowOverlap="1" wp14:anchorId="297090A2" wp14:editId="5E695AA9">
                <wp:simplePos x="0" y="0"/>
                <wp:positionH relativeFrom="column">
                  <wp:posOffset>0</wp:posOffset>
                </wp:positionH>
                <wp:positionV relativeFrom="paragraph">
                  <wp:posOffset>17145</wp:posOffset>
                </wp:positionV>
                <wp:extent cx="1981200" cy="338455"/>
                <wp:effectExtent l="0" t="0" r="0" b="4445"/>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616E5C8D" w14:textId="77777777" w:rsidR="00B31B79" w:rsidRPr="00B27847" w:rsidRDefault="00B31B79" w:rsidP="0055023D">
          <w:pPr>
            <w:pStyle w:val="aff"/>
          </w:pPr>
          <w:r w:rsidRPr="00B27847">
            <w:rPr>
              <w:rFonts w:hint="eastAsia"/>
            </w:rPr>
            <w:t>新光人壽保險股份有限公司</w:t>
          </w:r>
        </w:p>
        <w:p w14:paraId="61E17047" w14:textId="77777777" w:rsidR="00B31B79" w:rsidRPr="00B27847" w:rsidRDefault="00B31B79" w:rsidP="0055023D">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209D3294" w14:textId="77777777" w:rsidR="00B31B79" w:rsidRDefault="00B31B79" w:rsidP="0055023D">
          <w:pPr>
            <w:pStyle w:val="aff"/>
          </w:pPr>
          <w:r>
            <w:rPr>
              <w:rFonts w:hint="eastAsia"/>
            </w:rPr>
            <w:t xml:space="preserve">            </w:t>
          </w:r>
          <w:r w:rsidRPr="00B27847">
            <w:rPr>
              <w:rFonts w:hint="eastAsia"/>
            </w:rPr>
            <w:t>機密等級：密</w:t>
          </w:r>
        </w:p>
      </w:tc>
    </w:tr>
  </w:tbl>
  <w:p w14:paraId="1FF347DB" w14:textId="1B12C675" w:rsidR="00B31B79" w:rsidRPr="0055023D" w:rsidRDefault="00CB79DF">
    <w:pPr>
      <w:pStyle w:val="a4"/>
      <w:rPr>
        <w:rFonts w:ascii="Tahoma" w:eastAsia="標楷體" w:hAnsi="Tahoma" w:cs="Tahoma"/>
      </w:rPr>
    </w:pPr>
    <w:r>
      <w:rPr>
        <w:noProof/>
      </w:rPr>
      <mc:AlternateContent>
        <mc:Choice Requires="wps">
          <w:drawing>
            <wp:anchor distT="4294967294" distB="4294967294" distL="114300" distR="114300" simplePos="0" relativeHeight="251658752" behindDoc="0" locked="0" layoutInCell="1" allowOverlap="1" wp14:anchorId="0AC7EDFF" wp14:editId="6BC26111">
              <wp:simplePos x="0" y="0"/>
              <wp:positionH relativeFrom="column">
                <wp:posOffset>-43815</wp:posOffset>
              </wp:positionH>
              <wp:positionV relativeFrom="paragraph">
                <wp:posOffset>50799</wp:posOffset>
              </wp:positionV>
              <wp:extent cx="6477000" cy="0"/>
              <wp:effectExtent l="0" t="19050" r="19050" b="19050"/>
              <wp:wrapNone/>
              <wp:docPr id="103"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2FEE1" id="直線接點 50"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5pt,4pt" to="506.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" strokeweight="4.5pt">
              <v:stroke linestyle="thickThin"/>
            </v:line>
          </w:pict>
        </mc:Fallback>
      </mc:AlternateContent>
    </w:r>
  </w:p>
  <w:p w14:paraId="53185D25" w14:textId="77777777" w:rsidR="00B31B79" w:rsidRDefault="00943FA7" w:rsidP="009D543A">
    <w:pPr>
      <w:pStyle w:val="a4"/>
      <w:jc w:val="center"/>
    </w:pPr>
    <w:r>
      <w:rPr>
        <w:rFonts w:ascii="標楷體" w:eastAsia="標楷體" w:hAnsi="標楷體"/>
        <w:b/>
        <w:noProof/>
        <w:sz w:val="32"/>
        <w:szCs w:val="32"/>
      </w:rPr>
      <w:pict w14:anchorId="33021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D235A" w14:textId="74F4A377" w:rsidR="00B31B79" w:rsidRDefault="00CB79DF" w:rsidP="0055023D">
    <w:pPr>
      <w:pStyle w:val="a4"/>
    </w:pPr>
    <w:r>
      <w:rPr>
        <w:noProof/>
      </w:rPr>
      <mc:AlternateContent>
        <mc:Choice Requires="wps">
          <w:drawing>
            <wp:anchor distT="4294967294" distB="4294967294" distL="114300" distR="114300" simplePos="0" relativeHeight="251656704" behindDoc="0" locked="0" layoutInCell="1" allowOverlap="1" wp14:anchorId="72859B71" wp14:editId="26B47B8D">
              <wp:simplePos x="0" y="0"/>
              <wp:positionH relativeFrom="column">
                <wp:posOffset>-12065</wp:posOffset>
              </wp:positionH>
              <wp:positionV relativeFrom="paragraph">
                <wp:posOffset>419099</wp:posOffset>
              </wp:positionV>
              <wp:extent cx="6477000" cy="0"/>
              <wp:effectExtent l="0" t="19050" r="19050" b="19050"/>
              <wp:wrapNone/>
              <wp:docPr id="99"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4FF6F" id="直線接點 5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" strokeweight="4.5pt">
              <v:stroke linestyle="thickThin"/>
            </v:line>
          </w:pict>
        </mc:Fallback>
      </mc:AlternateContent>
    </w:r>
    <w:r w:rsidR="00B31B79">
      <w:rPr>
        <w:rFonts w:hint="eastAsia"/>
        <w:noProof/>
      </w:rPr>
      <w:drawing>
        <wp:anchor distT="0" distB="0" distL="114300" distR="114300" simplePos="0" relativeHeight="251655680" behindDoc="0" locked="0" layoutInCell="1" allowOverlap="1" wp14:anchorId="0AA92FB8" wp14:editId="17986E74">
          <wp:simplePos x="0" y="0"/>
          <wp:positionH relativeFrom="column">
            <wp:posOffset>25400</wp:posOffset>
          </wp:positionH>
          <wp:positionV relativeFrom="paragraph">
            <wp:posOffset>-33655</wp:posOffset>
          </wp:positionV>
          <wp:extent cx="1981200" cy="338455"/>
          <wp:effectExtent l="0" t="0" r="0" b="4445"/>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7A51DB67" w14:textId="77777777" w:rsidR="00B31B79" w:rsidRDefault="00B31B79">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0385852"/>
    <w:lvl w:ilvl="0">
      <w:start w:val="1"/>
      <w:numFmt w:val="bullet"/>
      <w:lvlText w:val=""/>
      <w:lvlJc w:val="left"/>
      <w:pPr>
        <w:tabs>
          <w:tab w:val="num" w:pos="1559"/>
        </w:tabs>
        <w:ind w:left="1559" w:hanging="425"/>
      </w:pPr>
      <w:rPr>
        <w:rFonts w:ascii="Wingdings" w:hAnsi="Wingdings" w:hint="default"/>
        <w:sz w:val="16"/>
      </w:rPr>
    </w:lvl>
  </w:abstractNum>
  <w:abstractNum w:abstractNumId="1"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2" w15:restartNumberingAfterBreak="0">
    <w:nsid w:val="07835F6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 w15:restartNumberingAfterBreak="0">
    <w:nsid w:val="07AB6E03"/>
    <w:multiLevelType w:val="hybridMultilevel"/>
    <w:tmpl w:val="7BEC82E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17727C"/>
    <w:multiLevelType w:val="hybridMultilevel"/>
    <w:tmpl w:val="BB1E26B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724734"/>
    <w:multiLevelType w:val="hybridMultilevel"/>
    <w:tmpl w:val="C78CBB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C959DB"/>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7" w15:restartNumberingAfterBreak="0">
    <w:nsid w:val="0C135D50"/>
    <w:multiLevelType w:val="hybridMultilevel"/>
    <w:tmpl w:val="0F20A3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715B60"/>
    <w:multiLevelType w:val="hybridMultilevel"/>
    <w:tmpl w:val="5D389DF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DB4261"/>
    <w:multiLevelType w:val="hybridMultilevel"/>
    <w:tmpl w:val="0A9EC4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F556D9F"/>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1" w15:restartNumberingAfterBreak="0">
    <w:nsid w:val="16667D00"/>
    <w:multiLevelType w:val="hybridMultilevel"/>
    <w:tmpl w:val="691829C4"/>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13" w15:restartNumberingAfterBreak="0">
    <w:nsid w:val="18FE0604"/>
    <w:multiLevelType w:val="hybridMultilevel"/>
    <w:tmpl w:val="C4C4508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E05AD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5" w15:restartNumberingAfterBreak="0">
    <w:nsid w:val="19E922E6"/>
    <w:multiLevelType w:val="hybridMultilevel"/>
    <w:tmpl w:val="8BD29DDA"/>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15:restartNumberingAfterBreak="0">
    <w:nsid w:val="1E265374"/>
    <w:multiLevelType w:val="hybridMultilevel"/>
    <w:tmpl w:val="A08830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F053AD6"/>
    <w:multiLevelType w:val="hybridMultilevel"/>
    <w:tmpl w:val="A2A06E2C"/>
    <w:lvl w:ilvl="0" w:tplc="A96E4DCE">
      <w:start w:val="1"/>
      <w:numFmt w:val="taiwaneseCountingThousand"/>
      <w:lvlText w:val="%1、"/>
      <w:lvlJc w:val="left"/>
      <w:pPr>
        <w:ind w:left="931" w:hanging="480"/>
      </w:pPr>
      <w:rPr>
        <w:color w:val="auto"/>
        <w:lang w:val="en-US"/>
      </w:rPr>
    </w:lvl>
    <w:lvl w:ilvl="1" w:tplc="0409000F">
      <w:start w:val="1"/>
      <w:numFmt w:val="decimal"/>
      <w:lvlText w:val="%2."/>
      <w:lvlJc w:val="left"/>
      <w:pPr>
        <w:ind w:left="1411" w:hanging="480"/>
      </w:pPr>
    </w:lvl>
    <w:lvl w:ilvl="2" w:tplc="0409001B">
      <w:start w:val="1"/>
      <w:numFmt w:val="lowerRoman"/>
      <w:lvlText w:val="%3."/>
      <w:lvlJc w:val="right"/>
      <w:pPr>
        <w:ind w:left="1891" w:hanging="480"/>
      </w:pPr>
    </w:lvl>
    <w:lvl w:ilvl="3" w:tplc="0409000F">
      <w:start w:val="1"/>
      <w:numFmt w:val="decimal"/>
      <w:lvlText w:val="%4."/>
      <w:lvlJc w:val="left"/>
      <w:pPr>
        <w:ind w:left="2371" w:hanging="480"/>
      </w:pPr>
    </w:lvl>
    <w:lvl w:ilvl="4" w:tplc="F344224A">
      <w:start w:val="1"/>
      <w:numFmt w:val="upperLetter"/>
      <w:lvlText w:val="%5."/>
      <w:lvlJc w:val="left"/>
      <w:pPr>
        <w:ind w:left="2731" w:hanging="360"/>
      </w:pPr>
      <w:rPr>
        <w:rFonts w:hint="default"/>
      </w:rPr>
    </w:lvl>
    <w:lvl w:ilvl="5" w:tplc="0409001B" w:tentative="1">
      <w:start w:val="1"/>
      <w:numFmt w:val="lowerRoman"/>
      <w:lvlText w:val="%6."/>
      <w:lvlJc w:val="right"/>
      <w:pPr>
        <w:ind w:left="3331" w:hanging="480"/>
      </w:pPr>
    </w:lvl>
    <w:lvl w:ilvl="6" w:tplc="0409000F" w:tentative="1">
      <w:start w:val="1"/>
      <w:numFmt w:val="decimal"/>
      <w:lvlText w:val="%7."/>
      <w:lvlJc w:val="left"/>
      <w:pPr>
        <w:ind w:left="3811" w:hanging="480"/>
      </w:pPr>
    </w:lvl>
    <w:lvl w:ilvl="7" w:tplc="04090019" w:tentative="1">
      <w:start w:val="1"/>
      <w:numFmt w:val="ideographTraditional"/>
      <w:lvlText w:val="%8、"/>
      <w:lvlJc w:val="left"/>
      <w:pPr>
        <w:ind w:left="4291" w:hanging="480"/>
      </w:pPr>
    </w:lvl>
    <w:lvl w:ilvl="8" w:tplc="0409001B" w:tentative="1">
      <w:start w:val="1"/>
      <w:numFmt w:val="lowerRoman"/>
      <w:lvlText w:val="%9."/>
      <w:lvlJc w:val="right"/>
      <w:pPr>
        <w:ind w:left="4771" w:hanging="480"/>
      </w:pPr>
    </w:lvl>
  </w:abstractNum>
  <w:abstractNum w:abstractNumId="18" w15:restartNumberingAfterBreak="0">
    <w:nsid w:val="1F3267A8"/>
    <w:multiLevelType w:val="hybridMultilevel"/>
    <w:tmpl w:val="D932E656"/>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9" w15:restartNumberingAfterBreak="0">
    <w:nsid w:val="1F506DEC"/>
    <w:multiLevelType w:val="hybridMultilevel"/>
    <w:tmpl w:val="9764876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37A44D7"/>
    <w:multiLevelType w:val="hybridMultilevel"/>
    <w:tmpl w:val="6F9422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49826EB"/>
    <w:multiLevelType w:val="hybridMultilevel"/>
    <w:tmpl w:val="AB4289FC"/>
    <w:lvl w:ilvl="0" w:tplc="5262DA0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2DE6094A"/>
    <w:multiLevelType w:val="hybridMultilevel"/>
    <w:tmpl w:val="FE20DA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EA77A36"/>
    <w:multiLevelType w:val="hybridMultilevel"/>
    <w:tmpl w:val="79F66B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F1E5ED2"/>
    <w:multiLevelType w:val="hybridMultilevel"/>
    <w:tmpl w:val="B73CF4F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FB02AB8"/>
    <w:multiLevelType w:val="hybridMultilevel"/>
    <w:tmpl w:val="24D8C4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0C65764"/>
    <w:multiLevelType w:val="hybridMultilevel"/>
    <w:tmpl w:val="BFFC9E0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1A37034"/>
    <w:multiLevelType w:val="hybridMultilevel"/>
    <w:tmpl w:val="9878BCA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2D71FC8"/>
    <w:multiLevelType w:val="hybridMultilevel"/>
    <w:tmpl w:val="359027CE"/>
    <w:lvl w:ilvl="0" w:tplc="781077FA">
      <w:start w:val="4"/>
      <w:numFmt w:val="decimal"/>
      <w:suff w:val="nothing"/>
      <w:lvlText w:val="%1."/>
      <w:lvlJc w:val="left"/>
      <w:pPr>
        <w:ind w:left="960" w:hanging="480"/>
      </w:pPr>
      <w:rPr>
        <w:rFonts w:hint="eastAsia"/>
      </w:rPr>
    </w:lvl>
    <w:lvl w:ilvl="1" w:tplc="04090019">
      <w:start w:val="1"/>
      <w:numFmt w:val="ideographTraditional"/>
      <w:lvlText w:val="%2、"/>
      <w:lvlJc w:val="left"/>
      <w:pPr>
        <w:ind w:left="-1920" w:hanging="480"/>
      </w:pPr>
    </w:lvl>
    <w:lvl w:ilvl="2" w:tplc="0409001B">
      <w:start w:val="1"/>
      <w:numFmt w:val="lowerRoman"/>
      <w:lvlText w:val="%3."/>
      <w:lvlJc w:val="right"/>
      <w:pPr>
        <w:ind w:left="-144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480" w:hanging="480"/>
      </w:pPr>
    </w:lvl>
    <w:lvl w:ilvl="5" w:tplc="0409001B" w:tentative="1">
      <w:start w:val="1"/>
      <w:numFmt w:val="lowerRoman"/>
      <w:lvlText w:val="%6."/>
      <w:lvlJc w:val="right"/>
      <w:pPr>
        <w:ind w:left="0" w:hanging="480"/>
      </w:pPr>
    </w:lvl>
    <w:lvl w:ilvl="6" w:tplc="0409000F" w:tentative="1">
      <w:start w:val="1"/>
      <w:numFmt w:val="decimal"/>
      <w:lvlText w:val="%7."/>
      <w:lvlJc w:val="left"/>
      <w:pPr>
        <w:ind w:left="480" w:hanging="480"/>
      </w:pPr>
    </w:lvl>
    <w:lvl w:ilvl="7" w:tplc="04090019" w:tentative="1">
      <w:start w:val="1"/>
      <w:numFmt w:val="ideographTraditional"/>
      <w:lvlText w:val="%8、"/>
      <w:lvlJc w:val="left"/>
      <w:pPr>
        <w:ind w:left="960" w:hanging="480"/>
      </w:pPr>
    </w:lvl>
    <w:lvl w:ilvl="8" w:tplc="0409001B" w:tentative="1">
      <w:start w:val="1"/>
      <w:numFmt w:val="lowerRoman"/>
      <w:lvlText w:val="%9."/>
      <w:lvlJc w:val="right"/>
      <w:pPr>
        <w:ind w:left="1440" w:hanging="480"/>
      </w:pPr>
    </w:lvl>
  </w:abstractNum>
  <w:abstractNum w:abstractNumId="29" w15:restartNumberingAfterBreak="0">
    <w:nsid w:val="33DD5DDB"/>
    <w:multiLevelType w:val="hybridMultilevel"/>
    <w:tmpl w:val="291685A8"/>
    <w:lvl w:ilvl="0" w:tplc="28524D5A">
      <w:start w:val="1"/>
      <w:numFmt w:val="bullet"/>
      <w:lvlText w:val=""/>
      <w:lvlJc w:val="left"/>
      <w:pPr>
        <w:ind w:left="1920" w:hanging="480"/>
      </w:pPr>
      <w:rPr>
        <w:rFonts w:ascii="Wingdings" w:hAnsi="Wingdings" w:hint="default"/>
        <w:sz w:val="16"/>
        <w:szCs w:val="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0" w15:restartNumberingAfterBreak="0">
    <w:nsid w:val="3610309A"/>
    <w:multiLevelType w:val="multilevel"/>
    <w:tmpl w:val="D75ED2A6"/>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4"/>
      <w:numFmt w:val="decimal"/>
      <w:lvlText w:val="%3."/>
      <w:lvlJc w:val="left"/>
      <w:pPr>
        <w:tabs>
          <w:tab w:val="num" w:pos="1701"/>
        </w:tabs>
        <w:ind w:left="1701" w:hanging="1134"/>
      </w:pPr>
      <w:rPr>
        <w:rFonts w:hint="eastAsia"/>
      </w:rPr>
    </w:lvl>
    <w:lvl w:ilvl="3">
      <w:start w:val="9"/>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1" w15:restartNumberingAfterBreak="0">
    <w:nsid w:val="36F80B28"/>
    <w:multiLevelType w:val="hybridMultilevel"/>
    <w:tmpl w:val="68620DA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A3F5576"/>
    <w:multiLevelType w:val="hybridMultilevel"/>
    <w:tmpl w:val="A5DEE99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EFC0E9F"/>
    <w:multiLevelType w:val="hybridMultilevel"/>
    <w:tmpl w:val="89D05EC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4" w15:restartNumberingAfterBreak="0">
    <w:nsid w:val="3F2F2E33"/>
    <w:multiLevelType w:val="hybridMultilevel"/>
    <w:tmpl w:val="90EC2A86"/>
    <w:lvl w:ilvl="0" w:tplc="E3FCF4A2">
      <w:start w:val="1"/>
      <w:numFmt w:val="bullet"/>
      <w:lvlText w:val=""/>
      <w:lvlJc w:val="left"/>
      <w:pPr>
        <w:ind w:left="1614" w:hanging="480"/>
      </w:pPr>
      <w:rPr>
        <w:rFonts w:ascii="Wingdings" w:hAnsi="Wingdings" w:hint="default"/>
      </w:rPr>
    </w:lvl>
    <w:lvl w:ilvl="1" w:tplc="04090003">
      <w:start w:val="1"/>
      <w:numFmt w:val="bullet"/>
      <w:lvlText w:val=""/>
      <w:lvlJc w:val="left"/>
      <w:pPr>
        <w:ind w:left="2094" w:hanging="480"/>
      </w:pPr>
      <w:rPr>
        <w:rFonts w:ascii="Wingdings" w:hAnsi="Wingdings" w:hint="default"/>
      </w:rPr>
    </w:lvl>
    <w:lvl w:ilvl="2" w:tplc="04090005">
      <w:start w:val="1"/>
      <w:numFmt w:val="bullet"/>
      <w:lvlText w:val=""/>
      <w:lvlJc w:val="left"/>
      <w:pPr>
        <w:ind w:left="2574" w:hanging="480"/>
      </w:pPr>
      <w:rPr>
        <w:rFonts w:ascii="Wingdings" w:hAnsi="Wingdings" w:hint="default"/>
      </w:rPr>
    </w:lvl>
    <w:lvl w:ilvl="3" w:tplc="04090001">
      <w:start w:val="1"/>
      <w:numFmt w:val="bullet"/>
      <w:lvlText w:val=""/>
      <w:lvlJc w:val="left"/>
      <w:pPr>
        <w:ind w:left="3054" w:hanging="480"/>
      </w:pPr>
      <w:rPr>
        <w:rFonts w:ascii="Wingdings" w:hAnsi="Wingdings" w:hint="default"/>
      </w:rPr>
    </w:lvl>
    <w:lvl w:ilvl="4" w:tplc="04090003">
      <w:start w:val="1"/>
      <w:numFmt w:val="bullet"/>
      <w:lvlText w:val=""/>
      <w:lvlJc w:val="left"/>
      <w:pPr>
        <w:ind w:left="3534" w:hanging="480"/>
      </w:pPr>
      <w:rPr>
        <w:rFonts w:ascii="Wingdings" w:hAnsi="Wingdings" w:hint="default"/>
      </w:rPr>
    </w:lvl>
    <w:lvl w:ilvl="5" w:tplc="04090005">
      <w:start w:val="1"/>
      <w:numFmt w:val="bullet"/>
      <w:lvlText w:val=""/>
      <w:lvlJc w:val="left"/>
      <w:pPr>
        <w:ind w:left="4014" w:hanging="480"/>
      </w:pPr>
      <w:rPr>
        <w:rFonts w:ascii="Wingdings" w:hAnsi="Wingdings" w:hint="default"/>
      </w:rPr>
    </w:lvl>
    <w:lvl w:ilvl="6" w:tplc="04090001">
      <w:start w:val="1"/>
      <w:numFmt w:val="bullet"/>
      <w:lvlText w:val=""/>
      <w:lvlJc w:val="left"/>
      <w:pPr>
        <w:ind w:left="4494" w:hanging="480"/>
      </w:pPr>
      <w:rPr>
        <w:rFonts w:ascii="Wingdings" w:hAnsi="Wingdings" w:hint="default"/>
      </w:rPr>
    </w:lvl>
    <w:lvl w:ilvl="7" w:tplc="04090003">
      <w:start w:val="1"/>
      <w:numFmt w:val="bullet"/>
      <w:lvlText w:val=""/>
      <w:lvlJc w:val="left"/>
      <w:pPr>
        <w:ind w:left="4974" w:hanging="480"/>
      </w:pPr>
      <w:rPr>
        <w:rFonts w:ascii="Wingdings" w:hAnsi="Wingdings" w:hint="default"/>
      </w:rPr>
    </w:lvl>
    <w:lvl w:ilvl="8" w:tplc="04090005">
      <w:start w:val="1"/>
      <w:numFmt w:val="bullet"/>
      <w:lvlText w:val=""/>
      <w:lvlJc w:val="left"/>
      <w:pPr>
        <w:ind w:left="5454" w:hanging="480"/>
      </w:pPr>
      <w:rPr>
        <w:rFonts w:ascii="Wingdings" w:hAnsi="Wingdings" w:hint="default"/>
      </w:rPr>
    </w:lvl>
  </w:abstractNum>
  <w:abstractNum w:abstractNumId="35" w15:restartNumberingAfterBreak="0">
    <w:nsid w:val="42626300"/>
    <w:multiLevelType w:val="hybridMultilevel"/>
    <w:tmpl w:val="7242C5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36D720A"/>
    <w:multiLevelType w:val="hybridMultilevel"/>
    <w:tmpl w:val="5E7C56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37C3CA1"/>
    <w:multiLevelType w:val="hybridMultilevel"/>
    <w:tmpl w:val="4FACD58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8F11358"/>
    <w:multiLevelType w:val="hybridMultilevel"/>
    <w:tmpl w:val="74CADD6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9601D76"/>
    <w:multiLevelType w:val="hybridMultilevel"/>
    <w:tmpl w:val="D1DA3C7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9B4358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41" w15:restartNumberingAfterBreak="0">
    <w:nsid w:val="506C72C2"/>
    <w:multiLevelType w:val="hybridMultilevel"/>
    <w:tmpl w:val="9126EEB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54A51610"/>
    <w:multiLevelType w:val="hybridMultilevel"/>
    <w:tmpl w:val="0886537C"/>
    <w:lvl w:ilvl="0" w:tplc="3D6470D2">
      <w:start w:val="1"/>
      <w:numFmt w:val="bullet"/>
      <w:pStyle w:val="a"/>
      <w:lvlText w:val=""/>
      <w:lvlJc w:val="left"/>
      <w:pPr>
        <w:ind w:left="622" w:hanging="480"/>
      </w:pPr>
      <w:rPr>
        <w:rFonts w:ascii="Wingdings" w:hAnsi="Wingdings" w:hint="default"/>
      </w:rPr>
    </w:lvl>
    <w:lvl w:ilvl="1" w:tplc="04090003">
      <w:start w:val="1"/>
      <w:numFmt w:val="bullet"/>
      <w:lvlText w:val=""/>
      <w:lvlJc w:val="left"/>
      <w:pPr>
        <w:ind w:left="1102" w:hanging="480"/>
      </w:pPr>
      <w:rPr>
        <w:rFonts w:ascii="Wingdings" w:hAnsi="Wingdings" w:hint="default"/>
      </w:rPr>
    </w:lvl>
    <w:lvl w:ilvl="2" w:tplc="04090001">
      <w:start w:val="1"/>
      <w:numFmt w:val="bullet"/>
      <w:lvlText w:val=""/>
      <w:lvlJc w:val="left"/>
      <w:pPr>
        <w:ind w:left="1614" w:hanging="480"/>
      </w:pPr>
      <w:rPr>
        <w:rFonts w:ascii="Wingdings" w:hAnsi="Wingdings" w:hint="default"/>
      </w:rPr>
    </w:lvl>
    <w:lvl w:ilvl="3" w:tplc="04090001">
      <w:start w:val="1"/>
      <w:numFmt w:val="bullet"/>
      <w:lvlText w:val=""/>
      <w:lvlJc w:val="left"/>
      <w:pPr>
        <w:ind w:left="2062" w:hanging="480"/>
      </w:pPr>
      <w:rPr>
        <w:rFonts w:ascii="Wingdings" w:hAnsi="Wingdings" w:hint="default"/>
      </w:rPr>
    </w:lvl>
    <w:lvl w:ilvl="4" w:tplc="04090003">
      <w:start w:val="1"/>
      <w:numFmt w:val="bullet"/>
      <w:lvlText w:val=""/>
      <w:lvlJc w:val="left"/>
      <w:pPr>
        <w:ind w:left="2542" w:hanging="480"/>
      </w:pPr>
      <w:rPr>
        <w:rFonts w:ascii="Wingdings" w:hAnsi="Wingdings" w:hint="default"/>
      </w:rPr>
    </w:lvl>
    <w:lvl w:ilvl="5" w:tplc="04090005">
      <w:start w:val="1"/>
      <w:numFmt w:val="bullet"/>
      <w:lvlText w:val=""/>
      <w:lvlJc w:val="left"/>
      <w:pPr>
        <w:ind w:left="3022" w:hanging="480"/>
      </w:pPr>
      <w:rPr>
        <w:rFonts w:ascii="Wingdings" w:hAnsi="Wingdings" w:hint="default"/>
      </w:rPr>
    </w:lvl>
    <w:lvl w:ilvl="6" w:tplc="04090001">
      <w:start w:val="1"/>
      <w:numFmt w:val="bullet"/>
      <w:lvlText w:val=""/>
      <w:lvlJc w:val="left"/>
      <w:pPr>
        <w:ind w:left="3502" w:hanging="480"/>
      </w:pPr>
      <w:rPr>
        <w:rFonts w:ascii="Wingdings" w:hAnsi="Wingdings" w:hint="default"/>
      </w:rPr>
    </w:lvl>
    <w:lvl w:ilvl="7" w:tplc="04090003">
      <w:start w:val="1"/>
      <w:numFmt w:val="bullet"/>
      <w:lvlText w:val=""/>
      <w:lvlJc w:val="left"/>
      <w:pPr>
        <w:ind w:left="3982" w:hanging="480"/>
      </w:pPr>
      <w:rPr>
        <w:rFonts w:ascii="Wingdings" w:hAnsi="Wingdings" w:hint="default"/>
      </w:rPr>
    </w:lvl>
    <w:lvl w:ilvl="8" w:tplc="04090005">
      <w:start w:val="1"/>
      <w:numFmt w:val="bullet"/>
      <w:lvlText w:val=""/>
      <w:lvlJc w:val="left"/>
      <w:pPr>
        <w:ind w:left="4462" w:hanging="480"/>
      </w:pPr>
      <w:rPr>
        <w:rFonts w:ascii="Wingdings" w:hAnsi="Wingdings" w:hint="default"/>
      </w:rPr>
    </w:lvl>
  </w:abstractNum>
  <w:abstractNum w:abstractNumId="43" w15:restartNumberingAfterBreak="0">
    <w:nsid w:val="57860B38"/>
    <w:multiLevelType w:val="hybridMultilevel"/>
    <w:tmpl w:val="05D4D21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83108F6"/>
    <w:multiLevelType w:val="multilevel"/>
    <w:tmpl w:val="48C05D9A"/>
    <w:lvl w:ilvl="0">
      <w:start w:val="42"/>
      <w:numFmt w:val="bullet"/>
      <w:lvlText w:val=""/>
      <w:lvlJc w:val="left"/>
      <w:pPr>
        <w:tabs>
          <w:tab w:val="num" w:pos="1134"/>
        </w:tabs>
        <w:ind w:left="1134" w:hanging="1134"/>
      </w:pPr>
      <w:rPr>
        <w:rFonts w:ascii="Wingdings" w:hAnsi="Wingdings" w:hint="default"/>
      </w:rPr>
    </w:lvl>
    <w:lvl w:ilvl="1">
      <w:start w:val="1"/>
      <w:numFmt w:val="decimal"/>
      <w:lvlText w:val="%1.%2"/>
      <w:lvlJc w:val="left"/>
      <w:pPr>
        <w:tabs>
          <w:tab w:val="num" w:pos="1134"/>
        </w:tabs>
        <w:ind w:left="1134" w:hanging="1134"/>
      </w:pPr>
      <w:rPr>
        <w:rFonts w:hint="eastAsia"/>
      </w:rPr>
    </w:lvl>
    <w:lvl w:ilvl="2">
      <w:numFmt w:val="decimal"/>
      <w:lvlText w:val="(%3)"/>
      <w:lvlJc w:val="left"/>
      <w:pPr>
        <w:ind w:left="1247" w:hanging="680"/>
      </w:pPr>
      <w:rPr>
        <w:rFonts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5" w15:restartNumberingAfterBreak="0">
    <w:nsid w:val="5A4F4D4B"/>
    <w:multiLevelType w:val="hybridMultilevel"/>
    <w:tmpl w:val="FDB6E02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5A676353"/>
    <w:multiLevelType w:val="hybridMultilevel"/>
    <w:tmpl w:val="455EA44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ED83D35"/>
    <w:multiLevelType w:val="hybridMultilevel"/>
    <w:tmpl w:val="C58C48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5FBD2106"/>
    <w:multiLevelType w:val="hybridMultilevel"/>
    <w:tmpl w:val="4DE0F3F8"/>
    <w:lvl w:ilvl="0" w:tplc="0409000F">
      <w:start w:val="1"/>
      <w:numFmt w:val="decimal"/>
      <w:lvlText w:val="%1."/>
      <w:lvlJc w:val="left"/>
      <w:pPr>
        <w:ind w:left="1411" w:hanging="480"/>
      </w:pPr>
    </w:lvl>
    <w:lvl w:ilvl="1" w:tplc="04090019" w:tentative="1">
      <w:start w:val="1"/>
      <w:numFmt w:val="ideographTraditional"/>
      <w:lvlText w:val="%2、"/>
      <w:lvlJc w:val="left"/>
      <w:pPr>
        <w:ind w:left="1891" w:hanging="480"/>
      </w:pPr>
    </w:lvl>
    <w:lvl w:ilvl="2" w:tplc="0409001B" w:tentative="1">
      <w:start w:val="1"/>
      <w:numFmt w:val="lowerRoman"/>
      <w:lvlText w:val="%3."/>
      <w:lvlJc w:val="right"/>
      <w:pPr>
        <w:ind w:left="2371" w:hanging="480"/>
      </w:pPr>
    </w:lvl>
    <w:lvl w:ilvl="3" w:tplc="0409000F" w:tentative="1">
      <w:start w:val="1"/>
      <w:numFmt w:val="decimal"/>
      <w:lvlText w:val="%4."/>
      <w:lvlJc w:val="left"/>
      <w:pPr>
        <w:ind w:left="2851" w:hanging="480"/>
      </w:pPr>
    </w:lvl>
    <w:lvl w:ilvl="4" w:tplc="04090019" w:tentative="1">
      <w:start w:val="1"/>
      <w:numFmt w:val="ideographTraditional"/>
      <w:lvlText w:val="%5、"/>
      <w:lvlJc w:val="left"/>
      <w:pPr>
        <w:ind w:left="3331" w:hanging="480"/>
      </w:pPr>
    </w:lvl>
    <w:lvl w:ilvl="5" w:tplc="0409001B" w:tentative="1">
      <w:start w:val="1"/>
      <w:numFmt w:val="lowerRoman"/>
      <w:lvlText w:val="%6."/>
      <w:lvlJc w:val="right"/>
      <w:pPr>
        <w:ind w:left="3811" w:hanging="480"/>
      </w:pPr>
    </w:lvl>
    <w:lvl w:ilvl="6" w:tplc="0409000F" w:tentative="1">
      <w:start w:val="1"/>
      <w:numFmt w:val="decimal"/>
      <w:lvlText w:val="%7."/>
      <w:lvlJc w:val="left"/>
      <w:pPr>
        <w:ind w:left="4291" w:hanging="480"/>
      </w:pPr>
    </w:lvl>
    <w:lvl w:ilvl="7" w:tplc="04090019" w:tentative="1">
      <w:start w:val="1"/>
      <w:numFmt w:val="ideographTraditional"/>
      <w:lvlText w:val="%8、"/>
      <w:lvlJc w:val="left"/>
      <w:pPr>
        <w:ind w:left="4771" w:hanging="480"/>
      </w:pPr>
    </w:lvl>
    <w:lvl w:ilvl="8" w:tplc="0409001B" w:tentative="1">
      <w:start w:val="1"/>
      <w:numFmt w:val="lowerRoman"/>
      <w:lvlText w:val="%9."/>
      <w:lvlJc w:val="right"/>
      <w:pPr>
        <w:ind w:left="5251" w:hanging="480"/>
      </w:pPr>
    </w:lvl>
  </w:abstractNum>
  <w:abstractNum w:abstractNumId="49" w15:restartNumberingAfterBreak="0">
    <w:nsid w:val="617520BF"/>
    <w:multiLevelType w:val="hybridMultilevel"/>
    <w:tmpl w:val="F9002B8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67A29EF"/>
    <w:multiLevelType w:val="hybridMultilevel"/>
    <w:tmpl w:val="F9CE0DE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7EC274C"/>
    <w:multiLevelType w:val="hybridMultilevel"/>
    <w:tmpl w:val="630EA794"/>
    <w:lvl w:ilvl="0" w:tplc="28524D5A">
      <w:start w:val="1"/>
      <w:numFmt w:val="bullet"/>
      <w:lvlText w:val=""/>
      <w:lvlJc w:val="left"/>
      <w:pPr>
        <w:ind w:left="3054" w:hanging="480"/>
      </w:pPr>
      <w:rPr>
        <w:rFonts w:ascii="Wingdings" w:hAnsi="Wingdings" w:hint="default"/>
        <w:sz w:val="16"/>
        <w:szCs w:val="8"/>
      </w:rPr>
    </w:lvl>
    <w:lvl w:ilvl="1" w:tplc="04090003" w:tentative="1">
      <w:start w:val="1"/>
      <w:numFmt w:val="bullet"/>
      <w:lvlText w:val=""/>
      <w:lvlJc w:val="left"/>
      <w:pPr>
        <w:ind w:left="2094" w:hanging="480"/>
      </w:pPr>
      <w:rPr>
        <w:rFonts w:ascii="Wingdings" w:hAnsi="Wingdings" w:hint="default"/>
      </w:rPr>
    </w:lvl>
    <w:lvl w:ilvl="2" w:tplc="6C6E4DFE">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53" w15:restartNumberingAfterBreak="0">
    <w:nsid w:val="6F4F7F04"/>
    <w:multiLevelType w:val="hybridMultilevel"/>
    <w:tmpl w:val="28165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0FB29BB"/>
    <w:multiLevelType w:val="hybridMultilevel"/>
    <w:tmpl w:val="54E64B4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2190772"/>
    <w:multiLevelType w:val="hybridMultilevel"/>
    <w:tmpl w:val="7C52ECF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abstractNum w:abstractNumId="57" w15:restartNumberingAfterBreak="0">
    <w:nsid w:val="75160CDC"/>
    <w:multiLevelType w:val="hybridMultilevel"/>
    <w:tmpl w:val="ECD448B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5EE0AE4"/>
    <w:multiLevelType w:val="hybridMultilevel"/>
    <w:tmpl w:val="DAB28D2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8715282"/>
    <w:multiLevelType w:val="hybridMultilevel"/>
    <w:tmpl w:val="DF6E275A"/>
    <w:lvl w:ilvl="0" w:tplc="3190B594">
      <w:start w:val="1"/>
      <w:numFmt w:val="bullet"/>
      <w:lvlText w:val=""/>
      <w:lvlJc w:val="left"/>
      <w:pPr>
        <w:ind w:left="2465" w:hanging="480"/>
      </w:pPr>
      <w:rPr>
        <w:rFonts w:ascii="Wingdings" w:hAnsi="Wingdings" w:hint="default"/>
        <w:sz w:val="20"/>
        <w:szCs w:val="1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60" w15:restartNumberingAfterBreak="0">
    <w:nsid w:val="7A1B24C0"/>
    <w:multiLevelType w:val="hybridMultilevel"/>
    <w:tmpl w:val="3C3E7A5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D057AD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62" w15:restartNumberingAfterBreak="0">
    <w:nsid w:val="7E6A7C3B"/>
    <w:multiLevelType w:val="hybridMultilevel"/>
    <w:tmpl w:val="4EB4B81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7F500768"/>
    <w:multiLevelType w:val="hybridMultilevel"/>
    <w:tmpl w:val="832467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4"/>
  </w:num>
  <w:num w:numId="2">
    <w:abstractNumId w:val="56"/>
  </w:num>
  <w:num w:numId="3">
    <w:abstractNumId w:val="1"/>
  </w:num>
  <w:num w:numId="4">
    <w:abstractNumId w:val="0"/>
  </w:num>
  <w:num w:numId="5">
    <w:abstractNumId w:val="12"/>
  </w:num>
  <w:num w:numId="6">
    <w:abstractNumId w:val="44"/>
  </w:num>
  <w:num w:numId="7">
    <w:abstractNumId w:val="53"/>
  </w:num>
  <w:num w:numId="8">
    <w:abstractNumId w:val="50"/>
  </w:num>
  <w:num w:numId="9">
    <w:abstractNumId w:val="15"/>
  </w:num>
  <w:num w:numId="10">
    <w:abstractNumId w:val="44"/>
  </w:num>
  <w:num w:numId="11">
    <w:abstractNumId w:val="44"/>
  </w:num>
  <w:num w:numId="12">
    <w:abstractNumId w:val="61"/>
  </w:num>
  <w:num w:numId="13">
    <w:abstractNumId w:val="30"/>
  </w:num>
  <w:num w:numId="14">
    <w:abstractNumId w:val="14"/>
  </w:num>
  <w:num w:numId="15">
    <w:abstractNumId w:val="40"/>
  </w:num>
  <w:num w:numId="1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8"/>
  </w:num>
  <w:num w:numId="19">
    <w:abstractNumId w:val="10"/>
  </w:num>
  <w:num w:numId="20">
    <w:abstractNumId w:val="9"/>
  </w:num>
  <w:num w:numId="21">
    <w:abstractNumId w:val="44"/>
  </w:num>
  <w:num w:numId="22">
    <w:abstractNumId w:val="0"/>
  </w:num>
  <w:num w:numId="23">
    <w:abstractNumId w:val="0"/>
  </w:num>
  <w:num w:numId="24">
    <w:abstractNumId w:val="0"/>
  </w:num>
  <w:num w:numId="25">
    <w:abstractNumId w:val="0"/>
  </w:num>
  <w:num w:numId="26">
    <w:abstractNumId w:val="0"/>
  </w:num>
  <w:num w:numId="27">
    <w:abstractNumId w:val="0"/>
  </w:num>
  <w:num w:numId="28">
    <w:abstractNumId w:val="33"/>
  </w:num>
  <w:num w:numId="29">
    <w:abstractNumId w:val="6"/>
  </w:num>
  <w:num w:numId="30">
    <w:abstractNumId w:val="17"/>
  </w:num>
  <w:num w:numId="31">
    <w:abstractNumId w:val="48"/>
  </w:num>
  <w:num w:numId="32">
    <w:abstractNumId w:val="62"/>
  </w:num>
  <w:num w:numId="33">
    <w:abstractNumId w:val="13"/>
  </w:num>
  <w:num w:numId="34">
    <w:abstractNumId w:val="55"/>
  </w:num>
  <w:num w:numId="35">
    <w:abstractNumId w:val="46"/>
  </w:num>
  <w:num w:numId="36">
    <w:abstractNumId w:val="19"/>
  </w:num>
  <w:num w:numId="37">
    <w:abstractNumId w:val="36"/>
  </w:num>
  <w:num w:numId="38">
    <w:abstractNumId w:val="35"/>
  </w:num>
  <w:num w:numId="39">
    <w:abstractNumId w:val="43"/>
  </w:num>
  <w:num w:numId="40">
    <w:abstractNumId w:val="7"/>
  </w:num>
  <w:num w:numId="41">
    <w:abstractNumId w:val="47"/>
  </w:num>
  <w:num w:numId="42">
    <w:abstractNumId w:val="24"/>
  </w:num>
  <w:num w:numId="43">
    <w:abstractNumId w:val="51"/>
  </w:num>
  <w:num w:numId="44">
    <w:abstractNumId w:val="38"/>
  </w:num>
  <w:num w:numId="45">
    <w:abstractNumId w:val="26"/>
  </w:num>
  <w:num w:numId="46">
    <w:abstractNumId w:val="31"/>
  </w:num>
  <w:num w:numId="47">
    <w:abstractNumId w:val="5"/>
  </w:num>
  <w:num w:numId="48">
    <w:abstractNumId w:val="23"/>
  </w:num>
  <w:num w:numId="49">
    <w:abstractNumId w:val="25"/>
  </w:num>
  <w:num w:numId="50">
    <w:abstractNumId w:val="45"/>
  </w:num>
  <w:num w:numId="51">
    <w:abstractNumId w:val="32"/>
  </w:num>
  <w:num w:numId="52">
    <w:abstractNumId w:val="54"/>
  </w:num>
  <w:num w:numId="53">
    <w:abstractNumId w:val="4"/>
  </w:num>
  <w:num w:numId="54">
    <w:abstractNumId w:val="3"/>
  </w:num>
  <w:num w:numId="55">
    <w:abstractNumId w:val="27"/>
  </w:num>
  <w:num w:numId="56">
    <w:abstractNumId w:val="41"/>
  </w:num>
  <w:num w:numId="57">
    <w:abstractNumId w:val="63"/>
  </w:num>
  <w:num w:numId="58">
    <w:abstractNumId w:val="20"/>
  </w:num>
  <w:num w:numId="59">
    <w:abstractNumId w:val="8"/>
  </w:num>
  <w:num w:numId="60">
    <w:abstractNumId w:val="60"/>
  </w:num>
  <w:num w:numId="61">
    <w:abstractNumId w:val="49"/>
  </w:num>
  <w:num w:numId="62">
    <w:abstractNumId w:val="22"/>
  </w:num>
  <w:num w:numId="63">
    <w:abstractNumId w:val="37"/>
  </w:num>
  <w:num w:numId="64">
    <w:abstractNumId w:val="57"/>
  </w:num>
  <w:num w:numId="65">
    <w:abstractNumId w:val="58"/>
  </w:num>
  <w:num w:numId="66">
    <w:abstractNumId w:val="39"/>
  </w:num>
  <w:num w:numId="67">
    <w:abstractNumId w:val="18"/>
  </w:num>
  <w:num w:numId="68">
    <w:abstractNumId w:val="16"/>
  </w:num>
  <w:num w:numId="69">
    <w:abstractNumId w:val="29"/>
  </w:num>
  <w:num w:numId="70">
    <w:abstractNumId w:val="52"/>
  </w:num>
  <w:num w:numId="71">
    <w:abstractNumId w:val="59"/>
  </w:num>
  <w:num w:numId="72">
    <w:abstractNumId w:val="21"/>
  </w:num>
  <w:num w:numId="73">
    <w:abstractNumId w:val="11"/>
  </w:num>
  <w:num w:numId="74">
    <w:abstractNumId w:val="44"/>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4"/>
    <w:lvlOverride w:ilvl="0">
      <w:startOverride w:val="1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4"/>
    <w:lvlOverride w:ilvl="0">
      <w:startOverride w:val="19"/>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4"/>
    <w:lvlOverride w:ilvl="0">
      <w:startOverride w:val="2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4"/>
    <w:lvlOverride w:ilvl="0">
      <w:startOverride w:val="29"/>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4"/>
    <w:lvlOverride w:ilvl="0">
      <w:startOverride w:val="37"/>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4"/>
  </w:num>
  <w:num w:numId="81">
    <w:abstractNumId w:val="44"/>
  </w:num>
  <w:num w:numId="82">
    <w:abstractNumId w:val="44"/>
    <w:lvlOverride w:ilvl="0">
      <w:startOverride w:val="83"/>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4"/>
    <w:lvlOverride w:ilvl="0">
      <w:startOverride w:val="90"/>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4"/>
    <w:lvlOverride w:ilvl="0">
      <w:startOverride w:val="97"/>
    </w:lvlOverride>
    <w:lvlOverride w:ilvl="1">
      <w:startOverride w:val="1"/>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4"/>
    <w:lvlOverride w:ilvl="0">
      <w:startOverride w:val="100"/>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4"/>
    <w:lvlOverride w:ilvl="0">
      <w:startOverride w:val="103"/>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4"/>
    <w:lvlOverride w:ilvl="0">
      <w:startOverride w:val="106"/>
    </w:lvlOverride>
    <w:lvlOverride w:ilvl="1">
      <w:startOverride w:val="1"/>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4"/>
    <w:lvlOverride w:ilvl="0">
      <w:startOverride w:val="109"/>
    </w:lvlOverride>
    <w:lvlOverride w:ilvl="1">
      <w:startOverride w:val="1"/>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4"/>
    <w:lvlOverride w:ilvl="0">
      <w:startOverride w:val="112"/>
    </w:lvlOverride>
    <w:lvlOverride w:ilvl="1">
      <w:startOverride w:val="1"/>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4"/>
    <w:lvlOverride w:ilvl="0">
      <w:startOverride w:val="115"/>
    </w:lvlOverride>
    <w:lvlOverride w:ilvl="1">
      <w:startOverride w:val="1"/>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4"/>
    <w:lvlOverride w:ilvl="0">
      <w:startOverride w:val="118"/>
    </w:lvlOverride>
    <w:lvlOverride w:ilvl="1">
      <w:startOverride w:val="1"/>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4"/>
    <w:lvlOverride w:ilvl="0">
      <w:startOverride w:val="121"/>
    </w:lvlOverride>
    <w:lvlOverride w:ilvl="1">
      <w:startOverride w:val="1"/>
    </w:lvlOverride>
    <w:lvlOverride w:ilvl="2">
      <w:startOverride w:val="1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4"/>
    <w:lvlOverride w:ilvl="0">
      <w:startOverride w:val="124"/>
    </w:lvlOverride>
    <w:lvlOverride w:ilvl="1">
      <w:startOverride w:val="1"/>
    </w:lvlOverride>
    <w:lvlOverride w:ilvl="2">
      <w:startOverride w:val="1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4"/>
    <w:lvlOverride w:ilvl="0">
      <w:startOverride w:val="127"/>
    </w:lvlOverride>
    <w:lvlOverride w:ilvl="1">
      <w:startOverride w:val="1"/>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4"/>
    <w:lvlOverride w:ilvl="0">
      <w:startOverride w:val="130"/>
    </w:lvlOverride>
    <w:lvlOverride w:ilvl="1">
      <w:startOverride w:val="1"/>
    </w:lvlOverride>
    <w:lvlOverride w:ilvl="2">
      <w:startOverride w:val="2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4"/>
    <w:lvlOverride w:ilvl="0">
      <w:startOverride w:val="133"/>
    </w:lvlOverride>
    <w:lvlOverride w:ilvl="1">
      <w:startOverride w:val="1"/>
    </w:lvlOverride>
    <w:lvlOverride w:ilvl="2">
      <w:startOverride w:val="2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4"/>
    <w:lvlOverride w:ilvl="0">
      <w:startOverride w:val="136"/>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4"/>
    <w:lvlOverride w:ilvl="0">
      <w:startOverride w:val="139"/>
    </w:lvlOverride>
    <w:lvlOverride w:ilvl="1">
      <w:startOverride w:val="1"/>
    </w:lvlOverride>
    <w:lvlOverride w:ilvl="2">
      <w:startOverride w:val="2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4"/>
    <w:lvlOverride w:ilvl="0">
      <w:startOverride w:val="142"/>
    </w:lvlOverride>
    <w:lvlOverride w:ilvl="1">
      <w:startOverride w:val="1"/>
    </w:lvlOverride>
    <w:lvlOverride w:ilvl="2">
      <w:startOverride w:val="2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4"/>
    <w:lvlOverride w:ilvl="0">
      <w:startOverride w:val="145"/>
    </w:lvlOverride>
    <w:lvlOverride w:ilvl="1">
      <w:startOverride w:val="1"/>
    </w:lvlOverride>
    <w:lvlOverride w:ilvl="2">
      <w:startOverride w:val="2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4"/>
    <w:lvlOverride w:ilvl="0">
      <w:startOverride w:val="14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4"/>
    <w:lvlOverride w:ilvl="0">
      <w:startOverride w:val="151"/>
    </w:lvlOverride>
    <w:lvlOverride w:ilvl="1">
      <w:startOverride w:val="1"/>
    </w:lvlOverride>
    <w:lvlOverride w:ilvl="2">
      <w:startOverride w:val="2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4"/>
    <w:lvlOverride w:ilvl="0">
      <w:startOverride w:val="154"/>
    </w:lvlOverride>
    <w:lvlOverride w:ilvl="1">
      <w:startOverride w:val="1"/>
    </w:lvlOverride>
    <w:lvlOverride w:ilvl="2">
      <w:startOverride w:val="2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4"/>
    <w:lvlOverride w:ilvl="0">
      <w:startOverride w:val="157"/>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4"/>
    <w:lvlOverride w:ilvl="0">
      <w:startOverride w:val="160"/>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4"/>
    <w:lvlOverride w:ilvl="0">
      <w:startOverride w:val="163"/>
    </w:lvlOverride>
    <w:lvlOverride w:ilvl="1">
      <w:startOverride w:val="1"/>
    </w:lvlOverride>
    <w:lvlOverride w:ilvl="2">
      <w:startOverride w:val="3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4"/>
    <w:lvlOverride w:ilvl="0">
      <w:startOverride w:val="166"/>
    </w:lvlOverride>
    <w:lvlOverride w:ilvl="1">
      <w:startOverride w:val="1"/>
    </w:lvlOverride>
    <w:lvlOverride w:ilvl="2">
      <w:startOverride w:val="3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4"/>
    <w:lvlOverride w:ilvl="0">
      <w:startOverride w:val="169"/>
    </w:lvlOverride>
    <w:lvlOverride w:ilvl="1">
      <w:startOverride w:val="1"/>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4"/>
    <w:lvlOverride w:ilvl="0">
      <w:startOverride w:val="172"/>
    </w:lvlOverride>
    <w:lvlOverride w:ilvl="1">
      <w:startOverride w:val="1"/>
    </w:lvlOverride>
    <w:lvlOverride w:ilvl="2">
      <w:startOverride w:val="3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4"/>
    <w:lvlOverride w:ilvl="0">
      <w:startOverride w:val="175"/>
    </w:lvlOverride>
    <w:lvlOverride w:ilvl="1">
      <w:startOverride w:val="1"/>
    </w:lvlOverride>
    <w:lvlOverride w:ilvl="2">
      <w:startOverride w:val="3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4"/>
    <w:lvlOverride w:ilvl="0">
      <w:startOverride w:val="178"/>
    </w:lvlOverride>
    <w:lvlOverride w:ilvl="1">
      <w:startOverride w:val="1"/>
    </w:lvlOverride>
    <w:lvlOverride w:ilvl="2">
      <w:startOverride w:val="3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4"/>
    <w:lvlOverride w:ilvl="0">
      <w:startOverride w:val="181"/>
    </w:lvlOverride>
    <w:lvlOverride w:ilvl="1">
      <w:startOverride w:val="1"/>
    </w:lvlOverride>
    <w:lvlOverride w:ilvl="2">
      <w:startOverride w:val="3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4"/>
    <w:lvlOverride w:ilvl="0">
      <w:startOverride w:val="184"/>
    </w:lvlOverride>
    <w:lvlOverride w:ilvl="1">
      <w:startOverride w:val="1"/>
    </w:lvlOverride>
    <w:lvlOverride w:ilvl="2">
      <w:startOverride w:val="3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4"/>
    <w:lvlOverride w:ilvl="0">
      <w:startOverride w:val="187"/>
    </w:lvlOverride>
    <w:lvlOverride w:ilvl="1">
      <w:startOverride w:val="1"/>
    </w:lvlOverride>
    <w:lvlOverride w:ilvl="2">
      <w:startOverride w:val="3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4"/>
    <w:lvlOverride w:ilvl="0">
      <w:startOverride w:val="190"/>
    </w:lvlOverride>
    <w:lvlOverride w:ilvl="1">
      <w:startOverride w:val="1"/>
    </w:lvlOverride>
    <w:lvlOverride w:ilvl="2">
      <w:startOverride w:val="4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4"/>
    <w:lvlOverride w:ilvl="0">
      <w:startOverride w:val="193"/>
    </w:lvlOverride>
    <w:lvlOverride w:ilvl="1">
      <w:startOverride w:val="1"/>
    </w:lvlOverride>
    <w:lvlOverride w:ilvl="2">
      <w:startOverride w:val="4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4"/>
    <w:lvlOverride w:ilvl="0">
      <w:startOverride w:val="196"/>
    </w:lvlOverride>
    <w:lvlOverride w:ilvl="1">
      <w:startOverride w:val="1"/>
    </w:lvlOverride>
    <w:lvlOverride w:ilvl="2">
      <w:startOverride w:val="4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44"/>
    <w:lvlOverride w:ilvl="0">
      <w:startOverride w:val="199"/>
    </w:lvlOverride>
    <w:lvlOverride w:ilvl="1">
      <w:startOverride w:val="1"/>
    </w:lvlOverride>
    <w:lvlOverride w:ilvl="2">
      <w:startOverride w:val="4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4"/>
    <w:lvlOverride w:ilvl="0">
      <w:startOverride w:val="202"/>
    </w:lvlOverride>
    <w:lvlOverride w:ilvl="1">
      <w:startOverride w:val="1"/>
    </w:lvlOverride>
    <w:lvlOverride w:ilvl="2">
      <w:startOverride w:val="4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4"/>
    <w:lvlOverride w:ilvl="0">
      <w:startOverride w:val="205"/>
    </w:lvlOverride>
    <w:lvlOverride w:ilvl="1">
      <w:startOverride w:val="1"/>
    </w:lvlOverride>
    <w:lvlOverride w:ilvl="2">
      <w:startOverride w:val="4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4"/>
    <w:lvlOverride w:ilvl="0">
      <w:startOverride w:val="208"/>
    </w:lvlOverride>
    <w:lvlOverride w:ilvl="1">
      <w:startOverride w:val="1"/>
    </w:lvlOverride>
    <w:lvlOverride w:ilvl="2">
      <w:startOverride w:val="4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4"/>
    <w:lvlOverride w:ilvl="0">
      <w:startOverride w:val="211"/>
    </w:lvlOverride>
    <w:lvlOverride w:ilvl="1">
      <w:startOverride w:val="1"/>
    </w:lvlOverride>
    <w:lvlOverride w:ilvl="2">
      <w:startOverride w:val="4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4"/>
    <w:lvlOverride w:ilvl="0">
      <w:startOverride w:val="214"/>
    </w:lvlOverride>
    <w:lvlOverride w:ilvl="1">
      <w:startOverride w:val="1"/>
    </w:lvlOverride>
    <w:lvlOverride w:ilvl="2">
      <w:startOverride w:val="4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4"/>
    <w:lvlOverride w:ilvl="0">
      <w:startOverride w:val="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4"/>
  </w:num>
  <w:num w:numId="126">
    <w:abstractNumId w:val="42"/>
  </w:num>
  <w:num w:numId="127">
    <w:abstractNumId w:val="44"/>
  </w:num>
  <w:num w:numId="128">
    <w:abstractNumId w:val="44"/>
  </w:num>
  <w:num w:numId="129">
    <w:abstractNumId w:val="44"/>
  </w:num>
  <w:num w:numId="130">
    <w:abstractNumId w:val="44"/>
  </w:num>
  <w:num w:numId="131">
    <w:abstractNumId w:val="44"/>
  </w:num>
  <w:num w:numId="132">
    <w:abstractNumId w:val="44"/>
  </w:num>
  <w:num w:numId="133">
    <w:abstractNumId w:val="44"/>
  </w:num>
  <w:num w:numId="134">
    <w:abstractNumId w:val="44"/>
  </w:num>
  <w:num w:numId="135">
    <w:abstractNumId w:val="44"/>
  </w:num>
  <w:num w:numId="136">
    <w:abstractNumId w:val="34"/>
  </w:num>
  <w:numIdMacAtCleanup w:val="13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陳志嵩">
    <w15:presenceInfo w15:providerId="None" w15:userId="陳志嵩"/>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activeWritingStyle w:appName="MSWord" w:lang="en-US" w:vendorID="64" w:dllVersion="131078" w:nlCheck="1" w:checkStyle="0"/>
  <w:activeWritingStyle w:appName="MSWord" w:lang="zh-TW" w:vendorID="64" w:dllVersion="131077" w:nlCheck="1" w:checkStyle="1"/>
  <w:activeWritingStyle w:appName="MSWord" w:lang="zh-HK"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43A"/>
    <w:rsid w:val="000040FA"/>
    <w:rsid w:val="00006F65"/>
    <w:rsid w:val="0001110B"/>
    <w:rsid w:val="000115EF"/>
    <w:rsid w:val="000129D3"/>
    <w:rsid w:val="00016496"/>
    <w:rsid w:val="000201E9"/>
    <w:rsid w:val="0002178C"/>
    <w:rsid w:val="0002310F"/>
    <w:rsid w:val="00023D1D"/>
    <w:rsid w:val="000273E6"/>
    <w:rsid w:val="00030AEF"/>
    <w:rsid w:val="00033042"/>
    <w:rsid w:val="00033BED"/>
    <w:rsid w:val="00036417"/>
    <w:rsid w:val="00040E6B"/>
    <w:rsid w:val="000465D2"/>
    <w:rsid w:val="00050F5E"/>
    <w:rsid w:val="00053209"/>
    <w:rsid w:val="00055E04"/>
    <w:rsid w:val="00070111"/>
    <w:rsid w:val="0007330F"/>
    <w:rsid w:val="00073BD6"/>
    <w:rsid w:val="0007624A"/>
    <w:rsid w:val="00076DD0"/>
    <w:rsid w:val="00082CAA"/>
    <w:rsid w:val="0008331D"/>
    <w:rsid w:val="000836AB"/>
    <w:rsid w:val="00085835"/>
    <w:rsid w:val="000873DE"/>
    <w:rsid w:val="0008744F"/>
    <w:rsid w:val="00087E4B"/>
    <w:rsid w:val="0009417B"/>
    <w:rsid w:val="000943AE"/>
    <w:rsid w:val="000A26DC"/>
    <w:rsid w:val="000A5622"/>
    <w:rsid w:val="000B0995"/>
    <w:rsid w:val="000B1128"/>
    <w:rsid w:val="000B49B1"/>
    <w:rsid w:val="000B7797"/>
    <w:rsid w:val="000C1288"/>
    <w:rsid w:val="000C15A0"/>
    <w:rsid w:val="000C3B07"/>
    <w:rsid w:val="000C41C2"/>
    <w:rsid w:val="000C607F"/>
    <w:rsid w:val="000D0632"/>
    <w:rsid w:val="000D7E55"/>
    <w:rsid w:val="000E010A"/>
    <w:rsid w:val="000E057B"/>
    <w:rsid w:val="000E19C9"/>
    <w:rsid w:val="000F02CA"/>
    <w:rsid w:val="000F729B"/>
    <w:rsid w:val="000F793D"/>
    <w:rsid w:val="00102E10"/>
    <w:rsid w:val="00105261"/>
    <w:rsid w:val="00107105"/>
    <w:rsid w:val="00115634"/>
    <w:rsid w:val="0011788D"/>
    <w:rsid w:val="00120CD1"/>
    <w:rsid w:val="001245F8"/>
    <w:rsid w:val="00125F44"/>
    <w:rsid w:val="00133D9F"/>
    <w:rsid w:val="00134A53"/>
    <w:rsid w:val="00135B16"/>
    <w:rsid w:val="00136C0E"/>
    <w:rsid w:val="00136C64"/>
    <w:rsid w:val="00137350"/>
    <w:rsid w:val="00140F64"/>
    <w:rsid w:val="00164102"/>
    <w:rsid w:val="0016582C"/>
    <w:rsid w:val="001768D6"/>
    <w:rsid w:val="00176A56"/>
    <w:rsid w:val="001807D8"/>
    <w:rsid w:val="00186121"/>
    <w:rsid w:val="0018725A"/>
    <w:rsid w:val="0018750D"/>
    <w:rsid w:val="00190FFE"/>
    <w:rsid w:val="00192287"/>
    <w:rsid w:val="001934E0"/>
    <w:rsid w:val="001963F6"/>
    <w:rsid w:val="001A18C2"/>
    <w:rsid w:val="001A1D8F"/>
    <w:rsid w:val="001A30E3"/>
    <w:rsid w:val="001A6AAE"/>
    <w:rsid w:val="001B23BC"/>
    <w:rsid w:val="001B57DF"/>
    <w:rsid w:val="001B60E8"/>
    <w:rsid w:val="001C116C"/>
    <w:rsid w:val="001C1238"/>
    <w:rsid w:val="001D0D7D"/>
    <w:rsid w:val="001D10EF"/>
    <w:rsid w:val="001D6BC6"/>
    <w:rsid w:val="001E04CB"/>
    <w:rsid w:val="001E1FBF"/>
    <w:rsid w:val="001E30A5"/>
    <w:rsid w:val="001E3D16"/>
    <w:rsid w:val="001F1357"/>
    <w:rsid w:val="001F25F8"/>
    <w:rsid w:val="001F2934"/>
    <w:rsid w:val="001F3D6C"/>
    <w:rsid w:val="001F3D8B"/>
    <w:rsid w:val="001F52CA"/>
    <w:rsid w:val="00200D13"/>
    <w:rsid w:val="002010ED"/>
    <w:rsid w:val="00204CE8"/>
    <w:rsid w:val="00205B3B"/>
    <w:rsid w:val="002079DC"/>
    <w:rsid w:val="002113B9"/>
    <w:rsid w:val="002119EA"/>
    <w:rsid w:val="0021243F"/>
    <w:rsid w:val="002146F6"/>
    <w:rsid w:val="00214F59"/>
    <w:rsid w:val="00216852"/>
    <w:rsid w:val="00222DAB"/>
    <w:rsid w:val="002240ED"/>
    <w:rsid w:val="00225368"/>
    <w:rsid w:val="0022705B"/>
    <w:rsid w:val="00231E14"/>
    <w:rsid w:val="002336A2"/>
    <w:rsid w:val="00233849"/>
    <w:rsid w:val="002370E9"/>
    <w:rsid w:val="00237734"/>
    <w:rsid w:val="00241DC2"/>
    <w:rsid w:val="002422E8"/>
    <w:rsid w:val="002459E4"/>
    <w:rsid w:val="002473EC"/>
    <w:rsid w:val="00247A6D"/>
    <w:rsid w:val="00257B6C"/>
    <w:rsid w:val="00257F9D"/>
    <w:rsid w:val="00261EE9"/>
    <w:rsid w:val="00262B71"/>
    <w:rsid w:val="0026408A"/>
    <w:rsid w:val="00264CAA"/>
    <w:rsid w:val="00275F53"/>
    <w:rsid w:val="002776C7"/>
    <w:rsid w:val="00277BC2"/>
    <w:rsid w:val="002817A7"/>
    <w:rsid w:val="00282A5C"/>
    <w:rsid w:val="00283A67"/>
    <w:rsid w:val="00286997"/>
    <w:rsid w:val="00286DCE"/>
    <w:rsid w:val="00292C18"/>
    <w:rsid w:val="00297398"/>
    <w:rsid w:val="002976D9"/>
    <w:rsid w:val="002A0BEF"/>
    <w:rsid w:val="002A15B9"/>
    <w:rsid w:val="002A286E"/>
    <w:rsid w:val="002A306D"/>
    <w:rsid w:val="002A42C7"/>
    <w:rsid w:val="002A55B2"/>
    <w:rsid w:val="002A74D4"/>
    <w:rsid w:val="002B1A6D"/>
    <w:rsid w:val="002C11FC"/>
    <w:rsid w:val="002C2EE5"/>
    <w:rsid w:val="002D4F20"/>
    <w:rsid w:val="002D5BA0"/>
    <w:rsid w:val="002E379D"/>
    <w:rsid w:val="002E42C7"/>
    <w:rsid w:val="002E4D04"/>
    <w:rsid w:val="002F3A96"/>
    <w:rsid w:val="002F55E0"/>
    <w:rsid w:val="002F60A3"/>
    <w:rsid w:val="002F64BF"/>
    <w:rsid w:val="00303170"/>
    <w:rsid w:val="003111A6"/>
    <w:rsid w:val="003113FB"/>
    <w:rsid w:val="0031254B"/>
    <w:rsid w:val="00312E1F"/>
    <w:rsid w:val="003151AA"/>
    <w:rsid w:val="00324054"/>
    <w:rsid w:val="003262C0"/>
    <w:rsid w:val="00326976"/>
    <w:rsid w:val="00332A36"/>
    <w:rsid w:val="003336E4"/>
    <w:rsid w:val="00333C0A"/>
    <w:rsid w:val="00335CE5"/>
    <w:rsid w:val="0034035C"/>
    <w:rsid w:val="00340C7E"/>
    <w:rsid w:val="0034192E"/>
    <w:rsid w:val="00343FB4"/>
    <w:rsid w:val="003451A0"/>
    <w:rsid w:val="00345BFF"/>
    <w:rsid w:val="003466D9"/>
    <w:rsid w:val="00346E62"/>
    <w:rsid w:val="00347D92"/>
    <w:rsid w:val="003519AF"/>
    <w:rsid w:val="00361E01"/>
    <w:rsid w:val="003628BD"/>
    <w:rsid w:val="00364C22"/>
    <w:rsid w:val="00370FD7"/>
    <w:rsid w:val="0037329C"/>
    <w:rsid w:val="003828D1"/>
    <w:rsid w:val="00384D8F"/>
    <w:rsid w:val="00385B44"/>
    <w:rsid w:val="00385D8E"/>
    <w:rsid w:val="00390990"/>
    <w:rsid w:val="00392FAC"/>
    <w:rsid w:val="0039354E"/>
    <w:rsid w:val="00396081"/>
    <w:rsid w:val="003972CE"/>
    <w:rsid w:val="00397FED"/>
    <w:rsid w:val="003A4BC3"/>
    <w:rsid w:val="003A58E3"/>
    <w:rsid w:val="003B0808"/>
    <w:rsid w:val="003B1BBA"/>
    <w:rsid w:val="003B56EC"/>
    <w:rsid w:val="003C2E48"/>
    <w:rsid w:val="003C36E8"/>
    <w:rsid w:val="003D1AE6"/>
    <w:rsid w:val="003D1CEB"/>
    <w:rsid w:val="003D23E3"/>
    <w:rsid w:val="003D2BFF"/>
    <w:rsid w:val="003D2FE0"/>
    <w:rsid w:val="003D5A52"/>
    <w:rsid w:val="003D6098"/>
    <w:rsid w:val="003D713A"/>
    <w:rsid w:val="003D7863"/>
    <w:rsid w:val="003D79F2"/>
    <w:rsid w:val="003E3986"/>
    <w:rsid w:val="003E5347"/>
    <w:rsid w:val="003E6CE0"/>
    <w:rsid w:val="003F20B3"/>
    <w:rsid w:val="00402C18"/>
    <w:rsid w:val="0040421A"/>
    <w:rsid w:val="00410CEC"/>
    <w:rsid w:val="00422512"/>
    <w:rsid w:val="004240A7"/>
    <w:rsid w:val="00427CAB"/>
    <w:rsid w:val="004310D0"/>
    <w:rsid w:val="00431C2C"/>
    <w:rsid w:val="00432DED"/>
    <w:rsid w:val="004332EE"/>
    <w:rsid w:val="00441668"/>
    <w:rsid w:val="0044706F"/>
    <w:rsid w:val="00453A34"/>
    <w:rsid w:val="004575CB"/>
    <w:rsid w:val="00463590"/>
    <w:rsid w:val="00466F00"/>
    <w:rsid w:val="00467545"/>
    <w:rsid w:val="00470436"/>
    <w:rsid w:val="004826CF"/>
    <w:rsid w:val="00491BA4"/>
    <w:rsid w:val="00493BA7"/>
    <w:rsid w:val="00494F08"/>
    <w:rsid w:val="0049567F"/>
    <w:rsid w:val="00495CDC"/>
    <w:rsid w:val="0049775C"/>
    <w:rsid w:val="004A0262"/>
    <w:rsid w:val="004A0B38"/>
    <w:rsid w:val="004B0319"/>
    <w:rsid w:val="004B0633"/>
    <w:rsid w:val="004B16AF"/>
    <w:rsid w:val="004B7F8A"/>
    <w:rsid w:val="004C6C4A"/>
    <w:rsid w:val="004C78B8"/>
    <w:rsid w:val="004D2ABB"/>
    <w:rsid w:val="004D58F3"/>
    <w:rsid w:val="004D71FA"/>
    <w:rsid w:val="004D7D72"/>
    <w:rsid w:val="004E60D7"/>
    <w:rsid w:val="004F09F3"/>
    <w:rsid w:val="004F0A4E"/>
    <w:rsid w:val="004F1E89"/>
    <w:rsid w:val="004F24B2"/>
    <w:rsid w:val="004F3E5D"/>
    <w:rsid w:val="004F5FE5"/>
    <w:rsid w:val="00500ED1"/>
    <w:rsid w:val="0050163C"/>
    <w:rsid w:val="00502B06"/>
    <w:rsid w:val="00503210"/>
    <w:rsid w:val="005070E7"/>
    <w:rsid w:val="00507B56"/>
    <w:rsid w:val="00507BFD"/>
    <w:rsid w:val="005104A6"/>
    <w:rsid w:val="00515A9D"/>
    <w:rsid w:val="00525C46"/>
    <w:rsid w:val="00526648"/>
    <w:rsid w:val="005305F8"/>
    <w:rsid w:val="0053335E"/>
    <w:rsid w:val="00533521"/>
    <w:rsid w:val="00541BBD"/>
    <w:rsid w:val="00542519"/>
    <w:rsid w:val="00546FD2"/>
    <w:rsid w:val="0055023D"/>
    <w:rsid w:val="0055289A"/>
    <w:rsid w:val="00554028"/>
    <w:rsid w:val="00556032"/>
    <w:rsid w:val="005619F8"/>
    <w:rsid w:val="00567118"/>
    <w:rsid w:val="005825CF"/>
    <w:rsid w:val="00582F00"/>
    <w:rsid w:val="00583CA7"/>
    <w:rsid w:val="005851B9"/>
    <w:rsid w:val="00587863"/>
    <w:rsid w:val="005903F5"/>
    <w:rsid w:val="005907C5"/>
    <w:rsid w:val="0059433C"/>
    <w:rsid w:val="00597DFC"/>
    <w:rsid w:val="005A37F6"/>
    <w:rsid w:val="005A39B6"/>
    <w:rsid w:val="005C0A92"/>
    <w:rsid w:val="005C6578"/>
    <w:rsid w:val="005D789A"/>
    <w:rsid w:val="005D7989"/>
    <w:rsid w:val="005E1789"/>
    <w:rsid w:val="005E1A49"/>
    <w:rsid w:val="005E76BE"/>
    <w:rsid w:val="005F19CB"/>
    <w:rsid w:val="005F2E0C"/>
    <w:rsid w:val="005F430C"/>
    <w:rsid w:val="005F76AD"/>
    <w:rsid w:val="0060125B"/>
    <w:rsid w:val="00605A17"/>
    <w:rsid w:val="00607A4F"/>
    <w:rsid w:val="006116E7"/>
    <w:rsid w:val="006129B0"/>
    <w:rsid w:val="00612D32"/>
    <w:rsid w:val="006135AC"/>
    <w:rsid w:val="00614A79"/>
    <w:rsid w:val="0061525A"/>
    <w:rsid w:val="00615D4B"/>
    <w:rsid w:val="006162D2"/>
    <w:rsid w:val="00617ECD"/>
    <w:rsid w:val="00621DCF"/>
    <w:rsid w:val="00622ABB"/>
    <w:rsid w:val="006322F7"/>
    <w:rsid w:val="00632585"/>
    <w:rsid w:val="006337F4"/>
    <w:rsid w:val="00633F26"/>
    <w:rsid w:val="00636D3A"/>
    <w:rsid w:val="0063719D"/>
    <w:rsid w:val="00642E5A"/>
    <w:rsid w:val="006444B7"/>
    <w:rsid w:val="00645DC6"/>
    <w:rsid w:val="006475B2"/>
    <w:rsid w:val="00651847"/>
    <w:rsid w:val="00653172"/>
    <w:rsid w:val="00654469"/>
    <w:rsid w:val="00654DBA"/>
    <w:rsid w:val="006550E6"/>
    <w:rsid w:val="0065610E"/>
    <w:rsid w:val="00662CB1"/>
    <w:rsid w:val="00665CBD"/>
    <w:rsid w:val="006673B2"/>
    <w:rsid w:val="00667426"/>
    <w:rsid w:val="00672221"/>
    <w:rsid w:val="00677837"/>
    <w:rsid w:val="006802A4"/>
    <w:rsid w:val="00682BF0"/>
    <w:rsid w:val="00682F64"/>
    <w:rsid w:val="00690116"/>
    <w:rsid w:val="006935BC"/>
    <w:rsid w:val="006B0A0C"/>
    <w:rsid w:val="006B49F9"/>
    <w:rsid w:val="006B5760"/>
    <w:rsid w:val="006D0040"/>
    <w:rsid w:val="006D0EE3"/>
    <w:rsid w:val="006D4B7F"/>
    <w:rsid w:val="006D6C4C"/>
    <w:rsid w:val="006E47F3"/>
    <w:rsid w:val="006F13F4"/>
    <w:rsid w:val="006F3D68"/>
    <w:rsid w:val="006F4127"/>
    <w:rsid w:val="006F631D"/>
    <w:rsid w:val="006F6710"/>
    <w:rsid w:val="006F67BA"/>
    <w:rsid w:val="006F68B6"/>
    <w:rsid w:val="0070265D"/>
    <w:rsid w:val="00703FAC"/>
    <w:rsid w:val="007046D1"/>
    <w:rsid w:val="00705A4A"/>
    <w:rsid w:val="0071336E"/>
    <w:rsid w:val="00716638"/>
    <w:rsid w:val="00716905"/>
    <w:rsid w:val="00720482"/>
    <w:rsid w:val="00723F2B"/>
    <w:rsid w:val="00725FC9"/>
    <w:rsid w:val="00726D75"/>
    <w:rsid w:val="00731C96"/>
    <w:rsid w:val="00732CC7"/>
    <w:rsid w:val="00733A29"/>
    <w:rsid w:val="00735107"/>
    <w:rsid w:val="0073542D"/>
    <w:rsid w:val="007361CE"/>
    <w:rsid w:val="00736409"/>
    <w:rsid w:val="00737264"/>
    <w:rsid w:val="00744248"/>
    <w:rsid w:val="00750EC6"/>
    <w:rsid w:val="00751A94"/>
    <w:rsid w:val="00755246"/>
    <w:rsid w:val="00756408"/>
    <w:rsid w:val="00762A78"/>
    <w:rsid w:val="00765679"/>
    <w:rsid w:val="00773540"/>
    <w:rsid w:val="0078162F"/>
    <w:rsid w:val="007816C8"/>
    <w:rsid w:val="00781AFB"/>
    <w:rsid w:val="0079410E"/>
    <w:rsid w:val="00796014"/>
    <w:rsid w:val="00796C7E"/>
    <w:rsid w:val="007A104B"/>
    <w:rsid w:val="007A2E50"/>
    <w:rsid w:val="007A4943"/>
    <w:rsid w:val="007B00FA"/>
    <w:rsid w:val="007B11E0"/>
    <w:rsid w:val="007B2ABF"/>
    <w:rsid w:val="007B3013"/>
    <w:rsid w:val="007B51F5"/>
    <w:rsid w:val="007B608C"/>
    <w:rsid w:val="007C1764"/>
    <w:rsid w:val="007C4743"/>
    <w:rsid w:val="007C5F22"/>
    <w:rsid w:val="007C6AE1"/>
    <w:rsid w:val="007D0C18"/>
    <w:rsid w:val="007D18B5"/>
    <w:rsid w:val="007D35BC"/>
    <w:rsid w:val="007D79B1"/>
    <w:rsid w:val="007D7C7B"/>
    <w:rsid w:val="007E0DA4"/>
    <w:rsid w:val="007E1D14"/>
    <w:rsid w:val="007E1FCB"/>
    <w:rsid w:val="007E232B"/>
    <w:rsid w:val="007E2E44"/>
    <w:rsid w:val="007E7179"/>
    <w:rsid w:val="007E7759"/>
    <w:rsid w:val="007F61F5"/>
    <w:rsid w:val="0080076A"/>
    <w:rsid w:val="00803784"/>
    <w:rsid w:val="008048E9"/>
    <w:rsid w:val="00806D28"/>
    <w:rsid w:val="00813410"/>
    <w:rsid w:val="00816F4E"/>
    <w:rsid w:val="00823AF8"/>
    <w:rsid w:val="0082402D"/>
    <w:rsid w:val="008303A9"/>
    <w:rsid w:val="00830582"/>
    <w:rsid w:val="00831A99"/>
    <w:rsid w:val="00832F67"/>
    <w:rsid w:val="0083389B"/>
    <w:rsid w:val="00834496"/>
    <w:rsid w:val="0084437F"/>
    <w:rsid w:val="00846B62"/>
    <w:rsid w:val="0085151D"/>
    <w:rsid w:val="0085240C"/>
    <w:rsid w:val="00852CF5"/>
    <w:rsid w:val="00860DA6"/>
    <w:rsid w:val="00861950"/>
    <w:rsid w:val="00861F64"/>
    <w:rsid w:val="00863131"/>
    <w:rsid w:val="00865A50"/>
    <w:rsid w:val="00866BAB"/>
    <w:rsid w:val="00870E9D"/>
    <w:rsid w:val="00871452"/>
    <w:rsid w:val="00871FE6"/>
    <w:rsid w:val="00876C4A"/>
    <w:rsid w:val="008779F9"/>
    <w:rsid w:val="0088104B"/>
    <w:rsid w:val="00881CA3"/>
    <w:rsid w:val="00882AB1"/>
    <w:rsid w:val="00884848"/>
    <w:rsid w:val="008873FD"/>
    <w:rsid w:val="00890704"/>
    <w:rsid w:val="008A12DD"/>
    <w:rsid w:val="008A197E"/>
    <w:rsid w:val="008A387F"/>
    <w:rsid w:val="008A4DEA"/>
    <w:rsid w:val="008A7110"/>
    <w:rsid w:val="008A7582"/>
    <w:rsid w:val="008B190F"/>
    <w:rsid w:val="008B20FD"/>
    <w:rsid w:val="008B3495"/>
    <w:rsid w:val="008C5D9D"/>
    <w:rsid w:val="008C7D9A"/>
    <w:rsid w:val="008D0D03"/>
    <w:rsid w:val="008D4D6C"/>
    <w:rsid w:val="008D7483"/>
    <w:rsid w:val="008E49AE"/>
    <w:rsid w:val="008F2DCF"/>
    <w:rsid w:val="008F420B"/>
    <w:rsid w:val="008F4643"/>
    <w:rsid w:val="008F4921"/>
    <w:rsid w:val="008F6460"/>
    <w:rsid w:val="008F7F77"/>
    <w:rsid w:val="0090186B"/>
    <w:rsid w:val="00906F18"/>
    <w:rsid w:val="009071E6"/>
    <w:rsid w:val="00911D31"/>
    <w:rsid w:val="00917E77"/>
    <w:rsid w:val="00921FA7"/>
    <w:rsid w:val="00922C03"/>
    <w:rsid w:val="0092341A"/>
    <w:rsid w:val="009261B4"/>
    <w:rsid w:val="00926635"/>
    <w:rsid w:val="00932F74"/>
    <w:rsid w:val="00933DE2"/>
    <w:rsid w:val="009340B8"/>
    <w:rsid w:val="00934CA8"/>
    <w:rsid w:val="00937E01"/>
    <w:rsid w:val="00943E97"/>
    <w:rsid w:val="00943FA7"/>
    <w:rsid w:val="009456CD"/>
    <w:rsid w:val="0094729C"/>
    <w:rsid w:val="00952B35"/>
    <w:rsid w:val="00952CCB"/>
    <w:rsid w:val="00953C25"/>
    <w:rsid w:val="00955ABB"/>
    <w:rsid w:val="00965498"/>
    <w:rsid w:val="0097017E"/>
    <w:rsid w:val="009721C9"/>
    <w:rsid w:val="00972654"/>
    <w:rsid w:val="0097742C"/>
    <w:rsid w:val="00982194"/>
    <w:rsid w:val="00986057"/>
    <w:rsid w:val="00987BDD"/>
    <w:rsid w:val="009908ED"/>
    <w:rsid w:val="00991AC5"/>
    <w:rsid w:val="009948A0"/>
    <w:rsid w:val="009956DD"/>
    <w:rsid w:val="009972E2"/>
    <w:rsid w:val="009A0CB2"/>
    <w:rsid w:val="009A148D"/>
    <w:rsid w:val="009A7977"/>
    <w:rsid w:val="009A79A2"/>
    <w:rsid w:val="009B3E5C"/>
    <w:rsid w:val="009C37FD"/>
    <w:rsid w:val="009C7950"/>
    <w:rsid w:val="009D543A"/>
    <w:rsid w:val="009D589F"/>
    <w:rsid w:val="009E28A4"/>
    <w:rsid w:val="009E560A"/>
    <w:rsid w:val="009F00B4"/>
    <w:rsid w:val="009F0493"/>
    <w:rsid w:val="009F3B20"/>
    <w:rsid w:val="009F47CC"/>
    <w:rsid w:val="009F7DA5"/>
    <w:rsid w:val="00A00316"/>
    <w:rsid w:val="00A0166E"/>
    <w:rsid w:val="00A02E06"/>
    <w:rsid w:val="00A04734"/>
    <w:rsid w:val="00A07363"/>
    <w:rsid w:val="00A11A77"/>
    <w:rsid w:val="00A16FF3"/>
    <w:rsid w:val="00A2151F"/>
    <w:rsid w:val="00A2670E"/>
    <w:rsid w:val="00A270C0"/>
    <w:rsid w:val="00A27AD9"/>
    <w:rsid w:val="00A333EF"/>
    <w:rsid w:val="00A34F68"/>
    <w:rsid w:val="00A359AA"/>
    <w:rsid w:val="00A40E57"/>
    <w:rsid w:val="00A41980"/>
    <w:rsid w:val="00A468F9"/>
    <w:rsid w:val="00A505EB"/>
    <w:rsid w:val="00A52EF9"/>
    <w:rsid w:val="00A555B6"/>
    <w:rsid w:val="00A621A5"/>
    <w:rsid w:val="00A6366E"/>
    <w:rsid w:val="00A75554"/>
    <w:rsid w:val="00A81DA4"/>
    <w:rsid w:val="00A83094"/>
    <w:rsid w:val="00A87C1B"/>
    <w:rsid w:val="00A9197A"/>
    <w:rsid w:val="00A93FF7"/>
    <w:rsid w:val="00A951A4"/>
    <w:rsid w:val="00A955B4"/>
    <w:rsid w:val="00A97EFB"/>
    <w:rsid w:val="00AA1708"/>
    <w:rsid w:val="00AA226B"/>
    <w:rsid w:val="00AA3078"/>
    <w:rsid w:val="00AA33ED"/>
    <w:rsid w:val="00AA3967"/>
    <w:rsid w:val="00AA67F6"/>
    <w:rsid w:val="00AB348D"/>
    <w:rsid w:val="00AB3D93"/>
    <w:rsid w:val="00AB5A23"/>
    <w:rsid w:val="00AB7A79"/>
    <w:rsid w:val="00AC396F"/>
    <w:rsid w:val="00AC45E4"/>
    <w:rsid w:val="00AD5487"/>
    <w:rsid w:val="00AE11F6"/>
    <w:rsid w:val="00AE1ED1"/>
    <w:rsid w:val="00AE1FD8"/>
    <w:rsid w:val="00AE5A7F"/>
    <w:rsid w:val="00AE6307"/>
    <w:rsid w:val="00AF1102"/>
    <w:rsid w:val="00AF1781"/>
    <w:rsid w:val="00AF2085"/>
    <w:rsid w:val="00AF2FE1"/>
    <w:rsid w:val="00AF379A"/>
    <w:rsid w:val="00AF50F7"/>
    <w:rsid w:val="00AF6B15"/>
    <w:rsid w:val="00B00F90"/>
    <w:rsid w:val="00B010CD"/>
    <w:rsid w:val="00B0218D"/>
    <w:rsid w:val="00B033D0"/>
    <w:rsid w:val="00B075E6"/>
    <w:rsid w:val="00B1117E"/>
    <w:rsid w:val="00B1135C"/>
    <w:rsid w:val="00B16CD2"/>
    <w:rsid w:val="00B2573E"/>
    <w:rsid w:val="00B25ACA"/>
    <w:rsid w:val="00B26773"/>
    <w:rsid w:val="00B31B79"/>
    <w:rsid w:val="00B340A3"/>
    <w:rsid w:val="00B34128"/>
    <w:rsid w:val="00B4228A"/>
    <w:rsid w:val="00B46A27"/>
    <w:rsid w:val="00B51A00"/>
    <w:rsid w:val="00B51EDA"/>
    <w:rsid w:val="00B52D48"/>
    <w:rsid w:val="00B52E1A"/>
    <w:rsid w:val="00B610A7"/>
    <w:rsid w:val="00B66B19"/>
    <w:rsid w:val="00B7060D"/>
    <w:rsid w:val="00B70B9A"/>
    <w:rsid w:val="00B71451"/>
    <w:rsid w:val="00B718BF"/>
    <w:rsid w:val="00B73904"/>
    <w:rsid w:val="00B75021"/>
    <w:rsid w:val="00B77293"/>
    <w:rsid w:val="00B77AE2"/>
    <w:rsid w:val="00B80236"/>
    <w:rsid w:val="00B81ECB"/>
    <w:rsid w:val="00B830D9"/>
    <w:rsid w:val="00B84146"/>
    <w:rsid w:val="00B87393"/>
    <w:rsid w:val="00B90905"/>
    <w:rsid w:val="00B911D5"/>
    <w:rsid w:val="00B93486"/>
    <w:rsid w:val="00B973F0"/>
    <w:rsid w:val="00BA3093"/>
    <w:rsid w:val="00BA6600"/>
    <w:rsid w:val="00BA7146"/>
    <w:rsid w:val="00BB5692"/>
    <w:rsid w:val="00BB67B7"/>
    <w:rsid w:val="00BB73FB"/>
    <w:rsid w:val="00BC1BAD"/>
    <w:rsid w:val="00BC306A"/>
    <w:rsid w:val="00BC50FD"/>
    <w:rsid w:val="00BC6268"/>
    <w:rsid w:val="00BC644C"/>
    <w:rsid w:val="00BD7552"/>
    <w:rsid w:val="00BE3C1D"/>
    <w:rsid w:val="00BE6C24"/>
    <w:rsid w:val="00BF0408"/>
    <w:rsid w:val="00BF0D65"/>
    <w:rsid w:val="00BF6F50"/>
    <w:rsid w:val="00C011E9"/>
    <w:rsid w:val="00C032CC"/>
    <w:rsid w:val="00C04DD2"/>
    <w:rsid w:val="00C06FDB"/>
    <w:rsid w:val="00C075AF"/>
    <w:rsid w:val="00C10CD0"/>
    <w:rsid w:val="00C127AA"/>
    <w:rsid w:val="00C1641A"/>
    <w:rsid w:val="00C25CD6"/>
    <w:rsid w:val="00C27527"/>
    <w:rsid w:val="00C3431E"/>
    <w:rsid w:val="00C354AA"/>
    <w:rsid w:val="00C421C6"/>
    <w:rsid w:val="00C44F74"/>
    <w:rsid w:val="00C46728"/>
    <w:rsid w:val="00C4764B"/>
    <w:rsid w:val="00C51C28"/>
    <w:rsid w:val="00C544A2"/>
    <w:rsid w:val="00C555AD"/>
    <w:rsid w:val="00C64E2C"/>
    <w:rsid w:val="00C65DB9"/>
    <w:rsid w:val="00C7183D"/>
    <w:rsid w:val="00C72535"/>
    <w:rsid w:val="00C73BA0"/>
    <w:rsid w:val="00C82DB1"/>
    <w:rsid w:val="00C82EAE"/>
    <w:rsid w:val="00C85960"/>
    <w:rsid w:val="00C86CF5"/>
    <w:rsid w:val="00C918BA"/>
    <w:rsid w:val="00C931A7"/>
    <w:rsid w:val="00C947E8"/>
    <w:rsid w:val="00C95333"/>
    <w:rsid w:val="00C95828"/>
    <w:rsid w:val="00CA0B03"/>
    <w:rsid w:val="00CA18DC"/>
    <w:rsid w:val="00CA348E"/>
    <w:rsid w:val="00CA3A79"/>
    <w:rsid w:val="00CA3D83"/>
    <w:rsid w:val="00CB12B3"/>
    <w:rsid w:val="00CB3FDD"/>
    <w:rsid w:val="00CB3FF0"/>
    <w:rsid w:val="00CB79DF"/>
    <w:rsid w:val="00CB7B57"/>
    <w:rsid w:val="00CC682F"/>
    <w:rsid w:val="00CC72CA"/>
    <w:rsid w:val="00CD474C"/>
    <w:rsid w:val="00CE69F7"/>
    <w:rsid w:val="00CF019A"/>
    <w:rsid w:val="00CF3D17"/>
    <w:rsid w:val="00CF53F3"/>
    <w:rsid w:val="00CF6376"/>
    <w:rsid w:val="00D011A2"/>
    <w:rsid w:val="00D065E2"/>
    <w:rsid w:val="00D14FEE"/>
    <w:rsid w:val="00D16C1E"/>
    <w:rsid w:val="00D16CBC"/>
    <w:rsid w:val="00D1785A"/>
    <w:rsid w:val="00D21DA8"/>
    <w:rsid w:val="00D221F3"/>
    <w:rsid w:val="00D22C68"/>
    <w:rsid w:val="00D23254"/>
    <w:rsid w:val="00D23CBE"/>
    <w:rsid w:val="00D24A17"/>
    <w:rsid w:val="00D274C6"/>
    <w:rsid w:val="00D30A43"/>
    <w:rsid w:val="00D32489"/>
    <w:rsid w:val="00D35995"/>
    <w:rsid w:val="00D36B78"/>
    <w:rsid w:val="00D37B9D"/>
    <w:rsid w:val="00D4574F"/>
    <w:rsid w:val="00D45942"/>
    <w:rsid w:val="00D45AED"/>
    <w:rsid w:val="00D45CB3"/>
    <w:rsid w:val="00D51F12"/>
    <w:rsid w:val="00D56434"/>
    <w:rsid w:val="00D57AA6"/>
    <w:rsid w:val="00D57E90"/>
    <w:rsid w:val="00D621C8"/>
    <w:rsid w:val="00D62EC5"/>
    <w:rsid w:val="00D65FA0"/>
    <w:rsid w:val="00D6689A"/>
    <w:rsid w:val="00D66DE9"/>
    <w:rsid w:val="00D67EEA"/>
    <w:rsid w:val="00D738B0"/>
    <w:rsid w:val="00D768E0"/>
    <w:rsid w:val="00D84E57"/>
    <w:rsid w:val="00D862A5"/>
    <w:rsid w:val="00D87354"/>
    <w:rsid w:val="00D91918"/>
    <w:rsid w:val="00D91D76"/>
    <w:rsid w:val="00D9337D"/>
    <w:rsid w:val="00D9407F"/>
    <w:rsid w:val="00D960FB"/>
    <w:rsid w:val="00DA15B9"/>
    <w:rsid w:val="00DA3516"/>
    <w:rsid w:val="00DA4EF0"/>
    <w:rsid w:val="00DA5AEC"/>
    <w:rsid w:val="00DB1403"/>
    <w:rsid w:val="00DB1C42"/>
    <w:rsid w:val="00DB280A"/>
    <w:rsid w:val="00DC161C"/>
    <w:rsid w:val="00DC2D57"/>
    <w:rsid w:val="00DC7D1E"/>
    <w:rsid w:val="00DD0F68"/>
    <w:rsid w:val="00DD1C6B"/>
    <w:rsid w:val="00DD2A93"/>
    <w:rsid w:val="00DD34FB"/>
    <w:rsid w:val="00DD69FD"/>
    <w:rsid w:val="00DD7EDB"/>
    <w:rsid w:val="00DE40DC"/>
    <w:rsid w:val="00DE4F1F"/>
    <w:rsid w:val="00DE5AB5"/>
    <w:rsid w:val="00DF352C"/>
    <w:rsid w:val="00DF5F7A"/>
    <w:rsid w:val="00E004A6"/>
    <w:rsid w:val="00E00F17"/>
    <w:rsid w:val="00E038C1"/>
    <w:rsid w:val="00E21499"/>
    <w:rsid w:val="00E21D1F"/>
    <w:rsid w:val="00E24265"/>
    <w:rsid w:val="00E309D0"/>
    <w:rsid w:val="00E30C4A"/>
    <w:rsid w:val="00E335CB"/>
    <w:rsid w:val="00E33A58"/>
    <w:rsid w:val="00E34360"/>
    <w:rsid w:val="00E35914"/>
    <w:rsid w:val="00E37DCB"/>
    <w:rsid w:val="00E40F04"/>
    <w:rsid w:val="00E443FD"/>
    <w:rsid w:val="00E509BB"/>
    <w:rsid w:val="00E57DD8"/>
    <w:rsid w:val="00E67119"/>
    <w:rsid w:val="00E75B19"/>
    <w:rsid w:val="00E76242"/>
    <w:rsid w:val="00E826EF"/>
    <w:rsid w:val="00E91DD4"/>
    <w:rsid w:val="00E969E8"/>
    <w:rsid w:val="00EA4926"/>
    <w:rsid w:val="00EA622E"/>
    <w:rsid w:val="00EB1D6B"/>
    <w:rsid w:val="00EB27E9"/>
    <w:rsid w:val="00EB5BBD"/>
    <w:rsid w:val="00EB6AD8"/>
    <w:rsid w:val="00EC5C67"/>
    <w:rsid w:val="00EC715B"/>
    <w:rsid w:val="00ED109B"/>
    <w:rsid w:val="00ED2C5C"/>
    <w:rsid w:val="00ED7A2D"/>
    <w:rsid w:val="00EE617A"/>
    <w:rsid w:val="00EF2D0E"/>
    <w:rsid w:val="00EF3DF6"/>
    <w:rsid w:val="00EF5844"/>
    <w:rsid w:val="00F00748"/>
    <w:rsid w:val="00F00B92"/>
    <w:rsid w:val="00F00BB6"/>
    <w:rsid w:val="00F0217B"/>
    <w:rsid w:val="00F027AD"/>
    <w:rsid w:val="00F04B98"/>
    <w:rsid w:val="00F11689"/>
    <w:rsid w:val="00F117C3"/>
    <w:rsid w:val="00F23B23"/>
    <w:rsid w:val="00F27A73"/>
    <w:rsid w:val="00F37B45"/>
    <w:rsid w:val="00F40F49"/>
    <w:rsid w:val="00F41DEA"/>
    <w:rsid w:val="00F430B2"/>
    <w:rsid w:val="00F47385"/>
    <w:rsid w:val="00F5023F"/>
    <w:rsid w:val="00F579E0"/>
    <w:rsid w:val="00F608EB"/>
    <w:rsid w:val="00F62379"/>
    <w:rsid w:val="00F652C9"/>
    <w:rsid w:val="00F66AF1"/>
    <w:rsid w:val="00F75F68"/>
    <w:rsid w:val="00F76679"/>
    <w:rsid w:val="00F76EBD"/>
    <w:rsid w:val="00F81297"/>
    <w:rsid w:val="00F815A2"/>
    <w:rsid w:val="00F81926"/>
    <w:rsid w:val="00F83CFE"/>
    <w:rsid w:val="00F83DA9"/>
    <w:rsid w:val="00F85B9C"/>
    <w:rsid w:val="00F86948"/>
    <w:rsid w:val="00F91405"/>
    <w:rsid w:val="00F956A9"/>
    <w:rsid w:val="00F96F80"/>
    <w:rsid w:val="00FA1DFC"/>
    <w:rsid w:val="00FA7E6B"/>
    <w:rsid w:val="00FB110B"/>
    <w:rsid w:val="00FB5C29"/>
    <w:rsid w:val="00FB71E2"/>
    <w:rsid w:val="00FC0287"/>
    <w:rsid w:val="00FC110D"/>
    <w:rsid w:val="00FC3C89"/>
    <w:rsid w:val="00FC3CB5"/>
    <w:rsid w:val="00FC465E"/>
    <w:rsid w:val="00FC4E60"/>
    <w:rsid w:val="00FC56E2"/>
    <w:rsid w:val="00FC740E"/>
    <w:rsid w:val="00FC7C21"/>
    <w:rsid w:val="00FD0BA6"/>
    <w:rsid w:val="00FD1C8B"/>
    <w:rsid w:val="00FD4564"/>
    <w:rsid w:val="00FD48F8"/>
    <w:rsid w:val="00FD4AFB"/>
    <w:rsid w:val="00FD763F"/>
    <w:rsid w:val="00FE11D1"/>
    <w:rsid w:val="00FE35BB"/>
    <w:rsid w:val="00FE5CD0"/>
    <w:rsid w:val="00FE7641"/>
    <w:rsid w:val="00FE774E"/>
    <w:rsid w:val="00FF0D85"/>
    <w:rsid w:val="00FF17DA"/>
    <w:rsid w:val="00FF29D6"/>
    <w:rsid w:val="00FF2C25"/>
    <w:rsid w:val="00FF75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160143B3"/>
  <w15:docId w15:val="{95D2A44C-42B4-4449-AFB0-0C3A8C7A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62B71"/>
    <w:pPr>
      <w:widowControl w:val="0"/>
    </w:pPr>
    <w:rPr>
      <w:kern w:val="2"/>
      <w:sz w:val="24"/>
      <w:szCs w:val="24"/>
    </w:rPr>
  </w:style>
  <w:style w:type="paragraph" w:styleId="1">
    <w:name w:val="heading 1"/>
    <w:aliases w:val="壹,--章名,ISO標題 1"/>
    <w:basedOn w:val="a0"/>
    <w:next w:val="a0"/>
    <w:qFormat/>
    <w:rsid w:val="00262B71"/>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262B71"/>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262B71"/>
    <w:pPr>
      <w:snapToGrid w:val="0"/>
      <w:spacing w:before="360"/>
      <w:outlineLvl w:val="2"/>
    </w:pPr>
    <w:rPr>
      <w:rFonts w:eastAsia="標楷體"/>
      <w:sz w:val="32"/>
      <w:szCs w:val="20"/>
    </w:rPr>
  </w:style>
  <w:style w:type="paragraph" w:styleId="40">
    <w:name w:val="heading 4"/>
    <w:aliases w:val="1,--1.,--1"/>
    <w:basedOn w:val="a0"/>
    <w:next w:val="a0"/>
    <w:qFormat/>
    <w:rsid w:val="00262B71"/>
    <w:pPr>
      <w:snapToGrid w:val="0"/>
      <w:spacing w:before="240"/>
      <w:outlineLvl w:val="3"/>
    </w:pPr>
    <w:rPr>
      <w:rFonts w:eastAsia="標楷體"/>
      <w:sz w:val="28"/>
      <w:szCs w:val="20"/>
    </w:rPr>
  </w:style>
  <w:style w:type="paragraph" w:styleId="5">
    <w:name w:val="heading 5"/>
    <w:aliases w:val="--(1)1,--(1)"/>
    <w:basedOn w:val="a0"/>
    <w:next w:val="a0"/>
    <w:qFormat/>
    <w:rsid w:val="00262B71"/>
    <w:pPr>
      <w:snapToGrid w:val="0"/>
      <w:spacing w:before="120"/>
      <w:outlineLvl w:val="4"/>
    </w:pPr>
    <w:rPr>
      <w:rFonts w:eastAsia="標楷體"/>
      <w:sz w:val="26"/>
      <w:szCs w:val="20"/>
    </w:rPr>
  </w:style>
  <w:style w:type="paragraph" w:styleId="60">
    <w:name w:val="heading 6"/>
    <w:aliases w:val="A,--A"/>
    <w:basedOn w:val="a0"/>
    <w:next w:val="a0"/>
    <w:qFormat/>
    <w:rsid w:val="00262B71"/>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262B71"/>
    <w:pPr>
      <w:snapToGrid w:val="0"/>
      <w:spacing w:before="120"/>
      <w:outlineLvl w:val="6"/>
    </w:pPr>
    <w:rPr>
      <w:rFonts w:eastAsia="標楷體"/>
      <w:szCs w:val="20"/>
    </w:rPr>
  </w:style>
  <w:style w:type="paragraph" w:styleId="8">
    <w:name w:val="heading 8"/>
    <w:aliases w:val="a,--."/>
    <w:basedOn w:val="a0"/>
    <w:next w:val="a0"/>
    <w:autoRedefine/>
    <w:qFormat/>
    <w:rsid w:val="00262B71"/>
    <w:pPr>
      <w:keepNext/>
      <w:snapToGrid w:val="0"/>
      <w:spacing w:before="120"/>
      <w:outlineLvl w:val="7"/>
    </w:pPr>
    <w:rPr>
      <w:rFonts w:eastAsia="標楷體"/>
      <w:szCs w:val="20"/>
    </w:rPr>
  </w:style>
  <w:style w:type="paragraph" w:styleId="9">
    <w:name w:val="heading 9"/>
    <w:basedOn w:val="a0"/>
    <w:next w:val="a0"/>
    <w:qFormat/>
    <w:rsid w:val="00262B71"/>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rsid w:val="00262B71"/>
    <w:pPr>
      <w:tabs>
        <w:tab w:val="center" w:pos="4153"/>
        <w:tab w:val="right" w:pos="8306"/>
      </w:tabs>
      <w:snapToGrid w:val="0"/>
    </w:pPr>
    <w:rPr>
      <w:sz w:val="20"/>
      <w:szCs w:val="20"/>
    </w:rPr>
  </w:style>
  <w:style w:type="paragraph" w:styleId="a5">
    <w:name w:val="footer"/>
    <w:basedOn w:val="a0"/>
    <w:rsid w:val="00262B71"/>
    <w:pPr>
      <w:tabs>
        <w:tab w:val="center" w:pos="4153"/>
        <w:tab w:val="right" w:pos="8306"/>
      </w:tabs>
      <w:snapToGrid w:val="0"/>
    </w:pPr>
    <w:rPr>
      <w:sz w:val="20"/>
      <w:szCs w:val="20"/>
    </w:rPr>
  </w:style>
  <w:style w:type="character" w:styleId="a6">
    <w:name w:val="Strong"/>
    <w:qFormat/>
    <w:rsid w:val="00262B71"/>
    <w:rPr>
      <w:b/>
      <w:bCs/>
    </w:rPr>
  </w:style>
  <w:style w:type="character" w:styleId="a7">
    <w:name w:val="Hyperlink"/>
    <w:uiPriority w:val="99"/>
    <w:rsid w:val="00262B71"/>
    <w:rPr>
      <w:color w:val="0000FF"/>
      <w:u w:val="single"/>
    </w:rPr>
  </w:style>
  <w:style w:type="paragraph" w:styleId="a8">
    <w:name w:val="Balloon Text"/>
    <w:basedOn w:val="a0"/>
    <w:rsid w:val="00262B71"/>
    <w:rPr>
      <w:rFonts w:ascii="Cambria" w:hAnsi="Cambria"/>
      <w:sz w:val="18"/>
      <w:szCs w:val="18"/>
    </w:rPr>
  </w:style>
  <w:style w:type="character" w:customStyle="1" w:styleId="a9">
    <w:name w:val="註解方塊文字 字元"/>
    <w:rsid w:val="00262B71"/>
    <w:rPr>
      <w:rFonts w:ascii="Cambria" w:eastAsia="新細明體" w:hAnsi="Cambria" w:cs="Times New Roman"/>
      <w:kern w:val="2"/>
      <w:sz w:val="18"/>
      <w:szCs w:val="18"/>
    </w:rPr>
  </w:style>
  <w:style w:type="character" w:customStyle="1" w:styleId="aa">
    <w:name w:val="頁尾 字元"/>
    <w:uiPriority w:val="99"/>
    <w:rsid w:val="00262B71"/>
    <w:rPr>
      <w:kern w:val="2"/>
    </w:rPr>
  </w:style>
  <w:style w:type="character" w:customStyle="1" w:styleId="ab">
    <w:name w:val="頁首 字元"/>
    <w:rsid w:val="00262B71"/>
    <w:rPr>
      <w:kern w:val="2"/>
    </w:rPr>
  </w:style>
  <w:style w:type="character" w:customStyle="1" w:styleId="10">
    <w:name w:val="標題 1 字元"/>
    <w:rsid w:val="00262B71"/>
    <w:rPr>
      <w:rFonts w:eastAsia="標楷體"/>
      <w:b/>
      <w:color w:val="000000"/>
      <w:spacing w:val="40"/>
      <w:kern w:val="52"/>
      <w:sz w:val="36"/>
    </w:rPr>
  </w:style>
  <w:style w:type="character" w:customStyle="1" w:styleId="21">
    <w:name w:val="標題 2 字元"/>
    <w:rsid w:val="00262B71"/>
    <w:rPr>
      <w:rFonts w:eastAsia="標楷體"/>
      <w:b/>
      <w:snapToGrid w:val="0"/>
      <w:sz w:val="32"/>
    </w:rPr>
  </w:style>
  <w:style w:type="character" w:customStyle="1" w:styleId="30">
    <w:name w:val="標題 3 字元"/>
    <w:rsid w:val="00262B71"/>
    <w:rPr>
      <w:rFonts w:eastAsia="標楷體"/>
      <w:kern w:val="2"/>
      <w:sz w:val="32"/>
    </w:rPr>
  </w:style>
  <w:style w:type="character" w:customStyle="1" w:styleId="41">
    <w:name w:val="標題 4 字元"/>
    <w:rsid w:val="00262B71"/>
    <w:rPr>
      <w:rFonts w:eastAsia="標楷體"/>
      <w:kern w:val="2"/>
      <w:sz w:val="28"/>
    </w:rPr>
  </w:style>
  <w:style w:type="character" w:customStyle="1" w:styleId="50">
    <w:name w:val="標題 5 字元"/>
    <w:rsid w:val="00262B71"/>
    <w:rPr>
      <w:rFonts w:eastAsia="標楷體"/>
      <w:kern w:val="2"/>
      <w:sz w:val="26"/>
    </w:rPr>
  </w:style>
  <w:style w:type="character" w:customStyle="1" w:styleId="61">
    <w:name w:val="標題 6 字元"/>
    <w:rsid w:val="00262B71"/>
    <w:rPr>
      <w:rFonts w:eastAsia="標楷體"/>
      <w:kern w:val="2"/>
      <w:sz w:val="24"/>
    </w:rPr>
  </w:style>
  <w:style w:type="character" w:customStyle="1" w:styleId="70">
    <w:name w:val="標題 7 字元"/>
    <w:rsid w:val="00262B71"/>
    <w:rPr>
      <w:rFonts w:eastAsia="標楷體"/>
      <w:kern w:val="2"/>
      <w:sz w:val="24"/>
    </w:rPr>
  </w:style>
  <w:style w:type="character" w:customStyle="1" w:styleId="80">
    <w:name w:val="標題 8 字元"/>
    <w:rsid w:val="00262B71"/>
    <w:rPr>
      <w:rFonts w:eastAsia="標楷體"/>
      <w:kern w:val="2"/>
      <w:sz w:val="24"/>
    </w:rPr>
  </w:style>
  <w:style w:type="character" w:customStyle="1" w:styleId="90">
    <w:name w:val="標題 9 字元"/>
    <w:rsid w:val="00262B71"/>
    <w:rPr>
      <w:rFonts w:eastAsia="標楷體"/>
      <w:kern w:val="2"/>
      <w:sz w:val="24"/>
    </w:rPr>
  </w:style>
  <w:style w:type="paragraph" w:customStyle="1" w:styleId="2TEXT">
    <w:name w:val="標題2.TEXT"/>
    <w:basedOn w:val="a0"/>
    <w:next w:val="a0"/>
    <w:rsid w:val="00262B71"/>
    <w:pPr>
      <w:snapToGrid w:val="0"/>
      <w:spacing w:before="120" w:line="400" w:lineRule="atLeast"/>
      <w:ind w:left="1134"/>
    </w:pPr>
    <w:rPr>
      <w:rFonts w:eastAsia="標楷體"/>
      <w:sz w:val="32"/>
      <w:szCs w:val="20"/>
    </w:rPr>
  </w:style>
  <w:style w:type="paragraph" w:customStyle="1" w:styleId="4">
    <w:name w:val="項目4"/>
    <w:rsid w:val="00262B71"/>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1">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2">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B010CD"/>
    <w:pPr>
      <w:numPr>
        <w:numId w:val="126"/>
      </w:numPr>
      <w:snapToGrid w:val="0"/>
      <w:ind w:left="1418"/>
    </w:pPr>
    <w:rPr>
      <w:rFonts w:ascii="標楷體" w:eastAsia="標楷體" w:hAnsi="標楷體"/>
      <w:sz w:val="26"/>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5"/>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styleId="Web">
    <w:name w:val="Normal (Web)"/>
    <w:basedOn w:val="a0"/>
    <w:uiPriority w:val="99"/>
    <w:semiHidden/>
    <w:unhideWhenUsed/>
    <w:rsid w:val="002B1A6D"/>
  </w:style>
  <w:style w:type="character" w:styleId="afc">
    <w:name w:val="FollowedHyperlink"/>
    <w:uiPriority w:val="99"/>
    <w:semiHidden/>
    <w:unhideWhenUsed/>
    <w:rsid w:val="005305F8"/>
    <w:rPr>
      <w:color w:val="954F72"/>
      <w:u w:val="single"/>
    </w:rPr>
  </w:style>
  <w:style w:type="paragraph" w:styleId="afd">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e"/>
    <w:rsid w:val="00F75F68"/>
    <w:pPr>
      <w:autoSpaceDE w:val="0"/>
      <w:autoSpaceDN w:val="0"/>
      <w:adjustRightInd w:val="0"/>
      <w:textAlignment w:val="baseline"/>
    </w:pPr>
    <w:rPr>
      <w:rFonts w:ascii="細明體" w:eastAsia="細明體"/>
      <w:szCs w:val="20"/>
    </w:rPr>
  </w:style>
  <w:style w:type="character" w:customStyle="1" w:styleId="afe">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d"/>
    <w:rsid w:val="00F75F68"/>
    <w:rPr>
      <w:rFonts w:ascii="細明體" w:eastAsia="細明體"/>
      <w:kern w:val="2"/>
      <w:sz w:val="24"/>
    </w:rPr>
  </w:style>
  <w:style w:type="paragraph" w:customStyle="1" w:styleId="aff">
    <w:name w:val="頁尾版權宣告"/>
    <w:basedOn w:val="a0"/>
    <w:rsid w:val="0055023D"/>
    <w:pPr>
      <w:jc w:val="center"/>
    </w:pPr>
    <w:rPr>
      <w:rFonts w:eastAsia="標楷體"/>
      <w:sz w:val="20"/>
    </w:rPr>
  </w:style>
  <w:style w:type="paragraph" w:styleId="aff0">
    <w:name w:val="Document Map"/>
    <w:basedOn w:val="a0"/>
    <w:link w:val="aff1"/>
    <w:uiPriority w:val="99"/>
    <w:semiHidden/>
    <w:unhideWhenUsed/>
    <w:rsid w:val="00E30C4A"/>
    <w:rPr>
      <w:rFonts w:ascii="新細明體"/>
      <w:sz w:val="18"/>
      <w:szCs w:val="18"/>
    </w:rPr>
  </w:style>
  <w:style w:type="character" w:customStyle="1" w:styleId="aff1">
    <w:name w:val="文件引導模式 字元"/>
    <w:basedOn w:val="a1"/>
    <w:link w:val="aff0"/>
    <w:uiPriority w:val="99"/>
    <w:semiHidden/>
    <w:rsid w:val="00E30C4A"/>
    <w:rPr>
      <w:rFonts w:ascii="新細明體"/>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702">
      <w:bodyDiv w:val="1"/>
      <w:marLeft w:val="0"/>
      <w:marRight w:val="0"/>
      <w:marTop w:val="0"/>
      <w:marBottom w:val="0"/>
      <w:divBdr>
        <w:top w:val="none" w:sz="0" w:space="0" w:color="auto"/>
        <w:left w:val="none" w:sz="0" w:space="0" w:color="auto"/>
        <w:bottom w:val="none" w:sz="0" w:space="0" w:color="auto"/>
        <w:right w:val="none" w:sz="0" w:space="0" w:color="auto"/>
      </w:divBdr>
      <w:divsChild>
        <w:div w:id="1941520459">
          <w:marLeft w:val="0"/>
          <w:marRight w:val="0"/>
          <w:marTop w:val="0"/>
          <w:marBottom w:val="0"/>
          <w:divBdr>
            <w:top w:val="none" w:sz="0" w:space="0" w:color="auto"/>
            <w:left w:val="none" w:sz="0" w:space="0" w:color="auto"/>
            <w:bottom w:val="none" w:sz="0" w:space="0" w:color="auto"/>
            <w:right w:val="none" w:sz="0" w:space="0" w:color="auto"/>
          </w:divBdr>
          <w:divsChild>
            <w:div w:id="262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__.vsd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3A6DB7910E053D43853C74859351BE0E" ma:contentTypeVersion="1" ma:contentTypeDescription="建立新的文件。" ma:contentTypeScope="" ma:versionID="3c5abf4b18db4e853bab5100bb9414f0">
  <xsd:schema xmlns:xsd="http://www.w3.org/2001/XMLSchema" xmlns:xs="http://www.w3.org/2001/XMLSchema" xmlns:p="http://schemas.microsoft.com/office/2006/metadata/properties" xmlns:ns2="15f83a92-c5fd-41b7-b36b-bc826f8a9e80" xmlns:ns3="9dfc2920-772e-4b7f-b399-1648423aab80" targetNamespace="http://schemas.microsoft.com/office/2006/metadata/properties" ma:root="true" ma:fieldsID="4b811d7b203f5e8297e696666c88a341" ns2:_="" ns3:_="">
    <xsd:import namespace="15f83a92-c5fd-41b7-b36b-bc826f8a9e80"/>
    <xsd:import namespace="9dfc2920-772e-4b7f-b399-1648423aab80"/>
    <xsd:element name="properties">
      <xsd:complexType>
        <xsd:sequence>
          <xsd:element name="documentManagement">
            <xsd:complexType>
              <xsd:all>
                <xsd:element ref="ns2:_dlc_DocId" minOccurs="0"/>
                <xsd:element ref="ns2:_dlc_DocIdUrl" minOccurs="0"/>
                <xsd:element ref="ns2:_dlc_DocIdPersistId" minOccurs="0"/>
                <xsd:element ref="ns3:_x0075_n4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c2920-772e-4b7f-b399-1648423aab80" elementFormDefault="qualified">
    <xsd:import namespace="http://schemas.microsoft.com/office/2006/documentManagement/types"/>
    <xsd:import namespace="http://schemas.microsoft.com/office/infopath/2007/PartnerControls"/>
    <xsd:element name="_x0075_n41" ma:index="11" nillable="true" ma:displayName="日期及時間" ma:internalName="_x0075_n4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x0075_n41 xmlns="9dfc2920-772e-4b7f-b399-1648423aab80" xsi:nil="true"/>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B8C88-E43E-4356-8B3A-B635E3DB5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9dfc2920-772e-4b7f-b399-1648423aa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BF6A59-B46B-414F-9F71-A20B368BDA3F}">
  <ds:schemaRefs>
    <ds:schemaRef ds:uri="http://schemas.microsoft.com/sharepoint/events"/>
  </ds:schemaRefs>
</ds:datastoreItem>
</file>

<file path=customXml/itemProps3.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4.xml><?xml version="1.0" encoding="utf-8"?>
<ds:datastoreItem xmlns:ds="http://schemas.openxmlformats.org/officeDocument/2006/customXml" ds:itemID="{EBF98E73-6D42-4CEA-BE52-810B385EAB36}">
  <ds:schemaRefs>
    <ds:schemaRef ds:uri="http://schemas.microsoft.com/office/2006/metadata/properties"/>
    <ds:schemaRef ds:uri="http://schemas.microsoft.com/office/infopath/2007/PartnerControls"/>
    <ds:schemaRef ds:uri="9dfc2920-772e-4b7f-b399-1648423aab80"/>
  </ds:schemaRefs>
</ds:datastoreItem>
</file>

<file path=customXml/itemProps5.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6.xml><?xml version="1.0" encoding="utf-8"?>
<ds:datastoreItem xmlns:ds="http://schemas.openxmlformats.org/officeDocument/2006/customXml" ds:itemID="{8147AAA6-A32B-4A8D-B223-C70BA4AB8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479</Words>
  <Characters>2731</Characters>
  <Application>Microsoft Office Word</Application>
  <DocSecurity>0</DocSecurity>
  <Lines>22</Lines>
  <Paragraphs>6</Paragraphs>
  <ScaleCrop>false</ScaleCrop>
  <Company>Microsoft</Company>
  <LinksUpToDate>false</LinksUpToDate>
  <CharactersWithSpaces>3204</CharactersWithSpaces>
  <SharedDoc>false</SharedDoc>
  <HLinks>
    <vt:vector size="90" baseType="variant">
      <vt:variant>
        <vt:i4>1769525</vt:i4>
      </vt:variant>
      <vt:variant>
        <vt:i4>74</vt:i4>
      </vt:variant>
      <vt:variant>
        <vt:i4>0</vt:i4>
      </vt:variant>
      <vt:variant>
        <vt:i4>5</vt:i4>
      </vt:variant>
      <vt:variant>
        <vt:lpwstr/>
      </vt:variant>
      <vt:variant>
        <vt:lpwstr>_Toc508799127</vt:lpwstr>
      </vt:variant>
      <vt:variant>
        <vt:i4>1769525</vt:i4>
      </vt:variant>
      <vt:variant>
        <vt:i4>68</vt:i4>
      </vt:variant>
      <vt:variant>
        <vt:i4>0</vt:i4>
      </vt:variant>
      <vt:variant>
        <vt:i4>5</vt:i4>
      </vt:variant>
      <vt:variant>
        <vt:lpwstr/>
      </vt:variant>
      <vt:variant>
        <vt:lpwstr>_Toc508799126</vt:lpwstr>
      </vt:variant>
      <vt:variant>
        <vt:i4>1769525</vt:i4>
      </vt:variant>
      <vt:variant>
        <vt:i4>62</vt:i4>
      </vt:variant>
      <vt:variant>
        <vt:i4>0</vt:i4>
      </vt:variant>
      <vt:variant>
        <vt:i4>5</vt:i4>
      </vt:variant>
      <vt:variant>
        <vt:lpwstr/>
      </vt:variant>
      <vt:variant>
        <vt:lpwstr>_Toc508799125</vt:lpwstr>
      </vt:variant>
      <vt:variant>
        <vt:i4>1769525</vt:i4>
      </vt:variant>
      <vt:variant>
        <vt:i4>56</vt:i4>
      </vt:variant>
      <vt:variant>
        <vt:i4>0</vt:i4>
      </vt:variant>
      <vt:variant>
        <vt:i4>5</vt:i4>
      </vt:variant>
      <vt:variant>
        <vt:lpwstr/>
      </vt:variant>
      <vt:variant>
        <vt:lpwstr>_Toc508799124</vt:lpwstr>
      </vt:variant>
      <vt:variant>
        <vt:i4>1769525</vt:i4>
      </vt:variant>
      <vt:variant>
        <vt:i4>50</vt:i4>
      </vt:variant>
      <vt:variant>
        <vt:i4>0</vt:i4>
      </vt:variant>
      <vt:variant>
        <vt:i4>5</vt:i4>
      </vt:variant>
      <vt:variant>
        <vt:lpwstr/>
      </vt:variant>
      <vt:variant>
        <vt:lpwstr>_Toc508799123</vt:lpwstr>
      </vt:variant>
      <vt:variant>
        <vt:i4>1769525</vt:i4>
      </vt:variant>
      <vt:variant>
        <vt:i4>44</vt:i4>
      </vt:variant>
      <vt:variant>
        <vt:i4>0</vt:i4>
      </vt:variant>
      <vt:variant>
        <vt:i4>5</vt:i4>
      </vt:variant>
      <vt:variant>
        <vt:lpwstr/>
      </vt:variant>
      <vt:variant>
        <vt:lpwstr>_Toc508799122</vt:lpwstr>
      </vt:variant>
      <vt:variant>
        <vt:i4>1769525</vt:i4>
      </vt:variant>
      <vt:variant>
        <vt:i4>38</vt:i4>
      </vt:variant>
      <vt:variant>
        <vt:i4>0</vt:i4>
      </vt:variant>
      <vt:variant>
        <vt:i4>5</vt:i4>
      </vt:variant>
      <vt:variant>
        <vt:lpwstr/>
      </vt:variant>
      <vt:variant>
        <vt:lpwstr>_Toc508799121</vt:lpwstr>
      </vt:variant>
      <vt:variant>
        <vt:i4>1769525</vt:i4>
      </vt:variant>
      <vt:variant>
        <vt:i4>32</vt:i4>
      </vt:variant>
      <vt:variant>
        <vt:i4>0</vt:i4>
      </vt:variant>
      <vt:variant>
        <vt:i4>5</vt:i4>
      </vt:variant>
      <vt:variant>
        <vt:lpwstr/>
      </vt:variant>
      <vt:variant>
        <vt:lpwstr>_Toc508799120</vt:lpwstr>
      </vt:variant>
      <vt:variant>
        <vt:i4>1572917</vt:i4>
      </vt:variant>
      <vt:variant>
        <vt:i4>26</vt:i4>
      </vt:variant>
      <vt:variant>
        <vt:i4>0</vt:i4>
      </vt:variant>
      <vt:variant>
        <vt:i4>5</vt:i4>
      </vt:variant>
      <vt:variant>
        <vt:lpwstr/>
      </vt:variant>
      <vt:variant>
        <vt:lpwstr>_Toc508799119</vt:lpwstr>
      </vt:variant>
      <vt:variant>
        <vt:i4>1572917</vt:i4>
      </vt:variant>
      <vt:variant>
        <vt:i4>20</vt:i4>
      </vt:variant>
      <vt:variant>
        <vt:i4>0</vt:i4>
      </vt:variant>
      <vt:variant>
        <vt:i4>5</vt:i4>
      </vt:variant>
      <vt:variant>
        <vt:lpwstr/>
      </vt:variant>
      <vt:variant>
        <vt:lpwstr>_Toc508799118</vt:lpwstr>
      </vt:variant>
      <vt:variant>
        <vt:i4>1572917</vt:i4>
      </vt:variant>
      <vt:variant>
        <vt:i4>14</vt:i4>
      </vt:variant>
      <vt:variant>
        <vt:i4>0</vt:i4>
      </vt:variant>
      <vt:variant>
        <vt:i4>5</vt:i4>
      </vt:variant>
      <vt:variant>
        <vt:lpwstr/>
      </vt:variant>
      <vt:variant>
        <vt:lpwstr>_Toc508799117</vt:lpwstr>
      </vt:variant>
      <vt:variant>
        <vt:i4>1572917</vt:i4>
      </vt:variant>
      <vt:variant>
        <vt:i4>8</vt:i4>
      </vt:variant>
      <vt:variant>
        <vt:i4>0</vt:i4>
      </vt:variant>
      <vt:variant>
        <vt:i4>5</vt:i4>
      </vt:variant>
      <vt:variant>
        <vt:lpwstr/>
      </vt:variant>
      <vt:variant>
        <vt:lpwstr>_Toc508799116</vt:lpwstr>
      </vt:variant>
      <vt:variant>
        <vt:i4>1572917</vt:i4>
      </vt:variant>
      <vt:variant>
        <vt:i4>2</vt:i4>
      </vt:variant>
      <vt:variant>
        <vt:i4>0</vt:i4>
      </vt:variant>
      <vt:variant>
        <vt:i4>5</vt:i4>
      </vt:variant>
      <vt:variant>
        <vt:lpwstr/>
      </vt:variant>
      <vt:variant>
        <vt:lpwstr>_Toc508799115</vt:lpwstr>
      </vt:variant>
      <vt:variant>
        <vt:i4>-1214625565</vt:i4>
      </vt:variant>
      <vt:variant>
        <vt:i4>3</vt:i4>
      </vt:variant>
      <vt:variant>
        <vt:i4>0</vt:i4>
      </vt:variant>
      <vt:variant>
        <vt:i4>5</vt:i4>
      </vt:variant>
      <vt:variant>
        <vt:lpwstr/>
      </vt:variant>
      <vt:variant>
        <vt:lpwstr>_B7200產生JCIC月報媒體檔</vt:lpwstr>
      </vt:variant>
      <vt:variant>
        <vt:i4>-1875153030</vt:i4>
      </vt:variant>
      <vt:variant>
        <vt:i4>0</vt:i4>
      </vt:variant>
      <vt:variant>
        <vt:i4>0</vt:i4>
      </vt:variant>
      <vt:variant>
        <vt:i4>5</vt:i4>
      </vt:variant>
      <vt:variant>
        <vt:lpwstr/>
      </vt:variant>
      <vt:variant>
        <vt:lpwstr>_B7100每日新增授信及清償資料</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MKTB</dc:creator>
  <cp:lastModifiedBy>陳昱衡</cp:lastModifiedBy>
  <cp:revision>6</cp:revision>
  <cp:lastPrinted>2014-10-29T13:57:00Z</cp:lastPrinted>
  <dcterms:created xsi:type="dcterms:W3CDTF">2021-06-18T01:28:00Z</dcterms:created>
  <dcterms:modified xsi:type="dcterms:W3CDTF">2021-07-09T03:38:00Z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ies>
</file>