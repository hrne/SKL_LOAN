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1193953E" w:rsidR="00062AC5" w:rsidRPr="00D56B13" w:rsidRDefault="00160AFA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B204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4975788" w:rsidR="00062AC5" w:rsidRPr="00D56B13" w:rsidRDefault="00160AFA" w:rsidP="00A20FE3">
            <w:pPr>
              <w:snapToGrid w:val="0"/>
              <w:rPr>
                <w:rFonts w:ascii="標楷體" w:hAnsi="標楷體"/>
              </w:rPr>
            </w:pPr>
            <w:r w:rsidRPr="00160AFA">
              <w:rPr>
                <w:rFonts w:ascii="標楷體" w:hAnsi="標楷體" w:hint="eastAsia"/>
              </w:rPr>
              <w:t>聯徵授信餘額日報檔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4FB4A6B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83DD801" w14:textId="77777777" w:rsidR="00A11891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9BC7012" w14:textId="16FFBE4A" w:rsidR="00B51479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33276F">
              <w:rPr>
                <w:rFonts w:ascii="標楷體" w:hAnsi="標楷體"/>
              </w:rPr>
              <w:t>L</w:t>
            </w:r>
            <w:r w:rsidR="00E22B24">
              <w:rPr>
                <w:rFonts w:ascii="標楷體" w:hAnsi="標楷體" w:hint="eastAsia"/>
              </w:rPr>
              <w:t>B204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E22B24">
              <w:rPr>
                <w:rFonts w:ascii="標楷體" w:hAnsi="標楷體"/>
              </w:rPr>
              <w:t>L</w:t>
            </w:r>
            <w:r w:rsidR="00E22B24">
              <w:rPr>
                <w:rFonts w:ascii="標楷體" w:hAnsi="標楷體" w:hint="eastAsia"/>
              </w:rPr>
              <w:t>B204</w:t>
            </w:r>
            <w:r w:rsidR="00353A7E" w:rsidRPr="00353A7E">
              <w:rPr>
                <w:rFonts w:ascii="標楷體" w:hAnsi="標楷體"/>
              </w:rPr>
              <w:t>Report</w:t>
            </w:r>
            <w:r w:rsidRPr="00D56B13">
              <w:rPr>
                <w:rFonts w:ascii="標楷體" w:hAnsi="標楷體"/>
              </w:rPr>
              <w:t>.java</w:t>
            </w:r>
          </w:p>
          <w:p w14:paraId="0C970747" w14:textId="3D2C996B" w:rsidR="006742F6" w:rsidRPr="006742F6" w:rsidRDefault="006742F6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預存程序</w:t>
            </w:r>
            <w:r w:rsidR="00B53028" w:rsidRPr="00D56B13">
              <w:rPr>
                <w:rFonts w:ascii="標楷體" w:hAnsi="標楷體" w:hint="eastAsia"/>
              </w:rPr>
              <w:t>：</w:t>
            </w:r>
            <w:r w:rsidR="00E22B24" w:rsidRPr="00E22B24">
              <w:rPr>
                <w:rFonts w:ascii="標楷體" w:hAnsi="標楷體"/>
              </w:rPr>
              <w:t>Usp_L8_JcicB204_Upd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0B2BB335" w14:textId="72A954CD" w:rsidR="00616372" w:rsidRDefault="00616372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執行</w:t>
            </w:r>
            <w:r w:rsidR="0090256C">
              <w:rPr>
                <w:rFonts w:ascii="標楷體" w:hAnsi="標楷體" w:hint="eastAsia"/>
              </w:rPr>
              <w:t>[</w:t>
            </w:r>
            <w:r w:rsidR="00E22B24" w:rsidRPr="00E22B24">
              <w:rPr>
                <w:rFonts w:ascii="標楷體" w:hAnsi="標楷體" w:hint="eastAsia"/>
              </w:rPr>
              <w:t>維護 JcicB204</w:t>
            </w:r>
            <w:r w:rsidR="00B71E7E" w:rsidRPr="00160AFA">
              <w:rPr>
                <w:rFonts w:ascii="標楷體" w:hAnsi="標楷體" w:hint="eastAsia"/>
              </w:rPr>
              <w:t>聯徵授信餘額日報檔</w:t>
            </w:r>
            <w:r>
              <w:rPr>
                <w:rFonts w:ascii="標楷體" w:hAnsi="標楷體" w:hint="eastAsia"/>
              </w:rPr>
              <w:t>(</w:t>
            </w:r>
            <w:r w:rsidR="00E22B24" w:rsidRPr="00E22B24">
              <w:rPr>
                <w:rFonts w:ascii="標楷體" w:hAnsi="標楷體"/>
              </w:rPr>
              <w:t>Usp_L8_JcicB204_Upd</w:t>
            </w:r>
            <w:r>
              <w:rPr>
                <w:rFonts w:ascii="標楷體" w:hAnsi="標楷體" w:hint="eastAsia"/>
              </w:rPr>
              <w:t>)</w:t>
            </w:r>
            <w:r w:rsidR="0090256C">
              <w:rPr>
                <w:rFonts w:ascii="標楷體" w:hAnsi="標楷體" w:hint="eastAsia"/>
              </w:rPr>
              <w:t>]</w:t>
            </w:r>
          </w:p>
          <w:p w14:paraId="4119E4D0" w14:textId="006279A2" w:rsidR="00616372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90256C">
              <w:rPr>
                <w:rFonts w:ascii="標楷體" w:hAnsi="標楷體" w:hint="eastAsia"/>
              </w:rPr>
              <w:t>[</w:t>
            </w:r>
            <w:ins w:id="0" w:author="st1" w:date="2021-05-16T15:48:00Z">
              <w:r w:rsidR="00E22B24" w:rsidRPr="001033E6">
                <w:rPr>
                  <w:rFonts w:ascii="標楷體" w:hAnsi="標楷體" w:hint="eastAsia"/>
                </w:rPr>
                <w:t>B204 聯徵授信餘額日報檔</w:t>
              </w:r>
            </w:ins>
            <w:r w:rsidR="0090256C">
              <w:rPr>
                <w:rFonts w:ascii="標楷體" w:hAnsi="標楷體" w:hint="eastAsia"/>
              </w:rPr>
              <w:t>]</w:t>
            </w:r>
            <w:r w:rsidR="00B13670" w:rsidRPr="00D21D13">
              <w:rPr>
                <w:rFonts w:ascii="標楷體" w:hAnsi="標楷體" w:hint="eastAsia"/>
              </w:rPr>
              <w:t>媒體檔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29A81A80" w14:textId="77777777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交易選單</w:t>
            </w:r>
          </w:p>
          <w:p w14:paraId="310D6536" w14:textId="3115D864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 w:rsidR="00B9065C">
              <w:rPr>
                <w:rFonts w:ascii="標楷體" w:hAnsi="標楷體" w:hint="eastAsia"/>
              </w:rPr>
              <w:t>8</w:t>
            </w:r>
            <w:r w:rsidR="001D467C" w:rsidRPr="001D5F15">
              <w:rPr>
                <w:rFonts w:ascii="標楷體" w:hAnsi="標楷體"/>
              </w:rPr>
              <w:t>.</w:t>
            </w:r>
            <w:r w:rsidR="00E12D36">
              <w:rPr>
                <w:rFonts w:ascii="標楷體" w:hAnsi="標楷體" w:hint="eastAsia"/>
              </w:rPr>
              <w:t>遵循法令作業</w:t>
            </w:r>
          </w:p>
          <w:p w14:paraId="69F091BF" w14:textId="35CC8338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E12D36">
              <w:rPr>
                <w:rFonts w:ascii="標楷體" w:hAnsi="標楷體" w:hint="eastAsia"/>
              </w:rPr>
              <w:t>4</w:t>
            </w:r>
            <w:r w:rsidR="00113F5A">
              <w:rPr>
                <w:rFonts w:ascii="標楷體" w:hAnsi="標楷體"/>
              </w:rPr>
              <w:t>.</w:t>
            </w:r>
            <w:r>
              <w:rPr>
                <w:rFonts w:ascii="標楷體" w:hAnsi="標楷體" w:hint="eastAsia"/>
              </w:rPr>
              <w:t xml:space="preserve"> </w:t>
            </w:r>
            <w:r w:rsidR="00E12D36">
              <w:rPr>
                <w:rFonts w:ascii="標楷體" w:hAnsi="標楷體" w:hint="eastAsia"/>
              </w:rPr>
              <w:t>JCIC放款報送</w:t>
            </w:r>
          </w:p>
          <w:p w14:paraId="4D143104" w14:textId="3AD5C440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467C">
              <w:rPr>
                <w:rFonts w:ascii="標楷體" w:hAnsi="標楷體" w:hint="eastAsia"/>
              </w:rPr>
              <w:t>L</w:t>
            </w:r>
            <w:r w:rsidR="00E12D36">
              <w:rPr>
                <w:rFonts w:ascii="標楷體" w:hAnsi="標楷體" w:hint="eastAsia"/>
              </w:rPr>
              <w:t>84</w:t>
            </w:r>
            <w:r w:rsidR="001D467C">
              <w:rPr>
                <w:rFonts w:ascii="標楷體" w:hAnsi="標楷體" w:hint="eastAsia"/>
              </w:rPr>
              <w:t>01.</w:t>
            </w:r>
            <w:r w:rsidR="001D5F15">
              <w:rPr>
                <w:rFonts w:ascii="標楷體" w:hAnsi="標楷體" w:hint="eastAsia"/>
              </w:rPr>
              <w:t>產生</w:t>
            </w:r>
            <w:r w:rsidR="00E12D36">
              <w:rPr>
                <w:rFonts w:ascii="標楷體" w:hAnsi="標楷體" w:hint="eastAsia"/>
              </w:rPr>
              <w:t>ＪＣＩＣ日報媒體檔</w:t>
            </w:r>
          </w:p>
          <w:p w14:paraId="3EC83276" w14:textId="6BCD4893" w:rsidR="00703D65" w:rsidRPr="00D56B13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E12D36">
              <w:rPr>
                <w:rFonts w:ascii="標楷體" w:hAnsi="標楷體" w:hint="eastAsia"/>
              </w:rPr>
              <w:t>B204</w:t>
            </w:r>
            <w:r w:rsidR="00E12D36" w:rsidRPr="00160AFA">
              <w:rPr>
                <w:rFonts w:ascii="標楷體" w:hAnsi="標楷體" w:hint="eastAsia"/>
              </w:rPr>
              <w:t>聯徵授信餘額日報檔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2BC7DB84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1D5F15">
              <w:rPr>
                <w:rFonts w:ascii="標楷體" w:hAnsi="標楷體" w:hint="eastAsia"/>
              </w:rPr>
              <w:t>每</w:t>
            </w:r>
            <w:r w:rsidR="00A42288">
              <w:rPr>
                <w:rFonts w:ascii="標楷體" w:hAnsi="標楷體" w:hint="eastAsia"/>
              </w:rPr>
              <w:t>日</w:t>
            </w:r>
          </w:p>
          <w:p w14:paraId="3CDAD4C5" w14:textId="11F32DB1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1D5F15" w:rsidRPr="001D5F15">
              <w:rPr>
                <w:rFonts w:ascii="標楷體" w:hAnsi="標楷體" w:hint="eastAsia"/>
              </w:rPr>
              <w:t>每日</w:t>
            </w:r>
            <w:r w:rsidR="00A42288" w:rsidRPr="001D5F15">
              <w:rPr>
                <w:rFonts w:ascii="標楷體" w:hAnsi="標楷體" w:hint="eastAsia"/>
              </w:rPr>
              <w:t>日</w:t>
            </w:r>
            <w:r w:rsidR="001D5F15" w:rsidRPr="001D5F15">
              <w:rPr>
                <w:rFonts w:ascii="標楷體" w:hAnsi="標楷體" w:hint="eastAsia"/>
              </w:rPr>
              <w:t>終批次(換日前)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89FA1D9" w:rsidR="002D7821" w:rsidRPr="00D56B13" w:rsidRDefault="008007B1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文字檔、EXCEL檔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2402AE1D" w:rsidR="00703D65" w:rsidRPr="00D56B13" w:rsidRDefault="00CE3E2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1" w:name="_Toc495492537"/>
      <w:r w:rsidRPr="00D56B13">
        <w:rPr>
          <w:rFonts w:ascii="標楷體" w:hAnsi="標楷體" w:hint="eastAsia"/>
          <w:sz w:val="24"/>
        </w:rPr>
        <w:t>Table</w:t>
      </w:r>
      <w:bookmarkEnd w:id="1"/>
    </w:p>
    <w:p w14:paraId="4F4F837B" w14:textId="36BC40CD" w:rsidR="00617608" w:rsidRDefault="009013EB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來源：[</w:t>
      </w:r>
      <w:r w:rsidR="00EE0DC4" w:rsidRPr="00EE0DC4">
        <w:rPr>
          <w:rFonts w:ascii="標楷體" w:hAnsi="標楷體" w:hint="eastAsia"/>
          <w:sz w:val="24"/>
        </w:rPr>
        <w:t>放款交易內容檔</w:t>
      </w:r>
      <w:r>
        <w:rPr>
          <w:rFonts w:ascii="標楷體" w:hAnsi="標楷體" w:hint="eastAsia"/>
          <w:sz w:val="24"/>
        </w:rPr>
        <w:t>(</w:t>
      </w:r>
      <w:r w:rsidR="00EE0DC4" w:rsidRPr="00EE0DC4">
        <w:rPr>
          <w:rFonts w:ascii="標楷體" w:hAnsi="標楷體"/>
          <w:sz w:val="24"/>
        </w:rPr>
        <w:t>LoanBorTx</w:t>
      </w:r>
      <w:r>
        <w:rPr>
          <w:rFonts w:ascii="標楷體" w:hAnsi="標楷體" w:hint="eastAsia"/>
          <w:sz w:val="24"/>
        </w:rPr>
        <w:t>)]</w:t>
      </w:r>
    </w:p>
    <w:p w14:paraId="6BB2721B" w14:textId="2B3AB746" w:rsidR="004271C2" w:rsidRDefault="004271C2" w:rsidP="004271C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參考：[</w:t>
      </w:r>
      <w:r w:rsidR="00EE0DC4" w:rsidRPr="00EE0DC4">
        <w:rPr>
          <w:rFonts w:ascii="標楷體" w:hAnsi="標楷體" w:hint="eastAsia"/>
          <w:sz w:val="24"/>
        </w:rPr>
        <w:t>放款主檔</w:t>
      </w:r>
      <w:r>
        <w:rPr>
          <w:rFonts w:ascii="標楷體" w:hAnsi="標楷體" w:hint="eastAsia"/>
          <w:sz w:val="24"/>
        </w:rPr>
        <w:t>(</w:t>
      </w:r>
      <w:r w:rsidR="00EE0DC4" w:rsidRPr="00EE0DC4">
        <w:rPr>
          <w:rFonts w:ascii="標楷體" w:hAnsi="標楷體"/>
          <w:sz w:val="24"/>
        </w:rPr>
        <w:t>LoanBorMain</w:t>
      </w:r>
      <w:r>
        <w:rPr>
          <w:rFonts w:ascii="標楷體" w:hAnsi="標楷體" w:hint="eastAsia"/>
          <w:sz w:val="24"/>
        </w:rPr>
        <w:t>)]、[</w:t>
      </w:r>
      <w:r w:rsidR="00EE0DC4" w:rsidRPr="00604F47">
        <w:rPr>
          <w:rFonts w:ascii="標楷體" w:hAnsi="標楷體" w:hint="eastAsia"/>
          <w:sz w:val="24"/>
        </w:rPr>
        <w:t>額度主檔</w:t>
      </w:r>
      <w:r>
        <w:rPr>
          <w:rFonts w:ascii="標楷體" w:hAnsi="標楷體" w:hint="eastAsia"/>
          <w:sz w:val="24"/>
        </w:rPr>
        <w:t>(</w:t>
      </w:r>
      <w:r w:rsidR="00EE0DC4" w:rsidRPr="00EE0DC4">
        <w:rPr>
          <w:rFonts w:ascii="標楷體" w:hAnsi="標楷體"/>
          <w:sz w:val="24"/>
        </w:rPr>
        <w:t>FacMain</w:t>
      </w:r>
      <w:r>
        <w:rPr>
          <w:rFonts w:ascii="標楷體" w:hAnsi="標楷體" w:hint="eastAsia"/>
          <w:sz w:val="24"/>
        </w:rPr>
        <w:t>)]、</w:t>
      </w:r>
    </w:p>
    <w:p w14:paraId="64B04B08" w14:textId="2EC8F0AA" w:rsidR="004271C2" w:rsidRPr="004271C2" w:rsidRDefault="004271C2" w:rsidP="00604F47">
      <w:pPr>
        <w:pStyle w:val="32"/>
        <w:numPr>
          <w:ilvl w:val="0"/>
          <w:numId w:val="0"/>
        </w:numPr>
        <w:ind w:left="1843"/>
      </w:pPr>
      <w:r>
        <w:rPr>
          <w:rFonts w:ascii="標楷體" w:hAnsi="標楷體" w:hint="eastAsia"/>
          <w:sz w:val="24"/>
        </w:rPr>
        <w:t>[</w:t>
      </w:r>
      <w:r w:rsidR="00EE0DC4" w:rsidRPr="00EE0DC4">
        <w:rPr>
          <w:rFonts w:ascii="標楷體" w:hAnsi="標楷體" w:hint="eastAsia"/>
          <w:sz w:val="24"/>
        </w:rPr>
        <w:t>客戶資料主檔</w:t>
      </w:r>
      <w:r>
        <w:rPr>
          <w:rFonts w:ascii="標楷體" w:hAnsi="標楷體" w:hint="eastAsia"/>
          <w:sz w:val="24"/>
        </w:rPr>
        <w:t>(</w:t>
      </w:r>
      <w:r w:rsidR="00EE0DC4" w:rsidRPr="00EE0DC4">
        <w:rPr>
          <w:rFonts w:ascii="標楷體" w:hAnsi="標楷體"/>
          <w:sz w:val="24"/>
        </w:rPr>
        <w:t>CustMain</w:t>
      </w:r>
      <w:r>
        <w:rPr>
          <w:rFonts w:ascii="標楷體" w:hAnsi="標楷體" w:hint="eastAsia"/>
          <w:sz w:val="24"/>
        </w:rPr>
        <w:t>)]</w:t>
      </w:r>
    </w:p>
    <w:p w14:paraId="7D84869A" w14:textId="09F7A3A0" w:rsidR="009013EB" w:rsidRDefault="009013EB" w:rsidP="009013E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新增：[</w:t>
      </w:r>
      <w:ins w:id="2" w:author="st1" w:date="2021-05-16T15:59:00Z">
        <w:r w:rsidR="00B71E7E" w:rsidRPr="00B71E7E">
          <w:rPr>
            <w:rFonts w:ascii="標楷體" w:hAnsi="標楷體" w:hint="eastAsia"/>
            <w:sz w:val="24"/>
          </w:rPr>
          <w:t>聯徵授信餘額日報檔</w:t>
        </w:r>
      </w:ins>
      <w:r>
        <w:rPr>
          <w:rFonts w:ascii="標楷體" w:hAnsi="標楷體" w:hint="eastAsia"/>
          <w:sz w:val="24"/>
        </w:rPr>
        <w:t>(</w:t>
      </w:r>
      <w:r w:rsidR="00EE0DC4" w:rsidRPr="00EE0DC4">
        <w:rPr>
          <w:rFonts w:ascii="標楷體" w:hAnsi="標楷體"/>
          <w:sz w:val="24"/>
        </w:rPr>
        <w:t>JcicB204</w:t>
      </w:r>
      <w:r>
        <w:rPr>
          <w:rFonts w:ascii="標楷體" w:hAnsi="標楷體" w:hint="eastAsia"/>
          <w:sz w:val="24"/>
        </w:rPr>
        <w:t>)]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3" w:name="_Toc495492538"/>
      <w:r w:rsidRPr="00D56B13">
        <w:rPr>
          <w:rFonts w:ascii="標楷體" w:hAnsi="標楷體" w:hint="eastAsia"/>
          <w:sz w:val="24"/>
        </w:rPr>
        <w:t>功能說明</w:t>
      </w:r>
      <w:bookmarkEnd w:id="3"/>
    </w:p>
    <w:p w14:paraId="38AFBE25" w14:textId="44350D83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4" w:name="_Toc495492539"/>
      <w:r w:rsidRPr="00D56B13">
        <w:rPr>
          <w:rFonts w:ascii="標楷體" w:hAnsi="標楷體" w:hint="eastAsia"/>
          <w:sz w:val="24"/>
        </w:rPr>
        <w:t>【</w:t>
      </w:r>
      <w:r w:rsidR="00CF0CA3">
        <w:rPr>
          <w:rFonts w:ascii="標楷體" w:hAnsi="標楷體" w:hint="eastAsia"/>
          <w:sz w:val="24"/>
        </w:rPr>
        <w:t>傳</w:t>
      </w:r>
      <w:r w:rsidR="00251705" w:rsidRPr="00D56B13">
        <w:rPr>
          <w:rFonts w:ascii="標楷體" w:hAnsi="標楷體" w:hint="eastAsia"/>
          <w:sz w:val="24"/>
        </w:rPr>
        <w:t>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</w:t>
      </w:r>
      <w:bookmarkEnd w:id="4"/>
      <w:r w:rsidR="00B53028" w:rsidRPr="00B53028">
        <w:rPr>
          <w:rFonts w:ascii="標楷體" w:hAnsi="標楷體" w:hint="eastAsia"/>
          <w:sz w:val="24"/>
        </w:rPr>
        <w:t>：</w:t>
      </w:r>
    </w:p>
    <w:p w14:paraId="178A072F" w14:textId="77777777" w:rsidR="00955D4A" w:rsidRPr="00D56B13" w:rsidRDefault="00955D4A" w:rsidP="00955D4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[會計日期(</w:t>
      </w:r>
      <w:r w:rsidRPr="001C4713">
        <w:rPr>
          <w:rFonts w:ascii="標楷體" w:hAnsi="標楷體"/>
          <w:sz w:val="24"/>
        </w:rPr>
        <w:t>TBSDYF</w:t>
      </w:r>
      <w:r>
        <w:rPr>
          <w:rFonts w:ascii="標楷體" w:hAnsi="標楷體" w:hint="eastAsia"/>
          <w:sz w:val="24"/>
        </w:rPr>
        <w:t>)]</w:t>
      </w:r>
      <w:r w:rsidRPr="00B53028">
        <w:rPr>
          <w:rFonts w:ascii="標楷體" w:hAnsi="標楷體" w:hint="eastAsia"/>
          <w:sz w:val="24"/>
        </w:rPr>
        <w:t>：</w:t>
      </w:r>
    </w:p>
    <w:p w14:paraId="25425803" w14:textId="77777777" w:rsidR="00955D4A" w:rsidRPr="00D56B13" w:rsidRDefault="00955D4A" w:rsidP="00955D4A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Pr="00B53028">
        <w:rPr>
          <w:rFonts w:ascii="標楷體" w:hAnsi="標楷體" w:hint="eastAsia"/>
          <w:sz w:val="24"/>
        </w:rPr>
        <w:t>：</w:t>
      </w:r>
      <w:r>
        <w:rPr>
          <w:rFonts w:ascii="標楷體" w:hAnsi="標楷體" w:hint="eastAsia"/>
          <w:sz w:val="24"/>
        </w:rPr>
        <w:t>YYYYMMDD</w:t>
      </w:r>
    </w:p>
    <w:p w14:paraId="7D373EEE" w14:textId="77777777" w:rsidR="00955D4A" w:rsidRDefault="00955D4A" w:rsidP="00955D4A">
      <w:pPr>
        <w:pStyle w:val="6TEXT"/>
        <w:numPr>
          <w:ilvl w:val="0"/>
          <w:numId w:val="14"/>
        </w:numPr>
      </w:pPr>
      <w:r>
        <w:rPr>
          <w:rFonts w:hint="eastAsia"/>
        </w:rPr>
        <w:t>預設值</w:t>
      </w:r>
      <w:r w:rsidRPr="00B53028">
        <w:rPr>
          <w:rFonts w:ascii="標楷體" w:hAnsi="標楷體" w:hint="eastAsia"/>
        </w:rPr>
        <w:t>：</w:t>
      </w:r>
      <w:r>
        <w:rPr>
          <w:rFonts w:hint="eastAsia"/>
        </w:rPr>
        <w:t>系統會計日期</w:t>
      </w:r>
    </w:p>
    <w:p w14:paraId="4B763A7A" w14:textId="77777777" w:rsidR="00955D4A" w:rsidRPr="0015773F" w:rsidRDefault="00955D4A" w:rsidP="00955D4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15773F">
        <w:rPr>
          <w:rFonts w:ascii="標楷體" w:hAnsi="標楷體" w:hint="eastAsia"/>
          <w:sz w:val="24"/>
        </w:rPr>
        <w:t>[經辦(</w:t>
      </w:r>
      <w:r w:rsidRPr="0015773F">
        <w:rPr>
          <w:rFonts w:ascii="標楷體" w:hAnsi="標楷體"/>
          <w:sz w:val="24"/>
        </w:rPr>
        <w:t>EmpNo)]</w:t>
      </w:r>
      <w:r w:rsidRPr="0015773F">
        <w:rPr>
          <w:rFonts w:ascii="標楷體" w:hAnsi="標楷體" w:hint="eastAsia"/>
          <w:sz w:val="24"/>
        </w:rPr>
        <w:t>：</w:t>
      </w:r>
    </w:p>
    <w:p w14:paraId="11AE4AA4" w14:textId="77777777" w:rsidR="00955D4A" w:rsidRPr="0015773F" w:rsidRDefault="00955D4A" w:rsidP="00955D4A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15773F">
        <w:rPr>
          <w:rFonts w:ascii="標楷體" w:hAnsi="標楷體" w:hint="eastAsia"/>
        </w:rPr>
        <w:t>預設值：</w:t>
      </w:r>
      <w:r w:rsidRPr="0015773F">
        <w:rPr>
          <w:rFonts w:ascii="標楷體" w:hAnsi="標楷體"/>
        </w:rPr>
        <w:t>'System'</w:t>
      </w:r>
    </w:p>
    <w:p w14:paraId="213879AB" w14:textId="19E7DF08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7989672D" w14:textId="3C16B004" w:rsidR="0030195D" w:rsidRPr="000359E7" w:rsidRDefault="000359E7" w:rsidP="000359E7">
      <w:pPr>
        <w:pStyle w:val="6TEXT"/>
        <w:rPr>
          <w:rFonts w:ascii="標楷體" w:hAnsi="標楷體"/>
        </w:rPr>
      </w:pPr>
      <w:r w:rsidRPr="000359E7">
        <w:rPr>
          <w:rFonts w:ascii="標楷體" w:hAnsi="標楷體" w:hint="eastAsia"/>
        </w:rPr>
        <w:t>[</w:t>
      </w:r>
      <w:ins w:id="5" w:author="st1" w:date="2021-05-16T15:59:00Z">
        <w:r w:rsidR="00B71E7E" w:rsidRPr="00D37131">
          <w:rPr>
            <w:rFonts w:ascii="標楷體" w:hAnsi="標楷體" w:hint="eastAsia"/>
          </w:rPr>
          <w:t>聯徵授信餘額日報檔</w:t>
        </w:r>
      </w:ins>
      <w:r w:rsidR="00ED19B8">
        <w:rPr>
          <w:rFonts w:ascii="標楷體" w:hAnsi="標楷體" w:hint="eastAsia"/>
        </w:rPr>
        <w:t>(</w:t>
      </w:r>
      <w:r w:rsidR="00ED19B8" w:rsidRPr="00EE0DC4">
        <w:rPr>
          <w:rFonts w:ascii="標楷體" w:hAnsi="標楷體"/>
        </w:rPr>
        <w:t>JcicB204</w:t>
      </w:r>
      <w:r w:rsidR="00ED19B8">
        <w:rPr>
          <w:rFonts w:ascii="標楷體" w:hAnsi="標楷體" w:hint="eastAsia"/>
        </w:rPr>
        <w:t>)</w:t>
      </w:r>
      <w:r w:rsidRPr="000359E7">
        <w:rPr>
          <w:rFonts w:ascii="標楷體" w:hAnsi="標楷體" w:hint="eastAsia"/>
        </w:rPr>
        <w:t>]</w:t>
      </w:r>
      <w:r w:rsidR="009B474A" w:rsidRPr="000359E7">
        <w:rPr>
          <w:rFonts w:ascii="標楷體" w:hAnsi="標楷體" w:hint="eastAsia"/>
        </w:rPr>
        <w:t>的</w:t>
      </w:r>
      <w:r w:rsidRPr="000359E7">
        <w:rPr>
          <w:rFonts w:ascii="標楷體" w:hAnsi="標楷體" w:hint="eastAsia"/>
        </w:rPr>
        <w:t>[</w:t>
      </w:r>
      <w:r w:rsidR="00ED19B8" w:rsidRPr="00ED19B8">
        <w:rPr>
          <w:rFonts w:ascii="標楷體" w:hAnsi="標楷體" w:hint="eastAsia"/>
        </w:rPr>
        <w:t>資料日期</w:t>
      </w:r>
      <w:r w:rsidRPr="000359E7">
        <w:rPr>
          <w:rFonts w:ascii="標楷體" w:hAnsi="標楷體" w:hint="eastAsia"/>
        </w:rPr>
        <w:t>(</w:t>
      </w:r>
      <w:r w:rsidR="00ED19B8" w:rsidRPr="00ED19B8">
        <w:rPr>
          <w:rFonts w:ascii="標楷體" w:hAnsi="標楷體"/>
        </w:rPr>
        <w:t>DataYMD</w:t>
      </w:r>
      <w:r w:rsidRPr="000359E7">
        <w:rPr>
          <w:rFonts w:ascii="標楷體" w:hAnsi="標楷體" w:hint="eastAsia"/>
        </w:rPr>
        <w:t>)]</w:t>
      </w:r>
      <w:r w:rsidR="009B474A" w:rsidRPr="000359E7">
        <w:rPr>
          <w:rFonts w:ascii="標楷體" w:hAnsi="標楷體" w:hint="eastAsia"/>
        </w:rPr>
        <w:t>符合輸入參數</w:t>
      </w:r>
      <w:r w:rsidR="00B8202D">
        <w:rPr>
          <w:rFonts w:ascii="標楷體" w:hAnsi="標楷體" w:hint="eastAsia"/>
        </w:rPr>
        <w:t>[</w:t>
      </w:r>
      <w:r w:rsidR="009B474A" w:rsidRPr="000359E7">
        <w:rPr>
          <w:rFonts w:ascii="標楷體" w:hAnsi="標楷體" w:hint="eastAsia"/>
        </w:rPr>
        <w:t>會計日</w:t>
      </w:r>
      <w:r w:rsidR="009B474A" w:rsidRPr="000359E7">
        <w:rPr>
          <w:rFonts w:ascii="標楷體" w:hAnsi="標楷體" w:hint="eastAsia"/>
        </w:rPr>
        <w:lastRenderedPageBreak/>
        <w:t>期</w:t>
      </w:r>
      <w:r w:rsidR="00B8202D">
        <w:rPr>
          <w:rFonts w:ascii="標楷體" w:hAnsi="標楷體" w:hint="eastAsia"/>
        </w:rPr>
        <w:t>]</w:t>
      </w:r>
      <w:r w:rsidR="008A7449" w:rsidRPr="000359E7">
        <w:rPr>
          <w:rFonts w:ascii="標楷體" w:hAnsi="標楷體" w:hint="eastAsia"/>
        </w:rPr>
        <w:t>。</w:t>
      </w:r>
    </w:p>
    <w:p w14:paraId="430D35A1" w14:textId="6BC5BA54" w:rsidR="007A3BBC" w:rsidRDefault="007A3BBC" w:rsidP="007A3BBC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</w:rPr>
        <w:t>Ta</w:t>
      </w:r>
      <w:r>
        <w:rPr>
          <w:rFonts w:ascii="標楷體" w:hAnsi="標楷體"/>
          <w:sz w:val="24"/>
        </w:rPr>
        <w:t>ble</w:t>
      </w:r>
      <w:r w:rsidRPr="00D56B13">
        <w:rPr>
          <w:rFonts w:ascii="標楷體" w:hAnsi="標楷體" w:hint="eastAsia"/>
          <w:sz w:val="24"/>
        </w:rPr>
        <w:t>欄位】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0F27BDAF" w14:textId="5E7EEAF7" w:rsidR="00373BFA" w:rsidRDefault="00373BFA" w:rsidP="00373BFA">
      <w:pPr>
        <w:pStyle w:val="6TEXT"/>
        <w:rPr>
          <w:rFonts w:ascii="標楷體" w:hAnsi="標楷體"/>
        </w:rPr>
      </w:pPr>
      <w:r>
        <w:rPr>
          <w:rFonts w:ascii="標楷體" w:hAnsi="標楷體" w:hint="eastAsia"/>
        </w:rPr>
        <w:t>Ta</w:t>
      </w:r>
      <w:r>
        <w:rPr>
          <w:rFonts w:ascii="標楷體" w:hAnsi="標楷體"/>
        </w:rPr>
        <w:t>ble</w:t>
      </w:r>
      <w:r>
        <w:rPr>
          <w:rFonts w:ascii="標楷體" w:hAnsi="標楷體" w:hint="eastAsia"/>
        </w:rPr>
        <w:t>：</w:t>
      </w:r>
      <w:r w:rsidRPr="000359E7">
        <w:rPr>
          <w:rFonts w:ascii="標楷體" w:hAnsi="標楷體" w:hint="eastAsia"/>
        </w:rPr>
        <w:t>[</w:t>
      </w:r>
      <w:ins w:id="6" w:author="st1" w:date="2021-05-16T15:59:00Z">
        <w:r w:rsidR="00B71E7E" w:rsidRPr="00D37131">
          <w:rPr>
            <w:rFonts w:ascii="標楷體" w:hAnsi="標楷體" w:hint="eastAsia"/>
          </w:rPr>
          <w:t>聯徵授信餘額日報檔</w:t>
        </w:r>
      </w:ins>
      <w:r w:rsidR="00AE5E19">
        <w:rPr>
          <w:rFonts w:ascii="標楷體" w:hAnsi="標楷體" w:hint="eastAsia"/>
        </w:rPr>
        <w:t>(</w:t>
      </w:r>
      <w:r w:rsidR="00AE5E19" w:rsidRPr="00EE0DC4">
        <w:rPr>
          <w:rFonts w:ascii="標楷體" w:hAnsi="標楷體"/>
        </w:rPr>
        <w:t>JcicB204</w:t>
      </w:r>
      <w:r w:rsidR="00AE5E19">
        <w:rPr>
          <w:rFonts w:ascii="標楷體" w:hAnsi="標楷體" w:hint="eastAsia"/>
        </w:rPr>
        <w:t>)</w:t>
      </w:r>
      <w:r w:rsidRPr="000359E7">
        <w:rPr>
          <w:rFonts w:ascii="標楷體" w:hAnsi="標楷體" w:hint="eastAsia"/>
        </w:rPr>
        <w:t>]</w:t>
      </w:r>
      <w:r>
        <w:rPr>
          <w:rFonts w:ascii="標楷體" w:hAnsi="標楷體" w:hint="eastAsia"/>
        </w:rPr>
        <w:t xml:space="preserve"> </w:t>
      </w:r>
    </w:p>
    <w:bookmarkStart w:id="7" w:name="_MON_1686334057"/>
    <w:bookmarkEnd w:id="7"/>
    <w:p w14:paraId="3F85DED9" w14:textId="0E95DACA" w:rsidR="007A3BBC" w:rsidRDefault="00250E88" w:rsidP="00672BBB">
      <w:pPr>
        <w:pStyle w:val="6TEXT"/>
        <w:rPr>
          <w:rFonts w:ascii="標楷體" w:hAnsi="標楷體"/>
        </w:rPr>
      </w:pPr>
      <w:r>
        <w:rPr>
          <w:rFonts w:ascii="標楷體" w:hAnsi="標楷體"/>
        </w:rPr>
        <w:object w:dxaOrig="1520" w:dyaOrig="1035" w14:anchorId="0C4604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1.6pt" o:ole="">
            <v:imagedata r:id="rId8" o:title=""/>
          </v:shape>
          <o:OLEObject Type="Embed" ProgID="Excel.Sheet.12" ShapeID="_x0000_i1025" DrawAspect="Icon" ObjectID="_1686688506" r:id="rId9"/>
        </w:object>
      </w:r>
    </w:p>
    <w:p w14:paraId="6D3B5449" w14:textId="675C0201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 w:rsidR="00F7274A" w:rsidRPr="00F7274A">
        <w:rPr>
          <w:rFonts w:ascii="標楷體" w:hAnsi="標楷體" w:hint="eastAsia"/>
          <w:sz w:val="24"/>
        </w:rPr>
        <w:t>產生媒體檔</w:t>
      </w:r>
      <w:r w:rsidRPr="00D56B13">
        <w:rPr>
          <w:rFonts w:ascii="標楷體" w:hAnsi="標楷體" w:hint="eastAsia"/>
          <w:sz w:val="24"/>
        </w:rPr>
        <w:t>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7C12527B" w14:textId="66B24DE8" w:rsidR="00C217B4" w:rsidRPr="00C85B3C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 w:rsidR="00981796">
        <w:rPr>
          <w:rFonts w:ascii="標楷體" w:hAnsi="標楷體" w:hint="eastAsia"/>
        </w:rPr>
        <w:t xml:space="preserve">      </w:t>
      </w:r>
      <w:r>
        <w:rPr>
          <w:rFonts w:ascii="標楷體" w:hAnsi="標楷體" w:hint="eastAsia"/>
        </w:rPr>
        <w:t>：</w:t>
      </w:r>
      <w:ins w:id="8" w:author="st1" w:date="2021-05-16T16:56:00Z">
        <w:r w:rsidR="00B71E7E">
          <w:rPr>
            <w:rFonts w:ascii="標楷體" w:hAnsi="標楷體" w:hint="eastAsia"/>
          </w:rPr>
          <w:t>458</w:t>
        </w:r>
      </w:ins>
      <w:ins w:id="9" w:author="st1" w:date="2021-05-16T16:57:00Z">
        <w:r w:rsidR="00B71E7E">
          <w:rPr>
            <w:rFonts w:ascii="標楷體" w:hAnsi="標楷體" w:hint="eastAsia"/>
          </w:rPr>
          <w:t>mmdd1</w:t>
        </w:r>
        <w:r w:rsidR="00B71E7E">
          <w:rPr>
            <w:rFonts w:ascii="標楷體" w:hAnsi="標楷體"/>
          </w:rPr>
          <w:t>.204</w:t>
        </w:r>
      </w:ins>
      <w:r w:rsidR="00B71E7E">
        <w:rPr>
          <w:rFonts w:ascii="標楷體" w:hAnsi="標楷體" w:hint="eastAsia"/>
        </w:rPr>
        <w:t xml:space="preserve"> (</w:t>
      </w:r>
      <w:ins w:id="10" w:author="st1" w:date="2021-05-16T16:57:00Z">
        <w:r w:rsidR="00B71E7E">
          <w:rPr>
            <w:rFonts w:ascii="標楷體" w:hAnsi="標楷體" w:hint="eastAsia"/>
          </w:rPr>
          <w:t>mmdd</w:t>
        </w:r>
      </w:ins>
      <w:r w:rsidR="00B71E7E">
        <w:rPr>
          <w:rFonts w:ascii="標楷體" w:hAnsi="標楷體"/>
        </w:rPr>
        <w:t>:</w:t>
      </w:r>
      <w:r w:rsidR="00B71E7E">
        <w:rPr>
          <w:rFonts w:ascii="標楷體" w:hAnsi="標楷體" w:hint="eastAsia"/>
        </w:rPr>
        <w:t>申報當日之月日(</w:t>
      </w:r>
      <w:r w:rsidR="00FA7594">
        <w:rPr>
          <w:rFonts w:ascii="標楷體" w:hAnsi="標楷體" w:hint="eastAsia"/>
        </w:rPr>
        <w:t>日曆日</w:t>
      </w:r>
      <w:r w:rsidR="00B71E7E">
        <w:rPr>
          <w:rFonts w:ascii="標楷體" w:hAnsi="標楷體" w:hint="eastAsia"/>
        </w:rPr>
        <w:t>) ex</w:t>
      </w:r>
      <w:r w:rsidR="00B71E7E">
        <w:rPr>
          <w:rFonts w:ascii="標楷體" w:hAnsi="標楷體"/>
        </w:rPr>
        <w:t>:45805161.204</w:t>
      </w:r>
      <w:r w:rsidR="00B71E7E">
        <w:rPr>
          <w:rFonts w:ascii="標楷體" w:hAnsi="標楷體" w:hint="eastAsia"/>
        </w:rPr>
        <w:t>)</w:t>
      </w:r>
    </w:p>
    <w:p w14:paraId="65F330CB" w14:textId="6292B87A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 w:rsidR="00981796">
        <w:rPr>
          <w:rFonts w:ascii="標楷體" w:hAnsi="標楷體" w:hint="eastAsia"/>
        </w:rPr>
        <w:t xml:space="preserve">      </w:t>
      </w:r>
      <w:r>
        <w:rPr>
          <w:rFonts w:ascii="標楷體" w:hAnsi="標楷體" w:hint="eastAsia"/>
        </w:rPr>
        <w:t>：</w:t>
      </w:r>
      <w:r w:rsidR="00B71E7E">
        <w:rPr>
          <w:rFonts w:ascii="標楷體" w:hAnsi="標楷體" w:hint="eastAsia"/>
        </w:rPr>
        <w:t>文字</w:t>
      </w:r>
      <w:r>
        <w:rPr>
          <w:rFonts w:ascii="標楷體" w:hAnsi="標楷體" w:hint="eastAsia"/>
        </w:rPr>
        <w:t>檔</w:t>
      </w:r>
    </w:p>
    <w:p w14:paraId="3DA3BC2E" w14:textId="15D732EE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資料格式</w:t>
      </w:r>
      <w:r w:rsidR="00981796">
        <w:rPr>
          <w:rFonts w:ascii="標楷體" w:hAnsi="標楷體" w:hint="eastAsia"/>
        </w:rPr>
        <w:t xml:space="preserve">  </w:t>
      </w:r>
      <w:r>
        <w:rPr>
          <w:rFonts w:ascii="標楷體" w:hAnsi="標楷體" w:hint="eastAsia"/>
        </w:rPr>
        <w:t>：</w:t>
      </w:r>
      <w:r w:rsidRPr="004037BD">
        <w:rPr>
          <w:rFonts w:ascii="標楷體" w:hAnsi="標楷體"/>
        </w:rPr>
        <w:t>Big5</w:t>
      </w:r>
    </w:p>
    <w:p w14:paraId="4D7701C8" w14:textId="6A7296F0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用處</w:t>
      </w:r>
      <w:r w:rsidR="00981796">
        <w:rPr>
          <w:rFonts w:ascii="標楷體" w:hAnsi="標楷體" w:hint="eastAsia"/>
        </w:rPr>
        <w:t xml:space="preserve">      </w:t>
      </w:r>
      <w:r>
        <w:rPr>
          <w:rFonts w:ascii="標楷體" w:hAnsi="標楷體" w:hint="eastAsia"/>
        </w:rPr>
        <w:t>：</w:t>
      </w:r>
      <w:r w:rsidR="00B71E7E">
        <w:rPr>
          <w:rFonts w:ascii="標楷體" w:hAnsi="標楷體" w:hint="eastAsia"/>
        </w:rPr>
        <w:t>每日聯徵申報</w:t>
      </w:r>
    </w:p>
    <w:p w14:paraId="698C4406" w14:textId="08F25DB9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AD7707">
        <w:rPr>
          <w:rFonts w:ascii="標楷體" w:hAnsi="標楷體" w:hint="eastAsia"/>
        </w:rPr>
        <w:t>Ta</w:t>
      </w:r>
      <w:r w:rsidRPr="00AD7707">
        <w:rPr>
          <w:rFonts w:ascii="標楷體" w:hAnsi="標楷體"/>
        </w:rPr>
        <w:t>ble List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="00B71E7E" w:rsidRPr="00EE0DC4">
        <w:rPr>
          <w:rFonts w:ascii="標楷體" w:hAnsi="標楷體"/>
        </w:rPr>
        <w:t>JcicB204</w:t>
      </w:r>
      <w:r w:rsidR="00B71E7E">
        <w:rPr>
          <w:rFonts w:ascii="標楷體" w:hAnsi="標楷體"/>
        </w:rPr>
        <w:t xml:space="preserve"> </w:t>
      </w:r>
      <w:r>
        <w:rPr>
          <w:rFonts w:ascii="標楷體" w:hAnsi="標楷體"/>
        </w:rPr>
        <w:t>(</w:t>
      </w:r>
      <w:ins w:id="11" w:author="st1" w:date="2021-05-16T15:59:00Z">
        <w:r w:rsidR="00B71E7E" w:rsidRPr="00D37131">
          <w:rPr>
            <w:rFonts w:ascii="標楷體" w:hAnsi="標楷體" w:hint="eastAsia"/>
          </w:rPr>
          <w:t>聯徵授信餘額日報檔</w:t>
        </w:r>
      </w:ins>
      <w:r>
        <w:rPr>
          <w:rFonts w:ascii="標楷體" w:hAnsi="標楷體"/>
        </w:rPr>
        <w:t>)]</w:t>
      </w:r>
    </w:p>
    <w:p w14:paraId="451A8960" w14:textId="3D15EF32" w:rsidR="00C217B4" w:rsidRDefault="00C217B4" w:rsidP="00C217B4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>篩選條件</w:t>
      </w:r>
      <w:r w:rsidR="00981796">
        <w:rPr>
          <w:rFonts w:ascii="標楷體" w:hAnsi="標楷體" w:hint="eastAsia"/>
        </w:rPr>
        <w:t xml:space="preserve"> 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Pr="00AD7707">
        <w:rPr>
          <w:rFonts w:ascii="標楷體" w:hAnsi="標楷體" w:hint="eastAsia"/>
        </w:rPr>
        <w:t>年月份</w:t>
      </w:r>
      <w:r>
        <w:rPr>
          <w:rFonts w:ascii="標楷體" w:hAnsi="標楷體" w:hint="eastAsia"/>
        </w:rPr>
        <w:t>(</w:t>
      </w:r>
      <w:r w:rsidRPr="0024703C">
        <w:rPr>
          <w:rFonts w:ascii="標楷體" w:hAnsi="標楷體"/>
        </w:rPr>
        <w:t>DataYM</w:t>
      </w:r>
      <w:r w:rsidR="00A27B9C">
        <w:rPr>
          <w:rFonts w:ascii="標楷體" w:hAnsi="標楷體" w:hint="eastAsia"/>
        </w:rPr>
        <w:t>D</w:t>
      </w:r>
      <w:r>
        <w:rPr>
          <w:rFonts w:ascii="標楷體" w:hAnsi="標楷體"/>
        </w:rPr>
        <w:t xml:space="preserve">)] = </w:t>
      </w:r>
      <w:r>
        <w:rPr>
          <w:rFonts w:ascii="標楷體" w:hAnsi="標楷體" w:hint="eastAsia"/>
        </w:rPr>
        <w:t>會計日期</w:t>
      </w:r>
    </w:p>
    <w:p w14:paraId="2614F0A2" w14:textId="40ABF50B" w:rsidR="00C217B4" w:rsidRDefault="00C217B4" w:rsidP="00C217B4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>排序方式</w:t>
      </w:r>
      <w:r w:rsidR="00981796">
        <w:rPr>
          <w:rFonts w:ascii="標楷體" w:hAnsi="標楷體" w:hint="eastAsia"/>
        </w:rPr>
        <w:t xml:space="preserve"> 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1.</w:t>
      </w:r>
      <w:r>
        <w:rPr>
          <w:rFonts w:ascii="標楷體" w:hAnsi="標楷體" w:hint="eastAsia"/>
        </w:rPr>
        <w:t>[</w:t>
      </w:r>
      <w:r w:rsidR="00CD463B">
        <w:rPr>
          <w:rFonts w:ascii="標楷體" w:hAnsi="標楷體" w:hint="eastAsia"/>
          <w:color w:val="000000"/>
        </w:rPr>
        <w:t>總行代號</w:t>
      </w:r>
      <w:r w:rsidRPr="00C217B4">
        <w:rPr>
          <w:rFonts w:ascii="標楷體" w:hAnsi="標楷體" w:hint="eastAsia"/>
        </w:rPr>
        <w:t>(</w:t>
      </w:r>
      <w:r w:rsidR="00CD463B" w:rsidRPr="00CD463B">
        <w:rPr>
          <w:rFonts w:ascii="標楷體" w:hAnsi="標楷體"/>
        </w:rPr>
        <w:t>BankItem</w:t>
      </w:r>
      <w:r>
        <w:rPr>
          <w:rFonts w:ascii="標楷體" w:hAnsi="標楷體" w:hint="eastAsia"/>
        </w:rPr>
        <w:t>)</w:t>
      </w:r>
      <w:r w:rsidRPr="00C217B4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0C6038A4" w14:textId="7F37A642" w:rsidR="00C217B4" w:rsidRDefault="00C217B4" w:rsidP="00C217B4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/>
        </w:rPr>
        <w:t>2.</w:t>
      </w:r>
      <w:r>
        <w:rPr>
          <w:rFonts w:ascii="標楷體" w:hAnsi="標楷體" w:hint="eastAsia"/>
        </w:rPr>
        <w:t>[</w:t>
      </w:r>
      <w:r w:rsidR="00CD463B">
        <w:rPr>
          <w:rFonts w:ascii="標楷體" w:hAnsi="標楷體" w:hint="eastAsia"/>
          <w:color w:val="000000"/>
        </w:rPr>
        <w:t>分行代號</w:t>
      </w:r>
      <w:r w:rsidRPr="00C217B4">
        <w:rPr>
          <w:rFonts w:ascii="標楷體" w:hAnsi="標楷體" w:hint="eastAsia"/>
        </w:rPr>
        <w:t>(</w:t>
      </w:r>
      <w:r w:rsidR="00CD463B" w:rsidRPr="00CD463B">
        <w:rPr>
          <w:rFonts w:ascii="標楷體" w:hAnsi="標楷體"/>
        </w:rPr>
        <w:t>BranchItem</w:t>
      </w:r>
      <w:r>
        <w:rPr>
          <w:rFonts w:ascii="標楷體" w:hAnsi="標楷體" w:hint="eastAsia"/>
        </w:rPr>
        <w:t>)</w:t>
      </w:r>
      <w:r w:rsidRPr="00C217B4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6269B17C" w14:textId="618AABF4" w:rsidR="00C217B4" w:rsidRDefault="00C217B4" w:rsidP="00CD463B">
      <w:pPr>
        <w:pStyle w:val="ad"/>
        <w:ind w:leftChars="956" w:left="2548" w:hangingChars="106" w:hanging="254"/>
        <w:rPr>
          <w:rFonts w:ascii="標楷體" w:hAnsi="標楷體"/>
        </w:rPr>
      </w:pPr>
      <w:r>
        <w:rPr>
          <w:rFonts w:ascii="標楷體" w:hAnsi="標楷體"/>
        </w:rPr>
        <w:t>3.</w:t>
      </w:r>
      <w:r>
        <w:rPr>
          <w:rFonts w:ascii="標楷體" w:hAnsi="標楷體" w:hint="eastAsia"/>
        </w:rPr>
        <w:t>[</w:t>
      </w:r>
      <w:r w:rsidR="00CD463B" w:rsidRPr="00CD463B">
        <w:rPr>
          <w:rFonts w:ascii="標楷體" w:hAnsi="標楷體" w:hint="eastAsia"/>
        </w:rPr>
        <w:t>新增核准額度日期／清償日期／額度到期或解約日期</w:t>
      </w:r>
      <w:r w:rsidRPr="00C217B4">
        <w:rPr>
          <w:rFonts w:ascii="標楷體" w:hAnsi="標楷體" w:hint="eastAsia"/>
        </w:rPr>
        <w:t>(</w:t>
      </w:r>
      <w:r w:rsidR="00CD463B" w:rsidRPr="00CD463B">
        <w:rPr>
          <w:rFonts w:ascii="標楷體" w:hAnsi="標楷體"/>
        </w:rPr>
        <w:t>DataDate</w:t>
      </w:r>
      <w:r>
        <w:rPr>
          <w:rFonts w:ascii="標楷體" w:hAnsi="標楷體" w:hint="eastAsia"/>
        </w:rPr>
        <w:t>)</w:t>
      </w:r>
      <w:r w:rsidRPr="00C217B4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15FCC88A" w14:textId="3348C8AA" w:rsidR="00CD463B" w:rsidRDefault="00CD463B" w:rsidP="00CD463B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/>
        </w:rPr>
        <w:t>4.</w:t>
      </w:r>
      <w:r>
        <w:rPr>
          <w:rFonts w:ascii="標楷體" w:hAnsi="標楷體" w:hint="eastAsia"/>
        </w:rPr>
        <w:t>[</w:t>
      </w:r>
      <w:r w:rsidR="008679E3" w:rsidRPr="008679E3">
        <w:rPr>
          <w:rFonts w:ascii="標楷體" w:hAnsi="標楷體" w:hint="eastAsia"/>
        </w:rPr>
        <w:t>額度控制編碼／帳號</w:t>
      </w:r>
      <w:r w:rsidRPr="00C217B4">
        <w:rPr>
          <w:rFonts w:ascii="標楷體" w:hAnsi="標楷體" w:hint="eastAsia"/>
        </w:rPr>
        <w:t>(</w:t>
      </w:r>
      <w:r w:rsidRPr="00CD463B">
        <w:rPr>
          <w:rFonts w:ascii="標楷體" w:hAnsi="標楷體"/>
        </w:rPr>
        <w:t>AcctNo</w:t>
      </w:r>
      <w:r>
        <w:rPr>
          <w:rFonts w:ascii="標楷體" w:hAnsi="標楷體" w:hint="eastAsia"/>
        </w:rPr>
        <w:t>)</w:t>
      </w:r>
      <w:r w:rsidRPr="00C217B4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1DA62496" w14:textId="0A46E57F" w:rsidR="00CD463B" w:rsidRDefault="00CD463B" w:rsidP="00CD463B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/>
        </w:rPr>
        <w:t>5.</w:t>
      </w:r>
      <w:r>
        <w:rPr>
          <w:rFonts w:ascii="標楷體" w:hAnsi="標楷體" w:hint="eastAsia"/>
        </w:rPr>
        <w:t>[</w:t>
      </w:r>
      <w:r w:rsidR="008679E3">
        <w:rPr>
          <w:rFonts w:ascii="標楷體" w:hAnsi="標楷體" w:hint="eastAsia"/>
          <w:color w:val="000000"/>
        </w:rPr>
        <w:t>授信戶IDN/BAN</w:t>
      </w:r>
      <w:r w:rsidR="008679E3" w:rsidRPr="00C217B4">
        <w:rPr>
          <w:rFonts w:ascii="標楷體" w:hAnsi="標楷體" w:hint="eastAsia"/>
        </w:rPr>
        <w:t xml:space="preserve"> </w:t>
      </w:r>
      <w:r w:rsidRPr="00C217B4">
        <w:rPr>
          <w:rFonts w:ascii="標楷體" w:hAnsi="標楷體" w:hint="eastAsia"/>
        </w:rPr>
        <w:t>(</w:t>
      </w:r>
      <w:r w:rsidRPr="00CD463B">
        <w:rPr>
          <w:rFonts w:ascii="標楷體" w:hAnsi="標楷體"/>
        </w:rPr>
        <w:t>CustId</w:t>
      </w:r>
      <w:r>
        <w:rPr>
          <w:rFonts w:ascii="標楷體" w:hAnsi="標楷體" w:hint="eastAsia"/>
        </w:rPr>
        <w:t>)</w:t>
      </w:r>
      <w:r w:rsidRPr="00C217B4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09D648CA" w14:textId="5CDEF467" w:rsidR="00CD463B" w:rsidRDefault="00CD463B" w:rsidP="00CD463B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/>
        </w:rPr>
        <w:t>6.</w:t>
      </w:r>
      <w:r>
        <w:rPr>
          <w:rFonts w:ascii="標楷體" w:hAnsi="標楷體" w:hint="eastAsia"/>
        </w:rPr>
        <w:t>[</w:t>
      </w:r>
      <w:r w:rsidR="008679E3">
        <w:rPr>
          <w:rFonts w:ascii="標楷體" w:hAnsi="標楷體" w:hint="eastAsia"/>
          <w:color w:val="000000"/>
        </w:rPr>
        <w:t>科目別</w:t>
      </w:r>
      <w:r w:rsidRPr="00C217B4">
        <w:rPr>
          <w:rFonts w:ascii="標楷體" w:hAnsi="標楷體" w:hint="eastAsia"/>
        </w:rPr>
        <w:t>(</w:t>
      </w:r>
      <w:r w:rsidRPr="00CD463B">
        <w:rPr>
          <w:rFonts w:ascii="標楷體" w:hAnsi="標楷體"/>
        </w:rPr>
        <w:t>AcctCode</w:t>
      </w:r>
      <w:r>
        <w:rPr>
          <w:rFonts w:ascii="標楷體" w:hAnsi="標楷體" w:hint="eastAsia"/>
        </w:rPr>
        <w:t>)</w:t>
      </w:r>
      <w:r w:rsidRPr="00C217B4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7CB32CFE" w14:textId="70530741" w:rsidR="00CD463B" w:rsidRDefault="00CD463B" w:rsidP="00CD463B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/>
        </w:rPr>
        <w:t>7.</w:t>
      </w:r>
      <w:r>
        <w:rPr>
          <w:rFonts w:ascii="標楷體" w:hAnsi="標楷體" w:hint="eastAsia"/>
        </w:rPr>
        <w:t>[</w:t>
      </w:r>
      <w:r w:rsidR="008679E3">
        <w:rPr>
          <w:rFonts w:ascii="標楷體" w:hAnsi="標楷體" w:hint="eastAsia"/>
          <w:color w:val="000000"/>
        </w:rPr>
        <w:t>科目別註記</w:t>
      </w:r>
      <w:r w:rsidRPr="00C217B4">
        <w:rPr>
          <w:rFonts w:ascii="標楷體" w:hAnsi="標楷體" w:hint="eastAsia"/>
        </w:rPr>
        <w:t>(</w:t>
      </w:r>
      <w:r w:rsidRPr="00CD463B">
        <w:rPr>
          <w:rFonts w:ascii="標楷體" w:hAnsi="標楷體"/>
        </w:rPr>
        <w:t>SubAcctCode</w:t>
      </w:r>
      <w:r>
        <w:rPr>
          <w:rFonts w:ascii="標楷體" w:hAnsi="標楷體" w:hint="eastAsia"/>
        </w:rPr>
        <w:t>)</w:t>
      </w:r>
      <w:r w:rsidRPr="00C217B4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00D214A6" w14:textId="3C4A41C6" w:rsidR="00CD463B" w:rsidRDefault="00CD463B" w:rsidP="00CD463B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/>
        </w:rPr>
        <w:t>8.</w:t>
      </w:r>
      <w:r>
        <w:rPr>
          <w:rFonts w:ascii="標楷體" w:hAnsi="標楷體" w:hint="eastAsia"/>
        </w:rPr>
        <w:t>[</w:t>
      </w:r>
      <w:r w:rsidR="008679E3">
        <w:rPr>
          <w:rFonts w:ascii="標楷體" w:hAnsi="標楷體" w:hint="eastAsia"/>
          <w:color w:val="000000"/>
        </w:rPr>
        <w:t>1~7欄資料值相同之交易序號</w:t>
      </w:r>
      <w:r w:rsidRPr="00C217B4">
        <w:rPr>
          <w:rFonts w:ascii="標楷體" w:hAnsi="標楷體" w:hint="eastAsia"/>
        </w:rPr>
        <w:t>(</w:t>
      </w:r>
      <w:r w:rsidRPr="00CD463B">
        <w:rPr>
          <w:rFonts w:ascii="標楷體" w:hAnsi="標楷體"/>
        </w:rPr>
        <w:t>SeqNo</w:t>
      </w:r>
      <w:r>
        <w:rPr>
          <w:rFonts w:ascii="標楷體" w:hAnsi="標楷體" w:hint="eastAsia"/>
        </w:rPr>
        <w:t>)</w:t>
      </w:r>
      <w:r w:rsidRPr="00C217B4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4599AFA2" w14:textId="6F0256EC" w:rsidR="00F7274A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規格</w:t>
      </w:r>
      <w:r>
        <w:rPr>
          <w:rFonts w:ascii="標楷體" w:hAnsi="標楷體" w:hint="eastAsia"/>
        </w:rPr>
        <w:t>：</w:t>
      </w:r>
    </w:p>
    <w:p w14:paraId="74699E66" w14:textId="77777777" w:rsidR="001E12C3" w:rsidRPr="003B4F69" w:rsidRDefault="001E12C3" w:rsidP="001E12C3">
      <w:pPr>
        <w:rPr>
          <w:rFonts w:ascii="標楷體" w:hAnsi="標楷體"/>
        </w:rPr>
      </w:pPr>
      <w:r>
        <w:rPr>
          <w:rFonts w:ascii="標楷體" w:hAnsi="標楷體" w:hint="eastAsia"/>
        </w:rPr>
        <w:t>頭</w:t>
      </w:r>
      <w:r w:rsidRPr="003B4F69">
        <w:rPr>
          <w:rFonts w:ascii="標楷體" w:hAnsi="標楷體" w:hint="eastAsia"/>
        </w:rPr>
        <w:t>筆：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492"/>
        <w:gridCol w:w="923"/>
        <w:gridCol w:w="1672"/>
        <w:gridCol w:w="4343"/>
      </w:tblGrid>
      <w:tr w:rsidR="001E12C3" w:rsidRPr="003B4F69" w14:paraId="766C4D78" w14:textId="77777777" w:rsidTr="00074B56">
        <w:tc>
          <w:tcPr>
            <w:tcW w:w="457" w:type="dxa"/>
            <w:vAlign w:val="center"/>
          </w:tcPr>
          <w:p w14:paraId="12EE9D5A" w14:textId="77777777" w:rsidR="001E12C3" w:rsidRPr="003B4F69" w:rsidRDefault="001E12C3" w:rsidP="00074B56">
            <w:r w:rsidRPr="003B4F69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3B4F69">
              <w:rPr>
                <w:rFonts w:ascii="標楷體" w:hAnsi="標楷體"/>
                <w:b/>
                <w:bCs/>
                <w:kern w:val="0"/>
              </w:rPr>
              <w:br/>
            </w:r>
            <w:r w:rsidRPr="003B4F69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567" w:type="dxa"/>
            <w:vAlign w:val="center"/>
          </w:tcPr>
          <w:p w14:paraId="6717478E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945" w:type="dxa"/>
            <w:vAlign w:val="center"/>
          </w:tcPr>
          <w:p w14:paraId="032105D4" w14:textId="78CB014E" w:rsidR="001E12C3" w:rsidRPr="003B4F69" w:rsidRDefault="001E12C3" w:rsidP="00074B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701" w:type="dxa"/>
            <w:vAlign w:val="center"/>
          </w:tcPr>
          <w:p w14:paraId="24E9576E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426" w:type="dxa"/>
            <w:vAlign w:val="center"/>
          </w:tcPr>
          <w:p w14:paraId="26CBE065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1E12C3" w:rsidRPr="003B4F69" w14:paraId="1D9489DA" w14:textId="77777777" w:rsidTr="00074B56">
        <w:tc>
          <w:tcPr>
            <w:tcW w:w="457" w:type="dxa"/>
            <w:vAlign w:val="center"/>
          </w:tcPr>
          <w:p w14:paraId="33E4D913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 w:hint="eastAsia"/>
              </w:rPr>
              <w:t>1</w:t>
            </w:r>
          </w:p>
        </w:tc>
        <w:tc>
          <w:tcPr>
            <w:tcW w:w="2567" w:type="dxa"/>
            <w:vAlign w:val="center"/>
          </w:tcPr>
          <w:p w14:paraId="6D6877B4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檔案名稱</w:t>
            </w:r>
          </w:p>
        </w:tc>
        <w:tc>
          <w:tcPr>
            <w:tcW w:w="945" w:type="dxa"/>
            <w:vAlign w:val="center"/>
          </w:tcPr>
          <w:p w14:paraId="5BC5315F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18</w:t>
            </w:r>
          </w:p>
        </w:tc>
        <w:tc>
          <w:tcPr>
            <w:tcW w:w="1701" w:type="dxa"/>
            <w:vAlign w:val="center"/>
          </w:tcPr>
          <w:p w14:paraId="3703E274" w14:textId="77777777" w:rsidR="001E12C3" w:rsidRPr="001E5531" w:rsidRDefault="001E12C3" w:rsidP="00074B56">
            <w:pPr>
              <w:rPr>
                <w:rFonts w:ascii="標楷體" w:hAnsi="標楷體"/>
              </w:rPr>
            </w:pPr>
          </w:p>
        </w:tc>
        <w:tc>
          <w:tcPr>
            <w:tcW w:w="4426" w:type="dxa"/>
            <w:vAlign w:val="center"/>
          </w:tcPr>
          <w:p w14:paraId="2B1346EC" w14:textId="3593CAA0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  <w:r w:rsidR="004F356F">
              <w:rPr>
                <w:rFonts w:ascii="標楷體" w:hAnsi="標楷體" w:hint="eastAsia"/>
              </w:rPr>
              <w:t xml:space="preserve"> "</w:t>
            </w:r>
            <w:r w:rsidRPr="002B61F8">
              <w:rPr>
                <w:rFonts w:ascii="標楷體" w:hAnsi="標楷體"/>
              </w:rPr>
              <w:t>JCIC-DAT-B204-V01-</w:t>
            </w:r>
            <w:r w:rsidR="004F356F">
              <w:rPr>
                <w:rFonts w:ascii="標楷體" w:hAnsi="標楷體" w:hint="eastAsia"/>
              </w:rPr>
              <w:t>"</w:t>
            </w:r>
          </w:p>
        </w:tc>
      </w:tr>
      <w:tr w:rsidR="001E12C3" w:rsidRPr="003B4F69" w14:paraId="1B3FEA74" w14:textId="77777777" w:rsidTr="00074B56">
        <w:tc>
          <w:tcPr>
            <w:tcW w:w="457" w:type="dxa"/>
            <w:vAlign w:val="center"/>
          </w:tcPr>
          <w:p w14:paraId="667939EC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 w:hint="eastAsia"/>
              </w:rPr>
              <w:t>2</w:t>
            </w:r>
          </w:p>
        </w:tc>
        <w:tc>
          <w:tcPr>
            <w:tcW w:w="2567" w:type="dxa"/>
            <w:vAlign w:val="center"/>
          </w:tcPr>
          <w:p w14:paraId="53B008BF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報送單位代號</w:t>
            </w:r>
          </w:p>
        </w:tc>
        <w:tc>
          <w:tcPr>
            <w:tcW w:w="945" w:type="dxa"/>
            <w:vAlign w:val="center"/>
          </w:tcPr>
          <w:p w14:paraId="234C6473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3</w:t>
            </w:r>
          </w:p>
        </w:tc>
        <w:tc>
          <w:tcPr>
            <w:tcW w:w="1701" w:type="dxa"/>
            <w:vAlign w:val="center"/>
          </w:tcPr>
          <w:p w14:paraId="44B65A2E" w14:textId="77777777" w:rsidR="001E12C3" w:rsidRPr="001E5531" w:rsidRDefault="001E12C3" w:rsidP="00074B56">
            <w:pPr>
              <w:rPr>
                <w:rFonts w:ascii="標楷體" w:hAnsi="標楷體"/>
              </w:rPr>
            </w:pPr>
          </w:p>
        </w:tc>
        <w:tc>
          <w:tcPr>
            <w:tcW w:w="4426" w:type="dxa"/>
            <w:vAlign w:val="center"/>
          </w:tcPr>
          <w:p w14:paraId="22AE7EB7" w14:textId="5ADC2138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  <w:r w:rsidR="004F356F">
              <w:rPr>
                <w:rFonts w:ascii="標楷體" w:hAnsi="標楷體" w:hint="eastAsia"/>
              </w:rPr>
              <w:t xml:space="preserve"> "</w:t>
            </w:r>
            <w:r>
              <w:rPr>
                <w:rFonts w:ascii="標楷體" w:hAnsi="標楷體"/>
              </w:rPr>
              <w:t>458</w:t>
            </w:r>
            <w:r w:rsidR="004F356F">
              <w:rPr>
                <w:rFonts w:ascii="標楷體" w:hAnsi="標楷體" w:hint="eastAsia"/>
              </w:rPr>
              <w:t>"</w:t>
            </w:r>
          </w:p>
        </w:tc>
      </w:tr>
      <w:tr w:rsidR="001E12C3" w:rsidRPr="003B4F69" w14:paraId="5059E6A4" w14:textId="77777777" w:rsidTr="00074B56">
        <w:tc>
          <w:tcPr>
            <w:tcW w:w="457" w:type="dxa"/>
            <w:vAlign w:val="center"/>
          </w:tcPr>
          <w:p w14:paraId="7E1231EA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 w:hint="eastAsia"/>
              </w:rPr>
              <w:t>3</w:t>
            </w:r>
          </w:p>
        </w:tc>
        <w:tc>
          <w:tcPr>
            <w:tcW w:w="2567" w:type="dxa"/>
            <w:vAlign w:val="center"/>
          </w:tcPr>
          <w:p w14:paraId="1B11CCAE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FILLER</w:t>
            </w:r>
          </w:p>
        </w:tc>
        <w:tc>
          <w:tcPr>
            <w:tcW w:w="945" w:type="dxa"/>
            <w:vAlign w:val="center"/>
          </w:tcPr>
          <w:p w14:paraId="14E5EDA1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5</w:t>
            </w:r>
          </w:p>
        </w:tc>
        <w:tc>
          <w:tcPr>
            <w:tcW w:w="1701" w:type="dxa"/>
            <w:vAlign w:val="center"/>
          </w:tcPr>
          <w:p w14:paraId="53D9F8BA" w14:textId="77777777" w:rsidR="001E12C3" w:rsidRPr="001E5531" w:rsidRDefault="001E12C3" w:rsidP="00074B56">
            <w:pPr>
              <w:rPr>
                <w:rFonts w:ascii="標楷體" w:hAnsi="標楷體"/>
              </w:rPr>
            </w:pPr>
          </w:p>
        </w:tc>
        <w:tc>
          <w:tcPr>
            <w:tcW w:w="4426" w:type="dxa"/>
            <w:vAlign w:val="center"/>
          </w:tcPr>
          <w:p w14:paraId="6C27DD19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空白</w:t>
            </w:r>
          </w:p>
        </w:tc>
      </w:tr>
      <w:tr w:rsidR="001E12C3" w:rsidRPr="003B4F69" w14:paraId="56ADA7D6" w14:textId="77777777" w:rsidTr="00074B56">
        <w:tc>
          <w:tcPr>
            <w:tcW w:w="457" w:type="dxa"/>
            <w:vAlign w:val="center"/>
          </w:tcPr>
          <w:p w14:paraId="23F20469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 w:hint="eastAsia"/>
              </w:rPr>
              <w:t>4</w:t>
            </w:r>
          </w:p>
        </w:tc>
        <w:tc>
          <w:tcPr>
            <w:tcW w:w="2567" w:type="dxa"/>
            <w:vAlign w:val="center"/>
          </w:tcPr>
          <w:p w14:paraId="169FFA07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報送日期</w:t>
            </w:r>
          </w:p>
        </w:tc>
        <w:tc>
          <w:tcPr>
            <w:tcW w:w="945" w:type="dxa"/>
            <w:vAlign w:val="center"/>
          </w:tcPr>
          <w:p w14:paraId="124795C5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7</w:t>
            </w:r>
          </w:p>
        </w:tc>
        <w:tc>
          <w:tcPr>
            <w:tcW w:w="1701" w:type="dxa"/>
            <w:vAlign w:val="center"/>
          </w:tcPr>
          <w:p w14:paraId="5F495505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</w:t>
            </w:r>
            <w:r>
              <w:rPr>
                <w:rFonts w:ascii="標楷體" w:hAnsi="標楷體"/>
              </w:rPr>
              <w:t>YYMMDD</w:t>
            </w:r>
          </w:p>
        </w:tc>
        <w:tc>
          <w:tcPr>
            <w:tcW w:w="4426" w:type="dxa"/>
            <w:vAlign w:val="center"/>
          </w:tcPr>
          <w:p w14:paraId="1B4F9256" w14:textId="4624C0DD" w:rsidR="001E12C3" w:rsidRPr="001E5531" w:rsidRDefault="00FA7594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日曆日</w:t>
            </w:r>
            <w:r w:rsidR="001E12C3">
              <w:rPr>
                <w:rFonts w:ascii="標楷體" w:hAnsi="標楷體" w:hint="eastAsia"/>
              </w:rPr>
              <w:t>(民國年)</w:t>
            </w:r>
          </w:p>
        </w:tc>
      </w:tr>
      <w:tr w:rsidR="001E12C3" w:rsidRPr="003B4F69" w14:paraId="036334FA" w14:textId="77777777" w:rsidTr="00074B56">
        <w:tc>
          <w:tcPr>
            <w:tcW w:w="457" w:type="dxa"/>
            <w:vAlign w:val="center"/>
          </w:tcPr>
          <w:p w14:paraId="5F0C983A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 w:hint="eastAsia"/>
              </w:rPr>
              <w:t>5</w:t>
            </w:r>
          </w:p>
        </w:tc>
        <w:tc>
          <w:tcPr>
            <w:tcW w:w="2567" w:type="dxa"/>
            <w:vAlign w:val="center"/>
          </w:tcPr>
          <w:p w14:paraId="0138E0F6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本日檔案序號</w:t>
            </w:r>
          </w:p>
        </w:tc>
        <w:tc>
          <w:tcPr>
            <w:tcW w:w="945" w:type="dxa"/>
            <w:vAlign w:val="center"/>
          </w:tcPr>
          <w:p w14:paraId="7E1AE274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</w:p>
        </w:tc>
        <w:tc>
          <w:tcPr>
            <w:tcW w:w="1701" w:type="dxa"/>
            <w:vAlign w:val="center"/>
          </w:tcPr>
          <w:p w14:paraId="686E78F8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</w:t>
            </w:r>
          </w:p>
        </w:tc>
        <w:tc>
          <w:tcPr>
            <w:tcW w:w="4426" w:type="dxa"/>
            <w:vAlign w:val="center"/>
          </w:tcPr>
          <w:p w14:paraId="7123BEFF" w14:textId="0914BB2A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  <w:r w:rsidR="004F356F">
              <w:rPr>
                <w:rFonts w:ascii="標楷體" w:hAnsi="標楷體" w:hint="eastAsia"/>
              </w:rPr>
              <w:t xml:space="preserve"> "</w:t>
            </w:r>
            <w:r>
              <w:rPr>
                <w:rFonts w:ascii="標楷體" w:hAnsi="標楷體"/>
              </w:rPr>
              <w:t>01</w:t>
            </w:r>
            <w:r w:rsidR="004F356F">
              <w:rPr>
                <w:rFonts w:ascii="標楷體" w:hAnsi="標楷體" w:hint="eastAsia"/>
              </w:rPr>
              <w:t>"</w:t>
            </w:r>
          </w:p>
        </w:tc>
      </w:tr>
      <w:tr w:rsidR="001E12C3" w:rsidRPr="003B4F69" w14:paraId="26EF5ED7" w14:textId="77777777" w:rsidTr="00074B56">
        <w:tc>
          <w:tcPr>
            <w:tcW w:w="457" w:type="dxa"/>
            <w:vAlign w:val="center"/>
          </w:tcPr>
          <w:p w14:paraId="0FF40382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/>
              </w:rPr>
              <w:t>6</w:t>
            </w:r>
          </w:p>
        </w:tc>
        <w:tc>
          <w:tcPr>
            <w:tcW w:w="2567" w:type="dxa"/>
            <w:vAlign w:val="center"/>
          </w:tcPr>
          <w:p w14:paraId="1F375DE8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FILLER</w:t>
            </w:r>
          </w:p>
        </w:tc>
        <w:tc>
          <w:tcPr>
            <w:tcW w:w="945" w:type="dxa"/>
            <w:vAlign w:val="center"/>
          </w:tcPr>
          <w:p w14:paraId="2A1A524B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701" w:type="dxa"/>
            <w:vAlign w:val="center"/>
          </w:tcPr>
          <w:p w14:paraId="4ED3C5E3" w14:textId="77777777" w:rsidR="001E12C3" w:rsidRPr="001E5531" w:rsidRDefault="001E12C3" w:rsidP="00074B56">
            <w:pPr>
              <w:rPr>
                <w:rFonts w:ascii="標楷體" w:hAnsi="標楷體"/>
              </w:rPr>
            </w:pPr>
          </w:p>
        </w:tc>
        <w:tc>
          <w:tcPr>
            <w:tcW w:w="4426" w:type="dxa"/>
            <w:vAlign w:val="center"/>
          </w:tcPr>
          <w:p w14:paraId="2D5B699C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空白</w:t>
            </w:r>
          </w:p>
        </w:tc>
      </w:tr>
      <w:tr w:rsidR="001E12C3" w:rsidRPr="003B4F69" w14:paraId="26220ABA" w14:textId="77777777" w:rsidTr="00074B56">
        <w:tc>
          <w:tcPr>
            <w:tcW w:w="457" w:type="dxa"/>
            <w:vAlign w:val="center"/>
          </w:tcPr>
          <w:p w14:paraId="4816176D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/>
              </w:rPr>
              <w:t>7</w:t>
            </w:r>
          </w:p>
        </w:tc>
        <w:tc>
          <w:tcPr>
            <w:tcW w:w="2567" w:type="dxa"/>
            <w:vAlign w:val="center"/>
          </w:tcPr>
          <w:p w14:paraId="128D88B7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聯絡電話</w:t>
            </w:r>
          </w:p>
        </w:tc>
        <w:tc>
          <w:tcPr>
            <w:tcW w:w="945" w:type="dxa"/>
            <w:vAlign w:val="center"/>
          </w:tcPr>
          <w:p w14:paraId="5AC29F55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6</w:t>
            </w:r>
          </w:p>
        </w:tc>
        <w:tc>
          <w:tcPr>
            <w:tcW w:w="1701" w:type="dxa"/>
            <w:vAlign w:val="center"/>
          </w:tcPr>
          <w:p w14:paraId="77676B53" w14:textId="77777777" w:rsidR="001E12C3" w:rsidRPr="001E5531" w:rsidRDefault="001E12C3" w:rsidP="00074B56">
            <w:pPr>
              <w:rPr>
                <w:rFonts w:ascii="標楷體" w:hAnsi="標楷體"/>
              </w:rPr>
            </w:pPr>
          </w:p>
        </w:tc>
        <w:tc>
          <w:tcPr>
            <w:tcW w:w="4426" w:type="dxa"/>
            <w:vAlign w:val="center"/>
          </w:tcPr>
          <w:p w14:paraId="558D3B1F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空白</w:t>
            </w:r>
          </w:p>
        </w:tc>
      </w:tr>
      <w:tr w:rsidR="001E12C3" w:rsidRPr="003B4F69" w14:paraId="3BBDFEC6" w14:textId="77777777" w:rsidTr="00074B56">
        <w:tc>
          <w:tcPr>
            <w:tcW w:w="457" w:type="dxa"/>
            <w:vAlign w:val="center"/>
          </w:tcPr>
          <w:p w14:paraId="03023BB8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/>
              </w:rPr>
              <w:t>8</w:t>
            </w:r>
          </w:p>
        </w:tc>
        <w:tc>
          <w:tcPr>
            <w:tcW w:w="2567" w:type="dxa"/>
            <w:vAlign w:val="center"/>
          </w:tcPr>
          <w:p w14:paraId="07B9B386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聯絡人資訊或訊息</w:t>
            </w:r>
          </w:p>
        </w:tc>
        <w:tc>
          <w:tcPr>
            <w:tcW w:w="945" w:type="dxa"/>
            <w:vAlign w:val="center"/>
          </w:tcPr>
          <w:p w14:paraId="7A28DF90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6</w:t>
            </w:r>
            <w:r>
              <w:rPr>
                <w:rFonts w:ascii="標楷體" w:hAnsi="標楷體"/>
              </w:rPr>
              <w:t>7</w:t>
            </w:r>
          </w:p>
        </w:tc>
        <w:tc>
          <w:tcPr>
            <w:tcW w:w="1701" w:type="dxa"/>
            <w:vAlign w:val="center"/>
          </w:tcPr>
          <w:p w14:paraId="0D159DE1" w14:textId="77777777" w:rsidR="001E12C3" w:rsidRPr="001E5531" w:rsidRDefault="001E12C3" w:rsidP="00074B56">
            <w:pPr>
              <w:rPr>
                <w:rFonts w:ascii="標楷體" w:hAnsi="標楷體"/>
              </w:rPr>
            </w:pPr>
          </w:p>
        </w:tc>
        <w:tc>
          <w:tcPr>
            <w:tcW w:w="4426" w:type="dxa"/>
            <w:vAlign w:val="center"/>
          </w:tcPr>
          <w:p w14:paraId="11566DC6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空白</w:t>
            </w:r>
          </w:p>
        </w:tc>
      </w:tr>
    </w:tbl>
    <w:p w14:paraId="02E3D477" w14:textId="71688E0A" w:rsidR="001E12C3" w:rsidRDefault="001E12C3" w:rsidP="001E12C3">
      <w:pPr>
        <w:ind w:left="1440"/>
      </w:pPr>
    </w:p>
    <w:p w14:paraId="47939888" w14:textId="77777777" w:rsidR="001E12C3" w:rsidRPr="003B4F69" w:rsidRDefault="001E12C3" w:rsidP="001E12C3">
      <w:pPr>
        <w:rPr>
          <w:rFonts w:ascii="標楷體" w:hAnsi="標楷體"/>
        </w:rPr>
      </w:pPr>
      <w:r>
        <w:rPr>
          <w:rFonts w:ascii="標楷體" w:hAnsi="標楷體" w:hint="eastAsia"/>
        </w:rPr>
        <w:t>明細</w:t>
      </w:r>
      <w:r w:rsidRPr="003B4F69">
        <w:rPr>
          <w:rFonts w:ascii="標楷體" w:hAnsi="標楷體" w:hint="eastAsia"/>
        </w:rPr>
        <w:t>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488"/>
        <w:gridCol w:w="919"/>
        <w:gridCol w:w="1692"/>
        <w:gridCol w:w="4331"/>
      </w:tblGrid>
      <w:tr w:rsidR="001E12C3" w:rsidRPr="003B4F69" w14:paraId="2EE70459" w14:textId="77777777" w:rsidTr="00074B56">
        <w:tc>
          <w:tcPr>
            <w:tcW w:w="457" w:type="dxa"/>
            <w:vAlign w:val="center"/>
          </w:tcPr>
          <w:p w14:paraId="044F7C2A" w14:textId="77777777" w:rsidR="001E12C3" w:rsidRPr="003B4F69" w:rsidRDefault="001E12C3" w:rsidP="00074B56">
            <w:r w:rsidRPr="003B4F69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3B4F69">
              <w:rPr>
                <w:rFonts w:ascii="標楷體" w:hAnsi="標楷體"/>
                <w:b/>
                <w:bCs/>
                <w:kern w:val="0"/>
              </w:rPr>
              <w:br/>
            </w:r>
            <w:r w:rsidRPr="003B4F69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567" w:type="dxa"/>
            <w:vAlign w:val="center"/>
          </w:tcPr>
          <w:p w14:paraId="785B1A2A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945" w:type="dxa"/>
            <w:vAlign w:val="center"/>
          </w:tcPr>
          <w:p w14:paraId="5A07C554" w14:textId="625A57A5" w:rsidR="001E12C3" w:rsidRPr="003B4F69" w:rsidRDefault="00FE3704" w:rsidP="00074B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701" w:type="dxa"/>
            <w:vAlign w:val="center"/>
          </w:tcPr>
          <w:p w14:paraId="7729FBF5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426" w:type="dxa"/>
            <w:vAlign w:val="center"/>
          </w:tcPr>
          <w:p w14:paraId="20B3DB0B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1E12C3" w:rsidRPr="003B4F69" w14:paraId="6D9295B8" w14:textId="77777777" w:rsidTr="00074B56">
        <w:tc>
          <w:tcPr>
            <w:tcW w:w="457" w:type="dxa"/>
            <w:vAlign w:val="center"/>
          </w:tcPr>
          <w:p w14:paraId="6F9E8B84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 w:hint="eastAsia"/>
              </w:rPr>
              <w:t>1</w:t>
            </w:r>
          </w:p>
        </w:tc>
        <w:tc>
          <w:tcPr>
            <w:tcW w:w="2567" w:type="dxa"/>
            <w:vAlign w:val="center"/>
          </w:tcPr>
          <w:p w14:paraId="305B4835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總行代號</w:t>
            </w:r>
          </w:p>
        </w:tc>
        <w:tc>
          <w:tcPr>
            <w:tcW w:w="945" w:type="dxa"/>
            <w:vAlign w:val="center"/>
          </w:tcPr>
          <w:p w14:paraId="38EDD978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1701" w:type="dxa"/>
            <w:vAlign w:val="center"/>
          </w:tcPr>
          <w:p w14:paraId="17BC9D9F" w14:textId="77777777" w:rsidR="001E12C3" w:rsidRPr="001E5531" w:rsidRDefault="001E12C3" w:rsidP="00074B56">
            <w:pPr>
              <w:rPr>
                <w:rFonts w:ascii="標楷體" w:hAnsi="標楷體"/>
              </w:rPr>
            </w:pPr>
          </w:p>
        </w:tc>
        <w:tc>
          <w:tcPr>
            <w:tcW w:w="4426" w:type="dxa"/>
            <w:vAlign w:val="center"/>
          </w:tcPr>
          <w:p w14:paraId="39F7AC1D" w14:textId="77777777" w:rsidR="001E12C3" w:rsidRPr="001E5531" w:rsidRDefault="001E12C3" w:rsidP="00074B56">
            <w:pPr>
              <w:rPr>
                <w:rFonts w:ascii="標楷體" w:hAnsi="標楷體"/>
              </w:rPr>
            </w:pPr>
            <w:ins w:id="12" w:author="st1" w:date="2021-05-16T15:49:00Z">
              <w:r w:rsidRPr="00DB354B">
                <w:rPr>
                  <w:rFonts w:ascii="標楷體" w:hAnsi="標楷體"/>
                </w:rPr>
                <w:t>JcicB204</w:t>
              </w:r>
            </w:ins>
            <w:r>
              <w:rPr>
                <w:rFonts w:ascii="標楷體" w:hAnsi="標楷體"/>
              </w:rPr>
              <w:t>.</w:t>
            </w:r>
            <w:r w:rsidRPr="00F35DB6">
              <w:rPr>
                <w:rFonts w:ascii="標楷體" w:hAnsi="標楷體"/>
              </w:rPr>
              <w:t>BankItem</w:t>
            </w:r>
          </w:p>
        </w:tc>
      </w:tr>
      <w:tr w:rsidR="001E12C3" w:rsidRPr="003B4F69" w14:paraId="7DA9F452" w14:textId="77777777" w:rsidTr="00074B56">
        <w:tc>
          <w:tcPr>
            <w:tcW w:w="457" w:type="dxa"/>
            <w:vAlign w:val="center"/>
          </w:tcPr>
          <w:p w14:paraId="2B86B519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 w:hint="eastAsia"/>
              </w:rPr>
              <w:lastRenderedPageBreak/>
              <w:t>2</w:t>
            </w:r>
          </w:p>
        </w:tc>
        <w:tc>
          <w:tcPr>
            <w:tcW w:w="2567" w:type="dxa"/>
            <w:vAlign w:val="center"/>
          </w:tcPr>
          <w:p w14:paraId="69DE404B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分行代號</w:t>
            </w:r>
          </w:p>
        </w:tc>
        <w:tc>
          <w:tcPr>
            <w:tcW w:w="945" w:type="dxa"/>
            <w:vAlign w:val="center"/>
          </w:tcPr>
          <w:p w14:paraId="0E5570A4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1701" w:type="dxa"/>
            <w:vAlign w:val="center"/>
          </w:tcPr>
          <w:p w14:paraId="7ECEEC8F" w14:textId="77777777" w:rsidR="001E12C3" w:rsidRPr="001E5531" w:rsidRDefault="001E12C3" w:rsidP="00074B56">
            <w:pPr>
              <w:rPr>
                <w:rFonts w:ascii="標楷體" w:hAnsi="標楷體"/>
              </w:rPr>
            </w:pPr>
          </w:p>
        </w:tc>
        <w:tc>
          <w:tcPr>
            <w:tcW w:w="4426" w:type="dxa"/>
            <w:vAlign w:val="center"/>
          </w:tcPr>
          <w:p w14:paraId="635637DD" w14:textId="77777777" w:rsidR="001E12C3" w:rsidRPr="001E5531" w:rsidRDefault="001E12C3" w:rsidP="00074B56">
            <w:pPr>
              <w:rPr>
                <w:rFonts w:ascii="標楷體" w:hAnsi="標楷體"/>
              </w:rPr>
            </w:pPr>
            <w:ins w:id="13" w:author="st1" w:date="2021-05-16T15:49:00Z">
              <w:r w:rsidRPr="00DB354B">
                <w:rPr>
                  <w:rFonts w:ascii="標楷體" w:hAnsi="標楷體"/>
                </w:rPr>
                <w:t>JcicB204</w:t>
              </w:r>
            </w:ins>
            <w:r>
              <w:rPr>
                <w:rFonts w:ascii="標楷體" w:hAnsi="標楷體"/>
              </w:rPr>
              <w:t>.</w:t>
            </w:r>
            <w:r w:rsidRPr="00F35DB6">
              <w:rPr>
                <w:rFonts w:ascii="標楷體" w:hAnsi="標楷體"/>
              </w:rPr>
              <w:t>BranchItem</w:t>
            </w:r>
          </w:p>
        </w:tc>
      </w:tr>
      <w:tr w:rsidR="001E12C3" w:rsidRPr="003B4F69" w14:paraId="186FC7C9" w14:textId="77777777" w:rsidTr="00074B56">
        <w:tc>
          <w:tcPr>
            <w:tcW w:w="457" w:type="dxa"/>
            <w:vAlign w:val="center"/>
          </w:tcPr>
          <w:p w14:paraId="7C0EE239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 w:hint="eastAsia"/>
              </w:rPr>
              <w:t>3</w:t>
            </w:r>
          </w:p>
        </w:tc>
        <w:tc>
          <w:tcPr>
            <w:tcW w:w="2567" w:type="dxa"/>
            <w:vAlign w:val="center"/>
          </w:tcPr>
          <w:p w14:paraId="6209AF66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新增核准額度日期／清償日期／額度到期或解約日期</w:t>
            </w:r>
          </w:p>
        </w:tc>
        <w:tc>
          <w:tcPr>
            <w:tcW w:w="945" w:type="dxa"/>
            <w:vAlign w:val="center"/>
          </w:tcPr>
          <w:p w14:paraId="289ABE4A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7</w:t>
            </w:r>
          </w:p>
        </w:tc>
        <w:tc>
          <w:tcPr>
            <w:tcW w:w="1701" w:type="dxa"/>
            <w:vAlign w:val="center"/>
          </w:tcPr>
          <w:p w14:paraId="5382D561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</w:t>
            </w:r>
            <w:r>
              <w:rPr>
                <w:rFonts w:ascii="標楷體" w:hAnsi="標楷體"/>
              </w:rPr>
              <w:t>YYMMDD</w:t>
            </w:r>
          </w:p>
        </w:tc>
        <w:tc>
          <w:tcPr>
            <w:tcW w:w="4426" w:type="dxa"/>
            <w:vAlign w:val="center"/>
          </w:tcPr>
          <w:p w14:paraId="5D40C26D" w14:textId="77777777" w:rsidR="001E12C3" w:rsidRPr="001E5531" w:rsidRDefault="001E12C3" w:rsidP="00074B56">
            <w:pPr>
              <w:rPr>
                <w:rFonts w:ascii="標楷體" w:hAnsi="標楷體"/>
              </w:rPr>
            </w:pPr>
            <w:ins w:id="14" w:author="st1" w:date="2021-05-16T15:49:00Z">
              <w:r w:rsidRPr="00DB354B">
                <w:rPr>
                  <w:rFonts w:ascii="標楷體" w:hAnsi="標楷體"/>
                </w:rPr>
                <w:t>JcicB204</w:t>
              </w:r>
            </w:ins>
            <w:r>
              <w:rPr>
                <w:rFonts w:ascii="標楷體" w:hAnsi="標楷體"/>
              </w:rPr>
              <w:t>.</w:t>
            </w:r>
            <w:r w:rsidRPr="001A4576">
              <w:rPr>
                <w:rFonts w:ascii="標楷體" w:hAnsi="標楷體"/>
              </w:rPr>
              <w:t>DataDate</w:t>
            </w:r>
          </w:p>
        </w:tc>
      </w:tr>
      <w:tr w:rsidR="001E12C3" w:rsidRPr="003B4F69" w14:paraId="476992BD" w14:textId="77777777" w:rsidTr="00074B56">
        <w:tc>
          <w:tcPr>
            <w:tcW w:w="457" w:type="dxa"/>
            <w:vAlign w:val="center"/>
          </w:tcPr>
          <w:p w14:paraId="13502AFC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 w:hint="eastAsia"/>
              </w:rPr>
              <w:t>4</w:t>
            </w:r>
          </w:p>
        </w:tc>
        <w:tc>
          <w:tcPr>
            <w:tcW w:w="2567" w:type="dxa"/>
            <w:vAlign w:val="center"/>
          </w:tcPr>
          <w:p w14:paraId="058DCB89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額度控制編碼／帳號</w:t>
            </w:r>
          </w:p>
        </w:tc>
        <w:tc>
          <w:tcPr>
            <w:tcW w:w="945" w:type="dxa"/>
            <w:vAlign w:val="center"/>
          </w:tcPr>
          <w:p w14:paraId="2BC5ECE9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50</w:t>
            </w:r>
          </w:p>
        </w:tc>
        <w:tc>
          <w:tcPr>
            <w:tcW w:w="1701" w:type="dxa"/>
            <w:vAlign w:val="center"/>
          </w:tcPr>
          <w:p w14:paraId="631E6B94" w14:textId="77777777" w:rsidR="001E12C3" w:rsidRPr="001E5531" w:rsidRDefault="001E12C3" w:rsidP="00074B56">
            <w:pPr>
              <w:rPr>
                <w:rFonts w:ascii="標楷體" w:hAnsi="標楷體"/>
              </w:rPr>
            </w:pPr>
          </w:p>
        </w:tc>
        <w:tc>
          <w:tcPr>
            <w:tcW w:w="4426" w:type="dxa"/>
            <w:vAlign w:val="center"/>
          </w:tcPr>
          <w:p w14:paraId="2111EACE" w14:textId="77777777" w:rsidR="001E12C3" w:rsidRPr="001E5531" w:rsidRDefault="001E12C3" w:rsidP="00074B56">
            <w:pPr>
              <w:rPr>
                <w:rFonts w:ascii="標楷體" w:hAnsi="標楷體"/>
              </w:rPr>
            </w:pPr>
            <w:ins w:id="15" w:author="st1" w:date="2021-05-16T15:49:00Z">
              <w:r w:rsidRPr="00DB354B">
                <w:rPr>
                  <w:rFonts w:ascii="標楷體" w:hAnsi="標楷體"/>
                </w:rPr>
                <w:t>JcicB204</w:t>
              </w:r>
            </w:ins>
            <w:r>
              <w:rPr>
                <w:rFonts w:ascii="標楷體" w:hAnsi="標楷體"/>
              </w:rPr>
              <w:t>.</w:t>
            </w:r>
            <w:r w:rsidRPr="001A4576">
              <w:rPr>
                <w:rFonts w:ascii="標楷體" w:hAnsi="標楷體"/>
              </w:rPr>
              <w:t>AcctNo</w:t>
            </w:r>
          </w:p>
        </w:tc>
      </w:tr>
      <w:tr w:rsidR="001E12C3" w:rsidRPr="003B4F69" w14:paraId="2285808F" w14:textId="77777777" w:rsidTr="00074B56">
        <w:tc>
          <w:tcPr>
            <w:tcW w:w="457" w:type="dxa"/>
            <w:vAlign w:val="center"/>
          </w:tcPr>
          <w:p w14:paraId="382F3573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 w:hint="eastAsia"/>
              </w:rPr>
              <w:t>5</w:t>
            </w:r>
          </w:p>
        </w:tc>
        <w:tc>
          <w:tcPr>
            <w:tcW w:w="2567" w:type="dxa"/>
            <w:vAlign w:val="center"/>
          </w:tcPr>
          <w:p w14:paraId="06225FFC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授信戶IDN/BAN</w:t>
            </w:r>
          </w:p>
        </w:tc>
        <w:tc>
          <w:tcPr>
            <w:tcW w:w="945" w:type="dxa"/>
            <w:vAlign w:val="center"/>
          </w:tcPr>
          <w:p w14:paraId="6FC90CE7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701" w:type="dxa"/>
            <w:vAlign w:val="center"/>
          </w:tcPr>
          <w:p w14:paraId="0F00E944" w14:textId="77777777" w:rsidR="001E12C3" w:rsidRPr="001E5531" w:rsidRDefault="001E12C3" w:rsidP="00074B56">
            <w:pPr>
              <w:rPr>
                <w:rFonts w:ascii="標楷體" w:hAnsi="標楷體"/>
              </w:rPr>
            </w:pPr>
          </w:p>
        </w:tc>
        <w:tc>
          <w:tcPr>
            <w:tcW w:w="4426" w:type="dxa"/>
            <w:vAlign w:val="center"/>
          </w:tcPr>
          <w:p w14:paraId="3101862F" w14:textId="77777777" w:rsidR="001E12C3" w:rsidRPr="001E5531" w:rsidRDefault="001E12C3" w:rsidP="00074B56">
            <w:pPr>
              <w:rPr>
                <w:rFonts w:ascii="標楷體" w:hAnsi="標楷體"/>
              </w:rPr>
            </w:pPr>
            <w:ins w:id="16" w:author="st1" w:date="2021-05-16T15:49:00Z">
              <w:r w:rsidRPr="00DB354B">
                <w:rPr>
                  <w:rFonts w:ascii="標楷體" w:hAnsi="標楷體"/>
                </w:rPr>
                <w:t>JcicB204</w:t>
              </w:r>
            </w:ins>
            <w:r>
              <w:rPr>
                <w:rFonts w:ascii="標楷體" w:hAnsi="標楷體"/>
              </w:rPr>
              <w:t>.</w:t>
            </w:r>
            <w:r w:rsidRPr="001A4576">
              <w:rPr>
                <w:rFonts w:ascii="標楷體" w:hAnsi="標楷體"/>
              </w:rPr>
              <w:t>CustId</w:t>
            </w:r>
          </w:p>
        </w:tc>
      </w:tr>
      <w:tr w:rsidR="001E12C3" w:rsidRPr="003B4F69" w14:paraId="12F29B55" w14:textId="77777777" w:rsidTr="00074B56">
        <w:tc>
          <w:tcPr>
            <w:tcW w:w="457" w:type="dxa"/>
            <w:vAlign w:val="center"/>
          </w:tcPr>
          <w:p w14:paraId="76A1AC5D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/>
              </w:rPr>
              <w:t>6</w:t>
            </w:r>
          </w:p>
        </w:tc>
        <w:tc>
          <w:tcPr>
            <w:tcW w:w="2567" w:type="dxa"/>
            <w:vAlign w:val="center"/>
          </w:tcPr>
          <w:p w14:paraId="335E5164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科目別</w:t>
            </w:r>
          </w:p>
        </w:tc>
        <w:tc>
          <w:tcPr>
            <w:tcW w:w="945" w:type="dxa"/>
            <w:vAlign w:val="center"/>
          </w:tcPr>
          <w:p w14:paraId="4465287E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14:paraId="77CF4854" w14:textId="77777777" w:rsidR="001E12C3" w:rsidRPr="001E5531" w:rsidRDefault="001E12C3" w:rsidP="00074B56">
            <w:pPr>
              <w:rPr>
                <w:rFonts w:ascii="標楷體" w:hAnsi="標楷體"/>
              </w:rPr>
            </w:pPr>
          </w:p>
        </w:tc>
        <w:tc>
          <w:tcPr>
            <w:tcW w:w="4426" w:type="dxa"/>
            <w:vAlign w:val="center"/>
          </w:tcPr>
          <w:p w14:paraId="7B9DEB58" w14:textId="5455DEDC" w:rsidR="009460D8" w:rsidRDefault="009460D8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I=</w:t>
            </w:r>
            <w:r w:rsidRPr="009460D8">
              <w:rPr>
                <w:rFonts w:ascii="標楷體" w:hAnsi="標楷體" w:hint="eastAsia"/>
              </w:rPr>
              <w:t>長期放款</w:t>
            </w:r>
          </w:p>
          <w:p w14:paraId="4FB7EDCD" w14:textId="765A041D" w:rsidR="009460D8" w:rsidRDefault="009460D8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H=</w:t>
            </w:r>
            <w:r w:rsidRPr="009460D8">
              <w:rPr>
                <w:rFonts w:ascii="標楷體" w:hAnsi="標楷體" w:hint="eastAsia"/>
              </w:rPr>
              <w:t>中期放款</w:t>
            </w:r>
          </w:p>
          <w:p w14:paraId="363459AE" w14:textId="077055F2" w:rsidR="009460D8" w:rsidRDefault="009460D8" w:rsidP="00074B56">
            <w:pPr>
              <w:rPr>
                <w:rFonts w:ascii="標楷體" w:hAnsi="標楷體"/>
              </w:rPr>
            </w:pPr>
            <w:r w:rsidRPr="009460D8">
              <w:rPr>
                <w:rFonts w:ascii="標楷體" w:hAnsi="標楷體" w:hint="eastAsia"/>
              </w:rPr>
              <w:t>E</w:t>
            </w:r>
            <w:r>
              <w:rPr>
                <w:rFonts w:ascii="標楷體" w:hAnsi="標楷體" w:hint="eastAsia"/>
              </w:rPr>
              <w:t>=</w:t>
            </w:r>
            <w:r w:rsidRPr="009460D8">
              <w:rPr>
                <w:rFonts w:ascii="標楷體" w:hAnsi="標楷體" w:hint="eastAsia"/>
              </w:rPr>
              <w:t>其他短期放款</w:t>
            </w:r>
          </w:p>
          <w:p w14:paraId="6616C78F" w14:textId="123FD754" w:rsidR="001E12C3" w:rsidRPr="001E5531" w:rsidRDefault="001E12C3" w:rsidP="00074B56">
            <w:pPr>
              <w:rPr>
                <w:rFonts w:ascii="標楷體" w:hAnsi="標楷體"/>
              </w:rPr>
            </w:pPr>
            <w:ins w:id="17" w:author="st1" w:date="2021-05-16T15:49:00Z">
              <w:r w:rsidRPr="00DB354B">
                <w:rPr>
                  <w:rFonts w:ascii="標楷體" w:hAnsi="標楷體"/>
                </w:rPr>
                <w:t>JcicB204</w:t>
              </w:r>
            </w:ins>
            <w:r>
              <w:rPr>
                <w:rFonts w:ascii="標楷體" w:hAnsi="標楷體"/>
              </w:rPr>
              <w:t>.</w:t>
            </w:r>
            <w:r w:rsidRPr="001A4576">
              <w:rPr>
                <w:rFonts w:ascii="標楷體" w:hAnsi="標楷體"/>
              </w:rPr>
              <w:t>AcctCode</w:t>
            </w:r>
          </w:p>
        </w:tc>
      </w:tr>
      <w:tr w:rsidR="001E12C3" w:rsidRPr="003B4F69" w14:paraId="5BC67A96" w14:textId="77777777" w:rsidTr="00074B56">
        <w:tc>
          <w:tcPr>
            <w:tcW w:w="457" w:type="dxa"/>
            <w:vAlign w:val="center"/>
          </w:tcPr>
          <w:p w14:paraId="003DD251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/>
              </w:rPr>
              <w:t>7</w:t>
            </w:r>
          </w:p>
        </w:tc>
        <w:tc>
          <w:tcPr>
            <w:tcW w:w="2567" w:type="dxa"/>
            <w:vAlign w:val="center"/>
          </w:tcPr>
          <w:p w14:paraId="5EBA1702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科目別註記</w:t>
            </w:r>
          </w:p>
        </w:tc>
        <w:tc>
          <w:tcPr>
            <w:tcW w:w="945" w:type="dxa"/>
            <w:vAlign w:val="center"/>
          </w:tcPr>
          <w:p w14:paraId="2411A0AA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14:paraId="534D6210" w14:textId="77777777" w:rsidR="001E12C3" w:rsidRPr="001E5531" w:rsidRDefault="001E12C3" w:rsidP="00074B56">
            <w:pPr>
              <w:rPr>
                <w:rFonts w:ascii="標楷體" w:hAnsi="標楷體"/>
              </w:rPr>
            </w:pPr>
          </w:p>
        </w:tc>
        <w:tc>
          <w:tcPr>
            <w:tcW w:w="4426" w:type="dxa"/>
            <w:vAlign w:val="center"/>
          </w:tcPr>
          <w:p w14:paraId="5D924996" w14:textId="121F0283" w:rsidR="009460D8" w:rsidRDefault="009460D8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S</w:t>
            </w:r>
            <w:r>
              <w:rPr>
                <w:rFonts w:ascii="標楷體" w:hAnsi="標楷體" w:hint="eastAsia"/>
              </w:rPr>
              <w:t>=</w:t>
            </w:r>
            <w:r w:rsidRPr="009460D8">
              <w:rPr>
                <w:rFonts w:ascii="標楷體" w:hAnsi="標楷體" w:hint="eastAsia"/>
              </w:rPr>
              <w:t>十足擔保之授信</w:t>
            </w:r>
          </w:p>
          <w:p w14:paraId="5AB7E484" w14:textId="765CB4D5" w:rsidR="001E12C3" w:rsidRPr="001E5531" w:rsidRDefault="001E12C3" w:rsidP="00074B56">
            <w:pPr>
              <w:rPr>
                <w:rFonts w:ascii="標楷體" w:hAnsi="標楷體"/>
              </w:rPr>
            </w:pPr>
            <w:ins w:id="18" w:author="st1" w:date="2021-05-16T15:49:00Z">
              <w:r w:rsidRPr="00DB354B">
                <w:rPr>
                  <w:rFonts w:ascii="標楷體" w:hAnsi="標楷體"/>
                </w:rPr>
                <w:t>JcicB204</w:t>
              </w:r>
            </w:ins>
            <w:r>
              <w:rPr>
                <w:rFonts w:ascii="標楷體" w:hAnsi="標楷體"/>
              </w:rPr>
              <w:t>.</w:t>
            </w:r>
            <w:r w:rsidRPr="001A4576">
              <w:rPr>
                <w:rFonts w:ascii="標楷體" w:hAnsi="標楷體"/>
              </w:rPr>
              <w:t>SubAcctCode</w:t>
            </w:r>
          </w:p>
        </w:tc>
      </w:tr>
      <w:tr w:rsidR="001E12C3" w:rsidRPr="003B4F69" w14:paraId="1D9082F5" w14:textId="77777777" w:rsidTr="00074B56">
        <w:tc>
          <w:tcPr>
            <w:tcW w:w="457" w:type="dxa"/>
            <w:vAlign w:val="center"/>
          </w:tcPr>
          <w:p w14:paraId="6859B624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/>
              </w:rPr>
              <w:t>8</w:t>
            </w:r>
          </w:p>
        </w:tc>
        <w:tc>
          <w:tcPr>
            <w:tcW w:w="2567" w:type="dxa"/>
            <w:vAlign w:val="center"/>
          </w:tcPr>
          <w:p w14:paraId="54AD6143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交易別</w:t>
            </w:r>
          </w:p>
        </w:tc>
        <w:tc>
          <w:tcPr>
            <w:tcW w:w="945" w:type="dxa"/>
            <w:vAlign w:val="center"/>
          </w:tcPr>
          <w:p w14:paraId="1A792D8B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14:paraId="35D4FE0C" w14:textId="77777777" w:rsidR="001E12C3" w:rsidRPr="001E5531" w:rsidRDefault="001E12C3" w:rsidP="00074B56">
            <w:pPr>
              <w:rPr>
                <w:rFonts w:ascii="標楷體" w:hAnsi="標楷體"/>
              </w:rPr>
            </w:pPr>
          </w:p>
        </w:tc>
        <w:tc>
          <w:tcPr>
            <w:tcW w:w="4426" w:type="dxa"/>
            <w:vAlign w:val="center"/>
          </w:tcPr>
          <w:p w14:paraId="1AB4476F" w14:textId="2CF29D34" w:rsidR="009460D8" w:rsidRPr="009460D8" w:rsidRDefault="009460D8" w:rsidP="009460D8">
            <w:pPr>
              <w:rPr>
                <w:rFonts w:ascii="標楷體" w:hAnsi="標楷體"/>
              </w:rPr>
            </w:pPr>
            <w:r w:rsidRPr="009460D8">
              <w:rPr>
                <w:rFonts w:ascii="標楷體" w:hAnsi="標楷體" w:hint="eastAsia"/>
              </w:rPr>
              <w:t>L</w:t>
            </w:r>
            <w:r w:rsidR="007264A0">
              <w:rPr>
                <w:rFonts w:ascii="標楷體" w:hAnsi="標楷體"/>
              </w:rPr>
              <w:t>=</w:t>
            </w:r>
            <w:r w:rsidRPr="009460D8">
              <w:rPr>
                <w:rFonts w:ascii="標楷體" w:hAnsi="標楷體" w:hint="eastAsia"/>
              </w:rPr>
              <w:t>新增授信額度</w:t>
            </w:r>
          </w:p>
          <w:p w14:paraId="11251AA9" w14:textId="0C559CE5" w:rsidR="009460D8" w:rsidRPr="009460D8" w:rsidRDefault="009460D8" w:rsidP="009460D8">
            <w:pPr>
              <w:rPr>
                <w:rFonts w:ascii="標楷體" w:hAnsi="標楷體"/>
              </w:rPr>
            </w:pPr>
            <w:r w:rsidRPr="009460D8">
              <w:rPr>
                <w:rFonts w:ascii="標楷體" w:hAnsi="標楷體" w:hint="eastAsia"/>
              </w:rPr>
              <w:t>P</w:t>
            </w:r>
            <w:r w:rsidR="007264A0">
              <w:rPr>
                <w:rFonts w:ascii="標楷體" w:hAnsi="標楷體"/>
              </w:rPr>
              <w:t>=</w:t>
            </w:r>
            <w:r w:rsidRPr="009460D8">
              <w:rPr>
                <w:rFonts w:ascii="標楷體" w:hAnsi="標楷體" w:hint="eastAsia"/>
              </w:rPr>
              <w:t>每筆撥款清償後額度未解約(第10欄清償金額需大於0)</w:t>
            </w:r>
          </w:p>
          <w:p w14:paraId="577C74C0" w14:textId="3E55D4DC" w:rsidR="009460D8" w:rsidRPr="009460D8" w:rsidRDefault="009460D8" w:rsidP="009460D8">
            <w:pPr>
              <w:rPr>
                <w:rFonts w:ascii="標楷體" w:hAnsi="標楷體"/>
              </w:rPr>
            </w:pPr>
            <w:r w:rsidRPr="009460D8">
              <w:rPr>
                <w:rFonts w:ascii="標楷體" w:hAnsi="標楷體" w:hint="eastAsia"/>
              </w:rPr>
              <w:t>D</w:t>
            </w:r>
            <w:r w:rsidR="007264A0">
              <w:rPr>
                <w:rFonts w:ascii="標楷體" w:hAnsi="標楷體"/>
              </w:rPr>
              <w:t>=</w:t>
            </w:r>
            <w:r w:rsidRPr="009460D8">
              <w:rPr>
                <w:rFonts w:ascii="標楷體" w:hAnsi="標楷體" w:hint="eastAsia"/>
              </w:rPr>
              <w:t>刪除</w:t>
            </w:r>
          </w:p>
          <w:p w14:paraId="5C97BBCC" w14:textId="44269B37" w:rsidR="009460D8" w:rsidRPr="009460D8" w:rsidRDefault="009460D8" w:rsidP="009460D8">
            <w:pPr>
              <w:rPr>
                <w:rFonts w:ascii="標楷體" w:hAnsi="標楷體"/>
              </w:rPr>
            </w:pPr>
            <w:r w:rsidRPr="009460D8">
              <w:rPr>
                <w:rFonts w:ascii="標楷體" w:hAnsi="標楷體" w:hint="eastAsia"/>
              </w:rPr>
              <w:t>A</w:t>
            </w:r>
            <w:r w:rsidR="007264A0">
              <w:rPr>
                <w:rFonts w:ascii="標楷體" w:hAnsi="標楷體"/>
              </w:rPr>
              <w:t>=</w:t>
            </w:r>
            <w:r w:rsidRPr="009460D8">
              <w:rPr>
                <w:rFonts w:ascii="標楷體" w:hAnsi="標楷體" w:hint="eastAsia"/>
              </w:rPr>
              <w:t>每筆撥款清償後額度解約(第10欄清償金額需大於0)</w:t>
            </w:r>
          </w:p>
          <w:p w14:paraId="28667077" w14:textId="3D9939F5" w:rsidR="009460D8" w:rsidRDefault="009460D8" w:rsidP="009460D8">
            <w:pPr>
              <w:rPr>
                <w:rFonts w:ascii="標楷體" w:hAnsi="標楷體"/>
              </w:rPr>
            </w:pPr>
            <w:r w:rsidRPr="009460D8">
              <w:rPr>
                <w:rFonts w:ascii="標楷體" w:hAnsi="標楷體" w:hint="eastAsia"/>
              </w:rPr>
              <w:t>B</w:t>
            </w:r>
            <w:r w:rsidR="007264A0">
              <w:rPr>
                <w:rFonts w:ascii="標楷體" w:hAnsi="標楷體"/>
              </w:rPr>
              <w:t>=</w:t>
            </w:r>
            <w:r w:rsidRPr="009460D8">
              <w:rPr>
                <w:rFonts w:ascii="標楷體" w:hAnsi="標楷體" w:hint="eastAsia"/>
              </w:rPr>
              <w:t>額度到期或解約(第10欄清償金額需等於0)</w:t>
            </w:r>
          </w:p>
          <w:p w14:paraId="4722CFF3" w14:textId="287194CE" w:rsidR="001E12C3" w:rsidRPr="001E5531" w:rsidRDefault="001E12C3" w:rsidP="009460D8">
            <w:pPr>
              <w:rPr>
                <w:rFonts w:ascii="標楷體" w:hAnsi="標楷體"/>
              </w:rPr>
            </w:pPr>
            <w:ins w:id="19" w:author="st1" w:date="2021-05-16T15:49:00Z">
              <w:r w:rsidRPr="00DB354B">
                <w:rPr>
                  <w:rFonts w:ascii="標楷體" w:hAnsi="標楷體"/>
                </w:rPr>
                <w:t>JcicB204</w:t>
              </w:r>
            </w:ins>
            <w:r>
              <w:rPr>
                <w:rFonts w:ascii="標楷體" w:hAnsi="標楷體"/>
              </w:rPr>
              <w:t>.</w:t>
            </w:r>
            <w:r w:rsidRPr="001A4576">
              <w:rPr>
                <w:rFonts w:ascii="標楷體" w:hAnsi="標楷體"/>
              </w:rPr>
              <w:t>SubTranCode</w:t>
            </w:r>
          </w:p>
        </w:tc>
      </w:tr>
      <w:tr w:rsidR="001E12C3" w:rsidRPr="003B4F69" w14:paraId="0C38EEB8" w14:textId="77777777" w:rsidTr="00074B56">
        <w:tc>
          <w:tcPr>
            <w:tcW w:w="457" w:type="dxa"/>
            <w:vAlign w:val="center"/>
          </w:tcPr>
          <w:p w14:paraId="4BFCB723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</w:p>
        </w:tc>
        <w:tc>
          <w:tcPr>
            <w:tcW w:w="2567" w:type="dxa"/>
            <w:vAlign w:val="center"/>
          </w:tcPr>
          <w:p w14:paraId="390A9427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訂約金額</w:t>
            </w:r>
          </w:p>
        </w:tc>
        <w:tc>
          <w:tcPr>
            <w:tcW w:w="945" w:type="dxa"/>
            <w:vAlign w:val="center"/>
          </w:tcPr>
          <w:p w14:paraId="65E27F39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701" w:type="dxa"/>
            <w:vAlign w:val="center"/>
          </w:tcPr>
          <w:p w14:paraId="3D378C7E" w14:textId="77777777" w:rsidR="001E12C3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999999999/</w:t>
            </w:r>
          </w:p>
          <w:p w14:paraId="17158F00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-</w:t>
            </w:r>
            <w:r>
              <w:rPr>
                <w:rFonts w:ascii="標楷體" w:hAnsi="標楷體"/>
              </w:rPr>
              <w:t>999999999</w:t>
            </w:r>
          </w:p>
        </w:tc>
        <w:tc>
          <w:tcPr>
            <w:tcW w:w="4426" w:type="dxa"/>
            <w:vAlign w:val="center"/>
          </w:tcPr>
          <w:p w14:paraId="317FF3D3" w14:textId="165AE7F1" w:rsidR="002116DA" w:rsidRDefault="002116DA" w:rsidP="00074B56">
            <w:pPr>
              <w:rPr>
                <w:rFonts w:ascii="標楷體" w:hAnsi="標楷體"/>
              </w:rPr>
            </w:pPr>
            <w:r w:rsidRPr="002116DA">
              <w:rPr>
                <w:rFonts w:ascii="標楷體" w:hAnsi="標楷體" w:hint="eastAsia"/>
              </w:rPr>
              <w:t>右靠左補0，單位</w:t>
            </w:r>
            <w:r w:rsidR="00EF0470">
              <w:rPr>
                <w:rFonts w:ascii="標楷體" w:hAnsi="標楷體" w:hint="eastAsia"/>
              </w:rPr>
              <w:t>:</w:t>
            </w:r>
            <w:r w:rsidRPr="002116DA">
              <w:rPr>
                <w:rFonts w:ascii="標楷體" w:hAnsi="標楷體" w:hint="eastAsia"/>
              </w:rPr>
              <w:t>新台幣千元，核准額度如有降低時，請於本欄位第一碼加註</w:t>
            </w:r>
            <w:r w:rsidR="004F356F">
              <w:rPr>
                <w:rFonts w:ascii="標楷體" w:hAnsi="標楷體" w:hint="eastAsia"/>
              </w:rPr>
              <w:t xml:space="preserve"> "</w:t>
            </w:r>
            <w:r w:rsidRPr="002116DA">
              <w:rPr>
                <w:rFonts w:ascii="標楷體" w:hAnsi="標楷體" w:hint="eastAsia"/>
              </w:rPr>
              <w:t>-</w:t>
            </w:r>
            <w:r w:rsidR="004F356F">
              <w:rPr>
                <w:rFonts w:ascii="標楷體" w:hAnsi="標楷體" w:hint="eastAsia"/>
              </w:rPr>
              <w:t>"</w:t>
            </w:r>
            <w:r w:rsidRPr="002116DA">
              <w:rPr>
                <w:rFonts w:ascii="標楷體" w:hAnsi="標楷體" w:hint="eastAsia"/>
              </w:rPr>
              <w:t>負號，例如核准額度減少120千元，請填'-000000120'</w:t>
            </w:r>
          </w:p>
          <w:p w14:paraId="311BA295" w14:textId="780D4E40" w:rsidR="001E12C3" w:rsidRPr="001E5531" w:rsidRDefault="001E12C3" w:rsidP="00074B56">
            <w:pPr>
              <w:rPr>
                <w:rFonts w:ascii="標楷體" w:hAnsi="標楷體"/>
              </w:rPr>
            </w:pPr>
            <w:ins w:id="20" w:author="st1" w:date="2021-05-16T15:49:00Z">
              <w:r w:rsidRPr="00DB354B">
                <w:rPr>
                  <w:rFonts w:ascii="標楷體" w:hAnsi="標楷體"/>
                </w:rPr>
                <w:t>JcicB204</w:t>
              </w:r>
            </w:ins>
            <w:r>
              <w:rPr>
                <w:rFonts w:ascii="標楷體" w:hAnsi="標楷體"/>
              </w:rPr>
              <w:t>.</w:t>
            </w:r>
            <w:r w:rsidRPr="001A4576">
              <w:rPr>
                <w:rFonts w:ascii="標楷體" w:hAnsi="標楷體"/>
              </w:rPr>
              <w:t>LineAmt</w:t>
            </w:r>
          </w:p>
        </w:tc>
      </w:tr>
      <w:tr w:rsidR="001E12C3" w:rsidRPr="003B4F69" w14:paraId="716B1B27" w14:textId="77777777" w:rsidTr="00074B56">
        <w:tc>
          <w:tcPr>
            <w:tcW w:w="457" w:type="dxa"/>
            <w:vAlign w:val="center"/>
          </w:tcPr>
          <w:p w14:paraId="7F2AD258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2567" w:type="dxa"/>
            <w:vAlign w:val="center"/>
          </w:tcPr>
          <w:p w14:paraId="28D48171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新增核准額度當日動撥／清償金額</w:t>
            </w:r>
          </w:p>
        </w:tc>
        <w:tc>
          <w:tcPr>
            <w:tcW w:w="945" w:type="dxa"/>
            <w:vAlign w:val="center"/>
          </w:tcPr>
          <w:p w14:paraId="7B768F1C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701" w:type="dxa"/>
            <w:vAlign w:val="center"/>
          </w:tcPr>
          <w:p w14:paraId="0E5D14D2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999999999</w:t>
            </w:r>
          </w:p>
        </w:tc>
        <w:tc>
          <w:tcPr>
            <w:tcW w:w="4426" w:type="dxa"/>
            <w:vAlign w:val="center"/>
          </w:tcPr>
          <w:p w14:paraId="05F83072" w14:textId="7E4B323E" w:rsidR="002116DA" w:rsidRDefault="002116DA" w:rsidP="00074B56">
            <w:pPr>
              <w:rPr>
                <w:rFonts w:ascii="標楷體" w:hAnsi="標楷體"/>
              </w:rPr>
            </w:pPr>
            <w:r w:rsidRPr="002116DA">
              <w:rPr>
                <w:rFonts w:ascii="標楷體" w:hAnsi="標楷體" w:hint="eastAsia"/>
              </w:rPr>
              <w:t>單位</w:t>
            </w:r>
            <w:r w:rsidR="000D62CF">
              <w:rPr>
                <w:rFonts w:ascii="標楷體" w:hAnsi="標楷體" w:hint="eastAsia"/>
              </w:rPr>
              <w:t>:</w:t>
            </w:r>
            <w:r w:rsidRPr="002116DA">
              <w:rPr>
                <w:rFonts w:ascii="標楷體" w:hAnsi="標楷體" w:hint="eastAsia"/>
              </w:rPr>
              <w:t>新台幣千元</w:t>
            </w:r>
          </w:p>
          <w:p w14:paraId="23F46248" w14:textId="7E3658C3" w:rsidR="001E12C3" w:rsidRPr="001E5531" w:rsidRDefault="001E12C3" w:rsidP="00074B56">
            <w:pPr>
              <w:rPr>
                <w:rFonts w:ascii="標楷體" w:hAnsi="標楷體"/>
              </w:rPr>
            </w:pPr>
            <w:ins w:id="21" w:author="st1" w:date="2021-05-16T15:49:00Z">
              <w:r w:rsidRPr="00DB354B">
                <w:rPr>
                  <w:rFonts w:ascii="標楷體" w:hAnsi="標楷體"/>
                </w:rPr>
                <w:t>JcicB204</w:t>
              </w:r>
            </w:ins>
            <w:r>
              <w:rPr>
                <w:rFonts w:ascii="標楷體" w:hAnsi="標楷體"/>
              </w:rPr>
              <w:t>.</w:t>
            </w:r>
            <w:r w:rsidRPr="001A4576">
              <w:rPr>
                <w:rFonts w:ascii="標楷體" w:hAnsi="標楷體"/>
              </w:rPr>
              <w:t>DrawdownAmt</w:t>
            </w:r>
          </w:p>
        </w:tc>
      </w:tr>
      <w:tr w:rsidR="001E12C3" w:rsidRPr="003B4F69" w14:paraId="074B1DFE" w14:textId="77777777" w:rsidTr="00074B56">
        <w:tc>
          <w:tcPr>
            <w:tcW w:w="457" w:type="dxa"/>
            <w:vAlign w:val="center"/>
          </w:tcPr>
          <w:p w14:paraId="34FD8D72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2567" w:type="dxa"/>
            <w:vAlign w:val="center"/>
          </w:tcPr>
          <w:p w14:paraId="7E282600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本筆新增核准額度應計入DBR22倍規範之金額</w:t>
            </w:r>
          </w:p>
        </w:tc>
        <w:tc>
          <w:tcPr>
            <w:tcW w:w="945" w:type="dxa"/>
            <w:vAlign w:val="center"/>
          </w:tcPr>
          <w:p w14:paraId="6546DB2A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701" w:type="dxa"/>
            <w:vAlign w:val="center"/>
          </w:tcPr>
          <w:p w14:paraId="6A52BC30" w14:textId="77777777" w:rsidR="001E12C3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999999999/</w:t>
            </w:r>
          </w:p>
          <w:p w14:paraId="030A66CA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-</w:t>
            </w:r>
            <w:r>
              <w:rPr>
                <w:rFonts w:ascii="標楷體" w:hAnsi="標楷體"/>
              </w:rPr>
              <w:t>999999999</w:t>
            </w:r>
          </w:p>
        </w:tc>
        <w:tc>
          <w:tcPr>
            <w:tcW w:w="4426" w:type="dxa"/>
            <w:vAlign w:val="center"/>
          </w:tcPr>
          <w:p w14:paraId="0C0E304F" w14:textId="25D36BF6" w:rsidR="002116DA" w:rsidRDefault="002116DA" w:rsidP="00074B56">
            <w:pPr>
              <w:rPr>
                <w:rFonts w:ascii="標楷體" w:hAnsi="標楷體"/>
              </w:rPr>
            </w:pPr>
            <w:r w:rsidRPr="002116DA">
              <w:rPr>
                <w:rFonts w:ascii="標楷體" w:hAnsi="標楷體" w:hint="eastAsia"/>
              </w:rPr>
              <w:t>單位</w:t>
            </w:r>
            <w:r w:rsidR="000D62CF">
              <w:rPr>
                <w:rFonts w:ascii="標楷體" w:hAnsi="標楷體" w:hint="eastAsia"/>
              </w:rPr>
              <w:t>:</w:t>
            </w:r>
            <w:r w:rsidRPr="002116DA">
              <w:rPr>
                <w:rFonts w:ascii="標楷體" w:hAnsi="標楷體" w:hint="eastAsia"/>
              </w:rPr>
              <w:t>新台幣千元</w:t>
            </w:r>
          </w:p>
          <w:p w14:paraId="411615B2" w14:textId="58D55AEE" w:rsidR="001E12C3" w:rsidRPr="001E5531" w:rsidRDefault="001E12C3" w:rsidP="00074B56">
            <w:pPr>
              <w:rPr>
                <w:rFonts w:ascii="標楷體" w:hAnsi="標楷體"/>
              </w:rPr>
            </w:pPr>
            <w:ins w:id="22" w:author="st1" w:date="2021-05-16T15:49:00Z">
              <w:r w:rsidRPr="00DB354B">
                <w:rPr>
                  <w:rFonts w:ascii="標楷體" w:hAnsi="標楷體"/>
                </w:rPr>
                <w:t>JcicB204</w:t>
              </w:r>
            </w:ins>
            <w:r>
              <w:rPr>
                <w:rFonts w:ascii="標楷體" w:hAnsi="標楷體"/>
              </w:rPr>
              <w:t>.</w:t>
            </w:r>
            <w:r w:rsidRPr="001A4576">
              <w:rPr>
                <w:rFonts w:ascii="標楷體" w:hAnsi="標楷體"/>
              </w:rPr>
              <w:t>DBR22Amt</w:t>
            </w:r>
          </w:p>
        </w:tc>
      </w:tr>
      <w:tr w:rsidR="001E12C3" w:rsidRPr="003B4F69" w14:paraId="079E9C82" w14:textId="77777777" w:rsidTr="00074B56">
        <w:tc>
          <w:tcPr>
            <w:tcW w:w="457" w:type="dxa"/>
            <w:vAlign w:val="center"/>
          </w:tcPr>
          <w:p w14:paraId="67CA58F6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2</w:t>
            </w:r>
          </w:p>
        </w:tc>
        <w:tc>
          <w:tcPr>
            <w:tcW w:w="2567" w:type="dxa"/>
            <w:vAlign w:val="center"/>
          </w:tcPr>
          <w:p w14:paraId="58C3BE57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1~7欄資料值相同之交易序號</w:t>
            </w:r>
          </w:p>
        </w:tc>
        <w:tc>
          <w:tcPr>
            <w:tcW w:w="945" w:type="dxa"/>
            <w:vAlign w:val="center"/>
          </w:tcPr>
          <w:p w14:paraId="6869FBCD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14:paraId="44EDCC67" w14:textId="77777777" w:rsidR="001E12C3" w:rsidRPr="001E5531" w:rsidRDefault="001E12C3" w:rsidP="00074B56">
            <w:pPr>
              <w:rPr>
                <w:rFonts w:ascii="標楷體" w:hAnsi="標楷體"/>
              </w:rPr>
            </w:pPr>
          </w:p>
        </w:tc>
        <w:tc>
          <w:tcPr>
            <w:tcW w:w="4426" w:type="dxa"/>
            <w:vAlign w:val="center"/>
          </w:tcPr>
          <w:p w14:paraId="71C75897" w14:textId="77777777" w:rsidR="001E12C3" w:rsidRPr="001E5531" w:rsidRDefault="001E12C3" w:rsidP="00074B56">
            <w:pPr>
              <w:rPr>
                <w:rFonts w:ascii="標楷體" w:hAnsi="標楷體"/>
              </w:rPr>
            </w:pPr>
            <w:ins w:id="23" w:author="st1" w:date="2021-05-16T15:49:00Z">
              <w:r w:rsidRPr="00DB354B">
                <w:rPr>
                  <w:rFonts w:ascii="標楷體" w:hAnsi="標楷體"/>
                </w:rPr>
                <w:t>JcicB204</w:t>
              </w:r>
            </w:ins>
            <w:r>
              <w:rPr>
                <w:rFonts w:ascii="標楷體" w:hAnsi="標楷體"/>
              </w:rPr>
              <w:t>.</w:t>
            </w:r>
            <w:r w:rsidRPr="001A4576">
              <w:rPr>
                <w:rFonts w:ascii="標楷體" w:hAnsi="標楷體"/>
              </w:rPr>
              <w:t>SeqNo</w:t>
            </w:r>
          </w:p>
        </w:tc>
      </w:tr>
      <w:tr w:rsidR="001E12C3" w:rsidRPr="003B4F69" w14:paraId="2597F4CC" w14:textId="77777777" w:rsidTr="00074B56">
        <w:tc>
          <w:tcPr>
            <w:tcW w:w="457" w:type="dxa"/>
            <w:vAlign w:val="center"/>
          </w:tcPr>
          <w:p w14:paraId="6AE6E03F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3</w:t>
            </w:r>
          </w:p>
        </w:tc>
        <w:tc>
          <w:tcPr>
            <w:tcW w:w="2567" w:type="dxa"/>
            <w:vAlign w:val="center"/>
          </w:tcPr>
          <w:p w14:paraId="3635B37E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空白</w:t>
            </w:r>
          </w:p>
        </w:tc>
        <w:tc>
          <w:tcPr>
            <w:tcW w:w="945" w:type="dxa"/>
            <w:vAlign w:val="center"/>
          </w:tcPr>
          <w:p w14:paraId="4533C41C" w14:textId="77777777" w:rsidR="001E12C3" w:rsidRPr="001E5531" w:rsidRDefault="001E12C3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20</w:t>
            </w:r>
          </w:p>
        </w:tc>
        <w:tc>
          <w:tcPr>
            <w:tcW w:w="1701" w:type="dxa"/>
            <w:vAlign w:val="center"/>
          </w:tcPr>
          <w:p w14:paraId="6DF7501E" w14:textId="77777777" w:rsidR="001E12C3" w:rsidRPr="001E5531" w:rsidRDefault="001E12C3" w:rsidP="00074B56">
            <w:pPr>
              <w:rPr>
                <w:rFonts w:ascii="標楷體" w:hAnsi="標楷體"/>
              </w:rPr>
            </w:pPr>
          </w:p>
        </w:tc>
        <w:tc>
          <w:tcPr>
            <w:tcW w:w="4426" w:type="dxa"/>
            <w:vAlign w:val="center"/>
          </w:tcPr>
          <w:p w14:paraId="4C0B1F7C" w14:textId="77777777" w:rsidR="00EC5F00" w:rsidRDefault="00EC5F00" w:rsidP="00074B56">
            <w:pPr>
              <w:rPr>
                <w:rFonts w:ascii="標楷體" w:hAnsi="標楷體"/>
              </w:rPr>
            </w:pPr>
            <w:r w:rsidRPr="00EC5F00">
              <w:rPr>
                <w:rFonts w:ascii="標楷體" w:hAnsi="標楷體" w:hint="eastAsia"/>
              </w:rPr>
              <w:t>備用</w:t>
            </w:r>
          </w:p>
          <w:p w14:paraId="43C988F5" w14:textId="6D4A0768" w:rsidR="001E12C3" w:rsidRPr="001E5531" w:rsidRDefault="001E12C3" w:rsidP="00074B56">
            <w:pPr>
              <w:rPr>
                <w:rFonts w:ascii="標楷體" w:hAnsi="標楷體"/>
              </w:rPr>
            </w:pPr>
            <w:ins w:id="24" w:author="st1" w:date="2021-05-16T15:49:00Z">
              <w:r w:rsidRPr="00DB354B">
                <w:rPr>
                  <w:rFonts w:ascii="標楷體" w:hAnsi="標楷體"/>
                </w:rPr>
                <w:t>JcicB204</w:t>
              </w:r>
            </w:ins>
            <w:r>
              <w:rPr>
                <w:rFonts w:ascii="標楷體" w:hAnsi="標楷體"/>
              </w:rPr>
              <w:t>.</w:t>
            </w:r>
            <w:r w:rsidRPr="006E0DB5">
              <w:rPr>
                <w:rFonts w:ascii="標楷體" w:hAnsi="標楷體"/>
              </w:rPr>
              <w:t>Filler13</w:t>
            </w:r>
          </w:p>
        </w:tc>
      </w:tr>
    </w:tbl>
    <w:p w14:paraId="1AD8B2E4" w14:textId="1E0DB846" w:rsidR="0031085E" w:rsidRDefault="0031085E" w:rsidP="00663186">
      <w:pPr>
        <w:pStyle w:val="ad"/>
        <w:ind w:leftChars="0" w:left="851"/>
        <w:rPr>
          <w:rFonts w:ascii="標楷體" w:hAnsi="標楷體"/>
        </w:rPr>
      </w:pPr>
    </w:p>
    <w:p w14:paraId="6D653916" w14:textId="77777777" w:rsidR="00835E9C" w:rsidRPr="003B4F69" w:rsidRDefault="00835E9C" w:rsidP="00835E9C">
      <w:pPr>
        <w:rPr>
          <w:rFonts w:ascii="標楷體" w:hAnsi="標楷體"/>
        </w:rPr>
      </w:pPr>
      <w:r>
        <w:rPr>
          <w:rFonts w:ascii="標楷體" w:hAnsi="標楷體" w:hint="eastAsia"/>
        </w:rPr>
        <w:t>末</w:t>
      </w:r>
      <w:r w:rsidRPr="003B4F69">
        <w:rPr>
          <w:rFonts w:ascii="標楷體" w:hAnsi="標楷體" w:hint="eastAsia"/>
        </w:rPr>
        <w:t>筆：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469"/>
        <w:gridCol w:w="916"/>
        <w:gridCol w:w="1691"/>
        <w:gridCol w:w="4354"/>
      </w:tblGrid>
      <w:tr w:rsidR="00835E9C" w:rsidRPr="003B4F69" w14:paraId="01B56886" w14:textId="77777777" w:rsidTr="00074B56">
        <w:tc>
          <w:tcPr>
            <w:tcW w:w="457" w:type="dxa"/>
            <w:vAlign w:val="center"/>
          </w:tcPr>
          <w:p w14:paraId="5F4BED1D" w14:textId="77777777" w:rsidR="00835E9C" w:rsidRPr="003B4F69" w:rsidRDefault="00835E9C" w:rsidP="00074B56">
            <w:r w:rsidRPr="003B4F69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3B4F69">
              <w:rPr>
                <w:rFonts w:ascii="標楷體" w:hAnsi="標楷體"/>
                <w:b/>
                <w:bCs/>
                <w:kern w:val="0"/>
              </w:rPr>
              <w:br/>
            </w:r>
            <w:r w:rsidRPr="003B4F69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567" w:type="dxa"/>
            <w:vAlign w:val="center"/>
          </w:tcPr>
          <w:p w14:paraId="7ED44F91" w14:textId="77777777" w:rsidR="00835E9C" w:rsidRPr="003B4F69" w:rsidRDefault="00835E9C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945" w:type="dxa"/>
            <w:vAlign w:val="center"/>
          </w:tcPr>
          <w:p w14:paraId="31FD6C4E" w14:textId="62396464" w:rsidR="00835E9C" w:rsidRPr="003B4F69" w:rsidRDefault="00FE3704" w:rsidP="00074B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701" w:type="dxa"/>
            <w:vAlign w:val="center"/>
          </w:tcPr>
          <w:p w14:paraId="6230C546" w14:textId="77777777" w:rsidR="00835E9C" w:rsidRPr="003B4F69" w:rsidRDefault="00835E9C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426" w:type="dxa"/>
            <w:vAlign w:val="center"/>
          </w:tcPr>
          <w:p w14:paraId="040CFF93" w14:textId="77777777" w:rsidR="00835E9C" w:rsidRPr="003B4F69" w:rsidRDefault="00835E9C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835E9C" w:rsidRPr="003B4F69" w14:paraId="7EBBC779" w14:textId="77777777" w:rsidTr="00074B56">
        <w:tc>
          <w:tcPr>
            <w:tcW w:w="457" w:type="dxa"/>
            <w:vAlign w:val="center"/>
          </w:tcPr>
          <w:p w14:paraId="2777800C" w14:textId="77777777" w:rsidR="00835E9C" w:rsidRPr="001E5531" w:rsidRDefault="00835E9C" w:rsidP="00074B56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 w:hint="eastAsia"/>
              </w:rPr>
              <w:t>1</w:t>
            </w:r>
          </w:p>
        </w:tc>
        <w:tc>
          <w:tcPr>
            <w:tcW w:w="2567" w:type="dxa"/>
            <w:vAlign w:val="center"/>
          </w:tcPr>
          <w:p w14:paraId="2E781C03" w14:textId="77777777" w:rsidR="00835E9C" w:rsidRPr="001E5531" w:rsidRDefault="00835E9C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末筆標示</w:t>
            </w:r>
          </w:p>
        </w:tc>
        <w:tc>
          <w:tcPr>
            <w:tcW w:w="945" w:type="dxa"/>
            <w:vAlign w:val="center"/>
          </w:tcPr>
          <w:p w14:paraId="50D76CCA" w14:textId="77777777" w:rsidR="00835E9C" w:rsidRPr="001E5531" w:rsidRDefault="00835E9C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</w:t>
            </w:r>
          </w:p>
        </w:tc>
        <w:tc>
          <w:tcPr>
            <w:tcW w:w="1701" w:type="dxa"/>
            <w:vAlign w:val="center"/>
          </w:tcPr>
          <w:p w14:paraId="73756915" w14:textId="77777777" w:rsidR="00835E9C" w:rsidRPr="001E5531" w:rsidRDefault="00835E9C" w:rsidP="00074B56">
            <w:pPr>
              <w:rPr>
                <w:rFonts w:ascii="標楷體" w:hAnsi="標楷體"/>
              </w:rPr>
            </w:pPr>
          </w:p>
        </w:tc>
        <w:tc>
          <w:tcPr>
            <w:tcW w:w="4426" w:type="dxa"/>
            <w:vAlign w:val="center"/>
          </w:tcPr>
          <w:p w14:paraId="7A4D3373" w14:textId="607C0BD7" w:rsidR="00835E9C" w:rsidRPr="001E5531" w:rsidRDefault="00835E9C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  <w:r w:rsidR="004F356F">
              <w:rPr>
                <w:rFonts w:ascii="標楷體" w:hAnsi="標楷體" w:hint="eastAsia"/>
              </w:rPr>
              <w:t xml:space="preserve"> "</w:t>
            </w:r>
            <w:r>
              <w:rPr>
                <w:rFonts w:ascii="標楷體" w:hAnsi="標楷體" w:hint="eastAsia"/>
              </w:rPr>
              <w:t>TRLR</w:t>
            </w:r>
            <w:r w:rsidR="004F356F">
              <w:rPr>
                <w:rFonts w:ascii="標楷體" w:hAnsi="標楷體" w:hint="eastAsia"/>
              </w:rPr>
              <w:t>"</w:t>
            </w:r>
          </w:p>
        </w:tc>
      </w:tr>
      <w:tr w:rsidR="00835E9C" w:rsidRPr="003B4F69" w14:paraId="12E0264E" w14:textId="77777777" w:rsidTr="00074B56">
        <w:tc>
          <w:tcPr>
            <w:tcW w:w="457" w:type="dxa"/>
            <w:vAlign w:val="center"/>
          </w:tcPr>
          <w:p w14:paraId="04E0612D" w14:textId="77777777" w:rsidR="00835E9C" w:rsidRPr="001E5531" w:rsidRDefault="00835E9C" w:rsidP="00074B56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 w:hint="eastAsia"/>
              </w:rPr>
              <w:t>2</w:t>
            </w:r>
          </w:p>
        </w:tc>
        <w:tc>
          <w:tcPr>
            <w:tcW w:w="2567" w:type="dxa"/>
            <w:vAlign w:val="center"/>
          </w:tcPr>
          <w:p w14:paraId="2EFCA456" w14:textId="77777777" w:rsidR="00835E9C" w:rsidRPr="001E5531" w:rsidRDefault="00835E9C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FILLER</w:t>
            </w:r>
          </w:p>
        </w:tc>
        <w:tc>
          <w:tcPr>
            <w:tcW w:w="945" w:type="dxa"/>
            <w:vAlign w:val="center"/>
          </w:tcPr>
          <w:p w14:paraId="2D39386E" w14:textId="77777777" w:rsidR="00835E9C" w:rsidRPr="001E5531" w:rsidRDefault="00835E9C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3</w:t>
            </w:r>
          </w:p>
        </w:tc>
        <w:tc>
          <w:tcPr>
            <w:tcW w:w="1701" w:type="dxa"/>
            <w:vAlign w:val="center"/>
          </w:tcPr>
          <w:p w14:paraId="0736AEDA" w14:textId="77777777" w:rsidR="00835E9C" w:rsidRPr="001E5531" w:rsidRDefault="00835E9C" w:rsidP="00074B56">
            <w:pPr>
              <w:rPr>
                <w:rFonts w:ascii="標楷體" w:hAnsi="標楷體"/>
              </w:rPr>
            </w:pPr>
          </w:p>
        </w:tc>
        <w:tc>
          <w:tcPr>
            <w:tcW w:w="4426" w:type="dxa"/>
            <w:vAlign w:val="center"/>
          </w:tcPr>
          <w:p w14:paraId="57DEA155" w14:textId="77777777" w:rsidR="00835E9C" w:rsidRPr="001E5531" w:rsidRDefault="00835E9C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空白</w:t>
            </w:r>
          </w:p>
        </w:tc>
      </w:tr>
      <w:tr w:rsidR="00835E9C" w:rsidRPr="003B4F69" w14:paraId="1797186F" w14:textId="77777777" w:rsidTr="00074B56">
        <w:tc>
          <w:tcPr>
            <w:tcW w:w="457" w:type="dxa"/>
            <w:vAlign w:val="center"/>
          </w:tcPr>
          <w:p w14:paraId="3C2A2B71" w14:textId="77777777" w:rsidR="00835E9C" w:rsidRPr="001E5531" w:rsidRDefault="00835E9C" w:rsidP="00074B56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 w:hint="eastAsia"/>
              </w:rPr>
              <w:t>3</w:t>
            </w:r>
          </w:p>
        </w:tc>
        <w:tc>
          <w:tcPr>
            <w:tcW w:w="2567" w:type="dxa"/>
            <w:vAlign w:val="center"/>
          </w:tcPr>
          <w:p w14:paraId="38D1753A" w14:textId="77777777" w:rsidR="00835E9C" w:rsidRPr="001E5531" w:rsidRDefault="00835E9C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訂約總金額</w:t>
            </w:r>
          </w:p>
        </w:tc>
        <w:tc>
          <w:tcPr>
            <w:tcW w:w="945" w:type="dxa"/>
            <w:vAlign w:val="center"/>
          </w:tcPr>
          <w:p w14:paraId="568B107B" w14:textId="77777777" w:rsidR="00835E9C" w:rsidRPr="001E5531" w:rsidRDefault="00835E9C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701" w:type="dxa"/>
            <w:vAlign w:val="center"/>
          </w:tcPr>
          <w:p w14:paraId="3004136E" w14:textId="77777777" w:rsidR="00835E9C" w:rsidRPr="001E5531" w:rsidRDefault="00835E9C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9999999999</w:t>
            </w:r>
          </w:p>
        </w:tc>
        <w:tc>
          <w:tcPr>
            <w:tcW w:w="4426" w:type="dxa"/>
            <w:vAlign w:val="center"/>
          </w:tcPr>
          <w:p w14:paraId="276A2726" w14:textId="77777777" w:rsidR="00835E9C" w:rsidRDefault="00835E9C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每筆訂約總金額之總和，右靠左補0，</w:t>
            </w:r>
            <w:r>
              <w:rPr>
                <w:rFonts w:ascii="標楷體" w:hAnsi="標楷體" w:hint="eastAsia"/>
              </w:rPr>
              <w:lastRenderedPageBreak/>
              <w:t>單位新台幣千元</w:t>
            </w:r>
          </w:p>
          <w:p w14:paraId="2E6C9B85" w14:textId="77777777" w:rsidR="00835E9C" w:rsidRPr="001E5531" w:rsidRDefault="00835E9C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sum(</w:t>
            </w:r>
            <w:ins w:id="25" w:author="st1" w:date="2021-05-16T15:49:00Z">
              <w:r w:rsidRPr="00DB354B">
                <w:rPr>
                  <w:rFonts w:ascii="標楷體" w:hAnsi="標楷體"/>
                </w:rPr>
                <w:t>JcicB204</w:t>
              </w:r>
            </w:ins>
            <w:r>
              <w:rPr>
                <w:rFonts w:ascii="標楷體" w:hAnsi="標楷體"/>
              </w:rPr>
              <w:t>.</w:t>
            </w:r>
            <w:r w:rsidRPr="00615588">
              <w:rPr>
                <w:rFonts w:ascii="標楷體" w:hAnsi="標楷體"/>
              </w:rPr>
              <w:t>LineAmt</w:t>
            </w:r>
            <w:r>
              <w:rPr>
                <w:rFonts w:ascii="標楷體" w:hAnsi="標楷體"/>
              </w:rPr>
              <w:t>)</w:t>
            </w:r>
          </w:p>
        </w:tc>
      </w:tr>
      <w:tr w:rsidR="00835E9C" w:rsidRPr="003B4F69" w14:paraId="508D8DC7" w14:textId="77777777" w:rsidTr="00074B56">
        <w:tc>
          <w:tcPr>
            <w:tcW w:w="457" w:type="dxa"/>
            <w:vAlign w:val="center"/>
          </w:tcPr>
          <w:p w14:paraId="1A910902" w14:textId="77777777" w:rsidR="00835E9C" w:rsidRPr="001E5531" w:rsidRDefault="00835E9C" w:rsidP="00074B56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 w:hint="eastAsia"/>
              </w:rPr>
              <w:lastRenderedPageBreak/>
              <w:t>4</w:t>
            </w:r>
          </w:p>
        </w:tc>
        <w:tc>
          <w:tcPr>
            <w:tcW w:w="2567" w:type="dxa"/>
            <w:vAlign w:val="center"/>
          </w:tcPr>
          <w:p w14:paraId="49134B6C" w14:textId="77777777" w:rsidR="00835E9C" w:rsidRPr="001E5531" w:rsidRDefault="00835E9C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FILLER</w:t>
            </w:r>
          </w:p>
        </w:tc>
        <w:tc>
          <w:tcPr>
            <w:tcW w:w="945" w:type="dxa"/>
            <w:vAlign w:val="center"/>
          </w:tcPr>
          <w:p w14:paraId="044142D5" w14:textId="77777777" w:rsidR="00835E9C" w:rsidRPr="001E5531" w:rsidRDefault="00835E9C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3</w:t>
            </w:r>
          </w:p>
        </w:tc>
        <w:tc>
          <w:tcPr>
            <w:tcW w:w="1701" w:type="dxa"/>
            <w:vAlign w:val="center"/>
          </w:tcPr>
          <w:p w14:paraId="56AD9BA0" w14:textId="77777777" w:rsidR="00835E9C" w:rsidRPr="001E5531" w:rsidRDefault="00835E9C" w:rsidP="00074B56">
            <w:pPr>
              <w:rPr>
                <w:rFonts w:ascii="標楷體" w:hAnsi="標楷體"/>
              </w:rPr>
            </w:pPr>
          </w:p>
        </w:tc>
        <w:tc>
          <w:tcPr>
            <w:tcW w:w="4426" w:type="dxa"/>
            <w:vAlign w:val="center"/>
          </w:tcPr>
          <w:p w14:paraId="5D383672" w14:textId="77777777" w:rsidR="00835E9C" w:rsidRPr="001E5531" w:rsidRDefault="00835E9C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空白</w:t>
            </w:r>
          </w:p>
        </w:tc>
      </w:tr>
      <w:tr w:rsidR="00835E9C" w:rsidRPr="003B4F69" w14:paraId="3B118D33" w14:textId="77777777" w:rsidTr="00074B56">
        <w:tc>
          <w:tcPr>
            <w:tcW w:w="457" w:type="dxa"/>
            <w:vAlign w:val="center"/>
          </w:tcPr>
          <w:p w14:paraId="6184E761" w14:textId="77777777" w:rsidR="00835E9C" w:rsidRPr="001E5531" w:rsidRDefault="00835E9C" w:rsidP="00074B56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 w:hint="eastAsia"/>
              </w:rPr>
              <w:t>5</w:t>
            </w:r>
          </w:p>
        </w:tc>
        <w:tc>
          <w:tcPr>
            <w:tcW w:w="2567" w:type="dxa"/>
            <w:vAlign w:val="center"/>
          </w:tcPr>
          <w:p w14:paraId="42AD5725" w14:textId="77777777" w:rsidR="00835E9C" w:rsidRPr="001E5531" w:rsidRDefault="00835E9C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授信/清償金額總金額</w:t>
            </w:r>
          </w:p>
        </w:tc>
        <w:tc>
          <w:tcPr>
            <w:tcW w:w="945" w:type="dxa"/>
            <w:vAlign w:val="center"/>
          </w:tcPr>
          <w:p w14:paraId="0EF4F74B" w14:textId="77777777" w:rsidR="00835E9C" w:rsidRPr="001E5531" w:rsidRDefault="00835E9C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701" w:type="dxa"/>
            <w:vAlign w:val="center"/>
          </w:tcPr>
          <w:p w14:paraId="66BFAB58" w14:textId="77777777" w:rsidR="00835E9C" w:rsidRPr="001E5531" w:rsidRDefault="00835E9C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9999999999</w:t>
            </w:r>
          </w:p>
        </w:tc>
        <w:tc>
          <w:tcPr>
            <w:tcW w:w="4426" w:type="dxa"/>
            <w:vAlign w:val="center"/>
          </w:tcPr>
          <w:p w14:paraId="621D4A86" w14:textId="77777777" w:rsidR="00835E9C" w:rsidRDefault="00835E9C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每筆授信/清償金額之總和，右靠左補0，單位新台幣千元</w:t>
            </w:r>
          </w:p>
          <w:p w14:paraId="18C0E4AD" w14:textId="77777777" w:rsidR="00835E9C" w:rsidRPr="001E5531" w:rsidRDefault="00835E9C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sum(</w:t>
            </w:r>
            <w:ins w:id="26" w:author="st1" w:date="2021-05-16T15:49:00Z">
              <w:r w:rsidRPr="00DB354B">
                <w:rPr>
                  <w:rFonts w:ascii="標楷體" w:hAnsi="標楷體"/>
                </w:rPr>
                <w:t>JcicB204</w:t>
              </w:r>
            </w:ins>
            <w:r>
              <w:rPr>
                <w:rFonts w:ascii="標楷體" w:hAnsi="標楷體"/>
              </w:rPr>
              <w:t>.</w:t>
            </w:r>
            <w:r w:rsidRPr="00A84AAB">
              <w:rPr>
                <w:rFonts w:ascii="標楷體" w:hAnsi="標楷體"/>
              </w:rPr>
              <w:t>DrawdownAmt</w:t>
            </w:r>
            <w:r>
              <w:rPr>
                <w:rFonts w:ascii="標楷體" w:hAnsi="標楷體"/>
              </w:rPr>
              <w:t>)</w:t>
            </w:r>
          </w:p>
        </w:tc>
      </w:tr>
      <w:tr w:rsidR="00835E9C" w:rsidRPr="003B4F69" w14:paraId="511307C8" w14:textId="77777777" w:rsidTr="00074B56">
        <w:tc>
          <w:tcPr>
            <w:tcW w:w="457" w:type="dxa"/>
            <w:vAlign w:val="center"/>
          </w:tcPr>
          <w:p w14:paraId="2B62BAE4" w14:textId="77777777" w:rsidR="00835E9C" w:rsidRPr="001E5531" w:rsidRDefault="00835E9C" w:rsidP="00074B56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/>
              </w:rPr>
              <w:t>6</w:t>
            </w:r>
          </w:p>
        </w:tc>
        <w:tc>
          <w:tcPr>
            <w:tcW w:w="2567" w:type="dxa"/>
            <w:vAlign w:val="center"/>
          </w:tcPr>
          <w:p w14:paraId="05A87CBF" w14:textId="77777777" w:rsidR="00835E9C" w:rsidRPr="001E5531" w:rsidRDefault="00835E9C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FILLER</w:t>
            </w:r>
          </w:p>
        </w:tc>
        <w:tc>
          <w:tcPr>
            <w:tcW w:w="945" w:type="dxa"/>
            <w:vAlign w:val="center"/>
          </w:tcPr>
          <w:p w14:paraId="2BC65C8B" w14:textId="77777777" w:rsidR="00835E9C" w:rsidRPr="001E5531" w:rsidRDefault="00835E9C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3</w:t>
            </w:r>
          </w:p>
        </w:tc>
        <w:tc>
          <w:tcPr>
            <w:tcW w:w="1701" w:type="dxa"/>
            <w:vAlign w:val="center"/>
          </w:tcPr>
          <w:p w14:paraId="73D8F9F7" w14:textId="77777777" w:rsidR="00835E9C" w:rsidRPr="001E5531" w:rsidRDefault="00835E9C" w:rsidP="00074B56">
            <w:pPr>
              <w:rPr>
                <w:rFonts w:ascii="標楷體" w:hAnsi="標楷體"/>
              </w:rPr>
            </w:pPr>
          </w:p>
        </w:tc>
        <w:tc>
          <w:tcPr>
            <w:tcW w:w="4426" w:type="dxa"/>
            <w:vAlign w:val="center"/>
          </w:tcPr>
          <w:p w14:paraId="65FA5EC8" w14:textId="77777777" w:rsidR="00835E9C" w:rsidRPr="001E5531" w:rsidRDefault="00835E9C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空白</w:t>
            </w:r>
          </w:p>
        </w:tc>
      </w:tr>
      <w:tr w:rsidR="00835E9C" w:rsidRPr="003B4F69" w14:paraId="63189C4E" w14:textId="77777777" w:rsidTr="00074B56">
        <w:tc>
          <w:tcPr>
            <w:tcW w:w="457" w:type="dxa"/>
            <w:vAlign w:val="center"/>
          </w:tcPr>
          <w:p w14:paraId="621E576D" w14:textId="77777777" w:rsidR="00835E9C" w:rsidRPr="001E5531" w:rsidRDefault="00835E9C" w:rsidP="00074B56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/>
              </w:rPr>
              <w:t>7</w:t>
            </w:r>
          </w:p>
        </w:tc>
        <w:tc>
          <w:tcPr>
            <w:tcW w:w="2567" w:type="dxa"/>
            <w:vAlign w:val="center"/>
          </w:tcPr>
          <w:p w14:paraId="410CCD49" w14:textId="77777777" w:rsidR="00835E9C" w:rsidRPr="001E5531" w:rsidRDefault="00835E9C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資料總筆數</w:t>
            </w:r>
          </w:p>
        </w:tc>
        <w:tc>
          <w:tcPr>
            <w:tcW w:w="945" w:type="dxa"/>
            <w:vAlign w:val="center"/>
          </w:tcPr>
          <w:p w14:paraId="232C3772" w14:textId="77777777" w:rsidR="00835E9C" w:rsidRPr="001E5531" w:rsidRDefault="00835E9C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7</w:t>
            </w:r>
          </w:p>
        </w:tc>
        <w:tc>
          <w:tcPr>
            <w:tcW w:w="1701" w:type="dxa"/>
            <w:vAlign w:val="center"/>
          </w:tcPr>
          <w:p w14:paraId="7257E6A7" w14:textId="77777777" w:rsidR="00835E9C" w:rsidRPr="001E5531" w:rsidRDefault="00835E9C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999999</w:t>
            </w:r>
          </w:p>
        </w:tc>
        <w:tc>
          <w:tcPr>
            <w:tcW w:w="4426" w:type="dxa"/>
            <w:vAlign w:val="center"/>
          </w:tcPr>
          <w:p w14:paraId="3138977E" w14:textId="77777777" w:rsidR="00835E9C" w:rsidRPr="001E5531" w:rsidRDefault="00835E9C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本檔案資料之總筆數(不含頭、末筆)</w:t>
            </w:r>
          </w:p>
        </w:tc>
      </w:tr>
      <w:tr w:rsidR="00835E9C" w:rsidRPr="003B4F69" w14:paraId="39563930" w14:textId="77777777" w:rsidTr="00074B56">
        <w:tc>
          <w:tcPr>
            <w:tcW w:w="457" w:type="dxa"/>
            <w:vAlign w:val="center"/>
          </w:tcPr>
          <w:p w14:paraId="42314CE1" w14:textId="77777777" w:rsidR="00835E9C" w:rsidRPr="001E5531" w:rsidRDefault="00835E9C" w:rsidP="00074B56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/>
              </w:rPr>
              <w:t>8</w:t>
            </w:r>
          </w:p>
        </w:tc>
        <w:tc>
          <w:tcPr>
            <w:tcW w:w="2567" w:type="dxa"/>
            <w:vAlign w:val="center"/>
          </w:tcPr>
          <w:p w14:paraId="785F26D5" w14:textId="77777777" w:rsidR="00835E9C" w:rsidRPr="001E5531" w:rsidRDefault="00835E9C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FILLER</w:t>
            </w:r>
          </w:p>
        </w:tc>
        <w:tc>
          <w:tcPr>
            <w:tcW w:w="945" w:type="dxa"/>
            <w:vAlign w:val="center"/>
          </w:tcPr>
          <w:p w14:paraId="7561A413" w14:textId="77777777" w:rsidR="00835E9C" w:rsidRPr="001E5531" w:rsidRDefault="00835E9C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8</w:t>
            </w:r>
            <w:r>
              <w:rPr>
                <w:rFonts w:ascii="標楷體" w:hAnsi="標楷體"/>
              </w:rPr>
              <w:t>6</w:t>
            </w:r>
          </w:p>
        </w:tc>
        <w:tc>
          <w:tcPr>
            <w:tcW w:w="1701" w:type="dxa"/>
            <w:vAlign w:val="center"/>
          </w:tcPr>
          <w:p w14:paraId="3DE05FEB" w14:textId="77777777" w:rsidR="00835E9C" w:rsidRPr="001E5531" w:rsidRDefault="00835E9C" w:rsidP="00074B56">
            <w:pPr>
              <w:rPr>
                <w:rFonts w:ascii="標楷體" w:hAnsi="標楷體"/>
              </w:rPr>
            </w:pPr>
          </w:p>
        </w:tc>
        <w:tc>
          <w:tcPr>
            <w:tcW w:w="4426" w:type="dxa"/>
            <w:vAlign w:val="center"/>
          </w:tcPr>
          <w:p w14:paraId="63CC8D51" w14:textId="77777777" w:rsidR="00835E9C" w:rsidRPr="001E5531" w:rsidRDefault="00835E9C" w:rsidP="00074B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空白</w:t>
            </w:r>
          </w:p>
        </w:tc>
      </w:tr>
    </w:tbl>
    <w:p w14:paraId="3BDCBB55" w14:textId="72D9663C" w:rsidR="00835E9C" w:rsidRDefault="00835E9C" w:rsidP="00835E9C">
      <w:pPr>
        <w:ind w:left="1440"/>
      </w:pPr>
    </w:p>
    <w:p w14:paraId="6603938C" w14:textId="77777777" w:rsidR="00DB769C" w:rsidRDefault="00DB769C" w:rsidP="00DB769C">
      <w:pPr>
        <w:pStyle w:val="ad"/>
        <w:ind w:leftChars="354" w:left="1076" w:hangingChars="94" w:hanging="226"/>
        <w:rPr>
          <w:rFonts w:ascii="標楷體" w:hAnsi="標楷體"/>
        </w:rPr>
      </w:pPr>
      <w:r>
        <w:rPr>
          <w:rFonts w:ascii="標楷體" w:hAnsi="標楷體" w:hint="eastAsia"/>
        </w:rPr>
        <w:t>※另產出對應的xl</w:t>
      </w:r>
      <w:r>
        <w:rPr>
          <w:rFonts w:ascii="標楷體" w:hAnsi="標楷體"/>
        </w:rPr>
        <w:t>sx</w:t>
      </w:r>
      <w:r>
        <w:rPr>
          <w:rFonts w:ascii="標楷體" w:hAnsi="標楷體" w:hint="eastAsia"/>
        </w:rPr>
        <w:t>檔案供核對用，首筆為欄位名稱並需加註欄位的相對位置，不需末筆</w:t>
      </w:r>
    </w:p>
    <w:p w14:paraId="324057DF" w14:textId="112F3456" w:rsidR="00DB769C" w:rsidRPr="00DB769C" w:rsidRDefault="00DB769C" w:rsidP="00DB769C">
      <w:pPr>
        <w:pStyle w:val="ad"/>
        <w:ind w:leftChars="354" w:left="1076" w:hangingChars="94" w:hanging="226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>
        <w:rPr>
          <w:rFonts w:ascii="標楷體" w:hAnsi="標楷體" w:hint="eastAsia"/>
        </w:rPr>
        <w:t>：</w:t>
      </w:r>
      <w:ins w:id="27" w:author="st1" w:date="2021-05-16T16:56:00Z">
        <w:r>
          <w:rPr>
            <w:rFonts w:ascii="標楷體" w:hAnsi="標楷體" w:hint="eastAsia"/>
          </w:rPr>
          <w:t>458</w:t>
        </w:r>
      </w:ins>
      <w:ins w:id="28" w:author="st1" w:date="2021-05-16T16:57:00Z">
        <w:r>
          <w:rPr>
            <w:rFonts w:ascii="標楷體" w:hAnsi="標楷體" w:hint="eastAsia"/>
          </w:rPr>
          <w:t>mmdd1</w:t>
        </w:r>
        <w:r>
          <w:rPr>
            <w:rFonts w:ascii="標楷體" w:hAnsi="標楷體"/>
          </w:rPr>
          <w:t>.204</w:t>
        </w:r>
      </w:ins>
      <w:r w:rsidRPr="00C85B3C">
        <w:rPr>
          <w:rFonts w:ascii="標楷體" w:hAnsi="標楷體"/>
        </w:rPr>
        <w:t>.xlsx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(</w:t>
      </w:r>
      <w:ins w:id="29" w:author="st1" w:date="2021-05-16T16:57:00Z">
        <w:r>
          <w:rPr>
            <w:rFonts w:ascii="標楷體" w:hAnsi="標楷體" w:hint="eastAsia"/>
          </w:rPr>
          <w:t>mmdd</w:t>
        </w:r>
      </w:ins>
      <w:r>
        <w:rPr>
          <w:rFonts w:ascii="標楷體" w:hAnsi="標楷體"/>
        </w:rPr>
        <w:t>:</w:t>
      </w:r>
      <w:r>
        <w:rPr>
          <w:rFonts w:ascii="標楷體" w:hAnsi="標楷體" w:hint="eastAsia"/>
        </w:rPr>
        <w:t>申報當日之月日(</w:t>
      </w:r>
      <w:r w:rsidR="00FA7594">
        <w:rPr>
          <w:rFonts w:ascii="標楷體" w:hAnsi="標楷體" w:hint="eastAsia"/>
        </w:rPr>
        <w:t>日曆日</w:t>
      </w:r>
      <w:r>
        <w:rPr>
          <w:rFonts w:ascii="標楷體" w:hAnsi="標楷體" w:hint="eastAsia"/>
        </w:rPr>
        <w:t>) ex</w:t>
      </w:r>
      <w:r>
        <w:rPr>
          <w:rFonts w:ascii="標楷體" w:hAnsi="標楷體"/>
        </w:rPr>
        <w:t>:45805161.204</w:t>
      </w:r>
      <w:r w:rsidRPr="00C85B3C">
        <w:rPr>
          <w:rFonts w:ascii="標楷體" w:hAnsi="標楷體"/>
        </w:rPr>
        <w:t>.xlsx</w:t>
      </w:r>
      <w:r>
        <w:rPr>
          <w:rFonts w:ascii="標楷體" w:hAnsi="標楷體" w:hint="eastAsia"/>
        </w:rPr>
        <w:t>)</w:t>
      </w:r>
    </w:p>
    <w:p w14:paraId="6977E312" w14:textId="77777777" w:rsidR="00DB769C" w:rsidRPr="004037BD" w:rsidRDefault="00DB769C" w:rsidP="00DB769C">
      <w:pPr>
        <w:pStyle w:val="ad"/>
        <w:ind w:leftChars="354" w:left="1076" w:hangingChars="94" w:hanging="226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EXCEL</w:t>
      </w:r>
      <w:r>
        <w:rPr>
          <w:rFonts w:ascii="標楷體" w:hAnsi="標楷體" w:hint="eastAsia"/>
        </w:rPr>
        <w:t>檔</w:t>
      </w:r>
    </w:p>
    <w:p w14:paraId="19340D5A" w14:textId="7CF0EB6A" w:rsidR="00DB769C" w:rsidRDefault="00DB769C" w:rsidP="00835E9C">
      <w:pPr>
        <w:ind w:left="1440"/>
      </w:pPr>
    </w:p>
    <w:p w14:paraId="42FDFECA" w14:textId="4C6E0F76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</w:t>
      </w:r>
      <w:r w:rsidR="00DE2C57" w:rsidRPr="00B53028">
        <w:rPr>
          <w:rFonts w:ascii="標楷體" w:hAnsi="標楷體" w:hint="eastAsia"/>
          <w:sz w:val="24"/>
        </w:rPr>
        <w:t>：</w:t>
      </w:r>
    </w:p>
    <w:tbl>
      <w:tblPr>
        <w:tblStyle w:val="af"/>
        <w:tblW w:w="10632" w:type="dxa"/>
        <w:tblInd w:w="-318" w:type="dxa"/>
        <w:tblLook w:val="04A0" w:firstRow="1" w:lastRow="0" w:firstColumn="1" w:lastColumn="0" w:noHBand="0" w:noVBand="1"/>
      </w:tblPr>
      <w:tblGrid>
        <w:gridCol w:w="10632"/>
      </w:tblGrid>
      <w:tr w:rsidR="00B714F2" w:rsidRPr="00D56B13" w14:paraId="7CAEDA16" w14:textId="77777777" w:rsidTr="00891680">
        <w:tc>
          <w:tcPr>
            <w:tcW w:w="10632" w:type="dxa"/>
          </w:tcPr>
          <w:p w14:paraId="6B0286B0" w14:textId="77777777" w:rsidR="00737383" w:rsidRPr="00737383" w:rsidRDefault="00737383" w:rsidP="0073738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37383">
              <w:rPr>
                <w:rFonts w:ascii="標楷體" w:hAnsi="標楷體"/>
                <w:sz w:val="20"/>
                <w:szCs w:val="20"/>
              </w:rPr>
              <w:t>SELECT M."BankItem"</w:t>
            </w:r>
          </w:p>
          <w:p w14:paraId="5AF5F75C" w14:textId="77777777" w:rsidR="00737383" w:rsidRPr="00737383" w:rsidRDefault="00737383" w:rsidP="0073738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37383">
              <w:rPr>
                <w:rFonts w:ascii="標楷體" w:hAnsi="標楷體"/>
                <w:sz w:val="20"/>
                <w:szCs w:val="20"/>
              </w:rPr>
              <w:t xml:space="preserve">     , M."BranchItem"</w:t>
            </w:r>
          </w:p>
          <w:p w14:paraId="291F7424" w14:textId="77777777" w:rsidR="00737383" w:rsidRPr="00737383" w:rsidRDefault="00737383" w:rsidP="0073738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37383">
              <w:rPr>
                <w:rFonts w:ascii="標楷體" w:hAnsi="標楷體"/>
                <w:sz w:val="20"/>
                <w:szCs w:val="20"/>
              </w:rPr>
              <w:t xml:space="preserve">     , M."DataDate"</w:t>
            </w:r>
          </w:p>
          <w:p w14:paraId="36B75C40" w14:textId="77777777" w:rsidR="00737383" w:rsidRPr="00737383" w:rsidRDefault="00737383" w:rsidP="0073738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37383">
              <w:rPr>
                <w:rFonts w:ascii="標楷體" w:hAnsi="標楷體"/>
                <w:sz w:val="20"/>
                <w:szCs w:val="20"/>
              </w:rPr>
              <w:t xml:space="preserve">     , M."AcctNo"</w:t>
            </w:r>
          </w:p>
          <w:p w14:paraId="335ACE8E" w14:textId="77777777" w:rsidR="00737383" w:rsidRPr="00737383" w:rsidRDefault="00737383" w:rsidP="0073738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37383">
              <w:rPr>
                <w:rFonts w:ascii="標楷體" w:hAnsi="標楷體"/>
                <w:sz w:val="20"/>
                <w:szCs w:val="20"/>
              </w:rPr>
              <w:t xml:space="preserve">     , M."CustId"</w:t>
            </w:r>
          </w:p>
          <w:p w14:paraId="3DB2E61E" w14:textId="77777777" w:rsidR="00737383" w:rsidRPr="00737383" w:rsidRDefault="00737383" w:rsidP="0073738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37383">
              <w:rPr>
                <w:rFonts w:ascii="標楷體" w:hAnsi="標楷體"/>
                <w:sz w:val="20"/>
                <w:szCs w:val="20"/>
              </w:rPr>
              <w:t xml:space="preserve">     , M."AcctCode"</w:t>
            </w:r>
          </w:p>
          <w:p w14:paraId="1332E026" w14:textId="77777777" w:rsidR="00737383" w:rsidRPr="00737383" w:rsidRDefault="00737383" w:rsidP="0073738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37383">
              <w:rPr>
                <w:rFonts w:ascii="標楷體" w:hAnsi="標楷體"/>
                <w:sz w:val="20"/>
                <w:szCs w:val="20"/>
              </w:rPr>
              <w:t xml:space="preserve">     , M."SubAcctCode"</w:t>
            </w:r>
          </w:p>
          <w:p w14:paraId="21CDBDB7" w14:textId="77777777" w:rsidR="00737383" w:rsidRPr="00737383" w:rsidRDefault="00737383" w:rsidP="0073738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37383">
              <w:rPr>
                <w:rFonts w:ascii="標楷體" w:hAnsi="標楷體"/>
                <w:sz w:val="20"/>
                <w:szCs w:val="20"/>
              </w:rPr>
              <w:t xml:space="preserve">     , M."SubTranCode"</w:t>
            </w:r>
          </w:p>
          <w:p w14:paraId="6CF3D9E3" w14:textId="77777777" w:rsidR="00737383" w:rsidRPr="00737383" w:rsidRDefault="00737383" w:rsidP="0073738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37383">
              <w:rPr>
                <w:rFonts w:ascii="標楷體" w:hAnsi="標楷體"/>
                <w:sz w:val="20"/>
                <w:szCs w:val="20"/>
              </w:rPr>
              <w:t xml:space="preserve">     , M."LineAmt"</w:t>
            </w:r>
          </w:p>
          <w:p w14:paraId="61FAD372" w14:textId="77777777" w:rsidR="00737383" w:rsidRPr="00737383" w:rsidRDefault="00737383" w:rsidP="0073738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37383">
              <w:rPr>
                <w:rFonts w:ascii="標楷體" w:hAnsi="標楷體"/>
                <w:sz w:val="20"/>
                <w:szCs w:val="20"/>
              </w:rPr>
              <w:t xml:space="preserve">     , M."DrawdownAmt"</w:t>
            </w:r>
          </w:p>
          <w:p w14:paraId="6E8EB186" w14:textId="77777777" w:rsidR="00737383" w:rsidRPr="00737383" w:rsidRDefault="00737383" w:rsidP="0073738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37383">
              <w:rPr>
                <w:rFonts w:ascii="標楷體" w:hAnsi="標楷體"/>
                <w:sz w:val="20"/>
                <w:szCs w:val="20"/>
              </w:rPr>
              <w:t xml:space="preserve">     , M."DBR22Amt"</w:t>
            </w:r>
          </w:p>
          <w:p w14:paraId="733D5E35" w14:textId="77777777" w:rsidR="00737383" w:rsidRPr="00737383" w:rsidRDefault="00737383" w:rsidP="0073738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37383">
              <w:rPr>
                <w:rFonts w:ascii="標楷體" w:hAnsi="標楷體"/>
                <w:sz w:val="20"/>
                <w:szCs w:val="20"/>
              </w:rPr>
              <w:t xml:space="preserve">     , M."SeqNo"</w:t>
            </w:r>
          </w:p>
          <w:p w14:paraId="14541343" w14:textId="77777777" w:rsidR="00737383" w:rsidRPr="00737383" w:rsidRDefault="00737383" w:rsidP="0073738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37383">
              <w:rPr>
                <w:rFonts w:ascii="標楷體" w:hAnsi="標楷體"/>
                <w:sz w:val="20"/>
                <w:szCs w:val="20"/>
              </w:rPr>
              <w:t xml:space="preserve">     , M."Filler13"</w:t>
            </w:r>
          </w:p>
          <w:p w14:paraId="7873BC7D" w14:textId="77777777" w:rsidR="00737383" w:rsidRPr="00737383" w:rsidRDefault="00737383" w:rsidP="0073738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37383">
              <w:rPr>
                <w:rFonts w:ascii="標楷體" w:hAnsi="標楷體"/>
                <w:sz w:val="20"/>
                <w:szCs w:val="20"/>
              </w:rPr>
              <w:t>FROM  "JcicB204" M</w:t>
            </w:r>
          </w:p>
          <w:p w14:paraId="0B130EBC" w14:textId="77777777" w:rsidR="00737383" w:rsidRPr="00737383" w:rsidRDefault="00737383" w:rsidP="0073738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37383">
              <w:rPr>
                <w:rFonts w:ascii="標楷體" w:hAnsi="標楷體"/>
                <w:sz w:val="20"/>
                <w:szCs w:val="20"/>
              </w:rPr>
              <w:t>WHERE M."DataYMD" = acctDate</w:t>
            </w:r>
          </w:p>
          <w:p w14:paraId="7528F791" w14:textId="77777777" w:rsidR="00737383" w:rsidRPr="00737383" w:rsidRDefault="00737383" w:rsidP="0073738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37383">
              <w:rPr>
                <w:rFonts w:ascii="標楷體" w:hAnsi="標楷體"/>
                <w:sz w:val="20"/>
                <w:szCs w:val="20"/>
              </w:rPr>
              <w:t>ORDER BY M."BankItem", M."BranchItem", M."DataDate", M."AcctNo", M."CustId"</w:t>
            </w:r>
          </w:p>
          <w:p w14:paraId="3FAE7B80" w14:textId="77777777" w:rsidR="00737383" w:rsidRPr="00737383" w:rsidRDefault="00737383" w:rsidP="0073738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37383">
              <w:rPr>
                <w:rFonts w:ascii="標楷體" w:hAnsi="標楷體"/>
                <w:sz w:val="20"/>
                <w:szCs w:val="20"/>
              </w:rPr>
              <w:t xml:space="preserve">       , M."AcctCode", M."SubAcctCode", M."SeqNo"</w:t>
            </w:r>
          </w:p>
          <w:p w14:paraId="04FDDCF1" w14:textId="23C4A0DD" w:rsidR="00F27CE6" w:rsidRPr="0044168E" w:rsidRDefault="00737383" w:rsidP="0073738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37383">
              <w:rPr>
                <w:rFonts w:ascii="標楷體" w:hAnsi="標楷體"/>
                <w:sz w:val="20"/>
                <w:szCs w:val="20"/>
              </w:rPr>
              <w:t xml:space="preserve">  ;</w:t>
            </w:r>
          </w:p>
          <w:p w14:paraId="7850248F" w14:textId="365C2F6F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9947DEF" w14:textId="77777777" w:rsidR="00891680" w:rsidRDefault="00891680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25F00634" w14:textId="77777777" w:rsidR="00F27CE6" w:rsidRPr="00F85FEB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>-- 主要邏輯在Stored Procedure</w:t>
            </w:r>
          </w:p>
          <w:p w14:paraId="16DD3108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>-- 程式功能：維護 JcicB204 每日聯徵授信日報資料檔</w:t>
            </w:r>
          </w:p>
          <w:p w14:paraId="3EAEB1A9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>-- 執行時機：每日日終批次(換日前)</w:t>
            </w:r>
          </w:p>
          <w:p w14:paraId="4EE26B3F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>-- 執行方式：EXEC "Usp_L8_JcicB204_Upd"(20200423,'System');</w:t>
            </w:r>
          </w:p>
          <w:p w14:paraId="5F393B55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>--</w:t>
            </w:r>
          </w:p>
          <w:p w14:paraId="31A617DA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BEDD638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>DROP TABLE "Work_B204" purge;</w:t>
            </w:r>
          </w:p>
          <w:p w14:paraId="7E3FFBE1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>CREATE GLOBAL TEMPORARY TABLE "Work_B204"</w:t>
            </w:r>
          </w:p>
          <w:p w14:paraId="77AEE943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lastRenderedPageBreak/>
              <w:t xml:space="preserve">    ( "AcDate"      decimal(8, 0) default 0 not null,</w:t>
            </w:r>
          </w:p>
          <w:p w14:paraId="0C37995E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"CustNo"      decimal(7, 0) default 0 not null,</w:t>
            </w:r>
          </w:p>
          <w:p w14:paraId="4C035F86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"FacmNo"      decimal(3, 0) default 0 not null,</w:t>
            </w:r>
          </w:p>
          <w:p w14:paraId="3874703F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"BormNo"      decimal(3, 0) default 0 not null,</w:t>
            </w:r>
          </w:p>
          <w:p w14:paraId="6602EF2F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"SubTranCode" varchar2(1),</w:t>
            </w:r>
          </w:p>
          <w:p w14:paraId="199ED729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"Amt"         decimal(16, 0) default 0 not null</w:t>
            </w:r>
          </w:p>
          <w:p w14:paraId="7DB107BF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)</w:t>
            </w:r>
          </w:p>
          <w:p w14:paraId="0B833203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ON COMMIT DELETE ROWS;</w:t>
            </w:r>
          </w:p>
          <w:p w14:paraId="432247E0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152C2B5A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5A87E067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>CREATE OR REPLACE PROCEDURE "Usp_L8_JcicB204_Upd"</w:t>
            </w:r>
          </w:p>
          <w:p w14:paraId="29B8BEEA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>(</w:t>
            </w:r>
          </w:p>
          <w:p w14:paraId="2F80D546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 xml:space="preserve">    -- 參數</w:t>
            </w:r>
          </w:p>
          <w:p w14:paraId="7C82B618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 xml:space="preserve">    TBSDYF         IN  INT,        -- 系統營業日(西元)</w:t>
            </w:r>
          </w:p>
          <w:p w14:paraId="3D90A47D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 xml:space="preserve">    EmpNo          IN  VARCHAR2    -- 經辦</w:t>
            </w:r>
          </w:p>
          <w:p w14:paraId="71032D4B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>)</w:t>
            </w:r>
          </w:p>
          <w:p w14:paraId="21ED86F1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>AS</w:t>
            </w:r>
          </w:p>
          <w:p w14:paraId="305E8639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>BEGIN</w:t>
            </w:r>
          </w:p>
          <w:p w14:paraId="354FF4CD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DECLARE</w:t>
            </w:r>
          </w:p>
          <w:p w14:paraId="576F29DF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 xml:space="preserve">    INS_CNT        INT;         -- 新增筆數</w:t>
            </w:r>
          </w:p>
          <w:p w14:paraId="5EA64233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 xml:space="preserve">    UPD_CNT        INT;         -- 更新筆數</w:t>
            </w:r>
          </w:p>
          <w:p w14:paraId="2B4697D6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 xml:space="preserve">    JOB_START_TIME TIMESTAMP;   -- 記錄程式起始時間</w:t>
            </w:r>
          </w:p>
          <w:p w14:paraId="4E3BC981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 xml:space="preserve">    JOB_END_TIME   TIMESTAMP;   -- 記錄程式結束時間</w:t>
            </w:r>
          </w:p>
          <w:p w14:paraId="66AE2EC1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 xml:space="preserve">    YYYYMM         INT;         -- 本月年月</w:t>
            </w:r>
          </w:p>
          <w:p w14:paraId="43449A99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 xml:space="preserve">    LYYYYMM        INT;         -- 上月年月</w:t>
            </w:r>
          </w:p>
          <w:p w14:paraId="39EBBC6B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 xml:space="preserve">    MM             INT;         -- 本月月份</w:t>
            </w:r>
          </w:p>
          <w:p w14:paraId="23A830BC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 xml:space="preserve">    YYYY           INT;         -- 本月年度</w:t>
            </w:r>
          </w:p>
          <w:p w14:paraId="06626A4D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BEGIN</w:t>
            </w:r>
          </w:p>
          <w:p w14:paraId="0894C2D3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INS_CNT := 0;</w:t>
            </w:r>
          </w:p>
          <w:p w14:paraId="4E02CAA1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UPD_CNT := 0;</w:t>
            </w:r>
          </w:p>
          <w:p w14:paraId="5C24623F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7AD9E9F8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 xml:space="preserve">    -- 記錄程式起始時間</w:t>
            </w:r>
          </w:p>
          <w:p w14:paraId="14F1BC31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JOB_START_TIME := SYSTIMESTAMP;</w:t>
            </w:r>
          </w:p>
          <w:p w14:paraId="18CD6943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1B4BF16E" w14:textId="0209F120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 xml:space="preserve">    --</w:t>
            </w:r>
            <w:r w:rsidR="00042061">
              <w:rPr>
                <w:rFonts w:ascii="標楷體" w:hAnsi="標楷體" w:hint="eastAsia"/>
                <w:sz w:val="20"/>
                <w:szCs w:val="20"/>
              </w:rPr>
              <w:t xml:space="preserve"> </w:t>
            </w:r>
            <w:r w:rsidRPr="007A58F0">
              <w:rPr>
                <w:rFonts w:ascii="標楷體" w:hAnsi="標楷體" w:hint="eastAsia"/>
                <w:sz w:val="20"/>
                <w:szCs w:val="20"/>
              </w:rPr>
              <w:t>本月年月</w:t>
            </w:r>
          </w:p>
          <w:p w14:paraId="4B79C461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YYYYMM := TBSDYF / 100;</w:t>
            </w:r>
          </w:p>
          <w:p w14:paraId="196F98A7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--</w:t>
            </w:r>
          </w:p>
          <w:p w14:paraId="69400938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MM := MOD(YYYYMM, 100);</w:t>
            </w:r>
          </w:p>
          <w:p w14:paraId="58AE9F48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YYYY := TRUNC(YYYYMM / 100);</w:t>
            </w:r>
          </w:p>
          <w:p w14:paraId="3E216340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IF MM = 1 THEN</w:t>
            </w:r>
          </w:p>
          <w:p w14:paraId="21E95CC7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 LYYYYMM := (YYYY - 1) * 100 + 12;</w:t>
            </w:r>
          </w:p>
          <w:p w14:paraId="1098FF8F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ELSE</w:t>
            </w:r>
          </w:p>
          <w:p w14:paraId="5890CC71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 LYYYYMM := YYYYMM - 1;</w:t>
            </w:r>
          </w:p>
          <w:p w14:paraId="45FFED6E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END IF;</w:t>
            </w:r>
          </w:p>
          <w:p w14:paraId="064481C3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D32BF6E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6EE68B2B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 xml:space="preserve">    -- 寫入資料 Work_B204</w:t>
            </w:r>
          </w:p>
          <w:p w14:paraId="1D75D0E8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BDC177E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 xml:space="preserve">    -- 當日清償</w:t>
            </w:r>
          </w:p>
          <w:p w14:paraId="557E13FD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INSERT INTO "Work_B204"</w:t>
            </w:r>
          </w:p>
          <w:p w14:paraId="60D1BB3B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SELECT Tx."AcDate"         AS "AcDate"</w:t>
            </w:r>
          </w:p>
          <w:p w14:paraId="6908BCF8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   , Tx."CustNo"         AS "CustNo"</w:t>
            </w:r>
          </w:p>
          <w:p w14:paraId="0F465D93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   , Tx."FacmNo"         AS "FacmNo"</w:t>
            </w:r>
          </w:p>
          <w:p w14:paraId="19807DF6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   , Tx."BormNo"         AS "BormNo"</w:t>
            </w:r>
          </w:p>
          <w:p w14:paraId="716D0AA0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 xml:space="preserve">         , 'P'                 AS "SubTranCode"       -- 交易別  -- P:每筆撥款清償後額度未解約(第10欄清償金額需大於0)</w:t>
            </w:r>
          </w:p>
          <w:p w14:paraId="7F3D882B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   , SUM(Tx."TxAmt")     AS "Amt"</w:t>
            </w:r>
          </w:p>
          <w:p w14:paraId="769DD71F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FROM   "LoanBorTx" Tx</w:t>
            </w:r>
          </w:p>
          <w:p w14:paraId="2052CA0F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LEFT JOIN "FacMain" F  ON F."CustNo"  =  Tx."CustNo"</w:t>
            </w:r>
          </w:p>
          <w:p w14:paraId="231E566D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                      AND F."FacmNo"  =  Tx."FacmNo"</w:t>
            </w:r>
          </w:p>
          <w:p w14:paraId="5DE6572E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WHERE  Tx."AcDate"                =  TBSDYF</w:t>
            </w:r>
          </w:p>
          <w:p w14:paraId="68AB79C4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AND  Tx."CustNo"                &gt;  0</w:t>
            </w:r>
          </w:p>
          <w:p w14:paraId="156B504A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 xml:space="preserve">      AND  NVL(Tx."TitaHCode", ' ')   IN ('0')    -- 正常</w:t>
            </w:r>
          </w:p>
          <w:p w14:paraId="50F3D291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AND  NVL(Tx."TitaTxCd", ' ')    IN ('L3200', 'L3410', 'L3420')</w:t>
            </w:r>
          </w:p>
          <w:p w14:paraId="34E1DA8B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 xml:space="preserve">      AND  NVL(JSON_VALUE(Tx."OtherFields", '$.CaseCloseCode'),' ') IN ('0', '4', '5')   -- 結案區分: 正常, 催收戶本人清償, 催收戶保證人代償</w:t>
            </w:r>
          </w:p>
          <w:p w14:paraId="5789E67A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AND  ( F."AdvanceCloseCode" &lt;&gt; 0 AND F."UtilAmt" = 0 )</w:t>
            </w:r>
          </w:p>
          <w:p w14:paraId="605BCA4F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GROUP BY  Tx."AcDate", Tx."CustNo", Tx."FacmNo", Tx."BormNo"</w:t>
            </w:r>
          </w:p>
          <w:p w14:paraId="3C6D196F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;</w:t>
            </w:r>
          </w:p>
          <w:p w14:paraId="40757DE8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766C0B2A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 xml:space="preserve">    -- 當日授信</w:t>
            </w:r>
          </w:p>
          <w:p w14:paraId="29F53AF4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INSERT INTO "Work_B204"</w:t>
            </w:r>
          </w:p>
          <w:p w14:paraId="3FE35D4F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SELECT Tx."AcDate"         AS "AcDate"</w:t>
            </w:r>
          </w:p>
          <w:p w14:paraId="107F8229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   , Tx."CustNo"         AS "CustNo"</w:t>
            </w:r>
          </w:p>
          <w:p w14:paraId="06B105F0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   , Tx."FacmNo"         AS "FacmNo"</w:t>
            </w:r>
          </w:p>
          <w:p w14:paraId="503D6DA7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   , Tx."BormNo"         AS "BormNo"</w:t>
            </w:r>
          </w:p>
          <w:p w14:paraId="5FA4729D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 xml:space="preserve">         , 'L'                 AS "SubTranCode"       -- 交易別  -- L:新增授信額度</w:t>
            </w:r>
          </w:p>
          <w:p w14:paraId="42CDCDCC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   , SUM(Tx."TxAmt")     AS "Amt"</w:t>
            </w:r>
          </w:p>
          <w:p w14:paraId="6C5CE000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FROM   "LoanBorTx" Tx</w:t>
            </w:r>
          </w:p>
          <w:p w14:paraId="420A587C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LEFT JOIN "LoanBorMain" M  ON M."CustNo"  =  Tx."CustNo"</w:t>
            </w:r>
          </w:p>
          <w:p w14:paraId="21F169E3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                          AND M."FacmNo"  =  Tx."FacmNo"</w:t>
            </w:r>
          </w:p>
          <w:p w14:paraId="4577DEF7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                          AND M."BormNo"  =  Tx."BormNo"</w:t>
            </w:r>
          </w:p>
          <w:p w14:paraId="22B177BC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WHERE  Tx."AcDate"       =  TBSDYF</w:t>
            </w:r>
          </w:p>
          <w:p w14:paraId="0D4B1E26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AND  Tx."CustNo"       &gt;  0</w:t>
            </w:r>
          </w:p>
          <w:p w14:paraId="15D049C9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 xml:space="preserve">      AND  NVL(Tx."TitaHCode", ' ') IN ('0')    -- 正常</w:t>
            </w:r>
          </w:p>
          <w:p w14:paraId="72AB5D69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AND  NVL(Tx."TitaTxCd", ' ')  IN ('L3100', 'L3110', 'L3120')</w:t>
            </w:r>
          </w:p>
          <w:p w14:paraId="332B8A98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AND  NVL(M."RenewFlag", ' ')  NOT IN ('Y', '1')</w:t>
            </w:r>
          </w:p>
          <w:p w14:paraId="2870B007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GROUP BY  Tx."AcDate", Tx."CustNo", Tx."FacmNo", Tx."BormNo"</w:t>
            </w:r>
          </w:p>
          <w:p w14:paraId="061DC8F9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;</w:t>
            </w:r>
          </w:p>
          <w:p w14:paraId="3FB3B66C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6C6A2F63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0A8E738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 xml:space="preserve">    -- 刪除舊資料</w:t>
            </w:r>
          </w:p>
          <w:p w14:paraId="2ABB2BBB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DBMS_OUTPUT.PUT_LINE('DELETE JcicB204');</w:t>
            </w:r>
          </w:p>
          <w:p w14:paraId="69897D59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5A9AA60F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lastRenderedPageBreak/>
              <w:t xml:space="preserve">    DELETE FROM "JcicB204"</w:t>
            </w:r>
          </w:p>
          <w:p w14:paraId="79E16869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WHERE "DataYMD" = TBSDYF</w:t>
            </w:r>
          </w:p>
          <w:p w14:paraId="576F719D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;</w:t>
            </w:r>
          </w:p>
          <w:p w14:paraId="69667C68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1BBFA2F6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 xml:space="preserve">    -- 寫入資料</w:t>
            </w:r>
          </w:p>
          <w:p w14:paraId="21DB708A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DBMS_OUTPUT.PUT_LINE('INSERT JcicB204');</w:t>
            </w:r>
          </w:p>
          <w:p w14:paraId="7A79284F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150C5829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INSERT INTO "JcicB204"</w:t>
            </w:r>
          </w:p>
          <w:p w14:paraId="159EE14F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 xml:space="preserve">    SELECT TBSDYF                                AS "DataYMD"           -- 資料日期</w:t>
            </w:r>
          </w:p>
          <w:p w14:paraId="0B3640F6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 xml:space="preserve">         , '458'                                 AS "BankItem"          -- 總行代號</w:t>
            </w:r>
          </w:p>
          <w:p w14:paraId="3B66C5C1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 xml:space="preserve">         , '0001'                                AS "BranchItem"        -- 分行代號</w:t>
            </w:r>
          </w:p>
          <w:p w14:paraId="70BD5347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 xml:space="preserve">         , Tx."AcDate" - 19110000                AS "DataDate"          -- 新增核准額度日期／清償日期／額度到期或解約日期</w:t>
            </w:r>
          </w:p>
          <w:p w14:paraId="2A30C6A7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   , TRIM(to_char(Tx."CustNo",'0000000')) || TRIM(to_char(Tx."FacmNo",'000')) || TRIM(to_char(Tx."BormNo",'000'))</w:t>
            </w:r>
          </w:p>
          <w:p w14:paraId="2C41B1E3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 xml:space="preserve">                                                 AS "AcctNo"            -- 額度控制編碼／帳號</w:t>
            </w:r>
          </w:p>
          <w:p w14:paraId="6F52144C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 xml:space="preserve">         , NVL("CustMain"."CustId", ' ')         AS "CustId"            -- 授信戶IDN/BAN</w:t>
            </w:r>
          </w:p>
          <w:p w14:paraId="3AE1A8B6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 xml:space="preserve">         , CASE WHEN F."AcctCode" IN ('310')        THEN 'E' -- 其他短期放款</w:t>
            </w:r>
          </w:p>
          <w:p w14:paraId="7E1226C1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 xml:space="preserve">                WHEN F."AcctCode" IN ('320')        THEN 'H' -- 中期放款</w:t>
            </w:r>
          </w:p>
          <w:p w14:paraId="1965B5BF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 xml:space="preserve">                WHEN F."AcctCode" IN ('330', '340') THEN 'I' -- 長期放款</w:t>
            </w:r>
          </w:p>
          <w:p w14:paraId="6DFA2F22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          ELSE 'I'</w:t>
            </w:r>
          </w:p>
          <w:p w14:paraId="31EF27E2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AS "AcctCode"          -- 科目別</w:t>
            </w:r>
          </w:p>
          <w:p w14:paraId="3ED9DEBF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 xml:space="preserve">         , 'S'                                   AS "SubAcctCode"       -- 科目別註記</w:t>
            </w:r>
          </w:p>
          <w:p w14:paraId="47431077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   , CASE WHEN Tx."SubTranCode" NOT IN ('P')  THEN Tx."SubTranCode"</w:t>
            </w:r>
          </w:p>
          <w:p w14:paraId="72DB7F37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          ELSE</w:t>
            </w:r>
          </w:p>
          <w:p w14:paraId="69AC66F3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 xml:space="preserve">                  CASE WHEN F."ProdNo" IN ('P1') THEN  -- 判斷額度到期日前一個月</w:t>
            </w:r>
          </w:p>
          <w:p w14:paraId="15F66FCA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                   CASE WHEN TO_DATE(Tx."AcDate",'yyyy-mm-dd')</w:t>
            </w:r>
          </w:p>
          <w:p w14:paraId="2A2B675C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                          &gt;= add_months(TO_DATE(F."MaturityDate",'yyyy-mm-dd'), -1) THEN 'A'</w:t>
            </w:r>
          </w:p>
          <w:p w14:paraId="5E28F921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                        ELSE Tx."SubTranCode"</w:t>
            </w:r>
          </w:p>
          <w:p w14:paraId="64EA567B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                   END</w:t>
            </w:r>
          </w:p>
          <w:p w14:paraId="0D049151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 xml:space="preserve">                       WHEN F."ProdNo" IN ('Z') THEN  -- 判斷 累計撥款金額(循環動用) 或 已動用餘額(非循環動用)</w:t>
            </w:r>
          </w:p>
          <w:p w14:paraId="034781BC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                   CASE WHEN    F."RecycleCode" = '1'</w:t>
            </w:r>
          </w:p>
          <w:p w14:paraId="6948AA57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                            AND F."RecycleDeadline" &gt; 0</w:t>
            </w:r>
          </w:p>
          <w:p w14:paraId="23BBA96C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                            AND F."LineAmt" &lt;= F."UtilAmt"  THEN 'A'</w:t>
            </w:r>
          </w:p>
          <w:p w14:paraId="715F483B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                        WHEN    F."RecycleCode" &lt;&gt; '1'</w:t>
            </w:r>
          </w:p>
          <w:p w14:paraId="6F6301E2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                            AND F."UtilDeadline" &gt; 0</w:t>
            </w:r>
          </w:p>
          <w:p w14:paraId="444C1E15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                            AND F."LineAmt" &lt;= F."UtilBal"  THEN 'A'</w:t>
            </w:r>
          </w:p>
          <w:p w14:paraId="372AE385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                        ELSE Tx."SubTranCode"</w:t>
            </w:r>
          </w:p>
          <w:p w14:paraId="036741A2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                   END</w:t>
            </w:r>
          </w:p>
          <w:p w14:paraId="2B4D8EF0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                 ELSE 'A'</w:t>
            </w:r>
          </w:p>
          <w:p w14:paraId="597151AC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            END</w:t>
            </w:r>
          </w:p>
          <w:p w14:paraId="6B570E12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AS "SubTranCode"       -- 交易別</w:t>
            </w:r>
          </w:p>
          <w:p w14:paraId="05C3B989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 xml:space="preserve">         , TRUNC(F."LineAmt" / 1000)             AS "LineAmt"           -- 訂約金額</w:t>
            </w:r>
          </w:p>
          <w:p w14:paraId="40B16CF3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   , CASE WHEN Tx."Amt" = 0 THEN 0</w:t>
            </w:r>
          </w:p>
          <w:p w14:paraId="71AD783F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          WHEN Tx."Amt" &lt; 1000 THEN 1</w:t>
            </w:r>
          </w:p>
          <w:p w14:paraId="26EAFE27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          ELSE TRUNC(Tx."Amt" / 1000)</w:t>
            </w:r>
          </w:p>
          <w:p w14:paraId="2024DBFC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lastRenderedPageBreak/>
              <w:t xml:space="preserve">           END                                   AS "DrawdownAmt"       -- 新增核准額度當日動撥／清償金額</w:t>
            </w:r>
          </w:p>
          <w:p w14:paraId="411826C4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 xml:space="preserve">         , 0                                     AS "DBR22Amt"          -- 本筆新增核准額度應計入DBR22倍規範之金額</w:t>
            </w:r>
          </w:p>
          <w:p w14:paraId="56940D56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 xml:space="preserve">         , ' '                                   AS "SeqNo"             -- 1~7欄資料值相同之交易序號</w:t>
            </w:r>
          </w:p>
          <w:p w14:paraId="08D077CF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 xml:space="preserve">         , ' '                                   AS "Filler13"          -- 空白</w:t>
            </w:r>
          </w:p>
          <w:p w14:paraId="4090F254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 xml:space="preserve">         , JOB_START_TIME                        AS "CreateDate"        -- 建檔日期時間</w:t>
            </w:r>
          </w:p>
          <w:p w14:paraId="13AD47DA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 xml:space="preserve">         , EmpNo                                 AS "CreateEmpNo"       -- 建檔人員</w:t>
            </w:r>
          </w:p>
          <w:p w14:paraId="79AA26AC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 xml:space="preserve">         , JOB_START_TIME                        AS "LastUpdate"        -- 最後更新日期時間</w:t>
            </w:r>
          </w:p>
          <w:p w14:paraId="0F9A8255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 xml:space="preserve">         , EmpNo                                 AS "LastUpdateEmpNo"   -- 最後更新人員</w:t>
            </w:r>
          </w:p>
          <w:p w14:paraId="3586B572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FROM "Work_B204" Tx</w:t>
            </w:r>
          </w:p>
          <w:p w14:paraId="0BEBA398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LEFT JOIN "CustMain"   ON "CustMain"."CustNo"    = Tx."CustNo"</w:t>
            </w:r>
          </w:p>
          <w:p w14:paraId="69EFB524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LEFT JOIN "FacMain" F  ON F."CustNo"  =  Tx."CustNo"</w:t>
            </w:r>
          </w:p>
          <w:p w14:paraId="2C050563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                      AND F."FacmNo"  =  Tx."FacmNo"</w:t>
            </w:r>
          </w:p>
          <w:p w14:paraId="57AC829A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;</w:t>
            </w:r>
          </w:p>
          <w:p w14:paraId="101B2D68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7DA9B1FD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INS_CNT := INS_CNT + sql%rowcount;</w:t>
            </w:r>
          </w:p>
          <w:p w14:paraId="721E347D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DBMS_OUTPUT.PUT_LINE('INSERT JcicB204 END: INS_CNT=' || INS_CNT);</w:t>
            </w:r>
          </w:p>
          <w:p w14:paraId="0BD089BD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5A40C18B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 w:hint="eastAsia"/>
                <w:sz w:val="20"/>
                <w:szCs w:val="20"/>
              </w:rPr>
              <w:t xml:space="preserve">    -- 記錄程式結束時間</w:t>
            </w:r>
          </w:p>
          <w:p w14:paraId="014DDFF2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JOB_END_TIME := SYSTIMESTAMP;</w:t>
            </w:r>
          </w:p>
          <w:p w14:paraId="2394F05A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DBMS_OUTPUT.PUT_LINE('Spend Time: ' ||</w:t>
            </w:r>
          </w:p>
          <w:p w14:paraId="23D57155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  to_number(  to_date(to_char(JOB_END_TIME,'  yyyy-mm-dd hh24:mi:ss'), 'yyyy-mm-dd hh24:mi:ss')</w:t>
            </w:r>
          </w:p>
          <w:p w14:paraId="4E69978B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            - to_date(to_char(JOB_START_TIME,'yyyy-mm-dd hh24:mi:ss'), 'yyyy-mm-dd hh24:mi:ss')</w:t>
            </w:r>
          </w:p>
          <w:p w14:paraId="43E78088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              ) * 86400       || ' Secs' );</w:t>
            </w:r>
          </w:p>
          <w:p w14:paraId="233AB913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1EDAD550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  commit;</w:t>
            </w:r>
          </w:p>
          <w:p w14:paraId="4C361582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51E405F3" w14:textId="77777777" w:rsidR="007A58F0" w:rsidRPr="007A58F0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 xml:space="preserve">  END;</w:t>
            </w:r>
          </w:p>
          <w:p w14:paraId="0AC70334" w14:textId="33C5206E" w:rsidR="00F85FEB" w:rsidRPr="00F85FEB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7A58F0">
              <w:rPr>
                <w:rFonts w:ascii="標楷體" w:hAnsi="標楷體"/>
                <w:sz w:val="20"/>
                <w:szCs w:val="20"/>
              </w:rPr>
              <w:t>END;</w:t>
            </w:r>
          </w:p>
          <w:p w14:paraId="061F5FE7" w14:textId="374022AF" w:rsidR="00FC6342" w:rsidRPr="00F27CE6" w:rsidRDefault="00FC6342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</w:tc>
      </w:tr>
    </w:tbl>
    <w:p w14:paraId="5AF16E88" w14:textId="072F4A0B" w:rsidR="00B714F2" w:rsidRDefault="00B714F2" w:rsidP="00B714F2">
      <w:pPr>
        <w:rPr>
          <w:rFonts w:ascii="標楷體" w:hAnsi="標楷體"/>
        </w:rPr>
      </w:pPr>
    </w:p>
    <w:p w14:paraId="3C384A9C" w14:textId="77777777" w:rsidR="00FA726D" w:rsidRPr="00D56B13" w:rsidRDefault="00FA726D" w:rsidP="00B714F2">
      <w:pPr>
        <w:rPr>
          <w:rFonts w:ascii="標楷體" w:hAnsi="標楷體"/>
        </w:rPr>
      </w:pPr>
    </w:p>
    <w:sectPr w:rsidR="00FA726D" w:rsidRPr="00D56B13" w:rsidSect="003569A9">
      <w:headerReference w:type="default" r:id="rId10"/>
      <w:footerReference w:type="default" r:id="rId11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208F7" w14:textId="77777777" w:rsidR="00D7500C" w:rsidRDefault="00D7500C" w:rsidP="009A7407">
      <w:r>
        <w:separator/>
      </w:r>
    </w:p>
  </w:endnote>
  <w:endnote w:type="continuationSeparator" w:id="0">
    <w:p w14:paraId="0A9A05B6" w14:textId="77777777" w:rsidR="00D7500C" w:rsidRDefault="00D7500C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:rsidRPr="009C150A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41B9B144" w:rsidR="00B82081" w:rsidRPr="009C150A" w:rsidRDefault="00B82081" w:rsidP="00455E21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檔名：</w:t>
          </w:r>
          <w:r w:rsidR="006870D7" w:rsidRPr="006870D7">
            <w:rPr>
              <w:rFonts w:ascii="標楷體" w:hAnsi="標楷體" w:hint="eastAsia"/>
            </w:rPr>
            <w:t>L8401-B204-聯徵授信餘額日報檔</w:t>
          </w:r>
        </w:p>
      </w:tc>
      <w:tc>
        <w:tcPr>
          <w:tcW w:w="1080" w:type="dxa"/>
        </w:tcPr>
        <w:p w14:paraId="4622B42B" w14:textId="08318CDA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版次：</w:t>
          </w:r>
          <w:r w:rsidR="009C150A" w:rsidRPr="009C150A">
            <w:rPr>
              <w:rFonts w:ascii="標楷體" w:hAnsi="標楷體" w:hint="eastAsia"/>
            </w:rPr>
            <w:t>V1.</w:t>
          </w:r>
          <w:r w:rsidR="006F37DA">
            <w:rPr>
              <w:rFonts w:ascii="標楷體" w:hAnsi="標楷體" w:hint="eastAsia"/>
            </w:rPr>
            <w:t>0</w:t>
          </w:r>
        </w:p>
      </w:tc>
      <w:tc>
        <w:tcPr>
          <w:tcW w:w="2040" w:type="dxa"/>
        </w:tcPr>
        <w:p w14:paraId="3C66B17C" w14:textId="39CAAD64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修訂日期：</w:t>
          </w:r>
          <w:r w:rsidR="009C150A" w:rsidRPr="009C150A">
            <w:rPr>
              <w:rFonts w:ascii="標楷體" w:hAnsi="標楷體" w:hint="eastAsia"/>
            </w:rPr>
            <w:t>2</w:t>
          </w:r>
          <w:r w:rsidR="009C150A" w:rsidRPr="009C150A">
            <w:rPr>
              <w:rFonts w:ascii="標楷體" w:hAnsi="標楷體"/>
            </w:rPr>
            <w:t>021/0</w:t>
          </w:r>
          <w:r w:rsidR="006F37DA">
            <w:rPr>
              <w:rFonts w:ascii="標楷體" w:hAnsi="標楷體" w:hint="eastAsia"/>
            </w:rPr>
            <w:t>7</w:t>
          </w:r>
          <w:r w:rsidR="009C150A" w:rsidRPr="009C150A">
            <w:rPr>
              <w:rFonts w:ascii="標楷體" w:hAnsi="標楷體"/>
            </w:rPr>
            <w:t>/</w:t>
          </w:r>
          <w:r w:rsidR="006F37DA">
            <w:rPr>
              <w:rFonts w:ascii="標楷體" w:hAnsi="標楷體" w:hint="eastAsia"/>
            </w:rPr>
            <w:t>02</w:t>
          </w:r>
        </w:p>
      </w:tc>
      <w:tc>
        <w:tcPr>
          <w:tcW w:w="1560" w:type="dxa"/>
        </w:tcPr>
        <w:p w14:paraId="4AB3B00C" w14:textId="77777777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組織版次：V6.0</w:t>
          </w:r>
        </w:p>
      </w:tc>
      <w:tc>
        <w:tcPr>
          <w:tcW w:w="1560" w:type="dxa"/>
        </w:tcPr>
        <w:p w14:paraId="6A759991" w14:textId="77777777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頁次/頁數：</w:t>
          </w:r>
          <w:r w:rsidRPr="009C150A">
            <w:rPr>
              <w:rStyle w:val="aa"/>
              <w:rFonts w:ascii="標楷體" w:hAnsi="標楷體"/>
            </w:rPr>
            <w:fldChar w:fldCharType="begin"/>
          </w:r>
          <w:r w:rsidRPr="009C150A">
            <w:rPr>
              <w:rStyle w:val="aa"/>
              <w:rFonts w:ascii="標楷體" w:hAnsi="標楷體"/>
            </w:rPr>
            <w:instrText xml:space="preserve"> PAGE </w:instrText>
          </w:r>
          <w:r w:rsidRPr="009C150A">
            <w:rPr>
              <w:rStyle w:val="aa"/>
              <w:rFonts w:ascii="標楷體" w:hAnsi="標楷體"/>
            </w:rPr>
            <w:fldChar w:fldCharType="separate"/>
          </w:r>
          <w:r w:rsidRPr="009C150A">
            <w:rPr>
              <w:rStyle w:val="aa"/>
              <w:rFonts w:ascii="標楷體" w:hAnsi="標楷體"/>
              <w:noProof/>
            </w:rPr>
            <w:t>1</w:t>
          </w:r>
          <w:r w:rsidRPr="009C150A">
            <w:rPr>
              <w:rStyle w:val="aa"/>
              <w:rFonts w:ascii="標楷體" w:hAnsi="標楷體"/>
            </w:rPr>
            <w:fldChar w:fldCharType="end"/>
          </w:r>
          <w:r w:rsidRPr="009C150A">
            <w:rPr>
              <w:rStyle w:val="aa"/>
              <w:rFonts w:ascii="標楷體" w:hAnsi="標楷體" w:hint="eastAsia"/>
            </w:rPr>
            <w:t>/</w:t>
          </w:r>
          <w:r w:rsidRPr="009C150A">
            <w:rPr>
              <w:rStyle w:val="aa"/>
              <w:rFonts w:ascii="標楷體" w:hAnsi="標楷體"/>
            </w:rPr>
            <w:fldChar w:fldCharType="begin"/>
          </w:r>
          <w:r w:rsidRPr="009C150A">
            <w:rPr>
              <w:rStyle w:val="aa"/>
              <w:rFonts w:ascii="標楷體" w:hAnsi="標楷體"/>
            </w:rPr>
            <w:instrText xml:space="preserve"> NUMPAGES </w:instrText>
          </w:r>
          <w:r w:rsidRPr="009C150A">
            <w:rPr>
              <w:rStyle w:val="aa"/>
              <w:rFonts w:ascii="標楷體" w:hAnsi="標楷體"/>
            </w:rPr>
            <w:fldChar w:fldCharType="separate"/>
          </w:r>
          <w:r w:rsidRPr="009C150A">
            <w:rPr>
              <w:rStyle w:val="aa"/>
              <w:rFonts w:ascii="標楷體" w:hAnsi="標楷體"/>
              <w:noProof/>
            </w:rPr>
            <w:t>9</w:t>
          </w:r>
          <w:r w:rsidRPr="009C150A">
            <w:rPr>
              <w:rStyle w:val="aa"/>
              <w:rFonts w:ascii="標楷體" w:hAnsi="標楷體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ED0E0" w14:textId="77777777" w:rsidR="00D7500C" w:rsidRDefault="00D7500C" w:rsidP="009A7407">
      <w:r>
        <w:separator/>
      </w:r>
    </w:p>
  </w:footnote>
  <w:footnote w:type="continuationSeparator" w:id="0">
    <w:p w14:paraId="03738934" w14:textId="77777777" w:rsidR="00D7500C" w:rsidRDefault="00D7500C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3108F6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2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1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</w:num>
  <w:num w:numId="44">
    <w:abstractNumId w:val="19"/>
  </w:num>
  <w:num w:numId="45">
    <w:abstractNumId w:val="16"/>
  </w:num>
  <w:num w:numId="46">
    <w:abstractNumId w:val="16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1">
    <w15:presenceInfo w15:providerId="None" w15:userId="st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47BB"/>
    <w:rsid w:val="00007E1A"/>
    <w:rsid w:val="0001470A"/>
    <w:rsid w:val="00014710"/>
    <w:rsid w:val="00023889"/>
    <w:rsid w:val="000265CC"/>
    <w:rsid w:val="00032E51"/>
    <w:rsid w:val="0003501F"/>
    <w:rsid w:val="000359E7"/>
    <w:rsid w:val="00036257"/>
    <w:rsid w:val="000400F6"/>
    <w:rsid w:val="00042061"/>
    <w:rsid w:val="00044254"/>
    <w:rsid w:val="00047025"/>
    <w:rsid w:val="000508FD"/>
    <w:rsid w:val="00055810"/>
    <w:rsid w:val="00057462"/>
    <w:rsid w:val="00062AC5"/>
    <w:rsid w:val="00062DDF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34C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62CF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3F5A"/>
    <w:rsid w:val="001144A0"/>
    <w:rsid w:val="00114CC8"/>
    <w:rsid w:val="0012261D"/>
    <w:rsid w:val="001236F9"/>
    <w:rsid w:val="001240C0"/>
    <w:rsid w:val="0012489B"/>
    <w:rsid w:val="00131EF4"/>
    <w:rsid w:val="00132AF1"/>
    <w:rsid w:val="00135805"/>
    <w:rsid w:val="00135B4C"/>
    <w:rsid w:val="001360F5"/>
    <w:rsid w:val="00137418"/>
    <w:rsid w:val="001408AC"/>
    <w:rsid w:val="00140BCF"/>
    <w:rsid w:val="00140EBD"/>
    <w:rsid w:val="001416C7"/>
    <w:rsid w:val="00141BCC"/>
    <w:rsid w:val="00144A87"/>
    <w:rsid w:val="001454BB"/>
    <w:rsid w:val="0015140D"/>
    <w:rsid w:val="00152719"/>
    <w:rsid w:val="00154F43"/>
    <w:rsid w:val="00160AFA"/>
    <w:rsid w:val="00160E05"/>
    <w:rsid w:val="00166FE6"/>
    <w:rsid w:val="00167883"/>
    <w:rsid w:val="00181A2B"/>
    <w:rsid w:val="001828C0"/>
    <w:rsid w:val="00183F00"/>
    <w:rsid w:val="0018556C"/>
    <w:rsid w:val="00187B1D"/>
    <w:rsid w:val="00193C36"/>
    <w:rsid w:val="001A1E58"/>
    <w:rsid w:val="001A7904"/>
    <w:rsid w:val="001A7A6D"/>
    <w:rsid w:val="001A7C86"/>
    <w:rsid w:val="001B7701"/>
    <w:rsid w:val="001C5E92"/>
    <w:rsid w:val="001C6F8A"/>
    <w:rsid w:val="001D467C"/>
    <w:rsid w:val="001D4E25"/>
    <w:rsid w:val="001D5F15"/>
    <w:rsid w:val="001E12C3"/>
    <w:rsid w:val="001E18D8"/>
    <w:rsid w:val="001E3987"/>
    <w:rsid w:val="001E5FC6"/>
    <w:rsid w:val="001E723D"/>
    <w:rsid w:val="001E7DE7"/>
    <w:rsid w:val="001F136C"/>
    <w:rsid w:val="001F664B"/>
    <w:rsid w:val="001F79E7"/>
    <w:rsid w:val="0020058C"/>
    <w:rsid w:val="0020775B"/>
    <w:rsid w:val="002116DA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2AF"/>
    <w:rsid w:val="0023335C"/>
    <w:rsid w:val="00234E9B"/>
    <w:rsid w:val="0023638B"/>
    <w:rsid w:val="00240558"/>
    <w:rsid w:val="00244424"/>
    <w:rsid w:val="002473D9"/>
    <w:rsid w:val="00247CE7"/>
    <w:rsid w:val="00250E88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87A28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C089B"/>
    <w:rsid w:val="002D0DD6"/>
    <w:rsid w:val="002D3483"/>
    <w:rsid w:val="002D7821"/>
    <w:rsid w:val="002E234F"/>
    <w:rsid w:val="002E3DE3"/>
    <w:rsid w:val="002E5440"/>
    <w:rsid w:val="002F0DDC"/>
    <w:rsid w:val="002F46AA"/>
    <w:rsid w:val="002F5DF9"/>
    <w:rsid w:val="003006DD"/>
    <w:rsid w:val="0030182F"/>
    <w:rsid w:val="0030195D"/>
    <w:rsid w:val="0031085E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276F"/>
    <w:rsid w:val="00333FFC"/>
    <w:rsid w:val="00334096"/>
    <w:rsid w:val="003351F0"/>
    <w:rsid w:val="0034684C"/>
    <w:rsid w:val="00346F81"/>
    <w:rsid w:val="00352E18"/>
    <w:rsid w:val="00353A7E"/>
    <w:rsid w:val="00356648"/>
    <w:rsid w:val="003569A9"/>
    <w:rsid w:val="003575BA"/>
    <w:rsid w:val="00362986"/>
    <w:rsid w:val="00366462"/>
    <w:rsid w:val="00366F3E"/>
    <w:rsid w:val="00372503"/>
    <w:rsid w:val="00373BFA"/>
    <w:rsid w:val="003753E4"/>
    <w:rsid w:val="00377249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D7651"/>
    <w:rsid w:val="003E215A"/>
    <w:rsid w:val="003E3F45"/>
    <w:rsid w:val="003E58A2"/>
    <w:rsid w:val="003E5B1A"/>
    <w:rsid w:val="003F456A"/>
    <w:rsid w:val="003F76FE"/>
    <w:rsid w:val="00404808"/>
    <w:rsid w:val="004175A3"/>
    <w:rsid w:val="0041766E"/>
    <w:rsid w:val="00420966"/>
    <w:rsid w:val="0042259C"/>
    <w:rsid w:val="004271C2"/>
    <w:rsid w:val="00434832"/>
    <w:rsid w:val="004348DC"/>
    <w:rsid w:val="0043751A"/>
    <w:rsid w:val="004376CA"/>
    <w:rsid w:val="00441470"/>
    <w:rsid w:val="0044168E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5351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356F"/>
    <w:rsid w:val="004F7F32"/>
    <w:rsid w:val="005035F6"/>
    <w:rsid w:val="005037F2"/>
    <w:rsid w:val="005045E5"/>
    <w:rsid w:val="00506A78"/>
    <w:rsid w:val="005070D5"/>
    <w:rsid w:val="005125A4"/>
    <w:rsid w:val="00512AE4"/>
    <w:rsid w:val="00513900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6E70"/>
    <w:rsid w:val="005771D7"/>
    <w:rsid w:val="00582515"/>
    <w:rsid w:val="00582941"/>
    <w:rsid w:val="0058483E"/>
    <w:rsid w:val="00584CA8"/>
    <w:rsid w:val="00590259"/>
    <w:rsid w:val="0059185D"/>
    <w:rsid w:val="005936B8"/>
    <w:rsid w:val="005970A5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154"/>
    <w:rsid w:val="005E6BE6"/>
    <w:rsid w:val="00604D16"/>
    <w:rsid w:val="00604F47"/>
    <w:rsid w:val="006119AB"/>
    <w:rsid w:val="00615348"/>
    <w:rsid w:val="00615E6A"/>
    <w:rsid w:val="00616372"/>
    <w:rsid w:val="00617608"/>
    <w:rsid w:val="00621CFD"/>
    <w:rsid w:val="00626C15"/>
    <w:rsid w:val="00627CEE"/>
    <w:rsid w:val="0064310C"/>
    <w:rsid w:val="00643372"/>
    <w:rsid w:val="0065249D"/>
    <w:rsid w:val="006573DC"/>
    <w:rsid w:val="00660C1A"/>
    <w:rsid w:val="00661207"/>
    <w:rsid w:val="0066250C"/>
    <w:rsid w:val="00663186"/>
    <w:rsid w:val="00672BBB"/>
    <w:rsid w:val="006742F6"/>
    <w:rsid w:val="006749EE"/>
    <w:rsid w:val="006753A6"/>
    <w:rsid w:val="00681DEE"/>
    <w:rsid w:val="00681DFC"/>
    <w:rsid w:val="00683920"/>
    <w:rsid w:val="006870D7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E4313"/>
    <w:rsid w:val="006F2623"/>
    <w:rsid w:val="006F37DA"/>
    <w:rsid w:val="006F7D16"/>
    <w:rsid w:val="006F7F0E"/>
    <w:rsid w:val="00703D65"/>
    <w:rsid w:val="007045D6"/>
    <w:rsid w:val="00707721"/>
    <w:rsid w:val="00713B81"/>
    <w:rsid w:val="00714B2D"/>
    <w:rsid w:val="00721E08"/>
    <w:rsid w:val="007264A0"/>
    <w:rsid w:val="00730292"/>
    <w:rsid w:val="007336F9"/>
    <w:rsid w:val="007341B7"/>
    <w:rsid w:val="00735372"/>
    <w:rsid w:val="00737383"/>
    <w:rsid w:val="00744392"/>
    <w:rsid w:val="0074496E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1B41"/>
    <w:rsid w:val="007A2938"/>
    <w:rsid w:val="007A2B2B"/>
    <w:rsid w:val="007A3BBC"/>
    <w:rsid w:val="007A4631"/>
    <w:rsid w:val="007A58F0"/>
    <w:rsid w:val="007B16F6"/>
    <w:rsid w:val="007B5A4D"/>
    <w:rsid w:val="007B5ED4"/>
    <w:rsid w:val="007B7693"/>
    <w:rsid w:val="007B7804"/>
    <w:rsid w:val="007C2813"/>
    <w:rsid w:val="007C5FCC"/>
    <w:rsid w:val="007C7112"/>
    <w:rsid w:val="007C7D9B"/>
    <w:rsid w:val="007D3D65"/>
    <w:rsid w:val="007D71B5"/>
    <w:rsid w:val="007F12A0"/>
    <w:rsid w:val="008007B1"/>
    <w:rsid w:val="00802A22"/>
    <w:rsid w:val="00805D06"/>
    <w:rsid w:val="00806A2D"/>
    <w:rsid w:val="00810C8C"/>
    <w:rsid w:val="0081207D"/>
    <w:rsid w:val="008131FD"/>
    <w:rsid w:val="00813355"/>
    <w:rsid w:val="008145D7"/>
    <w:rsid w:val="00820BCE"/>
    <w:rsid w:val="00827765"/>
    <w:rsid w:val="008319A4"/>
    <w:rsid w:val="00832271"/>
    <w:rsid w:val="00835E9C"/>
    <w:rsid w:val="00836948"/>
    <w:rsid w:val="00837518"/>
    <w:rsid w:val="0084150C"/>
    <w:rsid w:val="00841B9B"/>
    <w:rsid w:val="00847929"/>
    <w:rsid w:val="00847B20"/>
    <w:rsid w:val="008508A8"/>
    <w:rsid w:val="00854990"/>
    <w:rsid w:val="00857C05"/>
    <w:rsid w:val="00860117"/>
    <w:rsid w:val="00861E37"/>
    <w:rsid w:val="008627A8"/>
    <w:rsid w:val="00862803"/>
    <w:rsid w:val="00864BEF"/>
    <w:rsid w:val="00865735"/>
    <w:rsid w:val="008679E3"/>
    <w:rsid w:val="00867E4D"/>
    <w:rsid w:val="00870DE4"/>
    <w:rsid w:val="00872464"/>
    <w:rsid w:val="008778F9"/>
    <w:rsid w:val="00881379"/>
    <w:rsid w:val="00881A81"/>
    <w:rsid w:val="00882340"/>
    <w:rsid w:val="008867AE"/>
    <w:rsid w:val="00886B34"/>
    <w:rsid w:val="00886BB0"/>
    <w:rsid w:val="00890027"/>
    <w:rsid w:val="00890DBE"/>
    <w:rsid w:val="00891680"/>
    <w:rsid w:val="008926FF"/>
    <w:rsid w:val="008A4110"/>
    <w:rsid w:val="008A42F5"/>
    <w:rsid w:val="008A4549"/>
    <w:rsid w:val="008A5442"/>
    <w:rsid w:val="008A7449"/>
    <w:rsid w:val="008B3C98"/>
    <w:rsid w:val="008C4530"/>
    <w:rsid w:val="008C620C"/>
    <w:rsid w:val="008C7DF9"/>
    <w:rsid w:val="008D005B"/>
    <w:rsid w:val="008D08D5"/>
    <w:rsid w:val="008D62A8"/>
    <w:rsid w:val="008F5289"/>
    <w:rsid w:val="009013EB"/>
    <w:rsid w:val="0090256C"/>
    <w:rsid w:val="00903BBF"/>
    <w:rsid w:val="00905E5A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34A11"/>
    <w:rsid w:val="00945301"/>
    <w:rsid w:val="00945B45"/>
    <w:rsid w:val="009460D8"/>
    <w:rsid w:val="00946996"/>
    <w:rsid w:val="00951F15"/>
    <w:rsid w:val="00953B0E"/>
    <w:rsid w:val="009549C7"/>
    <w:rsid w:val="0095566B"/>
    <w:rsid w:val="00955D4A"/>
    <w:rsid w:val="00956ADA"/>
    <w:rsid w:val="00960046"/>
    <w:rsid w:val="00972F5E"/>
    <w:rsid w:val="00976398"/>
    <w:rsid w:val="009772E8"/>
    <w:rsid w:val="00980FE9"/>
    <w:rsid w:val="00981796"/>
    <w:rsid w:val="00983DD8"/>
    <w:rsid w:val="00987EB8"/>
    <w:rsid w:val="00994717"/>
    <w:rsid w:val="009A3EAF"/>
    <w:rsid w:val="009A5379"/>
    <w:rsid w:val="009A7407"/>
    <w:rsid w:val="009B0149"/>
    <w:rsid w:val="009B2336"/>
    <w:rsid w:val="009B2E91"/>
    <w:rsid w:val="009B474A"/>
    <w:rsid w:val="009C150A"/>
    <w:rsid w:val="009C1782"/>
    <w:rsid w:val="009C66C8"/>
    <w:rsid w:val="009D08FC"/>
    <w:rsid w:val="009D7723"/>
    <w:rsid w:val="009E0408"/>
    <w:rsid w:val="009E38D3"/>
    <w:rsid w:val="009F037E"/>
    <w:rsid w:val="009F1A7D"/>
    <w:rsid w:val="009F4EEE"/>
    <w:rsid w:val="009F54CC"/>
    <w:rsid w:val="009F676C"/>
    <w:rsid w:val="009F7D1D"/>
    <w:rsid w:val="00A02C89"/>
    <w:rsid w:val="00A04920"/>
    <w:rsid w:val="00A07B10"/>
    <w:rsid w:val="00A11891"/>
    <w:rsid w:val="00A120DB"/>
    <w:rsid w:val="00A12242"/>
    <w:rsid w:val="00A13280"/>
    <w:rsid w:val="00A13E34"/>
    <w:rsid w:val="00A142DB"/>
    <w:rsid w:val="00A208E3"/>
    <w:rsid w:val="00A20FE3"/>
    <w:rsid w:val="00A219ED"/>
    <w:rsid w:val="00A27B9C"/>
    <w:rsid w:val="00A34883"/>
    <w:rsid w:val="00A36FA6"/>
    <w:rsid w:val="00A42288"/>
    <w:rsid w:val="00A4445D"/>
    <w:rsid w:val="00A5701A"/>
    <w:rsid w:val="00A570BB"/>
    <w:rsid w:val="00A62159"/>
    <w:rsid w:val="00A6618B"/>
    <w:rsid w:val="00A72CBB"/>
    <w:rsid w:val="00A75073"/>
    <w:rsid w:val="00A82813"/>
    <w:rsid w:val="00A83EBA"/>
    <w:rsid w:val="00A90685"/>
    <w:rsid w:val="00A92558"/>
    <w:rsid w:val="00A9395C"/>
    <w:rsid w:val="00AA1778"/>
    <w:rsid w:val="00AA3D4B"/>
    <w:rsid w:val="00AA5A9C"/>
    <w:rsid w:val="00AB55EE"/>
    <w:rsid w:val="00AC4CBF"/>
    <w:rsid w:val="00AC4CF7"/>
    <w:rsid w:val="00AC59E4"/>
    <w:rsid w:val="00AD0B36"/>
    <w:rsid w:val="00AE0C16"/>
    <w:rsid w:val="00AE5E19"/>
    <w:rsid w:val="00AE66F3"/>
    <w:rsid w:val="00AF1FD0"/>
    <w:rsid w:val="00AF332F"/>
    <w:rsid w:val="00B00B96"/>
    <w:rsid w:val="00B00C30"/>
    <w:rsid w:val="00B031CC"/>
    <w:rsid w:val="00B036F6"/>
    <w:rsid w:val="00B03CCA"/>
    <w:rsid w:val="00B078FA"/>
    <w:rsid w:val="00B13670"/>
    <w:rsid w:val="00B17DEF"/>
    <w:rsid w:val="00B22439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3028"/>
    <w:rsid w:val="00B54FAD"/>
    <w:rsid w:val="00B557B6"/>
    <w:rsid w:val="00B565EE"/>
    <w:rsid w:val="00B56955"/>
    <w:rsid w:val="00B617E3"/>
    <w:rsid w:val="00B63F49"/>
    <w:rsid w:val="00B7081F"/>
    <w:rsid w:val="00B714F2"/>
    <w:rsid w:val="00B71DAB"/>
    <w:rsid w:val="00B71E21"/>
    <w:rsid w:val="00B71E56"/>
    <w:rsid w:val="00B71E7E"/>
    <w:rsid w:val="00B770F8"/>
    <w:rsid w:val="00B80D22"/>
    <w:rsid w:val="00B8202D"/>
    <w:rsid w:val="00B82081"/>
    <w:rsid w:val="00B83902"/>
    <w:rsid w:val="00B867E1"/>
    <w:rsid w:val="00B9065C"/>
    <w:rsid w:val="00B96AD4"/>
    <w:rsid w:val="00BA01C4"/>
    <w:rsid w:val="00BA6E4E"/>
    <w:rsid w:val="00BB0E61"/>
    <w:rsid w:val="00BB1854"/>
    <w:rsid w:val="00BB212C"/>
    <w:rsid w:val="00BC23CE"/>
    <w:rsid w:val="00BC583F"/>
    <w:rsid w:val="00BC6565"/>
    <w:rsid w:val="00BD1B99"/>
    <w:rsid w:val="00BD5006"/>
    <w:rsid w:val="00BD538F"/>
    <w:rsid w:val="00BD60D9"/>
    <w:rsid w:val="00BE01E4"/>
    <w:rsid w:val="00BE08E5"/>
    <w:rsid w:val="00BE46BF"/>
    <w:rsid w:val="00BF0E4E"/>
    <w:rsid w:val="00BF38F5"/>
    <w:rsid w:val="00BF3D56"/>
    <w:rsid w:val="00BF43EC"/>
    <w:rsid w:val="00BF6EF0"/>
    <w:rsid w:val="00C024E5"/>
    <w:rsid w:val="00C07099"/>
    <w:rsid w:val="00C20367"/>
    <w:rsid w:val="00C2153E"/>
    <w:rsid w:val="00C217B4"/>
    <w:rsid w:val="00C21E09"/>
    <w:rsid w:val="00C25B2B"/>
    <w:rsid w:val="00C26610"/>
    <w:rsid w:val="00C26995"/>
    <w:rsid w:val="00C3375B"/>
    <w:rsid w:val="00C33ACD"/>
    <w:rsid w:val="00C35FC2"/>
    <w:rsid w:val="00C362B1"/>
    <w:rsid w:val="00C40F9F"/>
    <w:rsid w:val="00C4491C"/>
    <w:rsid w:val="00C44CCA"/>
    <w:rsid w:val="00C44DDE"/>
    <w:rsid w:val="00C47FBA"/>
    <w:rsid w:val="00C525F8"/>
    <w:rsid w:val="00C553A3"/>
    <w:rsid w:val="00C5630C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A309E"/>
    <w:rsid w:val="00CA5905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463B"/>
    <w:rsid w:val="00CD5560"/>
    <w:rsid w:val="00CE1B06"/>
    <w:rsid w:val="00CE23E6"/>
    <w:rsid w:val="00CE26F5"/>
    <w:rsid w:val="00CE3E20"/>
    <w:rsid w:val="00CE5CFF"/>
    <w:rsid w:val="00CF0CA3"/>
    <w:rsid w:val="00CF0CAD"/>
    <w:rsid w:val="00CF12F2"/>
    <w:rsid w:val="00CF6F78"/>
    <w:rsid w:val="00D013C7"/>
    <w:rsid w:val="00D0297C"/>
    <w:rsid w:val="00D11E90"/>
    <w:rsid w:val="00D151C0"/>
    <w:rsid w:val="00D21DF7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3D7"/>
    <w:rsid w:val="00D668B7"/>
    <w:rsid w:val="00D66EAC"/>
    <w:rsid w:val="00D7500C"/>
    <w:rsid w:val="00D76B5E"/>
    <w:rsid w:val="00D8084F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B42AA"/>
    <w:rsid w:val="00DB769C"/>
    <w:rsid w:val="00DC11CA"/>
    <w:rsid w:val="00DC7100"/>
    <w:rsid w:val="00DD07E6"/>
    <w:rsid w:val="00DD121B"/>
    <w:rsid w:val="00DD30FD"/>
    <w:rsid w:val="00DD531D"/>
    <w:rsid w:val="00DD6229"/>
    <w:rsid w:val="00DD6520"/>
    <w:rsid w:val="00DD732A"/>
    <w:rsid w:val="00DD794F"/>
    <w:rsid w:val="00DE2C57"/>
    <w:rsid w:val="00DE2DE2"/>
    <w:rsid w:val="00DE4B60"/>
    <w:rsid w:val="00DF33BB"/>
    <w:rsid w:val="00DF4928"/>
    <w:rsid w:val="00E00455"/>
    <w:rsid w:val="00E03FA6"/>
    <w:rsid w:val="00E040FA"/>
    <w:rsid w:val="00E059CE"/>
    <w:rsid w:val="00E06AFB"/>
    <w:rsid w:val="00E11383"/>
    <w:rsid w:val="00E12639"/>
    <w:rsid w:val="00E12D36"/>
    <w:rsid w:val="00E148CA"/>
    <w:rsid w:val="00E1696B"/>
    <w:rsid w:val="00E17E9E"/>
    <w:rsid w:val="00E22B24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C5F00"/>
    <w:rsid w:val="00ED19B8"/>
    <w:rsid w:val="00ED1D31"/>
    <w:rsid w:val="00ED3332"/>
    <w:rsid w:val="00ED60BD"/>
    <w:rsid w:val="00EE0DC4"/>
    <w:rsid w:val="00EE4DCF"/>
    <w:rsid w:val="00EF0470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27CE6"/>
    <w:rsid w:val="00F334E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257D"/>
    <w:rsid w:val="00F670FF"/>
    <w:rsid w:val="00F6758B"/>
    <w:rsid w:val="00F7010D"/>
    <w:rsid w:val="00F72663"/>
    <w:rsid w:val="00F7274A"/>
    <w:rsid w:val="00F80B12"/>
    <w:rsid w:val="00F85DD8"/>
    <w:rsid w:val="00F85FEB"/>
    <w:rsid w:val="00F94A21"/>
    <w:rsid w:val="00F956A3"/>
    <w:rsid w:val="00FA00C0"/>
    <w:rsid w:val="00FA13A2"/>
    <w:rsid w:val="00FA726D"/>
    <w:rsid w:val="00FA7594"/>
    <w:rsid w:val="00FB10DF"/>
    <w:rsid w:val="00FB14AE"/>
    <w:rsid w:val="00FB4180"/>
    <w:rsid w:val="00FB5CEE"/>
    <w:rsid w:val="00FC1260"/>
    <w:rsid w:val="00FC4556"/>
    <w:rsid w:val="00FC6342"/>
    <w:rsid w:val="00FD121D"/>
    <w:rsid w:val="00FD2A83"/>
    <w:rsid w:val="00FD4360"/>
    <w:rsid w:val="00FD62F1"/>
    <w:rsid w:val="00FD63A5"/>
    <w:rsid w:val="00FD68AF"/>
    <w:rsid w:val="00FE2B5D"/>
    <w:rsid w:val="00FE3704"/>
    <w:rsid w:val="00FE3C05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0359E7"/>
    <w:pPr>
      <w:snapToGrid w:val="0"/>
      <w:spacing w:before="120"/>
      <w:ind w:left="1148" w:hanging="2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0359E7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5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11073</TotalTime>
  <Pages>8</Pages>
  <Words>1498</Words>
  <Characters>8541</Characters>
  <Application>Microsoft Office Word</Application>
  <DocSecurity>0</DocSecurity>
  <Lines>71</Lines>
  <Paragraphs>20</Paragraphs>
  <ScaleCrop>false</ScaleCrop>
  <Company/>
  <LinksUpToDate>false</LinksUpToDate>
  <CharactersWithSpaces>10019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陳志嵩</cp:lastModifiedBy>
  <cp:revision>401</cp:revision>
  <dcterms:created xsi:type="dcterms:W3CDTF">2015-11-06T01:06:00Z</dcterms:created>
  <dcterms:modified xsi:type="dcterms:W3CDTF">2021-07-01T15:49:00Z</dcterms:modified>
</cp:coreProperties>
</file>