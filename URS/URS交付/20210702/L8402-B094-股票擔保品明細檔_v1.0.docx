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C554E64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290337">
              <w:rPr>
                <w:rFonts w:ascii="標楷體" w:hAnsi="標楷體" w:hint="eastAsia"/>
              </w:rPr>
              <w:t>094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8CB7DB1" w:rsidR="00062AC5" w:rsidRPr="00D56B13" w:rsidRDefault="0029033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股票擔保品明細檔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25958D83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290337">
              <w:rPr>
                <w:rFonts w:ascii="標楷體" w:hAnsi="標楷體" w:hint="eastAsia"/>
              </w:rPr>
              <w:t>094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290337">
              <w:rPr>
                <w:rFonts w:ascii="標楷體" w:hAnsi="標楷體" w:hint="eastAsia"/>
              </w:rPr>
              <w:t>094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61F967F3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290337">
              <w:rPr>
                <w:rFonts w:ascii="標楷體" w:hAnsi="標楷體"/>
              </w:rPr>
              <w:t>094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31029D10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</w:t>
            </w:r>
            <w:r w:rsidR="002E45F6">
              <w:rPr>
                <w:rFonts w:ascii="標楷體" w:hAnsi="標楷體" w:hint="eastAsia"/>
              </w:rPr>
              <w:t>B</w:t>
            </w:r>
            <w:r w:rsidR="00290337">
              <w:rPr>
                <w:rFonts w:ascii="標楷體" w:hAnsi="標楷體" w:hint="eastAsia"/>
              </w:rPr>
              <w:t>094</w:t>
            </w:r>
            <w:r w:rsidR="0060499B" w:rsidRPr="0060499B">
              <w:rPr>
                <w:rFonts w:ascii="標楷體" w:hAnsi="標楷體" w:hint="eastAsia"/>
              </w:rPr>
              <w:t>聯徵</w:t>
            </w:r>
            <w:r w:rsidR="00290337">
              <w:rPr>
                <w:rFonts w:ascii="標楷體" w:hAnsi="標楷體" w:hint="eastAsia"/>
              </w:rPr>
              <w:t>股票擔保品明細檔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290337">
              <w:rPr>
                <w:rFonts w:ascii="標楷體" w:hAnsi="標楷體"/>
              </w:rPr>
              <w:t>094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3A9C1E69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</w:t>
            </w:r>
            <w:r w:rsidR="00290337">
              <w:rPr>
                <w:rFonts w:ascii="標楷體" w:hAnsi="標楷體" w:hint="eastAsia"/>
              </w:rPr>
              <w:t>094</w:t>
            </w:r>
            <w:r w:rsidR="0060499B" w:rsidRPr="0060499B">
              <w:rPr>
                <w:rFonts w:ascii="標楷體" w:hAnsi="標楷體" w:hint="eastAsia"/>
              </w:rPr>
              <w:t>聯徵</w:t>
            </w:r>
            <w:r w:rsidR="00290337">
              <w:rPr>
                <w:rFonts w:ascii="標楷體" w:hAnsi="標楷體" w:hint="eastAsia"/>
              </w:rPr>
              <w:t>股票擔保品明細檔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57D18DBB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</w:t>
            </w:r>
            <w:r w:rsidR="00290337">
              <w:rPr>
                <w:rFonts w:ascii="標楷體" w:hAnsi="標楷體" w:hint="eastAsia"/>
              </w:rPr>
              <w:t>094股票擔保品明細檔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4F0F5B0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CB6DC0" w:rsidRPr="00CB6DC0">
        <w:rPr>
          <w:rFonts w:ascii="標楷體" w:hAnsi="標楷體" w:hint="eastAsia"/>
          <w:sz w:val="24"/>
        </w:rPr>
        <w:t>聯徵</w:t>
      </w:r>
      <w:r w:rsidR="00023C8B" w:rsidRPr="00023C8B">
        <w:rPr>
          <w:rFonts w:ascii="標楷體" w:hAnsi="標楷體" w:hint="eastAsia"/>
          <w:sz w:val="24"/>
        </w:rPr>
        <w:t>擔保品關聯檔資料檔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JcicB090</w:t>
      </w:r>
      <w:r>
        <w:rPr>
          <w:rFonts w:ascii="標楷體" w:hAnsi="標楷體" w:hint="eastAsia"/>
          <w:sz w:val="24"/>
        </w:rPr>
        <w:t>)]</w:t>
      </w:r>
    </w:p>
    <w:p w14:paraId="461E5922" w14:textId="4A9ABB26" w:rsidR="005C3F17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023C8B" w:rsidRPr="00023C8B">
        <w:rPr>
          <w:rFonts w:ascii="標楷體" w:hAnsi="標楷體" w:hint="eastAsia"/>
          <w:sz w:val="24"/>
        </w:rPr>
        <w:t>擔保品代號檔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CdCl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023C8B" w:rsidRPr="00023C8B">
        <w:rPr>
          <w:rFonts w:ascii="標楷體" w:hAnsi="標楷體" w:hint="eastAsia"/>
          <w:sz w:val="24"/>
        </w:rPr>
        <w:t>額度主檔</w:t>
      </w:r>
      <w:r w:rsidR="00023C8B"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FacMain</w:t>
      </w:r>
      <w:r w:rsidR="00023C8B">
        <w:rPr>
          <w:rFonts w:ascii="標楷體" w:hAnsi="標楷體" w:hint="eastAsia"/>
          <w:sz w:val="24"/>
        </w:rPr>
        <w:t>)]、</w:t>
      </w:r>
    </w:p>
    <w:p w14:paraId="6BB2721B" w14:textId="15EFC9CF" w:rsidR="004271C2" w:rsidRDefault="004271C2" w:rsidP="005C3F17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641A7B" w:rsidRPr="00641A7B">
        <w:rPr>
          <w:rFonts w:ascii="標楷體" w:hAnsi="標楷體" w:hint="eastAsia"/>
          <w:sz w:val="24"/>
        </w:rPr>
        <w:t>擔保品股票檔</w:t>
      </w:r>
      <w:r>
        <w:rPr>
          <w:rFonts w:ascii="標楷體" w:hAnsi="標楷體" w:hint="eastAsia"/>
          <w:sz w:val="24"/>
        </w:rPr>
        <w:t>(</w:t>
      </w:r>
      <w:r w:rsidR="00641A7B" w:rsidRPr="00641A7B">
        <w:rPr>
          <w:rFonts w:ascii="標楷體" w:hAnsi="標楷體"/>
          <w:sz w:val="24"/>
        </w:rPr>
        <w:t>ClStock</w:t>
      </w:r>
      <w:r>
        <w:rPr>
          <w:rFonts w:ascii="標楷體" w:hAnsi="標楷體" w:hint="eastAsia"/>
          <w:sz w:val="24"/>
        </w:rPr>
        <w:t>)]、</w:t>
      </w:r>
      <w:r w:rsidR="00641A7B">
        <w:rPr>
          <w:rFonts w:ascii="標楷體" w:hAnsi="標楷體" w:hint="eastAsia"/>
          <w:sz w:val="24"/>
        </w:rPr>
        <w:t>[</w:t>
      </w:r>
      <w:r w:rsidR="00641A7B" w:rsidRPr="00641A7B">
        <w:rPr>
          <w:rFonts w:ascii="標楷體" w:hAnsi="標楷體" w:hint="eastAsia"/>
          <w:sz w:val="24"/>
        </w:rPr>
        <w:t>擔保品主檔</w:t>
      </w:r>
      <w:r w:rsidR="00641A7B">
        <w:rPr>
          <w:rFonts w:ascii="標楷體" w:hAnsi="標楷體" w:hint="eastAsia"/>
          <w:sz w:val="24"/>
        </w:rPr>
        <w:t>(</w:t>
      </w:r>
      <w:r w:rsidR="00641A7B" w:rsidRPr="00641A7B">
        <w:rPr>
          <w:rFonts w:ascii="標楷體" w:hAnsi="標楷體"/>
          <w:sz w:val="24"/>
        </w:rPr>
        <w:t>ClMain</w:t>
      </w:r>
      <w:r w:rsidR="00641A7B">
        <w:rPr>
          <w:rFonts w:ascii="標楷體" w:hAnsi="標楷體" w:hint="eastAsia"/>
          <w:sz w:val="24"/>
        </w:rPr>
        <w:t>)]</w:t>
      </w:r>
      <w:r w:rsidR="00641A7B" w:rsidRPr="00641A7B">
        <w:rPr>
          <w:rFonts w:ascii="標楷體" w:hAnsi="標楷體" w:hint="eastAsia"/>
          <w:sz w:val="24"/>
        </w:rPr>
        <w:t xml:space="preserve"> </w:t>
      </w:r>
      <w:r w:rsidR="00641A7B">
        <w:rPr>
          <w:rFonts w:ascii="標楷體" w:hAnsi="標楷體" w:hint="eastAsia"/>
          <w:sz w:val="24"/>
        </w:rPr>
        <w:t>、</w:t>
      </w:r>
    </w:p>
    <w:p w14:paraId="464BA6F3" w14:textId="234EA3EF" w:rsidR="00023C8B" w:rsidRDefault="00023C8B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641A7B" w:rsidRPr="00641A7B">
        <w:rPr>
          <w:rFonts w:ascii="標楷體" w:hAnsi="標楷體" w:hint="eastAsia"/>
          <w:sz w:val="24"/>
        </w:rPr>
        <w:t>聯徵放款月報資料檔</w:t>
      </w:r>
      <w:r>
        <w:rPr>
          <w:rFonts w:ascii="標楷體" w:hAnsi="標楷體" w:hint="eastAsia"/>
          <w:sz w:val="24"/>
        </w:rPr>
        <w:t>(</w:t>
      </w:r>
      <w:r w:rsidR="00641A7B" w:rsidRPr="00641A7B">
        <w:rPr>
          <w:rFonts w:ascii="標楷體" w:hAnsi="標楷體"/>
          <w:sz w:val="24"/>
        </w:rPr>
        <w:t>JcicMonthlyLoanData</w:t>
      </w:r>
      <w:r>
        <w:rPr>
          <w:rFonts w:ascii="標楷體" w:hAnsi="標楷體" w:hint="eastAsia"/>
          <w:sz w:val="24"/>
        </w:rPr>
        <w:t>)]</w:t>
      </w:r>
    </w:p>
    <w:p w14:paraId="7D84869A" w14:textId="6872F66F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2427C7" w:rsidRPr="002427C7">
        <w:rPr>
          <w:rFonts w:ascii="標楷體" w:hAnsi="標楷體" w:hint="eastAsia"/>
          <w:sz w:val="24"/>
        </w:rPr>
        <w:t>聯徵</w:t>
      </w:r>
      <w:r w:rsidR="00290337">
        <w:rPr>
          <w:rFonts w:ascii="標楷體" w:hAnsi="標楷體" w:hint="eastAsia"/>
          <w:sz w:val="24"/>
        </w:rPr>
        <w:t>股票擔保品明細檔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JcicB</w:t>
      </w:r>
      <w:r w:rsidR="00290337">
        <w:rPr>
          <w:rFonts w:ascii="標楷體" w:hAnsi="標楷體"/>
          <w:sz w:val="24"/>
        </w:rPr>
        <w:t>094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41A4E856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290337">
        <w:rPr>
          <w:rFonts w:ascii="標楷體" w:hAnsi="標楷體" w:hint="eastAsia"/>
        </w:rPr>
        <w:t>股票擔保品明細檔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290337">
        <w:rPr>
          <w:rFonts w:ascii="標楷體" w:hAnsi="標楷體"/>
        </w:rPr>
        <w:t>094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246848C3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</w:t>
      </w:r>
      <w:r w:rsidR="00290337">
        <w:rPr>
          <w:rFonts w:ascii="標楷體" w:hAnsi="標楷體" w:hint="eastAsia"/>
        </w:rPr>
        <w:t>股票擔保品明細檔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290337">
        <w:rPr>
          <w:rFonts w:ascii="標楷體" w:hAnsi="標楷體"/>
        </w:rPr>
        <w:t>094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bookmarkStart w:id="3" w:name="_MON_1686598907"/>
    <w:bookmarkEnd w:id="3"/>
    <w:p w14:paraId="3F85DED9" w14:textId="6C494692" w:rsidR="007A3BBC" w:rsidRDefault="006C2138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6A0B6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796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69A194CA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4" w:author="st1" w:date="2021-05-16T16:56:00Z">
        <w:r w:rsidR="00B71E7E">
          <w:rPr>
            <w:rFonts w:ascii="標楷體" w:hAnsi="標楷體" w:hint="eastAsia"/>
          </w:rPr>
          <w:t>458</w:t>
        </w:r>
      </w:ins>
      <w:ins w:id="5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290337">
        <w:rPr>
          <w:rFonts w:ascii="標楷體" w:hAnsi="標楷體"/>
        </w:rPr>
        <w:t>094</w:t>
      </w:r>
      <w:r w:rsidR="00B71E7E">
        <w:rPr>
          <w:rFonts w:ascii="標楷體" w:hAnsi="標楷體" w:hint="eastAsia"/>
        </w:rPr>
        <w:t xml:space="preserve"> (</w:t>
      </w:r>
      <w:ins w:id="6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290337">
        <w:rPr>
          <w:rFonts w:ascii="標楷體" w:hAnsi="標楷體"/>
        </w:rPr>
        <w:t>094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02DEF9F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290337">
        <w:rPr>
          <w:rFonts w:ascii="標楷體" w:hAnsi="標楷體"/>
        </w:rPr>
        <w:t>094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9D49AD">
        <w:rPr>
          <w:rFonts w:ascii="標楷體" w:hAnsi="標楷體" w:hint="eastAsia"/>
        </w:rPr>
        <w:t>聯徵</w:t>
      </w:r>
      <w:r w:rsidR="00290337">
        <w:rPr>
          <w:rFonts w:ascii="標楷體" w:hAnsi="標楷體" w:hint="eastAsia"/>
        </w:rPr>
        <w:t>股票擔保品明細檔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7184C205" w:rsidR="00C217B4" w:rsidRPr="001F30B9" w:rsidRDefault="00C217B4" w:rsidP="00C217B4">
      <w:pPr>
        <w:pStyle w:val="ad"/>
        <w:ind w:leftChars="0" w:left="851"/>
        <w:rPr>
          <w:rFonts w:ascii="標楷體" w:hAnsi="標楷體"/>
          <w:color w:val="000000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Pr="001F30B9">
        <w:rPr>
          <w:rFonts w:ascii="標楷體" w:hAnsi="標楷體"/>
          <w:color w:val="000000"/>
        </w:rPr>
        <w:t>1.</w:t>
      </w:r>
      <w:r w:rsidRPr="001F30B9">
        <w:rPr>
          <w:rFonts w:ascii="標楷體" w:hAnsi="標楷體" w:hint="eastAsia"/>
          <w:color w:val="000000"/>
        </w:rPr>
        <w:t>[</w:t>
      </w:r>
      <w:r w:rsidR="00B0023E" w:rsidRPr="00B0023E">
        <w:rPr>
          <w:rFonts w:ascii="標楷體" w:hAnsi="標楷體" w:hint="eastAsia"/>
          <w:color w:val="000000"/>
        </w:rPr>
        <w:t>擔保品控制編碼</w:t>
      </w:r>
      <w:r w:rsidRPr="001F30B9">
        <w:rPr>
          <w:rFonts w:ascii="標楷體" w:hAnsi="標楷體" w:hint="eastAsia"/>
          <w:color w:val="000000"/>
        </w:rPr>
        <w:t>(</w:t>
      </w:r>
      <w:r w:rsidR="00B0023E" w:rsidRPr="00B0023E">
        <w:rPr>
          <w:rFonts w:ascii="標楷體" w:hAnsi="標楷體"/>
          <w:color w:val="000000"/>
        </w:rPr>
        <w:t>ClActNo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31603BE8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18158B" w:rsidRPr="003B4F69" w14:paraId="1D9489DA" w14:textId="77777777" w:rsidTr="00CC4ED0">
        <w:tc>
          <w:tcPr>
            <w:tcW w:w="457" w:type="dxa"/>
            <w:vAlign w:val="center"/>
          </w:tcPr>
          <w:p w14:paraId="33E4D913" w14:textId="21FB2121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45C007AF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074D7778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18158B" w:rsidRPr="001E5531" w:rsidRDefault="0018158B" w:rsidP="00181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375597CD" w:rsidR="0018158B" w:rsidRPr="00CC4ED0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>94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18158B" w:rsidRPr="003B4F69" w14:paraId="1B3FEA74" w14:textId="77777777" w:rsidTr="00CC4ED0">
        <w:tc>
          <w:tcPr>
            <w:tcW w:w="457" w:type="dxa"/>
            <w:vAlign w:val="center"/>
          </w:tcPr>
          <w:p w14:paraId="667939EC" w14:textId="3AF74260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157E5465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69471157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18158B" w:rsidRPr="001E5531" w:rsidRDefault="0018158B" w:rsidP="00181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1B48AED0" w:rsidR="0018158B" w:rsidRPr="00CC4ED0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18158B" w:rsidRPr="003B4F69" w14:paraId="5059E6A4" w14:textId="77777777" w:rsidTr="00CC4ED0">
        <w:tc>
          <w:tcPr>
            <w:tcW w:w="457" w:type="dxa"/>
            <w:vAlign w:val="center"/>
          </w:tcPr>
          <w:p w14:paraId="7E1231EA" w14:textId="6445AACD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7528A08E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6434EFE9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18158B" w:rsidRPr="001E5531" w:rsidRDefault="0018158B" w:rsidP="00181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26B694A9" w:rsidR="0018158B" w:rsidRPr="00CC4ED0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18158B" w:rsidRPr="003B4F69" w14:paraId="56ADA7D6" w14:textId="77777777" w:rsidTr="00CC4ED0">
        <w:tc>
          <w:tcPr>
            <w:tcW w:w="457" w:type="dxa"/>
            <w:vAlign w:val="center"/>
          </w:tcPr>
          <w:p w14:paraId="23F20469" w14:textId="3A4CB581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2BDBA85B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4F9F17CF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21B9983E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1EED8152" w:rsidR="0018158B" w:rsidRPr="00CC4ED0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系統日(民國年)</w:t>
            </w:r>
          </w:p>
        </w:tc>
      </w:tr>
      <w:tr w:rsidR="0018158B" w:rsidRPr="003B4F69" w14:paraId="036334FA" w14:textId="77777777" w:rsidTr="00CC4ED0">
        <w:tc>
          <w:tcPr>
            <w:tcW w:w="457" w:type="dxa"/>
            <w:vAlign w:val="center"/>
          </w:tcPr>
          <w:p w14:paraId="5F0C983A" w14:textId="08CF101C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2E36F59F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0DE495E0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2D605B73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10D0A392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18158B" w:rsidRPr="003B4F69" w14:paraId="26EF5ED7" w14:textId="77777777" w:rsidTr="00CC4ED0">
        <w:tc>
          <w:tcPr>
            <w:tcW w:w="457" w:type="dxa"/>
            <w:vAlign w:val="center"/>
          </w:tcPr>
          <w:p w14:paraId="0FF40382" w14:textId="735EE6A5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5106E15D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7E7EA233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18158B" w:rsidRPr="001E5531" w:rsidRDefault="0018158B" w:rsidP="00181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2EDC7F8C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18158B" w:rsidRPr="003B4F69" w14:paraId="26220ABA" w14:textId="77777777" w:rsidTr="00CC4ED0">
        <w:tc>
          <w:tcPr>
            <w:tcW w:w="457" w:type="dxa"/>
            <w:vAlign w:val="center"/>
          </w:tcPr>
          <w:p w14:paraId="4816176D" w14:textId="4F7F1A36" w:rsidR="0018158B" w:rsidRPr="001E5531" w:rsidRDefault="0018158B" w:rsidP="001815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348BB088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146025E7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18158B" w:rsidRPr="001E5531" w:rsidRDefault="0018158B" w:rsidP="00181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182322BA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18158B" w:rsidRPr="003B4F69" w14:paraId="3BBDFEC6" w14:textId="77777777" w:rsidTr="00CC4ED0">
        <w:tc>
          <w:tcPr>
            <w:tcW w:w="457" w:type="dxa"/>
            <w:vAlign w:val="center"/>
          </w:tcPr>
          <w:p w14:paraId="03023BB8" w14:textId="422521D2" w:rsidR="0018158B" w:rsidRPr="001E5531" w:rsidRDefault="0018158B" w:rsidP="001815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07FD9E18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3EA215C5" w:rsidR="0018158B" w:rsidRPr="001E5531" w:rsidRDefault="0018158B" w:rsidP="001815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0D159DE1" w14:textId="77777777" w:rsidR="0018158B" w:rsidRPr="001E5531" w:rsidRDefault="0018158B" w:rsidP="00181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46781AC7" w:rsidR="0018158B" w:rsidRPr="001E5531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  <w:tr w:rsidR="0018158B" w:rsidRPr="003B4F69" w14:paraId="18F914D8" w14:textId="77777777" w:rsidTr="00CC4ED0">
        <w:tc>
          <w:tcPr>
            <w:tcW w:w="457" w:type="dxa"/>
            <w:vAlign w:val="center"/>
          </w:tcPr>
          <w:p w14:paraId="0690F821" w14:textId="08A82FD2" w:rsidR="0018158B" w:rsidRDefault="0018158B" w:rsidP="001815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2492" w:type="dxa"/>
            <w:vAlign w:val="center"/>
          </w:tcPr>
          <w:p w14:paraId="028BB7EC" w14:textId="373F3181" w:rsidR="0018158B" w:rsidRPr="00CE3D0E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451B9979" w14:textId="0E5AEDC5" w:rsidR="0018158B" w:rsidRDefault="0018158B" w:rsidP="001815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672" w:type="dxa"/>
            <w:vAlign w:val="center"/>
          </w:tcPr>
          <w:p w14:paraId="4EDB8E66" w14:textId="77777777" w:rsidR="0018158B" w:rsidRPr="001E5531" w:rsidRDefault="0018158B" w:rsidP="0018158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7F2CEEC" w14:textId="5160521E" w:rsidR="0018158B" w:rsidRPr="00CE3D0E" w:rsidRDefault="0018158B" w:rsidP="0018158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3"/>
        <w:gridCol w:w="888"/>
        <w:gridCol w:w="1896"/>
        <w:gridCol w:w="4253"/>
      </w:tblGrid>
      <w:tr w:rsidR="001E12C3" w:rsidRPr="003B4F69" w14:paraId="2EE70459" w14:textId="77777777" w:rsidTr="001975E9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48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6" w:type="dxa"/>
            <w:vAlign w:val="center"/>
          </w:tcPr>
          <w:p w14:paraId="5A07C554" w14:textId="5E62D8CD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00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C665B5" w:rsidRPr="003B4F69" w14:paraId="6D9295B8" w14:textId="77777777" w:rsidTr="001975E9">
        <w:tc>
          <w:tcPr>
            <w:tcW w:w="457" w:type="dxa"/>
            <w:vAlign w:val="center"/>
          </w:tcPr>
          <w:p w14:paraId="6F9E8B84" w14:textId="46D7B488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448" w:type="dxa"/>
            <w:vAlign w:val="center"/>
          </w:tcPr>
          <w:p w14:paraId="305B4835" w14:textId="44EFB74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資料別</w:t>
            </w:r>
          </w:p>
        </w:tc>
        <w:tc>
          <w:tcPr>
            <w:tcW w:w="906" w:type="dxa"/>
            <w:vAlign w:val="center"/>
          </w:tcPr>
          <w:p w14:paraId="38EDD978" w14:textId="03D1DA34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17BC9D9F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43CB431" w14:textId="3B450042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"9</w:t>
            </w:r>
            <w:r>
              <w:rPr>
                <w:rFonts w:ascii="標楷體" w:hAnsi="標楷體"/>
              </w:rPr>
              <w:t>3</w:t>
            </w:r>
            <w:r w:rsidRPr="007217B4">
              <w:rPr>
                <w:rFonts w:ascii="標楷體" w:hAnsi="標楷體"/>
              </w:rPr>
              <w:t>"</w:t>
            </w:r>
          </w:p>
          <w:p w14:paraId="39F7AC1D" w14:textId="56881F8C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</w:t>
            </w:r>
            <w:r w:rsidR="00290337">
              <w:rPr>
                <w:rFonts w:ascii="標楷體" w:hAnsi="標楷體"/>
              </w:rPr>
              <w:t>094</w:t>
            </w:r>
            <w:r w:rsidRPr="006C50C3">
              <w:rPr>
                <w:rFonts w:ascii="標楷體" w:hAnsi="標楷體"/>
              </w:rPr>
              <w:t>.DataType</w:t>
            </w:r>
          </w:p>
        </w:tc>
      </w:tr>
      <w:tr w:rsidR="00C665B5" w:rsidRPr="003B4F69" w14:paraId="7DA9F452" w14:textId="77777777" w:rsidTr="001975E9">
        <w:tc>
          <w:tcPr>
            <w:tcW w:w="457" w:type="dxa"/>
            <w:vAlign w:val="center"/>
          </w:tcPr>
          <w:p w14:paraId="2B86B519" w14:textId="48CEAF64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448" w:type="dxa"/>
            <w:vAlign w:val="center"/>
          </w:tcPr>
          <w:p w14:paraId="69DE404B" w14:textId="3F7C35BB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906" w:type="dxa"/>
            <w:vAlign w:val="center"/>
          </w:tcPr>
          <w:p w14:paraId="0E5570A4" w14:textId="21765596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7ECEEC8F" w14:textId="4574F9A2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2C0701C" w14:textId="77777777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458</w:t>
            </w:r>
            <w:r w:rsidRPr="007217B4">
              <w:rPr>
                <w:rFonts w:ascii="標楷體" w:hAnsi="標楷體"/>
              </w:rPr>
              <w:t>"</w:t>
            </w:r>
          </w:p>
          <w:p w14:paraId="635637DD" w14:textId="0F701FE3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</w:t>
            </w:r>
            <w:r w:rsidR="00290337">
              <w:rPr>
                <w:rFonts w:ascii="標楷體" w:hAnsi="標楷體"/>
              </w:rPr>
              <w:t>094</w:t>
            </w:r>
            <w:r w:rsidRPr="006C50C3">
              <w:rPr>
                <w:rFonts w:ascii="標楷體" w:hAnsi="標楷體"/>
              </w:rPr>
              <w:t>.BankItem</w:t>
            </w:r>
          </w:p>
        </w:tc>
      </w:tr>
      <w:tr w:rsidR="00C665B5" w:rsidRPr="003B4F69" w14:paraId="186FC7C9" w14:textId="77777777" w:rsidTr="001975E9">
        <w:tc>
          <w:tcPr>
            <w:tcW w:w="457" w:type="dxa"/>
            <w:vAlign w:val="center"/>
          </w:tcPr>
          <w:p w14:paraId="7C0EE239" w14:textId="328E0916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448" w:type="dxa"/>
            <w:vAlign w:val="center"/>
          </w:tcPr>
          <w:p w14:paraId="6209AF66" w14:textId="1511E883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906" w:type="dxa"/>
            <w:vAlign w:val="center"/>
          </w:tcPr>
          <w:p w14:paraId="289ABE4A" w14:textId="1EF9D8E2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5382D561" w14:textId="27085072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12EDC84" w14:textId="77777777" w:rsidR="00C665B5" w:rsidRDefault="00C665B5" w:rsidP="00C665B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0001</w:t>
            </w:r>
            <w:r w:rsidRPr="007217B4">
              <w:rPr>
                <w:rFonts w:ascii="標楷體" w:hAnsi="標楷體"/>
              </w:rPr>
              <w:t>"</w:t>
            </w:r>
          </w:p>
          <w:p w14:paraId="5D40C26D" w14:textId="747A9BF9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</w:t>
            </w:r>
            <w:r w:rsidR="00290337">
              <w:rPr>
                <w:rFonts w:ascii="標楷體" w:hAnsi="標楷體"/>
              </w:rPr>
              <w:t>094</w:t>
            </w:r>
            <w:r w:rsidRPr="006C50C3">
              <w:rPr>
                <w:rFonts w:ascii="標楷體" w:hAnsi="標楷體"/>
              </w:rPr>
              <w:t>.BranchItem</w:t>
            </w:r>
          </w:p>
        </w:tc>
      </w:tr>
      <w:tr w:rsidR="00C665B5" w:rsidRPr="003B4F69" w14:paraId="476992BD" w14:textId="77777777" w:rsidTr="001975E9">
        <w:tc>
          <w:tcPr>
            <w:tcW w:w="457" w:type="dxa"/>
            <w:vAlign w:val="center"/>
          </w:tcPr>
          <w:p w14:paraId="13502AFC" w14:textId="674E383A" w:rsidR="00C665B5" w:rsidRPr="001E5531" w:rsidRDefault="00C665B5" w:rsidP="00C665B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lastRenderedPageBreak/>
              <w:t>4</w:t>
            </w:r>
          </w:p>
        </w:tc>
        <w:tc>
          <w:tcPr>
            <w:tcW w:w="2448" w:type="dxa"/>
            <w:vAlign w:val="center"/>
          </w:tcPr>
          <w:p w14:paraId="058DCB89" w14:textId="105373CA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2BC5ECE9" w14:textId="155C68B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631E6B94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111EACE" w14:textId="124AA4C8" w:rsidR="00C665B5" w:rsidRPr="001E5531" w:rsidRDefault="00C665B5" w:rsidP="00C665B5">
            <w:pPr>
              <w:rPr>
                <w:rFonts w:ascii="標楷體" w:hAnsi="標楷體"/>
              </w:rPr>
            </w:pPr>
            <w:r w:rsidRPr="00027D54">
              <w:rPr>
                <w:rFonts w:ascii="標楷體" w:hAnsi="標楷體"/>
              </w:rPr>
              <w:t>JcicB</w:t>
            </w:r>
            <w:r w:rsidR="00290337">
              <w:rPr>
                <w:rFonts w:ascii="標楷體" w:hAnsi="標楷體"/>
              </w:rPr>
              <w:t>094</w:t>
            </w:r>
            <w:r w:rsidRPr="00027D54">
              <w:rPr>
                <w:rFonts w:ascii="標楷體" w:hAnsi="標楷體"/>
              </w:rPr>
              <w:t>.Filler4</w:t>
            </w:r>
          </w:p>
        </w:tc>
      </w:tr>
      <w:tr w:rsidR="001975E9" w:rsidRPr="003B4F69" w14:paraId="2285808F" w14:textId="77777777" w:rsidTr="001975E9">
        <w:tc>
          <w:tcPr>
            <w:tcW w:w="457" w:type="dxa"/>
            <w:vAlign w:val="center"/>
          </w:tcPr>
          <w:p w14:paraId="382F3573" w14:textId="58ECF8C3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448" w:type="dxa"/>
            <w:vAlign w:val="center"/>
          </w:tcPr>
          <w:p w14:paraId="06225FFC" w14:textId="051FA87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擔保品控制編碼</w:t>
            </w:r>
          </w:p>
        </w:tc>
        <w:tc>
          <w:tcPr>
            <w:tcW w:w="906" w:type="dxa"/>
            <w:vAlign w:val="center"/>
          </w:tcPr>
          <w:p w14:paraId="6FC90CE7" w14:textId="13AC3E92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0F00E944" w14:textId="77777777" w:rsidR="001975E9" w:rsidRPr="001E5531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101862F" w14:textId="75241D36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JcicB094.ClActNo</w:t>
            </w:r>
          </w:p>
        </w:tc>
      </w:tr>
      <w:tr w:rsidR="001975E9" w:rsidRPr="003B4F69" w14:paraId="12F29B55" w14:textId="77777777" w:rsidTr="001975E9">
        <w:tc>
          <w:tcPr>
            <w:tcW w:w="457" w:type="dxa"/>
            <w:vAlign w:val="center"/>
          </w:tcPr>
          <w:p w14:paraId="76A1AC5D" w14:textId="56B344AD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448" w:type="dxa"/>
            <w:vAlign w:val="center"/>
          </w:tcPr>
          <w:p w14:paraId="335E5164" w14:textId="634D4FD2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擔保品類別</w:t>
            </w:r>
          </w:p>
        </w:tc>
        <w:tc>
          <w:tcPr>
            <w:tcW w:w="906" w:type="dxa"/>
            <w:vAlign w:val="center"/>
          </w:tcPr>
          <w:p w14:paraId="4465287E" w14:textId="0D8B101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77CF4854" w14:textId="3A70EFB9" w:rsidR="001975E9" w:rsidRPr="001E5531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616C78F" w14:textId="6DAAC6A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JcicB094.ClTypeJCIC</w:t>
            </w:r>
          </w:p>
        </w:tc>
      </w:tr>
      <w:tr w:rsidR="001975E9" w:rsidRPr="003B4F69" w14:paraId="5BC67A96" w14:textId="77777777" w:rsidTr="001975E9">
        <w:tc>
          <w:tcPr>
            <w:tcW w:w="457" w:type="dxa"/>
            <w:vAlign w:val="center"/>
          </w:tcPr>
          <w:p w14:paraId="003DD251" w14:textId="5BEAE73A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448" w:type="dxa"/>
            <w:vAlign w:val="center"/>
          </w:tcPr>
          <w:p w14:paraId="5EBA1702" w14:textId="1792C523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擔保品所有權人或代表人IDN/BAN</w:t>
            </w:r>
          </w:p>
        </w:tc>
        <w:tc>
          <w:tcPr>
            <w:tcW w:w="906" w:type="dxa"/>
            <w:vAlign w:val="center"/>
          </w:tcPr>
          <w:p w14:paraId="2411A0AA" w14:textId="72A02711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534D6210" w14:textId="77777777" w:rsidR="001975E9" w:rsidRPr="001E5531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AB7E484" w14:textId="1104F92A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JcicB094.OwnerId</w:t>
            </w:r>
          </w:p>
        </w:tc>
      </w:tr>
      <w:tr w:rsidR="001975E9" w:rsidRPr="003B4F69" w14:paraId="1D9082F5" w14:textId="77777777" w:rsidTr="001975E9">
        <w:tc>
          <w:tcPr>
            <w:tcW w:w="457" w:type="dxa"/>
            <w:vAlign w:val="center"/>
          </w:tcPr>
          <w:p w14:paraId="6859B624" w14:textId="14BBCB3C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448" w:type="dxa"/>
            <w:vAlign w:val="center"/>
          </w:tcPr>
          <w:p w14:paraId="54AD6143" w14:textId="0F13B6A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鑑估值</w:t>
            </w:r>
          </w:p>
        </w:tc>
        <w:tc>
          <w:tcPr>
            <w:tcW w:w="906" w:type="dxa"/>
            <w:vAlign w:val="center"/>
          </w:tcPr>
          <w:p w14:paraId="1A792D8B" w14:textId="19162C7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35D4FE0C" w14:textId="39833287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99999999</w:t>
            </w:r>
          </w:p>
        </w:tc>
        <w:tc>
          <w:tcPr>
            <w:tcW w:w="4300" w:type="dxa"/>
            <w:vAlign w:val="center"/>
          </w:tcPr>
          <w:p w14:paraId="690EC914" w14:textId="77777777" w:rsidR="001975E9" w:rsidRDefault="001975E9" w:rsidP="001975E9">
            <w:pPr>
              <w:rPr>
                <w:rFonts w:ascii="標楷體" w:hAnsi="標楷體"/>
              </w:rPr>
            </w:pPr>
            <w:r w:rsidRPr="001975E9">
              <w:rPr>
                <w:rFonts w:ascii="標楷體" w:hAnsi="標楷體" w:hint="eastAsia"/>
              </w:rPr>
              <w:t>右靠，左補0，單位新台幣千元，質設股數乘以每股鑑估單價，如有重新鑑價，請填報最新鑑價金額</w:t>
            </w:r>
          </w:p>
          <w:p w14:paraId="4722CFF3" w14:textId="18073F29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JcicB094.EvaAmt</w:t>
            </w:r>
          </w:p>
        </w:tc>
      </w:tr>
      <w:tr w:rsidR="001975E9" w:rsidRPr="003B4F69" w14:paraId="0C38EEB8" w14:textId="77777777" w:rsidTr="001975E9">
        <w:tc>
          <w:tcPr>
            <w:tcW w:w="457" w:type="dxa"/>
            <w:vAlign w:val="center"/>
          </w:tcPr>
          <w:p w14:paraId="4BFCB723" w14:textId="4543DA3F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448" w:type="dxa"/>
            <w:vAlign w:val="center"/>
          </w:tcPr>
          <w:p w14:paraId="390A9427" w14:textId="5FAF91AD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鑑估日期</w:t>
            </w:r>
          </w:p>
        </w:tc>
        <w:tc>
          <w:tcPr>
            <w:tcW w:w="906" w:type="dxa"/>
            <w:vAlign w:val="center"/>
          </w:tcPr>
          <w:p w14:paraId="65E27F39" w14:textId="274D7B33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776" w:type="dxa"/>
            <w:vAlign w:val="center"/>
          </w:tcPr>
          <w:p w14:paraId="17158F00" w14:textId="4BF479B9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YYYMMDD</w:t>
            </w:r>
          </w:p>
        </w:tc>
        <w:tc>
          <w:tcPr>
            <w:tcW w:w="4300" w:type="dxa"/>
            <w:vAlign w:val="center"/>
          </w:tcPr>
          <w:p w14:paraId="2C4503D6" w14:textId="77777777" w:rsidR="001975E9" w:rsidRDefault="001975E9" w:rsidP="001975E9">
            <w:pPr>
              <w:rPr>
                <w:rFonts w:ascii="標楷體" w:hAnsi="標楷體"/>
              </w:rPr>
            </w:pPr>
            <w:r w:rsidRPr="001975E9">
              <w:rPr>
                <w:rFonts w:ascii="標楷體" w:hAnsi="標楷體" w:hint="eastAsia"/>
              </w:rPr>
              <w:t>股票鑑估日期，以YYYYMMDD(民國年)表示，如有重新鑑價，請填報最新鑑價日期</w:t>
            </w:r>
          </w:p>
          <w:p w14:paraId="311BA295" w14:textId="131874C9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JcicB094.EvaDate</w:t>
            </w:r>
          </w:p>
        </w:tc>
      </w:tr>
      <w:tr w:rsidR="001975E9" w:rsidRPr="003B4F69" w14:paraId="4D7A987A" w14:textId="77777777" w:rsidTr="001975E9">
        <w:tc>
          <w:tcPr>
            <w:tcW w:w="457" w:type="dxa"/>
            <w:vAlign w:val="center"/>
          </w:tcPr>
          <w:p w14:paraId="4CE3D9EB" w14:textId="7FC3FE31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448" w:type="dxa"/>
            <w:vAlign w:val="center"/>
          </w:tcPr>
          <w:p w14:paraId="5C2BDF4E" w14:textId="7A2EB206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可放款值</w:t>
            </w:r>
          </w:p>
        </w:tc>
        <w:tc>
          <w:tcPr>
            <w:tcW w:w="906" w:type="dxa"/>
            <w:vAlign w:val="center"/>
          </w:tcPr>
          <w:p w14:paraId="1A22A72D" w14:textId="33B94449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3E743C25" w14:textId="19236F95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999999999</w:t>
            </w:r>
            <w:r w:rsidRPr="00B42C8A">
              <w:rPr>
                <w:rFonts w:ascii="標楷體" w:hAnsi="標楷體"/>
              </w:rPr>
              <w:t>9</w:t>
            </w:r>
          </w:p>
        </w:tc>
        <w:tc>
          <w:tcPr>
            <w:tcW w:w="4300" w:type="dxa"/>
            <w:vAlign w:val="center"/>
          </w:tcPr>
          <w:p w14:paraId="0CEC5BF8" w14:textId="77777777" w:rsidR="001975E9" w:rsidRDefault="001975E9" w:rsidP="001975E9">
            <w:pPr>
              <w:rPr>
                <w:rFonts w:ascii="標楷體" w:hAnsi="標楷體"/>
              </w:rPr>
            </w:pPr>
            <w:r w:rsidRPr="001975E9">
              <w:rPr>
                <w:rFonts w:ascii="標楷體" w:hAnsi="標楷體" w:hint="eastAsia"/>
              </w:rPr>
              <w:t>右靠，左補0，單位新台幣千元，鑑估值 * 可貸放成數</w:t>
            </w:r>
          </w:p>
          <w:p w14:paraId="47ACDBD7" w14:textId="170744F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JcicB094.LoanLimitAmt</w:t>
            </w:r>
          </w:p>
        </w:tc>
      </w:tr>
      <w:tr w:rsidR="001975E9" w:rsidRPr="003B4F69" w14:paraId="25BEBAF3" w14:textId="77777777" w:rsidTr="001975E9">
        <w:tc>
          <w:tcPr>
            <w:tcW w:w="457" w:type="dxa"/>
            <w:vAlign w:val="center"/>
          </w:tcPr>
          <w:p w14:paraId="73386432" w14:textId="0D203AA9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448" w:type="dxa"/>
            <w:vAlign w:val="center"/>
          </w:tcPr>
          <w:p w14:paraId="5568D73C" w14:textId="7A5E479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設質日期</w:t>
            </w:r>
          </w:p>
        </w:tc>
        <w:tc>
          <w:tcPr>
            <w:tcW w:w="906" w:type="dxa"/>
            <w:vAlign w:val="center"/>
          </w:tcPr>
          <w:p w14:paraId="3216096A" w14:textId="3E36326D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776" w:type="dxa"/>
            <w:vAlign w:val="center"/>
          </w:tcPr>
          <w:p w14:paraId="12740193" w14:textId="7468010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YYYMMDD</w:t>
            </w:r>
          </w:p>
        </w:tc>
        <w:tc>
          <w:tcPr>
            <w:tcW w:w="4300" w:type="dxa"/>
            <w:vAlign w:val="center"/>
          </w:tcPr>
          <w:p w14:paraId="3CDF07C2" w14:textId="77777777" w:rsidR="001975E9" w:rsidRDefault="001975E9" w:rsidP="001975E9">
            <w:pPr>
              <w:rPr>
                <w:rFonts w:ascii="標楷體" w:hAnsi="標楷體"/>
              </w:rPr>
            </w:pPr>
            <w:r w:rsidRPr="001975E9">
              <w:rPr>
                <w:rFonts w:ascii="標楷體" w:hAnsi="標楷體" w:hint="eastAsia"/>
              </w:rPr>
              <w:t>股票設質定年月日，以YYYYMM(民國年)表示</w:t>
            </w:r>
          </w:p>
          <w:p w14:paraId="01228E6E" w14:textId="7305B433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JcicB094.SettingDate</w:t>
            </w:r>
          </w:p>
        </w:tc>
      </w:tr>
      <w:tr w:rsidR="001975E9" w:rsidRPr="003B4F69" w14:paraId="757AFAB6" w14:textId="77777777" w:rsidTr="001975E9">
        <w:tc>
          <w:tcPr>
            <w:tcW w:w="457" w:type="dxa"/>
            <w:vAlign w:val="center"/>
          </w:tcPr>
          <w:p w14:paraId="2116BD78" w14:textId="0E99044F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448" w:type="dxa"/>
            <w:vAlign w:val="center"/>
          </w:tcPr>
          <w:p w14:paraId="006F64A0" w14:textId="050A0E1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發行機構 BAN</w:t>
            </w:r>
          </w:p>
        </w:tc>
        <w:tc>
          <w:tcPr>
            <w:tcW w:w="906" w:type="dxa"/>
            <w:vAlign w:val="center"/>
          </w:tcPr>
          <w:p w14:paraId="4C73F68C" w14:textId="7F572921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17C645B2" w14:textId="4DD1E188" w:rsidR="001975E9" w:rsidRPr="001E5531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AE099D9" w14:textId="4FFCA421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JcicB094.CompanyId</w:t>
            </w:r>
          </w:p>
        </w:tc>
      </w:tr>
      <w:tr w:rsidR="001975E9" w:rsidRPr="003B4F69" w14:paraId="6682EEC6" w14:textId="77777777" w:rsidTr="001975E9">
        <w:tc>
          <w:tcPr>
            <w:tcW w:w="457" w:type="dxa"/>
            <w:vAlign w:val="center"/>
          </w:tcPr>
          <w:p w14:paraId="09F11301" w14:textId="42DA1DD3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448" w:type="dxa"/>
            <w:vAlign w:val="center"/>
          </w:tcPr>
          <w:p w14:paraId="0072BCA6" w14:textId="3E33B441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發行機構所在國別</w:t>
            </w:r>
          </w:p>
        </w:tc>
        <w:tc>
          <w:tcPr>
            <w:tcW w:w="906" w:type="dxa"/>
            <w:vAlign w:val="center"/>
          </w:tcPr>
          <w:p w14:paraId="4CBBD105" w14:textId="18C0FF44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5C4E86CE" w14:textId="3F0D9F02" w:rsidR="001975E9" w:rsidRPr="001E5531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B9677E8" w14:textId="110A2F3A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JcicB094.CompanyCountry</w:t>
            </w:r>
          </w:p>
        </w:tc>
      </w:tr>
      <w:tr w:rsidR="001975E9" w:rsidRPr="003B4F69" w14:paraId="728B58E9" w14:textId="77777777" w:rsidTr="001975E9">
        <w:tc>
          <w:tcPr>
            <w:tcW w:w="457" w:type="dxa"/>
            <w:vAlign w:val="center"/>
          </w:tcPr>
          <w:p w14:paraId="480F068F" w14:textId="144EB499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448" w:type="dxa"/>
            <w:vAlign w:val="center"/>
          </w:tcPr>
          <w:p w14:paraId="037B739F" w14:textId="18A74CDC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股票代號</w:t>
            </w:r>
          </w:p>
        </w:tc>
        <w:tc>
          <w:tcPr>
            <w:tcW w:w="906" w:type="dxa"/>
            <w:vAlign w:val="center"/>
          </w:tcPr>
          <w:p w14:paraId="320F3BCE" w14:textId="53FF0C1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0D762BA6" w14:textId="7A7EA550" w:rsidR="001975E9" w:rsidRPr="001E5531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C6AA714" w14:textId="77777777" w:rsidR="001975E9" w:rsidRDefault="001975E9" w:rsidP="001975E9">
            <w:pPr>
              <w:rPr>
                <w:rFonts w:ascii="標楷體" w:hAnsi="標楷體"/>
              </w:rPr>
            </w:pPr>
            <w:r w:rsidRPr="001975E9">
              <w:rPr>
                <w:rFonts w:ascii="標楷體" w:hAnsi="標楷體" w:hint="eastAsia"/>
              </w:rPr>
              <w:t>左靠右補空白，請填證交所或櫃買中心所編賦之代號，上市上櫃股票須申報</w:t>
            </w:r>
          </w:p>
          <w:p w14:paraId="097542AB" w14:textId="3C3B5CFA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JcicB094.StockCode</w:t>
            </w:r>
          </w:p>
        </w:tc>
      </w:tr>
      <w:tr w:rsidR="001975E9" w:rsidRPr="003B4F69" w14:paraId="66D7FABF" w14:textId="77777777" w:rsidTr="001975E9">
        <w:tc>
          <w:tcPr>
            <w:tcW w:w="457" w:type="dxa"/>
            <w:vAlign w:val="center"/>
          </w:tcPr>
          <w:p w14:paraId="66DEC4B9" w14:textId="480483AE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448" w:type="dxa"/>
            <w:vAlign w:val="center"/>
          </w:tcPr>
          <w:p w14:paraId="0B2DE492" w14:textId="5B104A8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股票種類</w:t>
            </w:r>
          </w:p>
        </w:tc>
        <w:tc>
          <w:tcPr>
            <w:tcW w:w="906" w:type="dxa"/>
            <w:vAlign w:val="center"/>
          </w:tcPr>
          <w:p w14:paraId="7AA67613" w14:textId="7386DB35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5F0CAA37" w14:textId="32DDCA9F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9</w:t>
            </w:r>
          </w:p>
        </w:tc>
        <w:tc>
          <w:tcPr>
            <w:tcW w:w="4300" w:type="dxa"/>
            <w:vAlign w:val="center"/>
          </w:tcPr>
          <w:p w14:paraId="2F8B747C" w14:textId="489E99A5" w:rsidR="001975E9" w:rsidRDefault="001975E9" w:rsidP="001975E9">
            <w:pPr>
              <w:rPr>
                <w:rFonts w:ascii="標楷體" w:hAnsi="標楷體"/>
              </w:rPr>
            </w:pPr>
            <w:r w:rsidRPr="001975E9"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 w:hint="eastAsia"/>
              </w:rPr>
              <w:t>:</w:t>
            </w:r>
            <w:r w:rsidRPr="001975E9">
              <w:rPr>
                <w:rFonts w:ascii="標楷體" w:hAnsi="標楷體" w:hint="eastAsia"/>
              </w:rPr>
              <w:t>普通股 2</w:t>
            </w:r>
            <w:r>
              <w:rPr>
                <w:rFonts w:ascii="標楷體" w:hAnsi="標楷體" w:hint="eastAsia"/>
              </w:rPr>
              <w:t>:</w:t>
            </w:r>
            <w:r w:rsidRPr="001975E9">
              <w:rPr>
                <w:rFonts w:ascii="標楷體" w:hAnsi="標楷體" w:hint="eastAsia"/>
              </w:rPr>
              <w:t>特別股</w:t>
            </w:r>
          </w:p>
          <w:p w14:paraId="03EAEECE" w14:textId="420E0966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JcicB094.StockType</w:t>
            </w:r>
          </w:p>
        </w:tc>
      </w:tr>
      <w:tr w:rsidR="001975E9" w:rsidRPr="003B4F69" w14:paraId="4990FC1A" w14:textId="77777777" w:rsidTr="001975E9">
        <w:tc>
          <w:tcPr>
            <w:tcW w:w="457" w:type="dxa"/>
            <w:vAlign w:val="center"/>
          </w:tcPr>
          <w:p w14:paraId="06BB6E25" w14:textId="05EDFCB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448" w:type="dxa"/>
            <w:vAlign w:val="center"/>
          </w:tcPr>
          <w:p w14:paraId="5F7D457A" w14:textId="24E1ED5A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幣別</w:t>
            </w:r>
          </w:p>
        </w:tc>
        <w:tc>
          <w:tcPr>
            <w:tcW w:w="906" w:type="dxa"/>
            <w:vAlign w:val="center"/>
          </w:tcPr>
          <w:p w14:paraId="63DF3076" w14:textId="6FCFF814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0453023A" w14:textId="186D0A49" w:rsidR="001975E9" w:rsidRPr="001E5531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F8918FF" w14:textId="17F1A536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JcicB094.Currency</w:t>
            </w:r>
          </w:p>
        </w:tc>
      </w:tr>
      <w:tr w:rsidR="001975E9" w:rsidRPr="003B4F69" w14:paraId="5CDEC46F" w14:textId="77777777" w:rsidTr="001975E9">
        <w:tc>
          <w:tcPr>
            <w:tcW w:w="457" w:type="dxa"/>
            <w:vAlign w:val="center"/>
          </w:tcPr>
          <w:p w14:paraId="5A2448E3" w14:textId="558DFEED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448" w:type="dxa"/>
            <w:vAlign w:val="center"/>
          </w:tcPr>
          <w:p w14:paraId="3D0D0555" w14:textId="2D05FAB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設定股數餘額</w:t>
            </w:r>
          </w:p>
        </w:tc>
        <w:tc>
          <w:tcPr>
            <w:tcW w:w="906" w:type="dxa"/>
            <w:vAlign w:val="center"/>
          </w:tcPr>
          <w:p w14:paraId="379251B1" w14:textId="125D7767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1776" w:type="dxa"/>
            <w:vAlign w:val="center"/>
          </w:tcPr>
          <w:p w14:paraId="0354B58B" w14:textId="56776E73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9</w:t>
            </w:r>
            <w:r w:rsidRPr="00B42C8A">
              <w:rPr>
                <w:rFonts w:ascii="標楷體" w:hAnsi="標楷體"/>
              </w:rPr>
              <w:t>9999999999999</w:t>
            </w:r>
          </w:p>
        </w:tc>
        <w:tc>
          <w:tcPr>
            <w:tcW w:w="4300" w:type="dxa"/>
            <w:vAlign w:val="center"/>
          </w:tcPr>
          <w:p w14:paraId="5219CE73" w14:textId="77777777" w:rsidR="003704BE" w:rsidRDefault="003704BE" w:rsidP="001975E9">
            <w:pPr>
              <w:rPr>
                <w:rFonts w:ascii="標楷體" w:hAnsi="標楷體"/>
              </w:rPr>
            </w:pPr>
            <w:r w:rsidRPr="003704BE">
              <w:rPr>
                <w:rFonts w:ascii="標楷體" w:hAnsi="標楷體" w:hint="eastAsia"/>
              </w:rPr>
              <w:t>右靠左補0，單位股</w:t>
            </w:r>
          </w:p>
          <w:p w14:paraId="2014E696" w14:textId="7673C357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JcicB094.SettingBalance</w:t>
            </w:r>
          </w:p>
        </w:tc>
      </w:tr>
      <w:tr w:rsidR="001975E9" w:rsidRPr="003B4F69" w14:paraId="40941ECF" w14:textId="77777777" w:rsidTr="001975E9">
        <w:tc>
          <w:tcPr>
            <w:tcW w:w="457" w:type="dxa"/>
            <w:vAlign w:val="center"/>
          </w:tcPr>
          <w:p w14:paraId="6922BC26" w14:textId="6381D3E1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448" w:type="dxa"/>
            <w:vAlign w:val="center"/>
          </w:tcPr>
          <w:p w14:paraId="7498F83C" w14:textId="4C7A09BA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股票質押授信餘額</w:t>
            </w:r>
          </w:p>
        </w:tc>
        <w:tc>
          <w:tcPr>
            <w:tcW w:w="906" w:type="dxa"/>
            <w:vAlign w:val="center"/>
          </w:tcPr>
          <w:p w14:paraId="2B780E5C" w14:textId="63492BFB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37CB9CF0" w14:textId="0D6EC592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999999999</w:t>
            </w:r>
            <w:r w:rsidRPr="00B42C8A">
              <w:rPr>
                <w:rFonts w:ascii="標楷體" w:hAnsi="標楷體"/>
              </w:rPr>
              <w:t>9</w:t>
            </w:r>
          </w:p>
        </w:tc>
        <w:tc>
          <w:tcPr>
            <w:tcW w:w="4300" w:type="dxa"/>
            <w:vAlign w:val="center"/>
          </w:tcPr>
          <w:p w14:paraId="7F7EBF4C" w14:textId="77777777" w:rsidR="003704BE" w:rsidRDefault="003704BE" w:rsidP="001975E9">
            <w:pPr>
              <w:rPr>
                <w:rFonts w:ascii="標楷體" w:hAnsi="標楷體"/>
              </w:rPr>
            </w:pPr>
            <w:r w:rsidRPr="003704BE">
              <w:rPr>
                <w:rFonts w:ascii="標楷體" w:hAnsi="標楷體" w:hint="eastAsia"/>
              </w:rPr>
              <w:t>右靠左補0，單位新台幣千元，實際貸放之授信餘額</w:t>
            </w:r>
          </w:p>
          <w:p w14:paraId="195081E6" w14:textId="28F2A3B2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JcicB094.LoanBal</w:t>
            </w:r>
          </w:p>
        </w:tc>
      </w:tr>
      <w:tr w:rsidR="001975E9" w:rsidRPr="003B4F69" w14:paraId="432CA6B0" w14:textId="77777777" w:rsidTr="001975E9">
        <w:tc>
          <w:tcPr>
            <w:tcW w:w="457" w:type="dxa"/>
            <w:vAlign w:val="center"/>
          </w:tcPr>
          <w:p w14:paraId="0D6EC544" w14:textId="215616AA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448" w:type="dxa"/>
            <w:vAlign w:val="center"/>
          </w:tcPr>
          <w:p w14:paraId="6D9281EA" w14:textId="4A181035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公司內部人職稱</w:t>
            </w:r>
          </w:p>
        </w:tc>
        <w:tc>
          <w:tcPr>
            <w:tcW w:w="906" w:type="dxa"/>
            <w:vAlign w:val="center"/>
          </w:tcPr>
          <w:p w14:paraId="288EE166" w14:textId="679A4338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0C69D568" w14:textId="544B95ED" w:rsidR="001975E9" w:rsidRPr="001E5531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59A7FFB" w14:textId="527533A8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JcicB094.InsiderJobTitle</w:t>
            </w:r>
          </w:p>
        </w:tc>
      </w:tr>
      <w:tr w:rsidR="001975E9" w:rsidRPr="003B4F69" w14:paraId="2679D1E8" w14:textId="77777777" w:rsidTr="001975E9">
        <w:tc>
          <w:tcPr>
            <w:tcW w:w="457" w:type="dxa"/>
            <w:vAlign w:val="center"/>
          </w:tcPr>
          <w:p w14:paraId="230373FF" w14:textId="720F4D55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2</w:t>
            </w:r>
            <w:r w:rsidRPr="00B42C8A">
              <w:rPr>
                <w:rFonts w:ascii="標楷體" w:hAnsi="標楷體"/>
              </w:rPr>
              <w:t>0</w:t>
            </w:r>
          </w:p>
        </w:tc>
        <w:tc>
          <w:tcPr>
            <w:tcW w:w="2448" w:type="dxa"/>
            <w:vAlign w:val="center"/>
          </w:tcPr>
          <w:p w14:paraId="5685D11B" w14:textId="0F51B80A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公司內部人身分註記</w:t>
            </w:r>
          </w:p>
        </w:tc>
        <w:tc>
          <w:tcPr>
            <w:tcW w:w="906" w:type="dxa"/>
            <w:vAlign w:val="center"/>
          </w:tcPr>
          <w:p w14:paraId="66B3DFFC" w14:textId="2E90A590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1DA4A4F5" w14:textId="7E2C4227" w:rsidR="001975E9" w:rsidRPr="001E5531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623CCF0" w14:textId="3591F9E2" w:rsidR="001975E9" w:rsidRPr="001E553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JcicB094.InsiderPosition</w:t>
            </w:r>
          </w:p>
        </w:tc>
      </w:tr>
      <w:tr w:rsidR="001975E9" w:rsidRPr="003B4F69" w14:paraId="3E80D741" w14:textId="77777777" w:rsidTr="001975E9">
        <w:tc>
          <w:tcPr>
            <w:tcW w:w="457" w:type="dxa"/>
            <w:vAlign w:val="center"/>
          </w:tcPr>
          <w:p w14:paraId="208428EB" w14:textId="3C2C30C4" w:rsidR="001975E9" w:rsidRPr="006C50C3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</w:rPr>
              <w:t>2</w:t>
            </w:r>
            <w:r w:rsidRPr="00B42C8A">
              <w:rPr>
                <w:rFonts w:ascii="標楷體" w:hAnsi="標楷體"/>
              </w:rPr>
              <w:t>1</w:t>
            </w:r>
          </w:p>
        </w:tc>
        <w:tc>
          <w:tcPr>
            <w:tcW w:w="2448" w:type="dxa"/>
            <w:vAlign w:val="center"/>
          </w:tcPr>
          <w:p w14:paraId="09227D7E" w14:textId="06579BA2" w:rsidR="001975E9" w:rsidRPr="00027D54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公司內部人法定關係人</w:t>
            </w:r>
          </w:p>
        </w:tc>
        <w:tc>
          <w:tcPr>
            <w:tcW w:w="906" w:type="dxa"/>
            <w:vAlign w:val="center"/>
          </w:tcPr>
          <w:p w14:paraId="0B34EE25" w14:textId="69FA53D1" w:rsidR="001975E9" w:rsidRPr="00027D54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08A0AABB" w14:textId="77777777" w:rsidR="001975E9" w:rsidRPr="00027D54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6C27EA2" w14:textId="436E5B15" w:rsidR="001975E9" w:rsidRPr="00A90CF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JcicB094.LegalPersonId</w:t>
            </w:r>
          </w:p>
        </w:tc>
      </w:tr>
      <w:tr w:rsidR="001975E9" w:rsidRPr="003B4F69" w14:paraId="61DBE537" w14:textId="77777777" w:rsidTr="001975E9">
        <w:tc>
          <w:tcPr>
            <w:tcW w:w="457" w:type="dxa"/>
            <w:vAlign w:val="center"/>
          </w:tcPr>
          <w:p w14:paraId="20F2D177" w14:textId="7BA90C84" w:rsidR="001975E9" w:rsidRPr="006C50C3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</w:rPr>
              <w:t>2</w:t>
            </w:r>
            <w:r w:rsidRPr="00B42C8A">
              <w:rPr>
                <w:rFonts w:ascii="標楷體" w:hAnsi="標楷體"/>
              </w:rPr>
              <w:t>2</w:t>
            </w:r>
          </w:p>
        </w:tc>
        <w:tc>
          <w:tcPr>
            <w:tcW w:w="2448" w:type="dxa"/>
            <w:vAlign w:val="center"/>
          </w:tcPr>
          <w:p w14:paraId="1E5A7748" w14:textId="1F5226A1" w:rsidR="001975E9" w:rsidRPr="00027D54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處分價格</w:t>
            </w:r>
          </w:p>
        </w:tc>
        <w:tc>
          <w:tcPr>
            <w:tcW w:w="906" w:type="dxa"/>
            <w:vAlign w:val="center"/>
          </w:tcPr>
          <w:p w14:paraId="0F9ECFB7" w14:textId="2DA0BFF0" w:rsidR="001975E9" w:rsidRPr="00027D54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776" w:type="dxa"/>
            <w:vAlign w:val="center"/>
          </w:tcPr>
          <w:p w14:paraId="5A9348B1" w14:textId="0AF01EAD" w:rsidR="001975E9" w:rsidRPr="00027D54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99999999</w:t>
            </w:r>
          </w:p>
        </w:tc>
        <w:tc>
          <w:tcPr>
            <w:tcW w:w="4300" w:type="dxa"/>
            <w:vAlign w:val="center"/>
          </w:tcPr>
          <w:p w14:paraId="57B90797" w14:textId="77777777" w:rsidR="003704BE" w:rsidRDefault="003704BE" w:rsidP="001975E9">
            <w:pPr>
              <w:rPr>
                <w:rFonts w:ascii="標楷體" w:hAnsi="標楷體"/>
              </w:rPr>
            </w:pPr>
            <w:r w:rsidRPr="003704BE">
              <w:rPr>
                <w:rFonts w:ascii="標楷體" w:hAnsi="標楷體" w:hint="eastAsia"/>
              </w:rPr>
              <w:t>八位數字，右靠，左補0，單位新台幣千元，填報該擔保品至本月底前已被處分之價格金額，如無則填0</w:t>
            </w:r>
          </w:p>
          <w:p w14:paraId="5F588464" w14:textId="394CF0A7" w:rsidR="001975E9" w:rsidRPr="00A90CF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JcicB094.DispPrice</w:t>
            </w:r>
          </w:p>
        </w:tc>
      </w:tr>
      <w:tr w:rsidR="001975E9" w:rsidRPr="003B4F69" w14:paraId="467C4EF8" w14:textId="77777777" w:rsidTr="00D26477">
        <w:tc>
          <w:tcPr>
            <w:tcW w:w="457" w:type="dxa"/>
            <w:vAlign w:val="center"/>
          </w:tcPr>
          <w:p w14:paraId="02ACE1CB" w14:textId="72ABAE87" w:rsidR="001975E9" w:rsidRPr="006C50C3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</w:rPr>
              <w:t>2</w:t>
            </w:r>
            <w:r w:rsidRPr="00B42C8A">
              <w:rPr>
                <w:rFonts w:ascii="標楷體" w:hAnsi="標楷體"/>
              </w:rPr>
              <w:t>3</w:t>
            </w:r>
          </w:p>
        </w:tc>
        <w:tc>
          <w:tcPr>
            <w:tcW w:w="2448" w:type="dxa"/>
            <w:vAlign w:val="center"/>
          </w:tcPr>
          <w:p w14:paraId="3D5EEB22" w14:textId="3F536DF3" w:rsidR="001975E9" w:rsidRPr="00027D54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7D6F4EA4" w14:textId="7EADD552" w:rsidR="001975E9" w:rsidRPr="00027D54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1776" w:type="dxa"/>
            <w:vAlign w:val="center"/>
          </w:tcPr>
          <w:p w14:paraId="3228F1E0" w14:textId="77777777" w:rsidR="001975E9" w:rsidRPr="00027D54" w:rsidRDefault="001975E9" w:rsidP="001975E9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7D3E16F" w14:textId="6DDDA705" w:rsidR="001975E9" w:rsidRPr="00A90CF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t>JcicB094.Filler19</w:t>
            </w:r>
          </w:p>
        </w:tc>
      </w:tr>
      <w:tr w:rsidR="001975E9" w:rsidRPr="003B4F69" w14:paraId="0FCF2A4C" w14:textId="77777777" w:rsidTr="00D26477">
        <w:tc>
          <w:tcPr>
            <w:tcW w:w="457" w:type="dxa"/>
            <w:vAlign w:val="center"/>
          </w:tcPr>
          <w:p w14:paraId="29EE4C4C" w14:textId="6B5D4AF2" w:rsidR="001975E9" w:rsidRPr="006C50C3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2</w:t>
            </w:r>
            <w:r w:rsidRPr="00B42C8A">
              <w:rPr>
                <w:rFonts w:ascii="標楷體" w:hAnsi="標楷體"/>
                <w:color w:val="000000"/>
              </w:rPr>
              <w:t>4</w:t>
            </w:r>
          </w:p>
        </w:tc>
        <w:tc>
          <w:tcPr>
            <w:tcW w:w="2448" w:type="dxa"/>
            <w:vAlign w:val="center"/>
          </w:tcPr>
          <w:p w14:paraId="35F1CF09" w14:textId="751127E9" w:rsidR="001975E9" w:rsidRPr="00027D54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資料所屬年月</w:t>
            </w:r>
          </w:p>
        </w:tc>
        <w:tc>
          <w:tcPr>
            <w:tcW w:w="906" w:type="dxa"/>
            <w:vAlign w:val="center"/>
          </w:tcPr>
          <w:p w14:paraId="18A0546E" w14:textId="2E351B8B" w:rsidR="001975E9" w:rsidRPr="00027D54" w:rsidRDefault="001975E9" w:rsidP="001975E9">
            <w:pPr>
              <w:rPr>
                <w:rFonts w:ascii="標楷體" w:hAnsi="標楷體"/>
                <w:color w:val="000000"/>
              </w:rPr>
            </w:pPr>
            <w:r w:rsidRPr="00B42C8A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59D3B05D" w14:textId="466E6DC0" w:rsidR="001975E9" w:rsidRPr="00027D54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 w:hint="eastAsia"/>
              </w:rPr>
              <w:t>YYYMM</w:t>
            </w:r>
          </w:p>
        </w:tc>
        <w:tc>
          <w:tcPr>
            <w:tcW w:w="4300" w:type="dxa"/>
            <w:vAlign w:val="center"/>
          </w:tcPr>
          <w:p w14:paraId="6B324F24" w14:textId="77777777" w:rsidR="003704BE" w:rsidRDefault="003704BE" w:rsidP="001975E9">
            <w:pPr>
              <w:rPr>
                <w:rFonts w:ascii="標楷體" w:hAnsi="標楷體"/>
              </w:rPr>
            </w:pPr>
            <w:r w:rsidRPr="003704BE">
              <w:rPr>
                <w:rFonts w:ascii="標楷體" w:hAnsi="標楷體" w:hint="eastAsia"/>
              </w:rPr>
              <w:t>填報本筆授信資料所屬年月(民國年)</w:t>
            </w:r>
          </w:p>
          <w:p w14:paraId="2921C6AA" w14:textId="2090B9BD" w:rsidR="001975E9" w:rsidRPr="00A90CF1" w:rsidRDefault="001975E9" w:rsidP="001975E9">
            <w:pPr>
              <w:rPr>
                <w:rFonts w:ascii="標楷體" w:hAnsi="標楷體"/>
              </w:rPr>
            </w:pPr>
            <w:r w:rsidRPr="00B42C8A">
              <w:rPr>
                <w:rFonts w:ascii="標楷體" w:hAnsi="標楷體"/>
              </w:rPr>
              <w:lastRenderedPageBreak/>
              <w:t>JcicB094.JcicDataYM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2E4AB522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C665B5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C665B5" w:rsidRPr="001E5531" w:rsidRDefault="00C665B5" w:rsidP="00C665B5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26441FA0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658EBB8C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2261E9A7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C665B5" w:rsidRPr="003B4F69" w14:paraId="12E0264E" w14:textId="77777777" w:rsidTr="00105D5B">
        <w:tc>
          <w:tcPr>
            <w:tcW w:w="457" w:type="dxa"/>
          </w:tcPr>
          <w:p w14:paraId="04E0612D" w14:textId="463795E5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</w:tcPr>
          <w:p w14:paraId="2EFCA456" w14:textId="32AC2491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2D39386E" w14:textId="5502BA83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776" w:type="dxa"/>
          </w:tcPr>
          <w:p w14:paraId="0736AEDA" w14:textId="5117E154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15" w:type="dxa"/>
          </w:tcPr>
          <w:p w14:paraId="57DEA155" w14:textId="6930470F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C665B5" w:rsidRPr="003B4F69" w14:paraId="1797186F" w14:textId="77777777" w:rsidTr="00105D5B">
        <w:tc>
          <w:tcPr>
            <w:tcW w:w="457" w:type="dxa"/>
          </w:tcPr>
          <w:p w14:paraId="3C2A2B71" w14:textId="75D31CD1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</w:tcPr>
          <w:p w14:paraId="38D1753A" w14:textId="669BE301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568B107B" w14:textId="61DDCB25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48</w:t>
            </w:r>
          </w:p>
        </w:tc>
        <w:tc>
          <w:tcPr>
            <w:tcW w:w="1776" w:type="dxa"/>
          </w:tcPr>
          <w:p w14:paraId="3004136E" w14:textId="7B7A219A" w:rsidR="00C665B5" w:rsidRPr="001E5531" w:rsidRDefault="00C665B5" w:rsidP="00C665B5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2E6C9B85" w14:textId="3AAA4315" w:rsidR="00C665B5" w:rsidRPr="001E5531" w:rsidRDefault="00C665B5" w:rsidP="00C665B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2E7102CB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7" w:author="st1" w:date="2021-05-16T16:56:00Z">
        <w:r>
          <w:rPr>
            <w:rFonts w:ascii="標楷體" w:hAnsi="標楷體" w:hint="eastAsia"/>
          </w:rPr>
          <w:t>458</w:t>
        </w:r>
      </w:ins>
      <w:ins w:id="8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290337">
        <w:rPr>
          <w:rFonts w:ascii="標楷體" w:hAnsi="標楷體"/>
        </w:rPr>
        <w:t>094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9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290337">
        <w:rPr>
          <w:rFonts w:ascii="標楷體" w:hAnsi="標楷體"/>
        </w:rPr>
        <w:t>094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3451A1C2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>SELECT M."DataType"</w:t>
            </w:r>
          </w:p>
          <w:p w14:paraId="3AB756F5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M."BankItem"</w:t>
            </w:r>
          </w:p>
          <w:p w14:paraId="268FD9C9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M."BranchItem"</w:t>
            </w:r>
          </w:p>
          <w:p w14:paraId="77A2B342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M."Filler4"</w:t>
            </w:r>
          </w:p>
          <w:p w14:paraId="37C3D081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M."ClActNo"</w:t>
            </w:r>
          </w:p>
          <w:p w14:paraId="6E22C37F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M."ClTypeJCIC"</w:t>
            </w:r>
          </w:p>
          <w:p w14:paraId="46B2C8C9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M."OwnerId"</w:t>
            </w:r>
          </w:p>
          <w:p w14:paraId="53CDA55A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M."StockCode"</w:t>
            </w:r>
          </w:p>
          <w:p w14:paraId="134D61D6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M."StockType"</w:t>
            </w:r>
          </w:p>
          <w:p w14:paraId="1AAF170D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M."Currency"</w:t>
            </w:r>
          </w:p>
          <w:p w14:paraId="4A140C10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M."SettingBalance"</w:t>
            </w:r>
          </w:p>
          <w:p w14:paraId="7E1FA072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M."LoanBal"</w:t>
            </w:r>
          </w:p>
          <w:p w14:paraId="1E5B1F11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M."InsiderJobTitle"</w:t>
            </w:r>
          </w:p>
          <w:p w14:paraId="28C38726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M."InsiderPosition"</w:t>
            </w:r>
          </w:p>
          <w:p w14:paraId="70248A94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M."LegalPersonId"</w:t>
            </w:r>
          </w:p>
          <w:p w14:paraId="44E53E6F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M."DispPrice"</w:t>
            </w:r>
          </w:p>
          <w:p w14:paraId="29990D1B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M."Filler19"</w:t>
            </w:r>
          </w:p>
          <w:p w14:paraId="6F98840C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   , M."JcicDataYM"</w:t>
            </w:r>
          </w:p>
          <w:p w14:paraId="490EA5E3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>FROM  "JcicB094" M</w:t>
            </w:r>
          </w:p>
          <w:p w14:paraId="51FED419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>WHERE M."DataYM" = dateMonth</w:t>
            </w:r>
          </w:p>
          <w:p w14:paraId="381BACBB" w14:textId="77777777" w:rsidR="00590B4F" w:rsidRPr="00590B4F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>ORDER BY M."ClActNo"</w:t>
            </w:r>
          </w:p>
          <w:p w14:paraId="5D758D87" w14:textId="18BE601F" w:rsidR="0047340C" w:rsidRPr="00695175" w:rsidRDefault="00590B4F" w:rsidP="00590B4F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590B4F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7850248F" w14:textId="365C2F6F" w:rsidR="008B3C98" w:rsidRPr="00695175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47DEF" w14:textId="77777777" w:rsidR="00891680" w:rsidRPr="00695175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059076B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>-- 程式功能：維護 JcicB094 每月聯徵股票擔保品明細檔</w:t>
            </w:r>
          </w:p>
          <w:p w14:paraId="1227269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>-- 執行時機：每月底日終批次(換日前)</w:t>
            </w:r>
          </w:p>
          <w:p w14:paraId="02FF6B96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"Usp_L8_JcicB094_Upd"(20200420,'999999');</w:t>
            </w:r>
          </w:p>
          <w:p w14:paraId="1BCF03FB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6FD8674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BFF47B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>DROP TABLE "Work_B094" purge;</w:t>
            </w:r>
          </w:p>
          <w:p w14:paraId="6B6F1C6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>CREATE GLOBAL TEMPORARY TABLE "Work_B094"</w:t>
            </w:r>
          </w:p>
          <w:p w14:paraId="20A1B55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(  "ClActNo"     varchar2(50)</w:t>
            </w:r>
          </w:p>
          <w:p w14:paraId="76B5E83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, "ClCode1"     decimal(1, 0)   default 0 not null</w:t>
            </w:r>
          </w:p>
          <w:p w14:paraId="3B9ABFF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, "ClCode2"     decimal(2, 0)   default 0 not null</w:t>
            </w:r>
          </w:p>
          <w:p w14:paraId="3AC2C73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, "ClNo"        decimal(7, 0)   default 0 not null</w:t>
            </w:r>
          </w:p>
          <w:p w14:paraId="5D60443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, "LineAmt"     decimal(14,2)   default 0 not null</w:t>
            </w:r>
          </w:p>
          <w:p w14:paraId="5125F2A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37DA05F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4223E21F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5A68FBB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1E4FC4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>CREATE OR REPLACE PROCEDURE "Usp_L8_JcicB094_Upd"</w:t>
            </w:r>
          </w:p>
          <w:p w14:paraId="18AF400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16383FA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06EE03B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74106EF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357E1FD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4298962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72C4691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73FFC5C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365284CF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16BDD13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0B10FB6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2589B45A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2ED8A5E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48626F0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0349678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3214C08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612A5D1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3141799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37E19D7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6561FC3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B16006D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161B611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336977C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024790F" w14:textId="30EBA2AB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--</w:t>
            </w:r>
            <w:r w:rsidR="006F1D3A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>本月年月</w:t>
            </w:r>
          </w:p>
          <w:p w14:paraId="4245330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73C27F4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0798F546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1206404B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14DD4A2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08716F0B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02BD9C1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3F18EBF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3A20B6D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14129C9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90D06F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3D13CF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 Work_B094    -- 從 JcicB090 撈股票擔保品編號</w:t>
            </w:r>
          </w:p>
          <w:p w14:paraId="3D1BFC7C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INSERT INTO "Work_B094"</w:t>
            </w:r>
          </w:p>
          <w:p w14:paraId="75B2028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SELECT M."ClActNo"                           AS "ClActNo"           -- 擔保品控制編碼</w:t>
            </w:r>
          </w:p>
          <w:p w14:paraId="4917DAF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to_number(SUBSTR(M."ClActNo",1,1))    AS "ClCode1"           -- 擔保品代號1</w:t>
            </w:r>
          </w:p>
          <w:p w14:paraId="333750F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to_number(SUBSTR(M."ClActNo",2,2))    AS "ClCode2"           -- 擔保品代號2</w:t>
            </w:r>
          </w:p>
          <w:p w14:paraId="6C296EB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to_number(SUBSTR(M."ClActNo",4,7))    AS "ClNo"              -- 擔保品編號</w:t>
            </w:r>
          </w:p>
          <w:p w14:paraId="0C8946AA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MAX(NVL(F."LineAmt",0))               AS "LineAmt"           -- 核准額度</w:t>
            </w:r>
          </w:p>
          <w:p w14:paraId="096895B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FROM   "JcicB090" M</w:t>
            </w:r>
          </w:p>
          <w:p w14:paraId="0C43680B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LEFT JOIN "CdCl"        ON "CdCl"."ClCode1" = to_number(SUBSTR(M."ClActNo",1,1))</w:t>
            </w:r>
          </w:p>
          <w:p w14:paraId="10FB1F1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AND "CdCl"."ClCode2" = to_number(SUBSTR(M."ClActNo",2,2))</w:t>
            </w:r>
          </w:p>
          <w:p w14:paraId="0CE3F4C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LEFT JOIN "FacMain" F   ON F."CustNo"  = to_number(SUBSTR(M."FacmNo",1,7))</w:t>
            </w:r>
          </w:p>
          <w:p w14:paraId="2031ED6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AND F."FacmNo"  = to_number(SUBSTR(M."FacmNo",8,3))</w:t>
            </w:r>
          </w:p>
          <w:p w14:paraId="366C647A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WHERE  M."DataYM"  =  YYYYMM</w:t>
            </w:r>
          </w:p>
          <w:p w14:paraId="775765AC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AND  M."ClActNo" IS NOT NULL</w:t>
            </w:r>
          </w:p>
          <w:p w14:paraId="6EE4710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NVL("CdCl"."ClTypeJCIC",' ') IN ('14')     -- 股票</w:t>
            </w:r>
          </w:p>
          <w:p w14:paraId="4CD0984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GROUP BY M."ClActNo"</w:t>
            </w:r>
          </w:p>
          <w:p w14:paraId="796E659B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1B3CE3A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F5FFFF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D6A7EF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39951BA6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JcicB094');</w:t>
            </w:r>
          </w:p>
          <w:p w14:paraId="2852944F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3106ED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DELETE FROM "JcicB094"</w:t>
            </w:r>
          </w:p>
          <w:p w14:paraId="28792DA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4BD87F8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4BA199E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199819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90E504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452BAC3C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JcicB094');</w:t>
            </w:r>
          </w:p>
          <w:p w14:paraId="377B42DA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EC082DC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INSERT INTO "JcicB094"</w:t>
            </w:r>
          </w:p>
          <w:p w14:paraId="0A68E75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7580085C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4BCDB91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'94'                                  AS "DataType"          -- 資料別</w:t>
            </w:r>
          </w:p>
          <w:p w14:paraId="2E438BF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705C606F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22EC71E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"Filler4"           -- 空白</w:t>
            </w:r>
          </w:p>
          <w:p w14:paraId="63DA238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WK."ClActNo"                          AS "ClActNo"           -- 擔保品控制編碼</w:t>
            </w:r>
          </w:p>
          <w:p w14:paraId="4290C003" w14:textId="5DCD3169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'14'                                  AS "ClTypeJCIC"        -- 擔保品類別</w:t>
            </w:r>
          </w:p>
          <w:p w14:paraId="4C20BC33" w14:textId="722C00D9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NVL(M."CustId",' ')                   AS "OwnerId"           -- 擔保品所有權人或代表人IDN/BAN</w:t>
            </w:r>
          </w:p>
          <w:p w14:paraId="1EE0C22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, FLOOR( NVL("ClMain"."EvaAmt",0) / 1000)</w:t>
            </w:r>
          </w:p>
          <w:p w14:paraId="2F84180C" w14:textId="446BAF2C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"EvaAmt"            -- 鑑估值</w:t>
            </w:r>
          </w:p>
          <w:p w14:paraId="799B56B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75A292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NVL("ClMain"."EvaDate",0) &lt; 19110000 THEN NVL("ClMain"."EvaDate",0)</w:t>
            </w:r>
          </w:p>
          <w:p w14:paraId="38E8CD0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ELSE NVL("ClMain"."EvaDate",0) - 19110000</w:t>
            </w:r>
          </w:p>
          <w:p w14:paraId="43B01BFB" w14:textId="5123AB4E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"EvaDate"           -- 鑑估日期</w:t>
            </w:r>
          </w:p>
          <w:p w14:paraId="562E4A8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, CASE WHEN NVL(C."SettingBalance",0) = 0 THEN 0</w:t>
            </w:r>
          </w:p>
          <w:p w14:paraId="48ED9E1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ELSE TRUNC( NVL(WK."LineAmt",0) / 1000, 0 )</w:t>
            </w:r>
          </w:p>
          <w:p w14:paraId="5ED6C706" w14:textId="3E39DA92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"LoanLimitAmt"      -- 可放款值</w:t>
            </w:r>
          </w:p>
          <w:p w14:paraId="7EB5ABF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1A92165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NVL(C."SettingDate",0) &lt; 19110000 THEN</w:t>
            </w:r>
          </w:p>
          <w:p w14:paraId="716EEC4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CASE WHEN NVL("ClMain"."EvaDate",0) &lt; 19110000 THEN NVL("ClMain"."EvaDate",0)</w:t>
            </w:r>
          </w:p>
          <w:p w14:paraId="476B4B3D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ELSE NVL("ClMain"."EvaDate",0) - 19110000</w:t>
            </w:r>
          </w:p>
          <w:p w14:paraId="7A324F4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END</w:t>
            </w:r>
          </w:p>
          <w:p w14:paraId="77185B1D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ELSE   NVL(C."SettingDate",0) - 19110000</w:t>
            </w:r>
          </w:p>
          <w:p w14:paraId="7C6C5F58" w14:textId="744EDDF3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"SettingDate"       -- 設質日期</w:t>
            </w:r>
          </w:p>
          <w:p w14:paraId="64929DE4" w14:textId="6FAA5369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NVL(C."CompanyId",' ')                AS "CompanyId"         -- 發行機構 BAN</w:t>
            </w:r>
          </w:p>
          <w:p w14:paraId="67C01575" w14:textId="04EC133A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'TW'                                  AS "CompanyCountry"    -- 發行機構所在國別</w:t>
            </w:r>
          </w:p>
          <w:p w14:paraId="4F041D58" w14:textId="215CEC90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NVL(C."StockCode",' ')                AS "StockCode"         -- 股票代號</w:t>
            </w:r>
          </w:p>
          <w:p w14:paraId="6BE68BC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068CAD0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NVL(C."StockType",' ') IN ('3') THEN 2</w:t>
            </w:r>
          </w:p>
          <w:p w14:paraId="5DD6C2AD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ELSE 1</w:t>
            </w:r>
          </w:p>
          <w:p w14:paraId="12F75E96" w14:textId="6E8BFB6B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"StockType"         -- 股票種類  1=普通股 2=特別股</w:t>
            </w:r>
          </w:p>
          <w:p w14:paraId="36F45E02" w14:textId="33EEE31F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'TWD'                                 AS "Currency"          -- 幣別</w:t>
            </w:r>
          </w:p>
          <w:p w14:paraId="57C7516F" w14:textId="2C1B71F1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NVL(C."SettingBalance",0)             AS "SettingBalance"    -- 設定股數餘額</w:t>
            </w:r>
          </w:p>
          <w:p w14:paraId="148BFFF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, CASE WHEN NVL(C."SettingBalance",0) = 0 THEN 0</w:t>
            </w:r>
          </w:p>
          <w:p w14:paraId="59E69A9D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ELSE ROUND(NVL(M."LoanBal",0) / 1000, 0)</w:t>
            </w:r>
          </w:p>
          <w:p w14:paraId="7EC65F9C" w14:textId="053DBA29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"LoanBal"           -- 股票質押授信餘額</w:t>
            </w:r>
          </w:p>
          <w:p w14:paraId="1B4ED71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A9D502A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IS NULL THEN ' '</w:t>
            </w:r>
          </w:p>
          <w:p w14:paraId="40191C7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'01' THEN 'A'</w:t>
            </w:r>
          </w:p>
          <w:p w14:paraId="1E651C4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'02' THEN 'B'</w:t>
            </w:r>
          </w:p>
          <w:p w14:paraId="27FB9C7A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'03' THEN 'C'</w:t>
            </w:r>
          </w:p>
          <w:p w14:paraId="7AAEBA6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'04' THEN 'D'</w:t>
            </w:r>
          </w:p>
          <w:p w14:paraId="1C30EEB6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'05' THEN 'E'</w:t>
            </w:r>
          </w:p>
          <w:p w14:paraId="1C427D1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'06' THEN 'G'</w:t>
            </w:r>
          </w:p>
          <w:p w14:paraId="3DC5549D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'07' THEN 'H'</w:t>
            </w:r>
          </w:p>
          <w:p w14:paraId="564BD78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'08' THEN 'I'</w:t>
            </w:r>
          </w:p>
          <w:p w14:paraId="36988E1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'09' THEN 'J'</w:t>
            </w:r>
          </w:p>
          <w:p w14:paraId="158F003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'10' THEN 'L'</w:t>
            </w:r>
          </w:p>
          <w:p w14:paraId="2A07EFE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C."InsiderJobTitle" = '11' THEN 'Z'</w:t>
            </w:r>
          </w:p>
          <w:p w14:paraId="0D8A89E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16D8D309" w14:textId="15053E8F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"InsiderJobTitle"   -- 公司內部人職稱</w:t>
            </w:r>
          </w:p>
          <w:p w14:paraId="1724C6A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8E4D77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C."InsiderPosition" IS NULL THEN ' '</w:t>
            </w:r>
          </w:p>
          <w:p w14:paraId="7E2AED4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C."InsiderPosition" = '01' THEN '0'</w:t>
            </w:r>
          </w:p>
          <w:p w14:paraId="4FDDE98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C."InsiderPosition" = '02' THEN '1'</w:t>
            </w:r>
          </w:p>
          <w:p w14:paraId="0F53C79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C."InsiderPosition" = '03' THEN '2'</w:t>
            </w:r>
          </w:p>
          <w:p w14:paraId="1C1BC70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C."InsiderPosition" = '04' THEN '3'</w:t>
            </w:r>
          </w:p>
          <w:p w14:paraId="70AEA6E9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C."InsiderPosition" = '05' THEN '4'</w:t>
            </w:r>
          </w:p>
          <w:p w14:paraId="77463D4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C."InsiderPosition" = '06' THEN '5'</w:t>
            </w:r>
          </w:p>
          <w:p w14:paraId="5CA94706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C."InsiderPosition" = '07' THEN '6'</w:t>
            </w:r>
          </w:p>
          <w:p w14:paraId="65168B9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WHEN C."InsiderPosition" = '08' THEN '8'  -- ???</w:t>
            </w:r>
          </w:p>
          <w:p w14:paraId="2CF70F7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WHEN C."InsiderPosition" = '09' THEN '8'  -- ???</w:t>
            </w:r>
          </w:p>
          <w:p w14:paraId="1D18B3ED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57BB5C52" w14:textId="54287086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"InsiderPosition"   -- 公司內部人身分註記</w:t>
            </w:r>
          </w:p>
          <w:p w14:paraId="49D18BBB" w14:textId="2E71B16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NVL(C."LegalPersonId",' ')            AS "LegalPersonId"     -- 公司內部人法定關係人</w:t>
            </w:r>
          </w:p>
          <w:p w14:paraId="06EA6BE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, ROUND(NVL("ClMain"."DispPrice",0) / 1000, 0)</w:t>
            </w:r>
          </w:p>
          <w:p w14:paraId="6A39ACF8" w14:textId="1A9D70C0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"DispPrice"         -- 處分價格</w:t>
            </w:r>
          </w:p>
          <w:p w14:paraId="41AD8733" w14:textId="24FB2F4C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"Filler19"          -- 空白</w:t>
            </w:r>
          </w:p>
          <w:p w14:paraId="392898F4" w14:textId="53523D44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-- 資料所屬年月</w:t>
            </w:r>
          </w:p>
          <w:p w14:paraId="658091EB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106AD6F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6DC4849C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2720433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1BBE85A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FROM   "Work_B094" WK</w:t>
            </w:r>
          </w:p>
          <w:p w14:paraId="7719D26C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LEFT JOIN "ClStock" C        ON C."ClCode1"   = WK."ClCode1"</w:t>
            </w:r>
          </w:p>
          <w:p w14:paraId="34AA5E0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C."ClCode2"   = WK."ClCode2"</w:t>
            </w:r>
          </w:p>
          <w:p w14:paraId="06E57EC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C."ClNo"      = WK."ClNo"</w:t>
            </w:r>
          </w:p>
          <w:p w14:paraId="2D3D11B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LEFT JOIN "ClMain"           ON "ClMain"."ClCode1"  = WK."ClCode1"</w:t>
            </w:r>
          </w:p>
          <w:p w14:paraId="1ADCDA7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"ClMain"."ClCode2"  = WK."ClCode2"</w:t>
            </w:r>
          </w:p>
          <w:p w14:paraId="25B5EA4A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AND "ClMain"."ClNo"     = WK."ClNo"</w:t>
            </w:r>
          </w:p>
          <w:p w14:paraId="4EE9D14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LEFT JOIN ( SELECT M."DataYM", M."ClCode1", M."ClCode2", M."ClNo", M."CustId",</w:t>
            </w:r>
          </w:p>
          <w:p w14:paraId="7B0F6E8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       SUM(NVL(M."LoanBal",0)) AS "LoanBal"</w:t>
            </w:r>
          </w:p>
          <w:p w14:paraId="1A1139E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FROM   "JcicMonthlyLoanData" M</w:t>
            </w:r>
          </w:p>
          <w:p w14:paraId="21E6C6DB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WHERE  M."ClNo" &gt; 0</w:t>
            </w:r>
          </w:p>
          <w:p w14:paraId="2D67900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GROUP BY M."DataYM", M."ClCode1", M."ClCode2", M."ClNo", M."CustId"</w:t>
            </w:r>
          </w:p>
          <w:p w14:paraId="790D5FE4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ORDER BY M."DataYM", M."ClCode1", M."ClCode2", M."ClNo", M."CustId"</w:t>
            </w:r>
          </w:p>
          <w:p w14:paraId="112497A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) M     ON M."DataYM"   = YYYYMM</w:t>
            </w:r>
          </w:p>
          <w:p w14:paraId="43D9C13F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     AND M."ClCode1"  = WK."ClCode1"</w:t>
            </w:r>
          </w:p>
          <w:p w14:paraId="13D76BDA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       AND M."ClCode2"  = WK."ClCode2"</w:t>
            </w:r>
          </w:p>
          <w:p w14:paraId="4A51352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AND M."ClNo"     = WK."ClNo"      -- 做為撥款序號之主要擔保品</w:t>
            </w:r>
          </w:p>
          <w:p w14:paraId="28700FE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6E1ECD6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EBA18D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457F43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2D4051A6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7891038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JcicB094 END: INS_CNT=' || INS_CNT);</w:t>
            </w:r>
          </w:p>
          <w:p w14:paraId="003FEFB1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FDB0762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76D07F5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1CD6FBA0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7E7FF6BF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0E2A047C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7CFACFB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3CFF113F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2045643F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1238DDE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6C065457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9DE6D83" w14:textId="77777777" w:rsidR="006660A6" w:rsidRPr="006660A6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0AC70334" w14:textId="751C279C" w:rsidR="00F85FEB" w:rsidRPr="00695175" w:rsidRDefault="006660A6" w:rsidP="006660A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660A6">
              <w:rPr>
                <w:rFonts w:ascii="細明體" w:eastAsia="細明體" w:hAnsi="細明體"/>
                <w:sz w:val="20"/>
                <w:szCs w:val="20"/>
              </w:rPr>
              <w:lastRenderedPageBreak/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B333" w14:textId="77777777" w:rsidR="00F91F6F" w:rsidRDefault="00F91F6F" w:rsidP="009A7407">
      <w:r>
        <w:separator/>
      </w:r>
    </w:p>
  </w:endnote>
  <w:endnote w:type="continuationSeparator" w:id="0">
    <w:p w14:paraId="05D6612C" w14:textId="77777777" w:rsidR="00F91F6F" w:rsidRDefault="00F91F6F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2A54A88A" w:rsidR="00B82081" w:rsidRPr="009C150A" w:rsidRDefault="00B82081" w:rsidP="00455E21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CA216D" w:rsidRPr="00CA216D">
            <w:rPr>
              <w:rFonts w:ascii="標楷體" w:hAnsi="標楷體" w:hint="eastAsia"/>
            </w:rPr>
            <w:t>L8402-B094-股票擔保品明細檔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69DD" w14:textId="77777777" w:rsidR="00F91F6F" w:rsidRDefault="00F91F6F" w:rsidP="009A7407">
      <w:r>
        <w:separator/>
      </w:r>
    </w:p>
  </w:footnote>
  <w:footnote w:type="continuationSeparator" w:id="0">
    <w:p w14:paraId="0785DFB9" w14:textId="77777777" w:rsidR="00F91F6F" w:rsidRDefault="00F91F6F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2EC1"/>
    <w:rsid w:val="0001470A"/>
    <w:rsid w:val="00014710"/>
    <w:rsid w:val="00023889"/>
    <w:rsid w:val="00023C8B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480B"/>
    <w:rsid w:val="0008529F"/>
    <w:rsid w:val="0008777C"/>
    <w:rsid w:val="00092A98"/>
    <w:rsid w:val="00093933"/>
    <w:rsid w:val="00097582"/>
    <w:rsid w:val="000A431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21D9"/>
    <w:rsid w:val="00103D78"/>
    <w:rsid w:val="00106555"/>
    <w:rsid w:val="001101FB"/>
    <w:rsid w:val="0011198D"/>
    <w:rsid w:val="00113F5A"/>
    <w:rsid w:val="001144A0"/>
    <w:rsid w:val="00114CC8"/>
    <w:rsid w:val="00117993"/>
    <w:rsid w:val="0012261D"/>
    <w:rsid w:val="001236F9"/>
    <w:rsid w:val="001240C0"/>
    <w:rsid w:val="0012489B"/>
    <w:rsid w:val="00126F45"/>
    <w:rsid w:val="00127EE5"/>
    <w:rsid w:val="00131EF4"/>
    <w:rsid w:val="001328F2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783"/>
    <w:rsid w:val="00160AFA"/>
    <w:rsid w:val="00160E05"/>
    <w:rsid w:val="001635DB"/>
    <w:rsid w:val="00166FE6"/>
    <w:rsid w:val="00167883"/>
    <w:rsid w:val="00174AE2"/>
    <w:rsid w:val="00177FF2"/>
    <w:rsid w:val="00181451"/>
    <w:rsid w:val="0018158B"/>
    <w:rsid w:val="00181A2B"/>
    <w:rsid w:val="001828C0"/>
    <w:rsid w:val="00183F00"/>
    <w:rsid w:val="0018556C"/>
    <w:rsid w:val="00187B1D"/>
    <w:rsid w:val="00193C36"/>
    <w:rsid w:val="001975E9"/>
    <w:rsid w:val="001A1E58"/>
    <w:rsid w:val="001A7904"/>
    <w:rsid w:val="001A7A6D"/>
    <w:rsid w:val="001A7C86"/>
    <w:rsid w:val="001B5A44"/>
    <w:rsid w:val="001B7701"/>
    <w:rsid w:val="001C1745"/>
    <w:rsid w:val="001C5E92"/>
    <w:rsid w:val="001C6F8A"/>
    <w:rsid w:val="001D0AE6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30B9"/>
    <w:rsid w:val="001F5B56"/>
    <w:rsid w:val="001F5E48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296"/>
    <w:rsid w:val="0023638B"/>
    <w:rsid w:val="00240558"/>
    <w:rsid w:val="002427C7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0337"/>
    <w:rsid w:val="002913C6"/>
    <w:rsid w:val="00291582"/>
    <w:rsid w:val="0029463B"/>
    <w:rsid w:val="002947CF"/>
    <w:rsid w:val="00295103"/>
    <w:rsid w:val="002A0110"/>
    <w:rsid w:val="002A1E3B"/>
    <w:rsid w:val="002A3B81"/>
    <w:rsid w:val="002A5CA7"/>
    <w:rsid w:val="002A6619"/>
    <w:rsid w:val="002B3EF9"/>
    <w:rsid w:val="002B6D30"/>
    <w:rsid w:val="002C089B"/>
    <w:rsid w:val="002D0DD6"/>
    <w:rsid w:val="002D3483"/>
    <w:rsid w:val="002D7821"/>
    <w:rsid w:val="002E1546"/>
    <w:rsid w:val="002E234F"/>
    <w:rsid w:val="002E3DE3"/>
    <w:rsid w:val="002E45F6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57C85"/>
    <w:rsid w:val="00362986"/>
    <w:rsid w:val="00362C74"/>
    <w:rsid w:val="003656F5"/>
    <w:rsid w:val="00366462"/>
    <w:rsid w:val="00366E2B"/>
    <w:rsid w:val="00366F3E"/>
    <w:rsid w:val="003704BE"/>
    <w:rsid w:val="00372503"/>
    <w:rsid w:val="00373BFA"/>
    <w:rsid w:val="003753E4"/>
    <w:rsid w:val="0037658B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D4CF6"/>
    <w:rsid w:val="003D54CA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5F0F"/>
    <w:rsid w:val="004271C2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2F80"/>
    <w:rsid w:val="00493D7E"/>
    <w:rsid w:val="00496AF8"/>
    <w:rsid w:val="004A0406"/>
    <w:rsid w:val="004A614C"/>
    <w:rsid w:val="004B0512"/>
    <w:rsid w:val="004B5AA8"/>
    <w:rsid w:val="004B7802"/>
    <w:rsid w:val="004C4DA9"/>
    <w:rsid w:val="004D2798"/>
    <w:rsid w:val="004D40D4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1E4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186"/>
    <w:rsid w:val="005759D6"/>
    <w:rsid w:val="00576CC3"/>
    <w:rsid w:val="00576E70"/>
    <w:rsid w:val="005771D7"/>
    <w:rsid w:val="00582515"/>
    <w:rsid w:val="00582941"/>
    <w:rsid w:val="0058483E"/>
    <w:rsid w:val="00584CA8"/>
    <w:rsid w:val="00586BEA"/>
    <w:rsid w:val="00590259"/>
    <w:rsid w:val="00590A3A"/>
    <w:rsid w:val="00590B4F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160"/>
    <w:rsid w:val="005A6327"/>
    <w:rsid w:val="005B151E"/>
    <w:rsid w:val="005B4A5C"/>
    <w:rsid w:val="005C25F2"/>
    <w:rsid w:val="005C3367"/>
    <w:rsid w:val="005C3F17"/>
    <w:rsid w:val="005C3F28"/>
    <w:rsid w:val="005C49E4"/>
    <w:rsid w:val="005D29F0"/>
    <w:rsid w:val="005D6B2B"/>
    <w:rsid w:val="005E6BE6"/>
    <w:rsid w:val="005F10FE"/>
    <w:rsid w:val="0060499B"/>
    <w:rsid w:val="00604D16"/>
    <w:rsid w:val="00604F47"/>
    <w:rsid w:val="006119AB"/>
    <w:rsid w:val="00615348"/>
    <w:rsid w:val="00615E6A"/>
    <w:rsid w:val="00616372"/>
    <w:rsid w:val="00617608"/>
    <w:rsid w:val="00621CFD"/>
    <w:rsid w:val="00624F17"/>
    <w:rsid w:val="00626C15"/>
    <w:rsid w:val="00627CEE"/>
    <w:rsid w:val="006318C6"/>
    <w:rsid w:val="00631D32"/>
    <w:rsid w:val="00641A7B"/>
    <w:rsid w:val="0064310C"/>
    <w:rsid w:val="00643372"/>
    <w:rsid w:val="0065249D"/>
    <w:rsid w:val="006573DC"/>
    <w:rsid w:val="00660C1A"/>
    <w:rsid w:val="00661207"/>
    <w:rsid w:val="0066250C"/>
    <w:rsid w:val="00663186"/>
    <w:rsid w:val="006660A6"/>
    <w:rsid w:val="00667095"/>
    <w:rsid w:val="00672BBB"/>
    <w:rsid w:val="006742F6"/>
    <w:rsid w:val="006749EE"/>
    <w:rsid w:val="006753A6"/>
    <w:rsid w:val="00681DEE"/>
    <w:rsid w:val="00683920"/>
    <w:rsid w:val="0068767E"/>
    <w:rsid w:val="00691C36"/>
    <w:rsid w:val="00695175"/>
    <w:rsid w:val="006A0241"/>
    <w:rsid w:val="006A16DE"/>
    <w:rsid w:val="006A37D8"/>
    <w:rsid w:val="006A51BC"/>
    <w:rsid w:val="006B08E7"/>
    <w:rsid w:val="006C2138"/>
    <w:rsid w:val="006C395D"/>
    <w:rsid w:val="006C55AA"/>
    <w:rsid w:val="006D07B0"/>
    <w:rsid w:val="006D21E5"/>
    <w:rsid w:val="006D7FED"/>
    <w:rsid w:val="006E11C2"/>
    <w:rsid w:val="006E1949"/>
    <w:rsid w:val="006E33F4"/>
    <w:rsid w:val="006E4313"/>
    <w:rsid w:val="006F1D3A"/>
    <w:rsid w:val="006F2623"/>
    <w:rsid w:val="006F7D16"/>
    <w:rsid w:val="006F7F0E"/>
    <w:rsid w:val="00703D65"/>
    <w:rsid w:val="007045D6"/>
    <w:rsid w:val="0070724D"/>
    <w:rsid w:val="00707721"/>
    <w:rsid w:val="00713B81"/>
    <w:rsid w:val="00714B2D"/>
    <w:rsid w:val="007217B4"/>
    <w:rsid w:val="00721E08"/>
    <w:rsid w:val="007264A0"/>
    <w:rsid w:val="00730292"/>
    <w:rsid w:val="0073328C"/>
    <w:rsid w:val="007336F9"/>
    <w:rsid w:val="00733D30"/>
    <w:rsid w:val="007341B7"/>
    <w:rsid w:val="00735372"/>
    <w:rsid w:val="00737383"/>
    <w:rsid w:val="00744392"/>
    <w:rsid w:val="0074496E"/>
    <w:rsid w:val="00747EB0"/>
    <w:rsid w:val="00750BE8"/>
    <w:rsid w:val="00753354"/>
    <w:rsid w:val="0075539A"/>
    <w:rsid w:val="00755DE9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E1ECF"/>
    <w:rsid w:val="007F12A0"/>
    <w:rsid w:val="008007B1"/>
    <w:rsid w:val="0080238D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0389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119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A1A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4CD1"/>
    <w:rsid w:val="008D62A8"/>
    <w:rsid w:val="008E52FA"/>
    <w:rsid w:val="008F064E"/>
    <w:rsid w:val="008F5289"/>
    <w:rsid w:val="008F534D"/>
    <w:rsid w:val="009013EB"/>
    <w:rsid w:val="0090256C"/>
    <w:rsid w:val="00903BBF"/>
    <w:rsid w:val="00904CF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60E00"/>
    <w:rsid w:val="0096592E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41B6"/>
    <w:rsid w:val="009A41C7"/>
    <w:rsid w:val="009A5379"/>
    <w:rsid w:val="009A7407"/>
    <w:rsid w:val="009B0149"/>
    <w:rsid w:val="009B2E91"/>
    <w:rsid w:val="009B474A"/>
    <w:rsid w:val="009B4A62"/>
    <w:rsid w:val="009B5700"/>
    <w:rsid w:val="009C150A"/>
    <w:rsid w:val="009C1782"/>
    <w:rsid w:val="009C66C8"/>
    <w:rsid w:val="009D08FC"/>
    <w:rsid w:val="009D49AD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FD5"/>
    <w:rsid w:val="00A53757"/>
    <w:rsid w:val="00A53859"/>
    <w:rsid w:val="00A5665D"/>
    <w:rsid w:val="00A5701A"/>
    <w:rsid w:val="00A570BB"/>
    <w:rsid w:val="00A57CA3"/>
    <w:rsid w:val="00A62159"/>
    <w:rsid w:val="00A6618B"/>
    <w:rsid w:val="00A72CBB"/>
    <w:rsid w:val="00A75073"/>
    <w:rsid w:val="00A80538"/>
    <w:rsid w:val="00A82813"/>
    <w:rsid w:val="00A83EBA"/>
    <w:rsid w:val="00A90685"/>
    <w:rsid w:val="00A90CF1"/>
    <w:rsid w:val="00A913F0"/>
    <w:rsid w:val="00A92558"/>
    <w:rsid w:val="00A9395C"/>
    <w:rsid w:val="00AA1778"/>
    <w:rsid w:val="00AA3D4B"/>
    <w:rsid w:val="00AA5A9C"/>
    <w:rsid w:val="00AB18B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23E"/>
    <w:rsid w:val="00B00B96"/>
    <w:rsid w:val="00B00C30"/>
    <w:rsid w:val="00B01E65"/>
    <w:rsid w:val="00B0271A"/>
    <w:rsid w:val="00B031CC"/>
    <w:rsid w:val="00B036F6"/>
    <w:rsid w:val="00B03CCA"/>
    <w:rsid w:val="00B078FA"/>
    <w:rsid w:val="00B10487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4514"/>
    <w:rsid w:val="00B457EE"/>
    <w:rsid w:val="00B4760B"/>
    <w:rsid w:val="00B503A9"/>
    <w:rsid w:val="00B5127E"/>
    <w:rsid w:val="00B51479"/>
    <w:rsid w:val="00B53028"/>
    <w:rsid w:val="00B54FAD"/>
    <w:rsid w:val="00B557B6"/>
    <w:rsid w:val="00B565EE"/>
    <w:rsid w:val="00B56955"/>
    <w:rsid w:val="00B57FEB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27FA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17BB4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65B5"/>
    <w:rsid w:val="00C674DD"/>
    <w:rsid w:val="00C71958"/>
    <w:rsid w:val="00C75174"/>
    <w:rsid w:val="00C75613"/>
    <w:rsid w:val="00C76043"/>
    <w:rsid w:val="00C804CB"/>
    <w:rsid w:val="00C80632"/>
    <w:rsid w:val="00C80C3E"/>
    <w:rsid w:val="00C82B83"/>
    <w:rsid w:val="00C84076"/>
    <w:rsid w:val="00C86F6B"/>
    <w:rsid w:val="00C87228"/>
    <w:rsid w:val="00C94019"/>
    <w:rsid w:val="00C94FB0"/>
    <w:rsid w:val="00C95190"/>
    <w:rsid w:val="00C96756"/>
    <w:rsid w:val="00C97E01"/>
    <w:rsid w:val="00CA0258"/>
    <w:rsid w:val="00CA216D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2762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0490E"/>
    <w:rsid w:val="00D11E90"/>
    <w:rsid w:val="00D151C0"/>
    <w:rsid w:val="00D21DF7"/>
    <w:rsid w:val="00D24F49"/>
    <w:rsid w:val="00D257F5"/>
    <w:rsid w:val="00D260C0"/>
    <w:rsid w:val="00D260F1"/>
    <w:rsid w:val="00D26363"/>
    <w:rsid w:val="00D26430"/>
    <w:rsid w:val="00D27C27"/>
    <w:rsid w:val="00D35125"/>
    <w:rsid w:val="00D37131"/>
    <w:rsid w:val="00D37743"/>
    <w:rsid w:val="00D44C8C"/>
    <w:rsid w:val="00D46049"/>
    <w:rsid w:val="00D46B30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3FEB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59A"/>
    <w:rsid w:val="00E706F5"/>
    <w:rsid w:val="00E70909"/>
    <w:rsid w:val="00E72D55"/>
    <w:rsid w:val="00E7717E"/>
    <w:rsid w:val="00E77EB6"/>
    <w:rsid w:val="00E85C69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E7F1F"/>
    <w:rsid w:val="00EF0470"/>
    <w:rsid w:val="00EF1055"/>
    <w:rsid w:val="00EF1D7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1158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1F6F"/>
    <w:rsid w:val="00F93AEB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11457</TotalTime>
  <Pages>9</Pages>
  <Words>1752</Words>
  <Characters>9989</Characters>
  <Application>Microsoft Office Word</Application>
  <DocSecurity>0</DocSecurity>
  <Lines>83</Lines>
  <Paragraphs>23</Paragraphs>
  <ScaleCrop>false</ScaleCrop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603</cp:revision>
  <dcterms:created xsi:type="dcterms:W3CDTF">2015-11-06T01:06:00Z</dcterms:created>
  <dcterms:modified xsi:type="dcterms:W3CDTF">2021-07-01T15:54:00Z</dcterms:modified>
</cp:coreProperties>
</file>