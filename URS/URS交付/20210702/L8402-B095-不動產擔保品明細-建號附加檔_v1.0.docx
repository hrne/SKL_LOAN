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9CB23DC" w:rsidR="00062AC5" w:rsidRPr="00D56B13" w:rsidRDefault="002E45F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 w:rsidR="00D16FEB">
              <w:rPr>
                <w:rFonts w:ascii="標楷體" w:hAnsi="標楷體" w:hint="eastAsia"/>
              </w:rPr>
              <w:t>095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DB3A72A" w:rsidR="00062AC5" w:rsidRPr="00D56B13" w:rsidRDefault="00D16FE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不動產擔保品明細-建號附加檔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576CECDD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D16FEB">
              <w:rPr>
                <w:rFonts w:ascii="標楷體" w:hAnsi="標楷體" w:hint="eastAsia"/>
              </w:rPr>
              <w:t>095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D16FEB">
              <w:rPr>
                <w:rFonts w:ascii="標楷體" w:hAnsi="標楷體" w:hint="eastAsia"/>
              </w:rPr>
              <w:t>095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74C56E36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D16FEB">
              <w:rPr>
                <w:rFonts w:ascii="標楷體" w:hAnsi="標楷體"/>
              </w:rPr>
              <w:t>095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40F11966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</w:t>
            </w:r>
            <w:r w:rsidR="002E45F6">
              <w:rPr>
                <w:rFonts w:ascii="標楷體" w:hAnsi="標楷體" w:hint="eastAsia"/>
              </w:rPr>
              <w:t>B</w:t>
            </w:r>
            <w:r w:rsidR="00D16FEB">
              <w:rPr>
                <w:rFonts w:ascii="標楷體" w:hAnsi="標楷體" w:hint="eastAsia"/>
              </w:rPr>
              <w:t>095</w:t>
            </w:r>
            <w:r w:rsidR="0060499B" w:rsidRPr="0060499B">
              <w:rPr>
                <w:rFonts w:ascii="標楷體" w:hAnsi="標楷體" w:hint="eastAsia"/>
              </w:rPr>
              <w:t>聯徵</w:t>
            </w:r>
            <w:r w:rsidR="00D16FEB">
              <w:rPr>
                <w:rFonts w:ascii="標楷體" w:hAnsi="標楷體" w:hint="eastAsia"/>
              </w:rPr>
              <w:t>不動產擔保品明細-建號附加檔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D16FEB">
              <w:rPr>
                <w:rFonts w:ascii="標楷體" w:hAnsi="標楷體"/>
              </w:rPr>
              <w:t>095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456E9B47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r w:rsidR="002E45F6">
              <w:rPr>
                <w:rFonts w:ascii="標楷體" w:hAnsi="標楷體" w:hint="eastAsia"/>
              </w:rPr>
              <w:t>B</w:t>
            </w:r>
            <w:r w:rsidR="00D16FEB">
              <w:rPr>
                <w:rFonts w:ascii="標楷體" w:hAnsi="標楷體" w:hint="eastAsia"/>
              </w:rPr>
              <w:t>095</w:t>
            </w:r>
            <w:r w:rsidR="0060499B" w:rsidRPr="0060499B">
              <w:rPr>
                <w:rFonts w:ascii="標楷體" w:hAnsi="標楷體" w:hint="eastAsia"/>
              </w:rPr>
              <w:t>聯徵</w:t>
            </w:r>
            <w:r w:rsidR="00D16FEB">
              <w:rPr>
                <w:rFonts w:ascii="標楷體" w:hAnsi="標楷體" w:hint="eastAsia"/>
              </w:rPr>
              <w:t>不動產擔保品明細-建號附加檔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3F9C3EDF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2E45F6">
              <w:rPr>
                <w:rFonts w:ascii="標楷體" w:hAnsi="標楷體" w:hint="eastAsia"/>
              </w:rPr>
              <w:t>B</w:t>
            </w:r>
            <w:r w:rsidR="00D16FEB">
              <w:rPr>
                <w:rFonts w:ascii="標楷體" w:hAnsi="標楷體" w:hint="eastAsia"/>
              </w:rPr>
              <w:t>095不動產擔保品明細-建號附加檔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3BE03AD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B457EE">
              <w:rPr>
                <w:rFonts w:ascii="標楷體" w:hAnsi="標楷體" w:hint="eastAsia"/>
              </w:rPr>
              <w:t>月</w:t>
            </w:r>
          </w:p>
          <w:p w14:paraId="3CDAD4C5" w14:textId="1DB0A668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C82B83" w:rsidRPr="001D5F15">
              <w:rPr>
                <w:rFonts w:ascii="標楷體" w:hAnsi="標楷體" w:hint="eastAsia"/>
              </w:rPr>
              <w:t>每月底日終批次</w:t>
            </w:r>
            <w:r w:rsidR="001D5F15" w:rsidRPr="001D5F15">
              <w:rPr>
                <w:rFonts w:ascii="標楷體" w:hAnsi="標楷體" w:hint="eastAsia"/>
              </w:rPr>
              <w:t>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4F0F5B0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CB6DC0" w:rsidRPr="00CB6DC0">
        <w:rPr>
          <w:rFonts w:ascii="標楷體" w:hAnsi="標楷體" w:hint="eastAsia"/>
          <w:sz w:val="24"/>
        </w:rPr>
        <w:t>聯徵</w:t>
      </w:r>
      <w:r w:rsidR="00023C8B" w:rsidRPr="00023C8B">
        <w:rPr>
          <w:rFonts w:ascii="標楷體" w:hAnsi="標楷體" w:hint="eastAsia"/>
          <w:sz w:val="24"/>
        </w:rPr>
        <w:t>擔保品關聯檔資料檔</w:t>
      </w:r>
      <w:r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JcicB090</w:t>
      </w:r>
      <w:r>
        <w:rPr>
          <w:rFonts w:ascii="標楷體" w:hAnsi="標楷體" w:hint="eastAsia"/>
          <w:sz w:val="24"/>
        </w:rPr>
        <w:t>)]</w:t>
      </w:r>
    </w:p>
    <w:p w14:paraId="461E5922" w14:textId="28D8F00D" w:rsidR="005C3F17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023C8B" w:rsidRPr="00023C8B">
        <w:rPr>
          <w:rFonts w:ascii="標楷體" w:hAnsi="標楷體" w:hint="eastAsia"/>
          <w:sz w:val="24"/>
        </w:rPr>
        <w:t>擔保品代號檔</w:t>
      </w:r>
      <w:r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CdCl</w:t>
      </w:r>
      <w:r>
        <w:rPr>
          <w:rFonts w:ascii="標楷體" w:hAnsi="標楷體" w:hint="eastAsia"/>
          <w:sz w:val="24"/>
        </w:rPr>
        <w:t>)]、</w:t>
      </w:r>
      <w:r w:rsidR="00023C8B"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擔保品與額度關聯檔</w:t>
      </w:r>
      <w:r w:rsidR="00023C8B">
        <w:rPr>
          <w:rFonts w:ascii="標楷體" w:hAnsi="標楷體" w:hint="eastAsia"/>
          <w:sz w:val="24"/>
        </w:rPr>
        <w:t>(</w:t>
      </w:r>
      <w:r w:rsidR="00FD67A1" w:rsidRPr="00FD67A1">
        <w:rPr>
          <w:rFonts w:ascii="標楷體" w:hAnsi="標楷體"/>
          <w:sz w:val="24"/>
        </w:rPr>
        <w:t>ClFac</w:t>
      </w:r>
      <w:r w:rsidR="00023C8B">
        <w:rPr>
          <w:rFonts w:ascii="標楷體" w:hAnsi="標楷體" w:hint="eastAsia"/>
          <w:sz w:val="24"/>
        </w:rPr>
        <w:t>)]、</w:t>
      </w:r>
    </w:p>
    <w:p w14:paraId="6BB2721B" w14:textId="618739A9" w:rsidR="004271C2" w:rsidRDefault="004271C2" w:rsidP="005C3F17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擔保品不動產檔</w:t>
      </w:r>
      <w:r>
        <w:rPr>
          <w:rFonts w:ascii="標楷體" w:hAnsi="標楷體" w:hint="eastAsia"/>
          <w:sz w:val="24"/>
        </w:rPr>
        <w:t>(</w:t>
      </w:r>
      <w:r w:rsidR="00FD67A1" w:rsidRPr="00FD67A1">
        <w:rPr>
          <w:rFonts w:ascii="標楷體" w:hAnsi="標楷體"/>
          <w:sz w:val="24"/>
        </w:rPr>
        <w:t>ClImm</w:t>
      </w:r>
      <w:r>
        <w:rPr>
          <w:rFonts w:ascii="標楷體" w:hAnsi="標楷體" w:hint="eastAsia"/>
          <w:sz w:val="24"/>
        </w:rPr>
        <w:t>)]、</w:t>
      </w:r>
      <w:r w:rsidR="00641A7B"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擔保品不動產建物檔</w:t>
      </w:r>
      <w:r w:rsidR="00641A7B">
        <w:rPr>
          <w:rFonts w:ascii="標楷體" w:hAnsi="標楷體" w:hint="eastAsia"/>
          <w:sz w:val="24"/>
        </w:rPr>
        <w:t>(</w:t>
      </w:r>
      <w:r w:rsidR="00FD67A1" w:rsidRPr="00FD67A1">
        <w:rPr>
          <w:rFonts w:ascii="標楷體" w:hAnsi="標楷體"/>
          <w:sz w:val="24"/>
        </w:rPr>
        <w:t>ClBuilding</w:t>
      </w:r>
      <w:r w:rsidR="00641A7B">
        <w:rPr>
          <w:rFonts w:ascii="標楷體" w:hAnsi="標楷體" w:hint="eastAsia"/>
          <w:sz w:val="24"/>
        </w:rPr>
        <w:t>)]</w:t>
      </w:r>
      <w:r w:rsidR="00641A7B" w:rsidRPr="00641A7B">
        <w:rPr>
          <w:rFonts w:ascii="標楷體" w:hAnsi="標楷體" w:hint="eastAsia"/>
          <w:sz w:val="24"/>
        </w:rPr>
        <w:t xml:space="preserve"> </w:t>
      </w:r>
      <w:r w:rsidR="00641A7B">
        <w:rPr>
          <w:rFonts w:ascii="標楷體" w:hAnsi="標楷體" w:hint="eastAsia"/>
          <w:sz w:val="24"/>
        </w:rPr>
        <w:t>、</w:t>
      </w:r>
    </w:p>
    <w:p w14:paraId="464BA6F3" w14:textId="673E6A59" w:rsidR="00023C8B" w:rsidRDefault="00023C8B" w:rsidP="00023C8B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擔保品不動產土地檔</w:t>
      </w:r>
      <w:r>
        <w:rPr>
          <w:rFonts w:ascii="標楷體" w:hAnsi="標楷體" w:hint="eastAsia"/>
          <w:sz w:val="24"/>
        </w:rPr>
        <w:t>(</w:t>
      </w:r>
      <w:r w:rsidR="00FD67A1" w:rsidRPr="00FD67A1">
        <w:rPr>
          <w:rFonts w:ascii="標楷體" w:hAnsi="標楷體"/>
          <w:sz w:val="24"/>
        </w:rPr>
        <w:t>ClLand</w:t>
      </w:r>
      <w:r>
        <w:rPr>
          <w:rFonts w:ascii="標楷體" w:hAnsi="標楷體" w:hint="eastAsia"/>
          <w:sz w:val="24"/>
        </w:rPr>
        <w:t>)]</w:t>
      </w:r>
      <w:r w:rsidR="00FD67A1">
        <w:rPr>
          <w:rFonts w:ascii="標楷體" w:hAnsi="標楷體" w:hint="eastAsia"/>
          <w:sz w:val="24"/>
        </w:rPr>
        <w:t>、[</w:t>
      </w:r>
      <w:r w:rsidR="00461DE6" w:rsidRPr="00461DE6">
        <w:rPr>
          <w:rFonts w:ascii="標楷體" w:hAnsi="標楷體" w:hint="eastAsia"/>
          <w:sz w:val="24"/>
        </w:rPr>
        <w:t>地區別代碼檔</w:t>
      </w:r>
      <w:r w:rsidR="00FD67A1">
        <w:rPr>
          <w:rFonts w:ascii="標楷體" w:hAnsi="標楷體" w:hint="eastAsia"/>
          <w:sz w:val="24"/>
        </w:rPr>
        <w:t>(</w:t>
      </w:r>
      <w:r w:rsidR="00FD67A1" w:rsidRPr="00FD67A1">
        <w:rPr>
          <w:rFonts w:ascii="標楷體" w:hAnsi="標楷體"/>
          <w:sz w:val="24"/>
        </w:rPr>
        <w:t>CdCity</w:t>
      </w:r>
      <w:r w:rsidR="00FD67A1">
        <w:rPr>
          <w:rFonts w:ascii="標楷體" w:hAnsi="標楷體" w:hint="eastAsia"/>
          <w:sz w:val="24"/>
        </w:rPr>
        <w:t>)]</w:t>
      </w:r>
      <w:r w:rsidR="00FD67A1" w:rsidRPr="00641A7B">
        <w:rPr>
          <w:rFonts w:ascii="標楷體" w:hAnsi="標楷體" w:hint="eastAsia"/>
          <w:sz w:val="24"/>
        </w:rPr>
        <w:t xml:space="preserve"> </w:t>
      </w:r>
      <w:r w:rsidR="00FD67A1">
        <w:rPr>
          <w:rFonts w:ascii="標楷體" w:hAnsi="標楷體" w:hint="eastAsia"/>
          <w:sz w:val="24"/>
        </w:rPr>
        <w:t>、</w:t>
      </w:r>
    </w:p>
    <w:p w14:paraId="7358EA47" w14:textId="0C639634" w:rsidR="00FD67A1" w:rsidRDefault="00FD67A1" w:rsidP="00FD67A1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縣市與鄉鎮區對照檔</w:t>
      </w:r>
      <w:r>
        <w:rPr>
          <w:rFonts w:ascii="標楷體" w:hAnsi="標楷體" w:hint="eastAsia"/>
          <w:sz w:val="24"/>
        </w:rPr>
        <w:t>(</w:t>
      </w:r>
      <w:r w:rsidRPr="00FD67A1">
        <w:rPr>
          <w:rFonts w:ascii="標楷體" w:hAnsi="標楷體"/>
          <w:sz w:val="24"/>
        </w:rPr>
        <w:t>CdArea</w:t>
      </w:r>
      <w:r>
        <w:rPr>
          <w:rFonts w:ascii="標楷體" w:hAnsi="標楷體" w:hint="eastAsia"/>
          <w:sz w:val="24"/>
        </w:rPr>
        <w:t>)]、[</w:t>
      </w:r>
      <w:r w:rsidR="00461DE6" w:rsidRPr="00461DE6">
        <w:rPr>
          <w:rFonts w:ascii="標楷體" w:hAnsi="標楷體" w:hint="eastAsia"/>
          <w:sz w:val="24"/>
        </w:rPr>
        <w:t>擔保品主檔</w:t>
      </w:r>
      <w:r>
        <w:rPr>
          <w:rFonts w:ascii="標楷體" w:hAnsi="標楷體" w:hint="eastAsia"/>
          <w:sz w:val="24"/>
        </w:rPr>
        <w:t>(</w:t>
      </w:r>
      <w:r w:rsidRPr="00FD67A1">
        <w:rPr>
          <w:rFonts w:ascii="標楷體" w:hAnsi="標楷體"/>
          <w:sz w:val="24"/>
        </w:rPr>
        <w:t>ClMain</w:t>
      </w:r>
      <w:r>
        <w:rPr>
          <w:rFonts w:ascii="標楷體" w:hAnsi="標楷體" w:hint="eastAsia"/>
          <w:sz w:val="24"/>
        </w:rPr>
        <w:t>)]</w:t>
      </w:r>
      <w:r w:rsidRPr="00641A7B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、</w:t>
      </w:r>
    </w:p>
    <w:p w14:paraId="61C85673" w14:textId="37B731EF" w:rsidR="00FD67A1" w:rsidRDefault="00FD67A1" w:rsidP="00FD67A1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擔保品-建物公設建號檔</w:t>
      </w:r>
      <w:r>
        <w:rPr>
          <w:rFonts w:ascii="標楷體" w:hAnsi="標楷體" w:hint="eastAsia"/>
          <w:sz w:val="24"/>
        </w:rPr>
        <w:t>(</w:t>
      </w:r>
      <w:r w:rsidRPr="00FD67A1">
        <w:rPr>
          <w:rFonts w:ascii="標楷體" w:hAnsi="標楷體"/>
          <w:sz w:val="24"/>
        </w:rPr>
        <w:t>ClBuildingPublic</w:t>
      </w:r>
      <w:r>
        <w:rPr>
          <w:rFonts w:ascii="標楷體" w:hAnsi="標楷體" w:hint="eastAsia"/>
          <w:sz w:val="24"/>
        </w:rPr>
        <w:t>)]、</w:t>
      </w:r>
    </w:p>
    <w:p w14:paraId="62989E96" w14:textId="77777777" w:rsidR="00461DE6" w:rsidRDefault="00FD67A1" w:rsidP="00FD67A1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擔保品-建物所有權人檔</w:t>
      </w:r>
      <w:r>
        <w:rPr>
          <w:rFonts w:ascii="標楷體" w:hAnsi="標楷體" w:hint="eastAsia"/>
          <w:sz w:val="24"/>
        </w:rPr>
        <w:t>(</w:t>
      </w:r>
      <w:r w:rsidRPr="00FD67A1">
        <w:rPr>
          <w:rFonts w:ascii="標楷體" w:hAnsi="標楷體"/>
          <w:sz w:val="24"/>
        </w:rPr>
        <w:t>ClBuildingOwner</w:t>
      </w:r>
      <w:r>
        <w:rPr>
          <w:rFonts w:ascii="標楷體" w:hAnsi="標楷體" w:hint="eastAsia"/>
          <w:sz w:val="24"/>
        </w:rPr>
        <w:t>)]、</w:t>
      </w:r>
    </w:p>
    <w:p w14:paraId="023CF495" w14:textId="5C8E8531" w:rsidR="00FD67A1" w:rsidRDefault="00FD67A1" w:rsidP="00FD67A1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擔保品-土地所有權人檔</w:t>
      </w:r>
      <w:r>
        <w:rPr>
          <w:rFonts w:ascii="標楷體" w:hAnsi="標楷體" w:hint="eastAsia"/>
          <w:sz w:val="24"/>
        </w:rPr>
        <w:t>(</w:t>
      </w:r>
      <w:r w:rsidRPr="00FD67A1">
        <w:rPr>
          <w:rFonts w:ascii="標楷體" w:hAnsi="標楷體"/>
          <w:sz w:val="24"/>
        </w:rPr>
        <w:t>ClLandOwner</w:t>
      </w:r>
      <w:r>
        <w:rPr>
          <w:rFonts w:ascii="標楷體" w:hAnsi="標楷體" w:hint="eastAsia"/>
          <w:sz w:val="24"/>
        </w:rPr>
        <w:t>)]</w:t>
      </w:r>
      <w:r w:rsidRPr="00641A7B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、</w:t>
      </w:r>
    </w:p>
    <w:p w14:paraId="7D84869A" w14:textId="641FBA8A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2427C7" w:rsidRPr="002427C7">
        <w:rPr>
          <w:rFonts w:ascii="標楷體" w:hAnsi="標楷體" w:hint="eastAsia"/>
          <w:sz w:val="24"/>
        </w:rPr>
        <w:t>聯徵</w:t>
      </w:r>
      <w:r w:rsidR="00D16FEB">
        <w:rPr>
          <w:rFonts w:ascii="標楷體" w:hAnsi="標楷體" w:hint="eastAsia"/>
          <w:sz w:val="24"/>
        </w:rPr>
        <w:t>不動產擔保品明細-建號附加檔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JcicB</w:t>
      </w:r>
      <w:r w:rsidR="00D16FEB">
        <w:rPr>
          <w:rFonts w:ascii="標楷體" w:hAnsi="標楷體"/>
          <w:sz w:val="24"/>
        </w:rPr>
        <w:t>095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lastRenderedPageBreak/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45427677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</w:t>
      </w:r>
      <w:r w:rsidR="00D16FEB">
        <w:rPr>
          <w:rFonts w:ascii="標楷體" w:hAnsi="標楷體" w:hint="eastAsia"/>
        </w:rPr>
        <w:t>不動產擔保品明細-建號附加檔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D16FEB">
        <w:rPr>
          <w:rFonts w:ascii="標楷體" w:hAnsi="標楷體"/>
        </w:rPr>
        <w:t>095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0048DF" w:rsidRPr="000048DF">
        <w:rPr>
          <w:rFonts w:ascii="標楷體" w:hAnsi="標楷體" w:hint="eastAsia"/>
        </w:rPr>
        <w:t>資料年月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0048DF" w:rsidRPr="000048DF">
        <w:rPr>
          <w:rFonts w:ascii="標楷體" w:hAnsi="標楷體" w:hint="eastAsia"/>
        </w:rPr>
        <w:t>年月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0113EADA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</w:t>
      </w:r>
      <w:r w:rsidR="00D16FEB">
        <w:rPr>
          <w:rFonts w:ascii="標楷體" w:hAnsi="標楷體" w:hint="eastAsia"/>
        </w:rPr>
        <w:t>不動產擔保品明細-建號附加檔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D16FEB">
        <w:rPr>
          <w:rFonts w:ascii="標楷體" w:hAnsi="標楷體"/>
        </w:rPr>
        <w:t>095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p w14:paraId="3F85DED9" w14:textId="5AE47990" w:rsidR="007A3BBC" w:rsidRDefault="002D79A0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0A188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824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76083BD9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3" w:author="st1" w:date="2021-05-16T16:56:00Z">
        <w:r w:rsidR="00B71E7E">
          <w:rPr>
            <w:rFonts w:ascii="標楷體" w:hAnsi="標楷體" w:hint="eastAsia"/>
          </w:rPr>
          <w:t>458</w:t>
        </w:r>
      </w:ins>
      <w:ins w:id="4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D16FEB">
        <w:rPr>
          <w:rFonts w:ascii="標楷體" w:hAnsi="標楷體"/>
        </w:rPr>
        <w:t>095</w:t>
      </w:r>
      <w:r w:rsidR="00B71E7E">
        <w:rPr>
          <w:rFonts w:ascii="標楷體" w:hAnsi="標楷體" w:hint="eastAsia"/>
        </w:rPr>
        <w:t xml:space="preserve"> (</w:t>
      </w:r>
      <w:ins w:id="5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D16FEB">
        <w:rPr>
          <w:rFonts w:ascii="標楷體" w:hAnsi="標楷體"/>
        </w:rPr>
        <w:t>095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577389BF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D16FEB">
        <w:rPr>
          <w:rFonts w:ascii="標楷體" w:hAnsi="標楷體"/>
        </w:rPr>
        <w:t>095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9D49AD">
        <w:rPr>
          <w:rFonts w:ascii="標楷體" w:hAnsi="標楷體" w:hint="eastAsia"/>
        </w:rPr>
        <w:t>聯徵</w:t>
      </w:r>
      <w:r w:rsidR="00D16FEB">
        <w:rPr>
          <w:rFonts w:ascii="標楷體" w:hAnsi="標楷體" w:hint="eastAsia"/>
        </w:rPr>
        <w:t>不動產擔保品明細-建號附加檔</w:t>
      </w:r>
      <w:r>
        <w:rPr>
          <w:rFonts w:ascii="標楷體" w:hAnsi="標楷體"/>
        </w:rPr>
        <w:t>)]</w:t>
      </w:r>
    </w:p>
    <w:p w14:paraId="451A8960" w14:textId="1C31685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100DCF" w:rsidRPr="000048DF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  <w:r w:rsidR="00177FF2" w:rsidRPr="000048DF">
        <w:rPr>
          <w:rFonts w:ascii="標楷體" w:hAnsi="標楷體" w:hint="eastAsia"/>
        </w:rPr>
        <w:t>年月</w:t>
      </w:r>
    </w:p>
    <w:p w14:paraId="2614F0A2" w14:textId="7184C205" w:rsidR="00C217B4" w:rsidRPr="001F30B9" w:rsidRDefault="00C217B4" w:rsidP="00C217B4">
      <w:pPr>
        <w:pStyle w:val="ad"/>
        <w:ind w:leftChars="0" w:left="851"/>
        <w:rPr>
          <w:rFonts w:ascii="標楷體" w:hAnsi="標楷體"/>
          <w:color w:val="000000"/>
        </w:rPr>
      </w:pPr>
      <w:r w:rsidRPr="001F30B9">
        <w:rPr>
          <w:rFonts w:ascii="標楷體" w:hAnsi="標楷體" w:hint="eastAsia"/>
          <w:color w:val="000000"/>
        </w:rPr>
        <w:t>排序方式</w:t>
      </w:r>
      <w:r w:rsidR="00981796" w:rsidRPr="001F30B9">
        <w:rPr>
          <w:rFonts w:ascii="標楷體" w:hAnsi="標楷體" w:hint="eastAsia"/>
          <w:color w:val="000000"/>
        </w:rPr>
        <w:t xml:space="preserve">  </w:t>
      </w:r>
      <w:r w:rsidRPr="001F30B9">
        <w:rPr>
          <w:rFonts w:ascii="標楷體" w:hAnsi="標楷體" w:hint="eastAsia"/>
          <w:color w:val="000000"/>
        </w:rPr>
        <w:t>：</w:t>
      </w:r>
      <w:r w:rsidRPr="001F30B9">
        <w:rPr>
          <w:rFonts w:ascii="標楷體" w:hAnsi="標楷體"/>
          <w:color w:val="000000"/>
        </w:rPr>
        <w:t>1.</w:t>
      </w:r>
      <w:r w:rsidRPr="001F30B9">
        <w:rPr>
          <w:rFonts w:ascii="標楷體" w:hAnsi="標楷體" w:hint="eastAsia"/>
          <w:color w:val="000000"/>
        </w:rPr>
        <w:t>[</w:t>
      </w:r>
      <w:r w:rsidR="00B0023E" w:rsidRPr="00B0023E">
        <w:rPr>
          <w:rFonts w:ascii="標楷體" w:hAnsi="標楷體" w:hint="eastAsia"/>
          <w:color w:val="000000"/>
        </w:rPr>
        <w:t>擔保品控制編碼</w:t>
      </w:r>
      <w:r w:rsidRPr="001F30B9">
        <w:rPr>
          <w:rFonts w:ascii="標楷體" w:hAnsi="標楷體" w:hint="eastAsia"/>
          <w:color w:val="000000"/>
        </w:rPr>
        <w:t>(</w:t>
      </w:r>
      <w:r w:rsidR="00B0023E" w:rsidRPr="00B0023E">
        <w:rPr>
          <w:rFonts w:ascii="標楷體" w:hAnsi="標楷體"/>
          <w:color w:val="000000"/>
        </w:rPr>
        <w:t>ClActNo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5CB57034" w14:textId="4B6F7C6E" w:rsidR="00012494" w:rsidRDefault="00012494" w:rsidP="00012494">
      <w:pPr>
        <w:pStyle w:val="ad"/>
        <w:ind w:leftChars="0" w:left="2296"/>
        <w:rPr>
          <w:rFonts w:ascii="標楷體" w:hAnsi="標楷體"/>
          <w:color w:val="000000"/>
        </w:rPr>
      </w:pPr>
      <w:r w:rsidRPr="001F30B9">
        <w:rPr>
          <w:rFonts w:ascii="標楷體" w:hAnsi="標楷體"/>
          <w:color w:val="000000"/>
        </w:rPr>
        <w:t>2.</w:t>
      </w:r>
      <w:r w:rsidRPr="001F30B9">
        <w:rPr>
          <w:rFonts w:ascii="標楷體" w:hAnsi="標楷體" w:hint="eastAsia"/>
          <w:color w:val="000000"/>
        </w:rPr>
        <w:t>[</w:t>
      </w:r>
      <w:r w:rsidRPr="00BA27FA">
        <w:rPr>
          <w:rFonts w:ascii="標楷體" w:hAnsi="標楷體" w:hint="eastAsia"/>
          <w:color w:val="000000"/>
        </w:rPr>
        <w:t>縣市別</w:t>
      </w:r>
      <w:r w:rsidRPr="001F30B9">
        <w:rPr>
          <w:rFonts w:ascii="標楷體" w:hAnsi="標楷體" w:hint="eastAsia"/>
          <w:color w:val="000000"/>
        </w:rPr>
        <w:t>(</w:t>
      </w:r>
      <w:r w:rsidRPr="00012494">
        <w:rPr>
          <w:rFonts w:ascii="標楷體" w:hAnsi="標楷體"/>
          <w:color w:val="000000"/>
        </w:rPr>
        <w:t>CityJCICCode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379E51A9" w14:textId="0F05689F" w:rsidR="00012494" w:rsidRPr="001F30B9" w:rsidRDefault="00012494" w:rsidP="00012494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3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Pr="00BA27FA">
        <w:rPr>
          <w:rFonts w:ascii="標楷體" w:hAnsi="標楷體" w:hint="eastAsia"/>
          <w:color w:val="000000"/>
        </w:rPr>
        <w:t>鄉鎮市區別</w:t>
      </w:r>
      <w:r w:rsidRPr="001F30B9">
        <w:rPr>
          <w:rFonts w:ascii="標楷體" w:hAnsi="標楷體" w:hint="eastAsia"/>
          <w:color w:val="000000"/>
        </w:rPr>
        <w:t>(</w:t>
      </w:r>
      <w:r w:rsidRPr="00012494">
        <w:rPr>
          <w:rFonts w:ascii="標楷體" w:hAnsi="標楷體"/>
          <w:color w:val="000000"/>
        </w:rPr>
        <w:t>AreaJCICCode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4FAF80E8" w14:textId="5D8B5B60" w:rsidR="00012494" w:rsidRPr="001F30B9" w:rsidRDefault="00012494" w:rsidP="00012494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4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Pr="00BA27FA">
        <w:rPr>
          <w:rFonts w:ascii="標楷體" w:hAnsi="標楷體" w:hint="eastAsia"/>
          <w:color w:val="000000"/>
        </w:rPr>
        <w:t>段、小段號</w:t>
      </w:r>
      <w:r w:rsidRPr="001F30B9">
        <w:rPr>
          <w:rFonts w:ascii="標楷體" w:hAnsi="標楷體" w:hint="eastAsia"/>
          <w:color w:val="000000"/>
        </w:rPr>
        <w:t>(</w:t>
      </w:r>
      <w:r w:rsidRPr="00012494">
        <w:rPr>
          <w:rFonts w:ascii="標楷體" w:hAnsi="標楷體"/>
          <w:color w:val="000000"/>
        </w:rPr>
        <w:t>IrCode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1AE302F7" w14:textId="040A1083" w:rsidR="00012494" w:rsidRPr="001F30B9" w:rsidRDefault="00012494" w:rsidP="00012494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5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Pr="00BA27FA">
        <w:rPr>
          <w:rFonts w:ascii="標楷體" w:hAnsi="標楷體" w:hint="eastAsia"/>
          <w:color w:val="000000"/>
        </w:rPr>
        <w:t>建號-前五碼</w:t>
      </w:r>
      <w:r w:rsidRPr="001F30B9">
        <w:rPr>
          <w:rFonts w:ascii="標楷體" w:hAnsi="標楷體" w:hint="eastAsia"/>
          <w:color w:val="000000"/>
        </w:rPr>
        <w:t>(</w:t>
      </w:r>
      <w:r w:rsidRPr="00C96756">
        <w:rPr>
          <w:rFonts w:ascii="標楷體" w:hAnsi="標楷體"/>
          <w:color w:val="000000"/>
        </w:rPr>
        <w:t>BdNo1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11F5782D" w14:textId="493D3037" w:rsidR="00012494" w:rsidRPr="001F30B9" w:rsidRDefault="00012494" w:rsidP="00012494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6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Pr="00BA27FA">
        <w:rPr>
          <w:rFonts w:ascii="標楷體" w:hAnsi="標楷體" w:hint="eastAsia"/>
          <w:color w:val="000000"/>
        </w:rPr>
        <w:t>建號-後三碼</w:t>
      </w:r>
      <w:r w:rsidRPr="001F30B9">
        <w:rPr>
          <w:rFonts w:ascii="標楷體" w:hAnsi="標楷體" w:hint="eastAsia"/>
          <w:color w:val="000000"/>
        </w:rPr>
        <w:t>(</w:t>
      </w:r>
      <w:r w:rsidRPr="00C96756">
        <w:rPr>
          <w:rFonts w:ascii="標楷體" w:hAnsi="標楷體"/>
          <w:color w:val="000000"/>
        </w:rPr>
        <w:t>BdNo2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2C5D2A39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130198" w:rsidRPr="003B4F69" w14:paraId="1D9489DA" w14:textId="77777777" w:rsidTr="00CC4ED0">
        <w:tc>
          <w:tcPr>
            <w:tcW w:w="457" w:type="dxa"/>
            <w:vAlign w:val="center"/>
          </w:tcPr>
          <w:p w14:paraId="33E4D913" w14:textId="21FB2121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49C5A8B2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07C6BA78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1D15CF5E" w:rsidR="00130198" w:rsidRPr="00CC4ED0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</w:t>
            </w: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>95</w:t>
            </w:r>
            <w:r w:rsidRPr="00CE3D0E">
              <w:rPr>
                <w:rFonts w:ascii="標楷體" w:hAnsi="標楷體"/>
              </w:rPr>
              <w:t>-V01-”</w:t>
            </w:r>
          </w:p>
        </w:tc>
      </w:tr>
      <w:tr w:rsidR="00130198" w:rsidRPr="003B4F69" w14:paraId="1B3FEA74" w14:textId="77777777" w:rsidTr="00CC4ED0">
        <w:tc>
          <w:tcPr>
            <w:tcW w:w="457" w:type="dxa"/>
            <w:vAlign w:val="center"/>
          </w:tcPr>
          <w:p w14:paraId="667939EC" w14:textId="3AF74260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4F99CCEF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74397BC1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27D94959" w:rsidR="00130198" w:rsidRPr="00CC4ED0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130198" w:rsidRPr="003B4F69" w14:paraId="5059E6A4" w14:textId="77777777" w:rsidTr="00CC4ED0">
        <w:tc>
          <w:tcPr>
            <w:tcW w:w="457" w:type="dxa"/>
            <w:vAlign w:val="center"/>
          </w:tcPr>
          <w:p w14:paraId="7E1231EA" w14:textId="6445AACD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7F256DF5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27F89E1B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415DA548" w:rsidR="00130198" w:rsidRPr="00CC4ED0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130198" w:rsidRPr="003B4F69" w14:paraId="56ADA7D6" w14:textId="77777777" w:rsidTr="00CC4ED0">
        <w:tc>
          <w:tcPr>
            <w:tcW w:w="457" w:type="dxa"/>
            <w:vAlign w:val="center"/>
          </w:tcPr>
          <w:p w14:paraId="23F20469" w14:textId="3A4CB581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047B3603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286ADD60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003F8F1A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33816E18" w:rsidR="00130198" w:rsidRPr="00CC4ED0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系統日(民國年)</w:t>
            </w:r>
          </w:p>
        </w:tc>
      </w:tr>
      <w:tr w:rsidR="00130198" w:rsidRPr="003B4F69" w14:paraId="036334FA" w14:textId="77777777" w:rsidTr="00CC4ED0">
        <w:tc>
          <w:tcPr>
            <w:tcW w:w="457" w:type="dxa"/>
            <w:vAlign w:val="center"/>
          </w:tcPr>
          <w:p w14:paraId="5F0C983A" w14:textId="08CF101C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lastRenderedPageBreak/>
              <w:t>5</w:t>
            </w:r>
          </w:p>
        </w:tc>
        <w:tc>
          <w:tcPr>
            <w:tcW w:w="2492" w:type="dxa"/>
            <w:vAlign w:val="center"/>
          </w:tcPr>
          <w:p w14:paraId="0138E0F6" w14:textId="70087CB3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1D31ED7F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465CFF6C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6DA07668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130198" w:rsidRPr="003B4F69" w14:paraId="26EF5ED7" w14:textId="77777777" w:rsidTr="00CC4ED0">
        <w:tc>
          <w:tcPr>
            <w:tcW w:w="457" w:type="dxa"/>
            <w:vAlign w:val="center"/>
          </w:tcPr>
          <w:p w14:paraId="0FF40382" w14:textId="735EE6A5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44497943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7C979BFD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71F1B1A0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130198" w:rsidRPr="003B4F69" w14:paraId="26220ABA" w14:textId="77777777" w:rsidTr="00CC4ED0">
        <w:tc>
          <w:tcPr>
            <w:tcW w:w="457" w:type="dxa"/>
            <w:vAlign w:val="center"/>
          </w:tcPr>
          <w:p w14:paraId="4816176D" w14:textId="4F7F1A36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6868E69B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23" w:type="dxa"/>
            <w:vAlign w:val="center"/>
          </w:tcPr>
          <w:p w14:paraId="5AC29F55" w14:textId="5A5E65CF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77676B53" w14:textId="77777777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7EAC6B72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130198" w:rsidRPr="003B4F69" w14:paraId="3BBDFEC6" w14:textId="77777777" w:rsidTr="00CC4ED0">
        <w:tc>
          <w:tcPr>
            <w:tcW w:w="457" w:type="dxa"/>
            <w:vAlign w:val="center"/>
          </w:tcPr>
          <w:p w14:paraId="03023BB8" w14:textId="422521D2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009DAE03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聯絡人</w:t>
            </w:r>
            <w:r>
              <w:rPr>
                <w:rFonts w:ascii="標楷體" w:hAnsi="標楷體" w:hint="eastAsia"/>
              </w:rPr>
              <w:t>資訊或</w:t>
            </w:r>
            <w:r w:rsidRPr="00CE3D0E">
              <w:rPr>
                <w:rFonts w:ascii="標楷體" w:hAnsi="標楷體" w:hint="eastAsia"/>
              </w:rPr>
              <w:t>訊息</w:t>
            </w:r>
          </w:p>
        </w:tc>
        <w:tc>
          <w:tcPr>
            <w:tcW w:w="923" w:type="dxa"/>
            <w:vAlign w:val="center"/>
          </w:tcPr>
          <w:p w14:paraId="7A28DF90" w14:textId="1AED8B8C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0D159DE1" w14:textId="77777777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330B22B8" w:rsidR="00130198" w:rsidRPr="001E5531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277649">
              <w:rPr>
                <w:rFonts w:ascii="標楷體" w:hAnsi="標楷體" w:hint="eastAsia"/>
              </w:rPr>
              <w:t>審查單位聯絡人－許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  <w:tr w:rsidR="00130198" w:rsidRPr="003B4F69" w14:paraId="18F914D8" w14:textId="77777777" w:rsidTr="00CC4ED0">
        <w:tc>
          <w:tcPr>
            <w:tcW w:w="457" w:type="dxa"/>
            <w:vAlign w:val="center"/>
          </w:tcPr>
          <w:p w14:paraId="0690F821" w14:textId="08A82FD2" w:rsidR="00130198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2492" w:type="dxa"/>
            <w:vAlign w:val="center"/>
          </w:tcPr>
          <w:p w14:paraId="028BB7EC" w14:textId="2356F202" w:rsidR="00130198" w:rsidRPr="00CE3D0E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451B9979" w14:textId="5A93605F" w:rsidR="00130198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159</w:t>
            </w:r>
          </w:p>
        </w:tc>
        <w:tc>
          <w:tcPr>
            <w:tcW w:w="1672" w:type="dxa"/>
            <w:vAlign w:val="center"/>
          </w:tcPr>
          <w:p w14:paraId="4EDB8E66" w14:textId="77777777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7F2CEEC" w14:textId="07A00BC8" w:rsidR="00130198" w:rsidRPr="00CE3D0E" w:rsidRDefault="00130198" w:rsidP="0013019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3"/>
        <w:gridCol w:w="888"/>
        <w:gridCol w:w="1896"/>
        <w:gridCol w:w="4253"/>
      </w:tblGrid>
      <w:tr w:rsidR="001E12C3" w:rsidRPr="003B4F69" w14:paraId="2EE70459" w14:textId="77777777" w:rsidTr="00130198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3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88" w:type="dxa"/>
            <w:vAlign w:val="center"/>
          </w:tcPr>
          <w:p w14:paraId="5A07C554" w14:textId="0F7196DB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896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C665B5" w:rsidRPr="003B4F69" w14:paraId="6D9295B8" w14:textId="77777777" w:rsidTr="00130198">
        <w:tc>
          <w:tcPr>
            <w:tcW w:w="457" w:type="dxa"/>
            <w:vAlign w:val="center"/>
          </w:tcPr>
          <w:p w14:paraId="6F9E8B84" w14:textId="46D7B488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3" w:type="dxa"/>
            <w:vAlign w:val="center"/>
          </w:tcPr>
          <w:p w14:paraId="305B4835" w14:textId="44EFB74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資料別</w:t>
            </w:r>
          </w:p>
        </w:tc>
        <w:tc>
          <w:tcPr>
            <w:tcW w:w="888" w:type="dxa"/>
            <w:vAlign w:val="center"/>
          </w:tcPr>
          <w:p w14:paraId="38EDD978" w14:textId="03D1DA3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896" w:type="dxa"/>
            <w:vAlign w:val="center"/>
          </w:tcPr>
          <w:p w14:paraId="17BC9D9F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43CB431" w14:textId="3A3EE98B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"9</w:t>
            </w:r>
            <w:r w:rsidR="00130198">
              <w:rPr>
                <w:rFonts w:ascii="標楷體" w:hAnsi="標楷體" w:hint="eastAsia"/>
              </w:rPr>
              <w:t>5</w:t>
            </w:r>
            <w:r w:rsidRPr="007217B4">
              <w:rPr>
                <w:rFonts w:ascii="標楷體" w:hAnsi="標楷體"/>
              </w:rPr>
              <w:t>"</w:t>
            </w:r>
          </w:p>
          <w:p w14:paraId="39F7AC1D" w14:textId="6193B523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</w:t>
            </w:r>
            <w:r w:rsidR="00D16FEB">
              <w:rPr>
                <w:rFonts w:ascii="標楷體" w:hAnsi="標楷體"/>
              </w:rPr>
              <w:t>095</w:t>
            </w:r>
            <w:r w:rsidRPr="006C50C3">
              <w:rPr>
                <w:rFonts w:ascii="標楷體" w:hAnsi="標楷體"/>
              </w:rPr>
              <w:t>.DataType</w:t>
            </w:r>
          </w:p>
        </w:tc>
      </w:tr>
      <w:tr w:rsidR="00C665B5" w:rsidRPr="003B4F69" w14:paraId="7DA9F452" w14:textId="77777777" w:rsidTr="00130198">
        <w:tc>
          <w:tcPr>
            <w:tcW w:w="457" w:type="dxa"/>
            <w:vAlign w:val="center"/>
          </w:tcPr>
          <w:p w14:paraId="2B86B519" w14:textId="48CEAF64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3" w:type="dxa"/>
            <w:vAlign w:val="center"/>
          </w:tcPr>
          <w:p w14:paraId="69DE404B" w14:textId="3F7C35BB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888" w:type="dxa"/>
            <w:vAlign w:val="center"/>
          </w:tcPr>
          <w:p w14:paraId="0E5570A4" w14:textId="21765596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896" w:type="dxa"/>
            <w:vAlign w:val="center"/>
          </w:tcPr>
          <w:p w14:paraId="7ECEEC8F" w14:textId="4574F9A2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22C0701C" w14:textId="77777777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458</w:t>
            </w:r>
            <w:r w:rsidRPr="007217B4">
              <w:rPr>
                <w:rFonts w:ascii="標楷體" w:hAnsi="標楷體"/>
              </w:rPr>
              <w:t>"</w:t>
            </w:r>
          </w:p>
          <w:p w14:paraId="635637DD" w14:textId="575A31AD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</w:t>
            </w:r>
            <w:r w:rsidR="00D16FEB">
              <w:rPr>
                <w:rFonts w:ascii="標楷體" w:hAnsi="標楷體"/>
              </w:rPr>
              <w:t>095</w:t>
            </w:r>
            <w:r w:rsidRPr="006C50C3">
              <w:rPr>
                <w:rFonts w:ascii="標楷體" w:hAnsi="標楷體"/>
              </w:rPr>
              <w:t>.BankItem</w:t>
            </w:r>
          </w:p>
        </w:tc>
      </w:tr>
      <w:tr w:rsidR="00C665B5" w:rsidRPr="003B4F69" w14:paraId="186FC7C9" w14:textId="77777777" w:rsidTr="00130198">
        <w:tc>
          <w:tcPr>
            <w:tcW w:w="457" w:type="dxa"/>
            <w:vAlign w:val="center"/>
          </w:tcPr>
          <w:p w14:paraId="7C0EE239" w14:textId="328E0916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3" w:type="dxa"/>
            <w:vAlign w:val="center"/>
          </w:tcPr>
          <w:p w14:paraId="6209AF66" w14:textId="1511E883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分行代號</w:t>
            </w:r>
          </w:p>
        </w:tc>
        <w:tc>
          <w:tcPr>
            <w:tcW w:w="888" w:type="dxa"/>
            <w:vAlign w:val="center"/>
          </w:tcPr>
          <w:p w14:paraId="289ABE4A" w14:textId="1EF9D8E2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896" w:type="dxa"/>
            <w:vAlign w:val="center"/>
          </w:tcPr>
          <w:p w14:paraId="5382D561" w14:textId="27085072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12EDC84" w14:textId="77777777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0001</w:t>
            </w:r>
            <w:r w:rsidRPr="007217B4">
              <w:rPr>
                <w:rFonts w:ascii="標楷體" w:hAnsi="標楷體"/>
              </w:rPr>
              <w:t>"</w:t>
            </w:r>
          </w:p>
          <w:p w14:paraId="5D40C26D" w14:textId="760E880D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</w:t>
            </w:r>
            <w:r w:rsidR="00D16FEB">
              <w:rPr>
                <w:rFonts w:ascii="標楷體" w:hAnsi="標楷體"/>
              </w:rPr>
              <w:t>095</w:t>
            </w:r>
            <w:r w:rsidRPr="006C50C3">
              <w:rPr>
                <w:rFonts w:ascii="標楷體" w:hAnsi="標楷體"/>
              </w:rPr>
              <w:t>.BranchItem</w:t>
            </w:r>
          </w:p>
        </w:tc>
      </w:tr>
      <w:tr w:rsidR="00C665B5" w:rsidRPr="003B4F69" w14:paraId="476992BD" w14:textId="77777777" w:rsidTr="00130198">
        <w:tc>
          <w:tcPr>
            <w:tcW w:w="457" w:type="dxa"/>
            <w:vAlign w:val="center"/>
          </w:tcPr>
          <w:p w14:paraId="13502AFC" w14:textId="674E383A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3" w:type="dxa"/>
            <w:vAlign w:val="center"/>
          </w:tcPr>
          <w:p w14:paraId="058DCB89" w14:textId="105373CA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888" w:type="dxa"/>
            <w:vAlign w:val="center"/>
          </w:tcPr>
          <w:p w14:paraId="2BC5ECE9" w14:textId="155C68B8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896" w:type="dxa"/>
            <w:vAlign w:val="center"/>
          </w:tcPr>
          <w:p w14:paraId="631E6B94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2111EACE" w14:textId="0CB9B812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</w:t>
            </w:r>
            <w:r w:rsidR="00D16FEB">
              <w:rPr>
                <w:rFonts w:ascii="標楷體" w:hAnsi="標楷體"/>
              </w:rPr>
              <w:t>095</w:t>
            </w:r>
            <w:r w:rsidRPr="00027D54">
              <w:rPr>
                <w:rFonts w:ascii="標楷體" w:hAnsi="標楷體"/>
              </w:rPr>
              <w:t>.Filler4</w:t>
            </w:r>
          </w:p>
        </w:tc>
      </w:tr>
      <w:tr w:rsidR="00130198" w:rsidRPr="003B4F69" w14:paraId="2285808F" w14:textId="77777777" w:rsidTr="00130198">
        <w:tc>
          <w:tcPr>
            <w:tcW w:w="457" w:type="dxa"/>
            <w:vAlign w:val="center"/>
          </w:tcPr>
          <w:p w14:paraId="382F3573" w14:textId="7CE28C0E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3" w:type="dxa"/>
            <w:vAlign w:val="center"/>
          </w:tcPr>
          <w:p w14:paraId="06225FFC" w14:textId="6CE85345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擔保品控制編碼</w:t>
            </w:r>
          </w:p>
        </w:tc>
        <w:tc>
          <w:tcPr>
            <w:tcW w:w="888" w:type="dxa"/>
            <w:vAlign w:val="center"/>
          </w:tcPr>
          <w:p w14:paraId="6FC90CE7" w14:textId="5CCA5EA5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896" w:type="dxa"/>
            <w:vAlign w:val="center"/>
          </w:tcPr>
          <w:p w14:paraId="0F00E944" w14:textId="77777777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3101862F" w14:textId="71151201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JcicB095.ClActNo</w:t>
            </w:r>
          </w:p>
        </w:tc>
      </w:tr>
      <w:tr w:rsidR="00130198" w:rsidRPr="003B4F69" w14:paraId="12F29B55" w14:textId="77777777" w:rsidTr="00130198">
        <w:tc>
          <w:tcPr>
            <w:tcW w:w="457" w:type="dxa"/>
            <w:vAlign w:val="center"/>
          </w:tcPr>
          <w:p w14:paraId="76A1AC5D" w14:textId="27F26165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3" w:type="dxa"/>
            <w:vAlign w:val="center"/>
          </w:tcPr>
          <w:p w14:paraId="335E5164" w14:textId="44E4BE86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擔保品所有權人或代表人IDN/BAN</w:t>
            </w:r>
          </w:p>
        </w:tc>
        <w:tc>
          <w:tcPr>
            <w:tcW w:w="888" w:type="dxa"/>
            <w:vAlign w:val="center"/>
          </w:tcPr>
          <w:p w14:paraId="4465287E" w14:textId="1483B5E5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896" w:type="dxa"/>
            <w:vAlign w:val="center"/>
          </w:tcPr>
          <w:p w14:paraId="77CF4854" w14:textId="3A70EFB9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6616C78F" w14:textId="5A78104C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JcicB095.OwnerId</w:t>
            </w:r>
          </w:p>
        </w:tc>
      </w:tr>
      <w:tr w:rsidR="00130198" w:rsidRPr="003B4F69" w14:paraId="5BC67A96" w14:textId="77777777" w:rsidTr="00130198">
        <w:tc>
          <w:tcPr>
            <w:tcW w:w="457" w:type="dxa"/>
            <w:vAlign w:val="center"/>
          </w:tcPr>
          <w:p w14:paraId="003DD251" w14:textId="2BA97CF0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3" w:type="dxa"/>
            <w:vAlign w:val="center"/>
          </w:tcPr>
          <w:p w14:paraId="5EBA1702" w14:textId="2496E7F0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縣市別</w:t>
            </w:r>
          </w:p>
        </w:tc>
        <w:tc>
          <w:tcPr>
            <w:tcW w:w="888" w:type="dxa"/>
            <w:vAlign w:val="center"/>
          </w:tcPr>
          <w:p w14:paraId="2411A0AA" w14:textId="320AC170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896" w:type="dxa"/>
            <w:vAlign w:val="center"/>
          </w:tcPr>
          <w:p w14:paraId="534D6210" w14:textId="77777777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AB7E484" w14:textId="140D9929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JcicB095.CityJCICCode</w:t>
            </w:r>
          </w:p>
        </w:tc>
      </w:tr>
      <w:tr w:rsidR="00130198" w:rsidRPr="003B4F69" w14:paraId="1D9082F5" w14:textId="77777777" w:rsidTr="00130198">
        <w:tc>
          <w:tcPr>
            <w:tcW w:w="457" w:type="dxa"/>
            <w:vAlign w:val="center"/>
          </w:tcPr>
          <w:p w14:paraId="6859B624" w14:textId="2BAB9270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393" w:type="dxa"/>
            <w:vAlign w:val="center"/>
          </w:tcPr>
          <w:p w14:paraId="54AD6143" w14:textId="399C54D1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鄉鎮市區別</w:t>
            </w:r>
          </w:p>
        </w:tc>
        <w:tc>
          <w:tcPr>
            <w:tcW w:w="888" w:type="dxa"/>
            <w:vAlign w:val="center"/>
          </w:tcPr>
          <w:p w14:paraId="1A792D8B" w14:textId="582C1CF7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896" w:type="dxa"/>
            <w:vAlign w:val="center"/>
          </w:tcPr>
          <w:p w14:paraId="35D4FE0C" w14:textId="115F0318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4253" w:type="dxa"/>
            <w:vAlign w:val="center"/>
          </w:tcPr>
          <w:p w14:paraId="4722CFF3" w14:textId="63A1E99B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JcicB095.AreaJCICCode</w:t>
            </w:r>
          </w:p>
        </w:tc>
      </w:tr>
      <w:tr w:rsidR="00130198" w:rsidRPr="003B4F69" w14:paraId="0C38EEB8" w14:textId="77777777" w:rsidTr="00130198">
        <w:tc>
          <w:tcPr>
            <w:tcW w:w="457" w:type="dxa"/>
            <w:vAlign w:val="center"/>
          </w:tcPr>
          <w:p w14:paraId="4BFCB723" w14:textId="70610966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393" w:type="dxa"/>
            <w:vAlign w:val="center"/>
          </w:tcPr>
          <w:p w14:paraId="390A9427" w14:textId="3D61933A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段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標楷體" w:hAnsi="標楷體" w:hint="eastAsia"/>
                <w:color w:val="000000"/>
              </w:rPr>
              <w:t>小段號</w:t>
            </w:r>
          </w:p>
        </w:tc>
        <w:tc>
          <w:tcPr>
            <w:tcW w:w="888" w:type="dxa"/>
            <w:vAlign w:val="center"/>
          </w:tcPr>
          <w:p w14:paraId="65E27F39" w14:textId="092FD106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896" w:type="dxa"/>
            <w:vAlign w:val="center"/>
          </w:tcPr>
          <w:p w14:paraId="17158F00" w14:textId="0A728563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311BA295" w14:textId="03D546A5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JcicB095.IrCode</w:t>
            </w:r>
          </w:p>
        </w:tc>
      </w:tr>
      <w:tr w:rsidR="00130198" w:rsidRPr="003B4F69" w14:paraId="4D7A987A" w14:textId="77777777" w:rsidTr="00130198">
        <w:tc>
          <w:tcPr>
            <w:tcW w:w="457" w:type="dxa"/>
            <w:vAlign w:val="center"/>
          </w:tcPr>
          <w:p w14:paraId="4CE3D9EB" w14:textId="34538895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393" w:type="dxa"/>
            <w:vAlign w:val="center"/>
          </w:tcPr>
          <w:p w14:paraId="5C2BDF4E" w14:textId="6751EC06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建號-前五碼</w:t>
            </w:r>
          </w:p>
        </w:tc>
        <w:tc>
          <w:tcPr>
            <w:tcW w:w="888" w:type="dxa"/>
            <w:vAlign w:val="center"/>
          </w:tcPr>
          <w:p w14:paraId="1A22A72D" w14:textId="2BEBF185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896" w:type="dxa"/>
            <w:vAlign w:val="center"/>
          </w:tcPr>
          <w:p w14:paraId="3E743C25" w14:textId="4CC514A3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47ACDBD7" w14:textId="35114DD3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JcicB095.BdNo1</w:t>
            </w:r>
          </w:p>
        </w:tc>
      </w:tr>
      <w:tr w:rsidR="00130198" w:rsidRPr="003B4F69" w14:paraId="25BEBAF3" w14:textId="77777777" w:rsidTr="00130198">
        <w:tc>
          <w:tcPr>
            <w:tcW w:w="457" w:type="dxa"/>
            <w:vAlign w:val="center"/>
          </w:tcPr>
          <w:p w14:paraId="73386432" w14:textId="76498EAB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393" w:type="dxa"/>
            <w:vAlign w:val="center"/>
          </w:tcPr>
          <w:p w14:paraId="5568D73C" w14:textId="52586CD5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建號-後三碼</w:t>
            </w:r>
          </w:p>
        </w:tc>
        <w:tc>
          <w:tcPr>
            <w:tcW w:w="888" w:type="dxa"/>
            <w:vAlign w:val="center"/>
          </w:tcPr>
          <w:p w14:paraId="3216096A" w14:textId="224118B5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896" w:type="dxa"/>
            <w:vAlign w:val="center"/>
          </w:tcPr>
          <w:p w14:paraId="12740193" w14:textId="41CF38C6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01228E6E" w14:textId="3782B5F7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JcicB095.BdNo2</w:t>
            </w:r>
          </w:p>
        </w:tc>
      </w:tr>
      <w:tr w:rsidR="00130198" w:rsidRPr="003B4F69" w14:paraId="757AFAB6" w14:textId="77777777" w:rsidTr="00130198">
        <w:tc>
          <w:tcPr>
            <w:tcW w:w="457" w:type="dxa"/>
            <w:vAlign w:val="center"/>
          </w:tcPr>
          <w:p w14:paraId="2116BD78" w14:textId="0382D663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393" w:type="dxa"/>
            <w:vAlign w:val="center"/>
          </w:tcPr>
          <w:p w14:paraId="006F64A0" w14:textId="0E7D081B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縣市名稱</w:t>
            </w:r>
          </w:p>
        </w:tc>
        <w:tc>
          <w:tcPr>
            <w:tcW w:w="888" w:type="dxa"/>
            <w:vAlign w:val="center"/>
          </w:tcPr>
          <w:p w14:paraId="4C73F68C" w14:textId="137DAE7D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36</w:t>
            </w:r>
          </w:p>
        </w:tc>
        <w:tc>
          <w:tcPr>
            <w:tcW w:w="1896" w:type="dxa"/>
            <w:vAlign w:val="center"/>
          </w:tcPr>
          <w:p w14:paraId="17C645B2" w14:textId="4DD1E188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AE099D9" w14:textId="096D6600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JcicB095.CityName</w:t>
            </w:r>
          </w:p>
        </w:tc>
      </w:tr>
      <w:tr w:rsidR="00130198" w:rsidRPr="003B4F69" w14:paraId="6682EEC6" w14:textId="77777777" w:rsidTr="00130198">
        <w:tc>
          <w:tcPr>
            <w:tcW w:w="457" w:type="dxa"/>
            <w:vAlign w:val="center"/>
          </w:tcPr>
          <w:p w14:paraId="09F11301" w14:textId="19ABD286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393" w:type="dxa"/>
            <w:vAlign w:val="center"/>
          </w:tcPr>
          <w:p w14:paraId="0072BCA6" w14:textId="079CAC2B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鄉鎮市區名稱</w:t>
            </w:r>
          </w:p>
        </w:tc>
        <w:tc>
          <w:tcPr>
            <w:tcW w:w="888" w:type="dxa"/>
            <w:vAlign w:val="center"/>
          </w:tcPr>
          <w:p w14:paraId="4CBBD105" w14:textId="40121E4F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36</w:t>
            </w:r>
          </w:p>
        </w:tc>
        <w:tc>
          <w:tcPr>
            <w:tcW w:w="1896" w:type="dxa"/>
            <w:vAlign w:val="center"/>
          </w:tcPr>
          <w:p w14:paraId="5C4E86CE" w14:textId="3F0D9F02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4B9677E8" w14:textId="2C17CF23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JcicB095.AreaName</w:t>
            </w:r>
          </w:p>
        </w:tc>
      </w:tr>
      <w:tr w:rsidR="00130198" w:rsidRPr="003B4F69" w14:paraId="728B58E9" w14:textId="77777777" w:rsidTr="00130198">
        <w:tc>
          <w:tcPr>
            <w:tcW w:w="457" w:type="dxa"/>
            <w:vAlign w:val="center"/>
          </w:tcPr>
          <w:p w14:paraId="480F068F" w14:textId="403D0120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393" w:type="dxa"/>
            <w:vAlign w:val="center"/>
          </w:tcPr>
          <w:p w14:paraId="037B739F" w14:textId="4746A54D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村里/街路/段/巷/弄/號/樓</w:t>
            </w:r>
          </w:p>
        </w:tc>
        <w:tc>
          <w:tcPr>
            <w:tcW w:w="888" w:type="dxa"/>
            <w:vAlign w:val="center"/>
          </w:tcPr>
          <w:p w14:paraId="320F3BCE" w14:textId="48F19908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228</w:t>
            </w:r>
          </w:p>
        </w:tc>
        <w:tc>
          <w:tcPr>
            <w:tcW w:w="1896" w:type="dxa"/>
            <w:vAlign w:val="center"/>
          </w:tcPr>
          <w:p w14:paraId="0D762BA6" w14:textId="7A7EA550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97542AB" w14:textId="4E4D7E18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JcicB095.Addr</w:t>
            </w:r>
          </w:p>
        </w:tc>
      </w:tr>
      <w:tr w:rsidR="00130198" w:rsidRPr="003B4F69" w14:paraId="66D7FABF" w14:textId="77777777" w:rsidTr="00130198">
        <w:tc>
          <w:tcPr>
            <w:tcW w:w="457" w:type="dxa"/>
            <w:vAlign w:val="center"/>
          </w:tcPr>
          <w:p w14:paraId="66DEC4B9" w14:textId="15B182EF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15</w:t>
            </w:r>
          </w:p>
        </w:tc>
        <w:tc>
          <w:tcPr>
            <w:tcW w:w="2393" w:type="dxa"/>
            <w:vAlign w:val="center"/>
          </w:tcPr>
          <w:p w14:paraId="0B2DE492" w14:textId="41842ED6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主要用途</w:t>
            </w:r>
          </w:p>
        </w:tc>
        <w:tc>
          <w:tcPr>
            <w:tcW w:w="888" w:type="dxa"/>
            <w:vAlign w:val="center"/>
          </w:tcPr>
          <w:p w14:paraId="7AA67613" w14:textId="7DC4266B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896" w:type="dxa"/>
            <w:vAlign w:val="center"/>
          </w:tcPr>
          <w:p w14:paraId="5F0CAA37" w14:textId="6902D6EC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3EAEECE" w14:textId="5B7B7DE1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JcicB095.BdMainUseCode</w:t>
            </w:r>
          </w:p>
        </w:tc>
      </w:tr>
      <w:tr w:rsidR="00130198" w:rsidRPr="003B4F69" w14:paraId="4990FC1A" w14:textId="77777777" w:rsidTr="00130198">
        <w:tc>
          <w:tcPr>
            <w:tcW w:w="457" w:type="dxa"/>
            <w:vAlign w:val="center"/>
          </w:tcPr>
          <w:p w14:paraId="06BB6E25" w14:textId="2A192BAD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393" w:type="dxa"/>
            <w:vAlign w:val="center"/>
          </w:tcPr>
          <w:p w14:paraId="5F7D457A" w14:textId="6EF53BB2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主要建材(結構體)</w:t>
            </w:r>
          </w:p>
        </w:tc>
        <w:tc>
          <w:tcPr>
            <w:tcW w:w="888" w:type="dxa"/>
            <w:vAlign w:val="center"/>
          </w:tcPr>
          <w:p w14:paraId="63DF3076" w14:textId="0B3CF0C8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896" w:type="dxa"/>
            <w:vAlign w:val="center"/>
          </w:tcPr>
          <w:p w14:paraId="0453023A" w14:textId="186D0A49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7F8918FF" w14:textId="2CF80EFC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JcicB095.BdMtrlCode</w:t>
            </w:r>
          </w:p>
        </w:tc>
      </w:tr>
      <w:tr w:rsidR="00130198" w:rsidRPr="003B4F69" w14:paraId="5CDEC46F" w14:textId="77777777" w:rsidTr="00130198">
        <w:tc>
          <w:tcPr>
            <w:tcW w:w="457" w:type="dxa"/>
            <w:vAlign w:val="center"/>
          </w:tcPr>
          <w:p w14:paraId="5A2448E3" w14:textId="614AA121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393" w:type="dxa"/>
            <w:vAlign w:val="center"/>
          </w:tcPr>
          <w:p w14:paraId="3D0D0555" w14:textId="323D478A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附屬建物用途</w:t>
            </w:r>
          </w:p>
        </w:tc>
        <w:tc>
          <w:tcPr>
            <w:tcW w:w="888" w:type="dxa"/>
            <w:vAlign w:val="center"/>
          </w:tcPr>
          <w:p w14:paraId="379251B1" w14:textId="17905C0A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896" w:type="dxa"/>
            <w:vAlign w:val="center"/>
          </w:tcPr>
          <w:p w14:paraId="0354B58B" w14:textId="1827A6E7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2014E696" w14:textId="1BE72A7D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JcicB095.BdSubUsageCode</w:t>
            </w:r>
          </w:p>
        </w:tc>
      </w:tr>
      <w:tr w:rsidR="00130198" w:rsidRPr="003B4F69" w14:paraId="40941ECF" w14:textId="77777777" w:rsidTr="00130198">
        <w:tc>
          <w:tcPr>
            <w:tcW w:w="457" w:type="dxa"/>
            <w:vAlign w:val="center"/>
          </w:tcPr>
          <w:p w14:paraId="6922BC26" w14:textId="0C88F6F0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393" w:type="dxa"/>
            <w:vAlign w:val="center"/>
          </w:tcPr>
          <w:p w14:paraId="7498F83C" w14:textId="32F2620B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層數(標的所在樓高)</w:t>
            </w:r>
          </w:p>
        </w:tc>
        <w:tc>
          <w:tcPr>
            <w:tcW w:w="888" w:type="dxa"/>
            <w:vAlign w:val="center"/>
          </w:tcPr>
          <w:p w14:paraId="2B780E5C" w14:textId="27B1AFE1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896" w:type="dxa"/>
            <w:vAlign w:val="center"/>
          </w:tcPr>
          <w:p w14:paraId="37CB9CF0" w14:textId="4DB39A29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195081E6" w14:textId="46C647F2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JcicB095.TotalFloor</w:t>
            </w:r>
          </w:p>
        </w:tc>
      </w:tr>
      <w:tr w:rsidR="00130198" w:rsidRPr="003B4F69" w14:paraId="432CA6B0" w14:textId="77777777" w:rsidTr="00130198">
        <w:tc>
          <w:tcPr>
            <w:tcW w:w="457" w:type="dxa"/>
            <w:vAlign w:val="center"/>
          </w:tcPr>
          <w:p w14:paraId="0D6EC544" w14:textId="35BDEAE3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19</w:t>
            </w:r>
          </w:p>
        </w:tc>
        <w:tc>
          <w:tcPr>
            <w:tcW w:w="2393" w:type="dxa"/>
            <w:vAlign w:val="center"/>
          </w:tcPr>
          <w:p w14:paraId="6D9281EA" w14:textId="6BE6B98B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層次(標的所在樓層)</w:t>
            </w:r>
          </w:p>
        </w:tc>
        <w:tc>
          <w:tcPr>
            <w:tcW w:w="888" w:type="dxa"/>
            <w:vAlign w:val="center"/>
          </w:tcPr>
          <w:p w14:paraId="288EE166" w14:textId="0EFF884C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896" w:type="dxa"/>
            <w:vAlign w:val="center"/>
          </w:tcPr>
          <w:p w14:paraId="0C69D568" w14:textId="544B95ED" w:rsidR="00130198" w:rsidRPr="001E5531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759A7FFB" w14:textId="6F43BE22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JcicB095.FloorNo</w:t>
            </w:r>
          </w:p>
        </w:tc>
      </w:tr>
      <w:tr w:rsidR="00130198" w:rsidRPr="003B4F69" w14:paraId="2679D1E8" w14:textId="77777777" w:rsidTr="00130198">
        <w:tc>
          <w:tcPr>
            <w:tcW w:w="457" w:type="dxa"/>
            <w:vAlign w:val="center"/>
          </w:tcPr>
          <w:p w14:paraId="230373FF" w14:textId="3DC16D1D" w:rsidR="00130198" w:rsidRPr="001E5531" w:rsidRDefault="00130198" w:rsidP="0013019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2</w:t>
            </w:r>
            <w:r w:rsidRPr="00B42C8A">
              <w:rPr>
                <w:rFonts w:ascii="標楷體" w:hAnsi="標楷體"/>
              </w:rPr>
              <w:t>0</w:t>
            </w:r>
          </w:p>
        </w:tc>
        <w:tc>
          <w:tcPr>
            <w:tcW w:w="2393" w:type="dxa"/>
            <w:vAlign w:val="center"/>
          </w:tcPr>
          <w:p w14:paraId="5685D11B" w14:textId="1C40467D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建築完成日期(屋齡)</w:t>
            </w:r>
          </w:p>
        </w:tc>
        <w:tc>
          <w:tcPr>
            <w:tcW w:w="888" w:type="dxa"/>
            <w:vAlign w:val="center"/>
          </w:tcPr>
          <w:p w14:paraId="66B3DFFC" w14:textId="7CDED8F3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896" w:type="dxa"/>
            <w:vAlign w:val="center"/>
          </w:tcPr>
          <w:p w14:paraId="1DA4A4F5" w14:textId="04714024" w:rsidR="00130198" w:rsidRPr="001E5531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YYMMDD</w:t>
            </w:r>
          </w:p>
        </w:tc>
        <w:tc>
          <w:tcPr>
            <w:tcW w:w="4253" w:type="dxa"/>
            <w:vAlign w:val="center"/>
          </w:tcPr>
          <w:p w14:paraId="0623CCF0" w14:textId="45FFB438" w:rsidR="00130198" w:rsidRPr="001E553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JcicB095.BdDate</w:t>
            </w:r>
          </w:p>
        </w:tc>
      </w:tr>
      <w:tr w:rsidR="00130198" w:rsidRPr="003B4F69" w14:paraId="3E80D741" w14:textId="77777777" w:rsidTr="00130198">
        <w:tc>
          <w:tcPr>
            <w:tcW w:w="457" w:type="dxa"/>
            <w:vAlign w:val="center"/>
          </w:tcPr>
          <w:p w14:paraId="208428EB" w14:textId="258D5562" w:rsidR="00130198" w:rsidRPr="006C50C3" w:rsidRDefault="00130198" w:rsidP="00130198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</w:rPr>
              <w:t>2</w:t>
            </w:r>
            <w:r w:rsidRPr="00B42C8A">
              <w:rPr>
                <w:rFonts w:ascii="標楷體" w:hAnsi="標楷體"/>
              </w:rPr>
              <w:t>1</w:t>
            </w:r>
          </w:p>
        </w:tc>
        <w:tc>
          <w:tcPr>
            <w:tcW w:w="2393" w:type="dxa"/>
            <w:vAlign w:val="center"/>
          </w:tcPr>
          <w:p w14:paraId="09227D7E" w14:textId="44FFF2D5" w:rsidR="00130198" w:rsidRPr="00027D54" w:rsidRDefault="0013019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建物總面積</w:t>
            </w:r>
          </w:p>
        </w:tc>
        <w:tc>
          <w:tcPr>
            <w:tcW w:w="888" w:type="dxa"/>
            <w:vAlign w:val="center"/>
          </w:tcPr>
          <w:p w14:paraId="0B34EE25" w14:textId="4FEB0C61" w:rsidR="00130198" w:rsidRPr="00027D54" w:rsidRDefault="0013019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896" w:type="dxa"/>
            <w:vAlign w:val="center"/>
          </w:tcPr>
          <w:p w14:paraId="08A0AABB" w14:textId="0746B6B0" w:rsidR="00130198" w:rsidRPr="00027D54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999999.99</w:t>
            </w:r>
          </w:p>
        </w:tc>
        <w:tc>
          <w:tcPr>
            <w:tcW w:w="4253" w:type="dxa"/>
            <w:vAlign w:val="center"/>
          </w:tcPr>
          <w:p w14:paraId="3830AC09" w14:textId="77777777" w:rsidR="007E5F78" w:rsidRDefault="007E5F78" w:rsidP="00130198">
            <w:pPr>
              <w:rPr>
                <w:rFonts w:ascii="標楷體" w:hAnsi="標楷體"/>
              </w:rPr>
            </w:pPr>
            <w:r w:rsidRPr="007E5F78">
              <w:rPr>
                <w:rFonts w:ascii="標楷體" w:hAnsi="標楷體" w:hint="eastAsia"/>
              </w:rPr>
              <w:t>單位:平方公尺，填至小數點2位</w:t>
            </w:r>
          </w:p>
          <w:p w14:paraId="16C27EA2" w14:textId="3CD0FAC2" w:rsidR="00130198" w:rsidRPr="00A90CF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JcicB095.TotalArea</w:t>
            </w:r>
          </w:p>
        </w:tc>
      </w:tr>
      <w:tr w:rsidR="00130198" w:rsidRPr="003B4F69" w14:paraId="61DBE537" w14:textId="77777777" w:rsidTr="00130198">
        <w:tc>
          <w:tcPr>
            <w:tcW w:w="457" w:type="dxa"/>
            <w:vAlign w:val="center"/>
          </w:tcPr>
          <w:p w14:paraId="20F2D177" w14:textId="6E1920B2" w:rsidR="00130198" w:rsidRPr="006C50C3" w:rsidRDefault="00130198" w:rsidP="00130198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</w:rPr>
              <w:t>2</w:t>
            </w:r>
            <w:r w:rsidRPr="00B42C8A">
              <w:rPr>
                <w:rFonts w:ascii="標楷體" w:hAnsi="標楷體"/>
              </w:rPr>
              <w:t>2</w:t>
            </w:r>
          </w:p>
        </w:tc>
        <w:tc>
          <w:tcPr>
            <w:tcW w:w="2393" w:type="dxa"/>
            <w:vAlign w:val="center"/>
          </w:tcPr>
          <w:p w14:paraId="1E5A7748" w14:textId="394BE00D" w:rsidR="00130198" w:rsidRPr="00027D54" w:rsidRDefault="0013019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主建物(層次)面積</w:t>
            </w:r>
          </w:p>
        </w:tc>
        <w:tc>
          <w:tcPr>
            <w:tcW w:w="888" w:type="dxa"/>
            <w:vAlign w:val="center"/>
          </w:tcPr>
          <w:p w14:paraId="0F9ECFB7" w14:textId="409E1A6D" w:rsidR="00130198" w:rsidRPr="00027D54" w:rsidRDefault="0013019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896" w:type="dxa"/>
            <w:vAlign w:val="center"/>
          </w:tcPr>
          <w:p w14:paraId="5A9348B1" w14:textId="26B26417" w:rsidR="00130198" w:rsidRPr="00027D54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999999.99</w:t>
            </w:r>
          </w:p>
        </w:tc>
        <w:tc>
          <w:tcPr>
            <w:tcW w:w="4253" w:type="dxa"/>
            <w:vAlign w:val="center"/>
          </w:tcPr>
          <w:p w14:paraId="07D6C9B6" w14:textId="77777777" w:rsidR="007E5F78" w:rsidRDefault="007E5F78" w:rsidP="007E5F78">
            <w:pPr>
              <w:rPr>
                <w:rFonts w:ascii="標楷體" w:hAnsi="標楷體"/>
              </w:rPr>
            </w:pPr>
            <w:r w:rsidRPr="007E5F78">
              <w:rPr>
                <w:rFonts w:ascii="標楷體" w:hAnsi="標楷體" w:hint="eastAsia"/>
              </w:rPr>
              <w:t>單位:平方公尺，填至小數點2位</w:t>
            </w:r>
          </w:p>
          <w:p w14:paraId="5F588464" w14:textId="0D129101" w:rsidR="00130198" w:rsidRPr="00A90CF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JcicB095.FloorArea</w:t>
            </w:r>
          </w:p>
        </w:tc>
      </w:tr>
      <w:tr w:rsidR="00130198" w:rsidRPr="003B4F69" w14:paraId="467C4EF8" w14:textId="77777777" w:rsidTr="00130198">
        <w:tc>
          <w:tcPr>
            <w:tcW w:w="457" w:type="dxa"/>
            <w:vAlign w:val="center"/>
          </w:tcPr>
          <w:p w14:paraId="02ACE1CB" w14:textId="7E6C9AC0" w:rsidR="00130198" w:rsidRPr="006C50C3" w:rsidRDefault="00130198" w:rsidP="00130198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</w:rPr>
              <w:t>2</w:t>
            </w:r>
            <w:r w:rsidRPr="00B42C8A">
              <w:rPr>
                <w:rFonts w:ascii="標楷體" w:hAnsi="標楷體"/>
              </w:rPr>
              <w:t>3</w:t>
            </w:r>
          </w:p>
        </w:tc>
        <w:tc>
          <w:tcPr>
            <w:tcW w:w="2393" w:type="dxa"/>
            <w:vAlign w:val="center"/>
          </w:tcPr>
          <w:p w14:paraId="3D5EEB22" w14:textId="0076A14A" w:rsidR="00130198" w:rsidRPr="00027D54" w:rsidRDefault="0013019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附屬建物面積</w:t>
            </w:r>
          </w:p>
        </w:tc>
        <w:tc>
          <w:tcPr>
            <w:tcW w:w="888" w:type="dxa"/>
            <w:vAlign w:val="center"/>
          </w:tcPr>
          <w:p w14:paraId="7D6F4EA4" w14:textId="0C5A7EFC" w:rsidR="00130198" w:rsidRPr="00027D54" w:rsidRDefault="0013019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896" w:type="dxa"/>
            <w:vAlign w:val="center"/>
          </w:tcPr>
          <w:p w14:paraId="3228F1E0" w14:textId="06C64B90" w:rsidR="00130198" w:rsidRPr="00027D54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999999.99</w:t>
            </w:r>
          </w:p>
        </w:tc>
        <w:tc>
          <w:tcPr>
            <w:tcW w:w="4253" w:type="dxa"/>
            <w:vAlign w:val="center"/>
          </w:tcPr>
          <w:p w14:paraId="5604FFCA" w14:textId="77777777" w:rsidR="007E5F78" w:rsidRDefault="007E5F78" w:rsidP="007E5F78">
            <w:pPr>
              <w:rPr>
                <w:rFonts w:ascii="標楷體" w:hAnsi="標楷體"/>
              </w:rPr>
            </w:pPr>
            <w:r w:rsidRPr="007E5F78">
              <w:rPr>
                <w:rFonts w:ascii="標楷體" w:hAnsi="標楷體" w:hint="eastAsia"/>
              </w:rPr>
              <w:t>單位:平方公尺，填至小數點2位</w:t>
            </w:r>
          </w:p>
          <w:p w14:paraId="67D3E16F" w14:textId="395E2360" w:rsidR="00130198" w:rsidRPr="00A90CF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JcicB095.BdSubArea</w:t>
            </w:r>
          </w:p>
        </w:tc>
      </w:tr>
      <w:tr w:rsidR="00130198" w:rsidRPr="003B4F69" w14:paraId="0FCF2A4C" w14:textId="77777777" w:rsidTr="00130198">
        <w:tc>
          <w:tcPr>
            <w:tcW w:w="457" w:type="dxa"/>
            <w:vAlign w:val="center"/>
          </w:tcPr>
          <w:p w14:paraId="29EE4C4C" w14:textId="245CCE92" w:rsidR="00130198" w:rsidRPr="006C50C3" w:rsidRDefault="00130198" w:rsidP="00130198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4</w:t>
            </w:r>
          </w:p>
        </w:tc>
        <w:tc>
          <w:tcPr>
            <w:tcW w:w="2393" w:type="dxa"/>
            <w:vAlign w:val="center"/>
          </w:tcPr>
          <w:p w14:paraId="35F1CF09" w14:textId="5D6DC6AC" w:rsidR="00130198" w:rsidRPr="00027D54" w:rsidRDefault="0013019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共同部份持分面積</w:t>
            </w:r>
          </w:p>
        </w:tc>
        <w:tc>
          <w:tcPr>
            <w:tcW w:w="888" w:type="dxa"/>
            <w:vAlign w:val="center"/>
          </w:tcPr>
          <w:p w14:paraId="18A0546E" w14:textId="579E3106" w:rsidR="00130198" w:rsidRPr="00027D54" w:rsidRDefault="0013019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896" w:type="dxa"/>
            <w:vAlign w:val="center"/>
          </w:tcPr>
          <w:p w14:paraId="59D3B05D" w14:textId="224ED80E" w:rsidR="00130198" w:rsidRPr="00027D54" w:rsidRDefault="00130198" w:rsidP="001301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999999.99</w:t>
            </w:r>
          </w:p>
        </w:tc>
        <w:tc>
          <w:tcPr>
            <w:tcW w:w="4253" w:type="dxa"/>
            <w:vAlign w:val="center"/>
          </w:tcPr>
          <w:p w14:paraId="18D5DCD3" w14:textId="77777777" w:rsidR="007E5F78" w:rsidRDefault="007E5F78" w:rsidP="007E5F78">
            <w:pPr>
              <w:rPr>
                <w:rFonts w:ascii="標楷體" w:hAnsi="標楷體"/>
              </w:rPr>
            </w:pPr>
            <w:r w:rsidRPr="007E5F78">
              <w:rPr>
                <w:rFonts w:ascii="標楷體" w:hAnsi="標楷體" w:hint="eastAsia"/>
              </w:rPr>
              <w:t>單位:平方公尺，填至小數點2位</w:t>
            </w:r>
          </w:p>
          <w:p w14:paraId="2921C6AA" w14:textId="6FB413C6" w:rsidR="00130198" w:rsidRPr="00A90CF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lastRenderedPageBreak/>
              <w:t>JcicB095.PublicArea</w:t>
            </w:r>
          </w:p>
        </w:tc>
      </w:tr>
      <w:tr w:rsidR="00130198" w:rsidRPr="003B4F69" w14:paraId="42D99A04" w14:textId="77777777" w:rsidTr="00DA67B0">
        <w:tc>
          <w:tcPr>
            <w:tcW w:w="457" w:type="dxa"/>
            <w:vAlign w:val="center"/>
          </w:tcPr>
          <w:p w14:paraId="5486BC56" w14:textId="218D1C39" w:rsidR="00130198" w:rsidRPr="006C50C3" w:rsidRDefault="00130198" w:rsidP="00130198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lastRenderedPageBreak/>
              <w:t>2</w:t>
            </w:r>
            <w:r>
              <w:rPr>
                <w:rFonts w:ascii="標楷體" w:hAnsi="標楷體"/>
                <w:color w:val="000000"/>
              </w:rPr>
              <w:t>5</w:t>
            </w:r>
          </w:p>
        </w:tc>
        <w:tc>
          <w:tcPr>
            <w:tcW w:w="2393" w:type="dxa"/>
            <w:vAlign w:val="center"/>
          </w:tcPr>
          <w:p w14:paraId="4FF411D9" w14:textId="04CF23B9" w:rsidR="00130198" w:rsidRPr="00027D54" w:rsidRDefault="0013019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888" w:type="dxa"/>
            <w:vAlign w:val="center"/>
          </w:tcPr>
          <w:p w14:paraId="615D8D2B" w14:textId="46AE80E5" w:rsidR="00130198" w:rsidRPr="00027D54" w:rsidRDefault="0013019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44</w:t>
            </w:r>
          </w:p>
        </w:tc>
        <w:tc>
          <w:tcPr>
            <w:tcW w:w="1896" w:type="dxa"/>
            <w:vAlign w:val="center"/>
          </w:tcPr>
          <w:p w14:paraId="5CFD9491" w14:textId="77777777" w:rsidR="00130198" w:rsidRPr="00027D54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73978BD" w14:textId="51A765F6" w:rsidR="00130198" w:rsidRPr="00A90CF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JcicB095.Filler33</w:t>
            </w:r>
          </w:p>
        </w:tc>
      </w:tr>
      <w:tr w:rsidR="00130198" w:rsidRPr="003B4F69" w14:paraId="7B4E6678" w14:textId="77777777" w:rsidTr="00130198">
        <w:tc>
          <w:tcPr>
            <w:tcW w:w="457" w:type="dxa"/>
          </w:tcPr>
          <w:p w14:paraId="30F65D80" w14:textId="6C899130" w:rsidR="00130198" w:rsidRPr="006C50C3" w:rsidRDefault="00130198" w:rsidP="008D0885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2</w:t>
            </w: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3" w:type="dxa"/>
          </w:tcPr>
          <w:p w14:paraId="766DCD5D" w14:textId="77777777" w:rsidR="00130198" w:rsidRPr="00027D54" w:rsidRDefault="00130198" w:rsidP="008D0885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資料所屬年月</w:t>
            </w:r>
          </w:p>
        </w:tc>
        <w:tc>
          <w:tcPr>
            <w:tcW w:w="888" w:type="dxa"/>
          </w:tcPr>
          <w:p w14:paraId="6D6C6F21" w14:textId="77777777" w:rsidR="00130198" w:rsidRPr="00027D54" w:rsidRDefault="00130198" w:rsidP="008D0885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896" w:type="dxa"/>
          </w:tcPr>
          <w:p w14:paraId="73F0390D" w14:textId="77777777" w:rsidR="00130198" w:rsidRPr="00027D54" w:rsidRDefault="00130198" w:rsidP="008D0885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YYYMM</w:t>
            </w:r>
          </w:p>
        </w:tc>
        <w:tc>
          <w:tcPr>
            <w:tcW w:w="4253" w:type="dxa"/>
          </w:tcPr>
          <w:p w14:paraId="61C98F7F" w14:textId="77777777" w:rsidR="00130198" w:rsidRDefault="00130198" w:rsidP="008D0885">
            <w:pPr>
              <w:rPr>
                <w:rFonts w:ascii="標楷體" w:hAnsi="標楷體"/>
              </w:rPr>
            </w:pPr>
            <w:r w:rsidRPr="003704BE">
              <w:rPr>
                <w:rFonts w:ascii="標楷體" w:hAnsi="標楷體" w:hint="eastAsia"/>
              </w:rPr>
              <w:t>填報本筆授信資料所屬年月(民國年)</w:t>
            </w:r>
          </w:p>
          <w:p w14:paraId="0C92EB02" w14:textId="77777777" w:rsidR="00130198" w:rsidRPr="00A90CF1" w:rsidRDefault="00130198" w:rsidP="008D0885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</w:t>
            </w:r>
            <w:r>
              <w:rPr>
                <w:rFonts w:ascii="標楷體" w:hAnsi="標楷體"/>
              </w:rPr>
              <w:t>095</w:t>
            </w:r>
            <w:r w:rsidRPr="00B42C8A">
              <w:rPr>
                <w:rFonts w:ascii="標楷體" w:hAnsi="標楷體"/>
              </w:rPr>
              <w:t>.JcicDataYM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25363FEE" w:rsidR="00835E9C" w:rsidRPr="003B4F69" w:rsidRDefault="00835E9C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F02DB5" w:rsidRPr="003B4F69" w14:paraId="7EBBC779" w14:textId="77777777" w:rsidTr="00B6428B">
        <w:tc>
          <w:tcPr>
            <w:tcW w:w="457" w:type="dxa"/>
            <w:vAlign w:val="center"/>
          </w:tcPr>
          <w:p w14:paraId="2777800C" w14:textId="32AAE429" w:rsidR="00F02DB5" w:rsidRPr="001E5531" w:rsidRDefault="00F02DB5" w:rsidP="00F02DB5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6E620E5F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7C70F474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F02DB5" w:rsidRPr="001E5531" w:rsidRDefault="00F02DB5" w:rsidP="00F02DB5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1BFC15B9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F02DB5" w:rsidRPr="003B4F69" w14:paraId="12E0264E" w14:textId="77777777" w:rsidTr="00105D5B">
        <w:tc>
          <w:tcPr>
            <w:tcW w:w="457" w:type="dxa"/>
          </w:tcPr>
          <w:p w14:paraId="04E0612D" w14:textId="463795E5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</w:tcPr>
          <w:p w14:paraId="2EFCA456" w14:textId="388261CA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</w:tcPr>
          <w:p w14:paraId="2D39386E" w14:textId="5F072BDE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776" w:type="dxa"/>
          </w:tcPr>
          <w:p w14:paraId="0736AEDA" w14:textId="54D2FB1C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315" w:type="dxa"/>
          </w:tcPr>
          <w:p w14:paraId="57DEA155" w14:textId="1A027381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F02DB5" w:rsidRPr="003B4F69" w14:paraId="1797186F" w14:textId="77777777" w:rsidTr="00105D5B">
        <w:tc>
          <w:tcPr>
            <w:tcW w:w="457" w:type="dxa"/>
          </w:tcPr>
          <w:p w14:paraId="3C2A2B71" w14:textId="75D31CD1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</w:tcPr>
          <w:p w14:paraId="38D1753A" w14:textId="43325B10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</w:tcPr>
          <w:p w14:paraId="568B107B" w14:textId="0A5D1057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288</w:t>
            </w:r>
          </w:p>
        </w:tc>
        <w:tc>
          <w:tcPr>
            <w:tcW w:w="1776" w:type="dxa"/>
          </w:tcPr>
          <w:p w14:paraId="3004136E" w14:textId="7B7A219A" w:rsidR="00F02DB5" w:rsidRPr="001E5531" w:rsidRDefault="00F02DB5" w:rsidP="00F02DB5">
            <w:pPr>
              <w:rPr>
                <w:rFonts w:ascii="標楷體" w:hAnsi="標楷體"/>
              </w:rPr>
            </w:pPr>
          </w:p>
        </w:tc>
        <w:tc>
          <w:tcPr>
            <w:tcW w:w="4315" w:type="dxa"/>
          </w:tcPr>
          <w:p w14:paraId="2E6C9B85" w14:textId="0DC0ABA6" w:rsidR="00F02DB5" w:rsidRPr="001E5531" w:rsidRDefault="00F02DB5" w:rsidP="00F02D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4CC939F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4157ADBA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6" w:author="st1" w:date="2021-05-16T16:56:00Z">
        <w:r>
          <w:rPr>
            <w:rFonts w:ascii="標楷體" w:hAnsi="標楷體" w:hint="eastAsia"/>
          </w:rPr>
          <w:t>458</w:t>
        </w:r>
      </w:ins>
      <w:ins w:id="7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D16FEB">
        <w:rPr>
          <w:rFonts w:ascii="標楷體" w:hAnsi="標楷體"/>
        </w:rPr>
        <w:t>095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8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D16FEB">
        <w:rPr>
          <w:rFonts w:ascii="標楷體" w:hAnsi="標楷體"/>
        </w:rPr>
        <w:t>095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7B551D1D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>SELECT M."DataType"</w:t>
            </w:r>
          </w:p>
          <w:p w14:paraId="0B4AC87D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M."BankItem"</w:t>
            </w:r>
          </w:p>
          <w:p w14:paraId="4EFA2D10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M."BranchItem"</w:t>
            </w:r>
          </w:p>
          <w:p w14:paraId="6E9FADDB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M."Filler4"</w:t>
            </w:r>
          </w:p>
          <w:p w14:paraId="7EDD8BBD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M."ClActNo"</w:t>
            </w:r>
          </w:p>
          <w:p w14:paraId="1446C221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M."OwnerId"</w:t>
            </w:r>
          </w:p>
          <w:p w14:paraId="79923830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M."CityJCICCode"</w:t>
            </w:r>
          </w:p>
          <w:p w14:paraId="79827F39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M."AreaJCICCode"</w:t>
            </w:r>
          </w:p>
          <w:p w14:paraId="1E579C3B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M."IrCode"</w:t>
            </w:r>
          </w:p>
          <w:p w14:paraId="221133EA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M."BdNo1"</w:t>
            </w:r>
          </w:p>
          <w:p w14:paraId="09015F7E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M."BdNo2"</w:t>
            </w:r>
          </w:p>
          <w:p w14:paraId="14B92331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M."CityName"</w:t>
            </w:r>
          </w:p>
          <w:p w14:paraId="1D87CE0B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M."AreaName"</w:t>
            </w:r>
          </w:p>
          <w:p w14:paraId="7DF83B28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M."Addr"</w:t>
            </w:r>
          </w:p>
          <w:p w14:paraId="37027274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M."BdMainUseCode"</w:t>
            </w:r>
          </w:p>
          <w:p w14:paraId="73EDAEF8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M."BdMtrlCode"</w:t>
            </w:r>
          </w:p>
          <w:p w14:paraId="005E5057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M."BdSubUsageCode"</w:t>
            </w:r>
          </w:p>
          <w:p w14:paraId="3D3CD0FA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M."TotalFloor"</w:t>
            </w:r>
          </w:p>
          <w:p w14:paraId="6129E993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M."FloorNo"</w:t>
            </w:r>
          </w:p>
          <w:p w14:paraId="1FF2A411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M."BdDate"</w:t>
            </w:r>
          </w:p>
          <w:p w14:paraId="3A8CD6B9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M."TotalArea"</w:t>
            </w:r>
          </w:p>
          <w:p w14:paraId="48165A0A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M."FloorArea"</w:t>
            </w:r>
          </w:p>
          <w:p w14:paraId="1C88FB84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M."BdSubArea"</w:t>
            </w:r>
          </w:p>
          <w:p w14:paraId="4E25AE2D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M."PublicArea"</w:t>
            </w:r>
          </w:p>
          <w:p w14:paraId="1697C92B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   , M."Filler33"</w:t>
            </w:r>
          </w:p>
          <w:p w14:paraId="580D41C6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, M."JcicDataYM"</w:t>
            </w:r>
          </w:p>
          <w:p w14:paraId="0FA129E4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>FROM  "JcicB095" M</w:t>
            </w:r>
          </w:p>
          <w:p w14:paraId="34D0C4F4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>WHERE M."DataYM" = dateMonth</w:t>
            </w:r>
          </w:p>
          <w:p w14:paraId="4820962A" w14:textId="77777777" w:rsidR="00815783" w:rsidRP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>ORDER BY M."ClActNo", "CityJCICCode", "AreaJCICCode", "IrCode", "BdNo1", "BdNo2"</w:t>
            </w:r>
          </w:p>
          <w:p w14:paraId="09947DEF" w14:textId="60AEE095" w:rsidR="00891680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15783">
              <w:rPr>
                <w:rFonts w:ascii="細明體" w:eastAsia="細明體" w:hAnsi="細明體"/>
                <w:sz w:val="20"/>
                <w:szCs w:val="20"/>
              </w:rPr>
              <w:t xml:space="preserve">  ;</w:t>
            </w:r>
          </w:p>
          <w:p w14:paraId="2FEAA57F" w14:textId="57DBCC28" w:rsid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633FE43" w14:textId="77777777" w:rsidR="00815783" w:rsidRPr="00695175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00634" w14:textId="77777777" w:rsidR="00F27CE6" w:rsidRPr="0069517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主要邏輯在Stored Procedure</w:t>
            </w:r>
          </w:p>
          <w:p w14:paraId="4BEE892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>-- 程式功能：維護 JcicB095 每月聯徵不動產擔保品明細-建號附加檔</w:t>
            </w:r>
          </w:p>
          <w:p w14:paraId="1910A87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>-- 執行時機：每月底日終批次(換日前)</w:t>
            </w:r>
          </w:p>
          <w:p w14:paraId="2F1B840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>-- 執行方式：EXEC "Usp_L8_JcicB095_Upd"(20200430,'System');</w:t>
            </w:r>
          </w:p>
          <w:p w14:paraId="4DA5774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--</w:t>
            </w:r>
          </w:p>
          <w:p w14:paraId="5FDDE47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E9284D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DROP TABLE "Work_B095_All" purge;</w:t>
            </w:r>
          </w:p>
          <w:p w14:paraId="3600181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CREATE GLOBAL TEMPORARY TABLE "Work_B095_All"</w:t>
            </w:r>
          </w:p>
          <w:p w14:paraId="3CA9AD6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(</w:t>
            </w:r>
          </w:p>
          <w:p w14:paraId="546D5FD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"MainClActNo"      varchar2(50)</w:t>
            </w:r>
          </w:p>
          <w:p w14:paraId="0301BF4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"ClCode1"          decimal (1, 0)   default 0 not null</w:t>
            </w:r>
          </w:p>
          <w:p w14:paraId="7512CA6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"ClCode2"          decimal (2, 0)   default 0 not null</w:t>
            </w:r>
          </w:p>
          <w:p w14:paraId="6CEC78B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"ClNo"             decimal (7, 0)   default 0 not null</w:t>
            </w:r>
          </w:p>
          <w:p w14:paraId="46DFC90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"CityCode"         varchar2(2)</w:t>
            </w:r>
          </w:p>
          <w:p w14:paraId="1230664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"AreaCode"         varchar2(2)</w:t>
            </w:r>
          </w:p>
          <w:p w14:paraId="65D00C2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"IrCode"           varchar2(4)</w:t>
            </w:r>
          </w:p>
          <w:p w14:paraId="7970138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"BdNo1"            decimal (5, 0)   default 0 not null</w:t>
            </w:r>
          </w:p>
          <w:p w14:paraId="5BA9310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"BdNo2"            decimal (3, 0)   default 0 not null</w:t>
            </w:r>
          </w:p>
          <w:p w14:paraId="04CB9CD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)</w:t>
            </w:r>
          </w:p>
          <w:p w14:paraId="124D754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ON COMMIT DELETE ROWS;</w:t>
            </w:r>
          </w:p>
          <w:p w14:paraId="4099A22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0ED845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2FAA18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DROP TABLE "Work_B095" purge;</w:t>
            </w:r>
          </w:p>
          <w:p w14:paraId="34125F3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CREATE GLOBAL TEMPORARY TABLE "Work_B095"</w:t>
            </w:r>
          </w:p>
          <w:p w14:paraId="3FDB0E1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(</w:t>
            </w:r>
          </w:p>
          <w:p w14:paraId="51B8EED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"MainClActNo"      varchar2(50)</w:t>
            </w:r>
          </w:p>
          <w:p w14:paraId="3EAF571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"ClCode1"          decimal (1, 0)   default 0 not null</w:t>
            </w:r>
          </w:p>
          <w:p w14:paraId="67ACF4E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"ClCode2"          decimal (2, 0)   default 0 not null</w:t>
            </w:r>
          </w:p>
          <w:p w14:paraId="713C432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"ClNo"             decimal (7, 0)   default 0 not null</w:t>
            </w:r>
          </w:p>
          <w:p w14:paraId="2FE9AF2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"CityCode"         varchar2(2)</w:t>
            </w:r>
          </w:p>
          <w:p w14:paraId="32F024A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"AreaCode"         varchar2(2)</w:t>
            </w:r>
          </w:p>
          <w:p w14:paraId="41BC210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"IrCode"           varchar2(4)</w:t>
            </w:r>
          </w:p>
          <w:p w14:paraId="694C8A2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"BdNo1"            decimal (5, 0)   default 0 not null</w:t>
            </w:r>
          </w:p>
          <w:p w14:paraId="385D986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, "BdNo2"            decimal (3, 0)   default 0 not null</w:t>
            </w:r>
          </w:p>
          <w:p w14:paraId="79AC2F6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)</w:t>
            </w:r>
          </w:p>
          <w:p w14:paraId="5DA49FD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ON COMMIT DELETE ROWS;</w:t>
            </w:r>
          </w:p>
          <w:p w14:paraId="0F96133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B6CF43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DE1886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CREATE OR REPLACE PROCEDURE "Usp_L8_JcicB095_Upd"</w:t>
            </w:r>
          </w:p>
          <w:p w14:paraId="003B51A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lastRenderedPageBreak/>
              <w:t>(</w:t>
            </w:r>
          </w:p>
          <w:p w14:paraId="7EB94DC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-- 參數</w:t>
            </w:r>
          </w:p>
          <w:p w14:paraId="25E90B9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786F126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EmpNo          IN  VARCHAR2    -- 經辦</w:t>
            </w:r>
          </w:p>
          <w:p w14:paraId="5821ABC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14:paraId="1EC780C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AS</w:t>
            </w:r>
          </w:p>
          <w:p w14:paraId="66A5295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BEGIN</w:t>
            </w:r>
          </w:p>
          <w:p w14:paraId="692ED10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DECLARE</w:t>
            </w:r>
          </w:p>
          <w:p w14:paraId="4415FA1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INS_CNT        INT;         -- 新增筆數</w:t>
            </w:r>
          </w:p>
          <w:p w14:paraId="1A29456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UPD_CNT        INT;         -- 更新筆數</w:t>
            </w:r>
          </w:p>
          <w:p w14:paraId="3C58B84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32A2E55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2E45417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YYYYMM         INT;         -- 本月年月</w:t>
            </w:r>
          </w:p>
          <w:p w14:paraId="31EDBD5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LYYYYMM        INT;         -- 上月年月</w:t>
            </w:r>
          </w:p>
          <w:p w14:paraId="08865CA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MM             INT;         -- 本月月份</w:t>
            </w:r>
          </w:p>
          <w:p w14:paraId="259DFBB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YYYY           INT;         -- 本月年度</w:t>
            </w:r>
          </w:p>
          <w:p w14:paraId="38CD7A8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BEGIN</w:t>
            </w:r>
          </w:p>
          <w:p w14:paraId="3DE2AD5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3C1FC43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29B6FF8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C764C9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記錄程式起始時間</w:t>
            </w:r>
          </w:p>
          <w:p w14:paraId="11660A1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JOB_START_TIME := SYSTIMESTAMP;</w:t>
            </w:r>
          </w:p>
          <w:p w14:paraId="129CD85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6252561" w14:textId="1294E2AC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--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>本月年月</w:t>
            </w:r>
          </w:p>
          <w:p w14:paraId="7A17B98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YYYYMM := TBSDYF / 100;</w:t>
            </w:r>
          </w:p>
          <w:p w14:paraId="7B3642B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--</w:t>
            </w:r>
          </w:p>
          <w:p w14:paraId="6BAA674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MM := MOD(YYYYMM, 100);</w:t>
            </w:r>
          </w:p>
          <w:p w14:paraId="0349184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YYYY := TRUNC(YYYYMM / 100);</w:t>
            </w:r>
          </w:p>
          <w:p w14:paraId="26358E5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IF MM = 1 THEN</w:t>
            </w:r>
          </w:p>
          <w:p w14:paraId="6FA2C06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LYYYYMM := (YYYY - 1) * 100 + 12;</w:t>
            </w:r>
          </w:p>
          <w:p w14:paraId="51BC189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ELSE</w:t>
            </w:r>
          </w:p>
          <w:p w14:paraId="3809402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LYYYYMM := YYYYMM - 1;</w:t>
            </w:r>
          </w:p>
          <w:p w14:paraId="55EE574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END IF;</w:t>
            </w:r>
          </w:p>
          <w:p w14:paraId="3397337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A9DE23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C92E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INSERT INTO "Work_B095_All"</w:t>
            </w:r>
          </w:p>
          <w:p w14:paraId="659D6F5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63C5C70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M."ClActNo"                           AS "MainClActNo"       -- 主要擔保品控制編碼</w:t>
            </w:r>
          </w:p>
          <w:p w14:paraId="35724B7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CF."ClCode1"                          AS "ClCode1"           -- 擔保品代號1</w:t>
            </w:r>
          </w:p>
          <w:p w14:paraId="7CC6C75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CF."ClCode2"                          AS "ClCode2"           -- 擔保品代號2</w:t>
            </w:r>
          </w:p>
          <w:p w14:paraId="70DB032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CF."ClNo"                             AS "ClNo"              -- 擔保品編號</w:t>
            </w:r>
          </w:p>
          <w:p w14:paraId="1D154E1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CASE WHEN TRIM(B."CityCode") IS NOT NULL THEN B."CityCode"</w:t>
            </w:r>
          </w:p>
          <w:p w14:paraId="55613DC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ELSE NVL(TRIM(L."CityCode"),' ')</w:t>
            </w:r>
          </w:p>
          <w:p w14:paraId="0E8C572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"CityCode"          -- 縣市別</w:t>
            </w:r>
          </w:p>
          <w:p w14:paraId="38F78AA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CASE WHEN TRIM(B."AreaCode") IS NOT NULL THEN B."AreaCode"</w:t>
            </w:r>
          </w:p>
          <w:p w14:paraId="0B8EA6E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ELSE NVL(TRIM(L."AreaCode"),' ')</w:t>
            </w:r>
          </w:p>
          <w:p w14:paraId="7AA4851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       END                                   AS "AreaCode"          -- 鄉鎮市區別</w:t>
            </w:r>
          </w:p>
          <w:p w14:paraId="14919EA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3180B04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TRIM(B."IrCode") IS NOT NULL THEN SUBSTR('0000' || B."IrCode", -4)</w:t>
            </w:r>
          </w:p>
          <w:p w14:paraId="30F8844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TRIM(L."IrCode") IS NOT NULL THEN SUBSTR('0000' || L."IrCode", -4)</w:t>
            </w:r>
          </w:p>
          <w:p w14:paraId="48F7F08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ELSE '0001'</w:t>
            </w:r>
          </w:p>
          <w:p w14:paraId="6AD48A7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"IrCode"            -- 段、小段號</w:t>
            </w:r>
          </w:p>
          <w:p w14:paraId="76D011D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NVL(B."BdNo1", 0)                     AS "BdNo1"             -- 建號-前五碼</w:t>
            </w:r>
          </w:p>
          <w:p w14:paraId="2749BB5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NVL(B."BdNo2", 0)                     AS "BdNo2"             -- 建號-後三碼</w:t>
            </w:r>
          </w:p>
          <w:p w14:paraId="52A444F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FROM   "JcicB090" M</w:t>
            </w:r>
          </w:p>
          <w:p w14:paraId="02F7254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"CdCl"         ON "CdCl"."ClCode1"  = to_number(SUBSTR(M."ClActNo",1,1))</w:t>
            </w:r>
          </w:p>
          <w:p w14:paraId="5E5D00C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"CdCl"."ClCode2"  = to_number(SUBSTR(M."ClActNo",2,2))</w:t>
            </w:r>
          </w:p>
          <w:p w14:paraId="30F4E90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"ClFac"  CF    ON CF."CustNo"     = to_number(SUBSTR(M."FacmNo",1,7))</w:t>
            </w:r>
          </w:p>
          <w:p w14:paraId="3E9BBA1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AND CF."FacmNo"     = to_number(SUBSTR(M."FacmNo",8,3))  -- 關聯所有擔保品編號(含主要擔保品)</w:t>
            </w:r>
          </w:p>
          <w:p w14:paraId="773F897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"ClImm"  CI    ON CI."ClCode1"    = CF."ClCode1"</w:t>
            </w:r>
          </w:p>
          <w:p w14:paraId="5B8A0E3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CI."ClCode2"  = CF."ClCode2"</w:t>
            </w:r>
          </w:p>
          <w:p w14:paraId="5A4F7E3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CI."ClNo"     = CF."ClNo"</w:t>
            </w:r>
          </w:p>
          <w:p w14:paraId="36A8D21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"ClBuilding"  B     ON B."ClCode1" = CF."ClCode1"</w:t>
            </w:r>
          </w:p>
          <w:p w14:paraId="0591010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B."ClCode2" = CF."ClCode2"</w:t>
            </w:r>
          </w:p>
          <w:p w14:paraId="26E1D56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B."ClNo"    = CF."ClNo"</w:t>
            </w:r>
          </w:p>
          <w:p w14:paraId="40C53C3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"ClLand"  L    ON L."ClCode1" = CF."ClCode1"</w:t>
            </w:r>
          </w:p>
          <w:p w14:paraId="69A3FBB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L."ClCode2" = CF."ClCode2"</w:t>
            </w:r>
          </w:p>
          <w:p w14:paraId="52FCB7B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L."ClNo"    = CF."ClNo"</w:t>
            </w:r>
          </w:p>
          <w:p w14:paraId="442069E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L."LandSeq" = 1</w:t>
            </w:r>
          </w:p>
          <w:p w14:paraId="2A8AAF6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WHERE  M."DataYM" =  YYYYMM</w:t>
            </w:r>
          </w:p>
          <w:p w14:paraId="257729D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SUBSTR("CdCl"."ClTypeJCIC",1,1) IN ('2')   -- 主要擔保品為不動產</w:t>
            </w:r>
          </w:p>
          <w:p w14:paraId="678D759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NVL(CI."SettingDate",0) &gt;= 20070701        -- 押品設定日期在９６０７０１之後才要報送 (ref:AS400 LN15M1)</w:t>
            </w:r>
          </w:p>
          <w:p w14:paraId="38E4590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AND  ( NVL(TRIM(B."BdNo1"),0)  &gt; 0 OR NVL(TRIM(B."BdNo2"),0) &gt; 0 )</w:t>
            </w:r>
          </w:p>
          <w:p w14:paraId="2B38261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;</w:t>
            </w:r>
          </w:p>
          <w:p w14:paraId="241A950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AD30DD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DC7FAE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INSERT INTO "Work_B095"</w:t>
            </w:r>
          </w:p>
          <w:p w14:paraId="7BF24AE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1930AD6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WK."MainClActNo"              AS "MainClActNo"       -- 主要擔保品控制編碼</w:t>
            </w:r>
          </w:p>
          <w:p w14:paraId="7B7828E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WK."ClCode1"                  AS "ClCode1"           -- 擔保品代號1</w:t>
            </w:r>
          </w:p>
          <w:p w14:paraId="4BC5BE0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WK."ClCode2"                  AS "ClCode2"           -- 擔保品代號2</w:t>
            </w:r>
          </w:p>
          <w:p w14:paraId="7C1898B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WK."ClNo"                     AS "ClNo"              -- 擔保品編號</w:t>
            </w:r>
          </w:p>
          <w:p w14:paraId="56A793D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WK."CityCode"                 AS "CityCode"          -- 縣市別</w:t>
            </w:r>
          </w:p>
          <w:p w14:paraId="75DEDC7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WK."AreaCode"                 AS "AreaCode"          -- 鄉鎮市區別</w:t>
            </w:r>
          </w:p>
          <w:p w14:paraId="01BDBB9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WK."IrCode"                   AS "IrCode"            -- 段、小段號</w:t>
            </w:r>
          </w:p>
          <w:p w14:paraId="66D3815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WK."BdNo1"                    AS "BdNo1"             -- 建號-前五碼</w:t>
            </w:r>
          </w:p>
          <w:p w14:paraId="5B1540B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WK."BdNo2"                    AS "BdNo2"             -- 建號-後三碼</w:t>
            </w:r>
          </w:p>
          <w:p w14:paraId="595FBA9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FROM   "Work_B095_All" WK</w:t>
            </w:r>
          </w:p>
          <w:p w14:paraId="4886091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GROUP BY WK."MainClActNo", WK."ClCode1", WK."ClCode2", WK."ClNo"</w:t>
            </w:r>
          </w:p>
          <w:p w14:paraId="5917E08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, WK."CityCode", WK."AreaCode", WK."IrCode"</w:t>
            </w:r>
          </w:p>
          <w:p w14:paraId="040E13E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, WK."BdNo1", WK."BdNo2"</w:t>
            </w:r>
          </w:p>
          <w:p w14:paraId="2B1D815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;</w:t>
            </w:r>
          </w:p>
          <w:p w14:paraId="25F7E84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297E24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7D0DE3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-- 刪除舊資料</w:t>
            </w:r>
          </w:p>
          <w:p w14:paraId="72E9B9B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DBMS_OUTPUT.PUT_LINE('DELETE JcicB095');</w:t>
            </w:r>
          </w:p>
          <w:p w14:paraId="0B85DA1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90BE0D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DELETE FROM "JcicB095"</w:t>
            </w:r>
          </w:p>
          <w:p w14:paraId="47BDA56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WHERE "DataYM" = YYYYMM</w:t>
            </w:r>
          </w:p>
          <w:p w14:paraId="517FE9B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336D8C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A26C0A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BB8A9C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</w:t>
            </w:r>
          </w:p>
          <w:p w14:paraId="1655B6C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JcicB095');</w:t>
            </w:r>
          </w:p>
          <w:p w14:paraId="715172F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5CB5426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0C24CC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INSERT INTO "JcicB095"</w:t>
            </w:r>
          </w:p>
          <w:p w14:paraId="2909425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6342023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765B6A7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'95'                                  AS "DataType"          -- 資料別</w:t>
            </w:r>
          </w:p>
          <w:p w14:paraId="2C11494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2E35ED9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"BranchItem"        -- 分行代號</w:t>
            </w:r>
          </w:p>
          <w:p w14:paraId="65E93CF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"Filler4"           -- 空白</w:t>
            </w:r>
          </w:p>
          <w:p w14:paraId="3FD46130" w14:textId="14F2BEC5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WK."MainClActNo"                      AS "ClActNo"           -- 擔保品控制編碼 (主要擔保品)</w:t>
            </w:r>
          </w:p>
          <w:p w14:paraId="51A154A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3538E82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BuildingOwner."OwnerId"  IS NOT NULL THEN BuildingOwner."OwnerId"</w:t>
            </w:r>
          </w:p>
          <w:p w14:paraId="632DF79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LandOwner."OwnerId"      IS NOT NULL THEN LandOwner."OwnerId"</w:t>
            </w:r>
          </w:p>
          <w:p w14:paraId="757FCE7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BuPublicOwner."OwnerId"  IS NOT NULL THEN BuPublicOwner."OwnerId"</w:t>
            </w:r>
          </w:p>
          <w:p w14:paraId="431FB18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ELSE ' '</w:t>
            </w:r>
          </w:p>
          <w:p w14:paraId="31EB224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"OwnerId"           -- 擔保品所有權人或代表人IDN/BAN</w:t>
            </w:r>
          </w:p>
          <w:p w14:paraId="248FA0A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NVL("CdCity"."JcicCityCode", ' ')     AS "CityCode"          -- 縣市別</w:t>
            </w:r>
          </w:p>
          <w:p w14:paraId="3513788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NVL(TRIM(WK."AreaCode"),0)            AS "AreaCode"          -- 鄉鎮市區別</w:t>
            </w:r>
          </w:p>
          <w:p w14:paraId="47043DB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WK."IrCode"                           AS "IrCode"            -- 段、小段號</w:t>
            </w:r>
          </w:p>
          <w:p w14:paraId="08C091C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WK."BdNo1"                            AS "BdNo1"             -- 建號-前五碼</w:t>
            </w:r>
          </w:p>
          <w:p w14:paraId="5EA5B2F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WK."BdNo2"                            AS "BdNo2"             -- 建號-後三碼</w:t>
            </w:r>
          </w:p>
          <w:p w14:paraId="15CFC3F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NVL("CdCity"."CityItem", ' ')         AS "CityName"          -- 縣市名稱</w:t>
            </w:r>
          </w:p>
          <w:p w14:paraId="5E9D957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NVL("CdArea"."AreaItem", ' ')         AS "AreaName"          -- 鄉鎮市區名稱</w:t>
            </w:r>
          </w:p>
          <w:p w14:paraId="5E7C2C6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SUBSTRB(NVL(</w:t>
            </w:r>
          </w:p>
          <w:p w14:paraId="5CBF74E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TRIM(NVL2(B."Road",      B."Road",              ''))  ||</w:t>
            </w:r>
          </w:p>
          <w:p w14:paraId="37F3CE4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TRIM(NVL2(B."Section",   B."Section" || '段',   ''))  ||</w:t>
            </w:r>
          </w:p>
          <w:p w14:paraId="1F3E55C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TRIM(NVL2(B."Alley",     B."Alley" || '巷',     ''))  ||</w:t>
            </w:r>
          </w:p>
          <w:p w14:paraId="356CE1F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TRIM(NVL2(B."Lane",      B."Lane" || '弄',      ''))  ||</w:t>
            </w:r>
          </w:p>
          <w:p w14:paraId="2D26CA6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TRIM(NVL(B."Num", ''))  ||</w:t>
            </w:r>
          </w:p>
          <w:p w14:paraId="442FB84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( CASE</w:t>
            </w:r>
          </w:p>
          <w:p w14:paraId="75BDFE25" w14:textId="6B267080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WHEN TRIM(NVL(B."NumDash", '')) IS NOT NULL THEN TRIM(NVL2(B."NumDash", '之' || B."NumDash", ''))</w:t>
            </w:r>
          </w:p>
          <w:p w14:paraId="14CBB6A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ELSE ''</w:t>
            </w:r>
          </w:p>
          <w:p w14:paraId="662BA73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  END) ||</w:t>
            </w:r>
          </w:p>
          <w:p w14:paraId="33BBEFA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( CASE</w:t>
            </w:r>
          </w:p>
          <w:p w14:paraId="4BE5DCB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WHEN TRIM(NVL(B."Num", '')) IS NULL AND TRIM(NVL(B."NumDash", '')) IS NULL THEN ''</w:t>
            </w:r>
          </w:p>
          <w:p w14:paraId="4C514CC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ELSE '號'</w:t>
            </w:r>
          </w:p>
          <w:p w14:paraId="65FAF7C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END) ||</w:t>
            </w:r>
          </w:p>
          <w:p w14:paraId="68019CA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TRIM(NVL2(B."Floor",     B."Floor" || '樓',     ''))  ||</w:t>
            </w:r>
          </w:p>
          <w:p w14:paraId="20E3DEC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TRIM(NVL2(B."FloorDash", '之' || B."FloorDash", ''))</w:t>
            </w:r>
          </w:p>
          <w:p w14:paraId="60E65AE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, ' '), 1, 228)</w:t>
            </w:r>
          </w:p>
          <w:p w14:paraId="003A04E6" w14:textId="3CB6C66D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"Addr"              -- 村里/街路/段/巷/弄/號/樓</w:t>
            </w:r>
          </w:p>
          <w:p w14:paraId="4CDA88C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6BE0DF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B."BdMainUseCode" IS NULL         THEN 'Z'    -- 其他      -- 本欄參考 AS400 LN15M1 對照規則 及 新系統轉檔規則</w:t>
            </w:r>
          </w:p>
          <w:p w14:paraId="742B870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B."BdMainUseCode" IN ('01')       THEN 'A'    -- 住家用</w:t>
            </w:r>
          </w:p>
          <w:p w14:paraId="44E771B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B."BdMainUseCode" IN ('02')       THEN 'B'    -- 商業用</w:t>
            </w:r>
          </w:p>
          <w:p w14:paraId="7E01EAB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B."BdMainUseCode" IN ('03')       THEN 'C'    -- 工業用</w:t>
            </w:r>
          </w:p>
          <w:p w14:paraId="2A96770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B."BdMainUseCode" IN ('05')       THEN 'G'    -- 農舍</w:t>
            </w:r>
          </w:p>
          <w:p w14:paraId="6960130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B."BdMainUseCode" IN ('06')       THEN 'D'    -- 住商用</w:t>
            </w:r>
          </w:p>
          <w:p w14:paraId="25C750E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B."BdMainUseCode" IN ('07')       THEN 'E'    -- 住工用</w:t>
            </w:r>
          </w:p>
          <w:p w14:paraId="6A76B74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B."BdMainUseCode" IN ('08')       THEN 'F'    -- 工商用</w:t>
            </w:r>
          </w:p>
          <w:p w14:paraId="676316E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ELSE 'Z'                                           -- 其他</w:t>
            </w:r>
          </w:p>
          <w:p w14:paraId="5F73A25E" w14:textId="4AE71B0A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"BdMainUseCode"     -- 主要用途</w:t>
            </w:r>
          </w:p>
          <w:p w14:paraId="7228DE4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24E4BD8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B."BdMtrlCode" IS NULL              THEN 'Z'    -- 本欄參考 AS400 LN15M1 對照規則</w:t>
            </w:r>
          </w:p>
          <w:p w14:paraId="764805F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B."BdMtrlCode" IN ('01','04','18')  THEN 'D'</w:t>
            </w:r>
          </w:p>
          <w:p w14:paraId="44199C5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B."BdMtrlCode" IN ('02')            THEN 'E'</w:t>
            </w:r>
          </w:p>
          <w:p w14:paraId="2590682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B."BdMtrlCode" IN ('03')            THEN 'H'</w:t>
            </w:r>
          </w:p>
          <w:p w14:paraId="2FF7E41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B."BdMtrlCode" IN ('09','12')       THEN 'C'</w:t>
            </w:r>
          </w:p>
          <w:p w14:paraId="53F5932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B."BdMtrlCode" IN ('11')            THEN 'A'</w:t>
            </w:r>
          </w:p>
          <w:p w14:paraId="0F1C233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B."BdMtrlCode" IN ('99')            THEN 'Z'</w:t>
            </w:r>
          </w:p>
          <w:p w14:paraId="458047E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ELSE 'Z'</w:t>
            </w:r>
          </w:p>
          <w:p w14:paraId="65534EF8" w14:textId="1F052780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"BdMtrlCode"        -- 主要建材(結構體)</w:t>
            </w:r>
          </w:p>
          <w:p w14:paraId="117E9F1A" w14:textId="23C91D50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"BdSubUsageCode"    -- 附屬建物用途 (後面再處理)</w:t>
            </w:r>
          </w:p>
          <w:p w14:paraId="41AA55C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3EA9890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NVL(B."TotalFloor", 0) = 0 THEN 999</w:t>
            </w:r>
          </w:p>
          <w:p w14:paraId="08FA0A2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ELSE B."TotalFloor"</w:t>
            </w:r>
          </w:p>
          <w:p w14:paraId="7B63B694" w14:textId="7576484C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"TotalFloor"        -- 層數(標的所在樓高)</w:t>
            </w:r>
          </w:p>
          <w:p w14:paraId="3B60521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93AF03C" w14:textId="544818C3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NVL(B."TotalFloor", 0) = 0 AND trim(NVL(B."FloorNo",' ')) IS NULL THEN '999  ' --透天厝</w:t>
            </w:r>
          </w:p>
          <w:p w14:paraId="651F157F" w14:textId="054BF3F3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NVL(B."TotalFloor", 0) = 0 AND trim(NVL(B."FloorNo",' '))  = '0'  THEN '999  ' --透天厝</w:t>
            </w:r>
          </w:p>
          <w:p w14:paraId="748891F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trim(NVL(B."FloorNo",' ')) IS NULL  THEN '1      '</w:t>
            </w:r>
          </w:p>
          <w:p w14:paraId="365468A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ELSE B."FloorNo"</w:t>
            </w:r>
          </w:p>
          <w:p w14:paraId="5F3EAF72" w14:textId="4DDA5E9C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"FloorNo"           -- 層次(標的所在樓層)</w:t>
            </w:r>
          </w:p>
          <w:p w14:paraId="02DD82C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06EEE86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B."BdDate" IS NULL    THEN '0880109'  -- (erf:AS400 LN15M1)</w:t>
            </w:r>
          </w:p>
          <w:p w14:paraId="1655B42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B."BdDate" = 0        THEN '0880109'</w:t>
            </w:r>
          </w:p>
          <w:p w14:paraId="70ECD74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WHEN B."BdDate" &lt; 19810101 THEN '0700101'</w:t>
            </w:r>
          </w:p>
          <w:p w14:paraId="490BCCA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WHEN B."BdDate" &lt; 19110000 THEN LPAD(B."BdDate",7,'0')</w:t>
            </w:r>
          </w:p>
          <w:p w14:paraId="64B7A6B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ELSE LPAD(B."BdDate" - 19110000, 7, '0')</w:t>
            </w:r>
          </w:p>
          <w:p w14:paraId="7484B311" w14:textId="4D6C5C64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"BdDate"            -- 建築完成日期(屋齡)</w:t>
            </w:r>
          </w:p>
          <w:p w14:paraId="21D69088" w14:textId="51213A60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0                                     AS "TotalArea"         -- 建物總面積 (後面再處理)</w:t>
            </w:r>
          </w:p>
          <w:p w14:paraId="3F7386E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TRUNC(NVL(B."FloorArea",0)  / 0.3025, 2)</w:t>
            </w:r>
          </w:p>
          <w:p w14:paraId="4E0B090F" w14:textId="02C94ABF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"FloorArea"         -- 主建物(層次)面積 (後面再處理)</w:t>
            </w:r>
          </w:p>
          <w:p w14:paraId="186766A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TRUNC(NVL(B."BdSubArea",0)  / 0.3025, 2)</w:t>
            </w:r>
          </w:p>
          <w:p w14:paraId="51DB0012" w14:textId="7F453B01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"BdSubArea"         -- 附屬建物面積 (後面再處理)</w:t>
            </w:r>
          </w:p>
          <w:p w14:paraId="599E8AB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, TRUNC(NVL("ClBuildingPublic"."Area",0) / 0.3025, 2)</w:t>
            </w:r>
          </w:p>
          <w:p w14:paraId="323CF9C2" w14:textId="1DF5895B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"PublicArea"        -- 共同部份持分面積 (後面再處理)</w:t>
            </w:r>
          </w:p>
          <w:p w14:paraId="68464870" w14:textId="6FA33981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"Filler33"          -- 空白</w:t>
            </w:r>
          </w:p>
          <w:p w14:paraId="6B55DD08" w14:textId="63E1F4B6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YYYYMM - 191100                       AS "JcicDataYM"        -- 資料所屬年月</w:t>
            </w:r>
          </w:p>
          <w:p w14:paraId="580D6EC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165F66F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64FCEA3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55B12DF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093C761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FROM   "Work_B095" WK</w:t>
            </w:r>
          </w:p>
          <w:p w14:paraId="6F8ABCF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"CdCity"       ON "CdCity"."CityCode"  = WK."CityCode"</w:t>
            </w:r>
          </w:p>
          <w:p w14:paraId="387F8E6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"CdArea"       ON "CdArea"."CityCode"  = WK."CityCode"</w:t>
            </w:r>
          </w:p>
          <w:p w14:paraId="1086838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"CdArea"."AreaCode"  = WK."AreaCode"</w:t>
            </w:r>
          </w:p>
          <w:p w14:paraId="137156F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"ClMain" CM    ON CM."ClCode1"  = WK."ClCode1"</w:t>
            </w:r>
          </w:p>
          <w:p w14:paraId="7E21478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CM."ClCode2"  = WK."ClCode2"</w:t>
            </w:r>
          </w:p>
          <w:p w14:paraId="5DC1AFB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CM."ClNo"     = WK."ClNo"</w:t>
            </w:r>
          </w:p>
          <w:p w14:paraId="6A7E65E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"ClImm" CI    ON  CI."ClCode1"  = CM."ClCode1"</w:t>
            </w:r>
          </w:p>
          <w:p w14:paraId="0E1937A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CI."ClCode2"  = CM."ClCode2"</w:t>
            </w:r>
          </w:p>
          <w:p w14:paraId="7877B8A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CI."ClNo"     = CM."ClNo"</w:t>
            </w:r>
          </w:p>
          <w:p w14:paraId="23F311F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"ClBuilding"  B     ON B."ClCode1" = CM."ClCode1"</w:t>
            </w:r>
          </w:p>
          <w:p w14:paraId="3F04246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B."ClCode2" = CM."ClCode2"</w:t>
            </w:r>
          </w:p>
          <w:p w14:paraId="1CF4E20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B."ClNo"    = CM."ClNo"</w:t>
            </w:r>
          </w:p>
          <w:p w14:paraId="798EF36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"ClBuildingPublic"   ON "ClBuildingPublic"."ClCode1" = B."ClCode1"</w:t>
            </w:r>
          </w:p>
          <w:p w14:paraId="7C1C118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"ClBuildingPublic"."ClCode2" = B."ClCode2"</w:t>
            </w:r>
          </w:p>
          <w:p w14:paraId="5BDA405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"ClBuildingPublic"."ClNo"    = B."ClNo"</w:t>
            </w:r>
          </w:p>
          <w:p w14:paraId="5EE315A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"ClBuildingPublic"."PublicBdNo1"   = B."BdNo1"</w:t>
            </w:r>
          </w:p>
          <w:p w14:paraId="48C2B5E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"ClBuildingPublic"."PublicBdNo2"   = B."BdNo2"</w:t>
            </w:r>
          </w:p>
          <w:p w14:paraId="70C86F7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"ClLand"  L    ON L."ClCode1" = CM."ClCode1"</w:t>
            </w:r>
          </w:p>
          <w:p w14:paraId="546A578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L."ClCode2" = CM."ClCode2"</w:t>
            </w:r>
          </w:p>
          <w:p w14:paraId="0EAC50E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L."ClNo"    = CM."ClNo"</w:t>
            </w:r>
          </w:p>
          <w:p w14:paraId="03A766C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L."LandSeq" = 1</w:t>
            </w:r>
          </w:p>
          <w:p w14:paraId="481E01F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( SELECT DISTINCT</w:t>
            </w:r>
          </w:p>
          <w:p w14:paraId="423DF9E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O."ClCode1", O."ClCode2", O."ClNo", O."OwnerId", O."OwnerPart", O."OwnerTotal"</w:t>
            </w:r>
          </w:p>
          <w:p w14:paraId="5EA9145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FROM "ClBuildingOwner" O</w:t>
            </w:r>
          </w:p>
          <w:p w14:paraId="177D5BD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) BuildingOwner    ON BuildingOwner."ClCode1" = CM."ClCode1"</w:t>
            </w:r>
          </w:p>
          <w:p w14:paraId="3F3A117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BuildingOwner."ClCode2" = CM."ClCode2"</w:t>
            </w:r>
          </w:p>
          <w:p w14:paraId="31BCD67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BuildingOwner."ClNo"    = CM."ClNo"</w:t>
            </w:r>
          </w:p>
          <w:p w14:paraId="347BD9E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( SELECT DISTINCT</w:t>
            </w:r>
          </w:p>
          <w:p w14:paraId="0E639B3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O."ClCode1", O."ClCode2", O."ClNo", O."OwnerId", O."OwnerPart", O."OwnerTotal"</w:t>
            </w:r>
          </w:p>
          <w:p w14:paraId="1E4618B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     FROM "ClLandOwner" O</w:t>
            </w:r>
          </w:p>
          <w:p w14:paraId="02301EB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) LandOwner        ON LandOwner."ClCode1" = CM."ClCode1"</w:t>
            </w:r>
          </w:p>
          <w:p w14:paraId="0B174FB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LandOwner."ClCode2" = CM."ClCode2"</w:t>
            </w:r>
          </w:p>
          <w:p w14:paraId="1858DA6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LandOwner."ClNo"    = CM."ClNo"</w:t>
            </w:r>
          </w:p>
          <w:p w14:paraId="23C036A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BuildingOwner."OwnerId" IS NULL</w:t>
            </w:r>
          </w:p>
          <w:p w14:paraId="1FFD253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LEFT JOIN ( SELECT DISTINCT</w:t>
            </w:r>
          </w:p>
          <w:p w14:paraId="4D8A1CF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O."ClCode1", O."ClCode2", O."ClNo", O."OwnerId"</w:t>
            </w:r>
          </w:p>
          <w:p w14:paraId="4687023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FROM "ClBuildingPublic" O</w:t>
            </w:r>
          </w:p>
          <w:p w14:paraId="446CFA8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) BuPublicOwner    ON BuPublicOwner."ClCode1" = CM."ClCode1"</w:t>
            </w:r>
          </w:p>
          <w:p w14:paraId="23D310B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BuPublicOwner."ClCode2" = CM."ClCode2"</w:t>
            </w:r>
          </w:p>
          <w:p w14:paraId="7335EF6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BuPublicOwner."ClNo"    = CM."ClNo"</w:t>
            </w:r>
          </w:p>
          <w:p w14:paraId="772D82C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LandOwner."OwnerId"     IS NULL</w:t>
            </w:r>
          </w:p>
          <w:p w14:paraId="27FFEA9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BuildingOwner."OwnerId" IS NULL</w:t>
            </w:r>
          </w:p>
          <w:p w14:paraId="1FD7369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;</w:t>
            </w:r>
          </w:p>
          <w:p w14:paraId="1E55036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E6FB4F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E7E7D4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359948A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JcicB095 END: INS_CNT=' || INS_CNT);</w:t>
            </w:r>
          </w:p>
          <w:p w14:paraId="54847D5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9CA450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FC815F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>-- 轉全形</w:t>
            </w:r>
          </w:p>
          <w:p w14:paraId="1A002D9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轉全形 ');</w:t>
            </w:r>
          </w:p>
          <w:p w14:paraId="13E24A9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B54F81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UPDATE "JcicB095" M</w:t>
            </w:r>
          </w:p>
          <w:p w14:paraId="35BE9E1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SET   M."Addr"   = SUBSTRB(TO_MULTI_BYTE(TRIM(M."Addr")), 1, 228)</w:t>
            </w:r>
          </w:p>
          <w:p w14:paraId="6CC49FD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WHERE M."DataYM" = YYYYMM</w:t>
            </w:r>
          </w:p>
          <w:p w14:paraId="4E35DF9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03D06D7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E04497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END 轉全形 ');</w:t>
            </w:r>
          </w:p>
          <w:p w14:paraId="358449C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F0E490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21387A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-- if BdSubArea &lt; PublicArea then set BdSubArea = PublicArea</w:t>
            </w:r>
          </w:p>
          <w:p w14:paraId="5248C94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BdSubArea &lt; PublicArea ');</w:t>
            </w:r>
          </w:p>
          <w:p w14:paraId="4D5F2D1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751CC4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UPDATE "JcicB095" M</w:t>
            </w:r>
          </w:p>
          <w:p w14:paraId="7817BD5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SET   M."BdSubArea"   =  M."PublicArea"</w:t>
            </w:r>
          </w:p>
          <w:p w14:paraId="41C7160F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WHERE M."DataYM" = YYYYMM</w:t>
            </w:r>
          </w:p>
          <w:p w14:paraId="0DA60F8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AND M."BdSubArea" &lt; M."PublicArea"</w:t>
            </w:r>
          </w:p>
          <w:p w14:paraId="36AD510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209735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F9AEAF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BdSubArea &lt; PublicArea END ');</w:t>
            </w:r>
          </w:p>
          <w:p w14:paraId="653499B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DFAAE3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4FB5E6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-- if FloorArea &lt; BdSubArea then set FloorArea = BdSubArea, BdSubArea = FloorArea</w:t>
            </w:r>
          </w:p>
          <w:p w14:paraId="3A61AC7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FloorArea &lt; BdSubArea ');</w:t>
            </w:r>
          </w:p>
          <w:p w14:paraId="50227EF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66E925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UPDATE "JcicB095" M</w:t>
            </w:r>
          </w:p>
          <w:p w14:paraId="6AF1ED8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SET   M."FloorArea"   =  M."BdSubArea"</w:t>
            </w:r>
          </w:p>
          <w:p w14:paraId="5E33060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, M."BdSubArea"   =  M."FloorArea"</w:t>
            </w:r>
          </w:p>
          <w:p w14:paraId="667BF3A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WHERE M."DataYM" = YYYYMM</w:t>
            </w:r>
          </w:p>
          <w:p w14:paraId="3C3FC3E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AND M."FloorArea" &lt; M."BdSubArea"</w:t>
            </w:r>
          </w:p>
          <w:p w14:paraId="754A89F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479CCDC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58E685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FloorArea &lt; BdSubArea END ');</w:t>
            </w:r>
          </w:p>
          <w:p w14:paraId="2344A0E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ADE721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2CC064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>-- BdSubUsageCode -- 附屬建物用途  (ref:AS400 LN15M1 (#M375A 189))</w:t>
            </w:r>
          </w:p>
          <w:p w14:paraId="481A439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BdSubUsageCode ');</w:t>
            </w:r>
          </w:p>
          <w:p w14:paraId="329FB14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35FC35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UPDATE "JcicB095" M</w:t>
            </w:r>
          </w:p>
          <w:p w14:paraId="7BD580F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SET  M."BdSubUsageCode" = CASE WHEN NVL(M."BdSubArea",0) = 0 THEN 'Z'</w:t>
            </w:r>
          </w:p>
          <w:p w14:paraId="48C1BC4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ELSE 'A'</w:t>
            </w:r>
          </w:p>
          <w:p w14:paraId="4B60D85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END</w:t>
            </w:r>
          </w:p>
          <w:p w14:paraId="5D57842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WHERE M."DataYM" = YYYYMM</w:t>
            </w:r>
          </w:p>
          <w:p w14:paraId="017689A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B8B238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3DDFE47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BdSubUsageCode END ');</w:t>
            </w:r>
          </w:p>
          <w:p w14:paraId="5670DD1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2DF438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A2F63E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>-- TotalArea &amp; FloorArea = 0 -- 建物總面積, 主建物(層次)面積=0 的處理  (ref:AS400 LN15M1)</w:t>
            </w:r>
          </w:p>
          <w:p w14:paraId="571822B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TotalArea, FloorArea = 0');</w:t>
            </w:r>
          </w:p>
          <w:p w14:paraId="53F83D6A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558E62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UPDATE "JcicB095" M</w:t>
            </w:r>
          </w:p>
          <w:p w14:paraId="6E82F79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SET  M."TotalArea" = CASE WHEN ( M."FloorArea" + M."BdSubArea" + M."PublicArea" ) = 0 THEN 0.01</w:t>
            </w:r>
          </w:p>
          <w:p w14:paraId="3160E1A0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ELSE ( M."FloorArea" + M."BdSubArea" + M."PublicArea" )</w:t>
            </w:r>
          </w:p>
          <w:p w14:paraId="6CBC908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END</w:t>
            </w:r>
          </w:p>
          <w:p w14:paraId="1900E62E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, M."FloorArea" = CASE WHEN M."FloorArea" = 0 THEN 0.01</w:t>
            </w:r>
          </w:p>
          <w:p w14:paraId="528B3E76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ELSE M."FloorArea"</w:t>
            </w:r>
          </w:p>
          <w:p w14:paraId="42E8273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       END</w:t>
            </w:r>
          </w:p>
          <w:p w14:paraId="5F34FD22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WHERE M."DataYM" = YYYYMM</w:t>
            </w:r>
          </w:p>
          <w:p w14:paraId="0EDFFC3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41DC5F7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E463D2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TotalArea, FloorArea = 0  END ');</w:t>
            </w:r>
          </w:p>
          <w:p w14:paraId="27A3F4FB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7F9FA6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C091F1C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記錄程式結束時間</w:t>
            </w:r>
          </w:p>
          <w:p w14:paraId="74FB442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JOB_END_TIME := SYSTIMESTAMP;</w:t>
            </w:r>
          </w:p>
          <w:p w14:paraId="66722A83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DBMS_OUTPUT.PUT_LINE('Spend Time: ' ||</w:t>
            </w:r>
          </w:p>
          <w:p w14:paraId="44D5D328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5A129121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1556728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                ) * 86400       || ' Secs' );</w:t>
            </w:r>
          </w:p>
          <w:p w14:paraId="3074B98D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8FF3084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commit;</w:t>
            </w:r>
          </w:p>
          <w:p w14:paraId="40F4E6B5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E4394C9" w14:textId="77777777" w:rsidR="000166E9" w:rsidRPr="000166E9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 xml:space="preserve">  END;</w:t>
            </w:r>
          </w:p>
          <w:p w14:paraId="51AF8D21" w14:textId="5A2B6B9E" w:rsidR="000166E9" w:rsidRPr="00695175" w:rsidRDefault="000166E9" w:rsidP="000166E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166E9">
              <w:rPr>
                <w:rFonts w:ascii="細明體" w:eastAsia="細明體" w:hAnsi="細明體"/>
                <w:sz w:val="20"/>
                <w:szCs w:val="20"/>
              </w:rPr>
              <w:t>END;</w:t>
            </w:r>
          </w:p>
          <w:p w14:paraId="061F5FE7" w14:textId="374022AF" w:rsidR="00FC6342" w:rsidRPr="00695175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62A6F" w14:textId="77777777" w:rsidR="00FB42E0" w:rsidRDefault="00FB42E0" w:rsidP="009A7407">
      <w:r>
        <w:separator/>
      </w:r>
    </w:p>
  </w:endnote>
  <w:endnote w:type="continuationSeparator" w:id="0">
    <w:p w14:paraId="14FC8046" w14:textId="77777777" w:rsidR="00FB42E0" w:rsidRDefault="00FB42E0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596A784" w:rsidR="00B82081" w:rsidRPr="009C150A" w:rsidRDefault="00B82081" w:rsidP="00855DE7">
          <w:pPr>
            <w:pStyle w:val="a7"/>
            <w:ind w:left="566" w:hangingChars="283" w:hanging="566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752D09" w:rsidRPr="00752D09">
            <w:rPr>
              <w:rFonts w:ascii="標楷體" w:hAnsi="標楷體" w:hint="eastAsia"/>
            </w:rPr>
            <w:t>L8402-B095-不動產擔保品明細-建號附加檔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FA52" w14:textId="77777777" w:rsidR="00FB42E0" w:rsidRDefault="00FB42E0" w:rsidP="009A7407">
      <w:r>
        <w:separator/>
      </w:r>
    </w:p>
  </w:footnote>
  <w:footnote w:type="continuationSeparator" w:id="0">
    <w:p w14:paraId="56A80AF4" w14:textId="77777777" w:rsidR="00FB42E0" w:rsidRDefault="00FB42E0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48DF"/>
    <w:rsid w:val="00007E1A"/>
    <w:rsid w:val="0001147C"/>
    <w:rsid w:val="00012494"/>
    <w:rsid w:val="00012EC1"/>
    <w:rsid w:val="0001470A"/>
    <w:rsid w:val="00014710"/>
    <w:rsid w:val="000166E9"/>
    <w:rsid w:val="00023889"/>
    <w:rsid w:val="00023C8B"/>
    <w:rsid w:val="000265CC"/>
    <w:rsid w:val="00026FE0"/>
    <w:rsid w:val="00027D83"/>
    <w:rsid w:val="00032110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480B"/>
    <w:rsid w:val="0008529F"/>
    <w:rsid w:val="0008637E"/>
    <w:rsid w:val="0008777C"/>
    <w:rsid w:val="00092A98"/>
    <w:rsid w:val="00093933"/>
    <w:rsid w:val="00097582"/>
    <w:rsid w:val="000A431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0B5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0DCF"/>
    <w:rsid w:val="001021D9"/>
    <w:rsid w:val="00103D78"/>
    <w:rsid w:val="00106555"/>
    <w:rsid w:val="001101FB"/>
    <w:rsid w:val="0011198D"/>
    <w:rsid w:val="00113F5A"/>
    <w:rsid w:val="001144A0"/>
    <w:rsid w:val="00114CC8"/>
    <w:rsid w:val="00117993"/>
    <w:rsid w:val="0012261D"/>
    <w:rsid w:val="001236F9"/>
    <w:rsid w:val="001240C0"/>
    <w:rsid w:val="0012489B"/>
    <w:rsid w:val="00126F45"/>
    <w:rsid w:val="00127EE5"/>
    <w:rsid w:val="00130198"/>
    <w:rsid w:val="00131EF4"/>
    <w:rsid w:val="001328F2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1E81"/>
    <w:rsid w:val="00152719"/>
    <w:rsid w:val="00154F43"/>
    <w:rsid w:val="00157D81"/>
    <w:rsid w:val="00160783"/>
    <w:rsid w:val="00160AFA"/>
    <w:rsid w:val="00160E05"/>
    <w:rsid w:val="001635DB"/>
    <w:rsid w:val="00166FE6"/>
    <w:rsid w:val="00167883"/>
    <w:rsid w:val="00174AE2"/>
    <w:rsid w:val="00177FF2"/>
    <w:rsid w:val="00181451"/>
    <w:rsid w:val="0018158B"/>
    <w:rsid w:val="00181A2B"/>
    <w:rsid w:val="001828C0"/>
    <w:rsid w:val="00183F00"/>
    <w:rsid w:val="0018556C"/>
    <w:rsid w:val="00187B1D"/>
    <w:rsid w:val="00193C36"/>
    <w:rsid w:val="001975E9"/>
    <w:rsid w:val="001A1E58"/>
    <w:rsid w:val="001A7904"/>
    <w:rsid w:val="001A7A6D"/>
    <w:rsid w:val="001A7C86"/>
    <w:rsid w:val="001B5A44"/>
    <w:rsid w:val="001B7701"/>
    <w:rsid w:val="001C1745"/>
    <w:rsid w:val="001C5E92"/>
    <w:rsid w:val="001C6F8A"/>
    <w:rsid w:val="001C71A5"/>
    <w:rsid w:val="001D0AE6"/>
    <w:rsid w:val="001D40FC"/>
    <w:rsid w:val="001D467C"/>
    <w:rsid w:val="001D4E25"/>
    <w:rsid w:val="001D5F15"/>
    <w:rsid w:val="001D7336"/>
    <w:rsid w:val="001E12C3"/>
    <w:rsid w:val="001E18D8"/>
    <w:rsid w:val="001E3987"/>
    <w:rsid w:val="001E5FC6"/>
    <w:rsid w:val="001E723D"/>
    <w:rsid w:val="001E7714"/>
    <w:rsid w:val="001E7DE7"/>
    <w:rsid w:val="001F136C"/>
    <w:rsid w:val="001F30B9"/>
    <w:rsid w:val="001F5B56"/>
    <w:rsid w:val="001F5E48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228EA"/>
    <w:rsid w:val="00222A6F"/>
    <w:rsid w:val="00222B81"/>
    <w:rsid w:val="00223542"/>
    <w:rsid w:val="002240D1"/>
    <w:rsid w:val="0022606A"/>
    <w:rsid w:val="002274D7"/>
    <w:rsid w:val="00227818"/>
    <w:rsid w:val="002332AF"/>
    <w:rsid w:val="0023335C"/>
    <w:rsid w:val="00234E9B"/>
    <w:rsid w:val="00236296"/>
    <w:rsid w:val="0023638B"/>
    <w:rsid w:val="00240558"/>
    <w:rsid w:val="002427C7"/>
    <w:rsid w:val="00244424"/>
    <w:rsid w:val="002473D9"/>
    <w:rsid w:val="00247CE7"/>
    <w:rsid w:val="00250E88"/>
    <w:rsid w:val="0025134B"/>
    <w:rsid w:val="00251705"/>
    <w:rsid w:val="002548E7"/>
    <w:rsid w:val="002623DA"/>
    <w:rsid w:val="00265382"/>
    <w:rsid w:val="00270890"/>
    <w:rsid w:val="00275759"/>
    <w:rsid w:val="00275906"/>
    <w:rsid w:val="00275BDD"/>
    <w:rsid w:val="00280616"/>
    <w:rsid w:val="00281530"/>
    <w:rsid w:val="002827DE"/>
    <w:rsid w:val="002850CC"/>
    <w:rsid w:val="002870DA"/>
    <w:rsid w:val="00287A28"/>
    <w:rsid w:val="00290337"/>
    <w:rsid w:val="002913C6"/>
    <w:rsid w:val="00291582"/>
    <w:rsid w:val="0029463B"/>
    <w:rsid w:val="002947CF"/>
    <w:rsid w:val="00295103"/>
    <w:rsid w:val="002A0110"/>
    <w:rsid w:val="002A1E3B"/>
    <w:rsid w:val="002A3B81"/>
    <w:rsid w:val="002A5CA7"/>
    <w:rsid w:val="002A6619"/>
    <w:rsid w:val="002B3EF9"/>
    <w:rsid w:val="002B51C3"/>
    <w:rsid w:val="002B6D30"/>
    <w:rsid w:val="002C089B"/>
    <w:rsid w:val="002D0DD6"/>
    <w:rsid w:val="002D3483"/>
    <w:rsid w:val="002D7821"/>
    <w:rsid w:val="002D79A0"/>
    <w:rsid w:val="002E1546"/>
    <w:rsid w:val="002E234F"/>
    <w:rsid w:val="002E3DE3"/>
    <w:rsid w:val="002E45F6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57C85"/>
    <w:rsid w:val="00362986"/>
    <w:rsid w:val="00362C74"/>
    <w:rsid w:val="003656F5"/>
    <w:rsid w:val="00366462"/>
    <w:rsid w:val="00366E2B"/>
    <w:rsid w:val="00366F3E"/>
    <w:rsid w:val="003704BE"/>
    <w:rsid w:val="00372503"/>
    <w:rsid w:val="00373BFA"/>
    <w:rsid w:val="003753E4"/>
    <w:rsid w:val="0037658B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FAC"/>
    <w:rsid w:val="003A741D"/>
    <w:rsid w:val="003B037D"/>
    <w:rsid w:val="003B3260"/>
    <w:rsid w:val="003C4600"/>
    <w:rsid w:val="003C532A"/>
    <w:rsid w:val="003D4CF6"/>
    <w:rsid w:val="003D54CA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5F0F"/>
    <w:rsid w:val="004271C2"/>
    <w:rsid w:val="00434832"/>
    <w:rsid w:val="004348DC"/>
    <w:rsid w:val="0043751A"/>
    <w:rsid w:val="004376CA"/>
    <w:rsid w:val="00437882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1DE6"/>
    <w:rsid w:val="0046268D"/>
    <w:rsid w:val="004634C5"/>
    <w:rsid w:val="00463DE6"/>
    <w:rsid w:val="00472F4B"/>
    <w:rsid w:val="0047340C"/>
    <w:rsid w:val="00473564"/>
    <w:rsid w:val="00475351"/>
    <w:rsid w:val="004773DD"/>
    <w:rsid w:val="0048322A"/>
    <w:rsid w:val="00484CDC"/>
    <w:rsid w:val="00492F80"/>
    <w:rsid w:val="00493D7E"/>
    <w:rsid w:val="00496AF8"/>
    <w:rsid w:val="004A0406"/>
    <w:rsid w:val="004A614C"/>
    <w:rsid w:val="004B0512"/>
    <w:rsid w:val="004B5AA8"/>
    <w:rsid w:val="004B7271"/>
    <w:rsid w:val="004B7802"/>
    <w:rsid w:val="004C27BE"/>
    <w:rsid w:val="004C4DA9"/>
    <w:rsid w:val="004D2798"/>
    <w:rsid w:val="004D40D4"/>
    <w:rsid w:val="004D573A"/>
    <w:rsid w:val="004D71B3"/>
    <w:rsid w:val="004D7CA6"/>
    <w:rsid w:val="004E0116"/>
    <w:rsid w:val="004F356F"/>
    <w:rsid w:val="004F7F32"/>
    <w:rsid w:val="005035F6"/>
    <w:rsid w:val="005037F2"/>
    <w:rsid w:val="005045E5"/>
    <w:rsid w:val="00506A78"/>
    <w:rsid w:val="005070D5"/>
    <w:rsid w:val="0051154A"/>
    <w:rsid w:val="005125A4"/>
    <w:rsid w:val="00512AE4"/>
    <w:rsid w:val="00513900"/>
    <w:rsid w:val="00517C13"/>
    <w:rsid w:val="00521409"/>
    <w:rsid w:val="0052269E"/>
    <w:rsid w:val="005231E4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6BB6"/>
    <w:rsid w:val="005671BE"/>
    <w:rsid w:val="00567E67"/>
    <w:rsid w:val="00572C5C"/>
    <w:rsid w:val="00573F8C"/>
    <w:rsid w:val="00575186"/>
    <w:rsid w:val="005759D6"/>
    <w:rsid w:val="00576CC3"/>
    <w:rsid w:val="00576E70"/>
    <w:rsid w:val="005771D7"/>
    <w:rsid w:val="00582515"/>
    <w:rsid w:val="00582941"/>
    <w:rsid w:val="0058483E"/>
    <w:rsid w:val="00584CA8"/>
    <w:rsid w:val="00586BEA"/>
    <w:rsid w:val="00590259"/>
    <w:rsid w:val="00590A3A"/>
    <w:rsid w:val="00590B4F"/>
    <w:rsid w:val="0059185D"/>
    <w:rsid w:val="005936B8"/>
    <w:rsid w:val="005970A5"/>
    <w:rsid w:val="005A0A6E"/>
    <w:rsid w:val="005A0D10"/>
    <w:rsid w:val="005A1742"/>
    <w:rsid w:val="005A21E4"/>
    <w:rsid w:val="005A32B0"/>
    <w:rsid w:val="005A33D3"/>
    <w:rsid w:val="005A3B8C"/>
    <w:rsid w:val="005A6160"/>
    <w:rsid w:val="005A6327"/>
    <w:rsid w:val="005B151E"/>
    <w:rsid w:val="005B4A5C"/>
    <w:rsid w:val="005C25F2"/>
    <w:rsid w:val="005C3367"/>
    <w:rsid w:val="005C3F17"/>
    <w:rsid w:val="005C3F28"/>
    <w:rsid w:val="005C49E4"/>
    <w:rsid w:val="005D29F0"/>
    <w:rsid w:val="005D6B2B"/>
    <w:rsid w:val="005E6BE6"/>
    <w:rsid w:val="005F10FE"/>
    <w:rsid w:val="0060499B"/>
    <w:rsid w:val="00604D16"/>
    <w:rsid w:val="00604F47"/>
    <w:rsid w:val="006115B0"/>
    <w:rsid w:val="006119AB"/>
    <w:rsid w:val="00615348"/>
    <w:rsid w:val="00615E6A"/>
    <w:rsid w:val="00616372"/>
    <w:rsid w:val="00617608"/>
    <w:rsid w:val="00621CFD"/>
    <w:rsid w:val="00624F17"/>
    <w:rsid w:val="00626C15"/>
    <w:rsid w:val="00627CEE"/>
    <w:rsid w:val="006318C6"/>
    <w:rsid w:val="00631D32"/>
    <w:rsid w:val="00641A7B"/>
    <w:rsid w:val="0064310C"/>
    <w:rsid w:val="00643372"/>
    <w:rsid w:val="0065249D"/>
    <w:rsid w:val="006573DC"/>
    <w:rsid w:val="00660C1A"/>
    <w:rsid w:val="00661207"/>
    <w:rsid w:val="0066250C"/>
    <w:rsid w:val="00663186"/>
    <w:rsid w:val="006660A6"/>
    <w:rsid w:val="00667095"/>
    <w:rsid w:val="00672BBB"/>
    <w:rsid w:val="006742F6"/>
    <w:rsid w:val="006749EE"/>
    <w:rsid w:val="006753A6"/>
    <w:rsid w:val="00681DEE"/>
    <w:rsid w:val="00683920"/>
    <w:rsid w:val="0068767E"/>
    <w:rsid w:val="00691C36"/>
    <w:rsid w:val="00695175"/>
    <w:rsid w:val="006A0241"/>
    <w:rsid w:val="006A16DE"/>
    <w:rsid w:val="006A37D8"/>
    <w:rsid w:val="006A51BC"/>
    <w:rsid w:val="006B08E7"/>
    <w:rsid w:val="006C2138"/>
    <w:rsid w:val="006C395D"/>
    <w:rsid w:val="006C55AA"/>
    <w:rsid w:val="006D07B0"/>
    <w:rsid w:val="006D21E5"/>
    <w:rsid w:val="006D7FED"/>
    <w:rsid w:val="006E11C2"/>
    <w:rsid w:val="006E1949"/>
    <w:rsid w:val="006E33F4"/>
    <w:rsid w:val="006E4313"/>
    <w:rsid w:val="006F1D3A"/>
    <w:rsid w:val="006F2623"/>
    <w:rsid w:val="006F7D16"/>
    <w:rsid w:val="006F7F0E"/>
    <w:rsid w:val="00703D65"/>
    <w:rsid w:val="007045D6"/>
    <w:rsid w:val="0070724D"/>
    <w:rsid w:val="00707721"/>
    <w:rsid w:val="00713B81"/>
    <w:rsid w:val="00714B2D"/>
    <w:rsid w:val="007217B4"/>
    <w:rsid w:val="00721E08"/>
    <w:rsid w:val="007264A0"/>
    <w:rsid w:val="00730292"/>
    <w:rsid w:val="0073328C"/>
    <w:rsid w:val="007336F9"/>
    <w:rsid w:val="00733D30"/>
    <w:rsid w:val="007341B7"/>
    <w:rsid w:val="00735372"/>
    <w:rsid w:val="00737383"/>
    <w:rsid w:val="00744392"/>
    <w:rsid w:val="0074496E"/>
    <w:rsid w:val="00747EB0"/>
    <w:rsid w:val="00750BE8"/>
    <w:rsid w:val="00752D09"/>
    <w:rsid w:val="00753354"/>
    <w:rsid w:val="0075539A"/>
    <w:rsid w:val="00755DE9"/>
    <w:rsid w:val="00757B8A"/>
    <w:rsid w:val="00760E69"/>
    <w:rsid w:val="00761485"/>
    <w:rsid w:val="0076235A"/>
    <w:rsid w:val="007660B4"/>
    <w:rsid w:val="00771EB7"/>
    <w:rsid w:val="00775BC0"/>
    <w:rsid w:val="00775F41"/>
    <w:rsid w:val="00784DA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ED4"/>
    <w:rsid w:val="007B7693"/>
    <w:rsid w:val="007B7804"/>
    <w:rsid w:val="007B7B05"/>
    <w:rsid w:val="007C2813"/>
    <w:rsid w:val="007C5FCC"/>
    <w:rsid w:val="007C7112"/>
    <w:rsid w:val="007C7D9B"/>
    <w:rsid w:val="007D3D65"/>
    <w:rsid w:val="007D71B5"/>
    <w:rsid w:val="007E1ECF"/>
    <w:rsid w:val="007E5F78"/>
    <w:rsid w:val="007F12A0"/>
    <w:rsid w:val="008007B1"/>
    <w:rsid w:val="0080238D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15783"/>
    <w:rsid w:val="00820BCE"/>
    <w:rsid w:val="00827765"/>
    <w:rsid w:val="00830389"/>
    <w:rsid w:val="008319A4"/>
    <w:rsid w:val="00832271"/>
    <w:rsid w:val="00833985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5DE7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119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A1A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43E5"/>
    <w:rsid w:val="008B7592"/>
    <w:rsid w:val="008C4530"/>
    <w:rsid w:val="008C620C"/>
    <w:rsid w:val="008C7DF9"/>
    <w:rsid w:val="008D005B"/>
    <w:rsid w:val="008D08D5"/>
    <w:rsid w:val="008D4CD1"/>
    <w:rsid w:val="008D62A8"/>
    <w:rsid w:val="008D74C6"/>
    <w:rsid w:val="008E52FA"/>
    <w:rsid w:val="008F064E"/>
    <w:rsid w:val="008F5289"/>
    <w:rsid w:val="008F534D"/>
    <w:rsid w:val="009013EB"/>
    <w:rsid w:val="0090256C"/>
    <w:rsid w:val="00903BBF"/>
    <w:rsid w:val="00905E5A"/>
    <w:rsid w:val="00906407"/>
    <w:rsid w:val="0090727F"/>
    <w:rsid w:val="0091225E"/>
    <w:rsid w:val="00914878"/>
    <w:rsid w:val="0091534D"/>
    <w:rsid w:val="00920EA4"/>
    <w:rsid w:val="009215FF"/>
    <w:rsid w:val="0092172E"/>
    <w:rsid w:val="0092616D"/>
    <w:rsid w:val="00926320"/>
    <w:rsid w:val="00926EE5"/>
    <w:rsid w:val="00927B40"/>
    <w:rsid w:val="0093021D"/>
    <w:rsid w:val="009420A4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60E00"/>
    <w:rsid w:val="0096592E"/>
    <w:rsid w:val="00972F5E"/>
    <w:rsid w:val="00975481"/>
    <w:rsid w:val="00975878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41B6"/>
    <w:rsid w:val="009A41C7"/>
    <w:rsid w:val="009A5379"/>
    <w:rsid w:val="009A7407"/>
    <w:rsid w:val="009B0149"/>
    <w:rsid w:val="009B2E91"/>
    <w:rsid w:val="009B474A"/>
    <w:rsid w:val="009B4A62"/>
    <w:rsid w:val="009B5700"/>
    <w:rsid w:val="009C150A"/>
    <w:rsid w:val="009C1782"/>
    <w:rsid w:val="009C66C8"/>
    <w:rsid w:val="009D08FC"/>
    <w:rsid w:val="009D49AD"/>
    <w:rsid w:val="009D7723"/>
    <w:rsid w:val="009E0408"/>
    <w:rsid w:val="009E38D3"/>
    <w:rsid w:val="009E772A"/>
    <w:rsid w:val="009F037E"/>
    <w:rsid w:val="009F1A7D"/>
    <w:rsid w:val="009F4EEE"/>
    <w:rsid w:val="009F54CC"/>
    <w:rsid w:val="009F676C"/>
    <w:rsid w:val="009F7D1D"/>
    <w:rsid w:val="00A02C89"/>
    <w:rsid w:val="00A0322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45FD5"/>
    <w:rsid w:val="00A53757"/>
    <w:rsid w:val="00A53859"/>
    <w:rsid w:val="00A5665D"/>
    <w:rsid w:val="00A5701A"/>
    <w:rsid w:val="00A570BB"/>
    <w:rsid w:val="00A57CA3"/>
    <w:rsid w:val="00A62159"/>
    <w:rsid w:val="00A6618B"/>
    <w:rsid w:val="00A72CBB"/>
    <w:rsid w:val="00A75073"/>
    <w:rsid w:val="00A80538"/>
    <w:rsid w:val="00A82813"/>
    <w:rsid w:val="00A83EBA"/>
    <w:rsid w:val="00A90685"/>
    <w:rsid w:val="00A90CF1"/>
    <w:rsid w:val="00A913F0"/>
    <w:rsid w:val="00A92558"/>
    <w:rsid w:val="00A9395C"/>
    <w:rsid w:val="00AA1778"/>
    <w:rsid w:val="00AA3D4B"/>
    <w:rsid w:val="00AA5A9C"/>
    <w:rsid w:val="00AB18B1"/>
    <w:rsid w:val="00AB55EE"/>
    <w:rsid w:val="00AB5C35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23E"/>
    <w:rsid w:val="00B00B96"/>
    <w:rsid w:val="00B00C30"/>
    <w:rsid w:val="00B01E65"/>
    <w:rsid w:val="00B031CC"/>
    <w:rsid w:val="00B036F6"/>
    <w:rsid w:val="00B03CCA"/>
    <w:rsid w:val="00B078FA"/>
    <w:rsid w:val="00B10487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0A3"/>
    <w:rsid w:val="00B42B9A"/>
    <w:rsid w:val="00B44514"/>
    <w:rsid w:val="00B457EE"/>
    <w:rsid w:val="00B4760B"/>
    <w:rsid w:val="00B503A9"/>
    <w:rsid w:val="00B5127E"/>
    <w:rsid w:val="00B51479"/>
    <w:rsid w:val="00B53028"/>
    <w:rsid w:val="00B54FAD"/>
    <w:rsid w:val="00B557B6"/>
    <w:rsid w:val="00B565EE"/>
    <w:rsid w:val="00B56955"/>
    <w:rsid w:val="00B57FEB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2C52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6AD4"/>
    <w:rsid w:val="00BA01C4"/>
    <w:rsid w:val="00BA27FA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5A45"/>
    <w:rsid w:val="00C17BB4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65B5"/>
    <w:rsid w:val="00C674DD"/>
    <w:rsid w:val="00C71958"/>
    <w:rsid w:val="00C75174"/>
    <w:rsid w:val="00C75613"/>
    <w:rsid w:val="00C76043"/>
    <w:rsid w:val="00C804CB"/>
    <w:rsid w:val="00C80632"/>
    <w:rsid w:val="00C80C3E"/>
    <w:rsid w:val="00C82B83"/>
    <w:rsid w:val="00C8318F"/>
    <w:rsid w:val="00C84076"/>
    <w:rsid w:val="00C86F6B"/>
    <w:rsid w:val="00C87228"/>
    <w:rsid w:val="00C94019"/>
    <w:rsid w:val="00C94FB0"/>
    <w:rsid w:val="00C95190"/>
    <w:rsid w:val="00C96756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6DC0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D7D84"/>
    <w:rsid w:val="00CE07AD"/>
    <w:rsid w:val="00CE0DD0"/>
    <w:rsid w:val="00CE1B06"/>
    <w:rsid w:val="00CE23E6"/>
    <w:rsid w:val="00CE26F5"/>
    <w:rsid w:val="00CE2762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0490E"/>
    <w:rsid w:val="00D11E90"/>
    <w:rsid w:val="00D151C0"/>
    <w:rsid w:val="00D16FEB"/>
    <w:rsid w:val="00D21DF7"/>
    <w:rsid w:val="00D2219D"/>
    <w:rsid w:val="00D24F49"/>
    <w:rsid w:val="00D257F5"/>
    <w:rsid w:val="00D260C0"/>
    <w:rsid w:val="00D260F1"/>
    <w:rsid w:val="00D26363"/>
    <w:rsid w:val="00D26430"/>
    <w:rsid w:val="00D27C27"/>
    <w:rsid w:val="00D35125"/>
    <w:rsid w:val="00D37131"/>
    <w:rsid w:val="00D37743"/>
    <w:rsid w:val="00D44C8C"/>
    <w:rsid w:val="00D46049"/>
    <w:rsid w:val="00D46B30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3FEB"/>
    <w:rsid w:val="00DB42AA"/>
    <w:rsid w:val="00DC11CA"/>
    <w:rsid w:val="00DC186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E7DBE"/>
    <w:rsid w:val="00DF33BB"/>
    <w:rsid w:val="00DF4928"/>
    <w:rsid w:val="00DF7F4E"/>
    <w:rsid w:val="00E00455"/>
    <w:rsid w:val="00E01819"/>
    <w:rsid w:val="00E03FA6"/>
    <w:rsid w:val="00E040FA"/>
    <w:rsid w:val="00E059CE"/>
    <w:rsid w:val="00E06AFB"/>
    <w:rsid w:val="00E10184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59A"/>
    <w:rsid w:val="00E706F5"/>
    <w:rsid w:val="00E70909"/>
    <w:rsid w:val="00E72D55"/>
    <w:rsid w:val="00E7717E"/>
    <w:rsid w:val="00E77EB6"/>
    <w:rsid w:val="00E85C69"/>
    <w:rsid w:val="00E9035C"/>
    <w:rsid w:val="00E908BE"/>
    <w:rsid w:val="00E913DC"/>
    <w:rsid w:val="00E91663"/>
    <w:rsid w:val="00E926B4"/>
    <w:rsid w:val="00E934E9"/>
    <w:rsid w:val="00E943A8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60BD"/>
    <w:rsid w:val="00EE0DC4"/>
    <w:rsid w:val="00EE4DCF"/>
    <w:rsid w:val="00EE67F2"/>
    <w:rsid w:val="00EE7F1F"/>
    <w:rsid w:val="00EF0470"/>
    <w:rsid w:val="00EF1055"/>
    <w:rsid w:val="00EF1D7E"/>
    <w:rsid w:val="00EF3A43"/>
    <w:rsid w:val="00F002E3"/>
    <w:rsid w:val="00F02DB5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1158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4DE6"/>
    <w:rsid w:val="00F670FF"/>
    <w:rsid w:val="00F6758B"/>
    <w:rsid w:val="00F7010D"/>
    <w:rsid w:val="00F72663"/>
    <w:rsid w:val="00F7274A"/>
    <w:rsid w:val="00F80B12"/>
    <w:rsid w:val="00F85DD8"/>
    <w:rsid w:val="00F85FEB"/>
    <w:rsid w:val="00F91815"/>
    <w:rsid w:val="00F93AEB"/>
    <w:rsid w:val="00F94A21"/>
    <w:rsid w:val="00F956A3"/>
    <w:rsid w:val="00FA00C0"/>
    <w:rsid w:val="00FA13A2"/>
    <w:rsid w:val="00FA726D"/>
    <w:rsid w:val="00FB10DF"/>
    <w:rsid w:val="00FB14AE"/>
    <w:rsid w:val="00FB4180"/>
    <w:rsid w:val="00FB42E0"/>
    <w:rsid w:val="00FB5C9F"/>
    <w:rsid w:val="00FB5CEE"/>
    <w:rsid w:val="00FC1260"/>
    <w:rsid w:val="00FC4556"/>
    <w:rsid w:val="00FC6342"/>
    <w:rsid w:val="00FD121D"/>
    <w:rsid w:val="00FD2645"/>
    <w:rsid w:val="00FD2A83"/>
    <w:rsid w:val="00FD4360"/>
    <w:rsid w:val="00FD62F1"/>
    <w:rsid w:val="00FD63A5"/>
    <w:rsid w:val="00FD67A1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11546</TotalTime>
  <Pages>13</Pages>
  <Words>3039</Words>
  <Characters>17324</Characters>
  <Application>Microsoft Office Word</Application>
  <DocSecurity>0</DocSecurity>
  <Lines>144</Lines>
  <Paragraphs>40</Paragraphs>
  <ScaleCrop>false</ScaleCrop>
  <Company/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623</cp:revision>
  <dcterms:created xsi:type="dcterms:W3CDTF">2015-11-06T01:06:00Z</dcterms:created>
  <dcterms:modified xsi:type="dcterms:W3CDTF">2021-07-01T15:54:00Z</dcterms:modified>
</cp:coreProperties>
</file>