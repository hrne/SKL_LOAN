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B8E52CD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0A4312">
              <w:rPr>
                <w:rFonts w:ascii="標楷體" w:hAnsi="標楷體" w:hint="eastAsia"/>
              </w:rPr>
              <w:t>090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DEDBE17" w:rsidR="00062AC5" w:rsidRPr="00D56B13" w:rsidRDefault="0023629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擔保品關聯檔資料檔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58C82D86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0A4312">
              <w:rPr>
                <w:rFonts w:ascii="標楷體" w:hAnsi="標楷體" w:hint="eastAsia"/>
              </w:rPr>
              <w:t>090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0A4312">
              <w:rPr>
                <w:rFonts w:ascii="標楷體" w:hAnsi="標楷體" w:hint="eastAsia"/>
              </w:rPr>
              <w:t>090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6BF4BDCB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0A4312">
              <w:rPr>
                <w:rFonts w:ascii="標楷體" w:hAnsi="標楷體"/>
              </w:rPr>
              <w:t>090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20E64208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0A4312">
              <w:rPr>
                <w:rFonts w:ascii="標楷體" w:hAnsi="標楷體" w:hint="eastAsia"/>
              </w:rPr>
              <w:t>090</w:t>
            </w:r>
            <w:r w:rsidR="00236296">
              <w:rPr>
                <w:rFonts w:ascii="標楷體" w:hAnsi="標楷體" w:hint="eastAsia"/>
              </w:rPr>
              <w:t>擔保品關聯檔資料檔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0A4312">
              <w:rPr>
                <w:rFonts w:ascii="標楷體" w:hAnsi="標楷體"/>
              </w:rPr>
              <w:t>090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12CCAA63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0A4312">
              <w:rPr>
                <w:rFonts w:ascii="標楷體" w:hAnsi="標楷體" w:hint="eastAsia"/>
              </w:rPr>
              <w:t>090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236296">
              <w:rPr>
                <w:rFonts w:ascii="標楷體" w:hAnsi="標楷體" w:hint="eastAsia"/>
              </w:rPr>
              <w:t>擔保品關聯檔資料檔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3C82A168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0A4312">
              <w:rPr>
                <w:rFonts w:ascii="標楷體" w:hAnsi="標楷體" w:hint="eastAsia"/>
              </w:rPr>
              <w:t>090</w:t>
            </w:r>
            <w:r w:rsidR="00236296">
              <w:rPr>
                <w:rFonts w:ascii="標楷體" w:hAnsi="標楷體" w:hint="eastAsia"/>
              </w:rPr>
              <w:t>擔保品關聯檔資料檔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19EFF20F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聯徵授信餘額月報資料檔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JcicB080</w:t>
      </w:r>
      <w:r>
        <w:rPr>
          <w:rFonts w:ascii="標楷體" w:hAnsi="標楷體" w:hint="eastAsia"/>
          <w:sz w:val="24"/>
        </w:rPr>
        <w:t>)]</w:t>
      </w:r>
    </w:p>
    <w:p w14:paraId="461E5922" w14:textId="77777777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5C3F17" w:rsidRPr="005C3F17">
        <w:rPr>
          <w:rFonts w:ascii="標楷體" w:hAnsi="標楷體" w:hint="eastAsia"/>
          <w:sz w:val="24"/>
        </w:rPr>
        <w:t>擔保品與額度關聯檔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)]、</w:t>
      </w:r>
    </w:p>
    <w:p w14:paraId="6BB2721B" w14:textId="77AC16CF" w:rsidR="004271C2" w:rsidRDefault="004271C2" w:rsidP="005C3F1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5C3F17" w:rsidRPr="005C3F17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)]、</w:t>
      </w:r>
    </w:p>
    <w:p w14:paraId="64B04B08" w14:textId="73703B34" w:rsidR="00E943A8" w:rsidRPr="00A80538" w:rsidRDefault="004271C2" w:rsidP="00E943A8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73328C" w:rsidRPr="0073328C">
        <w:rPr>
          <w:rFonts w:ascii="標楷體" w:hAnsi="標楷體" w:hint="eastAsia"/>
          <w:sz w:val="24"/>
        </w:rPr>
        <w:t>放款主檔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>)]</w:t>
      </w:r>
    </w:p>
    <w:p w14:paraId="7D84869A" w14:textId="73F626F8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36296">
        <w:rPr>
          <w:rFonts w:ascii="標楷體" w:hAnsi="標楷體" w:hint="eastAsia"/>
          <w:sz w:val="24"/>
        </w:rPr>
        <w:t>擔保品關聯檔資料檔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JcicB090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3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0F8542B5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236296">
        <w:rPr>
          <w:rFonts w:ascii="標楷體" w:hAnsi="標楷體" w:hint="eastAsia"/>
        </w:rPr>
        <w:t>擔保品關聯檔資料檔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0A4312">
        <w:rPr>
          <w:rFonts w:ascii="標楷體" w:hAnsi="標楷體"/>
        </w:rPr>
        <w:t>090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33C3C4E1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236296">
        <w:rPr>
          <w:rFonts w:ascii="標楷體" w:hAnsi="標楷體" w:hint="eastAsia"/>
        </w:rPr>
        <w:t>擔保品關聯檔資料檔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0A4312">
        <w:rPr>
          <w:rFonts w:ascii="標楷體" w:hAnsi="標楷體"/>
        </w:rPr>
        <w:t>090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4" w:name="_MON_1686479222"/>
    <w:bookmarkEnd w:id="4"/>
    <w:p w14:paraId="3F85DED9" w14:textId="245FF40C" w:rsidR="007A3BBC" w:rsidRDefault="00492F80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7A61B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712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20F36D8A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5" w:author="st1" w:date="2021-05-16T16:56:00Z">
        <w:r w:rsidR="00B71E7E">
          <w:rPr>
            <w:rFonts w:ascii="標楷體" w:hAnsi="標楷體" w:hint="eastAsia"/>
          </w:rPr>
          <w:t>458</w:t>
        </w:r>
      </w:ins>
      <w:ins w:id="6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151E81">
        <w:rPr>
          <w:rFonts w:ascii="標楷體" w:hAnsi="標楷體"/>
        </w:rPr>
        <w:t>0</w:t>
      </w:r>
      <w:r w:rsidR="00425F0F">
        <w:rPr>
          <w:rFonts w:ascii="標楷體" w:hAnsi="標楷體" w:hint="eastAsia"/>
        </w:rPr>
        <w:t>90</w:t>
      </w:r>
      <w:r w:rsidR="00B71E7E">
        <w:rPr>
          <w:rFonts w:ascii="標楷體" w:hAnsi="標楷體" w:hint="eastAsia"/>
        </w:rPr>
        <w:t xml:space="preserve"> (</w:t>
      </w:r>
      <w:ins w:id="7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151E81">
        <w:rPr>
          <w:rFonts w:ascii="標楷體" w:hAnsi="標楷體"/>
        </w:rPr>
        <w:t>0</w:t>
      </w:r>
      <w:r w:rsidR="00425F0F">
        <w:rPr>
          <w:rFonts w:ascii="標楷體" w:hAnsi="標楷體" w:hint="eastAsia"/>
        </w:rPr>
        <w:t>9</w:t>
      </w:r>
      <w:r w:rsidR="00151E81">
        <w:rPr>
          <w:rFonts w:ascii="標楷體" w:hAnsi="標楷體"/>
        </w:rPr>
        <w:t>0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4B532394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0A4312">
        <w:rPr>
          <w:rFonts w:ascii="標楷體" w:hAnsi="標楷體"/>
        </w:rPr>
        <w:t>090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236296">
        <w:rPr>
          <w:rFonts w:ascii="標楷體" w:hAnsi="標楷體" w:hint="eastAsia"/>
        </w:rPr>
        <w:t>擔保品關聯檔資料檔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184C205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擔保品控制編碼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ClActNo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6238092" w14:textId="0D143766" w:rsidR="001F30B9" w:rsidRPr="001F30B9" w:rsidRDefault="001F30B9" w:rsidP="001F30B9">
      <w:pPr>
        <w:pStyle w:val="ad"/>
        <w:ind w:leftChars="0" w:left="2296"/>
        <w:rPr>
          <w:rFonts w:ascii="標楷體" w:hAnsi="標楷體"/>
          <w:color w:val="000000"/>
        </w:rPr>
      </w:pPr>
      <w:r w:rsidRPr="001F30B9">
        <w:rPr>
          <w:rFonts w:ascii="標楷體" w:hAnsi="標楷體"/>
          <w:color w:val="000000"/>
        </w:rPr>
        <w:t>2.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額度控制編碼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FacmNo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77A7F110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7658B" w:rsidRPr="003B4F69" w14:paraId="1D9489DA" w14:textId="77777777" w:rsidTr="00CC4ED0">
        <w:tc>
          <w:tcPr>
            <w:tcW w:w="457" w:type="dxa"/>
            <w:vAlign w:val="center"/>
          </w:tcPr>
          <w:p w14:paraId="33E4D913" w14:textId="49FFD685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609C603A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1428C72C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34D06E72" w:rsidR="0037658B" w:rsidRPr="00CC4ED0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>9</w:t>
            </w:r>
            <w:r>
              <w:rPr>
                <w:rFonts w:ascii="標楷體" w:hAnsi="標楷體" w:hint="eastAsia"/>
              </w:rPr>
              <w:t>0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37658B" w:rsidRPr="003B4F69" w14:paraId="1B3FEA74" w14:textId="77777777" w:rsidTr="00CC4ED0">
        <w:tc>
          <w:tcPr>
            <w:tcW w:w="457" w:type="dxa"/>
            <w:vAlign w:val="center"/>
          </w:tcPr>
          <w:p w14:paraId="667939EC" w14:textId="4E4FC05A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5277B2D6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10AD12F6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243A1C74" w:rsidR="0037658B" w:rsidRPr="00CC4ED0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37658B" w:rsidRPr="003B4F69" w14:paraId="5059E6A4" w14:textId="77777777" w:rsidTr="00CC4ED0">
        <w:tc>
          <w:tcPr>
            <w:tcW w:w="457" w:type="dxa"/>
            <w:vAlign w:val="center"/>
          </w:tcPr>
          <w:p w14:paraId="7E1231EA" w14:textId="02DAE957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29FD4ABE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4687EEDB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1173817C" w:rsidR="0037658B" w:rsidRPr="00CC4ED0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37658B" w:rsidRPr="003B4F69" w14:paraId="56ADA7D6" w14:textId="77777777" w:rsidTr="00CC4ED0">
        <w:tc>
          <w:tcPr>
            <w:tcW w:w="457" w:type="dxa"/>
            <w:vAlign w:val="center"/>
          </w:tcPr>
          <w:p w14:paraId="23F20469" w14:textId="6F57F460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560C7578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1531BC58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6E68938B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5A94A452" w:rsidR="0037658B" w:rsidRPr="00CC4ED0" w:rsidRDefault="00753354" w:rsidP="00376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</w:t>
            </w:r>
            <w:r w:rsidR="0037658B" w:rsidRPr="00CE3D0E">
              <w:rPr>
                <w:rFonts w:ascii="標楷體" w:hAnsi="標楷體" w:hint="eastAsia"/>
              </w:rPr>
              <w:t>日(民國年)</w:t>
            </w:r>
          </w:p>
        </w:tc>
      </w:tr>
      <w:tr w:rsidR="0037658B" w:rsidRPr="003B4F69" w14:paraId="036334FA" w14:textId="77777777" w:rsidTr="00CC4ED0">
        <w:tc>
          <w:tcPr>
            <w:tcW w:w="457" w:type="dxa"/>
            <w:vAlign w:val="center"/>
          </w:tcPr>
          <w:p w14:paraId="5F0C983A" w14:textId="2E1E6C90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5CC2E58D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19076237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45FEF52B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475B132C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37658B" w:rsidRPr="003B4F69" w14:paraId="26EF5ED7" w14:textId="77777777" w:rsidTr="00CC4ED0">
        <w:tc>
          <w:tcPr>
            <w:tcW w:w="457" w:type="dxa"/>
            <w:vAlign w:val="center"/>
          </w:tcPr>
          <w:p w14:paraId="0FF40382" w14:textId="530F436C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4352166C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21E5A99F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2927A78B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37658B" w:rsidRPr="003B4F69" w14:paraId="26220ABA" w14:textId="77777777" w:rsidTr="00CC4ED0">
        <w:tc>
          <w:tcPr>
            <w:tcW w:w="457" w:type="dxa"/>
            <w:vAlign w:val="center"/>
          </w:tcPr>
          <w:p w14:paraId="4816176D" w14:textId="71192D33" w:rsidR="0037658B" w:rsidRPr="001E5531" w:rsidRDefault="0037658B" w:rsidP="00376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24CB0A1A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28C7A80F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70B329F3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37658B" w:rsidRPr="003B4F69" w14:paraId="3BBDFEC6" w14:textId="77777777" w:rsidTr="00CC4ED0">
        <w:tc>
          <w:tcPr>
            <w:tcW w:w="457" w:type="dxa"/>
            <w:vAlign w:val="center"/>
          </w:tcPr>
          <w:p w14:paraId="03023BB8" w14:textId="345D5D2C" w:rsidR="0037658B" w:rsidRPr="001E5531" w:rsidRDefault="0037658B" w:rsidP="00376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28AE0B3A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47E5A595" w:rsidR="0037658B" w:rsidRPr="001E5531" w:rsidRDefault="0037658B" w:rsidP="00376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  <w:r>
              <w:rPr>
                <w:rFonts w:ascii="標楷體" w:hAnsi="標楷體"/>
              </w:rPr>
              <w:t>7</w:t>
            </w:r>
          </w:p>
        </w:tc>
        <w:tc>
          <w:tcPr>
            <w:tcW w:w="1672" w:type="dxa"/>
            <w:vAlign w:val="center"/>
          </w:tcPr>
          <w:p w14:paraId="0D159DE1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4BD79E76" w:rsidR="0037658B" w:rsidRPr="001E5531" w:rsidRDefault="0037658B" w:rsidP="00376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1E7714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7442B846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7658B" w:rsidRPr="003B4F69" w14:paraId="6D9295B8" w14:textId="77777777" w:rsidTr="001E7714">
        <w:tc>
          <w:tcPr>
            <w:tcW w:w="457" w:type="dxa"/>
            <w:vAlign w:val="center"/>
          </w:tcPr>
          <w:p w14:paraId="6F9E8B84" w14:textId="6CA7960B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4008778B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906" w:type="dxa"/>
            <w:vAlign w:val="center"/>
          </w:tcPr>
          <w:p w14:paraId="38EDD978" w14:textId="471A495C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17BC9D9F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D5A1010" w14:textId="77777777" w:rsidR="007217B4" w:rsidRDefault="007217B4" w:rsidP="0037658B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"90"</w:t>
            </w:r>
          </w:p>
          <w:p w14:paraId="39F7AC1D" w14:textId="4E4377DC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JcicB090.DataType</w:t>
            </w:r>
          </w:p>
        </w:tc>
      </w:tr>
      <w:tr w:rsidR="0037658B" w:rsidRPr="003B4F69" w14:paraId="7DA9F452" w14:textId="77777777" w:rsidTr="001E7714">
        <w:tc>
          <w:tcPr>
            <w:tcW w:w="457" w:type="dxa"/>
            <w:vAlign w:val="center"/>
          </w:tcPr>
          <w:p w14:paraId="2B86B519" w14:textId="3CC6A630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33AA95A6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0E5570A4" w14:textId="3A11519E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7ECEEC8F" w14:textId="4574F9A2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9843DE2" w14:textId="3023C064" w:rsidR="007217B4" w:rsidRDefault="007217B4" w:rsidP="007217B4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 w:hint="eastAsia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09973C4B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JcicB090.BankItem</w:t>
            </w:r>
          </w:p>
        </w:tc>
      </w:tr>
      <w:tr w:rsidR="0037658B" w:rsidRPr="003B4F69" w14:paraId="186FC7C9" w14:textId="77777777" w:rsidTr="001E7714">
        <w:tc>
          <w:tcPr>
            <w:tcW w:w="457" w:type="dxa"/>
            <w:vAlign w:val="center"/>
          </w:tcPr>
          <w:p w14:paraId="7C0EE239" w14:textId="55C0776D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48" w:type="dxa"/>
            <w:vAlign w:val="center"/>
          </w:tcPr>
          <w:p w14:paraId="6209AF66" w14:textId="1E70D212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289ABE4A" w14:textId="18377D54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5382D561" w14:textId="27085072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FB67DE2" w14:textId="4A76FD2E" w:rsidR="007217B4" w:rsidRDefault="007217B4" w:rsidP="0037658B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 w:hint="eastAsia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5D40C26D" w14:textId="0A126B99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JcicB090.BranchItem</w:t>
            </w:r>
          </w:p>
        </w:tc>
      </w:tr>
      <w:tr w:rsidR="0037658B" w:rsidRPr="003B4F69" w14:paraId="476992BD" w14:textId="77777777" w:rsidTr="001E7714">
        <w:tc>
          <w:tcPr>
            <w:tcW w:w="457" w:type="dxa"/>
            <w:vAlign w:val="center"/>
          </w:tcPr>
          <w:p w14:paraId="13502AFC" w14:textId="0E4604E4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lastRenderedPageBreak/>
              <w:t>4</w:t>
            </w:r>
          </w:p>
        </w:tc>
        <w:tc>
          <w:tcPr>
            <w:tcW w:w="2448" w:type="dxa"/>
            <w:vAlign w:val="center"/>
          </w:tcPr>
          <w:p w14:paraId="058DCB89" w14:textId="031A6774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BC5ECE9" w14:textId="315531D3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631E6B94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11EACE" w14:textId="45193995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JcicB090.Filler4</w:t>
            </w:r>
          </w:p>
        </w:tc>
      </w:tr>
      <w:tr w:rsidR="0037658B" w:rsidRPr="003B4F69" w14:paraId="2285808F" w14:textId="77777777" w:rsidTr="001E7714">
        <w:tc>
          <w:tcPr>
            <w:tcW w:w="457" w:type="dxa"/>
            <w:vAlign w:val="center"/>
          </w:tcPr>
          <w:p w14:paraId="382F3573" w14:textId="092EBCBD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16565819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授信戶IDN/BAN</w:t>
            </w:r>
          </w:p>
        </w:tc>
        <w:tc>
          <w:tcPr>
            <w:tcW w:w="906" w:type="dxa"/>
            <w:vAlign w:val="center"/>
          </w:tcPr>
          <w:p w14:paraId="6FC90CE7" w14:textId="5157C6CB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F00E944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4CD58048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JcicB090.CustId</w:t>
            </w:r>
          </w:p>
        </w:tc>
      </w:tr>
      <w:tr w:rsidR="0037658B" w:rsidRPr="003B4F69" w14:paraId="12F29B55" w14:textId="77777777" w:rsidTr="001E7714">
        <w:tc>
          <w:tcPr>
            <w:tcW w:w="457" w:type="dxa"/>
            <w:vAlign w:val="center"/>
          </w:tcPr>
          <w:p w14:paraId="76A1AC5D" w14:textId="087C8EF6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69DD2B22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擔保品控制編碼</w:t>
            </w:r>
          </w:p>
        </w:tc>
        <w:tc>
          <w:tcPr>
            <w:tcW w:w="906" w:type="dxa"/>
            <w:vAlign w:val="center"/>
          </w:tcPr>
          <w:p w14:paraId="4465287E" w14:textId="183E0737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77CF4854" w14:textId="3A70EFB9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1C2A517C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JcicB090.ClActNo</w:t>
            </w:r>
          </w:p>
        </w:tc>
      </w:tr>
      <w:tr w:rsidR="0037658B" w:rsidRPr="003B4F69" w14:paraId="5BC67A96" w14:textId="77777777" w:rsidTr="001E7714">
        <w:tc>
          <w:tcPr>
            <w:tcW w:w="457" w:type="dxa"/>
            <w:vAlign w:val="center"/>
          </w:tcPr>
          <w:p w14:paraId="003DD251" w14:textId="77B704D1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68CF3253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額度控制編碼</w:t>
            </w:r>
          </w:p>
        </w:tc>
        <w:tc>
          <w:tcPr>
            <w:tcW w:w="906" w:type="dxa"/>
            <w:vAlign w:val="center"/>
          </w:tcPr>
          <w:p w14:paraId="2411A0AA" w14:textId="4A3FEA5A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534D6210" w14:textId="77777777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6E675170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JcicB090.FacmNo</w:t>
            </w:r>
          </w:p>
        </w:tc>
      </w:tr>
      <w:tr w:rsidR="0037658B" w:rsidRPr="003B4F69" w14:paraId="1D9082F5" w14:textId="77777777" w:rsidTr="001E7714">
        <w:tc>
          <w:tcPr>
            <w:tcW w:w="457" w:type="dxa"/>
            <w:vAlign w:val="center"/>
          </w:tcPr>
          <w:p w14:paraId="6859B624" w14:textId="299B8232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458AFE5A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海外不動產擔保品資料註記</w:t>
            </w:r>
          </w:p>
        </w:tc>
        <w:tc>
          <w:tcPr>
            <w:tcW w:w="906" w:type="dxa"/>
            <w:vAlign w:val="center"/>
          </w:tcPr>
          <w:p w14:paraId="1A792D8B" w14:textId="150CF1BB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35D4FE0C" w14:textId="35AB813E" w:rsidR="0037658B" w:rsidRPr="001E5531" w:rsidRDefault="0037658B" w:rsidP="0037658B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FD68569" w14:textId="1D59EC46" w:rsidR="007217B4" w:rsidRDefault="007217B4" w:rsidP="0037658B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 w:hint="eastAsia"/>
              </w:rPr>
              <w:t>Y</w:t>
            </w:r>
            <w:r w:rsidR="00733D30">
              <w:rPr>
                <w:rFonts w:ascii="標楷體" w:hAnsi="標楷體" w:hint="eastAsia"/>
              </w:rPr>
              <w:t>:</w:t>
            </w:r>
            <w:r w:rsidRPr="007217B4">
              <w:rPr>
                <w:rFonts w:ascii="標楷體" w:hAnsi="標楷體" w:hint="eastAsia"/>
              </w:rPr>
              <w:t>海外不動產擔保品</w:t>
            </w:r>
          </w:p>
          <w:p w14:paraId="4722CFF3" w14:textId="6935D38F" w:rsidR="0037658B" w:rsidRPr="001E5531" w:rsidRDefault="007217B4" w:rsidP="0037658B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 w:hint="eastAsia"/>
              </w:rPr>
              <w:t>N或空白</w:t>
            </w:r>
            <w:r w:rsidR="00733D30">
              <w:rPr>
                <w:rFonts w:ascii="標楷體" w:hAnsi="標楷體" w:hint="eastAsia"/>
              </w:rPr>
              <w:t>:</w:t>
            </w:r>
            <w:r w:rsidRPr="007217B4">
              <w:rPr>
                <w:rFonts w:ascii="標楷體" w:hAnsi="標楷體" w:hint="eastAsia"/>
              </w:rPr>
              <w:t>非海外不動產擔保品</w:t>
            </w:r>
            <w:r w:rsidR="0037658B" w:rsidRPr="000265D0">
              <w:rPr>
                <w:rFonts w:ascii="標楷體" w:hAnsi="標楷體"/>
              </w:rPr>
              <w:t>JcicB090.GlOverseas</w:t>
            </w:r>
          </w:p>
        </w:tc>
      </w:tr>
      <w:tr w:rsidR="0037658B" w:rsidRPr="003B4F69" w14:paraId="0C38EEB8" w14:textId="77777777" w:rsidTr="001E7714">
        <w:tc>
          <w:tcPr>
            <w:tcW w:w="457" w:type="dxa"/>
            <w:vAlign w:val="center"/>
          </w:tcPr>
          <w:p w14:paraId="4BFCB723" w14:textId="41FC435F" w:rsidR="0037658B" w:rsidRPr="001E5531" w:rsidRDefault="0037658B" w:rsidP="0037658B">
            <w:pPr>
              <w:rPr>
                <w:rFonts w:ascii="標楷體" w:hAnsi="標楷體"/>
              </w:rPr>
            </w:pPr>
            <w:r w:rsidRPr="004D5625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50A7303A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65E27F39" w14:textId="37028501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7158F00" w14:textId="76B55AF1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 w:hint="eastAsia"/>
              </w:rPr>
              <w:t>YYYMM</w:t>
            </w:r>
          </w:p>
        </w:tc>
        <w:tc>
          <w:tcPr>
            <w:tcW w:w="4300" w:type="dxa"/>
            <w:vAlign w:val="center"/>
          </w:tcPr>
          <w:p w14:paraId="311BA295" w14:textId="00B2787E" w:rsidR="0037658B" w:rsidRPr="001E5531" w:rsidRDefault="0037658B" w:rsidP="0037658B">
            <w:pPr>
              <w:rPr>
                <w:rFonts w:ascii="標楷體" w:hAnsi="標楷體"/>
              </w:rPr>
            </w:pPr>
            <w:r w:rsidRPr="000265D0">
              <w:rPr>
                <w:rFonts w:ascii="標楷體" w:hAnsi="標楷體"/>
              </w:rPr>
              <w:t>JcicB090.JcicDataYM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3F9BBA67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53354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753354" w:rsidRPr="001E5531" w:rsidRDefault="00753354" w:rsidP="00753354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1AB04D27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42593926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753354" w:rsidRPr="001E5531" w:rsidRDefault="00753354" w:rsidP="00753354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2D7364F6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753354" w:rsidRPr="003B4F69" w14:paraId="12E0264E" w14:textId="77777777" w:rsidTr="00105D5B">
        <w:tc>
          <w:tcPr>
            <w:tcW w:w="457" w:type="dxa"/>
          </w:tcPr>
          <w:p w14:paraId="04E0612D" w14:textId="463795E5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5A00BED2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098E6081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770E86D3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4377A9FC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753354" w:rsidRPr="003B4F69" w14:paraId="1797186F" w14:textId="77777777" w:rsidTr="00105D5B">
        <w:tc>
          <w:tcPr>
            <w:tcW w:w="457" w:type="dxa"/>
          </w:tcPr>
          <w:p w14:paraId="3C2A2B71" w14:textId="75D31CD1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6554DADA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1C4787FF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116</w:t>
            </w:r>
          </w:p>
        </w:tc>
        <w:tc>
          <w:tcPr>
            <w:tcW w:w="1776" w:type="dxa"/>
          </w:tcPr>
          <w:p w14:paraId="3004136E" w14:textId="7B7A219A" w:rsidR="00753354" w:rsidRPr="001E5531" w:rsidRDefault="00753354" w:rsidP="00753354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4A30E7E7" w:rsidR="00753354" w:rsidRPr="001E5531" w:rsidRDefault="00753354" w:rsidP="0075335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4531711C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8" w:author="st1" w:date="2021-05-16T16:56:00Z">
        <w:r>
          <w:rPr>
            <w:rFonts w:ascii="標楷體" w:hAnsi="標楷體" w:hint="eastAsia"/>
          </w:rPr>
          <w:t>458</w:t>
        </w:r>
      </w:ins>
      <w:ins w:id="9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0A4312">
        <w:rPr>
          <w:rFonts w:ascii="標楷體" w:hAnsi="標楷體"/>
        </w:rPr>
        <w:t>090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10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0A4312">
        <w:rPr>
          <w:rFonts w:ascii="標楷體" w:hAnsi="標楷體"/>
        </w:rPr>
        <w:t>090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56BB120D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61B04FAB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43ED2FE2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7D52C5FE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6B8299C1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M."CustId"</w:t>
            </w:r>
          </w:p>
          <w:p w14:paraId="0C518451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M."ClActNo"</w:t>
            </w:r>
          </w:p>
          <w:p w14:paraId="2E4DCD00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M."FacmNo"</w:t>
            </w:r>
          </w:p>
          <w:p w14:paraId="79BE4DF7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M."GlOverseas"</w:t>
            </w:r>
          </w:p>
          <w:p w14:paraId="14C1FC30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70F46FDD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>FROM  "JcicB090" M</w:t>
            </w:r>
          </w:p>
          <w:p w14:paraId="6C74547D" w14:textId="77777777" w:rsidR="001F5E48" w:rsidRPr="001F5E48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683264BE" w14:textId="45DA2C22" w:rsidR="00126F45" w:rsidRPr="00126F45" w:rsidRDefault="001F5E48" w:rsidP="001F5E4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F5E48">
              <w:rPr>
                <w:rFonts w:ascii="細明體" w:eastAsia="細明體" w:hAnsi="細明體"/>
                <w:sz w:val="20"/>
                <w:szCs w:val="20"/>
              </w:rPr>
              <w:t>ORDER BY M."ClActNo", M."FacmNo"</w:t>
            </w:r>
          </w:p>
          <w:p w14:paraId="5D758D87" w14:textId="704FBA31" w:rsidR="0047340C" w:rsidRPr="0069517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16DD3108" w14:textId="4B641939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程式功能：維護 Jcic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0A4312">
              <w:rPr>
                <w:rFonts w:ascii="細明體" w:eastAsia="細明體" w:hAnsi="細明體" w:hint="eastAsia"/>
                <w:sz w:val="20"/>
                <w:szCs w:val="20"/>
              </w:rPr>
              <w:t>090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236296">
              <w:rPr>
                <w:rFonts w:ascii="細明體" w:eastAsia="細明體" w:hAnsi="細明體" w:hint="eastAsia"/>
                <w:sz w:val="20"/>
                <w:szCs w:val="20"/>
              </w:rPr>
              <w:t>擔保品關聯檔資料檔</w:t>
            </w:r>
          </w:p>
          <w:p w14:paraId="3EAEB1A9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執行時機：每日日終批次(換日前)</w:t>
            </w:r>
          </w:p>
          <w:p w14:paraId="4EE26B3F" w14:textId="1907E7D2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0A4312">
              <w:rPr>
                <w:rFonts w:ascii="細明體" w:eastAsia="細明體" w:hAnsi="細明體" w:hint="eastAsia"/>
                <w:sz w:val="20"/>
                <w:szCs w:val="20"/>
              </w:rPr>
              <w:t>090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_Upd"(2020</w:t>
            </w:r>
            <w:r w:rsidR="00DC186A">
              <w:rPr>
                <w:rFonts w:ascii="細明體" w:eastAsia="細明體" w:hAnsi="細明體"/>
                <w:sz w:val="20"/>
                <w:szCs w:val="20"/>
              </w:rPr>
              <w:t>0430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,'System');</w:t>
            </w:r>
          </w:p>
          <w:p w14:paraId="5F393B55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31A617DA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9A55E0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lastRenderedPageBreak/>
              <w:t>CREATE OR REPLACE PROCEDURE "Usp_L8_JcicB090_Upd"</w:t>
            </w:r>
          </w:p>
          <w:p w14:paraId="58162151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6408FF5C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48394B95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591560D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24308CB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7593314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2AD75B9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22E1C38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4A175F7F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7DB7673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7FFFD89C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1525CFE3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66A4EAA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5FCA71B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747A498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1263D980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1B9BB6FA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3FC7667E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5FB3C92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0F391E7C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D5346C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1ECFF27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2A9506A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22D55EA" w14:textId="6B9A0CC6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960E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1045C7A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60091CBF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58A0A560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25F5337C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4AC4ED32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7FCC6623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5F7737C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7BA40996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5F10AB16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1D8064E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1ABB9B3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3FFE252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5A9A128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JcicB090');</w:t>
            </w:r>
          </w:p>
          <w:p w14:paraId="63C64585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865F62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DELETE FROM "JcicB090"</w:t>
            </w:r>
          </w:p>
          <w:p w14:paraId="0AA1132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6068A8F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2A26F7D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3FF442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2E683D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405C38E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JcicB090');</w:t>
            </w:r>
          </w:p>
          <w:p w14:paraId="2D00BEEE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10A97A5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0C73931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INSERT INTO "JcicB090"</w:t>
            </w:r>
          </w:p>
          <w:p w14:paraId="05E9E1A0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78815BE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15B000F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'90'                                  AS "DataType"          -- 資料別</w:t>
            </w:r>
          </w:p>
          <w:p w14:paraId="1C21DF5F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5A82F89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6D883BE1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"Filler4"           -- 空白</w:t>
            </w:r>
          </w:p>
          <w:p w14:paraId="1E6E2452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M."CustId"                            AS "CustId"            -- 授信戶IDN/BAN</w:t>
            </w:r>
          </w:p>
          <w:p w14:paraId="027421C1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, TRIM(to_char(F."ClCode1",'0')) || TRIM(to_char(F."ClCode2",'00')) ||</w:t>
            </w:r>
          </w:p>
          <w:p w14:paraId="3C3F92E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TRIM(to_char(F."ClNo",'0000000'))     AS "ClActNo"           -- 擔保品控制編碼</w:t>
            </w:r>
          </w:p>
          <w:p w14:paraId="6DF44F36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M."FacmNo"                            AS "FacmNo"            -- 額度控制編碼</w:t>
            </w:r>
          </w:p>
          <w:p w14:paraId="508FB58A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"GlOverseas"        -- 海外不動產擔保品資料註記</w:t>
            </w:r>
          </w:p>
          <w:p w14:paraId="343450C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560B3CAE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0823B203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5C70C58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6D578F5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53238DC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FROM   "JcicB080" M</w:t>
            </w:r>
          </w:p>
          <w:p w14:paraId="160388C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LEFT JOIN "ClFac" F    ON F."CustNo"   = SUBSTR(M."FacmNo",1,7)</w:t>
            </w:r>
          </w:p>
          <w:p w14:paraId="20A3009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F."FacmNo"   = SUBSTR(M."FacmNo",8,3)</w:t>
            </w:r>
          </w:p>
          <w:p w14:paraId="2859EFC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F."MainFlag" = 'Y'</w:t>
            </w:r>
          </w:p>
          <w:p w14:paraId="1D50801C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LEFT JOIN "JcicMonthlyLoanData" J                -- 不含預約撥款</w:t>
            </w:r>
          </w:p>
          <w:p w14:paraId="344F6B5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ON J."DataYM"   = YYYYMM</w:t>
            </w:r>
          </w:p>
          <w:p w14:paraId="65D5D925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J."CustNo"   = SUBSTR(M."FacmNo",1,7)</w:t>
            </w:r>
          </w:p>
          <w:p w14:paraId="57F859E6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J."FacmNo"   = SUBSTR(M."FacmNo",8,3)</w:t>
            </w:r>
          </w:p>
          <w:p w14:paraId="6D9DB740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AND J."Status"   NOT IN (3,5,9)   -- 非結清</w:t>
            </w:r>
          </w:p>
          <w:p w14:paraId="568C054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LEFT JOIN "LoanBorMain" L</w:t>
            </w:r>
          </w:p>
          <w:p w14:paraId="54B2D4A6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ON L."CustNo"   = SUBSTR(M."FacmNo",1,7)</w:t>
            </w:r>
          </w:p>
          <w:p w14:paraId="6B94C110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L."FacmNo"   = SUBSTR(M."FacmNo",8,3)</w:t>
            </w:r>
          </w:p>
          <w:p w14:paraId="44BF7E12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AND L."Status"   IN (99)          -- 預約撥款</w:t>
            </w:r>
          </w:p>
          <w:p w14:paraId="01544ABD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WHERE  M."DataYM"   =   YYYYMM</w:t>
            </w:r>
          </w:p>
          <w:p w14:paraId="19C3F21B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AND  M."FacmNo"   IS  NOT NULL</w:t>
            </w:r>
          </w:p>
          <w:p w14:paraId="0D2BA731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AND  F."ClNo"     IS  NOT NULL</w:t>
            </w:r>
          </w:p>
          <w:p w14:paraId="5EB9B650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( J."CustNo" IS  NOT NULL  OR  L."CustNo" IS  NOT NULL )   -- 非結清 OR 預約撥款</w:t>
            </w:r>
          </w:p>
          <w:p w14:paraId="1594036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GROUP BY M."CustId", M."FacmNo", F."ClCode1", F."ClCode2", F."ClNo"</w:t>
            </w:r>
          </w:p>
          <w:p w14:paraId="6A534A9A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ORDER BY M."CustId", M."FacmNo", F."ClCode1", F."ClCode2", F."ClNo"</w:t>
            </w:r>
          </w:p>
          <w:p w14:paraId="1861DB07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7D1C504A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241224A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57CD5104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JcicB090 END: INS_CNT=' || INS_CNT);</w:t>
            </w:r>
          </w:p>
          <w:p w14:paraId="7AA9E203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2508BF1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7158A52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2068499A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5BDC5C4E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2FCE017E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0D1BFA7F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 - to_date(to_char(JOB_START_TIME,'yyyy-mm-dd hh24:mi:ss'), 'yyyy-mm-dd hh24:mi:ss')</w:t>
            </w:r>
          </w:p>
          <w:p w14:paraId="056584B3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22A0811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2856D2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53B95F89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2F9F8" w14:textId="77777777" w:rsidR="00667095" w:rsidRPr="0066709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668C587D" w:rsidR="00F85FEB" w:rsidRPr="00695175" w:rsidRDefault="00667095" w:rsidP="0066709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7095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E4FE" w14:textId="77777777" w:rsidR="00C12039" w:rsidRDefault="00C12039" w:rsidP="009A7407">
      <w:r>
        <w:separator/>
      </w:r>
    </w:p>
  </w:endnote>
  <w:endnote w:type="continuationSeparator" w:id="0">
    <w:p w14:paraId="52E88325" w14:textId="77777777" w:rsidR="00C12039" w:rsidRDefault="00C1203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2A7CAB3B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01147C" w:rsidRPr="0001147C">
            <w:rPr>
              <w:rFonts w:ascii="標楷體" w:hAnsi="標楷體" w:hint="eastAsia"/>
            </w:rPr>
            <w:t>L840</w:t>
          </w:r>
          <w:r w:rsidR="00CE316E">
            <w:rPr>
              <w:rFonts w:ascii="標楷體" w:hAnsi="標楷體"/>
            </w:rPr>
            <w:t>2</w:t>
          </w:r>
          <w:r w:rsidR="0001147C" w:rsidRPr="0001147C">
            <w:rPr>
              <w:rFonts w:ascii="標楷體" w:hAnsi="標楷體" w:hint="eastAsia"/>
            </w:rPr>
            <w:t>-B</w:t>
          </w:r>
          <w:r w:rsidR="000A4312">
            <w:rPr>
              <w:rFonts w:ascii="標楷體" w:hAnsi="標楷體" w:hint="eastAsia"/>
            </w:rPr>
            <w:t>090</w:t>
          </w:r>
          <w:r w:rsidR="0001147C" w:rsidRPr="0001147C">
            <w:rPr>
              <w:rFonts w:ascii="標楷體" w:hAnsi="標楷體" w:hint="eastAsia"/>
            </w:rPr>
            <w:t>-</w:t>
          </w:r>
          <w:r w:rsidR="005F10FE">
            <w:rPr>
              <w:rFonts w:ascii="標楷體" w:hAnsi="標楷體" w:hint="eastAsia"/>
            </w:rPr>
            <w:t>擔保品關聯檔資料檔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38D3" w14:textId="77777777" w:rsidR="00C12039" w:rsidRDefault="00C12039" w:rsidP="009A7407">
      <w:r>
        <w:separator/>
      </w:r>
    </w:p>
  </w:footnote>
  <w:footnote w:type="continuationSeparator" w:id="0">
    <w:p w14:paraId="7FA3D37A" w14:textId="77777777" w:rsidR="00C12039" w:rsidRDefault="00C1203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3D78"/>
    <w:rsid w:val="00106555"/>
    <w:rsid w:val="001101FB"/>
    <w:rsid w:val="00113F5A"/>
    <w:rsid w:val="001144A0"/>
    <w:rsid w:val="00114CC8"/>
    <w:rsid w:val="0012261D"/>
    <w:rsid w:val="001236F9"/>
    <w:rsid w:val="001240C0"/>
    <w:rsid w:val="0012489B"/>
    <w:rsid w:val="00126F45"/>
    <w:rsid w:val="00127EE5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AFA"/>
    <w:rsid w:val="00160E05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D0AE6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6462"/>
    <w:rsid w:val="00366F3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9D6"/>
    <w:rsid w:val="00576CC3"/>
    <w:rsid w:val="00576E70"/>
    <w:rsid w:val="005771D7"/>
    <w:rsid w:val="00582515"/>
    <w:rsid w:val="00582941"/>
    <w:rsid w:val="0058483E"/>
    <w:rsid w:val="00584CA8"/>
    <w:rsid w:val="00590259"/>
    <w:rsid w:val="00590A3A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859"/>
    <w:rsid w:val="00A5701A"/>
    <w:rsid w:val="00A570BB"/>
    <w:rsid w:val="00A62159"/>
    <w:rsid w:val="00A6618B"/>
    <w:rsid w:val="00A72CBB"/>
    <w:rsid w:val="00A75073"/>
    <w:rsid w:val="00A80538"/>
    <w:rsid w:val="00A82813"/>
    <w:rsid w:val="00A83EBA"/>
    <w:rsid w:val="00A90685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57EE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2039"/>
    <w:rsid w:val="00C15A45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4076"/>
    <w:rsid w:val="00C87228"/>
    <w:rsid w:val="00C94019"/>
    <w:rsid w:val="00C94FB0"/>
    <w:rsid w:val="00C95190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EF"/>
    <w:rsid w:val="00EE67F2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</TotalTime>
  <Pages>6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531</cp:revision>
  <dcterms:created xsi:type="dcterms:W3CDTF">2015-11-06T01:06:00Z</dcterms:created>
  <dcterms:modified xsi:type="dcterms:W3CDTF">2021-07-01T15:52:00Z</dcterms:modified>
</cp:coreProperties>
</file>