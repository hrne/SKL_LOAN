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A55A793" w:rsidR="00062AC5" w:rsidRPr="00D56B13" w:rsidRDefault="002E45F6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B</w:t>
            </w:r>
            <w:r w:rsidR="008D3E58">
              <w:rPr>
                <w:rFonts w:ascii="標楷體" w:hAnsi="標楷體" w:hint="eastAsia"/>
              </w:rPr>
              <w:t>680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1F95D3D" w:rsidR="00062AC5" w:rsidRPr="00D56B13" w:rsidRDefault="008D3E5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「貸款餘額(擔保放款餘額加上部分擔保、副擔保貸款餘額)扣除擔保品鑑估值」之金額資料檔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7BA7E494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3276F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8D3E58">
              <w:rPr>
                <w:rFonts w:ascii="標楷體" w:hAnsi="標楷體" w:hint="eastAsia"/>
              </w:rPr>
              <w:t>680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E22B24">
              <w:rPr>
                <w:rFonts w:ascii="標楷體" w:hAnsi="標楷體"/>
              </w:rPr>
              <w:t>L</w:t>
            </w:r>
            <w:r w:rsidR="002E45F6">
              <w:rPr>
                <w:rFonts w:ascii="標楷體" w:hAnsi="標楷體" w:hint="eastAsia"/>
              </w:rPr>
              <w:t>B</w:t>
            </w:r>
            <w:r w:rsidR="008D3E58">
              <w:rPr>
                <w:rFonts w:ascii="標楷體" w:hAnsi="標楷體" w:hint="eastAsia"/>
              </w:rPr>
              <w:t>680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562674E8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8D3E58">
              <w:rPr>
                <w:rFonts w:ascii="標楷體" w:hAnsi="標楷體"/>
              </w:rPr>
              <w:t>680</w:t>
            </w:r>
            <w:r w:rsidR="00E22B24" w:rsidRPr="00E22B24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326D4FA0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8D3E58" w:rsidRPr="008D3E58">
              <w:rPr>
                <w:rFonts w:ascii="標楷體" w:hAnsi="標楷體" w:hint="eastAsia"/>
              </w:rPr>
              <w:t>維護 JcicB680 每月聯徵「貸款餘額(擔保放款餘額加上部分擔保、副擔保貸款餘額)扣除擔保品鑑估值」之金額資料檔</w:t>
            </w:r>
            <w:r>
              <w:rPr>
                <w:rFonts w:ascii="標楷體" w:hAnsi="標楷體" w:hint="eastAsia"/>
              </w:rPr>
              <w:t>(</w:t>
            </w:r>
            <w:r w:rsidR="00E22B24" w:rsidRPr="00E22B24">
              <w:rPr>
                <w:rFonts w:ascii="標楷體" w:hAnsi="標楷體"/>
              </w:rPr>
              <w:t>Usp_L8_Jcic</w:t>
            </w:r>
            <w:r w:rsidR="002E45F6">
              <w:rPr>
                <w:rFonts w:ascii="標楷體" w:hAnsi="標楷體"/>
              </w:rPr>
              <w:t>B</w:t>
            </w:r>
            <w:r w:rsidR="008D3E58">
              <w:rPr>
                <w:rFonts w:ascii="標楷體" w:hAnsi="標楷體"/>
              </w:rPr>
              <w:t>680</w:t>
            </w:r>
            <w:r w:rsidR="00E22B24" w:rsidRPr="00E22B24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2363E448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>
              <w:rPr>
                <w:rFonts w:ascii="標楷體" w:hAnsi="標楷體" w:hint="eastAsia"/>
              </w:rPr>
              <w:t>[</w:t>
            </w:r>
            <w:r w:rsidR="002E45F6">
              <w:rPr>
                <w:rFonts w:ascii="標楷體" w:hAnsi="標楷體" w:hint="eastAsia"/>
              </w:rPr>
              <w:t>B</w:t>
            </w:r>
            <w:r w:rsidR="008D3E58">
              <w:rPr>
                <w:rFonts w:ascii="標楷體" w:hAnsi="標楷體" w:hint="eastAsia"/>
              </w:rPr>
              <w:t>680</w:t>
            </w:r>
            <w:ins w:id="0" w:author="st1" w:date="2021-05-16T15:48:00Z">
              <w:r w:rsidR="00E22B24" w:rsidRPr="001033E6">
                <w:rPr>
                  <w:rFonts w:ascii="標楷體" w:hAnsi="標楷體" w:hint="eastAsia"/>
                </w:rPr>
                <w:t xml:space="preserve"> </w:t>
              </w:r>
            </w:ins>
            <w:r w:rsidR="008D3E58">
              <w:rPr>
                <w:rFonts w:ascii="標楷體" w:hAnsi="標楷體" w:hint="eastAsia"/>
              </w:rPr>
              <w:t>「貸款餘額(擔保放款餘額加上部分擔保、副擔保貸款餘額)扣除擔保品鑑估值」之金額資料檔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3115D864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B9065C">
              <w:rPr>
                <w:rFonts w:ascii="標楷體" w:hAnsi="標楷體" w:hint="eastAsia"/>
              </w:rPr>
              <w:t>8</w:t>
            </w:r>
            <w:r w:rsidR="001D467C" w:rsidRPr="001D5F15">
              <w:rPr>
                <w:rFonts w:ascii="標楷體" w:hAnsi="標楷體"/>
              </w:rPr>
              <w:t>.</w:t>
            </w:r>
            <w:r w:rsidR="00E12D36">
              <w:rPr>
                <w:rFonts w:ascii="標楷體" w:hAnsi="標楷體" w:hint="eastAsia"/>
              </w:rPr>
              <w:t>遵循法令作業</w:t>
            </w:r>
          </w:p>
          <w:p w14:paraId="69F091BF" w14:textId="35CC8338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E12D36">
              <w:rPr>
                <w:rFonts w:ascii="標楷體" w:hAnsi="標楷體" w:hint="eastAsia"/>
              </w:rPr>
              <w:t>4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E12D36">
              <w:rPr>
                <w:rFonts w:ascii="標楷體" w:hAnsi="標楷體" w:hint="eastAsia"/>
              </w:rPr>
              <w:t>JCIC放款報送</w:t>
            </w:r>
          </w:p>
          <w:p w14:paraId="4D143104" w14:textId="40F7F1F2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E12D36">
              <w:rPr>
                <w:rFonts w:ascii="標楷體" w:hAnsi="標楷體" w:hint="eastAsia"/>
              </w:rPr>
              <w:t>84</w:t>
            </w:r>
            <w:r w:rsidR="001D467C">
              <w:rPr>
                <w:rFonts w:ascii="標楷體" w:hAnsi="標楷體" w:hint="eastAsia"/>
              </w:rPr>
              <w:t>0</w:t>
            </w:r>
            <w:r w:rsidR="00357082">
              <w:rPr>
                <w:rFonts w:ascii="標楷體" w:hAnsi="標楷體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1D5F15">
              <w:rPr>
                <w:rFonts w:ascii="標楷體" w:hAnsi="標楷體" w:hint="eastAsia"/>
              </w:rPr>
              <w:t>產生</w:t>
            </w:r>
            <w:r w:rsidR="00E12D36">
              <w:rPr>
                <w:rFonts w:ascii="標楷體" w:hAnsi="標楷體" w:hint="eastAsia"/>
              </w:rPr>
              <w:t>ＪＣＩＣ</w:t>
            </w:r>
            <w:r w:rsidR="00357082">
              <w:rPr>
                <w:rFonts w:ascii="標楷體" w:hAnsi="標楷體" w:hint="eastAsia"/>
              </w:rPr>
              <w:t>月</w:t>
            </w:r>
            <w:r w:rsidR="00E12D36">
              <w:rPr>
                <w:rFonts w:ascii="標楷體" w:hAnsi="標楷體" w:hint="eastAsia"/>
              </w:rPr>
              <w:t>報媒體檔</w:t>
            </w:r>
          </w:p>
          <w:p w14:paraId="3EC83276" w14:textId="14598163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2E45F6">
              <w:rPr>
                <w:rFonts w:ascii="標楷體" w:hAnsi="標楷體" w:hint="eastAsia"/>
              </w:rPr>
              <w:t>B</w:t>
            </w:r>
            <w:r w:rsidR="008D3E58">
              <w:rPr>
                <w:rFonts w:ascii="標楷體" w:hAnsi="標楷體" w:hint="eastAsia"/>
              </w:rPr>
              <w:t>680「貸款餘額(擔保放款餘額加上部分擔保、副擔保貸款餘額)扣除擔保品鑑估值」之金額資料檔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3BE03AD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</w:t>
            </w:r>
            <w:r w:rsidR="00B457EE">
              <w:rPr>
                <w:rFonts w:ascii="標楷體" w:hAnsi="標楷體" w:hint="eastAsia"/>
              </w:rPr>
              <w:t>月</w:t>
            </w:r>
          </w:p>
          <w:p w14:paraId="3CDAD4C5" w14:textId="1DB0A668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C82B83" w:rsidRPr="001D5F15">
              <w:rPr>
                <w:rFonts w:ascii="標楷體" w:hAnsi="標楷體" w:hint="eastAsia"/>
              </w:rPr>
              <w:t>每月底日終批次</w:t>
            </w:r>
            <w:r w:rsidR="001D5F15" w:rsidRPr="001D5F15">
              <w:rPr>
                <w:rFonts w:ascii="標楷體" w:hAnsi="標楷體" w:hint="eastAsia"/>
              </w:rPr>
              <w:t>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89FA1D9" w:rsidR="002D7821" w:rsidRPr="00D56B13" w:rsidRDefault="008007B1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文字檔、EXCEL檔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1" w:name="_Toc495492537"/>
      <w:r w:rsidRPr="00D56B13">
        <w:rPr>
          <w:rFonts w:ascii="標楷體" w:hAnsi="標楷體" w:hint="eastAsia"/>
          <w:sz w:val="24"/>
        </w:rPr>
        <w:t>Table</w:t>
      </w:r>
      <w:bookmarkEnd w:id="1"/>
    </w:p>
    <w:p w14:paraId="4F4F837B" w14:textId="1AABD70E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D419CF" w:rsidRPr="00D419CF">
        <w:rPr>
          <w:rFonts w:ascii="標楷體" w:hAnsi="標楷體" w:hint="eastAsia"/>
          <w:sz w:val="24"/>
        </w:rPr>
        <w:t>聯徵授信餘額月報資料檔</w:t>
      </w:r>
      <w:r>
        <w:rPr>
          <w:rFonts w:ascii="標楷體" w:hAnsi="標楷體" w:hint="eastAsia"/>
          <w:sz w:val="24"/>
        </w:rPr>
        <w:t>(</w:t>
      </w:r>
      <w:r w:rsidR="00D419CF" w:rsidRPr="00D419CF">
        <w:rPr>
          <w:rFonts w:ascii="標楷體" w:hAnsi="標楷體"/>
          <w:sz w:val="24"/>
        </w:rPr>
        <w:t>JcicB201</w:t>
      </w:r>
      <w:r>
        <w:rPr>
          <w:rFonts w:ascii="標楷體" w:hAnsi="標楷體" w:hint="eastAsia"/>
          <w:sz w:val="24"/>
        </w:rPr>
        <w:t>)]</w:t>
      </w:r>
    </w:p>
    <w:p w14:paraId="3DA3E987" w14:textId="27D3DE0A" w:rsidR="00023C8B" w:rsidRDefault="004271C2" w:rsidP="00D419C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D419CF" w:rsidRPr="00D419CF">
        <w:rPr>
          <w:rFonts w:ascii="標楷體" w:hAnsi="標楷體" w:hint="eastAsia"/>
          <w:sz w:val="24"/>
        </w:rPr>
        <w:t>聯徵放款月報資料檔</w:t>
      </w:r>
      <w:r>
        <w:rPr>
          <w:rFonts w:ascii="標楷體" w:hAnsi="標楷體" w:hint="eastAsia"/>
          <w:sz w:val="24"/>
        </w:rPr>
        <w:t>(</w:t>
      </w:r>
      <w:r w:rsidR="00D419CF" w:rsidRPr="00D419CF">
        <w:rPr>
          <w:rFonts w:ascii="標楷體" w:hAnsi="標楷體"/>
          <w:sz w:val="24"/>
        </w:rPr>
        <w:t>JcicMonthlyLoanData</w:t>
      </w:r>
      <w:r>
        <w:rPr>
          <w:rFonts w:ascii="標楷體" w:hAnsi="標楷體" w:hint="eastAsia"/>
          <w:sz w:val="24"/>
        </w:rPr>
        <w:t>)]、</w:t>
      </w:r>
      <w:r w:rsidR="00023C8B">
        <w:rPr>
          <w:rFonts w:ascii="標楷體" w:hAnsi="標楷體" w:hint="eastAsia"/>
          <w:sz w:val="24"/>
        </w:rPr>
        <w:t>[</w:t>
      </w:r>
      <w:r w:rsidR="00023C8B" w:rsidRPr="00023C8B">
        <w:rPr>
          <w:rFonts w:ascii="標楷體" w:hAnsi="標楷體" w:hint="eastAsia"/>
          <w:sz w:val="24"/>
        </w:rPr>
        <w:t>額度主檔</w:t>
      </w:r>
      <w:r w:rsidR="00023C8B">
        <w:rPr>
          <w:rFonts w:ascii="標楷體" w:hAnsi="標楷體" w:hint="eastAsia"/>
          <w:sz w:val="24"/>
        </w:rPr>
        <w:t>(</w:t>
      </w:r>
      <w:r w:rsidR="00023C8B" w:rsidRPr="00023C8B">
        <w:rPr>
          <w:rFonts w:ascii="標楷體" w:hAnsi="標楷體"/>
          <w:sz w:val="24"/>
        </w:rPr>
        <w:t>FacMain</w:t>
      </w:r>
      <w:r w:rsidR="00023C8B">
        <w:rPr>
          <w:rFonts w:ascii="標楷體" w:hAnsi="標楷體" w:hint="eastAsia"/>
          <w:sz w:val="24"/>
        </w:rPr>
        <w:t>)]</w:t>
      </w:r>
    </w:p>
    <w:p w14:paraId="7D84869A" w14:textId="217D3B9E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33339F" w:rsidRPr="00D419CF">
        <w:rPr>
          <w:rFonts w:ascii="標楷體" w:hAnsi="標楷體" w:hint="eastAsia"/>
          <w:sz w:val="24"/>
        </w:rPr>
        <w:t>聯徵</w:t>
      </w:r>
      <w:r w:rsidR="0033339F" w:rsidRPr="0033339F">
        <w:rPr>
          <w:rFonts w:ascii="標楷體" w:hAnsi="標楷體" w:hint="eastAsia"/>
          <w:sz w:val="24"/>
        </w:rPr>
        <w:t>貸款餘額扣除擔保品鑑估值之金額資料檔</w:t>
      </w:r>
      <w:r>
        <w:rPr>
          <w:rFonts w:ascii="標楷體" w:hAnsi="標楷體" w:hint="eastAsia"/>
          <w:sz w:val="24"/>
        </w:rPr>
        <w:t>(</w:t>
      </w:r>
      <w:r w:rsidR="005C3F17" w:rsidRPr="005C3F17">
        <w:rPr>
          <w:rFonts w:ascii="標楷體" w:hAnsi="標楷體"/>
          <w:sz w:val="24"/>
        </w:rPr>
        <w:t>JcicB</w:t>
      </w:r>
      <w:r w:rsidR="008D3E58">
        <w:rPr>
          <w:rFonts w:ascii="標楷體" w:hAnsi="標楷體"/>
          <w:sz w:val="24"/>
        </w:rPr>
        <w:t>680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2" w:name="_Toc495492538"/>
      <w:r w:rsidRPr="00D56B13">
        <w:rPr>
          <w:rFonts w:ascii="標楷體" w:hAnsi="標楷體" w:hint="eastAsia"/>
          <w:sz w:val="24"/>
        </w:rPr>
        <w:t>功能說明</w:t>
      </w:r>
      <w:bookmarkEnd w:id="2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3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lastRenderedPageBreak/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16CE8B01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9B75B9" w:rsidRPr="00D419CF">
        <w:rPr>
          <w:rFonts w:ascii="標楷體" w:hAnsi="標楷體" w:hint="eastAsia"/>
        </w:rPr>
        <w:t>聯徵</w:t>
      </w:r>
      <w:r w:rsidR="009B75B9" w:rsidRPr="0033339F">
        <w:rPr>
          <w:rFonts w:ascii="標楷體" w:hAnsi="標楷體" w:hint="eastAsia"/>
        </w:rPr>
        <w:t>貸款餘額扣除擔保品鑑估值之金額資料檔</w:t>
      </w:r>
      <w:r w:rsidR="00ED19B8">
        <w:rPr>
          <w:rFonts w:ascii="標楷體" w:hAnsi="標楷體" w:hint="eastAsia"/>
        </w:rPr>
        <w:t>(</w:t>
      </w:r>
      <w:r w:rsidR="00ED19B8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8D3E58">
        <w:rPr>
          <w:rFonts w:ascii="標楷體" w:hAnsi="標楷體"/>
        </w:rPr>
        <w:t>680</w:t>
      </w:r>
      <w:r w:rsidR="00ED19B8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</w:t>
      </w:r>
      <w:r w:rsidR="000048DF" w:rsidRPr="000048DF">
        <w:rPr>
          <w:rFonts w:ascii="標楷體" w:hAnsi="標楷體" w:hint="eastAsia"/>
        </w:rPr>
        <w:t>資料年月</w:t>
      </w:r>
      <w:r w:rsidRPr="000359E7">
        <w:rPr>
          <w:rFonts w:ascii="標楷體" w:hAnsi="標楷體" w:hint="eastAsia"/>
        </w:rPr>
        <w:t>(</w:t>
      </w:r>
      <w:r w:rsidR="00ED19B8" w:rsidRPr="00ED19B8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0048DF" w:rsidRPr="000048DF">
        <w:rPr>
          <w:rFonts w:ascii="標楷體" w:hAnsi="標楷體" w:hint="eastAsia"/>
        </w:rPr>
        <w:t>年月</w:t>
      </w:r>
      <w:r w:rsidR="00B8202D">
        <w:rPr>
          <w:rFonts w:ascii="標楷體" w:hAnsi="標楷體" w:hint="eastAsia"/>
        </w:rPr>
        <w:t>]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74FCB20E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9B75B9" w:rsidRPr="00D419CF">
        <w:rPr>
          <w:rFonts w:ascii="標楷體" w:hAnsi="標楷體" w:hint="eastAsia"/>
        </w:rPr>
        <w:t>聯徵</w:t>
      </w:r>
      <w:r w:rsidR="009B75B9" w:rsidRPr="0033339F">
        <w:rPr>
          <w:rFonts w:ascii="標楷體" w:hAnsi="標楷體" w:hint="eastAsia"/>
        </w:rPr>
        <w:t>貸款餘額扣除擔保品鑑估值之金額資料檔</w:t>
      </w:r>
      <w:r w:rsidR="00AE5E19">
        <w:rPr>
          <w:rFonts w:ascii="標楷體" w:hAnsi="標楷體" w:hint="eastAsia"/>
        </w:rPr>
        <w:t>(</w:t>
      </w:r>
      <w:r w:rsidR="00AE5E19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8D3E58">
        <w:rPr>
          <w:rFonts w:ascii="標楷體" w:hAnsi="標楷體"/>
        </w:rPr>
        <w:t>680</w:t>
      </w:r>
      <w:r w:rsidR="00AE5E19">
        <w:rPr>
          <w:rFonts w:ascii="標楷體" w:hAnsi="標楷體" w:hint="eastAsia"/>
        </w:rPr>
        <w:t>)</w:t>
      </w:r>
      <w:r w:rsidRPr="000359E7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 xml:space="preserve"> </w:t>
      </w:r>
    </w:p>
    <w:p w14:paraId="3F85DED9" w14:textId="017CE7E0" w:rsidR="007A3BBC" w:rsidRDefault="005E3A4B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2FD835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6688916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09BB309B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ins w:id="4" w:author="st1" w:date="2021-05-16T16:56:00Z">
        <w:r w:rsidR="00B71E7E">
          <w:rPr>
            <w:rFonts w:ascii="標楷體" w:hAnsi="標楷體" w:hint="eastAsia"/>
          </w:rPr>
          <w:t>458</w:t>
        </w:r>
      </w:ins>
      <w:ins w:id="5" w:author="st1" w:date="2021-05-16T16:57:00Z">
        <w:r w:rsidR="00B71E7E">
          <w:rPr>
            <w:rFonts w:ascii="標楷體" w:hAnsi="標楷體" w:hint="eastAsia"/>
          </w:rPr>
          <w:t>mmdd1</w:t>
        </w:r>
        <w:r w:rsidR="00B71E7E">
          <w:rPr>
            <w:rFonts w:ascii="標楷體" w:hAnsi="標楷體"/>
          </w:rPr>
          <w:t>.</w:t>
        </w:r>
      </w:ins>
      <w:r w:rsidR="008D3E58">
        <w:rPr>
          <w:rFonts w:ascii="標楷體" w:hAnsi="標楷體"/>
        </w:rPr>
        <w:t>680</w:t>
      </w:r>
      <w:r w:rsidR="00B71E7E">
        <w:rPr>
          <w:rFonts w:ascii="標楷體" w:hAnsi="標楷體" w:hint="eastAsia"/>
        </w:rPr>
        <w:t xml:space="preserve"> (</w:t>
      </w:r>
      <w:ins w:id="6" w:author="st1" w:date="2021-05-16T16:57:00Z">
        <w:r w:rsidR="00B71E7E">
          <w:rPr>
            <w:rFonts w:ascii="標楷體" w:hAnsi="標楷體" w:hint="eastAsia"/>
          </w:rPr>
          <w:t>mmdd</w:t>
        </w:r>
      </w:ins>
      <w:r w:rsidR="00B71E7E">
        <w:rPr>
          <w:rFonts w:ascii="標楷體" w:hAnsi="標楷體"/>
        </w:rPr>
        <w:t>:</w:t>
      </w:r>
      <w:r w:rsidR="00B71E7E"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日曆日</w:t>
      </w:r>
      <w:r w:rsidR="00B71E7E">
        <w:rPr>
          <w:rFonts w:ascii="標楷體" w:hAnsi="標楷體" w:hint="eastAsia"/>
        </w:rPr>
        <w:t>) ex</w:t>
      </w:r>
      <w:r w:rsidR="00B71E7E">
        <w:rPr>
          <w:rFonts w:ascii="標楷體" w:hAnsi="標楷體"/>
        </w:rPr>
        <w:t>:45805161.</w:t>
      </w:r>
      <w:r w:rsidR="008D3E58">
        <w:rPr>
          <w:rFonts w:ascii="標楷體" w:hAnsi="標楷體"/>
        </w:rPr>
        <w:t>680</w:t>
      </w:r>
      <w:r w:rsidR="00B71E7E">
        <w:rPr>
          <w:rFonts w:ascii="標楷體" w:hAnsi="標楷體" w:hint="eastAsia"/>
        </w:rPr>
        <w:t>)</w:t>
      </w:r>
    </w:p>
    <w:p w14:paraId="65F330CB" w14:textId="6292B87A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3DA3BC2E" w14:textId="15D732EE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Pr="004037BD">
        <w:rPr>
          <w:rFonts w:ascii="標楷體" w:hAnsi="標楷體"/>
        </w:rPr>
        <w:t>Big5</w:t>
      </w:r>
    </w:p>
    <w:p w14:paraId="4D7701C8" w14:textId="6B7F6BC7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B71E7E">
        <w:rPr>
          <w:rFonts w:ascii="標楷體" w:hAnsi="標楷體" w:hint="eastAsia"/>
        </w:rPr>
        <w:t>每</w:t>
      </w:r>
      <w:r w:rsidR="00027D83">
        <w:rPr>
          <w:rFonts w:ascii="標楷體" w:hAnsi="標楷體" w:hint="eastAsia"/>
        </w:rPr>
        <w:t>月</w:t>
      </w:r>
      <w:r w:rsidR="00B71E7E">
        <w:rPr>
          <w:rFonts w:ascii="標楷體" w:hAnsi="標楷體" w:hint="eastAsia"/>
        </w:rPr>
        <w:t>聯徵申報</w:t>
      </w:r>
    </w:p>
    <w:p w14:paraId="698C4406" w14:textId="5B65517B" w:rsidR="00C217B4" w:rsidRPr="004037BD" w:rsidRDefault="00C217B4" w:rsidP="00C217B4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B71E7E" w:rsidRPr="00EE0DC4">
        <w:rPr>
          <w:rFonts w:ascii="標楷體" w:hAnsi="標楷體"/>
        </w:rPr>
        <w:t>Jcic</w:t>
      </w:r>
      <w:r w:rsidR="002E45F6">
        <w:rPr>
          <w:rFonts w:ascii="標楷體" w:hAnsi="標楷體"/>
        </w:rPr>
        <w:t>B</w:t>
      </w:r>
      <w:r w:rsidR="008D3E58">
        <w:rPr>
          <w:rFonts w:ascii="標楷體" w:hAnsi="標楷體"/>
        </w:rPr>
        <w:t>680</w:t>
      </w:r>
      <w:r w:rsidR="00B71E7E">
        <w:rPr>
          <w:rFonts w:ascii="標楷體" w:hAnsi="標楷體"/>
        </w:rPr>
        <w:t xml:space="preserve"> </w:t>
      </w:r>
      <w:r>
        <w:rPr>
          <w:rFonts w:ascii="標楷體" w:hAnsi="標楷體"/>
        </w:rPr>
        <w:t>(</w:t>
      </w:r>
      <w:r w:rsidR="007D1E62" w:rsidRPr="00D419CF">
        <w:rPr>
          <w:rFonts w:ascii="標楷體" w:hAnsi="標楷體" w:hint="eastAsia"/>
        </w:rPr>
        <w:t>聯徵</w:t>
      </w:r>
      <w:r w:rsidR="007D1E62" w:rsidRPr="0033339F">
        <w:rPr>
          <w:rFonts w:ascii="標楷體" w:hAnsi="標楷體" w:hint="eastAsia"/>
        </w:rPr>
        <w:t>貸款餘額扣除擔保品鑑估值之金額資料檔</w:t>
      </w:r>
      <w:r>
        <w:rPr>
          <w:rFonts w:ascii="標楷體" w:hAnsi="標楷體"/>
        </w:rPr>
        <w:t>)]</w:t>
      </w:r>
    </w:p>
    <w:p w14:paraId="451A8960" w14:textId="1C316850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100DCF" w:rsidRPr="000048DF">
        <w:rPr>
          <w:rFonts w:ascii="標楷體" w:hAnsi="標楷體" w:hint="eastAsia"/>
        </w:rPr>
        <w:t>資料年月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</w:t>
      </w:r>
      <w:r w:rsidR="00177FF2" w:rsidRPr="000048DF">
        <w:rPr>
          <w:rFonts w:ascii="標楷體" w:hAnsi="標楷體" w:hint="eastAsia"/>
        </w:rPr>
        <w:t>年月</w:t>
      </w:r>
    </w:p>
    <w:p w14:paraId="2614F0A2" w14:textId="19D261D6" w:rsidR="00C217B4" w:rsidRPr="001F30B9" w:rsidRDefault="00C217B4" w:rsidP="00C217B4">
      <w:pPr>
        <w:pStyle w:val="ad"/>
        <w:ind w:leftChars="0" w:left="851"/>
        <w:rPr>
          <w:rFonts w:ascii="標楷體" w:hAnsi="標楷體"/>
          <w:color w:val="000000"/>
        </w:rPr>
      </w:pPr>
      <w:r w:rsidRPr="001F30B9">
        <w:rPr>
          <w:rFonts w:ascii="標楷體" w:hAnsi="標楷體" w:hint="eastAsia"/>
          <w:color w:val="000000"/>
        </w:rPr>
        <w:t>排序方式</w:t>
      </w:r>
      <w:r w:rsidR="00981796" w:rsidRPr="001F30B9">
        <w:rPr>
          <w:rFonts w:ascii="標楷體" w:hAnsi="標楷體" w:hint="eastAsia"/>
          <w:color w:val="000000"/>
        </w:rPr>
        <w:t xml:space="preserve">  </w:t>
      </w:r>
      <w:r w:rsidRPr="001F30B9">
        <w:rPr>
          <w:rFonts w:ascii="標楷體" w:hAnsi="標楷體" w:hint="eastAsia"/>
          <w:color w:val="000000"/>
        </w:rPr>
        <w:t>：</w:t>
      </w:r>
      <w:r w:rsidRPr="001F30B9">
        <w:rPr>
          <w:rFonts w:ascii="標楷體" w:hAnsi="標楷體"/>
          <w:color w:val="000000"/>
        </w:rPr>
        <w:t>1.</w:t>
      </w:r>
      <w:r w:rsidRPr="001F30B9">
        <w:rPr>
          <w:rFonts w:ascii="標楷體" w:hAnsi="標楷體" w:hint="eastAsia"/>
          <w:color w:val="000000"/>
        </w:rPr>
        <w:t>[</w:t>
      </w:r>
      <w:r w:rsidR="007D1E62" w:rsidRPr="007D1E62">
        <w:rPr>
          <w:rFonts w:ascii="標楷體" w:hAnsi="標楷體" w:hint="eastAsia"/>
          <w:color w:val="000000"/>
        </w:rPr>
        <w:t>授信戶IDN/</w:t>
      </w:r>
      <w:r w:rsidR="007D1E62" w:rsidRPr="007D1E62">
        <w:rPr>
          <w:rFonts w:ascii="標楷體" w:hAnsi="標楷體" w:hint="eastAsia"/>
        </w:rPr>
        <w:t xml:space="preserve">BAN </w:t>
      </w:r>
      <w:r w:rsidRPr="007D1E62">
        <w:rPr>
          <w:rFonts w:ascii="標楷體" w:hAnsi="標楷體" w:hint="eastAsia"/>
        </w:rPr>
        <w:t>(</w:t>
      </w:r>
      <w:r w:rsidR="007D1E62" w:rsidRPr="007D1E62">
        <w:rPr>
          <w:rFonts w:ascii="標楷體" w:hAnsi="標楷體"/>
        </w:rPr>
        <w:t>CustId</w:t>
      </w:r>
      <w:r w:rsidRPr="007D1E62">
        <w:rPr>
          <w:rFonts w:ascii="標楷體" w:hAnsi="標楷體" w:hint="eastAsia"/>
        </w:rPr>
        <w:t>)](</w:t>
      </w:r>
      <w:r w:rsidRPr="001F30B9">
        <w:rPr>
          <w:rFonts w:ascii="標楷體" w:hAnsi="標楷體"/>
          <w:color w:val="000000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74699E66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頭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92"/>
        <w:gridCol w:w="923"/>
        <w:gridCol w:w="1672"/>
        <w:gridCol w:w="4343"/>
      </w:tblGrid>
      <w:tr w:rsidR="001E12C3" w:rsidRPr="003B4F69" w14:paraId="766C4D78" w14:textId="77777777" w:rsidTr="00CC4ED0">
        <w:tc>
          <w:tcPr>
            <w:tcW w:w="457" w:type="dxa"/>
            <w:vAlign w:val="center"/>
          </w:tcPr>
          <w:p w14:paraId="12EE9D5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92" w:type="dxa"/>
            <w:vAlign w:val="center"/>
          </w:tcPr>
          <w:p w14:paraId="6717478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23" w:type="dxa"/>
            <w:vAlign w:val="center"/>
          </w:tcPr>
          <w:p w14:paraId="032105D4" w14:textId="4C98A297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672" w:type="dxa"/>
            <w:vAlign w:val="center"/>
          </w:tcPr>
          <w:p w14:paraId="24E9576E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43" w:type="dxa"/>
            <w:vAlign w:val="center"/>
          </w:tcPr>
          <w:p w14:paraId="26CBE06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7D1E62" w:rsidRPr="003B4F69" w14:paraId="1D9489DA" w14:textId="77777777" w:rsidTr="00CC4ED0">
        <w:tc>
          <w:tcPr>
            <w:tcW w:w="457" w:type="dxa"/>
            <w:vAlign w:val="center"/>
          </w:tcPr>
          <w:p w14:paraId="33E4D913" w14:textId="6E0400AA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</w:p>
        </w:tc>
        <w:tc>
          <w:tcPr>
            <w:tcW w:w="2492" w:type="dxa"/>
            <w:vAlign w:val="center"/>
          </w:tcPr>
          <w:p w14:paraId="6D6877B4" w14:textId="720FDCD2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檔案名稱</w:t>
            </w:r>
          </w:p>
        </w:tc>
        <w:tc>
          <w:tcPr>
            <w:tcW w:w="923" w:type="dxa"/>
            <w:vAlign w:val="center"/>
          </w:tcPr>
          <w:p w14:paraId="5BC5315F" w14:textId="78C6AC3F" w:rsidR="007D1E62" w:rsidRPr="001E5531" w:rsidRDefault="007D1E62" w:rsidP="00B46C18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18</w:t>
            </w:r>
          </w:p>
        </w:tc>
        <w:tc>
          <w:tcPr>
            <w:tcW w:w="1672" w:type="dxa"/>
            <w:vAlign w:val="center"/>
          </w:tcPr>
          <w:p w14:paraId="3703E274" w14:textId="77777777" w:rsidR="007D1E62" w:rsidRPr="001E5531" w:rsidRDefault="007D1E62" w:rsidP="007D1E62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B1346EC" w14:textId="1A1C1285" w:rsidR="007D1E62" w:rsidRPr="00CC4ED0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“JCIC-DAT-B</w:t>
            </w:r>
            <w:r>
              <w:rPr>
                <w:rFonts w:ascii="標楷體" w:hAnsi="標楷體"/>
              </w:rPr>
              <w:t>680</w:t>
            </w:r>
            <w:r w:rsidRPr="00CE3D0E">
              <w:rPr>
                <w:rFonts w:ascii="標楷體" w:hAnsi="標楷體"/>
              </w:rPr>
              <w:t>-V01-”</w:t>
            </w:r>
          </w:p>
        </w:tc>
      </w:tr>
      <w:tr w:rsidR="007D1E62" w:rsidRPr="003B4F69" w14:paraId="1B3FEA74" w14:textId="77777777" w:rsidTr="00CC4ED0">
        <w:tc>
          <w:tcPr>
            <w:tcW w:w="457" w:type="dxa"/>
            <w:vAlign w:val="center"/>
          </w:tcPr>
          <w:p w14:paraId="667939EC" w14:textId="6C9920D5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2492" w:type="dxa"/>
            <w:vAlign w:val="center"/>
          </w:tcPr>
          <w:p w14:paraId="53B008BF" w14:textId="75B2D73E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報送單位代號</w:t>
            </w:r>
          </w:p>
        </w:tc>
        <w:tc>
          <w:tcPr>
            <w:tcW w:w="923" w:type="dxa"/>
            <w:vAlign w:val="center"/>
          </w:tcPr>
          <w:p w14:paraId="234C6473" w14:textId="1A9D36C1" w:rsidR="007D1E62" w:rsidRPr="001E5531" w:rsidRDefault="007D1E62" w:rsidP="00B46C18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3</w:t>
            </w:r>
          </w:p>
        </w:tc>
        <w:tc>
          <w:tcPr>
            <w:tcW w:w="1672" w:type="dxa"/>
            <w:vAlign w:val="center"/>
          </w:tcPr>
          <w:p w14:paraId="44B65A2E" w14:textId="77777777" w:rsidR="007D1E62" w:rsidRPr="001E5531" w:rsidRDefault="007D1E62" w:rsidP="007D1E62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2AE7EB7" w14:textId="67FB7216" w:rsidR="007D1E62" w:rsidRPr="00CC4ED0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“458”</w:t>
            </w:r>
          </w:p>
        </w:tc>
      </w:tr>
      <w:tr w:rsidR="007D1E62" w:rsidRPr="003B4F69" w14:paraId="5059E6A4" w14:textId="77777777" w:rsidTr="00CC4ED0">
        <w:tc>
          <w:tcPr>
            <w:tcW w:w="457" w:type="dxa"/>
            <w:vAlign w:val="center"/>
          </w:tcPr>
          <w:p w14:paraId="7E1231EA" w14:textId="77602E1A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3</w:t>
            </w:r>
          </w:p>
        </w:tc>
        <w:tc>
          <w:tcPr>
            <w:tcW w:w="2492" w:type="dxa"/>
            <w:vAlign w:val="center"/>
          </w:tcPr>
          <w:p w14:paraId="1B11CCAE" w14:textId="2BF6465A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14E5EDA1" w14:textId="6C1CF1F7" w:rsidR="007D1E62" w:rsidRPr="001E5531" w:rsidRDefault="007D1E62" w:rsidP="00B46C18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1672" w:type="dxa"/>
            <w:vAlign w:val="center"/>
          </w:tcPr>
          <w:p w14:paraId="53D9F8BA" w14:textId="77777777" w:rsidR="007D1E62" w:rsidRPr="001E5531" w:rsidRDefault="007D1E62" w:rsidP="007D1E62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6C27DD19" w14:textId="77012353" w:rsidR="007D1E62" w:rsidRPr="00CC4ED0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7D1E62" w:rsidRPr="003B4F69" w14:paraId="56ADA7D6" w14:textId="77777777" w:rsidTr="00CC4ED0">
        <w:tc>
          <w:tcPr>
            <w:tcW w:w="457" w:type="dxa"/>
            <w:vAlign w:val="center"/>
          </w:tcPr>
          <w:p w14:paraId="23F20469" w14:textId="244CD2BB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4</w:t>
            </w:r>
          </w:p>
        </w:tc>
        <w:tc>
          <w:tcPr>
            <w:tcW w:w="2492" w:type="dxa"/>
            <w:vAlign w:val="center"/>
          </w:tcPr>
          <w:p w14:paraId="169FFA07" w14:textId="1EE7320B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報送日期</w:t>
            </w:r>
          </w:p>
        </w:tc>
        <w:tc>
          <w:tcPr>
            <w:tcW w:w="923" w:type="dxa"/>
            <w:vAlign w:val="center"/>
          </w:tcPr>
          <w:p w14:paraId="124795C5" w14:textId="56E988DB" w:rsidR="007D1E62" w:rsidRPr="001E5531" w:rsidRDefault="007D1E62" w:rsidP="00B46C18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7</w:t>
            </w:r>
          </w:p>
        </w:tc>
        <w:tc>
          <w:tcPr>
            <w:tcW w:w="1672" w:type="dxa"/>
            <w:vAlign w:val="center"/>
          </w:tcPr>
          <w:p w14:paraId="5F495505" w14:textId="6442DA69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Y</w:t>
            </w:r>
            <w:r w:rsidRPr="00CE3D0E">
              <w:rPr>
                <w:rFonts w:ascii="標楷體" w:hAnsi="標楷體"/>
              </w:rPr>
              <w:t>YYMMDD</w:t>
            </w:r>
          </w:p>
        </w:tc>
        <w:tc>
          <w:tcPr>
            <w:tcW w:w="4343" w:type="dxa"/>
            <w:vAlign w:val="center"/>
          </w:tcPr>
          <w:p w14:paraId="1B4F9256" w14:textId="6E0A8A3B" w:rsidR="007D1E62" w:rsidRPr="00CC4ED0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系統日(民國年)</w:t>
            </w:r>
          </w:p>
        </w:tc>
      </w:tr>
      <w:tr w:rsidR="007D1E62" w:rsidRPr="003B4F69" w14:paraId="036334FA" w14:textId="77777777" w:rsidTr="00CC4ED0">
        <w:tc>
          <w:tcPr>
            <w:tcW w:w="457" w:type="dxa"/>
            <w:vAlign w:val="center"/>
          </w:tcPr>
          <w:p w14:paraId="5F0C983A" w14:textId="4632C59F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5</w:t>
            </w:r>
          </w:p>
        </w:tc>
        <w:tc>
          <w:tcPr>
            <w:tcW w:w="2492" w:type="dxa"/>
            <w:vAlign w:val="center"/>
          </w:tcPr>
          <w:p w14:paraId="0138E0F6" w14:textId="52944611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本日檔案序號</w:t>
            </w:r>
          </w:p>
        </w:tc>
        <w:tc>
          <w:tcPr>
            <w:tcW w:w="923" w:type="dxa"/>
            <w:vAlign w:val="center"/>
          </w:tcPr>
          <w:p w14:paraId="7E1AE274" w14:textId="4216014A" w:rsidR="007D1E62" w:rsidRPr="001E5531" w:rsidRDefault="007D1E62" w:rsidP="00B46C18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2</w:t>
            </w:r>
          </w:p>
        </w:tc>
        <w:tc>
          <w:tcPr>
            <w:tcW w:w="1672" w:type="dxa"/>
            <w:vAlign w:val="center"/>
          </w:tcPr>
          <w:p w14:paraId="686E78F8" w14:textId="5E96055F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9</w:t>
            </w:r>
            <w:r w:rsidRPr="00CE3D0E">
              <w:rPr>
                <w:rFonts w:ascii="標楷體" w:hAnsi="標楷體"/>
              </w:rPr>
              <w:t>9</w:t>
            </w:r>
          </w:p>
        </w:tc>
        <w:tc>
          <w:tcPr>
            <w:tcW w:w="4343" w:type="dxa"/>
            <w:vAlign w:val="center"/>
          </w:tcPr>
          <w:p w14:paraId="7123BEFF" w14:textId="3E5923B3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“01”</w:t>
            </w:r>
          </w:p>
        </w:tc>
      </w:tr>
      <w:tr w:rsidR="007D1E62" w:rsidRPr="003B4F69" w14:paraId="26EF5ED7" w14:textId="77777777" w:rsidTr="00CC4ED0">
        <w:tc>
          <w:tcPr>
            <w:tcW w:w="457" w:type="dxa"/>
            <w:vAlign w:val="center"/>
          </w:tcPr>
          <w:p w14:paraId="0FF40382" w14:textId="7F83C47B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2492" w:type="dxa"/>
            <w:vAlign w:val="center"/>
          </w:tcPr>
          <w:p w14:paraId="1F375DE8" w14:textId="388C1482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FILLER</w:t>
            </w:r>
          </w:p>
        </w:tc>
        <w:tc>
          <w:tcPr>
            <w:tcW w:w="923" w:type="dxa"/>
            <w:vAlign w:val="center"/>
          </w:tcPr>
          <w:p w14:paraId="2A1A524B" w14:textId="7C85915D" w:rsidR="007D1E62" w:rsidRPr="001E5531" w:rsidRDefault="007D1E62" w:rsidP="00B46C18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0</w:t>
            </w:r>
          </w:p>
        </w:tc>
        <w:tc>
          <w:tcPr>
            <w:tcW w:w="1672" w:type="dxa"/>
            <w:vAlign w:val="center"/>
          </w:tcPr>
          <w:p w14:paraId="4ED3C5E3" w14:textId="77777777" w:rsidR="007D1E62" w:rsidRPr="001E5531" w:rsidRDefault="007D1E62" w:rsidP="007D1E62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2D5B699C" w14:textId="055B50E6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空白</w:t>
            </w:r>
          </w:p>
        </w:tc>
      </w:tr>
      <w:tr w:rsidR="007D1E62" w:rsidRPr="003B4F69" w14:paraId="26220ABA" w14:textId="77777777" w:rsidTr="00CC4ED0">
        <w:tc>
          <w:tcPr>
            <w:tcW w:w="457" w:type="dxa"/>
            <w:vAlign w:val="center"/>
          </w:tcPr>
          <w:p w14:paraId="4816176D" w14:textId="026DEE52" w:rsidR="007D1E62" w:rsidRPr="001E5531" w:rsidRDefault="007D1E62" w:rsidP="007D1E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7</w:t>
            </w:r>
          </w:p>
        </w:tc>
        <w:tc>
          <w:tcPr>
            <w:tcW w:w="2492" w:type="dxa"/>
            <w:vAlign w:val="center"/>
          </w:tcPr>
          <w:p w14:paraId="128D88B7" w14:textId="4BD8821E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聯絡電話</w:t>
            </w:r>
          </w:p>
        </w:tc>
        <w:tc>
          <w:tcPr>
            <w:tcW w:w="923" w:type="dxa"/>
            <w:vAlign w:val="center"/>
          </w:tcPr>
          <w:p w14:paraId="5AC29F55" w14:textId="6949EE21" w:rsidR="007D1E62" w:rsidRPr="001E5531" w:rsidRDefault="007D1E62" w:rsidP="00B46C18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1</w:t>
            </w:r>
            <w:r w:rsidRPr="00CE3D0E">
              <w:rPr>
                <w:rFonts w:ascii="標楷體" w:hAnsi="標楷體"/>
              </w:rPr>
              <w:t>6</w:t>
            </w:r>
          </w:p>
        </w:tc>
        <w:tc>
          <w:tcPr>
            <w:tcW w:w="1672" w:type="dxa"/>
            <w:vAlign w:val="center"/>
          </w:tcPr>
          <w:p w14:paraId="77676B53" w14:textId="77777777" w:rsidR="007D1E62" w:rsidRPr="001E5531" w:rsidRDefault="007D1E62" w:rsidP="007D1E62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558D3B1F" w14:textId="67E8C3C7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“02-2389xxxx#xxxx”</w:t>
            </w:r>
          </w:p>
        </w:tc>
      </w:tr>
      <w:tr w:rsidR="007D1E62" w:rsidRPr="003B4F69" w14:paraId="3BBDFEC6" w14:textId="77777777" w:rsidTr="00CC4ED0">
        <w:tc>
          <w:tcPr>
            <w:tcW w:w="457" w:type="dxa"/>
            <w:vAlign w:val="center"/>
          </w:tcPr>
          <w:p w14:paraId="03023BB8" w14:textId="41786113" w:rsidR="007D1E62" w:rsidRPr="001E5531" w:rsidRDefault="007D1E62" w:rsidP="007D1E62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2492" w:type="dxa"/>
            <w:vAlign w:val="center"/>
          </w:tcPr>
          <w:p w14:paraId="07B9B386" w14:textId="3E47ADAE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聯絡人</w:t>
            </w:r>
            <w:r>
              <w:rPr>
                <w:rFonts w:ascii="標楷體" w:hAnsi="標楷體" w:hint="eastAsia"/>
              </w:rPr>
              <w:t>資訊或</w:t>
            </w:r>
            <w:r w:rsidRPr="00CE3D0E">
              <w:rPr>
                <w:rFonts w:ascii="標楷體" w:hAnsi="標楷體" w:hint="eastAsia"/>
              </w:rPr>
              <w:t>訊息</w:t>
            </w:r>
          </w:p>
        </w:tc>
        <w:tc>
          <w:tcPr>
            <w:tcW w:w="923" w:type="dxa"/>
            <w:vAlign w:val="center"/>
          </w:tcPr>
          <w:p w14:paraId="7A28DF90" w14:textId="2557BBC4" w:rsidR="007D1E62" w:rsidRPr="001E5531" w:rsidRDefault="007D1E62" w:rsidP="00B46C18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6</w:t>
            </w:r>
            <w:r>
              <w:rPr>
                <w:rFonts w:ascii="標楷體" w:hAnsi="標楷體"/>
              </w:rPr>
              <w:t>7</w:t>
            </w:r>
          </w:p>
        </w:tc>
        <w:tc>
          <w:tcPr>
            <w:tcW w:w="1672" w:type="dxa"/>
            <w:vAlign w:val="center"/>
          </w:tcPr>
          <w:p w14:paraId="0D159DE1" w14:textId="77777777" w:rsidR="007D1E62" w:rsidRPr="001E5531" w:rsidRDefault="007D1E62" w:rsidP="007D1E62">
            <w:pPr>
              <w:rPr>
                <w:rFonts w:ascii="標楷體" w:hAnsi="標楷體"/>
              </w:rPr>
            </w:pPr>
          </w:p>
        </w:tc>
        <w:tc>
          <w:tcPr>
            <w:tcW w:w="4343" w:type="dxa"/>
            <w:vAlign w:val="center"/>
          </w:tcPr>
          <w:p w14:paraId="11566DC6" w14:textId="55231556" w:rsidR="007D1E62" w:rsidRPr="001E5531" w:rsidRDefault="007D1E62" w:rsidP="007D1E62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</w:rPr>
              <w:t>固定值</w:t>
            </w:r>
            <w:r w:rsidRPr="00CE3D0E">
              <w:rPr>
                <w:rFonts w:ascii="標楷體" w:hAnsi="標楷體"/>
              </w:rPr>
              <w:t>“</w:t>
            </w:r>
            <w:r w:rsidRPr="00277649">
              <w:rPr>
                <w:rFonts w:ascii="標楷體" w:hAnsi="標楷體" w:hint="eastAsia"/>
              </w:rPr>
              <w:t>審查單位聯絡人－許</w:t>
            </w:r>
            <w:r w:rsidRPr="00CE3D0E">
              <w:rPr>
                <w:rFonts w:ascii="標楷體" w:hAnsi="標楷體" w:hint="eastAsia"/>
              </w:rPr>
              <w:t>ＸＸ</w:t>
            </w:r>
            <w:r w:rsidRPr="00CE3D0E">
              <w:rPr>
                <w:rFonts w:ascii="標楷體" w:hAnsi="標楷體"/>
              </w:rPr>
              <w:t>”</w:t>
            </w:r>
          </w:p>
        </w:tc>
      </w:tr>
    </w:tbl>
    <w:p w14:paraId="02E3D477" w14:textId="71688E0A" w:rsidR="001E12C3" w:rsidRDefault="001E12C3" w:rsidP="001E12C3">
      <w:pPr>
        <w:ind w:left="1440"/>
      </w:pPr>
    </w:p>
    <w:p w14:paraId="47939888" w14:textId="77777777" w:rsidR="001E12C3" w:rsidRPr="003B4F69" w:rsidRDefault="001E12C3" w:rsidP="001E12C3">
      <w:pPr>
        <w:rPr>
          <w:rFonts w:ascii="標楷體" w:hAnsi="標楷體"/>
        </w:rPr>
      </w:pPr>
      <w:r>
        <w:rPr>
          <w:rFonts w:ascii="標楷體" w:hAnsi="標楷體" w:hint="eastAsia"/>
        </w:rPr>
        <w:t>明細</w:t>
      </w:r>
      <w:r w:rsidRPr="003B4F69"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48"/>
        <w:gridCol w:w="906"/>
        <w:gridCol w:w="1776"/>
        <w:gridCol w:w="4300"/>
      </w:tblGrid>
      <w:tr w:rsidR="001E12C3" w:rsidRPr="003B4F69" w14:paraId="2EE70459" w14:textId="77777777" w:rsidTr="00C86F6B">
        <w:tc>
          <w:tcPr>
            <w:tcW w:w="457" w:type="dxa"/>
            <w:vAlign w:val="center"/>
          </w:tcPr>
          <w:p w14:paraId="044F7C2A" w14:textId="77777777" w:rsidR="001E12C3" w:rsidRPr="003B4F69" w:rsidRDefault="001E12C3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48" w:type="dxa"/>
            <w:vAlign w:val="center"/>
          </w:tcPr>
          <w:p w14:paraId="785B1A2A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6" w:type="dxa"/>
            <w:vAlign w:val="center"/>
          </w:tcPr>
          <w:p w14:paraId="5A07C554" w14:textId="6EB46A05" w:rsidR="001E12C3" w:rsidRPr="003B4F69" w:rsidRDefault="001E12C3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7729FBF5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00" w:type="dxa"/>
            <w:vAlign w:val="center"/>
          </w:tcPr>
          <w:p w14:paraId="20B3DB0B" w14:textId="77777777" w:rsidR="001E12C3" w:rsidRPr="003B4F69" w:rsidRDefault="001E12C3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B46C18" w:rsidRPr="003B4F69" w14:paraId="6D9295B8" w14:textId="77777777" w:rsidTr="00C86F6B">
        <w:tc>
          <w:tcPr>
            <w:tcW w:w="457" w:type="dxa"/>
            <w:vAlign w:val="center"/>
          </w:tcPr>
          <w:p w14:paraId="6F9E8B84" w14:textId="46D7B488" w:rsidR="00B46C18" w:rsidRPr="001E5531" w:rsidRDefault="00B46C18" w:rsidP="00B46C18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448" w:type="dxa"/>
            <w:vAlign w:val="center"/>
          </w:tcPr>
          <w:p w14:paraId="305B4835" w14:textId="0506CB2C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總行代號</w:t>
            </w:r>
          </w:p>
        </w:tc>
        <w:tc>
          <w:tcPr>
            <w:tcW w:w="906" w:type="dxa"/>
            <w:vAlign w:val="center"/>
          </w:tcPr>
          <w:p w14:paraId="38EDD978" w14:textId="374F3B5F" w:rsidR="00B46C18" w:rsidRPr="001E5531" w:rsidRDefault="00B46C18" w:rsidP="00B46C18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1776" w:type="dxa"/>
            <w:vAlign w:val="center"/>
          </w:tcPr>
          <w:p w14:paraId="17BC9D9F" w14:textId="77777777" w:rsidR="00B46C18" w:rsidRPr="001E5531" w:rsidRDefault="00B46C18" w:rsidP="00B46C18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79E124A5" w14:textId="07A3EA39" w:rsidR="002A5A25" w:rsidRDefault="002A5A25" w:rsidP="00B46C18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458</w:t>
            </w:r>
            <w:r w:rsidRPr="007217B4">
              <w:rPr>
                <w:rFonts w:ascii="標楷體" w:hAnsi="標楷體"/>
              </w:rPr>
              <w:t>"</w:t>
            </w:r>
          </w:p>
          <w:p w14:paraId="39F7AC1D" w14:textId="6594006C" w:rsidR="00B46C18" w:rsidRPr="001E5531" w:rsidRDefault="00B46C18" w:rsidP="00B46C18">
            <w:pPr>
              <w:rPr>
                <w:rFonts w:ascii="標楷體" w:hAnsi="標楷體"/>
              </w:rPr>
            </w:pPr>
            <w:r w:rsidRPr="00D211EF">
              <w:rPr>
                <w:rFonts w:ascii="標楷體" w:hAnsi="標楷體"/>
              </w:rPr>
              <w:t>JcicB680.BankItem</w:t>
            </w:r>
          </w:p>
        </w:tc>
      </w:tr>
      <w:tr w:rsidR="00B46C18" w:rsidRPr="003B4F69" w14:paraId="7DA9F452" w14:textId="77777777" w:rsidTr="00C86F6B">
        <w:tc>
          <w:tcPr>
            <w:tcW w:w="457" w:type="dxa"/>
            <w:vAlign w:val="center"/>
          </w:tcPr>
          <w:p w14:paraId="2B86B519" w14:textId="48CEAF64" w:rsidR="00B46C18" w:rsidRPr="001E5531" w:rsidRDefault="00B46C18" w:rsidP="00B46C18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448" w:type="dxa"/>
            <w:vAlign w:val="center"/>
          </w:tcPr>
          <w:p w14:paraId="69DE404B" w14:textId="0D5D7E5C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分行代號</w:t>
            </w:r>
          </w:p>
        </w:tc>
        <w:tc>
          <w:tcPr>
            <w:tcW w:w="906" w:type="dxa"/>
            <w:vAlign w:val="center"/>
          </w:tcPr>
          <w:p w14:paraId="0E5570A4" w14:textId="6AFFE811" w:rsidR="00B46C18" w:rsidRPr="001E5531" w:rsidRDefault="00B46C18" w:rsidP="00B46C18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ECEEC8F" w14:textId="4574F9A2" w:rsidR="00B46C18" w:rsidRPr="001E5531" w:rsidRDefault="00B46C18" w:rsidP="00B46C18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1CDBE79A" w14:textId="143FBE3B" w:rsidR="002A5A25" w:rsidRDefault="002A5A25" w:rsidP="002A5A25">
            <w:pPr>
              <w:rPr>
                <w:rFonts w:ascii="標楷體" w:hAnsi="標楷體"/>
              </w:rPr>
            </w:pPr>
            <w:r w:rsidRPr="007217B4">
              <w:rPr>
                <w:rFonts w:ascii="標楷體" w:hAnsi="標楷體"/>
              </w:rPr>
              <w:t>"</w:t>
            </w:r>
            <w:r>
              <w:rPr>
                <w:rFonts w:ascii="標楷體" w:hAnsi="標楷體"/>
              </w:rPr>
              <w:t>0001</w:t>
            </w:r>
            <w:r w:rsidRPr="007217B4">
              <w:rPr>
                <w:rFonts w:ascii="標楷體" w:hAnsi="標楷體"/>
              </w:rPr>
              <w:t>"</w:t>
            </w:r>
          </w:p>
          <w:p w14:paraId="635637DD" w14:textId="447704C0" w:rsidR="00B46C18" w:rsidRPr="001E5531" w:rsidRDefault="00B46C18" w:rsidP="00B46C18">
            <w:pPr>
              <w:rPr>
                <w:rFonts w:ascii="標楷體" w:hAnsi="標楷體"/>
              </w:rPr>
            </w:pPr>
            <w:r w:rsidRPr="00D211EF">
              <w:rPr>
                <w:rFonts w:ascii="標楷體" w:hAnsi="標楷體"/>
              </w:rPr>
              <w:t>JcicB680.BranchItem</w:t>
            </w:r>
          </w:p>
        </w:tc>
      </w:tr>
      <w:tr w:rsidR="00B46C18" w:rsidRPr="003B4F69" w14:paraId="186FC7C9" w14:textId="77777777" w:rsidTr="00C86F6B">
        <w:tc>
          <w:tcPr>
            <w:tcW w:w="457" w:type="dxa"/>
            <w:vAlign w:val="center"/>
          </w:tcPr>
          <w:p w14:paraId="7C0EE239" w14:textId="328E0916" w:rsidR="00B46C18" w:rsidRPr="001E5531" w:rsidRDefault="00B46C18" w:rsidP="00B46C18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lastRenderedPageBreak/>
              <w:t>3</w:t>
            </w:r>
          </w:p>
        </w:tc>
        <w:tc>
          <w:tcPr>
            <w:tcW w:w="2448" w:type="dxa"/>
            <w:vAlign w:val="center"/>
          </w:tcPr>
          <w:p w14:paraId="6209AF66" w14:textId="3F9BF80C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交易代碼</w:t>
            </w:r>
          </w:p>
        </w:tc>
        <w:tc>
          <w:tcPr>
            <w:tcW w:w="906" w:type="dxa"/>
            <w:vAlign w:val="center"/>
          </w:tcPr>
          <w:p w14:paraId="289ABE4A" w14:textId="3D8CA5B2" w:rsidR="00B46C18" w:rsidRPr="001E5531" w:rsidRDefault="00B46C18" w:rsidP="00B46C18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776" w:type="dxa"/>
            <w:vAlign w:val="center"/>
          </w:tcPr>
          <w:p w14:paraId="5382D561" w14:textId="27085072" w:rsidR="00B46C18" w:rsidRPr="001E5531" w:rsidRDefault="00B46C18" w:rsidP="00B46C18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4016351F" w14:textId="42136DEE" w:rsidR="002A5A25" w:rsidRDefault="002A5A25" w:rsidP="00B46C18">
            <w:pPr>
              <w:rPr>
                <w:rFonts w:ascii="標楷體" w:hAnsi="標楷體"/>
              </w:rPr>
            </w:pPr>
            <w:r w:rsidRPr="002A5A25"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:</w:t>
            </w:r>
            <w:r w:rsidRPr="002A5A25">
              <w:rPr>
                <w:rFonts w:ascii="標楷體" w:hAnsi="標楷體" w:hint="eastAsia"/>
              </w:rPr>
              <w:t>新增 C</w:t>
            </w:r>
            <w:r>
              <w:rPr>
                <w:rFonts w:ascii="標楷體" w:hAnsi="標楷體"/>
              </w:rPr>
              <w:t>:</w:t>
            </w:r>
            <w:r w:rsidRPr="002A5A25">
              <w:rPr>
                <w:rFonts w:ascii="標楷體" w:hAnsi="標楷體" w:hint="eastAsia"/>
              </w:rPr>
              <w:t>異動 D</w:t>
            </w:r>
            <w:r>
              <w:rPr>
                <w:rFonts w:ascii="標楷體" w:hAnsi="標楷體"/>
              </w:rPr>
              <w:t>:</w:t>
            </w:r>
            <w:r w:rsidRPr="002A5A25">
              <w:rPr>
                <w:rFonts w:ascii="標楷體" w:hAnsi="標楷體" w:hint="eastAsia"/>
              </w:rPr>
              <w:t>刪除</w:t>
            </w:r>
          </w:p>
          <w:p w14:paraId="5D40C26D" w14:textId="4AA892D8" w:rsidR="00B46C18" w:rsidRPr="001E5531" w:rsidRDefault="00B46C18" w:rsidP="00B46C18">
            <w:pPr>
              <w:rPr>
                <w:rFonts w:ascii="標楷體" w:hAnsi="標楷體"/>
              </w:rPr>
            </w:pPr>
            <w:r w:rsidRPr="00D211EF">
              <w:rPr>
                <w:rFonts w:ascii="標楷體" w:hAnsi="標楷體"/>
              </w:rPr>
              <w:t>JcicB680.TranCode</w:t>
            </w:r>
          </w:p>
        </w:tc>
      </w:tr>
      <w:tr w:rsidR="00B46C18" w:rsidRPr="003B4F69" w14:paraId="476992BD" w14:textId="77777777" w:rsidTr="00C86F6B">
        <w:tc>
          <w:tcPr>
            <w:tcW w:w="457" w:type="dxa"/>
            <w:vAlign w:val="center"/>
          </w:tcPr>
          <w:p w14:paraId="13502AFC" w14:textId="674E383A" w:rsidR="00B46C18" w:rsidRPr="001E5531" w:rsidRDefault="00B46C18" w:rsidP="00B46C18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2448" w:type="dxa"/>
            <w:vAlign w:val="center"/>
          </w:tcPr>
          <w:p w14:paraId="058DCB89" w14:textId="12DFF7F1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授信戶IDN</w:t>
            </w:r>
          </w:p>
        </w:tc>
        <w:tc>
          <w:tcPr>
            <w:tcW w:w="906" w:type="dxa"/>
            <w:vAlign w:val="center"/>
          </w:tcPr>
          <w:p w14:paraId="2BC5ECE9" w14:textId="32EC0D36" w:rsidR="00B46C18" w:rsidRPr="001E5531" w:rsidRDefault="00B46C18" w:rsidP="00B46C18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776" w:type="dxa"/>
            <w:vAlign w:val="center"/>
          </w:tcPr>
          <w:p w14:paraId="631E6B94" w14:textId="77777777" w:rsidR="00B46C18" w:rsidRPr="001E5531" w:rsidRDefault="00B46C18" w:rsidP="00B46C18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2111EACE" w14:textId="7F2A764C" w:rsidR="00B46C18" w:rsidRPr="001E5531" w:rsidRDefault="00B46C18" w:rsidP="00B46C18">
            <w:pPr>
              <w:rPr>
                <w:rFonts w:ascii="標楷體" w:hAnsi="標楷體"/>
              </w:rPr>
            </w:pPr>
            <w:r w:rsidRPr="00D211EF">
              <w:rPr>
                <w:rFonts w:ascii="標楷體" w:hAnsi="標楷體"/>
              </w:rPr>
              <w:t>JcicB680.CustId</w:t>
            </w:r>
          </w:p>
        </w:tc>
      </w:tr>
      <w:tr w:rsidR="00B46C18" w:rsidRPr="003B4F69" w14:paraId="2285808F" w14:textId="77777777" w:rsidTr="00C86F6B">
        <w:tc>
          <w:tcPr>
            <w:tcW w:w="457" w:type="dxa"/>
            <w:vAlign w:val="center"/>
          </w:tcPr>
          <w:p w14:paraId="382F3573" w14:textId="28C02D16" w:rsidR="00B46C18" w:rsidRPr="001E5531" w:rsidRDefault="00B46C18" w:rsidP="00B46C18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2448" w:type="dxa"/>
            <w:vAlign w:val="center"/>
          </w:tcPr>
          <w:p w14:paraId="06225FFC" w14:textId="4B62AF00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上欄IDN或BAN錯誤註記</w:t>
            </w:r>
          </w:p>
        </w:tc>
        <w:tc>
          <w:tcPr>
            <w:tcW w:w="906" w:type="dxa"/>
            <w:vAlign w:val="center"/>
          </w:tcPr>
          <w:p w14:paraId="6FC90CE7" w14:textId="75CA4E1C" w:rsidR="00B46C18" w:rsidRPr="001E5531" w:rsidRDefault="00B46C18" w:rsidP="00B46C18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776" w:type="dxa"/>
            <w:vAlign w:val="center"/>
          </w:tcPr>
          <w:p w14:paraId="0F00E944" w14:textId="77777777" w:rsidR="00B46C18" w:rsidRPr="001E5531" w:rsidRDefault="00B46C18" w:rsidP="00B46C18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101862F" w14:textId="0359A8E9" w:rsidR="00B46C18" w:rsidRPr="001E5531" w:rsidRDefault="00B46C18" w:rsidP="00B46C18">
            <w:pPr>
              <w:rPr>
                <w:rFonts w:ascii="標楷體" w:hAnsi="標楷體"/>
              </w:rPr>
            </w:pPr>
            <w:r w:rsidRPr="00D211EF">
              <w:rPr>
                <w:rFonts w:ascii="標楷體" w:hAnsi="標楷體"/>
              </w:rPr>
              <w:t>JcicB680.CustIdErr</w:t>
            </w:r>
          </w:p>
        </w:tc>
      </w:tr>
      <w:tr w:rsidR="00B46C18" w:rsidRPr="003B4F69" w14:paraId="12F29B55" w14:textId="77777777" w:rsidTr="00C86F6B">
        <w:tc>
          <w:tcPr>
            <w:tcW w:w="457" w:type="dxa"/>
            <w:vAlign w:val="center"/>
          </w:tcPr>
          <w:p w14:paraId="76A1AC5D" w14:textId="182CEBE3" w:rsidR="00B46C18" w:rsidRPr="001E5531" w:rsidRDefault="00B46C18" w:rsidP="00B46C18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2448" w:type="dxa"/>
            <w:vAlign w:val="center"/>
          </w:tcPr>
          <w:p w14:paraId="335E5164" w14:textId="364D4FCC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ILLER</w:t>
            </w:r>
          </w:p>
        </w:tc>
        <w:tc>
          <w:tcPr>
            <w:tcW w:w="906" w:type="dxa"/>
            <w:vAlign w:val="center"/>
          </w:tcPr>
          <w:p w14:paraId="4465287E" w14:textId="12F0612D" w:rsidR="00B46C18" w:rsidRPr="001E5531" w:rsidRDefault="00B46C18" w:rsidP="00B46C18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776" w:type="dxa"/>
            <w:vAlign w:val="center"/>
          </w:tcPr>
          <w:p w14:paraId="77CF4854" w14:textId="3A70EFB9" w:rsidR="00B46C18" w:rsidRPr="001E5531" w:rsidRDefault="00B46C18" w:rsidP="00B46C18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6616C78F" w14:textId="0B558F91" w:rsidR="00B46C18" w:rsidRPr="001E5531" w:rsidRDefault="00B46C18" w:rsidP="00B46C18">
            <w:pPr>
              <w:rPr>
                <w:rFonts w:ascii="標楷體" w:hAnsi="標楷體"/>
              </w:rPr>
            </w:pPr>
            <w:r w:rsidRPr="00D211EF">
              <w:rPr>
                <w:rFonts w:ascii="標楷體" w:hAnsi="標楷體"/>
              </w:rPr>
              <w:t>JcicB680.Filler6</w:t>
            </w:r>
          </w:p>
        </w:tc>
      </w:tr>
      <w:tr w:rsidR="00B46C18" w:rsidRPr="003B4F69" w14:paraId="5BC67A96" w14:textId="77777777" w:rsidTr="00C86F6B">
        <w:tc>
          <w:tcPr>
            <w:tcW w:w="457" w:type="dxa"/>
            <w:vAlign w:val="center"/>
          </w:tcPr>
          <w:p w14:paraId="003DD251" w14:textId="3E4FAA25" w:rsidR="00B46C18" w:rsidRPr="001E5531" w:rsidRDefault="00B46C18" w:rsidP="00B46C18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2448" w:type="dxa"/>
            <w:vAlign w:val="center"/>
          </w:tcPr>
          <w:p w14:paraId="5EBA1702" w14:textId="5521A168" w:rsidR="00B46C18" w:rsidRPr="001E5531" w:rsidRDefault="00B46C18" w:rsidP="00B46C18">
            <w:pPr>
              <w:rPr>
                <w:rFonts w:ascii="標楷體" w:hAnsi="標楷體"/>
              </w:rPr>
            </w:pPr>
            <w:r w:rsidRPr="00055882">
              <w:rPr>
                <w:rFonts w:ascii="標楷體" w:hAnsi="標楷體" w:hint="eastAsia"/>
              </w:rPr>
              <w:t>「貸款餘額(擔保放款餘額加上部分擔保、副擔保貸款餘額)扣除擔保品鑑估值」之金額</w:t>
            </w:r>
          </w:p>
        </w:tc>
        <w:tc>
          <w:tcPr>
            <w:tcW w:w="906" w:type="dxa"/>
            <w:vAlign w:val="center"/>
          </w:tcPr>
          <w:p w14:paraId="2411A0AA" w14:textId="79F4C1E0" w:rsidR="00B46C18" w:rsidRPr="001E5531" w:rsidRDefault="00B46C18" w:rsidP="00B46C18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776" w:type="dxa"/>
            <w:vAlign w:val="center"/>
          </w:tcPr>
          <w:p w14:paraId="534D6210" w14:textId="3DBEA609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999999999</w:t>
            </w:r>
          </w:p>
        </w:tc>
        <w:tc>
          <w:tcPr>
            <w:tcW w:w="4300" w:type="dxa"/>
            <w:vAlign w:val="center"/>
          </w:tcPr>
          <w:p w14:paraId="3441C00F" w14:textId="77777777" w:rsidR="002A5A25" w:rsidRDefault="002A5A25" w:rsidP="00B46C18">
            <w:pPr>
              <w:rPr>
                <w:rFonts w:ascii="標楷體" w:hAnsi="標楷體"/>
              </w:rPr>
            </w:pPr>
            <w:r w:rsidRPr="002A5A25">
              <w:rPr>
                <w:rFonts w:ascii="標楷體" w:hAnsi="標楷體" w:hint="eastAsia"/>
              </w:rPr>
              <w:t>右靠左補0，單位新台幣千元，本欄位金額請四捨五入後填報，不足千元者以一千元計。為該授信戶於上述總分行機構辦理之擔保放款餘額加上部分擔保、副擔保貸款餘額扣除所提供之擔保品鑑估值後所得之金額，上開所得之金額如小於0，則金額報送"0"</w:t>
            </w:r>
          </w:p>
          <w:p w14:paraId="5AB7E484" w14:textId="58F46E8B" w:rsidR="00B46C18" w:rsidRPr="001E5531" w:rsidRDefault="00B46C18" w:rsidP="00B46C18">
            <w:pPr>
              <w:rPr>
                <w:rFonts w:ascii="標楷體" w:hAnsi="標楷體"/>
              </w:rPr>
            </w:pPr>
            <w:r w:rsidRPr="00D211EF">
              <w:rPr>
                <w:rFonts w:ascii="標楷體" w:hAnsi="標楷體"/>
              </w:rPr>
              <w:t>JcicB680.Amt</w:t>
            </w:r>
          </w:p>
        </w:tc>
      </w:tr>
      <w:tr w:rsidR="00B46C18" w:rsidRPr="003B4F69" w14:paraId="1D9082F5" w14:textId="77777777" w:rsidTr="00C86F6B">
        <w:tc>
          <w:tcPr>
            <w:tcW w:w="457" w:type="dxa"/>
            <w:vAlign w:val="center"/>
          </w:tcPr>
          <w:p w14:paraId="6859B624" w14:textId="00F4A18C" w:rsidR="00B46C18" w:rsidRPr="001E5531" w:rsidRDefault="00B46C18" w:rsidP="00B46C18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2448" w:type="dxa"/>
            <w:vAlign w:val="center"/>
          </w:tcPr>
          <w:p w14:paraId="54AD6143" w14:textId="4D6AC9AA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資料所屬年月</w:t>
            </w:r>
          </w:p>
        </w:tc>
        <w:tc>
          <w:tcPr>
            <w:tcW w:w="906" w:type="dxa"/>
            <w:vAlign w:val="center"/>
          </w:tcPr>
          <w:p w14:paraId="1A792D8B" w14:textId="3D5705FF" w:rsidR="00B46C18" w:rsidRPr="001E5531" w:rsidRDefault="00B46C18" w:rsidP="00B46C18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1776" w:type="dxa"/>
            <w:vAlign w:val="center"/>
          </w:tcPr>
          <w:p w14:paraId="35D4FE0C" w14:textId="74F1CD92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</w:t>
            </w:r>
            <w:r>
              <w:rPr>
                <w:rFonts w:ascii="標楷體" w:hAnsi="標楷體"/>
              </w:rPr>
              <w:t>YYMM</w:t>
            </w:r>
          </w:p>
        </w:tc>
        <w:tc>
          <w:tcPr>
            <w:tcW w:w="4300" w:type="dxa"/>
            <w:vAlign w:val="center"/>
          </w:tcPr>
          <w:p w14:paraId="1F16B3C0" w14:textId="77777777" w:rsidR="002A5A25" w:rsidRDefault="002A5A25" w:rsidP="00B46C18">
            <w:pPr>
              <w:rPr>
                <w:rFonts w:ascii="標楷體" w:hAnsi="標楷體"/>
              </w:rPr>
            </w:pPr>
            <w:r w:rsidRPr="002A5A25">
              <w:rPr>
                <w:rFonts w:ascii="標楷體" w:hAnsi="標楷體" w:hint="eastAsia"/>
              </w:rPr>
              <w:t>請填報本筆授信資料所屬年月</w:t>
            </w:r>
          </w:p>
          <w:p w14:paraId="4722CFF3" w14:textId="0D415997" w:rsidR="00B46C18" w:rsidRPr="001E5531" w:rsidRDefault="00B46C18" w:rsidP="00B46C18">
            <w:pPr>
              <w:rPr>
                <w:rFonts w:ascii="標楷體" w:hAnsi="標楷體"/>
              </w:rPr>
            </w:pPr>
            <w:r w:rsidRPr="00D211EF">
              <w:rPr>
                <w:rFonts w:ascii="標楷體" w:hAnsi="標楷體"/>
              </w:rPr>
              <w:t>JcicB680.JcicDataYM</w:t>
            </w:r>
          </w:p>
        </w:tc>
      </w:tr>
      <w:tr w:rsidR="00B46C18" w:rsidRPr="003B4F69" w14:paraId="0C38EEB8" w14:textId="77777777" w:rsidTr="00C86F6B">
        <w:tc>
          <w:tcPr>
            <w:tcW w:w="457" w:type="dxa"/>
            <w:vAlign w:val="center"/>
          </w:tcPr>
          <w:p w14:paraId="4BFCB723" w14:textId="79358613" w:rsidR="00B46C18" w:rsidRPr="001E5531" w:rsidRDefault="00B46C18" w:rsidP="00B46C18">
            <w:pPr>
              <w:rPr>
                <w:rFonts w:ascii="標楷體" w:hAnsi="標楷體"/>
              </w:rPr>
            </w:pPr>
            <w:r w:rsidRPr="006C50C3"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2448" w:type="dxa"/>
            <w:vAlign w:val="center"/>
          </w:tcPr>
          <w:p w14:paraId="390A9427" w14:textId="7326A7B8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ILLER</w:t>
            </w:r>
          </w:p>
        </w:tc>
        <w:tc>
          <w:tcPr>
            <w:tcW w:w="906" w:type="dxa"/>
            <w:vAlign w:val="center"/>
          </w:tcPr>
          <w:p w14:paraId="65E27F39" w14:textId="0A816144" w:rsidR="00B46C18" w:rsidRPr="001E5531" w:rsidRDefault="00B46C18" w:rsidP="00B46C18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5</w:t>
            </w:r>
            <w:r>
              <w:rPr>
                <w:rFonts w:ascii="標楷體" w:hAnsi="標楷體"/>
              </w:rPr>
              <w:t>4</w:t>
            </w:r>
          </w:p>
        </w:tc>
        <w:tc>
          <w:tcPr>
            <w:tcW w:w="1776" w:type="dxa"/>
            <w:vAlign w:val="center"/>
          </w:tcPr>
          <w:p w14:paraId="17158F00" w14:textId="207D19C3" w:rsidR="00B46C18" w:rsidRPr="001E5531" w:rsidRDefault="00B46C18" w:rsidP="00B46C18">
            <w:pPr>
              <w:rPr>
                <w:rFonts w:ascii="標楷體" w:hAnsi="標楷體"/>
              </w:rPr>
            </w:pPr>
          </w:p>
        </w:tc>
        <w:tc>
          <w:tcPr>
            <w:tcW w:w="4300" w:type="dxa"/>
            <w:vAlign w:val="center"/>
          </w:tcPr>
          <w:p w14:paraId="311BA295" w14:textId="3BA99CD1" w:rsidR="00B46C18" w:rsidRPr="001E5531" w:rsidRDefault="00B46C18" w:rsidP="00B46C18">
            <w:pPr>
              <w:rPr>
                <w:rFonts w:ascii="標楷體" w:hAnsi="標楷體"/>
              </w:rPr>
            </w:pPr>
            <w:r w:rsidRPr="00D211EF">
              <w:rPr>
                <w:rFonts w:ascii="標楷體" w:hAnsi="標楷體"/>
              </w:rPr>
              <w:t>JcicB680.Filler9</w:t>
            </w:r>
          </w:p>
        </w:tc>
      </w:tr>
    </w:tbl>
    <w:p w14:paraId="1AD8B2E4" w14:textId="1E0DB846" w:rsidR="0031085E" w:rsidRDefault="0031085E" w:rsidP="00663186">
      <w:pPr>
        <w:pStyle w:val="ad"/>
        <w:ind w:leftChars="0" w:left="851"/>
        <w:rPr>
          <w:rFonts w:ascii="標楷體" w:hAnsi="標楷體"/>
        </w:rPr>
      </w:pPr>
    </w:p>
    <w:p w14:paraId="6D653916" w14:textId="77777777" w:rsidR="00835E9C" w:rsidRPr="003B4F69" w:rsidRDefault="00835E9C" w:rsidP="00835E9C">
      <w:pPr>
        <w:rPr>
          <w:rFonts w:ascii="標楷體" w:hAnsi="標楷體"/>
        </w:rPr>
      </w:pPr>
      <w:r>
        <w:rPr>
          <w:rFonts w:ascii="標楷體" w:hAnsi="標楷體" w:hint="eastAsia"/>
        </w:rPr>
        <w:t>末</w:t>
      </w:r>
      <w:r w:rsidRPr="003B4F69">
        <w:rPr>
          <w:rFonts w:ascii="標楷體" w:hAnsi="標楷體" w:hint="eastAsia"/>
        </w:rPr>
        <w:t>筆：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431"/>
        <w:gridCol w:w="908"/>
        <w:gridCol w:w="1776"/>
        <w:gridCol w:w="4315"/>
      </w:tblGrid>
      <w:tr w:rsidR="00835E9C" w:rsidRPr="003B4F69" w14:paraId="01B56886" w14:textId="77777777" w:rsidTr="00B6428B">
        <w:tc>
          <w:tcPr>
            <w:tcW w:w="457" w:type="dxa"/>
            <w:vAlign w:val="center"/>
          </w:tcPr>
          <w:p w14:paraId="5F4BED1D" w14:textId="77777777" w:rsidR="00835E9C" w:rsidRPr="003B4F69" w:rsidRDefault="00835E9C" w:rsidP="00074B56">
            <w:r w:rsidRPr="003B4F69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3B4F69">
              <w:rPr>
                <w:rFonts w:ascii="標楷體" w:hAnsi="標楷體"/>
                <w:b/>
                <w:bCs/>
                <w:kern w:val="0"/>
              </w:rPr>
              <w:br/>
            </w:r>
            <w:r w:rsidRPr="003B4F69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431" w:type="dxa"/>
            <w:vAlign w:val="center"/>
          </w:tcPr>
          <w:p w14:paraId="7ED44F91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908" w:type="dxa"/>
            <w:vAlign w:val="center"/>
          </w:tcPr>
          <w:p w14:paraId="31FD6C4E" w14:textId="2C44D946" w:rsidR="00835E9C" w:rsidRPr="003B4F69" w:rsidRDefault="00835E9C" w:rsidP="00074B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6" w:type="dxa"/>
            <w:vAlign w:val="center"/>
          </w:tcPr>
          <w:p w14:paraId="6230C546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315" w:type="dxa"/>
            <w:vAlign w:val="center"/>
          </w:tcPr>
          <w:p w14:paraId="040CFF93" w14:textId="77777777" w:rsidR="00835E9C" w:rsidRPr="003B4F69" w:rsidRDefault="00835E9C" w:rsidP="00074B56">
            <w:pPr>
              <w:jc w:val="center"/>
            </w:pPr>
            <w:r w:rsidRPr="003B4F69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B46C18" w:rsidRPr="003B4F69" w14:paraId="7EBBC779" w14:textId="77777777" w:rsidTr="00B6428B">
        <w:tc>
          <w:tcPr>
            <w:tcW w:w="457" w:type="dxa"/>
            <w:vAlign w:val="center"/>
          </w:tcPr>
          <w:p w14:paraId="2777800C" w14:textId="32AAE429" w:rsidR="00B46C18" w:rsidRPr="001E5531" w:rsidRDefault="00B46C18" w:rsidP="00B46C18">
            <w:pPr>
              <w:rPr>
                <w:rFonts w:ascii="標楷體" w:hAnsi="標楷體"/>
              </w:rPr>
            </w:pPr>
            <w:r w:rsidRPr="001E5531">
              <w:rPr>
                <w:rFonts w:ascii="標楷體" w:hAnsi="標楷體" w:hint="eastAsia"/>
              </w:rPr>
              <w:t>1</w:t>
            </w:r>
          </w:p>
        </w:tc>
        <w:tc>
          <w:tcPr>
            <w:tcW w:w="2431" w:type="dxa"/>
            <w:vAlign w:val="center"/>
          </w:tcPr>
          <w:p w14:paraId="2E781C03" w14:textId="07D36D42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末筆標示</w:t>
            </w:r>
          </w:p>
        </w:tc>
        <w:tc>
          <w:tcPr>
            <w:tcW w:w="908" w:type="dxa"/>
            <w:vAlign w:val="center"/>
          </w:tcPr>
          <w:p w14:paraId="50D76CCA" w14:textId="5B594DC5" w:rsidR="00B46C18" w:rsidRPr="001E5531" w:rsidRDefault="00B46C18" w:rsidP="00B46C18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1776" w:type="dxa"/>
            <w:vAlign w:val="center"/>
          </w:tcPr>
          <w:p w14:paraId="73756915" w14:textId="77777777" w:rsidR="00B46C18" w:rsidRPr="001E5531" w:rsidRDefault="00B46C18" w:rsidP="00B46C18">
            <w:pPr>
              <w:rPr>
                <w:rFonts w:ascii="標楷體" w:hAnsi="標楷體"/>
              </w:rPr>
            </w:pPr>
          </w:p>
        </w:tc>
        <w:tc>
          <w:tcPr>
            <w:tcW w:w="4315" w:type="dxa"/>
            <w:vAlign w:val="center"/>
          </w:tcPr>
          <w:p w14:paraId="7A4D3373" w14:textId="5F0FAE40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  <w:r>
              <w:rPr>
                <w:rFonts w:ascii="標楷體" w:hAnsi="標楷體"/>
              </w:rPr>
              <w:t>“</w:t>
            </w:r>
            <w:r>
              <w:rPr>
                <w:rFonts w:ascii="標楷體" w:hAnsi="標楷體" w:hint="eastAsia"/>
              </w:rPr>
              <w:t>TRLR</w:t>
            </w:r>
            <w:r>
              <w:rPr>
                <w:rFonts w:ascii="標楷體" w:hAnsi="標楷體"/>
              </w:rPr>
              <w:t>”</w:t>
            </w:r>
          </w:p>
        </w:tc>
      </w:tr>
      <w:tr w:rsidR="00B46C18" w:rsidRPr="003B4F69" w14:paraId="12E0264E" w14:textId="77777777" w:rsidTr="00105D5B">
        <w:tc>
          <w:tcPr>
            <w:tcW w:w="457" w:type="dxa"/>
          </w:tcPr>
          <w:p w14:paraId="04E0612D" w14:textId="463795E5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2431" w:type="dxa"/>
          </w:tcPr>
          <w:p w14:paraId="2EFCA456" w14:textId="53CAE099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908" w:type="dxa"/>
          </w:tcPr>
          <w:p w14:paraId="2D39386E" w14:textId="7AC2CFB6" w:rsidR="00B46C18" w:rsidRPr="001E5531" w:rsidRDefault="00B46C18" w:rsidP="00B46C18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8</w:t>
            </w:r>
          </w:p>
        </w:tc>
        <w:tc>
          <w:tcPr>
            <w:tcW w:w="1776" w:type="dxa"/>
          </w:tcPr>
          <w:p w14:paraId="0736AEDA" w14:textId="176DACFE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</w:t>
            </w:r>
            <w:r>
              <w:rPr>
                <w:rFonts w:ascii="標楷體" w:hAnsi="標楷體"/>
              </w:rPr>
              <w:t>999999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4315" w:type="dxa"/>
          </w:tcPr>
          <w:p w14:paraId="57DEA155" w14:textId="3582277C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本檔案資料之總筆數(不含頭、末筆)</w:t>
            </w:r>
          </w:p>
        </w:tc>
      </w:tr>
      <w:tr w:rsidR="00B46C18" w:rsidRPr="003B4F69" w14:paraId="1797186F" w14:textId="77777777" w:rsidTr="00105D5B">
        <w:tc>
          <w:tcPr>
            <w:tcW w:w="457" w:type="dxa"/>
          </w:tcPr>
          <w:p w14:paraId="3C2A2B71" w14:textId="75D31CD1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3</w:t>
            </w:r>
          </w:p>
        </w:tc>
        <w:tc>
          <w:tcPr>
            <w:tcW w:w="2431" w:type="dxa"/>
          </w:tcPr>
          <w:p w14:paraId="38D1753A" w14:textId="51FAD5DF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FILLER</w:t>
            </w:r>
          </w:p>
        </w:tc>
        <w:tc>
          <w:tcPr>
            <w:tcW w:w="908" w:type="dxa"/>
          </w:tcPr>
          <w:p w14:paraId="568B107B" w14:textId="50B99434" w:rsidR="00B46C18" w:rsidRPr="001E5531" w:rsidRDefault="00B46C18" w:rsidP="00B46C18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/>
              </w:rPr>
              <w:t>16</w:t>
            </w:r>
          </w:p>
        </w:tc>
        <w:tc>
          <w:tcPr>
            <w:tcW w:w="1776" w:type="dxa"/>
          </w:tcPr>
          <w:p w14:paraId="3004136E" w14:textId="7B7A219A" w:rsidR="00B46C18" w:rsidRPr="001E5531" w:rsidRDefault="00B46C18" w:rsidP="00B46C18">
            <w:pPr>
              <w:rPr>
                <w:rFonts w:ascii="標楷體" w:hAnsi="標楷體"/>
              </w:rPr>
            </w:pPr>
          </w:p>
        </w:tc>
        <w:tc>
          <w:tcPr>
            <w:tcW w:w="4315" w:type="dxa"/>
          </w:tcPr>
          <w:p w14:paraId="2E6C9B85" w14:textId="536C6EEC" w:rsidR="00B46C18" w:rsidRPr="001E5531" w:rsidRDefault="00B46C18" w:rsidP="00B46C1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空白</w:t>
            </w:r>
          </w:p>
        </w:tc>
      </w:tr>
    </w:tbl>
    <w:p w14:paraId="3BDCBB55" w14:textId="74CC939F" w:rsidR="00835E9C" w:rsidRDefault="00835E9C" w:rsidP="00835E9C">
      <w:pPr>
        <w:ind w:left="1440"/>
      </w:pPr>
    </w:p>
    <w:p w14:paraId="1DA6BC18" w14:textId="77777777" w:rsidR="002870DA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>
        <w:rPr>
          <w:rFonts w:ascii="標楷體" w:hAnsi="標楷體" w:hint="eastAsia"/>
        </w:rPr>
        <w:t>※另產出對應的xl</w:t>
      </w:r>
      <w:r>
        <w:rPr>
          <w:rFonts w:ascii="標楷體" w:hAnsi="標楷體"/>
        </w:rPr>
        <w:t>sx</w:t>
      </w:r>
      <w:r>
        <w:rPr>
          <w:rFonts w:ascii="標楷體" w:hAnsi="標楷體" w:hint="eastAsia"/>
        </w:rPr>
        <w:t>檔案供核對用，首筆為欄位名稱並需加註欄位的相對位置，不需末筆</w:t>
      </w:r>
    </w:p>
    <w:p w14:paraId="208AB126" w14:textId="131C8025" w:rsidR="002870DA" w:rsidRPr="00DB769C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>：</w:t>
      </w:r>
      <w:ins w:id="7" w:author="st1" w:date="2021-05-16T16:56:00Z">
        <w:r>
          <w:rPr>
            <w:rFonts w:ascii="標楷體" w:hAnsi="標楷體" w:hint="eastAsia"/>
          </w:rPr>
          <w:t>458</w:t>
        </w:r>
      </w:ins>
      <w:ins w:id="8" w:author="st1" w:date="2021-05-16T16:57:00Z">
        <w:r>
          <w:rPr>
            <w:rFonts w:ascii="標楷體" w:hAnsi="標楷體" w:hint="eastAsia"/>
          </w:rPr>
          <w:t>mmdd1</w:t>
        </w:r>
        <w:r>
          <w:rPr>
            <w:rFonts w:ascii="標楷體" w:hAnsi="標楷體"/>
          </w:rPr>
          <w:t>.</w:t>
        </w:r>
      </w:ins>
      <w:r w:rsidR="008D3E58">
        <w:rPr>
          <w:rFonts w:ascii="標楷體" w:hAnsi="標楷體"/>
        </w:rPr>
        <w:t>680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(</w:t>
      </w:r>
      <w:ins w:id="9" w:author="st1" w:date="2021-05-16T16:57:00Z">
        <w:r>
          <w:rPr>
            <w:rFonts w:ascii="標楷體" w:hAnsi="標楷體" w:hint="eastAsia"/>
          </w:rPr>
          <w:t>mmdd</w:t>
        </w:r>
      </w:ins>
      <w:r>
        <w:rPr>
          <w:rFonts w:ascii="標楷體" w:hAnsi="標楷體"/>
        </w:rPr>
        <w:t>:</w:t>
      </w:r>
      <w:r>
        <w:rPr>
          <w:rFonts w:ascii="標楷體" w:hAnsi="標楷體" w:hint="eastAsia"/>
        </w:rPr>
        <w:t>申報當日之月日(</w:t>
      </w:r>
      <w:r w:rsidR="001F5B56">
        <w:rPr>
          <w:rFonts w:ascii="標楷體" w:hAnsi="標楷體" w:hint="eastAsia"/>
        </w:rPr>
        <w:t>日曆</w:t>
      </w:r>
      <w:r>
        <w:rPr>
          <w:rFonts w:ascii="標楷體" w:hAnsi="標楷體" w:hint="eastAsia"/>
        </w:rPr>
        <w:t>日) ex</w:t>
      </w:r>
      <w:r>
        <w:rPr>
          <w:rFonts w:ascii="標楷體" w:hAnsi="標楷體"/>
        </w:rPr>
        <w:t>:45805161.</w:t>
      </w:r>
      <w:r w:rsidR="008D3E58">
        <w:rPr>
          <w:rFonts w:ascii="標楷體" w:hAnsi="標楷體"/>
        </w:rPr>
        <w:t>680</w:t>
      </w:r>
      <w:r w:rsidRPr="00C85B3C">
        <w:rPr>
          <w:rFonts w:ascii="標楷體" w:hAnsi="標楷體"/>
        </w:rPr>
        <w:t>.xlsx</w:t>
      </w:r>
      <w:r>
        <w:rPr>
          <w:rFonts w:ascii="標楷體" w:hAnsi="標楷體" w:hint="eastAsia"/>
        </w:rPr>
        <w:t>)</w:t>
      </w:r>
    </w:p>
    <w:p w14:paraId="03BABCC6" w14:textId="77777777" w:rsidR="002870DA" w:rsidRPr="004037BD" w:rsidRDefault="002870DA" w:rsidP="002870DA">
      <w:pPr>
        <w:pStyle w:val="ad"/>
        <w:ind w:leftChars="354" w:left="1076" w:hangingChars="94" w:hanging="226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EXCEL</w:t>
      </w:r>
      <w:r>
        <w:rPr>
          <w:rFonts w:ascii="標楷體" w:hAnsi="標楷體" w:hint="eastAsia"/>
        </w:rPr>
        <w:t>檔</w:t>
      </w:r>
    </w:p>
    <w:p w14:paraId="4995EF48" w14:textId="77777777" w:rsidR="002870DA" w:rsidRDefault="002870DA" w:rsidP="00835E9C">
      <w:pPr>
        <w:ind w:left="1440"/>
      </w:pP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695175" w14:paraId="7CAEDA16" w14:textId="77777777" w:rsidTr="00891680">
        <w:tc>
          <w:tcPr>
            <w:tcW w:w="10632" w:type="dxa"/>
          </w:tcPr>
          <w:p w14:paraId="3A2FC3BF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SELECT M."BankItem"</w:t>
            </w:r>
          </w:p>
          <w:p w14:paraId="5575485B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M."BranchItem"</w:t>
            </w:r>
          </w:p>
          <w:p w14:paraId="0F65C053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M."TranCode"</w:t>
            </w:r>
          </w:p>
          <w:p w14:paraId="4D8FEDE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M."CustId"</w:t>
            </w:r>
          </w:p>
          <w:p w14:paraId="25A6377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M."CustIdErr"</w:t>
            </w:r>
          </w:p>
          <w:p w14:paraId="74A9CE4D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M."Filler6"</w:t>
            </w:r>
          </w:p>
          <w:p w14:paraId="315C6186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M."Amt""</w:t>
            </w:r>
          </w:p>
          <w:p w14:paraId="40162DC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M."JcicDataYM"</w:t>
            </w:r>
          </w:p>
          <w:p w14:paraId="2DE69B1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M."Filler9"</w:t>
            </w:r>
          </w:p>
          <w:p w14:paraId="02D95206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lastRenderedPageBreak/>
              <w:t>FROM  "JcicB680" M</w:t>
            </w:r>
          </w:p>
          <w:p w14:paraId="662C634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WHERE M."DataYM" = dateMonth</w:t>
            </w:r>
          </w:p>
          <w:p w14:paraId="4FE9965A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ORDER BY M."CustId"</w:t>
            </w:r>
          </w:p>
          <w:p w14:paraId="5D758D87" w14:textId="4F39D954" w:rsidR="0047340C" w:rsidRPr="00695175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;</w:t>
            </w:r>
          </w:p>
          <w:p w14:paraId="7850248F" w14:textId="365C2F6F" w:rsidR="008B3C98" w:rsidRPr="00695175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9947DEF" w14:textId="77777777" w:rsidR="00891680" w:rsidRPr="00695175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5F00634" w14:textId="77777777" w:rsidR="00F27CE6" w:rsidRPr="00695175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695175">
              <w:rPr>
                <w:rFonts w:ascii="細明體" w:eastAsia="細明體" w:hAnsi="細明體" w:hint="eastAsia"/>
                <w:sz w:val="20"/>
                <w:szCs w:val="20"/>
              </w:rPr>
              <w:t>-- 主要邏輯在Stored Procedure</w:t>
            </w:r>
          </w:p>
          <w:p w14:paraId="15C0C20B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>-- 程式功能：維護 JcicB680 每月聯徵「貸款餘額(擔保放款餘額加上部分擔保、副擔保貸款餘額)扣除擔保品鑑估值」之金額資料檔</w:t>
            </w:r>
          </w:p>
          <w:p w14:paraId="1EE0E77B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>-- 執行時機：每月底日終批次(換日前)</w:t>
            </w:r>
          </w:p>
          <w:p w14:paraId="351D239A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>-- 執行方式：EXEC "Usp_L8_JcicB680_Upd"(20200430,'System');</w:t>
            </w:r>
          </w:p>
          <w:p w14:paraId="39EB98D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--</w:t>
            </w:r>
          </w:p>
          <w:p w14:paraId="1E53095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2995A2A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DROP TABLE "Work_B680" purge;</w:t>
            </w:r>
          </w:p>
          <w:p w14:paraId="0024F320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CREATE GLOBAL TEMPORARY TABLE "Work_B680"</w:t>
            </w:r>
          </w:p>
          <w:p w14:paraId="248FBB7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(  "CustId"      varchar2(10)</w:t>
            </w:r>
          </w:p>
          <w:p w14:paraId="3917777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"CustNo"      decimal(7, 0)   default 0 not null</w:t>
            </w:r>
          </w:p>
          <w:p w14:paraId="544F9B33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"FacmNo"      decimal(3, 0)   default 0 not null</w:t>
            </w:r>
          </w:p>
          <w:p w14:paraId="0D01D47D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"BormNo"      decimal(3, 0)   default 0 not null</w:t>
            </w:r>
          </w:p>
          <w:p w14:paraId="1A417489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"LoanBal"     decimal(16, 2)  default 0 not null</w:t>
            </w:r>
          </w:p>
          <w:p w14:paraId="5C207D4A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"LineAmt"     decimal(16, 2)  default 0 not null</w:t>
            </w:r>
          </w:p>
          <w:p w14:paraId="657371B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"AcctCode"    varchar2(1)</w:t>
            </w:r>
          </w:p>
          <w:p w14:paraId="18DDB67F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"BadDebtDate" decimal(5, 0)   default 0 not null</w:t>
            </w:r>
          </w:p>
          <w:p w14:paraId="0CAEF12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, "TotalAmt"    decimal(10, 0)  default 0 not null      -- B201 金額合計(千元)</w:t>
            </w:r>
          </w:p>
          <w:p w14:paraId="2E65C51A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)</w:t>
            </w:r>
          </w:p>
          <w:p w14:paraId="114733D1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ON COMMIT DELETE ROWS;</w:t>
            </w:r>
          </w:p>
          <w:p w14:paraId="739B835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00A4CBD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62EC80D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DROP TABLE "Work_B680_F" purge;</w:t>
            </w:r>
          </w:p>
          <w:p w14:paraId="1BBD68F3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CREATE GLOBAL TEMPORARY TABLE "Work_B680_F"</w:t>
            </w:r>
          </w:p>
          <w:p w14:paraId="4C6FFE0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(  "CustId"      varchar2(10)</w:t>
            </w:r>
          </w:p>
          <w:p w14:paraId="7F7144E1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"CustNo"      decimal(7, 0)   default 0 not null</w:t>
            </w:r>
          </w:p>
          <w:p w14:paraId="376C72F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, "LineAmt"     decimal(16, 2)  default 0 not null</w:t>
            </w:r>
          </w:p>
          <w:p w14:paraId="5684022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)</w:t>
            </w:r>
          </w:p>
          <w:p w14:paraId="2152FBB1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ON COMMIT DELETE ROWS;</w:t>
            </w:r>
          </w:p>
          <w:p w14:paraId="078E7C43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041CA5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6FC47B0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CREATE OR REPLACE PROCEDURE "Usp_L8_JcicB680_Upd"</w:t>
            </w:r>
          </w:p>
          <w:p w14:paraId="4757343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(</w:t>
            </w:r>
          </w:p>
          <w:p w14:paraId="777AB47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-- 參數</w:t>
            </w:r>
          </w:p>
          <w:p w14:paraId="396AF41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572286FE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EmpNo          IN  VARCHAR2    -- 經辦</w:t>
            </w:r>
          </w:p>
          <w:p w14:paraId="62A1B56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)</w:t>
            </w:r>
          </w:p>
          <w:p w14:paraId="70B94FA3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AS</w:t>
            </w:r>
          </w:p>
          <w:p w14:paraId="10311FE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BEGIN</w:t>
            </w:r>
          </w:p>
          <w:p w14:paraId="47A15B73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DECLARE</w:t>
            </w:r>
          </w:p>
          <w:p w14:paraId="143E1AA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INS_CNT        INT;         -- 新增筆數</w:t>
            </w:r>
          </w:p>
          <w:p w14:paraId="2D914446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UPD_CNT        INT;         -- 更新筆數</w:t>
            </w:r>
          </w:p>
          <w:p w14:paraId="38F4EF79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2793B7B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68FBE19D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YYYYMM         INT;         -- 本月年月</w:t>
            </w:r>
          </w:p>
          <w:p w14:paraId="220B20B9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LYYYYMM        INT;         -- 上月年月</w:t>
            </w:r>
          </w:p>
          <w:p w14:paraId="1FF3272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MM             INT;         -- 本月月份</w:t>
            </w:r>
          </w:p>
          <w:p w14:paraId="4E31199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YYYY           INT;         -- 本月年度</w:t>
            </w:r>
          </w:p>
          <w:p w14:paraId="4CAFB8AE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BEGIN</w:t>
            </w:r>
          </w:p>
          <w:p w14:paraId="0C4CCA99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INS_CNT := 0;</w:t>
            </w:r>
          </w:p>
          <w:p w14:paraId="79050BD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51A378FD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7656BF0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記錄程式起始時間</w:t>
            </w:r>
          </w:p>
          <w:p w14:paraId="58EA8A7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JOB_START_TIME := SYSTIMESTAMP;</w:t>
            </w:r>
          </w:p>
          <w:p w14:paraId="38CFAF0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1279B22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-- 本月年月</w:t>
            </w:r>
          </w:p>
          <w:p w14:paraId="61B42E26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YYYYMM := TBSDYF / 100;</w:t>
            </w:r>
          </w:p>
          <w:p w14:paraId="585B598B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--</w:t>
            </w:r>
          </w:p>
          <w:p w14:paraId="43871F5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MM := MOD(YYYYMM, 100);</w:t>
            </w:r>
          </w:p>
          <w:p w14:paraId="31CADB8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YYYY := TRUNC(YYYYMM / 100);</w:t>
            </w:r>
          </w:p>
          <w:p w14:paraId="4E555C81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IF MM = 1 THEN</w:t>
            </w:r>
          </w:p>
          <w:p w14:paraId="3BCAA81D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LYYYYMM := (YYYY - 1) * 100 + 12;</w:t>
            </w:r>
          </w:p>
          <w:p w14:paraId="68A045E9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ELSE</w:t>
            </w:r>
          </w:p>
          <w:p w14:paraId="67A6F2A1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LYYYYMM := YYYYMM - 1;</w:t>
            </w:r>
          </w:p>
          <w:p w14:paraId="0AB6F56A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END IF;</w:t>
            </w:r>
          </w:p>
          <w:p w14:paraId="27F19EB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B6225E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F54BF7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 Work_B680</w:t>
            </w:r>
          </w:p>
          <w:p w14:paraId="7142536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INSERT INTO "Work_B680"</w:t>
            </w:r>
          </w:p>
          <w:p w14:paraId="18869D8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SELECT B."CustId"               AS "CustId"            -- 授信戶IDN/BAN</w:t>
            </w:r>
          </w:p>
          <w:p w14:paraId="7F55979B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M."CustNo"               AS "CustNo"</w:t>
            </w:r>
          </w:p>
          <w:p w14:paraId="11A6208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M."FacmNo"               AS "FacmNo"</w:t>
            </w:r>
          </w:p>
          <w:p w14:paraId="2D3AA16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M."BormNo"               AS "BormNo"</w:t>
            </w:r>
          </w:p>
          <w:p w14:paraId="3D4EB566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NVL(M."LoanBal",0)       AS "LoanBal"</w:t>
            </w:r>
          </w:p>
          <w:p w14:paraId="0F91E0C0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NVL(F."LineAmt",0)       AS "LineAmt"</w:t>
            </w:r>
          </w:p>
          <w:p w14:paraId="6A67DF4B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NVL(B."AcctCode",0)      AS "AcctCode"</w:t>
            </w:r>
          </w:p>
          <w:p w14:paraId="2DEE2D4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NVL(B."BadDebtDate",0)   AS "BadDebtDate"</w:t>
            </w:r>
          </w:p>
          <w:p w14:paraId="254B6E8F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NVL(B."TotalAmt",0)      AS "TotalAmt"          -- B201 金額合計(千元)</w:t>
            </w:r>
          </w:p>
          <w:p w14:paraId="59DD2A2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FROM  "JcicB201" B</w:t>
            </w:r>
          </w:p>
          <w:p w14:paraId="14A721F1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LEFT JOIN "JcicMonthlyLoanData"  M  ON M."DataYM" = YYYYMM</w:t>
            </w:r>
          </w:p>
          <w:p w14:paraId="6ACDD31F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AND M."CustNo" = to_number(SUBSTR(B."AcctNo",1, 7))</w:t>
            </w:r>
          </w:p>
          <w:p w14:paraId="75292B6B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AND M."FacmNo" = to_number(SUBSTR(B."AcctNo",8, 3))</w:t>
            </w:r>
          </w:p>
          <w:p w14:paraId="47739C16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AND M."BormNo" = to_number(SUBSTR(B."AcctNo",11,3))</w:t>
            </w:r>
          </w:p>
          <w:p w14:paraId="3937C75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LEFT JOIN "FacMain" F    ON F."CustNo"   =  M."CustNo"</w:t>
            </w:r>
          </w:p>
          <w:p w14:paraId="2BE73C2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                     AND F."FacmNo"   =  M."FacmNo"</w:t>
            </w:r>
          </w:p>
          <w:p w14:paraId="60FBA56B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WHERE  B."DataYM"      =  YYYYMM</w:t>
            </w:r>
          </w:p>
          <w:p w14:paraId="3105E060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B."DataEnd"     =  'Y'              -- Y:該筆授信記錄結束</w:t>
            </w:r>
          </w:p>
          <w:p w14:paraId="497D88EF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AND  M."EntCode"     IN ('0', '2')       -- 自然人</w:t>
            </w:r>
          </w:p>
          <w:p w14:paraId="6FFB0C4B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0D13806D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0328DB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E73A78E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 Work_B680_F (非呆帳 及 本月轉呆 依統編彙計成一筆)</w:t>
            </w:r>
          </w:p>
          <w:p w14:paraId="65EFD903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INSERT INTO "Work_B680_F"</w:t>
            </w:r>
          </w:p>
          <w:p w14:paraId="3D652D9E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SELECT F."CustId"        AS "CustId"</w:t>
            </w:r>
          </w:p>
          <w:p w14:paraId="6D93E4F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F."CustNo"        AS "CustNo"</w:t>
            </w:r>
          </w:p>
          <w:p w14:paraId="5DC36DAF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SUM(F."LineAmt")  AS "LineAmt"</w:t>
            </w:r>
          </w:p>
          <w:p w14:paraId="2D53B4F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FROM ( SELECT DISTINCT WK."CustId"            AS "CustId"</w:t>
            </w:r>
          </w:p>
          <w:p w14:paraId="7F51E16F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                , WK."CustNo"            AS "CustNo"</w:t>
            </w:r>
          </w:p>
          <w:p w14:paraId="034255A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                , WK."FacmNo"            AS "FacmNo"</w:t>
            </w:r>
          </w:p>
          <w:p w14:paraId="22DC20DD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                , WK."LineAmt"           AS "LineAmt"</w:t>
            </w:r>
          </w:p>
          <w:p w14:paraId="71E57F2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  FROM  "Work_B680" WK</w:t>
            </w:r>
          </w:p>
          <w:p w14:paraId="0C4CB75E" w14:textId="0C4D816A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WHERE ( ( WK."AcctCode"  NOT IN ('B') ) OR                       -- 正常戶，催收戶，本月結案戶</w:t>
            </w:r>
          </w:p>
          <w:p w14:paraId="762358B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        ( WK."AcctCode"  IN ('B')  AND  WK."BadDebtDate" = YYYYMM )  -- 本月轉呆才納入</w:t>
            </w:r>
          </w:p>
          <w:p w14:paraId="450EDD23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        )</w:t>
            </w:r>
          </w:p>
          <w:p w14:paraId="6646695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) F</w:t>
            </w:r>
          </w:p>
          <w:p w14:paraId="364448CF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GROUP BY F."CustId", F."CustNo"</w:t>
            </w:r>
          </w:p>
          <w:p w14:paraId="74A9FFFE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8CEA876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B219400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237BBBD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-- 刪除舊資料</w:t>
            </w:r>
          </w:p>
          <w:p w14:paraId="2F29FF5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DBMS_OUTPUT.PUT_LINE('DELETE JcicB680');</w:t>
            </w:r>
          </w:p>
          <w:p w14:paraId="7934FFC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146347E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DELETE FROM "JcicB680"</w:t>
            </w:r>
          </w:p>
          <w:p w14:paraId="7D58712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WHERE "DataYM" = YYYYMM</w:t>
            </w:r>
          </w:p>
          <w:p w14:paraId="44F9EBE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42DB5F79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74EA700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60D8E34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  (正常戶，催收戶，本月結案戶，本月轉呆)</w:t>
            </w:r>
          </w:p>
          <w:p w14:paraId="7B933AA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JcicB680 NOT B');</w:t>
            </w:r>
          </w:p>
          <w:p w14:paraId="5A3E3D8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0CA957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INSERT INTO "JcicB680"</w:t>
            </w:r>
          </w:p>
          <w:p w14:paraId="16D3FB80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5D64231B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65A3B931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'458'                                 AS "BankItem"          -- 總行代號</w:t>
            </w:r>
          </w:p>
          <w:p w14:paraId="55048CB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'0001'                                AS "BranchItem"        -- 分行代號</w:t>
            </w:r>
          </w:p>
          <w:p w14:paraId="2A96B18E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'A'                                   AS "TranCode"          -- 交易代碼  A新增 C異動 D刪除</w:t>
            </w:r>
          </w:p>
          <w:p w14:paraId="7226581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WK."CustId"                           AS "CustId"            -- 授信戶IDN/BAN</w:t>
            </w:r>
          </w:p>
          <w:p w14:paraId="440E83CF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"CustIdErr"         -- 上欄IDN或BAN錯誤註記</w:t>
            </w:r>
          </w:p>
          <w:p w14:paraId="7BE37609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WK."CustNo"                           AS "CustNo"</w:t>
            </w:r>
          </w:p>
          <w:p w14:paraId="60342F4E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     , 0                                     AS "FacmNo"</w:t>
            </w:r>
          </w:p>
          <w:p w14:paraId="4D079CE0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0                                     AS "BormNo"</w:t>
            </w:r>
          </w:p>
          <w:p w14:paraId="381A198A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"Filler6"           -- 空白</w:t>
            </w:r>
          </w:p>
          <w:p w14:paraId="5C5286A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CASE</w:t>
            </w:r>
          </w:p>
          <w:p w14:paraId="650434AB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    WHEN SUM(WK."LoanBal") &lt;= (NVL(F."LineAmt",0) * 1.2)  THEN 0</w:t>
            </w:r>
          </w:p>
          <w:p w14:paraId="6D655DF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    ELSE CEIL( ( SUM(WK."LoanBal") - (NVL(F."LineAmt",0) * 1.2) ) / 1000 )</w:t>
            </w:r>
          </w:p>
          <w:p w14:paraId="64D2780A" w14:textId="6C939E55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END                                   AS "Amt"        -- 貸款餘額扣除擔保品鑑估值之金額</w:t>
            </w:r>
          </w:p>
          <w:p w14:paraId="7953F12B" w14:textId="68604F40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                                                        -- (ref:LNSP15A-LN15N2 (#M15N01 60 10))</w:t>
            </w:r>
          </w:p>
          <w:p w14:paraId="24580126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YYYYMM - 191100                       AS "JcicDataYM"        -- 資料所屬年月</w:t>
            </w:r>
          </w:p>
          <w:p w14:paraId="5F30D27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"Filler9"           -- 空白</w:t>
            </w:r>
          </w:p>
          <w:p w14:paraId="6F06F9E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"CreateDate"        -- 建檔日期時間</w:t>
            </w:r>
          </w:p>
          <w:p w14:paraId="79AD97C9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13A4F2E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3A067B21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25AE6F3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FROM   "Work_B680" WK</w:t>
            </w:r>
          </w:p>
          <w:p w14:paraId="2FED5CB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LEFT JOIN "Work_B680_F" F  ON F."CustId" = WK."CustId"</w:t>
            </w:r>
          </w:p>
          <w:p w14:paraId="400B6446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WHERE   F."CustId" IS NOT NULL</w:t>
            </w:r>
          </w:p>
          <w:p w14:paraId="1012B251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GROUP BY WK."CustId", WK."CustNo", F."LineAmt"    -- 因為 "Work_B680_F" 已經 GROUP 過, 所以每個統編的 F."LineAmt" 都一樣</w:t>
            </w:r>
          </w:p>
          <w:p w14:paraId="384F7B9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5C44D8C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583CEF0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34A9F9B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77DDC116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JcicB680 NOT B END: UPD_CNT=' || UPD_CNT);</w:t>
            </w:r>
          </w:p>
          <w:p w14:paraId="1145608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D9403EA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266F3B0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-- 寫入資料  (呆帳不彙計)</w:t>
            </w:r>
          </w:p>
          <w:p w14:paraId="629F6BF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JcicB680 = B');</w:t>
            </w:r>
          </w:p>
          <w:p w14:paraId="18FD07E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UPD_CNT := 0;</w:t>
            </w:r>
          </w:p>
          <w:p w14:paraId="3E25968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30C1F1E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INSERT INTO "JcicB680"</w:t>
            </w:r>
          </w:p>
          <w:p w14:paraId="4312A19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SELECT</w:t>
            </w:r>
          </w:p>
          <w:p w14:paraId="3CCDA93F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  YYYYMM                                AS "DataYM"            -- 資料年月</w:t>
            </w:r>
          </w:p>
          <w:p w14:paraId="38E2A0BE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'458'                                 AS "BankItem"          -- 總行代號</w:t>
            </w:r>
          </w:p>
          <w:p w14:paraId="693D5E1B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'0001'                                AS "BranchItem"        -- 分行代號</w:t>
            </w:r>
          </w:p>
          <w:p w14:paraId="72501DC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'A'                                   AS "TranCode"          -- 交易代碼  A新增 C異動 D刪除</w:t>
            </w:r>
          </w:p>
          <w:p w14:paraId="069351AF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WK."CustId"                           AS "CustId"            -- 授信戶IDN/BAN</w:t>
            </w:r>
          </w:p>
          <w:p w14:paraId="5CB159C0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"CustIdErr"         -- 上欄IDN或BAN錯誤註記</w:t>
            </w:r>
          </w:p>
          <w:p w14:paraId="1ACCF6EA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WK."CustNo"                           AS "CustNo"</w:t>
            </w:r>
          </w:p>
          <w:p w14:paraId="44293285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WK."FacmNo"                           AS "FacmNo"</w:t>
            </w:r>
          </w:p>
          <w:p w14:paraId="7B83E50A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WK."BormNo"                           AS "BormNo"</w:t>
            </w:r>
          </w:p>
          <w:p w14:paraId="0DF6B0D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"Filler6"           -- 空白</w:t>
            </w:r>
          </w:p>
          <w:p w14:paraId="4BEAD37D" w14:textId="124A2954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, WK."TotalAmt"                         AS "Amt"    </w:t>
            </w:r>
            <w:r w:rsidR="00D36FF0">
              <w:rPr>
                <w:rFonts w:ascii="細明體" w:eastAsia="細明體" w:hAnsi="細明體"/>
                <w:sz w:val="20"/>
                <w:szCs w:val="20"/>
              </w:rPr>
              <w:t xml:space="preserve">   </w:t>
            </w:r>
            <w:r w:rsidRPr="00B9545C">
              <w:rPr>
                <w:rFonts w:ascii="細明體" w:eastAsia="細明體" w:hAnsi="細明體"/>
                <w:sz w:val="20"/>
                <w:szCs w:val="20"/>
              </w:rPr>
              <w:t>-- (ref:LNSP15A-LN15N2 (#M15N01 60 10))</w:t>
            </w:r>
          </w:p>
          <w:p w14:paraId="0AC042C6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YYYYMM - 191100                       AS "JcicDataYM"        -- 資料所屬年月</w:t>
            </w:r>
          </w:p>
          <w:p w14:paraId="0CCE49AD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' '                                   AS "Filler9"           -- 空白</w:t>
            </w:r>
          </w:p>
          <w:p w14:paraId="60ED179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 xml:space="preserve">         , JOB_START_TIME                        AS "CreateDate"        -- 建檔日期時間</w:t>
            </w:r>
          </w:p>
          <w:p w14:paraId="02AFAA7F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"CreateEmpNo"       -- 建檔人員</w:t>
            </w:r>
          </w:p>
          <w:p w14:paraId="282C700D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JOB_START_TIME                        AS "LastUpdate"        -- 最後更新日期時間</w:t>
            </w:r>
          </w:p>
          <w:p w14:paraId="4BD3791E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     , EmpNo                                 AS "LastUpdateEmpNo"   -- 最後更新人員</w:t>
            </w:r>
          </w:p>
          <w:p w14:paraId="0ADA4EF1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FROM   "Work_B680" WK</w:t>
            </w:r>
          </w:p>
          <w:p w14:paraId="74131B43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WHERE  WK."AcctCode"  IN ('B')</w:t>
            </w:r>
          </w:p>
          <w:p w14:paraId="1C09BD86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;</w:t>
            </w:r>
          </w:p>
          <w:p w14:paraId="3CB86B9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A0526C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INS_CNT := INS_CNT + sql%rowcount;</w:t>
            </w:r>
          </w:p>
          <w:p w14:paraId="02AD5160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UPD_CNT := UPD_CNT + sql%rowcount;</w:t>
            </w:r>
          </w:p>
          <w:p w14:paraId="4E178260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JcicB680 = B END: UPD_CNT=' || UPD_CNT);</w:t>
            </w:r>
          </w:p>
          <w:p w14:paraId="76F1870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DBMS_OUTPUT.PUT_LINE('INSERT JcicB680 END: INS_CNT=' || INS_CNT);</w:t>
            </w:r>
          </w:p>
          <w:p w14:paraId="2AD6D6F7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0F018219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47E8ADAE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 w:hint="eastAsia"/>
                <w:sz w:val="20"/>
                <w:szCs w:val="20"/>
              </w:rPr>
              <w:t xml:space="preserve">    -- 記錄程式結束時間</w:t>
            </w:r>
          </w:p>
          <w:p w14:paraId="445BD9AE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JOB_END_TIME := SYSTIMESTAMP;</w:t>
            </w:r>
          </w:p>
          <w:p w14:paraId="12BAD08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DBMS_OUTPUT.PUT_LINE('Spend Time: ' ||</w:t>
            </w:r>
          </w:p>
          <w:p w14:paraId="23DE0570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178356FB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24ACA4FD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              ) * 86400       || ' Secs' );</w:t>
            </w:r>
          </w:p>
          <w:p w14:paraId="0E425488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21B197FC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  commit;</w:t>
            </w:r>
          </w:p>
          <w:p w14:paraId="35206954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  <w:p w14:paraId="377579A2" w14:textId="77777777" w:rsidR="00B9545C" w:rsidRPr="00B9545C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 xml:space="preserve">  END;</w:t>
            </w:r>
          </w:p>
          <w:p w14:paraId="0AC70334" w14:textId="30C80595" w:rsidR="00F85FEB" w:rsidRPr="00695175" w:rsidRDefault="00B9545C" w:rsidP="00B9545C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  <w:r w:rsidRPr="00B9545C">
              <w:rPr>
                <w:rFonts w:ascii="細明體" w:eastAsia="細明體" w:hAnsi="細明體"/>
                <w:sz w:val="20"/>
                <w:szCs w:val="20"/>
              </w:rPr>
              <w:t>END;</w:t>
            </w:r>
          </w:p>
          <w:p w14:paraId="061F5FE7" w14:textId="374022AF" w:rsidR="00FC6342" w:rsidRPr="00695175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14:paraId="5AF16E88" w14:textId="072F4A0B" w:rsidR="00B714F2" w:rsidRDefault="00B714F2" w:rsidP="00B714F2">
      <w:pPr>
        <w:rPr>
          <w:rFonts w:ascii="標楷體" w:hAnsi="標楷體"/>
        </w:rPr>
      </w:pPr>
    </w:p>
    <w:p w14:paraId="3C384A9C" w14:textId="77777777" w:rsidR="00FA726D" w:rsidRPr="00D56B13" w:rsidRDefault="00FA726D" w:rsidP="00B714F2">
      <w:pPr>
        <w:rPr>
          <w:rFonts w:ascii="標楷體" w:hAnsi="標楷體"/>
        </w:rPr>
      </w:pPr>
    </w:p>
    <w:sectPr w:rsidR="00FA726D" w:rsidRPr="00D56B13" w:rsidSect="003569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B05BF" w14:textId="77777777" w:rsidR="0018394F" w:rsidRDefault="0018394F" w:rsidP="009A7407">
      <w:r>
        <w:separator/>
      </w:r>
    </w:p>
  </w:endnote>
  <w:endnote w:type="continuationSeparator" w:id="0">
    <w:p w14:paraId="478ED6A9" w14:textId="77777777" w:rsidR="0018394F" w:rsidRDefault="0018394F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213A0" w14:textId="77777777" w:rsidR="001304D2" w:rsidRDefault="001304D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0E7315EC" w:rsidR="00B82081" w:rsidRPr="009C150A" w:rsidRDefault="00B82081" w:rsidP="001304D2">
          <w:pPr>
            <w:pStyle w:val="a7"/>
            <w:ind w:left="566" w:hangingChars="283" w:hanging="566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1E729A" w:rsidRPr="001E729A">
            <w:rPr>
              <w:rFonts w:ascii="標楷體" w:hAnsi="標楷體" w:hint="eastAsia"/>
            </w:rPr>
            <w:t>L8402-B680-「貸款餘額(擔保放款餘額加上部分擔保、副擔保貸款餘額)扣除擔保品鑑估值」</w:t>
          </w:r>
        </w:p>
      </w:tc>
      <w:tc>
        <w:tcPr>
          <w:tcW w:w="1080" w:type="dxa"/>
        </w:tcPr>
        <w:p w14:paraId="4622B42B" w14:textId="1706F640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</w:t>
          </w:r>
          <w:r w:rsidR="0001147C">
            <w:rPr>
              <w:rFonts w:ascii="標楷體" w:hAnsi="標楷體" w:hint="eastAsia"/>
            </w:rPr>
            <w:t>0</w:t>
          </w:r>
        </w:p>
      </w:tc>
      <w:tc>
        <w:tcPr>
          <w:tcW w:w="2040" w:type="dxa"/>
        </w:tcPr>
        <w:p w14:paraId="3C66B17C" w14:textId="7487C8C6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021/0</w:t>
          </w:r>
          <w:r w:rsidR="0001147C">
            <w:rPr>
              <w:rFonts w:ascii="標楷體" w:hAnsi="標楷體" w:hint="eastAsia"/>
            </w:rPr>
            <w:t>7</w:t>
          </w:r>
          <w:r w:rsidR="009C150A" w:rsidRPr="009C150A">
            <w:rPr>
              <w:rFonts w:ascii="標楷體" w:hAnsi="標楷體"/>
            </w:rPr>
            <w:t>/</w:t>
          </w:r>
          <w:r w:rsidR="0001147C">
            <w:rPr>
              <w:rFonts w:ascii="標楷體" w:hAnsi="標楷體" w:hint="eastAsia"/>
            </w:rPr>
            <w:t>02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A1255" w14:textId="77777777" w:rsidR="001304D2" w:rsidRDefault="001304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207EC" w14:textId="77777777" w:rsidR="0018394F" w:rsidRDefault="0018394F" w:rsidP="009A7407">
      <w:r>
        <w:separator/>
      </w:r>
    </w:p>
  </w:footnote>
  <w:footnote w:type="continuationSeparator" w:id="0">
    <w:p w14:paraId="526E0FB6" w14:textId="77777777" w:rsidR="0018394F" w:rsidRDefault="0018394F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EE45A" w14:textId="77777777" w:rsidR="001304D2" w:rsidRDefault="001304D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825C" w14:textId="77777777" w:rsidR="001304D2" w:rsidRDefault="001304D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 w:numId="48">
    <w:abstractNumId w:val="16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">
    <w15:presenceInfo w15:providerId="None" w15:userId="st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47BB"/>
    <w:rsid w:val="000048DF"/>
    <w:rsid w:val="00007E1A"/>
    <w:rsid w:val="0001147C"/>
    <w:rsid w:val="0001470A"/>
    <w:rsid w:val="00014710"/>
    <w:rsid w:val="00023889"/>
    <w:rsid w:val="00023C8B"/>
    <w:rsid w:val="000265CC"/>
    <w:rsid w:val="00026FE0"/>
    <w:rsid w:val="00027D83"/>
    <w:rsid w:val="00032110"/>
    <w:rsid w:val="00032E51"/>
    <w:rsid w:val="0003501F"/>
    <w:rsid w:val="000359E7"/>
    <w:rsid w:val="00036257"/>
    <w:rsid w:val="000400F6"/>
    <w:rsid w:val="0004194B"/>
    <w:rsid w:val="00042061"/>
    <w:rsid w:val="00044254"/>
    <w:rsid w:val="00047025"/>
    <w:rsid w:val="000508FD"/>
    <w:rsid w:val="00055810"/>
    <w:rsid w:val="00057462"/>
    <w:rsid w:val="00062AC5"/>
    <w:rsid w:val="00062DDF"/>
    <w:rsid w:val="000655A5"/>
    <w:rsid w:val="00070DDD"/>
    <w:rsid w:val="000759F5"/>
    <w:rsid w:val="00075AA1"/>
    <w:rsid w:val="00075C72"/>
    <w:rsid w:val="000767F4"/>
    <w:rsid w:val="0008480B"/>
    <w:rsid w:val="0008529F"/>
    <w:rsid w:val="0008777C"/>
    <w:rsid w:val="00092A98"/>
    <w:rsid w:val="00093933"/>
    <w:rsid w:val="00097582"/>
    <w:rsid w:val="000A431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0B5"/>
    <w:rsid w:val="000B7B37"/>
    <w:rsid w:val="000C295E"/>
    <w:rsid w:val="000C3454"/>
    <w:rsid w:val="000D1063"/>
    <w:rsid w:val="000D21F0"/>
    <w:rsid w:val="000D4391"/>
    <w:rsid w:val="000D62CF"/>
    <w:rsid w:val="000D79A6"/>
    <w:rsid w:val="000E0C8F"/>
    <w:rsid w:val="000E1133"/>
    <w:rsid w:val="000E33E8"/>
    <w:rsid w:val="000E5B5A"/>
    <w:rsid w:val="000F11BC"/>
    <w:rsid w:val="000F566C"/>
    <w:rsid w:val="000F5B25"/>
    <w:rsid w:val="001005B4"/>
    <w:rsid w:val="00100DCF"/>
    <w:rsid w:val="001021D9"/>
    <w:rsid w:val="00103D78"/>
    <w:rsid w:val="00106555"/>
    <w:rsid w:val="001101FB"/>
    <w:rsid w:val="0011198D"/>
    <w:rsid w:val="00113F5A"/>
    <w:rsid w:val="001144A0"/>
    <w:rsid w:val="00114CC8"/>
    <w:rsid w:val="0012261D"/>
    <w:rsid w:val="001236F9"/>
    <w:rsid w:val="001240C0"/>
    <w:rsid w:val="0012489B"/>
    <w:rsid w:val="00126F45"/>
    <w:rsid w:val="00127EE5"/>
    <w:rsid w:val="001304D2"/>
    <w:rsid w:val="00131EF4"/>
    <w:rsid w:val="00132AF1"/>
    <w:rsid w:val="00135684"/>
    <w:rsid w:val="00135805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1E81"/>
    <w:rsid w:val="00152719"/>
    <w:rsid w:val="00154F43"/>
    <w:rsid w:val="001550B3"/>
    <w:rsid w:val="00157D81"/>
    <w:rsid w:val="00160AFA"/>
    <w:rsid w:val="00160E05"/>
    <w:rsid w:val="001635DB"/>
    <w:rsid w:val="00166FE6"/>
    <w:rsid w:val="00167883"/>
    <w:rsid w:val="00174AE2"/>
    <w:rsid w:val="00177FF2"/>
    <w:rsid w:val="00181A2B"/>
    <w:rsid w:val="001828C0"/>
    <w:rsid w:val="0018394F"/>
    <w:rsid w:val="00183F00"/>
    <w:rsid w:val="0018556C"/>
    <w:rsid w:val="00187B1D"/>
    <w:rsid w:val="00193C36"/>
    <w:rsid w:val="001A1E58"/>
    <w:rsid w:val="001A7904"/>
    <w:rsid w:val="001A7A6D"/>
    <w:rsid w:val="001A7C86"/>
    <w:rsid w:val="001B5A44"/>
    <w:rsid w:val="001B7701"/>
    <w:rsid w:val="001C1745"/>
    <w:rsid w:val="001C5E92"/>
    <w:rsid w:val="001C6F8A"/>
    <w:rsid w:val="001D0AE6"/>
    <w:rsid w:val="001D467C"/>
    <w:rsid w:val="001D4E25"/>
    <w:rsid w:val="001D5F15"/>
    <w:rsid w:val="001D7336"/>
    <w:rsid w:val="001E12C3"/>
    <w:rsid w:val="001E18D8"/>
    <w:rsid w:val="001E3987"/>
    <w:rsid w:val="001E5FC6"/>
    <w:rsid w:val="001E723D"/>
    <w:rsid w:val="001E729A"/>
    <w:rsid w:val="001E7714"/>
    <w:rsid w:val="001E7DE7"/>
    <w:rsid w:val="001F136C"/>
    <w:rsid w:val="001F30B9"/>
    <w:rsid w:val="001F5B56"/>
    <w:rsid w:val="001F5E48"/>
    <w:rsid w:val="001F664B"/>
    <w:rsid w:val="001F79E7"/>
    <w:rsid w:val="0020058C"/>
    <w:rsid w:val="002073D4"/>
    <w:rsid w:val="0020775B"/>
    <w:rsid w:val="002116DA"/>
    <w:rsid w:val="00211C40"/>
    <w:rsid w:val="002138A4"/>
    <w:rsid w:val="0021465B"/>
    <w:rsid w:val="002158E4"/>
    <w:rsid w:val="00216A4D"/>
    <w:rsid w:val="002228EA"/>
    <w:rsid w:val="00222A6F"/>
    <w:rsid w:val="00222B81"/>
    <w:rsid w:val="00223542"/>
    <w:rsid w:val="002240D1"/>
    <w:rsid w:val="0022606A"/>
    <w:rsid w:val="002274D7"/>
    <w:rsid w:val="00227818"/>
    <w:rsid w:val="002332AF"/>
    <w:rsid w:val="0023335C"/>
    <w:rsid w:val="00234E9B"/>
    <w:rsid w:val="00236296"/>
    <w:rsid w:val="0023638B"/>
    <w:rsid w:val="00240558"/>
    <w:rsid w:val="002427C7"/>
    <w:rsid w:val="00244424"/>
    <w:rsid w:val="002473D9"/>
    <w:rsid w:val="00247CE7"/>
    <w:rsid w:val="00250E88"/>
    <w:rsid w:val="0025134B"/>
    <w:rsid w:val="00251705"/>
    <w:rsid w:val="002548E7"/>
    <w:rsid w:val="002623DA"/>
    <w:rsid w:val="00265382"/>
    <w:rsid w:val="00270890"/>
    <w:rsid w:val="00275759"/>
    <w:rsid w:val="00275906"/>
    <w:rsid w:val="00275BDD"/>
    <w:rsid w:val="00280616"/>
    <w:rsid w:val="00281530"/>
    <w:rsid w:val="002827DE"/>
    <w:rsid w:val="002850CC"/>
    <w:rsid w:val="002870DA"/>
    <w:rsid w:val="00287A28"/>
    <w:rsid w:val="002913C6"/>
    <w:rsid w:val="00291582"/>
    <w:rsid w:val="0029463B"/>
    <w:rsid w:val="002947CF"/>
    <w:rsid w:val="00295103"/>
    <w:rsid w:val="002A0110"/>
    <w:rsid w:val="002A1E3B"/>
    <w:rsid w:val="002A3B81"/>
    <w:rsid w:val="002A5A25"/>
    <w:rsid w:val="002A5CA7"/>
    <w:rsid w:val="002A6619"/>
    <w:rsid w:val="002B3EF9"/>
    <w:rsid w:val="002B6D30"/>
    <w:rsid w:val="002C089B"/>
    <w:rsid w:val="002D0DD6"/>
    <w:rsid w:val="002D3483"/>
    <w:rsid w:val="002D7821"/>
    <w:rsid w:val="002E1546"/>
    <w:rsid w:val="002E234F"/>
    <w:rsid w:val="002E3DE3"/>
    <w:rsid w:val="002E45F6"/>
    <w:rsid w:val="002E5440"/>
    <w:rsid w:val="002F0DDC"/>
    <w:rsid w:val="002F46AA"/>
    <w:rsid w:val="002F5DF9"/>
    <w:rsid w:val="003006DD"/>
    <w:rsid w:val="0030182F"/>
    <w:rsid w:val="0030195D"/>
    <w:rsid w:val="0031085E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39F"/>
    <w:rsid w:val="00333FFC"/>
    <w:rsid w:val="00334096"/>
    <w:rsid w:val="003351F0"/>
    <w:rsid w:val="00337AD6"/>
    <w:rsid w:val="00337EAC"/>
    <w:rsid w:val="0034684C"/>
    <w:rsid w:val="00346F81"/>
    <w:rsid w:val="00352E18"/>
    <w:rsid w:val="00353A7E"/>
    <w:rsid w:val="00356648"/>
    <w:rsid w:val="003569A9"/>
    <w:rsid w:val="00357082"/>
    <w:rsid w:val="003575BA"/>
    <w:rsid w:val="00362986"/>
    <w:rsid w:val="003656F5"/>
    <w:rsid w:val="00366462"/>
    <w:rsid w:val="00366E2B"/>
    <w:rsid w:val="00366F3E"/>
    <w:rsid w:val="00372503"/>
    <w:rsid w:val="00373BFA"/>
    <w:rsid w:val="003753E4"/>
    <w:rsid w:val="0037658B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6FAC"/>
    <w:rsid w:val="003A741D"/>
    <w:rsid w:val="003B037D"/>
    <w:rsid w:val="003B3260"/>
    <w:rsid w:val="003C4600"/>
    <w:rsid w:val="003C532A"/>
    <w:rsid w:val="003D4AD1"/>
    <w:rsid w:val="003D4CF6"/>
    <w:rsid w:val="003D54CA"/>
    <w:rsid w:val="003D55FE"/>
    <w:rsid w:val="003D5E11"/>
    <w:rsid w:val="003D7651"/>
    <w:rsid w:val="003E215A"/>
    <w:rsid w:val="003E3F45"/>
    <w:rsid w:val="003E58A2"/>
    <w:rsid w:val="003E598C"/>
    <w:rsid w:val="003E5B1A"/>
    <w:rsid w:val="003F456A"/>
    <w:rsid w:val="003F76FE"/>
    <w:rsid w:val="00404808"/>
    <w:rsid w:val="004175A3"/>
    <w:rsid w:val="0041766E"/>
    <w:rsid w:val="00420966"/>
    <w:rsid w:val="0042259C"/>
    <w:rsid w:val="00425F0F"/>
    <w:rsid w:val="004271C2"/>
    <w:rsid w:val="00434832"/>
    <w:rsid w:val="004348DC"/>
    <w:rsid w:val="0043751A"/>
    <w:rsid w:val="004376CA"/>
    <w:rsid w:val="00437882"/>
    <w:rsid w:val="00441470"/>
    <w:rsid w:val="0044168E"/>
    <w:rsid w:val="00442D87"/>
    <w:rsid w:val="00442F59"/>
    <w:rsid w:val="00446E21"/>
    <w:rsid w:val="00450EFE"/>
    <w:rsid w:val="00451000"/>
    <w:rsid w:val="00452B16"/>
    <w:rsid w:val="0045303E"/>
    <w:rsid w:val="004546B4"/>
    <w:rsid w:val="00455E21"/>
    <w:rsid w:val="004566D4"/>
    <w:rsid w:val="0046268D"/>
    <w:rsid w:val="004634C5"/>
    <w:rsid w:val="00463DE6"/>
    <w:rsid w:val="00472F4B"/>
    <w:rsid w:val="0047340C"/>
    <w:rsid w:val="00473564"/>
    <w:rsid w:val="00475351"/>
    <w:rsid w:val="004773DD"/>
    <w:rsid w:val="0048322A"/>
    <w:rsid w:val="00484CDC"/>
    <w:rsid w:val="00492F80"/>
    <w:rsid w:val="00493D7E"/>
    <w:rsid w:val="00496AF8"/>
    <w:rsid w:val="004A0406"/>
    <w:rsid w:val="004A614C"/>
    <w:rsid w:val="004B0512"/>
    <w:rsid w:val="004B5AA8"/>
    <w:rsid w:val="004B7802"/>
    <w:rsid w:val="004C4DA9"/>
    <w:rsid w:val="004D2798"/>
    <w:rsid w:val="004D40D4"/>
    <w:rsid w:val="004D573A"/>
    <w:rsid w:val="004D71B3"/>
    <w:rsid w:val="004D7CA6"/>
    <w:rsid w:val="004E0116"/>
    <w:rsid w:val="004F356F"/>
    <w:rsid w:val="004F7F32"/>
    <w:rsid w:val="005035F6"/>
    <w:rsid w:val="005037F2"/>
    <w:rsid w:val="005045E5"/>
    <w:rsid w:val="00506A78"/>
    <w:rsid w:val="005070D5"/>
    <w:rsid w:val="0051154A"/>
    <w:rsid w:val="005125A4"/>
    <w:rsid w:val="00512AE4"/>
    <w:rsid w:val="00513900"/>
    <w:rsid w:val="00517C13"/>
    <w:rsid w:val="00521409"/>
    <w:rsid w:val="0052269E"/>
    <w:rsid w:val="005231E4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1AE7"/>
    <w:rsid w:val="00557864"/>
    <w:rsid w:val="005640A3"/>
    <w:rsid w:val="00566BB6"/>
    <w:rsid w:val="005671BE"/>
    <w:rsid w:val="00567E67"/>
    <w:rsid w:val="00572C5C"/>
    <w:rsid w:val="00573F8C"/>
    <w:rsid w:val="00575186"/>
    <w:rsid w:val="005759D6"/>
    <w:rsid w:val="00576CC3"/>
    <w:rsid w:val="00576E70"/>
    <w:rsid w:val="005771D7"/>
    <w:rsid w:val="00582515"/>
    <w:rsid w:val="00582941"/>
    <w:rsid w:val="0058483E"/>
    <w:rsid w:val="00584CA8"/>
    <w:rsid w:val="00590259"/>
    <w:rsid w:val="00590A3A"/>
    <w:rsid w:val="0059185D"/>
    <w:rsid w:val="005936B8"/>
    <w:rsid w:val="005970A5"/>
    <w:rsid w:val="005A0A6E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17"/>
    <w:rsid w:val="005C3F28"/>
    <w:rsid w:val="005C49E4"/>
    <w:rsid w:val="005D29F0"/>
    <w:rsid w:val="005D6B2B"/>
    <w:rsid w:val="005E3A4B"/>
    <w:rsid w:val="005E6BE6"/>
    <w:rsid w:val="005F10FE"/>
    <w:rsid w:val="00604D16"/>
    <w:rsid w:val="00604F47"/>
    <w:rsid w:val="006119AB"/>
    <w:rsid w:val="00615348"/>
    <w:rsid w:val="00615E6A"/>
    <w:rsid w:val="00616372"/>
    <w:rsid w:val="00617608"/>
    <w:rsid w:val="00621CFD"/>
    <w:rsid w:val="00626C15"/>
    <w:rsid w:val="00627CEE"/>
    <w:rsid w:val="006318C6"/>
    <w:rsid w:val="00631D32"/>
    <w:rsid w:val="0064310C"/>
    <w:rsid w:val="00643372"/>
    <w:rsid w:val="0065249D"/>
    <w:rsid w:val="006573DC"/>
    <w:rsid w:val="00660C1A"/>
    <w:rsid w:val="00661207"/>
    <w:rsid w:val="0066250C"/>
    <w:rsid w:val="00663186"/>
    <w:rsid w:val="00667095"/>
    <w:rsid w:val="00672BBB"/>
    <w:rsid w:val="006742F6"/>
    <w:rsid w:val="006749EE"/>
    <w:rsid w:val="006753A6"/>
    <w:rsid w:val="00681DEE"/>
    <w:rsid w:val="00683920"/>
    <w:rsid w:val="0068767E"/>
    <w:rsid w:val="00691C36"/>
    <w:rsid w:val="00695175"/>
    <w:rsid w:val="006A0241"/>
    <w:rsid w:val="006A16DE"/>
    <w:rsid w:val="006A37D8"/>
    <w:rsid w:val="006A51BC"/>
    <w:rsid w:val="006B08E7"/>
    <w:rsid w:val="006C395D"/>
    <w:rsid w:val="006C55AA"/>
    <w:rsid w:val="006D07B0"/>
    <w:rsid w:val="006D21E5"/>
    <w:rsid w:val="006D7FED"/>
    <w:rsid w:val="006E11C2"/>
    <w:rsid w:val="006E1949"/>
    <w:rsid w:val="006E33F4"/>
    <w:rsid w:val="006E4313"/>
    <w:rsid w:val="006F2623"/>
    <w:rsid w:val="006F7D16"/>
    <w:rsid w:val="006F7F0E"/>
    <w:rsid w:val="00703D65"/>
    <w:rsid w:val="007045D6"/>
    <w:rsid w:val="0070724D"/>
    <w:rsid w:val="00707721"/>
    <w:rsid w:val="00713B81"/>
    <w:rsid w:val="00714B2D"/>
    <w:rsid w:val="007217B4"/>
    <w:rsid w:val="00721E08"/>
    <w:rsid w:val="007264A0"/>
    <w:rsid w:val="00730292"/>
    <w:rsid w:val="0073328C"/>
    <w:rsid w:val="007336F9"/>
    <w:rsid w:val="00733D30"/>
    <w:rsid w:val="007341B7"/>
    <w:rsid w:val="00735372"/>
    <w:rsid w:val="00737383"/>
    <w:rsid w:val="00744392"/>
    <w:rsid w:val="0074496E"/>
    <w:rsid w:val="00747EB0"/>
    <w:rsid w:val="00750BE8"/>
    <w:rsid w:val="00753354"/>
    <w:rsid w:val="0075539A"/>
    <w:rsid w:val="00757B8A"/>
    <w:rsid w:val="00760E69"/>
    <w:rsid w:val="00761485"/>
    <w:rsid w:val="0076235A"/>
    <w:rsid w:val="007660B4"/>
    <w:rsid w:val="00771EB7"/>
    <w:rsid w:val="00775BC0"/>
    <w:rsid w:val="00775F41"/>
    <w:rsid w:val="00784DA1"/>
    <w:rsid w:val="00790193"/>
    <w:rsid w:val="00792AC1"/>
    <w:rsid w:val="00796305"/>
    <w:rsid w:val="007A1B41"/>
    <w:rsid w:val="007A2938"/>
    <w:rsid w:val="007A2B2B"/>
    <w:rsid w:val="007A3BBC"/>
    <w:rsid w:val="007A4631"/>
    <w:rsid w:val="007A58F0"/>
    <w:rsid w:val="007B16F6"/>
    <w:rsid w:val="007B296F"/>
    <w:rsid w:val="007B519B"/>
    <w:rsid w:val="007B5A4D"/>
    <w:rsid w:val="007B5ED4"/>
    <w:rsid w:val="007B7693"/>
    <w:rsid w:val="007B7804"/>
    <w:rsid w:val="007C06EF"/>
    <w:rsid w:val="007C2813"/>
    <w:rsid w:val="007C5FCC"/>
    <w:rsid w:val="007C7112"/>
    <w:rsid w:val="007C7D9B"/>
    <w:rsid w:val="007D1E62"/>
    <w:rsid w:val="007D3D65"/>
    <w:rsid w:val="007D71B5"/>
    <w:rsid w:val="007F12A0"/>
    <w:rsid w:val="008007B1"/>
    <w:rsid w:val="00802A22"/>
    <w:rsid w:val="00803F98"/>
    <w:rsid w:val="00805D06"/>
    <w:rsid w:val="00806A2D"/>
    <w:rsid w:val="00810C8C"/>
    <w:rsid w:val="0081207D"/>
    <w:rsid w:val="008131FD"/>
    <w:rsid w:val="00813355"/>
    <w:rsid w:val="008145D7"/>
    <w:rsid w:val="00820BCE"/>
    <w:rsid w:val="00827765"/>
    <w:rsid w:val="008319A4"/>
    <w:rsid w:val="00832271"/>
    <w:rsid w:val="00833985"/>
    <w:rsid w:val="00835E9C"/>
    <w:rsid w:val="00836948"/>
    <w:rsid w:val="00837518"/>
    <w:rsid w:val="0084150C"/>
    <w:rsid w:val="00841B9B"/>
    <w:rsid w:val="00847929"/>
    <w:rsid w:val="00847B20"/>
    <w:rsid w:val="008508A8"/>
    <w:rsid w:val="00854990"/>
    <w:rsid w:val="00856A0B"/>
    <w:rsid w:val="00857C05"/>
    <w:rsid w:val="00860117"/>
    <w:rsid w:val="00861E37"/>
    <w:rsid w:val="008627A8"/>
    <w:rsid w:val="00862803"/>
    <w:rsid w:val="00864BEF"/>
    <w:rsid w:val="00865735"/>
    <w:rsid w:val="008679E3"/>
    <w:rsid w:val="00867E4D"/>
    <w:rsid w:val="00870DE4"/>
    <w:rsid w:val="00872119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A1A"/>
    <w:rsid w:val="00890DBE"/>
    <w:rsid w:val="00891680"/>
    <w:rsid w:val="008926FF"/>
    <w:rsid w:val="008A4110"/>
    <w:rsid w:val="008A42F5"/>
    <w:rsid w:val="008A4549"/>
    <w:rsid w:val="008A5442"/>
    <w:rsid w:val="008A7449"/>
    <w:rsid w:val="008B3C98"/>
    <w:rsid w:val="008B43E5"/>
    <w:rsid w:val="008B5B27"/>
    <w:rsid w:val="008B7592"/>
    <w:rsid w:val="008C4530"/>
    <w:rsid w:val="008C620C"/>
    <w:rsid w:val="008C7DF9"/>
    <w:rsid w:val="008D005B"/>
    <w:rsid w:val="008D08D5"/>
    <w:rsid w:val="008D3E58"/>
    <w:rsid w:val="008D62A8"/>
    <w:rsid w:val="008E52FA"/>
    <w:rsid w:val="008F064E"/>
    <w:rsid w:val="008F5289"/>
    <w:rsid w:val="009013EB"/>
    <w:rsid w:val="0090256C"/>
    <w:rsid w:val="00903BBF"/>
    <w:rsid w:val="00905E5A"/>
    <w:rsid w:val="0090727F"/>
    <w:rsid w:val="0091225E"/>
    <w:rsid w:val="00914878"/>
    <w:rsid w:val="0091534D"/>
    <w:rsid w:val="00920EA4"/>
    <w:rsid w:val="009215FF"/>
    <w:rsid w:val="0092172E"/>
    <w:rsid w:val="0092616D"/>
    <w:rsid w:val="00926320"/>
    <w:rsid w:val="00926EE5"/>
    <w:rsid w:val="00927B40"/>
    <w:rsid w:val="0093021D"/>
    <w:rsid w:val="009420A4"/>
    <w:rsid w:val="00945301"/>
    <w:rsid w:val="00945B45"/>
    <w:rsid w:val="009460D8"/>
    <w:rsid w:val="00946996"/>
    <w:rsid w:val="00951F15"/>
    <w:rsid w:val="00953B0E"/>
    <w:rsid w:val="009549C7"/>
    <w:rsid w:val="0095566B"/>
    <w:rsid w:val="00955D4A"/>
    <w:rsid w:val="00956ADA"/>
    <w:rsid w:val="00960046"/>
    <w:rsid w:val="00960E00"/>
    <w:rsid w:val="0096592E"/>
    <w:rsid w:val="00972F5E"/>
    <w:rsid w:val="00975481"/>
    <w:rsid w:val="00976398"/>
    <w:rsid w:val="009772E8"/>
    <w:rsid w:val="00980FE9"/>
    <w:rsid w:val="00981796"/>
    <w:rsid w:val="00983DD8"/>
    <w:rsid w:val="009871D7"/>
    <w:rsid w:val="00987EB8"/>
    <w:rsid w:val="00994717"/>
    <w:rsid w:val="009A176D"/>
    <w:rsid w:val="009A3EAF"/>
    <w:rsid w:val="009A41B6"/>
    <w:rsid w:val="009A41C7"/>
    <w:rsid w:val="009A5379"/>
    <w:rsid w:val="009A7407"/>
    <w:rsid w:val="009B0149"/>
    <w:rsid w:val="009B2E91"/>
    <w:rsid w:val="009B474A"/>
    <w:rsid w:val="009B4A62"/>
    <w:rsid w:val="009B5700"/>
    <w:rsid w:val="009B75B9"/>
    <w:rsid w:val="009C150A"/>
    <w:rsid w:val="009C1782"/>
    <w:rsid w:val="009C66C8"/>
    <w:rsid w:val="009D08FC"/>
    <w:rsid w:val="009D7723"/>
    <w:rsid w:val="009E0408"/>
    <w:rsid w:val="009E38D3"/>
    <w:rsid w:val="009E772A"/>
    <w:rsid w:val="009F037E"/>
    <w:rsid w:val="009F1A7D"/>
    <w:rsid w:val="009F4EEE"/>
    <w:rsid w:val="009F54CC"/>
    <w:rsid w:val="009F676C"/>
    <w:rsid w:val="009F7D1D"/>
    <w:rsid w:val="00A02C89"/>
    <w:rsid w:val="00A0322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7B9C"/>
    <w:rsid w:val="00A34883"/>
    <w:rsid w:val="00A36FA6"/>
    <w:rsid w:val="00A42288"/>
    <w:rsid w:val="00A4445D"/>
    <w:rsid w:val="00A45FD5"/>
    <w:rsid w:val="00A53859"/>
    <w:rsid w:val="00A5665D"/>
    <w:rsid w:val="00A5701A"/>
    <w:rsid w:val="00A570BB"/>
    <w:rsid w:val="00A57CA3"/>
    <w:rsid w:val="00A62159"/>
    <w:rsid w:val="00A6618B"/>
    <w:rsid w:val="00A72CBB"/>
    <w:rsid w:val="00A75073"/>
    <w:rsid w:val="00A80538"/>
    <w:rsid w:val="00A82813"/>
    <w:rsid w:val="00A83EBA"/>
    <w:rsid w:val="00A90685"/>
    <w:rsid w:val="00A913F0"/>
    <w:rsid w:val="00A92558"/>
    <w:rsid w:val="00A9395C"/>
    <w:rsid w:val="00AA1778"/>
    <w:rsid w:val="00AA3D4B"/>
    <w:rsid w:val="00AA5A9C"/>
    <w:rsid w:val="00AB18B1"/>
    <w:rsid w:val="00AB55EE"/>
    <w:rsid w:val="00AB5C35"/>
    <w:rsid w:val="00AC4CBF"/>
    <w:rsid w:val="00AC4CF7"/>
    <w:rsid w:val="00AC59E4"/>
    <w:rsid w:val="00AD0B36"/>
    <w:rsid w:val="00AE0C16"/>
    <w:rsid w:val="00AE5E19"/>
    <w:rsid w:val="00AE66F3"/>
    <w:rsid w:val="00AF1FD0"/>
    <w:rsid w:val="00AF332F"/>
    <w:rsid w:val="00B0023E"/>
    <w:rsid w:val="00B00B96"/>
    <w:rsid w:val="00B00C30"/>
    <w:rsid w:val="00B01E65"/>
    <w:rsid w:val="00B031CC"/>
    <w:rsid w:val="00B036F6"/>
    <w:rsid w:val="00B03CCA"/>
    <w:rsid w:val="00B078FA"/>
    <w:rsid w:val="00B10487"/>
    <w:rsid w:val="00B13670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0A3"/>
    <w:rsid w:val="00B42B9A"/>
    <w:rsid w:val="00B457EE"/>
    <w:rsid w:val="00B46C18"/>
    <w:rsid w:val="00B4760B"/>
    <w:rsid w:val="00B503A9"/>
    <w:rsid w:val="00B5127E"/>
    <w:rsid w:val="00B51479"/>
    <w:rsid w:val="00B53028"/>
    <w:rsid w:val="00B54FAD"/>
    <w:rsid w:val="00B557B6"/>
    <w:rsid w:val="00B565EE"/>
    <w:rsid w:val="00B56955"/>
    <w:rsid w:val="00B57FEB"/>
    <w:rsid w:val="00B617E3"/>
    <w:rsid w:val="00B63F49"/>
    <w:rsid w:val="00B6428B"/>
    <w:rsid w:val="00B7081F"/>
    <w:rsid w:val="00B714F2"/>
    <w:rsid w:val="00B71DAB"/>
    <w:rsid w:val="00B71E21"/>
    <w:rsid w:val="00B71E56"/>
    <w:rsid w:val="00B71E7E"/>
    <w:rsid w:val="00B72C52"/>
    <w:rsid w:val="00B770F8"/>
    <w:rsid w:val="00B80216"/>
    <w:rsid w:val="00B80D22"/>
    <w:rsid w:val="00B8202D"/>
    <w:rsid w:val="00B82081"/>
    <w:rsid w:val="00B83902"/>
    <w:rsid w:val="00B867E1"/>
    <w:rsid w:val="00B9065C"/>
    <w:rsid w:val="00B94EAC"/>
    <w:rsid w:val="00B94F24"/>
    <w:rsid w:val="00B9545C"/>
    <w:rsid w:val="00B96AD4"/>
    <w:rsid w:val="00BA01C4"/>
    <w:rsid w:val="00BA27FA"/>
    <w:rsid w:val="00BA6E4E"/>
    <w:rsid w:val="00BB0E61"/>
    <w:rsid w:val="00BB1854"/>
    <w:rsid w:val="00BB212C"/>
    <w:rsid w:val="00BC23CE"/>
    <w:rsid w:val="00BC583F"/>
    <w:rsid w:val="00BC6565"/>
    <w:rsid w:val="00BD1B99"/>
    <w:rsid w:val="00BD4E36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5A45"/>
    <w:rsid w:val="00C17BB4"/>
    <w:rsid w:val="00C20367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74DD"/>
    <w:rsid w:val="00C71958"/>
    <w:rsid w:val="00C75174"/>
    <w:rsid w:val="00C75613"/>
    <w:rsid w:val="00C76043"/>
    <w:rsid w:val="00C804CB"/>
    <w:rsid w:val="00C80C3E"/>
    <w:rsid w:val="00C82B83"/>
    <w:rsid w:val="00C84076"/>
    <w:rsid w:val="00C86F6B"/>
    <w:rsid w:val="00C87228"/>
    <w:rsid w:val="00C94019"/>
    <w:rsid w:val="00C94FB0"/>
    <w:rsid w:val="00C95190"/>
    <w:rsid w:val="00C96756"/>
    <w:rsid w:val="00C97E01"/>
    <w:rsid w:val="00CA0258"/>
    <w:rsid w:val="00CA309E"/>
    <w:rsid w:val="00CA5905"/>
    <w:rsid w:val="00CB002D"/>
    <w:rsid w:val="00CB02B0"/>
    <w:rsid w:val="00CB0E59"/>
    <w:rsid w:val="00CB1CD8"/>
    <w:rsid w:val="00CB593E"/>
    <w:rsid w:val="00CB6DC0"/>
    <w:rsid w:val="00CB7504"/>
    <w:rsid w:val="00CC1A7C"/>
    <w:rsid w:val="00CC327A"/>
    <w:rsid w:val="00CC435D"/>
    <w:rsid w:val="00CC44C1"/>
    <w:rsid w:val="00CC4ED0"/>
    <w:rsid w:val="00CC540E"/>
    <w:rsid w:val="00CD0C2B"/>
    <w:rsid w:val="00CD1BBC"/>
    <w:rsid w:val="00CD1C35"/>
    <w:rsid w:val="00CD3687"/>
    <w:rsid w:val="00CD3D3C"/>
    <w:rsid w:val="00CD463B"/>
    <w:rsid w:val="00CD5560"/>
    <w:rsid w:val="00CD7D84"/>
    <w:rsid w:val="00CE07AD"/>
    <w:rsid w:val="00CE0DD0"/>
    <w:rsid w:val="00CE1B06"/>
    <w:rsid w:val="00CE23E6"/>
    <w:rsid w:val="00CE26F5"/>
    <w:rsid w:val="00CE316E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0F1"/>
    <w:rsid w:val="00D26363"/>
    <w:rsid w:val="00D26430"/>
    <w:rsid w:val="00D27C27"/>
    <w:rsid w:val="00D35125"/>
    <w:rsid w:val="00D36FF0"/>
    <w:rsid w:val="00D37743"/>
    <w:rsid w:val="00D419CF"/>
    <w:rsid w:val="00D44C8C"/>
    <w:rsid w:val="00D46049"/>
    <w:rsid w:val="00D46B30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3FEB"/>
    <w:rsid w:val="00DB42AA"/>
    <w:rsid w:val="00DC11CA"/>
    <w:rsid w:val="00DC186A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2C57"/>
    <w:rsid w:val="00DE2DE2"/>
    <w:rsid w:val="00DE4B60"/>
    <w:rsid w:val="00DE7DBE"/>
    <w:rsid w:val="00DF33BB"/>
    <w:rsid w:val="00DF4928"/>
    <w:rsid w:val="00DF7F4E"/>
    <w:rsid w:val="00E00455"/>
    <w:rsid w:val="00E01819"/>
    <w:rsid w:val="00E03FA6"/>
    <w:rsid w:val="00E040FA"/>
    <w:rsid w:val="00E059CE"/>
    <w:rsid w:val="00E06AFB"/>
    <w:rsid w:val="00E10184"/>
    <w:rsid w:val="00E11383"/>
    <w:rsid w:val="00E12639"/>
    <w:rsid w:val="00E12D36"/>
    <w:rsid w:val="00E148CA"/>
    <w:rsid w:val="00E1696B"/>
    <w:rsid w:val="00E17E9E"/>
    <w:rsid w:val="00E22B24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59A"/>
    <w:rsid w:val="00E706F5"/>
    <w:rsid w:val="00E70909"/>
    <w:rsid w:val="00E72D55"/>
    <w:rsid w:val="00E77EB6"/>
    <w:rsid w:val="00E85C69"/>
    <w:rsid w:val="00E908BE"/>
    <w:rsid w:val="00E913DC"/>
    <w:rsid w:val="00E91663"/>
    <w:rsid w:val="00E926B4"/>
    <w:rsid w:val="00E934E9"/>
    <w:rsid w:val="00E943A8"/>
    <w:rsid w:val="00EA0F0D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5F00"/>
    <w:rsid w:val="00ED19B8"/>
    <w:rsid w:val="00ED1D31"/>
    <w:rsid w:val="00ED60BD"/>
    <w:rsid w:val="00EE0DC4"/>
    <w:rsid w:val="00EE4DCF"/>
    <w:rsid w:val="00EE67F2"/>
    <w:rsid w:val="00EF0470"/>
    <w:rsid w:val="00EF1055"/>
    <w:rsid w:val="00EF1D7E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5BB1"/>
    <w:rsid w:val="00F21158"/>
    <w:rsid w:val="00F22B00"/>
    <w:rsid w:val="00F242C2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4DE6"/>
    <w:rsid w:val="00F670FF"/>
    <w:rsid w:val="00F6758B"/>
    <w:rsid w:val="00F7010D"/>
    <w:rsid w:val="00F72663"/>
    <w:rsid w:val="00F7274A"/>
    <w:rsid w:val="00F80B12"/>
    <w:rsid w:val="00F85DD8"/>
    <w:rsid w:val="00F85FEB"/>
    <w:rsid w:val="00F91815"/>
    <w:rsid w:val="00F93AEB"/>
    <w:rsid w:val="00F94A21"/>
    <w:rsid w:val="00F956A3"/>
    <w:rsid w:val="00FA00C0"/>
    <w:rsid w:val="00FA13A2"/>
    <w:rsid w:val="00FA726D"/>
    <w:rsid w:val="00FB10DF"/>
    <w:rsid w:val="00FB14AE"/>
    <w:rsid w:val="00FB4180"/>
    <w:rsid w:val="00FB5C9F"/>
    <w:rsid w:val="00FB5CEE"/>
    <w:rsid w:val="00FC1260"/>
    <w:rsid w:val="00FC4556"/>
    <w:rsid w:val="00FC6342"/>
    <w:rsid w:val="00FD121D"/>
    <w:rsid w:val="00FD2645"/>
    <w:rsid w:val="00FD2A83"/>
    <w:rsid w:val="00FD375B"/>
    <w:rsid w:val="00FD4360"/>
    <w:rsid w:val="00FD62F1"/>
    <w:rsid w:val="00FD63A5"/>
    <w:rsid w:val="00FD68AF"/>
    <w:rsid w:val="00FE2B5D"/>
    <w:rsid w:val="00FE3C05"/>
    <w:rsid w:val="00FE57B1"/>
    <w:rsid w:val="00FE6B4C"/>
    <w:rsid w:val="00FF234E"/>
    <w:rsid w:val="00FF3416"/>
    <w:rsid w:val="00FF5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Revision"/>
    <w:hidden/>
    <w:uiPriority w:val="99"/>
    <w:semiHidden/>
    <w:rsid w:val="00803F98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11436</TotalTime>
  <Pages>8</Pages>
  <Words>1558</Words>
  <Characters>8882</Characters>
  <Application>Microsoft Office Word</Application>
  <DocSecurity>0</DocSecurity>
  <Lines>74</Lines>
  <Paragraphs>20</Paragraphs>
  <ScaleCrop>false</ScaleCrop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581</cp:revision>
  <dcterms:created xsi:type="dcterms:W3CDTF">2015-11-06T01:06:00Z</dcterms:created>
  <dcterms:modified xsi:type="dcterms:W3CDTF">2021-07-01T15:56:00Z</dcterms:modified>
</cp:coreProperties>
</file>