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0223CFD" w:rsidR="00062AC5" w:rsidRPr="00D56B13" w:rsidRDefault="002E45F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 w:rsidR="005231E4">
              <w:rPr>
                <w:rFonts w:ascii="標楷體" w:hAnsi="標楷體" w:hint="eastAsia"/>
              </w:rPr>
              <w:t>092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8F7FDF1" w:rsidR="00062AC5" w:rsidRPr="00D56B13" w:rsidRDefault="00F93AE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不動產擔保品明細檔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1F622BF0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5231E4">
              <w:rPr>
                <w:rFonts w:ascii="標楷體" w:hAnsi="標楷體" w:hint="eastAsia"/>
              </w:rPr>
              <w:t>092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5231E4">
              <w:rPr>
                <w:rFonts w:ascii="標楷體" w:hAnsi="標楷體" w:hint="eastAsia"/>
              </w:rPr>
              <w:t>092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6C0780B5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5231E4">
              <w:rPr>
                <w:rFonts w:ascii="標楷體" w:hAnsi="標楷體"/>
              </w:rPr>
              <w:t>092</w:t>
            </w:r>
            <w:r w:rsidR="00E22B24" w:rsidRPr="00E22B24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06921109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E22B24" w:rsidRPr="00E22B24">
              <w:rPr>
                <w:rFonts w:ascii="標楷體" w:hAnsi="標楷體" w:hint="eastAsia"/>
              </w:rPr>
              <w:t>維護 Jcic</w:t>
            </w:r>
            <w:r w:rsidR="002E45F6">
              <w:rPr>
                <w:rFonts w:ascii="標楷體" w:hAnsi="標楷體" w:hint="eastAsia"/>
              </w:rPr>
              <w:t>B</w:t>
            </w:r>
            <w:r w:rsidR="005231E4">
              <w:rPr>
                <w:rFonts w:ascii="標楷體" w:hAnsi="標楷體" w:hint="eastAsia"/>
              </w:rPr>
              <w:t>092</w:t>
            </w:r>
            <w:r w:rsidR="00F93AEB">
              <w:rPr>
                <w:rFonts w:ascii="標楷體" w:hAnsi="標楷體" w:hint="eastAsia"/>
              </w:rPr>
              <w:t>不動產擔保品明細檔</w:t>
            </w:r>
            <w:r>
              <w:rPr>
                <w:rFonts w:ascii="標楷體" w:hAnsi="標楷體" w:hint="eastAsia"/>
              </w:rPr>
              <w:t>(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5231E4">
              <w:rPr>
                <w:rFonts w:ascii="標楷體" w:hAnsi="標楷體"/>
              </w:rPr>
              <w:t>092</w:t>
            </w:r>
            <w:r w:rsidR="00E22B24" w:rsidRPr="00E22B24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32DAEAF9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r w:rsidR="002E45F6">
              <w:rPr>
                <w:rFonts w:ascii="標楷體" w:hAnsi="標楷體" w:hint="eastAsia"/>
              </w:rPr>
              <w:t>B</w:t>
            </w:r>
            <w:r w:rsidR="005231E4">
              <w:rPr>
                <w:rFonts w:ascii="標楷體" w:hAnsi="標楷體" w:hint="eastAsia"/>
              </w:rPr>
              <w:t>092</w:t>
            </w:r>
            <w:ins w:id="0" w:author="st1" w:date="2021-05-16T15:48:00Z">
              <w:r w:rsidR="00E22B24" w:rsidRPr="001033E6">
                <w:rPr>
                  <w:rFonts w:ascii="標楷體" w:hAnsi="標楷體" w:hint="eastAsia"/>
                </w:rPr>
                <w:t xml:space="preserve"> </w:t>
              </w:r>
            </w:ins>
            <w:r w:rsidR="00F93AEB">
              <w:rPr>
                <w:rFonts w:ascii="標楷體" w:hAnsi="標楷體" w:hint="eastAsia"/>
              </w:rPr>
              <w:t>不動產擔保品明細檔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40F7F1F2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</w:t>
            </w:r>
            <w:r w:rsidR="00357082">
              <w:rPr>
                <w:rFonts w:ascii="標楷體" w:hAnsi="標楷體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</w:t>
            </w:r>
            <w:r w:rsidR="00357082">
              <w:rPr>
                <w:rFonts w:ascii="標楷體" w:hAnsi="標楷體" w:hint="eastAsia"/>
              </w:rPr>
              <w:t>月</w:t>
            </w:r>
            <w:r w:rsidR="00E12D36">
              <w:rPr>
                <w:rFonts w:ascii="標楷體" w:hAnsi="標楷體" w:hint="eastAsia"/>
              </w:rPr>
              <w:t>報媒體檔</w:t>
            </w:r>
          </w:p>
          <w:p w14:paraId="3EC83276" w14:textId="1198ACA1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2E45F6">
              <w:rPr>
                <w:rFonts w:ascii="標楷體" w:hAnsi="標楷體" w:hint="eastAsia"/>
              </w:rPr>
              <w:t>B</w:t>
            </w:r>
            <w:r w:rsidR="005231E4">
              <w:rPr>
                <w:rFonts w:ascii="標楷體" w:hAnsi="標楷體" w:hint="eastAsia"/>
              </w:rPr>
              <w:t>092</w:t>
            </w:r>
            <w:r w:rsidR="00F93AEB">
              <w:rPr>
                <w:rFonts w:ascii="標楷體" w:hAnsi="標楷體" w:hint="eastAsia"/>
              </w:rPr>
              <w:t>不動產擔保品明細檔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3BE03AD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</w:t>
            </w:r>
            <w:r w:rsidR="00B457EE">
              <w:rPr>
                <w:rFonts w:ascii="標楷體" w:hAnsi="標楷體" w:hint="eastAsia"/>
              </w:rPr>
              <w:t>月</w:t>
            </w:r>
          </w:p>
          <w:p w14:paraId="3CDAD4C5" w14:textId="1DB0A668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C82B83" w:rsidRPr="001D5F15">
              <w:rPr>
                <w:rFonts w:ascii="標楷體" w:hAnsi="標楷體" w:hint="eastAsia"/>
              </w:rPr>
              <w:t>每月底日終批次</w:t>
            </w:r>
            <w:r w:rsidR="001D5F15" w:rsidRPr="001D5F15">
              <w:rPr>
                <w:rFonts w:ascii="標楷體" w:hAnsi="標楷體" w:hint="eastAsia"/>
              </w:rPr>
              <w:t>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14F0F5B0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CB6DC0" w:rsidRPr="00CB6DC0">
        <w:rPr>
          <w:rFonts w:ascii="標楷體" w:hAnsi="標楷體" w:hint="eastAsia"/>
          <w:sz w:val="24"/>
        </w:rPr>
        <w:t>聯徵</w:t>
      </w:r>
      <w:r w:rsidR="00023C8B" w:rsidRPr="00023C8B">
        <w:rPr>
          <w:rFonts w:ascii="標楷體" w:hAnsi="標楷體" w:hint="eastAsia"/>
          <w:sz w:val="24"/>
        </w:rPr>
        <w:t>擔保品關聯檔資料檔</w:t>
      </w:r>
      <w:r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JcicB090</w:t>
      </w:r>
      <w:r>
        <w:rPr>
          <w:rFonts w:ascii="標楷體" w:hAnsi="標楷體" w:hint="eastAsia"/>
          <w:sz w:val="24"/>
        </w:rPr>
        <w:t>)]</w:t>
      </w:r>
    </w:p>
    <w:p w14:paraId="461E5922" w14:textId="4A9ABB26" w:rsidR="005C3F17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023C8B" w:rsidRPr="00023C8B">
        <w:rPr>
          <w:rFonts w:ascii="標楷體" w:hAnsi="標楷體" w:hint="eastAsia"/>
          <w:sz w:val="24"/>
        </w:rPr>
        <w:t>擔保品代號檔</w:t>
      </w:r>
      <w:r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CdCl</w:t>
      </w:r>
      <w:r>
        <w:rPr>
          <w:rFonts w:ascii="標楷體" w:hAnsi="標楷體" w:hint="eastAsia"/>
          <w:sz w:val="24"/>
        </w:rPr>
        <w:t>)]、</w:t>
      </w:r>
      <w:r w:rsidR="00023C8B">
        <w:rPr>
          <w:rFonts w:ascii="標楷體" w:hAnsi="標楷體" w:hint="eastAsia"/>
          <w:sz w:val="24"/>
        </w:rPr>
        <w:t>[</w:t>
      </w:r>
      <w:r w:rsidR="00023C8B" w:rsidRPr="00023C8B">
        <w:rPr>
          <w:rFonts w:ascii="標楷體" w:hAnsi="標楷體" w:hint="eastAsia"/>
          <w:sz w:val="24"/>
        </w:rPr>
        <w:t>額度主檔</w:t>
      </w:r>
      <w:r w:rsidR="00023C8B"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FacMain</w:t>
      </w:r>
      <w:r w:rsidR="00023C8B">
        <w:rPr>
          <w:rFonts w:ascii="標楷體" w:hAnsi="標楷體" w:hint="eastAsia"/>
          <w:sz w:val="24"/>
        </w:rPr>
        <w:t>)]、</w:t>
      </w:r>
    </w:p>
    <w:p w14:paraId="6BB2721B" w14:textId="46D09AC0" w:rsidR="004271C2" w:rsidRDefault="004271C2" w:rsidP="005C3F17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023C8B" w:rsidRPr="00023C8B">
        <w:rPr>
          <w:rFonts w:ascii="標楷體" w:hAnsi="標楷體" w:hint="eastAsia"/>
          <w:sz w:val="24"/>
        </w:rPr>
        <w:t>擔保品與額度關聯檔</w:t>
      </w:r>
      <w:r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>)]、</w:t>
      </w:r>
      <w:r w:rsidR="00023C8B">
        <w:rPr>
          <w:rFonts w:ascii="標楷體" w:hAnsi="標楷體" w:hint="eastAsia"/>
          <w:sz w:val="24"/>
        </w:rPr>
        <w:t>[</w:t>
      </w:r>
      <w:r w:rsidR="00023C8B" w:rsidRPr="00023C8B">
        <w:rPr>
          <w:rFonts w:ascii="標楷體" w:hAnsi="標楷體" w:hint="eastAsia"/>
          <w:sz w:val="24"/>
        </w:rPr>
        <w:t>擔保品主檔</w:t>
      </w:r>
      <w:r w:rsidR="00023C8B"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ClMain</w:t>
      </w:r>
      <w:r w:rsidR="00023C8B">
        <w:rPr>
          <w:rFonts w:ascii="標楷體" w:hAnsi="標楷體" w:hint="eastAsia"/>
          <w:sz w:val="24"/>
        </w:rPr>
        <w:t>)]、</w:t>
      </w:r>
    </w:p>
    <w:p w14:paraId="464BA6F3" w14:textId="4025F2DF" w:rsidR="00023C8B" w:rsidRDefault="00023C8B" w:rsidP="00023C8B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Pr="00023C8B">
        <w:rPr>
          <w:rFonts w:ascii="標楷體" w:hAnsi="標楷體" w:hint="eastAsia"/>
          <w:sz w:val="24"/>
        </w:rPr>
        <w:t>擔保品不動產檔</w:t>
      </w:r>
      <w:r>
        <w:rPr>
          <w:rFonts w:ascii="標楷體" w:hAnsi="標楷體" w:hint="eastAsia"/>
          <w:sz w:val="24"/>
        </w:rPr>
        <w:t>(</w:t>
      </w:r>
      <w:r w:rsidRPr="00023C8B">
        <w:rPr>
          <w:rFonts w:ascii="標楷體" w:hAnsi="標楷體"/>
          <w:sz w:val="24"/>
        </w:rPr>
        <w:t>ClImm</w:t>
      </w:r>
      <w:r>
        <w:rPr>
          <w:rFonts w:ascii="標楷體" w:hAnsi="標楷體" w:hint="eastAsia"/>
          <w:sz w:val="24"/>
        </w:rPr>
        <w:t>)]、[</w:t>
      </w:r>
      <w:r w:rsidRPr="00023C8B">
        <w:rPr>
          <w:rFonts w:ascii="標楷體" w:hAnsi="標楷體" w:hint="eastAsia"/>
          <w:sz w:val="24"/>
        </w:rPr>
        <w:t>擔保品不動產建物檔</w:t>
      </w:r>
      <w:r>
        <w:rPr>
          <w:rFonts w:ascii="標楷體" w:hAnsi="標楷體" w:hint="eastAsia"/>
          <w:sz w:val="24"/>
        </w:rPr>
        <w:t>(</w:t>
      </w:r>
      <w:r w:rsidRPr="00023C8B">
        <w:rPr>
          <w:rFonts w:ascii="標楷體" w:hAnsi="標楷體"/>
          <w:sz w:val="24"/>
        </w:rPr>
        <w:t>ClBuilding</w:t>
      </w:r>
      <w:r>
        <w:rPr>
          <w:rFonts w:ascii="標楷體" w:hAnsi="標楷體" w:hint="eastAsia"/>
          <w:sz w:val="24"/>
        </w:rPr>
        <w:t>)]、</w:t>
      </w:r>
    </w:p>
    <w:p w14:paraId="3D748427" w14:textId="77777777" w:rsidR="00023C8B" w:rsidRDefault="00023C8B" w:rsidP="00023C8B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Pr="00023C8B">
        <w:rPr>
          <w:rFonts w:ascii="標楷體" w:hAnsi="標楷體" w:hint="eastAsia"/>
          <w:sz w:val="24"/>
        </w:rPr>
        <w:t>擔保品-建物獨立產權車位檔</w:t>
      </w:r>
      <w:r>
        <w:rPr>
          <w:rFonts w:ascii="標楷體" w:hAnsi="標楷體" w:hint="eastAsia"/>
          <w:sz w:val="24"/>
        </w:rPr>
        <w:t>(</w:t>
      </w:r>
      <w:r w:rsidRPr="00023C8B">
        <w:rPr>
          <w:rFonts w:ascii="標楷體" w:hAnsi="標楷體"/>
          <w:sz w:val="24"/>
        </w:rPr>
        <w:t>ClBuildingParking</w:t>
      </w:r>
      <w:r>
        <w:rPr>
          <w:rFonts w:ascii="標楷體" w:hAnsi="標楷體" w:hint="eastAsia"/>
          <w:sz w:val="24"/>
        </w:rPr>
        <w:t>)]、</w:t>
      </w:r>
    </w:p>
    <w:p w14:paraId="1ADA3DDF" w14:textId="393AE04B" w:rsidR="00023C8B" w:rsidRDefault="00023C8B" w:rsidP="00023C8B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Pr="00023C8B">
        <w:rPr>
          <w:rFonts w:ascii="標楷體" w:hAnsi="標楷體" w:hint="eastAsia"/>
          <w:sz w:val="24"/>
        </w:rPr>
        <w:t>擔保品不動產土地檔</w:t>
      </w:r>
      <w:r>
        <w:rPr>
          <w:rFonts w:ascii="標楷體" w:hAnsi="標楷體" w:hint="eastAsia"/>
          <w:sz w:val="24"/>
        </w:rPr>
        <w:t>(</w:t>
      </w:r>
      <w:r w:rsidRPr="00023C8B">
        <w:rPr>
          <w:rFonts w:ascii="標楷體" w:hAnsi="標楷體"/>
          <w:sz w:val="24"/>
        </w:rPr>
        <w:t>ClLand</w:t>
      </w:r>
      <w:r>
        <w:rPr>
          <w:rFonts w:ascii="標楷體" w:hAnsi="標楷體" w:hint="eastAsia"/>
          <w:sz w:val="24"/>
        </w:rPr>
        <w:t>)]、</w:t>
      </w:r>
    </w:p>
    <w:p w14:paraId="0DAFFF23" w14:textId="77777777" w:rsidR="00023C8B" w:rsidRDefault="00023C8B" w:rsidP="00023C8B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Pr="00023C8B">
        <w:rPr>
          <w:rFonts w:ascii="標楷體" w:hAnsi="標楷體" w:hint="eastAsia"/>
          <w:sz w:val="24"/>
        </w:rPr>
        <w:t>擔保品-建物所有權人檔</w:t>
      </w:r>
      <w:r>
        <w:rPr>
          <w:rFonts w:ascii="標楷體" w:hAnsi="標楷體" w:hint="eastAsia"/>
          <w:sz w:val="24"/>
        </w:rPr>
        <w:t>(</w:t>
      </w:r>
      <w:r w:rsidRPr="00023C8B">
        <w:rPr>
          <w:rFonts w:ascii="標楷體" w:hAnsi="標楷體"/>
          <w:sz w:val="24"/>
        </w:rPr>
        <w:t>ClBuildingOwner</w:t>
      </w:r>
      <w:r>
        <w:rPr>
          <w:rFonts w:ascii="標楷體" w:hAnsi="標楷體" w:hint="eastAsia"/>
          <w:sz w:val="24"/>
        </w:rPr>
        <w:t>)]、</w:t>
      </w:r>
    </w:p>
    <w:p w14:paraId="4184525A" w14:textId="1EE3450B" w:rsidR="00023C8B" w:rsidRDefault="00023C8B" w:rsidP="00023C8B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Pr="00023C8B">
        <w:rPr>
          <w:rFonts w:ascii="標楷體" w:hAnsi="標楷體" w:hint="eastAsia"/>
          <w:sz w:val="24"/>
        </w:rPr>
        <w:t>擔保品-土地所有權人檔</w:t>
      </w:r>
      <w:r>
        <w:rPr>
          <w:rFonts w:ascii="標楷體" w:hAnsi="標楷體" w:hint="eastAsia"/>
          <w:sz w:val="24"/>
        </w:rPr>
        <w:t>(</w:t>
      </w:r>
      <w:r w:rsidRPr="00023C8B">
        <w:rPr>
          <w:rFonts w:ascii="標楷體" w:hAnsi="標楷體"/>
          <w:sz w:val="24"/>
        </w:rPr>
        <w:t>ClLandOwner</w:t>
      </w:r>
      <w:r>
        <w:rPr>
          <w:rFonts w:ascii="標楷體" w:hAnsi="標楷體" w:hint="eastAsia"/>
          <w:sz w:val="24"/>
        </w:rPr>
        <w:t>)]、</w:t>
      </w:r>
    </w:p>
    <w:p w14:paraId="3DA3E987" w14:textId="7EEB2AA7" w:rsidR="00023C8B" w:rsidRDefault="00023C8B" w:rsidP="00023C8B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Pr="00023C8B">
        <w:rPr>
          <w:rFonts w:ascii="標楷體" w:hAnsi="標楷體" w:hint="eastAsia"/>
          <w:sz w:val="24"/>
        </w:rPr>
        <w:t>擔保品-建物公設建號檔</w:t>
      </w:r>
      <w:r>
        <w:rPr>
          <w:rFonts w:ascii="標楷體" w:hAnsi="標楷體" w:hint="eastAsia"/>
          <w:sz w:val="24"/>
        </w:rPr>
        <w:t>(</w:t>
      </w:r>
      <w:r w:rsidRPr="00023C8B">
        <w:rPr>
          <w:rFonts w:ascii="標楷體" w:hAnsi="標楷體"/>
          <w:sz w:val="24"/>
        </w:rPr>
        <w:t>ClBuildingPublic</w:t>
      </w:r>
      <w:r>
        <w:rPr>
          <w:rFonts w:ascii="標楷體" w:hAnsi="標楷體" w:hint="eastAsia"/>
          <w:sz w:val="24"/>
        </w:rPr>
        <w:t>)]</w:t>
      </w:r>
    </w:p>
    <w:p w14:paraId="7D84869A" w14:textId="4A214FF5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2427C7" w:rsidRPr="002427C7">
        <w:rPr>
          <w:rFonts w:ascii="標楷體" w:hAnsi="標楷體" w:hint="eastAsia"/>
          <w:sz w:val="24"/>
        </w:rPr>
        <w:t>聯徵不動產擔保品明細檔</w:t>
      </w:r>
      <w:r>
        <w:rPr>
          <w:rFonts w:ascii="標楷體" w:hAnsi="標楷體" w:hint="eastAsia"/>
          <w:sz w:val="24"/>
        </w:rPr>
        <w:t>(</w:t>
      </w:r>
      <w:r w:rsidR="005C3F17" w:rsidRPr="005C3F17">
        <w:rPr>
          <w:rFonts w:ascii="標楷體" w:hAnsi="標楷體"/>
          <w:sz w:val="24"/>
        </w:rPr>
        <w:t>JcicB</w:t>
      </w:r>
      <w:r w:rsidR="005231E4">
        <w:rPr>
          <w:rFonts w:ascii="標楷體" w:hAnsi="標楷體"/>
          <w:sz w:val="24"/>
        </w:rPr>
        <w:t>092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lastRenderedPageBreak/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3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25F067D1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575186" w:rsidRPr="002427C7">
        <w:rPr>
          <w:rFonts w:ascii="標楷體" w:hAnsi="標楷體" w:hint="eastAsia"/>
        </w:rPr>
        <w:t>聯徵不動產擔保品明細檔</w:t>
      </w:r>
      <w:r w:rsidR="00ED19B8">
        <w:rPr>
          <w:rFonts w:ascii="標楷體" w:hAnsi="標楷體" w:hint="eastAsia"/>
        </w:rPr>
        <w:t>(</w:t>
      </w:r>
      <w:r w:rsidR="00ED19B8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5231E4">
        <w:rPr>
          <w:rFonts w:ascii="標楷體" w:hAnsi="標楷體"/>
        </w:rPr>
        <w:t>092</w:t>
      </w:r>
      <w:r w:rsidR="00ED19B8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</w:t>
      </w:r>
      <w:r w:rsidR="000048DF" w:rsidRPr="000048DF">
        <w:rPr>
          <w:rFonts w:ascii="標楷體" w:hAnsi="標楷體" w:hint="eastAsia"/>
        </w:rPr>
        <w:t>資料年月</w:t>
      </w:r>
      <w:r w:rsidRPr="000359E7">
        <w:rPr>
          <w:rFonts w:ascii="標楷體" w:hAnsi="標楷體" w:hint="eastAsia"/>
        </w:rPr>
        <w:t>(</w:t>
      </w:r>
      <w:r w:rsidR="00ED19B8" w:rsidRPr="00ED19B8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0048DF" w:rsidRPr="000048DF">
        <w:rPr>
          <w:rFonts w:ascii="標楷體" w:hAnsi="標楷體" w:hint="eastAsia"/>
        </w:rPr>
        <w:t>年月</w:t>
      </w:r>
      <w:r w:rsidR="00B8202D">
        <w:rPr>
          <w:rFonts w:ascii="標楷體" w:hAnsi="標楷體" w:hint="eastAsia"/>
        </w:rPr>
        <w:t>]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274F8FC8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575186" w:rsidRPr="002427C7">
        <w:rPr>
          <w:rFonts w:ascii="標楷體" w:hAnsi="標楷體" w:hint="eastAsia"/>
        </w:rPr>
        <w:t>聯徵不動產擔保品明細檔</w:t>
      </w:r>
      <w:r w:rsidR="00AE5E19">
        <w:rPr>
          <w:rFonts w:ascii="標楷體" w:hAnsi="標楷體" w:hint="eastAsia"/>
        </w:rPr>
        <w:t>(</w:t>
      </w:r>
      <w:r w:rsidR="00AE5E19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5231E4">
        <w:rPr>
          <w:rFonts w:ascii="標楷體" w:hAnsi="標楷體"/>
        </w:rPr>
        <w:t>092</w:t>
      </w:r>
      <w:r w:rsidR="00AE5E19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 xml:space="preserve"> </w:t>
      </w:r>
    </w:p>
    <w:bookmarkStart w:id="4" w:name="_MON_1686512070"/>
    <w:bookmarkEnd w:id="4"/>
    <w:p w14:paraId="3F85DED9" w14:textId="6E37D2FE" w:rsidR="007A3BBC" w:rsidRDefault="0070724D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1B7F38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688741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02D621D7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5" w:author="st1" w:date="2021-05-16T16:56:00Z">
        <w:r w:rsidR="00B71E7E">
          <w:rPr>
            <w:rFonts w:ascii="標楷體" w:hAnsi="標楷體" w:hint="eastAsia"/>
          </w:rPr>
          <w:t>458</w:t>
        </w:r>
      </w:ins>
      <w:ins w:id="6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</w:t>
        </w:r>
      </w:ins>
      <w:r w:rsidR="005231E4">
        <w:rPr>
          <w:rFonts w:ascii="標楷體" w:hAnsi="標楷體"/>
        </w:rPr>
        <w:t>092</w:t>
      </w:r>
      <w:r w:rsidR="00B71E7E">
        <w:rPr>
          <w:rFonts w:ascii="標楷體" w:hAnsi="標楷體" w:hint="eastAsia"/>
        </w:rPr>
        <w:t xml:space="preserve"> (</w:t>
      </w:r>
      <w:ins w:id="7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</w:t>
      </w:r>
      <w:r w:rsidR="005231E4">
        <w:rPr>
          <w:rFonts w:ascii="標楷體" w:hAnsi="標楷體"/>
        </w:rPr>
        <w:t>092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B7F6BC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</w:t>
      </w:r>
      <w:r w:rsidR="00027D83">
        <w:rPr>
          <w:rFonts w:ascii="標楷體" w:hAnsi="標楷體" w:hint="eastAsia"/>
        </w:rPr>
        <w:t>月</w:t>
      </w:r>
      <w:r w:rsidR="00B71E7E">
        <w:rPr>
          <w:rFonts w:ascii="標楷體" w:hAnsi="標楷體" w:hint="eastAsia"/>
        </w:rPr>
        <w:t>聯徵申報</w:t>
      </w:r>
    </w:p>
    <w:p w14:paraId="698C4406" w14:textId="57CED6F9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5231E4">
        <w:rPr>
          <w:rFonts w:ascii="標楷體" w:hAnsi="標楷體"/>
        </w:rPr>
        <w:t>092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 w:rsidR="00F93AEB">
        <w:rPr>
          <w:rFonts w:ascii="標楷體" w:hAnsi="標楷體" w:hint="eastAsia"/>
        </w:rPr>
        <w:t>不動產擔保品明細檔</w:t>
      </w:r>
      <w:r>
        <w:rPr>
          <w:rFonts w:ascii="標楷體" w:hAnsi="標楷體"/>
        </w:rPr>
        <w:t>)]</w:t>
      </w:r>
    </w:p>
    <w:p w14:paraId="451A8960" w14:textId="1C316850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100DCF" w:rsidRPr="000048DF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</w:t>
      </w:r>
      <w:r w:rsidR="00177FF2" w:rsidRPr="000048DF">
        <w:rPr>
          <w:rFonts w:ascii="標楷體" w:hAnsi="標楷體" w:hint="eastAsia"/>
        </w:rPr>
        <w:t>年月</w:t>
      </w:r>
    </w:p>
    <w:p w14:paraId="2614F0A2" w14:textId="7184C205" w:rsidR="00C217B4" w:rsidRPr="001F30B9" w:rsidRDefault="00C217B4" w:rsidP="00C217B4">
      <w:pPr>
        <w:pStyle w:val="ad"/>
        <w:ind w:leftChars="0" w:left="851"/>
        <w:rPr>
          <w:rFonts w:ascii="標楷體" w:hAnsi="標楷體"/>
          <w:color w:val="000000"/>
        </w:rPr>
      </w:pPr>
      <w:r w:rsidRPr="001F30B9">
        <w:rPr>
          <w:rFonts w:ascii="標楷體" w:hAnsi="標楷體" w:hint="eastAsia"/>
          <w:color w:val="000000"/>
        </w:rPr>
        <w:t>排序方式</w:t>
      </w:r>
      <w:r w:rsidR="00981796" w:rsidRPr="001F30B9">
        <w:rPr>
          <w:rFonts w:ascii="標楷體" w:hAnsi="標楷體" w:hint="eastAsia"/>
          <w:color w:val="000000"/>
        </w:rPr>
        <w:t xml:space="preserve">  </w:t>
      </w:r>
      <w:r w:rsidRPr="001F30B9">
        <w:rPr>
          <w:rFonts w:ascii="標楷體" w:hAnsi="標楷體" w:hint="eastAsia"/>
          <w:color w:val="000000"/>
        </w:rPr>
        <w:t>：</w:t>
      </w:r>
      <w:r w:rsidRPr="001F30B9">
        <w:rPr>
          <w:rFonts w:ascii="標楷體" w:hAnsi="標楷體"/>
          <w:color w:val="000000"/>
        </w:rPr>
        <w:t>1.</w:t>
      </w:r>
      <w:r w:rsidRPr="001F30B9">
        <w:rPr>
          <w:rFonts w:ascii="標楷體" w:hAnsi="標楷體" w:hint="eastAsia"/>
          <w:color w:val="000000"/>
        </w:rPr>
        <w:t>[</w:t>
      </w:r>
      <w:r w:rsidR="00B0023E" w:rsidRPr="00B0023E">
        <w:rPr>
          <w:rFonts w:ascii="標楷體" w:hAnsi="標楷體" w:hint="eastAsia"/>
          <w:color w:val="000000"/>
        </w:rPr>
        <w:t>擔保品控制編碼</w:t>
      </w:r>
      <w:r w:rsidRPr="001F30B9">
        <w:rPr>
          <w:rFonts w:ascii="標楷體" w:hAnsi="標楷體" w:hint="eastAsia"/>
          <w:color w:val="000000"/>
        </w:rPr>
        <w:t>(</w:t>
      </w:r>
      <w:r w:rsidR="00B0023E" w:rsidRPr="00B0023E">
        <w:rPr>
          <w:rFonts w:ascii="標楷體" w:hAnsi="標楷體"/>
          <w:color w:val="000000"/>
        </w:rPr>
        <w:t>ClActNo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16238092" w14:textId="7E273898" w:rsidR="001F30B9" w:rsidRDefault="001F30B9" w:rsidP="001F30B9">
      <w:pPr>
        <w:pStyle w:val="ad"/>
        <w:ind w:leftChars="0" w:left="2296"/>
        <w:rPr>
          <w:rFonts w:ascii="標楷體" w:hAnsi="標楷體"/>
          <w:color w:val="000000"/>
        </w:rPr>
      </w:pPr>
      <w:r w:rsidRPr="001F30B9">
        <w:rPr>
          <w:rFonts w:ascii="標楷體" w:hAnsi="標楷體"/>
          <w:color w:val="000000"/>
        </w:rPr>
        <w:t>2.</w:t>
      </w:r>
      <w:r w:rsidRPr="001F30B9">
        <w:rPr>
          <w:rFonts w:ascii="標楷體" w:hAnsi="標楷體" w:hint="eastAsia"/>
          <w:color w:val="000000"/>
        </w:rPr>
        <w:t>[</w:t>
      </w:r>
      <w:r w:rsidR="00BA27FA" w:rsidRPr="00BA27FA">
        <w:rPr>
          <w:rFonts w:ascii="標楷體" w:hAnsi="標楷體" w:hint="eastAsia"/>
          <w:color w:val="000000"/>
        </w:rPr>
        <w:t xml:space="preserve">擔保品所有權人或代表人IDN/BAN </w:t>
      </w:r>
      <w:r w:rsidRPr="001F30B9">
        <w:rPr>
          <w:rFonts w:ascii="標楷體" w:hAnsi="標楷體" w:hint="eastAsia"/>
          <w:color w:val="000000"/>
        </w:rPr>
        <w:t>(</w:t>
      </w:r>
      <w:r w:rsidR="001021D9" w:rsidRPr="00C96756">
        <w:rPr>
          <w:rFonts w:ascii="標楷體" w:hAnsi="標楷體"/>
          <w:color w:val="000000"/>
        </w:rPr>
        <w:t>OwnerId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0F05D716" w14:textId="41B32D22" w:rsidR="001021D9" w:rsidRPr="001F30B9" w:rsidRDefault="001021D9" w:rsidP="001021D9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3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="00BA27FA" w:rsidRPr="00BA27FA">
        <w:rPr>
          <w:rFonts w:ascii="標楷體" w:hAnsi="標楷體" w:hint="eastAsia"/>
          <w:color w:val="000000"/>
        </w:rPr>
        <w:t>縣市別</w:t>
      </w:r>
      <w:r w:rsidRPr="001F30B9">
        <w:rPr>
          <w:rFonts w:ascii="標楷體" w:hAnsi="標楷體" w:hint="eastAsia"/>
          <w:color w:val="000000"/>
        </w:rPr>
        <w:t>(</w:t>
      </w:r>
      <w:r w:rsidRPr="00C96756">
        <w:rPr>
          <w:rFonts w:ascii="標楷體" w:hAnsi="標楷體"/>
          <w:color w:val="000000"/>
        </w:rPr>
        <w:t>CityJCICCode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1AE2CB6F" w14:textId="11D74C65" w:rsidR="001021D9" w:rsidRPr="001F30B9" w:rsidRDefault="001021D9" w:rsidP="001021D9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4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="00BA27FA" w:rsidRPr="00BA27FA">
        <w:rPr>
          <w:rFonts w:ascii="標楷體" w:hAnsi="標楷體" w:hint="eastAsia"/>
          <w:color w:val="000000"/>
        </w:rPr>
        <w:t>鄉鎮市區別</w:t>
      </w:r>
      <w:r w:rsidRPr="001F30B9">
        <w:rPr>
          <w:rFonts w:ascii="標楷體" w:hAnsi="標楷體" w:hint="eastAsia"/>
          <w:color w:val="000000"/>
        </w:rPr>
        <w:t>(</w:t>
      </w:r>
      <w:r w:rsidRPr="00C96756">
        <w:rPr>
          <w:rFonts w:ascii="標楷體" w:hAnsi="標楷體"/>
          <w:color w:val="000000"/>
        </w:rPr>
        <w:t>AreaJCICCode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09A327E9" w14:textId="0B9A6668" w:rsidR="001021D9" w:rsidRPr="001F30B9" w:rsidRDefault="001021D9" w:rsidP="001021D9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5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="00BA27FA" w:rsidRPr="00BA27FA">
        <w:rPr>
          <w:rFonts w:ascii="標楷體" w:hAnsi="標楷體" w:hint="eastAsia"/>
          <w:color w:val="000000"/>
        </w:rPr>
        <w:t>段、小段號</w:t>
      </w:r>
      <w:r w:rsidRPr="001F30B9">
        <w:rPr>
          <w:rFonts w:ascii="標楷體" w:hAnsi="標楷體" w:hint="eastAsia"/>
          <w:color w:val="000000"/>
        </w:rPr>
        <w:t>(</w:t>
      </w:r>
      <w:r w:rsidRPr="00C96756">
        <w:rPr>
          <w:rFonts w:ascii="標楷體" w:hAnsi="標楷體"/>
          <w:color w:val="000000"/>
        </w:rPr>
        <w:t>IrCode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533ECD2A" w14:textId="3D576199" w:rsidR="001021D9" w:rsidRPr="001F30B9" w:rsidRDefault="001021D9" w:rsidP="001021D9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6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="00BA27FA" w:rsidRPr="00BA27FA">
        <w:rPr>
          <w:rFonts w:ascii="標楷體" w:hAnsi="標楷體" w:hint="eastAsia"/>
          <w:color w:val="000000"/>
        </w:rPr>
        <w:t>地號-前四碼</w:t>
      </w:r>
      <w:r w:rsidRPr="001F30B9">
        <w:rPr>
          <w:rFonts w:ascii="標楷體" w:hAnsi="標楷體" w:hint="eastAsia"/>
          <w:color w:val="000000"/>
        </w:rPr>
        <w:t>(</w:t>
      </w:r>
      <w:r w:rsidRPr="00C96756">
        <w:rPr>
          <w:rFonts w:ascii="標楷體" w:hAnsi="標楷體"/>
          <w:color w:val="000000"/>
        </w:rPr>
        <w:t>LandNo1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2B51B4F4" w14:textId="5C47FECD" w:rsidR="001021D9" w:rsidRPr="001F30B9" w:rsidRDefault="001021D9" w:rsidP="001021D9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7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="00BA27FA" w:rsidRPr="00BA27FA">
        <w:rPr>
          <w:rFonts w:ascii="標楷體" w:hAnsi="標楷體" w:hint="eastAsia"/>
          <w:color w:val="000000"/>
        </w:rPr>
        <w:t>地號-後四碼</w:t>
      </w:r>
      <w:r w:rsidRPr="001F30B9">
        <w:rPr>
          <w:rFonts w:ascii="標楷體" w:hAnsi="標楷體" w:hint="eastAsia"/>
          <w:color w:val="000000"/>
        </w:rPr>
        <w:t>(</w:t>
      </w:r>
      <w:r w:rsidRPr="00C96756">
        <w:rPr>
          <w:rFonts w:ascii="標楷體" w:hAnsi="標楷體"/>
          <w:color w:val="000000"/>
        </w:rPr>
        <w:t>LandNo2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7897AF4E" w14:textId="5106DE9B" w:rsidR="001021D9" w:rsidRPr="001F30B9" w:rsidRDefault="001021D9" w:rsidP="001021D9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8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="00BA27FA" w:rsidRPr="00BA27FA">
        <w:rPr>
          <w:rFonts w:ascii="標楷體" w:hAnsi="標楷體" w:hint="eastAsia"/>
          <w:color w:val="000000"/>
        </w:rPr>
        <w:t>建號-前五碼</w:t>
      </w:r>
      <w:r w:rsidRPr="001F30B9">
        <w:rPr>
          <w:rFonts w:ascii="標楷體" w:hAnsi="標楷體" w:hint="eastAsia"/>
          <w:color w:val="000000"/>
        </w:rPr>
        <w:t>(</w:t>
      </w:r>
      <w:r w:rsidRPr="00C96756">
        <w:rPr>
          <w:rFonts w:ascii="標楷體" w:hAnsi="標楷體"/>
          <w:color w:val="000000"/>
        </w:rPr>
        <w:t>BdNo1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6E2D4C27" w14:textId="0F96BBE0" w:rsidR="001021D9" w:rsidRPr="001F30B9" w:rsidRDefault="001021D9" w:rsidP="001021D9">
      <w:pPr>
        <w:pStyle w:val="ad"/>
        <w:ind w:leftChars="0" w:left="2296"/>
        <w:rPr>
          <w:rFonts w:ascii="標楷體" w:hAnsi="標楷體"/>
          <w:color w:val="000000"/>
        </w:rPr>
      </w:pPr>
      <w:r>
        <w:rPr>
          <w:rFonts w:ascii="標楷體" w:hAnsi="標楷體"/>
          <w:color w:val="000000"/>
        </w:rPr>
        <w:t>9</w:t>
      </w:r>
      <w:r w:rsidRPr="001F30B9">
        <w:rPr>
          <w:rFonts w:ascii="標楷體" w:hAnsi="標楷體"/>
          <w:color w:val="000000"/>
        </w:rPr>
        <w:t>.</w:t>
      </w:r>
      <w:r w:rsidRPr="001F30B9">
        <w:rPr>
          <w:rFonts w:ascii="標楷體" w:hAnsi="標楷體" w:hint="eastAsia"/>
          <w:color w:val="000000"/>
        </w:rPr>
        <w:t>[</w:t>
      </w:r>
      <w:r w:rsidR="00BA27FA" w:rsidRPr="00BA27FA">
        <w:rPr>
          <w:rFonts w:ascii="標楷體" w:hAnsi="標楷體" w:hint="eastAsia"/>
          <w:color w:val="000000"/>
        </w:rPr>
        <w:t>建號-後三碼</w:t>
      </w:r>
      <w:r w:rsidRPr="001F30B9">
        <w:rPr>
          <w:rFonts w:ascii="標楷體" w:hAnsi="標楷體" w:hint="eastAsia"/>
          <w:color w:val="000000"/>
        </w:rPr>
        <w:t>(</w:t>
      </w:r>
      <w:r w:rsidRPr="00C96756">
        <w:rPr>
          <w:rFonts w:ascii="標楷體" w:hAnsi="標楷體"/>
          <w:color w:val="000000"/>
        </w:rPr>
        <w:t>BdNo2</w:t>
      </w:r>
      <w:r w:rsidRPr="001F30B9">
        <w:rPr>
          <w:rFonts w:ascii="標楷體" w:hAnsi="標楷體" w:hint="eastAsia"/>
          <w:color w:val="000000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CC4ED0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92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23" w:type="dxa"/>
            <w:vAlign w:val="center"/>
          </w:tcPr>
          <w:p w14:paraId="032105D4" w14:textId="2683964A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72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43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1635DB" w:rsidRPr="003B4F69" w14:paraId="1D9489DA" w14:textId="77777777" w:rsidTr="00CC4ED0">
        <w:tc>
          <w:tcPr>
            <w:tcW w:w="457" w:type="dxa"/>
            <w:vAlign w:val="center"/>
          </w:tcPr>
          <w:p w14:paraId="33E4D913" w14:textId="6E0400AA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</w:p>
        </w:tc>
        <w:tc>
          <w:tcPr>
            <w:tcW w:w="2492" w:type="dxa"/>
            <w:vAlign w:val="center"/>
          </w:tcPr>
          <w:p w14:paraId="6D6877B4" w14:textId="0220714F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23" w:type="dxa"/>
            <w:vAlign w:val="center"/>
          </w:tcPr>
          <w:p w14:paraId="5BC5315F" w14:textId="061A429F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18</w:t>
            </w:r>
          </w:p>
        </w:tc>
        <w:tc>
          <w:tcPr>
            <w:tcW w:w="1672" w:type="dxa"/>
            <w:vAlign w:val="center"/>
          </w:tcPr>
          <w:p w14:paraId="3703E274" w14:textId="77777777" w:rsidR="001635DB" w:rsidRPr="001E5531" w:rsidRDefault="001635DB" w:rsidP="001635D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B1346EC" w14:textId="4C782CF5" w:rsidR="001635DB" w:rsidRPr="00CC4ED0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“JCIC-DAT-B</w:t>
            </w: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>92</w:t>
            </w:r>
            <w:r w:rsidRPr="00CE3D0E">
              <w:rPr>
                <w:rFonts w:ascii="標楷體" w:hAnsi="標楷體"/>
              </w:rPr>
              <w:t>-V01-”</w:t>
            </w:r>
          </w:p>
        </w:tc>
      </w:tr>
      <w:tr w:rsidR="001635DB" w:rsidRPr="003B4F69" w14:paraId="1B3FEA74" w14:textId="77777777" w:rsidTr="00CC4ED0">
        <w:tc>
          <w:tcPr>
            <w:tcW w:w="457" w:type="dxa"/>
            <w:vAlign w:val="center"/>
          </w:tcPr>
          <w:p w14:paraId="667939EC" w14:textId="6C9920D5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2492" w:type="dxa"/>
            <w:vAlign w:val="center"/>
          </w:tcPr>
          <w:p w14:paraId="53B008BF" w14:textId="51739B73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23" w:type="dxa"/>
            <w:vAlign w:val="center"/>
          </w:tcPr>
          <w:p w14:paraId="234C6473" w14:textId="614691D5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3</w:t>
            </w:r>
          </w:p>
        </w:tc>
        <w:tc>
          <w:tcPr>
            <w:tcW w:w="1672" w:type="dxa"/>
            <w:vAlign w:val="center"/>
          </w:tcPr>
          <w:p w14:paraId="44B65A2E" w14:textId="77777777" w:rsidR="001635DB" w:rsidRPr="001E5531" w:rsidRDefault="001635DB" w:rsidP="001635D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2AE7EB7" w14:textId="4A3C26CC" w:rsidR="001635DB" w:rsidRPr="00CC4ED0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“458”</w:t>
            </w:r>
          </w:p>
        </w:tc>
      </w:tr>
      <w:tr w:rsidR="001635DB" w:rsidRPr="003B4F69" w14:paraId="5059E6A4" w14:textId="77777777" w:rsidTr="00CC4ED0">
        <w:tc>
          <w:tcPr>
            <w:tcW w:w="457" w:type="dxa"/>
            <w:vAlign w:val="center"/>
          </w:tcPr>
          <w:p w14:paraId="7E1231EA" w14:textId="77602E1A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lastRenderedPageBreak/>
              <w:t>3</w:t>
            </w:r>
          </w:p>
        </w:tc>
        <w:tc>
          <w:tcPr>
            <w:tcW w:w="2492" w:type="dxa"/>
            <w:vAlign w:val="center"/>
          </w:tcPr>
          <w:p w14:paraId="1B11CCAE" w14:textId="7E99256B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14E5EDA1" w14:textId="542AEBF7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1672" w:type="dxa"/>
            <w:vAlign w:val="center"/>
          </w:tcPr>
          <w:p w14:paraId="53D9F8BA" w14:textId="77777777" w:rsidR="001635DB" w:rsidRPr="001E5531" w:rsidRDefault="001635DB" w:rsidP="001635D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6C27DD19" w14:textId="7BEF2DD7" w:rsidR="001635DB" w:rsidRPr="00CC4ED0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1635DB" w:rsidRPr="003B4F69" w14:paraId="56ADA7D6" w14:textId="77777777" w:rsidTr="00CC4ED0">
        <w:tc>
          <w:tcPr>
            <w:tcW w:w="457" w:type="dxa"/>
            <w:vAlign w:val="center"/>
          </w:tcPr>
          <w:p w14:paraId="23F20469" w14:textId="244CD2BB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4</w:t>
            </w:r>
          </w:p>
        </w:tc>
        <w:tc>
          <w:tcPr>
            <w:tcW w:w="2492" w:type="dxa"/>
            <w:vAlign w:val="center"/>
          </w:tcPr>
          <w:p w14:paraId="169FFA07" w14:textId="6BDDAC1D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報送日期</w:t>
            </w:r>
          </w:p>
        </w:tc>
        <w:tc>
          <w:tcPr>
            <w:tcW w:w="923" w:type="dxa"/>
            <w:vAlign w:val="center"/>
          </w:tcPr>
          <w:p w14:paraId="124795C5" w14:textId="2D832B61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7</w:t>
            </w:r>
          </w:p>
        </w:tc>
        <w:tc>
          <w:tcPr>
            <w:tcW w:w="1672" w:type="dxa"/>
            <w:vAlign w:val="center"/>
          </w:tcPr>
          <w:p w14:paraId="5F495505" w14:textId="2D032458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Y</w:t>
            </w:r>
            <w:r w:rsidRPr="00CE3D0E">
              <w:rPr>
                <w:rFonts w:ascii="標楷體" w:hAnsi="標楷體"/>
              </w:rPr>
              <w:t>YYMMDD</w:t>
            </w:r>
          </w:p>
        </w:tc>
        <w:tc>
          <w:tcPr>
            <w:tcW w:w="4343" w:type="dxa"/>
            <w:vAlign w:val="center"/>
          </w:tcPr>
          <w:p w14:paraId="1B4F9256" w14:textId="124B2387" w:rsidR="001635DB" w:rsidRPr="00CC4ED0" w:rsidRDefault="001635DB" w:rsidP="001635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</w:t>
            </w:r>
            <w:r w:rsidRPr="00CE3D0E">
              <w:rPr>
                <w:rFonts w:ascii="標楷體" w:hAnsi="標楷體" w:hint="eastAsia"/>
              </w:rPr>
              <w:t>日(民國年)</w:t>
            </w:r>
          </w:p>
        </w:tc>
      </w:tr>
      <w:tr w:rsidR="001635DB" w:rsidRPr="003B4F69" w14:paraId="036334FA" w14:textId="77777777" w:rsidTr="00CC4ED0">
        <w:tc>
          <w:tcPr>
            <w:tcW w:w="457" w:type="dxa"/>
            <w:vAlign w:val="center"/>
          </w:tcPr>
          <w:p w14:paraId="5F0C983A" w14:textId="4632C59F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2492" w:type="dxa"/>
            <w:vAlign w:val="center"/>
          </w:tcPr>
          <w:p w14:paraId="0138E0F6" w14:textId="7AF44853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23" w:type="dxa"/>
            <w:vAlign w:val="center"/>
          </w:tcPr>
          <w:p w14:paraId="7E1AE274" w14:textId="53FB37AB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1672" w:type="dxa"/>
            <w:vAlign w:val="center"/>
          </w:tcPr>
          <w:p w14:paraId="686E78F8" w14:textId="2017663D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9</w:t>
            </w:r>
            <w:r w:rsidRPr="00CE3D0E">
              <w:rPr>
                <w:rFonts w:ascii="標楷體" w:hAnsi="標楷體"/>
              </w:rPr>
              <w:t>9</w:t>
            </w:r>
          </w:p>
        </w:tc>
        <w:tc>
          <w:tcPr>
            <w:tcW w:w="4343" w:type="dxa"/>
            <w:vAlign w:val="center"/>
          </w:tcPr>
          <w:p w14:paraId="7123BEFF" w14:textId="44B3B87B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“01”</w:t>
            </w:r>
          </w:p>
        </w:tc>
      </w:tr>
      <w:tr w:rsidR="001635DB" w:rsidRPr="003B4F69" w14:paraId="26EF5ED7" w14:textId="77777777" w:rsidTr="00CC4ED0">
        <w:tc>
          <w:tcPr>
            <w:tcW w:w="457" w:type="dxa"/>
            <w:vAlign w:val="center"/>
          </w:tcPr>
          <w:p w14:paraId="0FF40382" w14:textId="7F83C47B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2492" w:type="dxa"/>
            <w:vAlign w:val="center"/>
          </w:tcPr>
          <w:p w14:paraId="1F375DE8" w14:textId="42308EF9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2A1A524B" w14:textId="31A573BB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4ED3C5E3" w14:textId="77777777" w:rsidR="001635DB" w:rsidRPr="001E5531" w:rsidRDefault="001635DB" w:rsidP="001635D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D5B699C" w14:textId="76311F84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1635DB" w:rsidRPr="003B4F69" w14:paraId="26220ABA" w14:textId="77777777" w:rsidTr="00CC4ED0">
        <w:tc>
          <w:tcPr>
            <w:tcW w:w="457" w:type="dxa"/>
            <w:vAlign w:val="center"/>
          </w:tcPr>
          <w:p w14:paraId="4816176D" w14:textId="026DEE52" w:rsidR="001635DB" w:rsidRPr="001E5531" w:rsidRDefault="001635DB" w:rsidP="001635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2492" w:type="dxa"/>
            <w:vAlign w:val="center"/>
          </w:tcPr>
          <w:p w14:paraId="128D88B7" w14:textId="4B76EC9C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923" w:type="dxa"/>
            <w:vAlign w:val="center"/>
          </w:tcPr>
          <w:p w14:paraId="5AC29F55" w14:textId="7A133F27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1672" w:type="dxa"/>
            <w:vAlign w:val="center"/>
          </w:tcPr>
          <w:p w14:paraId="77676B53" w14:textId="77777777" w:rsidR="001635DB" w:rsidRPr="001E5531" w:rsidRDefault="001635DB" w:rsidP="001635D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58D3B1F" w14:textId="4C58409F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“02-2389xxxx#xxxx”</w:t>
            </w:r>
          </w:p>
        </w:tc>
      </w:tr>
      <w:tr w:rsidR="001635DB" w:rsidRPr="003B4F69" w14:paraId="3BBDFEC6" w14:textId="77777777" w:rsidTr="00CC4ED0">
        <w:tc>
          <w:tcPr>
            <w:tcW w:w="457" w:type="dxa"/>
            <w:vAlign w:val="center"/>
          </w:tcPr>
          <w:p w14:paraId="03023BB8" w14:textId="41786113" w:rsidR="001635DB" w:rsidRPr="001E5531" w:rsidRDefault="001635DB" w:rsidP="001635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2492" w:type="dxa"/>
            <w:vAlign w:val="center"/>
          </w:tcPr>
          <w:p w14:paraId="07B9B386" w14:textId="6A981BA0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聯絡人</w:t>
            </w:r>
            <w:r>
              <w:rPr>
                <w:rFonts w:ascii="標楷體" w:hAnsi="標楷體" w:hint="eastAsia"/>
              </w:rPr>
              <w:t>資訊或</w:t>
            </w:r>
            <w:r w:rsidRPr="00CE3D0E">
              <w:rPr>
                <w:rFonts w:ascii="標楷體" w:hAnsi="標楷體" w:hint="eastAsia"/>
              </w:rPr>
              <w:t>訊息</w:t>
            </w:r>
          </w:p>
        </w:tc>
        <w:tc>
          <w:tcPr>
            <w:tcW w:w="923" w:type="dxa"/>
            <w:vAlign w:val="center"/>
          </w:tcPr>
          <w:p w14:paraId="7A28DF90" w14:textId="12CD5D8F" w:rsidR="001635DB" w:rsidRPr="001E5531" w:rsidRDefault="001635DB" w:rsidP="001635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89</w:t>
            </w:r>
          </w:p>
        </w:tc>
        <w:tc>
          <w:tcPr>
            <w:tcW w:w="1672" w:type="dxa"/>
            <w:vAlign w:val="center"/>
          </w:tcPr>
          <w:p w14:paraId="0D159DE1" w14:textId="77777777" w:rsidR="001635DB" w:rsidRPr="001E5531" w:rsidRDefault="001635DB" w:rsidP="001635DB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11566DC6" w14:textId="4C419E68" w:rsidR="001635DB" w:rsidRPr="001E5531" w:rsidRDefault="001635DB" w:rsidP="001635D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</w:t>
            </w:r>
            <w:r w:rsidRPr="00277649">
              <w:rPr>
                <w:rFonts w:ascii="標楷體" w:hAnsi="標楷體" w:hint="eastAsia"/>
              </w:rPr>
              <w:t>審查單位聯絡人－許</w:t>
            </w:r>
            <w:r w:rsidRPr="00CE3D0E">
              <w:rPr>
                <w:rFonts w:ascii="標楷體" w:hAnsi="標楷體" w:hint="eastAsia"/>
              </w:rPr>
              <w:t>ＸＸ</w:t>
            </w:r>
            <w:r w:rsidRPr="00CE3D0E">
              <w:rPr>
                <w:rFonts w:ascii="標楷體" w:hAnsi="標楷體"/>
              </w:rPr>
              <w:t>”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47939888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明細</w:t>
      </w:r>
      <w:r w:rsidRPr="003B4F69"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48"/>
        <w:gridCol w:w="906"/>
        <w:gridCol w:w="1776"/>
        <w:gridCol w:w="4300"/>
      </w:tblGrid>
      <w:tr w:rsidR="001E12C3" w:rsidRPr="003B4F69" w14:paraId="2EE70459" w14:textId="77777777" w:rsidTr="00C86F6B">
        <w:tc>
          <w:tcPr>
            <w:tcW w:w="457" w:type="dxa"/>
            <w:vAlign w:val="center"/>
          </w:tcPr>
          <w:p w14:paraId="044F7C2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48" w:type="dxa"/>
            <w:vAlign w:val="center"/>
          </w:tcPr>
          <w:p w14:paraId="785B1A2A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6" w:type="dxa"/>
            <w:vAlign w:val="center"/>
          </w:tcPr>
          <w:p w14:paraId="5A07C554" w14:textId="49453206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7729FBF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00" w:type="dxa"/>
            <w:vAlign w:val="center"/>
          </w:tcPr>
          <w:p w14:paraId="20B3DB0B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B01E65" w:rsidRPr="003B4F69" w14:paraId="6D9295B8" w14:textId="77777777" w:rsidTr="00C86F6B">
        <w:tc>
          <w:tcPr>
            <w:tcW w:w="457" w:type="dxa"/>
            <w:vAlign w:val="center"/>
          </w:tcPr>
          <w:p w14:paraId="6F9E8B84" w14:textId="46D7B488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448" w:type="dxa"/>
            <w:vAlign w:val="center"/>
          </w:tcPr>
          <w:p w14:paraId="305B4835" w14:textId="0F592F01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資料別</w:t>
            </w:r>
          </w:p>
        </w:tc>
        <w:tc>
          <w:tcPr>
            <w:tcW w:w="906" w:type="dxa"/>
            <w:vAlign w:val="center"/>
          </w:tcPr>
          <w:p w14:paraId="38EDD978" w14:textId="4BCCB107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17BC9D9F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6216586" w14:textId="33AFD649" w:rsidR="00890A1A" w:rsidRDefault="00890A1A" w:rsidP="00890A1A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"9</w:t>
            </w:r>
            <w:r>
              <w:rPr>
                <w:rFonts w:ascii="標楷體" w:hAnsi="標楷體"/>
              </w:rPr>
              <w:t>2</w:t>
            </w:r>
            <w:r w:rsidRPr="007217B4">
              <w:rPr>
                <w:rFonts w:ascii="標楷體" w:hAnsi="標楷體"/>
              </w:rPr>
              <w:t>"</w:t>
            </w:r>
          </w:p>
          <w:p w14:paraId="39F7AC1D" w14:textId="3D699FB1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JcicB092.DataType</w:t>
            </w:r>
          </w:p>
        </w:tc>
      </w:tr>
      <w:tr w:rsidR="00B01E65" w:rsidRPr="003B4F69" w14:paraId="7DA9F452" w14:textId="77777777" w:rsidTr="00C86F6B">
        <w:tc>
          <w:tcPr>
            <w:tcW w:w="457" w:type="dxa"/>
            <w:vAlign w:val="center"/>
          </w:tcPr>
          <w:p w14:paraId="2B86B519" w14:textId="48CEAF64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448" w:type="dxa"/>
            <w:vAlign w:val="center"/>
          </w:tcPr>
          <w:p w14:paraId="69DE404B" w14:textId="678872A3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總行代號</w:t>
            </w:r>
          </w:p>
        </w:tc>
        <w:tc>
          <w:tcPr>
            <w:tcW w:w="906" w:type="dxa"/>
            <w:vAlign w:val="center"/>
          </w:tcPr>
          <w:p w14:paraId="0E5570A4" w14:textId="17C7D139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7ECEEC8F" w14:textId="4574F9A2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07DACAE" w14:textId="19AF552A" w:rsidR="003D54CA" w:rsidRDefault="003D54CA" w:rsidP="003D54CA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458</w:t>
            </w:r>
            <w:r w:rsidRPr="007217B4">
              <w:rPr>
                <w:rFonts w:ascii="標楷體" w:hAnsi="標楷體"/>
              </w:rPr>
              <w:t>"</w:t>
            </w:r>
          </w:p>
          <w:p w14:paraId="635637DD" w14:textId="52D6C091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JcicB092.BankItem</w:t>
            </w:r>
          </w:p>
        </w:tc>
      </w:tr>
      <w:tr w:rsidR="00B01E65" w:rsidRPr="003B4F69" w14:paraId="186FC7C9" w14:textId="77777777" w:rsidTr="00C86F6B">
        <w:tc>
          <w:tcPr>
            <w:tcW w:w="457" w:type="dxa"/>
            <w:vAlign w:val="center"/>
          </w:tcPr>
          <w:p w14:paraId="7C0EE239" w14:textId="328E0916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448" w:type="dxa"/>
            <w:vAlign w:val="center"/>
          </w:tcPr>
          <w:p w14:paraId="6209AF66" w14:textId="192B50A4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分行代號</w:t>
            </w:r>
          </w:p>
        </w:tc>
        <w:tc>
          <w:tcPr>
            <w:tcW w:w="906" w:type="dxa"/>
            <w:vAlign w:val="center"/>
          </w:tcPr>
          <w:p w14:paraId="289ABE4A" w14:textId="70A51E2E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76" w:type="dxa"/>
            <w:vAlign w:val="center"/>
          </w:tcPr>
          <w:p w14:paraId="5382D561" w14:textId="27085072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0568C32" w14:textId="0D74B33C" w:rsidR="003D54CA" w:rsidRDefault="003D54CA" w:rsidP="003D54CA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0001</w:t>
            </w:r>
            <w:r w:rsidRPr="007217B4">
              <w:rPr>
                <w:rFonts w:ascii="標楷體" w:hAnsi="標楷體"/>
              </w:rPr>
              <w:t>"</w:t>
            </w:r>
          </w:p>
          <w:p w14:paraId="5D40C26D" w14:textId="20B8BCFF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JcicB092.BranchItem</w:t>
            </w:r>
          </w:p>
        </w:tc>
      </w:tr>
      <w:tr w:rsidR="00B01E65" w:rsidRPr="003B4F69" w14:paraId="476992BD" w14:textId="77777777" w:rsidTr="00C86F6B">
        <w:tc>
          <w:tcPr>
            <w:tcW w:w="457" w:type="dxa"/>
            <w:vAlign w:val="center"/>
          </w:tcPr>
          <w:p w14:paraId="13502AFC" w14:textId="674E383A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448" w:type="dxa"/>
            <w:vAlign w:val="center"/>
          </w:tcPr>
          <w:p w14:paraId="058DCB89" w14:textId="49072D65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2BC5ECE9" w14:textId="4F1F5024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631E6B94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111EACE" w14:textId="15622B42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JcicB092.Filler4</w:t>
            </w:r>
          </w:p>
        </w:tc>
      </w:tr>
      <w:tr w:rsidR="00B01E65" w:rsidRPr="003B4F69" w14:paraId="2285808F" w14:textId="77777777" w:rsidTr="00C86F6B">
        <w:tc>
          <w:tcPr>
            <w:tcW w:w="457" w:type="dxa"/>
            <w:vAlign w:val="center"/>
          </w:tcPr>
          <w:p w14:paraId="382F3573" w14:textId="28C02D16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448" w:type="dxa"/>
            <w:vAlign w:val="center"/>
          </w:tcPr>
          <w:p w14:paraId="06225FFC" w14:textId="45ADA531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擔保品控制編碼</w:t>
            </w:r>
          </w:p>
        </w:tc>
        <w:tc>
          <w:tcPr>
            <w:tcW w:w="906" w:type="dxa"/>
            <w:vAlign w:val="center"/>
          </w:tcPr>
          <w:p w14:paraId="6FC90CE7" w14:textId="75EE27F8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50</w:t>
            </w:r>
          </w:p>
        </w:tc>
        <w:tc>
          <w:tcPr>
            <w:tcW w:w="1776" w:type="dxa"/>
            <w:vAlign w:val="center"/>
          </w:tcPr>
          <w:p w14:paraId="0F00E944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101862F" w14:textId="70556D60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JcicB092.ClActNo</w:t>
            </w:r>
          </w:p>
        </w:tc>
      </w:tr>
      <w:tr w:rsidR="00B01E65" w:rsidRPr="003B4F69" w14:paraId="12F29B55" w14:textId="77777777" w:rsidTr="00C86F6B">
        <w:tc>
          <w:tcPr>
            <w:tcW w:w="457" w:type="dxa"/>
            <w:vAlign w:val="center"/>
          </w:tcPr>
          <w:p w14:paraId="76A1AC5D" w14:textId="182CEBE3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448" w:type="dxa"/>
            <w:vAlign w:val="center"/>
          </w:tcPr>
          <w:p w14:paraId="335E5164" w14:textId="63FD0E62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擔保品類別</w:t>
            </w:r>
          </w:p>
        </w:tc>
        <w:tc>
          <w:tcPr>
            <w:tcW w:w="906" w:type="dxa"/>
            <w:vAlign w:val="center"/>
          </w:tcPr>
          <w:p w14:paraId="4465287E" w14:textId="56F8247B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77CF4854" w14:textId="3A70EFB9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616C78F" w14:textId="743CB3D4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JcicB092.ClTypeJCIC</w:t>
            </w:r>
          </w:p>
        </w:tc>
      </w:tr>
      <w:tr w:rsidR="00B01E65" w:rsidRPr="003B4F69" w14:paraId="5BC67A96" w14:textId="77777777" w:rsidTr="00C86F6B">
        <w:tc>
          <w:tcPr>
            <w:tcW w:w="457" w:type="dxa"/>
            <w:vAlign w:val="center"/>
          </w:tcPr>
          <w:p w14:paraId="003DD251" w14:textId="3E4FAA25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448" w:type="dxa"/>
            <w:vAlign w:val="center"/>
          </w:tcPr>
          <w:p w14:paraId="5EBA1702" w14:textId="3FB01CDF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擔保品所有權人或代表人IDN/BAN</w:t>
            </w:r>
          </w:p>
        </w:tc>
        <w:tc>
          <w:tcPr>
            <w:tcW w:w="906" w:type="dxa"/>
            <w:vAlign w:val="center"/>
          </w:tcPr>
          <w:p w14:paraId="2411A0AA" w14:textId="41655F9F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534D6210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AB7E484" w14:textId="775E5274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JcicB092.OwnerId</w:t>
            </w:r>
          </w:p>
        </w:tc>
      </w:tr>
      <w:tr w:rsidR="00B01E65" w:rsidRPr="003B4F69" w14:paraId="1D9082F5" w14:textId="77777777" w:rsidTr="00C86F6B">
        <w:tc>
          <w:tcPr>
            <w:tcW w:w="457" w:type="dxa"/>
            <w:vAlign w:val="center"/>
          </w:tcPr>
          <w:p w14:paraId="6859B624" w14:textId="00F4A18C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448" w:type="dxa"/>
            <w:vAlign w:val="center"/>
          </w:tcPr>
          <w:p w14:paraId="54AD6143" w14:textId="6D0B7717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鑑估(總市)值</w:t>
            </w:r>
          </w:p>
        </w:tc>
        <w:tc>
          <w:tcPr>
            <w:tcW w:w="906" w:type="dxa"/>
            <w:vAlign w:val="center"/>
          </w:tcPr>
          <w:p w14:paraId="1A792D8B" w14:textId="3C0BD97E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1776" w:type="dxa"/>
            <w:vAlign w:val="center"/>
          </w:tcPr>
          <w:p w14:paraId="35D4FE0C" w14:textId="13EA41EA" w:rsidR="00B01E65" w:rsidRPr="001E5531" w:rsidRDefault="00E77EB6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</w:t>
            </w:r>
          </w:p>
        </w:tc>
        <w:tc>
          <w:tcPr>
            <w:tcW w:w="4300" w:type="dxa"/>
            <w:vAlign w:val="center"/>
          </w:tcPr>
          <w:p w14:paraId="2E597313" w14:textId="77777777" w:rsidR="00E77EB6" w:rsidRDefault="00E77EB6" w:rsidP="00B01E65">
            <w:pPr>
              <w:rPr>
                <w:rFonts w:ascii="標楷體" w:hAnsi="標楷體"/>
              </w:rPr>
            </w:pPr>
            <w:r w:rsidRPr="00E77EB6">
              <w:rPr>
                <w:rFonts w:ascii="標楷體" w:hAnsi="標楷體" w:hint="eastAsia"/>
              </w:rPr>
              <w:t>右靠，左補0，單位新台幣千元</w:t>
            </w:r>
          </w:p>
          <w:p w14:paraId="4722CFF3" w14:textId="323174C5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JcicB092.EvaAmt</w:t>
            </w:r>
          </w:p>
        </w:tc>
      </w:tr>
      <w:tr w:rsidR="00B01E65" w:rsidRPr="003B4F69" w14:paraId="0C38EEB8" w14:textId="77777777" w:rsidTr="00C86F6B">
        <w:tc>
          <w:tcPr>
            <w:tcW w:w="457" w:type="dxa"/>
            <w:vAlign w:val="center"/>
          </w:tcPr>
          <w:p w14:paraId="4BFCB723" w14:textId="79358613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448" w:type="dxa"/>
            <w:vAlign w:val="center"/>
          </w:tcPr>
          <w:p w14:paraId="390A9427" w14:textId="7219DE3C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鑑估日期</w:t>
            </w:r>
          </w:p>
        </w:tc>
        <w:tc>
          <w:tcPr>
            <w:tcW w:w="906" w:type="dxa"/>
            <w:vAlign w:val="center"/>
          </w:tcPr>
          <w:p w14:paraId="65E27F39" w14:textId="03C5EA46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17158F00" w14:textId="101EC638" w:rsidR="00B01E65" w:rsidRPr="001E5531" w:rsidRDefault="00B01E65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311BA295" w14:textId="311AD27C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JcicB092.EvaDate</w:t>
            </w:r>
          </w:p>
        </w:tc>
      </w:tr>
      <w:tr w:rsidR="00B01E65" w:rsidRPr="003B4F69" w14:paraId="4D7A987A" w14:textId="77777777" w:rsidTr="00EE029D">
        <w:tc>
          <w:tcPr>
            <w:tcW w:w="457" w:type="dxa"/>
            <w:vAlign w:val="center"/>
          </w:tcPr>
          <w:p w14:paraId="4CE3D9EB" w14:textId="2560782B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448" w:type="dxa"/>
            <w:vAlign w:val="center"/>
          </w:tcPr>
          <w:p w14:paraId="5C2BDF4E" w14:textId="67093E01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可放款值</w:t>
            </w:r>
          </w:p>
        </w:tc>
        <w:tc>
          <w:tcPr>
            <w:tcW w:w="906" w:type="dxa"/>
            <w:vAlign w:val="center"/>
          </w:tcPr>
          <w:p w14:paraId="1A22A72D" w14:textId="59E63E3B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1776" w:type="dxa"/>
            <w:vAlign w:val="center"/>
          </w:tcPr>
          <w:p w14:paraId="3E743C25" w14:textId="7D5DD611" w:rsidR="00B01E65" w:rsidRPr="001E5531" w:rsidRDefault="00E77EB6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</w:t>
            </w:r>
          </w:p>
        </w:tc>
        <w:tc>
          <w:tcPr>
            <w:tcW w:w="4300" w:type="dxa"/>
            <w:vAlign w:val="center"/>
          </w:tcPr>
          <w:p w14:paraId="0C51C06F" w14:textId="77777777" w:rsidR="00E77EB6" w:rsidRDefault="00E77EB6" w:rsidP="00E77EB6">
            <w:pPr>
              <w:rPr>
                <w:rFonts w:ascii="標楷體" w:hAnsi="標楷體"/>
              </w:rPr>
            </w:pPr>
            <w:r w:rsidRPr="00E77EB6">
              <w:rPr>
                <w:rFonts w:ascii="標楷體" w:hAnsi="標楷體" w:hint="eastAsia"/>
              </w:rPr>
              <w:t>右靠，左補0，單位新台幣千元</w:t>
            </w:r>
          </w:p>
          <w:p w14:paraId="47ACDBD7" w14:textId="7DDF6931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JcicB092.LoanLimitAmt</w:t>
            </w:r>
          </w:p>
        </w:tc>
      </w:tr>
      <w:tr w:rsidR="00B01E65" w:rsidRPr="003B4F69" w14:paraId="25BEBAF3" w14:textId="77777777" w:rsidTr="00EE029D">
        <w:tc>
          <w:tcPr>
            <w:tcW w:w="457" w:type="dxa"/>
            <w:vAlign w:val="center"/>
          </w:tcPr>
          <w:p w14:paraId="73386432" w14:textId="13CE1156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448" w:type="dxa"/>
            <w:vAlign w:val="center"/>
          </w:tcPr>
          <w:p w14:paraId="5568D73C" w14:textId="1E71F71F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設定日期</w:t>
            </w:r>
          </w:p>
        </w:tc>
        <w:tc>
          <w:tcPr>
            <w:tcW w:w="906" w:type="dxa"/>
            <w:vAlign w:val="center"/>
          </w:tcPr>
          <w:p w14:paraId="3216096A" w14:textId="594A7516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12740193" w14:textId="187ABA77" w:rsidR="00B01E65" w:rsidRPr="001E5531" w:rsidRDefault="00B01E65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01228E6E" w14:textId="19482A78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JcicB092.SettingDate</w:t>
            </w:r>
          </w:p>
        </w:tc>
      </w:tr>
      <w:tr w:rsidR="00B01E65" w:rsidRPr="003B4F69" w14:paraId="757AFAB6" w14:textId="77777777" w:rsidTr="00EE029D">
        <w:tc>
          <w:tcPr>
            <w:tcW w:w="457" w:type="dxa"/>
            <w:vAlign w:val="center"/>
          </w:tcPr>
          <w:p w14:paraId="2116BD78" w14:textId="7B52A044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448" w:type="dxa"/>
            <w:vAlign w:val="center"/>
          </w:tcPr>
          <w:p w14:paraId="006F64A0" w14:textId="1740170E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本行本月設定金額</w:t>
            </w:r>
          </w:p>
        </w:tc>
        <w:tc>
          <w:tcPr>
            <w:tcW w:w="906" w:type="dxa"/>
            <w:vAlign w:val="center"/>
          </w:tcPr>
          <w:p w14:paraId="4C73F68C" w14:textId="606D4A93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1776" w:type="dxa"/>
            <w:vAlign w:val="center"/>
          </w:tcPr>
          <w:p w14:paraId="17C645B2" w14:textId="1CEF6BAD" w:rsidR="00B01E65" w:rsidRPr="001E5531" w:rsidRDefault="00E77EB6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</w:t>
            </w:r>
          </w:p>
        </w:tc>
        <w:tc>
          <w:tcPr>
            <w:tcW w:w="4300" w:type="dxa"/>
            <w:vAlign w:val="center"/>
          </w:tcPr>
          <w:p w14:paraId="04F71462" w14:textId="77777777" w:rsidR="00E77EB6" w:rsidRDefault="00E77EB6" w:rsidP="00E77EB6">
            <w:pPr>
              <w:rPr>
                <w:rFonts w:ascii="標楷體" w:hAnsi="標楷體"/>
              </w:rPr>
            </w:pPr>
            <w:r w:rsidRPr="00E77EB6">
              <w:rPr>
                <w:rFonts w:ascii="標楷體" w:hAnsi="標楷體" w:hint="eastAsia"/>
              </w:rPr>
              <w:t>右靠，左補0，單位新台幣千元</w:t>
            </w:r>
          </w:p>
          <w:p w14:paraId="5AE099D9" w14:textId="40148DA2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JcicB092.MonthSettingAmt</w:t>
            </w:r>
          </w:p>
        </w:tc>
      </w:tr>
      <w:tr w:rsidR="00B01E65" w:rsidRPr="003B4F69" w14:paraId="6682EEC6" w14:textId="77777777" w:rsidTr="00EE029D">
        <w:tc>
          <w:tcPr>
            <w:tcW w:w="457" w:type="dxa"/>
            <w:vAlign w:val="center"/>
          </w:tcPr>
          <w:p w14:paraId="09F11301" w14:textId="2BBEF488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13</w:t>
            </w:r>
          </w:p>
        </w:tc>
        <w:tc>
          <w:tcPr>
            <w:tcW w:w="2448" w:type="dxa"/>
            <w:vAlign w:val="center"/>
          </w:tcPr>
          <w:p w14:paraId="0072BCA6" w14:textId="42305A40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本行設定抵押順位</w:t>
            </w:r>
          </w:p>
        </w:tc>
        <w:tc>
          <w:tcPr>
            <w:tcW w:w="906" w:type="dxa"/>
            <w:vAlign w:val="center"/>
          </w:tcPr>
          <w:p w14:paraId="4CBBD105" w14:textId="1868AF64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5C4E86CE" w14:textId="031D4F19" w:rsidR="00B01E65" w:rsidRPr="001E5531" w:rsidRDefault="00B01E65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300" w:type="dxa"/>
            <w:vAlign w:val="center"/>
          </w:tcPr>
          <w:p w14:paraId="4B9677E8" w14:textId="64EDECAF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JcicB092.SettingSeq</w:t>
            </w:r>
          </w:p>
        </w:tc>
      </w:tr>
      <w:tr w:rsidR="00E77EB6" w:rsidRPr="003B4F69" w14:paraId="728B58E9" w14:textId="77777777" w:rsidTr="00EE029D">
        <w:tc>
          <w:tcPr>
            <w:tcW w:w="457" w:type="dxa"/>
            <w:vAlign w:val="center"/>
          </w:tcPr>
          <w:p w14:paraId="480F068F" w14:textId="44552BB1" w:rsidR="00E77EB6" w:rsidRPr="001E5531" w:rsidRDefault="00E77EB6" w:rsidP="00E77EB6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2448" w:type="dxa"/>
            <w:vAlign w:val="center"/>
          </w:tcPr>
          <w:p w14:paraId="037B739F" w14:textId="6ACB35F1" w:rsidR="00E77EB6" w:rsidRPr="001E5531" w:rsidRDefault="00E77EB6" w:rsidP="00E77EB6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本行累計已設定總金額</w:t>
            </w:r>
          </w:p>
        </w:tc>
        <w:tc>
          <w:tcPr>
            <w:tcW w:w="906" w:type="dxa"/>
            <w:vAlign w:val="center"/>
          </w:tcPr>
          <w:p w14:paraId="320F3BCE" w14:textId="69FA475C" w:rsidR="00E77EB6" w:rsidRPr="001E5531" w:rsidRDefault="00E77EB6" w:rsidP="00E77EB6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1776" w:type="dxa"/>
            <w:vAlign w:val="center"/>
          </w:tcPr>
          <w:p w14:paraId="0D762BA6" w14:textId="0CC6E609" w:rsidR="00E77EB6" w:rsidRPr="001E5531" w:rsidRDefault="00E77EB6" w:rsidP="00E77EB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</w:t>
            </w:r>
          </w:p>
        </w:tc>
        <w:tc>
          <w:tcPr>
            <w:tcW w:w="4300" w:type="dxa"/>
            <w:vAlign w:val="center"/>
          </w:tcPr>
          <w:p w14:paraId="15D59D31" w14:textId="77777777" w:rsidR="00E77EB6" w:rsidRDefault="00E77EB6" w:rsidP="00E77EB6">
            <w:pPr>
              <w:rPr>
                <w:rFonts w:ascii="標楷體" w:hAnsi="標楷體"/>
              </w:rPr>
            </w:pPr>
            <w:r w:rsidRPr="00E77EB6">
              <w:rPr>
                <w:rFonts w:ascii="標楷體" w:hAnsi="標楷體" w:hint="eastAsia"/>
              </w:rPr>
              <w:t>右靠，左補0，單位新台幣千元</w:t>
            </w:r>
          </w:p>
          <w:p w14:paraId="097542AB" w14:textId="6555099E" w:rsidR="00E77EB6" w:rsidRPr="001E5531" w:rsidRDefault="00E77EB6" w:rsidP="00E77EB6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JcicB092.SettingAmt</w:t>
            </w:r>
          </w:p>
        </w:tc>
      </w:tr>
      <w:tr w:rsidR="00E77EB6" w:rsidRPr="003B4F69" w14:paraId="66D7FABF" w14:textId="77777777" w:rsidTr="00EE029D">
        <w:tc>
          <w:tcPr>
            <w:tcW w:w="457" w:type="dxa"/>
            <w:vAlign w:val="center"/>
          </w:tcPr>
          <w:p w14:paraId="66DEC4B9" w14:textId="74F8AD5C" w:rsidR="00E77EB6" w:rsidRPr="001E5531" w:rsidRDefault="00E77EB6" w:rsidP="00E77EB6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15</w:t>
            </w:r>
          </w:p>
        </w:tc>
        <w:tc>
          <w:tcPr>
            <w:tcW w:w="2448" w:type="dxa"/>
            <w:vAlign w:val="center"/>
          </w:tcPr>
          <w:p w14:paraId="0B2DE492" w14:textId="6DEE3A0B" w:rsidR="00E77EB6" w:rsidRPr="001E5531" w:rsidRDefault="00E77EB6" w:rsidP="00E77EB6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其他債權人已設定金額</w:t>
            </w:r>
          </w:p>
        </w:tc>
        <w:tc>
          <w:tcPr>
            <w:tcW w:w="906" w:type="dxa"/>
            <w:vAlign w:val="center"/>
          </w:tcPr>
          <w:p w14:paraId="7AA67613" w14:textId="4BE96F9A" w:rsidR="00E77EB6" w:rsidRPr="001E5531" w:rsidRDefault="00E77EB6" w:rsidP="00E77EB6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1776" w:type="dxa"/>
            <w:vAlign w:val="center"/>
          </w:tcPr>
          <w:p w14:paraId="5F0CAA37" w14:textId="45738FBB" w:rsidR="00E77EB6" w:rsidRPr="001E5531" w:rsidRDefault="00E77EB6" w:rsidP="00E77EB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</w:t>
            </w:r>
          </w:p>
        </w:tc>
        <w:tc>
          <w:tcPr>
            <w:tcW w:w="4300" w:type="dxa"/>
            <w:vAlign w:val="center"/>
          </w:tcPr>
          <w:p w14:paraId="3EFC0D02" w14:textId="77777777" w:rsidR="00E77EB6" w:rsidRDefault="00E77EB6" w:rsidP="00E77EB6">
            <w:pPr>
              <w:rPr>
                <w:rFonts w:ascii="標楷體" w:hAnsi="標楷體"/>
              </w:rPr>
            </w:pPr>
            <w:r w:rsidRPr="00E77EB6">
              <w:rPr>
                <w:rFonts w:ascii="標楷體" w:hAnsi="標楷體" w:hint="eastAsia"/>
              </w:rPr>
              <w:t>右靠，左補0，單位新台幣千元</w:t>
            </w:r>
          </w:p>
          <w:p w14:paraId="03EAEECE" w14:textId="3ADA7B6B" w:rsidR="00E77EB6" w:rsidRPr="001E5531" w:rsidRDefault="00E77EB6" w:rsidP="00E77EB6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JcicB092.PreSettingAmt</w:t>
            </w:r>
          </w:p>
        </w:tc>
      </w:tr>
      <w:tr w:rsidR="0011198D" w:rsidRPr="003B4F69" w14:paraId="4990FC1A" w14:textId="77777777" w:rsidTr="00EE029D">
        <w:tc>
          <w:tcPr>
            <w:tcW w:w="457" w:type="dxa"/>
            <w:vAlign w:val="center"/>
          </w:tcPr>
          <w:p w14:paraId="06BB6E25" w14:textId="05C26256" w:rsidR="0011198D" w:rsidRPr="001E5531" w:rsidRDefault="0011198D" w:rsidP="0011198D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16</w:t>
            </w:r>
          </w:p>
        </w:tc>
        <w:tc>
          <w:tcPr>
            <w:tcW w:w="2448" w:type="dxa"/>
            <w:vAlign w:val="center"/>
          </w:tcPr>
          <w:p w14:paraId="5F7D457A" w14:textId="65633801" w:rsidR="0011198D" w:rsidRPr="001E5531" w:rsidRDefault="0011198D" w:rsidP="0011198D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處分價格</w:t>
            </w:r>
          </w:p>
        </w:tc>
        <w:tc>
          <w:tcPr>
            <w:tcW w:w="906" w:type="dxa"/>
            <w:vAlign w:val="center"/>
          </w:tcPr>
          <w:p w14:paraId="63DF3076" w14:textId="42B5D95C" w:rsidR="0011198D" w:rsidRPr="001E5531" w:rsidRDefault="0011198D" w:rsidP="0011198D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1776" w:type="dxa"/>
            <w:vAlign w:val="center"/>
          </w:tcPr>
          <w:p w14:paraId="0453023A" w14:textId="55606B4C" w:rsidR="0011198D" w:rsidRPr="001E5531" w:rsidRDefault="0011198D" w:rsidP="001119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</w:t>
            </w:r>
          </w:p>
        </w:tc>
        <w:tc>
          <w:tcPr>
            <w:tcW w:w="4300" w:type="dxa"/>
            <w:vAlign w:val="center"/>
          </w:tcPr>
          <w:p w14:paraId="1AC3E166" w14:textId="77777777" w:rsidR="0011198D" w:rsidRDefault="0011198D" w:rsidP="0011198D">
            <w:pPr>
              <w:rPr>
                <w:rFonts w:ascii="標楷體" w:hAnsi="標楷體"/>
              </w:rPr>
            </w:pPr>
            <w:r w:rsidRPr="00E77EB6">
              <w:rPr>
                <w:rFonts w:ascii="標楷體" w:hAnsi="標楷體" w:hint="eastAsia"/>
              </w:rPr>
              <w:t>右靠，左補0，單位新台幣千元</w:t>
            </w:r>
          </w:p>
          <w:p w14:paraId="7F8918FF" w14:textId="2E9E20E0" w:rsidR="0011198D" w:rsidRPr="001E5531" w:rsidRDefault="0011198D" w:rsidP="0011198D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JcicB092.DispPrice</w:t>
            </w:r>
          </w:p>
        </w:tc>
      </w:tr>
      <w:tr w:rsidR="00B01E65" w:rsidRPr="003B4F69" w14:paraId="5CDEC46F" w14:textId="77777777" w:rsidTr="00EE029D">
        <w:tc>
          <w:tcPr>
            <w:tcW w:w="457" w:type="dxa"/>
            <w:vAlign w:val="center"/>
          </w:tcPr>
          <w:p w14:paraId="5A2448E3" w14:textId="15D79773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17</w:t>
            </w:r>
          </w:p>
        </w:tc>
        <w:tc>
          <w:tcPr>
            <w:tcW w:w="2448" w:type="dxa"/>
            <w:vAlign w:val="center"/>
          </w:tcPr>
          <w:p w14:paraId="3D0D0555" w14:textId="61E01DE2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權利到期年月</w:t>
            </w:r>
          </w:p>
        </w:tc>
        <w:tc>
          <w:tcPr>
            <w:tcW w:w="906" w:type="dxa"/>
            <w:vAlign w:val="center"/>
          </w:tcPr>
          <w:p w14:paraId="379251B1" w14:textId="60BAF548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0354B58B" w14:textId="7F60C643" w:rsidR="00B01E65" w:rsidRPr="001E5531" w:rsidRDefault="00B01E65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2014E696" w14:textId="09E703B2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JcicB092.IssueEndDate</w:t>
            </w:r>
          </w:p>
        </w:tc>
      </w:tr>
      <w:tr w:rsidR="00B01E65" w:rsidRPr="003B4F69" w14:paraId="40941ECF" w14:textId="77777777" w:rsidTr="00EE029D">
        <w:tc>
          <w:tcPr>
            <w:tcW w:w="457" w:type="dxa"/>
            <w:vAlign w:val="center"/>
          </w:tcPr>
          <w:p w14:paraId="6922BC26" w14:textId="637FF77F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18</w:t>
            </w:r>
          </w:p>
        </w:tc>
        <w:tc>
          <w:tcPr>
            <w:tcW w:w="2448" w:type="dxa"/>
            <w:vAlign w:val="center"/>
          </w:tcPr>
          <w:p w14:paraId="7498F83C" w14:textId="140F2857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縣市別</w:t>
            </w:r>
          </w:p>
        </w:tc>
        <w:tc>
          <w:tcPr>
            <w:tcW w:w="906" w:type="dxa"/>
            <w:vAlign w:val="center"/>
          </w:tcPr>
          <w:p w14:paraId="2B780E5C" w14:textId="0D450F8C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37CB9CF0" w14:textId="2D72217D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95081E6" w14:textId="30C40B2E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JcicB092.CityJCICCode</w:t>
            </w:r>
          </w:p>
        </w:tc>
      </w:tr>
      <w:tr w:rsidR="00B01E65" w:rsidRPr="003B4F69" w14:paraId="432CA6B0" w14:textId="77777777" w:rsidTr="00EE029D">
        <w:tc>
          <w:tcPr>
            <w:tcW w:w="457" w:type="dxa"/>
            <w:vAlign w:val="center"/>
          </w:tcPr>
          <w:p w14:paraId="0D6EC544" w14:textId="18ECCEA6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19</w:t>
            </w:r>
          </w:p>
        </w:tc>
        <w:tc>
          <w:tcPr>
            <w:tcW w:w="2448" w:type="dxa"/>
            <w:vAlign w:val="center"/>
          </w:tcPr>
          <w:p w14:paraId="6D9281EA" w14:textId="26E889D3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鄉鎮市區別</w:t>
            </w:r>
          </w:p>
        </w:tc>
        <w:tc>
          <w:tcPr>
            <w:tcW w:w="906" w:type="dxa"/>
            <w:vAlign w:val="center"/>
          </w:tcPr>
          <w:p w14:paraId="288EE166" w14:textId="03DE6750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0C69D568" w14:textId="062E1BFE" w:rsidR="00B01E65" w:rsidRPr="001E5531" w:rsidRDefault="00B01E65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</w:t>
            </w:r>
          </w:p>
        </w:tc>
        <w:tc>
          <w:tcPr>
            <w:tcW w:w="4300" w:type="dxa"/>
            <w:vAlign w:val="center"/>
          </w:tcPr>
          <w:p w14:paraId="759A7FFB" w14:textId="0DF98993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JcicB092.AreaJCICCode</w:t>
            </w:r>
          </w:p>
        </w:tc>
      </w:tr>
      <w:tr w:rsidR="00B01E65" w:rsidRPr="003B4F69" w14:paraId="2679D1E8" w14:textId="77777777" w:rsidTr="00EE029D">
        <w:tc>
          <w:tcPr>
            <w:tcW w:w="457" w:type="dxa"/>
            <w:vAlign w:val="center"/>
          </w:tcPr>
          <w:p w14:paraId="230373FF" w14:textId="07125C94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20</w:t>
            </w:r>
          </w:p>
        </w:tc>
        <w:tc>
          <w:tcPr>
            <w:tcW w:w="2448" w:type="dxa"/>
            <w:vAlign w:val="center"/>
          </w:tcPr>
          <w:p w14:paraId="5685D11B" w14:textId="65E259A6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段、小段號</w:t>
            </w:r>
          </w:p>
        </w:tc>
        <w:tc>
          <w:tcPr>
            <w:tcW w:w="906" w:type="dxa"/>
            <w:vAlign w:val="center"/>
          </w:tcPr>
          <w:p w14:paraId="66B3DFFC" w14:textId="136DE901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76" w:type="dxa"/>
            <w:vAlign w:val="center"/>
          </w:tcPr>
          <w:p w14:paraId="1DA4A4F5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0623CCF0" w14:textId="14D4AA7A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JcicB092.IrCode</w:t>
            </w:r>
          </w:p>
        </w:tc>
      </w:tr>
      <w:tr w:rsidR="00B01E65" w:rsidRPr="003B4F69" w14:paraId="206B41D2" w14:textId="77777777" w:rsidTr="00EE029D">
        <w:tc>
          <w:tcPr>
            <w:tcW w:w="457" w:type="dxa"/>
            <w:vAlign w:val="center"/>
          </w:tcPr>
          <w:p w14:paraId="2A766608" w14:textId="448865FC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21</w:t>
            </w:r>
          </w:p>
        </w:tc>
        <w:tc>
          <w:tcPr>
            <w:tcW w:w="2448" w:type="dxa"/>
            <w:vAlign w:val="center"/>
          </w:tcPr>
          <w:p w14:paraId="1B3515F4" w14:textId="5B164D6A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地號-前四碼</w:t>
            </w:r>
          </w:p>
        </w:tc>
        <w:tc>
          <w:tcPr>
            <w:tcW w:w="906" w:type="dxa"/>
            <w:vAlign w:val="center"/>
          </w:tcPr>
          <w:p w14:paraId="5E97EB55" w14:textId="2757E2CC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76" w:type="dxa"/>
            <w:vAlign w:val="center"/>
          </w:tcPr>
          <w:p w14:paraId="052C16D7" w14:textId="71A47F81" w:rsidR="00B01E65" w:rsidRPr="001E5531" w:rsidRDefault="00B01E65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</w:t>
            </w:r>
          </w:p>
        </w:tc>
        <w:tc>
          <w:tcPr>
            <w:tcW w:w="4300" w:type="dxa"/>
            <w:vAlign w:val="center"/>
          </w:tcPr>
          <w:p w14:paraId="2B9C2604" w14:textId="2C44C942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JcicB092.LandNo1</w:t>
            </w:r>
          </w:p>
        </w:tc>
      </w:tr>
      <w:tr w:rsidR="00B01E65" w:rsidRPr="003B4F69" w14:paraId="08E199A8" w14:textId="77777777" w:rsidTr="00EE029D">
        <w:tc>
          <w:tcPr>
            <w:tcW w:w="457" w:type="dxa"/>
            <w:vAlign w:val="center"/>
          </w:tcPr>
          <w:p w14:paraId="4DC8CB03" w14:textId="50C7616C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22</w:t>
            </w:r>
          </w:p>
        </w:tc>
        <w:tc>
          <w:tcPr>
            <w:tcW w:w="2448" w:type="dxa"/>
            <w:vAlign w:val="center"/>
          </w:tcPr>
          <w:p w14:paraId="2B2114FF" w14:textId="40A18984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地號-後四碼</w:t>
            </w:r>
          </w:p>
        </w:tc>
        <w:tc>
          <w:tcPr>
            <w:tcW w:w="906" w:type="dxa"/>
            <w:vAlign w:val="center"/>
          </w:tcPr>
          <w:p w14:paraId="2F2F4B7C" w14:textId="063E676A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1776" w:type="dxa"/>
            <w:vAlign w:val="center"/>
          </w:tcPr>
          <w:p w14:paraId="446FAD83" w14:textId="2311F3E0" w:rsidR="00B01E65" w:rsidRPr="001E5531" w:rsidRDefault="00B01E65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</w:t>
            </w:r>
          </w:p>
        </w:tc>
        <w:tc>
          <w:tcPr>
            <w:tcW w:w="4300" w:type="dxa"/>
            <w:vAlign w:val="center"/>
          </w:tcPr>
          <w:p w14:paraId="0B604FC9" w14:textId="6F92FBDD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JcicB092.LandNo2</w:t>
            </w:r>
          </w:p>
        </w:tc>
      </w:tr>
      <w:tr w:rsidR="00B01E65" w:rsidRPr="003B4F69" w14:paraId="2A192B46" w14:textId="77777777" w:rsidTr="00EE029D">
        <w:tc>
          <w:tcPr>
            <w:tcW w:w="457" w:type="dxa"/>
            <w:vAlign w:val="center"/>
          </w:tcPr>
          <w:p w14:paraId="51D06805" w14:textId="35F95DDD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lastRenderedPageBreak/>
              <w:t>23</w:t>
            </w:r>
          </w:p>
        </w:tc>
        <w:tc>
          <w:tcPr>
            <w:tcW w:w="2448" w:type="dxa"/>
            <w:vAlign w:val="center"/>
          </w:tcPr>
          <w:p w14:paraId="4333652D" w14:textId="27926222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建號-前五碼</w:t>
            </w:r>
          </w:p>
        </w:tc>
        <w:tc>
          <w:tcPr>
            <w:tcW w:w="906" w:type="dxa"/>
            <w:vAlign w:val="center"/>
          </w:tcPr>
          <w:p w14:paraId="25BD55A0" w14:textId="577B82C6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6B8AB2A4" w14:textId="3854BC2C" w:rsidR="00B01E65" w:rsidRPr="001E5531" w:rsidRDefault="00B01E65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</w:t>
            </w:r>
          </w:p>
        </w:tc>
        <w:tc>
          <w:tcPr>
            <w:tcW w:w="4300" w:type="dxa"/>
            <w:vAlign w:val="center"/>
          </w:tcPr>
          <w:p w14:paraId="42F41D69" w14:textId="61BAB4CC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JcicB092.BdNo1</w:t>
            </w:r>
          </w:p>
        </w:tc>
      </w:tr>
      <w:tr w:rsidR="00B01E65" w:rsidRPr="003B4F69" w14:paraId="73AAE82F" w14:textId="77777777" w:rsidTr="00EE029D">
        <w:tc>
          <w:tcPr>
            <w:tcW w:w="457" w:type="dxa"/>
            <w:vAlign w:val="center"/>
          </w:tcPr>
          <w:p w14:paraId="229DE603" w14:textId="4BA4BFD1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24</w:t>
            </w:r>
          </w:p>
        </w:tc>
        <w:tc>
          <w:tcPr>
            <w:tcW w:w="2448" w:type="dxa"/>
            <w:vAlign w:val="center"/>
          </w:tcPr>
          <w:p w14:paraId="1E8DC2CE" w14:textId="115ECB13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建號-後三碼</w:t>
            </w:r>
          </w:p>
        </w:tc>
        <w:tc>
          <w:tcPr>
            <w:tcW w:w="906" w:type="dxa"/>
            <w:vAlign w:val="center"/>
          </w:tcPr>
          <w:p w14:paraId="3F7717C7" w14:textId="52378106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6" w:type="dxa"/>
            <w:vAlign w:val="center"/>
          </w:tcPr>
          <w:p w14:paraId="56D7F6F2" w14:textId="365D9920" w:rsidR="00B01E65" w:rsidRPr="001E5531" w:rsidRDefault="00B01E65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</w:t>
            </w:r>
          </w:p>
        </w:tc>
        <w:tc>
          <w:tcPr>
            <w:tcW w:w="4300" w:type="dxa"/>
            <w:vAlign w:val="center"/>
          </w:tcPr>
          <w:p w14:paraId="362990F5" w14:textId="7BAF047B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JcicB092.BdNo2</w:t>
            </w:r>
          </w:p>
        </w:tc>
      </w:tr>
      <w:tr w:rsidR="00B01E65" w:rsidRPr="003B4F69" w14:paraId="4DEEC692" w14:textId="77777777" w:rsidTr="00EE029D">
        <w:tc>
          <w:tcPr>
            <w:tcW w:w="457" w:type="dxa"/>
            <w:vAlign w:val="center"/>
          </w:tcPr>
          <w:p w14:paraId="7E9A4377" w14:textId="6F62C397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25</w:t>
            </w:r>
          </w:p>
        </w:tc>
        <w:tc>
          <w:tcPr>
            <w:tcW w:w="2448" w:type="dxa"/>
            <w:vAlign w:val="center"/>
          </w:tcPr>
          <w:p w14:paraId="7F1B17C0" w14:textId="19ED65DB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郵遞區號</w:t>
            </w:r>
          </w:p>
        </w:tc>
        <w:tc>
          <w:tcPr>
            <w:tcW w:w="906" w:type="dxa"/>
            <w:vAlign w:val="center"/>
          </w:tcPr>
          <w:p w14:paraId="4D6B13C4" w14:textId="36D1E2DD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1FE21927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FEBA391" w14:textId="69E00B4E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JcicB092.Zip</w:t>
            </w:r>
          </w:p>
        </w:tc>
      </w:tr>
      <w:tr w:rsidR="00B01E65" w:rsidRPr="003B4F69" w14:paraId="69907033" w14:textId="77777777" w:rsidTr="00EE029D">
        <w:tc>
          <w:tcPr>
            <w:tcW w:w="457" w:type="dxa"/>
            <w:vAlign w:val="center"/>
          </w:tcPr>
          <w:p w14:paraId="5C44A129" w14:textId="5755DFF0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26</w:t>
            </w:r>
          </w:p>
        </w:tc>
        <w:tc>
          <w:tcPr>
            <w:tcW w:w="2448" w:type="dxa"/>
            <w:vAlign w:val="center"/>
          </w:tcPr>
          <w:p w14:paraId="4FE77EBB" w14:textId="169F2288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是否有保險</w:t>
            </w:r>
          </w:p>
        </w:tc>
        <w:tc>
          <w:tcPr>
            <w:tcW w:w="906" w:type="dxa"/>
            <w:vAlign w:val="center"/>
          </w:tcPr>
          <w:p w14:paraId="7EF5A7CB" w14:textId="0010996B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31330B1C" w14:textId="17DA56E5" w:rsidR="00B01E65" w:rsidRPr="001E5531" w:rsidRDefault="00B01E65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/N</w:t>
            </w:r>
          </w:p>
        </w:tc>
        <w:tc>
          <w:tcPr>
            <w:tcW w:w="4300" w:type="dxa"/>
            <w:vAlign w:val="center"/>
          </w:tcPr>
          <w:p w14:paraId="6647A970" w14:textId="66306A53" w:rsidR="00DB3FEB" w:rsidRDefault="00DB3FEB" w:rsidP="00B01E65">
            <w:pPr>
              <w:rPr>
                <w:rFonts w:ascii="標楷體" w:hAnsi="標楷體"/>
              </w:rPr>
            </w:pPr>
            <w:r w:rsidRPr="00DB3FEB"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 w:hint="eastAsia"/>
              </w:rPr>
              <w:t>:</w:t>
            </w:r>
            <w:r w:rsidRPr="00DB3FEB">
              <w:rPr>
                <w:rFonts w:ascii="標楷體" w:hAnsi="標楷體" w:hint="eastAsia"/>
              </w:rPr>
              <w:t>是，N</w:t>
            </w:r>
            <w:r>
              <w:rPr>
                <w:rFonts w:ascii="標楷體" w:hAnsi="標楷體" w:hint="eastAsia"/>
              </w:rPr>
              <w:t>:</w:t>
            </w:r>
            <w:r w:rsidRPr="00DB3FEB">
              <w:rPr>
                <w:rFonts w:ascii="標楷體" w:hAnsi="標楷體" w:hint="eastAsia"/>
              </w:rPr>
              <w:t>否</w:t>
            </w:r>
          </w:p>
          <w:p w14:paraId="7DBD7DCF" w14:textId="615A7502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JcicB092.InsuFg</w:t>
            </w:r>
          </w:p>
        </w:tc>
      </w:tr>
      <w:tr w:rsidR="00B01E65" w:rsidRPr="003B4F69" w14:paraId="167CC6EC" w14:textId="77777777" w:rsidTr="00EE029D">
        <w:tc>
          <w:tcPr>
            <w:tcW w:w="457" w:type="dxa"/>
            <w:vAlign w:val="center"/>
          </w:tcPr>
          <w:p w14:paraId="652D340F" w14:textId="0C09F346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27</w:t>
            </w:r>
          </w:p>
        </w:tc>
        <w:tc>
          <w:tcPr>
            <w:tcW w:w="2448" w:type="dxa"/>
            <w:vAlign w:val="center"/>
          </w:tcPr>
          <w:p w14:paraId="123313FF" w14:textId="7CA81450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預估應計土地增值稅</w:t>
            </w:r>
          </w:p>
        </w:tc>
        <w:tc>
          <w:tcPr>
            <w:tcW w:w="906" w:type="dxa"/>
            <w:vAlign w:val="center"/>
          </w:tcPr>
          <w:p w14:paraId="4C92CA5E" w14:textId="0A32ADF0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1776" w:type="dxa"/>
            <w:vAlign w:val="center"/>
          </w:tcPr>
          <w:p w14:paraId="366A62D9" w14:textId="55478B61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A5EEB7C" w14:textId="035A0A18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JcicB092.LVITax</w:t>
            </w:r>
          </w:p>
        </w:tc>
      </w:tr>
      <w:tr w:rsidR="00B01E65" w:rsidRPr="003B4F69" w14:paraId="1A111FF6" w14:textId="77777777" w:rsidTr="00EE029D">
        <w:tc>
          <w:tcPr>
            <w:tcW w:w="457" w:type="dxa"/>
            <w:vAlign w:val="center"/>
          </w:tcPr>
          <w:p w14:paraId="4BE7FB2A" w14:textId="6AA6D97E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28</w:t>
            </w:r>
          </w:p>
        </w:tc>
        <w:tc>
          <w:tcPr>
            <w:tcW w:w="2448" w:type="dxa"/>
            <w:vAlign w:val="center"/>
          </w:tcPr>
          <w:p w14:paraId="1D9B5346" w14:textId="7F7453C1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應計土地增值稅之預估年月</w:t>
            </w:r>
          </w:p>
        </w:tc>
        <w:tc>
          <w:tcPr>
            <w:tcW w:w="906" w:type="dxa"/>
            <w:vAlign w:val="center"/>
          </w:tcPr>
          <w:p w14:paraId="6AD6762D" w14:textId="10967798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40807CB5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9B684CA" w14:textId="1FD1E317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JcicB092.LVITaxYearMonth</w:t>
            </w:r>
          </w:p>
        </w:tc>
      </w:tr>
      <w:tr w:rsidR="00B01E65" w:rsidRPr="003B4F69" w14:paraId="582E2D02" w14:textId="77777777" w:rsidTr="00EE029D">
        <w:tc>
          <w:tcPr>
            <w:tcW w:w="457" w:type="dxa"/>
            <w:vAlign w:val="center"/>
          </w:tcPr>
          <w:p w14:paraId="1E03ED65" w14:textId="2385A212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29</w:t>
            </w:r>
          </w:p>
        </w:tc>
        <w:tc>
          <w:tcPr>
            <w:tcW w:w="2448" w:type="dxa"/>
            <w:vAlign w:val="center"/>
          </w:tcPr>
          <w:p w14:paraId="17B70B0B" w14:textId="24639EB6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買賣契約價格</w:t>
            </w:r>
          </w:p>
        </w:tc>
        <w:tc>
          <w:tcPr>
            <w:tcW w:w="906" w:type="dxa"/>
            <w:vAlign w:val="center"/>
          </w:tcPr>
          <w:p w14:paraId="642F662F" w14:textId="6B5EAF24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1776" w:type="dxa"/>
            <w:vAlign w:val="center"/>
          </w:tcPr>
          <w:p w14:paraId="096FF3F7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B80D312" w14:textId="70463FCC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JcicB092.ContractPrice</w:t>
            </w:r>
          </w:p>
        </w:tc>
      </w:tr>
      <w:tr w:rsidR="00B01E65" w:rsidRPr="003B4F69" w14:paraId="016DBCD6" w14:textId="77777777" w:rsidTr="00EE029D">
        <w:tc>
          <w:tcPr>
            <w:tcW w:w="457" w:type="dxa"/>
            <w:vAlign w:val="center"/>
          </w:tcPr>
          <w:p w14:paraId="7E818CE6" w14:textId="7690EC64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30</w:t>
            </w:r>
          </w:p>
        </w:tc>
        <w:tc>
          <w:tcPr>
            <w:tcW w:w="2448" w:type="dxa"/>
            <w:vAlign w:val="center"/>
          </w:tcPr>
          <w:p w14:paraId="4B075854" w14:textId="42914F92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買賣契約日期</w:t>
            </w:r>
          </w:p>
        </w:tc>
        <w:tc>
          <w:tcPr>
            <w:tcW w:w="906" w:type="dxa"/>
            <w:vAlign w:val="center"/>
          </w:tcPr>
          <w:p w14:paraId="73D46342" w14:textId="1828E110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776" w:type="dxa"/>
            <w:vAlign w:val="center"/>
          </w:tcPr>
          <w:p w14:paraId="35F0C587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19BCF54" w14:textId="3511E8F1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JcicB092.ContractDate</w:t>
            </w:r>
          </w:p>
        </w:tc>
      </w:tr>
      <w:tr w:rsidR="00B01E65" w:rsidRPr="003B4F69" w14:paraId="7F1A5293" w14:textId="77777777" w:rsidTr="00EE029D">
        <w:tc>
          <w:tcPr>
            <w:tcW w:w="457" w:type="dxa"/>
            <w:vAlign w:val="center"/>
          </w:tcPr>
          <w:p w14:paraId="69F1FFD5" w14:textId="3865D95A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31</w:t>
            </w:r>
          </w:p>
        </w:tc>
        <w:tc>
          <w:tcPr>
            <w:tcW w:w="2448" w:type="dxa"/>
            <w:vAlign w:val="center"/>
          </w:tcPr>
          <w:p w14:paraId="03F08106" w14:textId="39C8D94A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停車位形式</w:t>
            </w:r>
          </w:p>
        </w:tc>
        <w:tc>
          <w:tcPr>
            <w:tcW w:w="906" w:type="dxa"/>
            <w:vAlign w:val="center"/>
          </w:tcPr>
          <w:p w14:paraId="3C927EAC" w14:textId="0FF489C7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1776" w:type="dxa"/>
            <w:vAlign w:val="center"/>
          </w:tcPr>
          <w:p w14:paraId="5B126EDD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D340114" w14:textId="10347C9B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JcicB092.ParkingTypeCode</w:t>
            </w:r>
          </w:p>
        </w:tc>
      </w:tr>
      <w:tr w:rsidR="00B01E65" w:rsidRPr="003B4F69" w14:paraId="033675BA" w14:textId="77777777" w:rsidTr="00EE029D">
        <w:tc>
          <w:tcPr>
            <w:tcW w:w="457" w:type="dxa"/>
            <w:vAlign w:val="center"/>
          </w:tcPr>
          <w:p w14:paraId="2FDECA6A" w14:textId="47E5742D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32</w:t>
            </w:r>
          </w:p>
        </w:tc>
        <w:tc>
          <w:tcPr>
            <w:tcW w:w="2448" w:type="dxa"/>
            <w:vAlign w:val="center"/>
          </w:tcPr>
          <w:p w14:paraId="11080579" w14:textId="3FAB0DD1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車位單獨登記面積</w:t>
            </w:r>
          </w:p>
        </w:tc>
        <w:tc>
          <w:tcPr>
            <w:tcW w:w="906" w:type="dxa"/>
            <w:vAlign w:val="center"/>
          </w:tcPr>
          <w:p w14:paraId="7BC6B8F0" w14:textId="00FF8A92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1776" w:type="dxa"/>
            <w:vAlign w:val="center"/>
          </w:tcPr>
          <w:p w14:paraId="11B1C20E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56284D9" w14:textId="77777777" w:rsidR="00DB3FEB" w:rsidRDefault="00DB3FEB" w:rsidP="00B01E65">
            <w:pPr>
              <w:rPr>
                <w:rFonts w:ascii="標楷體" w:hAnsi="標楷體"/>
              </w:rPr>
            </w:pPr>
            <w:r w:rsidRPr="00DB3FEB">
              <w:rPr>
                <w:rFonts w:ascii="標楷體" w:hAnsi="標楷體" w:hint="eastAsia"/>
              </w:rPr>
              <w:t>單位:平方公尺，填至小數點2位</w:t>
            </w:r>
          </w:p>
          <w:p w14:paraId="6B6E5818" w14:textId="2CD07D45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JcicB092.Area</w:t>
            </w:r>
          </w:p>
        </w:tc>
      </w:tr>
      <w:tr w:rsidR="00B01E65" w:rsidRPr="003B4F69" w14:paraId="1E0D1DC6" w14:textId="77777777" w:rsidTr="00EE029D">
        <w:tc>
          <w:tcPr>
            <w:tcW w:w="457" w:type="dxa"/>
            <w:vAlign w:val="center"/>
          </w:tcPr>
          <w:p w14:paraId="5B4F0E5A" w14:textId="7C04FAC9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33</w:t>
            </w:r>
          </w:p>
        </w:tc>
        <w:tc>
          <w:tcPr>
            <w:tcW w:w="2448" w:type="dxa"/>
            <w:vAlign w:val="center"/>
          </w:tcPr>
          <w:p w14:paraId="02E66BDE" w14:textId="7086A40A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土地持份面積</w:t>
            </w:r>
          </w:p>
        </w:tc>
        <w:tc>
          <w:tcPr>
            <w:tcW w:w="906" w:type="dxa"/>
            <w:vAlign w:val="center"/>
          </w:tcPr>
          <w:p w14:paraId="5CC4CD9B" w14:textId="2F7B1414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6" w:type="dxa"/>
            <w:vAlign w:val="center"/>
          </w:tcPr>
          <w:p w14:paraId="0510A8BA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5E1E3FF2" w14:textId="77777777" w:rsidR="00DB3FEB" w:rsidRDefault="00DB3FEB" w:rsidP="00B01E65">
            <w:pPr>
              <w:rPr>
                <w:rFonts w:ascii="標楷體" w:hAnsi="標楷體"/>
              </w:rPr>
            </w:pPr>
            <w:r w:rsidRPr="00DB3FEB">
              <w:rPr>
                <w:rFonts w:ascii="標楷體" w:hAnsi="標楷體" w:hint="eastAsia"/>
              </w:rPr>
              <w:t>單位:平方公尺，填至小數點2位</w:t>
            </w:r>
          </w:p>
          <w:p w14:paraId="6B25A3E3" w14:textId="2C33E67E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JcicB092.LandOwnedArea</w:t>
            </w:r>
          </w:p>
        </w:tc>
      </w:tr>
      <w:tr w:rsidR="00B01E65" w:rsidRPr="003B4F69" w14:paraId="50B0EECC" w14:textId="77777777" w:rsidTr="00EE029D">
        <w:tc>
          <w:tcPr>
            <w:tcW w:w="457" w:type="dxa"/>
            <w:vAlign w:val="center"/>
          </w:tcPr>
          <w:p w14:paraId="783BF464" w14:textId="27D79419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34</w:t>
            </w:r>
          </w:p>
        </w:tc>
        <w:tc>
          <w:tcPr>
            <w:tcW w:w="2448" w:type="dxa"/>
            <w:vAlign w:val="center"/>
          </w:tcPr>
          <w:p w14:paraId="2F1B9AC3" w14:textId="3F88C6DC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建物類別</w:t>
            </w:r>
          </w:p>
        </w:tc>
        <w:tc>
          <w:tcPr>
            <w:tcW w:w="906" w:type="dxa"/>
            <w:vAlign w:val="center"/>
          </w:tcPr>
          <w:p w14:paraId="510CFD2F" w14:textId="5EDF2814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1776" w:type="dxa"/>
            <w:vAlign w:val="center"/>
          </w:tcPr>
          <w:p w14:paraId="7A59E5D0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5D2526C" w14:textId="62847AEC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JcicB092.BdTypeCode</w:t>
            </w:r>
          </w:p>
        </w:tc>
      </w:tr>
      <w:tr w:rsidR="00B01E65" w:rsidRPr="003B4F69" w14:paraId="215AA8A9" w14:textId="77777777" w:rsidTr="00EE029D">
        <w:tc>
          <w:tcPr>
            <w:tcW w:w="457" w:type="dxa"/>
            <w:vAlign w:val="center"/>
          </w:tcPr>
          <w:p w14:paraId="2EC5E1BA" w14:textId="565EAA9A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35</w:t>
            </w:r>
          </w:p>
        </w:tc>
        <w:tc>
          <w:tcPr>
            <w:tcW w:w="2448" w:type="dxa"/>
            <w:vAlign w:val="center"/>
          </w:tcPr>
          <w:p w14:paraId="78715956" w14:textId="5794742C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空白</w:t>
            </w:r>
          </w:p>
        </w:tc>
        <w:tc>
          <w:tcPr>
            <w:tcW w:w="906" w:type="dxa"/>
            <w:vAlign w:val="center"/>
          </w:tcPr>
          <w:p w14:paraId="2F7D1DFF" w14:textId="3DC54ADC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29</w:t>
            </w:r>
          </w:p>
        </w:tc>
        <w:tc>
          <w:tcPr>
            <w:tcW w:w="1776" w:type="dxa"/>
            <w:vAlign w:val="center"/>
          </w:tcPr>
          <w:p w14:paraId="6DF48CE3" w14:textId="77777777" w:rsidR="00B01E65" w:rsidRPr="001E5531" w:rsidRDefault="00B01E65" w:rsidP="00B01E65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600A22E" w14:textId="232AAADD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JcicB092.Filler33</w:t>
            </w:r>
          </w:p>
        </w:tc>
      </w:tr>
      <w:tr w:rsidR="00B01E65" w:rsidRPr="003B4F69" w14:paraId="054CDF4D" w14:textId="77777777" w:rsidTr="00EE029D">
        <w:tc>
          <w:tcPr>
            <w:tcW w:w="457" w:type="dxa"/>
            <w:vAlign w:val="center"/>
          </w:tcPr>
          <w:p w14:paraId="2E052F17" w14:textId="3A15AEAB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36</w:t>
            </w:r>
          </w:p>
        </w:tc>
        <w:tc>
          <w:tcPr>
            <w:tcW w:w="2448" w:type="dxa"/>
            <w:vAlign w:val="center"/>
          </w:tcPr>
          <w:p w14:paraId="17EC5B14" w14:textId="1A755ADF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資料所屬年月</w:t>
            </w:r>
          </w:p>
        </w:tc>
        <w:tc>
          <w:tcPr>
            <w:tcW w:w="906" w:type="dxa"/>
            <w:vAlign w:val="center"/>
          </w:tcPr>
          <w:p w14:paraId="616EB9F2" w14:textId="66767437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6FE07524" w14:textId="0623F61F" w:rsidR="00B01E65" w:rsidRPr="001E5531" w:rsidRDefault="00B01E65" w:rsidP="00B01E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27A3B06C" w14:textId="77777777" w:rsidR="00DB3FEB" w:rsidRDefault="00DB3FEB" w:rsidP="00B01E65">
            <w:pPr>
              <w:rPr>
                <w:rFonts w:ascii="標楷體" w:hAnsi="標楷體"/>
              </w:rPr>
            </w:pPr>
            <w:r w:rsidRPr="00DB3FEB">
              <w:rPr>
                <w:rFonts w:ascii="標楷體" w:hAnsi="標楷體" w:hint="eastAsia"/>
              </w:rPr>
              <w:t>請填報本筆授信資料所屬年月(民國年)</w:t>
            </w:r>
          </w:p>
          <w:p w14:paraId="10FAEC6E" w14:textId="09C00C47" w:rsidR="00B01E65" w:rsidRPr="001E5531" w:rsidRDefault="00B01E65" w:rsidP="00B01E65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/>
              </w:rPr>
              <w:t>JcicB092.JcicDataYM</w:t>
            </w:r>
          </w:p>
        </w:tc>
      </w:tr>
    </w:tbl>
    <w:p w14:paraId="1AD8B2E4" w14:textId="1E0DB846" w:rsidR="0031085E" w:rsidRDefault="0031085E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31"/>
        <w:gridCol w:w="908"/>
        <w:gridCol w:w="1776"/>
        <w:gridCol w:w="4315"/>
      </w:tblGrid>
      <w:tr w:rsidR="00835E9C" w:rsidRPr="003B4F69" w14:paraId="01B56886" w14:textId="77777777" w:rsidTr="00B6428B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31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8" w:type="dxa"/>
            <w:vAlign w:val="center"/>
          </w:tcPr>
          <w:p w14:paraId="31FD6C4E" w14:textId="63B0E029" w:rsidR="00835E9C" w:rsidRPr="003B4F69" w:rsidRDefault="00835E9C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15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96592E" w:rsidRPr="003B4F69" w14:paraId="7EBBC779" w14:textId="77777777" w:rsidTr="00B6428B">
        <w:tc>
          <w:tcPr>
            <w:tcW w:w="457" w:type="dxa"/>
            <w:vAlign w:val="center"/>
          </w:tcPr>
          <w:p w14:paraId="2777800C" w14:textId="32AAE429" w:rsidR="0096592E" w:rsidRPr="001E5531" w:rsidRDefault="0096592E" w:rsidP="0096592E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31" w:type="dxa"/>
            <w:vAlign w:val="center"/>
          </w:tcPr>
          <w:p w14:paraId="2E781C03" w14:textId="55F825D8" w:rsidR="0096592E" w:rsidRPr="001E5531" w:rsidRDefault="0096592E" w:rsidP="009659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08" w:type="dxa"/>
            <w:vAlign w:val="center"/>
          </w:tcPr>
          <w:p w14:paraId="50D76CCA" w14:textId="7F7A87AD" w:rsidR="0096592E" w:rsidRPr="001E5531" w:rsidRDefault="0096592E" w:rsidP="009659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3756915" w14:textId="77777777" w:rsidR="0096592E" w:rsidRPr="001E5531" w:rsidRDefault="0096592E" w:rsidP="0096592E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7A4D3373" w14:textId="06C10B25" w:rsidR="0096592E" w:rsidRPr="001E5531" w:rsidRDefault="0096592E" w:rsidP="009659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TRLR</w:t>
            </w:r>
            <w:r>
              <w:rPr>
                <w:rFonts w:ascii="標楷體" w:hAnsi="標楷體"/>
              </w:rPr>
              <w:t>”</w:t>
            </w:r>
          </w:p>
        </w:tc>
      </w:tr>
      <w:tr w:rsidR="0096592E" w:rsidRPr="003B4F69" w14:paraId="12E0264E" w14:textId="77777777" w:rsidTr="00105D5B">
        <w:tc>
          <w:tcPr>
            <w:tcW w:w="457" w:type="dxa"/>
          </w:tcPr>
          <w:p w14:paraId="04E0612D" w14:textId="463795E5" w:rsidR="0096592E" w:rsidRPr="001E5531" w:rsidRDefault="0096592E" w:rsidP="009659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431" w:type="dxa"/>
          </w:tcPr>
          <w:p w14:paraId="2EFCA456" w14:textId="2C6AA0EB" w:rsidR="0096592E" w:rsidRPr="001E5531" w:rsidRDefault="0096592E" w:rsidP="009659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08" w:type="dxa"/>
          </w:tcPr>
          <w:p w14:paraId="2D39386E" w14:textId="122001E0" w:rsidR="0096592E" w:rsidRPr="001E5531" w:rsidRDefault="0096592E" w:rsidP="009659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776" w:type="dxa"/>
          </w:tcPr>
          <w:p w14:paraId="0736AEDA" w14:textId="7508CD52" w:rsidR="0096592E" w:rsidRPr="001E5531" w:rsidRDefault="0096592E" w:rsidP="009659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315" w:type="dxa"/>
          </w:tcPr>
          <w:p w14:paraId="57DEA155" w14:textId="0801F87A" w:rsidR="0096592E" w:rsidRPr="001E5531" w:rsidRDefault="0096592E" w:rsidP="009659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96592E" w:rsidRPr="003B4F69" w14:paraId="1797186F" w14:textId="77777777" w:rsidTr="00105D5B">
        <w:tc>
          <w:tcPr>
            <w:tcW w:w="457" w:type="dxa"/>
          </w:tcPr>
          <w:p w14:paraId="3C2A2B71" w14:textId="75D31CD1" w:rsidR="0096592E" w:rsidRPr="001E5531" w:rsidRDefault="0096592E" w:rsidP="009659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2431" w:type="dxa"/>
          </w:tcPr>
          <w:p w14:paraId="38D1753A" w14:textId="5332D7B7" w:rsidR="0096592E" w:rsidRPr="001E5531" w:rsidRDefault="0096592E" w:rsidP="009659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</w:tcPr>
          <w:p w14:paraId="568B107B" w14:textId="3637AA4F" w:rsidR="0096592E" w:rsidRPr="001E5531" w:rsidRDefault="0096592E" w:rsidP="009659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38</w:t>
            </w:r>
          </w:p>
        </w:tc>
        <w:tc>
          <w:tcPr>
            <w:tcW w:w="1776" w:type="dxa"/>
          </w:tcPr>
          <w:p w14:paraId="3004136E" w14:textId="7B7A219A" w:rsidR="0096592E" w:rsidRPr="001E5531" w:rsidRDefault="0096592E" w:rsidP="0096592E">
            <w:pPr>
              <w:rPr>
                <w:rFonts w:ascii="標楷體" w:hAnsi="標楷體"/>
              </w:rPr>
            </w:pPr>
          </w:p>
        </w:tc>
        <w:tc>
          <w:tcPr>
            <w:tcW w:w="4315" w:type="dxa"/>
          </w:tcPr>
          <w:p w14:paraId="2E6C9B85" w14:textId="1C5BF639" w:rsidR="0096592E" w:rsidRPr="001E5531" w:rsidRDefault="0096592E" w:rsidP="0096592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3BDCBB55" w14:textId="74CC939F" w:rsidR="00835E9C" w:rsidRDefault="00835E9C" w:rsidP="00835E9C">
      <w:pPr>
        <w:ind w:left="1440"/>
      </w:pPr>
    </w:p>
    <w:p w14:paraId="1DA6BC18" w14:textId="77777777" w:rsidR="002870DA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208AB126" w14:textId="23C80C4B" w:rsidR="002870DA" w:rsidRPr="00DB769C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8" w:author="st1" w:date="2021-05-16T16:56:00Z">
        <w:r>
          <w:rPr>
            <w:rFonts w:ascii="標楷體" w:hAnsi="標楷體" w:hint="eastAsia"/>
          </w:rPr>
          <w:t>458</w:t>
        </w:r>
      </w:ins>
      <w:ins w:id="9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</w:t>
        </w:r>
      </w:ins>
      <w:r w:rsidR="005231E4">
        <w:rPr>
          <w:rFonts w:ascii="標楷體" w:hAnsi="標楷體"/>
        </w:rPr>
        <w:t>092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10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</w:t>
      </w:r>
      <w:r>
        <w:rPr>
          <w:rFonts w:ascii="標楷體" w:hAnsi="標楷體" w:hint="eastAsia"/>
        </w:rPr>
        <w:t>日) ex</w:t>
      </w:r>
      <w:r>
        <w:rPr>
          <w:rFonts w:ascii="標楷體" w:hAnsi="標楷體"/>
        </w:rPr>
        <w:t>:45805161.</w:t>
      </w:r>
      <w:r w:rsidR="005231E4">
        <w:rPr>
          <w:rFonts w:ascii="標楷體" w:hAnsi="標楷體"/>
        </w:rPr>
        <w:t>092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03BABCC6" w14:textId="77777777" w:rsidR="002870DA" w:rsidRPr="004037BD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4995EF48" w14:textId="77777777" w:rsidR="002870DA" w:rsidRDefault="002870DA" w:rsidP="00835E9C">
      <w:pPr>
        <w:ind w:left="1440"/>
      </w:pP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695175" w14:paraId="7CAEDA16" w14:textId="77777777" w:rsidTr="00891680">
        <w:tc>
          <w:tcPr>
            <w:tcW w:w="10632" w:type="dxa"/>
          </w:tcPr>
          <w:p w14:paraId="7DB0C49E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>SELECT M."DataType"</w:t>
            </w:r>
          </w:p>
          <w:p w14:paraId="0173D218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M."BankItem"</w:t>
            </w:r>
          </w:p>
          <w:p w14:paraId="534F9D63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M."BranchItem"</w:t>
            </w:r>
          </w:p>
          <w:p w14:paraId="3055C16C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M."Filler4"</w:t>
            </w:r>
          </w:p>
          <w:p w14:paraId="64EA2519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M."ClActNo"</w:t>
            </w:r>
          </w:p>
          <w:p w14:paraId="059E1A42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M."ClTypeJCIC"</w:t>
            </w:r>
          </w:p>
          <w:p w14:paraId="1D621837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M."OwnerId"</w:t>
            </w:r>
          </w:p>
          <w:p w14:paraId="5747BF56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M."EvaAmt"</w:t>
            </w:r>
          </w:p>
          <w:p w14:paraId="76841969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M."EvaDate"</w:t>
            </w:r>
          </w:p>
          <w:p w14:paraId="44CFC2D0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, M."LoanLimitAmt"</w:t>
            </w:r>
          </w:p>
          <w:p w14:paraId="71716E2A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M."SettingDate"</w:t>
            </w:r>
          </w:p>
          <w:p w14:paraId="279C41D6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M."MonthSettingAmt"</w:t>
            </w:r>
          </w:p>
          <w:p w14:paraId="30967CE5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M."SettingSeq"</w:t>
            </w:r>
          </w:p>
          <w:p w14:paraId="184221FA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M."SettingAmt"</w:t>
            </w:r>
          </w:p>
          <w:p w14:paraId="3C1E43EB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M."PreSettingAmt"</w:t>
            </w:r>
          </w:p>
          <w:p w14:paraId="70206EE0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M."DispPrice"</w:t>
            </w:r>
          </w:p>
          <w:p w14:paraId="274A85C8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M."IssueEndDate"</w:t>
            </w:r>
          </w:p>
          <w:p w14:paraId="70FB0D9D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M."CityJCICCode"</w:t>
            </w:r>
          </w:p>
          <w:p w14:paraId="6A463692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M."AreaJCICCode"</w:t>
            </w:r>
          </w:p>
          <w:p w14:paraId="22A866AB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M."IrCode"</w:t>
            </w:r>
          </w:p>
          <w:p w14:paraId="3177699E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M."LandNo1"</w:t>
            </w:r>
          </w:p>
          <w:p w14:paraId="4D1B8E6A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M."LandNo2"</w:t>
            </w:r>
          </w:p>
          <w:p w14:paraId="3533654E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M."BdNo1"</w:t>
            </w:r>
          </w:p>
          <w:p w14:paraId="0FC2314A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M."BdNo2"</w:t>
            </w:r>
          </w:p>
          <w:p w14:paraId="27E99018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M."Zip"</w:t>
            </w:r>
          </w:p>
          <w:p w14:paraId="4649A2A3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M."InsuFg"</w:t>
            </w:r>
          </w:p>
          <w:p w14:paraId="11F130B8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M."LVITax"</w:t>
            </w:r>
          </w:p>
          <w:p w14:paraId="6CE6ACBA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M."LVITaxYearMonth"</w:t>
            </w:r>
          </w:p>
          <w:p w14:paraId="687D4A03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M."ContractPrice"</w:t>
            </w:r>
          </w:p>
          <w:p w14:paraId="298D4B67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M."ContractDate"</w:t>
            </w:r>
          </w:p>
          <w:p w14:paraId="2C9280FE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M."ParkingTypeCode"</w:t>
            </w:r>
          </w:p>
          <w:p w14:paraId="0B6B4A32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M."Area"</w:t>
            </w:r>
          </w:p>
          <w:p w14:paraId="2E0A234D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M."LandOwnedArea"</w:t>
            </w:r>
          </w:p>
          <w:p w14:paraId="55F91138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M."BdTypeCode"</w:t>
            </w:r>
          </w:p>
          <w:p w14:paraId="4F167FCA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M."Filler33"</w:t>
            </w:r>
          </w:p>
          <w:p w14:paraId="2D31382F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, M."JcicDataYM"</w:t>
            </w:r>
          </w:p>
          <w:p w14:paraId="544527B5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>FROM  "JcicB092" M</w:t>
            </w:r>
          </w:p>
          <w:p w14:paraId="7C113347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>WHERE M."DataYM" = dateMonth</w:t>
            </w:r>
          </w:p>
          <w:p w14:paraId="3AE9138B" w14:textId="77777777" w:rsidR="00B5127E" w:rsidRPr="00B5127E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>ORDER BY M."ClActNo",  M."OwnerId", M."CityJCICCode", M."AreaJCICCode"</w:t>
            </w:r>
          </w:p>
          <w:p w14:paraId="683264BE" w14:textId="1A9F92F1" w:rsidR="00126F45" w:rsidRPr="00126F45" w:rsidRDefault="00B5127E" w:rsidP="00B5127E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5127E">
              <w:rPr>
                <w:rFonts w:ascii="細明體" w:eastAsia="細明體" w:hAnsi="細明體"/>
                <w:sz w:val="20"/>
                <w:szCs w:val="20"/>
              </w:rPr>
              <w:t xml:space="preserve">       , M."IrCode",   M."LandNo1", M."LandNo2", M."BdNo1", M."BdNo2"</w:t>
            </w:r>
          </w:p>
          <w:p w14:paraId="5D758D87" w14:textId="704FBA31" w:rsidR="0047340C" w:rsidRPr="00695175" w:rsidRDefault="00126F45" w:rsidP="00126F45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126F45">
              <w:rPr>
                <w:rFonts w:ascii="細明體" w:eastAsia="細明體" w:hAnsi="細明體"/>
                <w:sz w:val="20"/>
                <w:szCs w:val="20"/>
              </w:rPr>
              <w:t xml:space="preserve">  ;</w:t>
            </w:r>
          </w:p>
          <w:p w14:paraId="7850248F" w14:textId="365C2F6F" w:rsidR="008B3C98" w:rsidRPr="00695175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9947DEF" w14:textId="77777777" w:rsidR="00891680" w:rsidRPr="00695175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5F00634" w14:textId="77777777" w:rsidR="00F27CE6" w:rsidRPr="00695175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主要邏輯在Stored Procedure</w:t>
            </w:r>
          </w:p>
          <w:p w14:paraId="16DD3108" w14:textId="4135F7A6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程式功能：維護 Jcic</w:t>
            </w:r>
            <w:r w:rsidR="002E45F6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5231E4">
              <w:rPr>
                <w:rFonts w:ascii="細明體" w:eastAsia="細明體" w:hAnsi="細明體" w:hint="eastAsia"/>
                <w:sz w:val="20"/>
                <w:szCs w:val="20"/>
              </w:rPr>
              <w:t>092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F93AEB">
              <w:rPr>
                <w:rFonts w:ascii="細明體" w:eastAsia="細明體" w:hAnsi="細明體" w:hint="eastAsia"/>
                <w:sz w:val="20"/>
                <w:szCs w:val="20"/>
              </w:rPr>
              <w:t>不動產擔保品明細檔</w:t>
            </w:r>
          </w:p>
          <w:p w14:paraId="3EAEB1A9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執行時機：每日日終批次(換日前)</w:t>
            </w:r>
          </w:p>
          <w:p w14:paraId="4EE26B3F" w14:textId="7182FAB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執行方式：EXEC "Usp_L8_Jcic</w:t>
            </w:r>
            <w:r w:rsidR="002E45F6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5231E4">
              <w:rPr>
                <w:rFonts w:ascii="細明體" w:eastAsia="細明體" w:hAnsi="細明體" w:hint="eastAsia"/>
                <w:sz w:val="20"/>
                <w:szCs w:val="20"/>
              </w:rPr>
              <w:t>092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_Upd"(2020</w:t>
            </w:r>
            <w:r w:rsidR="00DC186A">
              <w:rPr>
                <w:rFonts w:ascii="細明體" w:eastAsia="細明體" w:hAnsi="細明體"/>
                <w:sz w:val="20"/>
                <w:szCs w:val="20"/>
              </w:rPr>
              <w:t>0430</w:t>
            </w: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,'System');</w:t>
            </w:r>
          </w:p>
          <w:p w14:paraId="5F393B55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/>
                <w:sz w:val="20"/>
                <w:szCs w:val="20"/>
              </w:rPr>
              <w:t>--</w:t>
            </w:r>
          </w:p>
          <w:p w14:paraId="31A617DA" w14:textId="77777777" w:rsidR="007A58F0" w:rsidRPr="00695175" w:rsidRDefault="007A58F0" w:rsidP="007A58F0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1C2365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DROP TABLE "Work_B092" purge;</w:t>
            </w:r>
          </w:p>
          <w:p w14:paraId="62AB460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CREATE GLOBAL TEMPORARY TABLE "Work_B092"</w:t>
            </w:r>
          </w:p>
          <w:p w14:paraId="5FAA4AA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(</w:t>
            </w:r>
          </w:p>
          <w:p w14:paraId="22FE561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"FacmNo"           varchar2(50)</w:t>
            </w:r>
          </w:p>
          <w:p w14:paraId="1239620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"MainClActNo"      varchar2(50)</w:t>
            </w:r>
          </w:p>
          <w:p w14:paraId="3E72B72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"ClCode1"          decimal(1, 0)   default 0 not null</w:t>
            </w:r>
          </w:p>
          <w:p w14:paraId="51E942B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"ClCode2"          decimal(2, 0)   default 0 not null</w:t>
            </w:r>
          </w:p>
          <w:p w14:paraId="7CB211E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, "ClNo"             decimal(7, 0)   default 0 not null</w:t>
            </w:r>
          </w:p>
          <w:p w14:paraId="566551B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"ClTypeJCIC"       varchar2(2)</w:t>
            </w:r>
          </w:p>
          <w:p w14:paraId="07FD878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"OwnerId"          varchar2(10)</w:t>
            </w:r>
          </w:p>
          <w:p w14:paraId="2444B43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"EvaAmt"           varchar2(8)</w:t>
            </w:r>
          </w:p>
          <w:p w14:paraId="7AC24C9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"EvaDate"          decimal(5, 0)   default 0 not null</w:t>
            </w:r>
          </w:p>
          <w:p w14:paraId="0B020A7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"SettingDate"      decimal(5, 0)   default 0 not null</w:t>
            </w:r>
          </w:p>
          <w:p w14:paraId="685737A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"MonthSettingAmt"  varchar2(8)</w:t>
            </w:r>
          </w:p>
          <w:p w14:paraId="74FE56F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"SettingSeq"       decimal(1, 0)   default 0 not null</w:t>
            </w:r>
          </w:p>
          <w:p w14:paraId="5C5AE0A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"PreSettingAmt"    varchar2(8)</w:t>
            </w:r>
          </w:p>
          <w:p w14:paraId="256A277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"DispPrice"        varchar2(8)</w:t>
            </w:r>
          </w:p>
          <w:p w14:paraId="7477BE5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"IssueEndDate"     decimal(5, 0)   default 0 not null</w:t>
            </w:r>
          </w:p>
          <w:p w14:paraId="30CCFFF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"CityCode"         varchar2(1)</w:t>
            </w:r>
          </w:p>
          <w:p w14:paraId="43849F2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"AreaCode"         varchar2(2)</w:t>
            </w:r>
          </w:p>
          <w:p w14:paraId="51D9FDF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"IrCode"           varchar2(4)</w:t>
            </w:r>
          </w:p>
          <w:p w14:paraId="32F00CE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"LandNo1"          decimal(4, 0)   default 0 not null</w:t>
            </w:r>
          </w:p>
          <w:p w14:paraId="3E2BA12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"LandNo2"          decimal(4, 0)   default 0 not null</w:t>
            </w:r>
          </w:p>
          <w:p w14:paraId="2AD3427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"BdNo1"            decimal(5, 0)   default 0 not null</w:t>
            </w:r>
          </w:p>
          <w:p w14:paraId="05A8D60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"BdNo2"            decimal(3, 0)   default 0 not null</w:t>
            </w:r>
          </w:p>
          <w:p w14:paraId="3926758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"Zip"              varchar2(5)</w:t>
            </w:r>
          </w:p>
          <w:p w14:paraId="1377600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"LVITax"           decimal(14,2)   default 0 not null</w:t>
            </w:r>
          </w:p>
          <w:p w14:paraId="65AB0DC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"LVITaxYearMonth"  decimal(5, 0)   default 0 not null</w:t>
            </w:r>
          </w:p>
          <w:p w14:paraId="6E3BADE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"ContractPrice"    varchar2(8)</w:t>
            </w:r>
          </w:p>
          <w:p w14:paraId="028C773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"ContractDate"     varchar2(8)</w:t>
            </w:r>
          </w:p>
          <w:p w14:paraId="61C6B7F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"ParkingTypeCode"  varchar2(1)</w:t>
            </w:r>
          </w:p>
          <w:p w14:paraId="1F8CA56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"Area"             varchar2(9)</w:t>
            </w:r>
          </w:p>
          <w:p w14:paraId="71B11D2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"LandOwnedArea"    decimal(14, 2)  default 0 not null</w:t>
            </w:r>
          </w:p>
          <w:p w14:paraId="32B853B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, "LineAmt"          decimal(14, 0)  default 0 not null</w:t>
            </w:r>
          </w:p>
          <w:p w14:paraId="647122C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)</w:t>
            </w:r>
          </w:p>
          <w:p w14:paraId="6350BB3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ON COMMIT DELETE ROWS;</w:t>
            </w:r>
          </w:p>
          <w:p w14:paraId="2B2BBF7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85C394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50F245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create or replace PROCEDURE "Usp_L8_JcicB092_Upd"</w:t>
            </w:r>
          </w:p>
          <w:p w14:paraId="00F2615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(</w:t>
            </w:r>
          </w:p>
          <w:p w14:paraId="6D8C4B5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-- 參數</w:t>
            </w:r>
          </w:p>
          <w:p w14:paraId="3A3376E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6364DAD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EmpNo          IN  VARCHAR2    -- 經辦</w:t>
            </w:r>
          </w:p>
          <w:p w14:paraId="2F2D993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  <w:p w14:paraId="035CBF8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AS</w:t>
            </w:r>
          </w:p>
          <w:p w14:paraId="182BABD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BEGIN</w:t>
            </w:r>
          </w:p>
          <w:p w14:paraId="5E6CAAE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DECLARE</w:t>
            </w:r>
          </w:p>
          <w:p w14:paraId="09E6330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INS_CNT        INT;         -- 新增筆數</w:t>
            </w:r>
          </w:p>
          <w:p w14:paraId="5F410AE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UPD_CNT        INT;         -- 更新筆數</w:t>
            </w:r>
          </w:p>
          <w:p w14:paraId="5D4B4A6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2C733EF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5C4478B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YYYYMM         INT;         -- 本月年月</w:t>
            </w:r>
          </w:p>
          <w:p w14:paraId="49D86B5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LYYYYMM        INT;         -- 上月年月</w:t>
            </w:r>
          </w:p>
          <w:p w14:paraId="0E9A8E1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MM             INT;         -- 本月月份</w:t>
            </w:r>
          </w:p>
          <w:p w14:paraId="5A491B7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 xml:space="preserve">    YYYY           INT;         -- 本月年度</w:t>
            </w:r>
          </w:p>
          <w:p w14:paraId="41B040C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BEGIN</w:t>
            </w:r>
          </w:p>
          <w:p w14:paraId="21B31A1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6EFCDCD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75B100F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27DF97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記錄程式起始時間</w:t>
            </w:r>
          </w:p>
          <w:p w14:paraId="55D9057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JOB_START_TIME := SYSTIMESTAMP;</w:t>
            </w:r>
          </w:p>
          <w:p w14:paraId="01B3133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DF4601F" w14:textId="586BD86D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--</w:t>
            </w:r>
            <w:r w:rsidR="00A913F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>本月年月</w:t>
            </w:r>
          </w:p>
          <w:p w14:paraId="331861E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YYYYMM := TBSDYF / 100;</w:t>
            </w:r>
          </w:p>
          <w:p w14:paraId="496FAC5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--</w:t>
            </w:r>
          </w:p>
          <w:p w14:paraId="5C33308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MM := MOD(YYYYMM, 100);</w:t>
            </w:r>
          </w:p>
          <w:p w14:paraId="32D9FB0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YYYY := TRUNC(YYYYMM / 100);</w:t>
            </w:r>
          </w:p>
          <w:p w14:paraId="6F80B7D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IF MM = 1 THEN</w:t>
            </w:r>
          </w:p>
          <w:p w14:paraId="381909E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LYYYYMM := (YYYY - 1) * 100 + 12;</w:t>
            </w:r>
          </w:p>
          <w:p w14:paraId="339D73E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ELSE</w:t>
            </w:r>
          </w:p>
          <w:p w14:paraId="3A752DD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LYYYYMM := YYYYMM - 1;</w:t>
            </w:r>
          </w:p>
          <w:p w14:paraId="3C6CED7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END IF;</w:t>
            </w:r>
          </w:p>
          <w:p w14:paraId="39DEF64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99BBC6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698238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</w:t>
            </w:r>
          </w:p>
          <w:p w14:paraId="3598810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Work_B092');</w:t>
            </w:r>
          </w:p>
          <w:p w14:paraId="369BF61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183BA6F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380514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INSERT INTO "Work_B092"</w:t>
            </w:r>
          </w:p>
          <w:p w14:paraId="2CBBEA7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SELECT  -- count(*) as "Count"</w:t>
            </w:r>
          </w:p>
          <w:p w14:paraId="401DA10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M."FacmNo"                            AS "FacmNo"</w:t>
            </w:r>
          </w:p>
          <w:p w14:paraId="4BB686C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M."ClActNo"                           AS "MainClActNo"    -- 主要擔保品控制編碼</w:t>
            </w:r>
          </w:p>
          <w:p w14:paraId="345DF50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CF."ClCode1"                          AS "ClCode1"        -- 擔保品代號1</w:t>
            </w:r>
          </w:p>
          <w:p w14:paraId="138D30B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CF."ClCode2"                          AS "ClCode2"        -- 擔保品代號2</w:t>
            </w:r>
          </w:p>
          <w:p w14:paraId="2A92679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CF."ClNo"                             AS "ClNo"           -- 擔保品編號</w:t>
            </w:r>
          </w:p>
          <w:p w14:paraId="4D9C216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NVL(CD2."ClTypeJCIC",' ')             AS "ClTypeJCIC"     -- 擔保品類別</w:t>
            </w:r>
          </w:p>
          <w:p w14:paraId="79B9822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5CC3961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BuildingOwner."OwnerId"  IS NOT NULL THEN BuildingOwner."OwnerId"</w:t>
            </w:r>
          </w:p>
          <w:p w14:paraId="5661F4E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LandOwner."OwnerId"      IS NOT NULL THEN LandOwner."OwnerId"</w:t>
            </w:r>
          </w:p>
          <w:p w14:paraId="06FD282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BuPublicOwner."OwnerId"  IS NOT NULL THEN BuPublicOwner."OwnerId"</w:t>
            </w:r>
          </w:p>
          <w:p w14:paraId="38F8FDC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' '</w:t>
            </w:r>
          </w:p>
          <w:p w14:paraId="432DD22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"OwnerId"           -- 擔保品所有權人或代表人IDN/BAN</w:t>
            </w:r>
          </w:p>
          <w:p w14:paraId="4FE407D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SUBSTR('00000000' || TRUNC(NVL(CM."EvaAmt",0) / 1000), -8)</w:t>
            </w:r>
          </w:p>
          <w:p w14:paraId="7A0DD5F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"EvaAmt"            -- 鑑估(總市)值</w:t>
            </w:r>
          </w:p>
          <w:p w14:paraId="7FD63F2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594237C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TRUNC(NVL(CM."EvaDate",0) / 100) &lt; 191100 THEN TRUNC(NVL(CM."EvaDate",0) / 100)</w:t>
            </w:r>
          </w:p>
          <w:p w14:paraId="5C61A69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TRUNC(NVL(CM."EvaDate",0) / 100) - 191100</w:t>
            </w:r>
          </w:p>
          <w:p w14:paraId="29404FD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"EvaDate"           -- 鑑估日期</w:t>
            </w:r>
          </w:p>
          <w:p w14:paraId="234396F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730258F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TRUNC(NVL(CI."SettingDate",0) / 100) &lt; 191100 THEN TRUNC(NVL(CI."SettingDate",0) / 100)</w:t>
            </w:r>
          </w:p>
          <w:p w14:paraId="3C1CE00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TRUNC(NVL(CI."SettingDate",0) / 100) - 191100</w:t>
            </w:r>
          </w:p>
          <w:p w14:paraId="3ACAC7E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 xml:space="preserve">           END                                   AS "SettingDate"       -- 設定日期</w:t>
            </w:r>
          </w:p>
          <w:p w14:paraId="1063C99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5F38F26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TRUNC(NVL(CI."SettingDate",0) / 100) = YYYYMM</w:t>
            </w:r>
          </w:p>
          <w:p w14:paraId="26B7553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THEN SUBSTR('00000000' || TRUNC(NVL(CI."SettingAmt",0) / 1000), -8)</w:t>
            </w:r>
          </w:p>
          <w:p w14:paraId="624E1BD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'00000000'</w:t>
            </w:r>
          </w:p>
          <w:p w14:paraId="698EEBA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"MonthSettingAmt"   -- 本行本月設定金額</w:t>
            </w:r>
          </w:p>
          <w:p w14:paraId="2AF3831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5AF8FB3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to_number(NVL(CI."SettingSeq",0)) = 0 THEN 1</w:t>
            </w:r>
          </w:p>
          <w:p w14:paraId="1CCB7D5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to_number(NVL(CI."SettingSeq",0))</w:t>
            </w:r>
          </w:p>
          <w:p w14:paraId="4593A00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"SettingSeq"        -- 本月設定抵押順位</w:t>
            </w:r>
          </w:p>
          <w:p w14:paraId="4B6F4CA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SUBSTR('00000000' || TRUNC(NVL(CI."OtherOwnerTotal",0) / 1000), -8)</w:t>
            </w:r>
          </w:p>
          <w:p w14:paraId="07DCF5F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"PreSettingAmt"     -- 其他債權人已設定金額</w:t>
            </w:r>
          </w:p>
          <w:p w14:paraId="42D4E74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SUBSTR('00000000' || TRUNC(NVL(CM."DispPrice",0) / 1000), -8)</w:t>
            </w:r>
          </w:p>
          <w:p w14:paraId="7CB8C9B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"DispPrice"         -- 處分價格</w:t>
            </w:r>
          </w:p>
          <w:p w14:paraId="581F12D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3B21FC0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NVL(CI."ClaimDate",0) &gt; 29000000 THEN 99912</w:t>
            </w:r>
          </w:p>
          <w:p w14:paraId="21CF389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TRUNC(NVL(CI."ClaimDate",0) / 100) &lt; 191100 THEN TRUNC(NVL(CI."ClaimDate",0) / 100)</w:t>
            </w:r>
          </w:p>
          <w:p w14:paraId="25B9F53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TRUNC(NVL(CI."ClaimDate",0) / 100) - 191100</w:t>
            </w:r>
          </w:p>
          <w:p w14:paraId="6A00C69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"IssueEndDate"      -- 權利到期年月</w:t>
            </w:r>
          </w:p>
          <w:p w14:paraId="3AD0AFD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NVL("CdCity"."JcicCityCode", ' ')     AS "CityCode"</w:t>
            </w:r>
          </w:p>
          <w:p w14:paraId="72F651B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NVL(TRIM(L."AreaCode"), '00')         AS "AreaCode"</w:t>
            </w:r>
          </w:p>
          <w:p w14:paraId="6EA9194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683B2C6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--           WHEN "ClBuilding"."IrCode" IS NOT NULL THEN SUBSTR('0000' || "ClBuilding"."IrCode", -4)</w:t>
            </w:r>
          </w:p>
          <w:p w14:paraId="4124530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L."IrCode" IS NOT NULL THEN SUBSTR('0000' || L."IrCode", -4)</w:t>
            </w:r>
          </w:p>
          <w:p w14:paraId="2990F51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'0001'</w:t>
            </w:r>
          </w:p>
          <w:p w14:paraId="3916BE1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"IrCode"            -- 段、小段號</w:t>
            </w:r>
          </w:p>
          <w:p w14:paraId="3886FFD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NVL(L."LandNo1", 0)                   AS "LandNo1"           -- 地號-前四碼</w:t>
            </w:r>
          </w:p>
          <w:p w14:paraId="2E1207F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NVL(L."LandNo2", 0)                   AS "LandNo2"           -- 地號-後四碼</w:t>
            </w:r>
          </w:p>
          <w:p w14:paraId="04C86A4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NVL(B."BdNo1", 0)                     AS "BdNo1"             -- 建號-前五碼</w:t>
            </w:r>
          </w:p>
          <w:p w14:paraId="17A297B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NVL(B."BdNo2", 0)                     AS "BdNo2"             -- 建號-後三碼</w:t>
            </w:r>
          </w:p>
          <w:p w14:paraId="53A3F4F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NVL("CdArea"."Zip3",' ')              AS "Zip"               -- 郵遞區號</w:t>
            </w:r>
          </w:p>
          <w:p w14:paraId="53FA8B1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TRUNC(NVL(L."LVITax",'0') / 1000)     AS "LVITax"            -- 擔保品預估應計土地增值稅合計</w:t>
            </w:r>
          </w:p>
          <w:p w14:paraId="4DB7C56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1E1BFF0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NVL(L."LVITaxYearMonth",0) &lt; 191100 THEN NVL(L."LVITaxYearMonth",0)</w:t>
            </w:r>
          </w:p>
          <w:p w14:paraId="3313220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NVL(L."LVITaxYearMonth",0) - 191100</w:t>
            </w:r>
          </w:p>
          <w:p w14:paraId="000E589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"LVITaxYearMonth"   -- 應計土地增值稅之預估年月  (後面再額外判斷 '日期')</w:t>
            </w:r>
          </w:p>
          <w:p w14:paraId="416A5D9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289572E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TRUNC(NVL(B."ContractPrice",0) / 1000, 0) = 0 THEN '        '</w:t>
            </w:r>
          </w:p>
          <w:p w14:paraId="0865D18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SUBSTR('00000000' || TRUNC(NVL(B."ContractPrice",0) / 1000), -8)</w:t>
            </w:r>
          </w:p>
          <w:p w14:paraId="4522DD3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"ContractPrice"     -- 買賣契約價格</w:t>
            </w:r>
          </w:p>
          <w:p w14:paraId="658D45E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77C0386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NVL(B."ContractDate",0) = 0 THEN '       '</w:t>
            </w:r>
          </w:p>
          <w:p w14:paraId="24401D0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B."ContractDate" &lt; 19110000 THEN SUBSTR('0000000' || B."ContractDate" , -7)</w:t>
            </w:r>
          </w:p>
          <w:p w14:paraId="4AA5B70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SUBSTR('0000000' || (B."ContractDate" - 19110000) , -7)</w:t>
            </w:r>
          </w:p>
          <w:p w14:paraId="526C926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"ContractDate"      -- 買賣契約日期</w:t>
            </w:r>
          </w:p>
          <w:p w14:paraId="2A39CFC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06E545B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WHEN  NVL(CD2."ClTypeJCIC",' ') IN ('20', '21', '22', '23', '24', '2X') THEN 'X'</w:t>
            </w:r>
          </w:p>
          <w:p w14:paraId="24B01BF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 NVL(B."ParkingTypeCode",' ')    IN (' ') THEN '0'</w:t>
            </w:r>
          </w:p>
          <w:p w14:paraId="132E1CE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 SUBSTR(B."ParkingTypeCode",1,1) IN ('2') THEN '3'</w:t>
            </w:r>
          </w:p>
          <w:p w14:paraId="6B170CD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 SUBSTR(B."ParkingTypeCode",1,1) IN ('3') THEN '2'</w:t>
            </w:r>
          </w:p>
          <w:p w14:paraId="6E54DF9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 SUBSTR(B."ParkingTypeCode",1,1) IN ('5') THEN '0'</w:t>
            </w:r>
          </w:p>
          <w:p w14:paraId="49134A6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 SUBSTR(B."ParkingTypeCode",1,1)</w:t>
            </w:r>
          </w:p>
          <w:p w14:paraId="041A061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"ParkingTypeCode"   -- 停車位形式   -- (ref:AS400 LN15M1)</w:t>
            </w:r>
          </w:p>
          <w:p w14:paraId="756894C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482113E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 NVL(CD2."ClTypeJCIC",' ') IN ('20', '21', '22', '23', '24', '2X') THEN '000000000'  -- "ParkingTypeCode" = 'X'</w:t>
            </w:r>
          </w:p>
          <w:p w14:paraId="38063F6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 NVL(B."ParkingTypeCode",'1') IN ('1')        THEN '000000000'  -- "ParkingTypeCode" = '0' 無車位</w:t>
            </w:r>
          </w:p>
          <w:p w14:paraId="62BAC66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 NVL("ClBuildingParking"."Area",0) = 0        THEN '000000000'</w:t>
            </w:r>
          </w:p>
          <w:p w14:paraId="325B416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 NVL(B."ParkingProperty",'N') = 'Y'</w:t>
            </w:r>
          </w:p>
          <w:p w14:paraId="71E8E54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--              THEN SUBSTR('000000000' || TRUNC(NVL("ClBuildingParking"."Area",0) / 0.3025, 2), -9)</w:t>
            </w:r>
          </w:p>
          <w:p w14:paraId="0EB0E55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THEN to_char(TRUNC(NVL("ClBuildingParking"."Area",0) / 0.3025, 2), 'FM000000.00')</w:t>
            </w:r>
          </w:p>
          <w:p w14:paraId="335AB03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'000000000'</w:t>
            </w:r>
          </w:p>
          <w:p w14:paraId="3926182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"Area"              -- 車位單獨登記面積 (1平方公尺=0.3025坪)</w:t>
            </w:r>
          </w:p>
          <w:p w14:paraId="057852A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7408828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NVL(LandOwner."OwnerTotal",0) = 0 THEN TRUNC( NVL(L."Area", 0) / 0.3025 , 2 )</w:t>
            </w:r>
          </w:p>
          <w:p w14:paraId="05843A0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TRUNC( NVL(L."Area", 0) * NVL(LandOwner."OwnerPart", 0) / NVL(LandOwner."OwnerTotal", 0) / 0.3025 , 2 )</w:t>
            </w:r>
          </w:p>
          <w:p w14:paraId="3CB3E9C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"LandOwnedArea"     -- 土地持份面積 (1平方公尺=0.3025坪)</w:t>
            </w:r>
          </w:p>
          <w:p w14:paraId="5D1D389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TRUNC(NVL(F."LineAmt",0))             AS "LineAmt"           -- 核准額度</w:t>
            </w:r>
          </w:p>
          <w:p w14:paraId="4510A78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FROM   "JcicB090" M</w:t>
            </w:r>
          </w:p>
          <w:p w14:paraId="2AF812D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"CdCl"         ON "CdCl"."ClCode1"  = to_number(SUBSTR(M."ClActNo",1,1))</w:t>
            </w:r>
          </w:p>
          <w:p w14:paraId="09F7239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"CdCl"."ClCode2"  = to_number(SUBSTR(M."ClActNo",2,2))</w:t>
            </w:r>
          </w:p>
          <w:p w14:paraId="691DF44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"FacMain" F    ON F."CustNo"   =  to_number(SUBSTR(M."FacmNo",1,7))</w:t>
            </w:r>
          </w:p>
          <w:p w14:paraId="3D315B7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F."FacmNo"   =  to_number(SUBSTR(M."FacmNo",8,3))</w:t>
            </w:r>
          </w:p>
          <w:p w14:paraId="298F31A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"ClFac"  CF    ON CF."CustNo"   =  to_number(SUBSTR(M."FacmNo",1,7))</w:t>
            </w:r>
          </w:p>
          <w:p w14:paraId="7571E2A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AND CF."FacmNo"   =  to_number(SUBSTR(M."FacmNo",8,3))  -- 關聯所有擔保品編號(含主要擔保品)</w:t>
            </w:r>
          </w:p>
          <w:p w14:paraId="2D11504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"CdCl" CD2     ON CD2."ClCode1"  = CF."ClCode1"</w:t>
            </w:r>
          </w:p>
          <w:p w14:paraId="0C426AD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AND CD2."ClCode2"  = CF."ClCode2"           -- 關聯擔保品類別</w:t>
            </w:r>
          </w:p>
          <w:p w14:paraId="6B08D3C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"ClMain" CM    ON CM."ClCode1"  = CF."ClCode1"</w:t>
            </w:r>
          </w:p>
          <w:p w14:paraId="4CB0684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CM."ClCode2"  = CF."ClCode2"</w:t>
            </w:r>
          </w:p>
          <w:p w14:paraId="269E666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CM."ClNo"     = CF."ClNo"</w:t>
            </w:r>
          </w:p>
          <w:p w14:paraId="25CB771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"ClImm" CI    ON CI."ClCode1"  = CF."ClCode1"</w:t>
            </w:r>
          </w:p>
          <w:p w14:paraId="09A4F9B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CI."ClCode2"  = CF."ClCode2"</w:t>
            </w:r>
          </w:p>
          <w:p w14:paraId="190B953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CI."ClNo"     = CF."ClNo"</w:t>
            </w:r>
          </w:p>
          <w:p w14:paraId="6C68A61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"ClBuilding"  B     ON B."ClCode1" = CM."ClCode1"</w:t>
            </w:r>
          </w:p>
          <w:p w14:paraId="05B7A56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AND B."ClCode2" = CM."ClCode2"</w:t>
            </w:r>
          </w:p>
          <w:p w14:paraId="7151485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AND B."ClNo"    = CM."ClNo"</w:t>
            </w:r>
          </w:p>
          <w:p w14:paraId="56512F5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"ClBuildingParking" ON "ClBuildingParking"."ClCode1"      = B."ClCode1"</w:t>
            </w:r>
          </w:p>
          <w:p w14:paraId="0391C84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                      AND "ClBuildingParking"."ClCode2"      = B."ClCode2"</w:t>
            </w:r>
          </w:p>
          <w:p w14:paraId="0ABD94C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AND "ClBuildingParking"."ClNo"         = B."ClNo"</w:t>
            </w:r>
          </w:p>
          <w:p w14:paraId="260069B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AND "ClBuildingParking"."ParkingBdNo1" = B."BdNo1"</w:t>
            </w:r>
          </w:p>
          <w:p w14:paraId="78E51EE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AND "ClBuildingParking"."ParkingBdNo2" = B."BdNo2"</w:t>
            </w:r>
          </w:p>
          <w:p w14:paraId="08E0247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"ClLand"  L    ON L."ClCode1" = CM."ClCode1"</w:t>
            </w:r>
          </w:p>
          <w:p w14:paraId="19E3D64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L."ClCode2" = CM."ClCode2"</w:t>
            </w:r>
          </w:p>
          <w:p w14:paraId="549F3A1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L."ClNo"    = CM."ClNo"</w:t>
            </w:r>
          </w:p>
          <w:p w14:paraId="7B84E40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"CdCity"       ON to_number("CdCity"."CityCode")  = to_number(NVL(trim(L."CityCode"), 0))</w:t>
            </w:r>
          </w:p>
          <w:p w14:paraId="342C4ED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"CdArea"       ON "CdArea"."CityCode"   = L."CityCode"</w:t>
            </w:r>
          </w:p>
          <w:p w14:paraId="22DA2CD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AND "CdArea"."AreaCode"   = L."AreaCode"</w:t>
            </w:r>
          </w:p>
          <w:p w14:paraId="26F7ACB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( SELECT DISTINCT</w:t>
            </w:r>
          </w:p>
          <w:p w14:paraId="06A9DC8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O."ClCode1", O."ClCode2", O."ClNo", O."OwnerId", O."OwnerPart", O."OwnerTotal"</w:t>
            </w:r>
          </w:p>
          <w:p w14:paraId="3D7EA83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FROM "ClBuildingOwner" O</w:t>
            </w:r>
          </w:p>
          <w:p w14:paraId="3F076EF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) BuildingOwner    ON BuildingOwner."ClCode1" = CF."ClCode1"</w:t>
            </w:r>
          </w:p>
          <w:p w14:paraId="1B39BE2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BuildingOwner."ClCode2" = CF."ClCode2"</w:t>
            </w:r>
          </w:p>
          <w:p w14:paraId="114164C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BuildingOwner."ClNo"    = CF."ClNo"</w:t>
            </w:r>
          </w:p>
          <w:p w14:paraId="14C48C2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( SELECT DISTINCT</w:t>
            </w:r>
          </w:p>
          <w:p w14:paraId="5342585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O."ClCode1", O."ClCode2", O."ClNo", O."OwnerId", O."OwnerPart", O."OwnerTotal"</w:t>
            </w:r>
          </w:p>
          <w:p w14:paraId="3342D73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FROM "ClLandOwner" O</w:t>
            </w:r>
          </w:p>
          <w:p w14:paraId="2647573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) LandOwner        ON LandOwner."ClCode1" = CF."ClCode1"</w:t>
            </w:r>
          </w:p>
          <w:p w14:paraId="19EA751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LandOwner."ClCode2" = CF."ClCode2"</w:t>
            </w:r>
          </w:p>
          <w:p w14:paraId="529B849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LandOwner."ClNo"    = CF."ClNo"</w:t>
            </w:r>
          </w:p>
          <w:p w14:paraId="333B8C3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BuildingOwner."OwnerId" IS NULL</w:t>
            </w:r>
          </w:p>
          <w:p w14:paraId="0E80277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LEFT JOIN ( SELECT DISTINCT</w:t>
            </w:r>
          </w:p>
          <w:p w14:paraId="65773DF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O."ClCode1", O."ClCode2", O."ClNo", O."OwnerId"</w:t>
            </w:r>
          </w:p>
          <w:p w14:paraId="2A9069D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FROM "ClBuildingPublic" O</w:t>
            </w:r>
          </w:p>
          <w:p w14:paraId="01386F4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) BuPublicOwner    ON BuPublicOwner."ClCode1" = CF."ClCode1"</w:t>
            </w:r>
          </w:p>
          <w:p w14:paraId="6D112C3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BuPublicOwner."ClCode2" = CF."ClCode2"</w:t>
            </w:r>
          </w:p>
          <w:p w14:paraId="46DB044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BuPublicOwner."ClNo"    = CF."ClNo"</w:t>
            </w:r>
          </w:p>
          <w:p w14:paraId="5B3F7D7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LandOwner."OwnerId"     IS NULL</w:t>
            </w:r>
          </w:p>
          <w:p w14:paraId="2DBE2DF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AND BuildingOwner."OwnerId" IS NULL</w:t>
            </w:r>
          </w:p>
          <w:p w14:paraId="73F6BC8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WHERE  M."DataYM"  =  YYYYMM</w:t>
            </w:r>
          </w:p>
          <w:p w14:paraId="5BABE97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AND  M."ClActNo" IS NOT NULL</w:t>
            </w:r>
          </w:p>
          <w:p w14:paraId="6D28C42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SUBSTR("CdCl"."ClTypeJCIC",1,1) IN ('2')         -- 主要擔保品為不動產</w:t>
            </w:r>
          </w:p>
          <w:p w14:paraId="4FFA46B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SUBSTR(CD2."ClTypeJCIC",1,1) IN ('2')            -- 擔保品為不動產</w:t>
            </w:r>
          </w:p>
          <w:p w14:paraId="4F78A59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--    AND  L."ClNo" IS NOT NULL</w:t>
            </w:r>
          </w:p>
          <w:p w14:paraId="62755F0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AND  NVL(L."LandNo1", 0) &gt; 0</w:t>
            </w:r>
          </w:p>
          <w:p w14:paraId="4BCB933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AND  ( NVL(L."LandNo1", 0)   &gt; 0 OR NVL(L."LandNo2", 0)   &gt; 0 OR</w:t>
            </w:r>
          </w:p>
          <w:p w14:paraId="5BDA9E1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NVL(B."BdNo1", 0) &gt; 0 OR NVL(B."BdNo2", 0) &gt; 0 )</w:t>
            </w:r>
          </w:p>
          <w:p w14:paraId="6CF073C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AND ( ( CF."ClCode1" NOT IN (1) ) OR</w:t>
            </w:r>
          </w:p>
          <w:p w14:paraId="5F97ABA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( CF."ClCode1" IN (1) AND ( NVL(B."BdNo1", 0) &gt; 0 OR</w:t>
            </w:r>
          </w:p>
          <w:p w14:paraId="58A135C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NVL(B."BdNo2", 0) &gt; 0 ) )</w:t>
            </w:r>
          </w:p>
          <w:p w14:paraId="3B98124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)</w:t>
            </w:r>
          </w:p>
          <w:p w14:paraId="54019CC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--and M."FacmNo" = '1285192004'</w:t>
            </w:r>
          </w:p>
          <w:p w14:paraId="5CE89BF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--order by L."CityCode", L."AreaCode", L."IrCode",</w:t>
            </w:r>
          </w:p>
          <w:p w14:paraId="62B34CF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--         L."LandNo1", L."LandNo2", B."BdNo1", B."BdNo2"</w:t>
            </w:r>
          </w:p>
          <w:p w14:paraId="139D309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105F0BC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9534D6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7BCD0AC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Work_B092 END: INS_CNT=' || INS_CNT);</w:t>
            </w:r>
          </w:p>
          <w:p w14:paraId="04248F5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99C35C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8C7009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>-- 擔保品類別更新為 '20' (ref:AS400 LN15M1)</w:t>
            </w:r>
          </w:p>
          <w:p w14:paraId="156E3B4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Work_B092 ClTypeJCIC');</w:t>
            </w:r>
          </w:p>
          <w:p w14:paraId="40E5FDB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2445D2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UPDATE "Work_B092" M</w:t>
            </w:r>
          </w:p>
          <w:p w14:paraId="23B5A58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SET   M."ClTypeJCIC" = '20'</w:t>
            </w:r>
          </w:p>
          <w:p w14:paraId="0A9C5DD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WHERE to_number(NVL(M."LandOwnedArea",'0')) &gt;= 3</w:t>
            </w:r>
          </w:p>
          <w:p w14:paraId="2BC928F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5F34A0F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10FB71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52EEB56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Work_B092 ClTypeJCIC INS_CNT=' || INS_CNT);</w:t>
            </w:r>
          </w:p>
          <w:p w14:paraId="2AB2336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Work_B092 ClTypeJCIC END');</w:t>
            </w:r>
          </w:p>
          <w:p w14:paraId="116A7C1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D2836E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>-- BdNo1-BdNo2 建號 再處理 (ref:AS400 LN15M1)</w:t>
            </w:r>
          </w:p>
          <w:p w14:paraId="4ACE477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Work_B092 BdNo1 BdNo2');</w:t>
            </w:r>
          </w:p>
          <w:p w14:paraId="6699092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8021F3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UPDATE "Work_B092" M</w:t>
            </w:r>
          </w:p>
          <w:p w14:paraId="2473BA2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SET  M."BdNo1" = CASE WHEN SUBSTR(M."ClTypeJCIC",1,1) IN ('0', '1')         THEN 0</w:t>
            </w:r>
          </w:p>
          <w:p w14:paraId="06BA113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WHEN M."ClTypeJCIC" IN ('20', '21', '22', '23', '24') THEN 0</w:t>
            </w:r>
          </w:p>
          <w:p w14:paraId="2B34102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WHEN M."BdNo1" = 0                                    THEN 1</w:t>
            </w:r>
          </w:p>
          <w:p w14:paraId="075D5EF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ELSE M."BdNo1"</w:t>
            </w:r>
          </w:p>
          <w:p w14:paraId="24113B0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END</w:t>
            </w:r>
          </w:p>
          <w:p w14:paraId="4411EA0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, M."BdNo2" = CASE WHEN SUBSTR(M."ClTypeJCIC",1,1) IN ('0', '1')         THEN 0</w:t>
            </w:r>
          </w:p>
          <w:p w14:paraId="7E4B3B9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WHEN M."ClTypeJCIC" IN ('20', '21', '22', '23', '24') THEN 0</w:t>
            </w:r>
          </w:p>
          <w:p w14:paraId="273A338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     ELSE M."BdNo2"</w:t>
            </w:r>
          </w:p>
          <w:p w14:paraId="7ED683F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   END</w:t>
            </w:r>
          </w:p>
          <w:p w14:paraId="0690E1F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7F3873F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3C5213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Work_B092 BdNo1 BdNo2 END');</w:t>
            </w:r>
          </w:p>
          <w:p w14:paraId="2C98499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94B32E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4ED22C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-- 刪除舊資料</w:t>
            </w:r>
          </w:p>
          <w:p w14:paraId="185C427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DBMS_OUTPUT.PUT_LINE('DELETE JcicB092');</w:t>
            </w:r>
          </w:p>
          <w:p w14:paraId="266E0FE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765718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DELETE FROM "JcicB092"</w:t>
            </w:r>
          </w:p>
          <w:p w14:paraId="39C21D7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WHERE "DataYM" = YYYYMM</w:t>
            </w:r>
          </w:p>
          <w:p w14:paraId="66F23A7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75BAFE2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1B57DE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</w:t>
            </w:r>
          </w:p>
          <w:p w14:paraId="4AABEF7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JcicB092');</w:t>
            </w:r>
          </w:p>
          <w:p w14:paraId="410DAAC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445E51C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173972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INSERT INTO "JcicB092"</w:t>
            </w:r>
          </w:p>
          <w:p w14:paraId="7A79BF6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SELECT</w:t>
            </w:r>
          </w:p>
          <w:p w14:paraId="2BB0BA5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35E9996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'92'                                  AS "DataType"          -- 資料別</w:t>
            </w:r>
          </w:p>
          <w:p w14:paraId="5DAF2A0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'458'                                 AS "BankItem"          -- 總行代號</w:t>
            </w:r>
          </w:p>
          <w:p w14:paraId="23EB78E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'0001'                                AS "BranchItem"        -- 分行代號</w:t>
            </w:r>
          </w:p>
          <w:p w14:paraId="1B89F82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"Filler4"           -- 空白</w:t>
            </w:r>
          </w:p>
          <w:p w14:paraId="1701DFE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WK."MainClActNo"                      AS "ClActNo"           -- 擔保品控制編碼</w:t>
            </w:r>
          </w:p>
          <w:p w14:paraId="3DF6DAA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WK."ClTypeJCIC"                       AS "ClTypeJCIC"        -- 擔保品類別</w:t>
            </w:r>
          </w:p>
          <w:p w14:paraId="422E6A8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WK."OwnerId"                          AS "OwnerId"           -- 擔保品所有權人或代表人IDN/BAN</w:t>
            </w:r>
          </w:p>
          <w:p w14:paraId="09B938D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MAX(WK."EvaAmt")                      AS "EvaAmt"            -- 鑑估(總市)值 (後面會再更新)</w:t>
            </w:r>
          </w:p>
          <w:p w14:paraId="21C6B01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MAX(WK."EvaDate")                     AS "EvaDate"           -- 鑑估日期</w:t>
            </w:r>
          </w:p>
          <w:p w14:paraId="5E5DC18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TRUNC(MAX(WK."LineAmt") / 1000)       AS "LoanLimitAmt"      -- 可放款值 = 核准額度 (ref:AS400 LN15M1)</w:t>
            </w:r>
          </w:p>
          <w:p w14:paraId="4DD68F8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MAX(WK."SettingDate")                 AS "SettingDate"       -- 設定日期</w:t>
            </w:r>
          </w:p>
          <w:p w14:paraId="3B4D9B1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MAX(WK."MonthSettingAmt")             AS "MonthSettingAmt"   -- 本行本月設定金額</w:t>
            </w:r>
          </w:p>
          <w:p w14:paraId="2B449CA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MAX(WK."SettingSeq")                  AS "SettingSeq"        -- 本月設定抵押順位</w:t>
            </w:r>
          </w:p>
          <w:p w14:paraId="023A627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TRUNC(MAX(WK."LineAmt") * 1.2 / 1000) AS "SettingAmt"        -- 本行累計已設定總金額 = 核准額度 * 1.2 (ref:AS400 LN15M1)</w:t>
            </w:r>
          </w:p>
          <w:p w14:paraId="14E0917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MAX(WK."PreSettingAmt")               AS "PreSettingAmt"     -- 其他債權人已設定金額</w:t>
            </w:r>
          </w:p>
          <w:p w14:paraId="0638CC4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MAX(WK."DispPrice")                   AS "DispPrice"         -- 處分價格</w:t>
            </w:r>
          </w:p>
          <w:p w14:paraId="4C01DF6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MAX(WK."IssueEndDate")                AS "IssueEndDate"      -- 權利到期年月</w:t>
            </w:r>
          </w:p>
          <w:p w14:paraId="7EE3D51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WK."CityCode"                         AS "CityJCICCode"      -- 縣市別</w:t>
            </w:r>
          </w:p>
          <w:p w14:paraId="0573DF4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WK."AreaCode"                         AS "AreaJCICCode"      -- 鄉鎮市區別</w:t>
            </w:r>
          </w:p>
          <w:p w14:paraId="4949788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WK."IrCode"                           AS "IrCode"            -- 段、小段號</w:t>
            </w:r>
          </w:p>
          <w:p w14:paraId="22A2267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WK."LandNo1"                          AS "LandNo1"           -- 地號-前四碼</w:t>
            </w:r>
          </w:p>
          <w:p w14:paraId="41AB79E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WK."LandNo2"                          AS "LandNo2"           -- 地號-後四碼</w:t>
            </w:r>
          </w:p>
          <w:p w14:paraId="6A6F78D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WK."BdNo1"                            AS "BdNo1"             -- 建號-前五碼</w:t>
            </w:r>
          </w:p>
          <w:p w14:paraId="517CA51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WK."BdNo2"                            AS "BdNo2"             -- 建號-後三碼</w:t>
            </w:r>
          </w:p>
          <w:p w14:paraId="35D6C91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MAX(WK."Zip")                         AS "Zip"               -- 郵遞區號</w:t>
            </w:r>
          </w:p>
          <w:p w14:paraId="0BED276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240CC50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WHEN SUBSTR(WK."MainClActNo",1,1) IN ('2') THEN 'N'        -- 土地資料沒有保險</w:t>
            </w:r>
          </w:p>
          <w:p w14:paraId="18EE682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'Y'</w:t>
            </w:r>
          </w:p>
          <w:p w14:paraId="0D1E107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"InsuFg"            -- 是否有保險 (ref:AS400 LN15M1)</w:t>
            </w:r>
          </w:p>
          <w:p w14:paraId="5569469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MAX(WK."LVITax")                      AS "LVITax"            -- 預估應計土地增值稅  (後面再額外判斷 '日期')</w:t>
            </w:r>
          </w:p>
          <w:p w14:paraId="42C7028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MAX(WK."LVITaxYearMonth")             AS "LVITaxYearMonth"   -- 應計土地增值稅之預估年月  (後面再額外判斷 '日期')</w:t>
            </w:r>
          </w:p>
          <w:p w14:paraId="67B7BFF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MAX(WK."ContractPrice")               AS "ContractPrice"     -- 買賣契約價格</w:t>
            </w:r>
          </w:p>
          <w:p w14:paraId="0F4B596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MAX(WK."ContractDate")                AS "ContractDate"      -- 買賣契約日期</w:t>
            </w:r>
          </w:p>
          <w:p w14:paraId="58B221A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44C2F8D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 NVL(WK."ClTypeJCIC",' ') IN ('20', '21', '22', '23', '24', '2X') THEN 'X'</w:t>
            </w:r>
          </w:p>
          <w:p w14:paraId="06D00CE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 MAX(WK."ParkingTypeCode")</w:t>
            </w:r>
          </w:p>
          <w:p w14:paraId="768C668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"ParkingTypeCode"   -- 停車位形式   -- (ref:AS400 LN15M1)</w:t>
            </w:r>
          </w:p>
          <w:p w14:paraId="0346ADC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49865A1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 NVL(WK."ClTypeJCIC",' ') IN ('20', '21', '22', '23', '24', '2X') THEN '000000000'  -- "ParkingTypeCode" = 'X'</w:t>
            </w:r>
          </w:p>
          <w:p w14:paraId="423A8B7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ELSE  MAX(WK."Area")</w:t>
            </w:r>
          </w:p>
          <w:p w14:paraId="5B05D2D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"Area"              -- 車位單獨登記面積 (1平方公尺=0.3025坪)</w:t>
            </w:r>
          </w:p>
          <w:p w14:paraId="09763DD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to_char(MAX(WK."LandOwnedArea"),'FM0000000.00')</w:t>
            </w:r>
          </w:p>
          <w:p w14:paraId="182E989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                              AS "LandOwnedArea"     -- 土地持份面積 (1平方公尺=0.3025坪)</w:t>
            </w:r>
          </w:p>
          <w:p w14:paraId="4EA01FD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6FF225D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--           WHEN  WK."ClCode1" IN ('1') THEN 'R1'</w:t>
            </w:r>
          </w:p>
          <w:p w14:paraId="37A18AE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WHEN  WK."ClTypeJCIC" IN ('25') THEN 'R1'</w:t>
            </w:r>
          </w:p>
          <w:p w14:paraId="4B5BBBB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ELSE  'XX'</w:t>
            </w:r>
          </w:p>
          <w:p w14:paraId="193DC4A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"BdTypeCode"        -- 建物類別 (ref:AS400 LN15M1) 後面會再更新</w:t>
            </w:r>
          </w:p>
          <w:p w14:paraId="71AE450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"Filler33"          -- 空白</w:t>
            </w:r>
          </w:p>
          <w:p w14:paraId="459C3D1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YYYYMM - 191100                       AS "JcicDataYM"        -- 資料所屬年月</w:t>
            </w:r>
          </w:p>
          <w:p w14:paraId="15E0AA3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"CreateDate"        -- 建檔日期時間</w:t>
            </w:r>
          </w:p>
          <w:p w14:paraId="66EFF54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1EA155B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2E62652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0FCEBBC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FROM   "Work_B092" WK</w:t>
            </w:r>
          </w:p>
          <w:p w14:paraId="0906360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GROUP BY WK."MainClActNo",  WK."ClTypeJCIC", WK."OwnerId"</w:t>
            </w:r>
          </w:p>
          <w:p w14:paraId="4E54877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, WK."CityCode", WK."AreaCode", WK."IrCode"</w:t>
            </w:r>
          </w:p>
          <w:p w14:paraId="1BDE761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, WK."LandNo1", WK."LandNo2", WK."BdNo1", WK."BdNo2"</w:t>
            </w:r>
          </w:p>
          <w:p w14:paraId="406431B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5ED4BEA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2A3FAB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07D53E3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JcicB092 INS_CNT=' || INS_CNT);</w:t>
            </w:r>
          </w:p>
          <w:p w14:paraId="1AC02BE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JcicB092 END');</w:t>
            </w:r>
          </w:p>
          <w:p w14:paraId="5962178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32DC6F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E362C8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>-- 更新 "EvaAmt" 鑑估(總市)值 (ref:AS400 LN15M1)</w:t>
            </w:r>
          </w:p>
          <w:p w14:paraId="6F55E44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EvaAmt');</w:t>
            </w:r>
          </w:p>
          <w:p w14:paraId="4D2306A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53C2272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A63F24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UPDATE "JcicB092" M</w:t>
            </w:r>
          </w:p>
          <w:p w14:paraId="47519C9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SET   M."EvaAmt" = SUBSTR('00000000' || TRUNC(to_number(M."LoanLimitAmt") * 1.2), -8)</w:t>
            </w:r>
          </w:p>
          <w:p w14:paraId="20F0A20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WHERE M."DataYM" =  YYYYMM</w:t>
            </w:r>
          </w:p>
          <w:p w14:paraId="4A83915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AND to_number(M."EvaAmt") &lt;  to_number(M."LoanLimitAmt")</w:t>
            </w:r>
          </w:p>
          <w:p w14:paraId="346CCC4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;</w:t>
            </w:r>
          </w:p>
          <w:p w14:paraId="4CE535F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054998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1892A47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--  DBMS_OUTPUT.PUT_LINE('UPDATE EvaAmt UPD_CNT=' || UPD_CNT);</w:t>
            </w:r>
          </w:p>
          <w:p w14:paraId="4CBD1E1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EvaAmt END');</w:t>
            </w:r>
          </w:p>
          <w:p w14:paraId="0E38013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5928E6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26E5BA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>-- 更新 "LVITax" 預估應計土地增值稅, "LVITaxYearMonth" 應計土地增值稅之預估年月</w:t>
            </w:r>
          </w:p>
          <w:p w14:paraId="4EBE61F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LVITax, LVITaxYearMonth');</w:t>
            </w:r>
          </w:p>
          <w:p w14:paraId="78C1343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26FC387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50FAA1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UPDATE "JcicB092" M</w:t>
            </w:r>
          </w:p>
          <w:p w14:paraId="34FDF5C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SET   M."LVITax" = 'X'</w:t>
            </w:r>
          </w:p>
          <w:p w14:paraId="0DCB761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, M."LVITaxYearMonth" = 'X'</w:t>
            </w:r>
          </w:p>
          <w:p w14:paraId="517E282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WHERE M."DataYM"      =  YYYYMM</w:t>
            </w:r>
          </w:p>
          <w:p w14:paraId="6FD7F55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AND M."SettingDate" &lt;  9601</w:t>
            </w:r>
          </w:p>
          <w:p w14:paraId="4AEB6D1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;</w:t>
            </w:r>
          </w:p>
          <w:p w14:paraId="44C4A94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79DE84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0FE5829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--  DBMS_OUTPUT.PUT_LINE('UPDATE LVITax, LVITaxYearMonth UPD_CNT=' || UPD_CNT);</w:t>
            </w:r>
          </w:p>
          <w:p w14:paraId="72D0235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LVITax, LVITaxYearMonth END');</w:t>
            </w:r>
          </w:p>
          <w:p w14:paraId="35E9835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A5FC73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76A6E6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>-- 鑑估值＜土增稅時，兩者對調 (ref:AS400 LN15M1)</w:t>
            </w:r>
          </w:p>
          <w:p w14:paraId="391B6FE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EvaAmt, LVITax');</w:t>
            </w:r>
          </w:p>
          <w:p w14:paraId="6CA14AC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02BFC92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293E06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UPDATE "JcicB092" M</w:t>
            </w:r>
          </w:p>
          <w:p w14:paraId="4E150BC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SET   M."EvaAmt" = SUBSTR('00000000' || TRUNC(to_number(M."LVITax")), -8)</w:t>
            </w:r>
          </w:p>
          <w:p w14:paraId="1872279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, M."LVITax" = SUBSTR('00000000' || TRUNC(to_number(M."EvaAmt")), -8)</w:t>
            </w:r>
          </w:p>
          <w:p w14:paraId="6E65923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WHERE M."DataYM" =  YYYYMM</w:t>
            </w:r>
          </w:p>
          <w:p w14:paraId="49A710F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AND M."LVITax" &lt;&gt; 'X'</w:t>
            </w:r>
          </w:p>
          <w:p w14:paraId="2942843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AND to_number(M."EvaAmt") &lt; to_number(M."LVITax")</w:t>
            </w:r>
          </w:p>
          <w:p w14:paraId="77D6D31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;</w:t>
            </w:r>
          </w:p>
          <w:p w14:paraId="076D4AD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6DDBF9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040C3D1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--  DBMS_OUTPUT.PUT_LINE('UPDATE EvaAmt, LVITax UPD_CNT=' || UPD_CNT);</w:t>
            </w:r>
          </w:p>
          <w:p w14:paraId="649002B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EvaAmt, LVITax END');</w:t>
            </w:r>
          </w:p>
          <w:p w14:paraId="03C4967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7CC723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945DFB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>-- 擔保品類別為 '20'~'24'之處理 (ref:AS400 LN15M1)</w:t>
            </w:r>
          </w:p>
          <w:p w14:paraId="38A59EB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for ClTypeJCIC=20~24');</w:t>
            </w:r>
          </w:p>
          <w:p w14:paraId="44C5D34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74462E1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364160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UPDATE "JcicB092" M</w:t>
            </w:r>
          </w:p>
          <w:p w14:paraId="71AD0DC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SET   M."ParkingTypeCode" = 'X'</w:t>
            </w:r>
          </w:p>
          <w:p w14:paraId="16F6C7A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, M."BdTypeCode"      = 'XX'</w:t>
            </w:r>
          </w:p>
          <w:p w14:paraId="1456911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WHERE M."DataYM"      =  YYYYMM</w:t>
            </w:r>
          </w:p>
          <w:p w14:paraId="5809BC8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AND M."ClTypeJCIC"  IN ('20', '21', '22', '23', '24')</w:t>
            </w:r>
          </w:p>
          <w:p w14:paraId="089293B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;</w:t>
            </w:r>
          </w:p>
          <w:p w14:paraId="7A38781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363EA3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0B1C199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--  DBMS_OUTPUT.PUT_LINE('UPDATE for ClTypeJCIC=20~24 UPD_CNT=' || UPD_CNT);</w:t>
            </w:r>
          </w:p>
          <w:p w14:paraId="500D994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for ClTypeJCIC=20~24 END');</w:t>
            </w:r>
          </w:p>
          <w:p w14:paraId="34BD3AB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A81573D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EFCAF2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>-- Area 車位單獨登記面積之處理 (ref:AS400 LN15M1)</w:t>
            </w:r>
          </w:p>
          <w:p w14:paraId="2ED9406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DBMS_OUTPUT.PUT_LINE('UPDATE Area');</w:t>
            </w:r>
          </w:p>
          <w:p w14:paraId="5F881D82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03E0F49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8153CEB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UPDATE "JcicB092" M</w:t>
            </w:r>
          </w:p>
          <w:p w14:paraId="11CEF650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SET   M."Area" = '000010.00'</w:t>
            </w:r>
          </w:p>
          <w:p w14:paraId="4BCC26F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WHERE M."DataYM"      =  YYYYMM</w:t>
            </w:r>
          </w:p>
          <w:p w14:paraId="71FFABA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AND M."ParkingTypeCode"  IN ('1', '2', '3', '4', '5', '6')</w:t>
            </w:r>
          </w:p>
          <w:p w14:paraId="7868B194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AND M."Area"        =  '000000000'</w:t>
            </w:r>
          </w:p>
          <w:p w14:paraId="6371767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;</w:t>
            </w:r>
          </w:p>
          <w:p w14:paraId="12DAD59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0414005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1242002C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--  DBMS_OUTPUT.PUT_LINE('UPDATE Area UPD_CNT=' || UPD_CNT);</w:t>
            </w:r>
          </w:p>
          <w:p w14:paraId="090D514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DBMS_OUTPUT.PUT_LINE('UPDATE Area END');</w:t>
            </w:r>
          </w:p>
          <w:p w14:paraId="5EF4F573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6792DF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1E654B9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記錄程式結束時間</w:t>
            </w:r>
          </w:p>
          <w:p w14:paraId="1C4D02F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JOB_END_TIME := SYSTIMESTAMP;</w:t>
            </w:r>
          </w:p>
          <w:p w14:paraId="51779BB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DBMS_OUTPUT.PUT_LINE('Spend Time: ' ||</w:t>
            </w:r>
          </w:p>
          <w:p w14:paraId="749CA698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38B0187E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56A87C9A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              ) * 86400       || ' Secs' );</w:t>
            </w:r>
          </w:p>
          <w:p w14:paraId="18C11031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196DF06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  commit;</w:t>
            </w:r>
          </w:p>
          <w:p w14:paraId="53F6BDFF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BE3D127" w14:textId="77777777" w:rsidR="009A41C7" w:rsidRPr="009A41C7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 xml:space="preserve">  END;</w:t>
            </w:r>
          </w:p>
          <w:p w14:paraId="0AC70334" w14:textId="2DDBA620" w:rsidR="00F85FEB" w:rsidRPr="00695175" w:rsidRDefault="009A41C7" w:rsidP="009A41C7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9A41C7">
              <w:rPr>
                <w:rFonts w:ascii="細明體" w:eastAsia="細明體" w:hAnsi="細明體"/>
                <w:sz w:val="20"/>
                <w:szCs w:val="20"/>
              </w:rPr>
              <w:t>END;</w:t>
            </w:r>
          </w:p>
          <w:p w14:paraId="061F5FE7" w14:textId="374022AF" w:rsidR="00FC6342" w:rsidRPr="00695175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14:paraId="5AF16E88" w14:textId="072F4A0B" w:rsidR="00B714F2" w:rsidRDefault="00B714F2" w:rsidP="00B714F2">
      <w:pPr>
        <w:rPr>
          <w:rFonts w:ascii="標楷體" w:hAnsi="標楷體"/>
        </w:rPr>
      </w:pPr>
    </w:p>
    <w:p w14:paraId="3C384A9C" w14:textId="77777777" w:rsidR="00FA726D" w:rsidRPr="00D56B13" w:rsidRDefault="00FA726D" w:rsidP="00B714F2">
      <w:pPr>
        <w:rPr>
          <w:rFonts w:ascii="標楷體" w:hAnsi="標楷體"/>
        </w:rPr>
      </w:pPr>
    </w:p>
    <w:sectPr w:rsidR="00FA726D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7DD8" w14:textId="77777777" w:rsidR="00F03C86" w:rsidRDefault="00F03C86" w:rsidP="009A7407">
      <w:r>
        <w:separator/>
      </w:r>
    </w:p>
  </w:endnote>
  <w:endnote w:type="continuationSeparator" w:id="0">
    <w:p w14:paraId="6DEFD692" w14:textId="77777777" w:rsidR="00F03C86" w:rsidRDefault="00F03C86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13EBF63B" w:rsidR="00B82081" w:rsidRPr="009C150A" w:rsidRDefault="00B82081" w:rsidP="00455E21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C230B1" w:rsidRPr="00C230B1">
            <w:rPr>
              <w:rFonts w:ascii="標楷體" w:hAnsi="標楷體" w:hint="eastAsia"/>
            </w:rPr>
            <w:t>L8402-B092-不動產擔保品明細檔</w:t>
          </w:r>
        </w:p>
      </w:tc>
      <w:tc>
        <w:tcPr>
          <w:tcW w:w="1080" w:type="dxa"/>
        </w:tcPr>
        <w:p w14:paraId="4622B42B" w14:textId="1706F640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01147C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7487C8C6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01147C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01147C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1154" w14:textId="77777777" w:rsidR="00F03C86" w:rsidRDefault="00F03C86" w:rsidP="009A7407">
      <w:r>
        <w:separator/>
      </w:r>
    </w:p>
  </w:footnote>
  <w:footnote w:type="continuationSeparator" w:id="0">
    <w:p w14:paraId="3304AD61" w14:textId="77777777" w:rsidR="00F03C86" w:rsidRDefault="00F03C86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47BB"/>
    <w:rsid w:val="000048DF"/>
    <w:rsid w:val="00007E1A"/>
    <w:rsid w:val="0001147C"/>
    <w:rsid w:val="0001470A"/>
    <w:rsid w:val="00014710"/>
    <w:rsid w:val="00023889"/>
    <w:rsid w:val="00023C8B"/>
    <w:rsid w:val="000265CC"/>
    <w:rsid w:val="00026FE0"/>
    <w:rsid w:val="00027D83"/>
    <w:rsid w:val="00032110"/>
    <w:rsid w:val="00032E51"/>
    <w:rsid w:val="0003501F"/>
    <w:rsid w:val="000359E7"/>
    <w:rsid w:val="00036257"/>
    <w:rsid w:val="000400F6"/>
    <w:rsid w:val="0004194B"/>
    <w:rsid w:val="00042061"/>
    <w:rsid w:val="00044254"/>
    <w:rsid w:val="00047025"/>
    <w:rsid w:val="000508FD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480B"/>
    <w:rsid w:val="0008529F"/>
    <w:rsid w:val="0008777C"/>
    <w:rsid w:val="00092A98"/>
    <w:rsid w:val="00093933"/>
    <w:rsid w:val="00097582"/>
    <w:rsid w:val="000A431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0B5"/>
    <w:rsid w:val="000B7B37"/>
    <w:rsid w:val="000C3454"/>
    <w:rsid w:val="000D1063"/>
    <w:rsid w:val="000D21F0"/>
    <w:rsid w:val="000D4391"/>
    <w:rsid w:val="000D62CF"/>
    <w:rsid w:val="000D79A6"/>
    <w:rsid w:val="000E0C8F"/>
    <w:rsid w:val="000E1133"/>
    <w:rsid w:val="000E33E8"/>
    <w:rsid w:val="000E5B5A"/>
    <w:rsid w:val="000F11BC"/>
    <w:rsid w:val="000F566C"/>
    <w:rsid w:val="000F5B25"/>
    <w:rsid w:val="001005B4"/>
    <w:rsid w:val="00100DCF"/>
    <w:rsid w:val="001021D9"/>
    <w:rsid w:val="00103D78"/>
    <w:rsid w:val="00106555"/>
    <w:rsid w:val="001101FB"/>
    <w:rsid w:val="0011198D"/>
    <w:rsid w:val="00113F5A"/>
    <w:rsid w:val="001144A0"/>
    <w:rsid w:val="00114CC8"/>
    <w:rsid w:val="0012261D"/>
    <w:rsid w:val="001236F9"/>
    <w:rsid w:val="001240C0"/>
    <w:rsid w:val="0012489B"/>
    <w:rsid w:val="00126F45"/>
    <w:rsid w:val="00127EE5"/>
    <w:rsid w:val="00131EF4"/>
    <w:rsid w:val="00132AF1"/>
    <w:rsid w:val="00135684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1E81"/>
    <w:rsid w:val="00152719"/>
    <w:rsid w:val="00154F43"/>
    <w:rsid w:val="00157D81"/>
    <w:rsid w:val="00160AFA"/>
    <w:rsid w:val="00160E05"/>
    <w:rsid w:val="001635DB"/>
    <w:rsid w:val="00166FE6"/>
    <w:rsid w:val="00167883"/>
    <w:rsid w:val="00174AE2"/>
    <w:rsid w:val="00177FF2"/>
    <w:rsid w:val="00181A2B"/>
    <w:rsid w:val="001828C0"/>
    <w:rsid w:val="00183F00"/>
    <w:rsid w:val="0018556C"/>
    <w:rsid w:val="00187B1D"/>
    <w:rsid w:val="00193C36"/>
    <w:rsid w:val="001A1E58"/>
    <w:rsid w:val="001A7904"/>
    <w:rsid w:val="001A7A6D"/>
    <w:rsid w:val="001A7C86"/>
    <w:rsid w:val="001B5A44"/>
    <w:rsid w:val="001B7701"/>
    <w:rsid w:val="001C1745"/>
    <w:rsid w:val="001C5E92"/>
    <w:rsid w:val="001C6F8A"/>
    <w:rsid w:val="001D0AE6"/>
    <w:rsid w:val="001D467C"/>
    <w:rsid w:val="001D4E25"/>
    <w:rsid w:val="001D5F15"/>
    <w:rsid w:val="001D7336"/>
    <w:rsid w:val="001E12C3"/>
    <w:rsid w:val="001E18D8"/>
    <w:rsid w:val="001E3987"/>
    <w:rsid w:val="001E5FC6"/>
    <w:rsid w:val="001E723D"/>
    <w:rsid w:val="001E7714"/>
    <w:rsid w:val="001E7DE7"/>
    <w:rsid w:val="001F136C"/>
    <w:rsid w:val="001F30B9"/>
    <w:rsid w:val="001F5B56"/>
    <w:rsid w:val="001F5E48"/>
    <w:rsid w:val="001F664B"/>
    <w:rsid w:val="001F79E7"/>
    <w:rsid w:val="0020058C"/>
    <w:rsid w:val="002073D4"/>
    <w:rsid w:val="0020775B"/>
    <w:rsid w:val="002116DA"/>
    <w:rsid w:val="00211C40"/>
    <w:rsid w:val="002138A4"/>
    <w:rsid w:val="0021465B"/>
    <w:rsid w:val="002158E4"/>
    <w:rsid w:val="00216A4D"/>
    <w:rsid w:val="002228EA"/>
    <w:rsid w:val="00222A6F"/>
    <w:rsid w:val="00222B81"/>
    <w:rsid w:val="00223542"/>
    <w:rsid w:val="002240D1"/>
    <w:rsid w:val="0022606A"/>
    <w:rsid w:val="002274D7"/>
    <w:rsid w:val="00227818"/>
    <w:rsid w:val="002332AF"/>
    <w:rsid w:val="0023335C"/>
    <w:rsid w:val="00234E9B"/>
    <w:rsid w:val="00236296"/>
    <w:rsid w:val="0023638B"/>
    <w:rsid w:val="00240558"/>
    <w:rsid w:val="002427C7"/>
    <w:rsid w:val="00244424"/>
    <w:rsid w:val="002473D9"/>
    <w:rsid w:val="00247CE7"/>
    <w:rsid w:val="00250E88"/>
    <w:rsid w:val="0025134B"/>
    <w:rsid w:val="00251705"/>
    <w:rsid w:val="002548E7"/>
    <w:rsid w:val="002623DA"/>
    <w:rsid w:val="00265382"/>
    <w:rsid w:val="00270890"/>
    <w:rsid w:val="00275759"/>
    <w:rsid w:val="00275906"/>
    <w:rsid w:val="00275BDD"/>
    <w:rsid w:val="00280616"/>
    <w:rsid w:val="00281530"/>
    <w:rsid w:val="002827DE"/>
    <w:rsid w:val="002850CC"/>
    <w:rsid w:val="002870DA"/>
    <w:rsid w:val="00287A28"/>
    <w:rsid w:val="002913C6"/>
    <w:rsid w:val="00291582"/>
    <w:rsid w:val="0029463B"/>
    <w:rsid w:val="002947CF"/>
    <w:rsid w:val="00295103"/>
    <w:rsid w:val="002A0110"/>
    <w:rsid w:val="002A1E3B"/>
    <w:rsid w:val="002A3B81"/>
    <w:rsid w:val="002A5CA7"/>
    <w:rsid w:val="002A6619"/>
    <w:rsid w:val="002B3EF9"/>
    <w:rsid w:val="002B6D30"/>
    <w:rsid w:val="002C089B"/>
    <w:rsid w:val="002D0DD6"/>
    <w:rsid w:val="002D3483"/>
    <w:rsid w:val="002D7821"/>
    <w:rsid w:val="002E1546"/>
    <w:rsid w:val="002E234F"/>
    <w:rsid w:val="002E3DE3"/>
    <w:rsid w:val="002E45F6"/>
    <w:rsid w:val="002E5440"/>
    <w:rsid w:val="002F0DDC"/>
    <w:rsid w:val="002F46AA"/>
    <w:rsid w:val="002F5DF9"/>
    <w:rsid w:val="003006DD"/>
    <w:rsid w:val="0030182F"/>
    <w:rsid w:val="0030195D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37AD6"/>
    <w:rsid w:val="00337EAC"/>
    <w:rsid w:val="0034684C"/>
    <w:rsid w:val="00346F81"/>
    <w:rsid w:val="00352E18"/>
    <w:rsid w:val="00353A7E"/>
    <w:rsid w:val="00356648"/>
    <w:rsid w:val="003569A9"/>
    <w:rsid w:val="00357082"/>
    <w:rsid w:val="003575BA"/>
    <w:rsid w:val="00362986"/>
    <w:rsid w:val="003656F5"/>
    <w:rsid w:val="00366462"/>
    <w:rsid w:val="00366E2B"/>
    <w:rsid w:val="00366F3E"/>
    <w:rsid w:val="00372503"/>
    <w:rsid w:val="00373BFA"/>
    <w:rsid w:val="003753E4"/>
    <w:rsid w:val="0037658B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6FAC"/>
    <w:rsid w:val="003A741D"/>
    <w:rsid w:val="003B037D"/>
    <w:rsid w:val="003B3260"/>
    <w:rsid w:val="003C4600"/>
    <w:rsid w:val="003C532A"/>
    <w:rsid w:val="003D4CF6"/>
    <w:rsid w:val="003D54CA"/>
    <w:rsid w:val="003D55FE"/>
    <w:rsid w:val="003D5E11"/>
    <w:rsid w:val="003D7651"/>
    <w:rsid w:val="003E215A"/>
    <w:rsid w:val="003E3F45"/>
    <w:rsid w:val="003E58A2"/>
    <w:rsid w:val="003E598C"/>
    <w:rsid w:val="003E5B1A"/>
    <w:rsid w:val="003F456A"/>
    <w:rsid w:val="003F76FE"/>
    <w:rsid w:val="00404808"/>
    <w:rsid w:val="004175A3"/>
    <w:rsid w:val="0041766E"/>
    <w:rsid w:val="00420966"/>
    <w:rsid w:val="0042259C"/>
    <w:rsid w:val="00425F0F"/>
    <w:rsid w:val="004271C2"/>
    <w:rsid w:val="00434832"/>
    <w:rsid w:val="004348DC"/>
    <w:rsid w:val="0043751A"/>
    <w:rsid w:val="004376CA"/>
    <w:rsid w:val="00437882"/>
    <w:rsid w:val="00441470"/>
    <w:rsid w:val="0044168E"/>
    <w:rsid w:val="00442D87"/>
    <w:rsid w:val="00442F59"/>
    <w:rsid w:val="00446E21"/>
    <w:rsid w:val="00450EFE"/>
    <w:rsid w:val="00451000"/>
    <w:rsid w:val="00452B16"/>
    <w:rsid w:val="0045303E"/>
    <w:rsid w:val="004546B4"/>
    <w:rsid w:val="00455E21"/>
    <w:rsid w:val="004566D4"/>
    <w:rsid w:val="0046268D"/>
    <w:rsid w:val="004634C5"/>
    <w:rsid w:val="00463DE6"/>
    <w:rsid w:val="00472F4B"/>
    <w:rsid w:val="0047340C"/>
    <w:rsid w:val="00473564"/>
    <w:rsid w:val="00475351"/>
    <w:rsid w:val="004773DD"/>
    <w:rsid w:val="0048322A"/>
    <w:rsid w:val="00484CDC"/>
    <w:rsid w:val="00492F80"/>
    <w:rsid w:val="00493D7E"/>
    <w:rsid w:val="00496AF8"/>
    <w:rsid w:val="004A0406"/>
    <w:rsid w:val="004A614C"/>
    <w:rsid w:val="004B0512"/>
    <w:rsid w:val="004B5AA8"/>
    <w:rsid w:val="004B7802"/>
    <w:rsid w:val="004C4DA9"/>
    <w:rsid w:val="004D2798"/>
    <w:rsid w:val="004D40D4"/>
    <w:rsid w:val="004D573A"/>
    <w:rsid w:val="004D71B3"/>
    <w:rsid w:val="004D7CA6"/>
    <w:rsid w:val="004E0106"/>
    <w:rsid w:val="004E0116"/>
    <w:rsid w:val="004F356F"/>
    <w:rsid w:val="004F7F32"/>
    <w:rsid w:val="005035F6"/>
    <w:rsid w:val="005037F2"/>
    <w:rsid w:val="005045E5"/>
    <w:rsid w:val="00506A78"/>
    <w:rsid w:val="005070D5"/>
    <w:rsid w:val="0051154A"/>
    <w:rsid w:val="005125A4"/>
    <w:rsid w:val="00512AE4"/>
    <w:rsid w:val="00513900"/>
    <w:rsid w:val="00517C13"/>
    <w:rsid w:val="00521409"/>
    <w:rsid w:val="0052269E"/>
    <w:rsid w:val="005231E4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1AE7"/>
    <w:rsid w:val="00557864"/>
    <w:rsid w:val="005640A3"/>
    <w:rsid w:val="00566BB6"/>
    <w:rsid w:val="005671BE"/>
    <w:rsid w:val="00567E67"/>
    <w:rsid w:val="00572C5C"/>
    <w:rsid w:val="00573F8C"/>
    <w:rsid w:val="00575186"/>
    <w:rsid w:val="005759D6"/>
    <w:rsid w:val="00576CC3"/>
    <w:rsid w:val="00576E70"/>
    <w:rsid w:val="005771D7"/>
    <w:rsid w:val="00582515"/>
    <w:rsid w:val="00582941"/>
    <w:rsid w:val="0058483E"/>
    <w:rsid w:val="00584CA8"/>
    <w:rsid w:val="00590259"/>
    <w:rsid w:val="00590A3A"/>
    <w:rsid w:val="0059185D"/>
    <w:rsid w:val="005936B8"/>
    <w:rsid w:val="005970A5"/>
    <w:rsid w:val="005A0A6E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17"/>
    <w:rsid w:val="005C3F28"/>
    <w:rsid w:val="005C49E4"/>
    <w:rsid w:val="005D29F0"/>
    <w:rsid w:val="005D6B2B"/>
    <w:rsid w:val="005E6BE6"/>
    <w:rsid w:val="005F10FE"/>
    <w:rsid w:val="00604D16"/>
    <w:rsid w:val="00604F47"/>
    <w:rsid w:val="006119AB"/>
    <w:rsid w:val="00615348"/>
    <w:rsid w:val="00615E6A"/>
    <w:rsid w:val="00616372"/>
    <w:rsid w:val="00617608"/>
    <w:rsid w:val="00621CFD"/>
    <w:rsid w:val="00626C15"/>
    <w:rsid w:val="00627CEE"/>
    <w:rsid w:val="006318C6"/>
    <w:rsid w:val="00631D32"/>
    <w:rsid w:val="0064310C"/>
    <w:rsid w:val="00643372"/>
    <w:rsid w:val="0065249D"/>
    <w:rsid w:val="006573DC"/>
    <w:rsid w:val="00660C1A"/>
    <w:rsid w:val="00661207"/>
    <w:rsid w:val="0066250C"/>
    <w:rsid w:val="00663186"/>
    <w:rsid w:val="00667095"/>
    <w:rsid w:val="00672BBB"/>
    <w:rsid w:val="006742F6"/>
    <w:rsid w:val="006749EE"/>
    <w:rsid w:val="006753A6"/>
    <w:rsid w:val="00681DEE"/>
    <w:rsid w:val="00683920"/>
    <w:rsid w:val="0068767E"/>
    <w:rsid w:val="00691C36"/>
    <w:rsid w:val="00695175"/>
    <w:rsid w:val="006A0241"/>
    <w:rsid w:val="006A16DE"/>
    <w:rsid w:val="006A37D8"/>
    <w:rsid w:val="006A51BC"/>
    <w:rsid w:val="006B08E7"/>
    <w:rsid w:val="006C395D"/>
    <w:rsid w:val="006C55AA"/>
    <w:rsid w:val="006D07B0"/>
    <w:rsid w:val="006D21E5"/>
    <w:rsid w:val="006D7FED"/>
    <w:rsid w:val="006E11C2"/>
    <w:rsid w:val="006E1949"/>
    <w:rsid w:val="006E33F4"/>
    <w:rsid w:val="006E4313"/>
    <w:rsid w:val="006F2623"/>
    <w:rsid w:val="006F7D16"/>
    <w:rsid w:val="006F7F0E"/>
    <w:rsid w:val="00703D65"/>
    <w:rsid w:val="007045D6"/>
    <w:rsid w:val="0070724D"/>
    <w:rsid w:val="00707721"/>
    <w:rsid w:val="00713B81"/>
    <w:rsid w:val="00714B2D"/>
    <w:rsid w:val="007217B4"/>
    <w:rsid w:val="00721E08"/>
    <w:rsid w:val="007264A0"/>
    <w:rsid w:val="00730292"/>
    <w:rsid w:val="0073328C"/>
    <w:rsid w:val="007336F9"/>
    <w:rsid w:val="00733D30"/>
    <w:rsid w:val="007341B7"/>
    <w:rsid w:val="00735372"/>
    <w:rsid w:val="00737383"/>
    <w:rsid w:val="00744392"/>
    <w:rsid w:val="0074496E"/>
    <w:rsid w:val="00747EB0"/>
    <w:rsid w:val="00750BE8"/>
    <w:rsid w:val="00753354"/>
    <w:rsid w:val="0075539A"/>
    <w:rsid w:val="00757B8A"/>
    <w:rsid w:val="00760E69"/>
    <w:rsid w:val="00761485"/>
    <w:rsid w:val="0076235A"/>
    <w:rsid w:val="007660B4"/>
    <w:rsid w:val="00771EB7"/>
    <w:rsid w:val="00775BC0"/>
    <w:rsid w:val="00775F41"/>
    <w:rsid w:val="00784DA1"/>
    <w:rsid w:val="00790193"/>
    <w:rsid w:val="00792AC1"/>
    <w:rsid w:val="00796305"/>
    <w:rsid w:val="007A1B41"/>
    <w:rsid w:val="007A2938"/>
    <w:rsid w:val="007A2B2B"/>
    <w:rsid w:val="007A3BBC"/>
    <w:rsid w:val="007A4631"/>
    <w:rsid w:val="007A58F0"/>
    <w:rsid w:val="007B16F6"/>
    <w:rsid w:val="007B296F"/>
    <w:rsid w:val="007B519B"/>
    <w:rsid w:val="007B5A4D"/>
    <w:rsid w:val="007B5ED4"/>
    <w:rsid w:val="007B7693"/>
    <w:rsid w:val="007B7804"/>
    <w:rsid w:val="007C2813"/>
    <w:rsid w:val="007C5FCC"/>
    <w:rsid w:val="007C7112"/>
    <w:rsid w:val="007C7D9B"/>
    <w:rsid w:val="007D3D65"/>
    <w:rsid w:val="007D71B5"/>
    <w:rsid w:val="007F12A0"/>
    <w:rsid w:val="008007B1"/>
    <w:rsid w:val="00802A22"/>
    <w:rsid w:val="00803F98"/>
    <w:rsid w:val="00805D06"/>
    <w:rsid w:val="00806A2D"/>
    <w:rsid w:val="00810C8C"/>
    <w:rsid w:val="0081207D"/>
    <w:rsid w:val="008131FD"/>
    <w:rsid w:val="00813355"/>
    <w:rsid w:val="008145D7"/>
    <w:rsid w:val="00820BCE"/>
    <w:rsid w:val="00827765"/>
    <w:rsid w:val="008319A4"/>
    <w:rsid w:val="00832271"/>
    <w:rsid w:val="00833985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119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A1A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B43E5"/>
    <w:rsid w:val="008B7592"/>
    <w:rsid w:val="008C4530"/>
    <w:rsid w:val="008C620C"/>
    <w:rsid w:val="008C7DF9"/>
    <w:rsid w:val="008D005B"/>
    <w:rsid w:val="008D08D5"/>
    <w:rsid w:val="008D62A8"/>
    <w:rsid w:val="008E52FA"/>
    <w:rsid w:val="008F064E"/>
    <w:rsid w:val="008F5289"/>
    <w:rsid w:val="009013EB"/>
    <w:rsid w:val="0090256C"/>
    <w:rsid w:val="00903BBF"/>
    <w:rsid w:val="00905E5A"/>
    <w:rsid w:val="0090727F"/>
    <w:rsid w:val="0091225E"/>
    <w:rsid w:val="00914878"/>
    <w:rsid w:val="0091534D"/>
    <w:rsid w:val="00920EA4"/>
    <w:rsid w:val="009215FF"/>
    <w:rsid w:val="0092172E"/>
    <w:rsid w:val="0092616D"/>
    <w:rsid w:val="00926320"/>
    <w:rsid w:val="00926EE5"/>
    <w:rsid w:val="00927B40"/>
    <w:rsid w:val="0093021D"/>
    <w:rsid w:val="009420A4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60E00"/>
    <w:rsid w:val="0096592E"/>
    <w:rsid w:val="00972F5E"/>
    <w:rsid w:val="00975481"/>
    <w:rsid w:val="00976398"/>
    <w:rsid w:val="009772E8"/>
    <w:rsid w:val="00980FE9"/>
    <w:rsid w:val="00981796"/>
    <w:rsid w:val="00983DD8"/>
    <w:rsid w:val="009871D7"/>
    <w:rsid w:val="00987EB8"/>
    <w:rsid w:val="00994717"/>
    <w:rsid w:val="009A176D"/>
    <w:rsid w:val="009A3EAF"/>
    <w:rsid w:val="009A41B6"/>
    <w:rsid w:val="009A41C7"/>
    <w:rsid w:val="009A5379"/>
    <w:rsid w:val="009A7407"/>
    <w:rsid w:val="009B0149"/>
    <w:rsid w:val="009B2E91"/>
    <w:rsid w:val="009B474A"/>
    <w:rsid w:val="009B4A62"/>
    <w:rsid w:val="009B5700"/>
    <w:rsid w:val="009C150A"/>
    <w:rsid w:val="009C1782"/>
    <w:rsid w:val="009C66C8"/>
    <w:rsid w:val="009D08FC"/>
    <w:rsid w:val="009D7723"/>
    <w:rsid w:val="009E0408"/>
    <w:rsid w:val="009E38D3"/>
    <w:rsid w:val="009E772A"/>
    <w:rsid w:val="009F037E"/>
    <w:rsid w:val="009F1A7D"/>
    <w:rsid w:val="009F4EEE"/>
    <w:rsid w:val="009F54CC"/>
    <w:rsid w:val="009F676C"/>
    <w:rsid w:val="009F7D1D"/>
    <w:rsid w:val="00A02C89"/>
    <w:rsid w:val="00A0322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34883"/>
    <w:rsid w:val="00A36FA6"/>
    <w:rsid w:val="00A42288"/>
    <w:rsid w:val="00A4445D"/>
    <w:rsid w:val="00A45FD5"/>
    <w:rsid w:val="00A53859"/>
    <w:rsid w:val="00A5665D"/>
    <w:rsid w:val="00A5701A"/>
    <w:rsid w:val="00A570BB"/>
    <w:rsid w:val="00A57CA3"/>
    <w:rsid w:val="00A62159"/>
    <w:rsid w:val="00A6618B"/>
    <w:rsid w:val="00A72CBB"/>
    <w:rsid w:val="00A75073"/>
    <w:rsid w:val="00A80538"/>
    <w:rsid w:val="00A82813"/>
    <w:rsid w:val="00A83EBA"/>
    <w:rsid w:val="00A90685"/>
    <w:rsid w:val="00A913F0"/>
    <w:rsid w:val="00A92558"/>
    <w:rsid w:val="00A9395C"/>
    <w:rsid w:val="00AA1778"/>
    <w:rsid w:val="00AA3D4B"/>
    <w:rsid w:val="00AA5A9C"/>
    <w:rsid w:val="00AB18B1"/>
    <w:rsid w:val="00AB55EE"/>
    <w:rsid w:val="00AB5C35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23E"/>
    <w:rsid w:val="00B00B96"/>
    <w:rsid w:val="00B00C30"/>
    <w:rsid w:val="00B01E65"/>
    <w:rsid w:val="00B031CC"/>
    <w:rsid w:val="00B036F6"/>
    <w:rsid w:val="00B03CCA"/>
    <w:rsid w:val="00B078FA"/>
    <w:rsid w:val="00B10487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0A3"/>
    <w:rsid w:val="00B42B9A"/>
    <w:rsid w:val="00B457EE"/>
    <w:rsid w:val="00B4760B"/>
    <w:rsid w:val="00B503A9"/>
    <w:rsid w:val="00B5127E"/>
    <w:rsid w:val="00B51479"/>
    <w:rsid w:val="00B53028"/>
    <w:rsid w:val="00B54FAD"/>
    <w:rsid w:val="00B557B6"/>
    <w:rsid w:val="00B565EE"/>
    <w:rsid w:val="00B56955"/>
    <w:rsid w:val="00B57FEB"/>
    <w:rsid w:val="00B617E3"/>
    <w:rsid w:val="00B63F49"/>
    <w:rsid w:val="00B6428B"/>
    <w:rsid w:val="00B7081F"/>
    <w:rsid w:val="00B714F2"/>
    <w:rsid w:val="00B71DAB"/>
    <w:rsid w:val="00B71E21"/>
    <w:rsid w:val="00B71E56"/>
    <w:rsid w:val="00B71E7E"/>
    <w:rsid w:val="00B72C52"/>
    <w:rsid w:val="00B770F8"/>
    <w:rsid w:val="00B80216"/>
    <w:rsid w:val="00B80D22"/>
    <w:rsid w:val="00B8202D"/>
    <w:rsid w:val="00B82081"/>
    <w:rsid w:val="00B83902"/>
    <w:rsid w:val="00B867E1"/>
    <w:rsid w:val="00B9065C"/>
    <w:rsid w:val="00B94EAC"/>
    <w:rsid w:val="00B94F24"/>
    <w:rsid w:val="00B96AD4"/>
    <w:rsid w:val="00BA01C4"/>
    <w:rsid w:val="00BA27FA"/>
    <w:rsid w:val="00BA6E4E"/>
    <w:rsid w:val="00BB0E61"/>
    <w:rsid w:val="00BB1854"/>
    <w:rsid w:val="00BB212C"/>
    <w:rsid w:val="00BC23CE"/>
    <w:rsid w:val="00BC583F"/>
    <w:rsid w:val="00BC6565"/>
    <w:rsid w:val="00BD1B99"/>
    <w:rsid w:val="00BD4E36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5A45"/>
    <w:rsid w:val="00C17BB4"/>
    <w:rsid w:val="00C20367"/>
    <w:rsid w:val="00C2153E"/>
    <w:rsid w:val="00C217B4"/>
    <w:rsid w:val="00C21E09"/>
    <w:rsid w:val="00C230B1"/>
    <w:rsid w:val="00C25B2B"/>
    <w:rsid w:val="00C26610"/>
    <w:rsid w:val="00C26995"/>
    <w:rsid w:val="00C314A3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74DD"/>
    <w:rsid w:val="00C71958"/>
    <w:rsid w:val="00C75174"/>
    <w:rsid w:val="00C75613"/>
    <w:rsid w:val="00C76043"/>
    <w:rsid w:val="00C804CB"/>
    <w:rsid w:val="00C80C3E"/>
    <w:rsid w:val="00C82B83"/>
    <w:rsid w:val="00C84076"/>
    <w:rsid w:val="00C86F6B"/>
    <w:rsid w:val="00C87228"/>
    <w:rsid w:val="00C94019"/>
    <w:rsid w:val="00C94FB0"/>
    <w:rsid w:val="00C95190"/>
    <w:rsid w:val="00C96756"/>
    <w:rsid w:val="00C97E01"/>
    <w:rsid w:val="00CA0258"/>
    <w:rsid w:val="00CA309E"/>
    <w:rsid w:val="00CA5905"/>
    <w:rsid w:val="00CB002D"/>
    <w:rsid w:val="00CB02B0"/>
    <w:rsid w:val="00CB0E59"/>
    <w:rsid w:val="00CB1CD8"/>
    <w:rsid w:val="00CB593E"/>
    <w:rsid w:val="00CB6DC0"/>
    <w:rsid w:val="00CB7504"/>
    <w:rsid w:val="00CC1A7C"/>
    <w:rsid w:val="00CC327A"/>
    <w:rsid w:val="00CC435D"/>
    <w:rsid w:val="00CC44C1"/>
    <w:rsid w:val="00CC4ED0"/>
    <w:rsid w:val="00CC540E"/>
    <w:rsid w:val="00CD0C2B"/>
    <w:rsid w:val="00CD1BBC"/>
    <w:rsid w:val="00CD1C35"/>
    <w:rsid w:val="00CD3687"/>
    <w:rsid w:val="00CD3D3C"/>
    <w:rsid w:val="00CD463B"/>
    <w:rsid w:val="00CD5560"/>
    <w:rsid w:val="00CD7D84"/>
    <w:rsid w:val="00CE07AD"/>
    <w:rsid w:val="00CE0DD0"/>
    <w:rsid w:val="00CE1B06"/>
    <w:rsid w:val="00CE23E6"/>
    <w:rsid w:val="00CE26F5"/>
    <w:rsid w:val="00CE316E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0F1"/>
    <w:rsid w:val="00D26363"/>
    <w:rsid w:val="00D26430"/>
    <w:rsid w:val="00D27C27"/>
    <w:rsid w:val="00D35125"/>
    <w:rsid w:val="00D37743"/>
    <w:rsid w:val="00D44C8C"/>
    <w:rsid w:val="00D46049"/>
    <w:rsid w:val="00D46B30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3FEB"/>
    <w:rsid w:val="00DB42AA"/>
    <w:rsid w:val="00DC11CA"/>
    <w:rsid w:val="00DC186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E7DBE"/>
    <w:rsid w:val="00DF33BB"/>
    <w:rsid w:val="00DF4928"/>
    <w:rsid w:val="00DF7F4E"/>
    <w:rsid w:val="00E00455"/>
    <w:rsid w:val="00E01819"/>
    <w:rsid w:val="00E03FA6"/>
    <w:rsid w:val="00E040FA"/>
    <w:rsid w:val="00E059CE"/>
    <w:rsid w:val="00E06AFB"/>
    <w:rsid w:val="00E10184"/>
    <w:rsid w:val="00E11383"/>
    <w:rsid w:val="00E12639"/>
    <w:rsid w:val="00E12D36"/>
    <w:rsid w:val="00E148CA"/>
    <w:rsid w:val="00E1696B"/>
    <w:rsid w:val="00E17E9E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59A"/>
    <w:rsid w:val="00E706F5"/>
    <w:rsid w:val="00E70909"/>
    <w:rsid w:val="00E72D55"/>
    <w:rsid w:val="00E77EB6"/>
    <w:rsid w:val="00E85C69"/>
    <w:rsid w:val="00E908BE"/>
    <w:rsid w:val="00E913DC"/>
    <w:rsid w:val="00E91663"/>
    <w:rsid w:val="00E926B4"/>
    <w:rsid w:val="00E934E9"/>
    <w:rsid w:val="00E943A8"/>
    <w:rsid w:val="00EA0F0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F00"/>
    <w:rsid w:val="00ED19B8"/>
    <w:rsid w:val="00ED1D31"/>
    <w:rsid w:val="00ED60BD"/>
    <w:rsid w:val="00EE0DC4"/>
    <w:rsid w:val="00EE4DCF"/>
    <w:rsid w:val="00EE67F2"/>
    <w:rsid w:val="00EF0470"/>
    <w:rsid w:val="00EF1055"/>
    <w:rsid w:val="00EF1D7E"/>
    <w:rsid w:val="00EF3A43"/>
    <w:rsid w:val="00F002E3"/>
    <w:rsid w:val="00F037FE"/>
    <w:rsid w:val="00F03C86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BB1"/>
    <w:rsid w:val="00F21158"/>
    <w:rsid w:val="00F22B00"/>
    <w:rsid w:val="00F242C2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4DE6"/>
    <w:rsid w:val="00F670FF"/>
    <w:rsid w:val="00F6758B"/>
    <w:rsid w:val="00F7010D"/>
    <w:rsid w:val="00F72663"/>
    <w:rsid w:val="00F7274A"/>
    <w:rsid w:val="00F80B12"/>
    <w:rsid w:val="00F85DD8"/>
    <w:rsid w:val="00F85FEB"/>
    <w:rsid w:val="00F91815"/>
    <w:rsid w:val="00F93AEB"/>
    <w:rsid w:val="00F94A21"/>
    <w:rsid w:val="00F956A3"/>
    <w:rsid w:val="00FA00C0"/>
    <w:rsid w:val="00FA13A2"/>
    <w:rsid w:val="00FA726D"/>
    <w:rsid w:val="00FB10DF"/>
    <w:rsid w:val="00FB14AE"/>
    <w:rsid w:val="00FB4180"/>
    <w:rsid w:val="00FB5C9F"/>
    <w:rsid w:val="00FB5CEE"/>
    <w:rsid w:val="00FC1260"/>
    <w:rsid w:val="00FC4556"/>
    <w:rsid w:val="00FC6342"/>
    <w:rsid w:val="00FD121D"/>
    <w:rsid w:val="00FD2645"/>
    <w:rsid w:val="00FD2A83"/>
    <w:rsid w:val="00FD4360"/>
    <w:rsid w:val="00FD62F1"/>
    <w:rsid w:val="00FD63A5"/>
    <w:rsid w:val="00FD68AF"/>
    <w:rsid w:val="00FE2B5D"/>
    <w:rsid w:val="00FE3C05"/>
    <w:rsid w:val="00FE57B1"/>
    <w:rsid w:val="00FE6B4C"/>
    <w:rsid w:val="00FF234E"/>
    <w:rsid w:val="00FF3416"/>
    <w:rsid w:val="00FF5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803F98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11419</TotalTime>
  <Pages>15</Pages>
  <Words>3914</Words>
  <Characters>22315</Characters>
  <Application>Microsoft Office Word</Application>
  <DocSecurity>0</DocSecurity>
  <Lines>185</Lines>
  <Paragraphs>52</Paragraphs>
  <ScaleCrop>false</ScaleCrop>
  <Company/>
  <LinksUpToDate>false</LinksUpToDate>
  <CharactersWithSpaces>26177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565</cp:revision>
  <dcterms:created xsi:type="dcterms:W3CDTF">2015-11-06T01:06:00Z</dcterms:created>
  <dcterms:modified xsi:type="dcterms:W3CDTF">2021-07-01T15:53:00Z</dcterms:modified>
</cp:coreProperties>
</file>