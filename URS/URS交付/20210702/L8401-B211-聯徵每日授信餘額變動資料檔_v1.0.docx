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63A72C22" w:rsidR="00062AC5" w:rsidRPr="00D56B13" w:rsidRDefault="00160AFA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B2</w:t>
            </w:r>
            <w:r w:rsidR="00803F98">
              <w:rPr>
                <w:rFonts w:ascii="標楷體" w:hAnsi="標楷體"/>
              </w:rPr>
              <w:t>11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183CDFBC" w:rsidR="00062AC5" w:rsidRPr="00D56B13" w:rsidRDefault="00803F98" w:rsidP="00A20FE3">
            <w:pPr>
              <w:snapToGrid w:val="0"/>
              <w:rPr>
                <w:rFonts w:ascii="標楷體" w:hAnsi="標楷體"/>
              </w:rPr>
            </w:pPr>
            <w:ins w:id="0" w:author="st1" w:date="2021-05-16T15:59:00Z">
              <w:r w:rsidRPr="004023D1">
                <w:rPr>
                  <w:rFonts w:ascii="標楷體" w:hAnsi="標楷體" w:hint="eastAsia"/>
                </w:rPr>
                <w:t>聯徵每日授信餘額變動資料檔</w:t>
              </w:r>
            </w:ins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4FB4A6B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83DD801" w14:textId="77777777" w:rsidR="00A11891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9BC7012" w14:textId="35F2C3EE" w:rsidR="00B51479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33276F">
              <w:rPr>
                <w:rFonts w:ascii="標楷體" w:hAnsi="標楷體"/>
              </w:rPr>
              <w:t>L</w:t>
            </w:r>
            <w:r w:rsidR="00E22B24">
              <w:rPr>
                <w:rFonts w:ascii="標楷體" w:hAnsi="標楷體" w:hint="eastAsia"/>
              </w:rPr>
              <w:t>B</w:t>
            </w:r>
            <w:r w:rsidR="00B80216">
              <w:rPr>
                <w:rFonts w:ascii="標楷體" w:hAnsi="標楷體" w:hint="eastAsia"/>
              </w:rPr>
              <w:t>211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E22B24">
              <w:rPr>
                <w:rFonts w:ascii="標楷體" w:hAnsi="標楷體"/>
              </w:rPr>
              <w:t>L</w:t>
            </w:r>
            <w:r w:rsidR="00E22B24">
              <w:rPr>
                <w:rFonts w:ascii="標楷體" w:hAnsi="標楷體" w:hint="eastAsia"/>
              </w:rPr>
              <w:t>B</w:t>
            </w:r>
            <w:r w:rsidR="00B80216">
              <w:rPr>
                <w:rFonts w:ascii="標楷體" w:hAnsi="標楷體" w:hint="eastAsia"/>
              </w:rPr>
              <w:t>211</w:t>
            </w:r>
            <w:r w:rsidR="00353A7E" w:rsidRPr="00353A7E">
              <w:rPr>
                <w:rFonts w:ascii="標楷體" w:hAnsi="標楷體"/>
              </w:rPr>
              <w:t>Report</w:t>
            </w:r>
            <w:r w:rsidRPr="00D56B13">
              <w:rPr>
                <w:rFonts w:ascii="標楷體" w:hAnsi="標楷體"/>
              </w:rPr>
              <w:t>.java</w:t>
            </w:r>
          </w:p>
          <w:p w14:paraId="0C970747" w14:textId="42D6BFA7" w:rsidR="006742F6" w:rsidRPr="006742F6" w:rsidRDefault="006742F6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預存程序</w:t>
            </w:r>
            <w:r w:rsidR="00B53028" w:rsidRPr="00D56B13">
              <w:rPr>
                <w:rFonts w:ascii="標楷體" w:hAnsi="標楷體" w:hint="eastAsia"/>
              </w:rPr>
              <w:t>：</w:t>
            </w:r>
            <w:r w:rsidR="00E22B24" w:rsidRPr="00E22B24">
              <w:rPr>
                <w:rFonts w:ascii="標楷體" w:hAnsi="標楷體"/>
              </w:rPr>
              <w:t>Usp_L8_JcicB</w:t>
            </w:r>
            <w:r w:rsidR="00B80216">
              <w:rPr>
                <w:rFonts w:ascii="標楷體" w:hAnsi="標楷體"/>
              </w:rPr>
              <w:t>211</w:t>
            </w:r>
            <w:r w:rsidR="00E22B24" w:rsidRPr="00E22B24">
              <w:rPr>
                <w:rFonts w:ascii="標楷體" w:hAnsi="標楷體"/>
              </w:rPr>
              <w:t>_Upd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0B2BB335" w14:textId="774928F9" w:rsidR="00616372" w:rsidRDefault="00616372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執行</w:t>
            </w:r>
            <w:r w:rsidR="0090256C">
              <w:rPr>
                <w:rFonts w:ascii="標楷體" w:hAnsi="標楷體" w:hint="eastAsia"/>
              </w:rPr>
              <w:t>[</w:t>
            </w:r>
            <w:r w:rsidR="00E22B24" w:rsidRPr="00E22B24">
              <w:rPr>
                <w:rFonts w:ascii="標楷體" w:hAnsi="標楷體" w:hint="eastAsia"/>
              </w:rPr>
              <w:t>維護 JcicB</w:t>
            </w:r>
            <w:r w:rsidR="00B80216">
              <w:rPr>
                <w:rFonts w:ascii="標楷體" w:hAnsi="標楷體" w:hint="eastAsia"/>
              </w:rPr>
              <w:t>211</w:t>
            </w:r>
            <w:ins w:id="1" w:author="st1" w:date="2021-05-16T15:59:00Z">
              <w:r w:rsidR="00B80216" w:rsidRPr="004023D1">
                <w:rPr>
                  <w:rFonts w:ascii="標楷體" w:hAnsi="標楷體" w:hint="eastAsia"/>
                </w:rPr>
                <w:t>聯徵每日授信餘額變動資料檔</w:t>
              </w:r>
            </w:ins>
            <w:r>
              <w:rPr>
                <w:rFonts w:ascii="標楷體" w:hAnsi="標楷體" w:hint="eastAsia"/>
              </w:rPr>
              <w:t>(</w:t>
            </w:r>
            <w:r w:rsidR="00E22B24" w:rsidRPr="00E22B24">
              <w:rPr>
                <w:rFonts w:ascii="標楷體" w:hAnsi="標楷體"/>
              </w:rPr>
              <w:t>Usp_L8_JcicB</w:t>
            </w:r>
            <w:r w:rsidR="00B80216">
              <w:rPr>
                <w:rFonts w:ascii="標楷體" w:hAnsi="標楷體"/>
              </w:rPr>
              <w:t>211</w:t>
            </w:r>
            <w:r w:rsidR="00E22B24" w:rsidRPr="00E22B24">
              <w:rPr>
                <w:rFonts w:ascii="標楷體" w:hAnsi="標楷體"/>
              </w:rPr>
              <w:t>_Upd</w:t>
            </w:r>
            <w:r>
              <w:rPr>
                <w:rFonts w:ascii="標楷體" w:hAnsi="標楷體" w:hint="eastAsia"/>
              </w:rPr>
              <w:t>)</w:t>
            </w:r>
            <w:r w:rsidR="0090256C">
              <w:rPr>
                <w:rFonts w:ascii="標楷體" w:hAnsi="標楷體" w:hint="eastAsia"/>
              </w:rPr>
              <w:t>]</w:t>
            </w:r>
          </w:p>
          <w:p w14:paraId="4119E4D0" w14:textId="23889625" w:rsidR="00616372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90256C">
              <w:rPr>
                <w:rFonts w:ascii="標楷體" w:hAnsi="標楷體" w:hint="eastAsia"/>
              </w:rPr>
              <w:t>[</w:t>
            </w:r>
            <w:ins w:id="2" w:author="st1" w:date="2021-05-16T15:48:00Z">
              <w:r w:rsidR="00E22B24" w:rsidRPr="001033E6">
                <w:rPr>
                  <w:rFonts w:ascii="標楷體" w:hAnsi="標楷體" w:hint="eastAsia"/>
                </w:rPr>
                <w:t>B</w:t>
              </w:r>
            </w:ins>
            <w:r w:rsidR="00B80216">
              <w:rPr>
                <w:rFonts w:ascii="標楷體" w:hAnsi="標楷體" w:hint="eastAsia"/>
              </w:rPr>
              <w:t>211</w:t>
            </w:r>
            <w:ins w:id="3" w:author="st1" w:date="2021-05-16T15:48:00Z">
              <w:r w:rsidR="00E22B24" w:rsidRPr="001033E6">
                <w:rPr>
                  <w:rFonts w:ascii="標楷體" w:hAnsi="標楷體" w:hint="eastAsia"/>
                </w:rPr>
                <w:t xml:space="preserve"> </w:t>
              </w:r>
            </w:ins>
            <w:r w:rsidR="00B80216">
              <w:rPr>
                <w:rFonts w:ascii="標楷體" w:hAnsi="標楷體" w:hint="eastAsia"/>
              </w:rPr>
              <w:t>聯徵每日授信餘額變動資料檔</w:t>
            </w:r>
            <w:r w:rsidR="0090256C">
              <w:rPr>
                <w:rFonts w:ascii="標楷體" w:hAnsi="標楷體" w:hint="eastAsia"/>
              </w:rPr>
              <w:t>]</w:t>
            </w:r>
            <w:r w:rsidR="00B13670" w:rsidRPr="00D21D13">
              <w:rPr>
                <w:rFonts w:ascii="標楷體" w:hAnsi="標楷體" w:hint="eastAsia"/>
              </w:rPr>
              <w:t>媒體檔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29A81A80" w14:textId="77777777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交易選單</w:t>
            </w:r>
          </w:p>
          <w:p w14:paraId="310D6536" w14:textId="3115D864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 w:rsidR="00B9065C">
              <w:rPr>
                <w:rFonts w:ascii="標楷體" w:hAnsi="標楷體" w:hint="eastAsia"/>
              </w:rPr>
              <w:t>8</w:t>
            </w:r>
            <w:r w:rsidR="001D467C" w:rsidRPr="001D5F15">
              <w:rPr>
                <w:rFonts w:ascii="標楷體" w:hAnsi="標楷體"/>
              </w:rPr>
              <w:t>.</w:t>
            </w:r>
            <w:r w:rsidR="00E12D36">
              <w:rPr>
                <w:rFonts w:ascii="標楷體" w:hAnsi="標楷體" w:hint="eastAsia"/>
              </w:rPr>
              <w:t>遵循法令作業</w:t>
            </w:r>
          </w:p>
          <w:p w14:paraId="69F091BF" w14:textId="35CC8338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E12D36">
              <w:rPr>
                <w:rFonts w:ascii="標楷體" w:hAnsi="標楷體" w:hint="eastAsia"/>
              </w:rPr>
              <w:t>4</w:t>
            </w:r>
            <w:r w:rsidR="00113F5A">
              <w:rPr>
                <w:rFonts w:ascii="標楷體" w:hAnsi="標楷體"/>
              </w:rPr>
              <w:t>.</w:t>
            </w:r>
            <w:r>
              <w:rPr>
                <w:rFonts w:ascii="標楷體" w:hAnsi="標楷體" w:hint="eastAsia"/>
              </w:rPr>
              <w:t xml:space="preserve"> </w:t>
            </w:r>
            <w:r w:rsidR="00E12D36">
              <w:rPr>
                <w:rFonts w:ascii="標楷體" w:hAnsi="標楷體" w:hint="eastAsia"/>
              </w:rPr>
              <w:t>JCIC放款報送</w:t>
            </w:r>
          </w:p>
          <w:p w14:paraId="4D143104" w14:textId="3AD5C440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467C">
              <w:rPr>
                <w:rFonts w:ascii="標楷體" w:hAnsi="標楷體" w:hint="eastAsia"/>
              </w:rPr>
              <w:t>L</w:t>
            </w:r>
            <w:r w:rsidR="00E12D36">
              <w:rPr>
                <w:rFonts w:ascii="標楷體" w:hAnsi="標楷體" w:hint="eastAsia"/>
              </w:rPr>
              <w:t>84</w:t>
            </w:r>
            <w:r w:rsidR="001D467C">
              <w:rPr>
                <w:rFonts w:ascii="標楷體" w:hAnsi="標楷體" w:hint="eastAsia"/>
              </w:rPr>
              <w:t>01.</w:t>
            </w:r>
            <w:r w:rsidR="001D5F15">
              <w:rPr>
                <w:rFonts w:ascii="標楷體" w:hAnsi="標楷體" w:hint="eastAsia"/>
              </w:rPr>
              <w:t>產生</w:t>
            </w:r>
            <w:r w:rsidR="00E12D36">
              <w:rPr>
                <w:rFonts w:ascii="標楷體" w:hAnsi="標楷體" w:hint="eastAsia"/>
              </w:rPr>
              <w:t>ＪＣＩＣ日報媒體檔</w:t>
            </w:r>
          </w:p>
          <w:p w14:paraId="3EC83276" w14:textId="5110E63A" w:rsidR="00703D65" w:rsidRPr="00D56B13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E12D36">
              <w:rPr>
                <w:rFonts w:ascii="標楷體" w:hAnsi="標楷體" w:hint="eastAsia"/>
              </w:rPr>
              <w:t>B</w:t>
            </w:r>
            <w:r w:rsidR="00B80216">
              <w:rPr>
                <w:rFonts w:ascii="標楷體" w:hAnsi="標楷體" w:hint="eastAsia"/>
              </w:rPr>
              <w:t>211聯徵每日授信餘額變動資料檔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2BC7DB84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1D5F15">
              <w:rPr>
                <w:rFonts w:ascii="標楷體" w:hAnsi="標楷體" w:hint="eastAsia"/>
              </w:rPr>
              <w:t>每</w:t>
            </w:r>
            <w:r w:rsidR="00A42288">
              <w:rPr>
                <w:rFonts w:ascii="標楷體" w:hAnsi="標楷體" w:hint="eastAsia"/>
              </w:rPr>
              <w:t>日</w:t>
            </w:r>
          </w:p>
          <w:p w14:paraId="3CDAD4C5" w14:textId="11F32DB1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1D5F15" w:rsidRPr="001D5F15">
              <w:rPr>
                <w:rFonts w:ascii="標楷體" w:hAnsi="標楷體" w:hint="eastAsia"/>
              </w:rPr>
              <w:t>每日</w:t>
            </w:r>
            <w:r w:rsidR="00A42288" w:rsidRPr="001D5F15">
              <w:rPr>
                <w:rFonts w:ascii="標楷體" w:hAnsi="標楷體" w:hint="eastAsia"/>
              </w:rPr>
              <w:t>日</w:t>
            </w:r>
            <w:r w:rsidR="001D5F15" w:rsidRPr="001D5F15">
              <w:rPr>
                <w:rFonts w:ascii="標楷體" w:hAnsi="標楷體" w:hint="eastAsia"/>
              </w:rPr>
              <w:t>終批次(換日前)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89FA1D9" w:rsidR="002D7821" w:rsidRPr="00D56B13" w:rsidRDefault="008007B1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文字檔、EXCEL檔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2402AE1D" w:rsidR="00703D65" w:rsidRPr="00D56B13" w:rsidRDefault="00CE3E2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4" w:name="_Toc495492537"/>
      <w:r w:rsidRPr="00D56B13">
        <w:rPr>
          <w:rFonts w:ascii="標楷體" w:hAnsi="標楷體" w:hint="eastAsia"/>
          <w:sz w:val="24"/>
        </w:rPr>
        <w:t>Table</w:t>
      </w:r>
      <w:bookmarkEnd w:id="4"/>
    </w:p>
    <w:p w14:paraId="4F4F837B" w14:textId="36BC40CD" w:rsidR="00617608" w:rsidRDefault="009013EB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來源：[</w:t>
      </w:r>
      <w:r w:rsidR="00EE0DC4" w:rsidRPr="00EE0DC4">
        <w:rPr>
          <w:rFonts w:ascii="標楷體" w:hAnsi="標楷體" w:hint="eastAsia"/>
          <w:sz w:val="24"/>
        </w:rPr>
        <w:t>放款交易內容檔</w:t>
      </w:r>
      <w:r>
        <w:rPr>
          <w:rFonts w:ascii="標楷體" w:hAnsi="標楷體" w:hint="eastAsia"/>
          <w:sz w:val="24"/>
        </w:rPr>
        <w:t>(</w:t>
      </w:r>
      <w:r w:rsidR="00EE0DC4" w:rsidRPr="00EE0DC4">
        <w:rPr>
          <w:rFonts w:ascii="標楷體" w:hAnsi="標楷體"/>
          <w:sz w:val="24"/>
        </w:rPr>
        <w:t>LoanBorTx</w:t>
      </w:r>
      <w:r>
        <w:rPr>
          <w:rFonts w:ascii="標楷體" w:hAnsi="標楷體" w:hint="eastAsia"/>
          <w:sz w:val="24"/>
        </w:rPr>
        <w:t>)]</w:t>
      </w:r>
    </w:p>
    <w:p w14:paraId="6BB2721B" w14:textId="3D0C35EA" w:rsidR="004271C2" w:rsidRDefault="004271C2" w:rsidP="004271C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參考：[</w:t>
      </w:r>
      <w:r w:rsidR="00EE0DC4" w:rsidRPr="00EE0DC4">
        <w:rPr>
          <w:rFonts w:ascii="標楷體" w:hAnsi="標楷體" w:hint="eastAsia"/>
          <w:sz w:val="24"/>
        </w:rPr>
        <w:t>放款主檔</w:t>
      </w:r>
      <w:r>
        <w:rPr>
          <w:rFonts w:ascii="標楷體" w:hAnsi="標楷體" w:hint="eastAsia"/>
          <w:sz w:val="24"/>
        </w:rPr>
        <w:t>(</w:t>
      </w:r>
      <w:r w:rsidR="00EE0DC4" w:rsidRPr="00EE0DC4">
        <w:rPr>
          <w:rFonts w:ascii="標楷體" w:hAnsi="標楷體"/>
          <w:sz w:val="24"/>
        </w:rPr>
        <w:t>LoanBorMain</w:t>
      </w:r>
      <w:r>
        <w:rPr>
          <w:rFonts w:ascii="標楷體" w:hAnsi="標楷體" w:hint="eastAsia"/>
          <w:sz w:val="24"/>
        </w:rPr>
        <w:t>)]、[</w:t>
      </w:r>
      <w:r w:rsidR="00026FE0" w:rsidRPr="00026FE0">
        <w:rPr>
          <w:rFonts w:ascii="標楷體" w:hAnsi="標楷體" w:hint="eastAsia"/>
          <w:sz w:val="24"/>
        </w:rPr>
        <w:t>催收呆帳檔</w:t>
      </w:r>
      <w:r>
        <w:rPr>
          <w:rFonts w:ascii="標楷體" w:hAnsi="標楷體" w:hint="eastAsia"/>
          <w:sz w:val="24"/>
        </w:rPr>
        <w:t>(</w:t>
      </w:r>
      <w:r w:rsidR="00026FE0" w:rsidRPr="00026FE0">
        <w:rPr>
          <w:rFonts w:ascii="標楷體" w:hAnsi="標楷體"/>
          <w:sz w:val="24"/>
        </w:rPr>
        <w:t>LoanOverdue</w:t>
      </w:r>
      <w:r>
        <w:rPr>
          <w:rFonts w:ascii="標楷體" w:hAnsi="標楷體" w:hint="eastAsia"/>
          <w:sz w:val="24"/>
        </w:rPr>
        <w:t>)]、</w:t>
      </w:r>
    </w:p>
    <w:p w14:paraId="64B04B08" w14:textId="0A4ED5DF" w:rsidR="004271C2" w:rsidRDefault="004271C2" w:rsidP="00604F47">
      <w:pPr>
        <w:pStyle w:val="32"/>
        <w:numPr>
          <w:ilvl w:val="0"/>
          <w:numId w:val="0"/>
        </w:numPr>
        <w:ind w:left="1843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</w:t>
      </w:r>
      <w:r w:rsidR="00026FE0" w:rsidRPr="00026FE0">
        <w:rPr>
          <w:rFonts w:ascii="標楷體" w:hAnsi="標楷體" w:hint="eastAsia"/>
          <w:sz w:val="24"/>
        </w:rPr>
        <w:t>呆帳不報送檔</w:t>
      </w:r>
      <w:r>
        <w:rPr>
          <w:rFonts w:ascii="標楷體" w:hAnsi="標楷體" w:hint="eastAsia"/>
          <w:sz w:val="24"/>
        </w:rPr>
        <w:t>(</w:t>
      </w:r>
      <w:r w:rsidR="00026FE0" w:rsidRPr="00026FE0">
        <w:rPr>
          <w:rFonts w:ascii="標楷體" w:hAnsi="標楷體"/>
          <w:sz w:val="24"/>
        </w:rPr>
        <w:t>RptJcic</w:t>
      </w:r>
      <w:r>
        <w:rPr>
          <w:rFonts w:ascii="標楷體" w:hAnsi="標楷體" w:hint="eastAsia"/>
          <w:sz w:val="24"/>
        </w:rPr>
        <w:t>)]</w:t>
      </w:r>
      <w:r w:rsidR="00026FE0">
        <w:rPr>
          <w:rFonts w:ascii="標楷體" w:hAnsi="標楷體" w:hint="eastAsia"/>
          <w:sz w:val="24"/>
        </w:rPr>
        <w:t>、[</w:t>
      </w:r>
      <w:r w:rsidR="00026FE0" w:rsidRPr="00604F47">
        <w:rPr>
          <w:rFonts w:ascii="標楷體" w:hAnsi="標楷體" w:hint="eastAsia"/>
          <w:sz w:val="24"/>
        </w:rPr>
        <w:t>額度主檔</w:t>
      </w:r>
      <w:r w:rsidR="00026FE0">
        <w:rPr>
          <w:rFonts w:ascii="標楷體" w:hAnsi="標楷體" w:hint="eastAsia"/>
          <w:sz w:val="24"/>
        </w:rPr>
        <w:t>(</w:t>
      </w:r>
      <w:r w:rsidR="00026FE0" w:rsidRPr="00026FE0">
        <w:rPr>
          <w:rFonts w:ascii="標楷體" w:hAnsi="標楷體"/>
          <w:sz w:val="24"/>
        </w:rPr>
        <w:t>FacMain</w:t>
      </w:r>
      <w:r w:rsidR="00026FE0">
        <w:rPr>
          <w:rFonts w:ascii="標楷體" w:hAnsi="標楷體" w:hint="eastAsia"/>
          <w:sz w:val="24"/>
        </w:rPr>
        <w:t>)]、</w:t>
      </w:r>
    </w:p>
    <w:p w14:paraId="54219F43" w14:textId="33EE8C13" w:rsidR="00026FE0" w:rsidRPr="004271C2" w:rsidRDefault="00026FE0" w:rsidP="00026FE0">
      <w:pPr>
        <w:pStyle w:val="32"/>
        <w:numPr>
          <w:ilvl w:val="0"/>
          <w:numId w:val="0"/>
        </w:numPr>
        <w:ind w:left="1843"/>
      </w:pPr>
      <w:r>
        <w:rPr>
          <w:rFonts w:ascii="標楷體" w:hAnsi="標楷體" w:hint="eastAsia"/>
          <w:sz w:val="24"/>
        </w:rPr>
        <w:t>[</w:t>
      </w:r>
      <w:r w:rsidRPr="00026FE0">
        <w:rPr>
          <w:rFonts w:ascii="標楷體" w:hAnsi="標楷體" w:hint="eastAsia"/>
          <w:sz w:val="24"/>
        </w:rPr>
        <w:t>擔保品與額度關聯檔</w:t>
      </w:r>
      <w:r>
        <w:rPr>
          <w:rFonts w:ascii="標楷體" w:hAnsi="標楷體" w:hint="eastAsia"/>
          <w:sz w:val="24"/>
        </w:rPr>
        <w:t>(</w:t>
      </w:r>
      <w:r w:rsidRPr="00026FE0">
        <w:rPr>
          <w:rFonts w:ascii="標楷體" w:hAnsi="標楷體"/>
          <w:sz w:val="24"/>
        </w:rPr>
        <w:t>ClFac</w:t>
      </w:r>
      <w:r>
        <w:rPr>
          <w:rFonts w:ascii="標楷體" w:hAnsi="標楷體" w:hint="eastAsia"/>
          <w:sz w:val="24"/>
        </w:rPr>
        <w:t>)]、[</w:t>
      </w:r>
      <w:r w:rsidRPr="00026FE0">
        <w:rPr>
          <w:rFonts w:ascii="標楷體" w:hAnsi="標楷體" w:hint="eastAsia"/>
          <w:sz w:val="24"/>
        </w:rPr>
        <w:t>客戶資料主檔</w:t>
      </w:r>
      <w:r>
        <w:rPr>
          <w:rFonts w:ascii="標楷體" w:hAnsi="標楷體" w:hint="eastAsia"/>
          <w:sz w:val="24"/>
        </w:rPr>
        <w:t>(</w:t>
      </w:r>
      <w:r w:rsidRPr="00026FE0">
        <w:rPr>
          <w:rFonts w:ascii="標楷體" w:hAnsi="標楷體"/>
          <w:sz w:val="24"/>
        </w:rPr>
        <w:t>CustMain</w:t>
      </w:r>
      <w:r>
        <w:rPr>
          <w:rFonts w:ascii="標楷體" w:hAnsi="標楷體" w:hint="eastAsia"/>
          <w:sz w:val="24"/>
        </w:rPr>
        <w:t>)]、</w:t>
      </w:r>
    </w:p>
    <w:p w14:paraId="7D84869A" w14:textId="5F26ED97" w:rsidR="009013EB" w:rsidRDefault="009013EB" w:rsidP="009013E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新增：[</w:t>
      </w:r>
      <w:r w:rsidR="00B80216">
        <w:rPr>
          <w:rFonts w:ascii="標楷體" w:hAnsi="標楷體" w:hint="eastAsia"/>
          <w:sz w:val="24"/>
        </w:rPr>
        <w:t>聯徵每日授信餘額變動資料檔</w:t>
      </w:r>
      <w:r>
        <w:rPr>
          <w:rFonts w:ascii="標楷體" w:hAnsi="標楷體" w:hint="eastAsia"/>
          <w:sz w:val="24"/>
        </w:rPr>
        <w:t>(</w:t>
      </w:r>
      <w:r w:rsidR="00EE0DC4" w:rsidRPr="00EE0DC4">
        <w:rPr>
          <w:rFonts w:ascii="標楷體" w:hAnsi="標楷體"/>
          <w:sz w:val="24"/>
        </w:rPr>
        <w:t>JcicB</w:t>
      </w:r>
      <w:r w:rsidR="00B80216">
        <w:rPr>
          <w:rFonts w:ascii="標楷體" w:hAnsi="標楷體"/>
          <w:sz w:val="24"/>
        </w:rPr>
        <w:t>211</w:t>
      </w:r>
      <w:r>
        <w:rPr>
          <w:rFonts w:ascii="標楷體" w:hAnsi="標楷體" w:hint="eastAsia"/>
          <w:sz w:val="24"/>
        </w:rPr>
        <w:t>)]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5" w:name="_Toc495492538"/>
      <w:r w:rsidRPr="00D56B13">
        <w:rPr>
          <w:rFonts w:ascii="標楷體" w:hAnsi="標楷體" w:hint="eastAsia"/>
          <w:sz w:val="24"/>
        </w:rPr>
        <w:t>功能說明</w:t>
      </w:r>
      <w:bookmarkEnd w:id="5"/>
    </w:p>
    <w:p w14:paraId="38AFBE25" w14:textId="44350D83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6" w:name="_Toc495492539"/>
      <w:r w:rsidRPr="00D56B13">
        <w:rPr>
          <w:rFonts w:ascii="標楷體" w:hAnsi="標楷體" w:hint="eastAsia"/>
          <w:sz w:val="24"/>
        </w:rPr>
        <w:t>【</w:t>
      </w:r>
      <w:r w:rsidR="00CF0CA3">
        <w:rPr>
          <w:rFonts w:ascii="標楷體" w:hAnsi="標楷體" w:hint="eastAsia"/>
          <w:sz w:val="24"/>
        </w:rPr>
        <w:t>傳</w:t>
      </w:r>
      <w:r w:rsidR="00251705" w:rsidRPr="00D56B13">
        <w:rPr>
          <w:rFonts w:ascii="標楷體" w:hAnsi="標楷體" w:hint="eastAsia"/>
          <w:sz w:val="24"/>
        </w:rPr>
        <w:t>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</w:t>
      </w:r>
      <w:bookmarkEnd w:id="6"/>
      <w:r w:rsidR="00B53028" w:rsidRPr="00B53028">
        <w:rPr>
          <w:rFonts w:ascii="標楷體" w:hAnsi="標楷體" w:hint="eastAsia"/>
          <w:sz w:val="24"/>
        </w:rPr>
        <w:t>：</w:t>
      </w:r>
    </w:p>
    <w:p w14:paraId="178A072F" w14:textId="77777777" w:rsidR="00955D4A" w:rsidRPr="00D56B13" w:rsidRDefault="00955D4A" w:rsidP="00955D4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[會計日期(</w:t>
      </w:r>
      <w:r w:rsidRPr="001C4713">
        <w:rPr>
          <w:rFonts w:ascii="標楷體" w:hAnsi="標楷體"/>
          <w:sz w:val="24"/>
        </w:rPr>
        <w:t>TBSDYF</w:t>
      </w:r>
      <w:r>
        <w:rPr>
          <w:rFonts w:ascii="標楷體" w:hAnsi="標楷體" w:hint="eastAsia"/>
          <w:sz w:val="24"/>
        </w:rPr>
        <w:t>)]</w:t>
      </w:r>
      <w:r w:rsidRPr="00B53028">
        <w:rPr>
          <w:rFonts w:ascii="標楷體" w:hAnsi="標楷體" w:hint="eastAsia"/>
          <w:sz w:val="24"/>
        </w:rPr>
        <w:t>：</w:t>
      </w:r>
    </w:p>
    <w:p w14:paraId="25425803" w14:textId="77777777" w:rsidR="00955D4A" w:rsidRPr="00D56B13" w:rsidRDefault="00955D4A" w:rsidP="00955D4A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Pr="00B53028">
        <w:rPr>
          <w:rFonts w:ascii="標楷體" w:hAnsi="標楷體" w:hint="eastAsia"/>
          <w:sz w:val="24"/>
        </w:rPr>
        <w:t>：</w:t>
      </w:r>
      <w:r>
        <w:rPr>
          <w:rFonts w:ascii="標楷體" w:hAnsi="標楷體" w:hint="eastAsia"/>
          <w:sz w:val="24"/>
        </w:rPr>
        <w:t>YYYYMMDD</w:t>
      </w:r>
    </w:p>
    <w:p w14:paraId="7D373EEE" w14:textId="77777777" w:rsidR="00955D4A" w:rsidRDefault="00955D4A" w:rsidP="00955D4A">
      <w:pPr>
        <w:pStyle w:val="6TEXT"/>
        <w:numPr>
          <w:ilvl w:val="0"/>
          <w:numId w:val="14"/>
        </w:numPr>
      </w:pPr>
      <w:r>
        <w:rPr>
          <w:rFonts w:hint="eastAsia"/>
        </w:rPr>
        <w:t>預設值</w:t>
      </w:r>
      <w:r w:rsidRPr="00B53028">
        <w:rPr>
          <w:rFonts w:ascii="標楷體" w:hAnsi="標楷體" w:hint="eastAsia"/>
        </w:rPr>
        <w:t>：</w:t>
      </w:r>
      <w:r>
        <w:rPr>
          <w:rFonts w:hint="eastAsia"/>
        </w:rPr>
        <w:t>系統會計日期</w:t>
      </w:r>
    </w:p>
    <w:p w14:paraId="4B763A7A" w14:textId="77777777" w:rsidR="00955D4A" w:rsidRPr="0015773F" w:rsidRDefault="00955D4A" w:rsidP="00955D4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15773F">
        <w:rPr>
          <w:rFonts w:ascii="標楷體" w:hAnsi="標楷體" w:hint="eastAsia"/>
          <w:sz w:val="24"/>
        </w:rPr>
        <w:t>[經辦(</w:t>
      </w:r>
      <w:r w:rsidRPr="0015773F">
        <w:rPr>
          <w:rFonts w:ascii="標楷體" w:hAnsi="標楷體"/>
          <w:sz w:val="24"/>
        </w:rPr>
        <w:t>EmpNo)]</w:t>
      </w:r>
      <w:r w:rsidRPr="0015773F">
        <w:rPr>
          <w:rFonts w:ascii="標楷體" w:hAnsi="標楷體" w:hint="eastAsia"/>
          <w:sz w:val="24"/>
        </w:rPr>
        <w:t>：</w:t>
      </w:r>
    </w:p>
    <w:p w14:paraId="11AE4AA4" w14:textId="77777777" w:rsidR="00955D4A" w:rsidRPr="0015773F" w:rsidRDefault="00955D4A" w:rsidP="00955D4A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15773F">
        <w:rPr>
          <w:rFonts w:ascii="標楷體" w:hAnsi="標楷體" w:hint="eastAsia"/>
        </w:rPr>
        <w:t>預設值：</w:t>
      </w:r>
      <w:r w:rsidRPr="0015773F">
        <w:rPr>
          <w:rFonts w:ascii="標楷體" w:hAnsi="標楷體"/>
        </w:rPr>
        <w:t>'System'</w:t>
      </w:r>
    </w:p>
    <w:p w14:paraId="213879AB" w14:textId="19E7DF08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【進表條件】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7989672D" w14:textId="03000AB3" w:rsidR="0030195D" w:rsidRPr="000359E7" w:rsidRDefault="000359E7" w:rsidP="000359E7">
      <w:pPr>
        <w:pStyle w:val="6TEXT"/>
        <w:rPr>
          <w:rFonts w:ascii="標楷體" w:hAnsi="標楷體"/>
        </w:rPr>
      </w:pPr>
      <w:r w:rsidRPr="000359E7">
        <w:rPr>
          <w:rFonts w:ascii="標楷體" w:hAnsi="標楷體" w:hint="eastAsia"/>
        </w:rPr>
        <w:t>[</w:t>
      </w:r>
      <w:r w:rsidR="00B80216">
        <w:rPr>
          <w:rFonts w:ascii="標楷體" w:hAnsi="標楷體" w:hint="eastAsia"/>
        </w:rPr>
        <w:t>聯徵每日授信餘額變動資料檔</w:t>
      </w:r>
      <w:r w:rsidR="00ED19B8">
        <w:rPr>
          <w:rFonts w:ascii="標楷體" w:hAnsi="標楷體" w:hint="eastAsia"/>
        </w:rPr>
        <w:t>(</w:t>
      </w:r>
      <w:r w:rsidR="00ED19B8" w:rsidRPr="00EE0DC4">
        <w:rPr>
          <w:rFonts w:ascii="標楷體" w:hAnsi="標楷體"/>
        </w:rPr>
        <w:t>JcicB</w:t>
      </w:r>
      <w:r w:rsidR="00B80216">
        <w:rPr>
          <w:rFonts w:ascii="標楷體" w:hAnsi="標楷體"/>
        </w:rPr>
        <w:t>211</w:t>
      </w:r>
      <w:r w:rsidR="00ED19B8">
        <w:rPr>
          <w:rFonts w:ascii="標楷體" w:hAnsi="標楷體" w:hint="eastAsia"/>
        </w:rPr>
        <w:t>)</w:t>
      </w:r>
      <w:r w:rsidRPr="000359E7">
        <w:rPr>
          <w:rFonts w:ascii="標楷體" w:hAnsi="標楷體" w:hint="eastAsia"/>
        </w:rPr>
        <w:t>]</w:t>
      </w:r>
      <w:r w:rsidR="009B474A" w:rsidRPr="000359E7">
        <w:rPr>
          <w:rFonts w:ascii="標楷體" w:hAnsi="標楷體" w:hint="eastAsia"/>
        </w:rPr>
        <w:t>的</w:t>
      </w:r>
      <w:r w:rsidRPr="000359E7">
        <w:rPr>
          <w:rFonts w:ascii="標楷體" w:hAnsi="標楷體" w:hint="eastAsia"/>
        </w:rPr>
        <w:t>[</w:t>
      </w:r>
      <w:r w:rsidR="00ED19B8" w:rsidRPr="00ED19B8">
        <w:rPr>
          <w:rFonts w:ascii="標楷體" w:hAnsi="標楷體" w:hint="eastAsia"/>
        </w:rPr>
        <w:t>資料日期</w:t>
      </w:r>
      <w:r w:rsidRPr="000359E7">
        <w:rPr>
          <w:rFonts w:ascii="標楷體" w:hAnsi="標楷體" w:hint="eastAsia"/>
        </w:rPr>
        <w:t>(</w:t>
      </w:r>
      <w:r w:rsidR="00ED19B8" w:rsidRPr="00ED19B8">
        <w:rPr>
          <w:rFonts w:ascii="標楷體" w:hAnsi="標楷體"/>
        </w:rPr>
        <w:t>DataYMD</w:t>
      </w:r>
      <w:r w:rsidRPr="000359E7">
        <w:rPr>
          <w:rFonts w:ascii="標楷體" w:hAnsi="標楷體" w:hint="eastAsia"/>
        </w:rPr>
        <w:t>)]</w:t>
      </w:r>
      <w:r w:rsidR="009B474A" w:rsidRPr="000359E7">
        <w:rPr>
          <w:rFonts w:ascii="標楷體" w:hAnsi="標楷體" w:hint="eastAsia"/>
        </w:rPr>
        <w:t>符合輸入參數</w:t>
      </w:r>
      <w:r w:rsidR="00B8202D">
        <w:rPr>
          <w:rFonts w:ascii="標楷體" w:hAnsi="標楷體" w:hint="eastAsia"/>
        </w:rPr>
        <w:t>[</w:t>
      </w:r>
      <w:r w:rsidR="009B474A" w:rsidRPr="000359E7">
        <w:rPr>
          <w:rFonts w:ascii="標楷體" w:hAnsi="標楷體" w:hint="eastAsia"/>
        </w:rPr>
        <w:t>會計日期</w:t>
      </w:r>
      <w:r w:rsidR="00B8202D">
        <w:rPr>
          <w:rFonts w:ascii="標楷體" w:hAnsi="標楷體" w:hint="eastAsia"/>
        </w:rPr>
        <w:t>]</w:t>
      </w:r>
      <w:r w:rsidR="008A7449" w:rsidRPr="000359E7">
        <w:rPr>
          <w:rFonts w:ascii="標楷體" w:hAnsi="標楷體" w:hint="eastAsia"/>
        </w:rPr>
        <w:t>。</w:t>
      </w:r>
    </w:p>
    <w:p w14:paraId="430D35A1" w14:textId="6BC5BA54" w:rsidR="007A3BBC" w:rsidRDefault="007A3BBC" w:rsidP="007A3BBC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</w:rPr>
        <w:t>Ta</w:t>
      </w:r>
      <w:r>
        <w:rPr>
          <w:rFonts w:ascii="標楷體" w:hAnsi="標楷體"/>
          <w:sz w:val="24"/>
        </w:rPr>
        <w:t>ble</w:t>
      </w:r>
      <w:r w:rsidRPr="00D56B13">
        <w:rPr>
          <w:rFonts w:ascii="標楷體" w:hAnsi="標楷體" w:hint="eastAsia"/>
          <w:sz w:val="24"/>
        </w:rPr>
        <w:t>欄位】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0F27BDAF" w14:textId="2DFAB7DA" w:rsidR="00373BFA" w:rsidRDefault="00373BFA" w:rsidP="00373BFA">
      <w:pPr>
        <w:pStyle w:val="6TEXT"/>
        <w:rPr>
          <w:rFonts w:ascii="標楷體" w:hAnsi="標楷體"/>
        </w:rPr>
      </w:pPr>
      <w:r>
        <w:rPr>
          <w:rFonts w:ascii="標楷體" w:hAnsi="標楷體" w:hint="eastAsia"/>
        </w:rPr>
        <w:t>Ta</w:t>
      </w:r>
      <w:r>
        <w:rPr>
          <w:rFonts w:ascii="標楷體" w:hAnsi="標楷體"/>
        </w:rPr>
        <w:t>ble</w:t>
      </w:r>
      <w:r>
        <w:rPr>
          <w:rFonts w:ascii="標楷體" w:hAnsi="標楷體" w:hint="eastAsia"/>
        </w:rPr>
        <w:t>：</w:t>
      </w:r>
      <w:r w:rsidRPr="000359E7">
        <w:rPr>
          <w:rFonts w:ascii="標楷體" w:hAnsi="標楷體" w:hint="eastAsia"/>
        </w:rPr>
        <w:t>[</w:t>
      </w:r>
      <w:r w:rsidR="00B80216">
        <w:rPr>
          <w:rFonts w:ascii="標楷體" w:hAnsi="標楷體" w:hint="eastAsia"/>
        </w:rPr>
        <w:t>聯徵每日授信餘額變動資料檔</w:t>
      </w:r>
      <w:r w:rsidR="00AE5E19">
        <w:rPr>
          <w:rFonts w:ascii="標楷體" w:hAnsi="標楷體" w:hint="eastAsia"/>
        </w:rPr>
        <w:t>(</w:t>
      </w:r>
      <w:r w:rsidR="00AE5E19" w:rsidRPr="00EE0DC4">
        <w:rPr>
          <w:rFonts w:ascii="標楷體" w:hAnsi="標楷體"/>
        </w:rPr>
        <w:t>JcicB</w:t>
      </w:r>
      <w:r w:rsidR="00B80216">
        <w:rPr>
          <w:rFonts w:ascii="標楷體" w:hAnsi="標楷體"/>
        </w:rPr>
        <w:t>211</w:t>
      </w:r>
      <w:r w:rsidR="00AE5E19">
        <w:rPr>
          <w:rFonts w:ascii="標楷體" w:hAnsi="標楷體" w:hint="eastAsia"/>
        </w:rPr>
        <w:t>)</w:t>
      </w:r>
      <w:r w:rsidRPr="000359E7">
        <w:rPr>
          <w:rFonts w:ascii="標楷體" w:hAnsi="標楷體" w:hint="eastAsia"/>
        </w:rPr>
        <w:t>]</w:t>
      </w:r>
      <w:r>
        <w:rPr>
          <w:rFonts w:ascii="標楷體" w:hAnsi="標楷體" w:hint="eastAsia"/>
        </w:rPr>
        <w:t xml:space="preserve"> </w:t>
      </w:r>
    </w:p>
    <w:bookmarkStart w:id="7" w:name="_MON_1686379406"/>
    <w:bookmarkEnd w:id="7"/>
    <w:p w14:paraId="3F85DED9" w14:textId="394421D3" w:rsidR="007A3BBC" w:rsidRDefault="00E908BE" w:rsidP="00672BBB">
      <w:pPr>
        <w:pStyle w:val="6TEXT"/>
        <w:rPr>
          <w:rFonts w:ascii="標楷體" w:hAnsi="標楷體"/>
        </w:rPr>
      </w:pPr>
      <w:r>
        <w:rPr>
          <w:rFonts w:ascii="標楷體" w:hAnsi="標楷體"/>
        </w:rPr>
        <w:object w:dxaOrig="1520" w:dyaOrig="1035" w14:anchorId="2B37E2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1.6pt" o:ole="">
            <v:imagedata r:id="rId8" o:title=""/>
          </v:shape>
          <o:OLEObject Type="Embed" ProgID="Excel.Sheet.12" ShapeID="_x0000_i1025" DrawAspect="Icon" ObjectID="_1686688585" r:id="rId9"/>
        </w:object>
      </w:r>
    </w:p>
    <w:p w14:paraId="6D3B5449" w14:textId="675C0201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 w:rsidR="00F7274A" w:rsidRPr="00F7274A">
        <w:rPr>
          <w:rFonts w:ascii="標楷體" w:hAnsi="標楷體" w:hint="eastAsia"/>
          <w:sz w:val="24"/>
        </w:rPr>
        <w:t>產生媒體檔</w:t>
      </w:r>
      <w:r w:rsidRPr="00D56B13">
        <w:rPr>
          <w:rFonts w:ascii="標楷體" w:hAnsi="標楷體" w:hint="eastAsia"/>
          <w:sz w:val="24"/>
        </w:rPr>
        <w:t>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7C12527B" w14:textId="40E9E62A" w:rsidR="00C217B4" w:rsidRPr="00C85B3C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 w:rsidR="00981796">
        <w:rPr>
          <w:rFonts w:ascii="標楷體" w:hAnsi="標楷體" w:hint="eastAsia"/>
        </w:rPr>
        <w:t xml:space="preserve">      </w:t>
      </w:r>
      <w:r>
        <w:rPr>
          <w:rFonts w:ascii="標楷體" w:hAnsi="標楷體" w:hint="eastAsia"/>
        </w:rPr>
        <w:t>：</w:t>
      </w:r>
      <w:ins w:id="8" w:author="st1" w:date="2021-05-16T16:56:00Z">
        <w:r w:rsidR="00B71E7E">
          <w:rPr>
            <w:rFonts w:ascii="標楷體" w:hAnsi="標楷體" w:hint="eastAsia"/>
          </w:rPr>
          <w:t>458</w:t>
        </w:r>
      </w:ins>
      <w:ins w:id="9" w:author="st1" w:date="2021-05-16T16:57:00Z">
        <w:r w:rsidR="00B71E7E">
          <w:rPr>
            <w:rFonts w:ascii="標楷體" w:hAnsi="標楷體" w:hint="eastAsia"/>
          </w:rPr>
          <w:t>mmdd1</w:t>
        </w:r>
        <w:r w:rsidR="00B71E7E">
          <w:rPr>
            <w:rFonts w:ascii="標楷體" w:hAnsi="標楷體"/>
          </w:rPr>
          <w:t>.</w:t>
        </w:r>
      </w:ins>
      <w:r w:rsidR="00B80216">
        <w:rPr>
          <w:rFonts w:ascii="標楷體" w:hAnsi="標楷體"/>
        </w:rPr>
        <w:t>211</w:t>
      </w:r>
      <w:r w:rsidR="00B71E7E">
        <w:rPr>
          <w:rFonts w:ascii="標楷體" w:hAnsi="標楷體" w:hint="eastAsia"/>
        </w:rPr>
        <w:t xml:space="preserve"> (</w:t>
      </w:r>
      <w:ins w:id="10" w:author="st1" w:date="2021-05-16T16:57:00Z">
        <w:r w:rsidR="00B71E7E">
          <w:rPr>
            <w:rFonts w:ascii="標楷體" w:hAnsi="標楷體" w:hint="eastAsia"/>
          </w:rPr>
          <w:t>mmdd</w:t>
        </w:r>
      </w:ins>
      <w:r w:rsidR="00B71E7E">
        <w:rPr>
          <w:rFonts w:ascii="標楷體" w:hAnsi="標楷體"/>
        </w:rPr>
        <w:t>:</w:t>
      </w:r>
      <w:r w:rsidR="00B71E7E">
        <w:rPr>
          <w:rFonts w:ascii="標楷體" w:hAnsi="標楷體" w:hint="eastAsia"/>
        </w:rPr>
        <w:t>申報當日之月日(</w:t>
      </w:r>
      <w:r w:rsidR="001F5B56">
        <w:rPr>
          <w:rFonts w:ascii="標楷體" w:hAnsi="標楷體" w:hint="eastAsia"/>
        </w:rPr>
        <w:t>日曆日</w:t>
      </w:r>
      <w:r w:rsidR="00B71E7E">
        <w:rPr>
          <w:rFonts w:ascii="標楷體" w:hAnsi="標楷體" w:hint="eastAsia"/>
        </w:rPr>
        <w:t>) ex</w:t>
      </w:r>
      <w:r w:rsidR="00B71E7E">
        <w:rPr>
          <w:rFonts w:ascii="標楷體" w:hAnsi="標楷體"/>
        </w:rPr>
        <w:t>:45805161.</w:t>
      </w:r>
      <w:r w:rsidR="00B80216">
        <w:rPr>
          <w:rFonts w:ascii="標楷體" w:hAnsi="標楷體"/>
        </w:rPr>
        <w:t>211</w:t>
      </w:r>
      <w:r w:rsidR="00B71E7E">
        <w:rPr>
          <w:rFonts w:ascii="標楷體" w:hAnsi="標楷體" w:hint="eastAsia"/>
        </w:rPr>
        <w:t>)</w:t>
      </w:r>
    </w:p>
    <w:p w14:paraId="65F330CB" w14:textId="6292B87A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 w:rsidR="00981796">
        <w:rPr>
          <w:rFonts w:ascii="標楷體" w:hAnsi="標楷體" w:hint="eastAsia"/>
        </w:rPr>
        <w:t xml:space="preserve">      </w:t>
      </w:r>
      <w:r>
        <w:rPr>
          <w:rFonts w:ascii="標楷體" w:hAnsi="標楷體" w:hint="eastAsia"/>
        </w:rPr>
        <w:t>：</w:t>
      </w:r>
      <w:r w:rsidR="00B71E7E">
        <w:rPr>
          <w:rFonts w:ascii="標楷體" w:hAnsi="標楷體" w:hint="eastAsia"/>
        </w:rPr>
        <w:t>文字</w:t>
      </w:r>
      <w:r>
        <w:rPr>
          <w:rFonts w:ascii="標楷體" w:hAnsi="標楷體" w:hint="eastAsia"/>
        </w:rPr>
        <w:t>檔</w:t>
      </w:r>
    </w:p>
    <w:p w14:paraId="3DA3BC2E" w14:textId="15D732EE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資料格式</w:t>
      </w:r>
      <w:r w:rsidR="00981796">
        <w:rPr>
          <w:rFonts w:ascii="標楷體" w:hAnsi="標楷體" w:hint="eastAsia"/>
        </w:rPr>
        <w:t xml:space="preserve">  </w:t>
      </w:r>
      <w:r>
        <w:rPr>
          <w:rFonts w:ascii="標楷體" w:hAnsi="標楷體" w:hint="eastAsia"/>
        </w:rPr>
        <w:t>：</w:t>
      </w:r>
      <w:r w:rsidRPr="004037BD">
        <w:rPr>
          <w:rFonts w:ascii="標楷體" w:hAnsi="標楷體"/>
        </w:rPr>
        <w:t>Big5</w:t>
      </w:r>
    </w:p>
    <w:p w14:paraId="4D7701C8" w14:textId="6A7296F0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用處</w:t>
      </w:r>
      <w:r w:rsidR="00981796">
        <w:rPr>
          <w:rFonts w:ascii="標楷體" w:hAnsi="標楷體" w:hint="eastAsia"/>
        </w:rPr>
        <w:t xml:space="preserve">      </w:t>
      </w:r>
      <w:r>
        <w:rPr>
          <w:rFonts w:ascii="標楷體" w:hAnsi="標楷體" w:hint="eastAsia"/>
        </w:rPr>
        <w:t>：</w:t>
      </w:r>
      <w:r w:rsidR="00B71E7E">
        <w:rPr>
          <w:rFonts w:ascii="標楷體" w:hAnsi="標楷體" w:hint="eastAsia"/>
        </w:rPr>
        <w:t>每日聯徵申報</w:t>
      </w:r>
    </w:p>
    <w:p w14:paraId="698C4406" w14:textId="7464B7D1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AD7707">
        <w:rPr>
          <w:rFonts w:ascii="標楷體" w:hAnsi="標楷體" w:hint="eastAsia"/>
        </w:rPr>
        <w:t>Ta</w:t>
      </w:r>
      <w:r w:rsidRPr="00AD7707">
        <w:rPr>
          <w:rFonts w:ascii="標楷體" w:hAnsi="標楷體"/>
        </w:rPr>
        <w:t>ble List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="00B71E7E" w:rsidRPr="00EE0DC4">
        <w:rPr>
          <w:rFonts w:ascii="標楷體" w:hAnsi="標楷體"/>
        </w:rPr>
        <w:t>JcicB</w:t>
      </w:r>
      <w:r w:rsidR="00B80216">
        <w:rPr>
          <w:rFonts w:ascii="標楷體" w:hAnsi="標楷體"/>
        </w:rPr>
        <w:t>211</w:t>
      </w:r>
      <w:r w:rsidR="00B71E7E">
        <w:rPr>
          <w:rFonts w:ascii="標楷體" w:hAnsi="標楷體"/>
        </w:rPr>
        <w:t xml:space="preserve"> </w:t>
      </w:r>
      <w:r>
        <w:rPr>
          <w:rFonts w:ascii="標楷體" w:hAnsi="標楷體"/>
        </w:rPr>
        <w:t>(</w:t>
      </w:r>
      <w:r w:rsidR="00B80216">
        <w:rPr>
          <w:rFonts w:ascii="標楷體" w:hAnsi="標楷體" w:hint="eastAsia"/>
        </w:rPr>
        <w:t>聯徵每日授信餘額變動資料檔</w:t>
      </w:r>
      <w:r>
        <w:rPr>
          <w:rFonts w:ascii="標楷體" w:hAnsi="標楷體"/>
        </w:rPr>
        <w:t>)]</w:t>
      </w:r>
    </w:p>
    <w:p w14:paraId="451A8960" w14:textId="3D15EF32" w:rsidR="00C217B4" w:rsidRDefault="00C217B4" w:rsidP="00C217B4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>篩選條件</w:t>
      </w:r>
      <w:r w:rsidR="00981796">
        <w:rPr>
          <w:rFonts w:ascii="標楷體" w:hAnsi="標楷體" w:hint="eastAsia"/>
        </w:rPr>
        <w:t xml:space="preserve"> 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Pr="00AD7707">
        <w:rPr>
          <w:rFonts w:ascii="標楷體" w:hAnsi="標楷體" w:hint="eastAsia"/>
        </w:rPr>
        <w:t>年月份</w:t>
      </w:r>
      <w:r>
        <w:rPr>
          <w:rFonts w:ascii="標楷體" w:hAnsi="標楷體" w:hint="eastAsia"/>
        </w:rPr>
        <w:t>(</w:t>
      </w:r>
      <w:r w:rsidRPr="0024703C">
        <w:rPr>
          <w:rFonts w:ascii="標楷體" w:hAnsi="標楷體"/>
        </w:rPr>
        <w:t>DataYM</w:t>
      </w:r>
      <w:r w:rsidR="00A27B9C">
        <w:rPr>
          <w:rFonts w:ascii="標楷體" w:hAnsi="標楷體" w:hint="eastAsia"/>
        </w:rPr>
        <w:t>D</w:t>
      </w:r>
      <w:r>
        <w:rPr>
          <w:rFonts w:ascii="標楷體" w:hAnsi="標楷體"/>
        </w:rPr>
        <w:t xml:space="preserve">)] = </w:t>
      </w:r>
      <w:r>
        <w:rPr>
          <w:rFonts w:ascii="標楷體" w:hAnsi="標楷體" w:hint="eastAsia"/>
        </w:rPr>
        <w:t>會計日期</w:t>
      </w:r>
    </w:p>
    <w:p w14:paraId="2614F0A2" w14:textId="40ABF50B" w:rsidR="00C217B4" w:rsidRDefault="00C217B4" w:rsidP="00C217B4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>排序方式</w:t>
      </w:r>
      <w:r w:rsidR="00981796">
        <w:rPr>
          <w:rFonts w:ascii="標楷體" w:hAnsi="標楷體" w:hint="eastAsia"/>
        </w:rPr>
        <w:t xml:space="preserve"> 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1.</w:t>
      </w:r>
      <w:r>
        <w:rPr>
          <w:rFonts w:ascii="標楷體" w:hAnsi="標楷體" w:hint="eastAsia"/>
        </w:rPr>
        <w:t>[</w:t>
      </w:r>
      <w:r w:rsidR="00CD463B">
        <w:rPr>
          <w:rFonts w:ascii="標楷體" w:hAnsi="標楷體" w:hint="eastAsia"/>
          <w:color w:val="000000"/>
        </w:rPr>
        <w:t>總行代號</w:t>
      </w:r>
      <w:r w:rsidRPr="00C217B4">
        <w:rPr>
          <w:rFonts w:ascii="標楷體" w:hAnsi="標楷體" w:hint="eastAsia"/>
        </w:rPr>
        <w:t>(</w:t>
      </w:r>
      <w:r w:rsidR="00CD463B" w:rsidRPr="00CD463B">
        <w:rPr>
          <w:rFonts w:ascii="標楷體" w:hAnsi="標楷體"/>
        </w:rPr>
        <w:t>BankItem</w:t>
      </w:r>
      <w:r>
        <w:rPr>
          <w:rFonts w:ascii="標楷體" w:hAnsi="標楷體" w:hint="eastAsia"/>
        </w:rPr>
        <w:t>)</w:t>
      </w:r>
      <w:r w:rsidRPr="00C217B4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0C6038A4" w14:textId="7F37A642" w:rsidR="00C217B4" w:rsidRDefault="00C217B4" w:rsidP="00C217B4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/>
        </w:rPr>
        <w:t>2.</w:t>
      </w:r>
      <w:r>
        <w:rPr>
          <w:rFonts w:ascii="標楷體" w:hAnsi="標楷體" w:hint="eastAsia"/>
        </w:rPr>
        <w:t>[</w:t>
      </w:r>
      <w:r w:rsidR="00CD463B">
        <w:rPr>
          <w:rFonts w:ascii="標楷體" w:hAnsi="標楷體" w:hint="eastAsia"/>
          <w:color w:val="000000"/>
        </w:rPr>
        <w:t>分行代號</w:t>
      </w:r>
      <w:r w:rsidRPr="00C217B4">
        <w:rPr>
          <w:rFonts w:ascii="標楷體" w:hAnsi="標楷體" w:hint="eastAsia"/>
        </w:rPr>
        <w:t>(</w:t>
      </w:r>
      <w:r w:rsidR="00CD463B" w:rsidRPr="00CD463B">
        <w:rPr>
          <w:rFonts w:ascii="標楷體" w:hAnsi="標楷體"/>
        </w:rPr>
        <w:t>BranchItem</w:t>
      </w:r>
      <w:r>
        <w:rPr>
          <w:rFonts w:ascii="標楷體" w:hAnsi="標楷體" w:hint="eastAsia"/>
        </w:rPr>
        <w:t>)</w:t>
      </w:r>
      <w:r w:rsidRPr="00C217B4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6269B17C" w14:textId="65662374" w:rsidR="00C217B4" w:rsidRDefault="00C217B4" w:rsidP="00CD463B">
      <w:pPr>
        <w:pStyle w:val="ad"/>
        <w:ind w:leftChars="956" w:left="2548" w:hangingChars="106" w:hanging="254"/>
        <w:rPr>
          <w:rFonts w:ascii="標楷體" w:hAnsi="標楷體"/>
        </w:rPr>
      </w:pPr>
      <w:r>
        <w:rPr>
          <w:rFonts w:ascii="標楷體" w:hAnsi="標楷體"/>
        </w:rPr>
        <w:t>3.</w:t>
      </w:r>
      <w:r>
        <w:rPr>
          <w:rFonts w:ascii="標楷體" w:hAnsi="標楷體" w:hint="eastAsia"/>
        </w:rPr>
        <w:t>[</w:t>
      </w:r>
      <w:r w:rsidR="004D7CA6" w:rsidRPr="004D7CA6">
        <w:rPr>
          <w:rFonts w:ascii="標楷體" w:hAnsi="標楷體" w:hint="eastAsia"/>
        </w:rPr>
        <w:t>本筆撥款／還款帳號</w:t>
      </w:r>
      <w:r w:rsidRPr="00C217B4">
        <w:rPr>
          <w:rFonts w:ascii="標楷體" w:hAnsi="標楷體" w:hint="eastAsia"/>
        </w:rPr>
        <w:t>(</w:t>
      </w:r>
      <w:r w:rsidR="004D7CA6" w:rsidRPr="004D7CA6">
        <w:rPr>
          <w:rFonts w:ascii="標楷體" w:hAnsi="標楷體"/>
        </w:rPr>
        <w:t>AcctNo</w:t>
      </w:r>
      <w:r>
        <w:rPr>
          <w:rFonts w:ascii="標楷體" w:hAnsi="標楷體" w:hint="eastAsia"/>
        </w:rPr>
        <w:t>)</w:t>
      </w:r>
      <w:r w:rsidRPr="00C217B4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15FCC88A" w14:textId="5D183E27" w:rsidR="00CD463B" w:rsidRDefault="00CD463B" w:rsidP="00CD463B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/>
        </w:rPr>
        <w:t>4.</w:t>
      </w:r>
      <w:r>
        <w:rPr>
          <w:rFonts w:ascii="標楷體" w:hAnsi="標楷體" w:hint="eastAsia"/>
        </w:rPr>
        <w:t>[</w:t>
      </w:r>
      <w:r w:rsidR="004D7CA6" w:rsidRPr="004D7CA6">
        <w:rPr>
          <w:rFonts w:ascii="標楷體" w:hAnsi="標楷體" w:hint="eastAsia"/>
        </w:rPr>
        <w:t>交易日期</w:t>
      </w:r>
      <w:r w:rsidRPr="00C217B4">
        <w:rPr>
          <w:rFonts w:ascii="標楷體" w:hAnsi="標楷體" w:hint="eastAsia"/>
        </w:rPr>
        <w:t>(</w:t>
      </w:r>
      <w:r w:rsidR="004D7CA6" w:rsidRPr="00CD463B">
        <w:rPr>
          <w:rFonts w:ascii="標楷體" w:hAnsi="標楷體"/>
        </w:rPr>
        <w:t>DataDate</w:t>
      </w:r>
      <w:r>
        <w:rPr>
          <w:rFonts w:ascii="標楷體" w:hAnsi="標楷體" w:hint="eastAsia"/>
        </w:rPr>
        <w:t>)</w:t>
      </w:r>
      <w:r w:rsidRPr="00C217B4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4599AFA2" w14:textId="6F0256EC" w:rsidR="00F7274A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規格</w:t>
      </w:r>
      <w:r>
        <w:rPr>
          <w:rFonts w:ascii="標楷體" w:hAnsi="標楷體" w:hint="eastAsia"/>
        </w:rPr>
        <w:t>：</w:t>
      </w:r>
    </w:p>
    <w:p w14:paraId="74699E66" w14:textId="77777777" w:rsidR="001E12C3" w:rsidRPr="003B4F69" w:rsidRDefault="001E12C3" w:rsidP="001E12C3">
      <w:pPr>
        <w:rPr>
          <w:rFonts w:ascii="標楷體" w:hAnsi="標楷體"/>
        </w:rPr>
      </w:pPr>
      <w:r>
        <w:rPr>
          <w:rFonts w:ascii="標楷體" w:hAnsi="標楷體" w:hint="eastAsia"/>
        </w:rPr>
        <w:t>頭</w:t>
      </w:r>
      <w:r w:rsidRPr="003B4F69">
        <w:rPr>
          <w:rFonts w:ascii="標楷體" w:hAnsi="標楷體" w:hint="eastAsia"/>
        </w:rPr>
        <w:t>筆：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492"/>
        <w:gridCol w:w="923"/>
        <w:gridCol w:w="1672"/>
        <w:gridCol w:w="4343"/>
      </w:tblGrid>
      <w:tr w:rsidR="001E12C3" w:rsidRPr="003B4F69" w14:paraId="766C4D78" w14:textId="77777777" w:rsidTr="00CC4ED0">
        <w:tc>
          <w:tcPr>
            <w:tcW w:w="457" w:type="dxa"/>
            <w:vAlign w:val="center"/>
          </w:tcPr>
          <w:p w14:paraId="12EE9D5A" w14:textId="77777777" w:rsidR="001E12C3" w:rsidRPr="003B4F69" w:rsidRDefault="001E12C3" w:rsidP="00074B56">
            <w:r w:rsidRPr="003B4F69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3B4F69">
              <w:rPr>
                <w:rFonts w:ascii="標楷體" w:hAnsi="標楷體"/>
                <w:b/>
                <w:bCs/>
                <w:kern w:val="0"/>
              </w:rPr>
              <w:br/>
            </w:r>
            <w:r w:rsidRPr="003B4F69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492" w:type="dxa"/>
            <w:vAlign w:val="center"/>
          </w:tcPr>
          <w:p w14:paraId="6717478E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923" w:type="dxa"/>
            <w:vAlign w:val="center"/>
          </w:tcPr>
          <w:p w14:paraId="032105D4" w14:textId="64C457E4" w:rsidR="001E12C3" w:rsidRPr="003B4F69" w:rsidRDefault="00BB2B79" w:rsidP="00074B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672" w:type="dxa"/>
            <w:vAlign w:val="center"/>
          </w:tcPr>
          <w:p w14:paraId="24E9576E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343" w:type="dxa"/>
            <w:vAlign w:val="center"/>
          </w:tcPr>
          <w:p w14:paraId="26CBE065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CC4ED0" w:rsidRPr="003B4F69" w14:paraId="1D9489DA" w14:textId="77777777" w:rsidTr="00CC4ED0">
        <w:tc>
          <w:tcPr>
            <w:tcW w:w="457" w:type="dxa"/>
            <w:vAlign w:val="center"/>
          </w:tcPr>
          <w:p w14:paraId="33E4D913" w14:textId="62202359" w:rsidR="00CC4ED0" w:rsidRPr="001E5531" w:rsidRDefault="00CC4ED0" w:rsidP="00CC4ED0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 w:hint="eastAsia"/>
              </w:rPr>
              <w:t>1</w:t>
            </w:r>
          </w:p>
        </w:tc>
        <w:tc>
          <w:tcPr>
            <w:tcW w:w="2492" w:type="dxa"/>
            <w:vAlign w:val="center"/>
          </w:tcPr>
          <w:p w14:paraId="6D6877B4" w14:textId="3C9D888E" w:rsidR="00CC4ED0" w:rsidRPr="001E5531" w:rsidRDefault="00CC4ED0" w:rsidP="00CC4ED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檔案名稱</w:t>
            </w:r>
          </w:p>
        </w:tc>
        <w:tc>
          <w:tcPr>
            <w:tcW w:w="923" w:type="dxa"/>
            <w:vAlign w:val="center"/>
          </w:tcPr>
          <w:p w14:paraId="5BC5315F" w14:textId="668EF49A" w:rsidR="00CC4ED0" w:rsidRPr="001E5531" w:rsidRDefault="00CC4ED0" w:rsidP="00CC4ED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18</w:t>
            </w:r>
          </w:p>
        </w:tc>
        <w:tc>
          <w:tcPr>
            <w:tcW w:w="1672" w:type="dxa"/>
            <w:vAlign w:val="center"/>
          </w:tcPr>
          <w:p w14:paraId="3703E274" w14:textId="77777777" w:rsidR="00CC4ED0" w:rsidRPr="001E5531" w:rsidRDefault="00CC4ED0" w:rsidP="00CC4ED0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2B1346EC" w14:textId="0241AE5E" w:rsidR="00CC4ED0" w:rsidRPr="00CC4ED0" w:rsidRDefault="00CC4ED0" w:rsidP="00CC4ED0">
            <w:pPr>
              <w:rPr>
                <w:rFonts w:ascii="標楷體" w:hAnsi="標楷體"/>
              </w:rPr>
            </w:pPr>
            <w:r w:rsidRPr="00CC4ED0">
              <w:rPr>
                <w:rFonts w:ascii="標楷體" w:hAnsi="標楷體" w:hint="eastAsia"/>
              </w:rPr>
              <w:t>固定值</w:t>
            </w:r>
            <w:r w:rsidRPr="00CC4ED0">
              <w:rPr>
                <w:rFonts w:ascii="標楷體" w:hAnsi="標楷體"/>
              </w:rPr>
              <w:t>“JCIC-DAT-B211-V01-”</w:t>
            </w:r>
          </w:p>
        </w:tc>
      </w:tr>
      <w:tr w:rsidR="00CC4ED0" w:rsidRPr="003B4F69" w14:paraId="1B3FEA74" w14:textId="77777777" w:rsidTr="00CC4ED0">
        <w:tc>
          <w:tcPr>
            <w:tcW w:w="457" w:type="dxa"/>
            <w:vAlign w:val="center"/>
          </w:tcPr>
          <w:p w14:paraId="667939EC" w14:textId="03040B3B" w:rsidR="00CC4ED0" w:rsidRPr="001E5531" w:rsidRDefault="00CC4ED0" w:rsidP="00CC4ED0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 w:hint="eastAsia"/>
              </w:rPr>
              <w:t>2</w:t>
            </w:r>
          </w:p>
        </w:tc>
        <w:tc>
          <w:tcPr>
            <w:tcW w:w="2492" w:type="dxa"/>
            <w:vAlign w:val="center"/>
          </w:tcPr>
          <w:p w14:paraId="53B008BF" w14:textId="3476F98F" w:rsidR="00CC4ED0" w:rsidRPr="001E5531" w:rsidRDefault="00CC4ED0" w:rsidP="00CC4ED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報送單位代號</w:t>
            </w:r>
          </w:p>
        </w:tc>
        <w:tc>
          <w:tcPr>
            <w:tcW w:w="923" w:type="dxa"/>
            <w:vAlign w:val="center"/>
          </w:tcPr>
          <w:p w14:paraId="234C6473" w14:textId="5C39399D" w:rsidR="00CC4ED0" w:rsidRPr="001E5531" w:rsidRDefault="00CC4ED0" w:rsidP="00CC4ED0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3</w:t>
            </w:r>
          </w:p>
        </w:tc>
        <w:tc>
          <w:tcPr>
            <w:tcW w:w="1672" w:type="dxa"/>
            <w:vAlign w:val="center"/>
          </w:tcPr>
          <w:p w14:paraId="44B65A2E" w14:textId="77777777" w:rsidR="00CC4ED0" w:rsidRPr="001E5531" w:rsidRDefault="00CC4ED0" w:rsidP="00CC4ED0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22AE7EB7" w14:textId="0D7F9A5A" w:rsidR="00CC4ED0" w:rsidRPr="00CC4ED0" w:rsidRDefault="00CC4ED0" w:rsidP="00CC4ED0">
            <w:pPr>
              <w:rPr>
                <w:rFonts w:ascii="標楷體" w:hAnsi="標楷體"/>
              </w:rPr>
            </w:pPr>
            <w:r w:rsidRPr="00CC4ED0">
              <w:rPr>
                <w:rFonts w:ascii="標楷體" w:hAnsi="標楷體" w:hint="eastAsia"/>
              </w:rPr>
              <w:t>固定值</w:t>
            </w:r>
            <w:r w:rsidRPr="00CC4ED0">
              <w:rPr>
                <w:rFonts w:ascii="標楷體" w:hAnsi="標楷體"/>
              </w:rPr>
              <w:t>“458”</w:t>
            </w:r>
          </w:p>
        </w:tc>
      </w:tr>
      <w:tr w:rsidR="00CC4ED0" w:rsidRPr="003B4F69" w14:paraId="5059E6A4" w14:textId="77777777" w:rsidTr="00CC4ED0">
        <w:tc>
          <w:tcPr>
            <w:tcW w:w="457" w:type="dxa"/>
            <w:vAlign w:val="center"/>
          </w:tcPr>
          <w:p w14:paraId="7E1231EA" w14:textId="0A342830" w:rsidR="00CC4ED0" w:rsidRPr="001E5531" w:rsidRDefault="00CC4ED0" w:rsidP="00CC4ED0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 w:hint="eastAsia"/>
              </w:rPr>
              <w:t>3</w:t>
            </w:r>
          </w:p>
        </w:tc>
        <w:tc>
          <w:tcPr>
            <w:tcW w:w="2492" w:type="dxa"/>
            <w:vAlign w:val="center"/>
          </w:tcPr>
          <w:p w14:paraId="1B11CCAE" w14:textId="404D2F3C" w:rsidR="00CC4ED0" w:rsidRPr="001E5531" w:rsidRDefault="00CC4ED0" w:rsidP="00CC4ED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FILLER</w:t>
            </w:r>
          </w:p>
        </w:tc>
        <w:tc>
          <w:tcPr>
            <w:tcW w:w="923" w:type="dxa"/>
            <w:vAlign w:val="center"/>
          </w:tcPr>
          <w:p w14:paraId="14E5EDA1" w14:textId="37CA1238" w:rsidR="00CC4ED0" w:rsidRPr="001E5531" w:rsidRDefault="00CC4ED0" w:rsidP="00CC4ED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5</w:t>
            </w:r>
          </w:p>
        </w:tc>
        <w:tc>
          <w:tcPr>
            <w:tcW w:w="1672" w:type="dxa"/>
            <w:vAlign w:val="center"/>
          </w:tcPr>
          <w:p w14:paraId="53D9F8BA" w14:textId="77777777" w:rsidR="00CC4ED0" w:rsidRPr="001E5531" w:rsidRDefault="00CC4ED0" w:rsidP="00CC4ED0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6C27DD19" w14:textId="00652D9E" w:rsidR="00CC4ED0" w:rsidRPr="00CC4ED0" w:rsidRDefault="00CC4ED0" w:rsidP="00CC4ED0">
            <w:pPr>
              <w:rPr>
                <w:rFonts w:ascii="標楷體" w:hAnsi="標楷體"/>
              </w:rPr>
            </w:pPr>
            <w:r w:rsidRPr="00CC4ED0">
              <w:rPr>
                <w:rFonts w:ascii="標楷體" w:hAnsi="標楷體" w:hint="eastAsia"/>
              </w:rPr>
              <w:t>空白</w:t>
            </w:r>
          </w:p>
        </w:tc>
      </w:tr>
      <w:tr w:rsidR="00CC4ED0" w:rsidRPr="003B4F69" w14:paraId="56ADA7D6" w14:textId="77777777" w:rsidTr="00CC4ED0">
        <w:tc>
          <w:tcPr>
            <w:tcW w:w="457" w:type="dxa"/>
            <w:vAlign w:val="center"/>
          </w:tcPr>
          <w:p w14:paraId="23F20469" w14:textId="71ECDC71" w:rsidR="00CC4ED0" w:rsidRPr="001E5531" w:rsidRDefault="00CC4ED0" w:rsidP="00CC4ED0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 w:hint="eastAsia"/>
              </w:rPr>
              <w:t>4</w:t>
            </w:r>
          </w:p>
        </w:tc>
        <w:tc>
          <w:tcPr>
            <w:tcW w:w="2492" w:type="dxa"/>
            <w:vAlign w:val="center"/>
          </w:tcPr>
          <w:p w14:paraId="169FFA07" w14:textId="5BEC1D53" w:rsidR="00CC4ED0" w:rsidRPr="001E5531" w:rsidRDefault="00CC4ED0" w:rsidP="00CC4ED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資料報送日期</w:t>
            </w:r>
          </w:p>
        </w:tc>
        <w:tc>
          <w:tcPr>
            <w:tcW w:w="923" w:type="dxa"/>
            <w:vAlign w:val="center"/>
          </w:tcPr>
          <w:p w14:paraId="124795C5" w14:textId="56CD3762" w:rsidR="00CC4ED0" w:rsidRPr="001E5531" w:rsidRDefault="00CC4ED0" w:rsidP="00CC4ED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7</w:t>
            </w:r>
          </w:p>
        </w:tc>
        <w:tc>
          <w:tcPr>
            <w:tcW w:w="1672" w:type="dxa"/>
            <w:vAlign w:val="center"/>
          </w:tcPr>
          <w:p w14:paraId="5F495505" w14:textId="3BA89ACD" w:rsidR="00CC4ED0" w:rsidRPr="001E5531" w:rsidRDefault="00CC4ED0" w:rsidP="00CC4ED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</w:t>
            </w:r>
            <w:r>
              <w:rPr>
                <w:rFonts w:ascii="標楷體" w:hAnsi="標楷體"/>
              </w:rPr>
              <w:t>YYMMDD</w:t>
            </w:r>
          </w:p>
        </w:tc>
        <w:tc>
          <w:tcPr>
            <w:tcW w:w="4343" w:type="dxa"/>
            <w:vAlign w:val="center"/>
          </w:tcPr>
          <w:p w14:paraId="1B4F9256" w14:textId="06BD715D" w:rsidR="00CC4ED0" w:rsidRPr="00CC4ED0" w:rsidRDefault="001F5B56" w:rsidP="00CC4ED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日曆日</w:t>
            </w:r>
            <w:r w:rsidR="00CC4ED0" w:rsidRPr="00CC4ED0">
              <w:rPr>
                <w:rFonts w:ascii="標楷體" w:hAnsi="標楷體" w:hint="eastAsia"/>
              </w:rPr>
              <w:t>(民國年)</w:t>
            </w:r>
          </w:p>
        </w:tc>
      </w:tr>
      <w:tr w:rsidR="00CC4ED0" w:rsidRPr="003B4F69" w14:paraId="036334FA" w14:textId="77777777" w:rsidTr="00CC4ED0">
        <w:tc>
          <w:tcPr>
            <w:tcW w:w="457" w:type="dxa"/>
            <w:vAlign w:val="center"/>
          </w:tcPr>
          <w:p w14:paraId="5F0C983A" w14:textId="498B4504" w:rsidR="00CC4ED0" w:rsidRPr="001E5531" w:rsidRDefault="00CC4ED0" w:rsidP="00CC4ED0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 w:hint="eastAsia"/>
              </w:rPr>
              <w:t>5</w:t>
            </w:r>
          </w:p>
        </w:tc>
        <w:tc>
          <w:tcPr>
            <w:tcW w:w="2492" w:type="dxa"/>
            <w:vAlign w:val="center"/>
          </w:tcPr>
          <w:p w14:paraId="0138E0F6" w14:textId="78B32A49" w:rsidR="00CC4ED0" w:rsidRPr="001E5531" w:rsidRDefault="00CC4ED0" w:rsidP="00CC4ED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本日檔案序號</w:t>
            </w:r>
          </w:p>
        </w:tc>
        <w:tc>
          <w:tcPr>
            <w:tcW w:w="923" w:type="dxa"/>
            <w:vAlign w:val="center"/>
          </w:tcPr>
          <w:p w14:paraId="7E1AE274" w14:textId="61CF6D73" w:rsidR="00CC4ED0" w:rsidRPr="001E5531" w:rsidRDefault="00CC4ED0" w:rsidP="00CC4ED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</w:p>
        </w:tc>
        <w:tc>
          <w:tcPr>
            <w:tcW w:w="1672" w:type="dxa"/>
            <w:vAlign w:val="center"/>
          </w:tcPr>
          <w:p w14:paraId="686E78F8" w14:textId="33EC56DE" w:rsidR="00CC4ED0" w:rsidRPr="001E5531" w:rsidRDefault="00CC4ED0" w:rsidP="00CC4ED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</w:t>
            </w:r>
          </w:p>
        </w:tc>
        <w:tc>
          <w:tcPr>
            <w:tcW w:w="4343" w:type="dxa"/>
            <w:vAlign w:val="center"/>
          </w:tcPr>
          <w:p w14:paraId="7123BEFF" w14:textId="3979A617" w:rsidR="00CC4ED0" w:rsidRPr="001E5531" w:rsidRDefault="00CC4ED0" w:rsidP="00CC4ED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  <w:r>
              <w:rPr>
                <w:rFonts w:ascii="標楷體" w:hAnsi="標楷體"/>
              </w:rPr>
              <w:t>“01”</w:t>
            </w:r>
          </w:p>
        </w:tc>
      </w:tr>
      <w:tr w:rsidR="00CC4ED0" w:rsidRPr="003B4F69" w14:paraId="26EF5ED7" w14:textId="77777777" w:rsidTr="00CC4ED0">
        <w:tc>
          <w:tcPr>
            <w:tcW w:w="457" w:type="dxa"/>
            <w:vAlign w:val="center"/>
          </w:tcPr>
          <w:p w14:paraId="0FF40382" w14:textId="21BBAB7B" w:rsidR="00CC4ED0" w:rsidRPr="001E5531" w:rsidRDefault="00CC4ED0" w:rsidP="00CC4ED0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/>
              </w:rPr>
              <w:t>6</w:t>
            </w:r>
          </w:p>
        </w:tc>
        <w:tc>
          <w:tcPr>
            <w:tcW w:w="2492" w:type="dxa"/>
            <w:vAlign w:val="center"/>
          </w:tcPr>
          <w:p w14:paraId="1F375DE8" w14:textId="36596D49" w:rsidR="00CC4ED0" w:rsidRPr="001E5531" w:rsidRDefault="00CC4ED0" w:rsidP="00CC4ED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FILLER</w:t>
            </w:r>
          </w:p>
        </w:tc>
        <w:tc>
          <w:tcPr>
            <w:tcW w:w="923" w:type="dxa"/>
            <w:vAlign w:val="center"/>
          </w:tcPr>
          <w:p w14:paraId="2A1A524B" w14:textId="0084456D" w:rsidR="00CC4ED0" w:rsidRPr="001E5531" w:rsidRDefault="00CC4ED0" w:rsidP="00CC4ED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672" w:type="dxa"/>
            <w:vAlign w:val="center"/>
          </w:tcPr>
          <w:p w14:paraId="4ED3C5E3" w14:textId="77777777" w:rsidR="00CC4ED0" w:rsidRPr="001E5531" w:rsidRDefault="00CC4ED0" w:rsidP="00CC4ED0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2D5B699C" w14:textId="4AA3C045" w:rsidR="00CC4ED0" w:rsidRPr="001E5531" w:rsidRDefault="00CC4ED0" w:rsidP="00CC4ED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空白</w:t>
            </w:r>
          </w:p>
        </w:tc>
      </w:tr>
      <w:tr w:rsidR="00CC4ED0" w:rsidRPr="003B4F69" w14:paraId="26220ABA" w14:textId="77777777" w:rsidTr="00CC4ED0">
        <w:tc>
          <w:tcPr>
            <w:tcW w:w="457" w:type="dxa"/>
            <w:vAlign w:val="center"/>
          </w:tcPr>
          <w:p w14:paraId="4816176D" w14:textId="22B1CA18" w:rsidR="00CC4ED0" w:rsidRPr="001E5531" w:rsidRDefault="00CC4ED0" w:rsidP="00CC4ED0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/>
              </w:rPr>
              <w:t>7</w:t>
            </w:r>
          </w:p>
        </w:tc>
        <w:tc>
          <w:tcPr>
            <w:tcW w:w="2492" w:type="dxa"/>
            <w:vAlign w:val="center"/>
          </w:tcPr>
          <w:p w14:paraId="128D88B7" w14:textId="137429A5" w:rsidR="00CC4ED0" w:rsidRPr="001E5531" w:rsidRDefault="00CC4ED0" w:rsidP="00CC4ED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審查部主辦人</w:t>
            </w:r>
          </w:p>
        </w:tc>
        <w:tc>
          <w:tcPr>
            <w:tcW w:w="923" w:type="dxa"/>
            <w:vAlign w:val="center"/>
          </w:tcPr>
          <w:p w14:paraId="5AC29F55" w14:textId="28A3FEC8" w:rsidR="00CC4ED0" w:rsidRPr="001E5531" w:rsidRDefault="00CC4ED0" w:rsidP="00CC4ED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</w:p>
        </w:tc>
        <w:tc>
          <w:tcPr>
            <w:tcW w:w="1672" w:type="dxa"/>
            <w:vAlign w:val="center"/>
          </w:tcPr>
          <w:p w14:paraId="77676B53" w14:textId="77777777" w:rsidR="00CC4ED0" w:rsidRPr="001E5531" w:rsidRDefault="00CC4ED0" w:rsidP="00CC4ED0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558D3B1F" w14:textId="4FF4EAE6" w:rsidR="00CC4ED0" w:rsidRPr="001E5531" w:rsidRDefault="00CC4ED0" w:rsidP="00CC4ED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  <w:r>
              <w:rPr>
                <w:rFonts w:ascii="標楷體" w:hAnsi="標楷體"/>
              </w:rPr>
              <w:t>“</w:t>
            </w:r>
            <w:r>
              <w:rPr>
                <w:rFonts w:ascii="標楷體" w:hAnsi="標楷體" w:hint="eastAsia"/>
              </w:rPr>
              <w:t>審查聯絡人－王ＸＸ</w:t>
            </w:r>
            <w:r>
              <w:rPr>
                <w:rFonts w:ascii="標楷體" w:hAnsi="標楷體"/>
              </w:rPr>
              <w:t>”</w:t>
            </w:r>
          </w:p>
        </w:tc>
      </w:tr>
      <w:tr w:rsidR="00CC4ED0" w:rsidRPr="003B4F69" w14:paraId="3BBDFEC6" w14:textId="77777777" w:rsidTr="00CC4ED0">
        <w:tc>
          <w:tcPr>
            <w:tcW w:w="457" w:type="dxa"/>
            <w:vAlign w:val="center"/>
          </w:tcPr>
          <w:p w14:paraId="03023BB8" w14:textId="2E6326BF" w:rsidR="00CC4ED0" w:rsidRPr="001E5531" w:rsidRDefault="00CC4ED0" w:rsidP="00CC4ED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8</w:t>
            </w:r>
          </w:p>
        </w:tc>
        <w:tc>
          <w:tcPr>
            <w:tcW w:w="2492" w:type="dxa"/>
            <w:vAlign w:val="center"/>
          </w:tcPr>
          <w:p w14:paraId="07B9B386" w14:textId="16CD49BC" w:rsidR="00CC4ED0" w:rsidRPr="001E5531" w:rsidRDefault="00CC4ED0" w:rsidP="00CC4ED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審查部主辦人聯絡電話</w:t>
            </w:r>
          </w:p>
        </w:tc>
        <w:tc>
          <w:tcPr>
            <w:tcW w:w="923" w:type="dxa"/>
            <w:vAlign w:val="center"/>
          </w:tcPr>
          <w:p w14:paraId="7A28DF90" w14:textId="79EB522C" w:rsidR="00CC4ED0" w:rsidRPr="001E5531" w:rsidRDefault="00CC4ED0" w:rsidP="00CC4ED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6</w:t>
            </w:r>
          </w:p>
        </w:tc>
        <w:tc>
          <w:tcPr>
            <w:tcW w:w="1672" w:type="dxa"/>
            <w:vAlign w:val="center"/>
          </w:tcPr>
          <w:p w14:paraId="0D159DE1" w14:textId="77777777" w:rsidR="00CC4ED0" w:rsidRPr="001E5531" w:rsidRDefault="00CC4ED0" w:rsidP="00CC4ED0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11566DC6" w14:textId="7C6604BC" w:rsidR="00CC4ED0" w:rsidRPr="001E5531" w:rsidRDefault="00CC4ED0" w:rsidP="00CC4ED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  <w:r>
              <w:rPr>
                <w:rFonts w:ascii="標楷體" w:hAnsi="標楷體"/>
              </w:rPr>
              <w:t>“02-2389xxxx#xxxx”</w:t>
            </w:r>
          </w:p>
        </w:tc>
      </w:tr>
      <w:tr w:rsidR="00CC4ED0" w:rsidRPr="003B4F69" w14:paraId="2401D148" w14:textId="77777777" w:rsidTr="001E7372">
        <w:tc>
          <w:tcPr>
            <w:tcW w:w="457" w:type="dxa"/>
            <w:vAlign w:val="center"/>
          </w:tcPr>
          <w:p w14:paraId="410A04AE" w14:textId="108A2ABA" w:rsidR="00CC4ED0" w:rsidRPr="001E5531" w:rsidRDefault="00CC4ED0" w:rsidP="00CC4ED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</w:p>
        </w:tc>
        <w:tc>
          <w:tcPr>
            <w:tcW w:w="2492" w:type="dxa"/>
            <w:vAlign w:val="center"/>
          </w:tcPr>
          <w:p w14:paraId="38625CC8" w14:textId="547C639D" w:rsidR="00CC4ED0" w:rsidRPr="001E5531" w:rsidRDefault="00CC4ED0" w:rsidP="00CC4ED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電腦處理單位聯絡人</w:t>
            </w:r>
          </w:p>
        </w:tc>
        <w:tc>
          <w:tcPr>
            <w:tcW w:w="923" w:type="dxa"/>
            <w:vAlign w:val="center"/>
          </w:tcPr>
          <w:p w14:paraId="308E28C4" w14:textId="66A22FD2" w:rsidR="00CC4ED0" w:rsidRPr="001E5531" w:rsidRDefault="00CC4ED0" w:rsidP="00CC4ED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</w:p>
        </w:tc>
        <w:tc>
          <w:tcPr>
            <w:tcW w:w="1672" w:type="dxa"/>
            <w:vAlign w:val="center"/>
          </w:tcPr>
          <w:p w14:paraId="58BEC550" w14:textId="77116BB8" w:rsidR="00CC4ED0" w:rsidRPr="001E5531" w:rsidRDefault="00CC4ED0" w:rsidP="00CC4ED0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29A46D4C" w14:textId="2AF9B750" w:rsidR="00CC4ED0" w:rsidRPr="001E5531" w:rsidRDefault="00CC4ED0" w:rsidP="00CC4ED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空白</w:t>
            </w:r>
          </w:p>
        </w:tc>
      </w:tr>
      <w:tr w:rsidR="00CC4ED0" w:rsidRPr="003B4F69" w14:paraId="7DAC08B5" w14:textId="77777777" w:rsidTr="001E7372">
        <w:tc>
          <w:tcPr>
            <w:tcW w:w="457" w:type="dxa"/>
            <w:vAlign w:val="center"/>
          </w:tcPr>
          <w:p w14:paraId="74C6745F" w14:textId="45B1E1C3" w:rsidR="00CC4ED0" w:rsidRPr="001E5531" w:rsidRDefault="00CC4ED0" w:rsidP="00CC4ED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10</w:t>
            </w:r>
          </w:p>
        </w:tc>
        <w:tc>
          <w:tcPr>
            <w:tcW w:w="2492" w:type="dxa"/>
            <w:vAlign w:val="center"/>
          </w:tcPr>
          <w:p w14:paraId="7C6B49B5" w14:textId="2485C501" w:rsidR="00CC4ED0" w:rsidRPr="001E5531" w:rsidRDefault="00CC4ED0" w:rsidP="00CC4ED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電腦處理單位聯絡電話</w:t>
            </w:r>
          </w:p>
        </w:tc>
        <w:tc>
          <w:tcPr>
            <w:tcW w:w="923" w:type="dxa"/>
            <w:vAlign w:val="center"/>
          </w:tcPr>
          <w:p w14:paraId="3AF7A5DB" w14:textId="4346F79A" w:rsidR="00CC4ED0" w:rsidRPr="001E5531" w:rsidRDefault="00CC4ED0" w:rsidP="00CC4ED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16</w:t>
            </w:r>
          </w:p>
        </w:tc>
        <w:tc>
          <w:tcPr>
            <w:tcW w:w="1672" w:type="dxa"/>
            <w:vAlign w:val="center"/>
          </w:tcPr>
          <w:p w14:paraId="49A29B33" w14:textId="77777777" w:rsidR="00CC4ED0" w:rsidRPr="001E5531" w:rsidRDefault="00CC4ED0" w:rsidP="00CC4ED0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7E28C8CB" w14:textId="4DCC296E" w:rsidR="00CC4ED0" w:rsidRPr="001E5531" w:rsidRDefault="00CC4ED0" w:rsidP="00CC4ED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空白</w:t>
            </w:r>
          </w:p>
        </w:tc>
      </w:tr>
      <w:tr w:rsidR="00CC4ED0" w:rsidRPr="003B4F69" w14:paraId="73F3EE14" w14:textId="77777777" w:rsidTr="001E7372">
        <w:tc>
          <w:tcPr>
            <w:tcW w:w="457" w:type="dxa"/>
            <w:vAlign w:val="center"/>
          </w:tcPr>
          <w:p w14:paraId="4BD6F66C" w14:textId="37CE8774" w:rsidR="00CC4ED0" w:rsidRPr="001E5531" w:rsidRDefault="00CC4ED0" w:rsidP="00CC4ED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11</w:t>
            </w:r>
          </w:p>
        </w:tc>
        <w:tc>
          <w:tcPr>
            <w:tcW w:w="2492" w:type="dxa"/>
            <w:vAlign w:val="center"/>
          </w:tcPr>
          <w:p w14:paraId="10B87204" w14:textId="749DAA0B" w:rsidR="00CC4ED0" w:rsidRPr="001E5531" w:rsidRDefault="00CC4ED0" w:rsidP="00CC4ED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聯絡訊息</w:t>
            </w:r>
          </w:p>
        </w:tc>
        <w:tc>
          <w:tcPr>
            <w:tcW w:w="923" w:type="dxa"/>
            <w:vAlign w:val="center"/>
          </w:tcPr>
          <w:p w14:paraId="0EFAC2B2" w14:textId="6806C1E5" w:rsidR="00CC4ED0" w:rsidRPr="001E5531" w:rsidRDefault="00CC4ED0" w:rsidP="00CC4ED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80</w:t>
            </w:r>
          </w:p>
        </w:tc>
        <w:tc>
          <w:tcPr>
            <w:tcW w:w="1672" w:type="dxa"/>
            <w:vAlign w:val="center"/>
          </w:tcPr>
          <w:p w14:paraId="450BE5D4" w14:textId="77777777" w:rsidR="00CC4ED0" w:rsidRPr="001E5531" w:rsidRDefault="00CC4ED0" w:rsidP="00CC4ED0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747CD492" w14:textId="2562C0D0" w:rsidR="00CC4ED0" w:rsidRPr="001E5531" w:rsidRDefault="00CC4ED0" w:rsidP="00CC4ED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空白</w:t>
            </w:r>
          </w:p>
        </w:tc>
      </w:tr>
      <w:tr w:rsidR="00CC4ED0" w:rsidRPr="003B4F69" w14:paraId="3800C802" w14:textId="77777777" w:rsidTr="001E7372">
        <w:tc>
          <w:tcPr>
            <w:tcW w:w="457" w:type="dxa"/>
            <w:vAlign w:val="center"/>
          </w:tcPr>
          <w:p w14:paraId="70017E02" w14:textId="009A6636" w:rsidR="00CC4ED0" w:rsidRPr="001E5531" w:rsidRDefault="00CC4ED0" w:rsidP="00CC4ED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12</w:t>
            </w:r>
          </w:p>
        </w:tc>
        <w:tc>
          <w:tcPr>
            <w:tcW w:w="2492" w:type="dxa"/>
            <w:vAlign w:val="center"/>
          </w:tcPr>
          <w:p w14:paraId="044BFF9A" w14:textId="19E34CE7" w:rsidR="00CC4ED0" w:rsidRPr="001E5531" w:rsidRDefault="00CC4ED0" w:rsidP="00CC4ED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FILLER</w:t>
            </w:r>
          </w:p>
        </w:tc>
        <w:tc>
          <w:tcPr>
            <w:tcW w:w="923" w:type="dxa"/>
            <w:vAlign w:val="center"/>
          </w:tcPr>
          <w:p w14:paraId="72996792" w14:textId="5777D247" w:rsidR="00CC4ED0" w:rsidRPr="001E5531" w:rsidRDefault="00CC4ED0" w:rsidP="00CC4ED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43</w:t>
            </w:r>
          </w:p>
        </w:tc>
        <w:tc>
          <w:tcPr>
            <w:tcW w:w="1672" w:type="dxa"/>
            <w:vAlign w:val="center"/>
          </w:tcPr>
          <w:p w14:paraId="022747D3" w14:textId="77777777" w:rsidR="00CC4ED0" w:rsidRPr="001E5531" w:rsidRDefault="00CC4ED0" w:rsidP="00CC4ED0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37FB1FD4" w14:textId="40C0DEDE" w:rsidR="00CC4ED0" w:rsidRPr="001E5531" w:rsidRDefault="00CC4ED0" w:rsidP="00CC4ED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空白</w:t>
            </w:r>
          </w:p>
        </w:tc>
      </w:tr>
    </w:tbl>
    <w:p w14:paraId="02E3D477" w14:textId="71688E0A" w:rsidR="001E12C3" w:rsidRDefault="001E12C3" w:rsidP="001E12C3">
      <w:pPr>
        <w:ind w:left="1440"/>
      </w:pPr>
    </w:p>
    <w:p w14:paraId="47939888" w14:textId="77777777" w:rsidR="001E12C3" w:rsidRPr="003B4F69" w:rsidRDefault="001E12C3" w:rsidP="001E12C3">
      <w:pPr>
        <w:rPr>
          <w:rFonts w:ascii="標楷體" w:hAnsi="標楷體"/>
        </w:rPr>
      </w:pPr>
      <w:r>
        <w:rPr>
          <w:rFonts w:ascii="標楷體" w:hAnsi="標楷體" w:hint="eastAsia"/>
        </w:rPr>
        <w:lastRenderedPageBreak/>
        <w:t>明細</w:t>
      </w:r>
      <w:r w:rsidRPr="003B4F69">
        <w:rPr>
          <w:rFonts w:ascii="標楷體" w:hAnsi="標楷體" w:hint="eastAsia"/>
        </w:rPr>
        <w:t>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488"/>
        <w:gridCol w:w="919"/>
        <w:gridCol w:w="1692"/>
        <w:gridCol w:w="4331"/>
      </w:tblGrid>
      <w:tr w:rsidR="001E12C3" w:rsidRPr="003B4F69" w14:paraId="2EE70459" w14:textId="77777777" w:rsidTr="00EA0F0D">
        <w:tc>
          <w:tcPr>
            <w:tcW w:w="457" w:type="dxa"/>
            <w:vAlign w:val="center"/>
          </w:tcPr>
          <w:p w14:paraId="044F7C2A" w14:textId="77777777" w:rsidR="001E12C3" w:rsidRPr="003B4F69" w:rsidRDefault="001E12C3" w:rsidP="00074B56">
            <w:r w:rsidRPr="003B4F69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3B4F69">
              <w:rPr>
                <w:rFonts w:ascii="標楷體" w:hAnsi="標楷體"/>
                <w:b/>
                <w:bCs/>
                <w:kern w:val="0"/>
              </w:rPr>
              <w:br/>
            </w:r>
            <w:r w:rsidRPr="003B4F69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488" w:type="dxa"/>
            <w:vAlign w:val="center"/>
          </w:tcPr>
          <w:p w14:paraId="785B1A2A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919" w:type="dxa"/>
            <w:vAlign w:val="center"/>
          </w:tcPr>
          <w:p w14:paraId="5A07C554" w14:textId="7363DBB3" w:rsidR="001E12C3" w:rsidRPr="003B4F69" w:rsidRDefault="00BB2B79" w:rsidP="00074B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692" w:type="dxa"/>
            <w:vAlign w:val="center"/>
          </w:tcPr>
          <w:p w14:paraId="7729FBF5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331" w:type="dxa"/>
            <w:vAlign w:val="center"/>
          </w:tcPr>
          <w:p w14:paraId="20B3DB0B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EA0F0D" w:rsidRPr="003B4F69" w14:paraId="6D9295B8" w14:textId="77777777" w:rsidTr="00EA0F0D">
        <w:tc>
          <w:tcPr>
            <w:tcW w:w="457" w:type="dxa"/>
            <w:vAlign w:val="center"/>
          </w:tcPr>
          <w:p w14:paraId="6F9E8B84" w14:textId="30755D8F" w:rsidR="00EA0F0D" w:rsidRPr="001E5531" w:rsidRDefault="00EA0F0D" w:rsidP="00EA0F0D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 w:hint="eastAsia"/>
              </w:rPr>
              <w:t>1</w:t>
            </w:r>
          </w:p>
        </w:tc>
        <w:tc>
          <w:tcPr>
            <w:tcW w:w="2488" w:type="dxa"/>
            <w:vAlign w:val="center"/>
          </w:tcPr>
          <w:p w14:paraId="305B4835" w14:textId="22624246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總行代號</w:t>
            </w:r>
          </w:p>
        </w:tc>
        <w:tc>
          <w:tcPr>
            <w:tcW w:w="919" w:type="dxa"/>
            <w:vAlign w:val="center"/>
          </w:tcPr>
          <w:p w14:paraId="38EDD978" w14:textId="2BAFF70D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1692" w:type="dxa"/>
            <w:vAlign w:val="center"/>
          </w:tcPr>
          <w:p w14:paraId="17BC9D9F" w14:textId="77777777" w:rsidR="00EA0F0D" w:rsidRPr="001E5531" w:rsidRDefault="00EA0F0D" w:rsidP="00EA0F0D">
            <w:pPr>
              <w:rPr>
                <w:rFonts w:ascii="標楷體" w:hAnsi="標楷體"/>
              </w:rPr>
            </w:pPr>
          </w:p>
        </w:tc>
        <w:tc>
          <w:tcPr>
            <w:tcW w:w="4331" w:type="dxa"/>
            <w:vAlign w:val="center"/>
          </w:tcPr>
          <w:p w14:paraId="39F7AC1D" w14:textId="1CEA838E" w:rsidR="00EA0F0D" w:rsidRPr="001E5531" w:rsidRDefault="00EA0F0D" w:rsidP="00EA0F0D">
            <w:pPr>
              <w:rPr>
                <w:rFonts w:ascii="標楷體" w:hAnsi="標楷體"/>
              </w:rPr>
            </w:pPr>
            <w:ins w:id="11" w:author="st1" w:date="2021-05-16T15:49:00Z">
              <w:r w:rsidRPr="00DB354B">
                <w:rPr>
                  <w:rFonts w:ascii="標楷體" w:hAnsi="標楷體"/>
                </w:rPr>
                <w:t>JcicB2</w:t>
              </w:r>
            </w:ins>
            <w:r>
              <w:rPr>
                <w:rFonts w:ascii="標楷體" w:hAnsi="標楷體"/>
              </w:rPr>
              <w:t>11.</w:t>
            </w:r>
            <w:r w:rsidRPr="00F35DB6">
              <w:rPr>
                <w:rFonts w:ascii="標楷體" w:hAnsi="標楷體"/>
              </w:rPr>
              <w:t>BankItem</w:t>
            </w:r>
          </w:p>
        </w:tc>
      </w:tr>
      <w:tr w:rsidR="00EA0F0D" w:rsidRPr="003B4F69" w14:paraId="7DA9F452" w14:textId="77777777" w:rsidTr="00EA0F0D">
        <w:tc>
          <w:tcPr>
            <w:tcW w:w="457" w:type="dxa"/>
            <w:vAlign w:val="center"/>
          </w:tcPr>
          <w:p w14:paraId="2B86B519" w14:textId="1572E222" w:rsidR="00EA0F0D" w:rsidRPr="001E5531" w:rsidRDefault="00EA0F0D" w:rsidP="00EA0F0D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 w:hint="eastAsia"/>
              </w:rPr>
              <w:t>2</w:t>
            </w:r>
          </w:p>
        </w:tc>
        <w:tc>
          <w:tcPr>
            <w:tcW w:w="2488" w:type="dxa"/>
            <w:vAlign w:val="center"/>
          </w:tcPr>
          <w:p w14:paraId="69DE404B" w14:textId="5DDAE4C5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分行代號</w:t>
            </w:r>
          </w:p>
        </w:tc>
        <w:tc>
          <w:tcPr>
            <w:tcW w:w="919" w:type="dxa"/>
            <w:vAlign w:val="center"/>
          </w:tcPr>
          <w:p w14:paraId="0E5570A4" w14:textId="2AB4EF7D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1692" w:type="dxa"/>
            <w:vAlign w:val="center"/>
          </w:tcPr>
          <w:p w14:paraId="7ECEEC8F" w14:textId="77777777" w:rsidR="00EA0F0D" w:rsidRPr="001E5531" w:rsidRDefault="00EA0F0D" w:rsidP="00EA0F0D">
            <w:pPr>
              <w:rPr>
                <w:rFonts w:ascii="標楷體" w:hAnsi="標楷體"/>
              </w:rPr>
            </w:pPr>
          </w:p>
        </w:tc>
        <w:tc>
          <w:tcPr>
            <w:tcW w:w="4331" w:type="dxa"/>
            <w:vAlign w:val="center"/>
          </w:tcPr>
          <w:p w14:paraId="635637DD" w14:textId="124FFB03" w:rsidR="00EA0F0D" w:rsidRPr="001E5531" w:rsidRDefault="00EA0F0D" w:rsidP="00EA0F0D">
            <w:pPr>
              <w:rPr>
                <w:rFonts w:ascii="標楷體" w:hAnsi="標楷體"/>
              </w:rPr>
            </w:pPr>
            <w:ins w:id="12" w:author="st1" w:date="2021-05-16T15:49:00Z">
              <w:r w:rsidRPr="00DB354B">
                <w:rPr>
                  <w:rFonts w:ascii="標楷體" w:hAnsi="標楷體"/>
                </w:rPr>
                <w:t>JcicB2</w:t>
              </w:r>
            </w:ins>
            <w:r>
              <w:rPr>
                <w:rFonts w:ascii="標楷體" w:hAnsi="標楷體"/>
              </w:rPr>
              <w:t>11.</w:t>
            </w:r>
            <w:r w:rsidRPr="00F35DB6">
              <w:rPr>
                <w:rFonts w:ascii="標楷體" w:hAnsi="標楷體"/>
              </w:rPr>
              <w:t>BranchItem</w:t>
            </w:r>
          </w:p>
        </w:tc>
      </w:tr>
      <w:tr w:rsidR="00EA0F0D" w:rsidRPr="003B4F69" w14:paraId="186FC7C9" w14:textId="77777777" w:rsidTr="00EA0F0D">
        <w:tc>
          <w:tcPr>
            <w:tcW w:w="457" w:type="dxa"/>
            <w:vAlign w:val="center"/>
          </w:tcPr>
          <w:p w14:paraId="7C0EE239" w14:textId="16C4D50A" w:rsidR="00EA0F0D" w:rsidRPr="001E5531" w:rsidRDefault="00EA0F0D" w:rsidP="00EA0F0D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 w:hint="eastAsia"/>
              </w:rPr>
              <w:t>3</w:t>
            </w:r>
          </w:p>
        </w:tc>
        <w:tc>
          <w:tcPr>
            <w:tcW w:w="2488" w:type="dxa"/>
            <w:vAlign w:val="center"/>
          </w:tcPr>
          <w:p w14:paraId="6209AF66" w14:textId="2667158E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交易代碼</w:t>
            </w:r>
          </w:p>
        </w:tc>
        <w:tc>
          <w:tcPr>
            <w:tcW w:w="919" w:type="dxa"/>
            <w:vAlign w:val="center"/>
          </w:tcPr>
          <w:p w14:paraId="289ABE4A" w14:textId="7041CAA7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692" w:type="dxa"/>
            <w:vAlign w:val="center"/>
          </w:tcPr>
          <w:p w14:paraId="5382D561" w14:textId="27085072" w:rsidR="00EA0F0D" w:rsidRPr="001E5531" w:rsidRDefault="00EA0F0D" w:rsidP="00EA0F0D">
            <w:pPr>
              <w:rPr>
                <w:rFonts w:ascii="標楷體" w:hAnsi="標楷體"/>
              </w:rPr>
            </w:pPr>
          </w:p>
        </w:tc>
        <w:tc>
          <w:tcPr>
            <w:tcW w:w="4331" w:type="dxa"/>
            <w:vAlign w:val="center"/>
          </w:tcPr>
          <w:p w14:paraId="5C9DB7B5" w14:textId="7BAC44C4" w:rsidR="001B5A44" w:rsidRPr="001B5A44" w:rsidRDefault="001B5A44" w:rsidP="001B5A44">
            <w:pPr>
              <w:rPr>
                <w:rFonts w:ascii="標楷體" w:hAnsi="標楷體"/>
              </w:rPr>
            </w:pPr>
            <w:r w:rsidRPr="001B5A44">
              <w:rPr>
                <w:rFonts w:ascii="標楷體" w:hAnsi="標楷體" w:hint="eastAsia"/>
              </w:rPr>
              <w:t>A</w:t>
            </w:r>
            <w:r w:rsidR="001D7336">
              <w:rPr>
                <w:rFonts w:ascii="標楷體" w:hAnsi="標楷體"/>
              </w:rPr>
              <w:t>:</w:t>
            </w:r>
            <w:r w:rsidRPr="001B5A44">
              <w:rPr>
                <w:rFonts w:ascii="標楷體" w:hAnsi="標楷體" w:hint="eastAsia"/>
              </w:rPr>
              <w:t>新增 C</w:t>
            </w:r>
            <w:r w:rsidR="001D7336">
              <w:rPr>
                <w:rFonts w:ascii="標楷體" w:hAnsi="標楷體"/>
              </w:rPr>
              <w:t>:</w:t>
            </w:r>
            <w:r w:rsidRPr="001B5A44">
              <w:rPr>
                <w:rFonts w:ascii="標楷體" w:hAnsi="標楷體" w:hint="eastAsia"/>
              </w:rPr>
              <w:t>異動 D</w:t>
            </w:r>
            <w:r w:rsidR="001D7336">
              <w:rPr>
                <w:rFonts w:ascii="標楷體" w:hAnsi="標楷體"/>
              </w:rPr>
              <w:t>:</w:t>
            </w:r>
            <w:r w:rsidRPr="001B5A44">
              <w:rPr>
                <w:rFonts w:ascii="標楷體" w:hAnsi="標楷體" w:hint="eastAsia"/>
              </w:rPr>
              <w:t>刪除 ;</w:t>
            </w:r>
          </w:p>
          <w:p w14:paraId="5D40C26D" w14:textId="7D89F445" w:rsidR="00EA0F0D" w:rsidRPr="001E5531" w:rsidRDefault="00EA0F0D" w:rsidP="001B5A44">
            <w:pPr>
              <w:rPr>
                <w:rFonts w:ascii="標楷體" w:hAnsi="標楷體"/>
              </w:rPr>
            </w:pPr>
            <w:ins w:id="13" w:author="st1" w:date="2021-05-16T15:49:00Z">
              <w:r w:rsidRPr="00DB354B">
                <w:rPr>
                  <w:rFonts w:ascii="標楷體" w:hAnsi="標楷體"/>
                </w:rPr>
                <w:t>JcicB2</w:t>
              </w:r>
            </w:ins>
            <w:r>
              <w:rPr>
                <w:rFonts w:ascii="標楷體" w:hAnsi="標楷體"/>
              </w:rPr>
              <w:t>11.</w:t>
            </w:r>
            <w:r w:rsidRPr="003D7498">
              <w:rPr>
                <w:rFonts w:ascii="標楷體" w:hAnsi="標楷體"/>
              </w:rPr>
              <w:t>TranCode</w:t>
            </w:r>
          </w:p>
        </w:tc>
      </w:tr>
      <w:tr w:rsidR="00EA0F0D" w:rsidRPr="003B4F69" w14:paraId="476992BD" w14:textId="77777777" w:rsidTr="00EA0F0D">
        <w:tc>
          <w:tcPr>
            <w:tcW w:w="457" w:type="dxa"/>
            <w:vAlign w:val="center"/>
          </w:tcPr>
          <w:p w14:paraId="13502AFC" w14:textId="663DB3AA" w:rsidR="00EA0F0D" w:rsidRPr="001E5531" w:rsidRDefault="00EA0F0D" w:rsidP="00EA0F0D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 w:hint="eastAsia"/>
              </w:rPr>
              <w:t>4</w:t>
            </w:r>
          </w:p>
        </w:tc>
        <w:tc>
          <w:tcPr>
            <w:tcW w:w="2488" w:type="dxa"/>
            <w:vAlign w:val="center"/>
          </w:tcPr>
          <w:p w14:paraId="058DCB89" w14:textId="0CAF0694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授信戶IDN/BAN</w:t>
            </w:r>
          </w:p>
        </w:tc>
        <w:tc>
          <w:tcPr>
            <w:tcW w:w="919" w:type="dxa"/>
            <w:vAlign w:val="center"/>
          </w:tcPr>
          <w:p w14:paraId="2BC5ECE9" w14:textId="4E1AEB80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692" w:type="dxa"/>
            <w:vAlign w:val="center"/>
          </w:tcPr>
          <w:p w14:paraId="631E6B94" w14:textId="77777777" w:rsidR="00EA0F0D" w:rsidRPr="001E5531" w:rsidRDefault="00EA0F0D" w:rsidP="00EA0F0D">
            <w:pPr>
              <w:rPr>
                <w:rFonts w:ascii="標楷體" w:hAnsi="標楷體"/>
              </w:rPr>
            </w:pPr>
          </w:p>
        </w:tc>
        <w:tc>
          <w:tcPr>
            <w:tcW w:w="4331" w:type="dxa"/>
            <w:vAlign w:val="center"/>
          </w:tcPr>
          <w:p w14:paraId="2111EACE" w14:textId="40826FC6" w:rsidR="00EA0F0D" w:rsidRPr="001E5531" w:rsidRDefault="00EA0F0D" w:rsidP="00EA0F0D">
            <w:pPr>
              <w:rPr>
                <w:rFonts w:ascii="標楷體" w:hAnsi="標楷體"/>
              </w:rPr>
            </w:pPr>
            <w:ins w:id="14" w:author="st1" w:date="2021-05-16T15:49:00Z">
              <w:r w:rsidRPr="00DB354B">
                <w:rPr>
                  <w:rFonts w:ascii="標楷體" w:hAnsi="標楷體"/>
                </w:rPr>
                <w:t>JcicB2</w:t>
              </w:r>
            </w:ins>
            <w:r>
              <w:rPr>
                <w:rFonts w:ascii="標楷體" w:hAnsi="標楷體"/>
              </w:rPr>
              <w:t>11.</w:t>
            </w:r>
            <w:r w:rsidRPr="003D7498">
              <w:rPr>
                <w:rFonts w:ascii="標楷體" w:hAnsi="標楷體"/>
              </w:rPr>
              <w:t>CustId</w:t>
            </w:r>
          </w:p>
        </w:tc>
      </w:tr>
      <w:tr w:rsidR="00EA0F0D" w:rsidRPr="003B4F69" w14:paraId="2285808F" w14:textId="77777777" w:rsidTr="00EA0F0D">
        <w:tc>
          <w:tcPr>
            <w:tcW w:w="457" w:type="dxa"/>
            <w:vAlign w:val="center"/>
          </w:tcPr>
          <w:p w14:paraId="382F3573" w14:textId="0E6BBB96" w:rsidR="00EA0F0D" w:rsidRPr="001E5531" w:rsidRDefault="00EA0F0D" w:rsidP="00EA0F0D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 w:hint="eastAsia"/>
              </w:rPr>
              <w:t>5</w:t>
            </w:r>
          </w:p>
        </w:tc>
        <w:tc>
          <w:tcPr>
            <w:tcW w:w="2488" w:type="dxa"/>
            <w:vAlign w:val="center"/>
          </w:tcPr>
          <w:p w14:paraId="06225FFC" w14:textId="0E57FE46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交易屬性</w:t>
            </w:r>
          </w:p>
        </w:tc>
        <w:tc>
          <w:tcPr>
            <w:tcW w:w="919" w:type="dxa"/>
            <w:vAlign w:val="center"/>
          </w:tcPr>
          <w:p w14:paraId="6FC90CE7" w14:textId="1D81092A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692" w:type="dxa"/>
            <w:vAlign w:val="center"/>
          </w:tcPr>
          <w:p w14:paraId="0F00E944" w14:textId="77777777" w:rsidR="00EA0F0D" w:rsidRPr="001E5531" w:rsidRDefault="00EA0F0D" w:rsidP="00EA0F0D">
            <w:pPr>
              <w:rPr>
                <w:rFonts w:ascii="標楷體" w:hAnsi="標楷體"/>
              </w:rPr>
            </w:pPr>
          </w:p>
        </w:tc>
        <w:tc>
          <w:tcPr>
            <w:tcW w:w="4331" w:type="dxa"/>
            <w:vAlign w:val="center"/>
          </w:tcPr>
          <w:p w14:paraId="3454A3EF" w14:textId="27678891" w:rsidR="00275906" w:rsidRDefault="00275906" w:rsidP="00EA0F0D">
            <w:pPr>
              <w:rPr>
                <w:rFonts w:ascii="標楷體" w:hAnsi="標楷體"/>
              </w:rPr>
            </w:pPr>
            <w:r w:rsidRPr="00275906">
              <w:rPr>
                <w:rFonts w:ascii="標楷體" w:hAnsi="標楷體" w:hint="eastAsia"/>
              </w:rPr>
              <w:t>A</w:t>
            </w:r>
            <w:r w:rsidR="001D7336">
              <w:rPr>
                <w:rFonts w:ascii="標楷體" w:hAnsi="標楷體"/>
              </w:rPr>
              <w:t>:</w:t>
            </w:r>
            <w:r w:rsidRPr="00275906">
              <w:rPr>
                <w:rFonts w:ascii="標楷體" w:hAnsi="標楷體" w:hint="eastAsia"/>
              </w:rPr>
              <w:t>本筆撥款 B</w:t>
            </w:r>
            <w:r w:rsidR="001D7336">
              <w:rPr>
                <w:rFonts w:ascii="標楷體" w:hAnsi="標楷體"/>
              </w:rPr>
              <w:t>:</w:t>
            </w:r>
            <w:r w:rsidRPr="00275906">
              <w:rPr>
                <w:rFonts w:ascii="標楷體" w:hAnsi="標楷體" w:hint="eastAsia"/>
              </w:rPr>
              <w:t>本筆還款</w:t>
            </w:r>
          </w:p>
          <w:p w14:paraId="3101862F" w14:textId="66826B20" w:rsidR="00EA0F0D" w:rsidRPr="001E5531" w:rsidRDefault="00EA0F0D" w:rsidP="00EA0F0D">
            <w:pPr>
              <w:rPr>
                <w:rFonts w:ascii="標楷體" w:hAnsi="標楷體"/>
              </w:rPr>
            </w:pPr>
            <w:ins w:id="15" w:author="st1" w:date="2021-05-16T15:49:00Z">
              <w:r w:rsidRPr="00DB354B">
                <w:rPr>
                  <w:rFonts w:ascii="標楷體" w:hAnsi="標楷體"/>
                </w:rPr>
                <w:t>JcicB2</w:t>
              </w:r>
            </w:ins>
            <w:r>
              <w:rPr>
                <w:rFonts w:ascii="標楷體" w:hAnsi="標楷體"/>
              </w:rPr>
              <w:t>11.</w:t>
            </w:r>
            <w:r w:rsidRPr="003D7498">
              <w:rPr>
                <w:rFonts w:ascii="標楷體" w:hAnsi="標楷體"/>
              </w:rPr>
              <w:t>SubTranCode</w:t>
            </w:r>
          </w:p>
        </w:tc>
      </w:tr>
      <w:tr w:rsidR="00EA0F0D" w:rsidRPr="003B4F69" w14:paraId="12F29B55" w14:textId="77777777" w:rsidTr="00EA0F0D">
        <w:tc>
          <w:tcPr>
            <w:tcW w:w="457" w:type="dxa"/>
            <w:vAlign w:val="center"/>
          </w:tcPr>
          <w:p w14:paraId="76A1AC5D" w14:textId="18E38D35" w:rsidR="00EA0F0D" w:rsidRPr="001E5531" w:rsidRDefault="00EA0F0D" w:rsidP="00EA0F0D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/>
              </w:rPr>
              <w:t>6</w:t>
            </w:r>
          </w:p>
        </w:tc>
        <w:tc>
          <w:tcPr>
            <w:tcW w:w="2488" w:type="dxa"/>
            <w:vAlign w:val="center"/>
          </w:tcPr>
          <w:p w14:paraId="335E5164" w14:textId="40D128F0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交易日期</w:t>
            </w:r>
          </w:p>
        </w:tc>
        <w:tc>
          <w:tcPr>
            <w:tcW w:w="919" w:type="dxa"/>
            <w:vAlign w:val="center"/>
          </w:tcPr>
          <w:p w14:paraId="4465287E" w14:textId="6378DD3A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7</w:t>
            </w:r>
          </w:p>
        </w:tc>
        <w:tc>
          <w:tcPr>
            <w:tcW w:w="1692" w:type="dxa"/>
            <w:vAlign w:val="center"/>
          </w:tcPr>
          <w:p w14:paraId="77CF4854" w14:textId="2ECBEFC9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</w:t>
            </w:r>
            <w:r>
              <w:rPr>
                <w:rFonts w:ascii="標楷體" w:hAnsi="標楷體"/>
              </w:rPr>
              <w:t>YYMMDD</w:t>
            </w:r>
          </w:p>
        </w:tc>
        <w:tc>
          <w:tcPr>
            <w:tcW w:w="4331" w:type="dxa"/>
            <w:vAlign w:val="center"/>
          </w:tcPr>
          <w:p w14:paraId="14D00A75" w14:textId="274629EE" w:rsidR="00E01819" w:rsidRDefault="00E01819" w:rsidP="00EA0F0D">
            <w:pPr>
              <w:rPr>
                <w:rFonts w:ascii="標楷體" w:hAnsi="標楷體"/>
              </w:rPr>
            </w:pPr>
            <w:r w:rsidRPr="00E01819">
              <w:rPr>
                <w:rFonts w:ascii="標楷體" w:hAnsi="標楷體" w:hint="eastAsia"/>
              </w:rPr>
              <w:t>以民國年表示</w:t>
            </w:r>
          </w:p>
          <w:p w14:paraId="6616C78F" w14:textId="12F9D0E8" w:rsidR="00EA0F0D" w:rsidRPr="001E5531" w:rsidRDefault="00EA0F0D" w:rsidP="00EA0F0D">
            <w:pPr>
              <w:rPr>
                <w:rFonts w:ascii="標楷體" w:hAnsi="標楷體"/>
              </w:rPr>
            </w:pPr>
            <w:ins w:id="16" w:author="st1" w:date="2021-05-16T15:49:00Z">
              <w:r w:rsidRPr="00DB354B">
                <w:rPr>
                  <w:rFonts w:ascii="標楷體" w:hAnsi="標楷體"/>
                </w:rPr>
                <w:t>JcicB2</w:t>
              </w:r>
            </w:ins>
            <w:r>
              <w:rPr>
                <w:rFonts w:ascii="標楷體" w:hAnsi="標楷體"/>
              </w:rPr>
              <w:t>11.</w:t>
            </w:r>
            <w:r w:rsidRPr="003D7498">
              <w:rPr>
                <w:rFonts w:ascii="標楷體" w:hAnsi="標楷體"/>
              </w:rPr>
              <w:t>AcDate</w:t>
            </w:r>
          </w:p>
        </w:tc>
      </w:tr>
      <w:tr w:rsidR="00EA0F0D" w:rsidRPr="003B4F69" w14:paraId="5BC67A96" w14:textId="77777777" w:rsidTr="00EA0F0D">
        <w:tc>
          <w:tcPr>
            <w:tcW w:w="457" w:type="dxa"/>
            <w:vAlign w:val="center"/>
          </w:tcPr>
          <w:p w14:paraId="003DD251" w14:textId="42580430" w:rsidR="00EA0F0D" w:rsidRPr="001E5531" w:rsidRDefault="00EA0F0D" w:rsidP="00EA0F0D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/>
              </w:rPr>
              <w:t>7</w:t>
            </w:r>
          </w:p>
        </w:tc>
        <w:tc>
          <w:tcPr>
            <w:tcW w:w="2488" w:type="dxa"/>
            <w:vAlign w:val="center"/>
          </w:tcPr>
          <w:p w14:paraId="5EBA1702" w14:textId="781C4374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本筆撥款／還款帳號</w:t>
            </w:r>
          </w:p>
        </w:tc>
        <w:tc>
          <w:tcPr>
            <w:tcW w:w="919" w:type="dxa"/>
            <w:vAlign w:val="center"/>
          </w:tcPr>
          <w:p w14:paraId="2411A0AA" w14:textId="21068EC1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50</w:t>
            </w:r>
          </w:p>
        </w:tc>
        <w:tc>
          <w:tcPr>
            <w:tcW w:w="1692" w:type="dxa"/>
            <w:vAlign w:val="center"/>
          </w:tcPr>
          <w:p w14:paraId="534D6210" w14:textId="77777777" w:rsidR="00EA0F0D" w:rsidRPr="001E5531" w:rsidRDefault="00EA0F0D" w:rsidP="00EA0F0D">
            <w:pPr>
              <w:rPr>
                <w:rFonts w:ascii="標楷體" w:hAnsi="標楷體"/>
              </w:rPr>
            </w:pPr>
          </w:p>
        </w:tc>
        <w:tc>
          <w:tcPr>
            <w:tcW w:w="4331" w:type="dxa"/>
            <w:vAlign w:val="center"/>
          </w:tcPr>
          <w:p w14:paraId="5AB7E484" w14:textId="605B968F" w:rsidR="00EA0F0D" w:rsidRPr="001E5531" w:rsidRDefault="00EA0F0D" w:rsidP="00EA0F0D">
            <w:pPr>
              <w:rPr>
                <w:rFonts w:ascii="標楷體" w:hAnsi="標楷體"/>
              </w:rPr>
            </w:pPr>
            <w:ins w:id="17" w:author="st1" w:date="2021-05-16T15:49:00Z">
              <w:r w:rsidRPr="00DB354B">
                <w:rPr>
                  <w:rFonts w:ascii="標楷體" w:hAnsi="標楷體"/>
                </w:rPr>
                <w:t>JcicB2</w:t>
              </w:r>
            </w:ins>
            <w:r>
              <w:rPr>
                <w:rFonts w:ascii="標楷體" w:hAnsi="標楷體"/>
              </w:rPr>
              <w:t>11.</w:t>
            </w:r>
            <w:r w:rsidRPr="003D7498">
              <w:rPr>
                <w:rFonts w:ascii="標楷體" w:hAnsi="標楷體"/>
              </w:rPr>
              <w:t>AcctNo</w:t>
            </w:r>
          </w:p>
        </w:tc>
      </w:tr>
      <w:tr w:rsidR="00EA0F0D" w:rsidRPr="003B4F69" w14:paraId="1D9082F5" w14:textId="77777777" w:rsidTr="00EA0F0D">
        <w:tc>
          <w:tcPr>
            <w:tcW w:w="457" w:type="dxa"/>
            <w:vAlign w:val="center"/>
          </w:tcPr>
          <w:p w14:paraId="6859B624" w14:textId="3C626CF8" w:rsidR="00EA0F0D" w:rsidRPr="001E5531" w:rsidRDefault="00EA0F0D" w:rsidP="00EA0F0D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/>
              </w:rPr>
              <w:t>8</w:t>
            </w:r>
          </w:p>
        </w:tc>
        <w:tc>
          <w:tcPr>
            <w:tcW w:w="2488" w:type="dxa"/>
            <w:vAlign w:val="center"/>
          </w:tcPr>
          <w:p w14:paraId="54AD6143" w14:textId="103800D8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本筆撥款／還款金額</w:t>
            </w:r>
          </w:p>
        </w:tc>
        <w:tc>
          <w:tcPr>
            <w:tcW w:w="919" w:type="dxa"/>
            <w:vAlign w:val="center"/>
          </w:tcPr>
          <w:p w14:paraId="1A792D8B" w14:textId="3FC07A91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692" w:type="dxa"/>
            <w:vAlign w:val="center"/>
          </w:tcPr>
          <w:p w14:paraId="35D4FE0C" w14:textId="562AF31A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999999999</w:t>
            </w:r>
          </w:p>
        </w:tc>
        <w:tc>
          <w:tcPr>
            <w:tcW w:w="4331" w:type="dxa"/>
            <w:vAlign w:val="center"/>
          </w:tcPr>
          <w:p w14:paraId="0AAB97E4" w14:textId="77777777" w:rsidR="00CE0DD0" w:rsidRDefault="00CE0DD0" w:rsidP="00EA0F0D">
            <w:pPr>
              <w:rPr>
                <w:rFonts w:ascii="標楷體" w:hAnsi="標楷體"/>
              </w:rPr>
            </w:pPr>
            <w:r w:rsidRPr="00CE0DD0">
              <w:rPr>
                <w:rFonts w:ascii="標楷體" w:hAnsi="標楷體" w:hint="eastAsia"/>
              </w:rPr>
              <w:t>右靠左補0，單位新台幣千元，不足千元以一千元計，填1</w:t>
            </w:r>
          </w:p>
          <w:p w14:paraId="4722CFF3" w14:textId="7F0C01BC" w:rsidR="00EA0F0D" w:rsidRPr="001E5531" w:rsidRDefault="00EA0F0D" w:rsidP="00EA0F0D">
            <w:pPr>
              <w:rPr>
                <w:rFonts w:ascii="標楷體" w:hAnsi="標楷體"/>
              </w:rPr>
            </w:pPr>
            <w:ins w:id="18" w:author="st1" w:date="2021-05-16T15:49:00Z">
              <w:r w:rsidRPr="00DB354B">
                <w:rPr>
                  <w:rFonts w:ascii="標楷體" w:hAnsi="標楷體"/>
                </w:rPr>
                <w:t>JcicB2</w:t>
              </w:r>
            </w:ins>
            <w:r>
              <w:rPr>
                <w:rFonts w:ascii="標楷體" w:hAnsi="標楷體"/>
              </w:rPr>
              <w:t>11.</w:t>
            </w:r>
            <w:r w:rsidRPr="003D7498">
              <w:rPr>
                <w:rFonts w:ascii="標楷體" w:hAnsi="標楷體"/>
              </w:rPr>
              <w:t>TxAmt</w:t>
            </w:r>
          </w:p>
        </w:tc>
      </w:tr>
      <w:tr w:rsidR="00EA0F0D" w:rsidRPr="003B4F69" w14:paraId="0C38EEB8" w14:textId="77777777" w:rsidTr="00EA0F0D">
        <w:tc>
          <w:tcPr>
            <w:tcW w:w="457" w:type="dxa"/>
            <w:vAlign w:val="center"/>
          </w:tcPr>
          <w:p w14:paraId="4BFCB723" w14:textId="0826F275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</w:p>
        </w:tc>
        <w:tc>
          <w:tcPr>
            <w:tcW w:w="2488" w:type="dxa"/>
            <w:vAlign w:val="center"/>
          </w:tcPr>
          <w:p w14:paraId="390A9427" w14:textId="2980E516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本筆撥款／還款餘額</w:t>
            </w:r>
          </w:p>
        </w:tc>
        <w:tc>
          <w:tcPr>
            <w:tcW w:w="919" w:type="dxa"/>
            <w:vAlign w:val="center"/>
          </w:tcPr>
          <w:p w14:paraId="65E27F39" w14:textId="6E5FEB79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692" w:type="dxa"/>
            <w:vAlign w:val="center"/>
          </w:tcPr>
          <w:p w14:paraId="17158F00" w14:textId="611D8C28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999999999</w:t>
            </w:r>
          </w:p>
        </w:tc>
        <w:tc>
          <w:tcPr>
            <w:tcW w:w="4331" w:type="dxa"/>
            <w:vAlign w:val="center"/>
          </w:tcPr>
          <w:p w14:paraId="3922195E" w14:textId="77777777" w:rsidR="00CE0DD0" w:rsidRDefault="00CE0DD0" w:rsidP="00EA0F0D">
            <w:pPr>
              <w:rPr>
                <w:rFonts w:ascii="標楷體" w:hAnsi="標楷體"/>
              </w:rPr>
            </w:pPr>
            <w:r w:rsidRPr="00CE0DD0">
              <w:rPr>
                <w:rFonts w:ascii="標楷體" w:hAnsi="標楷體" w:hint="eastAsia"/>
              </w:rPr>
              <w:t>右靠左補0，單位新台幣千元，不足千元以一千元計，填1</w:t>
            </w:r>
          </w:p>
          <w:p w14:paraId="311BA295" w14:textId="2384CFBC" w:rsidR="00EA0F0D" w:rsidRPr="001E5531" w:rsidRDefault="00EA0F0D" w:rsidP="00EA0F0D">
            <w:pPr>
              <w:rPr>
                <w:rFonts w:ascii="標楷體" w:hAnsi="標楷體"/>
              </w:rPr>
            </w:pPr>
            <w:ins w:id="19" w:author="st1" w:date="2021-05-16T15:49:00Z">
              <w:r w:rsidRPr="00DB354B">
                <w:rPr>
                  <w:rFonts w:ascii="標楷體" w:hAnsi="標楷體"/>
                </w:rPr>
                <w:t>JcicB2</w:t>
              </w:r>
            </w:ins>
            <w:r>
              <w:rPr>
                <w:rFonts w:ascii="標楷體" w:hAnsi="標楷體"/>
              </w:rPr>
              <w:t>11.</w:t>
            </w:r>
            <w:r w:rsidRPr="003D7498">
              <w:rPr>
                <w:rFonts w:ascii="標楷體" w:hAnsi="標楷體"/>
              </w:rPr>
              <w:t>LoanBal</w:t>
            </w:r>
          </w:p>
        </w:tc>
      </w:tr>
      <w:tr w:rsidR="00EA0F0D" w:rsidRPr="003B4F69" w14:paraId="716B1B27" w14:textId="77777777" w:rsidTr="00EA0F0D">
        <w:tc>
          <w:tcPr>
            <w:tcW w:w="457" w:type="dxa"/>
            <w:vAlign w:val="center"/>
          </w:tcPr>
          <w:p w14:paraId="7F2AD258" w14:textId="617F3D95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2488" w:type="dxa"/>
            <w:vAlign w:val="center"/>
          </w:tcPr>
          <w:p w14:paraId="28D48171" w14:textId="34208585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本筆還款後之還款紀錄</w:t>
            </w:r>
          </w:p>
        </w:tc>
        <w:tc>
          <w:tcPr>
            <w:tcW w:w="919" w:type="dxa"/>
            <w:vAlign w:val="center"/>
          </w:tcPr>
          <w:p w14:paraId="7B768F1C" w14:textId="7C09405C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692" w:type="dxa"/>
            <w:vAlign w:val="center"/>
          </w:tcPr>
          <w:p w14:paraId="0E5D14D2" w14:textId="09F6F83F" w:rsidR="00EA0F0D" w:rsidRPr="001E5531" w:rsidRDefault="00EA0F0D" w:rsidP="00EA0F0D">
            <w:pPr>
              <w:rPr>
                <w:rFonts w:ascii="標楷體" w:hAnsi="標楷體"/>
              </w:rPr>
            </w:pPr>
          </w:p>
        </w:tc>
        <w:tc>
          <w:tcPr>
            <w:tcW w:w="4331" w:type="dxa"/>
            <w:vAlign w:val="center"/>
          </w:tcPr>
          <w:p w14:paraId="23F46248" w14:textId="697924BC" w:rsidR="00EA0F0D" w:rsidRPr="001E5531" w:rsidRDefault="00EA0F0D" w:rsidP="00EA0F0D">
            <w:pPr>
              <w:rPr>
                <w:rFonts w:ascii="標楷體" w:hAnsi="標楷體"/>
              </w:rPr>
            </w:pPr>
            <w:ins w:id="20" w:author="st1" w:date="2021-05-16T15:49:00Z">
              <w:r w:rsidRPr="00DB354B">
                <w:rPr>
                  <w:rFonts w:ascii="標楷體" w:hAnsi="標楷體"/>
                </w:rPr>
                <w:t>JcicB2</w:t>
              </w:r>
            </w:ins>
            <w:r>
              <w:rPr>
                <w:rFonts w:ascii="標楷體" w:hAnsi="標楷體"/>
              </w:rPr>
              <w:t>11.</w:t>
            </w:r>
            <w:r w:rsidRPr="003D7498">
              <w:rPr>
                <w:rFonts w:ascii="標楷體" w:hAnsi="標楷體"/>
              </w:rPr>
              <w:t>RepayCode</w:t>
            </w:r>
          </w:p>
        </w:tc>
      </w:tr>
      <w:tr w:rsidR="00EA0F0D" w:rsidRPr="003B4F69" w14:paraId="074B1DFE" w14:textId="77777777" w:rsidTr="00EA0F0D">
        <w:tc>
          <w:tcPr>
            <w:tcW w:w="457" w:type="dxa"/>
            <w:vAlign w:val="center"/>
          </w:tcPr>
          <w:p w14:paraId="34FD8D72" w14:textId="2D6BACEC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2488" w:type="dxa"/>
            <w:vAlign w:val="center"/>
          </w:tcPr>
          <w:p w14:paraId="7E282600" w14:textId="1A7D17F2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本筆還款後之債權結案註記</w:t>
            </w:r>
          </w:p>
        </w:tc>
        <w:tc>
          <w:tcPr>
            <w:tcW w:w="919" w:type="dxa"/>
            <w:vAlign w:val="center"/>
          </w:tcPr>
          <w:p w14:paraId="6546DB2A" w14:textId="12063DE1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1692" w:type="dxa"/>
            <w:vAlign w:val="center"/>
          </w:tcPr>
          <w:p w14:paraId="030A66CA" w14:textId="14809F4E" w:rsidR="00EA0F0D" w:rsidRPr="001E5531" w:rsidRDefault="00EA0F0D" w:rsidP="00EA0F0D">
            <w:pPr>
              <w:rPr>
                <w:rFonts w:ascii="標楷體" w:hAnsi="標楷體"/>
              </w:rPr>
            </w:pPr>
          </w:p>
        </w:tc>
        <w:tc>
          <w:tcPr>
            <w:tcW w:w="4331" w:type="dxa"/>
            <w:vAlign w:val="center"/>
          </w:tcPr>
          <w:p w14:paraId="411615B2" w14:textId="44F3BEE0" w:rsidR="00EA0F0D" w:rsidRPr="001E5531" w:rsidRDefault="00EA0F0D" w:rsidP="00EA0F0D">
            <w:pPr>
              <w:rPr>
                <w:rFonts w:ascii="標楷體" w:hAnsi="標楷體"/>
              </w:rPr>
            </w:pPr>
            <w:ins w:id="21" w:author="st1" w:date="2021-05-16T15:49:00Z">
              <w:r w:rsidRPr="00DB354B">
                <w:rPr>
                  <w:rFonts w:ascii="標楷體" w:hAnsi="標楷體"/>
                </w:rPr>
                <w:t>JcicB2</w:t>
              </w:r>
            </w:ins>
            <w:r>
              <w:rPr>
                <w:rFonts w:ascii="標楷體" w:hAnsi="標楷體"/>
              </w:rPr>
              <w:t>11.</w:t>
            </w:r>
            <w:r w:rsidRPr="003D7498">
              <w:rPr>
                <w:rFonts w:ascii="標楷體" w:hAnsi="標楷體"/>
              </w:rPr>
              <w:t>NegStatus</w:t>
            </w:r>
          </w:p>
        </w:tc>
      </w:tr>
      <w:tr w:rsidR="00EA0F0D" w:rsidRPr="003B4F69" w14:paraId="079E9C82" w14:textId="77777777" w:rsidTr="00EA0F0D">
        <w:tc>
          <w:tcPr>
            <w:tcW w:w="457" w:type="dxa"/>
            <w:vAlign w:val="center"/>
          </w:tcPr>
          <w:p w14:paraId="67CA58F6" w14:textId="384BF336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2</w:t>
            </w:r>
          </w:p>
        </w:tc>
        <w:tc>
          <w:tcPr>
            <w:tcW w:w="2488" w:type="dxa"/>
            <w:vAlign w:val="center"/>
          </w:tcPr>
          <w:p w14:paraId="58C3BE57" w14:textId="2160487A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科目別</w:t>
            </w:r>
          </w:p>
        </w:tc>
        <w:tc>
          <w:tcPr>
            <w:tcW w:w="919" w:type="dxa"/>
            <w:vAlign w:val="center"/>
          </w:tcPr>
          <w:p w14:paraId="6869FBCD" w14:textId="15CA3D18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692" w:type="dxa"/>
            <w:vAlign w:val="center"/>
          </w:tcPr>
          <w:p w14:paraId="44EDCC67" w14:textId="77777777" w:rsidR="00EA0F0D" w:rsidRPr="001E5531" w:rsidRDefault="00EA0F0D" w:rsidP="00EA0F0D">
            <w:pPr>
              <w:rPr>
                <w:rFonts w:ascii="標楷體" w:hAnsi="標楷體"/>
              </w:rPr>
            </w:pPr>
          </w:p>
        </w:tc>
        <w:tc>
          <w:tcPr>
            <w:tcW w:w="4331" w:type="dxa"/>
            <w:vAlign w:val="center"/>
          </w:tcPr>
          <w:p w14:paraId="71C75897" w14:textId="4D67BF4E" w:rsidR="00EA0F0D" w:rsidRPr="001E5531" w:rsidRDefault="00EA0F0D" w:rsidP="00EA0F0D">
            <w:pPr>
              <w:rPr>
                <w:rFonts w:ascii="標楷體" w:hAnsi="標楷體"/>
              </w:rPr>
            </w:pPr>
            <w:ins w:id="22" w:author="st1" w:date="2021-05-16T15:49:00Z">
              <w:r w:rsidRPr="00DB354B">
                <w:rPr>
                  <w:rFonts w:ascii="標楷體" w:hAnsi="標楷體"/>
                </w:rPr>
                <w:t>JcicB2</w:t>
              </w:r>
            </w:ins>
            <w:r>
              <w:rPr>
                <w:rFonts w:ascii="標楷體" w:hAnsi="標楷體"/>
              </w:rPr>
              <w:t>11.</w:t>
            </w:r>
            <w:r w:rsidRPr="003D7498">
              <w:rPr>
                <w:rFonts w:ascii="標楷體" w:hAnsi="標楷體"/>
              </w:rPr>
              <w:t>AcctCode</w:t>
            </w:r>
          </w:p>
        </w:tc>
      </w:tr>
      <w:tr w:rsidR="00EA0F0D" w:rsidRPr="003B4F69" w14:paraId="2597F4CC" w14:textId="77777777" w:rsidTr="00EA0F0D">
        <w:tc>
          <w:tcPr>
            <w:tcW w:w="457" w:type="dxa"/>
            <w:vAlign w:val="center"/>
          </w:tcPr>
          <w:p w14:paraId="6AE6E03F" w14:textId="760E933C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3</w:t>
            </w:r>
          </w:p>
        </w:tc>
        <w:tc>
          <w:tcPr>
            <w:tcW w:w="2488" w:type="dxa"/>
            <w:vAlign w:val="center"/>
          </w:tcPr>
          <w:p w14:paraId="3635B37E" w14:textId="53B1459C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科目別註記</w:t>
            </w:r>
          </w:p>
        </w:tc>
        <w:tc>
          <w:tcPr>
            <w:tcW w:w="919" w:type="dxa"/>
            <w:vAlign w:val="center"/>
          </w:tcPr>
          <w:p w14:paraId="4533C41C" w14:textId="6A72C1D6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692" w:type="dxa"/>
            <w:vAlign w:val="center"/>
          </w:tcPr>
          <w:p w14:paraId="6DF7501E" w14:textId="77777777" w:rsidR="00EA0F0D" w:rsidRPr="001E5531" w:rsidRDefault="00EA0F0D" w:rsidP="00EA0F0D">
            <w:pPr>
              <w:rPr>
                <w:rFonts w:ascii="標楷體" w:hAnsi="標楷體"/>
              </w:rPr>
            </w:pPr>
          </w:p>
        </w:tc>
        <w:tc>
          <w:tcPr>
            <w:tcW w:w="4331" w:type="dxa"/>
            <w:vAlign w:val="center"/>
          </w:tcPr>
          <w:p w14:paraId="43C988F5" w14:textId="32AF77E5" w:rsidR="00EA0F0D" w:rsidRPr="001E5531" w:rsidRDefault="00CE0DD0" w:rsidP="00EA0F0D">
            <w:pPr>
              <w:rPr>
                <w:rFonts w:ascii="標楷體" w:hAnsi="標楷體"/>
              </w:rPr>
            </w:pPr>
            <w:r w:rsidRPr="00CE0DD0">
              <w:rPr>
                <w:rFonts w:ascii="標楷體" w:hAnsi="標楷體" w:hint="eastAsia"/>
              </w:rPr>
              <w:t>S</w:t>
            </w:r>
            <w:r w:rsidR="001D7336">
              <w:rPr>
                <w:rFonts w:ascii="標楷體" w:hAnsi="標楷體"/>
              </w:rPr>
              <w:t>:</w:t>
            </w:r>
            <w:r w:rsidRPr="00CE0DD0">
              <w:rPr>
                <w:rFonts w:ascii="標楷體" w:hAnsi="標楷體" w:hint="eastAsia"/>
              </w:rPr>
              <w:t>十足擔保之授信</w:t>
            </w:r>
            <w:ins w:id="23" w:author="st1" w:date="2021-05-16T15:49:00Z">
              <w:r w:rsidR="00EA0F0D" w:rsidRPr="00DB354B">
                <w:rPr>
                  <w:rFonts w:ascii="標楷體" w:hAnsi="標楷體"/>
                </w:rPr>
                <w:t>JcicB2</w:t>
              </w:r>
            </w:ins>
            <w:r w:rsidR="00EA0F0D">
              <w:rPr>
                <w:rFonts w:ascii="標楷體" w:hAnsi="標楷體"/>
              </w:rPr>
              <w:t>11.</w:t>
            </w:r>
            <w:r w:rsidR="00EA0F0D" w:rsidRPr="003D7498">
              <w:rPr>
                <w:rFonts w:ascii="標楷體" w:hAnsi="標楷體"/>
              </w:rPr>
              <w:t>SubAcctCode</w:t>
            </w:r>
          </w:p>
        </w:tc>
      </w:tr>
      <w:tr w:rsidR="00EA0F0D" w:rsidRPr="003B4F69" w14:paraId="472B713A" w14:textId="77777777" w:rsidTr="00411BD3">
        <w:tc>
          <w:tcPr>
            <w:tcW w:w="457" w:type="dxa"/>
            <w:vAlign w:val="center"/>
          </w:tcPr>
          <w:p w14:paraId="427F4BCF" w14:textId="1903428D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14</w:t>
            </w:r>
          </w:p>
        </w:tc>
        <w:tc>
          <w:tcPr>
            <w:tcW w:w="2488" w:type="dxa"/>
            <w:vAlign w:val="center"/>
          </w:tcPr>
          <w:p w14:paraId="288C0B9C" w14:textId="497F692B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呆帳轉銷年月</w:t>
            </w:r>
          </w:p>
        </w:tc>
        <w:tc>
          <w:tcPr>
            <w:tcW w:w="919" w:type="dxa"/>
            <w:vAlign w:val="center"/>
          </w:tcPr>
          <w:p w14:paraId="1FA6171F" w14:textId="69EE1AC1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1692" w:type="dxa"/>
            <w:vAlign w:val="center"/>
          </w:tcPr>
          <w:p w14:paraId="274A8FEB" w14:textId="6E854A28" w:rsidR="00EA0F0D" w:rsidRPr="001E5531" w:rsidRDefault="00EA0F0D" w:rsidP="00EA0F0D">
            <w:pPr>
              <w:rPr>
                <w:rFonts w:ascii="標楷體" w:hAnsi="標楷體"/>
              </w:rPr>
            </w:pPr>
          </w:p>
        </w:tc>
        <w:tc>
          <w:tcPr>
            <w:tcW w:w="4331" w:type="dxa"/>
            <w:vAlign w:val="center"/>
          </w:tcPr>
          <w:p w14:paraId="328C807E" w14:textId="77777777" w:rsidR="001D7336" w:rsidRDefault="001D7336" w:rsidP="00EA0F0D">
            <w:pPr>
              <w:rPr>
                <w:rFonts w:ascii="標楷體" w:hAnsi="標楷體"/>
              </w:rPr>
            </w:pPr>
            <w:r w:rsidRPr="001D7336">
              <w:rPr>
                <w:rFonts w:ascii="標楷體" w:hAnsi="標楷體" w:hint="eastAsia"/>
              </w:rPr>
              <w:t>以YYYMM(民國)表示，請填報該筆呆帳之轉銷年月；第12欄科目別填報B：呆帳者，本欄位為必要填報項目(且每月皆需報送)；本欄位如無資料請填空白，勿填0</w:t>
            </w:r>
          </w:p>
          <w:p w14:paraId="2FAAD148" w14:textId="42C8F5DA" w:rsidR="00EA0F0D" w:rsidRPr="001E5531" w:rsidRDefault="00EA0F0D" w:rsidP="00EA0F0D">
            <w:pPr>
              <w:rPr>
                <w:rFonts w:ascii="標楷體" w:hAnsi="標楷體"/>
              </w:rPr>
            </w:pPr>
            <w:ins w:id="24" w:author="st1" w:date="2021-05-16T15:49:00Z">
              <w:r w:rsidRPr="00DB354B">
                <w:rPr>
                  <w:rFonts w:ascii="標楷體" w:hAnsi="標楷體"/>
                </w:rPr>
                <w:t>JcicB2</w:t>
              </w:r>
            </w:ins>
            <w:r>
              <w:rPr>
                <w:rFonts w:ascii="標楷體" w:hAnsi="標楷體"/>
              </w:rPr>
              <w:t>11.</w:t>
            </w:r>
            <w:r w:rsidRPr="003D7498">
              <w:rPr>
                <w:rFonts w:ascii="標楷體" w:hAnsi="標楷體"/>
              </w:rPr>
              <w:t>BadDebtDate</w:t>
            </w:r>
          </w:p>
        </w:tc>
      </w:tr>
      <w:tr w:rsidR="00EA0F0D" w:rsidRPr="003B4F69" w14:paraId="26CB5BEE" w14:textId="77777777" w:rsidTr="00411BD3">
        <w:tc>
          <w:tcPr>
            <w:tcW w:w="457" w:type="dxa"/>
            <w:vAlign w:val="center"/>
          </w:tcPr>
          <w:p w14:paraId="68A38F24" w14:textId="060D0176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15</w:t>
            </w:r>
          </w:p>
        </w:tc>
        <w:tc>
          <w:tcPr>
            <w:tcW w:w="2488" w:type="dxa"/>
            <w:vAlign w:val="center"/>
          </w:tcPr>
          <w:p w14:paraId="65B74672" w14:textId="1162FBFB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個人消費性貸款註記</w:t>
            </w:r>
          </w:p>
        </w:tc>
        <w:tc>
          <w:tcPr>
            <w:tcW w:w="919" w:type="dxa"/>
            <w:vAlign w:val="center"/>
          </w:tcPr>
          <w:p w14:paraId="4316729C" w14:textId="721FB5E7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692" w:type="dxa"/>
            <w:vAlign w:val="center"/>
          </w:tcPr>
          <w:p w14:paraId="4F37936D" w14:textId="45924B44" w:rsidR="00EA0F0D" w:rsidRPr="001E5531" w:rsidRDefault="00EA0F0D" w:rsidP="00EA0F0D">
            <w:pPr>
              <w:rPr>
                <w:rFonts w:ascii="標楷體" w:hAnsi="標楷體"/>
              </w:rPr>
            </w:pPr>
          </w:p>
        </w:tc>
        <w:tc>
          <w:tcPr>
            <w:tcW w:w="4331" w:type="dxa"/>
            <w:vAlign w:val="center"/>
          </w:tcPr>
          <w:p w14:paraId="2625070F" w14:textId="77777777" w:rsidR="001D7336" w:rsidRDefault="001D7336" w:rsidP="00EA0F0D">
            <w:pPr>
              <w:rPr>
                <w:rFonts w:ascii="標楷體" w:hAnsi="標楷體"/>
              </w:rPr>
            </w:pPr>
            <w:r w:rsidRPr="001D7336">
              <w:rPr>
                <w:rFonts w:ascii="標楷體" w:hAnsi="標楷體" w:hint="eastAsia"/>
              </w:rPr>
              <w:t>個人貸款屬消費性貸款者請填Y，屬於非消費性貸款(如非法人組織貸款)請填N，非屬個人貸款填X</w:t>
            </w:r>
          </w:p>
          <w:p w14:paraId="33001FA9" w14:textId="18FFBDE7" w:rsidR="00EA0F0D" w:rsidRPr="001E5531" w:rsidRDefault="00EA0F0D" w:rsidP="00EA0F0D">
            <w:pPr>
              <w:rPr>
                <w:rFonts w:ascii="標楷體" w:hAnsi="標楷體"/>
              </w:rPr>
            </w:pPr>
            <w:ins w:id="25" w:author="st1" w:date="2021-05-16T15:49:00Z">
              <w:r w:rsidRPr="00DB354B">
                <w:rPr>
                  <w:rFonts w:ascii="標楷體" w:hAnsi="標楷體"/>
                </w:rPr>
                <w:t>JcicB2</w:t>
              </w:r>
            </w:ins>
            <w:r>
              <w:rPr>
                <w:rFonts w:ascii="標楷體" w:hAnsi="標楷體"/>
              </w:rPr>
              <w:t>11.</w:t>
            </w:r>
            <w:r w:rsidRPr="003D7498">
              <w:rPr>
                <w:rFonts w:ascii="標楷體" w:hAnsi="標楷體"/>
              </w:rPr>
              <w:t>ConsumeFg</w:t>
            </w:r>
          </w:p>
        </w:tc>
      </w:tr>
      <w:tr w:rsidR="00EA0F0D" w:rsidRPr="003B4F69" w14:paraId="7933B6F2" w14:textId="77777777" w:rsidTr="00411BD3">
        <w:tc>
          <w:tcPr>
            <w:tcW w:w="457" w:type="dxa"/>
            <w:vAlign w:val="center"/>
          </w:tcPr>
          <w:p w14:paraId="62928284" w14:textId="56931FB4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16</w:t>
            </w:r>
          </w:p>
        </w:tc>
        <w:tc>
          <w:tcPr>
            <w:tcW w:w="2488" w:type="dxa"/>
            <w:vAlign w:val="center"/>
          </w:tcPr>
          <w:p w14:paraId="29A5DF9D" w14:textId="1A1A890C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融資業務分類</w:t>
            </w:r>
          </w:p>
        </w:tc>
        <w:tc>
          <w:tcPr>
            <w:tcW w:w="919" w:type="dxa"/>
            <w:vAlign w:val="center"/>
          </w:tcPr>
          <w:p w14:paraId="5B8065D2" w14:textId="66B80FB5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692" w:type="dxa"/>
            <w:vAlign w:val="center"/>
          </w:tcPr>
          <w:p w14:paraId="0EA618E9" w14:textId="3E3F9355" w:rsidR="00EA0F0D" w:rsidRPr="001E5531" w:rsidRDefault="00EA0F0D" w:rsidP="00EA0F0D">
            <w:pPr>
              <w:rPr>
                <w:rFonts w:ascii="標楷體" w:hAnsi="標楷體"/>
              </w:rPr>
            </w:pPr>
          </w:p>
        </w:tc>
        <w:tc>
          <w:tcPr>
            <w:tcW w:w="4331" w:type="dxa"/>
            <w:vAlign w:val="center"/>
          </w:tcPr>
          <w:p w14:paraId="14AAD82B" w14:textId="663C97A6" w:rsidR="00EA0F0D" w:rsidRPr="001E5531" w:rsidRDefault="00EA0F0D" w:rsidP="001D7336">
            <w:pPr>
              <w:rPr>
                <w:rFonts w:ascii="標楷體" w:hAnsi="標楷體"/>
              </w:rPr>
            </w:pPr>
            <w:ins w:id="26" w:author="st1" w:date="2021-05-16T15:49:00Z">
              <w:r w:rsidRPr="00DB354B">
                <w:rPr>
                  <w:rFonts w:ascii="標楷體" w:hAnsi="標楷體"/>
                </w:rPr>
                <w:t>JcicB2</w:t>
              </w:r>
            </w:ins>
            <w:r>
              <w:rPr>
                <w:rFonts w:ascii="標楷體" w:hAnsi="標楷體"/>
              </w:rPr>
              <w:t>11.</w:t>
            </w:r>
            <w:r w:rsidRPr="003D7498">
              <w:rPr>
                <w:rFonts w:ascii="標楷體" w:hAnsi="標楷體"/>
              </w:rPr>
              <w:t>FinCode</w:t>
            </w:r>
          </w:p>
        </w:tc>
      </w:tr>
      <w:tr w:rsidR="00EA0F0D" w:rsidRPr="003B4F69" w14:paraId="61167C58" w14:textId="77777777" w:rsidTr="00411BD3">
        <w:tc>
          <w:tcPr>
            <w:tcW w:w="457" w:type="dxa"/>
            <w:vAlign w:val="center"/>
          </w:tcPr>
          <w:p w14:paraId="4FFE4D23" w14:textId="78A0108F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17</w:t>
            </w:r>
          </w:p>
        </w:tc>
        <w:tc>
          <w:tcPr>
            <w:tcW w:w="2488" w:type="dxa"/>
            <w:vAlign w:val="center"/>
          </w:tcPr>
          <w:p w14:paraId="69E20EDB" w14:textId="64203304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用途別</w:t>
            </w:r>
          </w:p>
        </w:tc>
        <w:tc>
          <w:tcPr>
            <w:tcW w:w="919" w:type="dxa"/>
            <w:vAlign w:val="center"/>
          </w:tcPr>
          <w:p w14:paraId="2060CAEA" w14:textId="6248CF62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692" w:type="dxa"/>
            <w:vAlign w:val="center"/>
          </w:tcPr>
          <w:p w14:paraId="3C55474D" w14:textId="77777777" w:rsidR="00EA0F0D" w:rsidRPr="001E5531" w:rsidRDefault="00EA0F0D" w:rsidP="00EA0F0D">
            <w:pPr>
              <w:rPr>
                <w:rFonts w:ascii="標楷體" w:hAnsi="標楷體"/>
              </w:rPr>
            </w:pPr>
          </w:p>
        </w:tc>
        <w:tc>
          <w:tcPr>
            <w:tcW w:w="4331" w:type="dxa"/>
            <w:vAlign w:val="center"/>
          </w:tcPr>
          <w:p w14:paraId="2FD7BB74" w14:textId="77777777" w:rsidR="001D7336" w:rsidRDefault="001D7336" w:rsidP="00EA0F0D">
            <w:pPr>
              <w:rPr>
                <w:rFonts w:ascii="標楷體" w:hAnsi="標楷體"/>
              </w:rPr>
            </w:pPr>
            <w:r w:rsidRPr="001D7336">
              <w:rPr>
                <w:rFonts w:ascii="標楷體" w:hAnsi="標楷體" w:hint="eastAsia"/>
              </w:rPr>
              <w:t>1:購置不動產 2:購置動產 3:企業投資 4:週轉金</w:t>
            </w:r>
          </w:p>
          <w:p w14:paraId="2E9D3C13" w14:textId="0A350A45" w:rsidR="00EA0F0D" w:rsidRPr="001E5531" w:rsidRDefault="00EA0F0D" w:rsidP="00EA0F0D">
            <w:pPr>
              <w:rPr>
                <w:rFonts w:ascii="標楷體" w:hAnsi="標楷體"/>
              </w:rPr>
            </w:pPr>
            <w:ins w:id="27" w:author="st1" w:date="2021-05-16T15:49:00Z">
              <w:r w:rsidRPr="00DB354B">
                <w:rPr>
                  <w:rFonts w:ascii="標楷體" w:hAnsi="標楷體"/>
                </w:rPr>
                <w:t>JcicB2</w:t>
              </w:r>
            </w:ins>
            <w:r>
              <w:rPr>
                <w:rFonts w:ascii="標楷體" w:hAnsi="標楷體"/>
              </w:rPr>
              <w:t>11.</w:t>
            </w:r>
            <w:r w:rsidRPr="003D7498">
              <w:rPr>
                <w:rFonts w:ascii="標楷體" w:hAnsi="標楷體"/>
              </w:rPr>
              <w:t>UsageCode</w:t>
            </w:r>
          </w:p>
        </w:tc>
      </w:tr>
      <w:tr w:rsidR="00EA0F0D" w:rsidRPr="003B4F69" w14:paraId="2CEF9774" w14:textId="77777777" w:rsidTr="00411BD3">
        <w:tc>
          <w:tcPr>
            <w:tcW w:w="457" w:type="dxa"/>
            <w:vAlign w:val="center"/>
          </w:tcPr>
          <w:p w14:paraId="36AD14D6" w14:textId="7207D9C1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18</w:t>
            </w:r>
          </w:p>
        </w:tc>
        <w:tc>
          <w:tcPr>
            <w:tcW w:w="2488" w:type="dxa"/>
            <w:vAlign w:val="center"/>
          </w:tcPr>
          <w:p w14:paraId="2905198E" w14:textId="68676409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空白</w:t>
            </w:r>
          </w:p>
        </w:tc>
        <w:tc>
          <w:tcPr>
            <w:tcW w:w="919" w:type="dxa"/>
            <w:vAlign w:val="center"/>
          </w:tcPr>
          <w:p w14:paraId="43B21ED3" w14:textId="78E07FE5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130</w:t>
            </w:r>
          </w:p>
        </w:tc>
        <w:tc>
          <w:tcPr>
            <w:tcW w:w="1692" w:type="dxa"/>
            <w:vAlign w:val="center"/>
          </w:tcPr>
          <w:p w14:paraId="23554E02" w14:textId="77777777" w:rsidR="00EA0F0D" w:rsidRPr="001E5531" w:rsidRDefault="00EA0F0D" w:rsidP="00EA0F0D">
            <w:pPr>
              <w:rPr>
                <w:rFonts w:ascii="標楷體" w:hAnsi="標楷體"/>
              </w:rPr>
            </w:pPr>
          </w:p>
        </w:tc>
        <w:tc>
          <w:tcPr>
            <w:tcW w:w="4331" w:type="dxa"/>
            <w:vAlign w:val="center"/>
          </w:tcPr>
          <w:p w14:paraId="4C1DC3DB" w14:textId="685078C0" w:rsidR="00EA0F0D" w:rsidRPr="001E5531" w:rsidRDefault="00EA0F0D" w:rsidP="00EA0F0D">
            <w:pPr>
              <w:rPr>
                <w:rFonts w:ascii="標楷體" w:hAnsi="標楷體"/>
              </w:rPr>
            </w:pPr>
            <w:ins w:id="28" w:author="st1" w:date="2021-05-16T15:49:00Z">
              <w:r w:rsidRPr="00DB354B">
                <w:rPr>
                  <w:rFonts w:ascii="標楷體" w:hAnsi="標楷體"/>
                </w:rPr>
                <w:t>JcicB2</w:t>
              </w:r>
            </w:ins>
            <w:r>
              <w:rPr>
                <w:rFonts w:ascii="標楷體" w:hAnsi="標楷體"/>
              </w:rPr>
              <w:t>11.</w:t>
            </w:r>
            <w:r w:rsidRPr="003D7498">
              <w:rPr>
                <w:rFonts w:ascii="標楷體" w:hAnsi="標楷體"/>
                <w:color w:val="000000"/>
              </w:rPr>
              <w:t>Filler18</w:t>
            </w:r>
          </w:p>
        </w:tc>
      </w:tr>
    </w:tbl>
    <w:p w14:paraId="1AD8B2E4" w14:textId="1E0DB846" w:rsidR="0031085E" w:rsidRDefault="0031085E" w:rsidP="00663186">
      <w:pPr>
        <w:pStyle w:val="ad"/>
        <w:ind w:leftChars="0" w:left="851"/>
        <w:rPr>
          <w:rFonts w:ascii="標楷體" w:hAnsi="標楷體"/>
        </w:rPr>
      </w:pPr>
    </w:p>
    <w:p w14:paraId="6D653916" w14:textId="77777777" w:rsidR="00835E9C" w:rsidRPr="003B4F69" w:rsidRDefault="00835E9C" w:rsidP="00835E9C">
      <w:pPr>
        <w:rPr>
          <w:rFonts w:ascii="標楷體" w:hAnsi="標楷體"/>
        </w:rPr>
      </w:pPr>
      <w:r>
        <w:rPr>
          <w:rFonts w:ascii="標楷體" w:hAnsi="標楷體" w:hint="eastAsia"/>
        </w:rPr>
        <w:t>末</w:t>
      </w:r>
      <w:r w:rsidRPr="003B4F69">
        <w:rPr>
          <w:rFonts w:ascii="標楷體" w:hAnsi="標楷體" w:hint="eastAsia"/>
        </w:rPr>
        <w:t>筆：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431"/>
        <w:gridCol w:w="908"/>
        <w:gridCol w:w="1776"/>
        <w:gridCol w:w="4315"/>
      </w:tblGrid>
      <w:tr w:rsidR="00835E9C" w:rsidRPr="003B4F69" w14:paraId="01B56886" w14:textId="77777777" w:rsidTr="002073D4">
        <w:tc>
          <w:tcPr>
            <w:tcW w:w="457" w:type="dxa"/>
            <w:vAlign w:val="center"/>
          </w:tcPr>
          <w:p w14:paraId="5F4BED1D" w14:textId="77777777" w:rsidR="00835E9C" w:rsidRPr="003B4F69" w:rsidRDefault="00835E9C" w:rsidP="00074B56">
            <w:r w:rsidRPr="003B4F69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3B4F69">
              <w:rPr>
                <w:rFonts w:ascii="標楷體" w:hAnsi="標楷體"/>
                <w:b/>
                <w:bCs/>
                <w:kern w:val="0"/>
              </w:rPr>
              <w:br/>
            </w:r>
            <w:r w:rsidRPr="003B4F69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431" w:type="dxa"/>
            <w:vAlign w:val="center"/>
          </w:tcPr>
          <w:p w14:paraId="7ED44F91" w14:textId="77777777" w:rsidR="00835E9C" w:rsidRPr="003B4F69" w:rsidRDefault="00835E9C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908" w:type="dxa"/>
            <w:vAlign w:val="center"/>
          </w:tcPr>
          <w:p w14:paraId="31FD6C4E" w14:textId="19CFB95B" w:rsidR="00835E9C" w:rsidRPr="003B4F69" w:rsidRDefault="00BB2B79" w:rsidP="00074B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776" w:type="dxa"/>
            <w:vAlign w:val="center"/>
          </w:tcPr>
          <w:p w14:paraId="6230C546" w14:textId="77777777" w:rsidR="00835E9C" w:rsidRPr="003B4F69" w:rsidRDefault="00835E9C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315" w:type="dxa"/>
            <w:vAlign w:val="center"/>
          </w:tcPr>
          <w:p w14:paraId="040CFF93" w14:textId="77777777" w:rsidR="00835E9C" w:rsidRPr="003B4F69" w:rsidRDefault="00835E9C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EA0F0D" w:rsidRPr="003B4F69" w14:paraId="7EBBC779" w14:textId="77777777" w:rsidTr="002073D4">
        <w:tc>
          <w:tcPr>
            <w:tcW w:w="457" w:type="dxa"/>
            <w:vAlign w:val="center"/>
          </w:tcPr>
          <w:p w14:paraId="2777800C" w14:textId="1928678C" w:rsidR="00EA0F0D" w:rsidRPr="001E5531" w:rsidRDefault="00EA0F0D" w:rsidP="00EA0F0D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 w:hint="eastAsia"/>
              </w:rPr>
              <w:t>1</w:t>
            </w:r>
          </w:p>
        </w:tc>
        <w:tc>
          <w:tcPr>
            <w:tcW w:w="2431" w:type="dxa"/>
            <w:vAlign w:val="center"/>
          </w:tcPr>
          <w:p w14:paraId="2E781C03" w14:textId="632D3294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末筆標示</w:t>
            </w:r>
          </w:p>
        </w:tc>
        <w:tc>
          <w:tcPr>
            <w:tcW w:w="908" w:type="dxa"/>
            <w:vAlign w:val="center"/>
          </w:tcPr>
          <w:p w14:paraId="50D76CCA" w14:textId="355EECB2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</w:t>
            </w:r>
          </w:p>
        </w:tc>
        <w:tc>
          <w:tcPr>
            <w:tcW w:w="1776" w:type="dxa"/>
            <w:vAlign w:val="center"/>
          </w:tcPr>
          <w:p w14:paraId="73756915" w14:textId="77777777" w:rsidR="00EA0F0D" w:rsidRPr="001E5531" w:rsidRDefault="00EA0F0D" w:rsidP="00EA0F0D">
            <w:pPr>
              <w:rPr>
                <w:rFonts w:ascii="標楷體" w:hAnsi="標楷體"/>
              </w:rPr>
            </w:pPr>
          </w:p>
        </w:tc>
        <w:tc>
          <w:tcPr>
            <w:tcW w:w="4315" w:type="dxa"/>
            <w:vAlign w:val="center"/>
          </w:tcPr>
          <w:p w14:paraId="7A4D3373" w14:textId="64E40EE3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  <w:r>
              <w:rPr>
                <w:rFonts w:ascii="標楷體" w:hAnsi="標楷體"/>
              </w:rPr>
              <w:t>“</w:t>
            </w:r>
            <w:r>
              <w:rPr>
                <w:rFonts w:ascii="標楷體" w:hAnsi="標楷體" w:hint="eastAsia"/>
              </w:rPr>
              <w:t>TRLR</w:t>
            </w:r>
            <w:r>
              <w:rPr>
                <w:rFonts w:ascii="標楷體" w:hAnsi="標楷體"/>
              </w:rPr>
              <w:t>”</w:t>
            </w:r>
          </w:p>
        </w:tc>
      </w:tr>
      <w:tr w:rsidR="00EA0F0D" w:rsidRPr="003B4F69" w14:paraId="12E0264E" w14:textId="77777777" w:rsidTr="002073D4">
        <w:tc>
          <w:tcPr>
            <w:tcW w:w="457" w:type="dxa"/>
            <w:vAlign w:val="center"/>
          </w:tcPr>
          <w:p w14:paraId="04E0612D" w14:textId="7CB6899C" w:rsidR="00EA0F0D" w:rsidRPr="001E5531" w:rsidRDefault="00EA0F0D" w:rsidP="00EA0F0D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 w:hint="eastAsia"/>
              </w:rPr>
              <w:t>2</w:t>
            </w:r>
          </w:p>
        </w:tc>
        <w:tc>
          <w:tcPr>
            <w:tcW w:w="2431" w:type="dxa"/>
            <w:vAlign w:val="center"/>
          </w:tcPr>
          <w:p w14:paraId="2EFCA456" w14:textId="42163FD1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FILLER</w:t>
            </w:r>
          </w:p>
        </w:tc>
        <w:tc>
          <w:tcPr>
            <w:tcW w:w="908" w:type="dxa"/>
            <w:vAlign w:val="center"/>
          </w:tcPr>
          <w:p w14:paraId="2D39386E" w14:textId="58368D86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3</w:t>
            </w:r>
          </w:p>
        </w:tc>
        <w:tc>
          <w:tcPr>
            <w:tcW w:w="1776" w:type="dxa"/>
            <w:vAlign w:val="center"/>
          </w:tcPr>
          <w:p w14:paraId="0736AEDA" w14:textId="77777777" w:rsidR="00EA0F0D" w:rsidRPr="001E5531" w:rsidRDefault="00EA0F0D" w:rsidP="00EA0F0D">
            <w:pPr>
              <w:rPr>
                <w:rFonts w:ascii="標楷體" w:hAnsi="標楷體"/>
              </w:rPr>
            </w:pPr>
          </w:p>
        </w:tc>
        <w:tc>
          <w:tcPr>
            <w:tcW w:w="4315" w:type="dxa"/>
            <w:vAlign w:val="center"/>
          </w:tcPr>
          <w:p w14:paraId="57DEA155" w14:textId="19A8B954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空白</w:t>
            </w:r>
          </w:p>
        </w:tc>
      </w:tr>
      <w:tr w:rsidR="00EA0F0D" w:rsidRPr="003B4F69" w14:paraId="1797186F" w14:textId="77777777" w:rsidTr="002073D4">
        <w:tc>
          <w:tcPr>
            <w:tcW w:w="457" w:type="dxa"/>
            <w:vAlign w:val="center"/>
          </w:tcPr>
          <w:p w14:paraId="3C2A2B71" w14:textId="7585370F" w:rsidR="00EA0F0D" w:rsidRPr="001E5531" w:rsidRDefault="00EA0F0D" w:rsidP="00EA0F0D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 w:hint="eastAsia"/>
              </w:rPr>
              <w:t>3</w:t>
            </w:r>
          </w:p>
        </w:tc>
        <w:tc>
          <w:tcPr>
            <w:tcW w:w="2431" w:type="dxa"/>
            <w:vAlign w:val="center"/>
          </w:tcPr>
          <w:p w14:paraId="38D1753A" w14:textId="57B09348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本筆撥款/還款總金額</w:t>
            </w:r>
          </w:p>
        </w:tc>
        <w:tc>
          <w:tcPr>
            <w:tcW w:w="908" w:type="dxa"/>
            <w:vAlign w:val="center"/>
          </w:tcPr>
          <w:p w14:paraId="568B107B" w14:textId="58CF42AD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3</w:t>
            </w:r>
          </w:p>
        </w:tc>
        <w:tc>
          <w:tcPr>
            <w:tcW w:w="1776" w:type="dxa"/>
            <w:vAlign w:val="center"/>
          </w:tcPr>
          <w:p w14:paraId="3004136E" w14:textId="39D3268B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999999999999</w:t>
            </w:r>
          </w:p>
        </w:tc>
        <w:tc>
          <w:tcPr>
            <w:tcW w:w="4315" w:type="dxa"/>
            <w:vAlign w:val="center"/>
          </w:tcPr>
          <w:p w14:paraId="1B3FD290" w14:textId="77777777" w:rsidR="00EA0F0D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本筆撥款/還款之總和，右靠左補0，單位新台幣千元</w:t>
            </w:r>
          </w:p>
          <w:p w14:paraId="2E6C9B85" w14:textId="7A7D9455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sum(</w:t>
            </w:r>
            <w:ins w:id="29" w:author="st1" w:date="2021-05-16T15:49:00Z">
              <w:r w:rsidRPr="00DB354B">
                <w:rPr>
                  <w:rFonts w:ascii="標楷體" w:hAnsi="標楷體"/>
                </w:rPr>
                <w:t>JcicB2</w:t>
              </w:r>
            </w:ins>
            <w:r>
              <w:rPr>
                <w:rFonts w:ascii="標楷體" w:hAnsi="標楷體"/>
              </w:rPr>
              <w:t>11.</w:t>
            </w:r>
            <w:r w:rsidRPr="000369ED">
              <w:rPr>
                <w:rFonts w:ascii="標楷體" w:hAnsi="標楷體"/>
              </w:rPr>
              <w:t>TxAmt</w:t>
            </w:r>
            <w:r>
              <w:rPr>
                <w:rFonts w:ascii="標楷體" w:hAnsi="標楷體"/>
              </w:rPr>
              <w:t>)</w:t>
            </w:r>
          </w:p>
        </w:tc>
      </w:tr>
      <w:tr w:rsidR="00EA0F0D" w:rsidRPr="003B4F69" w14:paraId="508D8DC7" w14:textId="77777777" w:rsidTr="002073D4">
        <w:tc>
          <w:tcPr>
            <w:tcW w:w="457" w:type="dxa"/>
            <w:vAlign w:val="center"/>
          </w:tcPr>
          <w:p w14:paraId="1A910902" w14:textId="141E36C3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4</w:t>
            </w:r>
          </w:p>
        </w:tc>
        <w:tc>
          <w:tcPr>
            <w:tcW w:w="2431" w:type="dxa"/>
            <w:vAlign w:val="center"/>
          </w:tcPr>
          <w:p w14:paraId="49134B6C" w14:textId="161D3529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本筆撥款/還款後餘額總金額</w:t>
            </w:r>
          </w:p>
        </w:tc>
        <w:tc>
          <w:tcPr>
            <w:tcW w:w="908" w:type="dxa"/>
            <w:vAlign w:val="center"/>
          </w:tcPr>
          <w:p w14:paraId="044142D5" w14:textId="373DEA39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12</w:t>
            </w:r>
          </w:p>
        </w:tc>
        <w:tc>
          <w:tcPr>
            <w:tcW w:w="1776" w:type="dxa"/>
            <w:vAlign w:val="center"/>
          </w:tcPr>
          <w:p w14:paraId="56AD9BA0" w14:textId="5D4F706F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99999999999</w:t>
            </w:r>
          </w:p>
        </w:tc>
        <w:tc>
          <w:tcPr>
            <w:tcW w:w="4315" w:type="dxa"/>
            <w:vAlign w:val="center"/>
          </w:tcPr>
          <w:p w14:paraId="52A4065D" w14:textId="77777777" w:rsidR="00EA0F0D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本筆撥款/還款後餘額之總和，右靠左補0，單位新台幣千元</w:t>
            </w:r>
          </w:p>
          <w:p w14:paraId="5D383672" w14:textId="7994F719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sum(</w:t>
            </w:r>
            <w:ins w:id="30" w:author="st1" w:date="2021-05-16T15:49:00Z">
              <w:r w:rsidRPr="00DB354B">
                <w:rPr>
                  <w:rFonts w:ascii="標楷體" w:hAnsi="標楷體"/>
                </w:rPr>
                <w:t>JcicB2</w:t>
              </w:r>
            </w:ins>
            <w:r>
              <w:rPr>
                <w:rFonts w:ascii="標楷體" w:hAnsi="標楷體"/>
              </w:rPr>
              <w:t>11.</w:t>
            </w:r>
            <w:r w:rsidRPr="000369ED">
              <w:rPr>
                <w:rFonts w:ascii="標楷體" w:hAnsi="標楷體"/>
              </w:rPr>
              <w:t>LoanBal</w:t>
            </w:r>
            <w:r>
              <w:rPr>
                <w:rFonts w:ascii="標楷體" w:hAnsi="標楷體"/>
              </w:rPr>
              <w:t>)</w:t>
            </w:r>
          </w:p>
        </w:tc>
      </w:tr>
      <w:tr w:rsidR="00EA0F0D" w:rsidRPr="003B4F69" w14:paraId="3B118D33" w14:textId="77777777" w:rsidTr="002073D4">
        <w:tc>
          <w:tcPr>
            <w:tcW w:w="457" w:type="dxa"/>
            <w:vAlign w:val="center"/>
          </w:tcPr>
          <w:p w14:paraId="6184E761" w14:textId="583BF33D" w:rsidR="00EA0F0D" w:rsidRPr="001E5531" w:rsidRDefault="002073D4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5</w:t>
            </w:r>
          </w:p>
        </w:tc>
        <w:tc>
          <w:tcPr>
            <w:tcW w:w="2431" w:type="dxa"/>
            <w:vAlign w:val="center"/>
          </w:tcPr>
          <w:p w14:paraId="42AD5725" w14:textId="56745EA1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FILLER</w:t>
            </w:r>
          </w:p>
        </w:tc>
        <w:tc>
          <w:tcPr>
            <w:tcW w:w="908" w:type="dxa"/>
            <w:vAlign w:val="center"/>
          </w:tcPr>
          <w:p w14:paraId="0EF4F74B" w14:textId="63C0CD28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2</w:t>
            </w:r>
          </w:p>
        </w:tc>
        <w:tc>
          <w:tcPr>
            <w:tcW w:w="1776" w:type="dxa"/>
            <w:vAlign w:val="center"/>
          </w:tcPr>
          <w:p w14:paraId="66BFAB58" w14:textId="768B65F9" w:rsidR="00EA0F0D" w:rsidRPr="001E5531" w:rsidRDefault="00EA0F0D" w:rsidP="00EA0F0D">
            <w:pPr>
              <w:rPr>
                <w:rFonts w:ascii="標楷體" w:hAnsi="標楷體"/>
              </w:rPr>
            </w:pPr>
          </w:p>
        </w:tc>
        <w:tc>
          <w:tcPr>
            <w:tcW w:w="4315" w:type="dxa"/>
            <w:vAlign w:val="center"/>
          </w:tcPr>
          <w:p w14:paraId="18C0E4AD" w14:textId="4ACF5378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空白</w:t>
            </w:r>
          </w:p>
        </w:tc>
      </w:tr>
      <w:tr w:rsidR="00EA0F0D" w:rsidRPr="003B4F69" w14:paraId="511307C8" w14:textId="77777777" w:rsidTr="002073D4">
        <w:tc>
          <w:tcPr>
            <w:tcW w:w="457" w:type="dxa"/>
            <w:vAlign w:val="center"/>
          </w:tcPr>
          <w:p w14:paraId="2B62BAE4" w14:textId="0ED1C4AC" w:rsidR="00EA0F0D" w:rsidRPr="001E5531" w:rsidRDefault="002073D4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6</w:t>
            </w:r>
          </w:p>
        </w:tc>
        <w:tc>
          <w:tcPr>
            <w:tcW w:w="2431" w:type="dxa"/>
            <w:vAlign w:val="center"/>
          </w:tcPr>
          <w:p w14:paraId="05A87CBF" w14:textId="29D16C5F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資料總筆數</w:t>
            </w:r>
          </w:p>
        </w:tc>
        <w:tc>
          <w:tcPr>
            <w:tcW w:w="908" w:type="dxa"/>
            <w:vAlign w:val="center"/>
          </w:tcPr>
          <w:p w14:paraId="2BC65C8B" w14:textId="7A37B3B9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</w:p>
        </w:tc>
        <w:tc>
          <w:tcPr>
            <w:tcW w:w="1776" w:type="dxa"/>
            <w:vAlign w:val="center"/>
          </w:tcPr>
          <w:p w14:paraId="73D8F9F7" w14:textId="45F6CBB9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99999999</w:t>
            </w:r>
          </w:p>
        </w:tc>
        <w:tc>
          <w:tcPr>
            <w:tcW w:w="4315" w:type="dxa"/>
            <w:vAlign w:val="center"/>
          </w:tcPr>
          <w:p w14:paraId="65FA5EC8" w14:textId="1784598D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本檔案資料之總筆數(不含頭、末筆)</w:t>
            </w:r>
          </w:p>
        </w:tc>
      </w:tr>
      <w:tr w:rsidR="00EA0F0D" w:rsidRPr="003B4F69" w14:paraId="63189C4E" w14:textId="77777777" w:rsidTr="002073D4">
        <w:tc>
          <w:tcPr>
            <w:tcW w:w="457" w:type="dxa"/>
            <w:vAlign w:val="center"/>
          </w:tcPr>
          <w:p w14:paraId="621E576D" w14:textId="6AEA43A4" w:rsidR="00EA0F0D" w:rsidRPr="001E5531" w:rsidRDefault="002073D4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7</w:t>
            </w:r>
          </w:p>
        </w:tc>
        <w:tc>
          <w:tcPr>
            <w:tcW w:w="2431" w:type="dxa"/>
            <w:vAlign w:val="center"/>
          </w:tcPr>
          <w:p w14:paraId="410CCD49" w14:textId="49D7FFA3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FILLER</w:t>
            </w:r>
          </w:p>
        </w:tc>
        <w:tc>
          <w:tcPr>
            <w:tcW w:w="908" w:type="dxa"/>
            <w:vAlign w:val="center"/>
          </w:tcPr>
          <w:p w14:paraId="232C3772" w14:textId="30FE43C7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97</w:t>
            </w:r>
          </w:p>
        </w:tc>
        <w:tc>
          <w:tcPr>
            <w:tcW w:w="1776" w:type="dxa"/>
            <w:vAlign w:val="center"/>
          </w:tcPr>
          <w:p w14:paraId="7257E6A7" w14:textId="257B0754" w:rsidR="00EA0F0D" w:rsidRPr="001E5531" w:rsidRDefault="00EA0F0D" w:rsidP="00EA0F0D">
            <w:pPr>
              <w:rPr>
                <w:rFonts w:ascii="標楷體" w:hAnsi="標楷體"/>
              </w:rPr>
            </w:pPr>
          </w:p>
        </w:tc>
        <w:tc>
          <w:tcPr>
            <w:tcW w:w="4315" w:type="dxa"/>
            <w:vAlign w:val="center"/>
          </w:tcPr>
          <w:p w14:paraId="3138977E" w14:textId="347F4673" w:rsidR="00EA0F0D" w:rsidRPr="001E5531" w:rsidRDefault="00EA0F0D" w:rsidP="00EA0F0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空白</w:t>
            </w:r>
          </w:p>
        </w:tc>
      </w:tr>
    </w:tbl>
    <w:p w14:paraId="3BDCBB55" w14:textId="2E8CFD2C" w:rsidR="00835E9C" w:rsidRDefault="00835E9C" w:rsidP="00835E9C">
      <w:pPr>
        <w:ind w:left="1440"/>
      </w:pPr>
    </w:p>
    <w:p w14:paraId="1DA6BC18" w14:textId="77777777" w:rsidR="002870DA" w:rsidRDefault="002870DA" w:rsidP="002870DA">
      <w:pPr>
        <w:pStyle w:val="ad"/>
        <w:ind w:leftChars="354" w:left="1076" w:hangingChars="94" w:hanging="226"/>
        <w:rPr>
          <w:rFonts w:ascii="標楷體" w:hAnsi="標楷體"/>
        </w:rPr>
      </w:pPr>
      <w:r>
        <w:rPr>
          <w:rFonts w:ascii="標楷體" w:hAnsi="標楷體" w:hint="eastAsia"/>
        </w:rPr>
        <w:t>※另產出對應的xl</w:t>
      </w:r>
      <w:r>
        <w:rPr>
          <w:rFonts w:ascii="標楷體" w:hAnsi="標楷體"/>
        </w:rPr>
        <w:t>sx</w:t>
      </w:r>
      <w:r>
        <w:rPr>
          <w:rFonts w:ascii="標楷體" w:hAnsi="標楷體" w:hint="eastAsia"/>
        </w:rPr>
        <w:t>檔案供核對用，首筆為欄位名稱並需加註欄位的相對位置，不需末筆</w:t>
      </w:r>
    </w:p>
    <w:p w14:paraId="208AB126" w14:textId="0BAA0BA5" w:rsidR="002870DA" w:rsidRPr="00DB769C" w:rsidRDefault="002870DA" w:rsidP="002870DA">
      <w:pPr>
        <w:pStyle w:val="ad"/>
        <w:ind w:leftChars="354" w:left="1076" w:hangingChars="94" w:hanging="226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>
        <w:rPr>
          <w:rFonts w:ascii="標楷體" w:hAnsi="標楷體" w:hint="eastAsia"/>
        </w:rPr>
        <w:t>：</w:t>
      </w:r>
      <w:ins w:id="31" w:author="st1" w:date="2021-05-16T16:56:00Z">
        <w:r>
          <w:rPr>
            <w:rFonts w:ascii="標楷體" w:hAnsi="標楷體" w:hint="eastAsia"/>
          </w:rPr>
          <w:t>458</w:t>
        </w:r>
      </w:ins>
      <w:ins w:id="32" w:author="st1" w:date="2021-05-16T16:57:00Z">
        <w:r>
          <w:rPr>
            <w:rFonts w:ascii="標楷體" w:hAnsi="標楷體" w:hint="eastAsia"/>
          </w:rPr>
          <w:t>mmdd1</w:t>
        </w:r>
        <w:r>
          <w:rPr>
            <w:rFonts w:ascii="標楷體" w:hAnsi="標楷體"/>
          </w:rPr>
          <w:t>.2</w:t>
        </w:r>
      </w:ins>
      <w:r>
        <w:rPr>
          <w:rFonts w:ascii="標楷體" w:hAnsi="標楷體"/>
        </w:rPr>
        <w:t>11</w:t>
      </w:r>
      <w:r w:rsidRPr="00C85B3C">
        <w:rPr>
          <w:rFonts w:ascii="標楷體" w:hAnsi="標楷體"/>
        </w:rPr>
        <w:t>.xlsx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(</w:t>
      </w:r>
      <w:ins w:id="33" w:author="st1" w:date="2021-05-16T16:57:00Z">
        <w:r>
          <w:rPr>
            <w:rFonts w:ascii="標楷體" w:hAnsi="標楷體" w:hint="eastAsia"/>
          </w:rPr>
          <w:t>mmdd</w:t>
        </w:r>
      </w:ins>
      <w:r>
        <w:rPr>
          <w:rFonts w:ascii="標楷體" w:hAnsi="標楷體"/>
        </w:rPr>
        <w:t>:</w:t>
      </w:r>
      <w:r>
        <w:rPr>
          <w:rFonts w:ascii="標楷體" w:hAnsi="標楷體" w:hint="eastAsia"/>
        </w:rPr>
        <w:t>申報當日之月日(</w:t>
      </w:r>
      <w:r w:rsidR="001F5B56">
        <w:rPr>
          <w:rFonts w:ascii="標楷體" w:hAnsi="標楷體" w:hint="eastAsia"/>
        </w:rPr>
        <w:t>日曆</w:t>
      </w:r>
      <w:r>
        <w:rPr>
          <w:rFonts w:ascii="標楷體" w:hAnsi="標楷體" w:hint="eastAsia"/>
        </w:rPr>
        <w:t>日) ex</w:t>
      </w:r>
      <w:r>
        <w:rPr>
          <w:rFonts w:ascii="標楷體" w:hAnsi="標楷體"/>
        </w:rPr>
        <w:t>:45805161.211</w:t>
      </w:r>
      <w:r w:rsidRPr="00C85B3C">
        <w:rPr>
          <w:rFonts w:ascii="標楷體" w:hAnsi="標楷體"/>
        </w:rPr>
        <w:t>.xlsx</w:t>
      </w:r>
      <w:r>
        <w:rPr>
          <w:rFonts w:ascii="標楷體" w:hAnsi="標楷體" w:hint="eastAsia"/>
        </w:rPr>
        <w:t>)</w:t>
      </w:r>
    </w:p>
    <w:p w14:paraId="03BABCC6" w14:textId="77777777" w:rsidR="002870DA" w:rsidRPr="004037BD" w:rsidRDefault="002870DA" w:rsidP="002870DA">
      <w:pPr>
        <w:pStyle w:val="ad"/>
        <w:ind w:leftChars="354" w:left="1076" w:hangingChars="94" w:hanging="226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EXCEL</w:t>
      </w:r>
      <w:r>
        <w:rPr>
          <w:rFonts w:ascii="標楷體" w:hAnsi="標楷體" w:hint="eastAsia"/>
        </w:rPr>
        <w:t>檔</w:t>
      </w:r>
    </w:p>
    <w:p w14:paraId="4995EF48" w14:textId="77777777" w:rsidR="002870DA" w:rsidRDefault="002870DA" w:rsidP="00835E9C">
      <w:pPr>
        <w:ind w:left="1440"/>
      </w:pPr>
    </w:p>
    <w:p w14:paraId="42FDFECA" w14:textId="4C6E0F76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</w:t>
      </w:r>
      <w:r w:rsidR="00DE2C57" w:rsidRPr="00B53028">
        <w:rPr>
          <w:rFonts w:ascii="標楷體" w:hAnsi="標楷體" w:hint="eastAsia"/>
          <w:sz w:val="24"/>
        </w:rPr>
        <w:t>：</w:t>
      </w:r>
    </w:p>
    <w:tbl>
      <w:tblPr>
        <w:tblStyle w:val="af"/>
        <w:tblW w:w="10632" w:type="dxa"/>
        <w:tblInd w:w="-318" w:type="dxa"/>
        <w:tblLook w:val="04A0" w:firstRow="1" w:lastRow="0" w:firstColumn="1" w:lastColumn="0" w:noHBand="0" w:noVBand="1"/>
      </w:tblPr>
      <w:tblGrid>
        <w:gridCol w:w="10632"/>
      </w:tblGrid>
      <w:tr w:rsidR="00B714F2" w:rsidRPr="00D56B13" w14:paraId="7CAEDA16" w14:textId="77777777" w:rsidTr="00891680">
        <w:tc>
          <w:tcPr>
            <w:tcW w:w="10632" w:type="dxa"/>
          </w:tcPr>
          <w:p w14:paraId="05980990" w14:textId="77777777" w:rsidR="00551AE7" w:rsidRPr="00551AE7" w:rsidRDefault="00551AE7" w:rsidP="00551A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51AE7">
              <w:rPr>
                <w:rFonts w:ascii="標楷體" w:hAnsi="標楷體"/>
                <w:sz w:val="20"/>
                <w:szCs w:val="20"/>
              </w:rPr>
              <w:t>SELECT M."BankItem"</w:t>
            </w:r>
          </w:p>
          <w:p w14:paraId="34B38B37" w14:textId="77777777" w:rsidR="00551AE7" w:rsidRPr="00551AE7" w:rsidRDefault="00551AE7" w:rsidP="00551A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51AE7">
              <w:rPr>
                <w:rFonts w:ascii="標楷體" w:hAnsi="標楷體"/>
                <w:sz w:val="20"/>
                <w:szCs w:val="20"/>
              </w:rPr>
              <w:t xml:space="preserve">     , M."BranchItem"</w:t>
            </w:r>
          </w:p>
          <w:p w14:paraId="66F095C5" w14:textId="77777777" w:rsidR="00551AE7" w:rsidRPr="00551AE7" w:rsidRDefault="00551AE7" w:rsidP="00551A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51AE7">
              <w:rPr>
                <w:rFonts w:ascii="標楷體" w:hAnsi="標楷體"/>
                <w:sz w:val="20"/>
                <w:szCs w:val="20"/>
              </w:rPr>
              <w:t xml:space="preserve">     , M."TranCode"</w:t>
            </w:r>
          </w:p>
          <w:p w14:paraId="36AE89C6" w14:textId="77777777" w:rsidR="00551AE7" w:rsidRPr="00551AE7" w:rsidRDefault="00551AE7" w:rsidP="00551A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51AE7">
              <w:rPr>
                <w:rFonts w:ascii="標楷體" w:hAnsi="標楷體"/>
                <w:sz w:val="20"/>
                <w:szCs w:val="20"/>
              </w:rPr>
              <w:t xml:space="preserve">     , M."CustId"</w:t>
            </w:r>
          </w:p>
          <w:p w14:paraId="60E83749" w14:textId="77777777" w:rsidR="00551AE7" w:rsidRPr="00551AE7" w:rsidRDefault="00551AE7" w:rsidP="00551A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51AE7">
              <w:rPr>
                <w:rFonts w:ascii="標楷體" w:hAnsi="標楷體"/>
                <w:sz w:val="20"/>
                <w:szCs w:val="20"/>
              </w:rPr>
              <w:t xml:space="preserve">     , M."SubTranCode"</w:t>
            </w:r>
          </w:p>
          <w:p w14:paraId="479DDADD" w14:textId="77777777" w:rsidR="00551AE7" w:rsidRPr="00551AE7" w:rsidRDefault="00551AE7" w:rsidP="00551A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51AE7">
              <w:rPr>
                <w:rFonts w:ascii="標楷體" w:hAnsi="標楷體"/>
                <w:sz w:val="20"/>
                <w:szCs w:val="20"/>
              </w:rPr>
              <w:t xml:space="preserve">     , M."AcDate"</w:t>
            </w:r>
          </w:p>
          <w:p w14:paraId="0DE226FB" w14:textId="77777777" w:rsidR="00551AE7" w:rsidRPr="00551AE7" w:rsidRDefault="00551AE7" w:rsidP="00551A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51AE7">
              <w:rPr>
                <w:rFonts w:ascii="標楷體" w:hAnsi="標楷體"/>
                <w:sz w:val="20"/>
                <w:szCs w:val="20"/>
              </w:rPr>
              <w:t xml:space="preserve">     , M."AcctNo"</w:t>
            </w:r>
          </w:p>
          <w:p w14:paraId="37FE24BB" w14:textId="77777777" w:rsidR="00551AE7" w:rsidRPr="00551AE7" w:rsidRDefault="00551AE7" w:rsidP="00551A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51AE7">
              <w:rPr>
                <w:rFonts w:ascii="標楷體" w:hAnsi="標楷體"/>
                <w:sz w:val="20"/>
                <w:szCs w:val="20"/>
              </w:rPr>
              <w:t xml:space="preserve">     , M."TxAmt"</w:t>
            </w:r>
          </w:p>
          <w:p w14:paraId="2BD3E098" w14:textId="77777777" w:rsidR="00551AE7" w:rsidRPr="00551AE7" w:rsidRDefault="00551AE7" w:rsidP="00551A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51AE7">
              <w:rPr>
                <w:rFonts w:ascii="標楷體" w:hAnsi="標楷體"/>
                <w:sz w:val="20"/>
                <w:szCs w:val="20"/>
              </w:rPr>
              <w:t xml:space="preserve">     , M."LoanBal"</w:t>
            </w:r>
          </w:p>
          <w:p w14:paraId="7A5BE5B5" w14:textId="77777777" w:rsidR="00551AE7" w:rsidRPr="00551AE7" w:rsidRDefault="00551AE7" w:rsidP="00551A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51AE7">
              <w:rPr>
                <w:rFonts w:ascii="標楷體" w:hAnsi="標楷體"/>
                <w:sz w:val="20"/>
                <w:szCs w:val="20"/>
              </w:rPr>
              <w:t xml:space="preserve">     , M."RepayCode"</w:t>
            </w:r>
          </w:p>
          <w:p w14:paraId="32883D53" w14:textId="77777777" w:rsidR="00551AE7" w:rsidRPr="00551AE7" w:rsidRDefault="00551AE7" w:rsidP="00551A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51AE7">
              <w:rPr>
                <w:rFonts w:ascii="標楷體" w:hAnsi="標楷體"/>
                <w:sz w:val="20"/>
                <w:szCs w:val="20"/>
              </w:rPr>
              <w:t xml:space="preserve">     , M."NegStatus"</w:t>
            </w:r>
          </w:p>
          <w:p w14:paraId="2FA57AA3" w14:textId="77777777" w:rsidR="00551AE7" w:rsidRPr="00551AE7" w:rsidRDefault="00551AE7" w:rsidP="00551A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51AE7">
              <w:rPr>
                <w:rFonts w:ascii="標楷體" w:hAnsi="標楷體"/>
                <w:sz w:val="20"/>
                <w:szCs w:val="20"/>
              </w:rPr>
              <w:t xml:space="preserve">     , M."AcctCode"</w:t>
            </w:r>
          </w:p>
          <w:p w14:paraId="7A5E7EC0" w14:textId="77777777" w:rsidR="00551AE7" w:rsidRPr="00551AE7" w:rsidRDefault="00551AE7" w:rsidP="00551A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51AE7">
              <w:rPr>
                <w:rFonts w:ascii="標楷體" w:hAnsi="標楷體"/>
                <w:sz w:val="20"/>
                <w:szCs w:val="20"/>
              </w:rPr>
              <w:t xml:space="preserve">     , M."SubAcctCode"</w:t>
            </w:r>
          </w:p>
          <w:p w14:paraId="16318D27" w14:textId="77777777" w:rsidR="00551AE7" w:rsidRPr="00551AE7" w:rsidRDefault="00551AE7" w:rsidP="00551A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51AE7">
              <w:rPr>
                <w:rFonts w:ascii="標楷體" w:hAnsi="標楷體"/>
                <w:sz w:val="20"/>
                <w:szCs w:val="20"/>
              </w:rPr>
              <w:t xml:space="preserve">     , M."BadDebtDate"</w:t>
            </w:r>
          </w:p>
          <w:p w14:paraId="0600DF52" w14:textId="77777777" w:rsidR="00551AE7" w:rsidRPr="00551AE7" w:rsidRDefault="00551AE7" w:rsidP="00551A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51AE7">
              <w:rPr>
                <w:rFonts w:ascii="標楷體" w:hAnsi="標楷體"/>
                <w:sz w:val="20"/>
                <w:szCs w:val="20"/>
              </w:rPr>
              <w:t xml:space="preserve">     , M."ConsumeFg"</w:t>
            </w:r>
          </w:p>
          <w:p w14:paraId="6A841192" w14:textId="77777777" w:rsidR="00551AE7" w:rsidRPr="00551AE7" w:rsidRDefault="00551AE7" w:rsidP="00551A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51AE7">
              <w:rPr>
                <w:rFonts w:ascii="標楷體" w:hAnsi="標楷體"/>
                <w:sz w:val="20"/>
                <w:szCs w:val="20"/>
              </w:rPr>
              <w:t xml:space="preserve">     , M."FinCode"</w:t>
            </w:r>
          </w:p>
          <w:p w14:paraId="67A30480" w14:textId="77777777" w:rsidR="00551AE7" w:rsidRPr="00551AE7" w:rsidRDefault="00551AE7" w:rsidP="00551A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51AE7">
              <w:rPr>
                <w:rFonts w:ascii="標楷體" w:hAnsi="標楷體"/>
                <w:sz w:val="20"/>
                <w:szCs w:val="20"/>
              </w:rPr>
              <w:t xml:space="preserve">     , M."UsageCode"</w:t>
            </w:r>
          </w:p>
          <w:p w14:paraId="73F08301" w14:textId="77777777" w:rsidR="00551AE7" w:rsidRPr="00551AE7" w:rsidRDefault="00551AE7" w:rsidP="00551A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51AE7">
              <w:rPr>
                <w:rFonts w:ascii="標楷體" w:hAnsi="標楷體"/>
                <w:sz w:val="20"/>
                <w:szCs w:val="20"/>
              </w:rPr>
              <w:t xml:space="preserve">     , M."Filler18"</w:t>
            </w:r>
          </w:p>
          <w:p w14:paraId="6CDEBBC4" w14:textId="77777777" w:rsidR="00551AE7" w:rsidRPr="00551AE7" w:rsidRDefault="00551AE7" w:rsidP="00551A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51AE7">
              <w:rPr>
                <w:rFonts w:ascii="標楷體" w:hAnsi="標楷體"/>
                <w:sz w:val="20"/>
                <w:szCs w:val="20"/>
              </w:rPr>
              <w:t>FROM  "JcicB211" M</w:t>
            </w:r>
          </w:p>
          <w:p w14:paraId="37D63887" w14:textId="77777777" w:rsidR="00551AE7" w:rsidRPr="00551AE7" w:rsidRDefault="00551AE7" w:rsidP="00551A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51AE7">
              <w:rPr>
                <w:rFonts w:ascii="標楷體" w:hAnsi="標楷體"/>
                <w:sz w:val="20"/>
                <w:szCs w:val="20"/>
              </w:rPr>
              <w:t>WHERE ( M."DataYMD" = acctDate )</w:t>
            </w:r>
          </w:p>
          <w:p w14:paraId="3043634B" w14:textId="77777777" w:rsidR="00551AE7" w:rsidRPr="00551AE7" w:rsidRDefault="00551AE7" w:rsidP="00551A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51AE7">
              <w:rPr>
                <w:rFonts w:ascii="標楷體" w:hAnsi="標楷體"/>
                <w:sz w:val="20"/>
                <w:szCs w:val="20"/>
              </w:rPr>
              <w:lastRenderedPageBreak/>
              <w:t>ORDER BY M."BankItem", M."BranchItem", M."AcctNo", M."AcDate"</w:t>
            </w:r>
          </w:p>
          <w:p w14:paraId="04FDDCF1" w14:textId="2444FC54" w:rsidR="00F27CE6" w:rsidRPr="0044168E" w:rsidRDefault="00551AE7" w:rsidP="00551A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51AE7">
              <w:rPr>
                <w:rFonts w:ascii="標楷體" w:hAnsi="標楷體"/>
                <w:sz w:val="20"/>
                <w:szCs w:val="20"/>
              </w:rPr>
              <w:t xml:space="preserve">  ;</w:t>
            </w:r>
          </w:p>
          <w:p w14:paraId="7850248F" w14:textId="365C2F6F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9947DEF" w14:textId="77777777" w:rsidR="00891680" w:rsidRDefault="00891680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25F00634" w14:textId="77777777" w:rsidR="00F27CE6" w:rsidRPr="00F85FEB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>-- 主要邏輯在Stored Procedure</w:t>
            </w:r>
          </w:p>
          <w:p w14:paraId="16DD3108" w14:textId="7AC194CF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>-- 程式功能：維護 JcicB</w:t>
            </w:r>
            <w:r w:rsidR="00B80216">
              <w:rPr>
                <w:rFonts w:ascii="標楷體" w:hAnsi="標楷體" w:hint="eastAsia"/>
                <w:sz w:val="20"/>
                <w:szCs w:val="20"/>
              </w:rPr>
              <w:t>211</w:t>
            </w:r>
            <w:r w:rsidRPr="007A58F0">
              <w:rPr>
                <w:rFonts w:ascii="標楷體" w:hAnsi="標楷體" w:hint="eastAsia"/>
                <w:sz w:val="20"/>
                <w:szCs w:val="20"/>
              </w:rPr>
              <w:t xml:space="preserve"> </w:t>
            </w:r>
            <w:r w:rsidR="00F15BB1" w:rsidRPr="00F15BB1">
              <w:rPr>
                <w:rFonts w:ascii="標楷體" w:hAnsi="標楷體" w:hint="eastAsia"/>
                <w:sz w:val="20"/>
                <w:szCs w:val="20"/>
              </w:rPr>
              <w:t>聯徵每日授信餘額變動資料檔</w:t>
            </w:r>
          </w:p>
          <w:p w14:paraId="3EAEB1A9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>-- 執行時機：每日日終批次(換日前)</w:t>
            </w:r>
          </w:p>
          <w:p w14:paraId="4EE26B3F" w14:textId="70051188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>-- 執行方式：EXEC "Usp_L8_JcicB</w:t>
            </w:r>
            <w:r w:rsidR="00B80216">
              <w:rPr>
                <w:rFonts w:ascii="標楷體" w:hAnsi="標楷體" w:hint="eastAsia"/>
                <w:sz w:val="20"/>
                <w:szCs w:val="20"/>
              </w:rPr>
              <w:t>211</w:t>
            </w:r>
            <w:r w:rsidRPr="007A58F0">
              <w:rPr>
                <w:rFonts w:ascii="標楷體" w:hAnsi="標楷體" w:hint="eastAsia"/>
                <w:sz w:val="20"/>
                <w:szCs w:val="20"/>
              </w:rPr>
              <w:t>_Upd"(20200423,'System');</w:t>
            </w:r>
          </w:p>
          <w:p w14:paraId="5F393B55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>--</w:t>
            </w:r>
          </w:p>
          <w:p w14:paraId="31A617DA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14308D13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>DROP TABLE "Work_B211" purge;</w:t>
            </w:r>
          </w:p>
          <w:p w14:paraId="25A0C1B5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>CREATE GLOBAL TEMPORARY TABLE "Work_B211"</w:t>
            </w:r>
          </w:p>
          <w:p w14:paraId="23341240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( "CustNo"      decimal(7, 0) default 0 not null,</w:t>
            </w:r>
          </w:p>
          <w:p w14:paraId="1FACDE65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"FacmNo"      decimal(3, 0) default 0 not null,</w:t>
            </w:r>
          </w:p>
          <w:p w14:paraId="45DC848F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"BormNo"      decimal(3, 0) default 0 not null,</w:t>
            </w:r>
          </w:p>
          <w:p w14:paraId="37D640CF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"BorxNo"      decimal(4, 0) default 0 not null,</w:t>
            </w:r>
          </w:p>
          <w:p w14:paraId="31811D64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"TranCode"    varchar2(1),</w:t>
            </w:r>
          </w:p>
          <w:p w14:paraId="41515726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"AcDate"      decimal(8, 0) default 0 not null,</w:t>
            </w:r>
          </w:p>
          <w:p w14:paraId="68893421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"SubTranCode" varchar2(1),</w:t>
            </w:r>
          </w:p>
          <w:p w14:paraId="72A1C255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"TxAmt"       decimal(10, 0) default 0 not null,</w:t>
            </w:r>
          </w:p>
          <w:p w14:paraId="42A929BF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"LoanBal"     decimal(10, 0) default 0 not null,</w:t>
            </w:r>
          </w:p>
          <w:p w14:paraId="6EB34965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"Status"      decimal(1, 0) default 0 not null,</w:t>
            </w:r>
          </w:p>
          <w:p w14:paraId="6F138CB1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"RepayCode"   varchar2(1),</w:t>
            </w:r>
          </w:p>
          <w:p w14:paraId="5C095CCF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"NegStatus"   varchar2(3),</w:t>
            </w:r>
          </w:p>
          <w:p w14:paraId="6E3A4A70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"BadDebtDate" decimal(5, 0) default 0 not null  -- 民國年月</w:t>
            </w:r>
          </w:p>
          <w:p w14:paraId="4D469157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)</w:t>
            </w:r>
          </w:p>
          <w:p w14:paraId="27428AC0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ON COMMIT DELETE ROWS;</w:t>
            </w:r>
          </w:p>
          <w:p w14:paraId="3ED1C0EA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FE2B0B2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6A14E6C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>CREATE OR REPLACE PROCEDURE "Usp_L8_JcicB211_Upd"</w:t>
            </w:r>
          </w:p>
          <w:p w14:paraId="754A29B9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>(</w:t>
            </w:r>
          </w:p>
          <w:p w14:paraId="392F89A8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-- 參數</w:t>
            </w:r>
          </w:p>
          <w:p w14:paraId="6FC0B7C9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TBSDYF         IN  INT,        -- 系統營業日(西元)</w:t>
            </w:r>
          </w:p>
          <w:p w14:paraId="4F579E58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EmpNo          IN  VARCHAR2    -- 經辦</w:t>
            </w:r>
          </w:p>
          <w:p w14:paraId="6F62676A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>)</w:t>
            </w:r>
          </w:p>
          <w:p w14:paraId="2D26385B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>AS</w:t>
            </w:r>
          </w:p>
          <w:p w14:paraId="2E4CD5CC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>BEGIN</w:t>
            </w:r>
          </w:p>
          <w:p w14:paraId="54B2CBAC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DECLARE</w:t>
            </w:r>
          </w:p>
          <w:p w14:paraId="6A3C7A25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INS_CNT        INT;         -- 新增筆數</w:t>
            </w:r>
          </w:p>
          <w:p w14:paraId="2D26D687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UPD_CNT        INT;         -- 更新筆數</w:t>
            </w:r>
          </w:p>
          <w:p w14:paraId="4600C0E6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JOB_START_TIME TIMESTAMP;   -- 記錄程式起始時間</w:t>
            </w:r>
          </w:p>
          <w:p w14:paraId="25F518D0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JOB_END_TIME   TIMESTAMP;   -- 記錄程式結束時間</w:t>
            </w:r>
          </w:p>
          <w:p w14:paraId="46C5B48F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YYYYMM         INT;         -- 本月年月</w:t>
            </w:r>
          </w:p>
          <w:p w14:paraId="29ACB95A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LYYYYMM        INT;         -- 上月年月</w:t>
            </w:r>
          </w:p>
          <w:p w14:paraId="624F7EA5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MM             INT;         -- 本月月份</w:t>
            </w:r>
          </w:p>
          <w:p w14:paraId="1EBA6EB0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YYYY           INT;         -- 本月年度</w:t>
            </w:r>
          </w:p>
          <w:p w14:paraId="71351B3E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lastRenderedPageBreak/>
              <w:t xml:space="preserve">  BEGIN</w:t>
            </w:r>
          </w:p>
          <w:p w14:paraId="1D631A67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INS_CNT := 0;</w:t>
            </w:r>
          </w:p>
          <w:p w14:paraId="7DF8A513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UPD_CNT := 0;</w:t>
            </w:r>
          </w:p>
          <w:p w14:paraId="46E1CAEE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5F32DE35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-- 記錄程式起始時間</w:t>
            </w:r>
          </w:p>
          <w:p w14:paraId="3D83779D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JOB_START_TIME := SYSTIMESTAMP;</w:t>
            </w:r>
          </w:p>
          <w:p w14:paraId="77908C23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7F5D0D34" w14:textId="02D34851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--</w:t>
            </w:r>
            <w:r w:rsidR="00FB5C9F">
              <w:rPr>
                <w:rFonts w:ascii="標楷體" w:hAnsi="標楷體" w:hint="eastAsia"/>
                <w:sz w:val="20"/>
                <w:szCs w:val="20"/>
              </w:rPr>
              <w:t xml:space="preserve"> </w:t>
            </w:r>
            <w:r w:rsidRPr="00BD4E36">
              <w:rPr>
                <w:rFonts w:ascii="標楷體" w:hAnsi="標楷體" w:hint="eastAsia"/>
                <w:sz w:val="20"/>
                <w:szCs w:val="20"/>
              </w:rPr>
              <w:t>本月年月</w:t>
            </w:r>
          </w:p>
          <w:p w14:paraId="2FD072B6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YYYYMM := TBSDYF / 100;</w:t>
            </w:r>
          </w:p>
          <w:p w14:paraId="6ACD7C78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--</w:t>
            </w:r>
          </w:p>
          <w:p w14:paraId="682CE4F4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MM := MOD(YYYYMM, 100);</w:t>
            </w:r>
          </w:p>
          <w:p w14:paraId="1D584B12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YYYY := TRUNC(YYYYMM / 100);</w:t>
            </w:r>
          </w:p>
          <w:p w14:paraId="5F44B0A1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IF MM = 1 THEN</w:t>
            </w:r>
          </w:p>
          <w:p w14:paraId="6938E814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LYYYYMM := (YYYY - 1) * 100 + 12;</w:t>
            </w:r>
          </w:p>
          <w:p w14:paraId="472C2E11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ELSE</w:t>
            </w:r>
          </w:p>
          <w:p w14:paraId="04F0241C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LYYYYMM := YYYYMM - 1;</w:t>
            </w:r>
          </w:p>
          <w:p w14:paraId="0BA60929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END IF;</w:t>
            </w:r>
          </w:p>
          <w:p w14:paraId="7BBA2C34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303EBD94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71FBA5D0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-- 寫入資料 Work_B211</w:t>
            </w:r>
          </w:p>
          <w:p w14:paraId="5E150E9A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68DE1577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-- 本日撥款</w:t>
            </w:r>
          </w:p>
          <w:p w14:paraId="2AEA692C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INSERT INTO "Work_B211"</w:t>
            </w:r>
          </w:p>
          <w:p w14:paraId="7DD188E2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SELECT  T."CustNo"                                       AS "CustNo"       -- 戶號</w:t>
            </w:r>
          </w:p>
          <w:p w14:paraId="6A7D4660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    , T."FacmNo"                                       AS "FacmNo"       -- 額度編號</w:t>
            </w:r>
          </w:p>
          <w:p w14:paraId="6301CFE0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    , T."BormNo"                                       AS "BormNo"       -- 撥款序號</w:t>
            </w:r>
          </w:p>
          <w:p w14:paraId="5790C001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    , T."BorxNo"                                       AS "BorxNo"       -- 交易內容檔序號</w:t>
            </w:r>
          </w:p>
          <w:p w14:paraId="6722DB53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    , 'A'                                              AS "TranCode"     -- 交易代碼</w:t>
            </w:r>
          </w:p>
          <w:p w14:paraId="3F44EDBF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    , TBSDYF                                           AS "AcDate"       -- 交易日期</w:t>
            </w:r>
          </w:p>
          <w:p w14:paraId="5261961F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    , 'A'                                              AS "SubTranCode"  -- 交易屬性</w:t>
            </w:r>
          </w:p>
          <w:p w14:paraId="04C90605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    , T."TxAmt"                                        AS "TxAmt"        -- 本筆撥款／還款金額</w:t>
            </w:r>
          </w:p>
          <w:p w14:paraId="2EF8B0BB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    , T."LoanBal"                                      AS "LoanBal"      -- 本筆撥款／還款餘額</w:t>
            </w:r>
          </w:p>
          <w:p w14:paraId="15A0B148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    , M."Status"                                       AS "Status"       -- 戶況</w:t>
            </w:r>
          </w:p>
          <w:p w14:paraId="50BDC53D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    , 'X'                                              AS "RepayCode"    -- 本筆還款後之還款紀錄</w:t>
            </w:r>
          </w:p>
          <w:p w14:paraId="1B4483D6" w14:textId="2780C80D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    , ' '                                              AS "NegStatus"  -- 本筆還款後之債權結案註記</w:t>
            </w:r>
          </w:p>
          <w:p w14:paraId="2E8277F1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    , 0                                                AS "BadDebtDate"  -- 呆帳轉銷年月</w:t>
            </w:r>
          </w:p>
          <w:p w14:paraId="5E40322A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FROM ( SELECT  T."CustNo", T."FacmNo", T."BormNo", T."BorxNo", T."TxAmt", T."LoanBal"</w:t>
            </w:r>
          </w:p>
          <w:p w14:paraId="5FD15863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FROM  "LoanBorTx" T</w:t>
            </w:r>
          </w:p>
          <w:p w14:paraId="7D38B3B7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WHERE  T."AcDate"    =  TBSDYF</w:t>
            </w:r>
          </w:p>
          <w:p w14:paraId="035366F3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AND  T."TitaHCode" =  0</w:t>
            </w:r>
          </w:p>
          <w:p w14:paraId="31A1284F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AND  T."TitaTxCd"  =  'L3100'</w:t>
            </w:r>
          </w:p>
          <w:p w14:paraId="0E9422BD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ORDER BY T."CustNo", T."FacmNo", T."BormNo", T."BorxNo"</w:t>
            </w:r>
          </w:p>
          <w:p w14:paraId="64057471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) T</w:t>
            </w:r>
          </w:p>
          <w:p w14:paraId="4050ED57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LEFT JOIN "LoanBorMain" M</w:t>
            </w:r>
          </w:p>
          <w:p w14:paraId="7BADF7B8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ON   M."CustNo"    =  T."CustNo"</w:t>
            </w:r>
          </w:p>
          <w:p w14:paraId="5C055B3B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AND   M."FacmNo"    =  T."FacmNo"</w:t>
            </w:r>
          </w:p>
          <w:p w14:paraId="5489DD58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lastRenderedPageBreak/>
              <w:t xml:space="preserve">            AND   M."BormNo"    =  T."BormNo"</w:t>
            </w:r>
          </w:p>
          <w:p w14:paraId="47FD5CEC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WHERE  NVL(M."RenewFlag",' ') NOT IN ('Y', '1')  -- 非借新還舊</w:t>
            </w:r>
          </w:p>
          <w:p w14:paraId="5DE2AF69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;</w:t>
            </w:r>
          </w:p>
          <w:p w14:paraId="5C703BA4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58ACDD04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-- 本日還款</w:t>
            </w:r>
          </w:p>
          <w:p w14:paraId="7AA7C581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INSERT INTO "Work_B211"</w:t>
            </w:r>
          </w:p>
          <w:p w14:paraId="1150EB04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SELECT  T."CustNo"                                       AS "CustNo"       -- 戶號</w:t>
            </w:r>
          </w:p>
          <w:p w14:paraId="6854A363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    , T."FacmNo"                                       AS "FacmNo"       -- 額度編號</w:t>
            </w:r>
          </w:p>
          <w:p w14:paraId="120CE9E1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    , T."BormNo"                                       AS "BormNo"       -- 撥款序號</w:t>
            </w:r>
          </w:p>
          <w:p w14:paraId="14751935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    , T."BorxNo"                                       AS "BorxNo"       -- 交易內容檔序號</w:t>
            </w:r>
          </w:p>
          <w:p w14:paraId="6B54D022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    , DECODE(T."TitaHCode", 3, 'D', 'A')               AS "TranCode"     -- 交易代碼</w:t>
            </w:r>
          </w:p>
          <w:p w14:paraId="2FC185F0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, CASE WHEN T."OrigAcDate" &gt; 0</w:t>
            </w:r>
          </w:p>
          <w:p w14:paraId="2E3C1D15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           THEN T."OrigAcDate" ELSE T."AcDate" END     AS "AcDate"       -- 交易日期</w:t>
            </w:r>
          </w:p>
          <w:p w14:paraId="533480C0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    , 'B'                                              AS "SubTranCode"  -- 交易屬性</w:t>
            </w:r>
          </w:p>
          <w:p w14:paraId="203C2297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    , T."Principal"                                    AS "TxAmt"        -- 本筆撥款／還款金額</w:t>
            </w:r>
          </w:p>
          <w:p w14:paraId="3E07B05B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    , T."LoanBal"                                      AS "LoanBal"      -- 本筆撥款／還款餘額</w:t>
            </w:r>
          </w:p>
          <w:p w14:paraId="4805610F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    , T."Status"                                       AS "Status"       -- 戶況</w:t>
            </w:r>
          </w:p>
          <w:p w14:paraId="116959AA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, CASE WHEN T."OvduMon" &gt;= 6  THEN '6'</w:t>
            </w:r>
          </w:p>
          <w:p w14:paraId="11A180BD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WHEN T."OvduMon"  = 5  THEN '5'</w:t>
            </w:r>
          </w:p>
          <w:p w14:paraId="7BD48C0D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WHEN T."OvduMon"  = 4  THEN '4'</w:t>
            </w:r>
          </w:p>
          <w:p w14:paraId="240DD42C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WHEN T."OvduMon"  = 3  THEN '3'</w:t>
            </w:r>
          </w:p>
          <w:p w14:paraId="419162CB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WHEN T."OvduMon"  = 2  THEN '2'</w:t>
            </w:r>
          </w:p>
          <w:p w14:paraId="0187D22D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WHEN T."OvduMon"  = 1  THEN '1'</w:t>
            </w:r>
          </w:p>
          <w:p w14:paraId="5296C650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WHEN T."OvduDay" &gt;= 16 THEN 'B'</w:t>
            </w:r>
          </w:p>
          <w:p w14:paraId="7D42CD37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WHEN T."OvduDay"  &gt; 0  THEN 'A'</w:t>
            </w:r>
          </w:p>
          <w:p w14:paraId="06C7C0B4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           ELSE '0'  END                               AS "RepayCode"    -- 本筆還款後之還款紀錄</w:t>
            </w:r>
          </w:p>
          <w:p w14:paraId="38386779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, CASE WHEN T."TitaTxCd" IN ('L3410', 'L3420')</w:t>
            </w:r>
          </w:p>
          <w:p w14:paraId="66E65BA1" w14:textId="0E4EEF00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           THEN '3' ELSE ' ' END                       AS "NegStatus"  -- 本筆還款後之債權結案註記</w:t>
            </w:r>
          </w:p>
          <w:p w14:paraId="2E56250D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, CASE WHEN T."Status" = 6 AND NVL(O."BadDebtDate",0) &gt; 0</w:t>
            </w:r>
          </w:p>
          <w:p w14:paraId="39D83D56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THEN TRUNC(O."BadDebtDate" / 100) - 191100</w:t>
            </w:r>
          </w:p>
          <w:p w14:paraId="37B5EF60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           ELSE 0 END                                  AS "BadDebtDate"  -- 呆帳轉銷年月</w:t>
            </w:r>
          </w:p>
          <w:p w14:paraId="59ACF543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FROM ( SELECT  T3."CustNo", T3."FacmNo", T3."BormNo", T3."BorxNo", T3."Principal", T3."LoanBal"</w:t>
            </w:r>
          </w:p>
          <w:p w14:paraId="5B49FECE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 , T3."OrigAcDate", T3."AcDate", T3."TitaHCode", T3."TitaTxCd"</w:t>
            </w:r>
          </w:p>
          <w:p w14:paraId="40C0FB27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 , CASE WHEN  M."Status" = 2 OR M."Status" = 6 THEN 6</w:t>
            </w:r>
          </w:p>
          <w:p w14:paraId="466FEA99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        WHEN  M."NextPayIntDate" &gt;= T3."AcDate" OR M."NextPayIntDate" = 0 THEN 0</w:t>
            </w:r>
          </w:p>
          <w:p w14:paraId="4E87CAD8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        ELSE  TO_DATE(T3."AcDate",'yyyy-mm-dd')</w:t>
            </w:r>
          </w:p>
          <w:p w14:paraId="4A7DA373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            - TO_DATE(M."NextPayIntDate",'yyyy-mm-dd') END "OvduDay"</w:t>
            </w:r>
          </w:p>
          <w:p w14:paraId="50F44A98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 , CASE WHEN  M."Status" = 2 OR M."Status" = 6 THEN 0</w:t>
            </w:r>
          </w:p>
          <w:p w14:paraId="46DE7E90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        WHEN  M."NextPayIntDate" &gt;= T3."AcDate" OR M."NextPayIntDate" = 0 THEN 0</w:t>
            </w:r>
          </w:p>
          <w:p w14:paraId="60AA2FE1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        ELSE  TRUNC(MONTHS_BETWEEN(TO_DATE(T3."AcDate",'YYYY-MM-DD')</w:t>
            </w:r>
          </w:p>
          <w:p w14:paraId="7BFBB535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            , TO_DATE(M."NextPayIntDate",'YYYY-MM-DD'))) END "OvduMon"</w:t>
            </w:r>
          </w:p>
          <w:p w14:paraId="0263B6BB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 , M."Status", M."LastOvduNo"</w:t>
            </w:r>
          </w:p>
          <w:p w14:paraId="4665DCCE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FROM ( SELECT  T1."CustNo", T1."FacmNo", T1."BormNo", T1."BorxNo"</w:t>
            </w:r>
          </w:p>
          <w:p w14:paraId="4CD49F82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         , ( T1."Principal" + T1."ExtraRepay" ) AS "Principal"</w:t>
            </w:r>
          </w:p>
          <w:p w14:paraId="13F81273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         , T1."LoanBal", T1."TitaHCode", T1."TitaTxCd", T1."AcDate"</w:t>
            </w:r>
          </w:p>
          <w:p w14:paraId="2EE87F8C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         , CASE WHEN T1."TitaHCode" = 3 AND T1."CorrectSeq" IS NOT NULL THEN</w:t>
            </w:r>
          </w:p>
          <w:p w14:paraId="2871F96C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lastRenderedPageBreak/>
              <w:t xml:space="preserve">                                      CAST(SUBSTR(T1."CorrectSeq", 1, 8) AS decimal(8, 0))</w:t>
            </w:r>
          </w:p>
          <w:p w14:paraId="377A7CBA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                ELSE 0</w:t>
            </w:r>
          </w:p>
          <w:p w14:paraId="710FB2E6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                      END  AS "OrigAcDate"   -- 原交易會計日期</w:t>
            </w:r>
          </w:p>
          <w:p w14:paraId="024F1EC4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     FROM  "LoanBorTx" T1</w:t>
            </w:r>
          </w:p>
          <w:p w14:paraId="305BE666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    WHERE  T1."AcDate"    =  TBSDYF</w:t>
            </w:r>
          </w:p>
          <w:p w14:paraId="50A29C71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      AND  T1."TitaHCode" IN (0, 3)</w:t>
            </w:r>
          </w:p>
          <w:p w14:paraId="09586D2D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      AND  ( T1."Principal" + T1."ExtraRepay" ) &lt;&gt; 0</w:t>
            </w:r>
          </w:p>
          <w:p w14:paraId="20610DD3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      AND  T1."TitaTxCd"  NOT IN ('L3410','L3420')</w:t>
            </w:r>
          </w:p>
          <w:p w14:paraId="465C0D27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   UNION</w:t>
            </w:r>
          </w:p>
          <w:p w14:paraId="54715F2B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   SELECT  T2."CustNo", T2."FacmNo", T2."BormNo", T2."BorxNo"</w:t>
            </w:r>
          </w:p>
          <w:p w14:paraId="1C5CD1D6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         , ( T2."Principal" + T2."ExtraRepay" ) AS "Principal"</w:t>
            </w:r>
          </w:p>
          <w:p w14:paraId="2FEAB0B8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         , T2."LoanBal", T2."TitaHCode", T2."TitaTxCd", T2."AcDate"</w:t>
            </w:r>
          </w:p>
          <w:p w14:paraId="598A629A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         , CASE WHEN T2."TitaHCode" = 3 AND T2."CorrectSeq" IS NOT NULL THEN</w:t>
            </w:r>
          </w:p>
          <w:p w14:paraId="2CF58D08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                     CAST(SUBSTR(T2."CorrectSeq", 1, 8) AS decimal(8, 0))</w:t>
            </w:r>
          </w:p>
          <w:p w14:paraId="633032A3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                ELSE 0</w:t>
            </w:r>
          </w:p>
          <w:p w14:paraId="4B138309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                      END  AS "OrigAcDate"   -- 原交易會計日期</w:t>
            </w:r>
          </w:p>
          <w:p w14:paraId="4696D8B8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     FROM  "LoanBorTx" T2</w:t>
            </w:r>
          </w:p>
          <w:p w14:paraId="2404ECA1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    WHERE  T2."AcDate"    =  TBSDYF</w:t>
            </w:r>
          </w:p>
          <w:p w14:paraId="6BF69189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      AND  T2."TitaHCode" IN (0, 3)</w:t>
            </w:r>
          </w:p>
          <w:p w14:paraId="6D3A25AF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      AND  ( T2."Principal" + T2."ExtraRepay" ) &lt;&gt; 0</w:t>
            </w:r>
          </w:p>
          <w:p w14:paraId="6AC4A096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      AND  T2."TitaTxCd"  IN ('L3410','L3420')</w:t>
            </w:r>
          </w:p>
          <w:p w14:paraId="145177A2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      AND  JSON_VALUE (T2."OtherFields", '$.CaseCloseCode') = 0</w:t>
            </w:r>
          </w:p>
          <w:p w14:paraId="14672CF0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 ) T3</w:t>
            </w:r>
          </w:p>
          <w:p w14:paraId="5533B7AC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LEFT JOIN "LoanBorMain" M    ON  M."CustNo"    =  T3."CustNo"</w:t>
            </w:r>
          </w:p>
          <w:p w14:paraId="3C1A1C13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                        AND  M."FacmNo"    =  T3."FacmNo"</w:t>
            </w:r>
          </w:p>
          <w:p w14:paraId="50B3CF88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                        AND  M."BormNo"    =  T3."BormNo"</w:t>
            </w:r>
          </w:p>
          <w:p w14:paraId="1D2D6AF3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LEFT JOIN ( SELECT DISTINCT A."CustNo"   AS  "CustNo"</w:t>
            </w:r>
          </w:p>
          <w:p w14:paraId="726CBE3F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                      , A."FacmNo"   AS  "FacmNo"</w:t>
            </w:r>
          </w:p>
          <w:p w14:paraId="50CB6C26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        FROM  "RptJcic" A</w:t>
            </w:r>
          </w:p>
          <w:p w14:paraId="2700D1FC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      ) A    ON  A."CustNo"    =  T3."CustNo"</w:t>
            </w:r>
          </w:p>
          <w:p w14:paraId="658484C4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                       AND  A."FacmNo"    =  T3."FacmNo"     -- 呆帳不報送檔</w:t>
            </w:r>
          </w:p>
          <w:p w14:paraId="27E63357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WHERE (  M."Status" IN (0, 2, 3) OR</w:t>
            </w:r>
          </w:p>
          <w:p w14:paraId="454C45CE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    (M."Status" IN (6) AND A."CustNo" IS NULL)</w:t>
            </w:r>
          </w:p>
          <w:p w14:paraId="1A1EC854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  )</w:t>
            </w:r>
          </w:p>
          <w:p w14:paraId="29F805D9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AND (  T3."TitaHCode" = 0      OR</w:t>
            </w:r>
          </w:p>
          <w:p w14:paraId="2B052CAD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    (T3."TitaHCode" = 3 AND T3."OrigAcDate" &lt;&gt; T3."AcDate")</w:t>
            </w:r>
          </w:p>
          <w:p w14:paraId="008FB055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  )</w:t>
            </w:r>
          </w:p>
          <w:p w14:paraId="236C6B4C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ORDER BY T3."CustNo", T3."FacmNo", T3."BormNo", T3."BorxNo"</w:t>
            </w:r>
          </w:p>
          <w:p w14:paraId="115D01DA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) T</w:t>
            </w:r>
          </w:p>
          <w:p w14:paraId="381CD2DD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LEFT JOIN "LoanOverdue" O</w:t>
            </w:r>
          </w:p>
          <w:p w14:paraId="44D22F21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ON   O."CustNo"    =  T."CustNo"</w:t>
            </w:r>
          </w:p>
          <w:p w14:paraId="4E66E80B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AND  O."FacmNo"    =  T."FacmNo"</w:t>
            </w:r>
          </w:p>
          <w:p w14:paraId="5CE0CCC7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AND  O."BormNo"    =  T."BormNo"</w:t>
            </w:r>
          </w:p>
          <w:p w14:paraId="371CE5E1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AND  O."OvduNo"    =  T."LastOvduNo"</w:t>
            </w:r>
          </w:p>
          <w:p w14:paraId="6AABBEAE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WHERE  T."Status" IN (0, 2, 3)</w:t>
            </w:r>
          </w:p>
          <w:p w14:paraId="59BF0029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OR (T."Status" = 6  AND O."AcctCode" = '990')</w:t>
            </w:r>
          </w:p>
          <w:p w14:paraId="0F7614C4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lastRenderedPageBreak/>
              <w:t xml:space="preserve">      ;</w:t>
            </w:r>
          </w:p>
          <w:p w14:paraId="40075DF2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75ABF656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-- 刪除舊資料</w:t>
            </w:r>
          </w:p>
          <w:p w14:paraId="611630E2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DBMS_OUTPUT.PUT_LINE('DELETE JcicB211');</w:t>
            </w:r>
          </w:p>
          <w:p w14:paraId="2B5E40D2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59E96F49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DELETE FROM "JcicB211"</w:t>
            </w:r>
          </w:p>
          <w:p w14:paraId="6B5F29CB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WHERE "DataYMD" = TBSDYF</w:t>
            </w:r>
          </w:p>
          <w:p w14:paraId="3CD34EA0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;</w:t>
            </w:r>
          </w:p>
          <w:p w14:paraId="117C2FF6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6448B00E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-- 寫入資料</w:t>
            </w:r>
          </w:p>
          <w:p w14:paraId="5396F20F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DBMS_OUTPUT.PUT_LINE('INSERT JcicB211');</w:t>
            </w:r>
          </w:p>
          <w:p w14:paraId="60D115A5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50383FDF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INSERT INTO "JcicB211"</w:t>
            </w:r>
          </w:p>
          <w:p w14:paraId="18F71B31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SELECT TBSDYF                                AS "DataYMD"           -- 資料日期</w:t>
            </w:r>
          </w:p>
          <w:p w14:paraId="5ADADDB9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   , '458'                                 AS "BankItem"          -- 總行代號</w:t>
            </w:r>
          </w:p>
          <w:p w14:paraId="1978E185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   , '0001'                                AS "BranchItem"        -- 分行代號</w:t>
            </w:r>
          </w:p>
          <w:p w14:paraId="4D706097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   , T."TranCode"                          AS "TranCode"          -- 交易代碼</w:t>
            </w:r>
          </w:p>
          <w:p w14:paraId="6B366050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   , C."CustId"                            AS "CustId"            -- 授信戶IDN/BAN</w:t>
            </w:r>
          </w:p>
          <w:p w14:paraId="2019C6A4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   , T."SubTranCode"                       AS "SubTranCode"       -- 交易屬性</w:t>
            </w:r>
          </w:p>
          <w:p w14:paraId="17E63282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   , T."AcDate" - 19110000                 AS "AcDate"            -- 交易日期</w:t>
            </w:r>
          </w:p>
          <w:p w14:paraId="752C7027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, TRIM(TO_CHAR(T."CustNo",'0000000'))  ||  TRIM(TO_CHAR(T."FacmNo",'000')) ||</w:t>
            </w:r>
          </w:p>
          <w:p w14:paraId="44D77A95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     TRIM(TO_CHAR(T."BormNo",'000'))       AS "AcctNo"            -- 本筆撥款／還款帳號</w:t>
            </w:r>
          </w:p>
          <w:p w14:paraId="19868E0F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   , T."BorxNo"                            AS "BorxNo"            -- 交易內容檔序號</w:t>
            </w:r>
          </w:p>
          <w:p w14:paraId="5A048673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, CASE WHEN T."TxAmt" = 0 THEN 0</w:t>
            </w:r>
          </w:p>
          <w:p w14:paraId="7AA6E209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WHEN ROUND(ABS(T."TxAmt") / 1000, 0) &lt; 1 THEN 1</w:t>
            </w:r>
          </w:p>
          <w:p w14:paraId="6F3A6190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ELSE ROUND(ABS(T."TxAmt") / 1000, 0)</w:t>
            </w:r>
          </w:p>
          <w:p w14:paraId="2DBDB98A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AS "TxAmt"             -- 本筆撥款／還款金額</w:t>
            </w:r>
          </w:p>
          <w:p w14:paraId="6283B015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, CASE WHEN T."LoanBal" = 0 THEN 0</w:t>
            </w:r>
          </w:p>
          <w:p w14:paraId="7107045F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WHEN ROUND(T."LoanBal" / 1000, 0) &lt; 1 THEN 1</w:t>
            </w:r>
          </w:p>
          <w:p w14:paraId="353F9C2F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ELSE ROUND(T."LoanBal" / 1000, 0)</w:t>
            </w:r>
          </w:p>
          <w:p w14:paraId="645791A9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AS "LoanBal"           -- 本筆撥款／還款餘額</w:t>
            </w:r>
          </w:p>
          <w:p w14:paraId="0E7BF164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   , T."RepayCode"                         AS "RepayCode"         -- 本筆還款後之還款紀錄</w:t>
            </w:r>
          </w:p>
          <w:p w14:paraId="43E83982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   , T."NegStatus"                         AS "NegStatus"         -- 本筆還款後之債權結案註記</w:t>
            </w:r>
          </w:p>
          <w:p w14:paraId="3EF30233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, CASE WHEN T."Status" = 2  THEN 'A'</w:t>
            </w:r>
          </w:p>
          <w:p w14:paraId="0BA82D6E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WHEN T."Status" = 6  THEN 'B'</w:t>
            </w:r>
          </w:p>
          <w:p w14:paraId="4DE392B4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WHEN FM."AcctCode" = '310' THEN 'E'</w:t>
            </w:r>
          </w:p>
          <w:p w14:paraId="2E7FD0A5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WHEN FM."AcctCode" = '320' THEN 'H'</w:t>
            </w:r>
          </w:p>
          <w:p w14:paraId="787407D4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ELSE 'I'</w:t>
            </w:r>
          </w:p>
          <w:p w14:paraId="165D5192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AS "AcctCode"          -- 科目別</w:t>
            </w:r>
          </w:p>
          <w:p w14:paraId="150F03C4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   , 'S'                                   AS "SubAcctCode"       -- 科目別註記</w:t>
            </w:r>
          </w:p>
          <w:p w14:paraId="7C1032BE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   , T."BadDebtDate"                       AS "BadDebtDate"       -- 呆帳轉銷年月月</w:t>
            </w:r>
          </w:p>
          <w:p w14:paraId="14779A3D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   , CASE WHEN C."EntCode" IN ('0', '2') THEN   -- 個人</w:t>
            </w:r>
          </w:p>
          <w:p w14:paraId="4B64C956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 CASE WHEN CF."ClCode1" = 9 AND CF."ClCode2" = 1 THEN 'Y'</w:t>
            </w:r>
          </w:p>
          <w:p w14:paraId="748CC467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      ELSE 'N'</w:t>
            </w:r>
          </w:p>
          <w:p w14:paraId="57578D4A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 END</w:t>
            </w:r>
          </w:p>
          <w:p w14:paraId="54D4430C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ELSE 'X'</w:t>
            </w:r>
          </w:p>
          <w:p w14:paraId="6E1D042A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lastRenderedPageBreak/>
              <w:t xml:space="preserve">           END                                   AS "ConsumeFg"         -- 個人消費性貸款註記</w:t>
            </w:r>
          </w:p>
          <w:p w14:paraId="6A35B32B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   , CASE WHEN C."EntCode" IN ('0', '2') THEN   -- 個人</w:t>
            </w:r>
          </w:p>
          <w:p w14:paraId="292778D3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 CASE  WHEN CF."ClCode1" = 2 THEN '1'</w:t>
            </w:r>
          </w:p>
          <w:p w14:paraId="6A530852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       WHEN FM."UsageCode" IN ('02','03','04','09') THEN 'M'</w:t>
            </w:r>
          </w:p>
          <w:p w14:paraId="0E73318C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       ELSE  '1'</w:t>
            </w:r>
          </w:p>
          <w:p w14:paraId="74406FB8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 END</w:t>
            </w:r>
          </w:p>
          <w:p w14:paraId="670AD7F5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ELSE 'K'</w:t>
            </w:r>
          </w:p>
          <w:p w14:paraId="260BC46C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      END                                  AS "FinCode"           -- 融資業務分類</w:t>
            </w:r>
          </w:p>
          <w:p w14:paraId="2C7B24B9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, CASE WHEN FM."UsageCode" IN ('02','03','04','09')  THEN '1'</w:t>
            </w:r>
          </w:p>
          <w:p w14:paraId="0B3C9D9C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WHEN FM."UsageCode" IN ('06')                 THEN '2'</w:t>
            </w:r>
          </w:p>
          <w:p w14:paraId="2F771954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WHEN FM."UsageCode" IN ('05')                 THEN '3'</w:t>
            </w:r>
          </w:p>
          <w:p w14:paraId="07137313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ELSE '4'</w:t>
            </w:r>
          </w:p>
          <w:p w14:paraId="1032654A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AS "UsageCode"         -- 用途別</w:t>
            </w:r>
          </w:p>
          <w:p w14:paraId="78648300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   , ' '                                   AS "Filler18"          -- 空白</w:t>
            </w:r>
          </w:p>
          <w:p w14:paraId="43027CE7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   , JOB_START_TIME                        AS "CreateDate"        -- 建檔日期時間</w:t>
            </w:r>
          </w:p>
          <w:p w14:paraId="517E84F5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   , EmpNo                                 AS "CreateEmpNo"       -- 建檔人員</w:t>
            </w:r>
          </w:p>
          <w:p w14:paraId="7DBF7913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   , JOB_START_TIME                        AS "LastUpdate"        -- 最後更新日期時間</w:t>
            </w:r>
          </w:p>
          <w:p w14:paraId="3594D872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     , EmpNo                                 AS "LastUpdateEmpNo"   -- 最後更新人員</w:t>
            </w:r>
          </w:p>
          <w:p w14:paraId="2A4061B6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FROM "Work_B211" T</w:t>
            </w:r>
          </w:p>
          <w:p w14:paraId="02F143DC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LEFT JOIN "FacMain" FM</w:t>
            </w:r>
          </w:p>
          <w:p w14:paraId="7CC4FFFF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ON   FM."CustNo"   =  T."CustNo"</w:t>
            </w:r>
          </w:p>
          <w:p w14:paraId="2C9DD8DE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AND  FM."FacmNo"   =  T."FacmNo"</w:t>
            </w:r>
          </w:p>
          <w:p w14:paraId="3E959789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LEFT JOIN "ClFac" CF</w:t>
            </w:r>
          </w:p>
          <w:p w14:paraId="0BE34946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ON   CF."CustNo"   =  T."CustNo"</w:t>
            </w:r>
          </w:p>
          <w:p w14:paraId="297EC87D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AND  CF."FacmNo"   =  T."FacmNo"</w:t>
            </w:r>
          </w:p>
          <w:p w14:paraId="7FDE36E0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AND  CF."MainFlag" =  'Y'</w:t>
            </w:r>
          </w:p>
          <w:p w14:paraId="0AEC3CEB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LEFT JOIN "CustMain" C</w:t>
            </w:r>
          </w:p>
          <w:p w14:paraId="23E9BB7F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ON   C."CustNo"    =  T."CustNo"</w:t>
            </w:r>
          </w:p>
          <w:p w14:paraId="58CAAC7C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;</w:t>
            </w:r>
          </w:p>
          <w:p w14:paraId="7247F779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DEDC269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INS_CNT := INS_CNT + sql%rowcount;</w:t>
            </w:r>
          </w:p>
          <w:p w14:paraId="35480DE3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28498BD7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DBMS_OUTPUT.PUT_LINE('INSERT JcicB211 END: INS_CNT=' || INS_CNT);</w:t>
            </w:r>
          </w:p>
          <w:p w14:paraId="288690CC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D6DA5D8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 w:hint="eastAsia"/>
                <w:sz w:val="20"/>
                <w:szCs w:val="20"/>
              </w:rPr>
              <w:t xml:space="preserve">    -- 記錄程式結束時間</w:t>
            </w:r>
          </w:p>
          <w:p w14:paraId="0280311B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JOB_END_TIME := SYSTIMESTAMP;</w:t>
            </w:r>
          </w:p>
          <w:p w14:paraId="0AE87FED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DBMS_OUTPUT.PUT_LINE('Spend Time: ' ||</w:t>
            </w:r>
          </w:p>
          <w:p w14:paraId="14805389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to_number(  to_date(to_char(JOB_END_TIME,'  yyyy-mm-dd hh24:mi:ss'), 'yyyy-mm-dd hh24:mi:ss')</w:t>
            </w:r>
          </w:p>
          <w:p w14:paraId="1A116E3A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 - to_date(to_char(JOB_START_TIME,'yyyy-mm-dd hh24:mi:ss'), 'yyyy-mm-dd hh24:mi:ss')</w:t>
            </w:r>
          </w:p>
          <w:p w14:paraId="29BE6BE5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              ) * 86400       || ' Secs' );</w:t>
            </w:r>
          </w:p>
          <w:p w14:paraId="093DF099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2843C27C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  commit;</w:t>
            </w:r>
          </w:p>
          <w:p w14:paraId="4A88E746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11D50EC" w14:textId="77777777" w:rsidR="00BD4E36" w:rsidRPr="00BD4E36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 xml:space="preserve">  END;</w:t>
            </w:r>
          </w:p>
          <w:p w14:paraId="0AC70334" w14:textId="5CB6197E" w:rsidR="00F85FEB" w:rsidRPr="00F85FEB" w:rsidRDefault="00BD4E36" w:rsidP="00BD4E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D4E36">
              <w:rPr>
                <w:rFonts w:ascii="標楷體" w:hAnsi="標楷體"/>
                <w:sz w:val="20"/>
                <w:szCs w:val="20"/>
              </w:rPr>
              <w:t>END;</w:t>
            </w:r>
          </w:p>
          <w:p w14:paraId="061F5FE7" w14:textId="374022AF" w:rsidR="00FC6342" w:rsidRPr="00F27CE6" w:rsidRDefault="00FC6342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</w:tc>
      </w:tr>
    </w:tbl>
    <w:p w14:paraId="5AF16E88" w14:textId="072F4A0B" w:rsidR="00B714F2" w:rsidRDefault="00B714F2" w:rsidP="00B714F2">
      <w:pPr>
        <w:rPr>
          <w:rFonts w:ascii="標楷體" w:hAnsi="標楷體"/>
        </w:rPr>
      </w:pPr>
    </w:p>
    <w:p w14:paraId="3C384A9C" w14:textId="77777777" w:rsidR="00FA726D" w:rsidRPr="00D56B13" w:rsidRDefault="00FA726D" w:rsidP="00B714F2">
      <w:pPr>
        <w:rPr>
          <w:rFonts w:ascii="標楷體" w:hAnsi="標楷體"/>
        </w:rPr>
      </w:pPr>
    </w:p>
    <w:sectPr w:rsidR="00FA726D" w:rsidRPr="00D56B13" w:rsidSect="003569A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4365D" w14:textId="77777777" w:rsidR="00522BA6" w:rsidRDefault="00522BA6" w:rsidP="009A7407">
      <w:r>
        <w:separator/>
      </w:r>
    </w:p>
  </w:endnote>
  <w:endnote w:type="continuationSeparator" w:id="0">
    <w:p w14:paraId="6D8F169C" w14:textId="77777777" w:rsidR="00522BA6" w:rsidRDefault="00522BA6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EC89D" w14:textId="77777777" w:rsidR="007112AA" w:rsidRDefault="007112A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:rsidRPr="009C150A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3BF105F0" w:rsidR="00B82081" w:rsidRPr="009C150A" w:rsidRDefault="00B82081" w:rsidP="007112AA">
          <w:pPr>
            <w:pStyle w:val="a7"/>
            <w:ind w:left="566" w:hangingChars="283" w:hanging="566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檔名：</w:t>
          </w:r>
          <w:r w:rsidR="007112AA" w:rsidRPr="007112AA">
            <w:rPr>
              <w:rFonts w:ascii="標楷體" w:hAnsi="標楷體" w:hint="eastAsia"/>
            </w:rPr>
            <w:t>L8401-B211-聯徵每日授信餘額變動資料檔</w:t>
          </w:r>
        </w:p>
      </w:tc>
      <w:tc>
        <w:tcPr>
          <w:tcW w:w="1080" w:type="dxa"/>
        </w:tcPr>
        <w:p w14:paraId="4622B42B" w14:textId="7BD8194F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版次：</w:t>
          </w:r>
          <w:r w:rsidR="009C150A" w:rsidRPr="009C150A">
            <w:rPr>
              <w:rFonts w:ascii="標楷體" w:hAnsi="標楷體" w:hint="eastAsia"/>
            </w:rPr>
            <w:t>V1.</w:t>
          </w:r>
          <w:r w:rsidR="003E3E8D">
            <w:rPr>
              <w:rFonts w:ascii="標楷體" w:hAnsi="標楷體" w:hint="eastAsia"/>
            </w:rPr>
            <w:t>0</w:t>
          </w:r>
        </w:p>
      </w:tc>
      <w:tc>
        <w:tcPr>
          <w:tcW w:w="2040" w:type="dxa"/>
        </w:tcPr>
        <w:p w14:paraId="3C66B17C" w14:textId="3FF6C195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修訂日期：</w:t>
          </w:r>
          <w:r w:rsidR="009C150A" w:rsidRPr="009C150A">
            <w:rPr>
              <w:rFonts w:ascii="標楷體" w:hAnsi="標楷體" w:hint="eastAsia"/>
            </w:rPr>
            <w:t>2</w:t>
          </w:r>
          <w:r w:rsidR="009C150A" w:rsidRPr="009C150A">
            <w:rPr>
              <w:rFonts w:ascii="標楷體" w:hAnsi="標楷體"/>
            </w:rPr>
            <w:t>021/0</w:t>
          </w:r>
          <w:r w:rsidR="003E3E8D">
            <w:rPr>
              <w:rFonts w:ascii="標楷體" w:hAnsi="標楷體" w:hint="eastAsia"/>
            </w:rPr>
            <w:t>7</w:t>
          </w:r>
          <w:r w:rsidR="009C150A" w:rsidRPr="009C150A">
            <w:rPr>
              <w:rFonts w:ascii="標楷體" w:hAnsi="標楷體"/>
            </w:rPr>
            <w:t>/</w:t>
          </w:r>
          <w:r w:rsidR="003E3E8D">
            <w:rPr>
              <w:rFonts w:ascii="標楷體" w:hAnsi="標楷體" w:hint="eastAsia"/>
            </w:rPr>
            <w:t>02</w:t>
          </w:r>
        </w:p>
      </w:tc>
      <w:tc>
        <w:tcPr>
          <w:tcW w:w="1560" w:type="dxa"/>
        </w:tcPr>
        <w:p w14:paraId="4AB3B00C" w14:textId="77777777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組織版次：V6.0</w:t>
          </w:r>
        </w:p>
      </w:tc>
      <w:tc>
        <w:tcPr>
          <w:tcW w:w="1560" w:type="dxa"/>
        </w:tcPr>
        <w:p w14:paraId="6A759991" w14:textId="77777777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頁次/頁數：</w:t>
          </w:r>
          <w:r w:rsidRPr="009C150A">
            <w:rPr>
              <w:rStyle w:val="aa"/>
              <w:rFonts w:ascii="標楷體" w:hAnsi="標楷體"/>
            </w:rPr>
            <w:fldChar w:fldCharType="begin"/>
          </w:r>
          <w:r w:rsidRPr="009C150A">
            <w:rPr>
              <w:rStyle w:val="aa"/>
              <w:rFonts w:ascii="標楷體" w:hAnsi="標楷體"/>
            </w:rPr>
            <w:instrText xml:space="preserve"> PAGE </w:instrText>
          </w:r>
          <w:r w:rsidRPr="009C150A">
            <w:rPr>
              <w:rStyle w:val="aa"/>
              <w:rFonts w:ascii="標楷體" w:hAnsi="標楷體"/>
            </w:rPr>
            <w:fldChar w:fldCharType="separate"/>
          </w:r>
          <w:r w:rsidRPr="009C150A">
            <w:rPr>
              <w:rStyle w:val="aa"/>
              <w:rFonts w:ascii="標楷體" w:hAnsi="標楷體"/>
              <w:noProof/>
            </w:rPr>
            <w:t>1</w:t>
          </w:r>
          <w:r w:rsidRPr="009C150A">
            <w:rPr>
              <w:rStyle w:val="aa"/>
              <w:rFonts w:ascii="標楷體" w:hAnsi="標楷體"/>
            </w:rPr>
            <w:fldChar w:fldCharType="end"/>
          </w:r>
          <w:r w:rsidRPr="009C150A">
            <w:rPr>
              <w:rStyle w:val="aa"/>
              <w:rFonts w:ascii="標楷體" w:hAnsi="標楷體" w:hint="eastAsia"/>
            </w:rPr>
            <w:t>/</w:t>
          </w:r>
          <w:r w:rsidRPr="009C150A">
            <w:rPr>
              <w:rStyle w:val="aa"/>
              <w:rFonts w:ascii="標楷體" w:hAnsi="標楷體"/>
            </w:rPr>
            <w:fldChar w:fldCharType="begin"/>
          </w:r>
          <w:r w:rsidRPr="009C150A">
            <w:rPr>
              <w:rStyle w:val="aa"/>
              <w:rFonts w:ascii="標楷體" w:hAnsi="標楷體"/>
            </w:rPr>
            <w:instrText xml:space="preserve"> NUMPAGES </w:instrText>
          </w:r>
          <w:r w:rsidRPr="009C150A">
            <w:rPr>
              <w:rStyle w:val="aa"/>
              <w:rFonts w:ascii="標楷體" w:hAnsi="標楷體"/>
            </w:rPr>
            <w:fldChar w:fldCharType="separate"/>
          </w:r>
          <w:r w:rsidRPr="009C150A">
            <w:rPr>
              <w:rStyle w:val="aa"/>
              <w:rFonts w:ascii="標楷體" w:hAnsi="標楷體"/>
              <w:noProof/>
            </w:rPr>
            <w:t>9</w:t>
          </w:r>
          <w:r w:rsidRPr="009C150A">
            <w:rPr>
              <w:rStyle w:val="aa"/>
              <w:rFonts w:ascii="標楷體" w:hAnsi="標楷體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2FF7B" w14:textId="77777777" w:rsidR="007112AA" w:rsidRDefault="007112A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243E6" w14:textId="77777777" w:rsidR="00522BA6" w:rsidRDefault="00522BA6" w:rsidP="009A7407">
      <w:r>
        <w:separator/>
      </w:r>
    </w:p>
  </w:footnote>
  <w:footnote w:type="continuationSeparator" w:id="0">
    <w:p w14:paraId="65850F0D" w14:textId="77777777" w:rsidR="00522BA6" w:rsidRDefault="00522BA6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49103" w14:textId="77777777" w:rsidR="007112AA" w:rsidRDefault="007112A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2A643" w14:textId="77777777" w:rsidR="007112AA" w:rsidRDefault="007112A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3108F6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2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1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</w:num>
  <w:num w:numId="44">
    <w:abstractNumId w:val="19"/>
  </w:num>
  <w:num w:numId="45">
    <w:abstractNumId w:val="16"/>
  </w:num>
  <w:num w:numId="46">
    <w:abstractNumId w:val="16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1">
    <w15:presenceInfo w15:providerId="None" w15:userId="st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47BB"/>
    <w:rsid w:val="00007E1A"/>
    <w:rsid w:val="0001470A"/>
    <w:rsid w:val="00014710"/>
    <w:rsid w:val="00023889"/>
    <w:rsid w:val="000265CC"/>
    <w:rsid w:val="00026FE0"/>
    <w:rsid w:val="00032E51"/>
    <w:rsid w:val="0003501F"/>
    <w:rsid w:val="000359E7"/>
    <w:rsid w:val="00036257"/>
    <w:rsid w:val="000400F6"/>
    <w:rsid w:val="00042061"/>
    <w:rsid w:val="00044254"/>
    <w:rsid w:val="00047025"/>
    <w:rsid w:val="000508FD"/>
    <w:rsid w:val="00055810"/>
    <w:rsid w:val="00057462"/>
    <w:rsid w:val="00062AC5"/>
    <w:rsid w:val="00062DDF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34C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62CF"/>
    <w:rsid w:val="000D79A6"/>
    <w:rsid w:val="000E0C8F"/>
    <w:rsid w:val="000E1133"/>
    <w:rsid w:val="000E33E8"/>
    <w:rsid w:val="000E5B5A"/>
    <w:rsid w:val="000F11BC"/>
    <w:rsid w:val="000F566C"/>
    <w:rsid w:val="000F5B25"/>
    <w:rsid w:val="001005B4"/>
    <w:rsid w:val="00103D78"/>
    <w:rsid w:val="00106555"/>
    <w:rsid w:val="001101FB"/>
    <w:rsid w:val="00113F5A"/>
    <w:rsid w:val="001144A0"/>
    <w:rsid w:val="00114CC8"/>
    <w:rsid w:val="0012261D"/>
    <w:rsid w:val="001236F9"/>
    <w:rsid w:val="001240C0"/>
    <w:rsid w:val="0012489B"/>
    <w:rsid w:val="00131EF4"/>
    <w:rsid w:val="00132AF1"/>
    <w:rsid w:val="00135805"/>
    <w:rsid w:val="00135B4C"/>
    <w:rsid w:val="001360F5"/>
    <w:rsid w:val="00137418"/>
    <w:rsid w:val="001408AC"/>
    <w:rsid w:val="00140BCF"/>
    <w:rsid w:val="00140EBD"/>
    <w:rsid w:val="001416C7"/>
    <w:rsid w:val="00141BCC"/>
    <w:rsid w:val="00144A87"/>
    <w:rsid w:val="001454BB"/>
    <w:rsid w:val="0015140D"/>
    <w:rsid w:val="00152719"/>
    <w:rsid w:val="00154F43"/>
    <w:rsid w:val="00160AFA"/>
    <w:rsid w:val="00160E05"/>
    <w:rsid w:val="00166FE6"/>
    <w:rsid w:val="00167883"/>
    <w:rsid w:val="00181A2B"/>
    <w:rsid w:val="001828C0"/>
    <w:rsid w:val="00183F00"/>
    <w:rsid w:val="0018556C"/>
    <w:rsid w:val="00187B1D"/>
    <w:rsid w:val="00193C36"/>
    <w:rsid w:val="001A1E58"/>
    <w:rsid w:val="001A7904"/>
    <w:rsid w:val="001A7A6D"/>
    <w:rsid w:val="001A7C86"/>
    <w:rsid w:val="001B5A44"/>
    <w:rsid w:val="001B7701"/>
    <w:rsid w:val="001C5E92"/>
    <w:rsid w:val="001C6F8A"/>
    <w:rsid w:val="001D467C"/>
    <w:rsid w:val="001D4E25"/>
    <w:rsid w:val="001D5F15"/>
    <w:rsid w:val="001D7336"/>
    <w:rsid w:val="001E12C3"/>
    <w:rsid w:val="001E18D8"/>
    <w:rsid w:val="001E3987"/>
    <w:rsid w:val="001E5FC6"/>
    <w:rsid w:val="001E723D"/>
    <w:rsid w:val="001E7DE7"/>
    <w:rsid w:val="001F136C"/>
    <w:rsid w:val="001F5B56"/>
    <w:rsid w:val="001F664B"/>
    <w:rsid w:val="001F79E7"/>
    <w:rsid w:val="0020058C"/>
    <w:rsid w:val="002073D4"/>
    <w:rsid w:val="0020775B"/>
    <w:rsid w:val="002116DA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2AF"/>
    <w:rsid w:val="0023335C"/>
    <w:rsid w:val="00234E9B"/>
    <w:rsid w:val="0023638B"/>
    <w:rsid w:val="00240558"/>
    <w:rsid w:val="00244424"/>
    <w:rsid w:val="002473D9"/>
    <w:rsid w:val="00247CE7"/>
    <w:rsid w:val="00250E88"/>
    <w:rsid w:val="00251705"/>
    <w:rsid w:val="002548E7"/>
    <w:rsid w:val="00265382"/>
    <w:rsid w:val="00270890"/>
    <w:rsid w:val="00275759"/>
    <w:rsid w:val="00275906"/>
    <w:rsid w:val="00275BDD"/>
    <w:rsid w:val="00281530"/>
    <w:rsid w:val="002827DE"/>
    <w:rsid w:val="002850CC"/>
    <w:rsid w:val="002870DA"/>
    <w:rsid w:val="00287A28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C089B"/>
    <w:rsid w:val="002D0DD6"/>
    <w:rsid w:val="002D3483"/>
    <w:rsid w:val="002D7821"/>
    <w:rsid w:val="002E234F"/>
    <w:rsid w:val="002E3DE3"/>
    <w:rsid w:val="002E5440"/>
    <w:rsid w:val="002F0DDC"/>
    <w:rsid w:val="002F46AA"/>
    <w:rsid w:val="002F5DF9"/>
    <w:rsid w:val="003006DD"/>
    <w:rsid w:val="0030182F"/>
    <w:rsid w:val="0030195D"/>
    <w:rsid w:val="0031085E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276F"/>
    <w:rsid w:val="00333FFC"/>
    <w:rsid w:val="00334096"/>
    <w:rsid w:val="003351F0"/>
    <w:rsid w:val="0034684C"/>
    <w:rsid w:val="00346F81"/>
    <w:rsid w:val="00352E18"/>
    <w:rsid w:val="00353A7E"/>
    <w:rsid w:val="00356648"/>
    <w:rsid w:val="003569A9"/>
    <w:rsid w:val="003575BA"/>
    <w:rsid w:val="00362986"/>
    <w:rsid w:val="00366462"/>
    <w:rsid w:val="00366F3E"/>
    <w:rsid w:val="00372503"/>
    <w:rsid w:val="00373BFA"/>
    <w:rsid w:val="003753E4"/>
    <w:rsid w:val="00377249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D7651"/>
    <w:rsid w:val="003E215A"/>
    <w:rsid w:val="003E3E8D"/>
    <w:rsid w:val="003E3F45"/>
    <w:rsid w:val="003E58A2"/>
    <w:rsid w:val="003E598C"/>
    <w:rsid w:val="003E5B1A"/>
    <w:rsid w:val="003F456A"/>
    <w:rsid w:val="003F76FE"/>
    <w:rsid w:val="00404808"/>
    <w:rsid w:val="004175A3"/>
    <w:rsid w:val="0041766E"/>
    <w:rsid w:val="00420966"/>
    <w:rsid w:val="0042259C"/>
    <w:rsid w:val="004271C2"/>
    <w:rsid w:val="00434832"/>
    <w:rsid w:val="004348DC"/>
    <w:rsid w:val="0043751A"/>
    <w:rsid w:val="004376CA"/>
    <w:rsid w:val="00441470"/>
    <w:rsid w:val="0044168E"/>
    <w:rsid w:val="00442D87"/>
    <w:rsid w:val="00442F59"/>
    <w:rsid w:val="00446E21"/>
    <w:rsid w:val="00450EFE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5351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D7CA6"/>
    <w:rsid w:val="004E0116"/>
    <w:rsid w:val="004F356F"/>
    <w:rsid w:val="004F7F32"/>
    <w:rsid w:val="005035F6"/>
    <w:rsid w:val="005037F2"/>
    <w:rsid w:val="005045E5"/>
    <w:rsid w:val="00506A78"/>
    <w:rsid w:val="005070D5"/>
    <w:rsid w:val="005125A4"/>
    <w:rsid w:val="00512AE4"/>
    <w:rsid w:val="00513900"/>
    <w:rsid w:val="00517C13"/>
    <w:rsid w:val="00521409"/>
    <w:rsid w:val="0052269E"/>
    <w:rsid w:val="00522BA6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1AE7"/>
    <w:rsid w:val="00557864"/>
    <w:rsid w:val="005640A3"/>
    <w:rsid w:val="005654E4"/>
    <w:rsid w:val="005671BE"/>
    <w:rsid w:val="00567E67"/>
    <w:rsid w:val="00572C5C"/>
    <w:rsid w:val="00573F8C"/>
    <w:rsid w:val="005759D6"/>
    <w:rsid w:val="00576E70"/>
    <w:rsid w:val="005771D7"/>
    <w:rsid w:val="00582515"/>
    <w:rsid w:val="00582941"/>
    <w:rsid w:val="0058483E"/>
    <w:rsid w:val="00584CA8"/>
    <w:rsid w:val="00590259"/>
    <w:rsid w:val="0059185D"/>
    <w:rsid w:val="005936B8"/>
    <w:rsid w:val="005970A5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04F47"/>
    <w:rsid w:val="006119AB"/>
    <w:rsid w:val="00615348"/>
    <w:rsid w:val="00615E6A"/>
    <w:rsid w:val="00616372"/>
    <w:rsid w:val="00617608"/>
    <w:rsid w:val="00621CFD"/>
    <w:rsid w:val="00626C15"/>
    <w:rsid w:val="00627CEE"/>
    <w:rsid w:val="0064310C"/>
    <w:rsid w:val="00643372"/>
    <w:rsid w:val="0065249D"/>
    <w:rsid w:val="006573DC"/>
    <w:rsid w:val="00660C1A"/>
    <w:rsid w:val="00661207"/>
    <w:rsid w:val="0066250C"/>
    <w:rsid w:val="00663186"/>
    <w:rsid w:val="00672BBB"/>
    <w:rsid w:val="006742F6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E4313"/>
    <w:rsid w:val="006F2623"/>
    <w:rsid w:val="006F7D16"/>
    <w:rsid w:val="006F7F0E"/>
    <w:rsid w:val="00703D65"/>
    <w:rsid w:val="007045D6"/>
    <w:rsid w:val="00707721"/>
    <w:rsid w:val="007112AA"/>
    <w:rsid w:val="00713B81"/>
    <w:rsid w:val="00714B2D"/>
    <w:rsid w:val="00721E08"/>
    <w:rsid w:val="007264A0"/>
    <w:rsid w:val="00730292"/>
    <w:rsid w:val="007336F9"/>
    <w:rsid w:val="007341B7"/>
    <w:rsid w:val="00735372"/>
    <w:rsid w:val="00737383"/>
    <w:rsid w:val="00744392"/>
    <w:rsid w:val="0074496E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1B41"/>
    <w:rsid w:val="007A2938"/>
    <w:rsid w:val="007A2B2B"/>
    <w:rsid w:val="007A3BBC"/>
    <w:rsid w:val="007A4631"/>
    <w:rsid w:val="007A58F0"/>
    <w:rsid w:val="007B16F6"/>
    <w:rsid w:val="007B5A4D"/>
    <w:rsid w:val="007B5ED4"/>
    <w:rsid w:val="007B7693"/>
    <w:rsid w:val="007B7804"/>
    <w:rsid w:val="007C2813"/>
    <w:rsid w:val="007C5FCC"/>
    <w:rsid w:val="007C7112"/>
    <w:rsid w:val="007C7D9B"/>
    <w:rsid w:val="007D3D65"/>
    <w:rsid w:val="007D71B5"/>
    <w:rsid w:val="007F12A0"/>
    <w:rsid w:val="008007B1"/>
    <w:rsid w:val="00802A22"/>
    <w:rsid w:val="00803F98"/>
    <w:rsid w:val="00805D06"/>
    <w:rsid w:val="00806A2D"/>
    <w:rsid w:val="00810C8C"/>
    <w:rsid w:val="0081207D"/>
    <w:rsid w:val="008131FD"/>
    <w:rsid w:val="00813355"/>
    <w:rsid w:val="008145D7"/>
    <w:rsid w:val="00820BCE"/>
    <w:rsid w:val="00827765"/>
    <w:rsid w:val="008319A4"/>
    <w:rsid w:val="00832271"/>
    <w:rsid w:val="00835E9C"/>
    <w:rsid w:val="00836948"/>
    <w:rsid w:val="00837518"/>
    <w:rsid w:val="0084150C"/>
    <w:rsid w:val="00841B9B"/>
    <w:rsid w:val="00847929"/>
    <w:rsid w:val="00847B20"/>
    <w:rsid w:val="008508A8"/>
    <w:rsid w:val="00854990"/>
    <w:rsid w:val="00857C05"/>
    <w:rsid w:val="00860117"/>
    <w:rsid w:val="00861E37"/>
    <w:rsid w:val="008627A8"/>
    <w:rsid w:val="00862803"/>
    <w:rsid w:val="00864BEF"/>
    <w:rsid w:val="00865735"/>
    <w:rsid w:val="008679E3"/>
    <w:rsid w:val="00867E4D"/>
    <w:rsid w:val="00870DE4"/>
    <w:rsid w:val="00872464"/>
    <w:rsid w:val="008778F9"/>
    <w:rsid w:val="00881379"/>
    <w:rsid w:val="00881A81"/>
    <w:rsid w:val="00882340"/>
    <w:rsid w:val="008867AE"/>
    <w:rsid w:val="00886B34"/>
    <w:rsid w:val="00886BB0"/>
    <w:rsid w:val="00890027"/>
    <w:rsid w:val="00890DBE"/>
    <w:rsid w:val="00891680"/>
    <w:rsid w:val="008926FF"/>
    <w:rsid w:val="008A4110"/>
    <w:rsid w:val="008A42F5"/>
    <w:rsid w:val="008A4549"/>
    <w:rsid w:val="008A5442"/>
    <w:rsid w:val="008A7449"/>
    <w:rsid w:val="008B3C98"/>
    <w:rsid w:val="008C4530"/>
    <w:rsid w:val="008C620C"/>
    <w:rsid w:val="008C7DF9"/>
    <w:rsid w:val="008D005B"/>
    <w:rsid w:val="008D08D5"/>
    <w:rsid w:val="008D62A8"/>
    <w:rsid w:val="008F5289"/>
    <w:rsid w:val="009013EB"/>
    <w:rsid w:val="0090256C"/>
    <w:rsid w:val="00903BBF"/>
    <w:rsid w:val="00905E5A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301"/>
    <w:rsid w:val="00945B45"/>
    <w:rsid w:val="009460D8"/>
    <w:rsid w:val="00946996"/>
    <w:rsid w:val="00951F15"/>
    <w:rsid w:val="00953B0E"/>
    <w:rsid w:val="009549C7"/>
    <w:rsid w:val="0095566B"/>
    <w:rsid w:val="00955D4A"/>
    <w:rsid w:val="00956ADA"/>
    <w:rsid w:val="00960046"/>
    <w:rsid w:val="00972F5E"/>
    <w:rsid w:val="00976398"/>
    <w:rsid w:val="009772E8"/>
    <w:rsid w:val="00980FE9"/>
    <w:rsid w:val="00981796"/>
    <w:rsid w:val="00983DD8"/>
    <w:rsid w:val="00987EB8"/>
    <w:rsid w:val="00994717"/>
    <w:rsid w:val="009A3EAF"/>
    <w:rsid w:val="009A5379"/>
    <w:rsid w:val="009A7407"/>
    <w:rsid w:val="009B0149"/>
    <w:rsid w:val="009B2E91"/>
    <w:rsid w:val="009B474A"/>
    <w:rsid w:val="009C150A"/>
    <w:rsid w:val="009C1782"/>
    <w:rsid w:val="009C66C8"/>
    <w:rsid w:val="009D08FC"/>
    <w:rsid w:val="009D7723"/>
    <w:rsid w:val="009E0408"/>
    <w:rsid w:val="009E38D3"/>
    <w:rsid w:val="009E772A"/>
    <w:rsid w:val="009F037E"/>
    <w:rsid w:val="009F1A7D"/>
    <w:rsid w:val="009F4EEE"/>
    <w:rsid w:val="009F54CC"/>
    <w:rsid w:val="009F676C"/>
    <w:rsid w:val="009F7D1D"/>
    <w:rsid w:val="00A02C89"/>
    <w:rsid w:val="00A04920"/>
    <w:rsid w:val="00A07B10"/>
    <w:rsid w:val="00A11891"/>
    <w:rsid w:val="00A120DB"/>
    <w:rsid w:val="00A12242"/>
    <w:rsid w:val="00A13280"/>
    <w:rsid w:val="00A13E34"/>
    <w:rsid w:val="00A142DB"/>
    <w:rsid w:val="00A208E3"/>
    <w:rsid w:val="00A20FE3"/>
    <w:rsid w:val="00A219ED"/>
    <w:rsid w:val="00A27B9C"/>
    <w:rsid w:val="00A27D51"/>
    <w:rsid w:val="00A34883"/>
    <w:rsid w:val="00A36FA6"/>
    <w:rsid w:val="00A42288"/>
    <w:rsid w:val="00A4445D"/>
    <w:rsid w:val="00A5701A"/>
    <w:rsid w:val="00A570BB"/>
    <w:rsid w:val="00A62159"/>
    <w:rsid w:val="00A6618B"/>
    <w:rsid w:val="00A72CBB"/>
    <w:rsid w:val="00A75073"/>
    <w:rsid w:val="00A82813"/>
    <w:rsid w:val="00A83EBA"/>
    <w:rsid w:val="00A90685"/>
    <w:rsid w:val="00A92558"/>
    <w:rsid w:val="00A9395C"/>
    <w:rsid w:val="00AA1778"/>
    <w:rsid w:val="00AA3D4B"/>
    <w:rsid w:val="00AA5A9C"/>
    <w:rsid w:val="00AB55EE"/>
    <w:rsid w:val="00AC4CBF"/>
    <w:rsid w:val="00AC4CF7"/>
    <w:rsid w:val="00AC59E4"/>
    <w:rsid w:val="00AD0B36"/>
    <w:rsid w:val="00AE0C16"/>
    <w:rsid w:val="00AE5E19"/>
    <w:rsid w:val="00AE66F3"/>
    <w:rsid w:val="00AF1FD0"/>
    <w:rsid w:val="00AF332F"/>
    <w:rsid w:val="00B00B96"/>
    <w:rsid w:val="00B00C30"/>
    <w:rsid w:val="00B031CC"/>
    <w:rsid w:val="00B036F6"/>
    <w:rsid w:val="00B03CCA"/>
    <w:rsid w:val="00B078FA"/>
    <w:rsid w:val="00B13670"/>
    <w:rsid w:val="00B17DEF"/>
    <w:rsid w:val="00B22439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3028"/>
    <w:rsid w:val="00B54FAD"/>
    <w:rsid w:val="00B557B6"/>
    <w:rsid w:val="00B565EE"/>
    <w:rsid w:val="00B56955"/>
    <w:rsid w:val="00B617E3"/>
    <w:rsid w:val="00B63F49"/>
    <w:rsid w:val="00B7081F"/>
    <w:rsid w:val="00B714F2"/>
    <w:rsid w:val="00B71DAB"/>
    <w:rsid w:val="00B71E21"/>
    <w:rsid w:val="00B71E56"/>
    <w:rsid w:val="00B71E7E"/>
    <w:rsid w:val="00B770F8"/>
    <w:rsid w:val="00B80216"/>
    <w:rsid w:val="00B80D22"/>
    <w:rsid w:val="00B8202D"/>
    <w:rsid w:val="00B82081"/>
    <w:rsid w:val="00B83902"/>
    <w:rsid w:val="00B867E1"/>
    <w:rsid w:val="00B9065C"/>
    <w:rsid w:val="00B96AD4"/>
    <w:rsid w:val="00BA01C4"/>
    <w:rsid w:val="00BA6E4E"/>
    <w:rsid w:val="00BB0E61"/>
    <w:rsid w:val="00BB1854"/>
    <w:rsid w:val="00BB212C"/>
    <w:rsid w:val="00BB2B79"/>
    <w:rsid w:val="00BC23CE"/>
    <w:rsid w:val="00BC583F"/>
    <w:rsid w:val="00BC6565"/>
    <w:rsid w:val="00BD1B99"/>
    <w:rsid w:val="00BD4E36"/>
    <w:rsid w:val="00BD5006"/>
    <w:rsid w:val="00BD538F"/>
    <w:rsid w:val="00BD60D9"/>
    <w:rsid w:val="00BE01E4"/>
    <w:rsid w:val="00BE08E5"/>
    <w:rsid w:val="00BF0E4E"/>
    <w:rsid w:val="00BF38F5"/>
    <w:rsid w:val="00BF3D56"/>
    <w:rsid w:val="00BF43EC"/>
    <w:rsid w:val="00BF6EF0"/>
    <w:rsid w:val="00C024E5"/>
    <w:rsid w:val="00C07099"/>
    <w:rsid w:val="00C20367"/>
    <w:rsid w:val="00C2153E"/>
    <w:rsid w:val="00C217B4"/>
    <w:rsid w:val="00C21E09"/>
    <w:rsid w:val="00C25B2B"/>
    <w:rsid w:val="00C26610"/>
    <w:rsid w:val="00C26995"/>
    <w:rsid w:val="00C3375B"/>
    <w:rsid w:val="00C33ACD"/>
    <w:rsid w:val="00C35FC2"/>
    <w:rsid w:val="00C362B1"/>
    <w:rsid w:val="00C40F9F"/>
    <w:rsid w:val="00C4491C"/>
    <w:rsid w:val="00C44CCA"/>
    <w:rsid w:val="00C44DDE"/>
    <w:rsid w:val="00C47FBA"/>
    <w:rsid w:val="00C525F8"/>
    <w:rsid w:val="00C553A3"/>
    <w:rsid w:val="00C5630C"/>
    <w:rsid w:val="00C56C3C"/>
    <w:rsid w:val="00C634F7"/>
    <w:rsid w:val="00C63E74"/>
    <w:rsid w:val="00C674DD"/>
    <w:rsid w:val="00C71958"/>
    <w:rsid w:val="00C75174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A0258"/>
    <w:rsid w:val="00CA309E"/>
    <w:rsid w:val="00CA5905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4ED0"/>
    <w:rsid w:val="00CC540E"/>
    <w:rsid w:val="00CD0C2B"/>
    <w:rsid w:val="00CD1BBC"/>
    <w:rsid w:val="00CD1C35"/>
    <w:rsid w:val="00CD3687"/>
    <w:rsid w:val="00CD3D3C"/>
    <w:rsid w:val="00CD463B"/>
    <w:rsid w:val="00CD5560"/>
    <w:rsid w:val="00CE0DD0"/>
    <w:rsid w:val="00CE1B06"/>
    <w:rsid w:val="00CE23E6"/>
    <w:rsid w:val="00CE26F5"/>
    <w:rsid w:val="00CE3E20"/>
    <w:rsid w:val="00CE5CFF"/>
    <w:rsid w:val="00CF0CA3"/>
    <w:rsid w:val="00CF0CAD"/>
    <w:rsid w:val="00CF12F2"/>
    <w:rsid w:val="00CF6F78"/>
    <w:rsid w:val="00D013C7"/>
    <w:rsid w:val="00D0297C"/>
    <w:rsid w:val="00D11E90"/>
    <w:rsid w:val="00D151C0"/>
    <w:rsid w:val="00D21DF7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3D7"/>
    <w:rsid w:val="00D668B7"/>
    <w:rsid w:val="00D66EAC"/>
    <w:rsid w:val="00D76B5E"/>
    <w:rsid w:val="00D8084F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B42AA"/>
    <w:rsid w:val="00DC11CA"/>
    <w:rsid w:val="00DC7100"/>
    <w:rsid w:val="00DD07E6"/>
    <w:rsid w:val="00DD121B"/>
    <w:rsid w:val="00DD30FD"/>
    <w:rsid w:val="00DD531D"/>
    <w:rsid w:val="00DD6229"/>
    <w:rsid w:val="00DD6520"/>
    <w:rsid w:val="00DD732A"/>
    <w:rsid w:val="00DD794F"/>
    <w:rsid w:val="00DE2C57"/>
    <w:rsid w:val="00DE2DE2"/>
    <w:rsid w:val="00DE4B60"/>
    <w:rsid w:val="00DF33BB"/>
    <w:rsid w:val="00DF4928"/>
    <w:rsid w:val="00E00455"/>
    <w:rsid w:val="00E01819"/>
    <w:rsid w:val="00E03FA6"/>
    <w:rsid w:val="00E040FA"/>
    <w:rsid w:val="00E059CE"/>
    <w:rsid w:val="00E06AFB"/>
    <w:rsid w:val="00E11383"/>
    <w:rsid w:val="00E12639"/>
    <w:rsid w:val="00E12D36"/>
    <w:rsid w:val="00E148CA"/>
    <w:rsid w:val="00E1696B"/>
    <w:rsid w:val="00E17E9E"/>
    <w:rsid w:val="00E22B24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08BE"/>
    <w:rsid w:val="00E913DC"/>
    <w:rsid w:val="00E91663"/>
    <w:rsid w:val="00E934E9"/>
    <w:rsid w:val="00EA0F0D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C5F00"/>
    <w:rsid w:val="00ED19B8"/>
    <w:rsid w:val="00ED1D31"/>
    <w:rsid w:val="00ED60BD"/>
    <w:rsid w:val="00EE0DC4"/>
    <w:rsid w:val="00EE4DCF"/>
    <w:rsid w:val="00EE67F2"/>
    <w:rsid w:val="00EF0470"/>
    <w:rsid w:val="00EF1D7E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5BB1"/>
    <w:rsid w:val="00F22B00"/>
    <w:rsid w:val="00F242C2"/>
    <w:rsid w:val="00F27CE6"/>
    <w:rsid w:val="00F334E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257D"/>
    <w:rsid w:val="00F670FF"/>
    <w:rsid w:val="00F6758B"/>
    <w:rsid w:val="00F7010D"/>
    <w:rsid w:val="00F72663"/>
    <w:rsid w:val="00F7274A"/>
    <w:rsid w:val="00F80B12"/>
    <w:rsid w:val="00F85DD8"/>
    <w:rsid w:val="00F85FEB"/>
    <w:rsid w:val="00F94A21"/>
    <w:rsid w:val="00F956A3"/>
    <w:rsid w:val="00FA00C0"/>
    <w:rsid w:val="00FA13A2"/>
    <w:rsid w:val="00FA726D"/>
    <w:rsid w:val="00FB10DF"/>
    <w:rsid w:val="00FB14AE"/>
    <w:rsid w:val="00FB4180"/>
    <w:rsid w:val="00FB5C9F"/>
    <w:rsid w:val="00FB5CEE"/>
    <w:rsid w:val="00FC1260"/>
    <w:rsid w:val="00FC4556"/>
    <w:rsid w:val="00FC6342"/>
    <w:rsid w:val="00FD121D"/>
    <w:rsid w:val="00FD2A83"/>
    <w:rsid w:val="00FD4360"/>
    <w:rsid w:val="00FD62F1"/>
    <w:rsid w:val="00FD63A5"/>
    <w:rsid w:val="00FD68AF"/>
    <w:rsid w:val="00FE2B5D"/>
    <w:rsid w:val="00FE3C05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0359E7"/>
    <w:pPr>
      <w:snapToGrid w:val="0"/>
      <w:spacing w:before="120"/>
      <w:ind w:left="1148" w:hanging="2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0359E7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styleId="af4">
    <w:name w:val="Revision"/>
    <w:hidden/>
    <w:uiPriority w:val="99"/>
    <w:semiHidden/>
    <w:rsid w:val="00803F98"/>
    <w:rPr>
      <w:rFonts w:ascii="Times New Roman" w:eastAsia="標楷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5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11110</TotalTime>
  <Pages>11</Pages>
  <Words>2483</Words>
  <Characters>14158</Characters>
  <Application>Microsoft Office Word</Application>
  <DocSecurity>0</DocSecurity>
  <Lines>117</Lines>
  <Paragraphs>33</Paragraphs>
  <ScaleCrop>false</ScaleCrop>
  <Company/>
  <LinksUpToDate>false</LinksUpToDate>
  <CharactersWithSpaces>16608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陳志嵩</cp:lastModifiedBy>
  <cp:revision>423</cp:revision>
  <dcterms:created xsi:type="dcterms:W3CDTF">2015-11-06T01:06:00Z</dcterms:created>
  <dcterms:modified xsi:type="dcterms:W3CDTF">2021-07-01T15:50:00Z</dcterms:modified>
</cp:coreProperties>
</file>