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11DD900" w:rsidR="00062AC5" w:rsidRPr="00D56B13" w:rsidRDefault="00160AFA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357082">
              <w:rPr>
                <w:rFonts w:ascii="標楷體" w:hAnsi="標楷體" w:hint="eastAsia"/>
              </w:rPr>
              <w:t>201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F130A07" w:rsidR="00062AC5" w:rsidRPr="00D56B13" w:rsidRDefault="0035708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聯徵授信餘額月報檔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151E9BD7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</w:t>
            </w:r>
            <w:r w:rsidR="00357082">
              <w:rPr>
                <w:rFonts w:ascii="標楷體" w:hAnsi="標楷體" w:hint="eastAsia"/>
              </w:rPr>
              <w:t>201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</w:t>
            </w:r>
            <w:r w:rsidR="00357082">
              <w:rPr>
                <w:rFonts w:ascii="標楷體" w:hAnsi="標楷體" w:hint="eastAsia"/>
              </w:rPr>
              <w:t>201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77C1B851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Usp_L8_JcicB</w:t>
            </w:r>
            <w:r w:rsidR="00357082">
              <w:rPr>
                <w:rFonts w:ascii="標楷體" w:hAnsi="標楷體"/>
              </w:rPr>
              <w:t>201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54C44145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JcicB</w:t>
            </w:r>
            <w:r w:rsidR="00357082">
              <w:rPr>
                <w:rFonts w:ascii="標楷體" w:hAnsi="標楷體" w:hint="eastAsia"/>
              </w:rPr>
              <w:t>201聯徵授信餘額月報檔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Usp_L8_JcicB</w:t>
            </w:r>
            <w:r w:rsidR="00357082">
              <w:rPr>
                <w:rFonts w:ascii="標楷體" w:hAnsi="標楷體"/>
              </w:rPr>
              <w:t>201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57B2CDB7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>B</w:t>
              </w:r>
            </w:ins>
            <w:r w:rsidR="00357082">
              <w:rPr>
                <w:rFonts w:ascii="標楷體" w:hAnsi="標楷體" w:hint="eastAsia"/>
              </w:rPr>
              <w:t>201</w:t>
            </w:r>
            <w:ins w:id="1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357082">
              <w:rPr>
                <w:rFonts w:ascii="標楷體" w:hAnsi="標楷體" w:hint="eastAsia"/>
              </w:rPr>
              <w:t>聯徵授信餘額月報檔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450B053E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B</w:t>
            </w:r>
            <w:r w:rsidR="00357082">
              <w:rPr>
                <w:rFonts w:ascii="標楷體" w:hAnsi="標楷體" w:hint="eastAsia"/>
              </w:rPr>
              <w:t>201聯徵授信餘額月報檔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76FC3962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337EAC" w:rsidRPr="00337EAC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="00337EAC" w:rsidRPr="00337EAC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</w:t>
      </w:r>
    </w:p>
    <w:p w14:paraId="6BB2721B" w14:textId="0E7D497E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EE0DC4" w:rsidRPr="00EE0DC4">
        <w:rPr>
          <w:rFonts w:ascii="標楷體" w:hAnsi="標楷體" w:hint="eastAsia"/>
          <w:sz w:val="24"/>
        </w:rPr>
        <w:t>放款主檔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>)]、[</w:t>
      </w:r>
      <w:r w:rsidR="00337EAC" w:rsidRPr="00337EAC">
        <w:rPr>
          <w:rFonts w:ascii="標楷體" w:hAnsi="標楷體" w:hint="eastAsia"/>
          <w:sz w:val="24"/>
        </w:rPr>
        <w:t>放款交易內容檔</w:t>
      </w:r>
      <w:r>
        <w:rPr>
          <w:rFonts w:ascii="標楷體" w:hAnsi="標楷體" w:hint="eastAsia"/>
          <w:sz w:val="24"/>
        </w:rPr>
        <w:t>(</w:t>
      </w:r>
      <w:r w:rsidR="00337EAC" w:rsidRPr="00337EAC">
        <w:rPr>
          <w:rFonts w:ascii="標楷體" w:hAnsi="標楷體"/>
          <w:sz w:val="24"/>
        </w:rPr>
        <w:t>LoanBorTx</w:t>
      </w:r>
      <w:r>
        <w:rPr>
          <w:rFonts w:ascii="標楷體" w:hAnsi="標楷體" w:hint="eastAsia"/>
          <w:sz w:val="24"/>
        </w:rPr>
        <w:t>)]、</w:t>
      </w:r>
    </w:p>
    <w:p w14:paraId="64B04B08" w14:textId="43E35C49" w:rsidR="004271C2" w:rsidRDefault="004271C2" w:rsidP="00604F4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37EAC" w:rsidRPr="00337EAC">
        <w:rPr>
          <w:rFonts w:ascii="標楷體" w:hAnsi="標楷體" w:hint="eastAsia"/>
          <w:sz w:val="24"/>
        </w:rPr>
        <w:t>會計借新還舊檔</w:t>
      </w:r>
      <w:r>
        <w:rPr>
          <w:rFonts w:ascii="標楷體" w:hAnsi="標楷體" w:hint="eastAsia"/>
          <w:sz w:val="24"/>
        </w:rPr>
        <w:t>(</w:t>
      </w:r>
      <w:r w:rsidR="00337EAC" w:rsidRPr="00337EAC">
        <w:rPr>
          <w:rFonts w:ascii="標楷體" w:hAnsi="標楷體"/>
          <w:sz w:val="24"/>
        </w:rPr>
        <w:t>AcLoanRenew</w:t>
      </w:r>
      <w:r>
        <w:rPr>
          <w:rFonts w:ascii="標楷體" w:hAnsi="標楷體" w:hint="eastAsia"/>
          <w:sz w:val="24"/>
        </w:rPr>
        <w:t>)]</w:t>
      </w:r>
      <w:r w:rsidR="00026FE0">
        <w:rPr>
          <w:rFonts w:ascii="標楷體" w:hAnsi="標楷體" w:hint="eastAsia"/>
          <w:sz w:val="24"/>
        </w:rPr>
        <w:t>、[</w:t>
      </w:r>
      <w:r w:rsidR="00337EAC" w:rsidRPr="00337EAC">
        <w:rPr>
          <w:rFonts w:ascii="標楷體" w:hAnsi="標楷體" w:hint="eastAsia"/>
          <w:sz w:val="24"/>
        </w:rPr>
        <w:t>債務協商案件主檔</w:t>
      </w:r>
      <w:r w:rsidR="00026FE0">
        <w:rPr>
          <w:rFonts w:ascii="標楷體" w:hAnsi="標楷體" w:hint="eastAsia"/>
          <w:sz w:val="24"/>
        </w:rPr>
        <w:t>(</w:t>
      </w:r>
      <w:r w:rsidR="00337EAC" w:rsidRPr="00337EAC">
        <w:rPr>
          <w:rFonts w:ascii="標楷體" w:hAnsi="標楷體"/>
          <w:sz w:val="24"/>
        </w:rPr>
        <w:t>NegMain</w:t>
      </w:r>
      <w:r w:rsidR="00026FE0">
        <w:rPr>
          <w:rFonts w:ascii="標楷體" w:hAnsi="標楷體" w:hint="eastAsia"/>
          <w:sz w:val="24"/>
        </w:rPr>
        <w:t>)]、</w:t>
      </w:r>
    </w:p>
    <w:p w14:paraId="54219F43" w14:textId="55FBAFF1" w:rsidR="00026FE0" w:rsidRPr="004271C2" w:rsidRDefault="00026FE0" w:rsidP="00026FE0">
      <w:pPr>
        <w:pStyle w:val="32"/>
        <w:numPr>
          <w:ilvl w:val="0"/>
          <w:numId w:val="0"/>
        </w:numPr>
        <w:ind w:left="1843"/>
      </w:pPr>
      <w:r>
        <w:rPr>
          <w:rFonts w:ascii="標楷體" w:hAnsi="標楷體" w:hint="eastAsia"/>
          <w:sz w:val="24"/>
        </w:rPr>
        <w:t>[</w:t>
      </w:r>
      <w:r w:rsidR="00337EAC" w:rsidRPr="00337EAC">
        <w:rPr>
          <w:rFonts w:ascii="標楷體" w:hAnsi="標楷體" w:hint="eastAsia"/>
          <w:sz w:val="24"/>
        </w:rPr>
        <w:t>催收呆帳檔</w:t>
      </w:r>
      <w:r>
        <w:rPr>
          <w:rFonts w:ascii="標楷體" w:hAnsi="標楷體" w:hint="eastAsia"/>
          <w:sz w:val="24"/>
        </w:rPr>
        <w:t>(</w:t>
      </w:r>
      <w:r w:rsidR="00337EAC" w:rsidRPr="00337EAC">
        <w:rPr>
          <w:rFonts w:ascii="標楷體" w:hAnsi="標楷體"/>
          <w:sz w:val="24"/>
        </w:rPr>
        <w:t>LoanOverdue</w:t>
      </w:r>
      <w:r>
        <w:rPr>
          <w:rFonts w:ascii="標楷體" w:hAnsi="標楷體" w:hint="eastAsia"/>
          <w:sz w:val="24"/>
        </w:rPr>
        <w:t>)]、[</w:t>
      </w:r>
      <w:r w:rsidR="00337EAC" w:rsidRPr="00337EAC">
        <w:rPr>
          <w:rFonts w:ascii="標楷體" w:hAnsi="標楷體" w:hint="eastAsia"/>
          <w:sz w:val="24"/>
        </w:rPr>
        <w:t>法催紀錄法務進度檔</w:t>
      </w:r>
      <w:r>
        <w:rPr>
          <w:rFonts w:ascii="標楷體" w:hAnsi="標楷體" w:hint="eastAsia"/>
          <w:sz w:val="24"/>
        </w:rPr>
        <w:t>(</w:t>
      </w:r>
      <w:r w:rsidR="00337EAC" w:rsidRPr="00337EAC">
        <w:rPr>
          <w:rFonts w:ascii="標楷體" w:hAnsi="標楷體"/>
          <w:sz w:val="24"/>
        </w:rPr>
        <w:t>CollLaw</w:t>
      </w:r>
      <w:r>
        <w:rPr>
          <w:rFonts w:ascii="標楷體" w:hAnsi="標楷體" w:hint="eastAsia"/>
          <w:sz w:val="24"/>
        </w:rPr>
        <w:t>)]</w:t>
      </w:r>
    </w:p>
    <w:p w14:paraId="7D84869A" w14:textId="4F122B34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57082">
        <w:rPr>
          <w:rFonts w:ascii="標楷體" w:hAnsi="標楷體" w:hint="eastAsia"/>
          <w:sz w:val="24"/>
        </w:rPr>
        <w:t>聯徵授信餘額月報檔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JcicB</w:t>
      </w:r>
      <w:r w:rsidR="00357082">
        <w:rPr>
          <w:rFonts w:ascii="標楷體" w:hAnsi="標楷體"/>
          <w:sz w:val="24"/>
        </w:rPr>
        <w:t>201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4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B41F832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357082">
        <w:rPr>
          <w:rFonts w:ascii="標楷體" w:hAnsi="標楷體" w:hint="eastAsia"/>
        </w:rPr>
        <w:t>聯徵授信餘額月報檔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JcicB</w:t>
      </w:r>
      <w:r w:rsidR="00357082">
        <w:rPr>
          <w:rFonts w:ascii="標楷體" w:hAnsi="標楷體"/>
        </w:rPr>
        <w:t>201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396D9C98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357082">
        <w:rPr>
          <w:rFonts w:ascii="標楷體" w:hAnsi="標楷體" w:hint="eastAsia"/>
        </w:rPr>
        <w:t>聯徵授信餘額月報檔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JcicB</w:t>
      </w:r>
      <w:r w:rsidR="00357082">
        <w:rPr>
          <w:rFonts w:ascii="標楷體" w:hAnsi="標楷體"/>
        </w:rPr>
        <w:t>201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5" w:name="_MON_1686400855"/>
    <w:bookmarkEnd w:id="5"/>
    <w:p w14:paraId="3F85DED9" w14:textId="5EE1D6C4" w:rsidR="007A3BBC" w:rsidRDefault="00FF5476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26ADA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874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73567D45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6" w:author="st1" w:date="2021-05-16T16:56:00Z">
        <w:r w:rsidR="00B71E7E">
          <w:rPr>
            <w:rFonts w:ascii="標楷體" w:hAnsi="標楷體" w:hint="eastAsia"/>
          </w:rPr>
          <w:t>458</w:t>
        </w:r>
      </w:ins>
      <w:ins w:id="7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357082">
        <w:rPr>
          <w:rFonts w:ascii="標楷體" w:hAnsi="標楷體"/>
        </w:rPr>
        <w:t>201</w:t>
      </w:r>
      <w:r w:rsidR="00B71E7E">
        <w:rPr>
          <w:rFonts w:ascii="標楷體" w:hAnsi="標楷體" w:hint="eastAsia"/>
        </w:rPr>
        <w:t xml:space="preserve"> (</w:t>
      </w:r>
      <w:ins w:id="8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357082">
        <w:rPr>
          <w:rFonts w:ascii="標楷體" w:hAnsi="標楷體"/>
        </w:rPr>
        <w:t>201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2850080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JcicB</w:t>
      </w:r>
      <w:r w:rsidR="00357082">
        <w:rPr>
          <w:rFonts w:ascii="標楷體" w:hAnsi="標楷體"/>
        </w:rPr>
        <w:t>201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357082">
        <w:rPr>
          <w:rFonts w:ascii="標楷體" w:hAnsi="標楷體" w:hint="eastAsia"/>
        </w:rPr>
        <w:t>聯徵授信餘額月報檔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40ABF50B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="00CD463B">
        <w:rPr>
          <w:rFonts w:ascii="標楷體" w:hAnsi="標楷體" w:hint="eastAsia"/>
          <w:color w:val="000000"/>
        </w:rPr>
        <w:t>總行代號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BankItem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C6038A4" w14:textId="7F37A642" w:rsidR="00C217B4" w:rsidRDefault="00C217B4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="00CD463B">
        <w:rPr>
          <w:rFonts w:ascii="標楷體" w:hAnsi="標楷體" w:hint="eastAsia"/>
          <w:color w:val="000000"/>
        </w:rPr>
        <w:t>分行代號</w:t>
      </w:r>
      <w:r w:rsidRPr="00C217B4">
        <w:rPr>
          <w:rFonts w:ascii="標楷體" w:hAnsi="標楷體" w:hint="eastAsia"/>
        </w:rPr>
        <w:t>(</w:t>
      </w:r>
      <w:r w:rsidR="00CD463B" w:rsidRPr="00CD463B">
        <w:rPr>
          <w:rFonts w:ascii="標楷體" w:hAnsi="標楷體"/>
        </w:rPr>
        <w:t>BranchItem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269B17C" w14:textId="2409DC6B" w:rsidR="00C217B4" w:rsidRDefault="00C217B4" w:rsidP="006318C6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="006318C6" w:rsidRPr="006318C6">
        <w:rPr>
          <w:rFonts w:ascii="標楷體" w:hAnsi="標楷體" w:hint="eastAsia"/>
        </w:rPr>
        <w:t>交易代碼</w:t>
      </w:r>
      <w:r w:rsidRPr="00C217B4">
        <w:rPr>
          <w:rFonts w:ascii="標楷體" w:hAnsi="標楷體" w:hint="eastAsia"/>
        </w:rPr>
        <w:t>(</w:t>
      </w:r>
      <w:r w:rsidR="006318C6" w:rsidRPr="006318C6">
        <w:rPr>
          <w:rFonts w:ascii="標楷體" w:hAnsi="標楷體"/>
        </w:rPr>
        <w:t>TranCode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15FCC88A" w14:textId="6759131E" w:rsidR="00CD463B" w:rsidRDefault="00CD463B" w:rsidP="00CD463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4.</w:t>
      </w:r>
      <w:r>
        <w:rPr>
          <w:rFonts w:ascii="標楷體" w:hAnsi="標楷體" w:hint="eastAsia"/>
        </w:rPr>
        <w:t>[</w:t>
      </w:r>
      <w:r w:rsidR="006318C6" w:rsidRPr="006318C6">
        <w:rPr>
          <w:rFonts w:ascii="標楷體" w:hAnsi="標楷體" w:hint="eastAsia"/>
        </w:rPr>
        <w:t>本筆撥款帳號</w:t>
      </w:r>
      <w:r w:rsidRPr="00C217B4">
        <w:rPr>
          <w:rFonts w:ascii="標楷體" w:hAnsi="標楷體" w:hint="eastAsia"/>
        </w:rPr>
        <w:t>(</w:t>
      </w:r>
      <w:r w:rsidR="006318C6" w:rsidRPr="006318C6">
        <w:rPr>
          <w:rFonts w:ascii="標楷體" w:hAnsi="標楷體"/>
        </w:rPr>
        <w:t>AcctNo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32346236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484CDC" w:rsidRPr="003B4F69" w14:paraId="1D9489DA" w14:textId="77777777" w:rsidTr="00CC4ED0">
        <w:tc>
          <w:tcPr>
            <w:tcW w:w="457" w:type="dxa"/>
            <w:vAlign w:val="center"/>
          </w:tcPr>
          <w:p w14:paraId="33E4D913" w14:textId="7FB98F21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148126B0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14C2EC95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76901C0D" w:rsidR="00484CDC" w:rsidRPr="00CC4ED0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“JCIC-DAT-B201-V01-”</w:t>
            </w:r>
          </w:p>
        </w:tc>
      </w:tr>
      <w:tr w:rsidR="00484CDC" w:rsidRPr="003B4F69" w14:paraId="1B3FEA74" w14:textId="77777777" w:rsidTr="00CC4ED0">
        <w:tc>
          <w:tcPr>
            <w:tcW w:w="457" w:type="dxa"/>
            <w:vAlign w:val="center"/>
          </w:tcPr>
          <w:p w14:paraId="667939EC" w14:textId="055F72D0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3C4C5E1F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640F0EB6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0F35CAC5" w:rsidR="00484CDC" w:rsidRPr="00CC4ED0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484CDC" w:rsidRPr="003B4F69" w14:paraId="5059E6A4" w14:textId="77777777" w:rsidTr="00CC4ED0">
        <w:tc>
          <w:tcPr>
            <w:tcW w:w="457" w:type="dxa"/>
            <w:vAlign w:val="center"/>
          </w:tcPr>
          <w:p w14:paraId="7E1231EA" w14:textId="1D0791D9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44D04B76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4081A620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46A10AED" w:rsidR="00484CDC" w:rsidRPr="00CC4ED0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484CDC" w:rsidRPr="003B4F69" w14:paraId="56ADA7D6" w14:textId="77777777" w:rsidTr="00CC4ED0">
        <w:tc>
          <w:tcPr>
            <w:tcW w:w="457" w:type="dxa"/>
            <w:vAlign w:val="center"/>
          </w:tcPr>
          <w:p w14:paraId="23F20469" w14:textId="7B5D2996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72D0C12B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15813C55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4CA4BF3C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004FA5E6" w:rsidR="00484CDC" w:rsidRPr="00CC4ED0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484CDC" w:rsidRPr="003B4F69" w14:paraId="036334FA" w14:textId="77777777" w:rsidTr="00CC4ED0">
        <w:tc>
          <w:tcPr>
            <w:tcW w:w="457" w:type="dxa"/>
            <w:vAlign w:val="center"/>
          </w:tcPr>
          <w:p w14:paraId="5F0C983A" w14:textId="211A5A06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0D1CB427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7B5A1E61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4E662362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1CD3685B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484CDC" w:rsidRPr="003B4F69" w14:paraId="26EF5ED7" w14:textId="77777777" w:rsidTr="00CC4ED0">
        <w:tc>
          <w:tcPr>
            <w:tcW w:w="457" w:type="dxa"/>
            <w:vAlign w:val="center"/>
          </w:tcPr>
          <w:p w14:paraId="0FF40382" w14:textId="2C1B49D8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6E720E02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418FCB7D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3FE8709A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484CDC" w:rsidRPr="003B4F69" w14:paraId="26220ABA" w14:textId="77777777" w:rsidTr="00CC4ED0">
        <w:tc>
          <w:tcPr>
            <w:tcW w:w="457" w:type="dxa"/>
            <w:vAlign w:val="center"/>
          </w:tcPr>
          <w:p w14:paraId="4816176D" w14:textId="217F7D42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7F2A30C3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審查部主辦人</w:t>
            </w:r>
          </w:p>
        </w:tc>
        <w:tc>
          <w:tcPr>
            <w:tcW w:w="923" w:type="dxa"/>
            <w:vAlign w:val="center"/>
          </w:tcPr>
          <w:p w14:paraId="5AC29F55" w14:textId="0AB5C4D2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20</w:t>
            </w:r>
          </w:p>
        </w:tc>
        <w:tc>
          <w:tcPr>
            <w:tcW w:w="1672" w:type="dxa"/>
            <w:vAlign w:val="center"/>
          </w:tcPr>
          <w:p w14:paraId="77676B53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5D9B640A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CE3D0E">
              <w:rPr>
                <w:rFonts w:ascii="標楷體" w:hAnsi="標楷體" w:hint="eastAsia"/>
              </w:rPr>
              <w:t>審查聯絡人－</w:t>
            </w:r>
            <w:r w:rsidRPr="00CE3D0E">
              <w:rPr>
                <w:rFonts w:ascii="標楷體" w:hAnsi="標楷體"/>
              </w:rPr>
              <w:t>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  <w:tr w:rsidR="00484CDC" w:rsidRPr="003B4F69" w14:paraId="3BBDFEC6" w14:textId="77777777" w:rsidTr="00CC4ED0">
        <w:tc>
          <w:tcPr>
            <w:tcW w:w="457" w:type="dxa"/>
            <w:vAlign w:val="center"/>
          </w:tcPr>
          <w:p w14:paraId="03023BB8" w14:textId="66C7F0F3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30FA325B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審查部主辦人聯絡電話</w:t>
            </w:r>
          </w:p>
        </w:tc>
        <w:tc>
          <w:tcPr>
            <w:tcW w:w="923" w:type="dxa"/>
            <w:vAlign w:val="center"/>
          </w:tcPr>
          <w:p w14:paraId="7A28DF90" w14:textId="5B805800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0D159DE1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1B6E4CE1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484CDC" w:rsidRPr="003B4F69" w14:paraId="2401D148" w14:textId="77777777" w:rsidTr="001E7372">
        <w:tc>
          <w:tcPr>
            <w:tcW w:w="457" w:type="dxa"/>
            <w:vAlign w:val="center"/>
          </w:tcPr>
          <w:p w14:paraId="410A04AE" w14:textId="0B97CE80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38625CC8" w14:textId="0FD2CABD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電腦處理單位聯絡人</w:t>
            </w:r>
          </w:p>
        </w:tc>
        <w:tc>
          <w:tcPr>
            <w:tcW w:w="923" w:type="dxa"/>
            <w:vAlign w:val="center"/>
          </w:tcPr>
          <w:p w14:paraId="308E28C4" w14:textId="51859821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20</w:t>
            </w:r>
          </w:p>
        </w:tc>
        <w:tc>
          <w:tcPr>
            <w:tcW w:w="1672" w:type="dxa"/>
            <w:vAlign w:val="center"/>
          </w:tcPr>
          <w:p w14:paraId="58BEC550" w14:textId="77116BB8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9A46D4C" w14:textId="1E943CB1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484CDC" w:rsidRPr="003B4F69" w14:paraId="7DAC08B5" w14:textId="77777777" w:rsidTr="001E7372">
        <w:tc>
          <w:tcPr>
            <w:tcW w:w="457" w:type="dxa"/>
            <w:vAlign w:val="center"/>
          </w:tcPr>
          <w:p w14:paraId="74C6745F" w14:textId="04249739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10</w:t>
            </w:r>
          </w:p>
        </w:tc>
        <w:tc>
          <w:tcPr>
            <w:tcW w:w="2492" w:type="dxa"/>
            <w:vAlign w:val="center"/>
          </w:tcPr>
          <w:p w14:paraId="7C6B49B5" w14:textId="07D2DF20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電腦處理單位聯絡電話</w:t>
            </w:r>
          </w:p>
        </w:tc>
        <w:tc>
          <w:tcPr>
            <w:tcW w:w="923" w:type="dxa"/>
            <w:vAlign w:val="center"/>
          </w:tcPr>
          <w:p w14:paraId="3AF7A5DB" w14:textId="40768EB7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16</w:t>
            </w:r>
          </w:p>
        </w:tc>
        <w:tc>
          <w:tcPr>
            <w:tcW w:w="1672" w:type="dxa"/>
            <w:vAlign w:val="center"/>
          </w:tcPr>
          <w:p w14:paraId="49A29B33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7E28C8CB" w14:textId="0B6B6C0C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484CDC" w:rsidRPr="003B4F69" w14:paraId="73F3EE14" w14:textId="77777777" w:rsidTr="001E7372">
        <w:tc>
          <w:tcPr>
            <w:tcW w:w="457" w:type="dxa"/>
            <w:vAlign w:val="center"/>
          </w:tcPr>
          <w:p w14:paraId="4BD6F66C" w14:textId="719B042F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11</w:t>
            </w:r>
          </w:p>
        </w:tc>
        <w:tc>
          <w:tcPr>
            <w:tcW w:w="2492" w:type="dxa"/>
            <w:vAlign w:val="center"/>
          </w:tcPr>
          <w:p w14:paraId="10B87204" w14:textId="0CA88D2A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聯絡訊息</w:t>
            </w:r>
          </w:p>
        </w:tc>
        <w:tc>
          <w:tcPr>
            <w:tcW w:w="923" w:type="dxa"/>
            <w:vAlign w:val="center"/>
          </w:tcPr>
          <w:p w14:paraId="0EFAC2B2" w14:textId="54922BB8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80</w:t>
            </w:r>
          </w:p>
        </w:tc>
        <w:tc>
          <w:tcPr>
            <w:tcW w:w="1672" w:type="dxa"/>
            <w:vAlign w:val="center"/>
          </w:tcPr>
          <w:p w14:paraId="450BE5D4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747CD492" w14:textId="619FC4DF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484CDC" w:rsidRPr="003B4F69" w14:paraId="3800C802" w14:textId="77777777" w:rsidTr="001E7372">
        <w:tc>
          <w:tcPr>
            <w:tcW w:w="457" w:type="dxa"/>
            <w:vAlign w:val="center"/>
          </w:tcPr>
          <w:p w14:paraId="70017E02" w14:textId="2EE5B89E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12</w:t>
            </w:r>
          </w:p>
        </w:tc>
        <w:tc>
          <w:tcPr>
            <w:tcW w:w="2492" w:type="dxa"/>
            <w:vAlign w:val="center"/>
          </w:tcPr>
          <w:p w14:paraId="044BFF9A" w14:textId="1732D1FB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72996792" w14:textId="20325A8A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315</w:t>
            </w:r>
          </w:p>
        </w:tc>
        <w:tc>
          <w:tcPr>
            <w:tcW w:w="1672" w:type="dxa"/>
            <w:vAlign w:val="center"/>
          </w:tcPr>
          <w:p w14:paraId="022747D3" w14:textId="77777777" w:rsidR="00484CDC" w:rsidRPr="001E5531" w:rsidRDefault="00484CDC" w:rsidP="00484CDC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37FB1FD4" w14:textId="090EC686" w:rsidR="00484CDC" w:rsidRPr="001E5531" w:rsidRDefault="00484CDC" w:rsidP="00484CDC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1E7714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lastRenderedPageBreak/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3E82CCA6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E7714" w:rsidRPr="003B4F69" w14:paraId="6D9295B8" w14:textId="77777777" w:rsidTr="001E7714">
        <w:tc>
          <w:tcPr>
            <w:tcW w:w="457" w:type="dxa"/>
            <w:vAlign w:val="center"/>
          </w:tcPr>
          <w:p w14:paraId="6F9E8B84" w14:textId="3614D40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6094E61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38EDD978" w14:textId="33E5510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17BC9D9F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9F7AC1D" w14:textId="0C8734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JcicB201.BankItem</w:t>
            </w:r>
          </w:p>
        </w:tc>
      </w:tr>
      <w:tr w:rsidR="001E7714" w:rsidRPr="003B4F69" w14:paraId="7DA9F452" w14:textId="77777777" w:rsidTr="001E7714">
        <w:tc>
          <w:tcPr>
            <w:tcW w:w="457" w:type="dxa"/>
            <w:vAlign w:val="center"/>
          </w:tcPr>
          <w:p w14:paraId="2B86B519" w14:textId="0D03285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087144C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0E5570A4" w14:textId="4B5F487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7ECEEC8F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35637DD" w14:textId="4AF12E7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JcicB201.BranchItem</w:t>
            </w:r>
          </w:p>
        </w:tc>
      </w:tr>
      <w:tr w:rsidR="001E7714" w:rsidRPr="003B4F69" w14:paraId="186FC7C9" w14:textId="77777777" w:rsidTr="001E7714">
        <w:tc>
          <w:tcPr>
            <w:tcW w:w="457" w:type="dxa"/>
            <w:vAlign w:val="center"/>
          </w:tcPr>
          <w:p w14:paraId="7C0EE239" w14:textId="1515AFC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48" w:type="dxa"/>
            <w:vAlign w:val="center"/>
          </w:tcPr>
          <w:p w14:paraId="6209AF66" w14:textId="5CB32F1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交易代碼</w:t>
            </w:r>
          </w:p>
        </w:tc>
        <w:tc>
          <w:tcPr>
            <w:tcW w:w="906" w:type="dxa"/>
            <w:vAlign w:val="center"/>
          </w:tcPr>
          <w:p w14:paraId="289ABE4A" w14:textId="7792249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382D561" w14:textId="27085072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CEE342A" w14:textId="119CAFED" w:rsidR="00E926B4" w:rsidRDefault="00E926B4" w:rsidP="001E7714">
            <w:pPr>
              <w:rPr>
                <w:rFonts w:ascii="標楷體" w:hAnsi="標楷體"/>
              </w:rPr>
            </w:pPr>
            <w:r w:rsidRPr="00E926B4"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新增 C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異動 D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刪除</w:t>
            </w:r>
          </w:p>
          <w:p w14:paraId="5D40C26D" w14:textId="5B0293D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JcicB201.TranCode</w:t>
            </w:r>
          </w:p>
        </w:tc>
      </w:tr>
      <w:tr w:rsidR="001E7714" w:rsidRPr="003B4F69" w14:paraId="476992BD" w14:textId="77777777" w:rsidTr="001E7714">
        <w:tc>
          <w:tcPr>
            <w:tcW w:w="457" w:type="dxa"/>
            <w:vAlign w:val="center"/>
          </w:tcPr>
          <w:p w14:paraId="13502AFC" w14:textId="1FE40B5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058DCB89" w14:textId="40105A7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帳號屬性註記</w:t>
            </w:r>
          </w:p>
        </w:tc>
        <w:tc>
          <w:tcPr>
            <w:tcW w:w="906" w:type="dxa"/>
            <w:vAlign w:val="center"/>
          </w:tcPr>
          <w:p w14:paraId="2BC5ECE9" w14:textId="178673C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631E6B94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E122957" w14:textId="1CD780BC" w:rsidR="00E926B4" w:rsidRPr="00E926B4" w:rsidRDefault="00E926B4" w:rsidP="00E926B4">
            <w:pPr>
              <w:rPr>
                <w:rFonts w:ascii="標楷體" w:hAnsi="標楷體"/>
              </w:rPr>
            </w:pPr>
            <w:r w:rsidRPr="00E926B4"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本月新增帳號(非上月轉換而來)</w:t>
            </w:r>
          </w:p>
          <w:p w14:paraId="79C8D315" w14:textId="22DBC74D" w:rsidR="00E926B4" w:rsidRPr="00E926B4" w:rsidRDefault="00E926B4" w:rsidP="00E926B4">
            <w:pPr>
              <w:rPr>
                <w:rFonts w:ascii="標楷體" w:hAnsi="標楷體"/>
              </w:rPr>
            </w:pPr>
            <w:r w:rsidRPr="00E926B4"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本月轉換帳號(如填報C，請務必填報帳號轉換檔)</w:t>
            </w:r>
          </w:p>
          <w:p w14:paraId="75FCB29E" w14:textId="25FE6F3E" w:rsidR="00E926B4" w:rsidRDefault="00E926B4" w:rsidP="00E926B4">
            <w:pPr>
              <w:rPr>
                <w:rFonts w:ascii="標楷體" w:hAnsi="標楷體"/>
              </w:rPr>
            </w:pPr>
            <w:r w:rsidRPr="00E926B4"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舊有帳號</w:t>
            </w:r>
          </w:p>
          <w:p w14:paraId="2111EACE" w14:textId="2292D4DC" w:rsidR="001E7714" w:rsidRPr="001E5531" w:rsidRDefault="001E7714" w:rsidP="00E926B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JcicB201.SubTranCode</w:t>
            </w:r>
          </w:p>
        </w:tc>
      </w:tr>
      <w:tr w:rsidR="001E7714" w:rsidRPr="003B4F69" w14:paraId="2285808F" w14:textId="77777777" w:rsidTr="001E7714">
        <w:tc>
          <w:tcPr>
            <w:tcW w:w="457" w:type="dxa"/>
            <w:vAlign w:val="center"/>
          </w:tcPr>
          <w:p w14:paraId="382F3573" w14:textId="1DF6843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07D363A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本筆撥款帳號</w:t>
            </w:r>
          </w:p>
        </w:tc>
        <w:tc>
          <w:tcPr>
            <w:tcW w:w="906" w:type="dxa"/>
            <w:vAlign w:val="center"/>
          </w:tcPr>
          <w:p w14:paraId="6FC90CE7" w14:textId="0F1FD43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0F00E944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7EAF8A5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JcicB201.AcctNo</w:t>
            </w:r>
          </w:p>
        </w:tc>
      </w:tr>
      <w:tr w:rsidR="001E7714" w:rsidRPr="003B4F69" w14:paraId="12F29B55" w14:textId="77777777" w:rsidTr="001E7714">
        <w:tc>
          <w:tcPr>
            <w:tcW w:w="457" w:type="dxa"/>
            <w:vAlign w:val="center"/>
          </w:tcPr>
          <w:p w14:paraId="76A1AC5D" w14:textId="2E3213A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23E4EB8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金額合計</w:t>
            </w:r>
          </w:p>
        </w:tc>
        <w:tc>
          <w:tcPr>
            <w:tcW w:w="906" w:type="dxa"/>
            <w:vAlign w:val="center"/>
          </w:tcPr>
          <w:p w14:paraId="4465287E" w14:textId="51A8EE9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77CF4854" w14:textId="4C532C99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6616C78F" w14:textId="6E87026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JcicB201.TotalAmt</w:t>
            </w:r>
          </w:p>
        </w:tc>
      </w:tr>
      <w:tr w:rsidR="001E7714" w:rsidRPr="003B4F69" w14:paraId="5BC67A96" w14:textId="77777777" w:rsidTr="001E7714">
        <w:tc>
          <w:tcPr>
            <w:tcW w:w="457" w:type="dxa"/>
            <w:vAlign w:val="center"/>
          </w:tcPr>
          <w:p w14:paraId="003DD251" w14:textId="7B260C4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36DB04B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授信戶IDN/BAN</w:t>
            </w:r>
          </w:p>
        </w:tc>
        <w:tc>
          <w:tcPr>
            <w:tcW w:w="906" w:type="dxa"/>
            <w:vAlign w:val="center"/>
          </w:tcPr>
          <w:p w14:paraId="2411A0AA" w14:textId="3672862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534D6210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74862CD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JcicB201.CustId</w:t>
            </w:r>
          </w:p>
        </w:tc>
      </w:tr>
      <w:tr w:rsidR="001E7714" w:rsidRPr="003B4F69" w14:paraId="1D9082F5" w14:textId="77777777" w:rsidTr="001E7714">
        <w:tc>
          <w:tcPr>
            <w:tcW w:w="457" w:type="dxa"/>
            <w:vAlign w:val="center"/>
          </w:tcPr>
          <w:p w14:paraId="6859B624" w14:textId="0F181E8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0CF286A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1A792D8B" w14:textId="3FD3A69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5D4FE0C" w14:textId="35AB813E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722CFF3" w14:textId="3D5A535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JcicB201.CustIdErr</w:t>
            </w:r>
          </w:p>
        </w:tc>
      </w:tr>
      <w:tr w:rsidR="001E7714" w:rsidRPr="003B4F69" w14:paraId="0C38EEB8" w14:textId="77777777" w:rsidTr="001E7714">
        <w:tc>
          <w:tcPr>
            <w:tcW w:w="457" w:type="dxa"/>
            <w:vAlign w:val="center"/>
          </w:tcPr>
          <w:p w14:paraId="4BFCB723" w14:textId="0C39DBD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75AFFE0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負責人IDN/負責之事業體BAN</w:t>
            </w:r>
          </w:p>
        </w:tc>
        <w:tc>
          <w:tcPr>
            <w:tcW w:w="906" w:type="dxa"/>
            <w:vAlign w:val="center"/>
          </w:tcPr>
          <w:p w14:paraId="65E27F39" w14:textId="0172148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17158F00" w14:textId="10892A7A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1BA295" w14:textId="2293CD1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JcicB201.SuvId</w:t>
            </w:r>
          </w:p>
        </w:tc>
      </w:tr>
      <w:tr w:rsidR="001E7714" w:rsidRPr="003B4F69" w14:paraId="716B1B27" w14:textId="77777777" w:rsidTr="001E7714">
        <w:tc>
          <w:tcPr>
            <w:tcW w:w="457" w:type="dxa"/>
            <w:vAlign w:val="center"/>
          </w:tcPr>
          <w:p w14:paraId="7F2AD258" w14:textId="27C32DF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48" w:type="dxa"/>
            <w:vAlign w:val="center"/>
          </w:tcPr>
          <w:p w14:paraId="28D48171" w14:textId="4235825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7B768F1C" w14:textId="75910E9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0E5D14D2" w14:textId="09F6F83F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3F46248" w14:textId="12B4562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JcicB201.SuvIdErr</w:t>
            </w:r>
          </w:p>
        </w:tc>
      </w:tr>
      <w:tr w:rsidR="001E7714" w:rsidRPr="003B4F69" w14:paraId="074B1DFE" w14:textId="77777777" w:rsidTr="001E7714">
        <w:tc>
          <w:tcPr>
            <w:tcW w:w="457" w:type="dxa"/>
            <w:vAlign w:val="center"/>
          </w:tcPr>
          <w:p w14:paraId="34FD8D72" w14:textId="4EE1BCC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48" w:type="dxa"/>
            <w:vAlign w:val="center"/>
          </w:tcPr>
          <w:p w14:paraId="7E282600" w14:textId="4D7ECAC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外僑兼具中華民國國籍IDN</w:t>
            </w:r>
          </w:p>
        </w:tc>
        <w:tc>
          <w:tcPr>
            <w:tcW w:w="906" w:type="dxa"/>
            <w:vAlign w:val="center"/>
          </w:tcPr>
          <w:p w14:paraId="6546DB2A" w14:textId="772832C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30A66CA" w14:textId="14809F4E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11615B2" w14:textId="5612A4D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JcicB201.OverseasId</w:t>
            </w:r>
          </w:p>
        </w:tc>
      </w:tr>
      <w:tr w:rsidR="001E7714" w:rsidRPr="003B4F69" w14:paraId="079E9C82" w14:textId="77777777" w:rsidTr="001E7714">
        <w:tc>
          <w:tcPr>
            <w:tcW w:w="457" w:type="dxa"/>
            <w:vAlign w:val="center"/>
          </w:tcPr>
          <w:p w14:paraId="67CA58F6" w14:textId="00F81D0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448" w:type="dxa"/>
            <w:vAlign w:val="center"/>
          </w:tcPr>
          <w:p w14:paraId="58C3BE57" w14:textId="2FDAE25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授信戶行業別</w:t>
            </w:r>
          </w:p>
        </w:tc>
        <w:tc>
          <w:tcPr>
            <w:tcW w:w="906" w:type="dxa"/>
            <w:vAlign w:val="center"/>
          </w:tcPr>
          <w:p w14:paraId="6869FBCD" w14:textId="1E16668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776" w:type="dxa"/>
            <w:vAlign w:val="center"/>
          </w:tcPr>
          <w:p w14:paraId="44EDCC67" w14:textId="5C693C50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</w:t>
            </w:r>
          </w:p>
        </w:tc>
        <w:tc>
          <w:tcPr>
            <w:tcW w:w="4300" w:type="dxa"/>
            <w:vAlign w:val="center"/>
          </w:tcPr>
          <w:p w14:paraId="71C75897" w14:textId="271067A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JcicB201.IndustryCode</w:t>
            </w:r>
          </w:p>
        </w:tc>
      </w:tr>
      <w:tr w:rsidR="001E7714" w:rsidRPr="003B4F69" w14:paraId="2597F4CC" w14:textId="77777777" w:rsidTr="001E7714">
        <w:tc>
          <w:tcPr>
            <w:tcW w:w="457" w:type="dxa"/>
            <w:vAlign w:val="center"/>
          </w:tcPr>
          <w:p w14:paraId="6AE6E03F" w14:textId="3479952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448" w:type="dxa"/>
            <w:vAlign w:val="center"/>
          </w:tcPr>
          <w:p w14:paraId="3635B37E" w14:textId="5A33547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4533C41C" w14:textId="5A84F53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6DF7501E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3C988F5" w14:textId="0606E27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JcicB201.Filler12</w:t>
            </w:r>
          </w:p>
        </w:tc>
      </w:tr>
      <w:tr w:rsidR="001E7714" w:rsidRPr="003B4F69" w14:paraId="472B713A" w14:textId="77777777" w:rsidTr="001E7714">
        <w:tc>
          <w:tcPr>
            <w:tcW w:w="457" w:type="dxa"/>
            <w:vAlign w:val="center"/>
          </w:tcPr>
          <w:p w14:paraId="427F4BCF" w14:textId="79E7E7B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448" w:type="dxa"/>
            <w:vAlign w:val="center"/>
          </w:tcPr>
          <w:p w14:paraId="288C0B9C" w14:textId="21B371E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科目別</w:t>
            </w:r>
          </w:p>
        </w:tc>
        <w:tc>
          <w:tcPr>
            <w:tcW w:w="906" w:type="dxa"/>
            <w:vAlign w:val="center"/>
          </w:tcPr>
          <w:p w14:paraId="1FA6171F" w14:textId="5554CC0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274A8FEB" w14:textId="6E854A28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FAAD148" w14:textId="3C4E412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JcicB201.AcctCode</w:t>
            </w:r>
          </w:p>
        </w:tc>
      </w:tr>
      <w:tr w:rsidR="001E7714" w:rsidRPr="003B4F69" w14:paraId="26CB5BEE" w14:textId="77777777" w:rsidTr="001E7714">
        <w:tc>
          <w:tcPr>
            <w:tcW w:w="457" w:type="dxa"/>
            <w:vAlign w:val="center"/>
          </w:tcPr>
          <w:p w14:paraId="68A38F24" w14:textId="466C814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448" w:type="dxa"/>
            <w:vAlign w:val="center"/>
          </w:tcPr>
          <w:p w14:paraId="65B74672" w14:textId="1AE242E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科目別註記</w:t>
            </w:r>
          </w:p>
        </w:tc>
        <w:tc>
          <w:tcPr>
            <w:tcW w:w="906" w:type="dxa"/>
            <w:vAlign w:val="center"/>
          </w:tcPr>
          <w:p w14:paraId="4316729C" w14:textId="45F1211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4F37936D" w14:textId="45924B44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800B30C" w14:textId="77777777" w:rsidR="00E926B4" w:rsidRDefault="00E926B4" w:rsidP="001E7714">
            <w:pPr>
              <w:rPr>
                <w:rFonts w:ascii="標楷體" w:hAnsi="標楷體"/>
              </w:rPr>
            </w:pPr>
            <w:r w:rsidRPr="00E926B4"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 w:hint="eastAsia"/>
              </w:rPr>
              <w:t>:</w:t>
            </w:r>
            <w:r w:rsidRPr="00E926B4">
              <w:rPr>
                <w:rFonts w:ascii="標楷體" w:hAnsi="標楷體" w:hint="eastAsia"/>
              </w:rPr>
              <w:t>註記為十足擔保之授信</w:t>
            </w:r>
          </w:p>
          <w:p w14:paraId="33001FA9" w14:textId="5074482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JcicB201.SubAcctCode</w:t>
            </w:r>
          </w:p>
        </w:tc>
      </w:tr>
      <w:tr w:rsidR="001E7714" w:rsidRPr="003B4F69" w14:paraId="7933B6F2" w14:textId="77777777" w:rsidTr="001E7714">
        <w:tc>
          <w:tcPr>
            <w:tcW w:w="457" w:type="dxa"/>
            <w:vAlign w:val="center"/>
          </w:tcPr>
          <w:p w14:paraId="62928284" w14:textId="3C3C729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448" w:type="dxa"/>
            <w:vAlign w:val="center"/>
          </w:tcPr>
          <w:p w14:paraId="29A5DF9D" w14:textId="1E5434D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轉催收款(或呆帳)前原科目別</w:t>
            </w:r>
          </w:p>
        </w:tc>
        <w:tc>
          <w:tcPr>
            <w:tcW w:w="906" w:type="dxa"/>
            <w:vAlign w:val="center"/>
          </w:tcPr>
          <w:p w14:paraId="5B8065D2" w14:textId="0CC35D9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0EA618E9" w14:textId="3E3F9355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4AAD82B" w14:textId="079A440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JcicB201.OrigAcctCode</w:t>
            </w:r>
          </w:p>
        </w:tc>
      </w:tr>
      <w:tr w:rsidR="001E7714" w:rsidRPr="003B4F69" w14:paraId="61167C58" w14:textId="77777777" w:rsidTr="001E7714">
        <w:tc>
          <w:tcPr>
            <w:tcW w:w="457" w:type="dxa"/>
            <w:vAlign w:val="center"/>
          </w:tcPr>
          <w:p w14:paraId="4FFE4D23" w14:textId="0EE8D7A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448" w:type="dxa"/>
            <w:vAlign w:val="center"/>
          </w:tcPr>
          <w:p w14:paraId="69E20EDB" w14:textId="7B2FB22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個人消費性貸款註記</w:t>
            </w:r>
          </w:p>
        </w:tc>
        <w:tc>
          <w:tcPr>
            <w:tcW w:w="906" w:type="dxa"/>
            <w:vAlign w:val="center"/>
          </w:tcPr>
          <w:p w14:paraId="2060CAEA" w14:textId="0A5C0A6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C55474D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76CAE19" w14:textId="77777777" w:rsidR="00D260F1" w:rsidRDefault="00D260F1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:</w:t>
            </w:r>
            <w:r w:rsidRPr="00D260F1">
              <w:rPr>
                <w:rFonts w:ascii="標楷體" w:hAnsi="標楷體" w:hint="eastAsia"/>
              </w:rPr>
              <w:t>個人貸款屬消費性貸款者</w:t>
            </w:r>
          </w:p>
          <w:p w14:paraId="3BC64AFF" w14:textId="77777777" w:rsidR="00D260F1" w:rsidRDefault="00D260F1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N:</w:t>
            </w:r>
            <w:r w:rsidRPr="00D260F1">
              <w:rPr>
                <w:rFonts w:ascii="標楷體" w:hAnsi="標楷體" w:hint="eastAsia"/>
              </w:rPr>
              <w:t>非消費性貸款(如非法人組織貸款)</w:t>
            </w:r>
          </w:p>
          <w:p w14:paraId="4DD489DA" w14:textId="671998F0" w:rsidR="00D260F1" w:rsidRDefault="00D260F1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X:</w:t>
            </w:r>
            <w:r w:rsidRPr="00D260F1">
              <w:rPr>
                <w:rFonts w:ascii="標楷體" w:hAnsi="標楷體" w:hint="eastAsia"/>
              </w:rPr>
              <w:t>非屬個人貸款</w:t>
            </w:r>
          </w:p>
          <w:p w14:paraId="2E9D3C13" w14:textId="43E546A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JcicB201.ConsumeFg</w:t>
            </w:r>
          </w:p>
        </w:tc>
      </w:tr>
      <w:tr w:rsidR="001E7714" w:rsidRPr="003B4F69" w14:paraId="2CEF9774" w14:textId="77777777" w:rsidTr="001E7714">
        <w:tc>
          <w:tcPr>
            <w:tcW w:w="457" w:type="dxa"/>
            <w:vAlign w:val="center"/>
          </w:tcPr>
          <w:p w14:paraId="36AD14D6" w14:textId="6AE33D2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448" w:type="dxa"/>
            <w:vAlign w:val="center"/>
          </w:tcPr>
          <w:p w14:paraId="2905198E" w14:textId="144ECE7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融資分類</w:t>
            </w:r>
          </w:p>
        </w:tc>
        <w:tc>
          <w:tcPr>
            <w:tcW w:w="906" w:type="dxa"/>
            <w:vAlign w:val="center"/>
          </w:tcPr>
          <w:p w14:paraId="43B21ED3" w14:textId="3FC0EB9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23554E02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C1DC3DB" w14:textId="78BA12A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JcicB201.FinCode</w:t>
            </w:r>
          </w:p>
        </w:tc>
      </w:tr>
      <w:tr w:rsidR="001E7714" w:rsidRPr="003B4F69" w14:paraId="3FFE8E37" w14:textId="77777777" w:rsidTr="001E7714">
        <w:tc>
          <w:tcPr>
            <w:tcW w:w="457" w:type="dxa"/>
            <w:vAlign w:val="center"/>
          </w:tcPr>
          <w:p w14:paraId="6BF4EFB6" w14:textId="59AB7E0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448" w:type="dxa"/>
            <w:vAlign w:val="center"/>
          </w:tcPr>
          <w:p w14:paraId="2E9D0A69" w14:textId="24C1AF2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政府專業補助貸款分類</w:t>
            </w:r>
          </w:p>
        </w:tc>
        <w:tc>
          <w:tcPr>
            <w:tcW w:w="906" w:type="dxa"/>
            <w:vAlign w:val="center"/>
          </w:tcPr>
          <w:p w14:paraId="59A52A32" w14:textId="21D4178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3050A804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4A71DA" w14:textId="480367D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JcicB201.ProjCode</w:t>
            </w:r>
          </w:p>
        </w:tc>
      </w:tr>
      <w:tr w:rsidR="001E7714" w:rsidRPr="003B4F69" w14:paraId="47E1533F" w14:textId="77777777" w:rsidTr="001E7714">
        <w:tc>
          <w:tcPr>
            <w:tcW w:w="457" w:type="dxa"/>
            <w:vAlign w:val="center"/>
          </w:tcPr>
          <w:p w14:paraId="23A29B8A" w14:textId="36AFD8C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448" w:type="dxa"/>
            <w:vAlign w:val="center"/>
          </w:tcPr>
          <w:p w14:paraId="3035C285" w14:textId="1202E66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不計入授信項目</w:t>
            </w:r>
          </w:p>
        </w:tc>
        <w:tc>
          <w:tcPr>
            <w:tcW w:w="906" w:type="dxa"/>
            <w:vAlign w:val="center"/>
          </w:tcPr>
          <w:p w14:paraId="19742370" w14:textId="1AFCE4B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17803F3B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E066F1C" w14:textId="605E0FA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JcicB201.NonCreditCode</w:t>
            </w:r>
          </w:p>
        </w:tc>
      </w:tr>
      <w:tr w:rsidR="001E7714" w:rsidRPr="003B4F69" w14:paraId="42EE28ED" w14:textId="77777777" w:rsidTr="001E7714">
        <w:tc>
          <w:tcPr>
            <w:tcW w:w="457" w:type="dxa"/>
            <w:vAlign w:val="center"/>
          </w:tcPr>
          <w:p w14:paraId="2A437C11" w14:textId="6251BC6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448" w:type="dxa"/>
            <w:vAlign w:val="center"/>
          </w:tcPr>
          <w:p w14:paraId="79FB6C64" w14:textId="239CBFC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用途別</w:t>
            </w:r>
          </w:p>
        </w:tc>
        <w:tc>
          <w:tcPr>
            <w:tcW w:w="906" w:type="dxa"/>
            <w:vAlign w:val="center"/>
          </w:tcPr>
          <w:p w14:paraId="3D7A3ED3" w14:textId="60B03C4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15C9004B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21B989D" w14:textId="77777777" w:rsidR="00FE6B4C" w:rsidRDefault="00FE6B4C" w:rsidP="001E7714">
            <w:pPr>
              <w:rPr>
                <w:rFonts w:ascii="標楷體" w:hAnsi="標楷體"/>
              </w:rPr>
            </w:pPr>
            <w:r w:rsidRPr="00FE6B4C">
              <w:rPr>
                <w:rFonts w:ascii="標楷體" w:hAnsi="標楷體" w:hint="eastAsia"/>
              </w:rPr>
              <w:t xml:space="preserve">1:購置不動產 </w:t>
            </w:r>
          </w:p>
          <w:p w14:paraId="43586CB2" w14:textId="77777777" w:rsidR="00FE6B4C" w:rsidRDefault="00FE6B4C" w:rsidP="001E7714">
            <w:pPr>
              <w:rPr>
                <w:rFonts w:ascii="標楷體" w:hAnsi="標楷體"/>
              </w:rPr>
            </w:pPr>
            <w:r w:rsidRPr="00FE6B4C">
              <w:rPr>
                <w:rFonts w:ascii="標楷體" w:hAnsi="標楷體" w:hint="eastAsia"/>
              </w:rPr>
              <w:t xml:space="preserve">2:購置動產 </w:t>
            </w:r>
          </w:p>
          <w:p w14:paraId="136036D7" w14:textId="77777777" w:rsidR="00FE6B4C" w:rsidRDefault="00FE6B4C" w:rsidP="001E7714">
            <w:pPr>
              <w:rPr>
                <w:rFonts w:ascii="標楷體" w:hAnsi="標楷體"/>
              </w:rPr>
            </w:pPr>
            <w:r w:rsidRPr="00FE6B4C">
              <w:rPr>
                <w:rFonts w:ascii="標楷體" w:hAnsi="標楷體" w:hint="eastAsia"/>
              </w:rPr>
              <w:t xml:space="preserve">3:企業投資 </w:t>
            </w:r>
          </w:p>
          <w:p w14:paraId="6DC1E955" w14:textId="324EC820" w:rsidR="00FE6B4C" w:rsidRDefault="00FE6B4C" w:rsidP="001E7714">
            <w:pPr>
              <w:rPr>
                <w:rFonts w:ascii="標楷體" w:hAnsi="標楷體"/>
              </w:rPr>
            </w:pPr>
            <w:r w:rsidRPr="00FE6B4C">
              <w:rPr>
                <w:rFonts w:ascii="標楷體" w:hAnsi="標楷體" w:hint="eastAsia"/>
              </w:rPr>
              <w:t>4:週轉金</w:t>
            </w:r>
          </w:p>
          <w:p w14:paraId="0123512F" w14:textId="08F6590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JcicB201.UsageCode</w:t>
            </w:r>
          </w:p>
        </w:tc>
      </w:tr>
      <w:tr w:rsidR="001E7714" w:rsidRPr="003B4F69" w14:paraId="57034B10" w14:textId="77777777" w:rsidTr="001E7714">
        <w:tc>
          <w:tcPr>
            <w:tcW w:w="457" w:type="dxa"/>
            <w:vAlign w:val="center"/>
          </w:tcPr>
          <w:p w14:paraId="45A4F66C" w14:textId="6EF3199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lastRenderedPageBreak/>
              <w:t>22</w:t>
            </w:r>
          </w:p>
        </w:tc>
        <w:tc>
          <w:tcPr>
            <w:tcW w:w="2448" w:type="dxa"/>
            <w:vAlign w:val="center"/>
          </w:tcPr>
          <w:p w14:paraId="648E68DF" w14:textId="75FC4E1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本筆撥款利率</w:t>
            </w:r>
          </w:p>
        </w:tc>
        <w:tc>
          <w:tcPr>
            <w:tcW w:w="906" w:type="dxa"/>
            <w:vAlign w:val="center"/>
          </w:tcPr>
          <w:p w14:paraId="465A1278" w14:textId="2411D6E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6" w:type="dxa"/>
            <w:vAlign w:val="center"/>
          </w:tcPr>
          <w:p w14:paraId="08836F2C" w14:textId="5B6E1324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99.99999</w:t>
            </w:r>
          </w:p>
        </w:tc>
        <w:tc>
          <w:tcPr>
            <w:tcW w:w="4300" w:type="dxa"/>
            <w:vAlign w:val="center"/>
          </w:tcPr>
          <w:p w14:paraId="354C9BD7" w14:textId="5FB7E2B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JcicB201.ApproveRate</w:t>
            </w:r>
          </w:p>
        </w:tc>
      </w:tr>
      <w:tr w:rsidR="001E7714" w:rsidRPr="003B4F69" w14:paraId="254091B7" w14:textId="77777777" w:rsidTr="001E7714">
        <w:tc>
          <w:tcPr>
            <w:tcW w:w="457" w:type="dxa"/>
            <w:vAlign w:val="center"/>
          </w:tcPr>
          <w:p w14:paraId="34639B5A" w14:textId="6FEA939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448" w:type="dxa"/>
            <w:vAlign w:val="center"/>
          </w:tcPr>
          <w:p w14:paraId="6C4B8CCE" w14:textId="0B9B20D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本筆撥款開始年月</w:t>
            </w:r>
          </w:p>
        </w:tc>
        <w:tc>
          <w:tcPr>
            <w:tcW w:w="906" w:type="dxa"/>
            <w:vAlign w:val="center"/>
          </w:tcPr>
          <w:p w14:paraId="2965B51F" w14:textId="22818CD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3DE22A86" w14:textId="6945C5C3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3BFAF2C7" w14:textId="16119DD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JcicB201.DrawdownDate</w:t>
            </w:r>
          </w:p>
        </w:tc>
      </w:tr>
      <w:tr w:rsidR="001E7714" w:rsidRPr="003B4F69" w14:paraId="0CF421BC" w14:textId="77777777" w:rsidTr="001E7714">
        <w:tc>
          <w:tcPr>
            <w:tcW w:w="457" w:type="dxa"/>
            <w:vAlign w:val="center"/>
          </w:tcPr>
          <w:p w14:paraId="3922CFA8" w14:textId="797BA3C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448" w:type="dxa"/>
            <w:vAlign w:val="center"/>
          </w:tcPr>
          <w:p w14:paraId="07852006" w14:textId="017C47D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本筆撥款約定清償年月</w:t>
            </w:r>
          </w:p>
        </w:tc>
        <w:tc>
          <w:tcPr>
            <w:tcW w:w="906" w:type="dxa"/>
            <w:vAlign w:val="center"/>
          </w:tcPr>
          <w:p w14:paraId="192A3E4E" w14:textId="6B7FBB6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04A4EBB0" w14:textId="34C0C89F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02FF0875" w14:textId="7D154AC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JcicB201.MaturityDate</w:t>
            </w:r>
          </w:p>
        </w:tc>
      </w:tr>
      <w:tr w:rsidR="001E7714" w:rsidRPr="003B4F69" w14:paraId="35B5EFB9" w14:textId="77777777" w:rsidTr="001E7714">
        <w:tc>
          <w:tcPr>
            <w:tcW w:w="457" w:type="dxa"/>
            <w:vAlign w:val="center"/>
          </w:tcPr>
          <w:p w14:paraId="0CBEE9BE" w14:textId="4E5FBFB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448" w:type="dxa"/>
            <w:vAlign w:val="center"/>
          </w:tcPr>
          <w:p w14:paraId="1319CA3A" w14:textId="136CCA8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授信餘額幣別</w:t>
            </w:r>
          </w:p>
        </w:tc>
        <w:tc>
          <w:tcPr>
            <w:tcW w:w="906" w:type="dxa"/>
            <w:vAlign w:val="center"/>
          </w:tcPr>
          <w:p w14:paraId="5F6FBDBB" w14:textId="526276D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5CCE9DC0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D86C163" w14:textId="7FCE82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JcicB201.CurrencyCode</w:t>
            </w:r>
          </w:p>
        </w:tc>
      </w:tr>
      <w:tr w:rsidR="001E7714" w:rsidRPr="003B4F69" w14:paraId="5EAB12A0" w14:textId="77777777" w:rsidTr="001E7714">
        <w:tc>
          <w:tcPr>
            <w:tcW w:w="457" w:type="dxa"/>
            <w:vAlign w:val="center"/>
          </w:tcPr>
          <w:p w14:paraId="1FBA5052" w14:textId="6F2C636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448" w:type="dxa"/>
            <w:vAlign w:val="center"/>
          </w:tcPr>
          <w:p w14:paraId="49A81189" w14:textId="71159E0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訂約金額(台幣)</w:t>
            </w:r>
          </w:p>
        </w:tc>
        <w:tc>
          <w:tcPr>
            <w:tcW w:w="906" w:type="dxa"/>
            <w:vAlign w:val="center"/>
          </w:tcPr>
          <w:p w14:paraId="4FB59401" w14:textId="38D8A9D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3FBBF09" w14:textId="4A39BD64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042D7340" w14:textId="010623F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JcicB201.DrawdownAmt</w:t>
            </w:r>
          </w:p>
        </w:tc>
      </w:tr>
      <w:tr w:rsidR="001E7714" w:rsidRPr="003B4F69" w14:paraId="142D22BE" w14:textId="77777777" w:rsidTr="001E7714">
        <w:tc>
          <w:tcPr>
            <w:tcW w:w="457" w:type="dxa"/>
            <w:vAlign w:val="center"/>
          </w:tcPr>
          <w:p w14:paraId="63F65CB0" w14:textId="5606F31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448" w:type="dxa"/>
            <w:vAlign w:val="center"/>
          </w:tcPr>
          <w:p w14:paraId="7D4EC099" w14:textId="56BEC45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訂約金額(外幣)</w:t>
            </w:r>
          </w:p>
        </w:tc>
        <w:tc>
          <w:tcPr>
            <w:tcW w:w="906" w:type="dxa"/>
            <w:vAlign w:val="center"/>
          </w:tcPr>
          <w:p w14:paraId="513FA6AA" w14:textId="7D4DF8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11E9B5FB" w14:textId="1BA331DD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1B89E544" w14:textId="0685009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JcicB201.DrawdownAmtFx</w:t>
            </w:r>
          </w:p>
        </w:tc>
      </w:tr>
      <w:tr w:rsidR="001E7714" w:rsidRPr="003B4F69" w14:paraId="740155C4" w14:textId="77777777" w:rsidTr="001E7714">
        <w:tc>
          <w:tcPr>
            <w:tcW w:w="457" w:type="dxa"/>
            <w:vAlign w:val="center"/>
          </w:tcPr>
          <w:p w14:paraId="229A9FFA" w14:textId="2048365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448" w:type="dxa"/>
            <w:vAlign w:val="center"/>
          </w:tcPr>
          <w:p w14:paraId="20F80234" w14:textId="4B3E490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循環信用註記</w:t>
            </w:r>
          </w:p>
        </w:tc>
        <w:tc>
          <w:tcPr>
            <w:tcW w:w="906" w:type="dxa"/>
            <w:vAlign w:val="center"/>
          </w:tcPr>
          <w:p w14:paraId="65794A33" w14:textId="016F75F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7920610A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512250" w14:textId="77777777" w:rsidR="007B519B" w:rsidRDefault="007B519B" w:rsidP="001E7714">
            <w:pPr>
              <w:rPr>
                <w:rFonts w:ascii="標楷體" w:hAnsi="標楷體"/>
              </w:rPr>
            </w:pPr>
            <w:r w:rsidRPr="007B519B">
              <w:rPr>
                <w:rFonts w:ascii="標楷體" w:hAnsi="標楷體" w:hint="eastAsia"/>
              </w:rPr>
              <w:t>Y:是</w:t>
            </w:r>
          </w:p>
          <w:p w14:paraId="071A1DF8" w14:textId="409E0DD6" w:rsidR="007B519B" w:rsidRDefault="007B519B" w:rsidP="001E7714">
            <w:pPr>
              <w:rPr>
                <w:rFonts w:ascii="標楷體" w:hAnsi="標楷體"/>
              </w:rPr>
            </w:pPr>
            <w:r w:rsidRPr="007B519B">
              <w:rPr>
                <w:rFonts w:ascii="標楷體" w:hAnsi="標楷體" w:hint="eastAsia"/>
              </w:rPr>
              <w:t>N:否</w:t>
            </w:r>
          </w:p>
          <w:p w14:paraId="6A37A6A7" w14:textId="13F3B2A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JcicB201.RecycleCode</w:t>
            </w:r>
          </w:p>
        </w:tc>
      </w:tr>
      <w:tr w:rsidR="001E7714" w:rsidRPr="003B4F69" w14:paraId="364B82E5" w14:textId="77777777" w:rsidTr="001E7714">
        <w:tc>
          <w:tcPr>
            <w:tcW w:w="457" w:type="dxa"/>
            <w:vAlign w:val="center"/>
          </w:tcPr>
          <w:p w14:paraId="72443F21" w14:textId="1C5E1CB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448" w:type="dxa"/>
            <w:vAlign w:val="center"/>
          </w:tcPr>
          <w:p w14:paraId="3F36C9CD" w14:textId="42EC336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額度可否撤銷</w:t>
            </w:r>
          </w:p>
        </w:tc>
        <w:tc>
          <w:tcPr>
            <w:tcW w:w="906" w:type="dxa"/>
            <w:vAlign w:val="center"/>
          </w:tcPr>
          <w:p w14:paraId="33E89E35" w14:textId="4590040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7E0A1DD5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DFEB576" w14:textId="77777777" w:rsidR="00174AE2" w:rsidRDefault="00174AE2" w:rsidP="001E7714">
            <w:pPr>
              <w:rPr>
                <w:rFonts w:ascii="標楷體" w:hAnsi="標楷體"/>
              </w:rPr>
            </w:pPr>
            <w:r w:rsidRPr="00174AE2"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:</w:t>
            </w:r>
            <w:r w:rsidRPr="00174AE2">
              <w:rPr>
                <w:rFonts w:ascii="標楷體" w:hAnsi="標楷體" w:hint="eastAsia"/>
              </w:rPr>
              <w:t>可撤銷</w:t>
            </w:r>
          </w:p>
          <w:p w14:paraId="3E391FE6" w14:textId="729D0CBD" w:rsidR="00174AE2" w:rsidRDefault="00174AE2" w:rsidP="001E7714">
            <w:pPr>
              <w:rPr>
                <w:rFonts w:ascii="標楷體" w:hAnsi="標楷體"/>
              </w:rPr>
            </w:pPr>
            <w:r w:rsidRPr="00174AE2">
              <w:rPr>
                <w:rFonts w:ascii="標楷體" w:hAnsi="標楷體" w:hint="eastAsia"/>
              </w:rPr>
              <w:t>N:不可撤銷</w:t>
            </w:r>
          </w:p>
          <w:p w14:paraId="652778A0" w14:textId="72944C1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JcicB201.IrrevocableFlag</w:t>
            </w:r>
          </w:p>
        </w:tc>
      </w:tr>
      <w:tr w:rsidR="001E7714" w:rsidRPr="003B4F69" w14:paraId="4B09F2A1" w14:textId="77777777" w:rsidTr="001E7714">
        <w:tc>
          <w:tcPr>
            <w:tcW w:w="457" w:type="dxa"/>
            <w:vAlign w:val="center"/>
          </w:tcPr>
          <w:p w14:paraId="09E94CD5" w14:textId="6FDB733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448" w:type="dxa"/>
            <w:vAlign w:val="center"/>
          </w:tcPr>
          <w:p w14:paraId="56353F59" w14:textId="2A90048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上階共用額度控制編碼</w:t>
            </w:r>
          </w:p>
        </w:tc>
        <w:tc>
          <w:tcPr>
            <w:tcW w:w="906" w:type="dxa"/>
            <w:vAlign w:val="center"/>
          </w:tcPr>
          <w:p w14:paraId="53CC2D78" w14:textId="73C566D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5AF94343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796460C" w14:textId="450B242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JcicB201.FacmNo</w:t>
            </w:r>
          </w:p>
        </w:tc>
      </w:tr>
      <w:tr w:rsidR="001E7714" w:rsidRPr="003B4F69" w14:paraId="6E6A0BE6" w14:textId="77777777" w:rsidTr="001E7714">
        <w:tc>
          <w:tcPr>
            <w:tcW w:w="457" w:type="dxa"/>
            <w:vAlign w:val="center"/>
          </w:tcPr>
          <w:p w14:paraId="57ADF423" w14:textId="6F6F290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448" w:type="dxa"/>
            <w:vAlign w:val="center"/>
          </w:tcPr>
          <w:p w14:paraId="477BC0E6" w14:textId="27482FC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未逾期/乙類逾期/應予觀察授信餘額(台幣)</w:t>
            </w:r>
          </w:p>
        </w:tc>
        <w:tc>
          <w:tcPr>
            <w:tcW w:w="906" w:type="dxa"/>
            <w:vAlign w:val="center"/>
          </w:tcPr>
          <w:p w14:paraId="71A41DC1" w14:textId="1BE3485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40166C06" w14:textId="795BC723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373B0636" w14:textId="28D3DB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JcicB201.UnDelayBal</w:t>
            </w:r>
          </w:p>
        </w:tc>
      </w:tr>
      <w:tr w:rsidR="001E7714" w:rsidRPr="003B4F69" w14:paraId="67E5AA59" w14:textId="77777777" w:rsidTr="001E7714">
        <w:tc>
          <w:tcPr>
            <w:tcW w:w="457" w:type="dxa"/>
            <w:vAlign w:val="center"/>
          </w:tcPr>
          <w:p w14:paraId="75575EED" w14:textId="76A559F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448" w:type="dxa"/>
            <w:vAlign w:val="center"/>
          </w:tcPr>
          <w:p w14:paraId="33E1AB5A" w14:textId="2DEAE0A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未逾期/乙類逾期/應予觀察授信餘額(外幣)</w:t>
            </w:r>
          </w:p>
        </w:tc>
        <w:tc>
          <w:tcPr>
            <w:tcW w:w="906" w:type="dxa"/>
            <w:vAlign w:val="center"/>
          </w:tcPr>
          <w:p w14:paraId="73775BE8" w14:textId="3AB082D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450DC6AC" w14:textId="20981B2B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4F4D69EE" w14:textId="53F8910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JcicB201.UnDelayBalFx</w:t>
            </w:r>
          </w:p>
        </w:tc>
      </w:tr>
      <w:tr w:rsidR="001E7714" w:rsidRPr="003B4F69" w14:paraId="5C022003" w14:textId="77777777" w:rsidTr="001E7714">
        <w:tc>
          <w:tcPr>
            <w:tcW w:w="457" w:type="dxa"/>
            <w:vAlign w:val="center"/>
          </w:tcPr>
          <w:p w14:paraId="70C4FED5" w14:textId="4F75000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448" w:type="dxa"/>
            <w:vAlign w:val="center"/>
          </w:tcPr>
          <w:p w14:paraId="50711DCD" w14:textId="675C855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逾期未還餘額（台幣）</w:t>
            </w:r>
          </w:p>
        </w:tc>
        <w:tc>
          <w:tcPr>
            <w:tcW w:w="906" w:type="dxa"/>
            <w:vAlign w:val="center"/>
          </w:tcPr>
          <w:p w14:paraId="1E911505" w14:textId="6D3D55A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3EE02899" w14:textId="650C4E98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7A3EF321" w14:textId="63DD15C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JcicB201.DelayBal</w:t>
            </w:r>
          </w:p>
        </w:tc>
      </w:tr>
      <w:tr w:rsidR="001E7714" w:rsidRPr="003B4F69" w14:paraId="76217D09" w14:textId="77777777" w:rsidTr="001E7714">
        <w:tc>
          <w:tcPr>
            <w:tcW w:w="457" w:type="dxa"/>
            <w:vAlign w:val="center"/>
          </w:tcPr>
          <w:p w14:paraId="58930A00" w14:textId="42B15C0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34</w:t>
            </w:r>
          </w:p>
        </w:tc>
        <w:tc>
          <w:tcPr>
            <w:tcW w:w="2448" w:type="dxa"/>
            <w:vAlign w:val="center"/>
          </w:tcPr>
          <w:p w14:paraId="1BF385F5" w14:textId="1A2A769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逾期未還餘額（外幣）</w:t>
            </w:r>
          </w:p>
        </w:tc>
        <w:tc>
          <w:tcPr>
            <w:tcW w:w="906" w:type="dxa"/>
            <w:vAlign w:val="center"/>
          </w:tcPr>
          <w:p w14:paraId="6866C751" w14:textId="3354C65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49F95AEC" w14:textId="5649CFF2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7E21EA2B" w14:textId="75F8E39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JcicB201.DelayBalFx</w:t>
            </w:r>
          </w:p>
        </w:tc>
      </w:tr>
      <w:tr w:rsidR="001E7714" w:rsidRPr="003B4F69" w14:paraId="67A57AD7" w14:textId="77777777" w:rsidTr="001E7714">
        <w:tc>
          <w:tcPr>
            <w:tcW w:w="457" w:type="dxa"/>
            <w:vAlign w:val="center"/>
          </w:tcPr>
          <w:p w14:paraId="7DC6C790" w14:textId="588C576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35</w:t>
            </w:r>
          </w:p>
        </w:tc>
        <w:tc>
          <w:tcPr>
            <w:tcW w:w="2448" w:type="dxa"/>
            <w:vAlign w:val="center"/>
          </w:tcPr>
          <w:p w14:paraId="4DE2E4E9" w14:textId="1DD0194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逾期期限</w:t>
            </w:r>
          </w:p>
        </w:tc>
        <w:tc>
          <w:tcPr>
            <w:tcW w:w="906" w:type="dxa"/>
            <w:vAlign w:val="center"/>
          </w:tcPr>
          <w:p w14:paraId="14749364" w14:textId="328FB92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7472783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183C83B" w14:textId="1C66747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JcicB201.DelayPeriodCode</w:t>
            </w:r>
          </w:p>
        </w:tc>
      </w:tr>
      <w:tr w:rsidR="001E7714" w:rsidRPr="003B4F69" w14:paraId="7996282E" w14:textId="77777777" w:rsidTr="001E7714">
        <w:tc>
          <w:tcPr>
            <w:tcW w:w="457" w:type="dxa"/>
            <w:vAlign w:val="center"/>
          </w:tcPr>
          <w:p w14:paraId="52666A3D" w14:textId="09119A5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2448" w:type="dxa"/>
            <w:vAlign w:val="center"/>
          </w:tcPr>
          <w:p w14:paraId="3E0681B9" w14:textId="21F0EBF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本月還款紀錄</w:t>
            </w:r>
          </w:p>
        </w:tc>
        <w:tc>
          <w:tcPr>
            <w:tcW w:w="906" w:type="dxa"/>
            <w:vAlign w:val="center"/>
          </w:tcPr>
          <w:p w14:paraId="1AAB6EB3" w14:textId="3E8CBDF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DC2905C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C28F043" w14:textId="113EBDC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JcicB201.RepayCode</w:t>
            </w:r>
          </w:p>
        </w:tc>
      </w:tr>
      <w:tr w:rsidR="001E7714" w:rsidRPr="003B4F69" w14:paraId="15D8272A" w14:textId="77777777" w:rsidTr="001E7714">
        <w:tc>
          <w:tcPr>
            <w:tcW w:w="457" w:type="dxa"/>
            <w:vAlign w:val="center"/>
          </w:tcPr>
          <w:p w14:paraId="10907801" w14:textId="08005F8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37</w:t>
            </w:r>
          </w:p>
        </w:tc>
        <w:tc>
          <w:tcPr>
            <w:tcW w:w="2448" w:type="dxa"/>
            <w:vAlign w:val="center"/>
          </w:tcPr>
          <w:p w14:paraId="11588B9E" w14:textId="23B118E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本月（累計）應繳金額</w:t>
            </w:r>
          </w:p>
        </w:tc>
        <w:tc>
          <w:tcPr>
            <w:tcW w:w="906" w:type="dxa"/>
            <w:vAlign w:val="center"/>
          </w:tcPr>
          <w:p w14:paraId="0CF0EA4B" w14:textId="58E6AC3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1158F413" w14:textId="246AAF46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99999999.999</w:t>
            </w:r>
          </w:p>
        </w:tc>
        <w:tc>
          <w:tcPr>
            <w:tcW w:w="4300" w:type="dxa"/>
            <w:vAlign w:val="center"/>
          </w:tcPr>
          <w:p w14:paraId="1C98328E" w14:textId="55106F2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JcicB201.PayAmt</w:t>
            </w:r>
          </w:p>
        </w:tc>
      </w:tr>
      <w:tr w:rsidR="001E7714" w:rsidRPr="003B4F69" w14:paraId="63A0AB22" w14:textId="77777777" w:rsidTr="001E7714">
        <w:tc>
          <w:tcPr>
            <w:tcW w:w="457" w:type="dxa"/>
            <w:vAlign w:val="center"/>
          </w:tcPr>
          <w:p w14:paraId="206324DE" w14:textId="5B0E100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38</w:t>
            </w:r>
          </w:p>
        </w:tc>
        <w:tc>
          <w:tcPr>
            <w:tcW w:w="2448" w:type="dxa"/>
            <w:vAlign w:val="center"/>
          </w:tcPr>
          <w:p w14:paraId="168A0B61" w14:textId="76005FC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本月收回本金</w:t>
            </w:r>
          </w:p>
        </w:tc>
        <w:tc>
          <w:tcPr>
            <w:tcW w:w="906" w:type="dxa"/>
            <w:vAlign w:val="center"/>
          </w:tcPr>
          <w:p w14:paraId="48E33A97" w14:textId="468C592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04B8F17" w14:textId="11455B4E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999999.999</w:t>
            </w:r>
          </w:p>
        </w:tc>
        <w:tc>
          <w:tcPr>
            <w:tcW w:w="4300" w:type="dxa"/>
            <w:vAlign w:val="center"/>
          </w:tcPr>
          <w:p w14:paraId="7DBD5632" w14:textId="3B20DE7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JcicB201.Principal</w:t>
            </w:r>
          </w:p>
        </w:tc>
      </w:tr>
      <w:tr w:rsidR="001E7714" w:rsidRPr="003B4F69" w14:paraId="44CCDABD" w14:textId="77777777" w:rsidTr="001E7714">
        <w:tc>
          <w:tcPr>
            <w:tcW w:w="457" w:type="dxa"/>
            <w:vAlign w:val="center"/>
          </w:tcPr>
          <w:p w14:paraId="25D211A4" w14:textId="3193477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39</w:t>
            </w:r>
          </w:p>
        </w:tc>
        <w:tc>
          <w:tcPr>
            <w:tcW w:w="2448" w:type="dxa"/>
            <w:vAlign w:val="center"/>
          </w:tcPr>
          <w:p w14:paraId="06FB95B3" w14:textId="0F7CC53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本月收取利息</w:t>
            </w:r>
          </w:p>
        </w:tc>
        <w:tc>
          <w:tcPr>
            <w:tcW w:w="906" w:type="dxa"/>
            <w:vAlign w:val="center"/>
          </w:tcPr>
          <w:p w14:paraId="7CAAB4B0" w14:textId="465376F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BE2BAC6" w14:textId="0B085746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999999.999</w:t>
            </w:r>
          </w:p>
        </w:tc>
        <w:tc>
          <w:tcPr>
            <w:tcW w:w="4300" w:type="dxa"/>
            <w:vAlign w:val="center"/>
          </w:tcPr>
          <w:p w14:paraId="782F2C8B" w14:textId="1FDF254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JcicB201.Interest</w:t>
            </w:r>
          </w:p>
        </w:tc>
      </w:tr>
      <w:tr w:rsidR="001E7714" w:rsidRPr="003B4F69" w14:paraId="5217ADC3" w14:textId="77777777" w:rsidTr="001E7714">
        <w:tc>
          <w:tcPr>
            <w:tcW w:w="457" w:type="dxa"/>
            <w:vAlign w:val="center"/>
          </w:tcPr>
          <w:p w14:paraId="01F06373" w14:textId="76F05FA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40</w:t>
            </w:r>
          </w:p>
        </w:tc>
        <w:tc>
          <w:tcPr>
            <w:tcW w:w="2448" w:type="dxa"/>
            <w:vAlign w:val="center"/>
          </w:tcPr>
          <w:p w14:paraId="7E23DDA2" w14:textId="6544BA7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本月收取其他費用</w:t>
            </w:r>
          </w:p>
        </w:tc>
        <w:tc>
          <w:tcPr>
            <w:tcW w:w="906" w:type="dxa"/>
            <w:vAlign w:val="center"/>
          </w:tcPr>
          <w:p w14:paraId="40FA8C29" w14:textId="0A011B0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66DFD87C" w14:textId="6775C8C2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999999.999</w:t>
            </w:r>
          </w:p>
        </w:tc>
        <w:tc>
          <w:tcPr>
            <w:tcW w:w="4300" w:type="dxa"/>
            <w:vAlign w:val="center"/>
          </w:tcPr>
          <w:p w14:paraId="3480F3D9" w14:textId="1B720E1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JcicB201.Fee</w:t>
            </w:r>
          </w:p>
        </w:tc>
      </w:tr>
      <w:tr w:rsidR="001E7714" w:rsidRPr="003B4F69" w14:paraId="753EA3BA" w14:textId="77777777" w:rsidTr="001E7714">
        <w:tc>
          <w:tcPr>
            <w:tcW w:w="457" w:type="dxa"/>
            <w:vAlign w:val="center"/>
          </w:tcPr>
          <w:p w14:paraId="7171FB30" w14:textId="24580A6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41</w:t>
            </w:r>
          </w:p>
        </w:tc>
        <w:tc>
          <w:tcPr>
            <w:tcW w:w="2448" w:type="dxa"/>
            <w:vAlign w:val="center"/>
          </w:tcPr>
          <w:p w14:paraId="3CBE491D" w14:textId="3BBA028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甲類逾期放款分類</w:t>
            </w:r>
          </w:p>
        </w:tc>
        <w:tc>
          <w:tcPr>
            <w:tcW w:w="906" w:type="dxa"/>
            <w:vAlign w:val="center"/>
          </w:tcPr>
          <w:p w14:paraId="6B07ADEE" w14:textId="2B0EAFA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20A87FD8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92756EC" w14:textId="625B07E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JcicB201.FirstDelayCode</w:t>
            </w:r>
          </w:p>
        </w:tc>
      </w:tr>
      <w:tr w:rsidR="001E7714" w:rsidRPr="003B4F69" w14:paraId="7DF872BA" w14:textId="77777777" w:rsidTr="001E7714">
        <w:tc>
          <w:tcPr>
            <w:tcW w:w="457" w:type="dxa"/>
            <w:vAlign w:val="center"/>
          </w:tcPr>
          <w:p w14:paraId="7F1C0A7B" w14:textId="0AE6AF1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42</w:t>
            </w:r>
          </w:p>
        </w:tc>
        <w:tc>
          <w:tcPr>
            <w:tcW w:w="2448" w:type="dxa"/>
            <w:vAlign w:val="center"/>
          </w:tcPr>
          <w:p w14:paraId="71CB10E2" w14:textId="1C96A4D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乙類逾期放款分類</w:t>
            </w:r>
          </w:p>
        </w:tc>
        <w:tc>
          <w:tcPr>
            <w:tcW w:w="906" w:type="dxa"/>
            <w:vAlign w:val="center"/>
          </w:tcPr>
          <w:p w14:paraId="1653A637" w14:textId="095DC8A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221C460D" w14:textId="6DE70E5F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25B271F" w14:textId="4F0E7B2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JcicB201.SecondDelayCode</w:t>
            </w:r>
          </w:p>
        </w:tc>
      </w:tr>
      <w:tr w:rsidR="001E7714" w:rsidRPr="003B4F69" w14:paraId="40D138CB" w14:textId="77777777" w:rsidTr="001E7714">
        <w:tc>
          <w:tcPr>
            <w:tcW w:w="457" w:type="dxa"/>
            <w:vAlign w:val="center"/>
          </w:tcPr>
          <w:p w14:paraId="3F5638B1" w14:textId="4F6BC35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43</w:t>
            </w:r>
          </w:p>
        </w:tc>
        <w:tc>
          <w:tcPr>
            <w:tcW w:w="2448" w:type="dxa"/>
            <w:vAlign w:val="center"/>
          </w:tcPr>
          <w:p w14:paraId="69C9B717" w14:textId="5BC6610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不良債權處理註記</w:t>
            </w:r>
          </w:p>
        </w:tc>
        <w:tc>
          <w:tcPr>
            <w:tcW w:w="906" w:type="dxa"/>
            <w:vAlign w:val="center"/>
          </w:tcPr>
          <w:p w14:paraId="7A81D08F" w14:textId="7ED473E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612AEAAB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679918A" w14:textId="61D3392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JcicB201.BadDebtCode</w:t>
            </w:r>
          </w:p>
        </w:tc>
      </w:tr>
      <w:tr w:rsidR="001E7714" w:rsidRPr="003B4F69" w14:paraId="0C14AFC9" w14:textId="77777777" w:rsidTr="001E7714">
        <w:tc>
          <w:tcPr>
            <w:tcW w:w="457" w:type="dxa"/>
            <w:vAlign w:val="center"/>
          </w:tcPr>
          <w:p w14:paraId="357C9F89" w14:textId="595391F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44</w:t>
            </w:r>
          </w:p>
        </w:tc>
        <w:tc>
          <w:tcPr>
            <w:tcW w:w="2448" w:type="dxa"/>
            <w:vAlign w:val="center"/>
          </w:tcPr>
          <w:p w14:paraId="090111CE" w14:textId="75FD24D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債權結束註記</w:t>
            </w:r>
          </w:p>
        </w:tc>
        <w:tc>
          <w:tcPr>
            <w:tcW w:w="906" w:type="dxa"/>
            <w:vAlign w:val="center"/>
          </w:tcPr>
          <w:p w14:paraId="0914C6CF" w14:textId="7C96D40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7D1BA4CC" w14:textId="41510761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1CACC83" w14:textId="58FCC13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JcicB201.NegStatus</w:t>
            </w:r>
          </w:p>
        </w:tc>
      </w:tr>
      <w:tr w:rsidR="001E7714" w:rsidRPr="003B4F69" w14:paraId="52421396" w14:textId="77777777" w:rsidTr="001E7714">
        <w:tc>
          <w:tcPr>
            <w:tcW w:w="457" w:type="dxa"/>
            <w:vAlign w:val="center"/>
          </w:tcPr>
          <w:p w14:paraId="10A85E9B" w14:textId="3AAF4AE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45</w:t>
            </w:r>
          </w:p>
        </w:tc>
        <w:tc>
          <w:tcPr>
            <w:tcW w:w="2448" w:type="dxa"/>
            <w:vAlign w:val="center"/>
          </w:tcPr>
          <w:p w14:paraId="264216B5" w14:textId="493E8D6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債權處理後新債權人ID/債權轉讓後前手債權人ID/信保基金退理賠信用保證機構BAN</w:t>
            </w:r>
          </w:p>
        </w:tc>
        <w:tc>
          <w:tcPr>
            <w:tcW w:w="906" w:type="dxa"/>
            <w:vAlign w:val="center"/>
          </w:tcPr>
          <w:p w14:paraId="506DF2A6" w14:textId="0C57596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25029C6E" w14:textId="0E0DB20B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A5D2430" w14:textId="0237BBD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JcicB201.NegCreditor</w:t>
            </w:r>
          </w:p>
        </w:tc>
      </w:tr>
      <w:tr w:rsidR="001E7714" w:rsidRPr="003B4F69" w14:paraId="40EFAE16" w14:textId="77777777" w:rsidTr="001E7714">
        <w:tc>
          <w:tcPr>
            <w:tcW w:w="457" w:type="dxa"/>
            <w:vAlign w:val="center"/>
          </w:tcPr>
          <w:p w14:paraId="4BF64CA4" w14:textId="033D2A0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46</w:t>
            </w:r>
          </w:p>
        </w:tc>
        <w:tc>
          <w:tcPr>
            <w:tcW w:w="2448" w:type="dxa"/>
            <w:vAlign w:val="center"/>
          </w:tcPr>
          <w:p w14:paraId="42E6FFAD" w14:textId="5CDFBDC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債權處理案號</w:t>
            </w:r>
          </w:p>
        </w:tc>
        <w:tc>
          <w:tcPr>
            <w:tcW w:w="906" w:type="dxa"/>
            <w:vAlign w:val="center"/>
          </w:tcPr>
          <w:p w14:paraId="32EB705B" w14:textId="5CD89D1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1776" w:type="dxa"/>
            <w:vAlign w:val="center"/>
          </w:tcPr>
          <w:p w14:paraId="0D422B1A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E7C4855" w14:textId="66BC0E0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JcicB201.NegNo</w:t>
            </w:r>
          </w:p>
        </w:tc>
      </w:tr>
      <w:tr w:rsidR="001E7714" w:rsidRPr="003B4F69" w14:paraId="47CB85ED" w14:textId="77777777" w:rsidTr="001E7714">
        <w:tc>
          <w:tcPr>
            <w:tcW w:w="457" w:type="dxa"/>
            <w:vAlign w:val="center"/>
          </w:tcPr>
          <w:p w14:paraId="45F6473A" w14:textId="19C0BB3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47</w:t>
            </w:r>
          </w:p>
        </w:tc>
        <w:tc>
          <w:tcPr>
            <w:tcW w:w="2448" w:type="dxa"/>
            <w:vAlign w:val="center"/>
          </w:tcPr>
          <w:p w14:paraId="14174F9E" w14:textId="6BB7D44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債權轉讓年月/債權轉讓後原債權機構買</w:t>
            </w:r>
            <w:r w:rsidRPr="00CE3D0E">
              <w:rPr>
                <w:rFonts w:ascii="標楷體" w:hAnsi="標楷體" w:hint="eastAsia"/>
                <w:color w:val="000000"/>
              </w:rPr>
              <w:lastRenderedPageBreak/>
              <w:t>回年月</w:t>
            </w:r>
          </w:p>
        </w:tc>
        <w:tc>
          <w:tcPr>
            <w:tcW w:w="906" w:type="dxa"/>
            <w:vAlign w:val="center"/>
          </w:tcPr>
          <w:p w14:paraId="5D56282E" w14:textId="70697E9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lastRenderedPageBreak/>
              <w:t>5</w:t>
            </w:r>
          </w:p>
        </w:tc>
        <w:tc>
          <w:tcPr>
            <w:tcW w:w="1776" w:type="dxa"/>
            <w:vAlign w:val="center"/>
          </w:tcPr>
          <w:p w14:paraId="4D504700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BC0A01F" w14:textId="0C35F85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JcicB201.NegTransYM</w:t>
            </w:r>
          </w:p>
        </w:tc>
      </w:tr>
      <w:tr w:rsidR="001E7714" w:rsidRPr="003B4F69" w14:paraId="78B2F62E" w14:textId="77777777" w:rsidTr="001E7714">
        <w:tc>
          <w:tcPr>
            <w:tcW w:w="457" w:type="dxa"/>
            <w:vAlign w:val="center"/>
          </w:tcPr>
          <w:p w14:paraId="65DDA592" w14:textId="505C0D0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48</w:t>
            </w:r>
          </w:p>
        </w:tc>
        <w:tc>
          <w:tcPr>
            <w:tcW w:w="2448" w:type="dxa"/>
            <w:vAlign w:val="center"/>
          </w:tcPr>
          <w:p w14:paraId="0325AF07" w14:textId="6BCAADD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57B862FA" w14:textId="05B6EC3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776" w:type="dxa"/>
            <w:vAlign w:val="center"/>
          </w:tcPr>
          <w:p w14:paraId="57B9FCF1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5299E84" w14:textId="250B905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JcicB201.Filler443</w:t>
            </w:r>
          </w:p>
        </w:tc>
      </w:tr>
      <w:tr w:rsidR="001E7714" w:rsidRPr="003B4F69" w14:paraId="46B20E16" w14:textId="77777777" w:rsidTr="001E7714">
        <w:tc>
          <w:tcPr>
            <w:tcW w:w="457" w:type="dxa"/>
            <w:vAlign w:val="center"/>
          </w:tcPr>
          <w:p w14:paraId="049B46D0" w14:textId="64F2D6F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49</w:t>
            </w:r>
          </w:p>
        </w:tc>
        <w:tc>
          <w:tcPr>
            <w:tcW w:w="2448" w:type="dxa"/>
            <w:vAlign w:val="center"/>
          </w:tcPr>
          <w:p w14:paraId="53F85607" w14:textId="2942D79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擔保品組合型態</w:t>
            </w:r>
          </w:p>
        </w:tc>
        <w:tc>
          <w:tcPr>
            <w:tcW w:w="906" w:type="dxa"/>
            <w:vAlign w:val="center"/>
          </w:tcPr>
          <w:p w14:paraId="79093AC8" w14:textId="4BDF026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72210E9A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BE2931D" w14:textId="77777777" w:rsidR="00EF1055" w:rsidRDefault="00EF1055" w:rsidP="00EF1055">
            <w:pPr>
              <w:rPr>
                <w:rFonts w:ascii="標楷體" w:hAnsi="標楷體"/>
              </w:rPr>
            </w:pPr>
            <w:r w:rsidRPr="00EF1055">
              <w:rPr>
                <w:rFonts w:ascii="標楷體" w:hAnsi="標楷體" w:hint="eastAsia"/>
              </w:rPr>
              <w:t>0:純信用</w:t>
            </w:r>
          </w:p>
          <w:p w14:paraId="31A33137" w14:textId="2207AF73" w:rsidR="00EF1055" w:rsidRPr="00EF1055" w:rsidRDefault="00EF1055" w:rsidP="00EF1055">
            <w:pPr>
              <w:rPr>
                <w:rFonts w:ascii="標楷體" w:hAnsi="標楷體"/>
              </w:rPr>
            </w:pPr>
            <w:r w:rsidRPr="00EF1055">
              <w:rPr>
                <w:rFonts w:ascii="標楷體" w:hAnsi="標楷體" w:hint="eastAsia"/>
              </w:rPr>
              <w:t>1:單一擔保品(或保證)</w:t>
            </w:r>
          </w:p>
          <w:p w14:paraId="25020C7E" w14:textId="77777777" w:rsidR="00EF1055" w:rsidRDefault="00EF1055" w:rsidP="00EF1055">
            <w:pPr>
              <w:rPr>
                <w:rFonts w:ascii="標楷體" w:hAnsi="標楷體"/>
              </w:rPr>
            </w:pPr>
            <w:r w:rsidRPr="00EF1055">
              <w:rPr>
                <w:rFonts w:ascii="標楷體" w:hAnsi="標楷體" w:hint="eastAsia"/>
              </w:rPr>
              <w:t>2:多種擔保品含股票</w:t>
            </w:r>
          </w:p>
          <w:p w14:paraId="30C51521" w14:textId="77777777" w:rsidR="00EF1055" w:rsidRDefault="00EF1055" w:rsidP="00EF1055">
            <w:pPr>
              <w:rPr>
                <w:rFonts w:ascii="標楷體" w:hAnsi="標楷體"/>
              </w:rPr>
            </w:pPr>
            <w:r w:rsidRPr="00EF1055">
              <w:rPr>
                <w:rFonts w:ascii="標楷體" w:hAnsi="標楷體" w:hint="eastAsia"/>
              </w:rPr>
              <w:t>3:多種擔保品不含股票</w:t>
            </w:r>
          </w:p>
          <w:p w14:paraId="793A2533" w14:textId="5AA616C9" w:rsidR="001E7714" w:rsidRPr="001E5531" w:rsidRDefault="001E7714" w:rsidP="00EF1055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JcicB201.ClType</w:t>
            </w:r>
          </w:p>
        </w:tc>
      </w:tr>
      <w:tr w:rsidR="001E7714" w:rsidRPr="003B4F69" w14:paraId="7E99649C" w14:textId="77777777" w:rsidTr="001E7714">
        <w:tc>
          <w:tcPr>
            <w:tcW w:w="457" w:type="dxa"/>
            <w:vAlign w:val="center"/>
          </w:tcPr>
          <w:p w14:paraId="37D345DF" w14:textId="3364C53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2448" w:type="dxa"/>
            <w:vAlign w:val="center"/>
          </w:tcPr>
          <w:p w14:paraId="3F2C5AB9" w14:textId="2D8445E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擔保品(合計)鑑估值</w:t>
            </w:r>
          </w:p>
        </w:tc>
        <w:tc>
          <w:tcPr>
            <w:tcW w:w="906" w:type="dxa"/>
            <w:vAlign w:val="center"/>
          </w:tcPr>
          <w:p w14:paraId="23A13577" w14:textId="657B908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7A8CC9EE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127CABC" w14:textId="512CD07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JcicB201.ClEvaAmt</w:t>
            </w:r>
          </w:p>
        </w:tc>
      </w:tr>
      <w:tr w:rsidR="001E7714" w:rsidRPr="003B4F69" w14:paraId="40AE08CC" w14:textId="77777777" w:rsidTr="001E7714">
        <w:tc>
          <w:tcPr>
            <w:tcW w:w="457" w:type="dxa"/>
            <w:vAlign w:val="center"/>
          </w:tcPr>
          <w:p w14:paraId="5DB5BE77" w14:textId="318225C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51</w:t>
            </w:r>
          </w:p>
        </w:tc>
        <w:tc>
          <w:tcPr>
            <w:tcW w:w="2448" w:type="dxa"/>
            <w:vAlign w:val="center"/>
          </w:tcPr>
          <w:p w14:paraId="2058B692" w14:textId="6D1C4BE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擔保品類別</w:t>
            </w:r>
          </w:p>
        </w:tc>
        <w:tc>
          <w:tcPr>
            <w:tcW w:w="906" w:type="dxa"/>
            <w:vAlign w:val="center"/>
          </w:tcPr>
          <w:p w14:paraId="0660C2A1" w14:textId="39CB235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491747D2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96B33C7" w14:textId="1A8ADA5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JcicB201.ClTypeCode</w:t>
            </w:r>
          </w:p>
        </w:tc>
      </w:tr>
      <w:tr w:rsidR="001E7714" w:rsidRPr="003B4F69" w14:paraId="0A3F8F4D" w14:textId="77777777" w:rsidTr="001E7714">
        <w:tc>
          <w:tcPr>
            <w:tcW w:w="457" w:type="dxa"/>
            <w:vAlign w:val="center"/>
          </w:tcPr>
          <w:p w14:paraId="6F945A17" w14:textId="6EA9EF6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52</w:t>
            </w:r>
          </w:p>
        </w:tc>
        <w:tc>
          <w:tcPr>
            <w:tcW w:w="2448" w:type="dxa"/>
            <w:vAlign w:val="center"/>
          </w:tcPr>
          <w:p w14:paraId="29511859" w14:textId="44302E2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國內或國際</w:t>
            </w:r>
            <w:r w:rsidR="00EF1055" w:rsidRPr="00EF1055">
              <w:rPr>
                <w:rFonts w:ascii="標楷體" w:hAnsi="標楷體" w:hint="eastAsia"/>
              </w:rPr>
              <w:t>聯</w:t>
            </w:r>
            <w:r w:rsidRPr="00CE3D0E">
              <w:rPr>
                <w:rFonts w:ascii="標楷體" w:hAnsi="標楷體" w:hint="eastAsia"/>
                <w:color w:val="000000"/>
              </w:rPr>
              <w:t>貸</w:t>
            </w:r>
          </w:p>
        </w:tc>
        <w:tc>
          <w:tcPr>
            <w:tcW w:w="906" w:type="dxa"/>
            <w:vAlign w:val="center"/>
          </w:tcPr>
          <w:p w14:paraId="271FC8B4" w14:textId="4816D1C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096367FA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FE7A4E2" w14:textId="77777777" w:rsidR="00EF1055" w:rsidRDefault="00EF1055" w:rsidP="001E7714">
            <w:pPr>
              <w:rPr>
                <w:rFonts w:ascii="標楷體" w:hAnsi="標楷體"/>
              </w:rPr>
            </w:pPr>
            <w:r w:rsidRPr="00EF1055">
              <w:rPr>
                <w:rFonts w:ascii="標楷體" w:hAnsi="標楷體" w:hint="eastAsia"/>
              </w:rPr>
              <w:t>A 國內 B 國際，如非屬聯貸案填空白，勿填0</w:t>
            </w:r>
          </w:p>
          <w:p w14:paraId="45989958" w14:textId="0FC83D6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JcicB201.SyndKind</w:t>
            </w:r>
          </w:p>
        </w:tc>
      </w:tr>
      <w:tr w:rsidR="001E7714" w:rsidRPr="003B4F69" w14:paraId="2FFD424E" w14:textId="77777777" w:rsidTr="001E7714">
        <w:tc>
          <w:tcPr>
            <w:tcW w:w="457" w:type="dxa"/>
            <w:vAlign w:val="center"/>
          </w:tcPr>
          <w:p w14:paraId="436937A4" w14:textId="424E3BC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53</w:t>
            </w:r>
          </w:p>
        </w:tc>
        <w:tc>
          <w:tcPr>
            <w:tcW w:w="2448" w:type="dxa"/>
            <w:vAlign w:val="center"/>
          </w:tcPr>
          <w:p w14:paraId="36887109" w14:textId="39BECB1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聯貸合約訂定日期</w:t>
            </w:r>
          </w:p>
        </w:tc>
        <w:tc>
          <w:tcPr>
            <w:tcW w:w="906" w:type="dxa"/>
            <w:vAlign w:val="center"/>
          </w:tcPr>
          <w:p w14:paraId="2B6533AC" w14:textId="5C9EC85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647C194F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CD55A7D" w14:textId="0AF6EF5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JcicB201.SyndContractDate</w:t>
            </w:r>
          </w:p>
        </w:tc>
      </w:tr>
      <w:tr w:rsidR="001E7714" w:rsidRPr="003B4F69" w14:paraId="4AE64715" w14:textId="77777777" w:rsidTr="001E7714">
        <w:tc>
          <w:tcPr>
            <w:tcW w:w="457" w:type="dxa"/>
            <w:vAlign w:val="center"/>
          </w:tcPr>
          <w:p w14:paraId="21E57C76" w14:textId="7B34C7B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54</w:t>
            </w:r>
          </w:p>
        </w:tc>
        <w:tc>
          <w:tcPr>
            <w:tcW w:w="2448" w:type="dxa"/>
            <w:vAlign w:val="center"/>
          </w:tcPr>
          <w:p w14:paraId="7BE47156" w14:textId="11036F1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聯貸參貸比例</w:t>
            </w:r>
          </w:p>
        </w:tc>
        <w:tc>
          <w:tcPr>
            <w:tcW w:w="906" w:type="dxa"/>
            <w:vAlign w:val="center"/>
          </w:tcPr>
          <w:p w14:paraId="05DCF279" w14:textId="2AF706E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084EB3BF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E526B2C" w14:textId="43FCEDC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JcicB201.SyndRatio</w:t>
            </w:r>
          </w:p>
        </w:tc>
      </w:tr>
      <w:tr w:rsidR="001E7714" w:rsidRPr="003B4F69" w14:paraId="425E18F9" w14:textId="77777777" w:rsidTr="001E7714">
        <w:tc>
          <w:tcPr>
            <w:tcW w:w="457" w:type="dxa"/>
            <w:vAlign w:val="center"/>
          </w:tcPr>
          <w:p w14:paraId="7F41D122" w14:textId="5441225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55</w:t>
            </w:r>
          </w:p>
        </w:tc>
        <w:tc>
          <w:tcPr>
            <w:tcW w:w="2448" w:type="dxa"/>
            <w:vAlign w:val="center"/>
          </w:tcPr>
          <w:p w14:paraId="1B0103C2" w14:textId="579A1B2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10F9ED71" w14:textId="18CE02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5F16B1DC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4B22C67" w14:textId="2857CA5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JcicB201.Filler51</w:t>
            </w:r>
          </w:p>
        </w:tc>
      </w:tr>
      <w:tr w:rsidR="001E7714" w:rsidRPr="003B4F69" w14:paraId="1BF63A4D" w14:textId="77777777" w:rsidTr="001E7714">
        <w:tc>
          <w:tcPr>
            <w:tcW w:w="457" w:type="dxa"/>
            <w:vAlign w:val="center"/>
          </w:tcPr>
          <w:p w14:paraId="2EF0F315" w14:textId="64E3BC7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56</w:t>
            </w:r>
          </w:p>
        </w:tc>
        <w:tc>
          <w:tcPr>
            <w:tcW w:w="2448" w:type="dxa"/>
            <w:vAlign w:val="center"/>
          </w:tcPr>
          <w:p w14:paraId="6CAA324F" w14:textId="47474C5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5858FE0E" w14:textId="485D0C1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776" w:type="dxa"/>
            <w:vAlign w:val="center"/>
          </w:tcPr>
          <w:p w14:paraId="69173494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A48F545" w14:textId="4573CA9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JcicB201.Filler52</w:t>
            </w:r>
          </w:p>
        </w:tc>
      </w:tr>
      <w:tr w:rsidR="001E7714" w:rsidRPr="003B4F69" w14:paraId="116484D4" w14:textId="77777777" w:rsidTr="001E7714">
        <w:tc>
          <w:tcPr>
            <w:tcW w:w="457" w:type="dxa"/>
            <w:vAlign w:val="center"/>
          </w:tcPr>
          <w:p w14:paraId="50275478" w14:textId="22AEFE7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57</w:t>
            </w:r>
          </w:p>
        </w:tc>
        <w:tc>
          <w:tcPr>
            <w:tcW w:w="2448" w:type="dxa"/>
            <w:vAlign w:val="center"/>
          </w:tcPr>
          <w:p w14:paraId="0FE057CA" w14:textId="48D6C07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代放款註記</w:t>
            </w:r>
          </w:p>
        </w:tc>
        <w:tc>
          <w:tcPr>
            <w:tcW w:w="906" w:type="dxa"/>
            <w:vAlign w:val="center"/>
          </w:tcPr>
          <w:p w14:paraId="2C948BD8" w14:textId="1AEEBBC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9C59E6E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6067934" w14:textId="4508755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JcicB201.PayablesFg</w:t>
            </w:r>
          </w:p>
        </w:tc>
      </w:tr>
      <w:tr w:rsidR="001E7714" w:rsidRPr="003B4F69" w14:paraId="485DFA4E" w14:textId="77777777" w:rsidTr="001E7714">
        <w:tc>
          <w:tcPr>
            <w:tcW w:w="457" w:type="dxa"/>
            <w:vAlign w:val="center"/>
          </w:tcPr>
          <w:p w14:paraId="584870B0" w14:textId="341DC1A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58</w:t>
            </w:r>
          </w:p>
        </w:tc>
        <w:tc>
          <w:tcPr>
            <w:tcW w:w="2448" w:type="dxa"/>
            <w:vAlign w:val="center"/>
          </w:tcPr>
          <w:p w14:paraId="6E17E833" w14:textId="224E59F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債務協商註記</w:t>
            </w:r>
          </w:p>
        </w:tc>
        <w:tc>
          <w:tcPr>
            <w:tcW w:w="906" w:type="dxa"/>
            <w:vAlign w:val="center"/>
          </w:tcPr>
          <w:p w14:paraId="2633EBAF" w14:textId="266E691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0E5557E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90D9019" w14:textId="37FA867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JcicB201.NegFg</w:t>
            </w:r>
          </w:p>
        </w:tc>
      </w:tr>
      <w:tr w:rsidR="001E7714" w:rsidRPr="003B4F69" w14:paraId="0CB9D2EE" w14:textId="77777777" w:rsidTr="001E7714">
        <w:tc>
          <w:tcPr>
            <w:tcW w:w="457" w:type="dxa"/>
            <w:vAlign w:val="center"/>
          </w:tcPr>
          <w:p w14:paraId="58585967" w14:textId="640461E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59</w:t>
            </w:r>
          </w:p>
        </w:tc>
        <w:tc>
          <w:tcPr>
            <w:tcW w:w="2448" w:type="dxa"/>
            <w:vAlign w:val="center"/>
          </w:tcPr>
          <w:p w14:paraId="506AA0CE" w14:textId="2A21FC8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5A7D741" w14:textId="73FE85A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2F998FA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7A8AB21" w14:textId="38530A0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JcicB201.Filler533</w:t>
            </w:r>
          </w:p>
        </w:tc>
      </w:tr>
      <w:tr w:rsidR="001E7714" w:rsidRPr="003B4F69" w14:paraId="1A1F6254" w14:textId="77777777" w:rsidTr="001E7714">
        <w:tc>
          <w:tcPr>
            <w:tcW w:w="457" w:type="dxa"/>
            <w:vAlign w:val="center"/>
          </w:tcPr>
          <w:p w14:paraId="4FDDA1F1" w14:textId="57C4B4B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60</w:t>
            </w:r>
          </w:p>
        </w:tc>
        <w:tc>
          <w:tcPr>
            <w:tcW w:w="2448" w:type="dxa"/>
            <w:vAlign w:val="center"/>
          </w:tcPr>
          <w:p w14:paraId="049A7E36" w14:textId="44CF075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共同債務人或債務關係人身份代號1</w:t>
            </w:r>
          </w:p>
        </w:tc>
        <w:tc>
          <w:tcPr>
            <w:tcW w:w="906" w:type="dxa"/>
            <w:vAlign w:val="center"/>
          </w:tcPr>
          <w:p w14:paraId="35E8810F" w14:textId="110C69F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3ABF311" w14:textId="24493B56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A0FC5AE" w14:textId="5766803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JcicB201.GuaTypeCode1</w:t>
            </w:r>
          </w:p>
        </w:tc>
      </w:tr>
      <w:tr w:rsidR="001E7714" w:rsidRPr="003B4F69" w14:paraId="44142E5E" w14:textId="77777777" w:rsidTr="001E7714">
        <w:tc>
          <w:tcPr>
            <w:tcW w:w="457" w:type="dxa"/>
            <w:vAlign w:val="center"/>
          </w:tcPr>
          <w:p w14:paraId="410BFA3F" w14:textId="7A6C2BB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61</w:t>
            </w:r>
          </w:p>
        </w:tc>
        <w:tc>
          <w:tcPr>
            <w:tcW w:w="2448" w:type="dxa"/>
            <w:vAlign w:val="center"/>
          </w:tcPr>
          <w:p w14:paraId="038C128A" w14:textId="1E760DE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共同債務人或債務關係人身份統一編號1</w:t>
            </w:r>
          </w:p>
        </w:tc>
        <w:tc>
          <w:tcPr>
            <w:tcW w:w="906" w:type="dxa"/>
            <w:vAlign w:val="center"/>
          </w:tcPr>
          <w:p w14:paraId="2FAFEED5" w14:textId="26E323B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B6A2BC9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31E7FA9" w14:textId="406A4AC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JcicB201.GuaId1</w:t>
            </w:r>
          </w:p>
        </w:tc>
      </w:tr>
      <w:tr w:rsidR="001E7714" w:rsidRPr="003B4F69" w14:paraId="3952315D" w14:textId="77777777" w:rsidTr="001E7714">
        <w:tc>
          <w:tcPr>
            <w:tcW w:w="457" w:type="dxa"/>
            <w:vAlign w:val="center"/>
          </w:tcPr>
          <w:p w14:paraId="554399ED" w14:textId="74384DA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62</w:t>
            </w:r>
          </w:p>
        </w:tc>
        <w:tc>
          <w:tcPr>
            <w:tcW w:w="2448" w:type="dxa"/>
            <w:vAlign w:val="center"/>
          </w:tcPr>
          <w:p w14:paraId="1D74F869" w14:textId="09F7473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2B6A896C" w14:textId="5B8FA1C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126AD55" w14:textId="303D4B58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46A9E92" w14:textId="6736963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JcicB201.GuaIdErr1</w:t>
            </w:r>
          </w:p>
        </w:tc>
      </w:tr>
      <w:tr w:rsidR="001E7714" w:rsidRPr="003B4F69" w14:paraId="5BDFAA40" w14:textId="77777777" w:rsidTr="001E7714">
        <w:tc>
          <w:tcPr>
            <w:tcW w:w="457" w:type="dxa"/>
            <w:vAlign w:val="center"/>
          </w:tcPr>
          <w:p w14:paraId="213C8D09" w14:textId="47265D3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63</w:t>
            </w:r>
          </w:p>
        </w:tc>
        <w:tc>
          <w:tcPr>
            <w:tcW w:w="2448" w:type="dxa"/>
            <w:vAlign w:val="center"/>
          </w:tcPr>
          <w:p w14:paraId="2AFB5A5A" w14:textId="3A0CE36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與主債務人關係1</w:t>
            </w:r>
          </w:p>
        </w:tc>
        <w:tc>
          <w:tcPr>
            <w:tcW w:w="906" w:type="dxa"/>
            <w:vAlign w:val="center"/>
          </w:tcPr>
          <w:p w14:paraId="07C5FE7F" w14:textId="7088493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51C112C5" w14:textId="376E5B10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EAF731A" w14:textId="16BBAFE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JcicB201.GuaRelCode1</w:t>
            </w:r>
          </w:p>
        </w:tc>
      </w:tr>
      <w:tr w:rsidR="001E7714" w:rsidRPr="003B4F69" w14:paraId="40FE026C" w14:textId="77777777" w:rsidTr="001E7714">
        <w:tc>
          <w:tcPr>
            <w:tcW w:w="457" w:type="dxa"/>
            <w:vAlign w:val="center"/>
          </w:tcPr>
          <w:p w14:paraId="2E933231" w14:textId="71FA7A6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64</w:t>
            </w:r>
          </w:p>
        </w:tc>
        <w:tc>
          <w:tcPr>
            <w:tcW w:w="2448" w:type="dxa"/>
            <w:vAlign w:val="center"/>
          </w:tcPr>
          <w:p w14:paraId="5FF94C94" w14:textId="3DA646C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共同債務人或債務關係人身份代號2</w:t>
            </w:r>
          </w:p>
        </w:tc>
        <w:tc>
          <w:tcPr>
            <w:tcW w:w="906" w:type="dxa"/>
            <w:vAlign w:val="center"/>
          </w:tcPr>
          <w:p w14:paraId="79FBAE3E" w14:textId="5F0E78E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4758709E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6E52D0D" w14:textId="77C025E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JcicB201.GuaTypeCode2</w:t>
            </w:r>
          </w:p>
        </w:tc>
      </w:tr>
      <w:tr w:rsidR="001E7714" w:rsidRPr="003B4F69" w14:paraId="49F5AADE" w14:textId="77777777" w:rsidTr="001E7714">
        <w:tc>
          <w:tcPr>
            <w:tcW w:w="457" w:type="dxa"/>
            <w:vAlign w:val="center"/>
          </w:tcPr>
          <w:p w14:paraId="6BAFB3A3" w14:textId="668A16F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65</w:t>
            </w:r>
          </w:p>
        </w:tc>
        <w:tc>
          <w:tcPr>
            <w:tcW w:w="2448" w:type="dxa"/>
            <w:vAlign w:val="center"/>
          </w:tcPr>
          <w:p w14:paraId="4E8B5C37" w14:textId="5EA114B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共同債務人或債務關係人身份統一編號2</w:t>
            </w:r>
          </w:p>
        </w:tc>
        <w:tc>
          <w:tcPr>
            <w:tcW w:w="906" w:type="dxa"/>
            <w:vAlign w:val="center"/>
          </w:tcPr>
          <w:p w14:paraId="535D8850" w14:textId="7CC74F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46435934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0C1E833" w14:textId="34706F6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JcicB201.GuaId2</w:t>
            </w:r>
          </w:p>
        </w:tc>
      </w:tr>
      <w:tr w:rsidR="001E7714" w:rsidRPr="003B4F69" w14:paraId="20B4AEE3" w14:textId="77777777" w:rsidTr="001E7714">
        <w:tc>
          <w:tcPr>
            <w:tcW w:w="457" w:type="dxa"/>
            <w:vAlign w:val="center"/>
          </w:tcPr>
          <w:p w14:paraId="70A8E548" w14:textId="28086F2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66</w:t>
            </w:r>
          </w:p>
        </w:tc>
        <w:tc>
          <w:tcPr>
            <w:tcW w:w="2448" w:type="dxa"/>
            <w:vAlign w:val="center"/>
          </w:tcPr>
          <w:p w14:paraId="1A70E4CF" w14:textId="3470A5E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7806912B" w14:textId="5E7E75B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2EFC12C3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7688B4C" w14:textId="5DFCF4D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JcicB201.GuaIdErr2</w:t>
            </w:r>
          </w:p>
        </w:tc>
      </w:tr>
      <w:tr w:rsidR="001E7714" w:rsidRPr="003B4F69" w14:paraId="3CAA0398" w14:textId="77777777" w:rsidTr="001E7714">
        <w:tc>
          <w:tcPr>
            <w:tcW w:w="457" w:type="dxa"/>
            <w:vAlign w:val="center"/>
          </w:tcPr>
          <w:p w14:paraId="4EA610DB" w14:textId="2B0508E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67</w:t>
            </w:r>
          </w:p>
        </w:tc>
        <w:tc>
          <w:tcPr>
            <w:tcW w:w="2448" w:type="dxa"/>
            <w:vAlign w:val="center"/>
          </w:tcPr>
          <w:p w14:paraId="53E18BF5" w14:textId="64F45B4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與主債務人關係2</w:t>
            </w:r>
          </w:p>
        </w:tc>
        <w:tc>
          <w:tcPr>
            <w:tcW w:w="906" w:type="dxa"/>
            <w:vAlign w:val="center"/>
          </w:tcPr>
          <w:p w14:paraId="0EC30D26" w14:textId="6475A95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6BDC27CB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7EF9167" w14:textId="348E668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JcicB201.GuaRelCode2</w:t>
            </w:r>
          </w:p>
        </w:tc>
      </w:tr>
      <w:tr w:rsidR="001E7714" w:rsidRPr="003B4F69" w14:paraId="25DABB4A" w14:textId="77777777" w:rsidTr="001E7714">
        <w:tc>
          <w:tcPr>
            <w:tcW w:w="457" w:type="dxa"/>
            <w:vAlign w:val="center"/>
          </w:tcPr>
          <w:p w14:paraId="6158BCB4" w14:textId="0B5F026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68</w:t>
            </w:r>
          </w:p>
        </w:tc>
        <w:tc>
          <w:tcPr>
            <w:tcW w:w="2448" w:type="dxa"/>
            <w:vAlign w:val="center"/>
          </w:tcPr>
          <w:p w14:paraId="244C211B" w14:textId="34DEA85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共同債務人或債務關係人身份代號3</w:t>
            </w:r>
          </w:p>
        </w:tc>
        <w:tc>
          <w:tcPr>
            <w:tcW w:w="906" w:type="dxa"/>
            <w:vAlign w:val="center"/>
          </w:tcPr>
          <w:p w14:paraId="179EC8E0" w14:textId="70EFD07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418CF877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59F9318" w14:textId="1B9F833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JcicB201.GuaTypeCode3</w:t>
            </w:r>
          </w:p>
        </w:tc>
      </w:tr>
      <w:tr w:rsidR="001E7714" w:rsidRPr="003B4F69" w14:paraId="37CA4DB4" w14:textId="77777777" w:rsidTr="001E7714">
        <w:tc>
          <w:tcPr>
            <w:tcW w:w="457" w:type="dxa"/>
            <w:vAlign w:val="center"/>
          </w:tcPr>
          <w:p w14:paraId="534FC8DE" w14:textId="3279AC2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69</w:t>
            </w:r>
          </w:p>
        </w:tc>
        <w:tc>
          <w:tcPr>
            <w:tcW w:w="2448" w:type="dxa"/>
            <w:vAlign w:val="center"/>
          </w:tcPr>
          <w:p w14:paraId="36D9D553" w14:textId="1585058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共同債務人或債務關係人身份統一編號3</w:t>
            </w:r>
          </w:p>
        </w:tc>
        <w:tc>
          <w:tcPr>
            <w:tcW w:w="906" w:type="dxa"/>
            <w:vAlign w:val="center"/>
          </w:tcPr>
          <w:p w14:paraId="5DD9A179" w14:textId="3D6263A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1149460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D8238CF" w14:textId="46673B3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JcicB201.GuaId3</w:t>
            </w:r>
          </w:p>
        </w:tc>
      </w:tr>
      <w:tr w:rsidR="001E7714" w:rsidRPr="003B4F69" w14:paraId="7DFB2249" w14:textId="77777777" w:rsidTr="001E7714">
        <w:tc>
          <w:tcPr>
            <w:tcW w:w="457" w:type="dxa"/>
            <w:vAlign w:val="center"/>
          </w:tcPr>
          <w:p w14:paraId="6713D538" w14:textId="2E7333B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70</w:t>
            </w:r>
          </w:p>
        </w:tc>
        <w:tc>
          <w:tcPr>
            <w:tcW w:w="2448" w:type="dxa"/>
            <w:vAlign w:val="center"/>
          </w:tcPr>
          <w:p w14:paraId="7EE7B595" w14:textId="2A9411B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1A2E1915" w14:textId="440D1F0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7584E928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6F19C05" w14:textId="3725EAC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JcicB201.GuaIdErr3</w:t>
            </w:r>
          </w:p>
        </w:tc>
      </w:tr>
      <w:tr w:rsidR="001E7714" w:rsidRPr="003B4F69" w14:paraId="21F179CD" w14:textId="77777777" w:rsidTr="001E7714">
        <w:tc>
          <w:tcPr>
            <w:tcW w:w="457" w:type="dxa"/>
            <w:vAlign w:val="center"/>
          </w:tcPr>
          <w:p w14:paraId="265F4CBF" w14:textId="07F2A91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71</w:t>
            </w:r>
          </w:p>
        </w:tc>
        <w:tc>
          <w:tcPr>
            <w:tcW w:w="2448" w:type="dxa"/>
            <w:vAlign w:val="center"/>
          </w:tcPr>
          <w:p w14:paraId="3110098A" w14:textId="2C2205B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與主債務人關係3</w:t>
            </w:r>
          </w:p>
        </w:tc>
        <w:tc>
          <w:tcPr>
            <w:tcW w:w="906" w:type="dxa"/>
            <w:vAlign w:val="center"/>
          </w:tcPr>
          <w:p w14:paraId="4F4AB7EB" w14:textId="4A869A1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007E8279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13CBB7D" w14:textId="54E2CA6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JcicB201.GuaRelCode3</w:t>
            </w:r>
          </w:p>
        </w:tc>
      </w:tr>
      <w:tr w:rsidR="001E7714" w:rsidRPr="003B4F69" w14:paraId="371DFB5E" w14:textId="77777777" w:rsidTr="001E7714">
        <w:tc>
          <w:tcPr>
            <w:tcW w:w="457" w:type="dxa"/>
            <w:vAlign w:val="center"/>
          </w:tcPr>
          <w:p w14:paraId="47DA5EED" w14:textId="536B197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72</w:t>
            </w:r>
          </w:p>
        </w:tc>
        <w:tc>
          <w:tcPr>
            <w:tcW w:w="2448" w:type="dxa"/>
            <w:vAlign w:val="center"/>
          </w:tcPr>
          <w:p w14:paraId="1F787F71" w14:textId="3154C47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共同債務人或債務關係人身份代號4</w:t>
            </w:r>
          </w:p>
        </w:tc>
        <w:tc>
          <w:tcPr>
            <w:tcW w:w="906" w:type="dxa"/>
            <w:vAlign w:val="center"/>
          </w:tcPr>
          <w:p w14:paraId="6CBDE79E" w14:textId="035EE63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4C6B82DF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3888332" w14:textId="01FDF0F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JcicB201.GuaTypeCode4</w:t>
            </w:r>
          </w:p>
        </w:tc>
      </w:tr>
      <w:tr w:rsidR="001E7714" w:rsidRPr="003B4F69" w14:paraId="2BD508D5" w14:textId="77777777" w:rsidTr="001E7714">
        <w:tc>
          <w:tcPr>
            <w:tcW w:w="457" w:type="dxa"/>
            <w:vAlign w:val="center"/>
          </w:tcPr>
          <w:p w14:paraId="144115B3" w14:textId="10AD704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lastRenderedPageBreak/>
              <w:t>73</w:t>
            </w:r>
          </w:p>
        </w:tc>
        <w:tc>
          <w:tcPr>
            <w:tcW w:w="2448" w:type="dxa"/>
            <w:vAlign w:val="center"/>
          </w:tcPr>
          <w:p w14:paraId="1FEA319F" w14:textId="76C953D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共同債務人或債務關係人身份統一編號4</w:t>
            </w:r>
          </w:p>
        </w:tc>
        <w:tc>
          <w:tcPr>
            <w:tcW w:w="906" w:type="dxa"/>
            <w:vAlign w:val="center"/>
          </w:tcPr>
          <w:p w14:paraId="767E6013" w14:textId="290C22F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6938A565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D2E147E" w14:textId="52212D9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JcicB201.GuaId4</w:t>
            </w:r>
          </w:p>
        </w:tc>
      </w:tr>
      <w:tr w:rsidR="001E7714" w:rsidRPr="003B4F69" w14:paraId="0ED8E194" w14:textId="77777777" w:rsidTr="001E7714">
        <w:tc>
          <w:tcPr>
            <w:tcW w:w="457" w:type="dxa"/>
            <w:vAlign w:val="center"/>
          </w:tcPr>
          <w:p w14:paraId="26C08BCD" w14:textId="610BE9B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74</w:t>
            </w:r>
          </w:p>
        </w:tc>
        <w:tc>
          <w:tcPr>
            <w:tcW w:w="2448" w:type="dxa"/>
            <w:vAlign w:val="center"/>
          </w:tcPr>
          <w:p w14:paraId="43C008B2" w14:textId="555B7AB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391A6A9C" w14:textId="311BCE9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4578A343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01C0AD8" w14:textId="2CD3CD6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JcicB201.GuaIdErr4</w:t>
            </w:r>
          </w:p>
        </w:tc>
      </w:tr>
      <w:tr w:rsidR="001E7714" w:rsidRPr="003B4F69" w14:paraId="3C88FC6E" w14:textId="77777777" w:rsidTr="001E7714">
        <w:tc>
          <w:tcPr>
            <w:tcW w:w="457" w:type="dxa"/>
            <w:vAlign w:val="center"/>
          </w:tcPr>
          <w:p w14:paraId="3152ADD4" w14:textId="7FA6012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75</w:t>
            </w:r>
          </w:p>
        </w:tc>
        <w:tc>
          <w:tcPr>
            <w:tcW w:w="2448" w:type="dxa"/>
            <w:vAlign w:val="center"/>
          </w:tcPr>
          <w:p w14:paraId="4BE3674C" w14:textId="50F85AF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與主債務人關係4</w:t>
            </w:r>
          </w:p>
        </w:tc>
        <w:tc>
          <w:tcPr>
            <w:tcW w:w="906" w:type="dxa"/>
            <w:vAlign w:val="center"/>
          </w:tcPr>
          <w:p w14:paraId="6DFE9ACF" w14:textId="2548AAD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5B85ECFC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24858F1" w14:textId="40BB966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JcicB201.GuaRelCode4</w:t>
            </w:r>
          </w:p>
        </w:tc>
      </w:tr>
      <w:tr w:rsidR="001E7714" w:rsidRPr="003B4F69" w14:paraId="0054FDFC" w14:textId="77777777" w:rsidTr="001E7714">
        <w:tc>
          <w:tcPr>
            <w:tcW w:w="457" w:type="dxa"/>
            <w:vAlign w:val="center"/>
          </w:tcPr>
          <w:p w14:paraId="6E48CA7F" w14:textId="4068062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76</w:t>
            </w:r>
          </w:p>
        </w:tc>
        <w:tc>
          <w:tcPr>
            <w:tcW w:w="2448" w:type="dxa"/>
            <w:vAlign w:val="center"/>
          </w:tcPr>
          <w:p w14:paraId="798D4F5D" w14:textId="3501CCE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共同債務人或債務關係人身份代號5</w:t>
            </w:r>
          </w:p>
        </w:tc>
        <w:tc>
          <w:tcPr>
            <w:tcW w:w="906" w:type="dxa"/>
            <w:vAlign w:val="center"/>
          </w:tcPr>
          <w:p w14:paraId="3D2A8BE9" w14:textId="26D9130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24463D7E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5B1C811" w14:textId="165D7DA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JcicB201.GuaTypeCode5</w:t>
            </w:r>
          </w:p>
        </w:tc>
      </w:tr>
      <w:tr w:rsidR="001E7714" w:rsidRPr="003B4F69" w14:paraId="7FC48909" w14:textId="77777777" w:rsidTr="001E7714">
        <w:tc>
          <w:tcPr>
            <w:tcW w:w="457" w:type="dxa"/>
            <w:vAlign w:val="center"/>
          </w:tcPr>
          <w:p w14:paraId="57A05CCD" w14:textId="6CEFE79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77</w:t>
            </w:r>
          </w:p>
        </w:tc>
        <w:tc>
          <w:tcPr>
            <w:tcW w:w="2448" w:type="dxa"/>
            <w:vAlign w:val="center"/>
          </w:tcPr>
          <w:p w14:paraId="3E14FD6A" w14:textId="6DFF992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共同債務人或債務關係人身份統一編號5</w:t>
            </w:r>
          </w:p>
        </w:tc>
        <w:tc>
          <w:tcPr>
            <w:tcW w:w="906" w:type="dxa"/>
            <w:vAlign w:val="center"/>
          </w:tcPr>
          <w:p w14:paraId="464AA4AC" w14:textId="6B83FBF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389C3A2B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D7C2C83" w14:textId="02EEBAE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JcicB201.GuaId5</w:t>
            </w:r>
          </w:p>
        </w:tc>
      </w:tr>
      <w:tr w:rsidR="001E7714" w:rsidRPr="003B4F69" w14:paraId="68FC3507" w14:textId="77777777" w:rsidTr="001E7714">
        <w:tc>
          <w:tcPr>
            <w:tcW w:w="457" w:type="dxa"/>
            <w:vAlign w:val="center"/>
          </w:tcPr>
          <w:p w14:paraId="31CA0A3E" w14:textId="5131AC9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78</w:t>
            </w:r>
          </w:p>
        </w:tc>
        <w:tc>
          <w:tcPr>
            <w:tcW w:w="2448" w:type="dxa"/>
            <w:vAlign w:val="center"/>
          </w:tcPr>
          <w:p w14:paraId="2EF7BCA0" w14:textId="0D8188C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710C0044" w14:textId="67E7688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74732F1B" w14:textId="33A27F7A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DE22D99" w14:textId="57796B0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JcicB201.GuaIdErr5</w:t>
            </w:r>
          </w:p>
        </w:tc>
      </w:tr>
      <w:tr w:rsidR="001E7714" w:rsidRPr="003B4F69" w14:paraId="0138DC75" w14:textId="77777777" w:rsidTr="001E7714">
        <w:tc>
          <w:tcPr>
            <w:tcW w:w="457" w:type="dxa"/>
            <w:vAlign w:val="center"/>
          </w:tcPr>
          <w:p w14:paraId="2E8B346C" w14:textId="53FD07C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79</w:t>
            </w:r>
          </w:p>
        </w:tc>
        <w:tc>
          <w:tcPr>
            <w:tcW w:w="2448" w:type="dxa"/>
            <w:vAlign w:val="center"/>
          </w:tcPr>
          <w:p w14:paraId="2D66D5C6" w14:textId="64B459B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與主債務人關係5</w:t>
            </w:r>
          </w:p>
        </w:tc>
        <w:tc>
          <w:tcPr>
            <w:tcW w:w="906" w:type="dxa"/>
            <w:vAlign w:val="center"/>
          </w:tcPr>
          <w:p w14:paraId="5D23CBCB" w14:textId="6DA186C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414E13CC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B5A45E9" w14:textId="77374D9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JcicB201.GuaRelCode5</w:t>
            </w:r>
          </w:p>
        </w:tc>
      </w:tr>
      <w:tr w:rsidR="001E7714" w:rsidRPr="003B4F69" w14:paraId="58F13532" w14:textId="77777777" w:rsidTr="001E7714">
        <w:tc>
          <w:tcPr>
            <w:tcW w:w="457" w:type="dxa"/>
            <w:vAlign w:val="center"/>
          </w:tcPr>
          <w:p w14:paraId="7D6E1BB0" w14:textId="2957D0A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80</w:t>
            </w:r>
          </w:p>
        </w:tc>
        <w:tc>
          <w:tcPr>
            <w:tcW w:w="2448" w:type="dxa"/>
            <w:vAlign w:val="center"/>
          </w:tcPr>
          <w:p w14:paraId="04292F12" w14:textId="7339FB3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3AFF756B" w14:textId="474A48D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75486654" w14:textId="07D96C3A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3B2AF05" w14:textId="5F48428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JcicB201.Filler741</w:t>
            </w:r>
          </w:p>
        </w:tc>
      </w:tr>
      <w:tr w:rsidR="001E7714" w:rsidRPr="003B4F69" w14:paraId="421450D4" w14:textId="77777777" w:rsidTr="001E7714">
        <w:tc>
          <w:tcPr>
            <w:tcW w:w="457" w:type="dxa"/>
            <w:vAlign w:val="center"/>
          </w:tcPr>
          <w:p w14:paraId="3892ABF6" w14:textId="35D17BD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81</w:t>
            </w:r>
          </w:p>
        </w:tc>
        <w:tc>
          <w:tcPr>
            <w:tcW w:w="2448" w:type="dxa"/>
            <w:vAlign w:val="center"/>
          </w:tcPr>
          <w:p w14:paraId="6DDBCC50" w14:textId="7D41B84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43A1200" w14:textId="7BC5587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62D14411" w14:textId="5CDED173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EBB4A0B" w14:textId="4607BDBA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JcicB201.Filler742</w:t>
            </w:r>
          </w:p>
        </w:tc>
      </w:tr>
      <w:tr w:rsidR="001E7714" w:rsidRPr="003B4F69" w14:paraId="68161315" w14:textId="77777777" w:rsidTr="001E7714">
        <w:tc>
          <w:tcPr>
            <w:tcW w:w="457" w:type="dxa"/>
            <w:vAlign w:val="center"/>
          </w:tcPr>
          <w:p w14:paraId="206D9DC6" w14:textId="392B3121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82</w:t>
            </w:r>
          </w:p>
        </w:tc>
        <w:tc>
          <w:tcPr>
            <w:tcW w:w="2448" w:type="dxa"/>
            <w:vAlign w:val="center"/>
          </w:tcPr>
          <w:p w14:paraId="284A76B8" w14:textId="6843A10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呆帳轉銷年月</w:t>
            </w:r>
          </w:p>
        </w:tc>
        <w:tc>
          <w:tcPr>
            <w:tcW w:w="906" w:type="dxa"/>
            <w:vAlign w:val="center"/>
          </w:tcPr>
          <w:p w14:paraId="4BB936C0" w14:textId="0D255AF4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B764FA6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4DA5C5D" w14:textId="55EC048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JcicB201.BadDebtDate</w:t>
            </w:r>
          </w:p>
        </w:tc>
      </w:tr>
      <w:tr w:rsidR="001E7714" w:rsidRPr="003B4F69" w14:paraId="1CC795D6" w14:textId="77777777" w:rsidTr="001E7714">
        <w:tc>
          <w:tcPr>
            <w:tcW w:w="457" w:type="dxa"/>
            <w:vAlign w:val="center"/>
          </w:tcPr>
          <w:p w14:paraId="31E6E86B" w14:textId="3A1C37B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83</w:t>
            </w:r>
          </w:p>
        </w:tc>
        <w:tc>
          <w:tcPr>
            <w:tcW w:w="2448" w:type="dxa"/>
            <w:vAlign w:val="center"/>
          </w:tcPr>
          <w:p w14:paraId="026F17E8" w14:textId="723F68A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聯貸主辦(管理)行註記</w:t>
            </w:r>
          </w:p>
        </w:tc>
        <w:tc>
          <w:tcPr>
            <w:tcW w:w="906" w:type="dxa"/>
            <w:vAlign w:val="center"/>
          </w:tcPr>
          <w:p w14:paraId="7AF4DA3F" w14:textId="6004CB0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E65A138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BE6B557" w14:textId="4E78F26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JcicB201.SyndCode</w:t>
            </w:r>
          </w:p>
        </w:tc>
      </w:tr>
      <w:tr w:rsidR="001E7714" w:rsidRPr="003B4F69" w14:paraId="375A5943" w14:textId="77777777" w:rsidTr="001E7714">
        <w:tc>
          <w:tcPr>
            <w:tcW w:w="457" w:type="dxa"/>
            <w:vAlign w:val="center"/>
          </w:tcPr>
          <w:p w14:paraId="2FCBF44E" w14:textId="1231172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84</w:t>
            </w:r>
          </w:p>
        </w:tc>
        <w:tc>
          <w:tcPr>
            <w:tcW w:w="2448" w:type="dxa"/>
            <w:vAlign w:val="center"/>
          </w:tcPr>
          <w:p w14:paraId="3E682BB4" w14:textId="372B1BD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破產宣告日(或法院裁定開始清算日)</w:t>
            </w:r>
          </w:p>
        </w:tc>
        <w:tc>
          <w:tcPr>
            <w:tcW w:w="906" w:type="dxa"/>
            <w:vAlign w:val="center"/>
          </w:tcPr>
          <w:p w14:paraId="3D616A4A" w14:textId="1F5A6F1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6" w:type="dxa"/>
            <w:vAlign w:val="center"/>
          </w:tcPr>
          <w:p w14:paraId="5D3760D0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089F3CA" w14:textId="12F07CA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JcicB201.BankruptDate</w:t>
            </w:r>
          </w:p>
        </w:tc>
      </w:tr>
      <w:tr w:rsidR="001E7714" w:rsidRPr="003B4F69" w14:paraId="614C792A" w14:textId="77777777" w:rsidTr="001E7714">
        <w:tc>
          <w:tcPr>
            <w:tcW w:w="457" w:type="dxa"/>
            <w:vAlign w:val="center"/>
          </w:tcPr>
          <w:p w14:paraId="201F20C1" w14:textId="7FA38C67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85</w:t>
            </w:r>
          </w:p>
        </w:tc>
        <w:tc>
          <w:tcPr>
            <w:tcW w:w="2448" w:type="dxa"/>
            <w:vAlign w:val="center"/>
          </w:tcPr>
          <w:p w14:paraId="6538558B" w14:textId="1713E05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建築貸款註記</w:t>
            </w:r>
          </w:p>
        </w:tc>
        <w:tc>
          <w:tcPr>
            <w:tcW w:w="906" w:type="dxa"/>
            <w:vAlign w:val="center"/>
          </w:tcPr>
          <w:p w14:paraId="3D368FA3" w14:textId="62A65E15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71312765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5C13CF7" w14:textId="3DDECF7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JcicB201.BdLoanFg</w:t>
            </w:r>
          </w:p>
        </w:tc>
      </w:tr>
      <w:tr w:rsidR="001E7714" w:rsidRPr="003B4F69" w14:paraId="45986877" w14:textId="77777777" w:rsidTr="001E7714">
        <w:tc>
          <w:tcPr>
            <w:tcW w:w="457" w:type="dxa"/>
            <w:vAlign w:val="center"/>
          </w:tcPr>
          <w:p w14:paraId="4DD12B41" w14:textId="7089205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86</w:t>
            </w:r>
          </w:p>
        </w:tc>
        <w:tc>
          <w:tcPr>
            <w:tcW w:w="2448" w:type="dxa"/>
            <w:vAlign w:val="center"/>
          </w:tcPr>
          <w:p w14:paraId="6C754523" w14:textId="4B91614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授信餘額列報1（千元）之原始金額（元）</w:t>
            </w:r>
          </w:p>
        </w:tc>
        <w:tc>
          <w:tcPr>
            <w:tcW w:w="906" w:type="dxa"/>
            <w:vAlign w:val="center"/>
          </w:tcPr>
          <w:p w14:paraId="69EA3876" w14:textId="2078384E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598504AC" w14:textId="3F14D7E9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</w:t>
            </w:r>
          </w:p>
        </w:tc>
        <w:tc>
          <w:tcPr>
            <w:tcW w:w="4300" w:type="dxa"/>
            <w:vAlign w:val="center"/>
          </w:tcPr>
          <w:p w14:paraId="2D202782" w14:textId="6519B02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JcicB201.SmallAmt</w:t>
            </w:r>
          </w:p>
        </w:tc>
      </w:tr>
      <w:tr w:rsidR="001E7714" w:rsidRPr="003B4F69" w14:paraId="78B25545" w14:textId="77777777" w:rsidTr="001E7714">
        <w:tc>
          <w:tcPr>
            <w:tcW w:w="457" w:type="dxa"/>
            <w:vAlign w:val="center"/>
          </w:tcPr>
          <w:p w14:paraId="02EC6697" w14:textId="0F6DCEE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87</w:t>
            </w:r>
          </w:p>
        </w:tc>
        <w:tc>
          <w:tcPr>
            <w:tcW w:w="2448" w:type="dxa"/>
            <w:vAlign w:val="center"/>
          </w:tcPr>
          <w:p w14:paraId="42285BAA" w14:textId="4BE7D97B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補充揭露案件註記－案件屬性</w:t>
            </w:r>
          </w:p>
        </w:tc>
        <w:tc>
          <w:tcPr>
            <w:tcW w:w="906" w:type="dxa"/>
            <w:vAlign w:val="center"/>
          </w:tcPr>
          <w:p w14:paraId="21515411" w14:textId="43F1176D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4812C959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082E5B0" w14:textId="489320E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JcicB201.ExtraAttrCode</w:t>
            </w:r>
          </w:p>
        </w:tc>
      </w:tr>
      <w:tr w:rsidR="001E7714" w:rsidRPr="003B4F69" w14:paraId="070DE0ED" w14:textId="77777777" w:rsidTr="001E7714">
        <w:tc>
          <w:tcPr>
            <w:tcW w:w="457" w:type="dxa"/>
            <w:vAlign w:val="center"/>
          </w:tcPr>
          <w:p w14:paraId="6C7E2B14" w14:textId="68C478B0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88</w:t>
            </w:r>
          </w:p>
        </w:tc>
        <w:tc>
          <w:tcPr>
            <w:tcW w:w="2448" w:type="dxa"/>
            <w:vAlign w:val="center"/>
          </w:tcPr>
          <w:p w14:paraId="3F479793" w14:textId="269738F8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補充揭露案件註記－案件情形</w:t>
            </w:r>
          </w:p>
        </w:tc>
        <w:tc>
          <w:tcPr>
            <w:tcW w:w="906" w:type="dxa"/>
            <w:vAlign w:val="center"/>
          </w:tcPr>
          <w:p w14:paraId="388EBF3D" w14:textId="1EDB744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574B6305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222AB2F" w14:textId="450378B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JcicB201.ExtraStatusCode</w:t>
            </w:r>
          </w:p>
        </w:tc>
      </w:tr>
      <w:tr w:rsidR="001E7714" w:rsidRPr="003B4F69" w14:paraId="49CC7CAA" w14:textId="77777777" w:rsidTr="001E7714">
        <w:tc>
          <w:tcPr>
            <w:tcW w:w="457" w:type="dxa"/>
            <w:vAlign w:val="center"/>
          </w:tcPr>
          <w:p w14:paraId="3A7A9614" w14:textId="47CF476F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89</w:t>
            </w:r>
          </w:p>
        </w:tc>
        <w:tc>
          <w:tcPr>
            <w:tcW w:w="2448" w:type="dxa"/>
            <w:vAlign w:val="center"/>
          </w:tcPr>
          <w:p w14:paraId="0BDC4DA8" w14:textId="37A2C4B3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1D9BECC4" w14:textId="6DA0245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01D6E0AA" w14:textId="77777777" w:rsidR="001E7714" w:rsidRPr="001E5531" w:rsidRDefault="001E7714" w:rsidP="001E7714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9E88F40" w14:textId="129F479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JcicB201.Filler74A</w:t>
            </w:r>
          </w:p>
        </w:tc>
      </w:tr>
      <w:tr w:rsidR="001E7714" w:rsidRPr="003B4F69" w14:paraId="78A4B127" w14:textId="77777777" w:rsidTr="001E7714">
        <w:tc>
          <w:tcPr>
            <w:tcW w:w="457" w:type="dxa"/>
            <w:vAlign w:val="center"/>
          </w:tcPr>
          <w:p w14:paraId="44D76D9C" w14:textId="49BD2A22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90</w:t>
            </w:r>
          </w:p>
        </w:tc>
        <w:tc>
          <w:tcPr>
            <w:tcW w:w="2448" w:type="dxa"/>
            <w:vAlign w:val="center"/>
          </w:tcPr>
          <w:p w14:paraId="1794CA13" w14:textId="7BE8062C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4218EA8F" w14:textId="668891C6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50EB3781" w14:textId="6AFF848D" w:rsidR="001E7714" w:rsidRPr="001E5531" w:rsidRDefault="001E7714" w:rsidP="001E77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6ABD3B9C" w14:textId="66BCBB19" w:rsidR="001E7714" w:rsidRPr="001E5531" w:rsidRDefault="001E7714" w:rsidP="001E7714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JcicB201.JcicDataYM</w:t>
            </w:r>
          </w:p>
        </w:tc>
      </w:tr>
      <w:tr w:rsidR="001E7714" w:rsidRPr="00CE3D0E" w14:paraId="6B3FDB5C" w14:textId="77777777" w:rsidTr="001E7714">
        <w:tc>
          <w:tcPr>
            <w:tcW w:w="457" w:type="dxa"/>
          </w:tcPr>
          <w:p w14:paraId="4328B02D" w14:textId="77777777" w:rsidR="001E7714" w:rsidRPr="00CE3D0E" w:rsidRDefault="001E7714" w:rsidP="0044055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91</w:t>
            </w:r>
          </w:p>
        </w:tc>
        <w:tc>
          <w:tcPr>
            <w:tcW w:w="2448" w:type="dxa"/>
          </w:tcPr>
          <w:p w14:paraId="0AFB9993" w14:textId="77777777" w:rsidR="001E7714" w:rsidRPr="00CE3D0E" w:rsidRDefault="001E7714" w:rsidP="0044055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資料結束註記</w:t>
            </w:r>
          </w:p>
        </w:tc>
        <w:tc>
          <w:tcPr>
            <w:tcW w:w="906" w:type="dxa"/>
          </w:tcPr>
          <w:p w14:paraId="713F4D1A" w14:textId="77777777" w:rsidR="001E7714" w:rsidRPr="00CE3D0E" w:rsidRDefault="001E7714" w:rsidP="0044055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</w:tcPr>
          <w:p w14:paraId="247DE132" w14:textId="77777777" w:rsidR="001E7714" w:rsidRPr="00CE3D0E" w:rsidRDefault="001E7714" w:rsidP="004405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/N</w:t>
            </w:r>
          </w:p>
        </w:tc>
        <w:tc>
          <w:tcPr>
            <w:tcW w:w="4300" w:type="dxa"/>
          </w:tcPr>
          <w:p w14:paraId="0C3513A8" w14:textId="77777777" w:rsidR="001E7714" w:rsidRPr="00CE3D0E" w:rsidRDefault="001E7714" w:rsidP="0044055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JcicB201.DataEnd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6935AC2F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B6428B" w:rsidRPr="003B4F69" w14:paraId="7EBBC779" w14:textId="77777777" w:rsidTr="00B6428B">
        <w:tc>
          <w:tcPr>
            <w:tcW w:w="457" w:type="dxa"/>
            <w:vAlign w:val="center"/>
          </w:tcPr>
          <w:p w14:paraId="2777800C" w14:textId="2E2B29E5" w:rsidR="00B6428B" w:rsidRPr="001E5531" w:rsidRDefault="00B6428B" w:rsidP="00B6428B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2B70C5FB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522B1E4D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B6428B" w:rsidRPr="001E5531" w:rsidRDefault="00B6428B" w:rsidP="00B6428B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4AFFD626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B6428B" w:rsidRPr="003B4F69" w14:paraId="12E0264E" w14:textId="77777777" w:rsidTr="00B6428B">
        <w:tc>
          <w:tcPr>
            <w:tcW w:w="457" w:type="dxa"/>
            <w:vAlign w:val="center"/>
          </w:tcPr>
          <w:p w14:paraId="04E0612D" w14:textId="226EED70" w:rsidR="00B6428B" w:rsidRPr="001E5531" w:rsidRDefault="00B6428B" w:rsidP="00B6428B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  <w:vAlign w:val="center"/>
          </w:tcPr>
          <w:p w14:paraId="2EFCA456" w14:textId="1AAECAFA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2D39386E" w14:textId="26BD6550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1776" w:type="dxa"/>
            <w:vAlign w:val="center"/>
          </w:tcPr>
          <w:p w14:paraId="0736AEDA" w14:textId="77777777" w:rsidR="00B6428B" w:rsidRPr="001E5531" w:rsidRDefault="00B6428B" w:rsidP="00B6428B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57DEA155" w14:textId="392ADE07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B6428B" w:rsidRPr="003B4F69" w14:paraId="1797186F" w14:textId="77777777" w:rsidTr="00B6428B">
        <w:tc>
          <w:tcPr>
            <w:tcW w:w="457" w:type="dxa"/>
            <w:vAlign w:val="center"/>
          </w:tcPr>
          <w:p w14:paraId="3C2A2B71" w14:textId="2687838E" w:rsidR="00B6428B" w:rsidRPr="001E5531" w:rsidRDefault="00B6428B" w:rsidP="00B6428B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  <w:vAlign w:val="center"/>
          </w:tcPr>
          <w:p w14:paraId="38D1753A" w14:textId="0F49CD80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訂約總金額</w:t>
            </w:r>
          </w:p>
        </w:tc>
        <w:tc>
          <w:tcPr>
            <w:tcW w:w="908" w:type="dxa"/>
            <w:vAlign w:val="center"/>
          </w:tcPr>
          <w:p w14:paraId="568B107B" w14:textId="2058876D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1776" w:type="dxa"/>
            <w:vAlign w:val="center"/>
          </w:tcPr>
          <w:p w14:paraId="3004136E" w14:textId="4251FE35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999999999999</w:t>
            </w:r>
          </w:p>
        </w:tc>
        <w:tc>
          <w:tcPr>
            <w:tcW w:w="4315" w:type="dxa"/>
            <w:vAlign w:val="center"/>
          </w:tcPr>
          <w:p w14:paraId="2392A3CF" w14:textId="77777777" w:rsidR="00B6428B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每筆訂約總金額之總和，右靠左補0，單位新台幣千元</w:t>
            </w:r>
          </w:p>
          <w:p w14:paraId="2E6C9B85" w14:textId="4BA2FB37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9" w:author="st1" w:date="2021-05-16T15:49:00Z">
              <w:r w:rsidRPr="00DB354B">
                <w:rPr>
                  <w:rFonts w:ascii="標楷體" w:hAnsi="標楷體"/>
                </w:rPr>
                <w:t>JcicB20</w:t>
              </w:r>
            </w:ins>
            <w:r>
              <w:rPr>
                <w:rFonts w:ascii="標楷體" w:hAnsi="標楷體"/>
              </w:rPr>
              <w:t>1.</w:t>
            </w:r>
            <w:r w:rsidRPr="00CE3D0E">
              <w:rPr>
                <w:rFonts w:ascii="標楷體" w:hAnsi="標楷體"/>
              </w:rPr>
              <w:t>DrawdownAmt</w:t>
            </w:r>
            <w:r>
              <w:rPr>
                <w:rFonts w:ascii="標楷體" w:hAnsi="標楷體"/>
              </w:rPr>
              <w:t>)</w:t>
            </w:r>
          </w:p>
        </w:tc>
      </w:tr>
      <w:tr w:rsidR="00B6428B" w:rsidRPr="003B4F69" w14:paraId="508D8DC7" w14:textId="77777777" w:rsidTr="00B6428B">
        <w:tc>
          <w:tcPr>
            <w:tcW w:w="457" w:type="dxa"/>
            <w:vAlign w:val="center"/>
          </w:tcPr>
          <w:p w14:paraId="1A910902" w14:textId="0D2427DF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4</w:t>
            </w:r>
          </w:p>
        </w:tc>
        <w:tc>
          <w:tcPr>
            <w:tcW w:w="2431" w:type="dxa"/>
            <w:vAlign w:val="center"/>
          </w:tcPr>
          <w:p w14:paraId="49134B6C" w14:textId="6FAA24C2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授信未逾期總金額</w:t>
            </w:r>
          </w:p>
        </w:tc>
        <w:tc>
          <w:tcPr>
            <w:tcW w:w="908" w:type="dxa"/>
            <w:vAlign w:val="center"/>
          </w:tcPr>
          <w:p w14:paraId="044142D5" w14:textId="5CD597ED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1776" w:type="dxa"/>
            <w:vAlign w:val="center"/>
          </w:tcPr>
          <w:p w14:paraId="56AD9BA0" w14:textId="67C794F6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999999999999</w:t>
            </w:r>
          </w:p>
        </w:tc>
        <w:tc>
          <w:tcPr>
            <w:tcW w:w="4315" w:type="dxa"/>
            <w:vAlign w:val="center"/>
          </w:tcPr>
          <w:p w14:paraId="1DE0AAF2" w14:textId="77777777" w:rsidR="00B6428B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每筆授信未逾期金額之總和，右靠左補0，單位新台幣千元</w:t>
            </w:r>
          </w:p>
          <w:p w14:paraId="5D383672" w14:textId="4F0AC095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10" w:author="st1" w:date="2021-05-16T15:49:00Z">
              <w:r w:rsidRPr="00DB354B">
                <w:rPr>
                  <w:rFonts w:ascii="標楷體" w:hAnsi="標楷體"/>
                </w:rPr>
                <w:t>JcicB20</w:t>
              </w:r>
            </w:ins>
            <w:r>
              <w:rPr>
                <w:rFonts w:ascii="標楷體" w:hAnsi="標楷體"/>
              </w:rPr>
              <w:t>1.</w:t>
            </w:r>
            <w:r w:rsidRPr="00CE3D0E">
              <w:rPr>
                <w:rFonts w:ascii="標楷體" w:hAnsi="標楷體"/>
              </w:rPr>
              <w:t>UnDelayBal</w:t>
            </w:r>
            <w:r>
              <w:rPr>
                <w:rFonts w:ascii="標楷體" w:hAnsi="標楷體"/>
              </w:rPr>
              <w:t>)</w:t>
            </w:r>
          </w:p>
        </w:tc>
      </w:tr>
      <w:tr w:rsidR="00B6428B" w:rsidRPr="003B4F69" w14:paraId="3B118D33" w14:textId="77777777" w:rsidTr="00B6428B">
        <w:tc>
          <w:tcPr>
            <w:tcW w:w="457" w:type="dxa"/>
            <w:vAlign w:val="center"/>
          </w:tcPr>
          <w:p w14:paraId="6184E761" w14:textId="7022A5E4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2431" w:type="dxa"/>
            <w:vAlign w:val="center"/>
          </w:tcPr>
          <w:p w14:paraId="42AD5725" w14:textId="337DA8C3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逾期未還總金額</w:t>
            </w:r>
          </w:p>
        </w:tc>
        <w:tc>
          <w:tcPr>
            <w:tcW w:w="908" w:type="dxa"/>
            <w:vAlign w:val="center"/>
          </w:tcPr>
          <w:p w14:paraId="0EF4F74B" w14:textId="433F51B6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1776" w:type="dxa"/>
            <w:vAlign w:val="center"/>
          </w:tcPr>
          <w:p w14:paraId="66BFAB58" w14:textId="6F2E8144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999999999999</w:t>
            </w:r>
          </w:p>
        </w:tc>
        <w:tc>
          <w:tcPr>
            <w:tcW w:w="4315" w:type="dxa"/>
            <w:vAlign w:val="center"/>
          </w:tcPr>
          <w:p w14:paraId="40549372" w14:textId="77777777" w:rsidR="00B6428B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每筆逾期未還金額之總和，右靠左補</w:t>
            </w:r>
            <w:r>
              <w:rPr>
                <w:rFonts w:ascii="標楷體" w:hAnsi="標楷體" w:hint="eastAsia"/>
              </w:rPr>
              <w:lastRenderedPageBreak/>
              <w:t>0，單位新台幣千元</w:t>
            </w:r>
          </w:p>
          <w:p w14:paraId="18C0E4AD" w14:textId="07A94480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11" w:author="st1" w:date="2021-05-16T15:49:00Z">
              <w:r w:rsidRPr="00DB354B">
                <w:rPr>
                  <w:rFonts w:ascii="標楷體" w:hAnsi="標楷體"/>
                </w:rPr>
                <w:t>JcicB20</w:t>
              </w:r>
            </w:ins>
            <w:r>
              <w:rPr>
                <w:rFonts w:ascii="標楷體" w:hAnsi="標楷體"/>
              </w:rPr>
              <w:t>1.</w:t>
            </w:r>
            <w:r w:rsidRPr="004A5559">
              <w:rPr>
                <w:rFonts w:ascii="標楷體" w:hAnsi="標楷體"/>
              </w:rPr>
              <w:t>DelayBal</w:t>
            </w:r>
            <w:r>
              <w:rPr>
                <w:rFonts w:ascii="標楷體" w:hAnsi="標楷體"/>
              </w:rPr>
              <w:t>)</w:t>
            </w:r>
          </w:p>
        </w:tc>
      </w:tr>
      <w:tr w:rsidR="00B6428B" w:rsidRPr="003B4F69" w14:paraId="511307C8" w14:textId="77777777" w:rsidTr="00B6428B">
        <w:tc>
          <w:tcPr>
            <w:tcW w:w="457" w:type="dxa"/>
            <w:vAlign w:val="center"/>
          </w:tcPr>
          <w:p w14:paraId="2B62BAE4" w14:textId="66C63AD2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6</w:t>
            </w:r>
          </w:p>
        </w:tc>
        <w:tc>
          <w:tcPr>
            <w:tcW w:w="2431" w:type="dxa"/>
            <w:vAlign w:val="center"/>
          </w:tcPr>
          <w:p w14:paraId="05A87CBF" w14:textId="61007E50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2BC65C8B" w14:textId="2B005FFD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73D8F9F7" w14:textId="486F38F6" w:rsidR="00B6428B" w:rsidRPr="001E5531" w:rsidRDefault="00B6428B" w:rsidP="00B6428B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65FA5EC8" w14:textId="2312BDBE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B6428B" w:rsidRPr="003B4F69" w14:paraId="63189C4E" w14:textId="77777777" w:rsidTr="00B6428B">
        <w:tc>
          <w:tcPr>
            <w:tcW w:w="457" w:type="dxa"/>
            <w:vAlign w:val="center"/>
          </w:tcPr>
          <w:p w14:paraId="621E576D" w14:textId="7D0C656B" w:rsidR="00B6428B" w:rsidRPr="001E5531" w:rsidRDefault="00B6428B" w:rsidP="00B6428B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7</w:t>
            </w:r>
          </w:p>
        </w:tc>
        <w:tc>
          <w:tcPr>
            <w:tcW w:w="2431" w:type="dxa"/>
            <w:vAlign w:val="center"/>
          </w:tcPr>
          <w:p w14:paraId="410CCD49" w14:textId="764F24DA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  <w:vAlign w:val="center"/>
          </w:tcPr>
          <w:p w14:paraId="232C3772" w14:textId="6C5FC552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1776" w:type="dxa"/>
            <w:vAlign w:val="center"/>
          </w:tcPr>
          <w:p w14:paraId="7257E6A7" w14:textId="3121B90D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99</w:t>
            </w:r>
          </w:p>
        </w:tc>
        <w:tc>
          <w:tcPr>
            <w:tcW w:w="4315" w:type="dxa"/>
            <w:vAlign w:val="center"/>
          </w:tcPr>
          <w:p w14:paraId="3138977E" w14:textId="1F056394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B6428B" w:rsidRPr="003B4F69" w14:paraId="1EB7FA1C" w14:textId="77777777" w:rsidTr="005E4EEB">
        <w:tc>
          <w:tcPr>
            <w:tcW w:w="457" w:type="dxa"/>
            <w:vAlign w:val="center"/>
          </w:tcPr>
          <w:p w14:paraId="25BE57E7" w14:textId="56D5900E" w:rsidR="00B6428B" w:rsidRPr="001E5531" w:rsidRDefault="00B6428B" w:rsidP="00B6428B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/>
              </w:rPr>
              <w:t>8</w:t>
            </w:r>
          </w:p>
        </w:tc>
        <w:tc>
          <w:tcPr>
            <w:tcW w:w="2431" w:type="dxa"/>
            <w:vAlign w:val="center"/>
          </w:tcPr>
          <w:p w14:paraId="123F0F50" w14:textId="73B2EB4C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183B341A" w14:textId="53F30B7C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456</w:t>
            </w:r>
          </w:p>
        </w:tc>
        <w:tc>
          <w:tcPr>
            <w:tcW w:w="1776" w:type="dxa"/>
            <w:vAlign w:val="center"/>
          </w:tcPr>
          <w:p w14:paraId="324A7A3A" w14:textId="77777777" w:rsidR="00B6428B" w:rsidRPr="001E5531" w:rsidRDefault="00B6428B" w:rsidP="00B6428B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6E3FC00F" w14:textId="2D7613EC" w:rsidR="00B6428B" w:rsidRPr="001E5531" w:rsidRDefault="00B6428B" w:rsidP="00B642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438BE923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12" w:author="st1" w:date="2021-05-16T16:56:00Z">
        <w:r>
          <w:rPr>
            <w:rFonts w:ascii="標楷體" w:hAnsi="標楷體" w:hint="eastAsia"/>
          </w:rPr>
          <w:t>458</w:t>
        </w:r>
      </w:ins>
      <w:ins w:id="13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357082">
        <w:rPr>
          <w:rFonts w:ascii="標楷體" w:hAnsi="標楷體"/>
        </w:rPr>
        <w:t>201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14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357082">
        <w:rPr>
          <w:rFonts w:ascii="標楷體" w:hAnsi="標楷體"/>
        </w:rPr>
        <w:t>201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04BFA96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SELECT M."BankItem"</w:t>
            </w:r>
          </w:p>
          <w:p w14:paraId="47D1D710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58345F1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M."TranCode"</w:t>
            </w:r>
          </w:p>
          <w:p w14:paraId="6C3022B5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M."SubTranCode"</w:t>
            </w:r>
          </w:p>
          <w:p w14:paraId="0DB06C8C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M."AcctNo"</w:t>
            </w:r>
          </w:p>
          <w:p w14:paraId="4440F4D3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M."TotalAmt"</w:t>
            </w:r>
          </w:p>
          <w:p w14:paraId="0AFD24D0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M."CustId"</w:t>
            </w:r>
          </w:p>
          <w:p w14:paraId="2C79F117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M."CustIdErr"</w:t>
            </w:r>
          </w:p>
          <w:p w14:paraId="5D22DBAA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M."SuvId"</w:t>
            </w:r>
          </w:p>
          <w:p w14:paraId="1D52009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M."SuvIdErr"</w:t>
            </w:r>
          </w:p>
          <w:p w14:paraId="6DECA585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M."OverseasId"</w:t>
            </w:r>
          </w:p>
          <w:p w14:paraId="2A96E045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M."IndustryCode"</w:t>
            </w:r>
          </w:p>
          <w:p w14:paraId="792681C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M."Filler12"</w:t>
            </w:r>
          </w:p>
          <w:p w14:paraId="554D4013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M."AcctCode"</w:t>
            </w:r>
          </w:p>
          <w:p w14:paraId="0FA00D1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M."SubAcctCode"</w:t>
            </w:r>
          </w:p>
          <w:p w14:paraId="0A24072D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M."OrigAcctCode"</w:t>
            </w:r>
          </w:p>
          <w:p w14:paraId="2334039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M."ConsumeFg"</w:t>
            </w:r>
          </w:p>
          <w:p w14:paraId="1D79B0B0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M."FinCode"</w:t>
            </w:r>
          </w:p>
          <w:p w14:paraId="607C0FB3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M."ProjCode"</w:t>
            </w:r>
          </w:p>
          <w:p w14:paraId="127335F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M."NonCreditCode"</w:t>
            </w:r>
          </w:p>
          <w:p w14:paraId="68EA532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M."UsageCode"</w:t>
            </w:r>
          </w:p>
          <w:p w14:paraId="00857DE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M."ApproveRate"</w:t>
            </w:r>
          </w:p>
          <w:p w14:paraId="1C3CB6C1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M."DrawdownDate"</w:t>
            </w:r>
          </w:p>
          <w:p w14:paraId="603BD2C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M."MaturityDate"</w:t>
            </w:r>
          </w:p>
          <w:p w14:paraId="7212A26D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M."CurrencyCode"</w:t>
            </w:r>
          </w:p>
          <w:p w14:paraId="4FEE2EAD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M."DrawdownAmt"</w:t>
            </w:r>
          </w:p>
          <w:p w14:paraId="7F817F15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M."DrawdownAmtFx"</w:t>
            </w:r>
          </w:p>
          <w:p w14:paraId="25F5397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M."RecycleCode"</w:t>
            </w:r>
          </w:p>
          <w:p w14:paraId="4BAA9FB6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M."IrrevocableFlag"</w:t>
            </w:r>
          </w:p>
          <w:p w14:paraId="6BBDF14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M."FacmNo"</w:t>
            </w:r>
          </w:p>
          <w:p w14:paraId="70DDA9F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M."UnDelayBal"</w:t>
            </w:r>
          </w:p>
          <w:p w14:paraId="02CEA16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M."UnDelayBalFx"</w:t>
            </w:r>
          </w:p>
          <w:p w14:paraId="4C13C90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M."DelayBal"</w:t>
            </w:r>
          </w:p>
          <w:p w14:paraId="2E1524F6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M."DelayBalFx"</w:t>
            </w:r>
          </w:p>
          <w:p w14:paraId="7C37BA0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M."DelayPeriodCode"</w:t>
            </w:r>
          </w:p>
          <w:p w14:paraId="00E93F8C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M."RepayCode"</w:t>
            </w:r>
          </w:p>
          <w:p w14:paraId="0F37819A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M."PayAmt"</w:t>
            </w:r>
          </w:p>
          <w:p w14:paraId="5F73BD1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M."Principal"</w:t>
            </w:r>
          </w:p>
          <w:p w14:paraId="762955D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M."Interest"</w:t>
            </w:r>
          </w:p>
          <w:p w14:paraId="2ACFB3E3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M."Fee"</w:t>
            </w:r>
          </w:p>
          <w:p w14:paraId="7D34D2B8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M."FirstDelayCode"</w:t>
            </w:r>
          </w:p>
          <w:p w14:paraId="6E84D31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M."SecondDelayCode"</w:t>
            </w:r>
          </w:p>
          <w:p w14:paraId="78A29861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M."BadDebtCode"</w:t>
            </w:r>
          </w:p>
          <w:p w14:paraId="10BCB3A8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M."NegStatus"</w:t>
            </w:r>
          </w:p>
          <w:p w14:paraId="3244F598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M."NegCreditor"</w:t>
            </w:r>
          </w:p>
          <w:p w14:paraId="1A8E9F96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M."NegNo"</w:t>
            </w:r>
          </w:p>
          <w:p w14:paraId="6C8D0F63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M."NegTransYM"</w:t>
            </w:r>
          </w:p>
          <w:p w14:paraId="7A94374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M."Filler443"</w:t>
            </w:r>
          </w:p>
          <w:p w14:paraId="2318C73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M."ClType"</w:t>
            </w:r>
          </w:p>
          <w:p w14:paraId="089EE2D8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M."ClEvaAmt"</w:t>
            </w:r>
          </w:p>
          <w:p w14:paraId="527140D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M."ClTypeCode"</w:t>
            </w:r>
          </w:p>
          <w:p w14:paraId="5DD1B081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M."SyndKind"</w:t>
            </w:r>
          </w:p>
          <w:p w14:paraId="506D1F60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M."SyndContractDate"</w:t>
            </w:r>
          </w:p>
          <w:p w14:paraId="05598FE7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M."SyndRatio"</w:t>
            </w:r>
          </w:p>
          <w:p w14:paraId="57F24537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M."Filler51"</w:t>
            </w:r>
          </w:p>
          <w:p w14:paraId="045646F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M."Filler52"</w:t>
            </w:r>
          </w:p>
          <w:p w14:paraId="7CEC5DF8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M."PayablesFg"</w:t>
            </w:r>
          </w:p>
          <w:p w14:paraId="12DDEBC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M."NegFg"</w:t>
            </w:r>
          </w:p>
          <w:p w14:paraId="66AC094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M."Filler533"</w:t>
            </w:r>
          </w:p>
          <w:p w14:paraId="70ED325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M."GuaTypeCode1"</w:t>
            </w:r>
          </w:p>
          <w:p w14:paraId="56B171B3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M."GuaId1"</w:t>
            </w:r>
          </w:p>
          <w:p w14:paraId="7063B31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M."GuaIdErr1"</w:t>
            </w:r>
          </w:p>
          <w:p w14:paraId="3BDB96F6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M."GuaRelCode1"</w:t>
            </w:r>
          </w:p>
          <w:p w14:paraId="723B280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M."GuaTypeCode2"</w:t>
            </w:r>
          </w:p>
          <w:p w14:paraId="627B1AA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M."GuaId2"</w:t>
            </w:r>
          </w:p>
          <w:p w14:paraId="27BBA7E2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M."GuaIdErr2"</w:t>
            </w:r>
          </w:p>
          <w:p w14:paraId="652449B0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M."GuaRelCode2"</w:t>
            </w:r>
          </w:p>
          <w:p w14:paraId="3C2BD4C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M."GuaTypeCode3"</w:t>
            </w:r>
          </w:p>
          <w:p w14:paraId="788FC3F1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M."GuaId3"</w:t>
            </w:r>
          </w:p>
          <w:p w14:paraId="3E5CDDFA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M."GuaIdErr3"</w:t>
            </w:r>
          </w:p>
          <w:p w14:paraId="0BBC892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M."GuaRelCode3"</w:t>
            </w:r>
          </w:p>
          <w:p w14:paraId="5AE7568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M."GuaTypeCode4"</w:t>
            </w:r>
          </w:p>
          <w:p w14:paraId="77EEF79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M."GuaId4"</w:t>
            </w:r>
          </w:p>
          <w:p w14:paraId="259E574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M."GuaIdErr4"</w:t>
            </w:r>
          </w:p>
          <w:p w14:paraId="4687AB7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M."GuaRelCode4"</w:t>
            </w:r>
          </w:p>
          <w:p w14:paraId="5DCAD30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M."GuaTypeCode5"</w:t>
            </w:r>
          </w:p>
          <w:p w14:paraId="490F37C5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M."GuaId5"</w:t>
            </w:r>
          </w:p>
          <w:p w14:paraId="67DB542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M."GuaIdErr5"</w:t>
            </w:r>
          </w:p>
          <w:p w14:paraId="6439842F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M."GuaRelCode5"</w:t>
            </w:r>
          </w:p>
          <w:p w14:paraId="0D90FB9C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M."Filler741"</w:t>
            </w:r>
          </w:p>
          <w:p w14:paraId="0E113ECE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M."Filler742"</w:t>
            </w:r>
          </w:p>
          <w:p w14:paraId="46A321FA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M."BadDebtDate"</w:t>
            </w:r>
          </w:p>
          <w:p w14:paraId="7B5B560C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M."SyndCode"</w:t>
            </w:r>
          </w:p>
          <w:p w14:paraId="7A010F94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M."BankruptDate"</w:t>
            </w:r>
          </w:p>
          <w:p w14:paraId="15BF9F79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M."BdLoanFg"</w:t>
            </w:r>
          </w:p>
          <w:p w14:paraId="73559E6D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M."SmallAmt"</w:t>
            </w:r>
          </w:p>
          <w:p w14:paraId="36ABA1A7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M."ExtraAttrCode"</w:t>
            </w:r>
          </w:p>
          <w:p w14:paraId="7165466D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M."ExtraStatusCode"</w:t>
            </w:r>
          </w:p>
          <w:p w14:paraId="554BBDBB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M."Filler74A"</w:t>
            </w:r>
          </w:p>
          <w:p w14:paraId="55BA8BC5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7090E06D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M."DataEnd"</w:t>
            </w:r>
          </w:p>
          <w:p w14:paraId="00FEA9F7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FROM  "JcicB201" M</w:t>
            </w:r>
          </w:p>
          <w:p w14:paraId="44CB1FA7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WHERE M."DataYM"   = dateMonth</w:t>
            </w:r>
          </w:p>
          <w:p w14:paraId="3F8A28FA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AND M."TranCode" = 'A'</w:t>
            </w:r>
          </w:p>
          <w:p w14:paraId="3252E5EC" w14:textId="77777777" w:rsidR="007B296F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ORDER BY M."BankItem", M."BranchItem", M."TranCode", M."AcctNo"</w:t>
            </w:r>
          </w:p>
          <w:p w14:paraId="04FDDCF1" w14:textId="314B662D" w:rsidR="00F27CE6" w:rsidRPr="00695175" w:rsidRDefault="007B296F" w:rsidP="007B296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16DD3108" w14:textId="58157823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程式功能：維護 JcicB</w:t>
            </w:r>
            <w:r w:rsidR="00357082" w:rsidRPr="00695175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357082" w:rsidRPr="00695175">
              <w:rPr>
                <w:rFonts w:ascii="細明體" w:eastAsia="細明體" w:hAnsi="細明體" w:hint="eastAsia"/>
                <w:sz w:val="20"/>
                <w:szCs w:val="20"/>
              </w:rPr>
              <w:t>聯徵授信餘額月報檔</w:t>
            </w:r>
          </w:p>
          <w:p w14:paraId="3EAEB1A9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執行時機：每日日終批次(換日前)</w:t>
            </w:r>
          </w:p>
          <w:p w14:paraId="4EE26B3F" w14:textId="724416B4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</w:t>
            </w:r>
            <w:r w:rsidR="00357082" w:rsidRPr="00695175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_Upd"(20200423,'System');</w:t>
            </w:r>
          </w:p>
          <w:p w14:paraId="5F393B55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31A617DA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F903AE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產生 JcicB201 的 key 值</w:t>
            </w:r>
          </w:p>
          <w:p w14:paraId="1B30315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DROP TABLE "Work_B201" purge;</w:t>
            </w:r>
          </w:p>
          <w:p w14:paraId="22E1C1C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CREATE GLOBAL TEMPORARY TABLE "Work_B201"</w:t>
            </w:r>
          </w:p>
          <w:p w14:paraId="49D2D93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(  "DataYM"               decimal(6, 0) default 0 not null</w:t>
            </w:r>
          </w:p>
          <w:p w14:paraId="38E3CD2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"CustNo"               decimal(7, 0) default 0 not null</w:t>
            </w:r>
          </w:p>
          <w:p w14:paraId="16411CA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"FacmNo"               decimal(3, 0) default 0 not null</w:t>
            </w:r>
          </w:p>
          <w:p w14:paraId="5AF5900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"BormNo"               decimal(3, 0) default 0 not null</w:t>
            </w:r>
          </w:p>
          <w:p w14:paraId="19A265E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, "SeqNo"                decimal(2, 0) default 0 not null    -- 本筆撥款帳號序號</w:t>
            </w:r>
          </w:p>
          <w:p w14:paraId="062D471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, "GuaTypeCode1"         varchar2(1)                         -- 共同債務人或債務關係人</w:t>
            </w:r>
          </w:p>
          <w:p w14:paraId="120BDDF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"GuaId1"               varchar2(10)</w:t>
            </w:r>
          </w:p>
          <w:p w14:paraId="6C50476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"GuaIdErr1"            varchar2(1)</w:t>
            </w:r>
          </w:p>
          <w:p w14:paraId="5ED0AE2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"GuaRelCode1"          varchar2(2)</w:t>
            </w:r>
          </w:p>
          <w:p w14:paraId="06B6301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"GuaTypeCode2"         varchar2(1)</w:t>
            </w:r>
          </w:p>
          <w:p w14:paraId="165FA9F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"GuaId2"               varchar2(10)</w:t>
            </w:r>
          </w:p>
          <w:p w14:paraId="6F091B4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"GuaIdErr2"            varchar2(1)</w:t>
            </w:r>
          </w:p>
          <w:p w14:paraId="4B67B6B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"GuaRelCode2"          varchar2(2)</w:t>
            </w:r>
          </w:p>
          <w:p w14:paraId="64D8D77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"GuaTypeCode3"         varchar2(1)</w:t>
            </w:r>
          </w:p>
          <w:p w14:paraId="6DCE629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"GuaId3"               varchar2(10)</w:t>
            </w:r>
          </w:p>
          <w:p w14:paraId="21A938D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"GuaIdErr3"            varchar2(1)</w:t>
            </w:r>
          </w:p>
          <w:p w14:paraId="73F5441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"GuaRelCode3"          varchar2(2)</w:t>
            </w:r>
          </w:p>
          <w:p w14:paraId="234175C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"GuaTypeCode4"         varchar2(1)</w:t>
            </w:r>
          </w:p>
          <w:p w14:paraId="21511EB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"GuaId4"               varchar2(10)</w:t>
            </w:r>
          </w:p>
          <w:p w14:paraId="4013A21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"GuaIdErr4"            varchar2(1)</w:t>
            </w:r>
          </w:p>
          <w:p w14:paraId="4C3DA61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"GuaRelCode4"          varchar2(2)</w:t>
            </w:r>
          </w:p>
          <w:p w14:paraId="7418BAF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"GuaTypeCode5"         varchar2(1)</w:t>
            </w:r>
          </w:p>
          <w:p w14:paraId="73CA231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"GuaId5"               varchar2(10)</w:t>
            </w:r>
          </w:p>
          <w:p w14:paraId="2CB14FE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"GuaIdErr5"            varchar2(1)</w:t>
            </w:r>
          </w:p>
          <w:p w14:paraId="2953E27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, "GuaRelCode5"          varchar2(2)</w:t>
            </w:r>
          </w:p>
          <w:p w14:paraId="1224690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, "DataEnd"              varchar2(1)                         -- 資料結束註記</w:t>
            </w:r>
          </w:p>
          <w:p w14:paraId="19DE951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0B0AD29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393D19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815D93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93A4FE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CREATE OR REPLACE PROCEDURE "Usp_L8_JcicB201_Upd"</w:t>
            </w:r>
          </w:p>
          <w:p w14:paraId="4D18D4D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4CAA40A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3A7F2CD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3BE9378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7D054CE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4F641F9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4F1CF6C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253484C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6AD7185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58CCBA9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411EDA5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57AB313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D8CF81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041702D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01D3F20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3AF9CCA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1C2D7D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YYYYMMDD       INT;         -- 本日</w:t>
            </w:r>
          </w:p>
          <w:p w14:paraId="184150B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1CC1308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3A6F748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60D6FFF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326902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697517C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4C1F52C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8B6F8A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　本月年月</w:t>
            </w:r>
          </w:p>
          <w:p w14:paraId="4E6D00A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YYYYMMDD := TBSDYF;</w:t>
            </w:r>
          </w:p>
          <w:p w14:paraId="46BE90B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YYYYMM   := TBSDYF / 100;</w:t>
            </w:r>
          </w:p>
          <w:p w14:paraId="17C256A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1582476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41F9863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1C9DEED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71E0EDF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5D17307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5DAA52F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6A3DA77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5A4F7D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69B7E9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655414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Work_B201    -- JcicB201 的 key 值</w:t>
            </w:r>
          </w:p>
          <w:p w14:paraId="0FB5038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INSERT INTO "Work_B201"</w:t>
            </w:r>
          </w:p>
          <w:p w14:paraId="2E550C4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SELECT YYYYMM                                AS "DataYM"</w:t>
            </w:r>
          </w:p>
          <w:p w14:paraId="0FC4455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M."CustNo"                            AS "CustNo"</w:t>
            </w:r>
          </w:p>
          <w:p w14:paraId="77A54D7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M."FacmNo"                            AS "FacmNo"</w:t>
            </w:r>
          </w:p>
          <w:p w14:paraId="1B99717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M."BormNo"                            AS "BormNo"</w:t>
            </w:r>
          </w:p>
          <w:p w14:paraId="68A20AA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1                                     AS "SeqNo"</w:t>
            </w:r>
          </w:p>
          <w:p w14:paraId="2B7F0275" w14:textId="0A66E94E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NVL(M."GuaTypeCode1",' ')             AS "GuaTypeCode1"    -- 共同債務人或債務關係人身份代號1</w:t>
            </w:r>
          </w:p>
          <w:p w14:paraId="428E03EB" w14:textId="7D07E87D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NVL(M."GuaId1",' ')                   AS "GuaId1"      -- 共同債務人或債務關係人身份統一編號1</w:t>
            </w:r>
          </w:p>
          <w:p w14:paraId="5D3917C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"GuaIdErr1"         -- 上欄IDN或BAN錯誤註記</w:t>
            </w:r>
          </w:p>
          <w:p w14:paraId="7252ED9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NVL(M."GuaRelCode1",' ')              AS "GuaRelCode1"       -- 與主債務人關係1</w:t>
            </w:r>
          </w:p>
          <w:p w14:paraId="7272673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NVL(M."GuaTypeCode2",' ')             AS "GuaTypeCode2"</w:t>
            </w:r>
          </w:p>
          <w:p w14:paraId="29EE986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NVL(M."GuaId2",' ')                   AS "GuaId2"</w:t>
            </w:r>
          </w:p>
          <w:p w14:paraId="41595EC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"GuaIdErr2"</w:t>
            </w:r>
          </w:p>
          <w:p w14:paraId="1C964E2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NVL(M."GuaRelCode2",' ')              AS "GuaRelCode2"</w:t>
            </w:r>
          </w:p>
          <w:p w14:paraId="4D407DF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NVL(M."GuaTypeCode3",' ')             AS "GuaTypeCode3"</w:t>
            </w:r>
          </w:p>
          <w:p w14:paraId="3E2E349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NVL(M."GuaId3",' ')                   AS "GuaId3"</w:t>
            </w:r>
          </w:p>
          <w:p w14:paraId="0DA565D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"GuaIdErr3"</w:t>
            </w:r>
          </w:p>
          <w:p w14:paraId="1D40DE2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NVL(M."GuaRelCode3",' ')              AS "GuaRelCode3"</w:t>
            </w:r>
          </w:p>
          <w:p w14:paraId="5C9700A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NVL(M."GuaTypeCode4",' ')             AS "GuaTypeCode4"</w:t>
            </w:r>
          </w:p>
          <w:p w14:paraId="28006D3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NVL(M."GuaId4",' ')                   AS "GuaId4"</w:t>
            </w:r>
          </w:p>
          <w:p w14:paraId="3369D3E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"GuaIdErr4"</w:t>
            </w:r>
          </w:p>
          <w:p w14:paraId="7DF4373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NVL(M."GuaRelCode4",' ')              AS "GuaRelCode4"</w:t>
            </w:r>
          </w:p>
          <w:p w14:paraId="1CF7061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NVL(M."GuaTypeCode5",' ')             AS "GuaTypeCode5"</w:t>
            </w:r>
          </w:p>
          <w:p w14:paraId="4BB12A0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NVL(M."GuaId5",' ')                   AS "GuaId5"</w:t>
            </w:r>
          </w:p>
          <w:p w14:paraId="66A5EC3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"GuaIdErr5"</w:t>
            </w:r>
          </w:p>
          <w:p w14:paraId="0663D12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NVL(M."GuaRelCode5",' ')              AS "GuaRelCode5"</w:t>
            </w:r>
          </w:p>
          <w:p w14:paraId="3E5A759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2F5F02B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TRIM(NVL(M."GuaId6",' ')) IS NOT NULL THEN 'N'</w:t>
            </w:r>
          </w:p>
          <w:p w14:paraId="6AF7276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'Y'</w:t>
            </w:r>
          </w:p>
          <w:p w14:paraId="26AF71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END                                   AS "DataEnd"</w:t>
            </w:r>
          </w:p>
          <w:p w14:paraId="33AFDDD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FROM   "JcicMonthlyLoanData" M</w:t>
            </w:r>
          </w:p>
          <w:p w14:paraId="7CDF320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WHERE  M."DataYM"     =  YYYYMM</w:t>
            </w:r>
          </w:p>
          <w:p w14:paraId="1990744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5CA2B0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7E2685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INSERT INTO "Work_B201"</w:t>
            </w:r>
          </w:p>
          <w:p w14:paraId="53C9AA8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SELECT YYYYMM                                AS "DataYM"</w:t>
            </w:r>
          </w:p>
          <w:p w14:paraId="7AA087A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M."CustNo"                            AS "CustNo"</w:t>
            </w:r>
          </w:p>
          <w:p w14:paraId="7B805CB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M."FacmNo"                            AS "FacmNo"</w:t>
            </w:r>
          </w:p>
          <w:p w14:paraId="0670E27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M."BormNo"                            AS "BormNo"</w:t>
            </w:r>
          </w:p>
          <w:p w14:paraId="33ACEC4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2                                     AS "SeqNo"</w:t>
            </w:r>
          </w:p>
          <w:p w14:paraId="0BF18C6E" w14:textId="54609A99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NVL(M."GuaTypeCode6",' ')             AS "GuaTypeCode1"   -- 共同債務人或債務關係人身份代號1</w:t>
            </w:r>
          </w:p>
          <w:p w14:paraId="4CA51E9E" w14:textId="78EA4B1B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NVL(M."GuaId6",' ')                   AS "GuaId1"      -- 共同債務人或債務關係人身份統一編號1</w:t>
            </w:r>
          </w:p>
          <w:p w14:paraId="7594784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"GuaIdErr1"         -- 上欄IDN或BAN錯誤註記</w:t>
            </w:r>
          </w:p>
          <w:p w14:paraId="5BD61BD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NVL(M."GuaRelCode6",' ')              AS "GuaRelCode1"       -- 與主債務人關係1</w:t>
            </w:r>
          </w:p>
          <w:p w14:paraId="3FF628C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NVL(M."GuaTypeCode7",' ')             AS "GuaTypeCode2"</w:t>
            </w:r>
          </w:p>
          <w:p w14:paraId="6186F37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NVL(M."GuaId7",' ')                   AS "GuaId2"</w:t>
            </w:r>
          </w:p>
          <w:p w14:paraId="11371DA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"GuaIdErr2"</w:t>
            </w:r>
          </w:p>
          <w:p w14:paraId="0A789DE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NVL(M."GuaRelCode7",' ')              AS "GuaRelCode2"</w:t>
            </w:r>
          </w:p>
          <w:p w14:paraId="504F714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NVL(M."GuaTypeCode8",' ')             AS "GuaTypeCode3"</w:t>
            </w:r>
          </w:p>
          <w:p w14:paraId="12B9850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NVL(M."GuaId8",' ')                   AS "GuaId3"</w:t>
            </w:r>
          </w:p>
          <w:p w14:paraId="7230A43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"GuaIdErr3"</w:t>
            </w:r>
          </w:p>
          <w:p w14:paraId="4F18FA4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NVL(M."GuaRelCode8",' ')              AS "GuaRelCode3"</w:t>
            </w:r>
          </w:p>
          <w:p w14:paraId="0C4601B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NVL(M."GuaTypeCode9",' ')             AS "GuaTypeCode4"</w:t>
            </w:r>
          </w:p>
          <w:p w14:paraId="74BC520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NVL(M."GuaId9",' ')                   AS "GuaId4"</w:t>
            </w:r>
          </w:p>
          <w:p w14:paraId="77A37EC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"GuaIdErr4"</w:t>
            </w:r>
          </w:p>
          <w:p w14:paraId="564386F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NVL(M."GuaRelCode9",' ')              AS "GuaRelCode4"</w:t>
            </w:r>
          </w:p>
          <w:p w14:paraId="779D702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NVL(M."GuaTypeCode10",' ')            AS "GuaTypeCode5"</w:t>
            </w:r>
          </w:p>
          <w:p w14:paraId="6DE4210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NVL(M."GuaId10",' ')                  AS "GuaId5"</w:t>
            </w:r>
          </w:p>
          <w:p w14:paraId="63D4888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 '                                   AS "GuaIdErr5"</w:t>
            </w:r>
          </w:p>
          <w:p w14:paraId="6B865B5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NVL(M."GuaRelCode10",' ')             AS "GuaRelCode5"</w:t>
            </w:r>
          </w:p>
          <w:p w14:paraId="1C69F5B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'Y'                                   AS "DataEnd"</w:t>
            </w:r>
          </w:p>
          <w:p w14:paraId="2804257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FROM   "JcicMonthlyLoanData" M</w:t>
            </w:r>
          </w:p>
          <w:p w14:paraId="421DA0E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WHERE  M."DataYM"     =  YYYYMM</w:t>
            </w:r>
          </w:p>
          <w:p w14:paraId="05B31FA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AND  TRIM(NVL(M."GuaId6",' ')) IS NOT NULL</w:t>
            </w:r>
          </w:p>
          <w:p w14:paraId="43D3148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13C843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4E0123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327597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379F03E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JcicB201');</w:t>
            </w:r>
          </w:p>
          <w:p w14:paraId="6A65126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27ED0D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DELETE FROM "JcicB201"</w:t>
            </w:r>
          </w:p>
          <w:p w14:paraId="161E3AB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20BE84C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;</w:t>
            </w:r>
          </w:p>
          <w:p w14:paraId="47F9608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4F9BDE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3BF798C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JcicB201');</w:t>
            </w:r>
          </w:p>
          <w:p w14:paraId="24AD74F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D6D240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INSERT INTO "JcicB201"</w:t>
            </w:r>
          </w:p>
          <w:p w14:paraId="4F0C543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2707D83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72FE70B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263752A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3369DA3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'A'                                   AS "TranCode"          -- 交易代碼 A:新增 C:異動 D:刪除</w:t>
            </w:r>
          </w:p>
          <w:p w14:paraId="7EE4F66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0CE7EE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FLOOR(NVL(M."DrawdownDate",0) / 100) &lt;&gt; YYYYMM THEN 'X'</w:t>
            </w:r>
          </w:p>
          <w:p w14:paraId="7CE72C8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</w:t>
            </w:r>
          </w:p>
          <w:p w14:paraId="4BA3EAE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CASE</w:t>
            </w:r>
          </w:p>
          <w:p w14:paraId="6A77215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WHEN R."CustNo" IS NULL THEN 'A'</w:t>
            </w:r>
          </w:p>
          <w:p w14:paraId="7746F1C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ELSE 'C'</w:t>
            </w:r>
          </w:p>
          <w:p w14:paraId="77B5493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00C67D3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"SubTranCode"       -- 帳號屬性註記 A:本月新增帳號 C:本月轉換帳號 X:舊有帳號</w:t>
            </w:r>
          </w:p>
          <w:p w14:paraId="59BDEC9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TRIM(to_char(M."CustNo",'0000000')) || TRIM(to_char(M."FacmNo",'000')) || TRIM(to_char(M."BormNo",'000'))</w:t>
            </w:r>
          </w:p>
          <w:p w14:paraId="662B09C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"AcctNo"            -- 本筆撥款帳號</w:t>
            </w:r>
          </w:p>
          <w:p w14:paraId="1C229B7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WK."SeqNo"                            AS "SeqNo"             -- 本筆撥款帳號序號</w:t>
            </w:r>
          </w:p>
          <w:p w14:paraId="76B3EA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"TotalAmt"          -- 金額合計  (後面更新處理)</w:t>
            </w:r>
          </w:p>
          <w:p w14:paraId="6F45318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M."CustId"                            AS "CustId"            -- 授信戶IDN/BAN</w:t>
            </w:r>
          </w:p>
          <w:p w14:paraId="4C8A69A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"CustIdErr"         -- 上欄IDN或BAN錯誤註記</w:t>
            </w:r>
          </w:p>
          <w:p w14:paraId="7504028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M."SuvId"                             AS "SuvId"             -- 負責人IDN/負責之事業體BAN</w:t>
            </w:r>
          </w:p>
          <w:p w14:paraId="35E1231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"SuvIdErr"          -- 上欄IDN或BAN錯誤註記</w:t>
            </w:r>
          </w:p>
          <w:p w14:paraId="190B4E7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M."OverseasId"                        AS "OverseasId"        -- 外僑兼具中華民國國籍IDN</w:t>
            </w:r>
          </w:p>
          <w:p w14:paraId="61CE1EC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M."IndustryCode"                      AS "IndustryCode"      -- 授信戶行業別</w:t>
            </w:r>
          </w:p>
          <w:p w14:paraId="3B7F48D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"Filler12"          -- 空白</w:t>
            </w:r>
          </w:p>
          <w:p w14:paraId="1D1AB28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243EDA8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(2, 7)         THEN 'A' -- 催收款項</w:t>
            </w:r>
          </w:p>
          <w:p w14:paraId="1A513FF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(6)            THEN 'B' -- 呆帳</w:t>
            </w:r>
          </w:p>
          <w:p w14:paraId="3A0F839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M."AcctCode" IN ('310')        THEN 'E' -- 其他短期放款</w:t>
            </w:r>
          </w:p>
          <w:p w14:paraId="00379BF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M."AcctCode" IN ('320')        THEN 'H' -- 中期放款</w:t>
            </w:r>
          </w:p>
          <w:p w14:paraId="7067D68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M."AcctCode" IN ('330', '340') THEN 'I' -- 長期放款</w:t>
            </w:r>
          </w:p>
          <w:p w14:paraId="5A9D096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ELSE  'I'                                    -- 長期放款</w:t>
            </w:r>
          </w:p>
          <w:p w14:paraId="557E83E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"AcctCode"          -- 科目別</w:t>
            </w:r>
          </w:p>
          <w:p w14:paraId="71979D7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081E3C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FLOOR(NVL(M."DispDate",0) / 100) &gt; 0</w:t>
            </w:r>
          </w:p>
          <w:p w14:paraId="720C56F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AND FLOOR(NVL(M."DispDate",0) / 100) &lt;= YYYYMM THEN 'X'</w:t>
            </w:r>
          </w:p>
          <w:p w14:paraId="5E71C78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'S'</w:t>
            </w:r>
          </w:p>
          <w:p w14:paraId="4E00790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"SubAcctCode"       -- 科目別註記 S:有十足擔保 X:無前述情形者</w:t>
            </w:r>
          </w:p>
          <w:p w14:paraId="0331075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AF2AA9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M."Status" NOT IN (2, 6, 7) THEN ' '</w:t>
            </w:r>
          </w:p>
          <w:p w14:paraId="1A86EF2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</w:t>
            </w:r>
          </w:p>
          <w:p w14:paraId="4591472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CASE</w:t>
            </w:r>
          </w:p>
          <w:p w14:paraId="71649E1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M."OrigAcctCode" IN ('310')        THEN 'E' -- 其他短期放款</w:t>
            </w:r>
          </w:p>
          <w:p w14:paraId="3C12C45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M."OrigAcctCode" IN ('320')        THEN 'H' -- 中期放款</w:t>
            </w:r>
          </w:p>
          <w:p w14:paraId="3703C0C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M."OrigAcctCode" IN ('330', '340') THEN 'I' -- 長期放款</w:t>
            </w:r>
          </w:p>
          <w:p w14:paraId="26079DD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ELSE  'I'                                        -- 長期放款</w:t>
            </w:r>
          </w:p>
          <w:p w14:paraId="0D3DF04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1C37CB1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"OrigAcctCode"      -- 轉催收款(或呆帳)前原科目別</w:t>
            </w:r>
          </w:p>
          <w:p w14:paraId="23769EB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18B30A1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M."ClCode1" IN (9) AND M."ClCode2" IN (1) THEN 'Y' -- 車貸</w:t>
            </w:r>
          </w:p>
          <w:p w14:paraId="27974F7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M."EntCode" IN ('1') THEN 'X'  -- 企金</w:t>
            </w:r>
          </w:p>
          <w:p w14:paraId="72CFDDF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'N'</w:t>
            </w:r>
          </w:p>
          <w:p w14:paraId="2B83623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"ConsumeFg"         -- 個人消費性貸款註記  Y:個人消費性貸款 N:個人非消費性貸款 X:非屬個人貸款</w:t>
            </w:r>
          </w:p>
          <w:p w14:paraId="6A5B99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729C05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M."FinCode"                           AS "FinCode"           -- 融資分類  法人:K非屬前述特殊融資之其他一般法人金融貸款</w:t>
            </w:r>
          </w:p>
          <w:p w14:paraId="77C4D7B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                       --           個人:M購買住宅貸款(自用) 1個人投資理財貸款</w:t>
            </w:r>
          </w:p>
          <w:p w14:paraId="559583D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, NVL(M."ProjCode",' ')                 AS "ProjCode"          -- 政府專案補助貸款分類</w:t>
            </w:r>
          </w:p>
          <w:p w14:paraId="63EEC31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NVL(M."NonCreditCode",' ')            AS "NonCreditCode"     -- 不計入授信項目</w:t>
            </w:r>
          </w:p>
          <w:p w14:paraId="59BE2A5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F6BD45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M."UsageCode" IN ('02','03','04','09') THEN '1'  --2: 購置不動產 3: 營業用資產 4: 固定資產</w:t>
            </w:r>
          </w:p>
          <w:p w14:paraId="16BD6A3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M."UsageCode" IN ('06') THEN '2'                 --6: 購置動產</w:t>
            </w:r>
          </w:p>
          <w:p w14:paraId="7BA18A3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M."UsageCode" IN ('05') THEN '3'                 --5: 企業投資</w:t>
            </w:r>
          </w:p>
          <w:p w14:paraId="7F3F401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M."UsageCode" IN ('01') THEN '4'                 --1: 週轉金</w:t>
            </w:r>
          </w:p>
          <w:p w14:paraId="388A4E2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'1'</w:t>
            </w:r>
          </w:p>
          <w:p w14:paraId="2CE516F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"UsageCode"         -- 用途別 1:購置不動產 2:購置動產 3:企業投資 4:週轉金</w:t>
            </w:r>
          </w:p>
          <w:p w14:paraId="6BAFEC8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NVL(M."StoreRate",0)                  AS "ApproveRate"       -- 本筆撥款利率</w:t>
            </w:r>
          </w:p>
          <w:p w14:paraId="57120A9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A2C9C4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FLOOR(NVL(M."DrawdownDate",0) / 100) &lt; 191100 THEN FLOOR(NVL(M."DrawdownDate",0) / 100)</w:t>
            </w:r>
          </w:p>
          <w:p w14:paraId="4C73C80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FLOOR(NVL(M."DrawdownDate",0) / 100) - 191100</w:t>
            </w:r>
          </w:p>
          <w:p w14:paraId="10CC860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"DrawdownDate"      -- 本筆撥款開始年月</w:t>
            </w:r>
          </w:p>
          <w:p w14:paraId="113EDF8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412639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FLOOR(NVL(M."MaturityDate",0) / 100) &lt; 191100 THEN FLOOR(NVL(M."MaturityDate",0) / 100)</w:t>
            </w:r>
          </w:p>
          <w:p w14:paraId="4082482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FLOOR(NVL(M."MaturityDate",0) / 100) - 191100</w:t>
            </w:r>
          </w:p>
          <w:p w14:paraId="6116ECE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"MaturityDate"      -- 本筆撥款約定清償年月</w:t>
            </w:r>
          </w:p>
          <w:p w14:paraId="478AAFC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M."CurrencyCode"                      AS "CurrencyCode"      -- 授信餘額幣別</w:t>
            </w:r>
          </w:p>
          <w:p w14:paraId="2E876EE5" w14:textId="2E4DF343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"DrawdownAmt"  -- 訂約金額(台幣)   -- 共用額度填報0</w:t>
            </w:r>
          </w:p>
          <w:p w14:paraId="1CB600B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"DrawdownAmtFx"     -- 訂約金額(外幣)</w:t>
            </w:r>
          </w:p>
          <w:p w14:paraId="0D47195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BA31D4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M."RecycleCode" IN ('1') THEN 'Y'</w:t>
            </w:r>
          </w:p>
          <w:p w14:paraId="3BA7195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M."RecycleCode" IN ('0') THEN 'N'</w:t>
            </w:r>
          </w:p>
          <w:p w14:paraId="1484E64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4982A49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"RecycleCode"       -- 循環信用註記 'Y':是 'N':否</w:t>
            </w:r>
          </w:p>
          <w:p w14:paraId="33F1A95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8FA896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M."IrrevocableFlag" IN ('N') THEN 'Y'</w:t>
            </w:r>
          </w:p>
          <w:p w14:paraId="1E763EF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M."IrrevocableFlag" IN ('Y') THEN 'N'</w:t>
            </w:r>
          </w:p>
          <w:p w14:paraId="395A379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'Y'</w:t>
            </w:r>
          </w:p>
          <w:p w14:paraId="551355A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"IrrevocableFlag"   -- 額度可否撤銷 'Y':可撤銷 'N':不可撤銷</w:t>
            </w:r>
          </w:p>
          <w:p w14:paraId="61C8B6B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C15566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IN (6)  THEN LPAD('9', 50, '9')  -- 呆帳</w:t>
            </w:r>
          </w:p>
          <w:p w14:paraId="09A1814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TRIM(to_char(M."CustNo",'0000000')) || TRIM(to_char(M."FacmNo",'000'))</w:t>
            </w:r>
          </w:p>
          <w:p w14:paraId="13E9F11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"FacmNo"            -- 上階共用額度控制編碼</w:t>
            </w:r>
          </w:p>
          <w:p w14:paraId="10D2C6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122E48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IN (2, 6, 7) THEN 0   -- 催呆</w:t>
            </w:r>
          </w:p>
          <w:p w14:paraId="32A5A7E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NVL(M."LoanBal",0) = 0  THEN 0</w:t>
            </w:r>
          </w:p>
          <w:p w14:paraId="1827C7E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ROUND( NVL(M."LoanBal",0) / 1000, 0) = 0 THEN 1</w:t>
            </w:r>
          </w:p>
          <w:p w14:paraId="492CAC9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ROUND( NVL(M."LoanBal",0) / 1000, 0)</w:t>
            </w:r>
          </w:p>
          <w:p w14:paraId="51E6F45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"UnDelayBal"        -- 未逾期/乙類逾期/應予觀察授信餘額(台幣千元)</w:t>
            </w:r>
          </w:p>
          <w:p w14:paraId="2439768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"UnDelayBalFx"      -- 未逾期/乙類逾期/應予觀察授信餘額(外幣)</w:t>
            </w:r>
          </w:p>
          <w:p w14:paraId="4B85756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CASE</w:t>
            </w:r>
          </w:p>
          <w:p w14:paraId="59F5F87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NOT IN (2, 7) THEN 0   -- 非催收</w:t>
            </w:r>
          </w:p>
          <w:p w14:paraId="4C4AA7D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ELSE                                   -- 催收 (催收餘額)</w:t>
            </w:r>
          </w:p>
          <w:p w14:paraId="67164B3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CASE WHEN NVL(M."LoanBal",0) = 0                   THEN 0</w:t>
            </w:r>
          </w:p>
          <w:p w14:paraId="5D510BF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WHEN TRUNC( NVL(M."LoanBal",0) / 1000, 0) = 0 THEN 1</w:t>
            </w:r>
          </w:p>
          <w:p w14:paraId="09460F4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ELSE TRUNC( NVL(M."LoanBal",0) / 1000, 0)</w:t>
            </w:r>
          </w:p>
          <w:p w14:paraId="5FC3ED6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7A7687F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"DelayBal"          -- 逾期未還餘額（台幣千元）  (後面再更新)</w:t>
            </w:r>
          </w:p>
          <w:p w14:paraId="304BE86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"DelayBalFx"        -- 逾期未還餘額（外幣）</w:t>
            </w:r>
          </w:p>
          <w:p w14:paraId="6B1E814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'9'                                   AS "DelayPeriodCode"   -- 逾期期限  (先視為未逾期，後面再判斷更新)</w:t>
            </w:r>
          </w:p>
          <w:p w14:paraId="0C51F81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"RepayCode"         -- 本月還款紀錄  (後面再更新)</w:t>
            </w:r>
          </w:p>
          <w:p w14:paraId="3FA7D49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CASE WHEN M."Status" IN (3, 5, 9) THEN 0   -- 結案:0</w:t>
            </w:r>
          </w:p>
          <w:p w14:paraId="249361D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WHEN M."Status" IN (6)       THEN 0   -- 呆帳:0</w:t>
            </w:r>
          </w:p>
          <w:p w14:paraId="451D962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WHEN M."Status" IN (2, 7)    THEN 0   -- 催收:轉催收本金+利息 (後面再更新)</w:t>
            </w:r>
          </w:p>
          <w:p w14:paraId="1B1530B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ELSE ROUND(NVL(L."DueAmt",0) / 1000, 3)</w:t>
            </w:r>
          </w:p>
          <w:p w14:paraId="16FB270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"PayAmt"            -- 本月（累計）應繳金額  (ref:M3102 4)</w:t>
            </w:r>
          </w:p>
          <w:p w14:paraId="3C1476F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ROUND(NVL(M."PrevAmtRcv",0) / 1000,3) AS "Principal"         -- 本月收回本金</w:t>
            </w:r>
          </w:p>
          <w:p w14:paraId="782458D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ROUND(NVL(M."IntAmtRcv",0) / 1000,3)  AS "Interest"          -- 本月收取利息</w:t>
            </w:r>
          </w:p>
          <w:p w14:paraId="25700C2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ROUND(NVL(M."FeeAmtRcv",0) / 1000,3)  AS "Fee"               -- 本月收取其他費用</w:t>
            </w:r>
          </w:p>
          <w:p w14:paraId="568F709D" w14:textId="2C7E0F45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'X'                                   AS "FirstDelayCode" -- 甲類逾期放款分類 (催收後面再更新)</w:t>
            </w:r>
          </w:p>
          <w:p w14:paraId="57E00A3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8F45E8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(0, 4) AND M."RepayDelayMon" IN (1,2,3) THEN '1' -- 正常戶逾期未滿3個月</w:t>
            </w:r>
          </w:p>
          <w:p w14:paraId="61DC5C7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(0, 4) AND M."RepayDelayMon" IN (4,5,6) THEN '2' -- 正常戶逾期未滿6個月</w:t>
            </w:r>
          </w:p>
          <w:p w14:paraId="5DD4ADE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'X'</w:t>
            </w:r>
          </w:p>
          <w:p w14:paraId="432155BB" w14:textId="11E29A39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AS "SecondDelayCode"  -- 乙類逾期放款分類 (催收後面再更新)</w:t>
            </w:r>
          </w:p>
          <w:p w14:paraId="70E2D1B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893E06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(2, 7)         THEN 'C' -- 催收款項</w:t>
            </w:r>
          </w:p>
          <w:p w14:paraId="6C13919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(6)            THEN 'B' -- 呆帳</w:t>
            </w:r>
          </w:p>
          <w:p w14:paraId="45C67D4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  IN (3, 5, 9)  AND NVL(Tx."CaseCloseCode",0) = '4'  THEN 'P'  -- 結案戶</w:t>
            </w:r>
          </w:p>
          <w:p w14:paraId="6AC17BE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M."Status"   IN (3, 5, 9)  AND NVL(Tx."CaseCloseCode",0) = '5'  THEN 'Q'</w:t>
            </w:r>
          </w:p>
          <w:p w14:paraId="1BBAA4E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M."Status"   IN (3, 5, 9)  AND NVL(Tx."CaseCloseCode",0) = '6'  THEN 'D'</w:t>
            </w:r>
          </w:p>
          <w:p w14:paraId="6255324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797660A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"BadDebtCode"       -- 不良債權處理註記 (B:轉銷呆帳 C:轉催收款) (ref:M3102,51)</w:t>
            </w:r>
          </w:p>
          <w:p w14:paraId="4D679DF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1B250EB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M."Status" NOT IN (3, 5, 9) THEN ' '  -- 非結案</w:t>
            </w:r>
          </w:p>
          <w:p w14:paraId="77B1419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</w:t>
            </w:r>
          </w:p>
          <w:p w14:paraId="662F0F6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CASE                                     -- 結案</w:t>
            </w:r>
          </w:p>
          <w:p w14:paraId="366EED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M."RecycleCode" IN ('1')  AND  NVL(M."RecycleDeadline",0) &lt;  YYYYMMDD THEN '3'  -- 先判斷循環額度及循環動用期限</w:t>
            </w:r>
          </w:p>
          <w:p w14:paraId="58A7EC0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M."RecycleCode" IN ('1')  AND  NVL(M."RecycleDeadline",0) &gt;= YYYYMMDD THEN ' '  -- 先判斷循環額度及循環動用期限</w:t>
            </w:r>
          </w:p>
          <w:p w14:paraId="3D16EA5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WHEN NVL(Tx."CaseCloseCode",0) = '0'  THEN '3'</w:t>
            </w:r>
          </w:p>
          <w:p w14:paraId="3327DF1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WHEN NVL(Tx."CaseCloseCode",0) = '4'  THEN 'P'</w:t>
            </w:r>
          </w:p>
          <w:p w14:paraId="1BA77C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WHEN NVL(Tx."CaseCloseCode",0) = '5'  THEN 'Q'</w:t>
            </w:r>
          </w:p>
          <w:p w14:paraId="036DBA2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WHEN NVL(Tx."CaseCloseCode",0) = '6'  THEN 'D'</w:t>
            </w:r>
          </w:p>
          <w:p w14:paraId="238BF0F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ELSE  '3'</w:t>
            </w:r>
          </w:p>
          <w:p w14:paraId="4AA727E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09B3181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"NegStatus"         -- 債權結束註記  (ref:M3102,54)</w:t>
            </w:r>
          </w:p>
          <w:p w14:paraId="36B033A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AS "NegCreditor"       -- 債權處理後新債權人ID/債權轉讓後前手債權人ID/信保基金退理賠信用保證機構BAN</w:t>
            </w:r>
          </w:p>
          <w:p w14:paraId="20B951F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AS "NegNo"             -- 債權處理案號</w:t>
            </w:r>
          </w:p>
          <w:p w14:paraId="008A96E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AS "NegTransYM"        -- 債權轉讓年月/債權轉讓後原債權機構買回年月</w:t>
            </w:r>
          </w:p>
          <w:p w14:paraId="5FCCB0E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"Filler443"         -- 空白</w:t>
            </w:r>
          </w:p>
          <w:p w14:paraId="4AAC621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M."ClType"                            AS "ClType"            -- 擔保品組合型態</w:t>
            </w:r>
          </w:p>
          <w:p w14:paraId="523C0A8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ROUND(NVL(M."EvaAmt",0) / 1000, 0)    AS "ClEvaAmt"          -- 擔保品(合計)鑑估值</w:t>
            </w:r>
          </w:p>
          <w:p w14:paraId="646CFF1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NVL(M."ClTypeCode",' ')               AS "ClTypeCode"        -- 擔保品類別(JCIC)</w:t>
            </w:r>
          </w:p>
          <w:p w14:paraId="4483D11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FF9BCE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M."SyndNo" &gt; 0 THEN 'A'</w:t>
            </w:r>
          </w:p>
          <w:p w14:paraId="7AD1617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4D958AE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"SyndKind"          -- 國內或國際聯貸 A:國內 B:國際; 如非屬聯貸案填空白，勿填0</w:t>
            </w:r>
          </w:p>
          <w:p w14:paraId="7CFF2E1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498F91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M."SyndNo" &gt; 0 THEN TRIM(to_char(M."SyndNo",'00000000'))</w:t>
            </w:r>
          </w:p>
          <w:p w14:paraId="5B987FD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046DDD9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"SyndContractDate"  -- 聯貸合約訂定日期</w:t>
            </w:r>
          </w:p>
          <w:p w14:paraId="05DB767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F5CE0C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NVL(M."SyndAmt",0) = 0 THEN 0</w:t>
            </w:r>
          </w:p>
          <w:p w14:paraId="39278CC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ROUND( NVL(M."PartAmt",0) / NVL(M."SyndAmt",0) * 100, 2)</w:t>
            </w:r>
          </w:p>
          <w:p w14:paraId="3D4FA1E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"SyndRatio"         -- 聯貸參貸比例</w:t>
            </w:r>
          </w:p>
          <w:p w14:paraId="3301FF7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"Filler51"          -- 空白</w:t>
            </w:r>
          </w:p>
          <w:p w14:paraId="6EB16F8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"Filler52"          -- 空白</w:t>
            </w:r>
          </w:p>
          <w:p w14:paraId="2811B52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'N'                                   AS "PayablesFg"        -- 代放款註記</w:t>
            </w:r>
          </w:p>
          <w:p w14:paraId="4A5FDB9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A78B0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N."CustNo" IS NOT NULL THEN 'Y'</w:t>
            </w:r>
          </w:p>
          <w:p w14:paraId="6325C2C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'N'</w:t>
            </w:r>
          </w:p>
          <w:p w14:paraId="3AAF65B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"NegFg"             -- 債務協商註記</w:t>
            </w:r>
          </w:p>
          <w:p w14:paraId="75DD707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'N'                                   AS "Filler533"         -- (109年新增)無擔保貸款......</w:t>
            </w:r>
          </w:p>
          <w:p w14:paraId="4B2FBF3F" w14:textId="56DB7565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WK."GuaTypeCode1"                     AS "GuaTypeCode1"    -- 共同債務人或債務關係人身份代號1</w:t>
            </w:r>
          </w:p>
          <w:p w14:paraId="01C8BB38" w14:textId="60800C38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WK."GuaId1"                           AS "GuaId1"      -- 共同債務人或債務關係人身份統一編號1</w:t>
            </w:r>
          </w:p>
          <w:p w14:paraId="0CC2F2F8" w14:textId="5ACC4A1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WK."GuaIdErr1"                        AS "GuaIdErr1"    </w:t>
            </w:r>
            <w:r w:rsidR="008E52FA"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上欄IDN或BAN錯誤註記</w:t>
            </w:r>
          </w:p>
          <w:p w14:paraId="2DEFBA3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WK."GuaRelCode1"                      AS "GuaRelCode1"       -- 與主債務人關係1</w:t>
            </w:r>
          </w:p>
          <w:p w14:paraId="60C86BB9" w14:textId="2F023DD2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WK."GuaTypeCode2"                     AS "GuaTypeCode2"    -- 共同債務人或債務關係人身份代號2</w:t>
            </w:r>
          </w:p>
          <w:p w14:paraId="03D9844C" w14:textId="158046BE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WK."GuaId2"                           AS "GuaId2"      -- 共同債務人或債務關係人身份統一編號2</w:t>
            </w:r>
          </w:p>
          <w:p w14:paraId="4AB4F89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WK."GuaIdErr2"                        AS "GuaIdErr2"         -- 上欄IDN或BAN錯誤註記</w:t>
            </w:r>
          </w:p>
          <w:p w14:paraId="1BB11C9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WK."GuaRelCode2"                      AS "GuaRelCode2"       -- 與主債務人關係2</w:t>
            </w:r>
          </w:p>
          <w:p w14:paraId="74A35427" w14:textId="673B1890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WK."GuaTypeCode3"                     AS "GuaTypeCode3"    -- 共同債務人或債務關係人身份代號3</w:t>
            </w:r>
          </w:p>
          <w:p w14:paraId="38E040F3" w14:textId="0D39AB0D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WK."GuaId3"                           AS "GuaId3"      -- 共同債務人或債務關係人身份統一編號3</w:t>
            </w:r>
          </w:p>
          <w:p w14:paraId="0E28699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WK."GuaIdErr3"                        AS "GuaIdErr3"         -- 上欄IDN或BAN錯誤註記</w:t>
            </w:r>
          </w:p>
          <w:p w14:paraId="3F67B25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, WK."GuaRelCode3"                      AS "GuaRelCode3"       -- 與主債務人關係3</w:t>
            </w:r>
          </w:p>
          <w:p w14:paraId="08320123" w14:textId="2D284840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WK."GuaTypeCode4"                     AS "GuaTypeCode4"    -- 共同債務人或債務關係人身份代號4</w:t>
            </w:r>
          </w:p>
          <w:p w14:paraId="01625869" w14:textId="32E5C452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WK."GuaId4"                           AS "GuaId4"      -- 共同債務人或債務關係人身份統一編號4</w:t>
            </w:r>
          </w:p>
          <w:p w14:paraId="34E66C9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WK."GuaIdErr4"                        AS "GuaIdErr4"         -- 上欄IDN或BAN錯誤註記</w:t>
            </w:r>
          </w:p>
          <w:p w14:paraId="06DFC7E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WK."GuaRelCode4"                      AS "GuaRelCode4"       -- 與主債務人關係4</w:t>
            </w:r>
          </w:p>
          <w:p w14:paraId="5204A400" w14:textId="02D88A0F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WK."GuaTypeCode5"                     AS "GuaTypeCode5"    -- 共同債務人或債務關係人身份代號5</w:t>
            </w:r>
          </w:p>
          <w:p w14:paraId="1714633D" w14:textId="762EEC5E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WK."GuaId5"                           AS "GuaId5"      -- 共同債務人或債務關係人身份統一編號5</w:t>
            </w:r>
          </w:p>
          <w:p w14:paraId="042FE50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WK."GuaIdErr5"                        AS "GuaIdErr5"         -- 上欄IDN或BAN錯誤註記</w:t>
            </w:r>
          </w:p>
          <w:p w14:paraId="3C728E3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WK."GuaRelCode5"                      AS "GuaRelCode5"       -- 與主債務人關係5</w:t>
            </w:r>
          </w:p>
          <w:p w14:paraId="11C6CF2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"Filler741"         -- 空白</w:t>
            </w:r>
          </w:p>
          <w:p w14:paraId="1306496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"Filler742"         -- 空白</w:t>
            </w:r>
          </w:p>
          <w:p w14:paraId="733B221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E981AE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M."CustNo" IN (0269376) AND M."FacmNo" IN (003) AND M."BormNo" IN (001) THEN 09912  -- 特例 (ref: LN15H1)</w:t>
            </w:r>
          </w:p>
          <w:p w14:paraId="6C4E146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WHEN TRUNC(NVL(M."BadDebtDate",0) / 100) &lt; 191100 THEN TRUNC(NVL(M."BadDebtDate",0) / 100)</w:t>
            </w:r>
          </w:p>
          <w:p w14:paraId="0A7245A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ELSE TRUNC(NVL(M."BadDebtDate",0) / 100) - 191100</w:t>
            </w:r>
          </w:p>
          <w:p w14:paraId="5CE7106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"BadDebtDate"       -- 呆帳轉銷年月</w:t>
            </w:r>
          </w:p>
          <w:p w14:paraId="276C249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'X'                                   AS "SyndCode"          -- 聯貸主辦(管理)行註記</w:t>
            </w:r>
          </w:p>
          <w:p w14:paraId="7AC590E5" w14:textId="3D7AE3D3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"BankruptDate"   -- 破產宣告日(或法院裁定開始清算日)  --???</w:t>
            </w:r>
          </w:p>
          <w:p w14:paraId="085496A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'N'                                   AS "BdLoanFg"          -- 建築貸款註記</w:t>
            </w:r>
          </w:p>
          <w:p w14:paraId="302563D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"SmallAmt"          -- 授信餘額列報1（千元）之原始金額（元） --（後續更新處理）</w:t>
            </w:r>
          </w:p>
          <w:p w14:paraId="2574AFD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"ExtraAttrCode"     -- 補充揭露案件註記－案件屬性</w:t>
            </w:r>
          </w:p>
          <w:p w14:paraId="08897D9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"ExtraStatusCode"   -- 補充揭露案件註記－案件情形</w:t>
            </w:r>
          </w:p>
          <w:p w14:paraId="1DA3676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"Filler74A"         -- 空白</w:t>
            </w:r>
          </w:p>
          <w:p w14:paraId="20C22BE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541A850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WK."DataEnd"                          AS "DataEnd"           -- 資料結束註記</w:t>
            </w:r>
          </w:p>
          <w:p w14:paraId="186DFDB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4EAA1FD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6F94E30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3DD5A46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481029B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FROM   "Work_B201" WK</w:t>
            </w:r>
          </w:p>
          <w:p w14:paraId="2F1DB48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LEFT JOIN "JcicMonthlyLoanData" M  ON M."DataYM"   = WK."DataYM"</w:t>
            </w:r>
          </w:p>
          <w:p w14:paraId="21A2EDA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AND M."CustNo"   = WK."CustNo"</w:t>
            </w:r>
          </w:p>
          <w:p w14:paraId="0284781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AND M."FacmNo"   = WK."FacmNo"</w:t>
            </w:r>
          </w:p>
          <w:p w14:paraId="2EFEC77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AND M."BormNo"   = WK."BormNo"</w:t>
            </w:r>
          </w:p>
          <w:p w14:paraId="7F370F4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LEFT JOIN "LoanBorMain" L     ON L."CustNo"   = M."CustNo"</w:t>
            </w:r>
          </w:p>
          <w:p w14:paraId="7E51E89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AND L."FacmNo"   = M."FacmNo"</w:t>
            </w:r>
          </w:p>
          <w:p w14:paraId="2755B65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AND L."BormNo"   = M."BormNo"</w:t>
            </w:r>
          </w:p>
          <w:p w14:paraId="1E41D3D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LEFT JOIN ( SELECT  Tx."CustNo"</w:t>
            </w:r>
          </w:p>
          <w:p w14:paraId="5E68D8F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Tx."FacmNo"</w:t>
            </w:r>
          </w:p>
          <w:p w14:paraId="7757565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Tx."BormNo"</w:t>
            </w:r>
          </w:p>
          <w:p w14:paraId="6C990C3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Tx."TitaTxCd"</w:t>
            </w:r>
          </w:p>
          <w:p w14:paraId="4675AEE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Tx."TitaHCode"</w:t>
            </w:r>
          </w:p>
          <w:p w14:paraId="2BC3E4E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Tx."AcDate"</w:t>
            </w:r>
          </w:p>
          <w:p w14:paraId="15315DF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JSON_VALUE  (Tx."OtherFields", '$.CaseCloseCode') AS "CaseCloseCode"</w:t>
            </w:r>
          </w:p>
          <w:p w14:paraId="21EEA3B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        ,  ROW_NUMBER() Over (Partition By Tx."CustNo", Tx."FacmNo", Tx."BormNo"</w:t>
            </w:r>
          </w:p>
          <w:p w14:paraId="5B0BC5A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    Order By Tx."CustNo", Tx."FacmNo", Tx."BormNo", Tx."BorxNo" DESC)</w:t>
            </w:r>
          </w:p>
          <w:p w14:paraId="6DA967A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AS ROW_NO</w:t>
            </w:r>
          </w:p>
          <w:p w14:paraId="16FAA4C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FROM  "LoanBorTx" Tx                                   -- 結案戶</w:t>
            </w:r>
          </w:p>
          <w:p w14:paraId="288F120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WHERE Tx."TitaTxCd"  IN ('L3410', 'L3420')</w:t>
            </w:r>
          </w:p>
          <w:p w14:paraId="13B3337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AND Tx."TitaHCode" IN ('0')</w:t>
            </w:r>
          </w:p>
          <w:p w14:paraId="5CCA3A6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AND TRUNC( NVL(Tx."AcDate",0) / 100) = YYYYMM</w:t>
            </w:r>
          </w:p>
          <w:p w14:paraId="552FDAB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AND JSON_VALUE  (Tx."OtherFields", '$.CaseCloseCode') IN (0, 4, 5, 6)</w:t>
            </w:r>
          </w:p>
          <w:p w14:paraId="27E648A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) Tx           ON Tx."CustNo"   = M."CustNo"</w:t>
            </w:r>
          </w:p>
          <w:p w14:paraId="487E85B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Tx."FacmNo"   = M."FacmNo"</w:t>
            </w:r>
          </w:p>
          <w:p w14:paraId="38DC7CC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Tx."BormNo"   = M."BormNo"</w:t>
            </w:r>
          </w:p>
          <w:p w14:paraId="7DAC643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AND Tx.ROW_NO     = 1   -- 撈最後一筆</w:t>
            </w:r>
          </w:p>
          <w:p w14:paraId="598E78F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LEFT JOIN ( SELECT  R."CustNo"</w:t>
            </w:r>
          </w:p>
          <w:p w14:paraId="49C3587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R."NewFacmNo"</w:t>
            </w:r>
          </w:p>
          <w:p w14:paraId="6626E5E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R."NewBormNo"</w:t>
            </w:r>
          </w:p>
          <w:p w14:paraId="7D4E28E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ROW_NUMBER() Over (Partition By R."CustNo", R."NewFacmNo",  R."NewBormNo"</w:t>
            </w:r>
          </w:p>
          <w:p w14:paraId="3A8508C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    Order By R."CustNo", R."NewFacmNo",  R."NewBormNo")</w:t>
            </w:r>
          </w:p>
          <w:p w14:paraId="1CAE9DB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AS ROW_NO</w:t>
            </w:r>
          </w:p>
          <w:p w14:paraId="71E59D7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FROM  "AcLoanRenew" R</w:t>
            </w:r>
          </w:p>
          <w:p w14:paraId="10D6E79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) R            ON R."CustNo"    = M."CustNo"</w:t>
            </w:r>
          </w:p>
          <w:p w14:paraId="1F7ECA4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R."NewFacmNo" = M."FacmNo"</w:t>
            </w:r>
          </w:p>
          <w:p w14:paraId="5E237B8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R."NewBormNo" = M."BormNo"</w:t>
            </w:r>
          </w:p>
          <w:p w14:paraId="1247EE6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R.ROW_NO      = 1</w:t>
            </w:r>
          </w:p>
          <w:p w14:paraId="6C91838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LEFT JOIN ( SELECT  N."CustNo"</w:t>
            </w:r>
          </w:p>
          <w:p w14:paraId="25701FB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N."CaseSeq"</w:t>
            </w:r>
          </w:p>
          <w:p w14:paraId="597DC6E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,  ROW_NUMBER() Over (Partition By "CustNo"</w:t>
            </w:r>
          </w:p>
          <w:p w14:paraId="4944B62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Order By "CaseSeq" DESC)</w:t>
            </w:r>
          </w:p>
          <w:p w14:paraId="6C0CEA6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AS ROW_NO</w:t>
            </w:r>
          </w:p>
          <w:p w14:paraId="468880E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FROM  "NegMain" N</w:t>
            </w:r>
          </w:p>
          <w:p w14:paraId="7DC4F21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) N            ON N."CustNo"    = M."CustNo"</w:t>
            </w:r>
          </w:p>
          <w:p w14:paraId="0788E2C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N.ROW_NO      = 1</w:t>
            </w:r>
          </w:p>
          <w:p w14:paraId="296FE42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WHERE  M."DataYM"     =  YYYYMM</w:t>
            </w:r>
          </w:p>
          <w:p w14:paraId="44905E1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AND  NVL(M."BadDebtSkipFg",' ') NOT IN ('Y')  -- 呆帳不報送記號</w:t>
            </w:r>
          </w:p>
          <w:p w14:paraId="7175B15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AND  ( ( M."Status" IN (0, 1, 2, 4, 6, 7) ) OR</w:t>
            </w:r>
          </w:p>
          <w:p w14:paraId="4B20C6B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( M."Status" IN (3, 5, 9)  AND  M."UtilAmt" = 0  AND Tx."CustNo" IS NOT NULL  )</w:t>
            </w:r>
          </w:p>
          <w:p w14:paraId="43746D9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)</w:t>
            </w:r>
          </w:p>
          <w:p w14:paraId="649C1CA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4042FB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FA7AC1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E82C18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1948497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5363A4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JcicB201 END: INS_CNT=' || INS_CNT);</w:t>
            </w:r>
          </w:p>
          <w:p w14:paraId="0C65D76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A04A98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FE8CBE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更新 DelayPeriodCode 逾期期限</w:t>
            </w:r>
          </w:p>
          <w:p w14:paraId="00E4372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DelayPeriodCode 逾期期限');</w:t>
            </w:r>
          </w:p>
          <w:p w14:paraId="4E25079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DA13B0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MERGE INTO "JcicB201" M</w:t>
            </w:r>
          </w:p>
          <w:p w14:paraId="2D62FEB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USING ( SELECT M."DataYM"</w:t>
            </w:r>
          </w:p>
          <w:p w14:paraId="49D2BE1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TRIM(to_char(M."CustNo",'0000000')) || TRIM(to_char(M."FacmNo",'000')) || TRIM(to_char(M."BormNo",'000')) AS "AcctNo"</w:t>
            </w:r>
          </w:p>
          <w:p w14:paraId="34D2A19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M."Status"               AS "Status"</w:t>
            </w:r>
          </w:p>
          <w:p w14:paraId="0F8DEAA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NVL(M."IntDelayMon",0)   AS "IntDelayMon"</w:t>
            </w:r>
          </w:p>
          <w:p w14:paraId="52700FD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NVL(M."RepayDelayMon",0) AS "RepayDelayMon"</w:t>
            </w:r>
          </w:p>
          <w:p w14:paraId="301C78A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NVL(M."RepaidEndMon",0)  AS "RepaidEndMon"</w:t>
            </w:r>
          </w:p>
          <w:p w14:paraId="4F4D9EC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CASE WHEN NVL(M."OvduDate", 0) &lt;  19110000</w:t>
            </w:r>
          </w:p>
          <w:p w14:paraId="6FD1C2C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OR NVL(M."OvduDate", 0) &gt;= TBSDYF THEN 0</w:t>
            </w:r>
          </w:p>
          <w:p w14:paraId="5D2B831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ELSE TRUNC(months_between(TO_DATE(TBSDYF,'yyyy-mm-dd'), TO_DATE(M."OvduDate",'yyyy-mm-dd')))</w:t>
            </w:r>
          </w:p>
          <w:p w14:paraId="69503DC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END                      AS "OvduMon"       -- 催收月數</w:t>
            </w:r>
          </w:p>
          <w:p w14:paraId="465DE46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CASE WHEN NVL(M."BadDebtDate", 0) &lt;  19110000</w:t>
            </w:r>
          </w:p>
          <w:p w14:paraId="1B0F8A8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OR NVL(M."BadDebtDate", 0) &gt;= TBSDYF THEN 0</w:t>
            </w:r>
          </w:p>
          <w:p w14:paraId="3E42FBD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ELSE TRUNC(months_between(TO_DATE(TBSDYF,'yyyy-mm-dd'), TO_DATE(M."BadDebtDate",'yyyy-mm-dd')))</w:t>
            </w:r>
          </w:p>
          <w:p w14:paraId="2AC559C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END                      AS "BadDebtMon"    -- 呆帳月數</w:t>
            </w:r>
          </w:p>
          <w:p w14:paraId="7011F0D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FROM "JcicMonthlyLoanData" M</w:t>
            </w:r>
          </w:p>
          <w:p w14:paraId="7B52831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WHERE M."DataYM" = YYYYMM</w:t>
            </w:r>
          </w:p>
          <w:p w14:paraId="277BC85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) B</w:t>
            </w:r>
          </w:p>
          <w:p w14:paraId="52C2B53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ON (    M."DataYM"    =  YYYYMM</w:t>
            </w:r>
          </w:p>
          <w:p w14:paraId="12AEA42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AND M."AcctNo"    =  B."AcctNo"</w:t>
            </w:r>
          </w:p>
          <w:p w14:paraId="50DBFCE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AND B."Status"    IN (2, 6, 7)   -- 催收, 呆帳</w:t>
            </w:r>
          </w:p>
          <w:p w14:paraId="22810A9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)</w:t>
            </w:r>
          </w:p>
          <w:p w14:paraId="4B81492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WHEN MATCHED THEN UPDATE     -- 皆以催收日計算</w:t>
            </w:r>
          </w:p>
          <w:p w14:paraId="39E063B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SET M."DelayPeriodCode" = CASE WHEN B."OvduMon" &gt;= 18                     THEN '4'  -- 催收日&gt;18月 : 逾期兩年以上</w:t>
            </w:r>
          </w:p>
          <w:p w14:paraId="705F2C3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WHEN B."OvduMon" &gt;= 6 AND B."OvduMon" &lt; 18 THEN '3'  -- 催收6~18月  : 逾期1~2年</w:t>
            </w:r>
          </w:p>
          <w:p w14:paraId="0E2F282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ELSE '2'                                             -- 逾期6月~1年</w:t>
            </w:r>
          </w:p>
          <w:p w14:paraId="4224E7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END</w:t>
            </w:r>
          </w:p>
          <w:p w14:paraId="1CDF045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2B734C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970C40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361E406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DelayPeriodCode 逾期期限 END');</w:t>
            </w:r>
          </w:p>
          <w:p w14:paraId="419977C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795B8C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5DEAB2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本月還款紀錄</w:t>
            </w:r>
          </w:p>
          <w:p w14:paraId="4A597AA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RepayCode 本月還款紀錄');</w:t>
            </w:r>
          </w:p>
          <w:p w14:paraId="65C2E69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11599E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MERGE INTO "JcicB201" M</w:t>
            </w:r>
          </w:p>
          <w:p w14:paraId="34BE2BB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USING ( SELECT M."DataYM"</w:t>
            </w:r>
          </w:p>
          <w:p w14:paraId="7E9F6AB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TRIM(to_char(M."CustNo",'0000000')) || TRIM(to_char(M."FacmNo",'000')) || TRIM(to_char(M."BormNo",'000')) AS "AcctNo"</w:t>
            </w:r>
          </w:p>
          <w:p w14:paraId="44CEAB8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NVL(M."PrevPayIntDate",0)   AS "PrevPayIntDate"</w:t>
            </w:r>
          </w:p>
          <w:p w14:paraId="4797AB5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, NVL(M."PrevRepaidDate",0)   AS "PrevRepaidDate"</w:t>
            </w:r>
          </w:p>
          <w:p w14:paraId="209428A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NVL(M."NextPayIntDate",0)   AS "NextPayIntDate"</w:t>
            </w:r>
          </w:p>
          <w:p w14:paraId="6EE7790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NVL(M."NextRepayDate",0)    AS "NextRepayDate"</w:t>
            </w:r>
          </w:p>
          <w:p w14:paraId="411B323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NVL(M."IntDelayMon",0)      AS "IntDelayMon"</w:t>
            </w:r>
          </w:p>
          <w:p w14:paraId="4B629A8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NVL(M."RepayDelayMon",0)    AS "RepayDelayMon"</w:t>
            </w:r>
          </w:p>
          <w:p w14:paraId="20CF4D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FROM "JcicMonthlyLoanData" M</w:t>
            </w:r>
          </w:p>
          <w:p w14:paraId="4BEA034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WHERE M."DataYM" = YYYYMM ) B</w:t>
            </w:r>
          </w:p>
          <w:p w14:paraId="6B8D84C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ON (    M."DataYM"    = YYYYMM</w:t>
            </w:r>
          </w:p>
          <w:p w14:paraId="2F2B9E0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AND M."AcctNo"    = B."AcctNo"</w:t>
            </w:r>
          </w:p>
          <w:p w14:paraId="375A8DB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)</w:t>
            </w:r>
          </w:p>
          <w:p w14:paraId="27FBAC8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WHEN MATCHED THEN UPDATE</w:t>
            </w:r>
          </w:p>
          <w:p w14:paraId="7D15907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SET M."RepayCode" = CASE</w:t>
            </w:r>
          </w:p>
          <w:p w14:paraId="3F547A5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( B."PrevPayIntDate" / 100 ) &lt; YYYYMM AND ( B."PrevRepaidDate" / 100 ) &lt; YYYYMM</w:t>
            </w:r>
          </w:p>
          <w:p w14:paraId="26E5B27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( B."NextPayIntDate" / 100 ) &gt; YYYYMM AND ( B."NextRepayDate"  / 100 ) &gt; YYYYMM  THEN 'X'</w:t>
            </w:r>
          </w:p>
          <w:p w14:paraId="54FC8A2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=   0 THEN '0'</w:t>
            </w:r>
          </w:p>
          <w:p w14:paraId="774CA48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=   1 THEN '1'</w:t>
            </w:r>
          </w:p>
          <w:p w14:paraId="524FB46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=   2 THEN '2'</w:t>
            </w:r>
          </w:p>
          <w:p w14:paraId="56C83DC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=   3 THEN '3'</w:t>
            </w:r>
          </w:p>
          <w:p w14:paraId="5AF64F1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=   4 THEN '4'</w:t>
            </w:r>
          </w:p>
          <w:p w14:paraId="3644D26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=   5 THEN '5'</w:t>
            </w:r>
          </w:p>
          <w:p w14:paraId="0948002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B."IntDelayMon" &gt;=  6 THEN '6'</w:t>
            </w:r>
          </w:p>
          <w:p w14:paraId="2A3B7A8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ELSE '0'</w:t>
            </w:r>
          </w:p>
          <w:p w14:paraId="46D7EE5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END</w:t>
            </w:r>
          </w:p>
          <w:p w14:paraId="64DEADD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DC0A43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269B7C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5CBB9A7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RepayCode 本月還款紀錄 END');</w:t>
            </w:r>
          </w:p>
          <w:p w14:paraId="2422A7E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090BB8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B77567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催收：更新 FirstDelayCode 甲類逾期放款分類 , SecondDelayCode 乙類逾期放款分類 (ref: LNSP15A-LN15G1 (#3102 47 1) (#3102 50 1))</w:t>
            </w:r>
          </w:p>
          <w:p w14:paraId="1C3C784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催收 FirstDelayCode SecondDelayCode');</w:t>
            </w:r>
          </w:p>
          <w:p w14:paraId="56DE46D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8501E7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MERGE INTO "JcicB201" M</w:t>
            </w:r>
          </w:p>
          <w:p w14:paraId="24AD80D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USING ( SELECT M."DataYM"</w:t>
            </w:r>
          </w:p>
          <w:p w14:paraId="2F34882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TRIM(to_char(M."CustNo",'0000000')) || TRIM(to_char(M."FacmNo",'000')) || TRIM(to_char(M."BormNo",'000')) AS "AcctNo"</w:t>
            </w:r>
          </w:p>
          <w:p w14:paraId="0D57338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M."Status"               AS "Status"</w:t>
            </w:r>
          </w:p>
          <w:p w14:paraId="65609E3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, M."MaturityDate"         AS "MaturityDate"    -- 本筆撥款約定清償年月</w:t>
            </w:r>
          </w:p>
          <w:p w14:paraId="46A21AC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, O."OvduDate"             AS "OvduDate"        -- 轉催收日期</w:t>
            </w:r>
          </w:p>
          <w:p w14:paraId="53E99DE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NVL(M."IntDelayMon",0)   AS "IntDelayMon"</w:t>
            </w:r>
          </w:p>
          <w:p w14:paraId="445C8D4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NVL(M."RepayDelayMon",0) AS "RepayDelayMon"</w:t>
            </w:r>
          </w:p>
          <w:p w14:paraId="2DA594A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NVL(M."RepaidEndMon",0)  AS "RepaidEndMon"</w:t>
            </w:r>
          </w:p>
          <w:p w14:paraId="4444575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L1."LegalProg"           AS "LegalProg1"</w:t>
            </w:r>
          </w:p>
          <w:p w14:paraId="0CD7261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L2."LegalProg"           AS "LegalProg2"</w:t>
            </w:r>
          </w:p>
          <w:p w14:paraId="34DDA59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, NVL(O."OvduAmt",0)       AS "OvduAmt"</w:t>
            </w:r>
          </w:p>
          <w:p w14:paraId="3625514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FROM "JcicMonthlyLoanData" M</w:t>
            </w:r>
          </w:p>
          <w:p w14:paraId="50AC64C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LEFT JOIN "LoanOverdue" O  ON O."CustNo"   =  M."CustNo"</w:t>
            </w:r>
          </w:p>
          <w:p w14:paraId="00A287B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AND O."FacmNo"   =  M."FacmNo"</w:t>
            </w:r>
          </w:p>
          <w:p w14:paraId="763D99D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AND O."BormNo"   =  M."BormNo"</w:t>
            </w:r>
          </w:p>
          <w:p w14:paraId="34440B4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AND O."Status"   IN (1, 2)  -- 催收, 部分轉呆</w:t>
            </w:r>
          </w:p>
          <w:p w14:paraId="317161F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LEFT JOIN ( SELECT L."CustNo"</w:t>
            </w:r>
          </w:p>
          <w:p w14:paraId="65C7D29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L."FacmNo"</w:t>
            </w:r>
          </w:p>
          <w:p w14:paraId="3DE5C0F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L."AcDate"</w:t>
            </w:r>
          </w:p>
          <w:p w14:paraId="3229B29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L."LegalProg"</w:t>
            </w:r>
          </w:p>
          <w:p w14:paraId="04B4BD9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ROW_NUMBER() Over (Partition By L."CaseCode", L."CustNo", L."FacmNo"</w:t>
            </w:r>
          </w:p>
          <w:p w14:paraId="24DA444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Order By L."CaseCode", L."CustNo", L."FacmNo", L."AcDate" DESC )  AS ROW_NO</w:t>
            </w:r>
          </w:p>
          <w:p w14:paraId="647A9D1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FROM   "CollLaw" L</w:t>
            </w:r>
          </w:p>
          <w:p w14:paraId="4EE8EC1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WHERE  L."CaseCode"   =  '1'</w:t>
            </w:r>
          </w:p>
          <w:p w14:paraId="58B5464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AND  TRUNC(L."AcDate" / 100 ) &lt;= YYYYMM</w:t>
            </w:r>
          </w:p>
          <w:p w14:paraId="3D56068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AND  L."LegalProg"  IN ('56', '58')       -- 催繳情形代碼56,58</w:t>
            </w:r>
          </w:p>
          <w:p w14:paraId="2845691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) L1     ON L1."CustNo"     =  M."CustNo"</w:t>
            </w:r>
          </w:p>
          <w:p w14:paraId="09DDA7D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L1."FacmNo"     =  M."FacmNo"</w:t>
            </w:r>
          </w:p>
          <w:p w14:paraId="177BDE8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L1.ROW_NO       =  1</w:t>
            </w:r>
          </w:p>
          <w:p w14:paraId="0615E16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LEFT JOIN ( SELECT L."CustNo"</w:t>
            </w:r>
          </w:p>
          <w:p w14:paraId="1075E56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L."FacmNo"</w:t>
            </w:r>
          </w:p>
          <w:p w14:paraId="15EE228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L."AcDate"</w:t>
            </w:r>
          </w:p>
          <w:p w14:paraId="6BAEFF1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L."LegalProg"</w:t>
            </w:r>
          </w:p>
          <w:p w14:paraId="337CE6B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, ROW_NUMBER() Over (Partition By L."CaseCode", L."CustNo", L."FacmNo"</w:t>
            </w:r>
          </w:p>
          <w:p w14:paraId="59AC519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Order By L."CaseCode", L."CustNo", L."FacmNo", L."AcDate" DESC )  AS ROW_NO</w:t>
            </w:r>
          </w:p>
          <w:p w14:paraId="42C3473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FROM   "CollLaw" L</w:t>
            </w:r>
          </w:p>
          <w:p w14:paraId="5890647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WHERE  L."CaseCode"   =  '1'</w:t>
            </w:r>
          </w:p>
          <w:p w14:paraId="366A443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AND  TRUNC(L."AcDate" / 100 ) &lt;= YYYYMM</w:t>
            </w:r>
          </w:p>
          <w:p w14:paraId="25C8449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AND  L."LegalProg"  IN ('60')             -- 催繳情形代碼60</w:t>
            </w:r>
          </w:p>
          <w:p w14:paraId="0EFCB87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) L2     ON L2."CustNo"     =  M."CustNo"</w:t>
            </w:r>
          </w:p>
          <w:p w14:paraId="103E668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L2."FacmNo"     =  M."FacmNo"</w:t>
            </w:r>
          </w:p>
          <w:p w14:paraId="44EF4D9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AND L2.ROW_NO       =  1</w:t>
            </w:r>
          </w:p>
          <w:p w14:paraId="2B7F59F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WHERE M."DataYM"    =  YYYYMM</w:t>
            </w:r>
          </w:p>
          <w:p w14:paraId="4FAB2B9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AND M."Status"    IN (2, 7)   -- 催收, 部分轉呆</w:t>
            </w:r>
          </w:p>
          <w:p w14:paraId="74B488B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) B</w:t>
            </w:r>
          </w:p>
          <w:p w14:paraId="4CEE93A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ON (    M."DataYM"    =  YYYYMM</w:t>
            </w:r>
          </w:p>
          <w:p w14:paraId="77A4259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AND M."AcctNo"    =  B."AcctNo"</w:t>
            </w:r>
          </w:p>
          <w:p w14:paraId="6F43189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)</w:t>
            </w:r>
          </w:p>
          <w:p w14:paraId="7C12B00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WHEN MATCHED THEN UPDATE</w:t>
            </w:r>
          </w:p>
          <w:p w14:paraId="73F789F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SET M."PayAmt"         =  ROUND(NVL(B."OvduAmt",0) / 1000, 3)      -- 本月（累計）應繳金額 (催收)</w:t>
            </w:r>
          </w:p>
          <w:p w14:paraId="7A74434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, M."FirstDelayCode" =  CASE WHEN B."LegalProg2" IS NOT NULL THEN '3'</w:t>
            </w:r>
          </w:p>
          <w:p w14:paraId="5945314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WHEN B."LegalProg1" IS NOT NULL THEN 'X'</w:t>
            </w:r>
          </w:p>
          <w:p w14:paraId="4E80B68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WHEN TRUNC( to_char(add_months( TO_DATE(B."MaturityDate",'yyyy-mm-dd'), 3), 'YYYYMMDD') / 100 ) &lt;= YYYYMM THEN '1'  -- 到期日+3個月 &lt;= 年月份</w:t>
            </w:r>
          </w:p>
          <w:p w14:paraId="3AE7404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                            WHEN TRUNC( NVL(B."OvduDate",0) / 100 ) &lt;= YYYYMM THEN '3'  -- 催收日年月份 &lt;= 年月份</w:t>
            </w:r>
          </w:p>
          <w:p w14:paraId="549A62A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ELSE 'X'</w:t>
            </w:r>
          </w:p>
          <w:p w14:paraId="41C664C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END</w:t>
            </w:r>
          </w:p>
          <w:p w14:paraId="7313DE4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, M."SecondDelayCode" = CASE WHEN B."LegalProg2" IS NOT NULL THEN 'X'</w:t>
            </w:r>
          </w:p>
          <w:p w14:paraId="5C445E4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WHEN B."LegalProg1" IS NOT NULL THEN '5'</w:t>
            </w:r>
          </w:p>
          <w:p w14:paraId="45E0D0A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WHEN TRUNC( to_char(add_months( TO_DATE(B."MaturityDate",'yyyy-mm-dd'), 3), 'YYYYMMDD') / 100 ) &lt;= YYYYMM THEN 'X'  -- 到期日+3個月 &lt;= 年月份</w:t>
            </w:r>
          </w:p>
          <w:p w14:paraId="5CB0BBB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WHEN TRUNC( NVL(B."OvduDate",0) / 100 ) &lt;= YYYYMM THEN 'X'  -- 催收日年月份 &lt;= 年月份</w:t>
            </w:r>
          </w:p>
          <w:p w14:paraId="031DD4F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ELSE 'X'</w:t>
            </w:r>
          </w:p>
          <w:p w14:paraId="2A7FC2C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END</w:t>
            </w:r>
          </w:p>
          <w:p w14:paraId="026004D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8A7887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E2A686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0BF483A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催收 FirstDelayCode SecondDelayCode END');</w:t>
            </w:r>
          </w:p>
          <w:p w14:paraId="3E6C3D2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97372B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催收：更新 SecondDelayCode 乙類逾期放款分類＝其他 (ref: LNSP15A-LN15G1 (#3102 50 1))</w:t>
            </w:r>
          </w:p>
          <w:p w14:paraId="3D05878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催收 SecondDelayCode=其他');</w:t>
            </w:r>
          </w:p>
          <w:p w14:paraId="182C980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1D17D3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UPDATE "JcicB201" M</w:t>
            </w:r>
          </w:p>
          <w:p w14:paraId="5CBE838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SET   M."SecondDelayCode" = '7'</w:t>
            </w:r>
          </w:p>
          <w:p w14:paraId="13C96B6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WHERE M."DataYM"          = YYYYMM</w:t>
            </w:r>
          </w:p>
          <w:p w14:paraId="312A1B3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AND M."AcctCode"        = 'A'</w:t>
            </w:r>
          </w:p>
          <w:p w14:paraId="3763142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AND M."FirstDelayCode"  = 'X'</w:t>
            </w:r>
          </w:p>
          <w:p w14:paraId="6F08E9B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AND M."SecondDelayCode" = 'X'</w:t>
            </w:r>
          </w:p>
          <w:p w14:paraId="43FB119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11DF588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053F82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7062CF9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催收 SecondDelayCode=其他 END');</w:t>
            </w:r>
          </w:p>
          <w:p w14:paraId="19C2F09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69543D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758B7F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催收：更新 UnDelayBal DelayBal (ref: LNSP15A-LN15G1 (#3101 213 10) (#3101 233 10))</w:t>
            </w:r>
          </w:p>
          <w:p w14:paraId="7197752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催收 SecondDelayCode=其他');</w:t>
            </w:r>
          </w:p>
          <w:p w14:paraId="5A75FF8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BD8DE3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UPDATE "JcicB201" M</w:t>
            </w:r>
          </w:p>
          <w:p w14:paraId="49D2E88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SET   M."UnDelayBal" = M."DelayBal"</w:t>
            </w:r>
          </w:p>
          <w:p w14:paraId="3B308F7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, M."DelayBal"   = 0</w:t>
            </w:r>
          </w:p>
          <w:p w14:paraId="50FD8A9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WHERE M."DataYM"          =  YYYYMM</w:t>
            </w:r>
          </w:p>
          <w:p w14:paraId="29B9ECE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AND M."AcctCode"        =  'A'</w:t>
            </w:r>
          </w:p>
          <w:p w14:paraId="5CC299B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AND M."SecondDelayCode" IN ('1','2','3','4','5','6','7')</w:t>
            </w:r>
          </w:p>
          <w:p w14:paraId="30909B2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69C5F6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804325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440C9B4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DBMS_OUTPUT.PUT_LINE('催收：更新 UnDelayBal DelayBal END');</w:t>
            </w:r>
          </w:p>
          <w:p w14:paraId="32AE0B4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9F3486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52D9EA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呆帳：更新 DelayBal 逾期未還餘額（台幣） -- 比照 LN15H1 撈交易明細檔</w:t>
            </w:r>
          </w:p>
          <w:p w14:paraId="222CB44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呆帳：更新 DelayBal 逾期未還餘額 ');</w:t>
            </w:r>
          </w:p>
          <w:p w14:paraId="280CDD7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097DCC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MERGE INTO "JcicB201" M</w:t>
            </w:r>
          </w:p>
          <w:p w14:paraId="2CFD253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USING ( SELECT Tx."CustNo"</w:t>
            </w:r>
          </w:p>
          <w:p w14:paraId="0688A86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Tx."FacmNo"</w:t>
            </w:r>
          </w:p>
          <w:p w14:paraId="43B1954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Tx."BormNo"</w:t>
            </w:r>
          </w:p>
          <w:p w14:paraId="0EB92D3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TRIM(to_char(Tx."CustNo",'0000000')) || TRIM(to_char(Tx."FacmNo",'000')) || TRIM(to_char(Tx."BormNo",'000')) AS "AcctNo"</w:t>
            </w:r>
          </w:p>
          <w:p w14:paraId="7108A86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Tx."TitaTxCd"</w:t>
            </w:r>
          </w:p>
          <w:p w14:paraId="7431DA0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Tx."TitaHCode"</w:t>
            </w:r>
          </w:p>
          <w:p w14:paraId="378516A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Tx."AcDate"</w:t>
            </w:r>
          </w:p>
          <w:p w14:paraId="07C1F63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JSON_VALUE  (Tx."OtherFields", '$.CaseCloseCode') AS "CaseCloseCode"</w:t>
            </w:r>
          </w:p>
          <w:p w14:paraId="371003C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Tx."TxAmt"</w:t>
            </w:r>
          </w:p>
          <w:p w14:paraId="7C6EF5E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Tx."Principal"</w:t>
            </w:r>
          </w:p>
          <w:p w14:paraId="47DBEF9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Tx."Interest"</w:t>
            </w:r>
          </w:p>
          <w:p w14:paraId="5B8248F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ROW_NUMBER() Over (Partition By Tx."CustNo", Tx."FacmNo", Tx."BormNo"</w:t>
            </w:r>
          </w:p>
          <w:p w14:paraId="3035396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Order By Tx."CustNo", Tx."FacmNo", Tx."BormNo", Tx."BorxNo" DESC)</w:t>
            </w:r>
          </w:p>
          <w:p w14:paraId="04E7842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AS ROW_NO</w:t>
            </w:r>
          </w:p>
          <w:p w14:paraId="40C48E7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FROM  "LoanBorTx" Tx</w:t>
            </w:r>
          </w:p>
          <w:p w14:paraId="4F99AEE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WHERE Tx."TitaTxCd"  IN ('L3420')</w:t>
            </w:r>
          </w:p>
          <w:p w14:paraId="55D8186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AND Tx."TitaHCode" IN ('0')</w:t>
            </w:r>
          </w:p>
          <w:p w14:paraId="5E2C251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AND JSON_VALUE  (Tx."OtherFields", '$.CaseCloseCode') IN (7)   -- 呆帳</w:t>
            </w:r>
          </w:p>
          <w:p w14:paraId="5E98CE9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) B</w:t>
            </w:r>
          </w:p>
          <w:p w14:paraId="273B00E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ON (    M."DataYM"    =  YYYYMM</w:t>
            </w:r>
          </w:p>
          <w:p w14:paraId="1D9F5E2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AND M."AcctNo"    =  B."AcctNo"</w:t>
            </w:r>
          </w:p>
          <w:p w14:paraId="05EC317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AND M."AcctCode"  =  'B' -- 呆帳</w:t>
            </w:r>
          </w:p>
          <w:p w14:paraId="5132BBF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AND B.ROW_NO      =  1   -- 撈最後一筆</w:t>
            </w:r>
          </w:p>
          <w:p w14:paraId="226281E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)</w:t>
            </w:r>
          </w:p>
          <w:p w14:paraId="381E15B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WHEN MATCHED THEN UPDATE</w:t>
            </w:r>
          </w:p>
          <w:p w14:paraId="7534F4E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SET M."DelayBal" =  CASE</w:t>
            </w:r>
          </w:p>
          <w:p w14:paraId="0BA4752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NVL(B."Principal",0) = 0  THEN 0</w:t>
            </w:r>
          </w:p>
          <w:p w14:paraId="3F2EF8D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TRUNC( NVL(B."Principal",0) / 1000, 0) = 0 THEN 1</w:t>
            </w:r>
          </w:p>
          <w:p w14:paraId="080E09C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ELSE TRUNC( NVL(B."Principal",0) / 1000, 0)</w:t>
            </w:r>
          </w:p>
          <w:p w14:paraId="1D99184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END</w:t>
            </w:r>
          </w:p>
          <w:p w14:paraId="1545AD4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, M."SmallAmt" =  CASE</w:t>
            </w:r>
          </w:p>
          <w:p w14:paraId="2D15EAF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WHEN M."AcctNo" IN ('0234349001002') THEN 1   -- 特例 (ref: LN15H1)</w:t>
            </w:r>
          </w:p>
          <w:p w14:paraId="3CE4D67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WHEN NVL(B."Principal",0) &lt;= 1499   THEN NVL(B."Principal",0)</w:t>
            </w:r>
          </w:p>
          <w:p w14:paraId="32042B9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ELSE 0</w:t>
            </w:r>
          </w:p>
          <w:p w14:paraId="6508CE3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END</w:t>
            </w:r>
          </w:p>
          <w:p w14:paraId="1DDCF59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0C59BB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7F44FE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72A9BA7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呆帳：更新 DelayBal 逾期未還餘額 END');</w:t>
            </w:r>
          </w:p>
          <w:p w14:paraId="7462480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9714F2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AF6E16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-- 更新 SmallAmt 授信餘額列報1（千元）之原始金額（元）</w:t>
            </w:r>
          </w:p>
          <w:p w14:paraId="3C3178C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SmallAmt ');</w:t>
            </w:r>
          </w:p>
          <w:p w14:paraId="50F3D7D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5AB3F2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MERGE INTO "JcicB201" M</w:t>
            </w:r>
          </w:p>
          <w:p w14:paraId="05A16C1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USING ( SELECT M."DataYM"</w:t>
            </w:r>
          </w:p>
          <w:p w14:paraId="1CBB9FE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TRIM(to_char(M."CustNo",'0000000')) || TRIM(to_char(M."FacmNo",'000')) || TRIM(to_char(M."BormNo",'000')) AS "AcctNo"</w:t>
            </w:r>
          </w:p>
          <w:p w14:paraId="64F2C8B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, M."LoanBal"</w:t>
            </w:r>
          </w:p>
          <w:p w14:paraId="510C211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FROM "JcicMonthlyLoanData" M</w:t>
            </w:r>
          </w:p>
          <w:p w14:paraId="595DC00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WHERE M."DataYM" = YYYYMM</w:t>
            </w:r>
          </w:p>
          <w:p w14:paraId="7C9BA1A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AND M."Status" NOT IN (6)   -- 非呆帳 (呆帳撈轉呆金額，已經提前處理)</w:t>
            </w:r>
          </w:p>
          <w:p w14:paraId="7994915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) B</w:t>
            </w:r>
          </w:p>
          <w:p w14:paraId="5398167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ON (    M."DataYM"    = YYYYMM</w:t>
            </w:r>
          </w:p>
          <w:p w14:paraId="0CA289B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AND M."AcctNo"    = B."AcctNo" )</w:t>
            </w:r>
          </w:p>
          <w:p w14:paraId="52899A4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WHEN MATCHED THEN UPDATE</w:t>
            </w:r>
          </w:p>
          <w:p w14:paraId="03EF7D9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SET M."SmallAmt" = CASE</w:t>
            </w:r>
          </w:p>
          <w:p w14:paraId="15B2CD40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WHEN M."UnDelayBal" = 1 OR M."DelayBal" = 1 THEN B."LoanBal"</w:t>
            </w:r>
          </w:p>
          <w:p w14:paraId="0778C23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  ELSE 0</w:t>
            </w:r>
          </w:p>
          <w:p w14:paraId="3EC00AD4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  END</w:t>
            </w:r>
          </w:p>
          <w:p w14:paraId="686C461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;</w:t>
            </w:r>
          </w:p>
          <w:p w14:paraId="1CCA1A2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05B1C2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1254861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SmallAmt END');</w:t>
            </w:r>
          </w:p>
          <w:p w14:paraId="4FA8425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5051F35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08AD87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更新 TotalAmt 金額合計</w:t>
            </w:r>
          </w:p>
          <w:p w14:paraId="599E5CFD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TotalAmt ');</w:t>
            </w:r>
          </w:p>
          <w:p w14:paraId="2B622C01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03EF0E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UPDATE "JcicB201" M</w:t>
            </w:r>
          </w:p>
          <w:p w14:paraId="39AC1C17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SET   M."TotalAmt" = M."DrawdownAmt" + M."DrawdownAmtFx"</w:t>
            </w:r>
          </w:p>
          <w:p w14:paraId="1ABE804A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+ M."UnDelayBal"  + M."UnDelayBalFx"</w:t>
            </w:r>
          </w:p>
          <w:p w14:paraId="194C59D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     + M."DelayBal"    + M."DelayBalFx"</w:t>
            </w:r>
          </w:p>
          <w:p w14:paraId="2120825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77347A79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34B695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F162D4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40D355A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TotalAmt END');</w:t>
            </w:r>
          </w:p>
          <w:p w14:paraId="068AD53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7238DFB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A0AA39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15327D5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4CFE85BC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5B5D5A0F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2754C658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7A49F016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018C7F3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5F856BE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232465A2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65BB613" w14:textId="77777777" w:rsidR="00926320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4764D6A0" w:rsidR="00F85FEB" w:rsidRPr="00695175" w:rsidRDefault="00926320" w:rsidP="0092632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7C6B" w14:textId="77777777" w:rsidR="00F70A90" w:rsidRDefault="00F70A90" w:rsidP="009A7407">
      <w:r>
        <w:separator/>
      </w:r>
    </w:p>
  </w:endnote>
  <w:endnote w:type="continuationSeparator" w:id="0">
    <w:p w14:paraId="6F145F2C" w14:textId="77777777" w:rsidR="00F70A90" w:rsidRDefault="00F70A90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188D923E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01147C" w:rsidRPr="0001147C">
            <w:rPr>
              <w:rFonts w:ascii="標楷體" w:hAnsi="標楷體" w:hint="eastAsia"/>
            </w:rPr>
            <w:t>L840</w:t>
          </w:r>
          <w:r w:rsidR="00CE316E">
            <w:rPr>
              <w:rFonts w:ascii="標楷體" w:hAnsi="標楷體"/>
            </w:rPr>
            <w:t>2</w:t>
          </w:r>
          <w:r w:rsidR="0001147C" w:rsidRPr="0001147C">
            <w:rPr>
              <w:rFonts w:ascii="標楷體" w:hAnsi="標楷體" w:hint="eastAsia"/>
            </w:rPr>
            <w:t>-B201-聯徵授信餘額月報檔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E679" w14:textId="77777777" w:rsidR="00F70A90" w:rsidRDefault="00F70A90" w:rsidP="009A7407">
      <w:r>
        <w:separator/>
      </w:r>
    </w:p>
  </w:footnote>
  <w:footnote w:type="continuationSeparator" w:id="0">
    <w:p w14:paraId="499E747A" w14:textId="77777777" w:rsidR="00F70A90" w:rsidRDefault="00F70A90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65CC"/>
    <w:rsid w:val="00026FE0"/>
    <w:rsid w:val="00027D83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529F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3D78"/>
    <w:rsid w:val="00106555"/>
    <w:rsid w:val="001101FB"/>
    <w:rsid w:val="00113F5A"/>
    <w:rsid w:val="001144A0"/>
    <w:rsid w:val="00114CC8"/>
    <w:rsid w:val="0012261D"/>
    <w:rsid w:val="001236F9"/>
    <w:rsid w:val="001240C0"/>
    <w:rsid w:val="0012489B"/>
    <w:rsid w:val="00127EE5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2719"/>
    <w:rsid w:val="00154F43"/>
    <w:rsid w:val="00160AFA"/>
    <w:rsid w:val="00160E05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5E92"/>
    <w:rsid w:val="001C6F8A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5B56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332AF"/>
    <w:rsid w:val="0023335C"/>
    <w:rsid w:val="00234E9B"/>
    <w:rsid w:val="0023638B"/>
    <w:rsid w:val="00240558"/>
    <w:rsid w:val="00244424"/>
    <w:rsid w:val="002473D9"/>
    <w:rsid w:val="00247CE7"/>
    <w:rsid w:val="00250E88"/>
    <w:rsid w:val="00251705"/>
    <w:rsid w:val="002548E7"/>
    <w:rsid w:val="00265382"/>
    <w:rsid w:val="00270890"/>
    <w:rsid w:val="00275759"/>
    <w:rsid w:val="00275906"/>
    <w:rsid w:val="00275BDD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8A4"/>
    <w:rsid w:val="002B3EF9"/>
    <w:rsid w:val="002B6D30"/>
    <w:rsid w:val="002C089B"/>
    <w:rsid w:val="002D0DD6"/>
    <w:rsid w:val="002D3483"/>
    <w:rsid w:val="002D7821"/>
    <w:rsid w:val="002E234F"/>
    <w:rsid w:val="002E3DE3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84CDC"/>
    <w:rsid w:val="00493D7E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25A4"/>
    <w:rsid w:val="00512AE4"/>
    <w:rsid w:val="00513900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71BE"/>
    <w:rsid w:val="00567E67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E08"/>
    <w:rsid w:val="007264A0"/>
    <w:rsid w:val="00730292"/>
    <w:rsid w:val="007336F9"/>
    <w:rsid w:val="007341B7"/>
    <w:rsid w:val="00735372"/>
    <w:rsid w:val="00737383"/>
    <w:rsid w:val="00744392"/>
    <w:rsid w:val="0074496E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7592"/>
    <w:rsid w:val="008C4530"/>
    <w:rsid w:val="008C620C"/>
    <w:rsid w:val="008C7DF9"/>
    <w:rsid w:val="008D005B"/>
    <w:rsid w:val="008D08D5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5379"/>
    <w:rsid w:val="009A7407"/>
    <w:rsid w:val="009B0149"/>
    <w:rsid w:val="009B2E91"/>
    <w:rsid w:val="009B474A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0685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57EE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4076"/>
    <w:rsid w:val="00C87228"/>
    <w:rsid w:val="00C94019"/>
    <w:rsid w:val="00C94FB0"/>
    <w:rsid w:val="00C95190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1819"/>
    <w:rsid w:val="00E03FA6"/>
    <w:rsid w:val="00E040FA"/>
    <w:rsid w:val="00E059CE"/>
    <w:rsid w:val="00E06AFB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08BE"/>
    <w:rsid w:val="00E913DC"/>
    <w:rsid w:val="00E91663"/>
    <w:rsid w:val="00E926B4"/>
    <w:rsid w:val="00E934E9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70FF"/>
    <w:rsid w:val="00F6758B"/>
    <w:rsid w:val="00F7010D"/>
    <w:rsid w:val="00F70A90"/>
    <w:rsid w:val="00F72663"/>
    <w:rsid w:val="00F7274A"/>
    <w:rsid w:val="00F80B12"/>
    <w:rsid w:val="00F85DD8"/>
    <w:rsid w:val="00F85FEB"/>
    <w:rsid w:val="00F91815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11326</TotalTime>
  <Pages>25</Pages>
  <Words>6632</Words>
  <Characters>37803</Characters>
  <Application>Microsoft Office Word</Application>
  <DocSecurity>0</DocSecurity>
  <Lines>315</Lines>
  <Paragraphs>88</Paragraphs>
  <ScaleCrop>false</ScaleCrop>
  <Company/>
  <LinksUpToDate>false</LinksUpToDate>
  <CharactersWithSpaces>44347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468</cp:revision>
  <dcterms:created xsi:type="dcterms:W3CDTF">2015-11-06T01:06:00Z</dcterms:created>
  <dcterms:modified xsi:type="dcterms:W3CDTF">2021-07-01T15:55:00Z</dcterms:modified>
</cp:coreProperties>
</file>