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E53144C" w:rsidR="00062AC5" w:rsidRPr="00D56B13" w:rsidRDefault="002E45F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B085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32E48C3" w:rsidR="00062AC5" w:rsidRPr="00D56B13" w:rsidRDefault="002E45F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帳號轉換資料</w:t>
            </w:r>
            <w:r w:rsidR="00A53859">
              <w:rPr>
                <w:rFonts w:ascii="標楷體" w:hAnsi="標楷體" w:hint="eastAsia"/>
              </w:rPr>
              <w:t>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276F6CEE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B085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B085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7BFE21D9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B085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695AE53C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</w:t>
            </w:r>
            <w:r w:rsidR="002E45F6">
              <w:rPr>
                <w:rFonts w:ascii="標楷體" w:hAnsi="標楷體" w:hint="eastAsia"/>
              </w:rPr>
              <w:t>B085帳號轉換資料</w:t>
            </w:r>
            <w:r w:rsidR="00A53859">
              <w:rPr>
                <w:rFonts w:ascii="標楷體" w:hAnsi="標楷體" w:hint="eastAsia"/>
              </w:rPr>
              <w:t>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B085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63AB8A7D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r w:rsidR="002E45F6">
              <w:rPr>
                <w:rFonts w:ascii="標楷體" w:hAnsi="標楷體" w:hint="eastAsia"/>
              </w:rPr>
              <w:t>B085</w:t>
            </w:r>
            <w:ins w:id="0" w:author="st1" w:date="2021-05-16T15:48:00Z">
              <w:r w:rsidR="00E22B24" w:rsidRPr="001033E6">
                <w:rPr>
                  <w:rFonts w:ascii="標楷體" w:hAnsi="標楷體" w:hint="eastAsia"/>
                </w:rPr>
                <w:t xml:space="preserve"> </w:t>
              </w:r>
            </w:ins>
            <w:r w:rsidR="002E45F6">
              <w:rPr>
                <w:rFonts w:ascii="標楷體" w:hAnsi="標楷體" w:hint="eastAsia"/>
              </w:rPr>
              <w:t>帳號轉換資料</w:t>
            </w:r>
            <w:r w:rsidR="00A53859">
              <w:rPr>
                <w:rFonts w:ascii="標楷體" w:hAnsi="標楷體" w:hint="eastAsia"/>
              </w:rPr>
              <w:t>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06F90D7B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E45F6">
              <w:rPr>
                <w:rFonts w:ascii="標楷體" w:hAnsi="標楷體" w:hint="eastAsia"/>
              </w:rPr>
              <w:t>B085帳號轉換資料</w:t>
            </w:r>
            <w:r w:rsidR="00A53859">
              <w:rPr>
                <w:rFonts w:ascii="標楷體" w:hAnsi="標楷體" w:hint="eastAsia"/>
              </w:rPr>
              <w:t>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3E44890E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CB6DC0" w:rsidRPr="00CB6DC0">
        <w:rPr>
          <w:rFonts w:ascii="標楷體" w:hAnsi="標楷體" w:hint="eastAsia"/>
          <w:sz w:val="24"/>
        </w:rPr>
        <w:t>聯徵授信餘額月報資料檔</w:t>
      </w:r>
      <w:r>
        <w:rPr>
          <w:rFonts w:ascii="標楷體" w:hAnsi="標楷體" w:hint="eastAsia"/>
          <w:sz w:val="24"/>
        </w:rPr>
        <w:t>(</w:t>
      </w:r>
      <w:r w:rsidR="00CB6DC0" w:rsidRPr="00CB6DC0">
        <w:rPr>
          <w:rFonts w:ascii="標楷體" w:hAnsi="標楷體"/>
          <w:sz w:val="24"/>
        </w:rPr>
        <w:t>JcicB201</w:t>
      </w:r>
      <w:r>
        <w:rPr>
          <w:rFonts w:ascii="標楷體" w:hAnsi="標楷體" w:hint="eastAsia"/>
          <w:sz w:val="24"/>
        </w:rPr>
        <w:t>)]</w:t>
      </w:r>
    </w:p>
    <w:p w14:paraId="6BB2721B" w14:textId="27604C9F" w:rsidR="004271C2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E943A8" w:rsidRPr="00E943A8">
        <w:rPr>
          <w:rFonts w:ascii="標楷體" w:hAnsi="標楷體" w:hint="eastAsia"/>
          <w:sz w:val="24"/>
        </w:rPr>
        <w:t>會計借新還舊檔</w:t>
      </w:r>
      <w:r>
        <w:rPr>
          <w:rFonts w:ascii="標楷體" w:hAnsi="標楷體" w:hint="eastAsia"/>
          <w:sz w:val="24"/>
        </w:rPr>
        <w:t>(</w:t>
      </w:r>
      <w:r w:rsidR="00E943A8" w:rsidRPr="00E943A8">
        <w:rPr>
          <w:rFonts w:ascii="標楷體" w:hAnsi="標楷體"/>
          <w:sz w:val="24"/>
        </w:rPr>
        <w:t>AcLoanRenew</w:t>
      </w:r>
      <w:r>
        <w:rPr>
          <w:rFonts w:ascii="標楷體" w:hAnsi="標楷體" w:hint="eastAsia"/>
          <w:sz w:val="24"/>
        </w:rPr>
        <w:t>)]、[</w:t>
      </w:r>
      <w:r w:rsidR="00E943A8" w:rsidRPr="00E943A8">
        <w:rPr>
          <w:rFonts w:ascii="標楷體" w:hAnsi="標楷體" w:hint="eastAsia"/>
          <w:sz w:val="24"/>
        </w:rPr>
        <w:t>客戶資料主檔</w:t>
      </w:r>
      <w:r>
        <w:rPr>
          <w:rFonts w:ascii="標楷體" w:hAnsi="標楷體" w:hint="eastAsia"/>
          <w:sz w:val="24"/>
        </w:rPr>
        <w:t>(</w:t>
      </w:r>
      <w:r w:rsidR="00E943A8" w:rsidRPr="00A80538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>)]、</w:t>
      </w:r>
    </w:p>
    <w:p w14:paraId="64B04B08" w14:textId="7F989A23" w:rsidR="00E943A8" w:rsidRPr="00A80538" w:rsidRDefault="004271C2" w:rsidP="00E943A8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73328C" w:rsidRPr="0073328C">
        <w:rPr>
          <w:rFonts w:ascii="標楷體" w:hAnsi="標楷體" w:hint="eastAsia"/>
          <w:sz w:val="24"/>
        </w:rPr>
        <w:t>放款主檔</w:t>
      </w:r>
      <w:r>
        <w:rPr>
          <w:rFonts w:ascii="標楷體" w:hAnsi="標楷體" w:hint="eastAsia"/>
          <w:sz w:val="24"/>
        </w:rPr>
        <w:t>(</w:t>
      </w:r>
      <w:r w:rsidR="00E943A8" w:rsidRPr="00E943A8">
        <w:rPr>
          <w:rFonts w:ascii="標楷體" w:hAnsi="標楷體"/>
          <w:sz w:val="24"/>
        </w:rPr>
        <w:t>LoanBorMain</w:t>
      </w:r>
      <w:r>
        <w:rPr>
          <w:rFonts w:ascii="標楷體" w:hAnsi="標楷體" w:hint="eastAsia"/>
          <w:sz w:val="24"/>
        </w:rPr>
        <w:t>)]</w:t>
      </w:r>
    </w:p>
    <w:p w14:paraId="7D84869A" w14:textId="1E36B538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2E45F6">
        <w:rPr>
          <w:rFonts w:ascii="標楷體" w:hAnsi="標楷體" w:hint="eastAsia"/>
          <w:sz w:val="24"/>
        </w:rPr>
        <w:t>帳號轉換資料</w:t>
      </w:r>
      <w:r w:rsidR="00A53859">
        <w:rPr>
          <w:rFonts w:ascii="標楷體" w:hAnsi="標楷體" w:hint="eastAsia"/>
          <w:sz w:val="24"/>
        </w:rPr>
        <w:t>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Jcic</w:t>
      </w:r>
      <w:r w:rsidR="002E45F6">
        <w:rPr>
          <w:rFonts w:ascii="標楷體" w:hAnsi="標楷體"/>
          <w:sz w:val="24"/>
        </w:rPr>
        <w:t>B085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3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3AC0A2DE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2E45F6">
        <w:rPr>
          <w:rFonts w:ascii="標楷體" w:hAnsi="標楷體" w:hint="eastAsia"/>
        </w:rPr>
        <w:t>帳號轉換資料</w:t>
      </w:r>
      <w:r w:rsidR="00A53859">
        <w:rPr>
          <w:rFonts w:ascii="標楷體" w:hAnsi="標楷體" w:hint="eastAsia"/>
        </w:rPr>
        <w:t>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B085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t>年</w:t>
      </w:r>
      <w:r w:rsidR="000048DF" w:rsidRPr="000048DF">
        <w:rPr>
          <w:rFonts w:ascii="標楷體" w:hAnsi="標楷體" w:hint="eastAsia"/>
        </w:rPr>
        <w:lastRenderedPageBreak/>
        <w:t>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08AF5649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2E45F6">
        <w:rPr>
          <w:rFonts w:ascii="標楷體" w:hAnsi="標楷體" w:hint="eastAsia"/>
        </w:rPr>
        <w:t>帳號轉換資料</w:t>
      </w:r>
      <w:r w:rsidR="00A53859">
        <w:rPr>
          <w:rFonts w:ascii="標楷體" w:hAnsi="標楷體" w:hint="eastAsia"/>
        </w:rPr>
        <w:t>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B085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bookmarkStart w:id="4" w:name="_MON_1686432582"/>
    <w:bookmarkEnd w:id="4"/>
    <w:p w14:paraId="3F85DED9" w14:textId="010BA1FC" w:rsidR="007A3BBC" w:rsidRDefault="00AB18B1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7A5418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670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71F4E785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5" w:author="st1" w:date="2021-05-16T16:56:00Z">
        <w:r w:rsidR="00B71E7E">
          <w:rPr>
            <w:rFonts w:ascii="標楷體" w:hAnsi="標楷體" w:hint="eastAsia"/>
          </w:rPr>
          <w:t>458</w:t>
        </w:r>
      </w:ins>
      <w:ins w:id="6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151E81">
        <w:rPr>
          <w:rFonts w:ascii="標楷體" w:hAnsi="標楷體"/>
        </w:rPr>
        <w:t>080</w:t>
      </w:r>
      <w:r w:rsidR="00B71E7E">
        <w:rPr>
          <w:rFonts w:ascii="標楷體" w:hAnsi="標楷體" w:hint="eastAsia"/>
        </w:rPr>
        <w:t xml:space="preserve"> (</w:t>
      </w:r>
      <w:ins w:id="7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151E81">
        <w:rPr>
          <w:rFonts w:ascii="標楷體" w:hAnsi="標楷體"/>
        </w:rPr>
        <w:t>080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64B91312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B085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2E45F6">
        <w:rPr>
          <w:rFonts w:ascii="標楷體" w:hAnsi="標楷體" w:hint="eastAsia"/>
        </w:rPr>
        <w:t>帳號轉換資料</w:t>
      </w:r>
      <w:r w:rsidR="00A53859">
        <w:rPr>
          <w:rFonts w:ascii="標楷體" w:hAnsi="標楷體" w:hint="eastAsia"/>
        </w:rPr>
        <w:t>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7C83BC01" w:rsidR="00C217B4" w:rsidRPr="001F30B9" w:rsidRDefault="00C217B4" w:rsidP="00C217B4">
      <w:pPr>
        <w:pStyle w:val="ad"/>
        <w:ind w:leftChars="0" w:left="851"/>
        <w:rPr>
          <w:rFonts w:ascii="標楷體" w:hAnsi="標楷體"/>
          <w:color w:val="000000"/>
        </w:rPr>
      </w:pPr>
      <w:r w:rsidRPr="001F30B9">
        <w:rPr>
          <w:rFonts w:ascii="標楷體" w:hAnsi="標楷體" w:hint="eastAsia"/>
          <w:color w:val="000000"/>
        </w:rPr>
        <w:t>排序方式</w:t>
      </w:r>
      <w:r w:rsidR="00981796" w:rsidRPr="001F30B9">
        <w:rPr>
          <w:rFonts w:ascii="標楷體" w:hAnsi="標楷體" w:hint="eastAsia"/>
          <w:color w:val="000000"/>
        </w:rPr>
        <w:t xml:space="preserve">  </w:t>
      </w:r>
      <w:r w:rsidRPr="001F30B9">
        <w:rPr>
          <w:rFonts w:ascii="標楷體" w:hAnsi="標楷體" w:hint="eastAsia"/>
          <w:color w:val="000000"/>
        </w:rPr>
        <w:t>：</w:t>
      </w:r>
      <w:r w:rsidRPr="001F30B9">
        <w:rPr>
          <w:rFonts w:ascii="標楷體" w:hAnsi="標楷體"/>
          <w:color w:val="000000"/>
        </w:rPr>
        <w:t>1.</w:t>
      </w:r>
      <w:r w:rsidRPr="001F30B9">
        <w:rPr>
          <w:rFonts w:ascii="標楷體" w:hAnsi="標楷體" w:hint="eastAsia"/>
          <w:color w:val="000000"/>
        </w:rPr>
        <w:t>[</w:t>
      </w:r>
      <w:r w:rsidR="001F30B9" w:rsidRPr="001F30B9">
        <w:rPr>
          <w:rFonts w:ascii="標楷體" w:hAnsi="標楷體" w:hint="eastAsia"/>
          <w:color w:val="000000"/>
        </w:rPr>
        <w:t>轉換前帳號</w:t>
      </w:r>
      <w:r w:rsidRPr="001F30B9">
        <w:rPr>
          <w:rFonts w:ascii="標楷體" w:hAnsi="標楷體" w:hint="eastAsia"/>
          <w:color w:val="000000"/>
        </w:rPr>
        <w:t>(</w:t>
      </w:r>
      <w:r w:rsidR="001F30B9" w:rsidRPr="001F30B9">
        <w:rPr>
          <w:rFonts w:ascii="標楷體" w:hAnsi="標楷體"/>
          <w:color w:val="000000"/>
        </w:rPr>
        <w:t>BefAcctNo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16238092" w14:textId="64D0624E" w:rsidR="001F30B9" w:rsidRPr="001F30B9" w:rsidRDefault="001F30B9" w:rsidP="001F30B9">
      <w:pPr>
        <w:pStyle w:val="ad"/>
        <w:ind w:leftChars="0" w:left="2296"/>
        <w:rPr>
          <w:rFonts w:ascii="標楷體" w:hAnsi="標楷體"/>
          <w:color w:val="000000"/>
        </w:rPr>
      </w:pPr>
      <w:r w:rsidRPr="001F30B9">
        <w:rPr>
          <w:rFonts w:ascii="標楷體" w:hAnsi="標楷體"/>
          <w:color w:val="000000"/>
        </w:rPr>
        <w:t>2.</w:t>
      </w:r>
      <w:r w:rsidRPr="001F30B9">
        <w:rPr>
          <w:rFonts w:ascii="標楷體" w:hAnsi="標楷體" w:hint="eastAsia"/>
          <w:color w:val="000000"/>
        </w:rPr>
        <w:t>[轉換後帳號(</w:t>
      </w:r>
      <w:r w:rsidRPr="001F30B9">
        <w:rPr>
          <w:rFonts w:ascii="標楷體" w:hAnsi="標楷體"/>
          <w:color w:val="000000"/>
        </w:rPr>
        <w:t>AftAcctNo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58C50061" w:rsidR="001E12C3" w:rsidRPr="003B4F69" w:rsidRDefault="00E77544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2623DA" w:rsidRPr="003B4F69" w14:paraId="1D9489DA" w14:textId="77777777" w:rsidTr="00CC4ED0">
        <w:tc>
          <w:tcPr>
            <w:tcW w:w="457" w:type="dxa"/>
            <w:vAlign w:val="center"/>
          </w:tcPr>
          <w:p w14:paraId="33E4D913" w14:textId="49FFD685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7AD003F2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09A6937E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61685023" w:rsidR="002623DA" w:rsidRPr="00CC4ED0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</w:t>
            </w:r>
            <w:r>
              <w:rPr>
                <w:rFonts w:ascii="標楷體" w:hAnsi="標楷體" w:hint="eastAsia"/>
              </w:rPr>
              <w:t>08</w:t>
            </w:r>
            <w:r>
              <w:rPr>
                <w:rFonts w:ascii="標楷體" w:hAnsi="標楷體"/>
              </w:rPr>
              <w:t>5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2623DA" w:rsidRPr="003B4F69" w14:paraId="1B3FEA74" w14:textId="77777777" w:rsidTr="00CC4ED0">
        <w:tc>
          <w:tcPr>
            <w:tcW w:w="457" w:type="dxa"/>
            <w:vAlign w:val="center"/>
          </w:tcPr>
          <w:p w14:paraId="667939EC" w14:textId="4E4FC05A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7B3307A9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47F0ED17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07379A30" w:rsidR="002623DA" w:rsidRPr="00CC4ED0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2623DA" w:rsidRPr="003B4F69" w14:paraId="5059E6A4" w14:textId="77777777" w:rsidTr="00CC4ED0">
        <w:tc>
          <w:tcPr>
            <w:tcW w:w="457" w:type="dxa"/>
            <w:vAlign w:val="center"/>
          </w:tcPr>
          <w:p w14:paraId="7E1231EA" w14:textId="02DAE957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786910C8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66D0471E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7C224830" w:rsidR="002623DA" w:rsidRPr="00CC4ED0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2623DA" w:rsidRPr="003B4F69" w14:paraId="56ADA7D6" w14:textId="77777777" w:rsidTr="00CC4ED0">
        <w:tc>
          <w:tcPr>
            <w:tcW w:w="457" w:type="dxa"/>
            <w:vAlign w:val="center"/>
          </w:tcPr>
          <w:p w14:paraId="23F20469" w14:textId="6F57F460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6777EF05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0FD43EE7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6221D658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070F6DA1" w:rsidR="002623DA" w:rsidRPr="00CC4ED0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系統日(民國年)</w:t>
            </w:r>
          </w:p>
        </w:tc>
      </w:tr>
      <w:tr w:rsidR="002623DA" w:rsidRPr="003B4F69" w14:paraId="036334FA" w14:textId="77777777" w:rsidTr="00CC4ED0">
        <w:tc>
          <w:tcPr>
            <w:tcW w:w="457" w:type="dxa"/>
            <w:vAlign w:val="center"/>
          </w:tcPr>
          <w:p w14:paraId="5F0C983A" w14:textId="2E1E6C90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4FEC89D8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492E5752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42AE7CD1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384E7572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2623DA" w:rsidRPr="003B4F69" w14:paraId="26EF5ED7" w14:textId="77777777" w:rsidTr="00CC4ED0">
        <w:tc>
          <w:tcPr>
            <w:tcW w:w="457" w:type="dxa"/>
            <w:vAlign w:val="center"/>
          </w:tcPr>
          <w:p w14:paraId="0FF40382" w14:textId="530F436C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3ED72E62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0DE5402D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40D3D433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2623DA" w:rsidRPr="003B4F69" w14:paraId="26220ABA" w14:textId="77777777" w:rsidTr="00CC4ED0">
        <w:tc>
          <w:tcPr>
            <w:tcW w:w="457" w:type="dxa"/>
            <w:vAlign w:val="center"/>
          </w:tcPr>
          <w:p w14:paraId="4816176D" w14:textId="71192D33" w:rsidR="002623DA" w:rsidRPr="001E5531" w:rsidRDefault="002623DA" w:rsidP="002623D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74C7A5AA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5E17F819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0186015A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2623DA" w:rsidRPr="003B4F69" w14:paraId="3BBDFEC6" w14:textId="77777777" w:rsidTr="00CC4ED0">
        <w:tc>
          <w:tcPr>
            <w:tcW w:w="457" w:type="dxa"/>
            <w:vAlign w:val="center"/>
          </w:tcPr>
          <w:p w14:paraId="03023BB8" w14:textId="345D5D2C" w:rsidR="002623DA" w:rsidRPr="001E5531" w:rsidRDefault="002623DA" w:rsidP="002623D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3E01600B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662BC9D9" w:rsidR="002623DA" w:rsidRPr="001E5531" w:rsidRDefault="002623DA" w:rsidP="002623D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</w:t>
            </w:r>
            <w:r>
              <w:rPr>
                <w:rFonts w:ascii="標楷體" w:hAnsi="標楷體"/>
              </w:rPr>
              <w:t>7</w:t>
            </w:r>
          </w:p>
        </w:tc>
        <w:tc>
          <w:tcPr>
            <w:tcW w:w="1672" w:type="dxa"/>
            <w:vAlign w:val="center"/>
          </w:tcPr>
          <w:p w14:paraId="0D159DE1" w14:textId="77777777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3BC87339" w:rsidR="002623DA" w:rsidRPr="001E5531" w:rsidRDefault="002623DA" w:rsidP="002623DA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48"/>
        <w:gridCol w:w="906"/>
        <w:gridCol w:w="1776"/>
        <w:gridCol w:w="4300"/>
      </w:tblGrid>
      <w:tr w:rsidR="001E12C3" w:rsidRPr="003B4F69" w14:paraId="2EE70459" w14:textId="77777777" w:rsidTr="001E7714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48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6" w:type="dxa"/>
            <w:vAlign w:val="center"/>
          </w:tcPr>
          <w:p w14:paraId="5A07C554" w14:textId="2A8F6EDA" w:rsidR="001E12C3" w:rsidRPr="003B4F69" w:rsidRDefault="00E77544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00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2623DA" w:rsidRPr="003B4F69" w14:paraId="6D9295B8" w14:textId="77777777" w:rsidTr="001E7714">
        <w:tc>
          <w:tcPr>
            <w:tcW w:w="457" w:type="dxa"/>
            <w:vAlign w:val="center"/>
          </w:tcPr>
          <w:p w14:paraId="6F9E8B84" w14:textId="6CA7960B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448" w:type="dxa"/>
            <w:vAlign w:val="center"/>
          </w:tcPr>
          <w:p w14:paraId="305B4835" w14:textId="100162D5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資料別</w:t>
            </w:r>
          </w:p>
        </w:tc>
        <w:tc>
          <w:tcPr>
            <w:tcW w:w="906" w:type="dxa"/>
            <w:vAlign w:val="center"/>
          </w:tcPr>
          <w:p w14:paraId="38EDD978" w14:textId="4D838406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17BC9D9F" w14:textId="77777777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D62569D" w14:textId="77777777" w:rsidR="005A0A6E" w:rsidRDefault="005A0A6E" w:rsidP="002623DA">
            <w:pPr>
              <w:rPr>
                <w:rFonts w:ascii="標楷體" w:hAnsi="標楷體"/>
              </w:rPr>
            </w:pPr>
            <w:r w:rsidRPr="005A0A6E">
              <w:rPr>
                <w:rFonts w:ascii="標楷體" w:hAnsi="標楷體" w:hint="eastAsia"/>
              </w:rPr>
              <w:t>"85":帳號轉換資料</w:t>
            </w:r>
          </w:p>
          <w:p w14:paraId="39F7AC1D" w14:textId="6E0B2A4A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JcicB085.DataType</w:t>
            </w:r>
          </w:p>
        </w:tc>
      </w:tr>
      <w:tr w:rsidR="002623DA" w:rsidRPr="003B4F69" w14:paraId="7DA9F452" w14:textId="77777777" w:rsidTr="001E7714">
        <w:tc>
          <w:tcPr>
            <w:tcW w:w="457" w:type="dxa"/>
            <w:vAlign w:val="center"/>
          </w:tcPr>
          <w:p w14:paraId="2B86B519" w14:textId="3CC6A630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448" w:type="dxa"/>
            <w:vAlign w:val="center"/>
          </w:tcPr>
          <w:p w14:paraId="69DE404B" w14:textId="25C9E77E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轉換帳號年月</w:t>
            </w:r>
          </w:p>
        </w:tc>
        <w:tc>
          <w:tcPr>
            <w:tcW w:w="906" w:type="dxa"/>
            <w:vAlign w:val="center"/>
          </w:tcPr>
          <w:p w14:paraId="0E5570A4" w14:textId="3CB8A6A7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7ECEEC8F" w14:textId="5F528909" w:rsidR="002623DA" w:rsidRPr="001E5531" w:rsidRDefault="002623DA" w:rsidP="002623D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YYYMM</w:t>
            </w:r>
          </w:p>
        </w:tc>
        <w:tc>
          <w:tcPr>
            <w:tcW w:w="4300" w:type="dxa"/>
            <w:vAlign w:val="center"/>
          </w:tcPr>
          <w:p w14:paraId="47937169" w14:textId="77777777" w:rsidR="005A0A6E" w:rsidRDefault="005A0A6E" w:rsidP="002623DA">
            <w:pPr>
              <w:rPr>
                <w:rFonts w:ascii="標楷體" w:hAnsi="標楷體"/>
              </w:rPr>
            </w:pPr>
            <w:r w:rsidRPr="005A0A6E">
              <w:rPr>
                <w:rFonts w:ascii="標楷體" w:hAnsi="標楷體" w:hint="eastAsia"/>
              </w:rPr>
              <w:t>以'YYYMMDD'(民國)表示</w:t>
            </w:r>
          </w:p>
          <w:p w14:paraId="635637DD" w14:textId="3913CC5A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JcicB085.RenewYM</w:t>
            </w:r>
          </w:p>
        </w:tc>
      </w:tr>
      <w:tr w:rsidR="002623DA" w:rsidRPr="003B4F69" w14:paraId="186FC7C9" w14:textId="77777777" w:rsidTr="001E7714">
        <w:tc>
          <w:tcPr>
            <w:tcW w:w="457" w:type="dxa"/>
            <w:vAlign w:val="center"/>
          </w:tcPr>
          <w:p w14:paraId="7C0EE239" w14:textId="55C0776D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448" w:type="dxa"/>
            <w:vAlign w:val="center"/>
          </w:tcPr>
          <w:p w14:paraId="6209AF66" w14:textId="7FFD4D18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授信戶IDN/BAN</w:t>
            </w:r>
          </w:p>
        </w:tc>
        <w:tc>
          <w:tcPr>
            <w:tcW w:w="906" w:type="dxa"/>
            <w:vAlign w:val="center"/>
          </w:tcPr>
          <w:p w14:paraId="289ABE4A" w14:textId="5B4DC7CA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5382D561" w14:textId="27085072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D40C26D" w14:textId="753BFF8A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JcicB085.CustId</w:t>
            </w:r>
          </w:p>
        </w:tc>
      </w:tr>
      <w:tr w:rsidR="002623DA" w:rsidRPr="003B4F69" w14:paraId="476992BD" w14:textId="77777777" w:rsidTr="001E7714">
        <w:tc>
          <w:tcPr>
            <w:tcW w:w="457" w:type="dxa"/>
            <w:vAlign w:val="center"/>
          </w:tcPr>
          <w:p w14:paraId="13502AFC" w14:textId="0E4604E4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448" w:type="dxa"/>
            <w:vAlign w:val="center"/>
          </w:tcPr>
          <w:p w14:paraId="058DCB89" w14:textId="54A3CD9E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轉換前總行代號</w:t>
            </w:r>
          </w:p>
        </w:tc>
        <w:tc>
          <w:tcPr>
            <w:tcW w:w="906" w:type="dxa"/>
            <w:vAlign w:val="center"/>
          </w:tcPr>
          <w:p w14:paraId="2BC5ECE9" w14:textId="37E166C6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631E6B94" w14:textId="77777777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9A68206" w14:textId="5D1C99E5" w:rsidR="005A0A6E" w:rsidRDefault="005A0A6E" w:rsidP="002623DA">
            <w:pPr>
              <w:rPr>
                <w:rFonts w:ascii="標楷體" w:hAnsi="標楷體"/>
              </w:rPr>
            </w:pPr>
            <w:r w:rsidRPr="005A0A6E">
              <w:rPr>
                <w:rFonts w:ascii="標楷體" w:hAnsi="標楷體" w:hint="eastAsia"/>
              </w:rPr>
              <w:t>"</w:t>
            </w:r>
            <w:r>
              <w:rPr>
                <w:rFonts w:ascii="標楷體" w:hAnsi="標楷體"/>
              </w:rPr>
              <w:t>458</w:t>
            </w:r>
            <w:r w:rsidRPr="005A0A6E">
              <w:rPr>
                <w:rFonts w:ascii="標楷體" w:hAnsi="標楷體" w:hint="eastAsia"/>
              </w:rPr>
              <w:t>"</w:t>
            </w:r>
          </w:p>
          <w:p w14:paraId="2111EACE" w14:textId="6D0310C0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JcicB085.BefBankItem</w:t>
            </w:r>
          </w:p>
        </w:tc>
      </w:tr>
      <w:tr w:rsidR="002623DA" w:rsidRPr="003B4F69" w14:paraId="2285808F" w14:textId="77777777" w:rsidTr="001E7714">
        <w:tc>
          <w:tcPr>
            <w:tcW w:w="457" w:type="dxa"/>
            <w:vAlign w:val="center"/>
          </w:tcPr>
          <w:p w14:paraId="382F3573" w14:textId="092EBCBD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448" w:type="dxa"/>
            <w:vAlign w:val="center"/>
          </w:tcPr>
          <w:p w14:paraId="06225FFC" w14:textId="0921887D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轉換前分行代號</w:t>
            </w:r>
          </w:p>
        </w:tc>
        <w:tc>
          <w:tcPr>
            <w:tcW w:w="906" w:type="dxa"/>
            <w:vAlign w:val="center"/>
          </w:tcPr>
          <w:p w14:paraId="6FC90CE7" w14:textId="02EC0830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0F00E944" w14:textId="77777777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9175A70" w14:textId="277C9E64" w:rsidR="005A0A6E" w:rsidRDefault="005A0A6E" w:rsidP="002623DA">
            <w:pPr>
              <w:rPr>
                <w:rFonts w:ascii="標楷體" w:hAnsi="標楷體"/>
              </w:rPr>
            </w:pPr>
            <w:r w:rsidRPr="005A0A6E">
              <w:rPr>
                <w:rFonts w:ascii="標楷體" w:hAnsi="標楷體" w:hint="eastAsia"/>
              </w:rPr>
              <w:t>"</w:t>
            </w:r>
            <w:r>
              <w:rPr>
                <w:rFonts w:ascii="標楷體" w:hAnsi="標楷體"/>
              </w:rPr>
              <w:t>0001</w:t>
            </w:r>
            <w:r w:rsidRPr="005A0A6E">
              <w:rPr>
                <w:rFonts w:ascii="標楷體" w:hAnsi="標楷體" w:hint="eastAsia"/>
              </w:rPr>
              <w:t>"</w:t>
            </w:r>
          </w:p>
          <w:p w14:paraId="3101862F" w14:textId="47837474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lastRenderedPageBreak/>
              <w:t>JcicB085.BefBranchItem</w:t>
            </w:r>
          </w:p>
        </w:tc>
      </w:tr>
      <w:tr w:rsidR="002623DA" w:rsidRPr="003B4F69" w14:paraId="12F29B55" w14:textId="77777777" w:rsidTr="001E7714">
        <w:tc>
          <w:tcPr>
            <w:tcW w:w="457" w:type="dxa"/>
            <w:vAlign w:val="center"/>
          </w:tcPr>
          <w:p w14:paraId="76A1AC5D" w14:textId="087C8EF6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lastRenderedPageBreak/>
              <w:t>6</w:t>
            </w:r>
          </w:p>
        </w:tc>
        <w:tc>
          <w:tcPr>
            <w:tcW w:w="2448" w:type="dxa"/>
            <w:vAlign w:val="center"/>
          </w:tcPr>
          <w:p w14:paraId="335E5164" w14:textId="661961B2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4465287E" w14:textId="1DEDF65C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77CF4854" w14:textId="3A70EFB9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616C78F" w14:textId="1F3F4677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JcicB085.Filler6</w:t>
            </w:r>
          </w:p>
        </w:tc>
      </w:tr>
      <w:tr w:rsidR="002623DA" w:rsidRPr="003B4F69" w14:paraId="5BC67A96" w14:textId="77777777" w:rsidTr="001E7714">
        <w:tc>
          <w:tcPr>
            <w:tcW w:w="457" w:type="dxa"/>
            <w:vAlign w:val="center"/>
          </w:tcPr>
          <w:p w14:paraId="003DD251" w14:textId="77B704D1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448" w:type="dxa"/>
            <w:vAlign w:val="center"/>
          </w:tcPr>
          <w:p w14:paraId="5EBA1702" w14:textId="280625D7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轉換前帳號</w:t>
            </w:r>
          </w:p>
        </w:tc>
        <w:tc>
          <w:tcPr>
            <w:tcW w:w="906" w:type="dxa"/>
            <w:vAlign w:val="center"/>
          </w:tcPr>
          <w:p w14:paraId="2411A0AA" w14:textId="38211ECA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534D6210" w14:textId="77777777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AB7E484" w14:textId="48A28051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JcicB085.BefAcctNo</w:t>
            </w:r>
          </w:p>
        </w:tc>
      </w:tr>
      <w:tr w:rsidR="002623DA" w:rsidRPr="003B4F69" w14:paraId="1D9082F5" w14:textId="77777777" w:rsidTr="001E7714">
        <w:tc>
          <w:tcPr>
            <w:tcW w:w="457" w:type="dxa"/>
            <w:vAlign w:val="center"/>
          </w:tcPr>
          <w:p w14:paraId="6859B624" w14:textId="299B8232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448" w:type="dxa"/>
            <w:vAlign w:val="center"/>
          </w:tcPr>
          <w:p w14:paraId="54AD6143" w14:textId="6AE80C53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轉換後總行代號</w:t>
            </w:r>
          </w:p>
        </w:tc>
        <w:tc>
          <w:tcPr>
            <w:tcW w:w="906" w:type="dxa"/>
            <w:vAlign w:val="center"/>
          </w:tcPr>
          <w:p w14:paraId="1A792D8B" w14:textId="69EF6B76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35D4FE0C" w14:textId="35AB813E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590F5FF" w14:textId="77777777" w:rsidR="005A0A6E" w:rsidRDefault="005A0A6E" w:rsidP="005A0A6E">
            <w:pPr>
              <w:rPr>
                <w:rFonts w:ascii="標楷體" w:hAnsi="標楷體"/>
              </w:rPr>
            </w:pPr>
            <w:r w:rsidRPr="005A0A6E">
              <w:rPr>
                <w:rFonts w:ascii="標楷體" w:hAnsi="標楷體" w:hint="eastAsia"/>
              </w:rPr>
              <w:t>"</w:t>
            </w:r>
            <w:r>
              <w:rPr>
                <w:rFonts w:ascii="標楷體" w:hAnsi="標楷體"/>
              </w:rPr>
              <w:t>458</w:t>
            </w:r>
            <w:r w:rsidRPr="005A0A6E">
              <w:rPr>
                <w:rFonts w:ascii="標楷體" w:hAnsi="標楷體" w:hint="eastAsia"/>
              </w:rPr>
              <w:t>"</w:t>
            </w:r>
          </w:p>
          <w:p w14:paraId="4722CFF3" w14:textId="473D394E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JcicB085.AftBankItem</w:t>
            </w:r>
          </w:p>
        </w:tc>
      </w:tr>
      <w:tr w:rsidR="002623DA" w:rsidRPr="003B4F69" w14:paraId="0C38EEB8" w14:textId="77777777" w:rsidTr="001E7714">
        <w:tc>
          <w:tcPr>
            <w:tcW w:w="457" w:type="dxa"/>
            <w:vAlign w:val="center"/>
          </w:tcPr>
          <w:p w14:paraId="4BFCB723" w14:textId="41FC435F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448" w:type="dxa"/>
            <w:vAlign w:val="center"/>
          </w:tcPr>
          <w:p w14:paraId="390A9427" w14:textId="02AE8805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轉換後分行代號</w:t>
            </w:r>
          </w:p>
        </w:tc>
        <w:tc>
          <w:tcPr>
            <w:tcW w:w="906" w:type="dxa"/>
            <w:vAlign w:val="center"/>
          </w:tcPr>
          <w:p w14:paraId="65E27F39" w14:textId="58C31D58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17158F00" w14:textId="5049AD55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0BFFB5B" w14:textId="77777777" w:rsidR="005A0A6E" w:rsidRDefault="005A0A6E" w:rsidP="005A0A6E">
            <w:pPr>
              <w:rPr>
                <w:rFonts w:ascii="標楷體" w:hAnsi="標楷體"/>
              </w:rPr>
            </w:pPr>
            <w:r w:rsidRPr="005A0A6E">
              <w:rPr>
                <w:rFonts w:ascii="標楷體" w:hAnsi="標楷體" w:hint="eastAsia"/>
              </w:rPr>
              <w:t>"</w:t>
            </w:r>
            <w:r>
              <w:rPr>
                <w:rFonts w:ascii="標楷體" w:hAnsi="標楷體"/>
              </w:rPr>
              <w:t>0001</w:t>
            </w:r>
            <w:r w:rsidRPr="005A0A6E">
              <w:rPr>
                <w:rFonts w:ascii="標楷體" w:hAnsi="標楷體" w:hint="eastAsia"/>
              </w:rPr>
              <w:t>"</w:t>
            </w:r>
          </w:p>
          <w:p w14:paraId="311BA295" w14:textId="41CB11B2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JcicB085.AftBranchItem</w:t>
            </w:r>
          </w:p>
        </w:tc>
      </w:tr>
      <w:tr w:rsidR="002623DA" w:rsidRPr="003B4F69" w14:paraId="716B1B27" w14:textId="77777777" w:rsidTr="001E7714">
        <w:tc>
          <w:tcPr>
            <w:tcW w:w="457" w:type="dxa"/>
            <w:vAlign w:val="center"/>
          </w:tcPr>
          <w:p w14:paraId="7F2AD258" w14:textId="1A404352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448" w:type="dxa"/>
            <w:vAlign w:val="center"/>
          </w:tcPr>
          <w:p w14:paraId="28D48171" w14:textId="36874524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7B768F1C" w14:textId="4B9B850A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0E5D14D2" w14:textId="284BAC1F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3F46248" w14:textId="5D6CD479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JcicB085.Filler10</w:t>
            </w:r>
          </w:p>
        </w:tc>
      </w:tr>
      <w:tr w:rsidR="002623DA" w:rsidRPr="003B4F69" w14:paraId="074B1DFE" w14:textId="77777777" w:rsidTr="001E7714">
        <w:tc>
          <w:tcPr>
            <w:tcW w:w="457" w:type="dxa"/>
            <w:vAlign w:val="center"/>
          </w:tcPr>
          <w:p w14:paraId="34FD8D72" w14:textId="6D268C78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448" w:type="dxa"/>
            <w:vAlign w:val="center"/>
          </w:tcPr>
          <w:p w14:paraId="7E282600" w14:textId="29AAD1BD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轉換後帳號</w:t>
            </w:r>
          </w:p>
        </w:tc>
        <w:tc>
          <w:tcPr>
            <w:tcW w:w="906" w:type="dxa"/>
            <w:vAlign w:val="center"/>
          </w:tcPr>
          <w:p w14:paraId="6546DB2A" w14:textId="57335EBE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030A66CA" w14:textId="68C67676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11615B2" w14:textId="55FA5EE4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JcicB085.AftAcctNo</w:t>
            </w:r>
          </w:p>
        </w:tc>
      </w:tr>
      <w:tr w:rsidR="002623DA" w:rsidRPr="003B4F69" w14:paraId="079E9C82" w14:textId="77777777" w:rsidTr="001E7714">
        <w:tc>
          <w:tcPr>
            <w:tcW w:w="457" w:type="dxa"/>
            <w:vAlign w:val="center"/>
          </w:tcPr>
          <w:p w14:paraId="67CA58F6" w14:textId="7302FA50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</w:rPr>
              <w:t>12</w:t>
            </w:r>
          </w:p>
        </w:tc>
        <w:tc>
          <w:tcPr>
            <w:tcW w:w="2448" w:type="dxa"/>
            <w:vAlign w:val="center"/>
          </w:tcPr>
          <w:p w14:paraId="58C3BE57" w14:textId="2DA16C6D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6869FBCD" w14:textId="5B6B390B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25</w:t>
            </w:r>
          </w:p>
        </w:tc>
        <w:tc>
          <w:tcPr>
            <w:tcW w:w="1776" w:type="dxa"/>
            <w:vAlign w:val="center"/>
          </w:tcPr>
          <w:p w14:paraId="44EDCC67" w14:textId="3B784099" w:rsidR="002623DA" w:rsidRPr="001E5531" w:rsidRDefault="002623DA" w:rsidP="002623DA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1C75897" w14:textId="0110F7BC" w:rsidR="002623DA" w:rsidRPr="001E5531" w:rsidRDefault="002623DA" w:rsidP="002623DA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/>
              </w:rPr>
              <w:t>JcicB085.Filler12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18439255" w:rsidR="00835E9C" w:rsidRPr="003B4F69" w:rsidRDefault="00E77544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A45FD5" w:rsidRPr="003B4F69" w14:paraId="7EBBC779" w14:textId="77777777" w:rsidTr="00B6428B">
        <w:tc>
          <w:tcPr>
            <w:tcW w:w="457" w:type="dxa"/>
            <w:vAlign w:val="center"/>
          </w:tcPr>
          <w:p w14:paraId="2777800C" w14:textId="32AAE429" w:rsidR="00A45FD5" w:rsidRPr="001E5531" w:rsidRDefault="00A45FD5" w:rsidP="00A45FD5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4CBAFC37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6454A75A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A45FD5" w:rsidRPr="001E5531" w:rsidRDefault="00A45FD5" w:rsidP="00A45FD5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3F5A86DA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A45FD5" w:rsidRPr="003B4F69" w14:paraId="12E0264E" w14:textId="77777777" w:rsidTr="00105D5B">
        <w:tc>
          <w:tcPr>
            <w:tcW w:w="457" w:type="dxa"/>
          </w:tcPr>
          <w:p w14:paraId="04E0612D" w14:textId="463795E5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</w:tcPr>
          <w:p w14:paraId="2EFCA456" w14:textId="505D2A68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</w:tcPr>
          <w:p w14:paraId="2D39386E" w14:textId="64FB2858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776" w:type="dxa"/>
          </w:tcPr>
          <w:p w14:paraId="0736AEDA" w14:textId="1247A930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315" w:type="dxa"/>
          </w:tcPr>
          <w:p w14:paraId="57DEA155" w14:textId="40EDE94A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A45FD5" w:rsidRPr="003B4F69" w14:paraId="1797186F" w14:textId="77777777" w:rsidTr="00105D5B">
        <w:tc>
          <w:tcPr>
            <w:tcW w:w="457" w:type="dxa"/>
          </w:tcPr>
          <w:p w14:paraId="3C2A2B71" w14:textId="75D31CD1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</w:tcPr>
          <w:p w14:paraId="38D1753A" w14:textId="511DBCBA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568B107B" w14:textId="6FFA96DA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16</w:t>
            </w:r>
          </w:p>
        </w:tc>
        <w:tc>
          <w:tcPr>
            <w:tcW w:w="1776" w:type="dxa"/>
          </w:tcPr>
          <w:p w14:paraId="3004136E" w14:textId="7B7A219A" w:rsidR="00A45FD5" w:rsidRPr="001E5531" w:rsidRDefault="00A45FD5" w:rsidP="00A45FD5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2E6C9B85" w14:textId="0DD13748" w:rsidR="00A45FD5" w:rsidRPr="001E5531" w:rsidRDefault="00A45FD5" w:rsidP="00A45F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0D645F6E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8" w:author="st1" w:date="2021-05-16T16:56:00Z">
        <w:r>
          <w:rPr>
            <w:rFonts w:ascii="標楷體" w:hAnsi="標楷體" w:hint="eastAsia"/>
          </w:rPr>
          <w:t>458</w:t>
        </w:r>
      </w:ins>
      <w:ins w:id="9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151E81">
        <w:rPr>
          <w:rFonts w:ascii="標楷體" w:hAnsi="標楷體"/>
        </w:rPr>
        <w:t>08</w:t>
      </w:r>
      <w:r w:rsidR="00CE07AD">
        <w:rPr>
          <w:rFonts w:ascii="標楷體" w:hAnsi="標楷體"/>
        </w:rPr>
        <w:t>5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10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151E81">
        <w:rPr>
          <w:rFonts w:ascii="標楷體" w:hAnsi="標楷體"/>
        </w:rPr>
        <w:t>08</w:t>
      </w:r>
      <w:r w:rsidR="00032110">
        <w:rPr>
          <w:rFonts w:ascii="標楷體" w:hAnsi="標楷體"/>
        </w:rPr>
        <w:t>5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14B2E89E" w14:textId="77777777" w:rsidR="00126F45" w:rsidRPr="00126F4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>SELECT M."DataType"</w:t>
            </w:r>
          </w:p>
          <w:p w14:paraId="2E92BBC2" w14:textId="77777777" w:rsidR="00126F45" w:rsidRPr="00126F4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, M."RenewYM"</w:t>
            </w:r>
          </w:p>
          <w:p w14:paraId="4E39CA75" w14:textId="77777777" w:rsidR="00126F45" w:rsidRPr="00126F4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, M."CustId"</w:t>
            </w:r>
          </w:p>
          <w:p w14:paraId="1A18C133" w14:textId="77777777" w:rsidR="00126F45" w:rsidRPr="00126F4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, M."BefBankItem"</w:t>
            </w:r>
          </w:p>
          <w:p w14:paraId="42B87B13" w14:textId="77777777" w:rsidR="00126F45" w:rsidRPr="00126F4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, M."BefBranchItem"</w:t>
            </w:r>
          </w:p>
          <w:p w14:paraId="3A564E8F" w14:textId="77777777" w:rsidR="00126F45" w:rsidRPr="00126F4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, M."Filler6"</w:t>
            </w:r>
          </w:p>
          <w:p w14:paraId="1C10A8CE" w14:textId="77777777" w:rsidR="00126F45" w:rsidRPr="00126F4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, M."BefAcctNo"</w:t>
            </w:r>
          </w:p>
          <w:p w14:paraId="4628AD0B" w14:textId="42DFC574" w:rsidR="00126F45" w:rsidRPr="00126F45" w:rsidRDefault="00CD7D84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</w:t>
            </w:r>
            <w:r w:rsidR="00126F45" w:rsidRPr="00126F45">
              <w:rPr>
                <w:rFonts w:ascii="細明體" w:eastAsia="細明體" w:hAnsi="細明體"/>
                <w:sz w:val="20"/>
                <w:szCs w:val="20"/>
              </w:rPr>
              <w:t>, M."AftBankItem"</w:t>
            </w:r>
          </w:p>
          <w:p w14:paraId="21836068" w14:textId="1E814A6A" w:rsidR="00126F45" w:rsidRPr="00126F45" w:rsidRDefault="00CD7D84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</w:t>
            </w:r>
            <w:r w:rsidR="00126F45" w:rsidRPr="00126F45">
              <w:rPr>
                <w:rFonts w:ascii="細明體" w:eastAsia="細明體" w:hAnsi="細明體"/>
                <w:sz w:val="20"/>
                <w:szCs w:val="20"/>
              </w:rPr>
              <w:t>, M."AftBranchItem"</w:t>
            </w:r>
          </w:p>
          <w:p w14:paraId="48162E5A" w14:textId="5EACF409" w:rsidR="00126F45" w:rsidRPr="00126F45" w:rsidRDefault="00CD7D84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</w:t>
            </w:r>
            <w:r w:rsidR="00126F45" w:rsidRPr="00126F45">
              <w:rPr>
                <w:rFonts w:ascii="細明體" w:eastAsia="細明體" w:hAnsi="細明體"/>
                <w:sz w:val="20"/>
                <w:szCs w:val="20"/>
              </w:rPr>
              <w:t>, M."Filler10"</w:t>
            </w:r>
          </w:p>
          <w:p w14:paraId="15FD11DB" w14:textId="584483F0" w:rsidR="00126F45" w:rsidRPr="00126F45" w:rsidRDefault="00CD7D84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</w:t>
            </w:r>
            <w:r w:rsidR="00126F45" w:rsidRPr="00126F45">
              <w:rPr>
                <w:rFonts w:ascii="細明體" w:eastAsia="細明體" w:hAnsi="細明體"/>
                <w:sz w:val="20"/>
                <w:szCs w:val="20"/>
              </w:rPr>
              <w:t>, M."AftAcctNo"</w:t>
            </w:r>
          </w:p>
          <w:p w14:paraId="28A2CC43" w14:textId="2177945B" w:rsidR="00126F45" w:rsidRPr="00126F45" w:rsidRDefault="00CD7D84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   </w:t>
            </w:r>
            <w:r w:rsidR="00126F45" w:rsidRPr="00126F45">
              <w:rPr>
                <w:rFonts w:ascii="細明體" w:eastAsia="細明體" w:hAnsi="細明體"/>
                <w:sz w:val="20"/>
                <w:szCs w:val="20"/>
              </w:rPr>
              <w:t>, M."Filler12"</w:t>
            </w:r>
          </w:p>
          <w:p w14:paraId="0882E7AE" w14:textId="77777777" w:rsidR="00126F45" w:rsidRPr="00126F4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>FROM  "JcicB085" M</w:t>
            </w:r>
          </w:p>
          <w:p w14:paraId="20FEC0AD" w14:textId="77777777" w:rsidR="00126F45" w:rsidRPr="00126F4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>WHERE M."DataYM" = dateMonth</w:t>
            </w:r>
          </w:p>
          <w:p w14:paraId="683264BE" w14:textId="77777777" w:rsidR="00126F45" w:rsidRPr="00126F4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>ORDER BY M."BefAcctNo", M."AftAcctNo"</w:t>
            </w:r>
          </w:p>
          <w:p w14:paraId="5D758D87" w14:textId="704FBA31" w:rsidR="0047340C" w:rsidRPr="0069517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;</w:t>
            </w:r>
          </w:p>
          <w:p w14:paraId="7850248F" w14:textId="365C2F6F" w:rsidR="008B3C98" w:rsidRPr="00695175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947DEF" w14:textId="77777777" w:rsidR="00891680" w:rsidRPr="00695175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16DD3108" w14:textId="28B70A2C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-- 程式功能：維護 Jcic</w:t>
            </w:r>
            <w:r w:rsidR="002E45F6">
              <w:rPr>
                <w:rFonts w:ascii="細明體" w:eastAsia="細明體" w:hAnsi="細明體" w:hint="eastAsia"/>
                <w:sz w:val="20"/>
                <w:szCs w:val="20"/>
              </w:rPr>
              <w:t>B085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2E45F6">
              <w:rPr>
                <w:rFonts w:ascii="細明體" w:eastAsia="細明體" w:hAnsi="細明體" w:hint="eastAsia"/>
                <w:sz w:val="20"/>
                <w:szCs w:val="20"/>
              </w:rPr>
              <w:t>帳號轉換資料</w:t>
            </w:r>
            <w:r w:rsidR="00A53859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  <w:p w14:paraId="3EAEB1A9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執行時機：每日日終批次(換日前)</w:t>
            </w:r>
          </w:p>
          <w:p w14:paraId="4EE26B3F" w14:textId="58870B91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</w:t>
            </w:r>
            <w:r w:rsidR="002E45F6">
              <w:rPr>
                <w:rFonts w:ascii="細明體" w:eastAsia="細明體" w:hAnsi="細明體" w:hint="eastAsia"/>
                <w:sz w:val="20"/>
                <w:szCs w:val="20"/>
              </w:rPr>
              <w:t>B085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_Upd"(2020</w:t>
            </w:r>
            <w:r w:rsidR="00DC186A">
              <w:rPr>
                <w:rFonts w:ascii="細明體" w:eastAsia="細明體" w:hAnsi="細明體"/>
                <w:sz w:val="20"/>
                <w:szCs w:val="20"/>
              </w:rPr>
              <w:t>0430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,'System');</w:t>
            </w:r>
          </w:p>
          <w:p w14:paraId="5F393B55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31A617DA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EF058EA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>CREATE OR REPLACE PROCEDURE "Usp_L8_JcicB085_Upd"</w:t>
            </w:r>
          </w:p>
          <w:p w14:paraId="758FF247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>(</w:t>
            </w:r>
          </w:p>
          <w:p w14:paraId="2E4E95D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-- 參數</w:t>
            </w:r>
          </w:p>
          <w:p w14:paraId="17D813BB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5779BB9B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741F1EDE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68F02AA0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60A01F41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79DBE65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DECLARE</w:t>
            </w:r>
          </w:p>
          <w:p w14:paraId="04217141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12027AA5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0427CFFB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066280F7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0BFA40BA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1A91CD81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66858E99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MM             INT;         -- 本月月份</w:t>
            </w:r>
          </w:p>
          <w:p w14:paraId="2CBC8163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YYYY           INT;         -- 本月年度</w:t>
            </w:r>
          </w:p>
          <w:p w14:paraId="56BC8BD4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1A4D2E31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1DF1D00A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60C6D8FC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77F3515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762431EE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659C665A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C0F844E" w14:textId="121C1016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--</w:t>
            </w:r>
            <w:r w:rsidR="003A6FAC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>本月年月</w:t>
            </w:r>
          </w:p>
          <w:p w14:paraId="3A53769C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YYYYMM := TBSDYF / 100;</w:t>
            </w:r>
          </w:p>
          <w:p w14:paraId="2EFA0315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--</w:t>
            </w:r>
          </w:p>
          <w:p w14:paraId="48551040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025D3601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4CED742B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4C8E6B1E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0EB0320C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187CA92A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01726995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1D492AE2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AFEEAF5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0888997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51133A1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JcicB085');</w:t>
            </w:r>
          </w:p>
          <w:p w14:paraId="69A93B02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C4998B7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DELETE FROM "JcicB085"</w:t>
            </w:r>
          </w:p>
          <w:p w14:paraId="4E7467EA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62C36821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7D7E97F2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C981692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1A6E263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2A47D9D7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JcicB085');</w:t>
            </w:r>
          </w:p>
          <w:p w14:paraId="217CD9E9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DC07A17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INSERT INTO "JcicB085"</w:t>
            </w:r>
          </w:p>
          <w:p w14:paraId="6C1891E7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05A24B0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3E25D637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'85'                                  AS "DataType"          -- 資料別</w:t>
            </w:r>
          </w:p>
          <w:p w14:paraId="4C97C110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4D66EC8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    WHEN FLOOR( NVL(L."DrawdownDate", 0) / 100 ) &lt; 191100 THEN FLOOR( NVL(L."DrawdownDate", 0) / 100 )</w:t>
            </w:r>
          </w:p>
          <w:p w14:paraId="6164E50B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    ELSE FLOOR( NVL(L."DrawdownDate", 19110000) / 100 ) - 191100</w:t>
            </w:r>
          </w:p>
          <w:p w14:paraId="76B3B088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"RenewYM"           -- 轉換帳號年月</w:t>
            </w:r>
          </w:p>
          <w:p w14:paraId="668853EE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"CustMain"."CustId"                   AS "CustId"            -- 授信戶IDN/BAN</w:t>
            </w:r>
          </w:p>
          <w:p w14:paraId="1708BB7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"BefBankItem"       -- 轉換前總行代號</w:t>
            </w:r>
          </w:p>
          <w:p w14:paraId="450D5EB6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"BefBranchItem"     -- 轉換前分行代號</w:t>
            </w:r>
          </w:p>
          <w:p w14:paraId="2CF73DB7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"Filler6"           -- 空白</w:t>
            </w:r>
          </w:p>
          <w:p w14:paraId="240767E7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, TRIM(to_char(M."CustNo",'0000000')) || TRIM(to_char(M."OldFacmNo",'000')) || TRIM(to_char(M."OldBormNo",'000'))</w:t>
            </w:r>
          </w:p>
          <w:p w14:paraId="4B29DB44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"BefAcctNo"         -- 轉換前帳號</w:t>
            </w:r>
          </w:p>
          <w:p w14:paraId="1FCD8B15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"AftBankItem"       -- 轉換後總行代號</w:t>
            </w:r>
          </w:p>
          <w:p w14:paraId="2B5D7421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"AftBranchItem"     -- 轉換後分行代號</w:t>
            </w:r>
          </w:p>
          <w:p w14:paraId="3B3CE51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"Filler10"          -- 空白</w:t>
            </w:r>
          </w:p>
          <w:p w14:paraId="2A2E5C2F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, TRIM(to_char(M."CustNo",'0000000')) || TRIM(to_char(M."NewFacmNo",'000')) || TRIM(to_char(M."NewBormNo",'000'))</w:t>
            </w:r>
          </w:p>
          <w:p w14:paraId="4F9337F6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"AftAcctNo"         -- 轉換後帳號</w:t>
            </w:r>
          </w:p>
          <w:p w14:paraId="5DD6BDBE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"Filler12"          -- 空白</w:t>
            </w:r>
          </w:p>
          <w:p w14:paraId="123A1903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59DE4CA6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402F5DD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7430ADCA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0A881BAB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FROM   "JcicB201"</w:t>
            </w:r>
          </w:p>
          <w:p w14:paraId="229A1736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LEFT JOIN "AcLoanRenew"  M  ON M."CustNo"    = SUBSTR("JcicB201"."AcctNo", 1, 7)</w:t>
            </w:r>
          </w:p>
          <w:p w14:paraId="0C792CEA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M."NewFacmNo" = SUBSTR("JcicB201"."AcctNo", 8, 3)</w:t>
            </w:r>
          </w:p>
          <w:p w14:paraId="1FBCCCA0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M."NewBormNo" = SUBSTR("JcicB201"."AcctNo",11, 3)</w:t>
            </w:r>
          </w:p>
          <w:p w14:paraId="2902D1C5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LEFT JOIN "CustMain"        ON "CustMain"."CustNo"  = M."CustNo"</w:t>
            </w:r>
          </w:p>
          <w:p w14:paraId="6C363C85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LEFT JOIN "LoanBorMain"  L  ON L."CustNo"    = M."CustNo"</w:t>
            </w:r>
          </w:p>
          <w:p w14:paraId="77BC9EDE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L."FacmNo"    = M."NewFacmNo"</w:t>
            </w:r>
          </w:p>
          <w:p w14:paraId="1A27A1D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L."BormNo"    = M."NewBormNo"</w:t>
            </w:r>
          </w:p>
          <w:p w14:paraId="7D794E75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WHERE  "JcicB201"."DataYM"  =  YYYYMM</w:t>
            </w:r>
          </w:p>
          <w:p w14:paraId="31C3E108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AND  "JcicB201"."DataEnd" =  'Y'</w:t>
            </w:r>
          </w:p>
          <w:p w14:paraId="429CB391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FLOOR( NVL(L."DrawdownDate", 0) / 100 ) = YYYYMM -- 本月轉換</w:t>
            </w:r>
          </w:p>
          <w:p w14:paraId="10A19C58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AND  M."CustNo" IS NOT NULL</w:t>
            </w:r>
          </w:p>
          <w:p w14:paraId="22F78734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0D0AA851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CE7D768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153FA286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54ABE54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JcicB085 END: INS_CNT=' || INS_CNT);</w:t>
            </w:r>
          </w:p>
          <w:p w14:paraId="5F747993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268ED2C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E5F729F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0EBD1C1A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07EBB8D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791F9839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4C1FCDC6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7B260390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7C6394F5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3567FB4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  commit;</w:t>
            </w:r>
          </w:p>
          <w:p w14:paraId="786DEA3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BC01BCD" w14:textId="77777777" w:rsidR="00437882" w:rsidRPr="00437882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0AC70334" w14:textId="03F741D9" w:rsidR="00F85FEB" w:rsidRPr="00695175" w:rsidRDefault="00437882" w:rsidP="00437882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37882">
              <w:rPr>
                <w:rFonts w:ascii="細明體" w:eastAsia="細明體" w:hAnsi="細明體"/>
                <w:sz w:val="20"/>
                <w:szCs w:val="20"/>
              </w:rPr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5AF16E88" w14:textId="072F4A0B" w:rsidR="00B714F2" w:rsidRDefault="00B714F2" w:rsidP="00B714F2">
      <w:pPr>
        <w:rPr>
          <w:rFonts w:ascii="標楷體" w:hAnsi="標楷體"/>
        </w:rPr>
      </w:pPr>
    </w:p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6464" w14:textId="77777777" w:rsidR="0067468A" w:rsidRDefault="0067468A" w:rsidP="009A7407">
      <w:r>
        <w:separator/>
      </w:r>
    </w:p>
  </w:endnote>
  <w:endnote w:type="continuationSeparator" w:id="0">
    <w:p w14:paraId="1D34FB69" w14:textId="77777777" w:rsidR="0067468A" w:rsidRDefault="0067468A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4E6303E8" w:rsidR="00B82081" w:rsidRPr="009C150A" w:rsidRDefault="00B82081" w:rsidP="00455E21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01147C" w:rsidRPr="0001147C">
            <w:rPr>
              <w:rFonts w:ascii="標楷體" w:hAnsi="標楷體" w:hint="eastAsia"/>
            </w:rPr>
            <w:t>L840</w:t>
          </w:r>
          <w:r w:rsidR="00CE316E">
            <w:rPr>
              <w:rFonts w:ascii="標楷體" w:hAnsi="標楷體"/>
            </w:rPr>
            <w:t>2</w:t>
          </w:r>
          <w:r w:rsidR="0001147C" w:rsidRPr="0001147C">
            <w:rPr>
              <w:rFonts w:ascii="標楷體" w:hAnsi="標楷體" w:hint="eastAsia"/>
            </w:rPr>
            <w:t>-B</w:t>
          </w:r>
          <w:r w:rsidR="00151E81">
            <w:rPr>
              <w:rFonts w:ascii="標楷體" w:hAnsi="標楷體" w:hint="eastAsia"/>
            </w:rPr>
            <w:t>08</w:t>
          </w:r>
          <w:r w:rsidR="009B4A62">
            <w:rPr>
              <w:rFonts w:ascii="標楷體" w:hAnsi="標楷體" w:hint="eastAsia"/>
            </w:rPr>
            <w:t>5</w:t>
          </w:r>
          <w:r w:rsidR="0001147C" w:rsidRPr="0001147C">
            <w:rPr>
              <w:rFonts w:ascii="標楷體" w:hAnsi="標楷體" w:hint="eastAsia"/>
            </w:rPr>
            <w:t>-</w:t>
          </w:r>
          <w:r w:rsidR="009B4A62" w:rsidRPr="00055882">
            <w:rPr>
              <w:rFonts w:ascii="標楷體" w:hAnsi="標楷體" w:hint="eastAsia"/>
            </w:rPr>
            <w:t>帳號轉換資料檔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5D3A" w14:textId="77777777" w:rsidR="0067468A" w:rsidRDefault="0067468A" w:rsidP="009A7407">
      <w:r>
        <w:separator/>
      </w:r>
    </w:p>
  </w:footnote>
  <w:footnote w:type="continuationSeparator" w:id="0">
    <w:p w14:paraId="317FB600" w14:textId="77777777" w:rsidR="0067468A" w:rsidRDefault="0067468A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470A"/>
    <w:rsid w:val="00014710"/>
    <w:rsid w:val="00023889"/>
    <w:rsid w:val="000265CC"/>
    <w:rsid w:val="00026FE0"/>
    <w:rsid w:val="00027D83"/>
    <w:rsid w:val="00032110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529F"/>
    <w:rsid w:val="0008777C"/>
    <w:rsid w:val="00092A98"/>
    <w:rsid w:val="00093933"/>
    <w:rsid w:val="0009758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3D78"/>
    <w:rsid w:val="00106555"/>
    <w:rsid w:val="001101FB"/>
    <w:rsid w:val="00113F5A"/>
    <w:rsid w:val="001144A0"/>
    <w:rsid w:val="00114CC8"/>
    <w:rsid w:val="0012261D"/>
    <w:rsid w:val="001236F9"/>
    <w:rsid w:val="001240C0"/>
    <w:rsid w:val="0012489B"/>
    <w:rsid w:val="00126F45"/>
    <w:rsid w:val="00127EE5"/>
    <w:rsid w:val="00131EF4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7D81"/>
    <w:rsid w:val="00160AFA"/>
    <w:rsid w:val="00160E05"/>
    <w:rsid w:val="00166FE6"/>
    <w:rsid w:val="00167883"/>
    <w:rsid w:val="00174AE2"/>
    <w:rsid w:val="00177FF2"/>
    <w:rsid w:val="00181A2B"/>
    <w:rsid w:val="001828C0"/>
    <w:rsid w:val="00183F00"/>
    <w:rsid w:val="0018556C"/>
    <w:rsid w:val="00187B1D"/>
    <w:rsid w:val="00193C36"/>
    <w:rsid w:val="001A1E58"/>
    <w:rsid w:val="001A7904"/>
    <w:rsid w:val="001A7A6D"/>
    <w:rsid w:val="001A7C86"/>
    <w:rsid w:val="001B5A44"/>
    <w:rsid w:val="001B7701"/>
    <w:rsid w:val="001C5E92"/>
    <w:rsid w:val="001C6F8A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714"/>
    <w:rsid w:val="001E7DE7"/>
    <w:rsid w:val="001F136C"/>
    <w:rsid w:val="001F30B9"/>
    <w:rsid w:val="001F5B56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228EA"/>
    <w:rsid w:val="00222A6F"/>
    <w:rsid w:val="00222B81"/>
    <w:rsid w:val="00223542"/>
    <w:rsid w:val="002240D1"/>
    <w:rsid w:val="0022606A"/>
    <w:rsid w:val="002274D7"/>
    <w:rsid w:val="00227818"/>
    <w:rsid w:val="002332AF"/>
    <w:rsid w:val="0023335C"/>
    <w:rsid w:val="00234E9B"/>
    <w:rsid w:val="0023638B"/>
    <w:rsid w:val="00240558"/>
    <w:rsid w:val="00244424"/>
    <w:rsid w:val="002473D9"/>
    <w:rsid w:val="00247CE7"/>
    <w:rsid w:val="00250E88"/>
    <w:rsid w:val="0025134B"/>
    <w:rsid w:val="00251705"/>
    <w:rsid w:val="002548E7"/>
    <w:rsid w:val="002623DA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089B"/>
    <w:rsid w:val="002D0DD6"/>
    <w:rsid w:val="002D3483"/>
    <w:rsid w:val="002D7821"/>
    <w:rsid w:val="002E1546"/>
    <w:rsid w:val="002E234F"/>
    <w:rsid w:val="002E3DE3"/>
    <w:rsid w:val="002E45F6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62986"/>
    <w:rsid w:val="00366462"/>
    <w:rsid w:val="00366F3E"/>
    <w:rsid w:val="00372503"/>
    <w:rsid w:val="00373BFA"/>
    <w:rsid w:val="003753E4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FAC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71C2"/>
    <w:rsid w:val="00434832"/>
    <w:rsid w:val="004348DC"/>
    <w:rsid w:val="0043751A"/>
    <w:rsid w:val="004376CA"/>
    <w:rsid w:val="00437882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268D"/>
    <w:rsid w:val="004634C5"/>
    <w:rsid w:val="00463DE6"/>
    <w:rsid w:val="00472F4B"/>
    <w:rsid w:val="0047340C"/>
    <w:rsid w:val="00473564"/>
    <w:rsid w:val="00475351"/>
    <w:rsid w:val="004773DD"/>
    <w:rsid w:val="0048322A"/>
    <w:rsid w:val="00484CDC"/>
    <w:rsid w:val="00493D7E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CA6"/>
    <w:rsid w:val="004E0116"/>
    <w:rsid w:val="004F356F"/>
    <w:rsid w:val="004F7F32"/>
    <w:rsid w:val="005035F6"/>
    <w:rsid w:val="005037F2"/>
    <w:rsid w:val="005045E5"/>
    <w:rsid w:val="00506A78"/>
    <w:rsid w:val="005070D5"/>
    <w:rsid w:val="0051154A"/>
    <w:rsid w:val="005125A4"/>
    <w:rsid w:val="00512AE4"/>
    <w:rsid w:val="00513900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9D6"/>
    <w:rsid w:val="00576E70"/>
    <w:rsid w:val="005771D7"/>
    <w:rsid w:val="00582515"/>
    <w:rsid w:val="00582941"/>
    <w:rsid w:val="0058483E"/>
    <w:rsid w:val="00584CA8"/>
    <w:rsid w:val="00590259"/>
    <w:rsid w:val="0059185D"/>
    <w:rsid w:val="005936B8"/>
    <w:rsid w:val="005970A5"/>
    <w:rsid w:val="005A0A6E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318C6"/>
    <w:rsid w:val="00631D32"/>
    <w:rsid w:val="0064310C"/>
    <w:rsid w:val="00643372"/>
    <w:rsid w:val="0065249D"/>
    <w:rsid w:val="006573DC"/>
    <w:rsid w:val="00660C1A"/>
    <w:rsid w:val="00661207"/>
    <w:rsid w:val="0066250C"/>
    <w:rsid w:val="00663186"/>
    <w:rsid w:val="00672BBB"/>
    <w:rsid w:val="006742F6"/>
    <w:rsid w:val="0067468A"/>
    <w:rsid w:val="006749EE"/>
    <w:rsid w:val="006753A6"/>
    <w:rsid w:val="00681DEE"/>
    <w:rsid w:val="00683920"/>
    <w:rsid w:val="0068767E"/>
    <w:rsid w:val="00691C36"/>
    <w:rsid w:val="00695175"/>
    <w:rsid w:val="006A0241"/>
    <w:rsid w:val="006A16DE"/>
    <w:rsid w:val="006A37D8"/>
    <w:rsid w:val="006A51BC"/>
    <w:rsid w:val="006B08E7"/>
    <w:rsid w:val="006C395D"/>
    <w:rsid w:val="006C55AA"/>
    <w:rsid w:val="006D07B0"/>
    <w:rsid w:val="006D21E5"/>
    <w:rsid w:val="006D7FED"/>
    <w:rsid w:val="006E11C2"/>
    <w:rsid w:val="006E1949"/>
    <w:rsid w:val="006E33F4"/>
    <w:rsid w:val="006E4313"/>
    <w:rsid w:val="006F2623"/>
    <w:rsid w:val="006F7D16"/>
    <w:rsid w:val="006F7F0E"/>
    <w:rsid w:val="00703D65"/>
    <w:rsid w:val="007045D6"/>
    <w:rsid w:val="00707721"/>
    <w:rsid w:val="00713B81"/>
    <w:rsid w:val="00714B2D"/>
    <w:rsid w:val="00721E08"/>
    <w:rsid w:val="007264A0"/>
    <w:rsid w:val="00730292"/>
    <w:rsid w:val="0073328C"/>
    <w:rsid w:val="007336F9"/>
    <w:rsid w:val="007341B7"/>
    <w:rsid w:val="00735372"/>
    <w:rsid w:val="00737383"/>
    <w:rsid w:val="00744392"/>
    <w:rsid w:val="0074496E"/>
    <w:rsid w:val="00747EB0"/>
    <w:rsid w:val="00750BE8"/>
    <w:rsid w:val="0075539A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F12A0"/>
    <w:rsid w:val="008007B1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7592"/>
    <w:rsid w:val="008C4530"/>
    <w:rsid w:val="008C620C"/>
    <w:rsid w:val="008C7DF9"/>
    <w:rsid w:val="008D005B"/>
    <w:rsid w:val="008D08D5"/>
    <w:rsid w:val="008D62A8"/>
    <w:rsid w:val="008E52FA"/>
    <w:rsid w:val="008F064E"/>
    <w:rsid w:val="008F5289"/>
    <w:rsid w:val="009013EB"/>
    <w:rsid w:val="0090256C"/>
    <w:rsid w:val="00903BB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5379"/>
    <w:rsid w:val="009A7407"/>
    <w:rsid w:val="009B0149"/>
    <w:rsid w:val="009B2E91"/>
    <w:rsid w:val="009B474A"/>
    <w:rsid w:val="009B4A62"/>
    <w:rsid w:val="009B5700"/>
    <w:rsid w:val="009C150A"/>
    <w:rsid w:val="009C1782"/>
    <w:rsid w:val="009C66C8"/>
    <w:rsid w:val="009D08FC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322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45FD5"/>
    <w:rsid w:val="00A53859"/>
    <w:rsid w:val="00A5701A"/>
    <w:rsid w:val="00A570BB"/>
    <w:rsid w:val="00A62159"/>
    <w:rsid w:val="00A6618B"/>
    <w:rsid w:val="00A72CBB"/>
    <w:rsid w:val="00A75073"/>
    <w:rsid w:val="00A80538"/>
    <w:rsid w:val="00A82813"/>
    <w:rsid w:val="00A83EBA"/>
    <w:rsid w:val="00A90685"/>
    <w:rsid w:val="00A92558"/>
    <w:rsid w:val="00A9395C"/>
    <w:rsid w:val="00AA1778"/>
    <w:rsid w:val="00AA3D4B"/>
    <w:rsid w:val="00AA5A9C"/>
    <w:rsid w:val="00AB18B1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B96"/>
    <w:rsid w:val="00B00C30"/>
    <w:rsid w:val="00B031CC"/>
    <w:rsid w:val="00B036F6"/>
    <w:rsid w:val="00B03CCA"/>
    <w:rsid w:val="00B078FA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57EE"/>
    <w:rsid w:val="00B4760B"/>
    <w:rsid w:val="00B503A9"/>
    <w:rsid w:val="00B51479"/>
    <w:rsid w:val="00B53028"/>
    <w:rsid w:val="00B54FAD"/>
    <w:rsid w:val="00B557B6"/>
    <w:rsid w:val="00B565EE"/>
    <w:rsid w:val="00B56955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5A45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174"/>
    <w:rsid w:val="00C75613"/>
    <w:rsid w:val="00C76043"/>
    <w:rsid w:val="00C804CB"/>
    <w:rsid w:val="00C80C3E"/>
    <w:rsid w:val="00C82B83"/>
    <w:rsid w:val="00C84076"/>
    <w:rsid w:val="00C87228"/>
    <w:rsid w:val="00C94019"/>
    <w:rsid w:val="00C94FB0"/>
    <w:rsid w:val="00C95190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D7D84"/>
    <w:rsid w:val="00CE07AD"/>
    <w:rsid w:val="00CE0DD0"/>
    <w:rsid w:val="00CE1B06"/>
    <w:rsid w:val="00CE23E6"/>
    <w:rsid w:val="00CE26F5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0F1"/>
    <w:rsid w:val="00D26363"/>
    <w:rsid w:val="00D26430"/>
    <w:rsid w:val="00D27C27"/>
    <w:rsid w:val="00D35125"/>
    <w:rsid w:val="00D37743"/>
    <w:rsid w:val="00D44C8C"/>
    <w:rsid w:val="00D46049"/>
    <w:rsid w:val="00D46B30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0184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77544"/>
    <w:rsid w:val="00E85C69"/>
    <w:rsid w:val="00E908BE"/>
    <w:rsid w:val="00E913DC"/>
    <w:rsid w:val="00E91663"/>
    <w:rsid w:val="00E926B4"/>
    <w:rsid w:val="00E934E9"/>
    <w:rsid w:val="00E943A8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F0470"/>
    <w:rsid w:val="00EF1055"/>
    <w:rsid w:val="00EF1D7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5DD8"/>
    <w:rsid w:val="00F85FEB"/>
    <w:rsid w:val="00F91815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11366</TotalTime>
  <Pages>6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513</cp:revision>
  <dcterms:created xsi:type="dcterms:W3CDTF">2015-11-06T01:06:00Z</dcterms:created>
  <dcterms:modified xsi:type="dcterms:W3CDTF">2021-07-01T15:51:00Z</dcterms:modified>
</cp:coreProperties>
</file>