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BB32991" w:rsidR="00062AC5" w:rsidRPr="00D56B13" w:rsidRDefault="002E45F6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 w:rsidR="00A45645">
              <w:rPr>
                <w:rFonts w:ascii="標楷體" w:hAnsi="標楷體" w:hint="eastAsia"/>
              </w:rPr>
              <w:t>096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829D6EE" w:rsidR="00062AC5" w:rsidRPr="00D56B13" w:rsidRDefault="00D16FE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不動產擔保品明細-</w:t>
            </w:r>
            <w:r w:rsidR="00A45645">
              <w:rPr>
                <w:rFonts w:ascii="標楷體" w:hAnsi="標楷體" w:hint="eastAsia"/>
              </w:rPr>
              <w:t>地號</w:t>
            </w:r>
            <w:r>
              <w:rPr>
                <w:rFonts w:ascii="標楷體" w:hAnsi="標楷體" w:hint="eastAsia"/>
              </w:rPr>
              <w:t>附加檔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6B6FC6E3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3276F">
              <w:rPr>
                <w:rFonts w:ascii="標楷體" w:hAnsi="標楷體"/>
              </w:rPr>
              <w:t>L</w:t>
            </w:r>
            <w:r w:rsidR="002E45F6">
              <w:rPr>
                <w:rFonts w:ascii="標楷體" w:hAnsi="標楷體" w:hint="eastAsia"/>
              </w:rPr>
              <w:t>B</w:t>
            </w:r>
            <w:r w:rsidR="00A45645">
              <w:rPr>
                <w:rFonts w:ascii="標楷體" w:hAnsi="標楷體" w:hint="eastAsia"/>
              </w:rPr>
              <w:t>096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E22B24">
              <w:rPr>
                <w:rFonts w:ascii="標楷體" w:hAnsi="標楷體"/>
              </w:rPr>
              <w:t>L</w:t>
            </w:r>
            <w:r w:rsidR="002E45F6">
              <w:rPr>
                <w:rFonts w:ascii="標楷體" w:hAnsi="標楷體" w:hint="eastAsia"/>
              </w:rPr>
              <w:t>B</w:t>
            </w:r>
            <w:r w:rsidR="00A45645">
              <w:rPr>
                <w:rFonts w:ascii="標楷體" w:hAnsi="標楷體" w:hint="eastAsia"/>
              </w:rPr>
              <w:t>096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0C00671F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E22B24" w:rsidRPr="00E22B24">
              <w:rPr>
                <w:rFonts w:ascii="標楷體" w:hAnsi="標楷體"/>
              </w:rPr>
              <w:t>Usp_L8_Jcic</w:t>
            </w:r>
            <w:r w:rsidR="002E45F6">
              <w:rPr>
                <w:rFonts w:ascii="標楷體" w:hAnsi="標楷體"/>
              </w:rPr>
              <w:t>B</w:t>
            </w:r>
            <w:r w:rsidR="00A45645">
              <w:rPr>
                <w:rFonts w:ascii="標楷體" w:hAnsi="標楷體"/>
              </w:rPr>
              <w:t>096</w:t>
            </w:r>
            <w:r w:rsidR="00E22B24" w:rsidRPr="00E22B24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3FA1670D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E22B24" w:rsidRPr="00E22B24">
              <w:rPr>
                <w:rFonts w:ascii="標楷體" w:hAnsi="標楷體" w:hint="eastAsia"/>
              </w:rPr>
              <w:t>維護 Jcic</w:t>
            </w:r>
            <w:r w:rsidR="002E45F6">
              <w:rPr>
                <w:rFonts w:ascii="標楷體" w:hAnsi="標楷體" w:hint="eastAsia"/>
              </w:rPr>
              <w:t>B</w:t>
            </w:r>
            <w:r w:rsidR="00A45645">
              <w:rPr>
                <w:rFonts w:ascii="標楷體" w:hAnsi="標楷體" w:hint="eastAsia"/>
              </w:rPr>
              <w:t>096</w:t>
            </w:r>
            <w:r w:rsidR="0060499B" w:rsidRPr="0060499B">
              <w:rPr>
                <w:rFonts w:ascii="標楷體" w:hAnsi="標楷體" w:hint="eastAsia"/>
              </w:rPr>
              <w:t>聯徵</w:t>
            </w:r>
            <w:r w:rsidR="00D16FEB">
              <w:rPr>
                <w:rFonts w:ascii="標楷體" w:hAnsi="標楷體" w:hint="eastAsia"/>
              </w:rPr>
              <w:t>不動產擔保品明細-</w:t>
            </w:r>
            <w:r w:rsidR="00A45645">
              <w:rPr>
                <w:rFonts w:ascii="標楷體" w:hAnsi="標楷體" w:hint="eastAsia"/>
              </w:rPr>
              <w:t>地號</w:t>
            </w:r>
            <w:r w:rsidR="00D16FEB">
              <w:rPr>
                <w:rFonts w:ascii="標楷體" w:hAnsi="標楷體" w:hint="eastAsia"/>
              </w:rPr>
              <w:t>附加檔</w:t>
            </w:r>
            <w:r>
              <w:rPr>
                <w:rFonts w:ascii="標楷體" w:hAnsi="標楷體" w:hint="eastAsia"/>
              </w:rPr>
              <w:t>(</w:t>
            </w:r>
            <w:r w:rsidR="00E22B24" w:rsidRPr="00E22B24">
              <w:rPr>
                <w:rFonts w:ascii="標楷體" w:hAnsi="標楷體"/>
              </w:rPr>
              <w:t>Usp_L8_Jcic</w:t>
            </w:r>
            <w:r w:rsidR="002E45F6">
              <w:rPr>
                <w:rFonts w:ascii="標楷體" w:hAnsi="標楷體"/>
              </w:rPr>
              <w:t>B</w:t>
            </w:r>
            <w:r w:rsidR="00A45645">
              <w:rPr>
                <w:rFonts w:ascii="標楷體" w:hAnsi="標楷體"/>
              </w:rPr>
              <w:t>096</w:t>
            </w:r>
            <w:r w:rsidR="00E22B24" w:rsidRPr="00E22B24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192225E7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>
              <w:rPr>
                <w:rFonts w:ascii="標楷體" w:hAnsi="標楷體" w:hint="eastAsia"/>
              </w:rPr>
              <w:t>[</w:t>
            </w:r>
            <w:r w:rsidR="002E45F6">
              <w:rPr>
                <w:rFonts w:ascii="標楷體" w:hAnsi="標楷體" w:hint="eastAsia"/>
              </w:rPr>
              <w:t>B</w:t>
            </w:r>
            <w:r w:rsidR="00A45645">
              <w:rPr>
                <w:rFonts w:ascii="標楷體" w:hAnsi="標楷體" w:hint="eastAsia"/>
              </w:rPr>
              <w:t>096</w:t>
            </w:r>
            <w:r w:rsidR="0060499B" w:rsidRPr="0060499B">
              <w:rPr>
                <w:rFonts w:ascii="標楷體" w:hAnsi="標楷體" w:hint="eastAsia"/>
              </w:rPr>
              <w:t>聯徵</w:t>
            </w:r>
            <w:r w:rsidR="00D16FEB">
              <w:rPr>
                <w:rFonts w:ascii="標楷體" w:hAnsi="標楷體" w:hint="eastAsia"/>
              </w:rPr>
              <w:t>不動產擔保品明細-</w:t>
            </w:r>
            <w:r w:rsidR="00A45645">
              <w:rPr>
                <w:rFonts w:ascii="標楷體" w:hAnsi="標楷體" w:hint="eastAsia"/>
              </w:rPr>
              <w:t>地號</w:t>
            </w:r>
            <w:r w:rsidR="00D16FEB">
              <w:rPr>
                <w:rFonts w:ascii="標楷體" w:hAnsi="標楷體" w:hint="eastAsia"/>
              </w:rPr>
              <w:t>附加檔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3115D864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B9065C">
              <w:rPr>
                <w:rFonts w:ascii="標楷體" w:hAnsi="標楷體" w:hint="eastAsia"/>
              </w:rPr>
              <w:t>8</w:t>
            </w:r>
            <w:r w:rsidR="001D467C" w:rsidRPr="001D5F15">
              <w:rPr>
                <w:rFonts w:ascii="標楷體" w:hAnsi="標楷體"/>
              </w:rPr>
              <w:t>.</w:t>
            </w:r>
            <w:r w:rsidR="00E12D36">
              <w:rPr>
                <w:rFonts w:ascii="標楷體" w:hAnsi="標楷體" w:hint="eastAsia"/>
              </w:rPr>
              <w:t>遵循法令作業</w:t>
            </w:r>
          </w:p>
          <w:p w14:paraId="69F091BF" w14:textId="35CC8338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12D36">
              <w:rPr>
                <w:rFonts w:ascii="標楷體" w:hAnsi="標楷體" w:hint="eastAsia"/>
              </w:rPr>
              <w:t>4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E12D36">
              <w:rPr>
                <w:rFonts w:ascii="標楷體" w:hAnsi="標楷體" w:hint="eastAsia"/>
              </w:rPr>
              <w:t>JCIC放款報送</w:t>
            </w:r>
          </w:p>
          <w:p w14:paraId="4D143104" w14:textId="40F7F1F2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</w:t>
            </w:r>
            <w:r w:rsidR="00E12D36">
              <w:rPr>
                <w:rFonts w:ascii="標楷體" w:hAnsi="標楷體" w:hint="eastAsia"/>
              </w:rPr>
              <w:t>84</w:t>
            </w:r>
            <w:r w:rsidR="001D467C">
              <w:rPr>
                <w:rFonts w:ascii="標楷體" w:hAnsi="標楷體" w:hint="eastAsia"/>
              </w:rPr>
              <w:t>0</w:t>
            </w:r>
            <w:r w:rsidR="00357082">
              <w:rPr>
                <w:rFonts w:ascii="標楷體" w:hAnsi="標楷體"/>
              </w:rPr>
              <w:t>2</w:t>
            </w:r>
            <w:r w:rsidR="001D467C">
              <w:rPr>
                <w:rFonts w:ascii="標楷體" w:hAnsi="標楷體" w:hint="eastAsia"/>
              </w:rPr>
              <w:t>.</w:t>
            </w:r>
            <w:r w:rsidR="001D5F15">
              <w:rPr>
                <w:rFonts w:ascii="標楷體" w:hAnsi="標楷體" w:hint="eastAsia"/>
              </w:rPr>
              <w:t>產生</w:t>
            </w:r>
            <w:r w:rsidR="00E12D36">
              <w:rPr>
                <w:rFonts w:ascii="標楷體" w:hAnsi="標楷體" w:hint="eastAsia"/>
              </w:rPr>
              <w:t>ＪＣＩＣ</w:t>
            </w:r>
            <w:r w:rsidR="00357082">
              <w:rPr>
                <w:rFonts w:ascii="標楷體" w:hAnsi="標楷體" w:hint="eastAsia"/>
              </w:rPr>
              <w:t>月</w:t>
            </w:r>
            <w:r w:rsidR="00E12D36">
              <w:rPr>
                <w:rFonts w:ascii="標楷體" w:hAnsi="標楷體" w:hint="eastAsia"/>
              </w:rPr>
              <w:t>報媒體檔</w:t>
            </w:r>
          </w:p>
          <w:p w14:paraId="3EC83276" w14:textId="0DD9E9B6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2E45F6">
              <w:rPr>
                <w:rFonts w:ascii="標楷體" w:hAnsi="標楷體" w:hint="eastAsia"/>
              </w:rPr>
              <w:t>B</w:t>
            </w:r>
            <w:r w:rsidR="00A45645">
              <w:rPr>
                <w:rFonts w:ascii="標楷體" w:hAnsi="標楷體" w:hint="eastAsia"/>
              </w:rPr>
              <w:t>096</w:t>
            </w:r>
            <w:r w:rsidR="00D16FEB">
              <w:rPr>
                <w:rFonts w:ascii="標楷體" w:hAnsi="標楷體" w:hint="eastAsia"/>
              </w:rPr>
              <w:t>不動產擔保品明細-</w:t>
            </w:r>
            <w:r w:rsidR="00A45645">
              <w:rPr>
                <w:rFonts w:ascii="標楷體" w:hAnsi="標楷體" w:hint="eastAsia"/>
              </w:rPr>
              <w:t>地號</w:t>
            </w:r>
            <w:r w:rsidR="00D16FEB">
              <w:rPr>
                <w:rFonts w:ascii="標楷體" w:hAnsi="標楷體" w:hint="eastAsia"/>
              </w:rPr>
              <w:t>附加檔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3BE03AD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</w:t>
            </w:r>
            <w:r w:rsidR="00B457EE">
              <w:rPr>
                <w:rFonts w:ascii="標楷體" w:hAnsi="標楷體" w:hint="eastAsia"/>
              </w:rPr>
              <w:t>月</w:t>
            </w:r>
          </w:p>
          <w:p w14:paraId="3CDAD4C5" w14:textId="1DB0A668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C82B83" w:rsidRPr="001D5F15">
              <w:rPr>
                <w:rFonts w:ascii="標楷體" w:hAnsi="標楷體" w:hint="eastAsia"/>
              </w:rPr>
              <w:t>每月底日終批次</w:t>
            </w:r>
            <w:r w:rsidR="001D5F15" w:rsidRPr="001D5F15">
              <w:rPr>
                <w:rFonts w:ascii="標楷體" w:hAnsi="標楷體" w:hint="eastAsia"/>
              </w:rPr>
              <w:t>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89FA1D9" w:rsidR="002D7821" w:rsidRPr="00D56B13" w:rsidRDefault="008007B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文字檔、EXCEL檔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14F0F5B0" w:rsidR="00617608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CB6DC0" w:rsidRPr="00CB6DC0">
        <w:rPr>
          <w:rFonts w:ascii="標楷體" w:hAnsi="標楷體" w:hint="eastAsia"/>
          <w:sz w:val="24"/>
        </w:rPr>
        <w:t>聯徵</w:t>
      </w:r>
      <w:r w:rsidR="00023C8B" w:rsidRPr="00023C8B">
        <w:rPr>
          <w:rFonts w:ascii="標楷體" w:hAnsi="標楷體" w:hint="eastAsia"/>
          <w:sz w:val="24"/>
        </w:rPr>
        <w:t>擔保品關聯檔資料檔</w:t>
      </w:r>
      <w:r>
        <w:rPr>
          <w:rFonts w:ascii="標楷體" w:hAnsi="標楷體" w:hint="eastAsia"/>
          <w:sz w:val="24"/>
        </w:rPr>
        <w:t>(</w:t>
      </w:r>
      <w:r w:rsidR="00023C8B" w:rsidRPr="00023C8B">
        <w:rPr>
          <w:rFonts w:ascii="標楷體" w:hAnsi="標楷體"/>
          <w:sz w:val="24"/>
        </w:rPr>
        <w:t>JcicB090</w:t>
      </w:r>
      <w:r>
        <w:rPr>
          <w:rFonts w:ascii="標楷體" w:hAnsi="標楷體" w:hint="eastAsia"/>
          <w:sz w:val="24"/>
        </w:rPr>
        <w:t>)]</w:t>
      </w:r>
    </w:p>
    <w:p w14:paraId="461E5922" w14:textId="28D8F00D" w:rsidR="005C3F17" w:rsidRDefault="004271C2" w:rsidP="004271C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="00023C8B" w:rsidRPr="00023C8B">
        <w:rPr>
          <w:rFonts w:ascii="標楷體" w:hAnsi="標楷體" w:hint="eastAsia"/>
          <w:sz w:val="24"/>
        </w:rPr>
        <w:t>擔保品代號檔</w:t>
      </w:r>
      <w:r>
        <w:rPr>
          <w:rFonts w:ascii="標楷體" w:hAnsi="標楷體" w:hint="eastAsia"/>
          <w:sz w:val="24"/>
        </w:rPr>
        <w:t>(</w:t>
      </w:r>
      <w:r w:rsidR="00023C8B" w:rsidRPr="00023C8B">
        <w:rPr>
          <w:rFonts w:ascii="標楷體" w:hAnsi="標楷體"/>
          <w:sz w:val="24"/>
        </w:rPr>
        <w:t>CdCl</w:t>
      </w:r>
      <w:r>
        <w:rPr>
          <w:rFonts w:ascii="標楷體" w:hAnsi="標楷體" w:hint="eastAsia"/>
          <w:sz w:val="24"/>
        </w:rPr>
        <w:t>)]、</w:t>
      </w:r>
      <w:r w:rsidR="00023C8B">
        <w:rPr>
          <w:rFonts w:ascii="標楷體" w:hAnsi="標楷體" w:hint="eastAsia"/>
          <w:sz w:val="24"/>
        </w:rPr>
        <w:t>[</w:t>
      </w:r>
      <w:r w:rsidR="00461DE6" w:rsidRPr="00461DE6">
        <w:rPr>
          <w:rFonts w:ascii="標楷體" w:hAnsi="標楷體" w:hint="eastAsia"/>
          <w:sz w:val="24"/>
        </w:rPr>
        <w:t>擔保品與額度關聯檔</w:t>
      </w:r>
      <w:r w:rsidR="00023C8B">
        <w:rPr>
          <w:rFonts w:ascii="標楷體" w:hAnsi="標楷體" w:hint="eastAsia"/>
          <w:sz w:val="24"/>
        </w:rPr>
        <w:t>(</w:t>
      </w:r>
      <w:r w:rsidR="00FD67A1" w:rsidRPr="00FD67A1">
        <w:rPr>
          <w:rFonts w:ascii="標楷體" w:hAnsi="標楷體"/>
          <w:sz w:val="24"/>
        </w:rPr>
        <w:t>ClFac</w:t>
      </w:r>
      <w:r w:rsidR="00023C8B">
        <w:rPr>
          <w:rFonts w:ascii="標楷體" w:hAnsi="標楷體" w:hint="eastAsia"/>
          <w:sz w:val="24"/>
        </w:rPr>
        <w:t>)]、</w:t>
      </w:r>
    </w:p>
    <w:p w14:paraId="5A3244F3" w14:textId="77777777" w:rsidR="00C32A34" w:rsidRDefault="004271C2" w:rsidP="00023C8B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461DE6" w:rsidRPr="00461DE6">
        <w:rPr>
          <w:rFonts w:ascii="標楷體" w:hAnsi="標楷體" w:hint="eastAsia"/>
          <w:sz w:val="24"/>
        </w:rPr>
        <w:t>擔保品不動產檔</w:t>
      </w:r>
      <w:r>
        <w:rPr>
          <w:rFonts w:ascii="標楷體" w:hAnsi="標楷體" w:hint="eastAsia"/>
          <w:sz w:val="24"/>
        </w:rPr>
        <w:t>(</w:t>
      </w:r>
      <w:r w:rsidR="00FD67A1" w:rsidRPr="00FD67A1">
        <w:rPr>
          <w:rFonts w:ascii="標楷體" w:hAnsi="標楷體"/>
          <w:sz w:val="24"/>
        </w:rPr>
        <w:t>ClImm</w:t>
      </w:r>
      <w:r>
        <w:rPr>
          <w:rFonts w:ascii="標楷體" w:hAnsi="標楷體" w:hint="eastAsia"/>
          <w:sz w:val="24"/>
        </w:rPr>
        <w:t>)]、</w:t>
      </w:r>
      <w:r w:rsidR="00023C8B">
        <w:rPr>
          <w:rFonts w:ascii="標楷體" w:hAnsi="標楷體" w:hint="eastAsia"/>
          <w:sz w:val="24"/>
        </w:rPr>
        <w:t>[</w:t>
      </w:r>
      <w:r w:rsidR="00461DE6" w:rsidRPr="00461DE6">
        <w:rPr>
          <w:rFonts w:ascii="標楷體" w:hAnsi="標楷體" w:hint="eastAsia"/>
          <w:sz w:val="24"/>
        </w:rPr>
        <w:t>擔保品不動產土地檔</w:t>
      </w:r>
      <w:r w:rsidR="00023C8B">
        <w:rPr>
          <w:rFonts w:ascii="標楷體" w:hAnsi="標楷體" w:hint="eastAsia"/>
          <w:sz w:val="24"/>
        </w:rPr>
        <w:t>(</w:t>
      </w:r>
      <w:r w:rsidR="00FD67A1" w:rsidRPr="00FD67A1">
        <w:rPr>
          <w:rFonts w:ascii="標楷體" w:hAnsi="標楷體"/>
          <w:sz w:val="24"/>
        </w:rPr>
        <w:t>ClLand</w:t>
      </w:r>
      <w:r w:rsidR="00023C8B">
        <w:rPr>
          <w:rFonts w:ascii="標楷體" w:hAnsi="標楷體" w:hint="eastAsia"/>
          <w:sz w:val="24"/>
        </w:rPr>
        <w:t>)]</w:t>
      </w:r>
      <w:r w:rsidR="00FD67A1">
        <w:rPr>
          <w:rFonts w:ascii="標楷體" w:hAnsi="標楷體" w:hint="eastAsia"/>
          <w:sz w:val="24"/>
        </w:rPr>
        <w:t>、</w:t>
      </w:r>
    </w:p>
    <w:p w14:paraId="023CF495" w14:textId="745C48F0" w:rsidR="00FD67A1" w:rsidRDefault="00FD67A1" w:rsidP="00FD67A1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461DE6" w:rsidRPr="00461DE6">
        <w:rPr>
          <w:rFonts w:ascii="標楷體" w:hAnsi="標楷體" w:hint="eastAsia"/>
          <w:sz w:val="24"/>
        </w:rPr>
        <w:t>地區別代碼檔</w:t>
      </w:r>
      <w:r>
        <w:rPr>
          <w:rFonts w:ascii="標楷體" w:hAnsi="標楷體" w:hint="eastAsia"/>
          <w:sz w:val="24"/>
        </w:rPr>
        <w:t>(</w:t>
      </w:r>
      <w:r w:rsidRPr="00FD67A1">
        <w:rPr>
          <w:rFonts w:ascii="標楷體" w:hAnsi="標楷體"/>
          <w:sz w:val="24"/>
        </w:rPr>
        <w:t>CdCity</w:t>
      </w:r>
      <w:r>
        <w:rPr>
          <w:rFonts w:ascii="標楷體" w:hAnsi="標楷體" w:hint="eastAsia"/>
          <w:sz w:val="24"/>
        </w:rPr>
        <w:t>)]、[</w:t>
      </w:r>
      <w:r w:rsidR="00461DE6" w:rsidRPr="00461DE6">
        <w:rPr>
          <w:rFonts w:ascii="標楷體" w:hAnsi="標楷體" w:hint="eastAsia"/>
          <w:sz w:val="24"/>
        </w:rPr>
        <w:t>擔保品-土地所有權人檔</w:t>
      </w:r>
      <w:r>
        <w:rPr>
          <w:rFonts w:ascii="標楷體" w:hAnsi="標楷體" w:hint="eastAsia"/>
          <w:sz w:val="24"/>
        </w:rPr>
        <w:t>(</w:t>
      </w:r>
      <w:r w:rsidRPr="00FD67A1">
        <w:rPr>
          <w:rFonts w:ascii="標楷體" w:hAnsi="標楷體"/>
          <w:sz w:val="24"/>
        </w:rPr>
        <w:t>ClLandOwner</w:t>
      </w:r>
      <w:r>
        <w:rPr>
          <w:rFonts w:ascii="標楷體" w:hAnsi="標楷體" w:hint="eastAsia"/>
          <w:sz w:val="24"/>
        </w:rPr>
        <w:t>)]</w:t>
      </w:r>
    </w:p>
    <w:p w14:paraId="7D84869A" w14:textId="595D8124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="002427C7" w:rsidRPr="002427C7">
        <w:rPr>
          <w:rFonts w:ascii="標楷體" w:hAnsi="標楷體" w:hint="eastAsia"/>
          <w:sz w:val="24"/>
        </w:rPr>
        <w:t>聯徵</w:t>
      </w:r>
      <w:r w:rsidR="00D16FEB">
        <w:rPr>
          <w:rFonts w:ascii="標楷體" w:hAnsi="標楷體" w:hint="eastAsia"/>
          <w:sz w:val="24"/>
        </w:rPr>
        <w:t>不動產擔保品明細-</w:t>
      </w:r>
      <w:r w:rsidR="00A45645">
        <w:rPr>
          <w:rFonts w:ascii="標楷體" w:hAnsi="標楷體" w:hint="eastAsia"/>
          <w:sz w:val="24"/>
        </w:rPr>
        <w:t>地號</w:t>
      </w:r>
      <w:r w:rsidR="00D16FEB">
        <w:rPr>
          <w:rFonts w:ascii="標楷體" w:hAnsi="標楷體" w:hint="eastAsia"/>
          <w:sz w:val="24"/>
        </w:rPr>
        <w:t>附加檔</w:t>
      </w:r>
      <w:r>
        <w:rPr>
          <w:rFonts w:ascii="標楷體" w:hAnsi="標楷體" w:hint="eastAsia"/>
          <w:sz w:val="24"/>
        </w:rPr>
        <w:t>(</w:t>
      </w:r>
      <w:r w:rsidR="005C3F17" w:rsidRPr="005C3F17">
        <w:rPr>
          <w:rFonts w:ascii="標楷體" w:hAnsi="標楷體"/>
          <w:sz w:val="24"/>
        </w:rPr>
        <w:t>JcicB</w:t>
      </w:r>
      <w:r w:rsidR="00A45645">
        <w:rPr>
          <w:rFonts w:ascii="標楷體" w:hAnsi="標楷體"/>
          <w:sz w:val="24"/>
        </w:rPr>
        <w:t>096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178A072F" w14:textId="77777777" w:rsidR="00955D4A" w:rsidRPr="00D56B13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25425803" w14:textId="77777777" w:rsidR="00955D4A" w:rsidRPr="00D56B13" w:rsidRDefault="00955D4A" w:rsidP="00955D4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7D373EEE" w14:textId="77777777" w:rsidR="00955D4A" w:rsidRDefault="00955D4A" w:rsidP="00955D4A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4B763A7A" w14:textId="77777777" w:rsidR="00955D4A" w:rsidRPr="0015773F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11AE4AA4" w14:textId="77777777" w:rsidR="00955D4A" w:rsidRPr="0015773F" w:rsidRDefault="00955D4A" w:rsidP="00955D4A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lastRenderedPageBreak/>
        <w:t>預設值：</w:t>
      </w:r>
      <w:r w:rsidRPr="0015773F">
        <w:rPr>
          <w:rFonts w:ascii="標楷體" w:hAnsi="標楷體"/>
        </w:rPr>
        <w:t>'System'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190ED81D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</w:t>
      </w:r>
      <w:r w:rsidR="00575186" w:rsidRPr="002427C7">
        <w:rPr>
          <w:rFonts w:ascii="標楷體" w:hAnsi="標楷體" w:hint="eastAsia"/>
        </w:rPr>
        <w:t>聯徵</w:t>
      </w:r>
      <w:r w:rsidR="00D16FEB">
        <w:rPr>
          <w:rFonts w:ascii="標楷體" w:hAnsi="標楷體" w:hint="eastAsia"/>
        </w:rPr>
        <w:t>不動產擔保品明細-</w:t>
      </w:r>
      <w:r w:rsidR="00A45645">
        <w:rPr>
          <w:rFonts w:ascii="標楷體" w:hAnsi="標楷體" w:hint="eastAsia"/>
        </w:rPr>
        <w:t>地號</w:t>
      </w:r>
      <w:r w:rsidR="00D16FEB">
        <w:rPr>
          <w:rFonts w:ascii="標楷體" w:hAnsi="標楷體" w:hint="eastAsia"/>
        </w:rPr>
        <w:t>附加檔</w:t>
      </w:r>
      <w:r w:rsidR="00ED19B8">
        <w:rPr>
          <w:rFonts w:ascii="標楷體" w:hAnsi="標楷體" w:hint="eastAsia"/>
        </w:rPr>
        <w:t>(</w:t>
      </w:r>
      <w:r w:rsidR="00ED19B8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A45645">
        <w:rPr>
          <w:rFonts w:ascii="標楷體" w:hAnsi="標楷體"/>
        </w:rPr>
        <w:t>096</w:t>
      </w:r>
      <w:r w:rsidR="00ED19B8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</w:t>
      </w:r>
      <w:r w:rsidR="000048DF" w:rsidRPr="000048DF">
        <w:rPr>
          <w:rFonts w:ascii="標楷體" w:hAnsi="標楷體" w:hint="eastAsia"/>
        </w:rPr>
        <w:t>資料年月</w:t>
      </w:r>
      <w:r w:rsidRPr="000359E7">
        <w:rPr>
          <w:rFonts w:ascii="標楷體" w:hAnsi="標楷體" w:hint="eastAsia"/>
        </w:rPr>
        <w:t>(</w:t>
      </w:r>
      <w:r w:rsidR="00ED19B8" w:rsidRPr="00ED19B8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0048DF" w:rsidRPr="000048DF">
        <w:rPr>
          <w:rFonts w:ascii="標楷體" w:hAnsi="標楷體" w:hint="eastAsia"/>
        </w:rPr>
        <w:t>年月</w:t>
      </w:r>
      <w:r w:rsidR="00B8202D">
        <w:rPr>
          <w:rFonts w:ascii="標楷體" w:hAnsi="標楷體" w:hint="eastAsia"/>
        </w:rPr>
        <w:t>]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4112452D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r w:rsidR="00575186" w:rsidRPr="002427C7">
        <w:rPr>
          <w:rFonts w:ascii="標楷體" w:hAnsi="標楷體" w:hint="eastAsia"/>
        </w:rPr>
        <w:t>聯徵</w:t>
      </w:r>
      <w:r w:rsidR="00D16FEB">
        <w:rPr>
          <w:rFonts w:ascii="標楷體" w:hAnsi="標楷體" w:hint="eastAsia"/>
        </w:rPr>
        <w:t>不動產擔保品明細-</w:t>
      </w:r>
      <w:r w:rsidR="00A45645">
        <w:rPr>
          <w:rFonts w:ascii="標楷體" w:hAnsi="標楷體" w:hint="eastAsia"/>
        </w:rPr>
        <w:t>地號</w:t>
      </w:r>
      <w:r w:rsidR="00D16FEB">
        <w:rPr>
          <w:rFonts w:ascii="標楷體" w:hAnsi="標楷體" w:hint="eastAsia"/>
        </w:rPr>
        <w:t>附加檔</w:t>
      </w:r>
      <w:r w:rsidR="00AE5E19">
        <w:rPr>
          <w:rFonts w:ascii="標楷體" w:hAnsi="標楷體" w:hint="eastAsia"/>
        </w:rPr>
        <w:t>(</w:t>
      </w:r>
      <w:r w:rsidR="00AE5E19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A45645">
        <w:rPr>
          <w:rFonts w:ascii="標楷體" w:hAnsi="標楷體"/>
        </w:rPr>
        <w:t>096</w:t>
      </w:r>
      <w:r w:rsidR="00AE5E19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>
        <w:rPr>
          <w:rFonts w:ascii="標楷體" w:hAnsi="標楷體" w:hint="eastAsia"/>
        </w:rPr>
        <w:t xml:space="preserve"> </w:t>
      </w:r>
    </w:p>
    <w:p w14:paraId="3F85DED9" w14:textId="019421AF" w:rsidR="007A3BBC" w:rsidRDefault="0038171F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2ADCE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6688845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C12527B" w14:textId="7D143685" w:rsidR="00C217B4" w:rsidRPr="00C85B3C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ins w:id="3" w:author="st1" w:date="2021-05-16T16:56:00Z">
        <w:r w:rsidR="00B71E7E">
          <w:rPr>
            <w:rFonts w:ascii="標楷體" w:hAnsi="標楷體" w:hint="eastAsia"/>
          </w:rPr>
          <w:t>458</w:t>
        </w:r>
      </w:ins>
      <w:ins w:id="4" w:author="st1" w:date="2021-05-16T16:57:00Z">
        <w:r w:rsidR="00B71E7E">
          <w:rPr>
            <w:rFonts w:ascii="標楷體" w:hAnsi="標楷體" w:hint="eastAsia"/>
          </w:rPr>
          <w:t>mmdd1</w:t>
        </w:r>
        <w:r w:rsidR="00B71E7E">
          <w:rPr>
            <w:rFonts w:ascii="標楷體" w:hAnsi="標楷體"/>
          </w:rPr>
          <w:t>.</w:t>
        </w:r>
      </w:ins>
      <w:r w:rsidR="00A45645">
        <w:rPr>
          <w:rFonts w:ascii="標楷體" w:hAnsi="標楷體"/>
        </w:rPr>
        <w:t>096</w:t>
      </w:r>
      <w:r w:rsidR="00B71E7E">
        <w:rPr>
          <w:rFonts w:ascii="標楷體" w:hAnsi="標楷體" w:hint="eastAsia"/>
        </w:rPr>
        <w:t xml:space="preserve"> (</w:t>
      </w:r>
      <w:ins w:id="5" w:author="st1" w:date="2021-05-16T16:57:00Z">
        <w:r w:rsidR="00B71E7E">
          <w:rPr>
            <w:rFonts w:ascii="標楷體" w:hAnsi="標楷體" w:hint="eastAsia"/>
          </w:rPr>
          <w:t>mmdd</w:t>
        </w:r>
      </w:ins>
      <w:r w:rsidR="00B71E7E">
        <w:rPr>
          <w:rFonts w:ascii="標楷體" w:hAnsi="標楷體"/>
        </w:rPr>
        <w:t>:</w:t>
      </w:r>
      <w:r w:rsidR="00B71E7E"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日曆日</w:t>
      </w:r>
      <w:r w:rsidR="00B71E7E">
        <w:rPr>
          <w:rFonts w:ascii="標楷體" w:hAnsi="標楷體" w:hint="eastAsia"/>
        </w:rPr>
        <w:t>) ex</w:t>
      </w:r>
      <w:r w:rsidR="00B71E7E">
        <w:rPr>
          <w:rFonts w:ascii="標楷體" w:hAnsi="標楷體"/>
        </w:rPr>
        <w:t>:45805161.</w:t>
      </w:r>
      <w:r w:rsidR="00A45645">
        <w:rPr>
          <w:rFonts w:ascii="標楷體" w:hAnsi="標楷體"/>
        </w:rPr>
        <w:t>096</w:t>
      </w:r>
      <w:r w:rsidR="00B71E7E">
        <w:rPr>
          <w:rFonts w:ascii="標楷體" w:hAnsi="標楷體" w:hint="eastAsia"/>
        </w:rPr>
        <w:t>)</w:t>
      </w:r>
    </w:p>
    <w:p w14:paraId="65F330CB" w14:textId="6292B87A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3DA3BC2E" w14:textId="15D732EE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 w:rsidRPr="004037BD">
        <w:rPr>
          <w:rFonts w:ascii="標楷體" w:hAnsi="標楷體"/>
        </w:rPr>
        <w:t>Big5</w:t>
      </w:r>
    </w:p>
    <w:p w14:paraId="4D7701C8" w14:textId="6B7F6BC7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每</w:t>
      </w:r>
      <w:r w:rsidR="00027D83">
        <w:rPr>
          <w:rFonts w:ascii="標楷體" w:hAnsi="標楷體" w:hint="eastAsia"/>
        </w:rPr>
        <w:t>月</w:t>
      </w:r>
      <w:r w:rsidR="00B71E7E">
        <w:rPr>
          <w:rFonts w:ascii="標楷體" w:hAnsi="標楷體" w:hint="eastAsia"/>
        </w:rPr>
        <w:t>聯徵申報</w:t>
      </w:r>
    </w:p>
    <w:p w14:paraId="698C4406" w14:textId="6AC61431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B71E7E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A45645">
        <w:rPr>
          <w:rFonts w:ascii="標楷體" w:hAnsi="標楷體"/>
        </w:rPr>
        <w:t>096</w:t>
      </w:r>
      <w:r w:rsidR="00B71E7E">
        <w:rPr>
          <w:rFonts w:ascii="標楷體" w:hAnsi="標楷體"/>
        </w:rPr>
        <w:t xml:space="preserve"> </w:t>
      </w:r>
      <w:r>
        <w:rPr>
          <w:rFonts w:ascii="標楷體" w:hAnsi="標楷體"/>
        </w:rPr>
        <w:t>(</w:t>
      </w:r>
      <w:r w:rsidR="009D49AD">
        <w:rPr>
          <w:rFonts w:ascii="標楷體" w:hAnsi="標楷體" w:hint="eastAsia"/>
        </w:rPr>
        <w:t>聯徵</w:t>
      </w:r>
      <w:r w:rsidR="00D16FEB">
        <w:rPr>
          <w:rFonts w:ascii="標楷體" w:hAnsi="標楷體" w:hint="eastAsia"/>
        </w:rPr>
        <w:t>不動產擔保品明細-</w:t>
      </w:r>
      <w:r w:rsidR="00A45645">
        <w:rPr>
          <w:rFonts w:ascii="標楷體" w:hAnsi="標楷體" w:hint="eastAsia"/>
        </w:rPr>
        <w:t>地號</w:t>
      </w:r>
      <w:r w:rsidR="00D16FEB">
        <w:rPr>
          <w:rFonts w:ascii="標楷體" w:hAnsi="標楷體" w:hint="eastAsia"/>
        </w:rPr>
        <w:t>附加檔</w:t>
      </w:r>
      <w:r>
        <w:rPr>
          <w:rFonts w:ascii="標楷體" w:hAnsi="標楷體"/>
        </w:rPr>
        <w:t>)]</w:t>
      </w:r>
    </w:p>
    <w:p w14:paraId="451A8960" w14:textId="1C316850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篩選條件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100DCF" w:rsidRPr="000048DF">
        <w:rPr>
          <w:rFonts w:ascii="標楷體" w:hAnsi="標楷體" w:hint="eastAsia"/>
        </w:rPr>
        <w:t>資料年月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</w:t>
      </w:r>
      <w:r w:rsidR="00177FF2" w:rsidRPr="000048DF">
        <w:rPr>
          <w:rFonts w:ascii="標楷體" w:hAnsi="標楷體" w:hint="eastAsia"/>
        </w:rPr>
        <w:t>年月</w:t>
      </w:r>
    </w:p>
    <w:p w14:paraId="2614F0A2" w14:textId="7184C205" w:rsidR="00C217B4" w:rsidRPr="001F30B9" w:rsidRDefault="00C217B4" w:rsidP="00C217B4">
      <w:pPr>
        <w:pStyle w:val="ad"/>
        <w:ind w:leftChars="0" w:left="851"/>
        <w:rPr>
          <w:rFonts w:ascii="標楷體" w:hAnsi="標楷體"/>
          <w:color w:val="000000"/>
        </w:rPr>
      </w:pPr>
      <w:r w:rsidRPr="001F30B9">
        <w:rPr>
          <w:rFonts w:ascii="標楷體" w:hAnsi="標楷體" w:hint="eastAsia"/>
          <w:color w:val="000000"/>
        </w:rPr>
        <w:t>排序方式</w:t>
      </w:r>
      <w:r w:rsidR="00981796" w:rsidRPr="001F30B9">
        <w:rPr>
          <w:rFonts w:ascii="標楷體" w:hAnsi="標楷體" w:hint="eastAsia"/>
          <w:color w:val="000000"/>
        </w:rPr>
        <w:t xml:space="preserve">  </w:t>
      </w:r>
      <w:r w:rsidRPr="001F30B9">
        <w:rPr>
          <w:rFonts w:ascii="標楷體" w:hAnsi="標楷體" w:hint="eastAsia"/>
          <w:color w:val="000000"/>
        </w:rPr>
        <w:t>：</w:t>
      </w:r>
      <w:r w:rsidRPr="001F30B9">
        <w:rPr>
          <w:rFonts w:ascii="標楷體" w:hAnsi="標楷體"/>
          <w:color w:val="000000"/>
        </w:rPr>
        <w:t>1.</w:t>
      </w:r>
      <w:r w:rsidRPr="001F30B9">
        <w:rPr>
          <w:rFonts w:ascii="標楷體" w:hAnsi="標楷體" w:hint="eastAsia"/>
          <w:color w:val="000000"/>
        </w:rPr>
        <w:t>[</w:t>
      </w:r>
      <w:r w:rsidR="00B0023E" w:rsidRPr="00B0023E">
        <w:rPr>
          <w:rFonts w:ascii="標楷體" w:hAnsi="標楷體" w:hint="eastAsia"/>
          <w:color w:val="000000"/>
        </w:rPr>
        <w:t>擔保品控制編碼</w:t>
      </w:r>
      <w:r w:rsidRPr="001F30B9">
        <w:rPr>
          <w:rFonts w:ascii="標楷體" w:hAnsi="標楷體" w:hint="eastAsia"/>
          <w:color w:val="000000"/>
        </w:rPr>
        <w:t>(</w:t>
      </w:r>
      <w:r w:rsidR="00B0023E" w:rsidRPr="00B0023E">
        <w:rPr>
          <w:rFonts w:ascii="標楷體" w:hAnsi="標楷體"/>
          <w:color w:val="000000"/>
        </w:rPr>
        <w:t>ClActNo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5CB57034" w14:textId="4B6F7C6E" w:rsidR="00012494" w:rsidRDefault="00012494" w:rsidP="00012494">
      <w:pPr>
        <w:pStyle w:val="ad"/>
        <w:ind w:leftChars="0" w:left="2296"/>
        <w:rPr>
          <w:rFonts w:ascii="標楷體" w:hAnsi="標楷體"/>
          <w:color w:val="000000"/>
        </w:rPr>
      </w:pPr>
      <w:r w:rsidRPr="001F30B9">
        <w:rPr>
          <w:rFonts w:ascii="標楷體" w:hAnsi="標楷體"/>
          <w:color w:val="000000"/>
        </w:rPr>
        <w:t>2.</w:t>
      </w:r>
      <w:r w:rsidRPr="001F30B9">
        <w:rPr>
          <w:rFonts w:ascii="標楷體" w:hAnsi="標楷體" w:hint="eastAsia"/>
          <w:color w:val="000000"/>
        </w:rPr>
        <w:t>[</w:t>
      </w:r>
      <w:r w:rsidRPr="00BA27FA">
        <w:rPr>
          <w:rFonts w:ascii="標楷體" w:hAnsi="標楷體" w:hint="eastAsia"/>
          <w:color w:val="000000"/>
        </w:rPr>
        <w:t>縣市別</w:t>
      </w:r>
      <w:r w:rsidRPr="001F30B9">
        <w:rPr>
          <w:rFonts w:ascii="標楷體" w:hAnsi="標楷體" w:hint="eastAsia"/>
          <w:color w:val="000000"/>
        </w:rPr>
        <w:t>(</w:t>
      </w:r>
      <w:r w:rsidRPr="00012494">
        <w:rPr>
          <w:rFonts w:ascii="標楷體" w:hAnsi="標楷體"/>
          <w:color w:val="000000"/>
        </w:rPr>
        <w:t>CityJCICCode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379E51A9" w14:textId="0F05689F" w:rsidR="00012494" w:rsidRPr="001F30B9" w:rsidRDefault="00012494" w:rsidP="00012494">
      <w:pPr>
        <w:pStyle w:val="ad"/>
        <w:ind w:leftChars="0" w:left="2296"/>
        <w:rPr>
          <w:rFonts w:ascii="標楷體" w:hAnsi="標楷體"/>
          <w:color w:val="000000"/>
        </w:rPr>
      </w:pPr>
      <w:r>
        <w:rPr>
          <w:rFonts w:ascii="標楷體" w:hAnsi="標楷體"/>
          <w:color w:val="000000"/>
        </w:rPr>
        <w:t>3</w:t>
      </w:r>
      <w:r w:rsidRPr="001F30B9">
        <w:rPr>
          <w:rFonts w:ascii="標楷體" w:hAnsi="標楷體"/>
          <w:color w:val="000000"/>
        </w:rPr>
        <w:t>.</w:t>
      </w:r>
      <w:r w:rsidRPr="001F30B9">
        <w:rPr>
          <w:rFonts w:ascii="標楷體" w:hAnsi="標楷體" w:hint="eastAsia"/>
          <w:color w:val="000000"/>
        </w:rPr>
        <w:t>[</w:t>
      </w:r>
      <w:r w:rsidRPr="00BA27FA">
        <w:rPr>
          <w:rFonts w:ascii="標楷體" w:hAnsi="標楷體" w:hint="eastAsia"/>
          <w:color w:val="000000"/>
        </w:rPr>
        <w:t>鄉鎮市區別</w:t>
      </w:r>
      <w:r w:rsidRPr="001F30B9">
        <w:rPr>
          <w:rFonts w:ascii="標楷體" w:hAnsi="標楷體" w:hint="eastAsia"/>
          <w:color w:val="000000"/>
        </w:rPr>
        <w:t>(</w:t>
      </w:r>
      <w:r w:rsidRPr="00012494">
        <w:rPr>
          <w:rFonts w:ascii="標楷體" w:hAnsi="標楷體"/>
          <w:color w:val="000000"/>
        </w:rPr>
        <w:t>AreaJCICCode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4FAF80E8" w14:textId="5D8B5B60" w:rsidR="00012494" w:rsidRPr="001F30B9" w:rsidRDefault="00012494" w:rsidP="00012494">
      <w:pPr>
        <w:pStyle w:val="ad"/>
        <w:ind w:leftChars="0" w:left="2296"/>
        <w:rPr>
          <w:rFonts w:ascii="標楷體" w:hAnsi="標楷體"/>
          <w:color w:val="000000"/>
        </w:rPr>
      </w:pPr>
      <w:r>
        <w:rPr>
          <w:rFonts w:ascii="標楷體" w:hAnsi="標楷體"/>
          <w:color w:val="000000"/>
        </w:rPr>
        <w:t>4</w:t>
      </w:r>
      <w:r w:rsidRPr="001F30B9">
        <w:rPr>
          <w:rFonts w:ascii="標楷體" w:hAnsi="標楷體"/>
          <w:color w:val="000000"/>
        </w:rPr>
        <w:t>.</w:t>
      </w:r>
      <w:r w:rsidRPr="001F30B9">
        <w:rPr>
          <w:rFonts w:ascii="標楷體" w:hAnsi="標楷體" w:hint="eastAsia"/>
          <w:color w:val="000000"/>
        </w:rPr>
        <w:t>[</w:t>
      </w:r>
      <w:r w:rsidRPr="00BA27FA">
        <w:rPr>
          <w:rFonts w:ascii="標楷體" w:hAnsi="標楷體" w:hint="eastAsia"/>
          <w:color w:val="000000"/>
        </w:rPr>
        <w:t>段、小段號</w:t>
      </w:r>
      <w:r w:rsidRPr="001F30B9">
        <w:rPr>
          <w:rFonts w:ascii="標楷體" w:hAnsi="標楷體" w:hint="eastAsia"/>
          <w:color w:val="000000"/>
        </w:rPr>
        <w:t>(</w:t>
      </w:r>
      <w:r w:rsidRPr="00012494">
        <w:rPr>
          <w:rFonts w:ascii="標楷體" w:hAnsi="標楷體"/>
          <w:color w:val="000000"/>
        </w:rPr>
        <w:t>IrCode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1AE302F7" w14:textId="44FAA2E4" w:rsidR="00012494" w:rsidRPr="001F30B9" w:rsidRDefault="00012494" w:rsidP="00012494">
      <w:pPr>
        <w:pStyle w:val="ad"/>
        <w:ind w:leftChars="0" w:left="2296"/>
        <w:rPr>
          <w:rFonts w:ascii="標楷體" w:hAnsi="標楷體"/>
          <w:color w:val="000000"/>
        </w:rPr>
      </w:pPr>
      <w:r>
        <w:rPr>
          <w:rFonts w:ascii="標楷體" w:hAnsi="標楷體"/>
          <w:color w:val="000000"/>
        </w:rPr>
        <w:t>5</w:t>
      </w:r>
      <w:r w:rsidRPr="001F30B9">
        <w:rPr>
          <w:rFonts w:ascii="標楷體" w:hAnsi="標楷體"/>
          <w:color w:val="000000"/>
        </w:rPr>
        <w:t>.</w:t>
      </w:r>
      <w:r w:rsidRPr="001F30B9">
        <w:rPr>
          <w:rFonts w:ascii="標楷體" w:hAnsi="標楷體" w:hint="eastAsia"/>
          <w:color w:val="000000"/>
        </w:rPr>
        <w:t>[</w:t>
      </w:r>
      <w:r w:rsidR="00F93E63" w:rsidRPr="00F93E63">
        <w:rPr>
          <w:rFonts w:ascii="標楷體" w:hAnsi="標楷體" w:hint="eastAsia"/>
          <w:color w:val="000000"/>
        </w:rPr>
        <w:t>地號-前四碼</w:t>
      </w:r>
      <w:r w:rsidRPr="001F30B9">
        <w:rPr>
          <w:rFonts w:ascii="標楷體" w:hAnsi="標楷體" w:hint="eastAsia"/>
          <w:color w:val="000000"/>
        </w:rPr>
        <w:t>(</w:t>
      </w:r>
      <w:r w:rsidR="00F93E63" w:rsidRPr="00F93E63">
        <w:rPr>
          <w:rFonts w:ascii="標楷體" w:hAnsi="標楷體"/>
          <w:color w:val="000000"/>
        </w:rPr>
        <w:t>LandNo1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11F5782D" w14:textId="14878FAB" w:rsidR="00012494" w:rsidRPr="001F30B9" w:rsidRDefault="00012494" w:rsidP="00012494">
      <w:pPr>
        <w:pStyle w:val="ad"/>
        <w:ind w:leftChars="0" w:left="2296"/>
        <w:rPr>
          <w:rFonts w:ascii="標楷體" w:hAnsi="標楷體"/>
          <w:color w:val="000000"/>
        </w:rPr>
      </w:pPr>
      <w:r>
        <w:rPr>
          <w:rFonts w:ascii="標楷體" w:hAnsi="標楷體"/>
          <w:color w:val="000000"/>
        </w:rPr>
        <w:t>6</w:t>
      </w:r>
      <w:r w:rsidRPr="001F30B9">
        <w:rPr>
          <w:rFonts w:ascii="標楷體" w:hAnsi="標楷體"/>
          <w:color w:val="000000"/>
        </w:rPr>
        <w:t>.</w:t>
      </w:r>
      <w:r w:rsidRPr="001F30B9">
        <w:rPr>
          <w:rFonts w:ascii="標楷體" w:hAnsi="標楷體" w:hint="eastAsia"/>
          <w:color w:val="000000"/>
        </w:rPr>
        <w:t>[</w:t>
      </w:r>
      <w:r w:rsidR="00F93E63" w:rsidRPr="00F93E63">
        <w:rPr>
          <w:rFonts w:ascii="標楷體" w:hAnsi="標楷體" w:hint="eastAsia"/>
          <w:color w:val="000000"/>
        </w:rPr>
        <w:t>地號-後四碼</w:t>
      </w:r>
      <w:r w:rsidRPr="001F30B9">
        <w:rPr>
          <w:rFonts w:ascii="標楷體" w:hAnsi="標楷體" w:hint="eastAsia"/>
          <w:color w:val="000000"/>
        </w:rPr>
        <w:t>(</w:t>
      </w:r>
      <w:r w:rsidR="00F93E63" w:rsidRPr="00F93E63">
        <w:rPr>
          <w:rFonts w:ascii="標楷體" w:hAnsi="標楷體"/>
          <w:color w:val="000000"/>
        </w:rPr>
        <w:t>LandNo2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4599AFA2" w14:textId="6F0256EC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p w14:paraId="74699E66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頭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92"/>
        <w:gridCol w:w="923"/>
        <w:gridCol w:w="1672"/>
        <w:gridCol w:w="4343"/>
      </w:tblGrid>
      <w:tr w:rsidR="001E12C3" w:rsidRPr="003B4F69" w14:paraId="766C4D78" w14:textId="77777777" w:rsidTr="00CC4ED0">
        <w:tc>
          <w:tcPr>
            <w:tcW w:w="457" w:type="dxa"/>
            <w:vAlign w:val="center"/>
          </w:tcPr>
          <w:p w14:paraId="12EE9D5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92" w:type="dxa"/>
            <w:vAlign w:val="center"/>
          </w:tcPr>
          <w:p w14:paraId="6717478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23" w:type="dxa"/>
            <w:vAlign w:val="center"/>
          </w:tcPr>
          <w:p w14:paraId="032105D4" w14:textId="69496AA6" w:rsidR="001E12C3" w:rsidRPr="003B4F69" w:rsidRDefault="001E12C3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672" w:type="dxa"/>
            <w:vAlign w:val="center"/>
          </w:tcPr>
          <w:p w14:paraId="24E9576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43" w:type="dxa"/>
            <w:vAlign w:val="center"/>
          </w:tcPr>
          <w:p w14:paraId="26CBE06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9F5E08" w:rsidRPr="003B4F69" w14:paraId="1D9489DA" w14:textId="77777777" w:rsidTr="00CC4ED0">
        <w:tc>
          <w:tcPr>
            <w:tcW w:w="457" w:type="dxa"/>
            <w:vAlign w:val="center"/>
          </w:tcPr>
          <w:p w14:paraId="33E4D913" w14:textId="21FB2121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</w:p>
        </w:tc>
        <w:tc>
          <w:tcPr>
            <w:tcW w:w="2492" w:type="dxa"/>
            <w:vAlign w:val="center"/>
          </w:tcPr>
          <w:p w14:paraId="6D6877B4" w14:textId="131CF538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923" w:type="dxa"/>
            <w:vAlign w:val="center"/>
          </w:tcPr>
          <w:p w14:paraId="5BC5315F" w14:textId="41EB35CE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18</w:t>
            </w:r>
          </w:p>
        </w:tc>
        <w:tc>
          <w:tcPr>
            <w:tcW w:w="1672" w:type="dxa"/>
            <w:vAlign w:val="center"/>
          </w:tcPr>
          <w:p w14:paraId="3703E274" w14:textId="77777777" w:rsidR="009F5E08" w:rsidRPr="001E5531" w:rsidRDefault="009F5E08" w:rsidP="009F5E08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B1346EC" w14:textId="69853AC2" w:rsidR="009F5E08" w:rsidRPr="00CC4ED0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“JCIC-DAT-B</w:t>
            </w:r>
            <w:r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/>
              </w:rPr>
              <w:t>96</w:t>
            </w:r>
            <w:r w:rsidRPr="00CE3D0E">
              <w:rPr>
                <w:rFonts w:ascii="標楷體" w:hAnsi="標楷體"/>
              </w:rPr>
              <w:t>-V01-”</w:t>
            </w:r>
          </w:p>
        </w:tc>
      </w:tr>
      <w:tr w:rsidR="009F5E08" w:rsidRPr="003B4F69" w14:paraId="1B3FEA74" w14:textId="77777777" w:rsidTr="00CC4ED0">
        <w:tc>
          <w:tcPr>
            <w:tcW w:w="457" w:type="dxa"/>
            <w:vAlign w:val="center"/>
          </w:tcPr>
          <w:p w14:paraId="667939EC" w14:textId="3AF74260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2492" w:type="dxa"/>
            <w:vAlign w:val="center"/>
          </w:tcPr>
          <w:p w14:paraId="53B008BF" w14:textId="3393785E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報送單位代號</w:t>
            </w:r>
          </w:p>
        </w:tc>
        <w:tc>
          <w:tcPr>
            <w:tcW w:w="923" w:type="dxa"/>
            <w:vAlign w:val="center"/>
          </w:tcPr>
          <w:p w14:paraId="234C6473" w14:textId="574D23CF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3</w:t>
            </w:r>
          </w:p>
        </w:tc>
        <w:tc>
          <w:tcPr>
            <w:tcW w:w="1672" w:type="dxa"/>
            <w:vAlign w:val="center"/>
          </w:tcPr>
          <w:p w14:paraId="44B65A2E" w14:textId="77777777" w:rsidR="009F5E08" w:rsidRPr="001E5531" w:rsidRDefault="009F5E08" w:rsidP="009F5E08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2AE7EB7" w14:textId="1A06BDB8" w:rsidR="009F5E08" w:rsidRPr="00CC4ED0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“458”</w:t>
            </w:r>
          </w:p>
        </w:tc>
      </w:tr>
      <w:tr w:rsidR="009F5E08" w:rsidRPr="003B4F69" w14:paraId="5059E6A4" w14:textId="77777777" w:rsidTr="00CC4ED0">
        <w:tc>
          <w:tcPr>
            <w:tcW w:w="457" w:type="dxa"/>
            <w:vAlign w:val="center"/>
          </w:tcPr>
          <w:p w14:paraId="7E1231EA" w14:textId="6445AACD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3</w:t>
            </w:r>
          </w:p>
        </w:tc>
        <w:tc>
          <w:tcPr>
            <w:tcW w:w="2492" w:type="dxa"/>
            <w:vAlign w:val="center"/>
          </w:tcPr>
          <w:p w14:paraId="1B11CCAE" w14:textId="611F955F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14E5EDA1" w14:textId="37DCBF8A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1672" w:type="dxa"/>
            <w:vAlign w:val="center"/>
          </w:tcPr>
          <w:p w14:paraId="53D9F8BA" w14:textId="77777777" w:rsidR="009F5E08" w:rsidRPr="001E5531" w:rsidRDefault="009F5E08" w:rsidP="009F5E08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6C27DD19" w14:textId="45BC6FC5" w:rsidR="009F5E08" w:rsidRPr="00CC4ED0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9F5E08" w:rsidRPr="003B4F69" w14:paraId="56ADA7D6" w14:textId="77777777" w:rsidTr="00CC4ED0">
        <w:tc>
          <w:tcPr>
            <w:tcW w:w="457" w:type="dxa"/>
            <w:vAlign w:val="center"/>
          </w:tcPr>
          <w:p w14:paraId="23F20469" w14:textId="3A4CB581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4</w:t>
            </w:r>
          </w:p>
        </w:tc>
        <w:tc>
          <w:tcPr>
            <w:tcW w:w="2492" w:type="dxa"/>
            <w:vAlign w:val="center"/>
          </w:tcPr>
          <w:p w14:paraId="169FFA07" w14:textId="71872836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報送日期</w:t>
            </w:r>
          </w:p>
        </w:tc>
        <w:tc>
          <w:tcPr>
            <w:tcW w:w="923" w:type="dxa"/>
            <w:vAlign w:val="center"/>
          </w:tcPr>
          <w:p w14:paraId="124795C5" w14:textId="564AD405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7</w:t>
            </w:r>
          </w:p>
        </w:tc>
        <w:tc>
          <w:tcPr>
            <w:tcW w:w="1672" w:type="dxa"/>
            <w:vAlign w:val="center"/>
          </w:tcPr>
          <w:p w14:paraId="5F495505" w14:textId="1EE5E9A5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Y</w:t>
            </w:r>
            <w:r w:rsidRPr="00CE3D0E">
              <w:rPr>
                <w:rFonts w:ascii="標楷體" w:hAnsi="標楷體"/>
              </w:rPr>
              <w:t>YYMMDD</w:t>
            </w:r>
          </w:p>
        </w:tc>
        <w:tc>
          <w:tcPr>
            <w:tcW w:w="4343" w:type="dxa"/>
            <w:vAlign w:val="center"/>
          </w:tcPr>
          <w:p w14:paraId="1B4F9256" w14:textId="5FDEDCD7" w:rsidR="009F5E08" w:rsidRPr="00CC4ED0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系統日(民國年)</w:t>
            </w:r>
          </w:p>
        </w:tc>
      </w:tr>
      <w:tr w:rsidR="009F5E08" w:rsidRPr="003B4F69" w14:paraId="036334FA" w14:textId="77777777" w:rsidTr="00CC4ED0">
        <w:tc>
          <w:tcPr>
            <w:tcW w:w="457" w:type="dxa"/>
            <w:vAlign w:val="center"/>
          </w:tcPr>
          <w:p w14:paraId="5F0C983A" w14:textId="08CF101C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2492" w:type="dxa"/>
            <w:vAlign w:val="center"/>
          </w:tcPr>
          <w:p w14:paraId="0138E0F6" w14:textId="1D8E3DD0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本日檔案序號</w:t>
            </w:r>
          </w:p>
        </w:tc>
        <w:tc>
          <w:tcPr>
            <w:tcW w:w="923" w:type="dxa"/>
            <w:vAlign w:val="center"/>
          </w:tcPr>
          <w:p w14:paraId="7E1AE274" w14:textId="39C9228B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1672" w:type="dxa"/>
            <w:vAlign w:val="center"/>
          </w:tcPr>
          <w:p w14:paraId="686E78F8" w14:textId="31AE173A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9</w:t>
            </w:r>
            <w:r w:rsidRPr="00CE3D0E">
              <w:rPr>
                <w:rFonts w:ascii="標楷體" w:hAnsi="標楷體"/>
              </w:rPr>
              <w:t>9</w:t>
            </w:r>
          </w:p>
        </w:tc>
        <w:tc>
          <w:tcPr>
            <w:tcW w:w="4343" w:type="dxa"/>
            <w:vAlign w:val="center"/>
          </w:tcPr>
          <w:p w14:paraId="7123BEFF" w14:textId="51F11DF1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“01”</w:t>
            </w:r>
          </w:p>
        </w:tc>
      </w:tr>
      <w:tr w:rsidR="009F5E08" w:rsidRPr="003B4F69" w14:paraId="26EF5ED7" w14:textId="77777777" w:rsidTr="00CC4ED0">
        <w:tc>
          <w:tcPr>
            <w:tcW w:w="457" w:type="dxa"/>
            <w:vAlign w:val="center"/>
          </w:tcPr>
          <w:p w14:paraId="0FF40382" w14:textId="735EE6A5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2492" w:type="dxa"/>
            <w:vAlign w:val="center"/>
          </w:tcPr>
          <w:p w14:paraId="1F375DE8" w14:textId="3E7BB4A7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2A1A524B" w14:textId="45C5454C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0</w:t>
            </w:r>
          </w:p>
        </w:tc>
        <w:tc>
          <w:tcPr>
            <w:tcW w:w="1672" w:type="dxa"/>
            <w:vAlign w:val="center"/>
          </w:tcPr>
          <w:p w14:paraId="4ED3C5E3" w14:textId="77777777" w:rsidR="009F5E08" w:rsidRPr="001E5531" w:rsidRDefault="009F5E08" w:rsidP="009F5E08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D5B699C" w14:textId="70BD7B3E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9F5E08" w:rsidRPr="003B4F69" w14:paraId="26220ABA" w14:textId="77777777" w:rsidTr="00CC4ED0">
        <w:tc>
          <w:tcPr>
            <w:tcW w:w="457" w:type="dxa"/>
            <w:vAlign w:val="center"/>
          </w:tcPr>
          <w:p w14:paraId="4816176D" w14:textId="4F7F1A36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7</w:t>
            </w:r>
          </w:p>
        </w:tc>
        <w:tc>
          <w:tcPr>
            <w:tcW w:w="2492" w:type="dxa"/>
            <w:vAlign w:val="center"/>
          </w:tcPr>
          <w:p w14:paraId="128D88B7" w14:textId="6D67F69C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聯絡電話</w:t>
            </w:r>
          </w:p>
        </w:tc>
        <w:tc>
          <w:tcPr>
            <w:tcW w:w="923" w:type="dxa"/>
            <w:vAlign w:val="center"/>
          </w:tcPr>
          <w:p w14:paraId="5AC29F55" w14:textId="0D315C94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1672" w:type="dxa"/>
            <w:vAlign w:val="center"/>
          </w:tcPr>
          <w:p w14:paraId="77676B53" w14:textId="77777777" w:rsidR="009F5E08" w:rsidRPr="001E5531" w:rsidRDefault="009F5E08" w:rsidP="009F5E08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558D3B1F" w14:textId="1608A75C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“02-2389xxxx#xxxx”</w:t>
            </w:r>
          </w:p>
        </w:tc>
      </w:tr>
      <w:tr w:rsidR="009F5E08" w:rsidRPr="003B4F69" w14:paraId="3BBDFEC6" w14:textId="77777777" w:rsidTr="00CC4ED0">
        <w:tc>
          <w:tcPr>
            <w:tcW w:w="457" w:type="dxa"/>
            <w:vAlign w:val="center"/>
          </w:tcPr>
          <w:p w14:paraId="03023BB8" w14:textId="422521D2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2492" w:type="dxa"/>
            <w:vAlign w:val="center"/>
          </w:tcPr>
          <w:p w14:paraId="07B9B386" w14:textId="2E23B382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聯絡人</w:t>
            </w:r>
            <w:r>
              <w:rPr>
                <w:rFonts w:ascii="標楷體" w:hAnsi="標楷體" w:hint="eastAsia"/>
              </w:rPr>
              <w:t>資訊或</w:t>
            </w:r>
            <w:r w:rsidRPr="00CE3D0E">
              <w:rPr>
                <w:rFonts w:ascii="標楷體" w:hAnsi="標楷體" w:hint="eastAsia"/>
              </w:rPr>
              <w:t>訊息</w:t>
            </w:r>
          </w:p>
        </w:tc>
        <w:tc>
          <w:tcPr>
            <w:tcW w:w="923" w:type="dxa"/>
            <w:vAlign w:val="center"/>
          </w:tcPr>
          <w:p w14:paraId="7A28DF90" w14:textId="6383F664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672" w:type="dxa"/>
            <w:vAlign w:val="center"/>
          </w:tcPr>
          <w:p w14:paraId="0D159DE1" w14:textId="77777777" w:rsidR="009F5E08" w:rsidRPr="001E5531" w:rsidRDefault="009F5E08" w:rsidP="009F5E08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11566DC6" w14:textId="3186EC44" w:rsidR="009F5E08" w:rsidRPr="001E5531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</w:t>
            </w:r>
            <w:r w:rsidRPr="00277649">
              <w:rPr>
                <w:rFonts w:ascii="標楷體" w:hAnsi="標楷體" w:hint="eastAsia"/>
              </w:rPr>
              <w:t>審查單位聯絡人－許</w:t>
            </w:r>
            <w:r w:rsidRPr="00CE3D0E">
              <w:rPr>
                <w:rFonts w:ascii="標楷體" w:hAnsi="標楷體" w:hint="eastAsia"/>
              </w:rPr>
              <w:t>ＸＸ</w:t>
            </w:r>
            <w:r w:rsidRPr="00CE3D0E">
              <w:rPr>
                <w:rFonts w:ascii="標楷體" w:hAnsi="標楷體"/>
              </w:rPr>
              <w:t>”</w:t>
            </w:r>
          </w:p>
        </w:tc>
      </w:tr>
      <w:tr w:rsidR="009F5E08" w:rsidRPr="003B4F69" w14:paraId="18F914D8" w14:textId="77777777" w:rsidTr="00CC4ED0">
        <w:tc>
          <w:tcPr>
            <w:tcW w:w="457" w:type="dxa"/>
            <w:vAlign w:val="center"/>
          </w:tcPr>
          <w:p w14:paraId="0690F821" w14:textId="08A82FD2" w:rsidR="009F5E08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2492" w:type="dxa"/>
            <w:vAlign w:val="center"/>
          </w:tcPr>
          <w:p w14:paraId="028BB7EC" w14:textId="6E7E52D1" w:rsidR="009F5E08" w:rsidRPr="00CE3D0E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451B9979" w14:textId="3CE27443" w:rsidR="009F5E08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9</w:t>
            </w:r>
          </w:p>
        </w:tc>
        <w:tc>
          <w:tcPr>
            <w:tcW w:w="1672" w:type="dxa"/>
            <w:vAlign w:val="center"/>
          </w:tcPr>
          <w:p w14:paraId="4EDB8E66" w14:textId="77777777" w:rsidR="009F5E08" w:rsidRPr="001E5531" w:rsidRDefault="009F5E08" w:rsidP="009F5E08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57F2CEEC" w14:textId="5E2CC6BB" w:rsidR="009F5E08" w:rsidRPr="00CE3D0E" w:rsidRDefault="009F5E08" w:rsidP="009F5E08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</w:tbl>
    <w:p w14:paraId="02E3D477" w14:textId="71688E0A" w:rsidR="001E12C3" w:rsidRDefault="001E12C3" w:rsidP="001E12C3">
      <w:pPr>
        <w:ind w:left="1440"/>
      </w:pPr>
    </w:p>
    <w:p w14:paraId="47939888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明細</w:t>
      </w:r>
      <w:r w:rsidRPr="003B4F69"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3"/>
        <w:gridCol w:w="888"/>
        <w:gridCol w:w="1896"/>
        <w:gridCol w:w="4253"/>
      </w:tblGrid>
      <w:tr w:rsidR="001E12C3" w:rsidRPr="003B4F69" w14:paraId="2EE70459" w14:textId="77777777" w:rsidTr="00130198">
        <w:tc>
          <w:tcPr>
            <w:tcW w:w="457" w:type="dxa"/>
            <w:vAlign w:val="center"/>
          </w:tcPr>
          <w:p w14:paraId="044F7C2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lastRenderedPageBreak/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3" w:type="dxa"/>
            <w:vAlign w:val="center"/>
          </w:tcPr>
          <w:p w14:paraId="785B1A2A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88" w:type="dxa"/>
            <w:vAlign w:val="center"/>
          </w:tcPr>
          <w:p w14:paraId="5A07C554" w14:textId="0A736DA0" w:rsidR="001E12C3" w:rsidRPr="003B4F69" w:rsidRDefault="001E12C3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896" w:type="dxa"/>
            <w:vAlign w:val="center"/>
          </w:tcPr>
          <w:p w14:paraId="7729FBF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53" w:type="dxa"/>
            <w:vAlign w:val="center"/>
          </w:tcPr>
          <w:p w14:paraId="20B3DB0B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C665B5" w:rsidRPr="003B4F69" w14:paraId="6D9295B8" w14:textId="77777777" w:rsidTr="00130198">
        <w:tc>
          <w:tcPr>
            <w:tcW w:w="457" w:type="dxa"/>
            <w:vAlign w:val="center"/>
          </w:tcPr>
          <w:p w14:paraId="6F9E8B84" w14:textId="46D7B488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3" w:type="dxa"/>
            <w:vAlign w:val="center"/>
          </w:tcPr>
          <w:p w14:paraId="305B4835" w14:textId="44EFB744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資料別</w:t>
            </w:r>
          </w:p>
        </w:tc>
        <w:tc>
          <w:tcPr>
            <w:tcW w:w="888" w:type="dxa"/>
            <w:vAlign w:val="center"/>
          </w:tcPr>
          <w:p w14:paraId="38EDD978" w14:textId="03D1DA34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896" w:type="dxa"/>
            <w:vAlign w:val="center"/>
          </w:tcPr>
          <w:p w14:paraId="17BC9D9F" w14:textId="77777777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543CB431" w14:textId="3A3EE98B" w:rsidR="00C665B5" w:rsidRDefault="00C665B5" w:rsidP="00C665B5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/>
              </w:rPr>
              <w:t>"9</w:t>
            </w:r>
            <w:r w:rsidR="00130198">
              <w:rPr>
                <w:rFonts w:ascii="標楷體" w:hAnsi="標楷體" w:hint="eastAsia"/>
              </w:rPr>
              <w:t>5</w:t>
            </w:r>
            <w:r w:rsidRPr="007217B4">
              <w:rPr>
                <w:rFonts w:ascii="標楷體" w:hAnsi="標楷體"/>
              </w:rPr>
              <w:t>"</w:t>
            </w:r>
          </w:p>
          <w:p w14:paraId="39F7AC1D" w14:textId="06736398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</w:t>
            </w:r>
            <w:r w:rsidR="00A45645">
              <w:rPr>
                <w:rFonts w:ascii="標楷體" w:hAnsi="標楷體"/>
              </w:rPr>
              <w:t>096</w:t>
            </w:r>
            <w:r w:rsidRPr="006C50C3">
              <w:rPr>
                <w:rFonts w:ascii="標楷體" w:hAnsi="標楷體"/>
              </w:rPr>
              <w:t>.DataType</w:t>
            </w:r>
          </w:p>
        </w:tc>
      </w:tr>
      <w:tr w:rsidR="00C665B5" w:rsidRPr="003B4F69" w14:paraId="7DA9F452" w14:textId="77777777" w:rsidTr="00130198">
        <w:tc>
          <w:tcPr>
            <w:tcW w:w="457" w:type="dxa"/>
            <w:vAlign w:val="center"/>
          </w:tcPr>
          <w:p w14:paraId="2B86B519" w14:textId="48CEAF64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3" w:type="dxa"/>
            <w:vAlign w:val="center"/>
          </w:tcPr>
          <w:p w14:paraId="69DE404B" w14:textId="3F7C35BB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總行代號</w:t>
            </w:r>
          </w:p>
        </w:tc>
        <w:tc>
          <w:tcPr>
            <w:tcW w:w="888" w:type="dxa"/>
            <w:vAlign w:val="center"/>
          </w:tcPr>
          <w:p w14:paraId="0E5570A4" w14:textId="21765596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896" w:type="dxa"/>
            <w:vAlign w:val="center"/>
          </w:tcPr>
          <w:p w14:paraId="7ECEEC8F" w14:textId="4574F9A2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22C0701C" w14:textId="77777777" w:rsidR="00C665B5" w:rsidRDefault="00C665B5" w:rsidP="00C665B5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/>
              </w:rPr>
              <w:t>"</w:t>
            </w:r>
            <w:r>
              <w:rPr>
                <w:rFonts w:ascii="標楷體" w:hAnsi="標楷體"/>
              </w:rPr>
              <w:t>458</w:t>
            </w:r>
            <w:r w:rsidRPr="007217B4">
              <w:rPr>
                <w:rFonts w:ascii="標楷體" w:hAnsi="標楷體"/>
              </w:rPr>
              <w:t>"</w:t>
            </w:r>
          </w:p>
          <w:p w14:paraId="635637DD" w14:textId="57D0F71A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</w:t>
            </w:r>
            <w:r w:rsidR="00A45645">
              <w:rPr>
                <w:rFonts w:ascii="標楷體" w:hAnsi="標楷體"/>
              </w:rPr>
              <w:t>096</w:t>
            </w:r>
            <w:r w:rsidRPr="006C50C3">
              <w:rPr>
                <w:rFonts w:ascii="標楷體" w:hAnsi="標楷體"/>
              </w:rPr>
              <w:t>.BankItem</w:t>
            </w:r>
          </w:p>
        </w:tc>
      </w:tr>
      <w:tr w:rsidR="00C665B5" w:rsidRPr="003B4F69" w14:paraId="186FC7C9" w14:textId="77777777" w:rsidTr="00130198">
        <w:tc>
          <w:tcPr>
            <w:tcW w:w="457" w:type="dxa"/>
            <w:vAlign w:val="center"/>
          </w:tcPr>
          <w:p w14:paraId="7C0EE239" w14:textId="328E0916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393" w:type="dxa"/>
            <w:vAlign w:val="center"/>
          </w:tcPr>
          <w:p w14:paraId="6209AF66" w14:textId="1511E883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分行代號</w:t>
            </w:r>
          </w:p>
        </w:tc>
        <w:tc>
          <w:tcPr>
            <w:tcW w:w="888" w:type="dxa"/>
            <w:vAlign w:val="center"/>
          </w:tcPr>
          <w:p w14:paraId="289ABE4A" w14:textId="1EF9D8E2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896" w:type="dxa"/>
            <w:vAlign w:val="center"/>
          </w:tcPr>
          <w:p w14:paraId="5382D561" w14:textId="27085072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112EDC84" w14:textId="77777777" w:rsidR="00C665B5" w:rsidRDefault="00C665B5" w:rsidP="00C665B5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/>
              </w:rPr>
              <w:t>"</w:t>
            </w:r>
            <w:r>
              <w:rPr>
                <w:rFonts w:ascii="標楷體" w:hAnsi="標楷體"/>
              </w:rPr>
              <w:t>0001</w:t>
            </w:r>
            <w:r w:rsidRPr="007217B4">
              <w:rPr>
                <w:rFonts w:ascii="標楷體" w:hAnsi="標楷體"/>
              </w:rPr>
              <w:t>"</w:t>
            </w:r>
          </w:p>
          <w:p w14:paraId="5D40C26D" w14:textId="7358019F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</w:t>
            </w:r>
            <w:r w:rsidR="00A45645">
              <w:rPr>
                <w:rFonts w:ascii="標楷體" w:hAnsi="標楷體"/>
              </w:rPr>
              <w:t>096</w:t>
            </w:r>
            <w:r w:rsidRPr="006C50C3">
              <w:rPr>
                <w:rFonts w:ascii="標楷體" w:hAnsi="標楷體"/>
              </w:rPr>
              <w:t>.BranchItem</w:t>
            </w:r>
          </w:p>
        </w:tc>
      </w:tr>
      <w:tr w:rsidR="00C665B5" w:rsidRPr="003B4F69" w14:paraId="476992BD" w14:textId="77777777" w:rsidTr="00130198">
        <w:tc>
          <w:tcPr>
            <w:tcW w:w="457" w:type="dxa"/>
            <w:vAlign w:val="center"/>
          </w:tcPr>
          <w:p w14:paraId="13502AFC" w14:textId="674E383A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2393" w:type="dxa"/>
            <w:vAlign w:val="center"/>
          </w:tcPr>
          <w:p w14:paraId="058DCB89" w14:textId="105373CA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888" w:type="dxa"/>
            <w:vAlign w:val="center"/>
          </w:tcPr>
          <w:p w14:paraId="2BC5ECE9" w14:textId="155C68B8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896" w:type="dxa"/>
            <w:vAlign w:val="center"/>
          </w:tcPr>
          <w:p w14:paraId="631E6B94" w14:textId="77777777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2111EACE" w14:textId="36A6264F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/>
              </w:rPr>
              <w:t>JcicB</w:t>
            </w:r>
            <w:r w:rsidR="00A45645">
              <w:rPr>
                <w:rFonts w:ascii="標楷體" w:hAnsi="標楷體"/>
              </w:rPr>
              <w:t>096</w:t>
            </w:r>
            <w:r w:rsidRPr="00027D54">
              <w:rPr>
                <w:rFonts w:ascii="標楷體" w:hAnsi="標楷體"/>
              </w:rPr>
              <w:t>.Filler4</w:t>
            </w:r>
          </w:p>
        </w:tc>
      </w:tr>
      <w:tr w:rsidR="009F5E08" w:rsidRPr="003B4F69" w14:paraId="2285808F" w14:textId="77777777" w:rsidTr="00130198">
        <w:tc>
          <w:tcPr>
            <w:tcW w:w="457" w:type="dxa"/>
            <w:vAlign w:val="center"/>
          </w:tcPr>
          <w:p w14:paraId="382F3573" w14:textId="7CE28C0E" w:rsidR="009F5E08" w:rsidRPr="001E5531" w:rsidRDefault="009F5E08" w:rsidP="009F5E0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393" w:type="dxa"/>
            <w:vAlign w:val="center"/>
          </w:tcPr>
          <w:p w14:paraId="06225FFC" w14:textId="2E328806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擔保品控制編碼</w:t>
            </w:r>
          </w:p>
        </w:tc>
        <w:tc>
          <w:tcPr>
            <w:tcW w:w="888" w:type="dxa"/>
            <w:vAlign w:val="center"/>
          </w:tcPr>
          <w:p w14:paraId="6FC90CE7" w14:textId="01F523C8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50</w:t>
            </w:r>
          </w:p>
        </w:tc>
        <w:tc>
          <w:tcPr>
            <w:tcW w:w="1896" w:type="dxa"/>
            <w:vAlign w:val="center"/>
          </w:tcPr>
          <w:p w14:paraId="0F00E944" w14:textId="77777777" w:rsidR="009F5E08" w:rsidRPr="001E5531" w:rsidRDefault="009F5E08" w:rsidP="009F5E08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3101862F" w14:textId="71137965" w:rsidR="009F5E08" w:rsidRPr="001E5531" w:rsidRDefault="009F5E08" w:rsidP="009F5E08">
            <w:pPr>
              <w:rPr>
                <w:rFonts w:ascii="標楷體" w:hAnsi="標楷體"/>
              </w:rPr>
            </w:pPr>
            <w:r w:rsidRPr="003F5299">
              <w:rPr>
                <w:rFonts w:ascii="標楷體" w:hAnsi="標楷體"/>
              </w:rPr>
              <w:t>JcicB096.ClActNo</w:t>
            </w:r>
          </w:p>
        </w:tc>
      </w:tr>
      <w:tr w:rsidR="009F5E08" w:rsidRPr="003B4F69" w14:paraId="12F29B55" w14:textId="77777777" w:rsidTr="00130198">
        <w:tc>
          <w:tcPr>
            <w:tcW w:w="457" w:type="dxa"/>
            <w:vAlign w:val="center"/>
          </w:tcPr>
          <w:p w14:paraId="76A1AC5D" w14:textId="27F26165" w:rsidR="009F5E08" w:rsidRPr="001E5531" w:rsidRDefault="009F5E08" w:rsidP="009F5E0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393" w:type="dxa"/>
            <w:vAlign w:val="center"/>
          </w:tcPr>
          <w:p w14:paraId="335E5164" w14:textId="0CC2AF9A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擔保品所有權人或代表人IDN/BAN</w:t>
            </w:r>
          </w:p>
        </w:tc>
        <w:tc>
          <w:tcPr>
            <w:tcW w:w="888" w:type="dxa"/>
            <w:vAlign w:val="center"/>
          </w:tcPr>
          <w:p w14:paraId="4465287E" w14:textId="1A1EB71B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896" w:type="dxa"/>
            <w:vAlign w:val="center"/>
          </w:tcPr>
          <w:p w14:paraId="77CF4854" w14:textId="3A70EFB9" w:rsidR="009F5E08" w:rsidRPr="001E5531" w:rsidRDefault="009F5E08" w:rsidP="009F5E08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6616C78F" w14:textId="2421BB4E" w:rsidR="009F5E08" w:rsidRPr="001E5531" w:rsidRDefault="009F5E08" w:rsidP="009F5E08">
            <w:pPr>
              <w:rPr>
                <w:rFonts w:ascii="標楷體" w:hAnsi="標楷體"/>
              </w:rPr>
            </w:pPr>
            <w:r w:rsidRPr="003F5299">
              <w:rPr>
                <w:rFonts w:ascii="標楷體" w:hAnsi="標楷體"/>
              </w:rPr>
              <w:t>JcicB096.OwnerId</w:t>
            </w:r>
          </w:p>
        </w:tc>
      </w:tr>
      <w:tr w:rsidR="009F5E08" w:rsidRPr="003B4F69" w14:paraId="5BC67A96" w14:textId="77777777" w:rsidTr="00130198">
        <w:tc>
          <w:tcPr>
            <w:tcW w:w="457" w:type="dxa"/>
            <w:vAlign w:val="center"/>
          </w:tcPr>
          <w:p w14:paraId="003DD251" w14:textId="2BA97CF0" w:rsidR="009F5E08" w:rsidRPr="001E5531" w:rsidRDefault="009F5E08" w:rsidP="009F5E0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393" w:type="dxa"/>
            <w:vAlign w:val="center"/>
          </w:tcPr>
          <w:p w14:paraId="5EBA1702" w14:textId="616C2BDF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縣市別</w:t>
            </w:r>
          </w:p>
        </w:tc>
        <w:tc>
          <w:tcPr>
            <w:tcW w:w="888" w:type="dxa"/>
            <w:vAlign w:val="center"/>
          </w:tcPr>
          <w:p w14:paraId="2411A0AA" w14:textId="4BAC26BB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896" w:type="dxa"/>
            <w:vAlign w:val="center"/>
          </w:tcPr>
          <w:p w14:paraId="534D6210" w14:textId="77777777" w:rsidR="009F5E08" w:rsidRPr="001E5531" w:rsidRDefault="009F5E08" w:rsidP="009F5E08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5AB7E484" w14:textId="6932559F" w:rsidR="009F5E08" w:rsidRPr="001E5531" w:rsidRDefault="009F5E08" w:rsidP="009F5E08">
            <w:pPr>
              <w:rPr>
                <w:rFonts w:ascii="標楷體" w:hAnsi="標楷體"/>
              </w:rPr>
            </w:pPr>
            <w:r w:rsidRPr="003F5299">
              <w:rPr>
                <w:rFonts w:ascii="標楷體" w:hAnsi="標楷體"/>
              </w:rPr>
              <w:t>JcicB096.CityJCICCode</w:t>
            </w:r>
          </w:p>
        </w:tc>
      </w:tr>
      <w:tr w:rsidR="009F5E08" w:rsidRPr="003B4F69" w14:paraId="1D9082F5" w14:textId="77777777" w:rsidTr="00130198">
        <w:tc>
          <w:tcPr>
            <w:tcW w:w="457" w:type="dxa"/>
            <w:vAlign w:val="center"/>
          </w:tcPr>
          <w:p w14:paraId="6859B624" w14:textId="2BAB9270" w:rsidR="009F5E08" w:rsidRPr="001E5531" w:rsidRDefault="009F5E08" w:rsidP="009F5E0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2393" w:type="dxa"/>
            <w:vAlign w:val="center"/>
          </w:tcPr>
          <w:p w14:paraId="54AD6143" w14:textId="18D7342D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鄉鎮市區別</w:t>
            </w:r>
          </w:p>
        </w:tc>
        <w:tc>
          <w:tcPr>
            <w:tcW w:w="888" w:type="dxa"/>
            <w:vAlign w:val="center"/>
          </w:tcPr>
          <w:p w14:paraId="1A792D8B" w14:textId="03A8E275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896" w:type="dxa"/>
            <w:vAlign w:val="center"/>
          </w:tcPr>
          <w:p w14:paraId="35D4FE0C" w14:textId="1C49C80B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</w:t>
            </w:r>
          </w:p>
        </w:tc>
        <w:tc>
          <w:tcPr>
            <w:tcW w:w="4253" w:type="dxa"/>
            <w:vAlign w:val="center"/>
          </w:tcPr>
          <w:p w14:paraId="4722CFF3" w14:textId="77917715" w:rsidR="009F5E08" w:rsidRPr="001E5531" w:rsidRDefault="009F5E08" w:rsidP="009F5E08">
            <w:pPr>
              <w:rPr>
                <w:rFonts w:ascii="標楷體" w:hAnsi="標楷體"/>
              </w:rPr>
            </w:pPr>
            <w:r w:rsidRPr="003F5299">
              <w:rPr>
                <w:rFonts w:ascii="標楷體" w:hAnsi="標楷體"/>
              </w:rPr>
              <w:t>JcicB096.AreaJCICCode</w:t>
            </w:r>
          </w:p>
        </w:tc>
      </w:tr>
      <w:tr w:rsidR="009F5E08" w:rsidRPr="003B4F69" w14:paraId="0C38EEB8" w14:textId="77777777" w:rsidTr="00130198">
        <w:tc>
          <w:tcPr>
            <w:tcW w:w="457" w:type="dxa"/>
            <w:vAlign w:val="center"/>
          </w:tcPr>
          <w:p w14:paraId="4BFCB723" w14:textId="70610966" w:rsidR="009F5E08" w:rsidRPr="001E5531" w:rsidRDefault="009F5E08" w:rsidP="009F5E0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2393" w:type="dxa"/>
            <w:vAlign w:val="center"/>
          </w:tcPr>
          <w:p w14:paraId="390A9427" w14:textId="65A4F105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段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標楷體" w:hAnsi="標楷體" w:hint="eastAsia"/>
                <w:color w:val="000000"/>
              </w:rPr>
              <w:t>小段號</w:t>
            </w:r>
          </w:p>
        </w:tc>
        <w:tc>
          <w:tcPr>
            <w:tcW w:w="888" w:type="dxa"/>
            <w:vAlign w:val="center"/>
          </w:tcPr>
          <w:p w14:paraId="65E27F39" w14:textId="5CF7AA9E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896" w:type="dxa"/>
            <w:vAlign w:val="center"/>
          </w:tcPr>
          <w:p w14:paraId="17158F00" w14:textId="0A728563" w:rsidR="009F5E08" w:rsidRPr="001E5531" w:rsidRDefault="009F5E08" w:rsidP="009F5E08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311BA295" w14:textId="10E85480" w:rsidR="009F5E08" w:rsidRPr="001E5531" w:rsidRDefault="009F5E08" w:rsidP="009F5E08">
            <w:pPr>
              <w:rPr>
                <w:rFonts w:ascii="標楷體" w:hAnsi="標楷體"/>
              </w:rPr>
            </w:pPr>
            <w:r w:rsidRPr="003F5299">
              <w:rPr>
                <w:rFonts w:ascii="標楷體" w:hAnsi="標楷體"/>
              </w:rPr>
              <w:t>JcicB096.IrCode</w:t>
            </w:r>
          </w:p>
        </w:tc>
      </w:tr>
      <w:tr w:rsidR="009F5E08" w:rsidRPr="003B4F69" w14:paraId="4D7A987A" w14:textId="77777777" w:rsidTr="00130198">
        <w:tc>
          <w:tcPr>
            <w:tcW w:w="457" w:type="dxa"/>
            <w:vAlign w:val="center"/>
          </w:tcPr>
          <w:p w14:paraId="4CE3D9EB" w14:textId="34538895" w:rsidR="009F5E08" w:rsidRPr="001E5531" w:rsidRDefault="009F5E08" w:rsidP="009F5E0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2393" w:type="dxa"/>
            <w:vAlign w:val="center"/>
          </w:tcPr>
          <w:p w14:paraId="5C2BDF4E" w14:textId="2805ABBB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地號-前四碼</w:t>
            </w:r>
          </w:p>
        </w:tc>
        <w:tc>
          <w:tcPr>
            <w:tcW w:w="888" w:type="dxa"/>
            <w:vAlign w:val="center"/>
          </w:tcPr>
          <w:p w14:paraId="1A22A72D" w14:textId="35D65CE5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896" w:type="dxa"/>
            <w:vAlign w:val="center"/>
          </w:tcPr>
          <w:p w14:paraId="3E743C25" w14:textId="245FFB84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</w:t>
            </w:r>
          </w:p>
        </w:tc>
        <w:tc>
          <w:tcPr>
            <w:tcW w:w="4253" w:type="dxa"/>
            <w:vAlign w:val="center"/>
          </w:tcPr>
          <w:p w14:paraId="47ACDBD7" w14:textId="79F682B2" w:rsidR="009F5E08" w:rsidRPr="001E5531" w:rsidRDefault="009F5E08" w:rsidP="009F5E08">
            <w:pPr>
              <w:rPr>
                <w:rFonts w:ascii="標楷體" w:hAnsi="標楷體"/>
              </w:rPr>
            </w:pPr>
            <w:r w:rsidRPr="003F5299">
              <w:rPr>
                <w:rFonts w:ascii="標楷體" w:hAnsi="標楷體"/>
              </w:rPr>
              <w:t>JcicB096.LandNo1</w:t>
            </w:r>
          </w:p>
        </w:tc>
      </w:tr>
      <w:tr w:rsidR="009F5E08" w:rsidRPr="003B4F69" w14:paraId="25BEBAF3" w14:textId="77777777" w:rsidTr="00130198">
        <w:tc>
          <w:tcPr>
            <w:tcW w:w="457" w:type="dxa"/>
            <w:vAlign w:val="center"/>
          </w:tcPr>
          <w:p w14:paraId="73386432" w14:textId="76498EAB" w:rsidR="009F5E08" w:rsidRPr="001E5531" w:rsidRDefault="009F5E08" w:rsidP="009F5E0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11</w:t>
            </w:r>
          </w:p>
        </w:tc>
        <w:tc>
          <w:tcPr>
            <w:tcW w:w="2393" w:type="dxa"/>
            <w:vAlign w:val="center"/>
          </w:tcPr>
          <w:p w14:paraId="5568D73C" w14:textId="1C0FD41A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地號-後四碼</w:t>
            </w:r>
          </w:p>
        </w:tc>
        <w:tc>
          <w:tcPr>
            <w:tcW w:w="888" w:type="dxa"/>
            <w:vAlign w:val="center"/>
          </w:tcPr>
          <w:p w14:paraId="3216096A" w14:textId="4E5F1CE0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896" w:type="dxa"/>
            <w:vAlign w:val="center"/>
          </w:tcPr>
          <w:p w14:paraId="12740193" w14:textId="05CEFC4B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</w:t>
            </w:r>
          </w:p>
        </w:tc>
        <w:tc>
          <w:tcPr>
            <w:tcW w:w="4253" w:type="dxa"/>
            <w:vAlign w:val="center"/>
          </w:tcPr>
          <w:p w14:paraId="01228E6E" w14:textId="625B6A47" w:rsidR="009F5E08" w:rsidRPr="001E5531" w:rsidRDefault="009F5E08" w:rsidP="009F5E08">
            <w:pPr>
              <w:rPr>
                <w:rFonts w:ascii="標楷體" w:hAnsi="標楷體"/>
              </w:rPr>
            </w:pPr>
            <w:r w:rsidRPr="003F5299">
              <w:rPr>
                <w:rFonts w:ascii="標楷體" w:hAnsi="標楷體"/>
              </w:rPr>
              <w:t>JcicB096.LandNo2</w:t>
            </w:r>
          </w:p>
        </w:tc>
      </w:tr>
      <w:tr w:rsidR="009F5E08" w:rsidRPr="003B4F69" w14:paraId="757AFAB6" w14:textId="77777777" w:rsidTr="00130198">
        <w:tc>
          <w:tcPr>
            <w:tcW w:w="457" w:type="dxa"/>
            <w:vAlign w:val="center"/>
          </w:tcPr>
          <w:p w14:paraId="2116BD78" w14:textId="0382D663" w:rsidR="009F5E08" w:rsidRPr="001E5531" w:rsidRDefault="009F5E08" w:rsidP="009F5E0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12</w:t>
            </w:r>
          </w:p>
        </w:tc>
        <w:tc>
          <w:tcPr>
            <w:tcW w:w="2393" w:type="dxa"/>
            <w:vAlign w:val="center"/>
          </w:tcPr>
          <w:p w14:paraId="006F64A0" w14:textId="3CD934CD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地目</w:t>
            </w:r>
          </w:p>
        </w:tc>
        <w:tc>
          <w:tcPr>
            <w:tcW w:w="888" w:type="dxa"/>
            <w:vAlign w:val="center"/>
          </w:tcPr>
          <w:p w14:paraId="4C73F68C" w14:textId="5C17144F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896" w:type="dxa"/>
            <w:vAlign w:val="center"/>
          </w:tcPr>
          <w:p w14:paraId="17C645B2" w14:textId="4DD1E188" w:rsidR="009F5E08" w:rsidRPr="001E5531" w:rsidRDefault="009F5E08" w:rsidP="009F5E08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5AE099D9" w14:textId="604D2D1D" w:rsidR="009F5E08" w:rsidRPr="001E5531" w:rsidRDefault="009F5E08" w:rsidP="009F5E08">
            <w:pPr>
              <w:rPr>
                <w:rFonts w:ascii="標楷體" w:hAnsi="標楷體"/>
              </w:rPr>
            </w:pPr>
            <w:r w:rsidRPr="003F5299">
              <w:rPr>
                <w:rFonts w:ascii="標楷體" w:hAnsi="標楷體"/>
              </w:rPr>
              <w:t>JcicB096.LandCode</w:t>
            </w:r>
          </w:p>
        </w:tc>
      </w:tr>
      <w:tr w:rsidR="009F5E08" w:rsidRPr="003B4F69" w14:paraId="6682EEC6" w14:textId="77777777" w:rsidTr="00130198">
        <w:tc>
          <w:tcPr>
            <w:tcW w:w="457" w:type="dxa"/>
            <w:vAlign w:val="center"/>
          </w:tcPr>
          <w:p w14:paraId="09F11301" w14:textId="19ABD286" w:rsidR="009F5E08" w:rsidRPr="001E5531" w:rsidRDefault="009F5E08" w:rsidP="009F5E0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13</w:t>
            </w:r>
          </w:p>
        </w:tc>
        <w:tc>
          <w:tcPr>
            <w:tcW w:w="2393" w:type="dxa"/>
            <w:vAlign w:val="center"/>
          </w:tcPr>
          <w:p w14:paraId="0072BCA6" w14:textId="2BC50370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面積</w:t>
            </w:r>
          </w:p>
        </w:tc>
        <w:tc>
          <w:tcPr>
            <w:tcW w:w="888" w:type="dxa"/>
            <w:vAlign w:val="center"/>
          </w:tcPr>
          <w:p w14:paraId="4CBBD105" w14:textId="68FF7FE7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896" w:type="dxa"/>
            <w:vAlign w:val="center"/>
          </w:tcPr>
          <w:p w14:paraId="5C4E86CE" w14:textId="302E7E20" w:rsidR="009F5E08" w:rsidRPr="001E5531" w:rsidRDefault="00683C6E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9999999.99</w:t>
            </w:r>
          </w:p>
        </w:tc>
        <w:tc>
          <w:tcPr>
            <w:tcW w:w="4253" w:type="dxa"/>
            <w:vAlign w:val="center"/>
          </w:tcPr>
          <w:p w14:paraId="0AFAEBBD" w14:textId="1C09EF20" w:rsidR="00AB449C" w:rsidRDefault="00AB449C" w:rsidP="009F5E08">
            <w:pPr>
              <w:rPr>
                <w:rFonts w:ascii="標楷體" w:hAnsi="標楷體"/>
              </w:rPr>
            </w:pPr>
            <w:r w:rsidRPr="00AB449C">
              <w:rPr>
                <w:rFonts w:ascii="標楷體" w:hAnsi="標楷體" w:hint="eastAsia"/>
              </w:rPr>
              <w:t>右靠左補0，單位:平方公尺，填至小數點2位</w:t>
            </w:r>
          </w:p>
          <w:p w14:paraId="4B9677E8" w14:textId="3839583D" w:rsidR="009F5E08" w:rsidRPr="001E5531" w:rsidRDefault="009F5E08" w:rsidP="009F5E08">
            <w:pPr>
              <w:rPr>
                <w:rFonts w:ascii="標楷體" w:hAnsi="標楷體"/>
              </w:rPr>
            </w:pPr>
            <w:r w:rsidRPr="003F5299">
              <w:rPr>
                <w:rFonts w:ascii="標楷體" w:hAnsi="標楷體"/>
              </w:rPr>
              <w:t>JcicB096.Area</w:t>
            </w:r>
          </w:p>
        </w:tc>
      </w:tr>
      <w:tr w:rsidR="009F5E08" w:rsidRPr="003B4F69" w14:paraId="728B58E9" w14:textId="77777777" w:rsidTr="00130198">
        <w:tc>
          <w:tcPr>
            <w:tcW w:w="457" w:type="dxa"/>
            <w:vAlign w:val="center"/>
          </w:tcPr>
          <w:p w14:paraId="480F068F" w14:textId="403D0120" w:rsidR="009F5E08" w:rsidRPr="001E5531" w:rsidRDefault="009F5E08" w:rsidP="009F5E0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14</w:t>
            </w:r>
          </w:p>
        </w:tc>
        <w:tc>
          <w:tcPr>
            <w:tcW w:w="2393" w:type="dxa"/>
            <w:vAlign w:val="center"/>
          </w:tcPr>
          <w:p w14:paraId="037B739F" w14:textId="572D83AD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使用分區</w:t>
            </w:r>
          </w:p>
        </w:tc>
        <w:tc>
          <w:tcPr>
            <w:tcW w:w="888" w:type="dxa"/>
            <w:vAlign w:val="center"/>
          </w:tcPr>
          <w:p w14:paraId="320F3BCE" w14:textId="02508368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896" w:type="dxa"/>
            <w:vAlign w:val="center"/>
          </w:tcPr>
          <w:p w14:paraId="0D762BA6" w14:textId="7A7EA550" w:rsidR="009F5E08" w:rsidRPr="001E5531" w:rsidRDefault="009F5E08" w:rsidP="009F5E08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097542AB" w14:textId="27D04241" w:rsidR="009F5E08" w:rsidRPr="001E5531" w:rsidRDefault="009F5E08" w:rsidP="009F5E08">
            <w:pPr>
              <w:rPr>
                <w:rFonts w:ascii="標楷體" w:hAnsi="標楷體"/>
              </w:rPr>
            </w:pPr>
            <w:r w:rsidRPr="003F5299">
              <w:rPr>
                <w:rFonts w:ascii="標楷體" w:hAnsi="標楷體"/>
              </w:rPr>
              <w:t>JcicB096.LandZoningCode</w:t>
            </w:r>
          </w:p>
        </w:tc>
      </w:tr>
      <w:tr w:rsidR="009F5E08" w:rsidRPr="003B4F69" w14:paraId="66D7FABF" w14:textId="77777777" w:rsidTr="00130198">
        <w:tc>
          <w:tcPr>
            <w:tcW w:w="457" w:type="dxa"/>
            <w:vAlign w:val="center"/>
          </w:tcPr>
          <w:p w14:paraId="66DEC4B9" w14:textId="15B182EF" w:rsidR="009F5E08" w:rsidRPr="001E5531" w:rsidRDefault="009F5E08" w:rsidP="009F5E0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15</w:t>
            </w:r>
          </w:p>
        </w:tc>
        <w:tc>
          <w:tcPr>
            <w:tcW w:w="2393" w:type="dxa"/>
            <w:vAlign w:val="center"/>
          </w:tcPr>
          <w:p w14:paraId="0B2DE492" w14:textId="0AF5A39B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使用地類別</w:t>
            </w:r>
          </w:p>
        </w:tc>
        <w:tc>
          <w:tcPr>
            <w:tcW w:w="888" w:type="dxa"/>
            <w:vAlign w:val="center"/>
          </w:tcPr>
          <w:p w14:paraId="7AA67613" w14:textId="5CF34C31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896" w:type="dxa"/>
            <w:vAlign w:val="center"/>
          </w:tcPr>
          <w:p w14:paraId="5F0CAA37" w14:textId="6902D6EC" w:rsidR="009F5E08" w:rsidRPr="001E5531" w:rsidRDefault="009F5E08" w:rsidP="009F5E08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03EAEECE" w14:textId="4025CFC4" w:rsidR="009F5E08" w:rsidRPr="001E5531" w:rsidRDefault="009F5E08" w:rsidP="009F5E08">
            <w:pPr>
              <w:rPr>
                <w:rFonts w:ascii="標楷體" w:hAnsi="標楷體"/>
              </w:rPr>
            </w:pPr>
            <w:r w:rsidRPr="003F5299">
              <w:rPr>
                <w:rFonts w:ascii="標楷體" w:hAnsi="標楷體"/>
              </w:rPr>
              <w:t>JcicB096.LandUsageType</w:t>
            </w:r>
          </w:p>
        </w:tc>
      </w:tr>
      <w:tr w:rsidR="009F5E08" w:rsidRPr="003B4F69" w14:paraId="4990FC1A" w14:textId="77777777" w:rsidTr="00130198">
        <w:tc>
          <w:tcPr>
            <w:tcW w:w="457" w:type="dxa"/>
            <w:vAlign w:val="center"/>
          </w:tcPr>
          <w:p w14:paraId="06BB6E25" w14:textId="2A192BAD" w:rsidR="009F5E08" w:rsidRPr="001E5531" w:rsidRDefault="009F5E08" w:rsidP="009F5E0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16</w:t>
            </w:r>
          </w:p>
        </w:tc>
        <w:tc>
          <w:tcPr>
            <w:tcW w:w="2393" w:type="dxa"/>
            <w:vAlign w:val="center"/>
          </w:tcPr>
          <w:p w14:paraId="5F7D457A" w14:textId="76243640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公告土地現值</w:t>
            </w:r>
          </w:p>
        </w:tc>
        <w:tc>
          <w:tcPr>
            <w:tcW w:w="888" w:type="dxa"/>
            <w:vAlign w:val="center"/>
          </w:tcPr>
          <w:p w14:paraId="63DF3076" w14:textId="15D2ABD6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896" w:type="dxa"/>
            <w:vAlign w:val="center"/>
          </w:tcPr>
          <w:p w14:paraId="0453023A" w14:textId="159C7252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</w:t>
            </w:r>
            <w:r w:rsidR="00683C6E"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7F8918FF" w14:textId="5BAAD26F" w:rsidR="009F5E08" w:rsidRPr="001E5531" w:rsidRDefault="009F5E08" w:rsidP="009F5E08">
            <w:pPr>
              <w:rPr>
                <w:rFonts w:ascii="標楷體" w:hAnsi="標楷體"/>
              </w:rPr>
            </w:pPr>
            <w:r w:rsidRPr="003F5299">
              <w:rPr>
                <w:rFonts w:ascii="標楷體" w:hAnsi="標楷體"/>
              </w:rPr>
              <w:t>JcicB096.PostedLandValue</w:t>
            </w:r>
          </w:p>
        </w:tc>
      </w:tr>
      <w:tr w:rsidR="009F5E08" w:rsidRPr="003B4F69" w14:paraId="5CDEC46F" w14:textId="77777777" w:rsidTr="00130198">
        <w:tc>
          <w:tcPr>
            <w:tcW w:w="457" w:type="dxa"/>
            <w:vAlign w:val="center"/>
          </w:tcPr>
          <w:p w14:paraId="5A2448E3" w14:textId="614AA121" w:rsidR="009F5E08" w:rsidRPr="001E5531" w:rsidRDefault="009F5E08" w:rsidP="009F5E08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17</w:t>
            </w:r>
          </w:p>
        </w:tc>
        <w:tc>
          <w:tcPr>
            <w:tcW w:w="2393" w:type="dxa"/>
            <w:vAlign w:val="center"/>
          </w:tcPr>
          <w:p w14:paraId="3D0D0555" w14:textId="190F4E4B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公告土地現值年月</w:t>
            </w:r>
          </w:p>
        </w:tc>
        <w:tc>
          <w:tcPr>
            <w:tcW w:w="888" w:type="dxa"/>
            <w:vAlign w:val="center"/>
          </w:tcPr>
          <w:p w14:paraId="379251B1" w14:textId="3092C526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896" w:type="dxa"/>
            <w:vAlign w:val="center"/>
          </w:tcPr>
          <w:p w14:paraId="0354B58B" w14:textId="07B95E3D" w:rsidR="009F5E08" w:rsidRPr="001E5531" w:rsidRDefault="009F5E08" w:rsidP="009F5E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YYMM</w:t>
            </w:r>
          </w:p>
        </w:tc>
        <w:tc>
          <w:tcPr>
            <w:tcW w:w="4253" w:type="dxa"/>
            <w:vAlign w:val="center"/>
          </w:tcPr>
          <w:p w14:paraId="2014E696" w14:textId="58AAD21D" w:rsidR="009F5E08" w:rsidRPr="001E5531" w:rsidRDefault="009F5E08" w:rsidP="009F5E08">
            <w:pPr>
              <w:rPr>
                <w:rFonts w:ascii="標楷體" w:hAnsi="標楷體"/>
              </w:rPr>
            </w:pPr>
            <w:r w:rsidRPr="003F5299">
              <w:rPr>
                <w:rFonts w:ascii="標楷體" w:hAnsi="標楷體"/>
              </w:rPr>
              <w:t>JcicB096.PostedLandValueYearMonth</w:t>
            </w:r>
          </w:p>
        </w:tc>
      </w:tr>
      <w:tr w:rsidR="00130198" w:rsidRPr="003B4F69" w14:paraId="42D99A04" w14:textId="77777777" w:rsidTr="00DA67B0">
        <w:tc>
          <w:tcPr>
            <w:tcW w:w="457" w:type="dxa"/>
            <w:vAlign w:val="center"/>
          </w:tcPr>
          <w:p w14:paraId="5486BC56" w14:textId="769FE636" w:rsidR="00130198" w:rsidRPr="006C50C3" w:rsidRDefault="009F5E08" w:rsidP="00130198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18</w:t>
            </w:r>
          </w:p>
        </w:tc>
        <w:tc>
          <w:tcPr>
            <w:tcW w:w="2393" w:type="dxa"/>
            <w:vAlign w:val="center"/>
          </w:tcPr>
          <w:p w14:paraId="4FF411D9" w14:textId="04CF23B9" w:rsidR="00130198" w:rsidRPr="00027D54" w:rsidRDefault="00130198" w:rsidP="00130198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888" w:type="dxa"/>
            <w:vAlign w:val="center"/>
          </w:tcPr>
          <w:p w14:paraId="615D8D2B" w14:textId="40974EDD" w:rsidR="00130198" w:rsidRPr="00027D54" w:rsidRDefault="009F5E08" w:rsidP="00130198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30</w:t>
            </w:r>
          </w:p>
        </w:tc>
        <w:tc>
          <w:tcPr>
            <w:tcW w:w="1896" w:type="dxa"/>
            <w:vAlign w:val="center"/>
          </w:tcPr>
          <w:p w14:paraId="5CFD9491" w14:textId="77777777" w:rsidR="00130198" w:rsidRPr="00027D54" w:rsidRDefault="00130198" w:rsidP="00130198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073978BD" w14:textId="4AF686A9" w:rsidR="00130198" w:rsidRPr="00A90CF1" w:rsidRDefault="00130198" w:rsidP="00130198">
            <w:pPr>
              <w:rPr>
                <w:rFonts w:ascii="標楷體" w:hAnsi="標楷體"/>
              </w:rPr>
            </w:pPr>
            <w:r w:rsidRPr="003E40EC">
              <w:rPr>
                <w:rFonts w:ascii="標楷體" w:hAnsi="標楷體"/>
              </w:rPr>
              <w:t>JcicB</w:t>
            </w:r>
            <w:r w:rsidR="00A45645">
              <w:rPr>
                <w:rFonts w:ascii="標楷體" w:hAnsi="標楷體"/>
              </w:rPr>
              <w:t>096</w:t>
            </w:r>
            <w:r w:rsidRPr="003E40EC">
              <w:rPr>
                <w:rFonts w:ascii="標楷體" w:hAnsi="標楷體"/>
              </w:rPr>
              <w:t>.Filler33</w:t>
            </w:r>
          </w:p>
        </w:tc>
      </w:tr>
      <w:tr w:rsidR="00130198" w:rsidRPr="003B4F69" w14:paraId="7B4E6678" w14:textId="77777777" w:rsidTr="00130198">
        <w:tc>
          <w:tcPr>
            <w:tcW w:w="457" w:type="dxa"/>
          </w:tcPr>
          <w:p w14:paraId="30F65D80" w14:textId="7CB4B574" w:rsidR="00130198" w:rsidRPr="006C50C3" w:rsidRDefault="009F5E08" w:rsidP="008D0885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19</w:t>
            </w:r>
          </w:p>
        </w:tc>
        <w:tc>
          <w:tcPr>
            <w:tcW w:w="2393" w:type="dxa"/>
          </w:tcPr>
          <w:p w14:paraId="766DCD5D" w14:textId="77777777" w:rsidR="00130198" w:rsidRPr="00027D54" w:rsidRDefault="00130198" w:rsidP="008D0885">
            <w:pPr>
              <w:rPr>
                <w:rFonts w:ascii="標楷體" w:hAnsi="標楷體"/>
                <w:color w:val="000000"/>
              </w:rPr>
            </w:pPr>
            <w:r w:rsidRPr="00B42C8A">
              <w:rPr>
                <w:rFonts w:ascii="標楷體" w:hAnsi="標楷體" w:hint="eastAsia"/>
                <w:color w:val="000000"/>
              </w:rPr>
              <w:t>資料所屬年月</w:t>
            </w:r>
          </w:p>
        </w:tc>
        <w:tc>
          <w:tcPr>
            <w:tcW w:w="888" w:type="dxa"/>
          </w:tcPr>
          <w:p w14:paraId="6D6C6F21" w14:textId="77777777" w:rsidR="00130198" w:rsidRPr="00027D54" w:rsidRDefault="00130198" w:rsidP="008D0885">
            <w:pPr>
              <w:rPr>
                <w:rFonts w:ascii="標楷體" w:hAnsi="標楷體"/>
                <w:color w:val="000000"/>
              </w:rPr>
            </w:pPr>
            <w:r w:rsidRPr="00B42C8A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896" w:type="dxa"/>
          </w:tcPr>
          <w:p w14:paraId="73F0390D" w14:textId="77777777" w:rsidR="00130198" w:rsidRPr="00027D54" w:rsidRDefault="00130198" w:rsidP="008D0885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</w:rPr>
              <w:t>YYYMM</w:t>
            </w:r>
          </w:p>
        </w:tc>
        <w:tc>
          <w:tcPr>
            <w:tcW w:w="4253" w:type="dxa"/>
          </w:tcPr>
          <w:p w14:paraId="61C98F7F" w14:textId="77777777" w:rsidR="00130198" w:rsidRDefault="00130198" w:rsidP="008D0885">
            <w:pPr>
              <w:rPr>
                <w:rFonts w:ascii="標楷體" w:hAnsi="標楷體"/>
              </w:rPr>
            </w:pPr>
            <w:r w:rsidRPr="003704BE">
              <w:rPr>
                <w:rFonts w:ascii="標楷體" w:hAnsi="標楷體" w:hint="eastAsia"/>
              </w:rPr>
              <w:t>填報本筆授信資料所屬年月(民國年)</w:t>
            </w:r>
          </w:p>
          <w:p w14:paraId="0C92EB02" w14:textId="7A30722E" w:rsidR="00130198" w:rsidRPr="00A90CF1" w:rsidRDefault="00130198" w:rsidP="008D0885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/>
              </w:rPr>
              <w:t>JcicB</w:t>
            </w:r>
            <w:r w:rsidR="00A45645">
              <w:rPr>
                <w:rFonts w:ascii="標楷體" w:hAnsi="標楷體"/>
              </w:rPr>
              <w:t>096</w:t>
            </w:r>
            <w:r w:rsidRPr="00B42C8A">
              <w:rPr>
                <w:rFonts w:ascii="標楷體" w:hAnsi="標楷體"/>
              </w:rPr>
              <w:t>.JcicDataYM</w:t>
            </w:r>
          </w:p>
        </w:tc>
      </w:tr>
    </w:tbl>
    <w:p w14:paraId="1AD8B2E4" w14:textId="1E0DB846" w:rsidR="0031085E" w:rsidRDefault="0031085E" w:rsidP="00663186">
      <w:pPr>
        <w:pStyle w:val="ad"/>
        <w:ind w:leftChars="0" w:left="851"/>
        <w:rPr>
          <w:rFonts w:ascii="標楷體" w:hAnsi="標楷體"/>
        </w:rPr>
      </w:pPr>
    </w:p>
    <w:p w14:paraId="6D653916" w14:textId="77777777" w:rsidR="00835E9C" w:rsidRPr="003B4F69" w:rsidRDefault="00835E9C" w:rsidP="00835E9C">
      <w:pPr>
        <w:rPr>
          <w:rFonts w:ascii="標楷體" w:hAnsi="標楷體"/>
        </w:rPr>
      </w:pPr>
      <w:r>
        <w:rPr>
          <w:rFonts w:ascii="標楷體" w:hAnsi="標楷體" w:hint="eastAsia"/>
        </w:rPr>
        <w:t>末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31"/>
        <w:gridCol w:w="908"/>
        <w:gridCol w:w="1776"/>
        <w:gridCol w:w="4315"/>
      </w:tblGrid>
      <w:tr w:rsidR="00835E9C" w:rsidRPr="003B4F69" w14:paraId="01B56886" w14:textId="77777777" w:rsidTr="00B6428B">
        <w:tc>
          <w:tcPr>
            <w:tcW w:w="457" w:type="dxa"/>
            <w:vAlign w:val="center"/>
          </w:tcPr>
          <w:p w14:paraId="5F4BED1D" w14:textId="77777777" w:rsidR="00835E9C" w:rsidRPr="003B4F69" w:rsidRDefault="00835E9C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31" w:type="dxa"/>
            <w:vAlign w:val="center"/>
          </w:tcPr>
          <w:p w14:paraId="7ED44F91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08" w:type="dxa"/>
            <w:vAlign w:val="center"/>
          </w:tcPr>
          <w:p w14:paraId="31FD6C4E" w14:textId="2B8B6D99" w:rsidR="00835E9C" w:rsidRPr="003B4F69" w:rsidRDefault="00835E9C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6" w:type="dxa"/>
            <w:vAlign w:val="center"/>
          </w:tcPr>
          <w:p w14:paraId="6230C546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15" w:type="dxa"/>
            <w:vAlign w:val="center"/>
          </w:tcPr>
          <w:p w14:paraId="040CFF93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D93870" w:rsidRPr="003B4F69" w14:paraId="7EBBC779" w14:textId="77777777" w:rsidTr="00B6428B">
        <w:tc>
          <w:tcPr>
            <w:tcW w:w="457" w:type="dxa"/>
            <w:vAlign w:val="center"/>
          </w:tcPr>
          <w:p w14:paraId="2777800C" w14:textId="32AAE429" w:rsidR="00D93870" w:rsidRPr="001E5531" w:rsidRDefault="00D93870" w:rsidP="00D93870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1</w:t>
            </w:r>
          </w:p>
        </w:tc>
        <w:tc>
          <w:tcPr>
            <w:tcW w:w="2431" w:type="dxa"/>
            <w:vAlign w:val="center"/>
          </w:tcPr>
          <w:p w14:paraId="2E781C03" w14:textId="685ACDA1" w:rsidR="00D93870" w:rsidRPr="001E5531" w:rsidRDefault="00D93870" w:rsidP="00D938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末筆標示</w:t>
            </w:r>
          </w:p>
        </w:tc>
        <w:tc>
          <w:tcPr>
            <w:tcW w:w="908" w:type="dxa"/>
            <w:vAlign w:val="center"/>
          </w:tcPr>
          <w:p w14:paraId="50D76CCA" w14:textId="65BD3055" w:rsidR="00D93870" w:rsidRPr="001E5531" w:rsidRDefault="00D93870" w:rsidP="00D938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1776" w:type="dxa"/>
            <w:vAlign w:val="center"/>
          </w:tcPr>
          <w:p w14:paraId="73756915" w14:textId="77777777" w:rsidR="00D93870" w:rsidRPr="001E5531" w:rsidRDefault="00D93870" w:rsidP="00D93870">
            <w:pPr>
              <w:rPr>
                <w:rFonts w:ascii="標楷體" w:hAnsi="標楷體"/>
              </w:rPr>
            </w:pPr>
          </w:p>
        </w:tc>
        <w:tc>
          <w:tcPr>
            <w:tcW w:w="4315" w:type="dxa"/>
            <w:vAlign w:val="center"/>
          </w:tcPr>
          <w:p w14:paraId="7A4D3373" w14:textId="22305ECA" w:rsidR="00D93870" w:rsidRPr="001E5531" w:rsidRDefault="00D93870" w:rsidP="00D938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>
              <w:rPr>
                <w:rFonts w:ascii="標楷體" w:hAnsi="標楷體"/>
              </w:rPr>
              <w:t>“</w:t>
            </w:r>
            <w:r>
              <w:rPr>
                <w:rFonts w:ascii="標楷體" w:hAnsi="標楷體" w:hint="eastAsia"/>
              </w:rPr>
              <w:t>TRLR</w:t>
            </w:r>
            <w:r>
              <w:rPr>
                <w:rFonts w:ascii="標楷體" w:hAnsi="標楷體"/>
              </w:rPr>
              <w:t>”</w:t>
            </w:r>
          </w:p>
        </w:tc>
      </w:tr>
      <w:tr w:rsidR="00D93870" w:rsidRPr="003B4F69" w14:paraId="12E0264E" w14:textId="77777777" w:rsidTr="00105D5B">
        <w:tc>
          <w:tcPr>
            <w:tcW w:w="457" w:type="dxa"/>
          </w:tcPr>
          <w:p w14:paraId="04E0612D" w14:textId="463795E5" w:rsidR="00D93870" w:rsidRPr="001E5531" w:rsidRDefault="00D93870" w:rsidP="00D938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2431" w:type="dxa"/>
          </w:tcPr>
          <w:p w14:paraId="2EFCA456" w14:textId="0A166E4E" w:rsidR="00D93870" w:rsidRPr="001E5531" w:rsidRDefault="00D93870" w:rsidP="00D938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908" w:type="dxa"/>
          </w:tcPr>
          <w:p w14:paraId="2D39386E" w14:textId="1E0DD7ED" w:rsidR="00D93870" w:rsidRPr="001E5531" w:rsidRDefault="00D93870" w:rsidP="00D938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1776" w:type="dxa"/>
          </w:tcPr>
          <w:p w14:paraId="0736AEDA" w14:textId="6185B3BD" w:rsidR="00D93870" w:rsidRPr="001E5531" w:rsidRDefault="00D93870" w:rsidP="00D938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315" w:type="dxa"/>
          </w:tcPr>
          <w:p w14:paraId="57DEA155" w14:textId="6D9A5AAE" w:rsidR="00D93870" w:rsidRPr="001E5531" w:rsidRDefault="00D93870" w:rsidP="00D938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本檔案資料之總筆數(不含頭、末筆)</w:t>
            </w:r>
          </w:p>
        </w:tc>
      </w:tr>
      <w:tr w:rsidR="00D93870" w:rsidRPr="003B4F69" w14:paraId="1797186F" w14:textId="77777777" w:rsidTr="00105D5B">
        <w:tc>
          <w:tcPr>
            <w:tcW w:w="457" w:type="dxa"/>
          </w:tcPr>
          <w:p w14:paraId="3C2A2B71" w14:textId="75D31CD1" w:rsidR="00D93870" w:rsidRPr="001E5531" w:rsidRDefault="00D93870" w:rsidP="00D938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2431" w:type="dxa"/>
          </w:tcPr>
          <w:p w14:paraId="38D1753A" w14:textId="6DF702ED" w:rsidR="00D93870" w:rsidRPr="001E5531" w:rsidRDefault="00D93870" w:rsidP="00D938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08" w:type="dxa"/>
          </w:tcPr>
          <w:p w14:paraId="568B107B" w14:textId="5C56F436" w:rsidR="00D93870" w:rsidRPr="001E5531" w:rsidRDefault="00D93870" w:rsidP="00D938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38</w:t>
            </w:r>
          </w:p>
        </w:tc>
        <w:tc>
          <w:tcPr>
            <w:tcW w:w="1776" w:type="dxa"/>
          </w:tcPr>
          <w:p w14:paraId="3004136E" w14:textId="7B7A219A" w:rsidR="00D93870" w:rsidRPr="001E5531" w:rsidRDefault="00D93870" w:rsidP="00D93870">
            <w:pPr>
              <w:rPr>
                <w:rFonts w:ascii="標楷體" w:hAnsi="標楷體"/>
              </w:rPr>
            </w:pPr>
          </w:p>
        </w:tc>
        <w:tc>
          <w:tcPr>
            <w:tcW w:w="4315" w:type="dxa"/>
          </w:tcPr>
          <w:p w14:paraId="2E6C9B85" w14:textId="4BDB1BD2" w:rsidR="00D93870" w:rsidRPr="001E5531" w:rsidRDefault="00D93870" w:rsidP="00D9387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</w:tbl>
    <w:p w14:paraId="3BDCBB55" w14:textId="74CC939F" w:rsidR="00835E9C" w:rsidRDefault="00835E9C" w:rsidP="00835E9C">
      <w:pPr>
        <w:ind w:left="1440"/>
      </w:pPr>
    </w:p>
    <w:p w14:paraId="1DA6BC18" w14:textId="77777777" w:rsidR="002870DA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>
        <w:rPr>
          <w:rFonts w:ascii="標楷體" w:hAnsi="標楷體" w:hint="eastAsia"/>
        </w:rPr>
        <w:t>※另產出對應的xl</w:t>
      </w:r>
      <w:r>
        <w:rPr>
          <w:rFonts w:ascii="標楷體" w:hAnsi="標楷體"/>
        </w:rPr>
        <w:t>sx</w:t>
      </w:r>
      <w:r>
        <w:rPr>
          <w:rFonts w:ascii="標楷體" w:hAnsi="標楷體" w:hint="eastAsia"/>
        </w:rPr>
        <w:t>檔案供核對用，首筆為欄位名稱並需加註欄位的相對位置，不需末筆</w:t>
      </w:r>
    </w:p>
    <w:p w14:paraId="208AB126" w14:textId="102C89C3" w:rsidR="002870DA" w:rsidRPr="00DB769C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>：</w:t>
      </w:r>
      <w:ins w:id="6" w:author="st1" w:date="2021-05-16T16:56:00Z">
        <w:r>
          <w:rPr>
            <w:rFonts w:ascii="標楷體" w:hAnsi="標楷體" w:hint="eastAsia"/>
          </w:rPr>
          <w:t>458</w:t>
        </w:r>
      </w:ins>
      <w:ins w:id="7" w:author="st1" w:date="2021-05-16T16:57:00Z">
        <w:r>
          <w:rPr>
            <w:rFonts w:ascii="標楷體" w:hAnsi="標楷體" w:hint="eastAsia"/>
          </w:rPr>
          <w:t>mmdd1</w:t>
        </w:r>
        <w:r>
          <w:rPr>
            <w:rFonts w:ascii="標楷體" w:hAnsi="標楷體"/>
          </w:rPr>
          <w:t>.</w:t>
        </w:r>
      </w:ins>
      <w:r w:rsidR="00A45645">
        <w:rPr>
          <w:rFonts w:ascii="標楷體" w:hAnsi="標楷體"/>
        </w:rPr>
        <w:t>096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(</w:t>
      </w:r>
      <w:ins w:id="8" w:author="st1" w:date="2021-05-16T16:57:00Z">
        <w:r>
          <w:rPr>
            <w:rFonts w:ascii="標楷體" w:hAnsi="標楷體" w:hint="eastAsia"/>
          </w:rPr>
          <w:t>mmdd</w:t>
        </w:r>
      </w:ins>
      <w:r>
        <w:rPr>
          <w:rFonts w:ascii="標楷體" w:hAnsi="標楷體"/>
        </w:rPr>
        <w:t>:</w:t>
      </w:r>
      <w:r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</w:t>
      </w:r>
      <w:r>
        <w:rPr>
          <w:rFonts w:ascii="標楷體" w:hAnsi="標楷體" w:hint="eastAsia"/>
        </w:rPr>
        <w:t>日) ex</w:t>
      </w:r>
      <w:r>
        <w:rPr>
          <w:rFonts w:ascii="標楷體" w:hAnsi="標楷體"/>
        </w:rPr>
        <w:t>:45805161.</w:t>
      </w:r>
      <w:r w:rsidR="00A45645">
        <w:rPr>
          <w:rFonts w:ascii="標楷體" w:hAnsi="標楷體"/>
        </w:rPr>
        <w:t>096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>)</w:t>
      </w:r>
    </w:p>
    <w:p w14:paraId="03BABCC6" w14:textId="77777777" w:rsidR="002870DA" w:rsidRPr="004037BD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EXCEL</w:t>
      </w:r>
      <w:r>
        <w:rPr>
          <w:rFonts w:ascii="標楷體" w:hAnsi="標楷體" w:hint="eastAsia"/>
        </w:rPr>
        <w:t>檔</w:t>
      </w:r>
    </w:p>
    <w:p w14:paraId="4995EF48" w14:textId="77777777" w:rsidR="002870DA" w:rsidRDefault="002870DA" w:rsidP="00835E9C">
      <w:pPr>
        <w:ind w:left="1440"/>
      </w:pP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695175" w14:paraId="7CAEDA16" w14:textId="77777777" w:rsidTr="00891680">
        <w:tc>
          <w:tcPr>
            <w:tcW w:w="10632" w:type="dxa"/>
          </w:tcPr>
          <w:p w14:paraId="47EFD14B" w14:textId="77777777" w:rsidR="001719D1" w:rsidRPr="001719D1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>SELECT M."DataType"</w:t>
            </w:r>
          </w:p>
          <w:p w14:paraId="563D1218" w14:textId="77777777" w:rsidR="001719D1" w:rsidRPr="001719D1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 xml:space="preserve">     , M."BankItem"</w:t>
            </w:r>
          </w:p>
          <w:p w14:paraId="7FEC197A" w14:textId="77777777" w:rsidR="001719D1" w:rsidRPr="001719D1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 xml:space="preserve">     , M."BranchItem"</w:t>
            </w:r>
          </w:p>
          <w:p w14:paraId="1F9A59B4" w14:textId="77777777" w:rsidR="001719D1" w:rsidRPr="001719D1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 xml:space="preserve">     , M."Filler4"</w:t>
            </w:r>
          </w:p>
          <w:p w14:paraId="7F7015F2" w14:textId="77777777" w:rsidR="001719D1" w:rsidRPr="001719D1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 xml:space="preserve">     , M."ClActNo"</w:t>
            </w:r>
          </w:p>
          <w:p w14:paraId="0A06D0AA" w14:textId="77777777" w:rsidR="001719D1" w:rsidRPr="001719D1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 xml:space="preserve">     , M."OwnerId"</w:t>
            </w:r>
          </w:p>
          <w:p w14:paraId="427FC507" w14:textId="77777777" w:rsidR="001719D1" w:rsidRPr="001719D1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 xml:space="preserve">     , M."CityJCICCode"</w:t>
            </w:r>
          </w:p>
          <w:p w14:paraId="3AB66B05" w14:textId="77777777" w:rsidR="001719D1" w:rsidRPr="001719D1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 xml:space="preserve">     , M."AreaJCICCode"</w:t>
            </w:r>
          </w:p>
          <w:p w14:paraId="0334719E" w14:textId="77777777" w:rsidR="001719D1" w:rsidRPr="001719D1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 xml:space="preserve">     , M."IrCode"</w:t>
            </w:r>
          </w:p>
          <w:p w14:paraId="0DF762DD" w14:textId="77777777" w:rsidR="001719D1" w:rsidRPr="001719D1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 xml:space="preserve">     , M."LandNo1"</w:t>
            </w:r>
          </w:p>
          <w:p w14:paraId="66986F0F" w14:textId="77777777" w:rsidR="001719D1" w:rsidRPr="001719D1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 xml:space="preserve">     , M."LandNo2"</w:t>
            </w:r>
          </w:p>
          <w:p w14:paraId="00E97AD4" w14:textId="77777777" w:rsidR="001719D1" w:rsidRPr="001719D1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 xml:space="preserve">     , M."LandCode"</w:t>
            </w:r>
          </w:p>
          <w:p w14:paraId="1819CB78" w14:textId="77777777" w:rsidR="001719D1" w:rsidRPr="001719D1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 xml:space="preserve">     , M."Area"</w:t>
            </w:r>
          </w:p>
          <w:p w14:paraId="309F73C4" w14:textId="77777777" w:rsidR="001719D1" w:rsidRPr="001719D1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 xml:space="preserve">     , M."LandZoningCode"</w:t>
            </w:r>
          </w:p>
          <w:p w14:paraId="7028FBE2" w14:textId="77777777" w:rsidR="001719D1" w:rsidRPr="001719D1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 xml:space="preserve">     , M."LandUsageType"</w:t>
            </w:r>
          </w:p>
          <w:p w14:paraId="6F53EED8" w14:textId="77777777" w:rsidR="001719D1" w:rsidRPr="001719D1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 xml:space="preserve">     , M."PostedLandValue"</w:t>
            </w:r>
          </w:p>
          <w:p w14:paraId="01FEBFB2" w14:textId="77777777" w:rsidR="001719D1" w:rsidRPr="001719D1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 xml:space="preserve">     , M."PostedLandValueYearMonth"</w:t>
            </w:r>
          </w:p>
          <w:p w14:paraId="250CC072" w14:textId="77777777" w:rsidR="001719D1" w:rsidRPr="001719D1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 xml:space="preserve">     , M."Filler18"</w:t>
            </w:r>
          </w:p>
          <w:p w14:paraId="753F9268" w14:textId="77777777" w:rsidR="001719D1" w:rsidRPr="001719D1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 xml:space="preserve">     , M."JcicDataYM"</w:t>
            </w:r>
          </w:p>
          <w:p w14:paraId="22E08B15" w14:textId="77777777" w:rsidR="001719D1" w:rsidRPr="001719D1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>FROM  "JcicB096" M</w:t>
            </w:r>
          </w:p>
          <w:p w14:paraId="1B445C4E" w14:textId="77777777" w:rsidR="001719D1" w:rsidRPr="001719D1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>WHERE M."DataYM" = dateMonth</w:t>
            </w:r>
          </w:p>
          <w:p w14:paraId="2895CE3D" w14:textId="77777777" w:rsidR="001719D1" w:rsidRPr="001719D1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>ORDER BY M."ClActNo", "CityJCICCode", "AreaJCICCode", "IrCode", "LandNo1", "LandNo2"</w:t>
            </w:r>
          </w:p>
          <w:p w14:paraId="09947DEF" w14:textId="1615D2F4" w:rsidR="00891680" w:rsidRDefault="001719D1" w:rsidP="001719D1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719D1">
              <w:rPr>
                <w:rFonts w:ascii="細明體" w:eastAsia="細明體" w:hAnsi="細明體"/>
                <w:sz w:val="20"/>
                <w:szCs w:val="20"/>
              </w:rPr>
              <w:t xml:space="preserve">  ;</w:t>
            </w:r>
          </w:p>
          <w:p w14:paraId="2FEAA57F" w14:textId="57DBCC28" w:rsid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633FE43" w14:textId="77777777" w:rsidR="00815783" w:rsidRPr="00695175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5F00634" w14:textId="77777777" w:rsidR="00F27CE6" w:rsidRPr="00695175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主要邏輯在Stored Procedure</w:t>
            </w:r>
          </w:p>
          <w:p w14:paraId="232AD14F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>-- 程式功能：維護 JcicB096 每月聯徵不動產擔保品明細-地號附加檔</w:t>
            </w:r>
          </w:p>
          <w:p w14:paraId="3CAC990B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>-- 執行時機：每月底日終批次(換日前)</w:t>
            </w:r>
          </w:p>
          <w:p w14:paraId="44781090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>-- 執行方式：EXEC "Usp_L8_JcicB096_Upd"(20200430,'System');</w:t>
            </w:r>
          </w:p>
          <w:p w14:paraId="4D204EC9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>--</w:t>
            </w:r>
          </w:p>
          <w:p w14:paraId="6B7B5321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530F838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>DROP TABLE "Work_B096_All" purge;</w:t>
            </w:r>
          </w:p>
          <w:p w14:paraId="72AF7773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>CREATE GLOBAL TEMPORARY TABLE "Work_B096_All"</w:t>
            </w:r>
          </w:p>
          <w:p w14:paraId="50866166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(</w:t>
            </w:r>
          </w:p>
          <w:p w14:paraId="4E53722D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"MainClActNo"      varchar2(50)</w:t>
            </w:r>
          </w:p>
          <w:p w14:paraId="7250064E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, "ClCode1"          decimal (1, 0)   default 0 not null</w:t>
            </w:r>
          </w:p>
          <w:p w14:paraId="030ED600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, "ClCode2"          decimal (2, 0)   default 0 not null</w:t>
            </w:r>
          </w:p>
          <w:p w14:paraId="6B34749F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, "ClNo"             decimal (7, 0)   default 0 not null</w:t>
            </w:r>
          </w:p>
          <w:p w14:paraId="566AE190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, "LandSeq"          decimal (3, 0)   default 0 not null</w:t>
            </w:r>
          </w:p>
          <w:p w14:paraId="5D5C2E26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, "CityCode"         varchar2(2)</w:t>
            </w:r>
          </w:p>
          <w:p w14:paraId="346343AB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, "AreaCode"         varchar2(2)</w:t>
            </w:r>
          </w:p>
          <w:p w14:paraId="5F27C51F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, "IrCode"           varchar2(4)</w:t>
            </w:r>
          </w:p>
          <w:p w14:paraId="13C2137A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, "LandNo1"          decimal(4, 0)   default 0 not null</w:t>
            </w:r>
          </w:p>
          <w:p w14:paraId="1771E14D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, "LandNo2"          decimal(4, 0)   default 0 not null</w:t>
            </w:r>
          </w:p>
          <w:p w14:paraId="06DD005F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)</w:t>
            </w:r>
          </w:p>
          <w:p w14:paraId="6763F53B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ON COMMIT DELETE ROWS;</w:t>
            </w:r>
          </w:p>
          <w:p w14:paraId="00C3C589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17DB7DD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F0381BC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>DROP TABLE "Work_B096" purge;</w:t>
            </w:r>
          </w:p>
          <w:p w14:paraId="4494F69E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>CREATE GLOBAL TEMPORARY TABLE "Work_B096"</w:t>
            </w:r>
          </w:p>
          <w:p w14:paraId="21C5E5D7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(</w:t>
            </w:r>
          </w:p>
          <w:p w14:paraId="400F25CC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"MainClActNo"      varchar2(50)</w:t>
            </w:r>
          </w:p>
          <w:p w14:paraId="2029E1E5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, "ClCode1"          decimal (1, 0)   default 0 not null</w:t>
            </w:r>
          </w:p>
          <w:p w14:paraId="01CBDF6B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, "ClCode2"          decimal (2, 0)   default 0 not null</w:t>
            </w:r>
          </w:p>
          <w:p w14:paraId="0546BB74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, "ClNo"             decimal (7, 0)   default 0 not null</w:t>
            </w:r>
          </w:p>
          <w:p w14:paraId="059211BC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, "LandSeq"          decimal (3, 0)   default 0 not null</w:t>
            </w:r>
          </w:p>
          <w:p w14:paraId="4FBF136E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, "CityCode"         varchar2(2)</w:t>
            </w:r>
          </w:p>
          <w:p w14:paraId="7059521B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, "AreaCode"         varchar2(2)</w:t>
            </w:r>
          </w:p>
          <w:p w14:paraId="2DAFC561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, "IrCode"           varchar2(4)</w:t>
            </w:r>
          </w:p>
          <w:p w14:paraId="4B33DF8C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, "LandNo1"          decimal(4, 0)   default 0 not null</w:t>
            </w:r>
          </w:p>
          <w:p w14:paraId="2013D860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, "LandNo2"          decimal(4, 0)   default 0 not null</w:t>
            </w:r>
          </w:p>
          <w:p w14:paraId="34609E89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)</w:t>
            </w:r>
          </w:p>
          <w:p w14:paraId="79AEC86E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ON COMMIT DELETE ROWS;</w:t>
            </w:r>
          </w:p>
          <w:p w14:paraId="414C1BEC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FD7FF3C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C6753C0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>CREATE OR REPLACE PROCEDURE "Usp_L8_JcicB096_Upd"</w:t>
            </w:r>
          </w:p>
          <w:p w14:paraId="6304B401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>(</w:t>
            </w:r>
          </w:p>
          <w:p w14:paraId="467A809A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-- 參數</w:t>
            </w:r>
          </w:p>
          <w:p w14:paraId="64A45F8C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10F26244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EmpNo          IN  VARCHAR2    -- 經辦</w:t>
            </w:r>
          </w:p>
          <w:p w14:paraId="3DB08D77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>)</w:t>
            </w:r>
          </w:p>
          <w:p w14:paraId="392FE200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>AS</w:t>
            </w:r>
          </w:p>
          <w:p w14:paraId="7CFDF6AF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>BEGIN</w:t>
            </w:r>
          </w:p>
          <w:p w14:paraId="35ED8BDD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DECLARE</w:t>
            </w:r>
          </w:p>
          <w:p w14:paraId="751B7386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INS_CNT        INT;         -- 新增筆數</w:t>
            </w:r>
          </w:p>
          <w:p w14:paraId="392BDE81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UPD_CNT        INT;         -- 更新筆數</w:t>
            </w:r>
          </w:p>
          <w:p w14:paraId="6303DA65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25DE453C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5B12E1E4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YYYYMM         INT;         -- 本月年月</w:t>
            </w:r>
          </w:p>
          <w:p w14:paraId="7E70D286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LYYYYMM        INT;         -- 上月年月</w:t>
            </w:r>
          </w:p>
          <w:p w14:paraId="494951B2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MM             INT;         -- 本月月份</w:t>
            </w:r>
          </w:p>
          <w:p w14:paraId="1CCFEC9D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YYYY           INT;         -- 本月年度</w:t>
            </w:r>
          </w:p>
          <w:p w14:paraId="6FB4F96E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BEGIN</w:t>
            </w:r>
          </w:p>
          <w:p w14:paraId="0CD1EC39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INS_CNT := 0;</w:t>
            </w:r>
          </w:p>
          <w:p w14:paraId="6C5FF28A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UPD_CNT := 0;</w:t>
            </w:r>
          </w:p>
          <w:p w14:paraId="37E87BF0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CE77DED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-- 記錄程式起始時間</w:t>
            </w:r>
          </w:p>
          <w:p w14:paraId="07D6E1D7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JOB_START_TIME := SYSTIMESTAMP;</w:t>
            </w:r>
          </w:p>
          <w:p w14:paraId="59A2A894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02A2DCD" w14:textId="62C956BC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--</w:t>
            </w:r>
            <w:r w:rsidR="00AB4CC1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>本月年月</w:t>
            </w:r>
          </w:p>
          <w:p w14:paraId="7D2BEADC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YYYYMM := TBSDYF / 100;</w:t>
            </w:r>
          </w:p>
          <w:p w14:paraId="18DDEE83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--</w:t>
            </w:r>
          </w:p>
          <w:p w14:paraId="1513E358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MM := MOD(YYYYMM, 100);</w:t>
            </w:r>
          </w:p>
          <w:p w14:paraId="370572F2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YYYY := TRUNC(YYYYMM / 100);</w:t>
            </w:r>
          </w:p>
          <w:p w14:paraId="67178ECB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IF MM = 1 THEN</w:t>
            </w:r>
          </w:p>
          <w:p w14:paraId="0DCDFCA2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LYYYYMM := (YYYY - 1) * 100 + 12;</w:t>
            </w:r>
          </w:p>
          <w:p w14:paraId="32618222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ELSE</w:t>
            </w:r>
          </w:p>
          <w:p w14:paraId="61CA1D6E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LYYYYMM := YYYYMM - 1;</w:t>
            </w:r>
          </w:p>
          <w:p w14:paraId="21D7DEF4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END IF;</w:t>
            </w:r>
          </w:p>
          <w:p w14:paraId="7190EFE2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04FA89C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B045E15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INSERT INTO "Work_B096_All"</w:t>
            </w:r>
          </w:p>
          <w:p w14:paraId="219A3DAC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SELECT</w:t>
            </w:r>
          </w:p>
          <w:p w14:paraId="353CB4A5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M."ClActNo"                           AS "MainClActNo"       -- 主要擔保品控制編碼</w:t>
            </w:r>
          </w:p>
          <w:p w14:paraId="74EAEA84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CF."ClCode1"                          AS "ClCode1"           -- 擔保品代號1</w:t>
            </w:r>
          </w:p>
          <w:p w14:paraId="7333BC37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CF."ClCode2"                          AS "ClCode2"           -- 擔保品代號2</w:t>
            </w:r>
          </w:p>
          <w:p w14:paraId="22C88A56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CF."ClNo"                             AS "ClNo"              -- 擔保品編號</w:t>
            </w:r>
          </w:p>
          <w:p w14:paraId="026FBE91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NVL(L."LandSeq",0)                    AS "LandSeq"           -- 土地序號</w:t>
            </w:r>
          </w:p>
          <w:p w14:paraId="13EE726E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, CASE WHEN TRIM(NVL(L."CityCode",' ')) = '' THEN ' '</w:t>
            </w:r>
          </w:p>
          <w:p w14:paraId="3DA8B0D1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ELSE SUBSTR('00' || TRIM(L."CityCode"), -2)</w:t>
            </w:r>
          </w:p>
          <w:p w14:paraId="0B941E04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"CityCode"          -- 縣市別</w:t>
            </w:r>
          </w:p>
          <w:p w14:paraId="4C503BFF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, CASE WHEN TRIM(NVL(L."AreaCode",' ')) = '' THEN ' '</w:t>
            </w:r>
          </w:p>
          <w:p w14:paraId="3D1A767C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ELSE SUBSTR('00' || TRIM(L."AreaCode"), -2)</w:t>
            </w:r>
          </w:p>
          <w:p w14:paraId="3B404C83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"AreaCode"          -- 鄉鎮市區別</w:t>
            </w:r>
          </w:p>
          <w:p w14:paraId="2CC412C9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791170A6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WHEN TRIM(L."IrCode") IS NOT NULL THEN SUBSTR('0000' || L."IrCode", -4)</w:t>
            </w:r>
          </w:p>
          <w:p w14:paraId="2D1B8305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ELSE '0001'</w:t>
            </w:r>
          </w:p>
          <w:p w14:paraId="137E3441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"IrCode"            -- 段、小段號</w:t>
            </w:r>
          </w:p>
          <w:p w14:paraId="6BA7687E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NVL(L."LandNo1", 0)                   AS "LandNo1"           -- 地號-前四碼</w:t>
            </w:r>
          </w:p>
          <w:p w14:paraId="1060A389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NVL(L."LandNo2", 0)                   AS "LandNo2"           -- 地號-後四碼</w:t>
            </w:r>
          </w:p>
          <w:p w14:paraId="666E78B0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FROM   "JcicB090" M</w:t>
            </w:r>
          </w:p>
          <w:p w14:paraId="3718E170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LEFT JOIN "CdCl"         ON "CdCl"."ClCode1"  = to_number(SUBSTR(M."ClActNo",1,1))</w:t>
            </w:r>
          </w:p>
          <w:p w14:paraId="508D55EF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"CdCl"."ClCode2"  = to_number(SUBSTR(M."ClActNo",2,2))</w:t>
            </w:r>
          </w:p>
          <w:p w14:paraId="5926A044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LEFT JOIN "ClFac"  CF    ON CF."CustNo"     = to_number(SUBSTR(M."FacmNo",1,7))</w:t>
            </w:r>
          </w:p>
          <w:p w14:paraId="39DF46DE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AND CF."FacmNo"     = to_number(SUBSTR(M."FacmNo",8,3))  -- 關聯所有擔保品編號(含主要擔保品)</w:t>
            </w:r>
          </w:p>
          <w:p w14:paraId="45AE7748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LEFT JOIN "ClImm"  CI    ON CI."ClCode1"    = CF."ClCode1"</w:t>
            </w:r>
          </w:p>
          <w:p w14:paraId="5122EDAE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CI."ClCode2"  = CF."ClCode2"</w:t>
            </w:r>
          </w:p>
          <w:p w14:paraId="440514F6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CI."ClNo"     = CF."ClNo"</w:t>
            </w:r>
          </w:p>
          <w:p w14:paraId="1201F8A9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LEFT JOIN "ClLand"  L    ON L."ClCode1" = CF."ClCode1"</w:t>
            </w:r>
          </w:p>
          <w:p w14:paraId="70AD3652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L."ClCode2" = CF."ClCode2"</w:t>
            </w:r>
          </w:p>
          <w:p w14:paraId="4009DA34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L."ClNo"    = CF."ClNo"</w:t>
            </w:r>
          </w:p>
          <w:p w14:paraId="5504E4D1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WHERE  M."DataYM" =  YYYYMM</w:t>
            </w:r>
          </w:p>
          <w:p w14:paraId="37CAFD4B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AND  SUBSTR("CdCl"."ClTypeJCIC",1,1) IN ('2')   -- 主要擔保品為不動產</w:t>
            </w:r>
          </w:p>
          <w:p w14:paraId="0163F826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AND  NVL(CI."SettingDate",0) &gt;= 20070701        -- 押品設定日期在９６０７０１之後才要報送 (ref:AS400 LN15M1)</w:t>
            </w:r>
          </w:p>
          <w:p w14:paraId="73336B5F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AND  ( NVL(TRIM(L."LandNo1"),0)  &gt; 0 OR NVL(TRIM(L."LandNo2"),0) &gt; 0 )</w:t>
            </w:r>
          </w:p>
          <w:p w14:paraId="16AB03BE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;</w:t>
            </w:r>
          </w:p>
          <w:p w14:paraId="39BB4227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FE59980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63E9A59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INSERT INTO "Work_B096"</w:t>
            </w:r>
          </w:p>
          <w:p w14:paraId="2AB3E974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SELECT</w:t>
            </w:r>
          </w:p>
          <w:p w14:paraId="530FC58E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WK."MainClActNo"              AS "MainClActNo"       -- 主要擔保品控制編碼</w:t>
            </w:r>
          </w:p>
          <w:p w14:paraId="1F1ABE31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WK."ClCode1"                  AS "ClCode1"           -- 擔保品代號1</w:t>
            </w:r>
          </w:p>
          <w:p w14:paraId="5FFF1CF7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WK."ClCode2"                  AS "ClCode2"           -- 擔保品代號2</w:t>
            </w:r>
          </w:p>
          <w:p w14:paraId="59070E4A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WK."ClNo"                     AS "ClNo"              -- 擔保品編號</w:t>
            </w:r>
          </w:p>
          <w:p w14:paraId="7EBC0F8F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WK."LandSeq"                  AS "LandSeq"           -- 土地序號</w:t>
            </w:r>
          </w:p>
          <w:p w14:paraId="0FADE99F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WK."CityCode"                 AS "CityCode"          -- 縣市別</w:t>
            </w:r>
          </w:p>
          <w:p w14:paraId="1DE8383A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WK."AreaCode"                 AS "AreaCode"          -- 鄉鎮市區別</w:t>
            </w:r>
          </w:p>
          <w:p w14:paraId="70C1DD23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WK."IrCode"                   AS "IrCode"            -- 段、小段號</w:t>
            </w:r>
          </w:p>
          <w:p w14:paraId="584D8046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WK."LandNo1"                  AS "LandNo1"           -- 地號-前四碼</w:t>
            </w:r>
          </w:p>
          <w:p w14:paraId="303EE14F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WK."LandNo2"                  AS "LandNo2"           -- 地號-後四碼</w:t>
            </w:r>
          </w:p>
          <w:p w14:paraId="77567268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FROM   "Work_B096_All" WK</w:t>
            </w:r>
          </w:p>
          <w:p w14:paraId="4A6FF066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GROUP BY WK."MainClActNo", WK."ClCode1", WK."ClCode2", WK."ClNo", WK."LandSeq"</w:t>
            </w:r>
          </w:p>
          <w:p w14:paraId="43665332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, WK."CityCode", WK."AreaCode", WK."IrCode"</w:t>
            </w:r>
          </w:p>
          <w:p w14:paraId="47926C59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, WK."LandNo1", WK."LandNo2"</w:t>
            </w:r>
          </w:p>
          <w:p w14:paraId="57535B3C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;</w:t>
            </w:r>
          </w:p>
          <w:p w14:paraId="33E002E3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3DB7C22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635EAA3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-- 刪除舊資料</w:t>
            </w:r>
          </w:p>
          <w:p w14:paraId="5D77313A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DBMS_OUTPUT.PUT_LINE('DELETE JcicB096');</w:t>
            </w:r>
          </w:p>
          <w:p w14:paraId="40A858E2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566B5A3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DELETE FROM "JcicB096"</w:t>
            </w:r>
          </w:p>
          <w:p w14:paraId="2052F865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WHERE "DataYM" = YYYYMM</w:t>
            </w:r>
          </w:p>
          <w:p w14:paraId="2A100DCA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44EDC2B8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053D97E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BCBB002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-- 寫入資料</w:t>
            </w:r>
          </w:p>
          <w:p w14:paraId="302C12AC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JcicB096');</w:t>
            </w:r>
          </w:p>
          <w:p w14:paraId="25D51113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9FCCF67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INSERT INTO "JcicB096"</w:t>
            </w:r>
          </w:p>
          <w:p w14:paraId="72ADA9E3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SELECT</w:t>
            </w:r>
          </w:p>
          <w:p w14:paraId="0B5B52E4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YYYYMM                                AS "DataYM"            -- 資料年月</w:t>
            </w:r>
          </w:p>
          <w:p w14:paraId="4987BE2F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7797E43E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WHEN LandOwner."OwnerId"      IS NOT NULL THEN LandOwner."OwnerId"</w:t>
            </w:r>
          </w:p>
          <w:p w14:paraId="191C1031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ELSE ' '</w:t>
            </w:r>
          </w:p>
          <w:p w14:paraId="64A5F068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"OwnerId"           -- 擔保品所有權人或代表人IDN/BAN</w:t>
            </w:r>
          </w:p>
          <w:p w14:paraId="4D049FFF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NVL("CdCity"."JcicCityCode", ' ')     AS "CityCode"          -- 縣市別</w:t>
            </w:r>
          </w:p>
          <w:p w14:paraId="457AC7C9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NVL(TRIM(WK."AreaCode"),0)            AS "AreaCode"          -- 鄉鎮市區別</w:t>
            </w:r>
          </w:p>
          <w:p w14:paraId="124F552C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WK."IrCode"                           AS "IrCode"            -- 段、小段號</w:t>
            </w:r>
          </w:p>
          <w:p w14:paraId="088322B9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WK."LandNo1"                          AS "LandNo1"           -- 地號-前四碼</w:t>
            </w:r>
          </w:p>
          <w:p w14:paraId="29D7CD5A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WK."LandNo2"                          AS "LandNo2"           -- 地號-後四碼</w:t>
            </w:r>
          </w:p>
          <w:p w14:paraId="56EDCDBC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7BFA8F8B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 xml:space="preserve">             WHEN TRIM(NVL(L."LandCode",'')) = '' THEN ' '  -- 空白</w:t>
            </w:r>
          </w:p>
          <w:p w14:paraId="5661B710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L."LandCode" IN ('01')          THEN 'C'  -- 建</w:t>
            </w:r>
          </w:p>
          <w:p w14:paraId="7DB8CC7B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L."LandCode" IN ('02')          THEN 'A'  -- 田</w:t>
            </w:r>
          </w:p>
          <w:p w14:paraId="35898B90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L."LandCode" IN ('03')          THEN 'B'  -- 旱</w:t>
            </w:r>
          </w:p>
          <w:p w14:paraId="78BBD6F8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L."LandCode" IN ('05')          THEN 'D'  -- 道</w:t>
            </w:r>
          </w:p>
          <w:p w14:paraId="5932E91E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L."LandCode" IN ('04','06','07','08','09','10') THEN 'Z'  -- 其他</w:t>
            </w:r>
          </w:p>
          <w:p w14:paraId="11261C03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ELSE ' '                                                       -- 空白</w:t>
            </w:r>
          </w:p>
          <w:p w14:paraId="7E0D5915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"LandCode"          -- 地目  (ref:AS400 LN15M1)</w:t>
            </w:r>
          </w:p>
          <w:p w14:paraId="611F6B18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0D5C6A4A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WHEN NVL(L."Area",0) = 0 THEN 0.01</w:t>
            </w:r>
          </w:p>
          <w:p w14:paraId="2D6641F2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ELSE TRUNC(NVL(L."Area",0)  / 0.3025, 2)</w:t>
            </w:r>
          </w:p>
          <w:p w14:paraId="46FCA912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"Area"              -- 面積</w:t>
            </w:r>
          </w:p>
          <w:p w14:paraId="65EEEE4E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1A390D37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L."LandZoningCode" IS NULL                  THEN 'Z' --其他</w:t>
            </w:r>
          </w:p>
          <w:p w14:paraId="19BCB985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L."LandZoningCode" IN ('1')                 THEN 'A' --住宅區</w:t>
            </w:r>
          </w:p>
          <w:p w14:paraId="7825E22E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L."LandZoningCode" IN ('2')                 THEN 'B' --商業區</w:t>
            </w:r>
          </w:p>
          <w:p w14:paraId="6062E7C2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L."LandZoningCode" IN ('4')                 THEN 'Z' --其他</w:t>
            </w:r>
          </w:p>
          <w:p w14:paraId="4D61F0CA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L."LandZoningCode" IN ('3','5','6','7','8') THEN 'R' --鄉村區</w:t>
            </w:r>
          </w:p>
          <w:p w14:paraId="415F6421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ELSE 'Z'   --其他</w:t>
            </w:r>
          </w:p>
          <w:p w14:paraId="03910B4D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"LandZoningCode"    -- 使用分區</w:t>
            </w:r>
          </w:p>
          <w:p w14:paraId="6E6B3D1F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                               -- (ref:LN15M1 (#M3760 98))</w:t>
            </w:r>
          </w:p>
          <w:p w14:paraId="2314B84A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6CEEA341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WHEN L."LandZoningCode" IS NULL             THEN 'Z'</w:t>
            </w:r>
          </w:p>
          <w:p w14:paraId="19F9F38B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WHEN L."LandZoningCode" IN ('1')            THEN 'AZ'</w:t>
            </w:r>
          </w:p>
          <w:p w14:paraId="2500E9F3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WHEN L."LandZoningCode" IN ('2')            THEN 'BZ'</w:t>
            </w:r>
          </w:p>
          <w:p w14:paraId="2F1BC993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ELSE 'Z'</w:t>
            </w:r>
          </w:p>
          <w:p w14:paraId="5810CC04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"LandUsageType"     -- 使用地類別  都市土地</w:t>
            </w:r>
          </w:p>
          <w:p w14:paraId="176F9776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                               -- (ref:LN15M1 (#M3760 99))</w:t>
            </w:r>
          </w:p>
          <w:p w14:paraId="2F1253D3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D2683D7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799CC62A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WHEN ROUND( NVL(L."PostedLandValue",0) / 1000, 0) = 0 THEN 10 -- (ref:AS400 LN15M1)</w:t>
            </w:r>
          </w:p>
          <w:p w14:paraId="0E6B2B3A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ELSE ROUND( NVL(L."PostedLandValue",0) / 1000, 0)</w:t>
            </w:r>
          </w:p>
          <w:p w14:paraId="40660E30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"PostedLandValue"   -- 公告土地現值</w:t>
            </w:r>
          </w:p>
          <w:p w14:paraId="263B112B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430E6E45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WHEN NVL(L."PostedLandValueYearMonth",0) = 0 THEN 9607   -- (ref:AS400 LN15M1)</w:t>
            </w:r>
          </w:p>
          <w:p w14:paraId="1BA92A21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WHEN NVL(L."PostedLandValueYearMonth",0) &lt; 191100 THEN NVL(L."PostedLandValueYearMonth",0)</w:t>
            </w:r>
          </w:p>
          <w:p w14:paraId="43C1FE64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ELSE L."PostedLandValueYearMonth" - 191100</w:t>
            </w:r>
          </w:p>
          <w:p w14:paraId="04492A55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"PostedLandValueYearMonth" -- 公告土地現值年月</w:t>
            </w:r>
          </w:p>
          <w:p w14:paraId="05E9B6DB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"Filler18"           -- 空白</w:t>
            </w:r>
          </w:p>
          <w:p w14:paraId="721896F8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YYYYMM - 191100                       AS "JcicDataYM"         -- 資料所屬年月</w:t>
            </w:r>
          </w:p>
          <w:p w14:paraId="346496C4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JOB_START_TIME                        AS "CreateDate"         -- 建檔日期時間</w:t>
            </w:r>
          </w:p>
          <w:p w14:paraId="11F89B9F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"CreateEmpNo"        -- 建檔人員</w:t>
            </w:r>
          </w:p>
          <w:p w14:paraId="0976E201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JOB_START_TIME                        AS "LastUpdate"         -- 最後更新日期時間</w:t>
            </w:r>
          </w:p>
          <w:p w14:paraId="30C8FF87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"LastUpdateEmpNo"    -- 最後更新人員</w:t>
            </w:r>
          </w:p>
          <w:p w14:paraId="29FFBC9B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FROM   "Work_B096" WK</w:t>
            </w:r>
          </w:p>
          <w:p w14:paraId="52F342A0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LEFT JOIN "CdCity"       ON "CdCity"."CityCode"  = WK."CityCode"</w:t>
            </w:r>
          </w:p>
          <w:p w14:paraId="594FD66E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LEFT JOIN "ClLand"  L    ON L."ClCode1" = WK."ClCode1"</w:t>
            </w:r>
          </w:p>
          <w:p w14:paraId="66E21FC9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L."ClCode2" = WK."ClCode2"</w:t>
            </w:r>
          </w:p>
          <w:p w14:paraId="0BEA5C75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L."ClNo"    = WK."ClNo"</w:t>
            </w:r>
          </w:p>
          <w:p w14:paraId="38E9A056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L."LandSeq" = WK."LandSeq"</w:t>
            </w:r>
          </w:p>
          <w:p w14:paraId="75B8E70B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L."LandNo1" = WK."LandNo1"</w:t>
            </w:r>
          </w:p>
          <w:p w14:paraId="51848F1A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L."LandNo2" = WK."LandNo2"</w:t>
            </w:r>
          </w:p>
          <w:p w14:paraId="6572A6E5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LEFT JOIN ( SELECT O."ClCode1"</w:t>
            </w:r>
          </w:p>
          <w:p w14:paraId="7A797FD8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     , O."ClCode2"</w:t>
            </w:r>
          </w:p>
          <w:p w14:paraId="222A8DD0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     , O."ClNo"</w:t>
            </w:r>
          </w:p>
          <w:p w14:paraId="558F2048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     , O."LandSeq"</w:t>
            </w:r>
          </w:p>
          <w:p w14:paraId="6ED63B14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     , O."OwnerId"</w:t>
            </w:r>
          </w:p>
          <w:p w14:paraId="2BA54EB3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  FROM "ClLandOwner" O</w:t>
            </w:r>
          </w:p>
          <w:p w14:paraId="7FC8FA2C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) LandOwner        ON LandOwner."ClCode1" = L."ClCode1"</w:t>
            </w:r>
          </w:p>
          <w:p w14:paraId="5C325F52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AND LandOwner."ClCode2" = L."ClCode2"</w:t>
            </w:r>
          </w:p>
          <w:p w14:paraId="137FB804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AND LandOwner."ClNo"    = L."ClNo"</w:t>
            </w:r>
          </w:p>
          <w:p w14:paraId="25C32229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AND LandOwner."LandSeq" = L."LandSeq"</w:t>
            </w:r>
          </w:p>
          <w:p w14:paraId="4A0234EB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51B4F3C9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5F94CC0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8021659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INS_CNT := INS_CNT + sql%rowcount;</w:t>
            </w:r>
          </w:p>
          <w:p w14:paraId="332041CE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JcicB096 END: INS_CNT=' || INS_CNT);</w:t>
            </w:r>
          </w:p>
          <w:p w14:paraId="77893DC5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713A8C6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83E97A8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 w:hint="eastAsia"/>
                <w:sz w:val="20"/>
                <w:szCs w:val="20"/>
              </w:rPr>
              <w:t xml:space="preserve">    -- 記錄程式結束時間</w:t>
            </w:r>
          </w:p>
          <w:p w14:paraId="144CFF2C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JOB_END_TIME := SYSTIMESTAMP;</w:t>
            </w:r>
          </w:p>
          <w:p w14:paraId="68E5E744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DBMS_OUTPUT.PUT_LINE('Spend Time: ' ||</w:t>
            </w:r>
          </w:p>
          <w:p w14:paraId="56E602F4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510C3005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5B9B0070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              ) * 86400       || ' Secs' );</w:t>
            </w:r>
          </w:p>
          <w:p w14:paraId="646CB39C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933493B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  commit;</w:t>
            </w:r>
          </w:p>
          <w:p w14:paraId="7F8D22F0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4824E77" w14:textId="77777777" w:rsidR="00097679" w:rsidRPr="00097679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 xml:space="preserve">  END;</w:t>
            </w:r>
          </w:p>
          <w:p w14:paraId="51AF8D21" w14:textId="7609200A" w:rsidR="000166E9" w:rsidRPr="00695175" w:rsidRDefault="00097679" w:rsidP="00097679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97679">
              <w:rPr>
                <w:rFonts w:ascii="細明體" w:eastAsia="細明體" w:hAnsi="細明體"/>
                <w:sz w:val="20"/>
                <w:szCs w:val="20"/>
              </w:rPr>
              <w:t>END;</w:t>
            </w:r>
          </w:p>
          <w:p w14:paraId="061F5FE7" w14:textId="374022AF" w:rsidR="00FC6342" w:rsidRPr="00695175" w:rsidRDefault="00FC6342" w:rsidP="00F85FEB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14:paraId="3C384A9C" w14:textId="77777777" w:rsidR="00FA726D" w:rsidRPr="00D56B13" w:rsidRDefault="00FA726D" w:rsidP="00B714F2">
      <w:pPr>
        <w:rPr>
          <w:rFonts w:ascii="標楷體" w:hAnsi="標楷體"/>
        </w:rPr>
      </w:pPr>
    </w:p>
    <w:sectPr w:rsidR="00FA726D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2635C" w14:textId="77777777" w:rsidR="00666C14" w:rsidRDefault="00666C14" w:rsidP="009A7407">
      <w:r>
        <w:separator/>
      </w:r>
    </w:p>
  </w:endnote>
  <w:endnote w:type="continuationSeparator" w:id="0">
    <w:p w14:paraId="6D3F676A" w14:textId="77777777" w:rsidR="00666C14" w:rsidRDefault="00666C14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:rsidRPr="009C150A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2ADFD9B0" w:rsidR="00B82081" w:rsidRPr="009C150A" w:rsidRDefault="00B82081" w:rsidP="002177DF">
          <w:pPr>
            <w:pStyle w:val="a7"/>
            <w:ind w:left="566" w:hangingChars="283" w:hanging="566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檔名：</w:t>
          </w:r>
          <w:r w:rsidR="004D4401" w:rsidRPr="004D4401">
            <w:rPr>
              <w:rFonts w:ascii="標楷體" w:hAnsi="標楷體" w:hint="eastAsia"/>
            </w:rPr>
            <w:t>L8402-B096-不動產擔保品明細-地號附加檔</w:t>
          </w:r>
        </w:p>
      </w:tc>
      <w:tc>
        <w:tcPr>
          <w:tcW w:w="1080" w:type="dxa"/>
        </w:tcPr>
        <w:p w14:paraId="4622B42B" w14:textId="1706F640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版次：</w:t>
          </w:r>
          <w:r w:rsidR="009C150A" w:rsidRPr="009C150A">
            <w:rPr>
              <w:rFonts w:ascii="標楷體" w:hAnsi="標楷體" w:hint="eastAsia"/>
            </w:rPr>
            <w:t>V1.</w:t>
          </w:r>
          <w:r w:rsidR="0001147C">
            <w:rPr>
              <w:rFonts w:ascii="標楷體" w:hAnsi="標楷體" w:hint="eastAsia"/>
            </w:rPr>
            <w:t>0</w:t>
          </w:r>
        </w:p>
      </w:tc>
      <w:tc>
        <w:tcPr>
          <w:tcW w:w="2040" w:type="dxa"/>
        </w:tcPr>
        <w:p w14:paraId="3C66B17C" w14:textId="7487C8C6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修訂日期：</w:t>
          </w:r>
          <w:r w:rsidR="009C150A" w:rsidRPr="009C150A">
            <w:rPr>
              <w:rFonts w:ascii="標楷體" w:hAnsi="標楷體" w:hint="eastAsia"/>
            </w:rPr>
            <w:t>2</w:t>
          </w:r>
          <w:r w:rsidR="009C150A" w:rsidRPr="009C150A">
            <w:rPr>
              <w:rFonts w:ascii="標楷體" w:hAnsi="標楷體"/>
            </w:rPr>
            <w:t>021/0</w:t>
          </w:r>
          <w:r w:rsidR="0001147C">
            <w:rPr>
              <w:rFonts w:ascii="標楷體" w:hAnsi="標楷體" w:hint="eastAsia"/>
            </w:rPr>
            <w:t>7</w:t>
          </w:r>
          <w:r w:rsidR="009C150A" w:rsidRPr="009C150A">
            <w:rPr>
              <w:rFonts w:ascii="標楷體" w:hAnsi="標楷體"/>
            </w:rPr>
            <w:t>/</w:t>
          </w:r>
          <w:r w:rsidR="0001147C">
            <w:rPr>
              <w:rFonts w:ascii="標楷體" w:hAnsi="標楷體" w:hint="eastAsia"/>
            </w:rPr>
            <w:t>02</w:t>
          </w:r>
        </w:p>
      </w:tc>
      <w:tc>
        <w:tcPr>
          <w:tcW w:w="1560" w:type="dxa"/>
        </w:tcPr>
        <w:p w14:paraId="4AB3B00C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6A759991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頁次/頁數：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PAGE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1</w:t>
          </w:r>
          <w:r w:rsidRPr="009C150A">
            <w:rPr>
              <w:rStyle w:val="aa"/>
              <w:rFonts w:ascii="標楷體" w:hAnsi="標楷體"/>
            </w:rPr>
            <w:fldChar w:fldCharType="end"/>
          </w:r>
          <w:r w:rsidRPr="009C150A">
            <w:rPr>
              <w:rStyle w:val="aa"/>
              <w:rFonts w:ascii="標楷體" w:hAnsi="標楷體" w:hint="eastAsia"/>
            </w:rPr>
            <w:t>/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NUMPAGES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9</w:t>
          </w:r>
          <w:r w:rsidRPr="009C150A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403D5" w14:textId="77777777" w:rsidR="00666C14" w:rsidRDefault="00666C14" w:rsidP="009A7407">
      <w:r>
        <w:separator/>
      </w:r>
    </w:p>
  </w:footnote>
  <w:footnote w:type="continuationSeparator" w:id="0">
    <w:p w14:paraId="24D885C1" w14:textId="77777777" w:rsidR="00666C14" w:rsidRDefault="00666C14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 w:numId="46">
    <w:abstractNumId w:val="16"/>
  </w:num>
  <w:num w:numId="47">
    <w:abstractNumId w:val="16"/>
  </w:num>
  <w:num w:numId="48">
    <w:abstractNumId w:val="16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1">
    <w15:presenceInfo w15:providerId="None" w15:userId="st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47BB"/>
    <w:rsid w:val="000048DF"/>
    <w:rsid w:val="00007E1A"/>
    <w:rsid w:val="0001147C"/>
    <w:rsid w:val="00012494"/>
    <w:rsid w:val="00012EC1"/>
    <w:rsid w:val="0001470A"/>
    <w:rsid w:val="00014710"/>
    <w:rsid w:val="000166E9"/>
    <w:rsid w:val="00023889"/>
    <w:rsid w:val="00023C8B"/>
    <w:rsid w:val="000265CC"/>
    <w:rsid w:val="00026FE0"/>
    <w:rsid w:val="00027D83"/>
    <w:rsid w:val="00032110"/>
    <w:rsid w:val="00032E51"/>
    <w:rsid w:val="0003501F"/>
    <w:rsid w:val="000359E7"/>
    <w:rsid w:val="00036257"/>
    <w:rsid w:val="000400F6"/>
    <w:rsid w:val="0004194B"/>
    <w:rsid w:val="00042061"/>
    <w:rsid w:val="00044254"/>
    <w:rsid w:val="00047025"/>
    <w:rsid w:val="000508FD"/>
    <w:rsid w:val="00055810"/>
    <w:rsid w:val="00057462"/>
    <w:rsid w:val="00062AC5"/>
    <w:rsid w:val="00062DDF"/>
    <w:rsid w:val="000655A5"/>
    <w:rsid w:val="00070DDD"/>
    <w:rsid w:val="000759F5"/>
    <w:rsid w:val="00075AA1"/>
    <w:rsid w:val="00075C72"/>
    <w:rsid w:val="000767F4"/>
    <w:rsid w:val="0008480B"/>
    <w:rsid w:val="0008529F"/>
    <w:rsid w:val="0008777C"/>
    <w:rsid w:val="00092A98"/>
    <w:rsid w:val="00093933"/>
    <w:rsid w:val="00097582"/>
    <w:rsid w:val="00097679"/>
    <w:rsid w:val="000A4312"/>
    <w:rsid w:val="000A47AF"/>
    <w:rsid w:val="000A6A35"/>
    <w:rsid w:val="000A734C"/>
    <w:rsid w:val="000A7705"/>
    <w:rsid w:val="000B0B4F"/>
    <w:rsid w:val="000B2C22"/>
    <w:rsid w:val="000B3EEA"/>
    <w:rsid w:val="000B3FD7"/>
    <w:rsid w:val="000B4B22"/>
    <w:rsid w:val="000B4E90"/>
    <w:rsid w:val="000B691D"/>
    <w:rsid w:val="000B70B5"/>
    <w:rsid w:val="000B7B37"/>
    <w:rsid w:val="000C3454"/>
    <w:rsid w:val="000D1063"/>
    <w:rsid w:val="000D21F0"/>
    <w:rsid w:val="000D4391"/>
    <w:rsid w:val="000D62CF"/>
    <w:rsid w:val="000D79A6"/>
    <w:rsid w:val="000E0C8F"/>
    <w:rsid w:val="000E1133"/>
    <w:rsid w:val="000E33E8"/>
    <w:rsid w:val="000E5B5A"/>
    <w:rsid w:val="000F11BC"/>
    <w:rsid w:val="000F566C"/>
    <w:rsid w:val="000F5B25"/>
    <w:rsid w:val="001005B4"/>
    <w:rsid w:val="00100DCF"/>
    <w:rsid w:val="001021D9"/>
    <w:rsid w:val="00103D78"/>
    <w:rsid w:val="00106555"/>
    <w:rsid w:val="001101FB"/>
    <w:rsid w:val="0011198D"/>
    <w:rsid w:val="00113F5A"/>
    <w:rsid w:val="001144A0"/>
    <w:rsid w:val="00114CC8"/>
    <w:rsid w:val="00117993"/>
    <w:rsid w:val="0012261D"/>
    <w:rsid w:val="001236F9"/>
    <w:rsid w:val="001240C0"/>
    <w:rsid w:val="0012489B"/>
    <w:rsid w:val="00126F45"/>
    <w:rsid w:val="00127EE5"/>
    <w:rsid w:val="00130198"/>
    <w:rsid w:val="00131EF4"/>
    <w:rsid w:val="001328F2"/>
    <w:rsid w:val="00132AF1"/>
    <w:rsid w:val="00135684"/>
    <w:rsid w:val="00135805"/>
    <w:rsid w:val="00135B4C"/>
    <w:rsid w:val="001360F5"/>
    <w:rsid w:val="00137418"/>
    <w:rsid w:val="001408AC"/>
    <w:rsid w:val="00140BCF"/>
    <w:rsid w:val="00140EBD"/>
    <w:rsid w:val="001416C7"/>
    <w:rsid w:val="00141BCC"/>
    <w:rsid w:val="00144A87"/>
    <w:rsid w:val="001454BB"/>
    <w:rsid w:val="0015140D"/>
    <w:rsid w:val="00151E81"/>
    <w:rsid w:val="00152719"/>
    <w:rsid w:val="00154F43"/>
    <w:rsid w:val="00157D81"/>
    <w:rsid w:val="00160783"/>
    <w:rsid w:val="00160AFA"/>
    <w:rsid w:val="00160E05"/>
    <w:rsid w:val="001635DB"/>
    <w:rsid w:val="00166FE6"/>
    <w:rsid w:val="00167883"/>
    <w:rsid w:val="001719D1"/>
    <w:rsid w:val="00174AE2"/>
    <w:rsid w:val="00176BF6"/>
    <w:rsid w:val="00177FF2"/>
    <w:rsid w:val="00181451"/>
    <w:rsid w:val="0018158B"/>
    <w:rsid w:val="00181A2B"/>
    <w:rsid w:val="001828C0"/>
    <w:rsid w:val="00183F00"/>
    <w:rsid w:val="0018556C"/>
    <w:rsid w:val="00187B1D"/>
    <w:rsid w:val="00193C36"/>
    <w:rsid w:val="001975E9"/>
    <w:rsid w:val="001A1E58"/>
    <w:rsid w:val="001A7904"/>
    <w:rsid w:val="001A7A6D"/>
    <w:rsid w:val="001A7C86"/>
    <w:rsid w:val="001B5A44"/>
    <w:rsid w:val="001B7701"/>
    <w:rsid w:val="001C1745"/>
    <w:rsid w:val="001C5E92"/>
    <w:rsid w:val="001C6F8A"/>
    <w:rsid w:val="001C71A5"/>
    <w:rsid w:val="001D0AE6"/>
    <w:rsid w:val="001D40FC"/>
    <w:rsid w:val="001D467C"/>
    <w:rsid w:val="001D4E25"/>
    <w:rsid w:val="001D5F15"/>
    <w:rsid w:val="001D7336"/>
    <w:rsid w:val="001E12C3"/>
    <w:rsid w:val="001E18D8"/>
    <w:rsid w:val="001E3987"/>
    <w:rsid w:val="001E5FC6"/>
    <w:rsid w:val="001E723D"/>
    <w:rsid w:val="001E7714"/>
    <w:rsid w:val="001E7DE7"/>
    <w:rsid w:val="001F136C"/>
    <w:rsid w:val="001F30B9"/>
    <w:rsid w:val="001F5B56"/>
    <w:rsid w:val="001F5E48"/>
    <w:rsid w:val="001F664B"/>
    <w:rsid w:val="001F79E7"/>
    <w:rsid w:val="0020058C"/>
    <w:rsid w:val="002073D4"/>
    <w:rsid w:val="0020775B"/>
    <w:rsid w:val="002116DA"/>
    <w:rsid w:val="00211C40"/>
    <w:rsid w:val="002138A4"/>
    <w:rsid w:val="0021465B"/>
    <w:rsid w:val="002158E4"/>
    <w:rsid w:val="00216A4D"/>
    <w:rsid w:val="002177DF"/>
    <w:rsid w:val="002228EA"/>
    <w:rsid w:val="00222A6F"/>
    <w:rsid w:val="00222B81"/>
    <w:rsid w:val="00223542"/>
    <w:rsid w:val="002240D1"/>
    <w:rsid w:val="0022606A"/>
    <w:rsid w:val="002274D7"/>
    <w:rsid w:val="00227818"/>
    <w:rsid w:val="002332AF"/>
    <w:rsid w:val="0023335C"/>
    <w:rsid w:val="00234E9B"/>
    <w:rsid w:val="00236296"/>
    <w:rsid w:val="0023638B"/>
    <w:rsid w:val="00240558"/>
    <w:rsid w:val="002427C7"/>
    <w:rsid w:val="00244424"/>
    <w:rsid w:val="002473D9"/>
    <w:rsid w:val="00247CE7"/>
    <w:rsid w:val="00250E88"/>
    <w:rsid w:val="0025134B"/>
    <w:rsid w:val="00251705"/>
    <w:rsid w:val="002548E7"/>
    <w:rsid w:val="002623DA"/>
    <w:rsid w:val="00265382"/>
    <w:rsid w:val="00270890"/>
    <w:rsid w:val="00275759"/>
    <w:rsid w:val="00275906"/>
    <w:rsid w:val="00275BDD"/>
    <w:rsid w:val="00280616"/>
    <w:rsid w:val="00281530"/>
    <w:rsid w:val="002827DE"/>
    <w:rsid w:val="002850CC"/>
    <w:rsid w:val="002870DA"/>
    <w:rsid w:val="00287A28"/>
    <w:rsid w:val="00290337"/>
    <w:rsid w:val="002913C6"/>
    <w:rsid w:val="00291582"/>
    <w:rsid w:val="0029463B"/>
    <w:rsid w:val="002947CF"/>
    <w:rsid w:val="00295103"/>
    <w:rsid w:val="002A0110"/>
    <w:rsid w:val="002A1E3B"/>
    <w:rsid w:val="002A3B81"/>
    <w:rsid w:val="002A5CA7"/>
    <w:rsid w:val="002A6619"/>
    <w:rsid w:val="002B3EF9"/>
    <w:rsid w:val="002B51C3"/>
    <w:rsid w:val="002B6D30"/>
    <w:rsid w:val="002C089B"/>
    <w:rsid w:val="002D0DD6"/>
    <w:rsid w:val="002D3483"/>
    <w:rsid w:val="002D7821"/>
    <w:rsid w:val="002D79A0"/>
    <w:rsid w:val="002E1546"/>
    <w:rsid w:val="002E234F"/>
    <w:rsid w:val="002E3DE3"/>
    <w:rsid w:val="002E45F6"/>
    <w:rsid w:val="002E5440"/>
    <w:rsid w:val="002F0DDC"/>
    <w:rsid w:val="002F46AA"/>
    <w:rsid w:val="002F5DF9"/>
    <w:rsid w:val="003006DD"/>
    <w:rsid w:val="0030182F"/>
    <w:rsid w:val="0030195D"/>
    <w:rsid w:val="00304045"/>
    <w:rsid w:val="0031085E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276F"/>
    <w:rsid w:val="00333FFC"/>
    <w:rsid w:val="00334096"/>
    <w:rsid w:val="003351F0"/>
    <w:rsid w:val="00337AD6"/>
    <w:rsid w:val="00337EAC"/>
    <w:rsid w:val="0034684C"/>
    <w:rsid w:val="00346F81"/>
    <w:rsid w:val="00352E18"/>
    <w:rsid w:val="00353A7E"/>
    <w:rsid w:val="00356648"/>
    <w:rsid w:val="003569A9"/>
    <w:rsid w:val="00357082"/>
    <w:rsid w:val="003575BA"/>
    <w:rsid w:val="00357C85"/>
    <w:rsid w:val="00362986"/>
    <w:rsid w:val="00362C74"/>
    <w:rsid w:val="003656F5"/>
    <w:rsid w:val="00366462"/>
    <w:rsid w:val="00366E2B"/>
    <w:rsid w:val="00366F3E"/>
    <w:rsid w:val="003704BE"/>
    <w:rsid w:val="00372503"/>
    <w:rsid w:val="00373BFA"/>
    <w:rsid w:val="003753E4"/>
    <w:rsid w:val="0037658B"/>
    <w:rsid w:val="00377249"/>
    <w:rsid w:val="00377330"/>
    <w:rsid w:val="00377E63"/>
    <w:rsid w:val="0038171F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6FAC"/>
    <w:rsid w:val="003A741D"/>
    <w:rsid w:val="003B037D"/>
    <w:rsid w:val="003B3260"/>
    <w:rsid w:val="003C4600"/>
    <w:rsid w:val="003C532A"/>
    <w:rsid w:val="003D4CF6"/>
    <w:rsid w:val="003D54CA"/>
    <w:rsid w:val="003D55FE"/>
    <w:rsid w:val="003D5E11"/>
    <w:rsid w:val="003D7651"/>
    <w:rsid w:val="003E215A"/>
    <w:rsid w:val="003E3F45"/>
    <w:rsid w:val="003E58A2"/>
    <w:rsid w:val="003E598C"/>
    <w:rsid w:val="003E5B1A"/>
    <w:rsid w:val="003F456A"/>
    <w:rsid w:val="003F76FE"/>
    <w:rsid w:val="00404808"/>
    <w:rsid w:val="004175A3"/>
    <w:rsid w:val="0041766E"/>
    <w:rsid w:val="00420966"/>
    <w:rsid w:val="0042259C"/>
    <w:rsid w:val="00425F0F"/>
    <w:rsid w:val="004271C2"/>
    <w:rsid w:val="00434832"/>
    <w:rsid w:val="004348DC"/>
    <w:rsid w:val="0043751A"/>
    <w:rsid w:val="004376CA"/>
    <w:rsid w:val="00437882"/>
    <w:rsid w:val="00441470"/>
    <w:rsid w:val="0044168E"/>
    <w:rsid w:val="00442D87"/>
    <w:rsid w:val="00442F59"/>
    <w:rsid w:val="00446E21"/>
    <w:rsid w:val="00450EFE"/>
    <w:rsid w:val="00451000"/>
    <w:rsid w:val="00452B16"/>
    <w:rsid w:val="0045303E"/>
    <w:rsid w:val="004546B4"/>
    <w:rsid w:val="00455E21"/>
    <w:rsid w:val="004566D4"/>
    <w:rsid w:val="00461DE6"/>
    <w:rsid w:val="0046268D"/>
    <w:rsid w:val="004634C5"/>
    <w:rsid w:val="00463DE6"/>
    <w:rsid w:val="00472F4B"/>
    <w:rsid w:val="0047340C"/>
    <w:rsid w:val="00473564"/>
    <w:rsid w:val="00475351"/>
    <w:rsid w:val="004773DD"/>
    <w:rsid w:val="0048322A"/>
    <w:rsid w:val="00484CDC"/>
    <w:rsid w:val="00492F80"/>
    <w:rsid w:val="00493D7E"/>
    <w:rsid w:val="00496AF8"/>
    <w:rsid w:val="004A0406"/>
    <w:rsid w:val="004A614C"/>
    <w:rsid w:val="004B0512"/>
    <w:rsid w:val="004B5AA8"/>
    <w:rsid w:val="004B7271"/>
    <w:rsid w:val="004B7802"/>
    <w:rsid w:val="004C27BE"/>
    <w:rsid w:val="004C4DA9"/>
    <w:rsid w:val="004D2798"/>
    <w:rsid w:val="004D40D4"/>
    <w:rsid w:val="004D4401"/>
    <w:rsid w:val="004D573A"/>
    <w:rsid w:val="004D71B3"/>
    <w:rsid w:val="004D7CA6"/>
    <w:rsid w:val="004E0116"/>
    <w:rsid w:val="004F356F"/>
    <w:rsid w:val="004F7F32"/>
    <w:rsid w:val="005035F6"/>
    <w:rsid w:val="005037F2"/>
    <w:rsid w:val="005045E5"/>
    <w:rsid w:val="00506A78"/>
    <w:rsid w:val="005070D5"/>
    <w:rsid w:val="0051154A"/>
    <w:rsid w:val="005125A4"/>
    <w:rsid w:val="00512AE4"/>
    <w:rsid w:val="00513900"/>
    <w:rsid w:val="00517C13"/>
    <w:rsid w:val="00521409"/>
    <w:rsid w:val="0052269E"/>
    <w:rsid w:val="005231E4"/>
    <w:rsid w:val="005233F6"/>
    <w:rsid w:val="0052344A"/>
    <w:rsid w:val="00526313"/>
    <w:rsid w:val="005269E1"/>
    <w:rsid w:val="00526EBB"/>
    <w:rsid w:val="005278E6"/>
    <w:rsid w:val="00530560"/>
    <w:rsid w:val="00531221"/>
    <w:rsid w:val="00534E48"/>
    <w:rsid w:val="005432FA"/>
    <w:rsid w:val="00544A9C"/>
    <w:rsid w:val="00551AE7"/>
    <w:rsid w:val="00557864"/>
    <w:rsid w:val="005640A3"/>
    <w:rsid w:val="00566BB6"/>
    <w:rsid w:val="005671BE"/>
    <w:rsid w:val="00567E67"/>
    <w:rsid w:val="00572C5C"/>
    <w:rsid w:val="00573F8C"/>
    <w:rsid w:val="00575186"/>
    <w:rsid w:val="005759D6"/>
    <w:rsid w:val="00576CC3"/>
    <w:rsid w:val="00576E70"/>
    <w:rsid w:val="005771D7"/>
    <w:rsid w:val="00582515"/>
    <w:rsid w:val="00582941"/>
    <w:rsid w:val="0058483E"/>
    <w:rsid w:val="00584CA8"/>
    <w:rsid w:val="00586BEA"/>
    <w:rsid w:val="00590259"/>
    <w:rsid w:val="00590A3A"/>
    <w:rsid w:val="00590B4F"/>
    <w:rsid w:val="0059185D"/>
    <w:rsid w:val="005936B8"/>
    <w:rsid w:val="005970A5"/>
    <w:rsid w:val="005A0A6E"/>
    <w:rsid w:val="005A0D10"/>
    <w:rsid w:val="005A1742"/>
    <w:rsid w:val="005A21E4"/>
    <w:rsid w:val="005A32B0"/>
    <w:rsid w:val="005A33D3"/>
    <w:rsid w:val="005A3B8C"/>
    <w:rsid w:val="005A6160"/>
    <w:rsid w:val="005A6327"/>
    <w:rsid w:val="005B151E"/>
    <w:rsid w:val="005B4A5C"/>
    <w:rsid w:val="005C25F2"/>
    <w:rsid w:val="005C3367"/>
    <w:rsid w:val="005C3F17"/>
    <w:rsid w:val="005C3F28"/>
    <w:rsid w:val="005C49E4"/>
    <w:rsid w:val="005D29F0"/>
    <w:rsid w:val="005D6B2B"/>
    <w:rsid w:val="005E6BE6"/>
    <w:rsid w:val="005F10FE"/>
    <w:rsid w:val="0060499B"/>
    <w:rsid w:val="00604D16"/>
    <w:rsid w:val="00604F47"/>
    <w:rsid w:val="006119AB"/>
    <w:rsid w:val="00615348"/>
    <w:rsid w:val="00615E6A"/>
    <w:rsid w:val="00616372"/>
    <w:rsid w:val="00617608"/>
    <w:rsid w:val="00621CFD"/>
    <w:rsid w:val="00624F17"/>
    <w:rsid w:val="00626C15"/>
    <w:rsid w:val="00627CEE"/>
    <w:rsid w:val="006318C6"/>
    <w:rsid w:val="00631D32"/>
    <w:rsid w:val="00641A7B"/>
    <w:rsid w:val="0064310C"/>
    <w:rsid w:val="00643372"/>
    <w:rsid w:val="0065249D"/>
    <w:rsid w:val="006573DC"/>
    <w:rsid w:val="00660C1A"/>
    <w:rsid w:val="00661207"/>
    <w:rsid w:val="0066250C"/>
    <w:rsid w:val="00663186"/>
    <w:rsid w:val="006660A6"/>
    <w:rsid w:val="00666C14"/>
    <w:rsid w:val="00667095"/>
    <w:rsid w:val="00672BBB"/>
    <w:rsid w:val="006742F6"/>
    <w:rsid w:val="006749EE"/>
    <w:rsid w:val="006753A6"/>
    <w:rsid w:val="00681DEE"/>
    <w:rsid w:val="00683920"/>
    <w:rsid w:val="00683C6E"/>
    <w:rsid w:val="0068767E"/>
    <w:rsid w:val="00691C36"/>
    <w:rsid w:val="00695175"/>
    <w:rsid w:val="006A0241"/>
    <w:rsid w:val="006A16DE"/>
    <w:rsid w:val="006A37D8"/>
    <w:rsid w:val="006A51BC"/>
    <w:rsid w:val="006B08E7"/>
    <w:rsid w:val="006C2138"/>
    <w:rsid w:val="006C395D"/>
    <w:rsid w:val="006C55AA"/>
    <w:rsid w:val="006D07B0"/>
    <w:rsid w:val="006D21E5"/>
    <w:rsid w:val="006D414F"/>
    <w:rsid w:val="006D7FED"/>
    <w:rsid w:val="006E11C2"/>
    <w:rsid w:val="006E1949"/>
    <w:rsid w:val="006E33F4"/>
    <w:rsid w:val="006E4313"/>
    <w:rsid w:val="006F1D3A"/>
    <w:rsid w:val="006F2623"/>
    <w:rsid w:val="006F7D16"/>
    <w:rsid w:val="006F7F0E"/>
    <w:rsid w:val="00703D65"/>
    <w:rsid w:val="007045D6"/>
    <w:rsid w:val="0070724D"/>
    <w:rsid w:val="00707721"/>
    <w:rsid w:val="00713B81"/>
    <w:rsid w:val="00714B2D"/>
    <w:rsid w:val="007217B4"/>
    <w:rsid w:val="00721E08"/>
    <w:rsid w:val="007264A0"/>
    <w:rsid w:val="00730292"/>
    <w:rsid w:val="0073328C"/>
    <w:rsid w:val="007336F9"/>
    <w:rsid w:val="00733D30"/>
    <w:rsid w:val="007341B7"/>
    <w:rsid w:val="00735372"/>
    <w:rsid w:val="00737383"/>
    <w:rsid w:val="00744392"/>
    <w:rsid w:val="0074496E"/>
    <w:rsid w:val="00747EB0"/>
    <w:rsid w:val="00750BE8"/>
    <w:rsid w:val="00753354"/>
    <w:rsid w:val="0075539A"/>
    <w:rsid w:val="00755DE9"/>
    <w:rsid w:val="00757B8A"/>
    <w:rsid w:val="00760E69"/>
    <w:rsid w:val="00761485"/>
    <w:rsid w:val="0076235A"/>
    <w:rsid w:val="007660B4"/>
    <w:rsid w:val="00771EB7"/>
    <w:rsid w:val="00775BC0"/>
    <w:rsid w:val="00775F41"/>
    <w:rsid w:val="00784DA1"/>
    <w:rsid w:val="00790193"/>
    <w:rsid w:val="00792AC1"/>
    <w:rsid w:val="00796305"/>
    <w:rsid w:val="007A1B41"/>
    <w:rsid w:val="007A2938"/>
    <w:rsid w:val="007A2B2B"/>
    <w:rsid w:val="007A3BBC"/>
    <w:rsid w:val="007A4631"/>
    <w:rsid w:val="007A58F0"/>
    <w:rsid w:val="007B16F6"/>
    <w:rsid w:val="007B296F"/>
    <w:rsid w:val="007B519B"/>
    <w:rsid w:val="007B5A4D"/>
    <w:rsid w:val="007B5ED4"/>
    <w:rsid w:val="007B7693"/>
    <w:rsid w:val="007B7804"/>
    <w:rsid w:val="007C2813"/>
    <w:rsid w:val="007C5FCC"/>
    <w:rsid w:val="007C7112"/>
    <w:rsid w:val="007C7D9B"/>
    <w:rsid w:val="007D3D65"/>
    <w:rsid w:val="007D71B5"/>
    <w:rsid w:val="007E1ECF"/>
    <w:rsid w:val="007E5F78"/>
    <w:rsid w:val="007F12A0"/>
    <w:rsid w:val="008007B1"/>
    <w:rsid w:val="0080238D"/>
    <w:rsid w:val="00802A22"/>
    <w:rsid w:val="00803F98"/>
    <w:rsid w:val="00805D06"/>
    <w:rsid w:val="00806A2D"/>
    <w:rsid w:val="00810C8C"/>
    <w:rsid w:val="0081207D"/>
    <w:rsid w:val="008131FD"/>
    <w:rsid w:val="00813355"/>
    <w:rsid w:val="008145D7"/>
    <w:rsid w:val="00815783"/>
    <w:rsid w:val="00820BCE"/>
    <w:rsid w:val="00827765"/>
    <w:rsid w:val="00830389"/>
    <w:rsid w:val="008319A4"/>
    <w:rsid w:val="00832271"/>
    <w:rsid w:val="00833985"/>
    <w:rsid w:val="00835E9C"/>
    <w:rsid w:val="00836948"/>
    <w:rsid w:val="00837518"/>
    <w:rsid w:val="0084150C"/>
    <w:rsid w:val="00841B9B"/>
    <w:rsid w:val="00847929"/>
    <w:rsid w:val="00847B20"/>
    <w:rsid w:val="008508A8"/>
    <w:rsid w:val="00854990"/>
    <w:rsid w:val="00857C05"/>
    <w:rsid w:val="00860117"/>
    <w:rsid w:val="00861E37"/>
    <w:rsid w:val="008627A8"/>
    <w:rsid w:val="00862803"/>
    <w:rsid w:val="00864BEF"/>
    <w:rsid w:val="00865735"/>
    <w:rsid w:val="008679E3"/>
    <w:rsid w:val="00867E4D"/>
    <w:rsid w:val="00870DE4"/>
    <w:rsid w:val="00872119"/>
    <w:rsid w:val="00872464"/>
    <w:rsid w:val="008778F9"/>
    <w:rsid w:val="00881379"/>
    <w:rsid w:val="00881A81"/>
    <w:rsid w:val="00882340"/>
    <w:rsid w:val="008867AE"/>
    <w:rsid w:val="00886B34"/>
    <w:rsid w:val="00886BB0"/>
    <w:rsid w:val="00890027"/>
    <w:rsid w:val="00890A1A"/>
    <w:rsid w:val="00890DBE"/>
    <w:rsid w:val="00891680"/>
    <w:rsid w:val="008926FF"/>
    <w:rsid w:val="008A4110"/>
    <w:rsid w:val="008A42F5"/>
    <w:rsid w:val="008A4549"/>
    <w:rsid w:val="008A5442"/>
    <w:rsid w:val="008A7449"/>
    <w:rsid w:val="008B3C98"/>
    <w:rsid w:val="008B43E5"/>
    <w:rsid w:val="008B7592"/>
    <w:rsid w:val="008C4530"/>
    <w:rsid w:val="008C620C"/>
    <w:rsid w:val="008C7DF9"/>
    <w:rsid w:val="008D005B"/>
    <w:rsid w:val="008D08D5"/>
    <w:rsid w:val="008D4CD1"/>
    <w:rsid w:val="008D62A8"/>
    <w:rsid w:val="008E52FA"/>
    <w:rsid w:val="008F064E"/>
    <w:rsid w:val="008F5289"/>
    <w:rsid w:val="008F534D"/>
    <w:rsid w:val="009013EB"/>
    <w:rsid w:val="0090256C"/>
    <w:rsid w:val="00903BBF"/>
    <w:rsid w:val="00905E5A"/>
    <w:rsid w:val="00906407"/>
    <w:rsid w:val="0090727F"/>
    <w:rsid w:val="0091225E"/>
    <w:rsid w:val="00914878"/>
    <w:rsid w:val="0091534D"/>
    <w:rsid w:val="00920EA4"/>
    <w:rsid w:val="009215FF"/>
    <w:rsid w:val="0092172E"/>
    <w:rsid w:val="0092616D"/>
    <w:rsid w:val="00926320"/>
    <w:rsid w:val="00926EE5"/>
    <w:rsid w:val="00927B40"/>
    <w:rsid w:val="0093021D"/>
    <w:rsid w:val="009420A4"/>
    <w:rsid w:val="00945301"/>
    <w:rsid w:val="00945B45"/>
    <w:rsid w:val="009460D8"/>
    <w:rsid w:val="00946996"/>
    <w:rsid w:val="00951F15"/>
    <w:rsid w:val="00953B0E"/>
    <w:rsid w:val="009549C7"/>
    <w:rsid w:val="0095566B"/>
    <w:rsid w:val="00955D4A"/>
    <w:rsid w:val="00956ADA"/>
    <w:rsid w:val="00960046"/>
    <w:rsid w:val="00960E00"/>
    <w:rsid w:val="0096592E"/>
    <w:rsid w:val="00972F5E"/>
    <w:rsid w:val="00975481"/>
    <w:rsid w:val="00976398"/>
    <w:rsid w:val="009772E8"/>
    <w:rsid w:val="00980FE9"/>
    <w:rsid w:val="00981796"/>
    <w:rsid w:val="00983DD8"/>
    <w:rsid w:val="009871D7"/>
    <w:rsid w:val="00987EB8"/>
    <w:rsid w:val="00994717"/>
    <w:rsid w:val="009A176D"/>
    <w:rsid w:val="009A3EAF"/>
    <w:rsid w:val="009A41B6"/>
    <w:rsid w:val="009A41C7"/>
    <w:rsid w:val="009A5379"/>
    <w:rsid w:val="009A7407"/>
    <w:rsid w:val="009B0149"/>
    <w:rsid w:val="009B0640"/>
    <w:rsid w:val="009B2E91"/>
    <w:rsid w:val="009B474A"/>
    <w:rsid w:val="009B4A62"/>
    <w:rsid w:val="009B5700"/>
    <w:rsid w:val="009C150A"/>
    <w:rsid w:val="009C1782"/>
    <w:rsid w:val="009C66C8"/>
    <w:rsid w:val="009D08FC"/>
    <w:rsid w:val="009D49AD"/>
    <w:rsid w:val="009D7723"/>
    <w:rsid w:val="009E0408"/>
    <w:rsid w:val="009E38D3"/>
    <w:rsid w:val="009E772A"/>
    <w:rsid w:val="009F037E"/>
    <w:rsid w:val="009F1A7D"/>
    <w:rsid w:val="009F4EEE"/>
    <w:rsid w:val="009F54CC"/>
    <w:rsid w:val="009F5E08"/>
    <w:rsid w:val="009F676C"/>
    <w:rsid w:val="009F7D1D"/>
    <w:rsid w:val="00A02C89"/>
    <w:rsid w:val="00A0322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27B9C"/>
    <w:rsid w:val="00A34883"/>
    <w:rsid w:val="00A36FA6"/>
    <w:rsid w:val="00A42288"/>
    <w:rsid w:val="00A4445D"/>
    <w:rsid w:val="00A45645"/>
    <w:rsid w:val="00A45FD5"/>
    <w:rsid w:val="00A53757"/>
    <w:rsid w:val="00A53859"/>
    <w:rsid w:val="00A5665D"/>
    <w:rsid w:val="00A5701A"/>
    <w:rsid w:val="00A570BB"/>
    <w:rsid w:val="00A57CA3"/>
    <w:rsid w:val="00A62159"/>
    <w:rsid w:val="00A6618B"/>
    <w:rsid w:val="00A72CBB"/>
    <w:rsid w:val="00A75073"/>
    <w:rsid w:val="00A80538"/>
    <w:rsid w:val="00A82813"/>
    <w:rsid w:val="00A83EBA"/>
    <w:rsid w:val="00A90685"/>
    <w:rsid w:val="00A90CF1"/>
    <w:rsid w:val="00A913F0"/>
    <w:rsid w:val="00A92558"/>
    <w:rsid w:val="00A9395C"/>
    <w:rsid w:val="00AA1778"/>
    <w:rsid w:val="00AA3D4B"/>
    <w:rsid w:val="00AA5A9C"/>
    <w:rsid w:val="00AB18B1"/>
    <w:rsid w:val="00AB449C"/>
    <w:rsid w:val="00AB4CC1"/>
    <w:rsid w:val="00AB55EE"/>
    <w:rsid w:val="00AB5C35"/>
    <w:rsid w:val="00AC4CBF"/>
    <w:rsid w:val="00AC4CF7"/>
    <w:rsid w:val="00AC59E4"/>
    <w:rsid w:val="00AD0B36"/>
    <w:rsid w:val="00AE0C16"/>
    <w:rsid w:val="00AE5E19"/>
    <w:rsid w:val="00AE66F3"/>
    <w:rsid w:val="00AF1FD0"/>
    <w:rsid w:val="00AF332F"/>
    <w:rsid w:val="00B0023E"/>
    <w:rsid w:val="00B00B96"/>
    <w:rsid w:val="00B00C30"/>
    <w:rsid w:val="00B01E65"/>
    <w:rsid w:val="00B031CC"/>
    <w:rsid w:val="00B036F6"/>
    <w:rsid w:val="00B03CCA"/>
    <w:rsid w:val="00B078FA"/>
    <w:rsid w:val="00B10487"/>
    <w:rsid w:val="00B13670"/>
    <w:rsid w:val="00B17DEF"/>
    <w:rsid w:val="00B22439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00A3"/>
    <w:rsid w:val="00B42B9A"/>
    <w:rsid w:val="00B44514"/>
    <w:rsid w:val="00B457EE"/>
    <w:rsid w:val="00B4760B"/>
    <w:rsid w:val="00B503A9"/>
    <w:rsid w:val="00B5127E"/>
    <w:rsid w:val="00B51479"/>
    <w:rsid w:val="00B53028"/>
    <w:rsid w:val="00B54FAD"/>
    <w:rsid w:val="00B557B6"/>
    <w:rsid w:val="00B565EE"/>
    <w:rsid w:val="00B56955"/>
    <w:rsid w:val="00B57FEB"/>
    <w:rsid w:val="00B617E3"/>
    <w:rsid w:val="00B63F49"/>
    <w:rsid w:val="00B6428B"/>
    <w:rsid w:val="00B7081F"/>
    <w:rsid w:val="00B714F2"/>
    <w:rsid w:val="00B71DAB"/>
    <w:rsid w:val="00B71E21"/>
    <w:rsid w:val="00B71E56"/>
    <w:rsid w:val="00B71E7E"/>
    <w:rsid w:val="00B72C52"/>
    <w:rsid w:val="00B770F8"/>
    <w:rsid w:val="00B80216"/>
    <w:rsid w:val="00B80D22"/>
    <w:rsid w:val="00B8202D"/>
    <w:rsid w:val="00B82081"/>
    <w:rsid w:val="00B83902"/>
    <w:rsid w:val="00B867E1"/>
    <w:rsid w:val="00B9065C"/>
    <w:rsid w:val="00B94EAC"/>
    <w:rsid w:val="00B94F24"/>
    <w:rsid w:val="00B96AD4"/>
    <w:rsid w:val="00BA01C4"/>
    <w:rsid w:val="00BA27FA"/>
    <w:rsid w:val="00BA6E4E"/>
    <w:rsid w:val="00BB0E61"/>
    <w:rsid w:val="00BB1854"/>
    <w:rsid w:val="00BB212C"/>
    <w:rsid w:val="00BC23CE"/>
    <w:rsid w:val="00BC583F"/>
    <w:rsid w:val="00BC6565"/>
    <w:rsid w:val="00BD1B99"/>
    <w:rsid w:val="00BD4E36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15A45"/>
    <w:rsid w:val="00C17BB4"/>
    <w:rsid w:val="00C20367"/>
    <w:rsid w:val="00C2153E"/>
    <w:rsid w:val="00C217B4"/>
    <w:rsid w:val="00C21E09"/>
    <w:rsid w:val="00C25B2B"/>
    <w:rsid w:val="00C26610"/>
    <w:rsid w:val="00C26995"/>
    <w:rsid w:val="00C32A34"/>
    <w:rsid w:val="00C3375B"/>
    <w:rsid w:val="00C33ACD"/>
    <w:rsid w:val="00C35FC2"/>
    <w:rsid w:val="00C362B1"/>
    <w:rsid w:val="00C40F9F"/>
    <w:rsid w:val="00C4491C"/>
    <w:rsid w:val="00C44CCA"/>
    <w:rsid w:val="00C44DDE"/>
    <w:rsid w:val="00C47FBA"/>
    <w:rsid w:val="00C525F8"/>
    <w:rsid w:val="00C553A3"/>
    <w:rsid w:val="00C5630C"/>
    <w:rsid w:val="00C56C3C"/>
    <w:rsid w:val="00C634F7"/>
    <w:rsid w:val="00C63E74"/>
    <w:rsid w:val="00C665B5"/>
    <w:rsid w:val="00C674DD"/>
    <w:rsid w:val="00C71958"/>
    <w:rsid w:val="00C75174"/>
    <w:rsid w:val="00C75613"/>
    <w:rsid w:val="00C76043"/>
    <w:rsid w:val="00C804CB"/>
    <w:rsid w:val="00C80632"/>
    <w:rsid w:val="00C80C3E"/>
    <w:rsid w:val="00C82B83"/>
    <w:rsid w:val="00C8318F"/>
    <w:rsid w:val="00C84076"/>
    <w:rsid w:val="00C86F6B"/>
    <w:rsid w:val="00C87228"/>
    <w:rsid w:val="00C94019"/>
    <w:rsid w:val="00C94FB0"/>
    <w:rsid w:val="00C95190"/>
    <w:rsid w:val="00C96756"/>
    <w:rsid w:val="00C97E01"/>
    <w:rsid w:val="00CA0258"/>
    <w:rsid w:val="00CA309E"/>
    <w:rsid w:val="00CA5905"/>
    <w:rsid w:val="00CB002D"/>
    <w:rsid w:val="00CB02B0"/>
    <w:rsid w:val="00CB0E59"/>
    <w:rsid w:val="00CB1CD8"/>
    <w:rsid w:val="00CB593E"/>
    <w:rsid w:val="00CB6DC0"/>
    <w:rsid w:val="00CB7504"/>
    <w:rsid w:val="00CC1A7C"/>
    <w:rsid w:val="00CC327A"/>
    <w:rsid w:val="00CC435D"/>
    <w:rsid w:val="00CC44C1"/>
    <w:rsid w:val="00CC4ED0"/>
    <w:rsid w:val="00CC540E"/>
    <w:rsid w:val="00CD0C2B"/>
    <w:rsid w:val="00CD1BBC"/>
    <w:rsid w:val="00CD1C35"/>
    <w:rsid w:val="00CD3687"/>
    <w:rsid w:val="00CD3D3C"/>
    <w:rsid w:val="00CD463B"/>
    <w:rsid w:val="00CD5560"/>
    <w:rsid w:val="00CD7D84"/>
    <w:rsid w:val="00CE07AD"/>
    <w:rsid w:val="00CE0DD0"/>
    <w:rsid w:val="00CE1B06"/>
    <w:rsid w:val="00CE23E6"/>
    <w:rsid w:val="00CE26F5"/>
    <w:rsid w:val="00CE2762"/>
    <w:rsid w:val="00CE316E"/>
    <w:rsid w:val="00CE3E20"/>
    <w:rsid w:val="00CE5CFF"/>
    <w:rsid w:val="00CF0CA3"/>
    <w:rsid w:val="00CF0CAD"/>
    <w:rsid w:val="00CF12F2"/>
    <w:rsid w:val="00CF6F78"/>
    <w:rsid w:val="00D013C7"/>
    <w:rsid w:val="00D0297C"/>
    <w:rsid w:val="00D0490E"/>
    <w:rsid w:val="00D11E90"/>
    <w:rsid w:val="00D13B5D"/>
    <w:rsid w:val="00D151C0"/>
    <w:rsid w:val="00D16FEB"/>
    <w:rsid w:val="00D21DF7"/>
    <w:rsid w:val="00D2219D"/>
    <w:rsid w:val="00D24F49"/>
    <w:rsid w:val="00D257F5"/>
    <w:rsid w:val="00D260C0"/>
    <w:rsid w:val="00D260F1"/>
    <w:rsid w:val="00D26363"/>
    <w:rsid w:val="00D26430"/>
    <w:rsid w:val="00D27C27"/>
    <w:rsid w:val="00D35125"/>
    <w:rsid w:val="00D37131"/>
    <w:rsid w:val="00D37743"/>
    <w:rsid w:val="00D44C8C"/>
    <w:rsid w:val="00D46049"/>
    <w:rsid w:val="00D46B30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084F"/>
    <w:rsid w:val="00D83D13"/>
    <w:rsid w:val="00D853F3"/>
    <w:rsid w:val="00D85AE2"/>
    <w:rsid w:val="00D86559"/>
    <w:rsid w:val="00D868F8"/>
    <w:rsid w:val="00D900BE"/>
    <w:rsid w:val="00D90170"/>
    <w:rsid w:val="00D91A8A"/>
    <w:rsid w:val="00D938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B3FEB"/>
    <w:rsid w:val="00DB42AA"/>
    <w:rsid w:val="00DC11CA"/>
    <w:rsid w:val="00DC186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2C57"/>
    <w:rsid w:val="00DE2DE2"/>
    <w:rsid w:val="00DE4B60"/>
    <w:rsid w:val="00DE7090"/>
    <w:rsid w:val="00DE7DBE"/>
    <w:rsid w:val="00DF33BB"/>
    <w:rsid w:val="00DF4928"/>
    <w:rsid w:val="00DF7F4E"/>
    <w:rsid w:val="00E00455"/>
    <w:rsid w:val="00E01819"/>
    <w:rsid w:val="00E03FA6"/>
    <w:rsid w:val="00E040FA"/>
    <w:rsid w:val="00E059CE"/>
    <w:rsid w:val="00E06AFB"/>
    <w:rsid w:val="00E10184"/>
    <w:rsid w:val="00E11383"/>
    <w:rsid w:val="00E12639"/>
    <w:rsid w:val="00E12D36"/>
    <w:rsid w:val="00E148CA"/>
    <w:rsid w:val="00E1696B"/>
    <w:rsid w:val="00E17E9E"/>
    <w:rsid w:val="00E22B24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59A"/>
    <w:rsid w:val="00E706F5"/>
    <w:rsid w:val="00E70909"/>
    <w:rsid w:val="00E72D55"/>
    <w:rsid w:val="00E7717E"/>
    <w:rsid w:val="00E77EB6"/>
    <w:rsid w:val="00E85C69"/>
    <w:rsid w:val="00E9035C"/>
    <w:rsid w:val="00E908BE"/>
    <w:rsid w:val="00E913DC"/>
    <w:rsid w:val="00E91663"/>
    <w:rsid w:val="00E926B4"/>
    <w:rsid w:val="00E934E9"/>
    <w:rsid w:val="00E943A8"/>
    <w:rsid w:val="00EA0F0D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C5F00"/>
    <w:rsid w:val="00ED19B8"/>
    <w:rsid w:val="00ED1D31"/>
    <w:rsid w:val="00ED60BD"/>
    <w:rsid w:val="00EE0DC4"/>
    <w:rsid w:val="00EE4DCF"/>
    <w:rsid w:val="00EE67F2"/>
    <w:rsid w:val="00EE7F1F"/>
    <w:rsid w:val="00EF0470"/>
    <w:rsid w:val="00EF1055"/>
    <w:rsid w:val="00EF1D7E"/>
    <w:rsid w:val="00EF3A43"/>
    <w:rsid w:val="00F002E3"/>
    <w:rsid w:val="00F004EA"/>
    <w:rsid w:val="00F02DB5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5BB1"/>
    <w:rsid w:val="00F20925"/>
    <w:rsid w:val="00F21158"/>
    <w:rsid w:val="00F22B00"/>
    <w:rsid w:val="00F242C2"/>
    <w:rsid w:val="00F27CE6"/>
    <w:rsid w:val="00F334E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257D"/>
    <w:rsid w:val="00F64DE6"/>
    <w:rsid w:val="00F670FF"/>
    <w:rsid w:val="00F6758B"/>
    <w:rsid w:val="00F7010D"/>
    <w:rsid w:val="00F72663"/>
    <w:rsid w:val="00F7274A"/>
    <w:rsid w:val="00F80B12"/>
    <w:rsid w:val="00F85DD8"/>
    <w:rsid w:val="00F85FEB"/>
    <w:rsid w:val="00F91815"/>
    <w:rsid w:val="00F93AEB"/>
    <w:rsid w:val="00F93E63"/>
    <w:rsid w:val="00F94A21"/>
    <w:rsid w:val="00F956A3"/>
    <w:rsid w:val="00FA00C0"/>
    <w:rsid w:val="00FA13A2"/>
    <w:rsid w:val="00FA726D"/>
    <w:rsid w:val="00FB10DF"/>
    <w:rsid w:val="00FB14AE"/>
    <w:rsid w:val="00FB4180"/>
    <w:rsid w:val="00FB5C9F"/>
    <w:rsid w:val="00FB5CEE"/>
    <w:rsid w:val="00FC1260"/>
    <w:rsid w:val="00FC4556"/>
    <w:rsid w:val="00FC6342"/>
    <w:rsid w:val="00FD121D"/>
    <w:rsid w:val="00FD2645"/>
    <w:rsid w:val="00FD2A83"/>
    <w:rsid w:val="00FD4360"/>
    <w:rsid w:val="00FD62F1"/>
    <w:rsid w:val="00FD63A5"/>
    <w:rsid w:val="00FD67A1"/>
    <w:rsid w:val="00FD68AF"/>
    <w:rsid w:val="00FE2B5D"/>
    <w:rsid w:val="00FE3C05"/>
    <w:rsid w:val="00FE57B1"/>
    <w:rsid w:val="00FE6B4C"/>
    <w:rsid w:val="00FF234E"/>
    <w:rsid w:val="00FF3416"/>
    <w:rsid w:val="00FF5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Revision"/>
    <w:hidden/>
    <w:uiPriority w:val="99"/>
    <w:semiHidden/>
    <w:rsid w:val="00803F98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11572</TotalTime>
  <Pages>9</Pages>
  <Words>2045</Words>
  <Characters>11663</Characters>
  <Application>Microsoft Office Word</Application>
  <DocSecurity>0</DocSecurity>
  <Lines>97</Lines>
  <Paragraphs>27</Paragraphs>
  <ScaleCrop>false</ScaleCrop>
  <Company/>
  <LinksUpToDate>false</LinksUpToDate>
  <CharactersWithSpaces>13681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640</cp:revision>
  <dcterms:created xsi:type="dcterms:W3CDTF">2015-11-06T01:06:00Z</dcterms:created>
  <dcterms:modified xsi:type="dcterms:W3CDTF">2021-07-01T15:54:00Z</dcterms:modified>
</cp:coreProperties>
</file>