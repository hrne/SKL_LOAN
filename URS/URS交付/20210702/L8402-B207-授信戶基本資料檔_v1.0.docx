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CBD4A7E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701877D" w:rsidR="00062AC5" w:rsidRPr="00D56B13" w:rsidRDefault="004C6EE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授信戶基本資料檔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005C8ABD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21C6489D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E21525">
              <w:rPr>
                <w:rFonts w:ascii="標楷體" w:hAnsi="標楷體"/>
              </w:rPr>
              <w:t>207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D975F6D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4C6EE0">
              <w:rPr>
                <w:rFonts w:ascii="標楷體" w:hAnsi="標楷體" w:hint="eastAsia"/>
              </w:rPr>
              <w:t>授信戶基本資料檔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E21525">
              <w:rPr>
                <w:rFonts w:ascii="標楷體" w:hAnsi="標楷體"/>
              </w:rPr>
              <w:t>207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0FB85067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  <w:r w:rsidR="004C6EE0">
              <w:rPr>
                <w:rFonts w:ascii="標楷體" w:hAnsi="標楷體" w:hint="eastAsia"/>
              </w:rPr>
              <w:t>授信戶基本資料檔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770E9646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E21525">
              <w:rPr>
                <w:rFonts w:ascii="標楷體" w:hAnsi="標楷體" w:hint="eastAsia"/>
              </w:rPr>
              <w:t>207</w:t>
            </w:r>
            <w:r w:rsidR="004C6EE0">
              <w:rPr>
                <w:rFonts w:ascii="標楷體" w:hAnsi="標楷體" w:hint="eastAsia"/>
              </w:rPr>
              <w:t>授信戶基本資料檔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9B59A69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377E6F" w:rsidRPr="00377E6F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="00377E6F" w:rsidRPr="00377E6F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</w:t>
      </w:r>
    </w:p>
    <w:p w14:paraId="461E5922" w14:textId="07A7A6ED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227ACD" w:rsidRPr="00227ACD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="004809DE" w:rsidRPr="004809DE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227ACD" w:rsidRPr="00227ACD">
        <w:rPr>
          <w:rFonts w:ascii="標楷體" w:hAnsi="標楷體" w:hint="eastAsia"/>
          <w:sz w:val="24"/>
        </w:rPr>
        <w:t>縣市與鄉鎮區對照檔</w:t>
      </w:r>
      <w:r w:rsidR="00023C8B">
        <w:rPr>
          <w:rFonts w:ascii="標楷體" w:hAnsi="標楷體" w:hint="eastAsia"/>
          <w:sz w:val="24"/>
        </w:rPr>
        <w:t>(</w:t>
      </w:r>
      <w:r w:rsidR="004809DE" w:rsidRPr="004809DE">
        <w:rPr>
          <w:rFonts w:ascii="標楷體" w:hAnsi="標楷體"/>
          <w:sz w:val="24"/>
        </w:rPr>
        <w:t>CdArea</w:t>
      </w:r>
      <w:r w:rsidR="00023C8B">
        <w:rPr>
          <w:rFonts w:ascii="標楷體" w:hAnsi="標楷體" w:hint="eastAsia"/>
          <w:sz w:val="24"/>
        </w:rPr>
        <w:t>)]、</w:t>
      </w:r>
    </w:p>
    <w:p w14:paraId="023CF495" w14:textId="362BDF52" w:rsidR="00FD67A1" w:rsidRDefault="004271C2" w:rsidP="00FD67A1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227ACD" w:rsidRPr="00227ACD">
        <w:rPr>
          <w:rFonts w:ascii="標楷體" w:hAnsi="標楷體" w:hint="eastAsia"/>
          <w:sz w:val="24"/>
        </w:rPr>
        <w:t>地區別代碼檔</w:t>
      </w:r>
      <w:r>
        <w:rPr>
          <w:rFonts w:ascii="標楷體" w:hAnsi="標楷體" w:hint="eastAsia"/>
          <w:sz w:val="24"/>
        </w:rPr>
        <w:t>(</w:t>
      </w:r>
      <w:r w:rsidR="004809DE" w:rsidRPr="004809DE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227ACD" w:rsidRPr="00227ACD">
        <w:rPr>
          <w:rFonts w:ascii="標楷體" w:hAnsi="標楷體" w:hint="eastAsia"/>
          <w:sz w:val="24"/>
        </w:rPr>
        <w:t>客戶聯絡電話檔</w:t>
      </w:r>
      <w:r w:rsidR="00023C8B">
        <w:rPr>
          <w:rFonts w:ascii="標楷體" w:hAnsi="標楷體" w:hint="eastAsia"/>
          <w:sz w:val="24"/>
        </w:rPr>
        <w:t>(</w:t>
      </w:r>
      <w:r w:rsidR="004809DE" w:rsidRPr="004809DE">
        <w:rPr>
          <w:rFonts w:ascii="標楷體" w:hAnsi="標楷體"/>
          <w:sz w:val="24"/>
        </w:rPr>
        <w:t>CustTelNo</w:t>
      </w:r>
      <w:r w:rsidR="00023C8B">
        <w:rPr>
          <w:rFonts w:ascii="標楷體" w:hAnsi="標楷體" w:hint="eastAsia"/>
          <w:sz w:val="24"/>
        </w:rPr>
        <w:t>)]</w:t>
      </w:r>
    </w:p>
    <w:p w14:paraId="7D84869A" w14:textId="15652A85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</w:t>
      </w:r>
      <w:r w:rsidR="004C6EE0">
        <w:rPr>
          <w:rFonts w:ascii="標楷體" w:hAnsi="標楷體" w:hint="eastAsia"/>
          <w:sz w:val="24"/>
        </w:rPr>
        <w:t>授信戶基本資料檔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E21525">
        <w:rPr>
          <w:rFonts w:ascii="標楷體" w:hAnsi="標楷體"/>
          <w:sz w:val="24"/>
        </w:rPr>
        <w:t>207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215B88E9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4C6EE0">
        <w:rPr>
          <w:rFonts w:ascii="標楷體" w:hAnsi="標楷體" w:hint="eastAsia"/>
        </w:rPr>
        <w:t>授信戶基本資料檔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E21525">
        <w:rPr>
          <w:rFonts w:ascii="標楷體" w:hAnsi="標楷體"/>
        </w:rPr>
        <w:t>207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lastRenderedPageBreak/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4EC6D62F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4C6EE0">
        <w:rPr>
          <w:rFonts w:ascii="標楷體" w:hAnsi="標楷體" w:hint="eastAsia"/>
        </w:rPr>
        <w:t>授信戶基本資料檔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E21525">
        <w:rPr>
          <w:rFonts w:ascii="標楷體" w:hAnsi="標楷體"/>
        </w:rPr>
        <w:t>207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</w:p>
    <w:p w14:paraId="3F85DED9" w14:textId="566706A1" w:rsidR="007A3BBC" w:rsidRDefault="00D05939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49762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89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08342A82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3" w:author="st1" w:date="2021-05-16T16:56:00Z">
        <w:r w:rsidR="00B71E7E">
          <w:rPr>
            <w:rFonts w:ascii="標楷體" w:hAnsi="標楷體" w:hint="eastAsia"/>
          </w:rPr>
          <w:t>458</w:t>
        </w:r>
      </w:ins>
      <w:ins w:id="4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E21525">
        <w:rPr>
          <w:rFonts w:ascii="標楷體" w:hAnsi="標楷體"/>
        </w:rPr>
        <w:t>207</w:t>
      </w:r>
      <w:r w:rsidR="00B71E7E">
        <w:rPr>
          <w:rFonts w:ascii="標楷體" w:hAnsi="標楷體" w:hint="eastAsia"/>
        </w:rPr>
        <w:t xml:space="preserve"> (</w:t>
      </w:r>
      <w:ins w:id="5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E21525">
        <w:rPr>
          <w:rFonts w:ascii="標楷體" w:hAnsi="標楷體"/>
        </w:rPr>
        <w:t>207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3AEB2E9D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E21525">
        <w:rPr>
          <w:rFonts w:ascii="標楷體" w:hAnsi="標楷體"/>
        </w:rPr>
        <w:t>207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9D49AD">
        <w:rPr>
          <w:rFonts w:ascii="標楷體" w:hAnsi="標楷體" w:hint="eastAsia"/>
        </w:rPr>
        <w:t>聯徵</w:t>
      </w:r>
      <w:r w:rsidR="004C6EE0">
        <w:rPr>
          <w:rFonts w:ascii="標楷體" w:hAnsi="標楷體" w:hint="eastAsia"/>
        </w:rPr>
        <w:t>授信戶基本資料檔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3247678C" w:rsidR="00C217B4" w:rsidRPr="00857F55" w:rsidRDefault="00C217B4" w:rsidP="00C217B4">
      <w:pPr>
        <w:pStyle w:val="ad"/>
        <w:ind w:leftChars="0" w:left="851"/>
        <w:rPr>
          <w:rFonts w:ascii="標楷體" w:hAnsi="標楷體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857F55" w:rsidRPr="00857F55">
        <w:rPr>
          <w:rFonts w:ascii="標楷體" w:hAnsi="標楷體" w:hint="eastAsia"/>
          <w:color w:val="000000"/>
        </w:rPr>
        <w:t>總行代號</w:t>
      </w:r>
      <w:r w:rsidRPr="00857F55">
        <w:rPr>
          <w:rFonts w:ascii="標楷體" w:hAnsi="標楷體" w:hint="eastAsia"/>
        </w:rPr>
        <w:t>(</w:t>
      </w:r>
      <w:r w:rsidR="00857F55" w:rsidRPr="00857F55">
        <w:rPr>
          <w:rFonts w:ascii="標楷體" w:hAnsi="標楷體"/>
        </w:rPr>
        <w:t>BankItem</w:t>
      </w:r>
      <w:r w:rsidRPr="00857F55">
        <w:rPr>
          <w:rFonts w:ascii="標楷體" w:hAnsi="標楷體" w:hint="eastAsia"/>
        </w:rPr>
        <w:t>)](</w:t>
      </w:r>
      <w:r w:rsidRPr="00857F55">
        <w:rPr>
          <w:rFonts w:ascii="標楷體" w:hAnsi="標楷體"/>
        </w:rPr>
        <w:t>由小至大)</w:t>
      </w:r>
    </w:p>
    <w:p w14:paraId="5CB57034" w14:textId="64023D7B" w:rsidR="00012494" w:rsidRDefault="00012494" w:rsidP="00012494">
      <w:pPr>
        <w:pStyle w:val="ad"/>
        <w:ind w:leftChars="0" w:left="2296"/>
        <w:rPr>
          <w:rFonts w:ascii="標楷體" w:hAnsi="標楷體"/>
          <w:color w:val="000000"/>
        </w:rPr>
      </w:pPr>
      <w:r w:rsidRPr="00857F55">
        <w:rPr>
          <w:rFonts w:ascii="標楷體" w:hAnsi="標楷體"/>
        </w:rPr>
        <w:t>2.</w:t>
      </w:r>
      <w:r w:rsidRPr="00857F55">
        <w:rPr>
          <w:rFonts w:ascii="標楷體" w:hAnsi="標楷體" w:hint="eastAsia"/>
        </w:rPr>
        <w:t>[</w:t>
      </w:r>
      <w:r w:rsidR="00857F55" w:rsidRPr="00857F55">
        <w:rPr>
          <w:rFonts w:ascii="標楷體" w:hAnsi="標楷體" w:hint="eastAsia"/>
        </w:rPr>
        <w:t xml:space="preserve">授信戶IDN </w:t>
      </w:r>
      <w:r w:rsidRPr="00857F55">
        <w:rPr>
          <w:rFonts w:ascii="標楷體" w:hAnsi="標楷體" w:hint="eastAsia"/>
        </w:rPr>
        <w:t>(</w:t>
      </w:r>
      <w:r w:rsidR="00857F55" w:rsidRPr="00857F55">
        <w:rPr>
          <w:rFonts w:ascii="標楷體" w:hAnsi="標楷體"/>
        </w:rPr>
        <w:t>CustId</w:t>
      </w:r>
      <w:r w:rsidRPr="00857F55">
        <w:rPr>
          <w:rFonts w:ascii="標楷體" w:hAnsi="標楷體" w:hint="eastAsia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31B0C91A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56530" w:rsidRPr="003B4F69" w14:paraId="1D9489DA" w14:textId="77777777" w:rsidTr="00CC4ED0">
        <w:tc>
          <w:tcPr>
            <w:tcW w:w="457" w:type="dxa"/>
            <w:vAlign w:val="center"/>
          </w:tcPr>
          <w:p w14:paraId="33E4D913" w14:textId="21FB2121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5C3488A1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1E97F0A8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5D7AC4E6" w:rsidR="00756530" w:rsidRPr="00CC4ED0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“JCIC-DAT-B20</w:t>
            </w:r>
            <w:r>
              <w:rPr>
                <w:rFonts w:ascii="標楷體" w:hAnsi="標楷體"/>
              </w:rPr>
              <w:t>7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756530" w:rsidRPr="003B4F69" w14:paraId="1B3FEA74" w14:textId="77777777" w:rsidTr="00CC4ED0">
        <w:tc>
          <w:tcPr>
            <w:tcW w:w="457" w:type="dxa"/>
            <w:vAlign w:val="center"/>
          </w:tcPr>
          <w:p w14:paraId="667939EC" w14:textId="3AF74260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4824C5F0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7F75DFD7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2CE521ED" w:rsidR="00756530" w:rsidRPr="00CC4ED0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756530" w:rsidRPr="003B4F69" w14:paraId="5059E6A4" w14:textId="77777777" w:rsidTr="00CC4ED0">
        <w:tc>
          <w:tcPr>
            <w:tcW w:w="457" w:type="dxa"/>
            <w:vAlign w:val="center"/>
          </w:tcPr>
          <w:p w14:paraId="7E1231EA" w14:textId="6445AACD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2E7341CA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6AF21520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6C7F0AA1" w:rsidR="00756530" w:rsidRPr="00CC4ED0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756530" w:rsidRPr="003B4F69" w14:paraId="56ADA7D6" w14:textId="77777777" w:rsidTr="00CC4ED0">
        <w:tc>
          <w:tcPr>
            <w:tcW w:w="457" w:type="dxa"/>
            <w:vAlign w:val="center"/>
          </w:tcPr>
          <w:p w14:paraId="23F20469" w14:textId="3A4CB581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68150E2F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1EEE28D7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1D2626E9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76C7B0EB" w:rsidR="00756530" w:rsidRPr="00CC4ED0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756530" w:rsidRPr="003B4F69" w14:paraId="036334FA" w14:textId="77777777" w:rsidTr="00CC4ED0">
        <w:tc>
          <w:tcPr>
            <w:tcW w:w="457" w:type="dxa"/>
            <w:vAlign w:val="center"/>
          </w:tcPr>
          <w:p w14:paraId="5F0C983A" w14:textId="08CF101C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2205F589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4F4A8E19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254C43BA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155F78B8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756530" w:rsidRPr="003B4F69" w14:paraId="26EF5ED7" w14:textId="77777777" w:rsidTr="00CC4ED0">
        <w:tc>
          <w:tcPr>
            <w:tcW w:w="457" w:type="dxa"/>
            <w:vAlign w:val="center"/>
          </w:tcPr>
          <w:p w14:paraId="0FF40382" w14:textId="735EE6A5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409A2B38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35FB8614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578CF2D3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756530" w:rsidRPr="003B4F69" w14:paraId="26220ABA" w14:textId="77777777" w:rsidTr="00CC4ED0">
        <w:tc>
          <w:tcPr>
            <w:tcW w:w="457" w:type="dxa"/>
            <w:vAlign w:val="center"/>
          </w:tcPr>
          <w:p w14:paraId="4816176D" w14:textId="4F7F1A36" w:rsidR="00756530" w:rsidRPr="001E5531" w:rsidRDefault="00756530" w:rsidP="007565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71C3E6E7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1A4CF490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125BF7AB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756530" w:rsidRPr="003B4F69" w14:paraId="3BBDFEC6" w14:textId="77777777" w:rsidTr="00CC4ED0">
        <w:tc>
          <w:tcPr>
            <w:tcW w:w="457" w:type="dxa"/>
            <w:vAlign w:val="center"/>
          </w:tcPr>
          <w:p w14:paraId="03023BB8" w14:textId="422521D2" w:rsidR="00756530" w:rsidRPr="001E5531" w:rsidRDefault="00756530" w:rsidP="007565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3F794632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0FC2E1E6" w:rsidR="00756530" w:rsidRPr="001E5531" w:rsidRDefault="00756530" w:rsidP="007565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0D159DE1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1DDCE81C" w:rsidR="00756530" w:rsidRPr="001E5531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756530" w:rsidRPr="003B4F69" w14:paraId="18F914D8" w14:textId="77777777" w:rsidTr="00CC4ED0">
        <w:tc>
          <w:tcPr>
            <w:tcW w:w="457" w:type="dxa"/>
            <w:vAlign w:val="center"/>
          </w:tcPr>
          <w:p w14:paraId="0690F821" w14:textId="08A82FD2" w:rsidR="00756530" w:rsidRDefault="00756530" w:rsidP="007565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028BB7EC" w14:textId="18005CF0" w:rsidR="00756530" w:rsidRPr="00CE3D0E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451B9979" w14:textId="798E5806" w:rsidR="00756530" w:rsidRDefault="00756530" w:rsidP="0075653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459</w:t>
            </w:r>
          </w:p>
        </w:tc>
        <w:tc>
          <w:tcPr>
            <w:tcW w:w="1672" w:type="dxa"/>
            <w:vAlign w:val="center"/>
          </w:tcPr>
          <w:p w14:paraId="4EDB8E66" w14:textId="77777777" w:rsidR="00756530" w:rsidRPr="001E5531" w:rsidRDefault="00756530" w:rsidP="00756530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7F2CEEC" w14:textId="2EC22A74" w:rsidR="00756530" w:rsidRPr="00CE3D0E" w:rsidRDefault="00756530" w:rsidP="00756530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3"/>
        <w:gridCol w:w="888"/>
        <w:gridCol w:w="1896"/>
        <w:gridCol w:w="4253"/>
      </w:tblGrid>
      <w:tr w:rsidR="001E12C3" w:rsidRPr="003B4F69" w14:paraId="2EE70459" w14:textId="77777777" w:rsidTr="009252A3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3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88" w:type="dxa"/>
            <w:vAlign w:val="center"/>
          </w:tcPr>
          <w:p w14:paraId="5A07C554" w14:textId="6CB6EACF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89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9252A3" w:rsidRPr="003B4F69" w14:paraId="35450775" w14:textId="77777777" w:rsidTr="009252A3">
        <w:tc>
          <w:tcPr>
            <w:tcW w:w="457" w:type="dxa"/>
            <w:vAlign w:val="center"/>
          </w:tcPr>
          <w:p w14:paraId="646E02E6" w14:textId="1473C8AB" w:rsidR="009252A3" w:rsidRPr="006C50C3" w:rsidRDefault="009252A3" w:rsidP="009252A3">
            <w:pPr>
              <w:rPr>
                <w:rFonts w:ascii="標楷體" w:hAnsi="標楷體"/>
                <w:color w:val="000000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3" w:type="dxa"/>
            <w:vAlign w:val="center"/>
          </w:tcPr>
          <w:p w14:paraId="6B721F53" w14:textId="38E60B1C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交易代碼</w:t>
            </w:r>
          </w:p>
        </w:tc>
        <w:tc>
          <w:tcPr>
            <w:tcW w:w="888" w:type="dxa"/>
            <w:vAlign w:val="center"/>
          </w:tcPr>
          <w:p w14:paraId="142890F7" w14:textId="6C44F37B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896" w:type="dxa"/>
            <w:vAlign w:val="center"/>
          </w:tcPr>
          <w:p w14:paraId="734E1717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DA26E46" w14:textId="77777777" w:rsidR="006712D9" w:rsidRPr="006712D9" w:rsidRDefault="006712D9" w:rsidP="006712D9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A:新增</w:t>
            </w:r>
          </w:p>
          <w:p w14:paraId="7B6D22A2" w14:textId="77777777" w:rsidR="006712D9" w:rsidRPr="006712D9" w:rsidRDefault="006712D9" w:rsidP="006712D9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C:異動(全部整檔報送時可使用此代號)</w:t>
            </w:r>
          </w:p>
          <w:p w14:paraId="3AF14272" w14:textId="77777777" w:rsidR="006712D9" w:rsidRDefault="006712D9" w:rsidP="006712D9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D:刪除</w:t>
            </w:r>
          </w:p>
          <w:p w14:paraId="15D8B283" w14:textId="55ABCD56" w:rsidR="009252A3" w:rsidRPr="007217B4" w:rsidRDefault="009252A3" w:rsidP="006712D9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JcicB207.TranCode</w:t>
            </w:r>
          </w:p>
        </w:tc>
      </w:tr>
      <w:tr w:rsidR="009252A3" w:rsidRPr="003B4F69" w14:paraId="7DA9F452" w14:textId="77777777" w:rsidTr="009252A3">
        <w:tc>
          <w:tcPr>
            <w:tcW w:w="457" w:type="dxa"/>
            <w:vAlign w:val="center"/>
          </w:tcPr>
          <w:p w14:paraId="2B86B519" w14:textId="0FFF6AFE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3" w:type="dxa"/>
            <w:vAlign w:val="center"/>
          </w:tcPr>
          <w:p w14:paraId="69DE404B" w14:textId="3EF94A29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888" w:type="dxa"/>
            <w:vAlign w:val="center"/>
          </w:tcPr>
          <w:p w14:paraId="0E5570A4" w14:textId="7545E7CB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896" w:type="dxa"/>
            <w:vAlign w:val="center"/>
          </w:tcPr>
          <w:p w14:paraId="7ECEEC8F" w14:textId="4574F9A2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EA26378" w14:textId="6378C676" w:rsidR="006712D9" w:rsidRDefault="006712D9" w:rsidP="006712D9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752C6FAD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JcicB207.BankItem</w:t>
            </w:r>
          </w:p>
        </w:tc>
      </w:tr>
      <w:tr w:rsidR="009252A3" w:rsidRPr="003B4F69" w14:paraId="186FC7C9" w14:textId="77777777" w:rsidTr="009252A3">
        <w:tc>
          <w:tcPr>
            <w:tcW w:w="457" w:type="dxa"/>
            <w:vAlign w:val="center"/>
          </w:tcPr>
          <w:p w14:paraId="7C0EE239" w14:textId="5BC7409B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3</w:t>
            </w:r>
          </w:p>
        </w:tc>
        <w:tc>
          <w:tcPr>
            <w:tcW w:w="2393" w:type="dxa"/>
            <w:vAlign w:val="center"/>
          </w:tcPr>
          <w:p w14:paraId="6209AF66" w14:textId="3FA57BA3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289ABE4A" w14:textId="676AC514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896" w:type="dxa"/>
            <w:vAlign w:val="center"/>
          </w:tcPr>
          <w:p w14:paraId="5382D561" w14:textId="27085072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D40C26D" w14:textId="4E425D78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JcicB207.Filler3</w:t>
            </w:r>
          </w:p>
        </w:tc>
      </w:tr>
      <w:tr w:rsidR="009252A3" w:rsidRPr="003B4F69" w14:paraId="476992BD" w14:textId="77777777" w:rsidTr="009252A3">
        <w:tc>
          <w:tcPr>
            <w:tcW w:w="457" w:type="dxa"/>
            <w:vAlign w:val="center"/>
          </w:tcPr>
          <w:p w14:paraId="13502AFC" w14:textId="5B2ECB74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3" w:type="dxa"/>
            <w:vAlign w:val="center"/>
          </w:tcPr>
          <w:p w14:paraId="058DCB89" w14:textId="0D5DC066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資料日期</w:t>
            </w:r>
          </w:p>
        </w:tc>
        <w:tc>
          <w:tcPr>
            <w:tcW w:w="888" w:type="dxa"/>
            <w:vAlign w:val="center"/>
          </w:tcPr>
          <w:p w14:paraId="2BC5ECE9" w14:textId="1134DD66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896" w:type="dxa"/>
            <w:vAlign w:val="center"/>
          </w:tcPr>
          <w:p w14:paraId="631E6B94" w14:textId="2B628CBD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YYYMMDD</w:t>
            </w:r>
          </w:p>
        </w:tc>
        <w:tc>
          <w:tcPr>
            <w:tcW w:w="4253" w:type="dxa"/>
            <w:vAlign w:val="center"/>
          </w:tcPr>
          <w:p w14:paraId="0E6E06F5" w14:textId="77777777" w:rsidR="006712D9" w:rsidRDefault="006712D9" w:rsidP="009252A3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以'YYYMMDD'(民國)表示</w:t>
            </w:r>
          </w:p>
          <w:p w14:paraId="2111EACE" w14:textId="6F5441D2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JcicB207.DataDate</w:t>
            </w:r>
          </w:p>
        </w:tc>
      </w:tr>
      <w:tr w:rsidR="009252A3" w:rsidRPr="003B4F69" w14:paraId="2285808F" w14:textId="77777777" w:rsidTr="009252A3">
        <w:tc>
          <w:tcPr>
            <w:tcW w:w="457" w:type="dxa"/>
            <w:vAlign w:val="center"/>
          </w:tcPr>
          <w:p w14:paraId="382F3573" w14:textId="6863B388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3" w:type="dxa"/>
            <w:vAlign w:val="center"/>
          </w:tcPr>
          <w:p w14:paraId="06225FFC" w14:textId="087DC155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授信戶IDN</w:t>
            </w:r>
          </w:p>
        </w:tc>
        <w:tc>
          <w:tcPr>
            <w:tcW w:w="888" w:type="dxa"/>
            <w:vAlign w:val="center"/>
          </w:tcPr>
          <w:p w14:paraId="6FC90CE7" w14:textId="39FB3BB3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0F00E944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101862F" w14:textId="5F94407A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JcicB207.CustId</w:t>
            </w:r>
          </w:p>
        </w:tc>
      </w:tr>
      <w:tr w:rsidR="009252A3" w:rsidRPr="003B4F69" w14:paraId="12F29B55" w14:textId="77777777" w:rsidTr="009252A3">
        <w:tc>
          <w:tcPr>
            <w:tcW w:w="457" w:type="dxa"/>
            <w:vAlign w:val="center"/>
          </w:tcPr>
          <w:p w14:paraId="76A1AC5D" w14:textId="56396C5B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3" w:type="dxa"/>
            <w:vAlign w:val="center"/>
          </w:tcPr>
          <w:p w14:paraId="335E5164" w14:textId="0D83E72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中文姓名</w:t>
            </w:r>
          </w:p>
        </w:tc>
        <w:tc>
          <w:tcPr>
            <w:tcW w:w="888" w:type="dxa"/>
            <w:vAlign w:val="center"/>
          </w:tcPr>
          <w:p w14:paraId="4465287E" w14:textId="30761EC4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2</w:t>
            </w:r>
            <w:r>
              <w:rPr>
                <w:rFonts w:ascii="標楷體" w:hAnsi="標楷體" w:hint="eastAsia"/>
                <w:color w:val="000000"/>
              </w:rPr>
              <w:t>0</w:t>
            </w:r>
          </w:p>
        </w:tc>
        <w:tc>
          <w:tcPr>
            <w:tcW w:w="1896" w:type="dxa"/>
            <w:vAlign w:val="center"/>
          </w:tcPr>
          <w:p w14:paraId="77CF4854" w14:textId="28A1FED0" w:rsidR="009252A3" w:rsidRPr="001E5531" w:rsidRDefault="006712D9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53D4862C" w14:textId="77777777" w:rsidR="006712D9" w:rsidRDefault="006712D9" w:rsidP="009252A3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左靠，取前10個全形字，不足補英文空白</w:t>
            </w:r>
          </w:p>
          <w:p w14:paraId="6616C78F" w14:textId="6F02A72E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JcicB207.CustName</w:t>
            </w:r>
          </w:p>
        </w:tc>
      </w:tr>
      <w:tr w:rsidR="009252A3" w:rsidRPr="003B4F69" w14:paraId="5BC67A96" w14:textId="77777777" w:rsidTr="009252A3">
        <w:tc>
          <w:tcPr>
            <w:tcW w:w="457" w:type="dxa"/>
            <w:vAlign w:val="center"/>
          </w:tcPr>
          <w:p w14:paraId="003DD251" w14:textId="45133FCF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3" w:type="dxa"/>
            <w:vAlign w:val="center"/>
          </w:tcPr>
          <w:p w14:paraId="5EBA1702" w14:textId="722A6F1C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英文姓名</w:t>
            </w:r>
          </w:p>
        </w:tc>
        <w:tc>
          <w:tcPr>
            <w:tcW w:w="888" w:type="dxa"/>
            <w:vAlign w:val="center"/>
          </w:tcPr>
          <w:p w14:paraId="2411A0AA" w14:textId="43922213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1896" w:type="dxa"/>
            <w:vAlign w:val="center"/>
          </w:tcPr>
          <w:p w14:paraId="534D6210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093E62C" w14:textId="77777777" w:rsidR="006712D9" w:rsidRDefault="006712D9" w:rsidP="009252A3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左靠，若無請填空白</w:t>
            </w:r>
          </w:p>
          <w:p w14:paraId="5AB7E484" w14:textId="1EA3E4F9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JcicB207.EName</w:t>
            </w:r>
          </w:p>
        </w:tc>
      </w:tr>
      <w:tr w:rsidR="009252A3" w:rsidRPr="003B4F69" w14:paraId="1D9082F5" w14:textId="77777777" w:rsidTr="009252A3">
        <w:tc>
          <w:tcPr>
            <w:tcW w:w="457" w:type="dxa"/>
            <w:vAlign w:val="center"/>
          </w:tcPr>
          <w:p w14:paraId="6859B624" w14:textId="449A46D5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3" w:type="dxa"/>
            <w:vAlign w:val="center"/>
          </w:tcPr>
          <w:p w14:paraId="54AD6143" w14:textId="1BD8E35B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出生日期</w:t>
            </w:r>
          </w:p>
        </w:tc>
        <w:tc>
          <w:tcPr>
            <w:tcW w:w="888" w:type="dxa"/>
            <w:vAlign w:val="center"/>
          </w:tcPr>
          <w:p w14:paraId="1A792D8B" w14:textId="37CD81A1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896" w:type="dxa"/>
            <w:vAlign w:val="center"/>
          </w:tcPr>
          <w:p w14:paraId="35D4FE0C" w14:textId="7EBDE967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YYYMMDD</w:t>
            </w:r>
          </w:p>
        </w:tc>
        <w:tc>
          <w:tcPr>
            <w:tcW w:w="4253" w:type="dxa"/>
            <w:vAlign w:val="center"/>
          </w:tcPr>
          <w:p w14:paraId="7826097D" w14:textId="77777777" w:rsidR="006712D9" w:rsidRDefault="006712D9" w:rsidP="009252A3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以'YYYMMDD'(民國)表示</w:t>
            </w:r>
          </w:p>
          <w:p w14:paraId="4722CFF3" w14:textId="6DA899ED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JcicB207.Birthday</w:t>
            </w:r>
          </w:p>
        </w:tc>
      </w:tr>
      <w:tr w:rsidR="009252A3" w:rsidRPr="003B4F69" w14:paraId="0C38EEB8" w14:textId="77777777" w:rsidTr="009252A3">
        <w:tc>
          <w:tcPr>
            <w:tcW w:w="457" w:type="dxa"/>
            <w:vAlign w:val="center"/>
          </w:tcPr>
          <w:p w14:paraId="4BFCB723" w14:textId="753220A5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3" w:type="dxa"/>
            <w:vAlign w:val="center"/>
          </w:tcPr>
          <w:p w14:paraId="390A9427" w14:textId="760ADE72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戶籍地址</w:t>
            </w:r>
          </w:p>
        </w:tc>
        <w:tc>
          <w:tcPr>
            <w:tcW w:w="888" w:type="dxa"/>
            <w:vAlign w:val="center"/>
          </w:tcPr>
          <w:p w14:paraId="65E27F39" w14:textId="41BB584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66</w:t>
            </w:r>
          </w:p>
        </w:tc>
        <w:tc>
          <w:tcPr>
            <w:tcW w:w="1896" w:type="dxa"/>
            <w:vAlign w:val="center"/>
          </w:tcPr>
          <w:p w14:paraId="17158F00" w14:textId="4B36D491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298F183C" w14:textId="77777777" w:rsidR="006712D9" w:rsidRDefault="006712D9" w:rsidP="009252A3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左靠，取前33個全形字，不足補英文空白</w:t>
            </w:r>
          </w:p>
          <w:p w14:paraId="311BA295" w14:textId="0B71D899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JcicB207.RegAddr</w:t>
            </w:r>
          </w:p>
        </w:tc>
      </w:tr>
      <w:tr w:rsidR="009252A3" w:rsidRPr="003B4F69" w14:paraId="4D7A987A" w14:textId="77777777" w:rsidTr="009252A3">
        <w:tc>
          <w:tcPr>
            <w:tcW w:w="457" w:type="dxa"/>
            <w:vAlign w:val="center"/>
          </w:tcPr>
          <w:p w14:paraId="4CE3D9EB" w14:textId="74686E78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3" w:type="dxa"/>
            <w:vAlign w:val="center"/>
          </w:tcPr>
          <w:p w14:paraId="5C2BDF4E" w14:textId="209528D7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聯絡地址郵遞區號</w:t>
            </w:r>
          </w:p>
        </w:tc>
        <w:tc>
          <w:tcPr>
            <w:tcW w:w="888" w:type="dxa"/>
            <w:vAlign w:val="center"/>
          </w:tcPr>
          <w:p w14:paraId="1A22A72D" w14:textId="33E92B0C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  <w:vAlign w:val="center"/>
          </w:tcPr>
          <w:p w14:paraId="3E743C25" w14:textId="13254354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7ACDBD7" w14:textId="3D5B31A7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JcicB207.CurrZip</w:t>
            </w:r>
          </w:p>
        </w:tc>
      </w:tr>
      <w:tr w:rsidR="009252A3" w:rsidRPr="003B4F69" w14:paraId="25BEBAF3" w14:textId="77777777" w:rsidTr="009252A3">
        <w:tc>
          <w:tcPr>
            <w:tcW w:w="457" w:type="dxa"/>
            <w:vAlign w:val="center"/>
          </w:tcPr>
          <w:p w14:paraId="73386432" w14:textId="22C44A1D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3" w:type="dxa"/>
            <w:vAlign w:val="center"/>
          </w:tcPr>
          <w:p w14:paraId="5568D73C" w14:textId="652E361B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聯絡地址</w:t>
            </w:r>
          </w:p>
        </w:tc>
        <w:tc>
          <w:tcPr>
            <w:tcW w:w="888" w:type="dxa"/>
            <w:vAlign w:val="center"/>
          </w:tcPr>
          <w:p w14:paraId="3216096A" w14:textId="4C1F80F5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66</w:t>
            </w:r>
          </w:p>
        </w:tc>
        <w:tc>
          <w:tcPr>
            <w:tcW w:w="1896" w:type="dxa"/>
            <w:vAlign w:val="center"/>
          </w:tcPr>
          <w:p w14:paraId="12740193" w14:textId="5FACEA6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3DAF73D5" w14:textId="77777777" w:rsidR="001152D4" w:rsidRDefault="001152D4" w:rsidP="001152D4">
            <w:pPr>
              <w:rPr>
                <w:rFonts w:ascii="標楷體" w:hAnsi="標楷體"/>
              </w:rPr>
            </w:pPr>
            <w:r w:rsidRPr="006712D9">
              <w:rPr>
                <w:rFonts w:ascii="標楷體" w:hAnsi="標楷體" w:hint="eastAsia"/>
              </w:rPr>
              <w:t>左靠，取前33個全形字，不足補英文空白</w:t>
            </w:r>
          </w:p>
          <w:p w14:paraId="01228E6E" w14:textId="15A7B1A1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JcicB207.CurrAddr</w:t>
            </w:r>
          </w:p>
        </w:tc>
      </w:tr>
      <w:tr w:rsidR="009252A3" w:rsidRPr="003B4F69" w14:paraId="757AFAB6" w14:textId="77777777" w:rsidTr="009252A3">
        <w:tc>
          <w:tcPr>
            <w:tcW w:w="457" w:type="dxa"/>
            <w:vAlign w:val="center"/>
          </w:tcPr>
          <w:p w14:paraId="2116BD78" w14:textId="4C35B5A9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3" w:type="dxa"/>
            <w:vAlign w:val="center"/>
          </w:tcPr>
          <w:p w14:paraId="006F64A0" w14:textId="2B993805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聯絡電話</w:t>
            </w:r>
          </w:p>
        </w:tc>
        <w:tc>
          <w:tcPr>
            <w:tcW w:w="888" w:type="dxa"/>
            <w:vAlign w:val="center"/>
          </w:tcPr>
          <w:p w14:paraId="4C73F68C" w14:textId="146357DD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16</w:t>
            </w:r>
          </w:p>
        </w:tc>
        <w:tc>
          <w:tcPr>
            <w:tcW w:w="1896" w:type="dxa"/>
            <w:vAlign w:val="center"/>
          </w:tcPr>
          <w:p w14:paraId="17C645B2" w14:textId="4DD1E188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AE099D9" w14:textId="0A8DC0D3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JcicB207.Tel</w:t>
            </w:r>
          </w:p>
        </w:tc>
      </w:tr>
      <w:tr w:rsidR="009252A3" w:rsidRPr="003B4F69" w14:paraId="6682EEC6" w14:textId="77777777" w:rsidTr="009252A3">
        <w:tc>
          <w:tcPr>
            <w:tcW w:w="457" w:type="dxa"/>
            <w:vAlign w:val="center"/>
          </w:tcPr>
          <w:p w14:paraId="09F11301" w14:textId="3FE47C55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3" w:type="dxa"/>
            <w:vAlign w:val="center"/>
          </w:tcPr>
          <w:p w14:paraId="0072BCA6" w14:textId="1B53596B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行動電話</w:t>
            </w:r>
          </w:p>
        </w:tc>
        <w:tc>
          <w:tcPr>
            <w:tcW w:w="888" w:type="dxa"/>
            <w:vAlign w:val="center"/>
          </w:tcPr>
          <w:p w14:paraId="4CBBD105" w14:textId="1E80FF05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1896" w:type="dxa"/>
            <w:vAlign w:val="center"/>
          </w:tcPr>
          <w:p w14:paraId="5C4E86CE" w14:textId="55C4322A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4B9677E8" w14:textId="48864C16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JcicB207.Mobile</w:t>
            </w:r>
          </w:p>
        </w:tc>
      </w:tr>
      <w:tr w:rsidR="009252A3" w:rsidRPr="003B4F69" w14:paraId="728B58E9" w14:textId="77777777" w:rsidTr="009252A3">
        <w:tc>
          <w:tcPr>
            <w:tcW w:w="457" w:type="dxa"/>
            <w:vAlign w:val="center"/>
          </w:tcPr>
          <w:p w14:paraId="480F068F" w14:textId="22FBA432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3" w:type="dxa"/>
            <w:vAlign w:val="center"/>
          </w:tcPr>
          <w:p w14:paraId="037B739F" w14:textId="11345F08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  <w:vAlign w:val="center"/>
          </w:tcPr>
          <w:p w14:paraId="320F3BCE" w14:textId="0D3CFE63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  <w:vAlign w:val="center"/>
          </w:tcPr>
          <w:p w14:paraId="0D762BA6" w14:textId="7A7EA550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97542AB" w14:textId="7B5EF6E1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JcicB207.Filler14</w:t>
            </w:r>
          </w:p>
        </w:tc>
      </w:tr>
      <w:tr w:rsidR="009252A3" w:rsidRPr="003B4F69" w14:paraId="66D7FABF" w14:textId="77777777" w:rsidTr="009252A3">
        <w:tc>
          <w:tcPr>
            <w:tcW w:w="457" w:type="dxa"/>
            <w:vAlign w:val="center"/>
          </w:tcPr>
          <w:p w14:paraId="66DEC4B9" w14:textId="6DB44DF8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393" w:type="dxa"/>
            <w:vAlign w:val="center"/>
          </w:tcPr>
          <w:p w14:paraId="0B2DE492" w14:textId="1C92FED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教育程度代號</w:t>
            </w:r>
          </w:p>
        </w:tc>
        <w:tc>
          <w:tcPr>
            <w:tcW w:w="888" w:type="dxa"/>
            <w:vAlign w:val="center"/>
          </w:tcPr>
          <w:p w14:paraId="7AA67613" w14:textId="2D76CCC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5F0CAA37" w14:textId="6902D6EC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6FE0EA1C" w14:textId="22823400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1:博士 2:碩士 3:大學 4:專科 5:高中高職 6:其他</w:t>
            </w:r>
          </w:p>
          <w:p w14:paraId="3AF58B11" w14:textId="78E4E7B6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無資料填空白，勿填0</w:t>
            </w:r>
          </w:p>
          <w:p w14:paraId="03EAEECE" w14:textId="098FE215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JcicB207.EduCode</w:t>
            </w:r>
          </w:p>
        </w:tc>
      </w:tr>
      <w:tr w:rsidR="009252A3" w:rsidRPr="003B4F69" w14:paraId="4990FC1A" w14:textId="77777777" w:rsidTr="009252A3">
        <w:tc>
          <w:tcPr>
            <w:tcW w:w="457" w:type="dxa"/>
            <w:vAlign w:val="center"/>
          </w:tcPr>
          <w:p w14:paraId="06BB6E25" w14:textId="218669B6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393" w:type="dxa"/>
            <w:vAlign w:val="center"/>
          </w:tcPr>
          <w:p w14:paraId="5F7D457A" w14:textId="4C5362E6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自有住宅有無</w:t>
            </w:r>
          </w:p>
        </w:tc>
        <w:tc>
          <w:tcPr>
            <w:tcW w:w="888" w:type="dxa"/>
            <w:vAlign w:val="center"/>
          </w:tcPr>
          <w:p w14:paraId="63DF3076" w14:textId="1DF8DE49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0453023A" w14:textId="5E07CD9F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/</w:t>
            </w:r>
            <w:r>
              <w:rPr>
                <w:rFonts w:ascii="標楷體" w:hAnsi="標楷體" w:hint="eastAsia"/>
              </w:rPr>
              <w:t>N</w:t>
            </w:r>
          </w:p>
        </w:tc>
        <w:tc>
          <w:tcPr>
            <w:tcW w:w="4253" w:type="dxa"/>
            <w:vAlign w:val="center"/>
          </w:tcPr>
          <w:p w14:paraId="44DE2F02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Y:有 N:無</w:t>
            </w:r>
          </w:p>
          <w:p w14:paraId="7F8918FF" w14:textId="39030B88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JcicB207.OwnedHome</w:t>
            </w:r>
          </w:p>
        </w:tc>
      </w:tr>
      <w:tr w:rsidR="009252A3" w:rsidRPr="003B4F69" w14:paraId="5CDEC46F" w14:textId="77777777" w:rsidTr="009252A3">
        <w:tc>
          <w:tcPr>
            <w:tcW w:w="457" w:type="dxa"/>
            <w:vAlign w:val="center"/>
          </w:tcPr>
          <w:p w14:paraId="5A2448E3" w14:textId="49DDD22D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393" w:type="dxa"/>
            <w:vAlign w:val="center"/>
          </w:tcPr>
          <w:p w14:paraId="3D0D0555" w14:textId="4B15BBB0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任職機構名稱</w:t>
            </w:r>
          </w:p>
        </w:tc>
        <w:tc>
          <w:tcPr>
            <w:tcW w:w="888" w:type="dxa"/>
            <w:vAlign w:val="center"/>
          </w:tcPr>
          <w:p w14:paraId="379251B1" w14:textId="4DE298C4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896" w:type="dxa"/>
            <w:vAlign w:val="center"/>
          </w:tcPr>
          <w:p w14:paraId="0354B58B" w14:textId="1A917B6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7BC4F15C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取前15個全形字，不足補英文空白</w:t>
            </w:r>
          </w:p>
          <w:p w14:paraId="2014E696" w14:textId="305303C9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JcicB207.CurrCompName</w:t>
            </w:r>
          </w:p>
        </w:tc>
      </w:tr>
      <w:tr w:rsidR="009252A3" w:rsidRPr="003B4F69" w14:paraId="42D99A04" w14:textId="77777777" w:rsidTr="009252A3">
        <w:tc>
          <w:tcPr>
            <w:tcW w:w="457" w:type="dxa"/>
            <w:vAlign w:val="center"/>
          </w:tcPr>
          <w:p w14:paraId="5486BC56" w14:textId="7BDF0F57" w:rsidR="009252A3" w:rsidRPr="006C50C3" w:rsidRDefault="009252A3" w:rsidP="009252A3">
            <w:pPr>
              <w:rPr>
                <w:rFonts w:ascii="標楷體" w:hAnsi="標楷體"/>
                <w:color w:val="000000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393" w:type="dxa"/>
            <w:vAlign w:val="center"/>
          </w:tcPr>
          <w:p w14:paraId="4FF411D9" w14:textId="70CB52C7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任職機構統一編號</w:t>
            </w:r>
          </w:p>
        </w:tc>
        <w:tc>
          <w:tcPr>
            <w:tcW w:w="888" w:type="dxa"/>
            <w:vAlign w:val="center"/>
          </w:tcPr>
          <w:p w14:paraId="615D8D2B" w14:textId="296FDADB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896" w:type="dxa"/>
            <w:vAlign w:val="center"/>
          </w:tcPr>
          <w:p w14:paraId="5CFD9491" w14:textId="77777777" w:rsidR="009252A3" w:rsidRPr="00027D54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73978BD" w14:textId="00C032EF" w:rsidR="009252A3" w:rsidRPr="00A90CF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JcicB207.CurrCompId</w:t>
            </w:r>
          </w:p>
        </w:tc>
      </w:tr>
      <w:tr w:rsidR="009252A3" w:rsidRPr="003B4F69" w14:paraId="7B4E6678" w14:textId="77777777" w:rsidTr="009252A3">
        <w:tc>
          <w:tcPr>
            <w:tcW w:w="457" w:type="dxa"/>
            <w:vAlign w:val="center"/>
          </w:tcPr>
          <w:p w14:paraId="30F65D80" w14:textId="7A43E495" w:rsidR="009252A3" w:rsidRPr="006C50C3" w:rsidRDefault="009252A3" w:rsidP="009252A3">
            <w:pPr>
              <w:rPr>
                <w:rFonts w:ascii="標楷體" w:hAnsi="標楷體"/>
                <w:color w:val="000000"/>
              </w:rPr>
            </w:pPr>
            <w:r w:rsidRPr="00CE3D0E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393" w:type="dxa"/>
            <w:vAlign w:val="center"/>
          </w:tcPr>
          <w:p w14:paraId="766DCD5D" w14:textId="6CCD3BDE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職業類別</w:t>
            </w:r>
          </w:p>
        </w:tc>
        <w:tc>
          <w:tcPr>
            <w:tcW w:w="888" w:type="dxa"/>
            <w:vAlign w:val="center"/>
          </w:tcPr>
          <w:p w14:paraId="6D6C6F21" w14:textId="50649CE7" w:rsidR="009252A3" w:rsidRPr="00027D54" w:rsidRDefault="009252A3" w:rsidP="009252A3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896" w:type="dxa"/>
            <w:vAlign w:val="center"/>
          </w:tcPr>
          <w:p w14:paraId="73F0390D" w14:textId="3EE434C4" w:rsidR="009252A3" w:rsidRPr="00027D54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C92EB02" w14:textId="6588BF5F" w:rsidR="009252A3" w:rsidRPr="00A90CF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JcicB207.JobCode</w:t>
            </w:r>
          </w:p>
        </w:tc>
      </w:tr>
      <w:tr w:rsidR="009252A3" w:rsidRPr="003B4F69" w14:paraId="5829CB9F" w14:textId="77777777" w:rsidTr="009252A3">
        <w:tc>
          <w:tcPr>
            <w:tcW w:w="457" w:type="dxa"/>
            <w:vAlign w:val="center"/>
          </w:tcPr>
          <w:p w14:paraId="41FBD74D" w14:textId="2CD786D8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393" w:type="dxa"/>
            <w:vAlign w:val="center"/>
          </w:tcPr>
          <w:p w14:paraId="757F82EE" w14:textId="7C588940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任職機構電話</w:t>
            </w:r>
          </w:p>
        </w:tc>
        <w:tc>
          <w:tcPr>
            <w:tcW w:w="888" w:type="dxa"/>
            <w:vAlign w:val="center"/>
          </w:tcPr>
          <w:p w14:paraId="37CEDC1F" w14:textId="0082B59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1896" w:type="dxa"/>
            <w:vAlign w:val="center"/>
          </w:tcPr>
          <w:p w14:paraId="15DF6E40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764535B1" w14:textId="50285190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JcicB207.CurrCompTel</w:t>
            </w:r>
          </w:p>
        </w:tc>
      </w:tr>
      <w:tr w:rsidR="009252A3" w:rsidRPr="003B4F69" w14:paraId="7D425144" w14:textId="77777777" w:rsidTr="009252A3">
        <w:tc>
          <w:tcPr>
            <w:tcW w:w="457" w:type="dxa"/>
            <w:vAlign w:val="center"/>
          </w:tcPr>
          <w:p w14:paraId="56758A92" w14:textId="36D737DF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393" w:type="dxa"/>
            <w:vAlign w:val="center"/>
          </w:tcPr>
          <w:p w14:paraId="7651EDE2" w14:textId="546462F8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職位名稱</w:t>
            </w:r>
          </w:p>
        </w:tc>
        <w:tc>
          <w:tcPr>
            <w:tcW w:w="888" w:type="dxa"/>
            <w:vAlign w:val="center"/>
          </w:tcPr>
          <w:p w14:paraId="401FF80E" w14:textId="694005BB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0</w:t>
            </w:r>
          </w:p>
        </w:tc>
        <w:tc>
          <w:tcPr>
            <w:tcW w:w="1896" w:type="dxa"/>
            <w:vAlign w:val="center"/>
          </w:tcPr>
          <w:p w14:paraId="257BFBCB" w14:textId="5828C899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36B124F5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左靠，取前5個全形字，不足補英文空白</w:t>
            </w:r>
          </w:p>
          <w:p w14:paraId="1C8D8C0B" w14:textId="63A7C804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JcicB207.JobTitle</w:t>
            </w:r>
          </w:p>
        </w:tc>
      </w:tr>
      <w:tr w:rsidR="009252A3" w:rsidRPr="003B4F69" w14:paraId="431D9C14" w14:textId="77777777" w:rsidTr="009252A3">
        <w:tc>
          <w:tcPr>
            <w:tcW w:w="457" w:type="dxa"/>
            <w:vAlign w:val="center"/>
          </w:tcPr>
          <w:p w14:paraId="7434A4A5" w14:textId="4037D1B0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393" w:type="dxa"/>
            <w:vAlign w:val="center"/>
          </w:tcPr>
          <w:p w14:paraId="229D5364" w14:textId="5A14BC91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服務年資</w:t>
            </w:r>
          </w:p>
        </w:tc>
        <w:tc>
          <w:tcPr>
            <w:tcW w:w="888" w:type="dxa"/>
            <w:vAlign w:val="center"/>
          </w:tcPr>
          <w:p w14:paraId="0894EA24" w14:textId="6A50C4DC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53E70D24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2E1E451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右靠左補0，單位:年，不足一年以一年計填1，無資料填空白勿填0</w:t>
            </w:r>
          </w:p>
          <w:p w14:paraId="4F9931F0" w14:textId="76D34A9A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JcicB207.JobTenure</w:t>
            </w:r>
          </w:p>
        </w:tc>
      </w:tr>
      <w:tr w:rsidR="009252A3" w:rsidRPr="003B4F69" w14:paraId="77A4A2E9" w14:textId="77777777" w:rsidTr="009252A3">
        <w:tc>
          <w:tcPr>
            <w:tcW w:w="457" w:type="dxa"/>
            <w:vAlign w:val="center"/>
          </w:tcPr>
          <w:p w14:paraId="61F98793" w14:textId="0AE9610A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23</w:t>
            </w:r>
          </w:p>
        </w:tc>
        <w:tc>
          <w:tcPr>
            <w:tcW w:w="2393" w:type="dxa"/>
            <w:vAlign w:val="center"/>
          </w:tcPr>
          <w:p w14:paraId="3CD30A37" w14:textId="4840ECDC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年收入</w:t>
            </w:r>
          </w:p>
        </w:tc>
        <w:tc>
          <w:tcPr>
            <w:tcW w:w="888" w:type="dxa"/>
            <w:vAlign w:val="center"/>
          </w:tcPr>
          <w:p w14:paraId="073BA478" w14:textId="061E371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896" w:type="dxa"/>
            <w:vAlign w:val="center"/>
          </w:tcPr>
          <w:p w14:paraId="162143D2" w14:textId="503487A2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</w:t>
            </w:r>
          </w:p>
        </w:tc>
        <w:tc>
          <w:tcPr>
            <w:tcW w:w="4253" w:type="dxa"/>
            <w:vAlign w:val="center"/>
          </w:tcPr>
          <w:p w14:paraId="44B641B1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右靠左補0，單位千元，無收入者填000000</w:t>
            </w:r>
          </w:p>
          <w:p w14:paraId="153399EC" w14:textId="465BA42E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JcicB207.IncomeOfYearly</w:t>
            </w:r>
          </w:p>
        </w:tc>
      </w:tr>
      <w:tr w:rsidR="009252A3" w:rsidRPr="003B4F69" w14:paraId="166931CA" w14:textId="77777777" w:rsidTr="009252A3">
        <w:tc>
          <w:tcPr>
            <w:tcW w:w="457" w:type="dxa"/>
            <w:vAlign w:val="center"/>
          </w:tcPr>
          <w:p w14:paraId="020ABCFC" w14:textId="173B0DDB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393" w:type="dxa"/>
            <w:vAlign w:val="center"/>
          </w:tcPr>
          <w:p w14:paraId="7100B83B" w14:textId="497620F6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年收入資料年月</w:t>
            </w:r>
          </w:p>
        </w:tc>
        <w:tc>
          <w:tcPr>
            <w:tcW w:w="888" w:type="dxa"/>
            <w:vAlign w:val="center"/>
          </w:tcPr>
          <w:p w14:paraId="43A8A17A" w14:textId="2173B501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896" w:type="dxa"/>
            <w:vAlign w:val="center"/>
          </w:tcPr>
          <w:p w14:paraId="3747A168" w14:textId="1F02F9FF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253" w:type="dxa"/>
            <w:vAlign w:val="center"/>
          </w:tcPr>
          <w:p w14:paraId="16B7C544" w14:textId="77777777" w:rsidR="001152D4" w:rsidRDefault="001152D4" w:rsidP="009252A3">
            <w:pPr>
              <w:rPr>
                <w:rFonts w:ascii="標楷體" w:hAnsi="標楷體"/>
              </w:rPr>
            </w:pPr>
            <w:r w:rsidRPr="001152D4">
              <w:rPr>
                <w:rFonts w:ascii="標楷體" w:hAnsi="標楷體" w:hint="eastAsia"/>
              </w:rPr>
              <w:t>以'YYYMMDD'(民國)表示</w:t>
            </w:r>
          </w:p>
          <w:p w14:paraId="5207F5B0" w14:textId="25BB1F98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lastRenderedPageBreak/>
              <w:t>JcicB207.IncomeDataDate</w:t>
            </w:r>
          </w:p>
        </w:tc>
      </w:tr>
      <w:tr w:rsidR="009252A3" w:rsidRPr="003B4F69" w14:paraId="47846325" w14:textId="77777777" w:rsidTr="009252A3">
        <w:tc>
          <w:tcPr>
            <w:tcW w:w="457" w:type="dxa"/>
            <w:vAlign w:val="center"/>
          </w:tcPr>
          <w:p w14:paraId="5CA7C57C" w14:textId="3880D0F8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lastRenderedPageBreak/>
              <w:t>25</w:t>
            </w:r>
          </w:p>
        </w:tc>
        <w:tc>
          <w:tcPr>
            <w:tcW w:w="2393" w:type="dxa"/>
            <w:vAlign w:val="center"/>
          </w:tcPr>
          <w:p w14:paraId="2B4FFB3E" w14:textId="10A91C2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性別</w:t>
            </w:r>
          </w:p>
        </w:tc>
        <w:tc>
          <w:tcPr>
            <w:tcW w:w="888" w:type="dxa"/>
            <w:vAlign w:val="center"/>
          </w:tcPr>
          <w:p w14:paraId="36664128" w14:textId="2BC51C28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896" w:type="dxa"/>
            <w:vAlign w:val="center"/>
          </w:tcPr>
          <w:p w14:paraId="0BDE67E3" w14:textId="1FC71260" w:rsidR="009252A3" w:rsidRPr="001E5531" w:rsidRDefault="00050E82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M/F</w:t>
            </w:r>
          </w:p>
        </w:tc>
        <w:tc>
          <w:tcPr>
            <w:tcW w:w="4253" w:type="dxa"/>
            <w:vAlign w:val="center"/>
          </w:tcPr>
          <w:p w14:paraId="50A1EC4F" w14:textId="77777777" w:rsidR="00050E82" w:rsidRDefault="00050E82" w:rsidP="009252A3">
            <w:pPr>
              <w:rPr>
                <w:rFonts w:ascii="標楷體" w:hAnsi="標楷體"/>
              </w:rPr>
            </w:pPr>
            <w:r w:rsidRPr="00050E82">
              <w:rPr>
                <w:rFonts w:ascii="標楷體" w:hAnsi="標楷體" w:hint="eastAsia"/>
              </w:rPr>
              <w:t>M:男 F:女</w:t>
            </w:r>
          </w:p>
          <w:p w14:paraId="6E442676" w14:textId="52DBADA8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JcicB207.Sex</w:t>
            </w:r>
          </w:p>
        </w:tc>
      </w:tr>
      <w:tr w:rsidR="009252A3" w:rsidRPr="003B4F69" w14:paraId="7C5CD65B" w14:textId="77777777" w:rsidTr="009252A3">
        <w:tc>
          <w:tcPr>
            <w:tcW w:w="457" w:type="dxa"/>
            <w:vAlign w:val="center"/>
          </w:tcPr>
          <w:p w14:paraId="3CDC5A08" w14:textId="7E92A416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393" w:type="dxa"/>
            <w:vAlign w:val="center"/>
          </w:tcPr>
          <w:p w14:paraId="6C76CBB5" w14:textId="5D19BD7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國籍</w:t>
            </w:r>
          </w:p>
        </w:tc>
        <w:tc>
          <w:tcPr>
            <w:tcW w:w="888" w:type="dxa"/>
            <w:vAlign w:val="center"/>
          </w:tcPr>
          <w:p w14:paraId="2471C0B0" w14:textId="481D4D5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896" w:type="dxa"/>
            <w:vAlign w:val="center"/>
          </w:tcPr>
          <w:p w14:paraId="3AF9E300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F864048" w14:textId="135649A8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JcicB207.NationalityCode</w:t>
            </w:r>
          </w:p>
        </w:tc>
      </w:tr>
      <w:tr w:rsidR="009252A3" w:rsidRPr="003B4F69" w14:paraId="70DEE009" w14:textId="77777777" w:rsidTr="009252A3">
        <w:tc>
          <w:tcPr>
            <w:tcW w:w="457" w:type="dxa"/>
            <w:vAlign w:val="center"/>
          </w:tcPr>
          <w:p w14:paraId="109856D9" w14:textId="714E17D1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393" w:type="dxa"/>
            <w:vAlign w:val="center"/>
          </w:tcPr>
          <w:p w14:paraId="3F488AFD" w14:textId="544C609D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護照號碼</w:t>
            </w:r>
          </w:p>
        </w:tc>
        <w:tc>
          <w:tcPr>
            <w:tcW w:w="888" w:type="dxa"/>
            <w:vAlign w:val="center"/>
          </w:tcPr>
          <w:p w14:paraId="5D08E2AD" w14:textId="12BE690E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1896" w:type="dxa"/>
            <w:vAlign w:val="center"/>
          </w:tcPr>
          <w:p w14:paraId="38ECEDBA" w14:textId="2DD100C6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7468BB1B" w14:textId="0D7F7EBF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JcicB207.PassportNo</w:t>
            </w:r>
          </w:p>
        </w:tc>
      </w:tr>
      <w:tr w:rsidR="009252A3" w:rsidRPr="003B4F69" w14:paraId="63F3DE35" w14:textId="77777777" w:rsidTr="009252A3">
        <w:tc>
          <w:tcPr>
            <w:tcW w:w="457" w:type="dxa"/>
            <w:vAlign w:val="center"/>
          </w:tcPr>
          <w:p w14:paraId="3145A265" w14:textId="54A53D2A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393" w:type="dxa"/>
            <w:vAlign w:val="center"/>
          </w:tcPr>
          <w:p w14:paraId="5773D089" w14:textId="42C9BE68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舊有稅籍編號</w:t>
            </w:r>
          </w:p>
        </w:tc>
        <w:tc>
          <w:tcPr>
            <w:tcW w:w="888" w:type="dxa"/>
            <w:vAlign w:val="center"/>
          </w:tcPr>
          <w:p w14:paraId="1113FB6D" w14:textId="4D97095A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896" w:type="dxa"/>
            <w:vAlign w:val="center"/>
          </w:tcPr>
          <w:p w14:paraId="46A14E67" w14:textId="77777777" w:rsidR="009252A3" w:rsidRPr="001E5531" w:rsidRDefault="009252A3" w:rsidP="009252A3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5499C09" w14:textId="00A628F6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JcicB207.PreTaxNo</w:t>
            </w:r>
          </w:p>
        </w:tc>
      </w:tr>
      <w:tr w:rsidR="009252A3" w:rsidRPr="003B4F69" w14:paraId="087D9021" w14:textId="77777777" w:rsidTr="009252A3">
        <w:tc>
          <w:tcPr>
            <w:tcW w:w="457" w:type="dxa"/>
            <w:vAlign w:val="center"/>
          </w:tcPr>
          <w:p w14:paraId="1DA08866" w14:textId="5FF30C77" w:rsidR="009252A3" w:rsidRPr="001E5531" w:rsidRDefault="009252A3" w:rsidP="009252A3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393" w:type="dxa"/>
            <w:vAlign w:val="center"/>
          </w:tcPr>
          <w:p w14:paraId="329D6F2C" w14:textId="3E98A865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中文姓名超逾10個字之全名</w:t>
            </w:r>
          </w:p>
        </w:tc>
        <w:tc>
          <w:tcPr>
            <w:tcW w:w="888" w:type="dxa"/>
            <w:vAlign w:val="center"/>
          </w:tcPr>
          <w:p w14:paraId="5CBEB4B6" w14:textId="4C97D296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</w:rPr>
              <w:t>2</w:t>
            </w:r>
            <w:r>
              <w:rPr>
                <w:rFonts w:ascii="標楷體" w:hAnsi="標楷體" w:hint="eastAsia"/>
                <w:color w:val="000000"/>
              </w:rPr>
              <w:t>00</w:t>
            </w:r>
          </w:p>
        </w:tc>
        <w:tc>
          <w:tcPr>
            <w:tcW w:w="1896" w:type="dxa"/>
            <w:vAlign w:val="center"/>
          </w:tcPr>
          <w:p w14:paraId="1B27A022" w14:textId="1FCCBBAD" w:rsidR="009252A3" w:rsidRPr="001E5531" w:rsidRDefault="009252A3" w:rsidP="009252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全形</w:t>
            </w:r>
          </w:p>
        </w:tc>
        <w:tc>
          <w:tcPr>
            <w:tcW w:w="4253" w:type="dxa"/>
            <w:vAlign w:val="center"/>
          </w:tcPr>
          <w:p w14:paraId="3770B039" w14:textId="77777777" w:rsidR="00050E82" w:rsidRDefault="00050E82" w:rsidP="009252A3">
            <w:pPr>
              <w:rPr>
                <w:rFonts w:ascii="標楷體" w:hAnsi="標楷體"/>
              </w:rPr>
            </w:pPr>
            <w:r w:rsidRPr="00050E82">
              <w:rPr>
                <w:rFonts w:ascii="標楷體" w:hAnsi="標楷體" w:hint="eastAsia"/>
              </w:rPr>
              <w:t>左靠不足補英文空白，如授信戶姓名超逾10個全型字，於本欄填寫全名，如無前述情形填空白</w:t>
            </w:r>
          </w:p>
          <w:p w14:paraId="5A36EF0C" w14:textId="588312AF" w:rsidR="009252A3" w:rsidRPr="001E5531" w:rsidRDefault="009252A3" w:rsidP="009252A3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JcicB207.FullCustName</w:t>
            </w:r>
          </w:p>
        </w:tc>
      </w:tr>
      <w:tr w:rsidR="009252A3" w:rsidRPr="00CE3D0E" w14:paraId="3EA3C3C6" w14:textId="77777777" w:rsidTr="009252A3">
        <w:tc>
          <w:tcPr>
            <w:tcW w:w="457" w:type="dxa"/>
          </w:tcPr>
          <w:p w14:paraId="020290C4" w14:textId="77777777" w:rsidR="009252A3" w:rsidRPr="00CE3D0E" w:rsidRDefault="009252A3" w:rsidP="008D0885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393" w:type="dxa"/>
          </w:tcPr>
          <w:p w14:paraId="37784EE6" w14:textId="77777777" w:rsidR="009252A3" w:rsidRPr="00CE3D0E" w:rsidRDefault="009252A3" w:rsidP="008D08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888" w:type="dxa"/>
          </w:tcPr>
          <w:p w14:paraId="1D77A108" w14:textId="77777777" w:rsidR="009252A3" w:rsidRPr="00CE3D0E" w:rsidRDefault="009252A3" w:rsidP="008D08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1896" w:type="dxa"/>
          </w:tcPr>
          <w:p w14:paraId="1169615D" w14:textId="77777777" w:rsidR="009252A3" w:rsidRPr="00CE3D0E" w:rsidRDefault="009252A3" w:rsidP="008D088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</w:tcPr>
          <w:p w14:paraId="12C8DBC5" w14:textId="77777777" w:rsidR="009252A3" w:rsidRPr="00CE3D0E" w:rsidRDefault="009252A3" w:rsidP="008D0885">
            <w:pPr>
              <w:rPr>
                <w:rFonts w:ascii="標楷體" w:hAnsi="標楷體"/>
              </w:rPr>
            </w:pPr>
            <w:r w:rsidRPr="001F67E6">
              <w:rPr>
                <w:rFonts w:ascii="標楷體" w:hAnsi="標楷體"/>
              </w:rPr>
              <w:t>JcicB207.Filler30</w:t>
            </w:r>
          </w:p>
        </w:tc>
      </w:tr>
    </w:tbl>
    <w:p w14:paraId="374ACDEB" w14:textId="77777777" w:rsidR="009252A3" w:rsidRDefault="009252A3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7C8BAAF1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BD5D71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BD5D71" w:rsidRPr="001E5531" w:rsidRDefault="00BD5D71" w:rsidP="00BD5D71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1D9E4F84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5F966C69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BD5D71" w:rsidRPr="001E5531" w:rsidRDefault="00BD5D71" w:rsidP="00BD5D71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6238DA54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BD5D71" w:rsidRPr="003B4F69" w14:paraId="12E0264E" w14:textId="77777777" w:rsidTr="000559AC">
        <w:tc>
          <w:tcPr>
            <w:tcW w:w="457" w:type="dxa"/>
          </w:tcPr>
          <w:p w14:paraId="04E0612D" w14:textId="463795E5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  <w:vAlign w:val="center"/>
          </w:tcPr>
          <w:p w14:paraId="2EFCA456" w14:textId="7A0E51E3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  <w:vAlign w:val="center"/>
          </w:tcPr>
          <w:p w14:paraId="2D39386E" w14:textId="4C0E5C98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  <w:vAlign w:val="center"/>
          </w:tcPr>
          <w:p w14:paraId="0736AEDA" w14:textId="37075F63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  <w:vAlign w:val="center"/>
          </w:tcPr>
          <w:p w14:paraId="57DEA155" w14:textId="178B35BA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BD5D71" w:rsidRPr="003B4F69" w14:paraId="1797186F" w14:textId="77777777" w:rsidTr="000559AC">
        <w:tc>
          <w:tcPr>
            <w:tcW w:w="457" w:type="dxa"/>
          </w:tcPr>
          <w:p w14:paraId="3C2A2B71" w14:textId="75D31CD1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  <w:vAlign w:val="center"/>
          </w:tcPr>
          <w:p w14:paraId="38D1753A" w14:textId="4C1FC120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  <w:vAlign w:val="center"/>
          </w:tcPr>
          <w:p w14:paraId="568B107B" w14:textId="45CCF141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/>
              </w:rPr>
              <w:t>88</w:t>
            </w:r>
          </w:p>
        </w:tc>
        <w:tc>
          <w:tcPr>
            <w:tcW w:w="1776" w:type="dxa"/>
            <w:vAlign w:val="center"/>
          </w:tcPr>
          <w:p w14:paraId="3004136E" w14:textId="7B7A219A" w:rsidR="00BD5D71" w:rsidRPr="001E5531" w:rsidRDefault="00BD5D71" w:rsidP="00BD5D71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2E6C9B85" w14:textId="3787C855" w:rsidR="00BD5D71" w:rsidRPr="001E5531" w:rsidRDefault="00BD5D71" w:rsidP="00BD5D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37CD18A7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6" w:author="st1" w:date="2021-05-16T16:56:00Z">
        <w:r>
          <w:rPr>
            <w:rFonts w:ascii="標楷體" w:hAnsi="標楷體" w:hint="eastAsia"/>
          </w:rPr>
          <w:t>458</w:t>
        </w:r>
      </w:ins>
      <w:ins w:id="7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E21525">
        <w:rPr>
          <w:rFonts w:ascii="標楷體" w:hAnsi="標楷體"/>
        </w:rPr>
        <w:t>207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8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E21525">
        <w:rPr>
          <w:rFonts w:ascii="標楷體" w:hAnsi="標楷體"/>
        </w:rPr>
        <w:t>207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5F200A9E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>SELECT M."TranCode"</w:t>
            </w:r>
          </w:p>
          <w:p w14:paraId="6B4437C5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331C81BE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M."Filler3"</w:t>
            </w:r>
          </w:p>
          <w:p w14:paraId="67AA358E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M."DataDate"</w:t>
            </w:r>
          </w:p>
          <w:p w14:paraId="07D57922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2394BA16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M."CustName"</w:t>
            </w:r>
          </w:p>
          <w:p w14:paraId="1BB3A254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M."EName"</w:t>
            </w:r>
          </w:p>
          <w:p w14:paraId="55673D2B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M."Birthday"</w:t>
            </w:r>
          </w:p>
          <w:p w14:paraId="74A26D7D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M."RegAddr"</w:t>
            </w:r>
          </w:p>
          <w:p w14:paraId="164F5092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M."CurrZip"</w:t>
            </w:r>
          </w:p>
          <w:p w14:paraId="7BD2A3C3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M."CurrAddr"</w:t>
            </w:r>
          </w:p>
          <w:p w14:paraId="5AE16EEB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M."Tel"</w:t>
            </w:r>
          </w:p>
          <w:p w14:paraId="1569099C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M."Mobile"</w:t>
            </w:r>
          </w:p>
          <w:p w14:paraId="79A27026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M."Filler14"</w:t>
            </w:r>
          </w:p>
          <w:p w14:paraId="67B550C5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M."EduCode"</w:t>
            </w:r>
          </w:p>
          <w:p w14:paraId="31E89638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M."OwnedHome"</w:t>
            </w:r>
          </w:p>
          <w:p w14:paraId="42D7B776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M."CurrCompName"</w:t>
            </w:r>
          </w:p>
          <w:p w14:paraId="68A610E4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M."CurrCompId"</w:t>
            </w:r>
          </w:p>
          <w:p w14:paraId="45E2F1A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M."JobCode"</w:t>
            </w:r>
          </w:p>
          <w:p w14:paraId="2E5DE3BF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M."CurrCompTel"</w:t>
            </w:r>
          </w:p>
          <w:p w14:paraId="62F6D9D2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M."JobTitle"</w:t>
            </w:r>
          </w:p>
          <w:p w14:paraId="330F3969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M."JobTenure"</w:t>
            </w:r>
          </w:p>
          <w:p w14:paraId="6A1A4F1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M."IncomeOfYearly"</w:t>
            </w:r>
          </w:p>
          <w:p w14:paraId="0E59901C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M."IncomeDataDate"</w:t>
            </w:r>
          </w:p>
          <w:p w14:paraId="1CFA38B9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M."Sex"</w:t>
            </w:r>
          </w:p>
          <w:p w14:paraId="465ECDAD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M."NationalityCode"</w:t>
            </w:r>
          </w:p>
          <w:p w14:paraId="3E052FB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M."PassportNo"</w:t>
            </w:r>
          </w:p>
          <w:p w14:paraId="6804D027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M."PreTaxNo"</w:t>
            </w:r>
          </w:p>
          <w:p w14:paraId="1BB2635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M."FullCustName"</w:t>
            </w:r>
          </w:p>
          <w:p w14:paraId="259A3ED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   , M."Filler30"</w:t>
            </w:r>
          </w:p>
          <w:p w14:paraId="2969EBCA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>FROM  "JcicB207" M</w:t>
            </w:r>
          </w:p>
          <w:p w14:paraId="5F877FDE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6C415F88" w14:textId="77777777" w:rsidR="000009BC" w:rsidRPr="000009BC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>ORDER BY M."BankItem", M."CustId"</w:t>
            </w:r>
          </w:p>
          <w:p w14:paraId="09947DEF" w14:textId="22FAD639" w:rsidR="00891680" w:rsidRDefault="000009BC" w:rsidP="000009B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0009BC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2FEAA57F" w14:textId="57DBCC28" w:rsidR="00815783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33FE43" w14:textId="77777777" w:rsidR="00815783" w:rsidRPr="00695175" w:rsidRDefault="00815783" w:rsidP="00815783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6E6A72F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程式功能：維護 JcicB207 聯徵授信戶基本資料檔</w:t>
            </w:r>
          </w:p>
          <w:p w14:paraId="04C9A79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執行時機：每月日終批次(換日前)</w:t>
            </w:r>
          </w:p>
          <w:p w14:paraId="472F281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"Usp_L8_JcicB207_Upd"(20200430,'System');</w:t>
            </w:r>
          </w:p>
          <w:p w14:paraId="7721EB3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6B48CC2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2CC0EA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DROP TABLE "Work_B207" purge;</w:t>
            </w:r>
          </w:p>
          <w:p w14:paraId="495A7EC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CREATE GLOBAL TEMPORARY TABLE "Work_B207"</w:t>
            </w:r>
          </w:p>
          <w:p w14:paraId="2FBE399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(  "CustId"        varchar2(10)</w:t>
            </w:r>
          </w:p>
          <w:p w14:paraId="2FB315A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, "DrawdownDate"  decimal(8, 0)</w:t>
            </w:r>
          </w:p>
          <w:p w14:paraId="0452F81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7E057D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339FFED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C01441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79F18F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CREATE OR REPLACE PROCEDURE "Usp_L8_JcicB207_Upd"</w:t>
            </w:r>
          </w:p>
          <w:p w14:paraId="2D8D0B4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16F5828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639D143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C1D4B0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2AD475E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33BD074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75CBE94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2AC1507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5539A37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1F405D0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033D9EC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6DFFF0F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0ECCC71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60FEC28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2878A01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MM             INT;         -- 本月月份</w:t>
            </w:r>
          </w:p>
          <w:p w14:paraId="36A241F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09C854C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65691FC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0CF5B63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495C456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3DF700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5DDAE20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311D82F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43599C4" w14:textId="2D5E5FA6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2E430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2758C6D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13D15A1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6179BD0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1654C65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4D4A2F4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3203B2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52D7087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1E6DA0B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6EBA74C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021DCA6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BEADDE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C4FFD3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Work_B207    -- 撈應申報之戶號</w:t>
            </w:r>
          </w:p>
          <w:p w14:paraId="73B272C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INSERT INTO "Work_B207"</w:t>
            </w:r>
          </w:p>
          <w:p w14:paraId="1FEA654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SELECT DISTINCT</w:t>
            </w:r>
          </w:p>
          <w:p w14:paraId="7E3B5F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M."CustId"                    AS "CustId"            -- ID</w:t>
            </w:r>
          </w:p>
          <w:p w14:paraId="46CCB3F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first_value(M."DrawdownDate") Over (Partition By M."CustId" Order By M."DrawdownDate")</w:t>
            </w:r>
          </w:p>
          <w:p w14:paraId="36217A6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AS "DrawdownDate"      -- 本筆撥款開始年月 (最早貸放的那一筆)</w:t>
            </w:r>
          </w:p>
          <w:p w14:paraId="3D62840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FROM   "JcicMonthlyLoanData" M</w:t>
            </w:r>
          </w:p>
          <w:p w14:paraId="077112D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WHERE  M."DataYM"   =  YYYYMM</w:t>
            </w:r>
          </w:p>
          <w:p w14:paraId="17EC57F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AND  M."CustId"   IS NOT NULL</w:t>
            </w:r>
          </w:p>
          <w:p w14:paraId="60F839E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AND  M."DrawdownDate" &lt;= TBSDYF</w:t>
            </w:r>
          </w:p>
          <w:p w14:paraId="2DD17D0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M."LoanBal"  &gt;  0           -- 有餘額</w:t>
            </w:r>
          </w:p>
          <w:p w14:paraId="58B72F6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M."EntCode"  IN ('0', '2')  -- 自然人</w:t>
            </w:r>
          </w:p>
          <w:p w14:paraId="06A2F19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41AFFE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AD816C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EEEFD0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516CDCF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JcicB207');</w:t>
            </w:r>
          </w:p>
          <w:p w14:paraId="5866B6A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7799E8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DELETE FROM "JcicB207"</w:t>
            </w:r>
          </w:p>
          <w:p w14:paraId="0FC3589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54297D1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6B0504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5041F0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4A27906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JcicB207');</w:t>
            </w:r>
          </w:p>
          <w:p w14:paraId="6ADBD47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E72247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INSERT INTO "JcicB207"</w:t>
            </w:r>
          </w:p>
          <w:p w14:paraId="4BEE615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SELECT</w:t>
            </w:r>
          </w:p>
          <w:p w14:paraId="13184A1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25DE991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'C'                                   AS "TranCode"          -- 交易代碼   A:新增 C:異動(全部整檔報送時可使用此代號) D:刪除</w:t>
            </w:r>
          </w:p>
          <w:p w14:paraId="67A3C73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111D99B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"Filler3"           -- 空白(填分行代號)</w:t>
            </w:r>
          </w:p>
          <w:p w14:paraId="379EBF1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TBSDYF - 19110000                     AS "DataDate"          -- 資料日期 (民國)</w:t>
            </w:r>
          </w:p>
          <w:p w14:paraId="6014FB3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C."CustId"                            AS "CustId"            -- 授信戶IDN</w:t>
            </w:r>
          </w:p>
          <w:p w14:paraId="1FF6597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SUBSTRB(NVL(C."CustName",' '),1,28)   AS "CustName"          -- 中文姓名</w:t>
            </w:r>
          </w:p>
          <w:p w14:paraId="48D377C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SUBSTR(NVL(C."EName",' '),1,20)       AS "EName"             -- 英文姓名</w:t>
            </w:r>
          </w:p>
          <w:p w14:paraId="73A630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9A0B03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NVL(C."Birthday",0) &lt; 19110000 THEN NVL(C."Birthday",0)</w:t>
            </w:r>
          </w:p>
          <w:p w14:paraId="3494191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C."Birthday" - 19110000</w:t>
            </w:r>
          </w:p>
          <w:p w14:paraId="3093B0F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"Birthday"          -- 出生日期 (民國)</w:t>
            </w:r>
          </w:p>
          <w:p w14:paraId="2CF9E31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SUBSTRB(NVL(</w:t>
            </w:r>
          </w:p>
          <w:p w14:paraId="098A4CB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CASE</w:t>
            </w:r>
          </w:p>
          <w:p w14:paraId="19ACD9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WHEN RegCity."CityItem" IS NOT NULL THEN RegCity."CityItem"</w:t>
            </w:r>
          </w:p>
          <w:p w14:paraId="1721BE8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END ||</w:t>
            </w:r>
          </w:p>
          <w:p w14:paraId="0495FFA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TRIM(NVL2(RegAddr."AreaItem", RegAddr."AreaItem", '')) ||</w:t>
            </w:r>
          </w:p>
          <w:p w14:paraId="097D8AA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TRIM(NVL2(C."RegRoad", C."RegRoad", ''))  ||</w:t>
            </w:r>
          </w:p>
          <w:p w14:paraId="303BF79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TRIM(NVL2(C."RegSection", C."RegSection" || '段', ''))  ||</w:t>
            </w:r>
          </w:p>
          <w:p w14:paraId="0797139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TRIM(NVL2(C."RegAlley", C."RegAlley" || '巷', ''))  ||</w:t>
            </w:r>
          </w:p>
          <w:p w14:paraId="49D6206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TRIM(NVL2(C."RegLane", C."RegLane" || '弄', ''))  ||</w:t>
            </w:r>
          </w:p>
          <w:p w14:paraId="36A5E5E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TRIM(NVL(C."RegNum", ''))  ||</w:t>
            </w:r>
          </w:p>
          <w:p w14:paraId="1571007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2B2BCE9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TRIM(NVL(C."RegNumDash", '')) IS NOT NULL THEN TRIM(NVL2(C."RegNumDash", '之' || C."RegNumDash", ''))</w:t>
            </w:r>
          </w:p>
          <w:p w14:paraId="4AA240C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ELSE ''</w:t>
            </w:r>
          </w:p>
          <w:p w14:paraId="4D9B6FF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END) ||</w:t>
            </w:r>
          </w:p>
          <w:p w14:paraId="5F239C5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7430A8B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WHEN TRIM(NVL(C."RegNum", '')) IS NULL AND TRIM(NVL(C."RegNumDash", '')) IS NULL THEN ''</w:t>
            </w:r>
          </w:p>
          <w:p w14:paraId="09C6484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ELSE '號'</w:t>
            </w:r>
          </w:p>
          <w:p w14:paraId="16CFC21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END) ||</w:t>
            </w:r>
          </w:p>
          <w:p w14:paraId="3B56586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TRIM(NVL2(C."RegFloor", C."RegFloor" || '樓', ''))  ||</w:t>
            </w:r>
          </w:p>
          <w:p w14:paraId="7A89618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TRIM(NVL2(C."RegFloorDash", '之' || C."RegFloorDash", ''))</w:t>
            </w:r>
          </w:p>
          <w:p w14:paraId="036F14D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, ' '), 1, 99)                        AS "RegAddr"           -- 戶籍地址</w:t>
            </w:r>
          </w:p>
          <w:p w14:paraId="577E66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NVL(</w:t>
            </w:r>
          </w:p>
          <w:p w14:paraId="2722946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CASE</w:t>
            </w:r>
          </w:p>
          <w:p w14:paraId="74A50FC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WHEN C."CurrZip3" IS NOT NULL THEN C."CurrZip3"</w:t>
            </w:r>
          </w:p>
          <w:p w14:paraId="7B5A707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END ||</w:t>
            </w:r>
          </w:p>
          <w:p w14:paraId="5799BA7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CASE</w:t>
            </w:r>
          </w:p>
          <w:p w14:paraId="3F93E98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WHEN C."CurrZip2" IS NOT NULL THEN C."CurrZip2"</w:t>
            </w:r>
          </w:p>
          <w:p w14:paraId="2871FE7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END</w:t>
            </w:r>
          </w:p>
          <w:p w14:paraId="383CC83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, ' ')                                AS "CurrZip"           -- 聯絡地址郵遞區號</w:t>
            </w:r>
          </w:p>
          <w:p w14:paraId="0ED9D8C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SUBSTRB(NVL(</w:t>
            </w:r>
          </w:p>
          <w:p w14:paraId="565DE1E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CASE</w:t>
            </w:r>
          </w:p>
          <w:p w14:paraId="6AAFF05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WHEN MailCity."CityItem" IS NOT NULL THEN MailCity."CityItem"</w:t>
            </w:r>
          </w:p>
          <w:p w14:paraId="7AA45E3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END ||</w:t>
            </w:r>
          </w:p>
          <w:p w14:paraId="0EBF8D0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TRIM(NVL2(MailAddr."AreaItem", MailAddr."AreaItem", '')) ||</w:t>
            </w:r>
          </w:p>
          <w:p w14:paraId="6591CA4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TRIM(NVL2(C."CurrRoad", C."CurrRoad", ''))  ||</w:t>
            </w:r>
          </w:p>
          <w:p w14:paraId="2509573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TRIM(NVL2(C."CurrSection", C."CurrSection" || '段', ''))  ||</w:t>
            </w:r>
          </w:p>
          <w:p w14:paraId="7262A70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TRIM(NVL2(C."CurrAlley", C."CurrAlley" || '巷', ''))  ||</w:t>
            </w:r>
          </w:p>
          <w:p w14:paraId="4DAE82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TRIM(NVL2(C."CurrLane", C."CurrLane" || '弄', ''))  ||</w:t>
            </w:r>
          </w:p>
          <w:p w14:paraId="3AC4A8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TRIM(NVL(C."CurrNum", ''))  ||</w:t>
            </w:r>
          </w:p>
          <w:p w14:paraId="2582150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0A6D095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WHEN TRIM(NVL(C."CurrNumDash", '')) IS NOT NULL THEN TRIM(NVL2(C."CurrNumDash", '之' || C."CurrNumDash", ''))</w:t>
            </w:r>
          </w:p>
          <w:p w14:paraId="140CA5C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ELSE ''</w:t>
            </w:r>
          </w:p>
          <w:p w14:paraId="444176B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END) ||</w:t>
            </w:r>
          </w:p>
          <w:p w14:paraId="1E747B7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( CASE</w:t>
            </w:r>
          </w:p>
          <w:p w14:paraId="75B1390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WHEN TRIM(NVL(C."CurrNum", '')) IS NULL AND TRIM(NVL(C."CurrNumDash", '')) IS NULL THEN ''</w:t>
            </w:r>
          </w:p>
          <w:p w14:paraId="2AE6AA1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ELSE '號'</w:t>
            </w:r>
          </w:p>
          <w:p w14:paraId="6E185D0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END) ||</w:t>
            </w:r>
          </w:p>
          <w:p w14:paraId="37B55DC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TRIM(NVL2(C."CurrFloor", C."CurrFloor" || '樓', ''))  ||</w:t>
            </w:r>
          </w:p>
          <w:p w14:paraId="43DBC14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TRIM(NVL2(C."CurrFloorDash", '之' || C."CurrFloorDash", ''))</w:t>
            </w:r>
          </w:p>
          <w:p w14:paraId="6091E7A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, ' '), 1, 99)                        AS "CurrAddr"          -- 聯絡地址</w:t>
            </w:r>
          </w:p>
          <w:p w14:paraId="586FDF7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6DD634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Phone1."TelNo" IS NULL AND  Phone2."TelNo" IS NULL THEN</w:t>
            </w:r>
          </w:p>
          <w:p w14:paraId="06365C5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CASE</w:t>
            </w:r>
          </w:p>
          <w:p w14:paraId="6E81E66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WHEN CPhone."Mobile" IS NULL THEN ' '</w:t>
            </w:r>
          </w:p>
          <w:p w14:paraId="0871B57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ELSE SUBSTR(CPhone."Mobile",1,4) || '-' || SUBSTR(CPhone."Mobile",5)</w:t>
            </w:r>
          </w:p>
          <w:p w14:paraId="0D4C912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4D69014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Phone1."TelNo" IS NULL THEN</w:t>
            </w:r>
          </w:p>
          <w:p w14:paraId="5062A32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CASE</w:t>
            </w:r>
          </w:p>
          <w:p w14:paraId="731B2A3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WHEN Phone2."TelNo" IS NULL THEN ' '</w:t>
            </w:r>
          </w:p>
          <w:p w14:paraId="742FB8F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ELSE NVL2(Phone2."TelArea", Phone2."TelArea" || '-', '') ||</w:t>
            </w:r>
          </w:p>
          <w:p w14:paraId="65D83AC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NVL2(Phone2."TelNo",   Phone2."TelNo",          '') ||</w:t>
            </w:r>
          </w:p>
          <w:p w14:paraId="33544DD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NVL2(Phone2."TelExt",  '#' || Phone2."TelExt",  '')</w:t>
            </w:r>
          </w:p>
          <w:p w14:paraId="443B37F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2EDF49D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</w:t>
            </w:r>
          </w:p>
          <w:p w14:paraId="472167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CASE</w:t>
            </w:r>
          </w:p>
          <w:p w14:paraId="677FCC3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WHEN Phone1."TelNo" IS NULL THEN ' '</w:t>
            </w:r>
          </w:p>
          <w:p w14:paraId="2CC9390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ELSE NVL2(Phone1."TelArea", Phone1."TelArea" || '-', '') ||</w:t>
            </w:r>
          </w:p>
          <w:p w14:paraId="3E9DE1D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NVL2(Phone1."TelNo",   Phone1."TelNo",          '') ||</w:t>
            </w:r>
          </w:p>
          <w:p w14:paraId="49ECD6B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NVL2(Phone1."TelExt",  '#' || Phone1."TelExt",  '')</w:t>
            </w:r>
          </w:p>
          <w:p w14:paraId="1DF5B80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76A2531D" w14:textId="3B8956B6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"Tel"</w:t>
            </w:r>
            <w:r w:rsidR="004D529C">
              <w:rPr>
                <w:rFonts w:ascii="細明體" w:eastAsia="細明體" w:hAnsi="細明體"/>
                <w:sz w:val="20"/>
                <w:szCs w:val="20"/>
              </w:rPr>
              <w:t xml:space="preserve">   </w:t>
            </w: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-- 聯絡電話 (公司Phone1優先，再住家Phone2)</w:t>
            </w:r>
          </w:p>
          <w:p w14:paraId="4C5B669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97A72D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CPhone."Mobile" IS NULL THEN ' '</w:t>
            </w:r>
          </w:p>
          <w:p w14:paraId="199545E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CPhone."Mobile"</w:t>
            </w:r>
          </w:p>
          <w:p w14:paraId="0EA6880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           ELSE SUBSTR(CPhone."Mobile",1,4) || '-' || SUBSTR(CPhone."Mobile",5)</w:t>
            </w:r>
          </w:p>
          <w:p w14:paraId="25BE473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"Mobile"            -- 行動電話</w:t>
            </w:r>
          </w:p>
          <w:p w14:paraId="0FBF09C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"Filler14"          -- 空白</w:t>
            </w:r>
          </w:p>
          <w:p w14:paraId="2EE720B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3DEC4E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WHEN C."EduCode" IS NULL  THEN ' '</w:t>
            </w:r>
          </w:p>
          <w:p w14:paraId="4434A32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C."EduCode" IN ('7') THEN '1'</w:t>
            </w:r>
          </w:p>
          <w:p w14:paraId="3263720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C."EduCode" IN ('6') THEN '2'</w:t>
            </w:r>
          </w:p>
          <w:p w14:paraId="2C1A10C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C."EduCode" IN ('5') THEN '3'</w:t>
            </w:r>
          </w:p>
          <w:p w14:paraId="7F021F1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C."EduCode" IN ('4') THEN '4'</w:t>
            </w:r>
          </w:p>
          <w:p w14:paraId="0F6ED6A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C."EduCode" IN ('3') THEN '5'</w:t>
            </w:r>
          </w:p>
          <w:p w14:paraId="2A2D615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                          '6'</w:t>
            </w:r>
          </w:p>
          <w:p w14:paraId="29FD1C6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"EduCode"           -- 教育程度代號 1:博士 2:碩士 3:大學 4:專科 5:高中高職 6:其他</w:t>
            </w:r>
          </w:p>
          <w:p w14:paraId="6E38742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NVL(C."OwnedHome",' ')                AS "OwnedHome"         -- 自有住宅有無 Y:有 N:無</w:t>
            </w:r>
          </w:p>
          <w:p w14:paraId="06CD3EB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SUBSTRB(NVL(C."CurrCompName",' '),1,45)</w:t>
            </w:r>
          </w:p>
          <w:p w14:paraId="0AEA87B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"CurrCompName"      -- 任職機構名稱</w:t>
            </w:r>
          </w:p>
          <w:p w14:paraId="6265E7B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 WHEN TRIM(NVL(C."CurrCompId",'0')) = '0' THEN '00000000'</w:t>
            </w:r>
          </w:p>
          <w:p w14:paraId="7A76A4E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ELSE NVL(C."CurrCompId",'00000000')</w:t>
            </w:r>
          </w:p>
          <w:p w14:paraId="34A11AD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"CurrCompId"        -- 任職機構統一編號</w:t>
            </w:r>
          </w:p>
          <w:p w14:paraId="238EA92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      , LPAD(NVL(C."IndustryCode",'0'),6,'0') AS "JobCode"           -- 職業類別</w:t>
            </w:r>
          </w:p>
          <w:p w14:paraId="32FC2638" w14:textId="5FA80D44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'060000'                              AS "JobCode"        -- 職業類別  (ref:LN15J1 (#M4019 1))</w:t>
            </w:r>
          </w:p>
          <w:p w14:paraId="0E52FF2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NVL(C."CurrCompTel",' ')              AS "CurrCompTel"       -- 任職機構電話</w:t>
            </w:r>
          </w:p>
          <w:p w14:paraId="21130F4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SUBSTRB(NVL(C."JobTitle",' '),1,10)   AS "JobTitle"          -- 職位名稱</w:t>
            </w:r>
          </w:p>
          <w:p w14:paraId="733CD7C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NVL(C."JobTenure",' ')                AS "JobTenure"         -- 服務年資</w:t>
            </w:r>
          </w:p>
          <w:p w14:paraId="002FAD3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015C80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TRUNC(NVL(C."IncomeOfYearly",0) / 1000,0) = 0 THEN 600  -- (ref:LN15J1 (#M4023 1))</w:t>
            </w:r>
          </w:p>
          <w:p w14:paraId="1EA7068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TRUNC(NVL(C."IncomeOfYearly",0) / 1000,0)</w:t>
            </w:r>
          </w:p>
          <w:p w14:paraId="08B2B02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"IncomeOfYearly"    -- 年收入</w:t>
            </w:r>
          </w:p>
          <w:p w14:paraId="4A1BAD3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62DEAC5" w14:textId="77777777" w:rsidR="004D529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to_number(TRIM(NVL(C."IncomeDataDate",0))) &gt;  0 </w:t>
            </w:r>
          </w:p>
          <w:p w14:paraId="22D0FEE8" w14:textId="61F7A254" w:rsidR="00C1312C" w:rsidRPr="00C1312C" w:rsidRDefault="004D529C" w:rsidP="004D529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</w:t>
            </w:r>
            <w:r>
              <w:rPr>
                <w:rFonts w:ascii="細明體" w:eastAsia="細明體" w:hAnsi="細明體"/>
                <w:sz w:val="20"/>
                <w:szCs w:val="20"/>
              </w:rPr>
              <w:t xml:space="preserve">     </w:t>
            </w:r>
            <w:r w:rsidR="00C1312C" w:rsidRPr="00C1312C">
              <w:rPr>
                <w:rFonts w:ascii="細明體" w:eastAsia="細明體" w:hAnsi="細明體"/>
                <w:sz w:val="20"/>
                <w:szCs w:val="20"/>
              </w:rPr>
              <w:t>THEN to_number(C."IncomeDataDate") - 191100</w:t>
            </w:r>
          </w:p>
          <w:p w14:paraId="46CFE1A6" w14:textId="2CB7C89E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NVL(WK."DrawdownDate",0) &gt; 0         THEN TRUNC((WK."DrawdownDate" - 19110000) / 100)</w:t>
            </w:r>
          </w:p>
          <w:p w14:paraId="30106F3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0</w:t>
            </w:r>
          </w:p>
          <w:p w14:paraId="0186E5D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"IncomeDataDate"    -- 年收入資料年月 (民國)</w:t>
            </w:r>
          </w:p>
          <w:p w14:paraId="2F2B918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DECODE(C."Sex",'1','M','2','F',' ')   AS "Sex"               -- 性別</w:t>
            </w:r>
          </w:p>
          <w:p w14:paraId="357A41D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       , CASE</w:t>
            </w:r>
          </w:p>
          <w:p w14:paraId="2E3C554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           WHEN SUBSTR(C."CustId",1,8) BETWEEN '00000000' AND '99999999'</w:t>
            </w:r>
          </w:p>
          <w:p w14:paraId="5BA0F65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            AND SUBSTR(C."CustId",9,2) BETWEEN 'AA' AND 'ZZ'  THEN NVL(C."NationalityCode",' ')</w:t>
            </w:r>
          </w:p>
          <w:p w14:paraId="491818A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--           ELSE 'TW'</w:t>
            </w:r>
          </w:p>
          <w:p w14:paraId="3C7610A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        END                                   AS "NationalityCode"   -- 國籍</w:t>
            </w:r>
          </w:p>
          <w:p w14:paraId="186A0F5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NVL(C."NationalityCode",'TW')         AS "NationalityCode"   -- 國籍</w:t>
            </w:r>
          </w:p>
          <w:p w14:paraId="37DC592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B55C6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SUBSTR(C."CustId",1,8) BETWEEN '00000000' AND '99999999'</w:t>
            </w:r>
          </w:p>
          <w:p w14:paraId="44ADDED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AND SUBSTR(C."CustId",9,2) BETWEEN 'AA' AND 'ZZ'  THEN NVL(C."PassportNo",' ')</w:t>
            </w:r>
          </w:p>
          <w:p w14:paraId="5D4AC7F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18E6B4E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"PassportNo"        -- 護照號碼</w:t>
            </w:r>
          </w:p>
          <w:p w14:paraId="65B7287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"PreTaxNo"          -- 舊有稅籍編號</w:t>
            </w:r>
          </w:p>
          <w:p w14:paraId="3E98EEB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C0AE23D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WHEN lengthb(C."CustName") &lt;= 20 THEN N' '</w:t>
            </w:r>
          </w:p>
          <w:p w14:paraId="1895E60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ELSE C."CustName"</w:t>
            </w:r>
          </w:p>
          <w:p w14:paraId="49A63FE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"FullCustName"      -- 中文姓名超逾10個字之全名</w:t>
            </w:r>
          </w:p>
          <w:p w14:paraId="09EF7FC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, ' '                                   AS "Filler30"          -- 空白</w:t>
            </w:r>
          </w:p>
          <w:p w14:paraId="4406BC5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5174C39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077FDA6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4EEAB93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1DD099B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FROM  "Work_B207" WK</w:t>
            </w:r>
          </w:p>
          <w:p w14:paraId="66A5214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"CustMain" C         ON C."CustId"      = WK."CustId"</w:t>
            </w:r>
          </w:p>
          <w:p w14:paraId="67FA4B9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"CdArea"   RegAddr   ON RegAddr."CityCode"  = C."RegCityCode"</w:t>
            </w:r>
          </w:p>
          <w:p w14:paraId="08323BB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AND RegAddr."AreaCode"  = C."RegAreaCode"   -- 戶籍</w:t>
            </w:r>
          </w:p>
          <w:p w14:paraId="0A2AACB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LEFT JOIN "CdCity"   RegCity   ON RegCity."CityCode"  = C."RegCityCode"   -- 戶籍</w:t>
            </w:r>
          </w:p>
          <w:p w14:paraId="2231716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"CdArea"   MailAddr  ON MailAddr."CityCode" = C."CurrCityCode"</w:t>
            </w:r>
          </w:p>
          <w:p w14:paraId="5DD9473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AND MailAddr."AreaCode" = C."CurrAreaCode"  -- 通訊</w:t>
            </w:r>
          </w:p>
          <w:p w14:paraId="738E53B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LEFT JOIN "CdCity"   MailCity  ON MailCity."CityCode" = C."CurrCityCode"  -- 通訊</w:t>
            </w:r>
          </w:p>
          <w:p w14:paraId="362F411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( SELECT P."CustUKey", P."TelTypeCode"</w:t>
            </w:r>
          </w:p>
          <w:p w14:paraId="4DE0070F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P."TelArea",  P."TelNo", P."TelExt"</w:t>
            </w:r>
          </w:p>
          <w:p w14:paraId="267BBB2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ROW_NUMBER()  OVER (Partition By P."CustUKey", P."TelTypeCode"</w:t>
            </w:r>
          </w:p>
          <w:p w14:paraId="73C7351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Order By P."LastUpdate" DESC)  AS "Seq"</w:t>
            </w:r>
          </w:p>
          <w:p w14:paraId="3C4D55A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FROM   "CustTelNo" P</w:t>
            </w:r>
          </w:p>
          <w:p w14:paraId="7DDACF0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WHERE  P."Enable" = 'Y' AND P."TelTypeCode" = '01' AND P."TelNo" IS NOT NULL</w:t>
            </w:r>
          </w:p>
          <w:p w14:paraId="4E458C6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) Phone1   ON Phone1."CustUKey"    = C."CustUKey"</w:t>
            </w:r>
          </w:p>
          <w:p w14:paraId="5D27EFE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AND Phone1."Seq"         = 1                   -- 公司電話</w:t>
            </w:r>
          </w:p>
          <w:p w14:paraId="602B82B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( SELECT P."CustUKey", P."TelTypeCode"</w:t>
            </w:r>
          </w:p>
          <w:p w14:paraId="0043058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P."TelArea",  P."TelNo", P."TelExt"</w:t>
            </w:r>
          </w:p>
          <w:p w14:paraId="2638758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ROW_NUMBER()  OVER (Partition By P."CustUKey", P."TelTypeCode"</w:t>
            </w:r>
          </w:p>
          <w:p w14:paraId="5F0148D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Order By P."LastUpdate" DESC)  AS "Seq"</w:t>
            </w:r>
          </w:p>
          <w:p w14:paraId="4F54E41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FROM   "CustTelNo" P</w:t>
            </w:r>
          </w:p>
          <w:p w14:paraId="06BFC4E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WHERE  P."Enable" = 'Y' AND P."TelTypeCode" = '02' AND P."TelNo" IS NOT NULL</w:t>
            </w:r>
          </w:p>
          <w:p w14:paraId="05F1139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) Phone2   ON Phone2."CustUKey"    = C."CustUKey"</w:t>
            </w:r>
          </w:p>
          <w:p w14:paraId="0C88E9D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AND Phone2."Seq"         = 1                   -- 住家電話</w:t>
            </w:r>
          </w:p>
          <w:p w14:paraId="7B7E8A4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LEFT JOIN ( SELECT P."CustUKey", P."TelTypeCode"</w:t>
            </w:r>
          </w:p>
          <w:p w14:paraId="408ADA9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P."TelNo"     AS "Mobile"</w:t>
            </w:r>
          </w:p>
          <w:p w14:paraId="29EFEFB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, ROW_NUMBER()  OVER (Partition By P."CustUKey", P."TelTypeCode"</w:t>
            </w:r>
          </w:p>
          <w:p w14:paraId="74CC807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Order By P."LastUpdate" DESC)  AS "Seq"</w:t>
            </w:r>
          </w:p>
          <w:p w14:paraId="646A5E6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FROM   "CustTelNo" P</w:t>
            </w:r>
          </w:p>
          <w:p w14:paraId="5FB38BC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WHERE  P."Enable" = 'Y' AND P."TelTypeCode" = '03' AND P."TelNo" IS NOT NULL</w:t>
            </w:r>
          </w:p>
          <w:p w14:paraId="0606114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) CPhone   ON CPhone."CustUKey"    = C."CustUKey"</w:t>
            </w:r>
          </w:p>
          <w:p w14:paraId="31D1D5A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AND CPhone."Seq"         = 1                   -- 手機</w:t>
            </w:r>
          </w:p>
          <w:p w14:paraId="59FDD04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WHERE C."EntCode" NOT IN ('1')</w:t>
            </w:r>
          </w:p>
          <w:p w14:paraId="792C8D4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D35F52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A0AB0E8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772DFE81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JcicB207 END: INS_CNT=' || INS_CNT);</w:t>
            </w:r>
          </w:p>
          <w:p w14:paraId="3A8984F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8BEB30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6E5D47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>-- 轉全形</w:t>
            </w:r>
          </w:p>
          <w:p w14:paraId="4A151F1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75790B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轉全形 ');</w:t>
            </w:r>
          </w:p>
          <w:p w14:paraId="6557E65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82C8F5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UPDATE "JcicB207" M</w:t>
            </w:r>
          </w:p>
          <w:p w14:paraId="6083E07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SET   M."CustName"     = SUBSTRB(TO_MULTI_BYTE(TRIM(M."CustName")), 1, 30)</w:t>
            </w:r>
          </w:p>
          <w:p w14:paraId="3E47D3D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, M."RegAddr"      = SUBSTRB(TO_MULTI_BYTE(TRIM(M."RegAddr")), 1, 99)</w:t>
            </w:r>
          </w:p>
          <w:p w14:paraId="64966399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, M."CurrAddr"     = SUBSTRB(TO_MULTI_BYTE(TRIM(M."CurrAddr")), 1, 99)</w:t>
            </w:r>
          </w:p>
          <w:p w14:paraId="7877E0E3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, M."CurrCompName" = SUBSTRB(TO_MULTI_BYTE(TRIM(M."CurrCompName")), 1, 45)</w:t>
            </w:r>
          </w:p>
          <w:p w14:paraId="29FB4B6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, M."JobTitle"     = SUBSTRB(TO_MULTI_BYTE(TRIM(M."JobTitle")), 1, 15)</w:t>
            </w:r>
          </w:p>
          <w:p w14:paraId="28891187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, M."FullCustName" = SUBSTRB(TO_MULTI_BYTE(TRIM(M."FullCustName")), 1, 300)</w:t>
            </w:r>
          </w:p>
          <w:p w14:paraId="2D7230B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WHERE M."DataYM" = YYYYMM</w:t>
            </w:r>
          </w:p>
          <w:p w14:paraId="10C40A6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BCF685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EE3569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DBMS_OUTPUT.PUT_LINE('UPDATE END 轉全形 ');</w:t>
            </w:r>
          </w:p>
          <w:p w14:paraId="227D5EB5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EA711CE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2A62F3B0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312B775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6B8DF442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3FE075E6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2117BE04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26E1618B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F67CCE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3C2D086C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A8E1CA" w14:textId="77777777" w:rsidR="00C1312C" w:rsidRPr="00C1312C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51AF8D21" w14:textId="37EAD1F5" w:rsidR="000166E9" w:rsidRPr="00695175" w:rsidRDefault="00C1312C" w:rsidP="00C1312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C1312C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AC1B" w14:textId="77777777" w:rsidR="00581F6F" w:rsidRDefault="00581F6F" w:rsidP="009A7407">
      <w:r>
        <w:separator/>
      </w:r>
    </w:p>
  </w:endnote>
  <w:endnote w:type="continuationSeparator" w:id="0">
    <w:p w14:paraId="07A49D31" w14:textId="77777777" w:rsidR="00581F6F" w:rsidRDefault="00581F6F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601F9955" w:rsidR="00B82081" w:rsidRPr="009C150A" w:rsidRDefault="00B82081" w:rsidP="002177DF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ED06DD" w:rsidRPr="00ED06DD">
            <w:rPr>
              <w:rFonts w:ascii="標楷體" w:hAnsi="標楷體" w:hint="eastAsia"/>
            </w:rPr>
            <w:t>L8402-B207-授信戶基本資料檔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7A4C" w14:textId="77777777" w:rsidR="00581F6F" w:rsidRDefault="00581F6F" w:rsidP="009A7407">
      <w:r>
        <w:separator/>
      </w:r>
    </w:p>
  </w:footnote>
  <w:footnote w:type="continuationSeparator" w:id="0">
    <w:p w14:paraId="65A98C4A" w14:textId="77777777" w:rsidR="00581F6F" w:rsidRDefault="00581F6F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9BC"/>
    <w:rsid w:val="00000C5E"/>
    <w:rsid w:val="00001D04"/>
    <w:rsid w:val="00001F35"/>
    <w:rsid w:val="000033CC"/>
    <w:rsid w:val="000047BB"/>
    <w:rsid w:val="000048DF"/>
    <w:rsid w:val="00007E1A"/>
    <w:rsid w:val="0001147C"/>
    <w:rsid w:val="00012494"/>
    <w:rsid w:val="00012EC1"/>
    <w:rsid w:val="0001470A"/>
    <w:rsid w:val="00014710"/>
    <w:rsid w:val="000166E9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0E82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1C42"/>
    <w:rsid w:val="00092A98"/>
    <w:rsid w:val="00093933"/>
    <w:rsid w:val="00097582"/>
    <w:rsid w:val="00097679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3A0B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152D4"/>
    <w:rsid w:val="00117993"/>
    <w:rsid w:val="0012261D"/>
    <w:rsid w:val="001236F9"/>
    <w:rsid w:val="001240C0"/>
    <w:rsid w:val="0012489B"/>
    <w:rsid w:val="00126F45"/>
    <w:rsid w:val="00127EE5"/>
    <w:rsid w:val="00130198"/>
    <w:rsid w:val="00131EF4"/>
    <w:rsid w:val="001328F2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783"/>
    <w:rsid w:val="00160AFA"/>
    <w:rsid w:val="00160E05"/>
    <w:rsid w:val="001635DB"/>
    <w:rsid w:val="00166FE6"/>
    <w:rsid w:val="00167883"/>
    <w:rsid w:val="001719D1"/>
    <w:rsid w:val="00174AE2"/>
    <w:rsid w:val="00176BF6"/>
    <w:rsid w:val="00177FF2"/>
    <w:rsid w:val="00181451"/>
    <w:rsid w:val="0018158B"/>
    <w:rsid w:val="00181A2B"/>
    <w:rsid w:val="001828C0"/>
    <w:rsid w:val="00183F00"/>
    <w:rsid w:val="0018556C"/>
    <w:rsid w:val="00187B1D"/>
    <w:rsid w:val="00193C36"/>
    <w:rsid w:val="001975E9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C71A5"/>
    <w:rsid w:val="001D0AE6"/>
    <w:rsid w:val="001D40FC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177DF"/>
    <w:rsid w:val="002228EA"/>
    <w:rsid w:val="00222A6F"/>
    <w:rsid w:val="00222B81"/>
    <w:rsid w:val="00223542"/>
    <w:rsid w:val="002240D1"/>
    <w:rsid w:val="0022606A"/>
    <w:rsid w:val="002274D7"/>
    <w:rsid w:val="00227818"/>
    <w:rsid w:val="00227ACD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0337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51C3"/>
    <w:rsid w:val="002B6D30"/>
    <w:rsid w:val="002C089B"/>
    <w:rsid w:val="002D0DD6"/>
    <w:rsid w:val="002D3483"/>
    <w:rsid w:val="002D7821"/>
    <w:rsid w:val="002D79A0"/>
    <w:rsid w:val="002E1546"/>
    <w:rsid w:val="002E234F"/>
    <w:rsid w:val="002E3DE3"/>
    <w:rsid w:val="002E430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57C85"/>
    <w:rsid w:val="00362986"/>
    <w:rsid w:val="00362C74"/>
    <w:rsid w:val="003656F5"/>
    <w:rsid w:val="00366462"/>
    <w:rsid w:val="00366E2B"/>
    <w:rsid w:val="00366F3E"/>
    <w:rsid w:val="003704BE"/>
    <w:rsid w:val="00372503"/>
    <w:rsid w:val="00373BFA"/>
    <w:rsid w:val="003753E4"/>
    <w:rsid w:val="0037658B"/>
    <w:rsid w:val="00377249"/>
    <w:rsid w:val="00377330"/>
    <w:rsid w:val="00377E63"/>
    <w:rsid w:val="00377E6F"/>
    <w:rsid w:val="0038171F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C7BB5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5821"/>
    <w:rsid w:val="003F76FE"/>
    <w:rsid w:val="00404808"/>
    <w:rsid w:val="004175A3"/>
    <w:rsid w:val="0041766E"/>
    <w:rsid w:val="00420966"/>
    <w:rsid w:val="0042259C"/>
    <w:rsid w:val="00425F0F"/>
    <w:rsid w:val="004271C2"/>
    <w:rsid w:val="00427CDD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1DE6"/>
    <w:rsid w:val="0046268D"/>
    <w:rsid w:val="004634C5"/>
    <w:rsid w:val="00463DE6"/>
    <w:rsid w:val="00472F4B"/>
    <w:rsid w:val="0047340C"/>
    <w:rsid w:val="00473564"/>
    <w:rsid w:val="00475351"/>
    <w:rsid w:val="004773DD"/>
    <w:rsid w:val="004809DE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271"/>
    <w:rsid w:val="004B7802"/>
    <w:rsid w:val="004C27BE"/>
    <w:rsid w:val="004C4DA9"/>
    <w:rsid w:val="004C6EE0"/>
    <w:rsid w:val="004D2798"/>
    <w:rsid w:val="004D40D4"/>
    <w:rsid w:val="004D4401"/>
    <w:rsid w:val="004D529C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6EBB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1F6F"/>
    <w:rsid w:val="00582515"/>
    <w:rsid w:val="00582941"/>
    <w:rsid w:val="0058483E"/>
    <w:rsid w:val="00584CA8"/>
    <w:rsid w:val="00586BEA"/>
    <w:rsid w:val="00590259"/>
    <w:rsid w:val="00590A3A"/>
    <w:rsid w:val="00590B4F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160"/>
    <w:rsid w:val="005A6327"/>
    <w:rsid w:val="005B151E"/>
    <w:rsid w:val="005B4A5C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99B"/>
    <w:rsid w:val="00604D16"/>
    <w:rsid w:val="00604F47"/>
    <w:rsid w:val="006119AB"/>
    <w:rsid w:val="00615348"/>
    <w:rsid w:val="00615E6A"/>
    <w:rsid w:val="00616372"/>
    <w:rsid w:val="00617608"/>
    <w:rsid w:val="00621CFD"/>
    <w:rsid w:val="00624F17"/>
    <w:rsid w:val="00626C15"/>
    <w:rsid w:val="00627CEE"/>
    <w:rsid w:val="006318C6"/>
    <w:rsid w:val="00631D32"/>
    <w:rsid w:val="00641A7B"/>
    <w:rsid w:val="0064310C"/>
    <w:rsid w:val="00643372"/>
    <w:rsid w:val="0065249D"/>
    <w:rsid w:val="006573DC"/>
    <w:rsid w:val="00660C1A"/>
    <w:rsid w:val="00661207"/>
    <w:rsid w:val="0066250C"/>
    <w:rsid w:val="00663186"/>
    <w:rsid w:val="006660A6"/>
    <w:rsid w:val="00667095"/>
    <w:rsid w:val="006712D9"/>
    <w:rsid w:val="00672BBB"/>
    <w:rsid w:val="006742F6"/>
    <w:rsid w:val="006749EE"/>
    <w:rsid w:val="006753A6"/>
    <w:rsid w:val="00681DEE"/>
    <w:rsid w:val="00683920"/>
    <w:rsid w:val="00683C6E"/>
    <w:rsid w:val="0068767E"/>
    <w:rsid w:val="00691C36"/>
    <w:rsid w:val="00695175"/>
    <w:rsid w:val="006A0241"/>
    <w:rsid w:val="006A16DE"/>
    <w:rsid w:val="006A37D8"/>
    <w:rsid w:val="006A51BC"/>
    <w:rsid w:val="006B08E7"/>
    <w:rsid w:val="006C2138"/>
    <w:rsid w:val="006C395D"/>
    <w:rsid w:val="006C55AA"/>
    <w:rsid w:val="006D07B0"/>
    <w:rsid w:val="006D21E5"/>
    <w:rsid w:val="006D414F"/>
    <w:rsid w:val="006D7FED"/>
    <w:rsid w:val="006E11C2"/>
    <w:rsid w:val="006E1949"/>
    <w:rsid w:val="006E2373"/>
    <w:rsid w:val="006E33F4"/>
    <w:rsid w:val="006E4313"/>
    <w:rsid w:val="006F1D3A"/>
    <w:rsid w:val="006F2623"/>
    <w:rsid w:val="006F7D16"/>
    <w:rsid w:val="006F7F0E"/>
    <w:rsid w:val="00703D65"/>
    <w:rsid w:val="007045D6"/>
    <w:rsid w:val="0070724D"/>
    <w:rsid w:val="00707721"/>
    <w:rsid w:val="00712777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5DE9"/>
    <w:rsid w:val="00756530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E1ECF"/>
    <w:rsid w:val="007E5F78"/>
    <w:rsid w:val="007F12A0"/>
    <w:rsid w:val="008007B1"/>
    <w:rsid w:val="0080238D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15783"/>
    <w:rsid w:val="00820BCE"/>
    <w:rsid w:val="00827765"/>
    <w:rsid w:val="00830389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57F5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4CD1"/>
    <w:rsid w:val="008D62A8"/>
    <w:rsid w:val="008E52FA"/>
    <w:rsid w:val="008F064E"/>
    <w:rsid w:val="008F5289"/>
    <w:rsid w:val="008F534D"/>
    <w:rsid w:val="00900B1F"/>
    <w:rsid w:val="009013EB"/>
    <w:rsid w:val="0090256C"/>
    <w:rsid w:val="00903BBF"/>
    <w:rsid w:val="00905E5A"/>
    <w:rsid w:val="00906407"/>
    <w:rsid w:val="0090727F"/>
    <w:rsid w:val="0091225E"/>
    <w:rsid w:val="00914878"/>
    <w:rsid w:val="0091534D"/>
    <w:rsid w:val="00920EA4"/>
    <w:rsid w:val="009215FF"/>
    <w:rsid w:val="0092172E"/>
    <w:rsid w:val="009252A3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0640"/>
    <w:rsid w:val="009B2E91"/>
    <w:rsid w:val="009B474A"/>
    <w:rsid w:val="009B4A62"/>
    <w:rsid w:val="009B5700"/>
    <w:rsid w:val="009C150A"/>
    <w:rsid w:val="009C1782"/>
    <w:rsid w:val="009C66C8"/>
    <w:rsid w:val="009D08FC"/>
    <w:rsid w:val="009D49AD"/>
    <w:rsid w:val="009D7723"/>
    <w:rsid w:val="009E0408"/>
    <w:rsid w:val="009E38D3"/>
    <w:rsid w:val="009E772A"/>
    <w:rsid w:val="009F037E"/>
    <w:rsid w:val="009F1A7D"/>
    <w:rsid w:val="009F4EEE"/>
    <w:rsid w:val="009F54CC"/>
    <w:rsid w:val="009F5E08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645"/>
    <w:rsid w:val="00A45FD5"/>
    <w:rsid w:val="00A53757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0816"/>
    <w:rsid w:val="00A82813"/>
    <w:rsid w:val="00A83EBA"/>
    <w:rsid w:val="00A90685"/>
    <w:rsid w:val="00A90CF1"/>
    <w:rsid w:val="00A913F0"/>
    <w:rsid w:val="00A92558"/>
    <w:rsid w:val="00A9395C"/>
    <w:rsid w:val="00AA1778"/>
    <w:rsid w:val="00AA3D4B"/>
    <w:rsid w:val="00AA5A9C"/>
    <w:rsid w:val="00AB18B1"/>
    <w:rsid w:val="00AB449C"/>
    <w:rsid w:val="00AB4CC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4514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5D71"/>
    <w:rsid w:val="00BD60D9"/>
    <w:rsid w:val="00BE01E4"/>
    <w:rsid w:val="00BE08E5"/>
    <w:rsid w:val="00BE1AE5"/>
    <w:rsid w:val="00BF0E4E"/>
    <w:rsid w:val="00BF38F5"/>
    <w:rsid w:val="00BF3D56"/>
    <w:rsid w:val="00BF43EC"/>
    <w:rsid w:val="00BF6EF0"/>
    <w:rsid w:val="00C024E5"/>
    <w:rsid w:val="00C07099"/>
    <w:rsid w:val="00C1312C"/>
    <w:rsid w:val="00C15A45"/>
    <w:rsid w:val="00C17BB4"/>
    <w:rsid w:val="00C20367"/>
    <w:rsid w:val="00C2153E"/>
    <w:rsid w:val="00C217B4"/>
    <w:rsid w:val="00C21E09"/>
    <w:rsid w:val="00C23144"/>
    <w:rsid w:val="00C25B2B"/>
    <w:rsid w:val="00C26610"/>
    <w:rsid w:val="00C26995"/>
    <w:rsid w:val="00C32A34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65B5"/>
    <w:rsid w:val="00C674DD"/>
    <w:rsid w:val="00C71958"/>
    <w:rsid w:val="00C75174"/>
    <w:rsid w:val="00C75613"/>
    <w:rsid w:val="00C76043"/>
    <w:rsid w:val="00C804CB"/>
    <w:rsid w:val="00C80632"/>
    <w:rsid w:val="00C80C3E"/>
    <w:rsid w:val="00C82B83"/>
    <w:rsid w:val="00C8318F"/>
    <w:rsid w:val="00C84076"/>
    <w:rsid w:val="00C86F6B"/>
    <w:rsid w:val="00C87228"/>
    <w:rsid w:val="00C94019"/>
    <w:rsid w:val="00C94FB0"/>
    <w:rsid w:val="00C95190"/>
    <w:rsid w:val="00C963E7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2762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0490E"/>
    <w:rsid w:val="00D05939"/>
    <w:rsid w:val="00D11E90"/>
    <w:rsid w:val="00D13B5D"/>
    <w:rsid w:val="00D151C0"/>
    <w:rsid w:val="00D16FEB"/>
    <w:rsid w:val="00D21DF7"/>
    <w:rsid w:val="00D2219D"/>
    <w:rsid w:val="00D24F49"/>
    <w:rsid w:val="00D257F5"/>
    <w:rsid w:val="00D260C0"/>
    <w:rsid w:val="00D260F1"/>
    <w:rsid w:val="00D26363"/>
    <w:rsid w:val="00D26430"/>
    <w:rsid w:val="00D27C27"/>
    <w:rsid w:val="00D35125"/>
    <w:rsid w:val="00D37131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28D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1A8A"/>
    <w:rsid w:val="00D938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09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1525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3CC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17E"/>
    <w:rsid w:val="00E77EB6"/>
    <w:rsid w:val="00E85C69"/>
    <w:rsid w:val="00E9035C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06DD"/>
    <w:rsid w:val="00ED19B8"/>
    <w:rsid w:val="00ED1D31"/>
    <w:rsid w:val="00ED60BD"/>
    <w:rsid w:val="00EE0DC4"/>
    <w:rsid w:val="00EE4DCF"/>
    <w:rsid w:val="00EE67F2"/>
    <w:rsid w:val="00EE7F1F"/>
    <w:rsid w:val="00EF0470"/>
    <w:rsid w:val="00EF1055"/>
    <w:rsid w:val="00EF1D7E"/>
    <w:rsid w:val="00EF3A43"/>
    <w:rsid w:val="00F002E3"/>
    <w:rsid w:val="00F004EA"/>
    <w:rsid w:val="00F02DB5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0925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3E63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7A1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11592</TotalTime>
  <Pages>11</Pages>
  <Words>2538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670</cp:revision>
  <dcterms:created xsi:type="dcterms:W3CDTF">2015-11-06T01:06:00Z</dcterms:created>
  <dcterms:modified xsi:type="dcterms:W3CDTF">2021-07-01T15:55:00Z</dcterms:modified>
</cp:coreProperties>
</file>