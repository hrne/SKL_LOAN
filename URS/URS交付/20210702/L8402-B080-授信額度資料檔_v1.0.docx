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5BA98F0" w:rsidR="00062AC5" w:rsidRPr="00D56B13" w:rsidRDefault="00160AFA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151E81">
              <w:rPr>
                <w:rFonts w:ascii="標楷體" w:hAnsi="標楷體" w:hint="eastAsia"/>
              </w:rPr>
              <w:t>080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E80A6BB" w:rsidR="00062AC5" w:rsidRPr="00D56B13" w:rsidRDefault="00A5385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授信額度資料檔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3717B254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</w:t>
            </w:r>
            <w:r w:rsidR="00151E81">
              <w:rPr>
                <w:rFonts w:ascii="標楷體" w:hAnsi="標楷體" w:hint="eastAsia"/>
              </w:rPr>
              <w:t>080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E22B24">
              <w:rPr>
                <w:rFonts w:ascii="標楷體" w:hAnsi="標楷體" w:hint="eastAsia"/>
              </w:rPr>
              <w:t>B</w:t>
            </w:r>
            <w:r w:rsidR="00151E81">
              <w:rPr>
                <w:rFonts w:ascii="標楷體" w:hAnsi="標楷體" w:hint="eastAsia"/>
              </w:rPr>
              <w:t>080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497855A9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Usp_L8_JcicB</w:t>
            </w:r>
            <w:r w:rsidR="00151E81">
              <w:rPr>
                <w:rFonts w:ascii="標楷體" w:hAnsi="標楷體"/>
              </w:rPr>
              <w:t>080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1410AB16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JcicB</w:t>
            </w:r>
            <w:r w:rsidR="00151E81">
              <w:rPr>
                <w:rFonts w:ascii="標楷體" w:hAnsi="標楷體" w:hint="eastAsia"/>
              </w:rPr>
              <w:t>080</w:t>
            </w:r>
            <w:r w:rsidR="00A53859">
              <w:rPr>
                <w:rFonts w:ascii="標楷體" w:hAnsi="標楷體" w:hint="eastAsia"/>
              </w:rPr>
              <w:t>授信額度資料檔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Usp_L8_JcicB</w:t>
            </w:r>
            <w:r w:rsidR="00151E81">
              <w:rPr>
                <w:rFonts w:ascii="標楷體" w:hAnsi="標楷體"/>
              </w:rPr>
              <w:t>080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74852E9B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>B</w:t>
              </w:r>
            </w:ins>
            <w:r w:rsidR="00151E81">
              <w:rPr>
                <w:rFonts w:ascii="標楷體" w:hAnsi="標楷體" w:hint="eastAsia"/>
              </w:rPr>
              <w:t>080</w:t>
            </w:r>
            <w:ins w:id="1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A53859">
              <w:rPr>
                <w:rFonts w:ascii="標楷體" w:hAnsi="標楷體" w:hint="eastAsia"/>
              </w:rPr>
              <w:t>授信額度資料檔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7A1EDB51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B</w:t>
            </w:r>
            <w:r w:rsidR="00151E81">
              <w:rPr>
                <w:rFonts w:ascii="標楷體" w:hAnsi="標楷體" w:hint="eastAsia"/>
              </w:rPr>
              <w:t>080</w:t>
            </w:r>
            <w:r w:rsidR="00A53859">
              <w:rPr>
                <w:rFonts w:ascii="標楷體" w:hAnsi="標楷體" w:hint="eastAsia"/>
              </w:rPr>
              <w:t>授信額度資料檔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2C2BDE8A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聯徵授信餘額月報資料檔</w:t>
      </w:r>
      <w:r>
        <w:rPr>
          <w:rFonts w:ascii="標楷體" w:hAnsi="標楷體" w:hint="eastAsia"/>
          <w:sz w:val="24"/>
        </w:rPr>
        <w:t>(</w:t>
      </w:r>
      <w:r w:rsidR="00CB6DC0" w:rsidRPr="00CB6DC0">
        <w:rPr>
          <w:rFonts w:ascii="標楷體" w:hAnsi="標楷體"/>
          <w:sz w:val="24"/>
        </w:rPr>
        <w:t>JcicB201</w:t>
      </w:r>
      <w:r>
        <w:rPr>
          <w:rFonts w:ascii="標楷體" w:hAnsi="標楷體" w:hint="eastAsia"/>
          <w:sz w:val="24"/>
        </w:rPr>
        <w:t>)]</w:t>
      </w:r>
      <w:r w:rsidR="00CB6DC0">
        <w:rPr>
          <w:rFonts w:ascii="標楷體" w:hAnsi="標楷體" w:hint="eastAsia"/>
          <w:sz w:val="24"/>
        </w:rPr>
        <w:t>、[</w:t>
      </w:r>
      <w:r w:rsidR="00CB6DC0" w:rsidRPr="00EE0DC4">
        <w:rPr>
          <w:rFonts w:ascii="標楷體" w:hAnsi="標楷體" w:hint="eastAsia"/>
          <w:sz w:val="24"/>
        </w:rPr>
        <w:t>放款主檔</w:t>
      </w:r>
      <w:r w:rsidR="00CB6DC0">
        <w:rPr>
          <w:rFonts w:ascii="標楷體" w:hAnsi="標楷體" w:hint="eastAsia"/>
          <w:sz w:val="24"/>
        </w:rPr>
        <w:t>(</w:t>
      </w:r>
      <w:r w:rsidR="00CB6DC0" w:rsidRPr="00CB6DC0">
        <w:rPr>
          <w:rFonts w:ascii="標楷體" w:hAnsi="標楷體"/>
          <w:sz w:val="24"/>
        </w:rPr>
        <w:t>LoanBorMain</w:t>
      </w:r>
      <w:r w:rsidR="00CB6DC0">
        <w:rPr>
          <w:rFonts w:ascii="標楷體" w:hAnsi="標楷體" w:hint="eastAsia"/>
          <w:sz w:val="24"/>
        </w:rPr>
        <w:t>)]</w:t>
      </w:r>
    </w:p>
    <w:p w14:paraId="6BB2721B" w14:textId="7BE1A06F" w:rsidR="004271C2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A80538" w:rsidRPr="00A80538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="00A80538" w:rsidRPr="00A80538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>)]、[</w:t>
      </w:r>
      <w:r w:rsidR="00A80538" w:rsidRPr="00A80538">
        <w:rPr>
          <w:rFonts w:ascii="標楷體" w:hAnsi="標楷體" w:hint="eastAsia"/>
          <w:sz w:val="24"/>
        </w:rPr>
        <w:t>額度主檔</w:t>
      </w:r>
      <w:r>
        <w:rPr>
          <w:rFonts w:ascii="標楷體" w:hAnsi="標楷體" w:hint="eastAsia"/>
          <w:sz w:val="24"/>
        </w:rPr>
        <w:t>(</w:t>
      </w:r>
      <w:r w:rsidR="00A80538" w:rsidRPr="00A80538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)]、</w:t>
      </w:r>
    </w:p>
    <w:p w14:paraId="64B04B08" w14:textId="71935796" w:rsidR="004271C2" w:rsidRDefault="004271C2" w:rsidP="00604F4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A80538" w:rsidRPr="00A80538">
        <w:rPr>
          <w:rFonts w:ascii="標楷體" w:hAnsi="標楷體" w:hint="eastAsia"/>
          <w:sz w:val="24"/>
        </w:rPr>
        <w:t>案件申請檔</w:t>
      </w:r>
      <w:r>
        <w:rPr>
          <w:rFonts w:ascii="標楷體" w:hAnsi="標楷體" w:hint="eastAsia"/>
          <w:sz w:val="24"/>
        </w:rPr>
        <w:t>(</w:t>
      </w:r>
      <w:r w:rsidR="00A80538" w:rsidRPr="00A80538">
        <w:rPr>
          <w:rFonts w:ascii="標楷體" w:hAnsi="標楷體"/>
          <w:sz w:val="24"/>
        </w:rPr>
        <w:t>FacCaseAppl</w:t>
      </w:r>
      <w:r>
        <w:rPr>
          <w:rFonts w:ascii="標楷體" w:hAnsi="標楷體" w:hint="eastAsia"/>
          <w:sz w:val="24"/>
        </w:rPr>
        <w:t>)]</w:t>
      </w:r>
      <w:r w:rsidR="00026FE0">
        <w:rPr>
          <w:rFonts w:ascii="標楷體" w:hAnsi="標楷體" w:hint="eastAsia"/>
          <w:sz w:val="24"/>
        </w:rPr>
        <w:t>、[</w:t>
      </w:r>
      <w:r w:rsidR="00A80538" w:rsidRPr="00A80538">
        <w:rPr>
          <w:rFonts w:ascii="標楷體" w:hAnsi="標楷體" w:hint="eastAsia"/>
          <w:sz w:val="24"/>
        </w:rPr>
        <w:t>擔保品與額度關聯檔</w:t>
      </w:r>
      <w:r w:rsidR="00026FE0">
        <w:rPr>
          <w:rFonts w:ascii="標楷體" w:hAnsi="標楷體" w:hint="eastAsia"/>
          <w:sz w:val="24"/>
        </w:rPr>
        <w:t>(</w:t>
      </w:r>
      <w:r w:rsidR="00A80538" w:rsidRPr="00A80538">
        <w:rPr>
          <w:rFonts w:ascii="標楷體" w:hAnsi="標楷體"/>
          <w:sz w:val="24"/>
        </w:rPr>
        <w:t>ClFac</w:t>
      </w:r>
      <w:r w:rsidR="00026FE0">
        <w:rPr>
          <w:rFonts w:ascii="標楷體" w:hAnsi="標楷體" w:hint="eastAsia"/>
          <w:sz w:val="24"/>
        </w:rPr>
        <w:t>)]、</w:t>
      </w:r>
    </w:p>
    <w:p w14:paraId="54219F43" w14:textId="4FABF608" w:rsidR="00026FE0" w:rsidRDefault="00026FE0" w:rsidP="00026FE0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A80538" w:rsidRPr="00A80538">
        <w:rPr>
          <w:rFonts w:ascii="標楷體" w:hAnsi="標楷體" w:hint="eastAsia"/>
          <w:sz w:val="24"/>
        </w:rPr>
        <w:t>擔保品主檔</w:t>
      </w:r>
      <w:r>
        <w:rPr>
          <w:rFonts w:ascii="標楷體" w:hAnsi="標楷體" w:hint="eastAsia"/>
          <w:sz w:val="24"/>
        </w:rPr>
        <w:t>(</w:t>
      </w:r>
      <w:r w:rsidR="00A80538" w:rsidRPr="00A80538">
        <w:rPr>
          <w:rFonts w:ascii="標楷體" w:hAnsi="標楷體"/>
          <w:sz w:val="24"/>
        </w:rPr>
        <w:t>ClMain</w:t>
      </w:r>
      <w:r>
        <w:rPr>
          <w:rFonts w:ascii="標楷體" w:hAnsi="標楷體" w:hint="eastAsia"/>
          <w:sz w:val="24"/>
        </w:rPr>
        <w:t>)]、[</w:t>
      </w:r>
      <w:r w:rsidR="00A80538" w:rsidRPr="00A80538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="00A80538" w:rsidRPr="00A80538">
        <w:rPr>
          <w:rFonts w:ascii="標楷體" w:hAnsi="標楷體"/>
          <w:sz w:val="24"/>
        </w:rPr>
        <w:t>CdCl</w:t>
      </w:r>
      <w:r>
        <w:rPr>
          <w:rFonts w:ascii="標楷體" w:hAnsi="標楷體" w:hint="eastAsia"/>
          <w:sz w:val="24"/>
        </w:rPr>
        <w:t>)]</w:t>
      </w:r>
      <w:r w:rsidR="00A80538">
        <w:rPr>
          <w:rFonts w:ascii="標楷體" w:hAnsi="標楷體" w:hint="eastAsia"/>
          <w:sz w:val="24"/>
        </w:rPr>
        <w:t>、</w:t>
      </w:r>
    </w:p>
    <w:p w14:paraId="5E0A8DC9" w14:textId="6410BD87" w:rsidR="00A80538" w:rsidRPr="00A80538" w:rsidRDefault="00A80538" w:rsidP="00A80538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A80538">
        <w:rPr>
          <w:rFonts w:ascii="標楷體" w:hAnsi="標楷體" w:hint="eastAsia"/>
          <w:sz w:val="24"/>
        </w:rPr>
        <w:t>額度月報工作檔</w:t>
      </w:r>
      <w:r>
        <w:rPr>
          <w:rFonts w:ascii="標楷體" w:hAnsi="標楷體" w:hint="eastAsia"/>
          <w:sz w:val="24"/>
        </w:rPr>
        <w:t>(</w:t>
      </w:r>
      <w:r w:rsidRPr="00A80538">
        <w:rPr>
          <w:rFonts w:ascii="標楷體" w:hAnsi="標楷體"/>
          <w:sz w:val="24"/>
        </w:rPr>
        <w:t>MonthlyFacBal</w:t>
      </w:r>
      <w:r>
        <w:rPr>
          <w:rFonts w:ascii="標楷體" w:hAnsi="標楷體" w:hint="eastAsia"/>
          <w:sz w:val="24"/>
        </w:rPr>
        <w:t>)]</w:t>
      </w:r>
    </w:p>
    <w:p w14:paraId="7D84869A" w14:textId="3A901C9F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A53859">
        <w:rPr>
          <w:rFonts w:ascii="標楷體" w:hAnsi="標楷體" w:hint="eastAsia"/>
          <w:sz w:val="24"/>
        </w:rPr>
        <w:t>授信額度資料檔</w:t>
      </w:r>
      <w:r>
        <w:rPr>
          <w:rFonts w:ascii="標楷體" w:hAnsi="標楷體" w:hint="eastAsia"/>
          <w:sz w:val="24"/>
        </w:rPr>
        <w:t>(</w:t>
      </w:r>
      <w:r w:rsidR="00EE0DC4" w:rsidRPr="00EE0DC4">
        <w:rPr>
          <w:rFonts w:ascii="標楷體" w:hAnsi="標楷體"/>
          <w:sz w:val="24"/>
        </w:rPr>
        <w:t>JcicB</w:t>
      </w:r>
      <w:r w:rsidR="00151E81">
        <w:rPr>
          <w:rFonts w:ascii="標楷體" w:hAnsi="標楷體"/>
          <w:sz w:val="24"/>
        </w:rPr>
        <w:t>080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4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lastRenderedPageBreak/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2CAEDDDA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A53859">
        <w:rPr>
          <w:rFonts w:ascii="標楷體" w:hAnsi="標楷體" w:hint="eastAsia"/>
        </w:rPr>
        <w:t>授信額度資料檔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JcicB</w:t>
      </w:r>
      <w:r w:rsidR="00151E81">
        <w:rPr>
          <w:rFonts w:ascii="標楷體" w:hAnsi="標楷體"/>
        </w:rPr>
        <w:t>080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4BE9F68A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A53859">
        <w:rPr>
          <w:rFonts w:ascii="標楷體" w:hAnsi="標楷體" w:hint="eastAsia"/>
        </w:rPr>
        <w:t>授信額度資料檔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JcicB</w:t>
      </w:r>
      <w:r w:rsidR="00151E81">
        <w:rPr>
          <w:rFonts w:ascii="標楷體" w:hAnsi="標楷體"/>
        </w:rPr>
        <w:t>080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5" w:name="_MON_1686414759"/>
    <w:bookmarkEnd w:id="5"/>
    <w:p w14:paraId="3F85DED9" w14:textId="5FC6A9B6" w:rsidR="007A3BBC" w:rsidRDefault="009B5700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37BE1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626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71F4E785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6" w:author="st1" w:date="2021-05-16T16:56:00Z">
        <w:r w:rsidR="00B71E7E">
          <w:rPr>
            <w:rFonts w:ascii="標楷體" w:hAnsi="標楷體" w:hint="eastAsia"/>
          </w:rPr>
          <w:t>458</w:t>
        </w:r>
      </w:ins>
      <w:ins w:id="7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151E81">
        <w:rPr>
          <w:rFonts w:ascii="標楷體" w:hAnsi="標楷體"/>
        </w:rPr>
        <w:t>080</w:t>
      </w:r>
      <w:r w:rsidR="00B71E7E">
        <w:rPr>
          <w:rFonts w:ascii="標楷體" w:hAnsi="標楷體" w:hint="eastAsia"/>
        </w:rPr>
        <w:t xml:space="preserve"> (</w:t>
      </w:r>
      <w:ins w:id="8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151E81">
        <w:rPr>
          <w:rFonts w:ascii="標楷體" w:hAnsi="標楷體"/>
        </w:rPr>
        <w:t>080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4F4FF7E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JcicB</w:t>
      </w:r>
      <w:r w:rsidR="00151E81">
        <w:rPr>
          <w:rFonts w:ascii="標楷體" w:hAnsi="標楷體"/>
        </w:rPr>
        <w:t>080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A53859">
        <w:rPr>
          <w:rFonts w:ascii="標楷體" w:hAnsi="標楷體" w:hint="eastAsia"/>
        </w:rPr>
        <w:t>授信額度資料檔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6937F9B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="008B43E5" w:rsidRPr="008B43E5">
        <w:rPr>
          <w:rFonts w:ascii="標楷體" w:hAnsi="標楷體" w:hint="eastAsia"/>
          <w:color w:val="000000"/>
        </w:rPr>
        <w:t>本階共用額度控制編碼</w:t>
      </w:r>
      <w:r w:rsidRPr="00C217B4">
        <w:rPr>
          <w:rFonts w:ascii="標楷體" w:hAnsi="標楷體" w:hint="eastAsia"/>
        </w:rPr>
        <w:t>(</w:t>
      </w:r>
      <w:r w:rsidR="008B43E5" w:rsidRPr="008B43E5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C217B4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09FD55D7" w:rsidR="001E12C3" w:rsidRPr="003B4F69" w:rsidRDefault="00A82E69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280616" w:rsidRPr="003B4F69" w14:paraId="1D9489DA" w14:textId="77777777" w:rsidTr="00CC4ED0">
        <w:tc>
          <w:tcPr>
            <w:tcW w:w="457" w:type="dxa"/>
            <w:vAlign w:val="center"/>
          </w:tcPr>
          <w:p w14:paraId="33E4D913" w14:textId="4188EC22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36B01D17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71992C1F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27C85AF2" w:rsidR="00280616" w:rsidRPr="00CC4ED0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080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280616" w:rsidRPr="003B4F69" w14:paraId="1B3FEA74" w14:textId="77777777" w:rsidTr="00CC4ED0">
        <w:tc>
          <w:tcPr>
            <w:tcW w:w="457" w:type="dxa"/>
            <w:vAlign w:val="center"/>
          </w:tcPr>
          <w:p w14:paraId="667939EC" w14:textId="0F69BAD2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765A4078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59BA163C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733FF2E1" w:rsidR="00280616" w:rsidRPr="00CC4ED0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280616" w:rsidRPr="003B4F69" w14:paraId="5059E6A4" w14:textId="77777777" w:rsidTr="00CC4ED0">
        <w:tc>
          <w:tcPr>
            <w:tcW w:w="457" w:type="dxa"/>
            <w:vAlign w:val="center"/>
          </w:tcPr>
          <w:p w14:paraId="7E1231EA" w14:textId="28EDC66C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2B12AE1C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669A3996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2B8C65C5" w:rsidR="00280616" w:rsidRPr="00CC4ED0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280616" w:rsidRPr="003B4F69" w14:paraId="56ADA7D6" w14:textId="77777777" w:rsidTr="00CC4ED0">
        <w:tc>
          <w:tcPr>
            <w:tcW w:w="457" w:type="dxa"/>
            <w:vAlign w:val="center"/>
          </w:tcPr>
          <w:p w14:paraId="23F20469" w14:textId="762DBA09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638D89A6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7465B50B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22C5F2FF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0CD991C2" w:rsidR="00280616" w:rsidRPr="00CC4ED0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280616" w:rsidRPr="003B4F69" w14:paraId="036334FA" w14:textId="77777777" w:rsidTr="00CC4ED0">
        <w:tc>
          <w:tcPr>
            <w:tcW w:w="457" w:type="dxa"/>
            <w:vAlign w:val="center"/>
          </w:tcPr>
          <w:p w14:paraId="5F0C983A" w14:textId="1486F4C7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17F81F46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050221DF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73C4D76C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6BABB46A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280616" w:rsidRPr="003B4F69" w14:paraId="26EF5ED7" w14:textId="77777777" w:rsidTr="00CC4ED0">
        <w:tc>
          <w:tcPr>
            <w:tcW w:w="457" w:type="dxa"/>
            <w:vAlign w:val="center"/>
          </w:tcPr>
          <w:p w14:paraId="0FF40382" w14:textId="55150640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13A52A43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090C79FC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10C298A4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280616" w:rsidRPr="003B4F69" w14:paraId="26220ABA" w14:textId="77777777" w:rsidTr="00CC4ED0">
        <w:tc>
          <w:tcPr>
            <w:tcW w:w="457" w:type="dxa"/>
            <w:vAlign w:val="center"/>
          </w:tcPr>
          <w:p w14:paraId="4816176D" w14:textId="3AEE7037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7150B305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0F7AE5BF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5A641604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280616" w:rsidRPr="003B4F69" w14:paraId="3BBDFEC6" w14:textId="77777777" w:rsidTr="00CC4ED0">
        <w:tc>
          <w:tcPr>
            <w:tcW w:w="457" w:type="dxa"/>
            <w:vAlign w:val="center"/>
          </w:tcPr>
          <w:p w14:paraId="03023BB8" w14:textId="3467615A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305EE18D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6459B11B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0D159DE1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08A6DF32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  <w:tr w:rsidR="00280616" w:rsidRPr="003B4F69" w14:paraId="2401D148" w14:textId="77777777" w:rsidTr="001E7372">
        <w:tc>
          <w:tcPr>
            <w:tcW w:w="457" w:type="dxa"/>
            <w:vAlign w:val="center"/>
          </w:tcPr>
          <w:p w14:paraId="410A04AE" w14:textId="52492824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492" w:type="dxa"/>
            <w:vAlign w:val="center"/>
          </w:tcPr>
          <w:p w14:paraId="38625CC8" w14:textId="1ECB96B7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308E28C4" w14:textId="53B908E1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51</w:t>
            </w:r>
          </w:p>
        </w:tc>
        <w:tc>
          <w:tcPr>
            <w:tcW w:w="1672" w:type="dxa"/>
            <w:vAlign w:val="center"/>
          </w:tcPr>
          <w:p w14:paraId="58BEC550" w14:textId="77116BB8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9A46D4C" w14:textId="37B1072D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48"/>
        <w:gridCol w:w="906"/>
        <w:gridCol w:w="1776"/>
        <w:gridCol w:w="4300"/>
      </w:tblGrid>
      <w:tr w:rsidR="001E12C3" w:rsidRPr="003B4F69" w14:paraId="2EE70459" w14:textId="77777777" w:rsidTr="001E7714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709A7AD1" w:rsidR="001E12C3" w:rsidRPr="003B4F69" w:rsidRDefault="00A82E69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6E11C2" w:rsidRPr="003B4F69" w14:paraId="6D9295B8" w14:textId="77777777" w:rsidTr="001E7714">
        <w:tc>
          <w:tcPr>
            <w:tcW w:w="457" w:type="dxa"/>
            <w:vAlign w:val="center"/>
          </w:tcPr>
          <w:p w14:paraId="6F9E8B84" w14:textId="7CDA3909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3C7DF81E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906" w:type="dxa"/>
            <w:vAlign w:val="center"/>
          </w:tcPr>
          <w:p w14:paraId="38EDD978" w14:textId="07FF116F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17BC9D9F" w14:textId="77777777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9F7AC1D" w14:textId="18867308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JcicB080.DataType</w:t>
            </w:r>
          </w:p>
        </w:tc>
      </w:tr>
      <w:tr w:rsidR="006E11C2" w:rsidRPr="003B4F69" w14:paraId="7DA9F452" w14:textId="77777777" w:rsidTr="001E7714">
        <w:tc>
          <w:tcPr>
            <w:tcW w:w="457" w:type="dxa"/>
            <w:vAlign w:val="center"/>
          </w:tcPr>
          <w:p w14:paraId="2B86B519" w14:textId="6EF85207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23F0C437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06" w:type="dxa"/>
            <w:vAlign w:val="center"/>
          </w:tcPr>
          <w:p w14:paraId="0E5570A4" w14:textId="4309E1FE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7ECEEC8F" w14:textId="77777777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35637DD" w14:textId="524488F1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JcicB080.BankItem</w:t>
            </w:r>
          </w:p>
        </w:tc>
      </w:tr>
      <w:tr w:rsidR="006E11C2" w:rsidRPr="003B4F69" w14:paraId="186FC7C9" w14:textId="77777777" w:rsidTr="001E7714">
        <w:tc>
          <w:tcPr>
            <w:tcW w:w="457" w:type="dxa"/>
            <w:vAlign w:val="center"/>
          </w:tcPr>
          <w:p w14:paraId="7C0EE239" w14:textId="2DB9FC8D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448" w:type="dxa"/>
            <w:vAlign w:val="center"/>
          </w:tcPr>
          <w:p w14:paraId="6209AF66" w14:textId="391BA0BF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06" w:type="dxa"/>
            <w:vAlign w:val="center"/>
          </w:tcPr>
          <w:p w14:paraId="289ABE4A" w14:textId="3DA50F77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5382D561" w14:textId="27085072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D40C26D" w14:textId="6C3029AF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JcicB080.BranchItem</w:t>
            </w:r>
          </w:p>
        </w:tc>
      </w:tr>
      <w:tr w:rsidR="006E11C2" w:rsidRPr="003B4F69" w14:paraId="476992BD" w14:textId="77777777" w:rsidTr="001E7714">
        <w:tc>
          <w:tcPr>
            <w:tcW w:w="457" w:type="dxa"/>
            <w:vAlign w:val="center"/>
          </w:tcPr>
          <w:p w14:paraId="13502AFC" w14:textId="5D0FD094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448" w:type="dxa"/>
            <w:vAlign w:val="center"/>
          </w:tcPr>
          <w:p w14:paraId="058DCB89" w14:textId="18ED3AF5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交易代碼</w:t>
            </w:r>
          </w:p>
        </w:tc>
        <w:tc>
          <w:tcPr>
            <w:tcW w:w="906" w:type="dxa"/>
            <w:vAlign w:val="center"/>
          </w:tcPr>
          <w:p w14:paraId="2BC5ECE9" w14:textId="4DE06C7C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631E6B94" w14:textId="77777777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E1E7645" w14:textId="77777777" w:rsidR="006E11C2" w:rsidRDefault="006E11C2" w:rsidP="006E11C2">
            <w:pPr>
              <w:rPr>
                <w:rFonts w:ascii="標楷體" w:hAnsi="標楷體"/>
              </w:rPr>
            </w:pPr>
            <w:r w:rsidRPr="00B47104"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 w:hint="eastAsia"/>
              </w:rPr>
              <w:t>:</w:t>
            </w:r>
            <w:r w:rsidRPr="00B47104">
              <w:rPr>
                <w:rFonts w:ascii="標楷體" w:hAnsi="標楷體" w:hint="eastAsia"/>
              </w:rPr>
              <w:t>新增 C</w:t>
            </w:r>
            <w:r>
              <w:rPr>
                <w:rFonts w:ascii="標楷體" w:hAnsi="標楷體" w:hint="eastAsia"/>
              </w:rPr>
              <w:t>:</w:t>
            </w:r>
            <w:r w:rsidRPr="00B47104">
              <w:rPr>
                <w:rFonts w:ascii="標楷體" w:hAnsi="標楷體" w:hint="eastAsia"/>
              </w:rPr>
              <w:t>異動 D</w:t>
            </w:r>
            <w:r>
              <w:rPr>
                <w:rFonts w:ascii="標楷體" w:hAnsi="標楷體" w:hint="eastAsia"/>
              </w:rPr>
              <w:t>:</w:t>
            </w:r>
            <w:r w:rsidRPr="00B47104">
              <w:rPr>
                <w:rFonts w:ascii="標楷體" w:hAnsi="標楷體" w:hint="eastAsia"/>
              </w:rPr>
              <w:t>刪除</w:t>
            </w:r>
          </w:p>
          <w:p w14:paraId="2111EACE" w14:textId="51AC0B62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lastRenderedPageBreak/>
              <w:t>JcicB080.TranCode</w:t>
            </w:r>
          </w:p>
        </w:tc>
      </w:tr>
      <w:tr w:rsidR="006E11C2" w:rsidRPr="003B4F69" w14:paraId="2285808F" w14:textId="77777777" w:rsidTr="001E7714">
        <w:tc>
          <w:tcPr>
            <w:tcW w:w="457" w:type="dxa"/>
            <w:vAlign w:val="center"/>
          </w:tcPr>
          <w:p w14:paraId="382F3573" w14:textId="76CC43F7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lastRenderedPageBreak/>
              <w:t>5</w:t>
            </w:r>
          </w:p>
        </w:tc>
        <w:tc>
          <w:tcPr>
            <w:tcW w:w="2448" w:type="dxa"/>
            <w:vAlign w:val="center"/>
          </w:tcPr>
          <w:p w14:paraId="06225FFC" w14:textId="7A6E8B84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6FC90CE7" w14:textId="4413125A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0F00E944" w14:textId="77777777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01862F" w14:textId="6518182B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JcicB080.Filler4</w:t>
            </w:r>
          </w:p>
        </w:tc>
      </w:tr>
      <w:tr w:rsidR="006E11C2" w:rsidRPr="003B4F69" w14:paraId="12F29B55" w14:textId="77777777" w:rsidTr="001E7714">
        <w:tc>
          <w:tcPr>
            <w:tcW w:w="457" w:type="dxa"/>
            <w:vAlign w:val="center"/>
          </w:tcPr>
          <w:p w14:paraId="76A1AC5D" w14:textId="2169BCFD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48" w:type="dxa"/>
            <w:vAlign w:val="center"/>
          </w:tcPr>
          <w:p w14:paraId="335E5164" w14:textId="11A2B55C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授信戶IDN/BAN</w:t>
            </w:r>
          </w:p>
        </w:tc>
        <w:tc>
          <w:tcPr>
            <w:tcW w:w="906" w:type="dxa"/>
            <w:vAlign w:val="center"/>
          </w:tcPr>
          <w:p w14:paraId="4465287E" w14:textId="695D46C5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77CF4854" w14:textId="3A70EFB9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16C78F" w14:textId="614447C2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JcicB080.CustId</w:t>
            </w:r>
          </w:p>
        </w:tc>
      </w:tr>
      <w:tr w:rsidR="006E11C2" w:rsidRPr="003B4F69" w14:paraId="5BC67A96" w14:textId="77777777" w:rsidTr="001E7714">
        <w:tc>
          <w:tcPr>
            <w:tcW w:w="457" w:type="dxa"/>
            <w:vAlign w:val="center"/>
          </w:tcPr>
          <w:p w14:paraId="003DD251" w14:textId="35D2279B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51E35E24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本階共用額度控制編碼</w:t>
            </w:r>
          </w:p>
        </w:tc>
        <w:tc>
          <w:tcPr>
            <w:tcW w:w="906" w:type="dxa"/>
            <w:vAlign w:val="center"/>
          </w:tcPr>
          <w:p w14:paraId="2411A0AA" w14:textId="73A6D23C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534D6210" w14:textId="77777777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B7E484" w14:textId="7775B5A4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JcicB080.FacmNo</w:t>
            </w:r>
          </w:p>
        </w:tc>
      </w:tr>
      <w:tr w:rsidR="006E11C2" w:rsidRPr="003B4F69" w14:paraId="1D9082F5" w14:textId="77777777" w:rsidTr="001E7714">
        <w:tc>
          <w:tcPr>
            <w:tcW w:w="457" w:type="dxa"/>
            <w:vAlign w:val="center"/>
          </w:tcPr>
          <w:p w14:paraId="6859B624" w14:textId="6FFB7898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5EEC8F3B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授信幣別</w:t>
            </w:r>
          </w:p>
        </w:tc>
        <w:tc>
          <w:tcPr>
            <w:tcW w:w="906" w:type="dxa"/>
            <w:vAlign w:val="center"/>
          </w:tcPr>
          <w:p w14:paraId="1A792D8B" w14:textId="086884C9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35D4FE0C" w14:textId="35AB813E" w:rsidR="006E11C2" w:rsidRPr="001E5531" w:rsidRDefault="006E11C2" w:rsidP="006E11C2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722CFF3" w14:textId="456DB3E8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JcicB080.CurrencyCode</w:t>
            </w:r>
          </w:p>
        </w:tc>
      </w:tr>
      <w:tr w:rsidR="006E11C2" w:rsidRPr="003B4F69" w14:paraId="0C38EEB8" w14:textId="77777777" w:rsidTr="001E7714">
        <w:tc>
          <w:tcPr>
            <w:tcW w:w="457" w:type="dxa"/>
            <w:vAlign w:val="center"/>
          </w:tcPr>
          <w:p w14:paraId="4BFCB723" w14:textId="394D0C07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500E7926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本階訂約金額(台幣)</w:t>
            </w:r>
          </w:p>
        </w:tc>
        <w:tc>
          <w:tcPr>
            <w:tcW w:w="906" w:type="dxa"/>
            <w:vAlign w:val="center"/>
          </w:tcPr>
          <w:p w14:paraId="65E27F39" w14:textId="0213B8AE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17158F00" w14:textId="4A0E006E" w:rsidR="006E11C2" w:rsidRPr="001E5531" w:rsidRDefault="00227818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9999999999</w:t>
            </w:r>
          </w:p>
        </w:tc>
        <w:tc>
          <w:tcPr>
            <w:tcW w:w="4300" w:type="dxa"/>
            <w:vAlign w:val="center"/>
          </w:tcPr>
          <w:p w14:paraId="1BF79278" w14:textId="77777777" w:rsidR="006E11C2" w:rsidRDefault="006E11C2" w:rsidP="006E11C2">
            <w:pPr>
              <w:rPr>
                <w:rFonts w:ascii="標楷體" w:hAnsi="標楷體"/>
              </w:rPr>
            </w:pPr>
            <w:r w:rsidRPr="00B47104">
              <w:rPr>
                <w:rFonts w:ascii="標楷體" w:hAnsi="標楷體" w:hint="eastAsia"/>
              </w:rPr>
              <w:t>右靠左補0，單位新台幣千元</w:t>
            </w:r>
          </w:p>
          <w:p w14:paraId="311BA295" w14:textId="03BABF11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JcicB080.DrawdownAmt</w:t>
            </w:r>
          </w:p>
        </w:tc>
      </w:tr>
      <w:tr w:rsidR="006E11C2" w:rsidRPr="003B4F69" w14:paraId="716B1B27" w14:textId="77777777" w:rsidTr="001E7714">
        <w:tc>
          <w:tcPr>
            <w:tcW w:w="457" w:type="dxa"/>
            <w:vAlign w:val="center"/>
          </w:tcPr>
          <w:p w14:paraId="7F2AD258" w14:textId="3F0E4C81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448" w:type="dxa"/>
            <w:vAlign w:val="center"/>
          </w:tcPr>
          <w:p w14:paraId="28D48171" w14:textId="02949AF6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本階訂約金額(外幣)</w:t>
            </w:r>
          </w:p>
        </w:tc>
        <w:tc>
          <w:tcPr>
            <w:tcW w:w="906" w:type="dxa"/>
            <w:vAlign w:val="center"/>
          </w:tcPr>
          <w:p w14:paraId="7B768F1C" w14:textId="79A2AD81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E5D14D2" w14:textId="6B4820CA" w:rsidR="006E11C2" w:rsidRPr="001E5531" w:rsidRDefault="00227818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999999999</w:t>
            </w:r>
            <w:r w:rsidR="00B72C52">
              <w:rPr>
                <w:rFonts w:ascii="標楷體" w:hAnsi="標楷體" w:hint="eastAsia"/>
              </w:rPr>
              <w:t>9</w:t>
            </w:r>
          </w:p>
        </w:tc>
        <w:tc>
          <w:tcPr>
            <w:tcW w:w="4300" w:type="dxa"/>
            <w:vAlign w:val="center"/>
          </w:tcPr>
          <w:p w14:paraId="02813D44" w14:textId="77777777" w:rsidR="006E11C2" w:rsidRDefault="006E11C2" w:rsidP="006E11C2">
            <w:pPr>
              <w:rPr>
                <w:rFonts w:ascii="標楷體" w:hAnsi="標楷體"/>
              </w:rPr>
            </w:pPr>
            <w:r w:rsidRPr="00B47104">
              <w:rPr>
                <w:rFonts w:ascii="標楷體" w:hAnsi="標楷體" w:hint="eastAsia"/>
              </w:rPr>
              <w:t>右靠左補0，單位新台幣千元</w:t>
            </w:r>
          </w:p>
          <w:p w14:paraId="23F46248" w14:textId="3317F92D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JcicB080.DrawdownAmtFx</w:t>
            </w:r>
          </w:p>
        </w:tc>
      </w:tr>
      <w:tr w:rsidR="006E11C2" w:rsidRPr="003B4F69" w14:paraId="074B1DFE" w14:textId="77777777" w:rsidTr="001E7714">
        <w:tc>
          <w:tcPr>
            <w:tcW w:w="457" w:type="dxa"/>
            <w:vAlign w:val="center"/>
          </w:tcPr>
          <w:p w14:paraId="34FD8D72" w14:textId="31C1CD62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448" w:type="dxa"/>
            <w:vAlign w:val="center"/>
          </w:tcPr>
          <w:p w14:paraId="7E282600" w14:textId="21F7A63C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本階額度開始年月</w:t>
            </w:r>
          </w:p>
        </w:tc>
        <w:tc>
          <w:tcPr>
            <w:tcW w:w="906" w:type="dxa"/>
            <w:vAlign w:val="center"/>
          </w:tcPr>
          <w:p w14:paraId="6546DB2A" w14:textId="08688DA3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030A66CA" w14:textId="7F8049FF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411615B2" w14:textId="6D53822F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JcicB080.DrawdownDate</w:t>
            </w:r>
          </w:p>
        </w:tc>
      </w:tr>
      <w:tr w:rsidR="006E11C2" w:rsidRPr="003B4F69" w14:paraId="079E9C82" w14:textId="77777777" w:rsidTr="001E7714">
        <w:tc>
          <w:tcPr>
            <w:tcW w:w="457" w:type="dxa"/>
            <w:vAlign w:val="center"/>
          </w:tcPr>
          <w:p w14:paraId="67CA58F6" w14:textId="1CC16183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448" w:type="dxa"/>
            <w:vAlign w:val="center"/>
          </w:tcPr>
          <w:p w14:paraId="58C3BE57" w14:textId="7BB5D2A3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本階額度約定截止年月</w:t>
            </w:r>
          </w:p>
        </w:tc>
        <w:tc>
          <w:tcPr>
            <w:tcW w:w="906" w:type="dxa"/>
            <w:vAlign w:val="center"/>
          </w:tcPr>
          <w:p w14:paraId="6869FBCD" w14:textId="0E11BF44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44EDCC67" w14:textId="5A9ACB90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YYYMM</w:t>
            </w:r>
          </w:p>
        </w:tc>
        <w:tc>
          <w:tcPr>
            <w:tcW w:w="4300" w:type="dxa"/>
            <w:vAlign w:val="center"/>
          </w:tcPr>
          <w:p w14:paraId="71C75897" w14:textId="65B4F02A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JcicB080.MaturityDate</w:t>
            </w:r>
          </w:p>
        </w:tc>
      </w:tr>
      <w:tr w:rsidR="006E11C2" w:rsidRPr="003B4F69" w14:paraId="2597F4CC" w14:textId="77777777" w:rsidTr="001E7714">
        <w:tc>
          <w:tcPr>
            <w:tcW w:w="457" w:type="dxa"/>
            <w:vAlign w:val="center"/>
          </w:tcPr>
          <w:p w14:paraId="6AE6E03F" w14:textId="1FB950E2" w:rsidR="006E11C2" w:rsidRPr="001E5531" w:rsidRDefault="006E11C2" w:rsidP="006E11C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448" w:type="dxa"/>
            <w:vAlign w:val="center"/>
          </w:tcPr>
          <w:p w14:paraId="3635B37E" w14:textId="4E45CF60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循環信用註記</w:t>
            </w:r>
          </w:p>
        </w:tc>
        <w:tc>
          <w:tcPr>
            <w:tcW w:w="906" w:type="dxa"/>
            <w:vAlign w:val="center"/>
          </w:tcPr>
          <w:p w14:paraId="4533C41C" w14:textId="6F63A7F8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6DF7501E" w14:textId="5D2FBCCB" w:rsidR="006E11C2" w:rsidRPr="001E5531" w:rsidRDefault="006E11C2" w:rsidP="006E11C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/N</w:t>
            </w:r>
          </w:p>
        </w:tc>
        <w:tc>
          <w:tcPr>
            <w:tcW w:w="4300" w:type="dxa"/>
            <w:vAlign w:val="center"/>
          </w:tcPr>
          <w:p w14:paraId="49058EC7" w14:textId="77777777" w:rsidR="006E11C2" w:rsidRDefault="006E11C2" w:rsidP="006E11C2">
            <w:pPr>
              <w:rPr>
                <w:rFonts w:ascii="標楷體" w:hAnsi="標楷體"/>
              </w:rPr>
            </w:pPr>
            <w:r w:rsidRPr="00605E9B"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 w:hint="eastAsia"/>
              </w:rPr>
              <w:t>:</w:t>
            </w:r>
            <w:r w:rsidRPr="00605E9B">
              <w:rPr>
                <w:rFonts w:ascii="標楷體" w:hAnsi="標楷體" w:hint="eastAsia"/>
              </w:rPr>
              <w:t>是</w:t>
            </w:r>
            <w:r>
              <w:rPr>
                <w:rFonts w:ascii="標楷體" w:hAnsi="標楷體" w:hint="eastAsia"/>
              </w:rPr>
              <w:t xml:space="preserve"> </w:t>
            </w:r>
            <w:r w:rsidRPr="00605E9B">
              <w:rPr>
                <w:rFonts w:ascii="標楷體" w:hAnsi="標楷體" w:hint="eastAsia"/>
              </w:rPr>
              <w:t>N:否</w:t>
            </w:r>
          </w:p>
          <w:p w14:paraId="43C988F5" w14:textId="754355FC" w:rsidR="006E11C2" w:rsidRPr="001E5531" w:rsidRDefault="006E11C2" w:rsidP="006E11C2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JcicB080.RecycleCode</w:t>
            </w:r>
          </w:p>
        </w:tc>
      </w:tr>
      <w:tr w:rsidR="00280616" w:rsidRPr="003B4F69" w14:paraId="472B713A" w14:textId="77777777" w:rsidTr="001E7714">
        <w:tc>
          <w:tcPr>
            <w:tcW w:w="457" w:type="dxa"/>
            <w:vAlign w:val="center"/>
          </w:tcPr>
          <w:p w14:paraId="427F4BCF" w14:textId="6B3FEC15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448" w:type="dxa"/>
            <w:vAlign w:val="center"/>
          </w:tcPr>
          <w:p w14:paraId="288C0B9C" w14:textId="4BC72A3C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額度可否撤銷</w:t>
            </w:r>
          </w:p>
        </w:tc>
        <w:tc>
          <w:tcPr>
            <w:tcW w:w="906" w:type="dxa"/>
            <w:vAlign w:val="center"/>
          </w:tcPr>
          <w:p w14:paraId="1FA6171F" w14:textId="1020EB3A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274A8FEB" w14:textId="59ECBB87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/N</w:t>
            </w:r>
          </w:p>
        </w:tc>
        <w:tc>
          <w:tcPr>
            <w:tcW w:w="4300" w:type="dxa"/>
            <w:vAlign w:val="center"/>
          </w:tcPr>
          <w:p w14:paraId="528B3769" w14:textId="77777777" w:rsidR="006E11C2" w:rsidRDefault="006E11C2" w:rsidP="00280616">
            <w:pPr>
              <w:rPr>
                <w:rFonts w:ascii="標楷體" w:hAnsi="標楷體"/>
              </w:rPr>
            </w:pPr>
            <w:r w:rsidRPr="006E11C2">
              <w:rPr>
                <w:rFonts w:ascii="標楷體" w:hAnsi="標楷體" w:hint="eastAsia"/>
              </w:rPr>
              <w:t>Y：可撤銷，N:不可撤銷</w:t>
            </w:r>
          </w:p>
          <w:p w14:paraId="2FAAD148" w14:textId="00B24845" w:rsidR="00280616" w:rsidRPr="001E5531" w:rsidRDefault="00280616" w:rsidP="00280616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JcicB080.IrrevocableFlag</w:t>
            </w:r>
          </w:p>
        </w:tc>
      </w:tr>
      <w:tr w:rsidR="00280616" w:rsidRPr="003B4F69" w14:paraId="26CB5BEE" w14:textId="77777777" w:rsidTr="001E7714">
        <w:tc>
          <w:tcPr>
            <w:tcW w:w="457" w:type="dxa"/>
            <w:vAlign w:val="center"/>
          </w:tcPr>
          <w:p w14:paraId="68A38F24" w14:textId="5F934383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448" w:type="dxa"/>
            <w:vAlign w:val="center"/>
          </w:tcPr>
          <w:p w14:paraId="65B74672" w14:textId="08E39065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上階共用額度控制編碼</w:t>
            </w:r>
          </w:p>
        </w:tc>
        <w:tc>
          <w:tcPr>
            <w:tcW w:w="906" w:type="dxa"/>
            <w:vAlign w:val="center"/>
          </w:tcPr>
          <w:p w14:paraId="4316729C" w14:textId="01C7D31C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4F37936D" w14:textId="45924B44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3001FA9" w14:textId="49072F9A" w:rsidR="00280616" w:rsidRPr="001E5531" w:rsidRDefault="00280616" w:rsidP="00280616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JcicB080.UpFacmNo</w:t>
            </w:r>
          </w:p>
        </w:tc>
      </w:tr>
      <w:tr w:rsidR="00280616" w:rsidRPr="003B4F69" w14:paraId="7933B6F2" w14:textId="77777777" w:rsidTr="001E7714">
        <w:tc>
          <w:tcPr>
            <w:tcW w:w="457" w:type="dxa"/>
            <w:vAlign w:val="center"/>
          </w:tcPr>
          <w:p w14:paraId="62928284" w14:textId="04B6AE6D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448" w:type="dxa"/>
            <w:vAlign w:val="center"/>
          </w:tcPr>
          <w:p w14:paraId="29A5DF9D" w14:textId="25164D43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科目別</w:t>
            </w:r>
          </w:p>
        </w:tc>
        <w:tc>
          <w:tcPr>
            <w:tcW w:w="906" w:type="dxa"/>
            <w:vAlign w:val="center"/>
          </w:tcPr>
          <w:p w14:paraId="5B8065D2" w14:textId="5C9E6D2A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0EA618E9" w14:textId="3E3F9355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4AAD82B" w14:textId="4A7695B8" w:rsidR="00280616" w:rsidRPr="001E5531" w:rsidRDefault="00280616" w:rsidP="00280616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JcicB080.AcctCode</w:t>
            </w:r>
          </w:p>
        </w:tc>
      </w:tr>
      <w:tr w:rsidR="00280616" w:rsidRPr="003B4F69" w14:paraId="61167C58" w14:textId="77777777" w:rsidTr="001E7714">
        <w:tc>
          <w:tcPr>
            <w:tcW w:w="457" w:type="dxa"/>
            <w:vAlign w:val="center"/>
          </w:tcPr>
          <w:p w14:paraId="4FFE4D23" w14:textId="27B7FBB6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448" w:type="dxa"/>
            <w:vAlign w:val="center"/>
          </w:tcPr>
          <w:p w14:paraId="69E20EDB" w14:textId="358C6567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科目別註記</w:t>
            </w:r>
          </w:p>
        </w:tc>
        <w:tc>
          <w:tcPr>
            <w:tcW w:w="906" w:type="dxa"/>
            <w:vAlign w:val="center"/>
          </w:tcPr>
          <w:p w14:paraId="2060CAEA" w14:textId="318CE3D8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C55474D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A20239B" w14:textId="731C5725" w:rsidR="00566BB6" w:rsidRDefault="00566BB6" w:rsidP="00280616">
            <w:pPr>
              <w:rPr>
                <w:rFonts w:ascii="標楷體" w:hAnsi="標楷體"/>
              </w:rPr>
            </w:pPr>
            <w:r w:rsidRPr="00566BB6"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 w:hint="eastAsia"/>
              </w:rPr>
              <w:t>:</w:t>
            </w:r>
            <w:r w:rsidRPr="00566BB6">
              <w:rPr>
                <w:rFonts w:ascii="標楷體" w:hAnsi="標楷體" w:hint="eastAsia"/>
              </w:rPr>
              <w:t>十足擔保之授信</w:t>
            </w:r>
          </w:p>
          <w:p w14:paraId="2E9D3C13" w14:textId="3F2BB088" w:rsidR="00280616" w:rsidRPr="001E5531" w:rsidRDefault="00280616" w:rsidP="00280616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JcicB080.SubAcctCode</w:t>
            </w:r>
          </w:p>
        </w:tc>
      </w:tr>
      <w:tr w:rsidR="00280616" w:rsidRPr="003B4F69" w14:paraId="2CEF9774" w14:textId="77777777" w:rsidTr="001E7714">
        <w:tc>
          <w:tcPr>
            <w:tcW w:w="457" w:type="dxa"/>
            <w:vAlign w:val="center"/>
          </w:tcPr>
          <w:p w14:paraId="36AD14D6" w14:textId="67E52293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448" w:type="dxa"/>
            <w:vAlign w:val="center"/>
          </w:tcPr>
          <w:p w14:paraId="2905198E" w14:textId="434E3B79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擔保品類別</w:t>
            </w:r>
          </w:p>
        </w:tc>
        <w:tc>
          <w:tcPr>
            <w:tcW w:w="906" w:type="dxa"/>
            <w:vAlign w:val="center"/>
          </w:tcPr>
          <w:p w14:paraId="43B21ED3" w14:textId="2FAC6EA2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23554E02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C1DC3DB" w14:textId="469AC5E1" w:rsidR="00280616" w:rsidRPr="001E5531" w:rsidRDefault="00280616" w:rsidP="00280616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JcicB080.ClTypeCode</w:t>
            </w:r>
          </w:p>
        </w:tc>
      </w:tr>
      <w:tr w:rsidR="00280616" w:rsidRPr="003B4F69" w14:paraId="3FFE8E37" w14:textId="77777777" w:rsidTr="001E7714">
        <w:tc>
          <w:tcPr>
            <w:tcW w:w="457" w:type="dxa"/>
            <w:vAlign w:val="center"/>
          </w:tcPr>
          <w:p w14:paraId="6BF4EFB6" w14:textId="13B16C1F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448" w:type="dxa"/>
            <w:vAlign w:val="center"/>
          </w:tcPr>
          <w:p w14:paraId="2E9D0A69" w14:textId="0A1FCD61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59A52A32" w14:textId="604B9362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1776" w:type="dxa"/>
            <w:vAlign w:val="center"/>
          </w:tcPr>
          <w:p w14:paraId="3050A804" w14:textId="77777777" w:rsidR="00280616" w:rsidRPr="001E5531" w:rsidRDefault="00280616" w:rsidP="00280616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4A71DA" w14:textId="1F8B4E18" w:rsidR="00280616" w:rsidRPr="001E5531" w:rsidRDefault="00280616" w:rsidP="00280616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JcicB080.Filler18</w:t>
            </w:r>
          </w:p>
        </w:tc>
      </w:tr>
      <w:tr w:rsidR="00280616" w:rsidRPr="003B4F69" w14:paraId="47E1533F" w14:textId="77777777" w:rsidTr="001E7714">
        <w:tc>
          <w:tcPr>
            <w:tcW w:w="457" w:type="dxa"/>
            <w:vAlign w:val="center"/>
          </w:tcPr>
          <w:p w14:paraId="23A29B8A" w14:textId="2AA5A52F" w:rsidR="00280616" w:rsidRPr="001E5531" w:rsidRDefault="00280616" w:rsidP="0028061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448" w:type="dxa"/>
            <w:vAlign w:val="center"/>
          </w:tcPr>
          <w:p w14:paraId="3035C285" w14:textId="4213BDE0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906" w:type="dxa"/>
            <w:vAlign w:val="center"/>
          </w:tcPr>
          <w:p w14:paraId="19742370" w14:textId="57BF3DED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7803F3B" w14:textId="260CF835" w:rsidR="00280616" w:rsidRPr="001E5531" w:rsidRDefault="00280616" w:rsidP="0028061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2E066F1C" w14:textId="235C4698" w:rsidR="00280616" w:rsidRPr="001E5531" w:rsidRDefault="00280616" w:rsidP="00280616">
            <w:pPr>
              <w:rPr>
                <w:rFonts w:ascii="標楷體" w:hAnsi="標楷體"/>
              </w:rPr>
            </w:pPr>
            <w:r w:rsidRPr="003F5BB5">
              <w:rPr>
                <w:rFonts w:ascii="標楷體" w:hAnsi="標楷體"/>
              </w:rPr>
              <w:t>JcicB080.JcicDataYM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05078D8A" w:rsidR="00835E9C" w:rsidRPr="003B4F69" w:rsidRDefault="00A82E69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9420A4" w:rsidRPr="003B4F69" w14:paraId="7EBBC779" w14:textId="77777777" w:rsidTr="00B6428B">
        <w:tc>
          <w:tcPr>
            <w:tcW w:w="457" w:type="dxa"/>
            <w:vAlign w:val="center"/>
          </w:tcPr>
          <w:p w14:paraId="2777800C" w14:textId="6030B95C" w:rsidR="009420A4" w:rsidRPr="001E5531" w:rsidRDefault="009420A4" w:rsidP="009420A4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722A81B4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26A3ABF0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9420A4" w:rsidRPr="001E5531" w:rsidRDefault="009420A4" w:rsidP="009420A4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7776DD6A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9420A4" w:rsidRPr="003B4F69" w14:paraId="12E0264E" w14:textId="77777777" w:rsidTr="00B6428B">
        <w:tc>
          <w:tcPr>
            <w:tcW w:w="457" w:type="dxa"/>
            <w:vAlign w:val="center"/>
          </w:tcPr>
          <w:p w14:paraId="04E0612D" w14:textId="2FD3E9AD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  <w:vAlign w:val="center"/>
          </w:tcPr>
          <w:p w14:paraId="2EFCA456" w14:textId="0C81A4BB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2D39386E" w14:textId="69D97431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0736AEDA" w14:textId="77777777" w:rsidR="009420A4" w:rsidRPr="001E5531" w:rsidRDefault="009420A4" w:rsidP="009420A4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57DEA155" w14:textId="261DE3DA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9420A4" w:rsidRPr="003B4F69" w14:paraId="1797186F" w14:textId="77777777" w:rsidTr="00B6428B">
        <w:tc>
          <w:tcPr>
            <w:tcW w:w="457" w:type="dxa"/>
            <w:vAlign w:val="center"/>
          </w:tcPr>
          <w:p w14:paraId="3C2A2B71" w14:textId="14055DBE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  <w:vAlign w:val="center"/>
          </w:tcPr>
          <w:p w14:paraId="38D1753A" w14:textId="27B832F3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本階訂約總金額</w:t>
            </w:r>
          </w:p>
        </w:tc>
        <w:tc>
          <w:tcPr>
            <w:tcW w:w="908" w:type="dxa"/>
            <w:vAlign w:val="center"/>
          </w:tcPr>
          <w:p w14:paraId="568B107B" w14:textId="41D57D68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3</w:t>
            </w:r>
          </w:p>
        </w:tc>
        <w:tc>
          <w:tcPr>
            <w:tcW w:w="1776" w:type="dxa"/>
            <w:vAlign w:val="center"/>
          </w:tcPr>
          <w:p w14:paraId="3004136E" w14:textId="3B2EFC37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</w:t>
            </w:r>
          </w:p>
        </w:tc>
        <w:tc>
          <w:tcPr>
            <w:tcW w:w="4315" w:type="dxa"/>
            <w:vAlign w:val="center"/>
          </w:tcPr>
          <w:p w14:paraId="3CA01E73" w14:textId="77777777" w:rsidR="009420A4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每筆本階訂約金額之總和，右靠左補0，單位新台幣千元</w:t>
            </w:r>
          </w:p>
          <w:p w14:paraId="2E6C9B85" w14:textId="65BCE7AF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sum(</w:t>
            </w:r>
            <w:ins w:id="9" w:author="st1" w:date="2021-05-16T15:49:00Z">
              <w:r w:rsidRPr="00DB354B">
                <w:rPr>
                  <w:rFonts w:ascii="標楷體" w:hAnsi="標楷體"/>
                </w:rPr>
                <w:t>JcicB</w:t>
              </w:r>
            </w:ins>
            <w:r>
              <w:rPr>
                <w:rFonts w:ascii="標楷體" w:hAnsi="標楷體"/>
              </w:rPr>
              <w:t>080.</w:t>
            </w:r>
            <w:r w:rsidRPr="00D7272F">
              <w:rPr>
                <w:rFonts w:ascii="標楷體" w:hAnsi="標楷體"/>
              </w:rPr>
              <w:t>DrawdownAmt</w:t>
            </w:r>
            <w:r>
              <w:rPr>
                <w:rFonts w:ascii="標楷體" w:hAnsi="標楷體"/>
              </w:rPr>
              <w:t>)</w:t>
            </w:r>
          </w:p>
        </w:tc>
      </w:tr>
      <w:tr w:rsidR="009420A4" w:rsidRPr="003B4F69" w14:paraId="508D8DC7" w14:textId="77777777" w:rsidTr="00B6428B">
        <w:tc>
          <w:tcPr>
            <w:tcW w:w="457" w:type="dxa"/>
            <w:vAlign w:val="center"/>
          </w:tcPr>
          <w:p w14:paraId="1A910902" w14:textId="78B1BB02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2431" w:type="dxa"/>
            <w:vAlign w:val="center"/>
          </w:tcPr>
          <w:p w14:paraId="49134B6C" w14:textId="687A84AF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044142D5" w14:textId="41CB255F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56AD9BA0" w14:textId="2965863B" w:rsidR="009420A4" w:rsidRPr="001E5531" w:rsidRDefault="009420A4" w:rsidP="009420A4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5D383672" w14:textId="137F102E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9420A4" w:rsidRPr="003B4F69" w14:paraId="3B118D33" w14:textId="77777777" w:rsidTr="002B737C">
        <w:tc>
          <w:tcPr>
            <w:tcW w:w="457" w:type="dxa"/>
          </w:tcPr>
          <w:p w14:paraId="6184E761" w14:textId="6A8066A3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2431" w:type="dxa"/>
          </w:tcPr>
          <w:p w14:paraId="42AD5725" w14:textId="08411DB9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0EF4F74B" w14:textId="27F15D0F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1776" w:type="dxa"/>
          </w:tcPr>
          <w:p w14:paraId="66BFAB58" w14:textId="1E3005A9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315" w:type="dxa"/>
          </w:tcPr>
          <w:p w14:paraId="18C0E4AD" w14:textId="028EB1ED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9420A4" w:rsidRPr="003B4F69" w14:paraId="511307C8" w14:textId="77777777" w:rsidTr="002B737C">
        <w:tc>
          <w:tcPr>
            <w:tcW w:w="457" w:type="dxa"/>
          </w:tcPr>
          <w:p w14:paraId="2B62BAE4" w14:textId="0B59262B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</w:p>
        </w:tc>
        <w:tc>
          <w:tcPr>
            <w:tcW w:w="2431" w:type="dxa"/>
          </w:tcPr>
          <w:p w14:paraId="05A87CBF" w14:textId="5F055B6E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2BC65C8B" w14:textId="4680FF5D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60</w:t>
            </w:r>
          </w:p>
        </w:tc>
        <w:tc>
          <w:tcPr>
            <w:tcW w:w="1776" w:type="dxa"/>
          </w:tcPr>
          <w:p w14:paraId="73D8F9F7" w14:textId="486F38F6" w:rsidR="009420A4" w:rsidRPr="001E5531" w:rsidRDefault="009420A4" w:rsidP="009420A4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65FA5EC8" w14:textId="48ADEBDD" w:rsidR="009420A4" w:rsidRPr="001E5531" w:rsidRDefault="009420A4" w:rsidP="009420A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41D3BD10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10" w:author="st1" w:date="2021-05-16T16:56:00Z">
        <w:r>
          <w:rPr>
            <w:rFonts w:ascii="標楷體" w:hAnsi="標楷體" w:hint="eastAsia"/>
          </w:rPr>
          <w:t>458</w:t>
        </w:r>
      </w:ins>
      <w:ins w:id="11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151E81">
        <w:rPr>
          <w:rFonts w:ascii="標楷體" w:hAnsi="標楷體"/>
        </w:rPr>
        <w:t>080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12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151E81">
        <w:rPr>
          <w:rFonts w:ascii="標楷體" w:hAnsi="標楷體"/>
        </w:rPr>
        <w:t>080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61111D13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689555D1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440A23B1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5408254D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M."TranCode"</w:t>
            </w:r>
          </w:p>
          <w:p w14:paraId="578BD94E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M."Filler4"</w:t>
            </w:r>
          </w:p>
          <w:p w14:paraId="2B1C797A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M."CustId"</w:t>
            </w:r>
          </w:p>
          <w:p w14:paraId="7E6D059F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M."FacmNo"</w:t>
            </w:r>
          </w:p>
          <w:p w14:paraId="377DAFD4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M."CurrencyCode"</w:t>
            </w:r>
          </w:p>
          <w:p w14:paraId="6BCF36A6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M."DrawdownAmt"</w:t>
            </w:r>
          </w:p>
          <w:p w14:paraId="077067F5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M."DrawdownAmtFx"</w:t>
            </w:r>
          </w:p>
          <w:p w14:paraId="7E50D9F9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M."DrawdownDate"</w:t>
            </w:r>
          </w:p>
          <w:p w14:paraId="7EC71998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M."MaturityDate"</w:t>
            </w:r>
          </w:p>
          <w:p w14:paraId="372DCB0A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M."RecycleCode"</w:t>
            </w:r>
          </w:p>
          <w:p w14:paraId="72D30AFB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M."IrrevocableFlag"</w:t>
            </w:r>
          </w:p>
          <w:p w14:paraId="255942E9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M."UpFacmNo"</w:t>
            </w:r>
          </w:p>
          <w:p w14:paraId="6C68A4B5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M."AcctCode"</w:t>
            </w:r>
          </w:p>
          <w:p w14:paraId="05839936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M."SubAcctCode"</w:t>
            </w:r>
          </w:p>
          <w:p w14:paraId="24995DFF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M."ClTypeCode"</w:t>
            </w:r>
          </w:p>
          <w:p w14:paraId="2AB7CE03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M."Filler18"</w:t>
            </w:r>
          </w:p>
          <w:p w14:paraId="686722C7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57AE1664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>FROM  "JcicB080" M</w:t>
            </w:r>
          </w:p>
          <w:p w14:paraId="4C9DDBF6" w14:textId="77777777" w:rsidR="0047340C" w:rsidRPr="0047340C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04FDDCF1" w14:textId="7313E643" w:rsidR="00F27CE6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47340C">
              <w:rPr>
                <w:rFonts w:ascii="細明體" w:eastAsia="細明體" w:hAnsi="細明體"/>
                <w:sz w:val="20"/>
                <w:szCs w:val="20"/>
              </w:rPr>
              <w:t>ORDER BY M."FacmNo"</w:t>
            </w:r>
          </w:p>
          <w:p w14:paraId="5D758D87" w14:textId="29744EBD" w:rsidR="0047340C" w:rsidRPr="00695175" w:rsidRDefault="0047340C" w:rsidP="0047340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szCs w:val="20"/>
              </w:rPr>
              <w:t xml:space="preserve">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16DD3108" w14:textId="303EA9F6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程式功能：維護 JcicB</w:t>
            </w:r>
            <w:r w:rsidR="00151E81">
              <w:rPr>
                <w:rFonts w:ascii="細明體" w:eastAsia="細明體" w:hAnsi="細明體" w:hint="eastAsia"/>
                <w:sz w:val="20"/>
                <w:szCs w:val="20"/>
              </w:rPr>
              <w:t>080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A53859">
              <w:rPr>
                <w:rFonts w:ascii="細明體" w:eastAsia="細明體" w:hAnsi="細明體" w:hint="eastAsia"/>
                <w:sz w:val="20"/>
                <w:szCs w:val="20"/>
              </w:rPr>
              <w:t>授信額度資料檔</w:t>
            </w:r>
          </w:p>
          <w:p w14:paraId="3EAEB1A9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執行時機：每日日終批次(換日前)</w:t>
            </w:r>
          </w:p>
          <w:p w14:paraId="4EE26B3F" w14:textId="2002CB93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</w:t>
            </w:r>
            <w:r w:rsidR="00151E81">
              <w:rPr>
                <w:rFonts w:ascii="細明體" w:eastAsia="細明體" w:hAnsi="細明體" w:hint="eastAsia"/>
                <w:sz w:val="20"/>
                <w:szCs w:val="20"/>
              </w:rPr>
              <w:t>080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_Upd"(2020</w:t>
            </w:r>
            <w:r w:rsidR="00DC186A">
              <w:rPr>
                <w:rFonts w:ascii="細明體" w:eastAsia="細明體" w:hAnsi="細明體"/>
                <w:sz w:val="20"/>
                <w:szCs w:val="20"/>
              </w:rPr>
              <w:t>0430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,'System');</w:t>
            </w:r>
          </w:p>
          <w:p w14:paraId="5F393B55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31A617DA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AC3BFA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DROP TABLE "Work_B080" purge;</w:t>
            </w:r>
          </w:p>
          <w:p w14:paraId="329BB90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CREATE GLOBAL TEMPORARY TABLE "Work_B080"</w:t>
            </w:r>
          </w:p>
          <w:p w14:paraId="1B1692E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(  "DataYM"      decimal(6, 0)   default 0 not null</w:t>
            </w:r>
          </w:p>
          <w:p w14:paraId="4C0E220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, "CustNo"      decimal(7, 0)   default 0 not null</w:t>
            </w:r>
          </w:p>
          <w:p w14:paraId="553B266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, "FacmNo"      decimal(3, 0)   default 0 not null</w:t>
            </w:r>
          </w:p>
          <w:p w14:paraId="593E07E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, "B201FacmNo"  varchar2(50)</w:t>
            </w:r>
          </w:p>
          <w:p w14:paraId="3BC2F14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40AE228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736E8B2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2DE0ECB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BEA6CAB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CREATE OR REPLACE PROCEDURE "Usp_L8_JcicB080_Upd"</w:t>
            </w:r>
          </w:p>
          <w:p w14:paraId="7B57BDC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7017629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-- 參數</w:t>
            </w:r>
          </w:p>
          <w:p w14:paraId="4C2E0DC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1DD44E5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74CD088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78CE4A4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1D05BC5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001781B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20D82C1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2020235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0BF8451B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4E7FCC6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17D0D8EB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421E78E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26100A7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506EFA1B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4C7DCD7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113FA75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5203AA6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71ACACD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86FD79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45AEEF9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632B042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44ADC6E" w14:textId="4CD53328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46F72B6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1348ADD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6640E28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623EFFF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25EEF6B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5B7C46C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49B3971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09B7DE3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6DD4B8C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14C25BA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F41EA2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EC0E2F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Work_B080    -- 撈應申報之額度（B201 有上階共用額度）</w:t>
            </w:r>
          </w:p>
          <w:p w14:paraId="68D0D17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INSERT INTO "Work_B080"</w:t>
            </w:r>
          </w:p>
          <w:p w14:paraId="2E0075A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SELECT YYYYMM                                AS "DataYM"</w:t>
            </w:r>
          </w:p>
          <w:p w14:paraId="62AD928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SUBSTR(M."FacmNo", 1, 7)              AS "CustNo"            -- 戶號</w:t>
            </w:r>
          </w:p>
          <w:p w14:paraId="37DC2F1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SUBSTR(M."FacmNo", 8, 3)              AS "FacmNo"            -- 額度編號</w:t>
            </w:r>
          </w:p>
          <w:p w14:paraId="15079FE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M."FacmNo"                            AS "B201FacmNo"        -- B201 上階額度</w:t>
            </w:r>
          </w:p>
          <w:p w14:paraId="608F631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FROM   "JcicB201" M</w:t>
            </w:r>
          </w:p>
          <w:p w14:paraId="77D996A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WHERE  M."DataYM" =  YYYYMM</w:t>
            </w:r>
          </w:p>
          <w:p w14:paraId="7175D6C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AND  M."FacmNo" &lt;&gt; LPAD('9', 50, '9')</w:t>
            </w:r>
          </w:p>
          <w:p w14:paraId="50BD035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GROUP BY M."FacmNo"</w:t>
            </w:r>
          </w:p>
          <w:p w14:paraId="7E359D8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69E9597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819721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33B742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-- 寫入資料 Work_B080    -- 撈預約（未申報 B201 ）</w:t>
            </w:r>
          </w:p>
          <w:p w14:paraId="5AE345F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INSERT INTO "Work_B080"</w:t>
            </w:r>
          </w:p>
          <w:p w14:paraId="5C0114F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SELECT YYYYMM                                AS "DataYM"</w:t>
            </w:r>
          </w:p>
          <w:p w14:paraId="308E0C9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M."CustNo"                            AS "CustNo"            -- 戶號</w:t>
            </w:r>
          </w:p>
          <w:p w14:paraId="5485D3E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M."FacmNo"                            AS "FacmNo"            -- 額度編號</w:t>
            </w:r>
          </w:p>
          <w:p w14:paraId="2D1FE11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, LPAD(M."CustNo", 7, '0') || LPAD(M."FacmNo", 3, '0')</w:t>
            </w:r>
          </w:p>
          <w:p w14:paraId="3B0C3AA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"B201FacmNo"        -- B201 上階額度</w:t>
            </w:r>
          </w:p>
          <w:p w14:paraId="5F33E59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FROM   "LoanBorMain" M</w:t>
            </w:r>
          </w:p>
          <w:p w14:paraId="64FB135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"Work_B080" WK ON WK."DataYM" =  YYYYMM</w:t>
            </w:r>
          </w:p>
          <w:p w14:paraId="0F22C44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M."CustNo"  =  WK."CustNo"</w:t>
            </w:r>
          </w:p>
          <w:p w14:paraId="43CFD9E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M."FacmNo"  =  WK."FacmNo"</w:t>
            </w:r>
          </w:p>
          <w:p w14:paraId="17E7B9DB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WHERE  M."Status" IN (99)</w:t>
            </w:r>
          </w:p>
          <w:p w14:paraId="2FD1C3D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AND  WK."CustNo" IS NULL</w:t>
            </w:r>
          </w:p>
          <w:p w14:paraId="1D534C0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GROUP BY M."CustNo", M."FacmNo"</w:t>
            </w:r>
          </w:p>
          <w:p w14:paraId="1F97729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1014F05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E55046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E96081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0CC0D75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JcicB080');</w:t>
            </w:r>
          </w:p>
          <w:p w14:paraId="5D12B41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192F39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DELETE FROM "JcicB080"</w:t>
            </w:r>
          </w:p>
          <w:p w14:paraId="6D98255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00DDAF5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539C2E3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9A5C1C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707033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4314649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JcicB080');</w:t>
            </w:r>
          </w:p>
          <w:p w14:paraId="0063295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73551C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INSERT INTO "JcicB080"</w:t>
            </w:r>
          </w:p>
          <w:p w14:paraId="538E5BF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1769F3F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56C0DBD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'80'                                  AS "DataType"          -- 資料別</w:t>
            </w:r>
          </w:p>
          <w:p w14:paraId="3FBDA44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695469A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6666CD9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'A'                                   AS "TranCode"          -- 交易代碼 A:新增 C:異動 D:刪除</w:t>
            </w:r>
          </w:p>
          <w:p w14:paraId="10E9049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"Filler4"           -- 空白</w:t>
            </w:r>
          </w:p>
          <w:p w14:paraId="5662420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CASE WHEN NVL(WK."CustNo",0) = 398695 THEN 'E100696154'  -- 特例報送 -- (ref:LN15E1 (#M3601 15 10))</w:t>
            </w:r>
          </w:p>
          <w:p w14:paraId="128B648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ELSE NVL(C."CustId", ' ')</w:t>
            </w:r>
          </w:p>
          <w:p w14:paraId="089C570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"CustId"            -- 授信戶IDN/BAN</w:t>
            </w:r>
          </w:p>
          <w:p w14:paraId="70C4568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WK."B201FacmNo"                       AS "FacmNo"            -- 本階共用額度控制編碼</w:t>
            </w:r>
          </w:p>
          <w:p w14:paraId="37394E5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F."CurrencyCode"                      AS "CurrencyCode"      -- 授信幣別</w:t>
            </w:r>
          </w:p>
          <w:p w14:paraId="2C7F47D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, CASE WHEN NVL( F."LineAmt",0) &lt;= 1000 THEN 1</w:t>
            </w:r>
          </w:p>
          <w:p w14:paraId="29F3834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ELSE TRUNC( NVL( F."LineAmt",0) / 1000, 0)</w:t>
            </w:r>
          </w:p>
          <w:p w14:paraId="7DFF3C6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"DrawdownAmt"       -- 本階訂約金額(台幣)  -- (ref:LN15E1 (#M3601 80 8))</w:t>
            </w:r>
          </w:p>
          <w:p w14:paraId="43BC91C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0                                     AS "DrawdownAmtFx"     -- 本階訂約金額(外幣)</w:t>
            </w:r>
          </w:p>
          <w:p w14:paraId="3430999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, CASE</w:t>
            </w:r>
          </w:p>
          <w:p w14:paraId="4782099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WHEN NVL(F."GuaranteeDate",0) = 0 THEN</w:t>
            </w:r>
          </w:p>
          <w:p w14:paraId="62B6620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CASE WHEN NVL("FacCaseAppl"."ApproveDate",0) = 0 THEN 0</w:t>
            </w:r>
          </w:p>
          <w:p w14:paraId="09DBC2F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ELSE TRUNC("FacCaseAppl"."ApproveDate" / 100) - 191100</w:t>
            </w:r>
          </w:p>
          <w:p w14:paraId="4ED46E4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END</w:t>
            </w:r>
          </w:p>
          <w:p w14:paraId="46986C9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ELSE TRUNC(F."GuaranteeDate" / 100) - 191100</w:t>
            </w:r>
          </w:p>
          <w:p w14:paraId="608BD1C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"DrawdownDate"      -- 本階額度開始年月</w:t>
            </w:r>
          </w:p>
          <w:p w14:paraId="6EFB73B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F941F8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WHEN NVL(F."MaturityDate",0) = 0 THEN 0</w:t>
            </w:r>
          </w:p>
          <w:p w14:paraId="308B7B3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ELSE TRUNC(F."MaturityDate" / 100) - 191100</w:t>
            </w:r>
          </w:p>
          <w:p w14:paraId="720253F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"MaturityDate"      -- 本階額度約定截止年月</w:t>
            </w:r>
          </w:p>
          <w:p w14:paraId="5E5B9E3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, CASE WHEN NVL(F."RecycleCode",'0') IN ('0') THEN 'N'</w:t>
            </w:r>
          </w:p>
          <w:p w14:paraId="7BD1977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WHEN F."RecycleCode" IN ('1')          THEN 'Y'</w:t>
            </w:r>
          </w:p>
          <w:p w14:paraId="32ABC6B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ELSE ' '</w:t>
            </w:r>
          </w:p>
          <w:p w14:paraId="02F3D75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"RecycleCode"       -- 循環信用註記 'Y':是，'N':否</w:t>
            </w:r>
          </w:p>
          <w:p w14:paraId="5F99E60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, CASE WHEN NVL(F."IrrevocableFlag",'0') IN ('0') THEN 'Y'</w:t>
            </w:r>
          </w:p>
          <w:p w14:paraId="2E1B3D5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WHEN F."IrrevocableFlag" IN ('1')          THEN 'N'</w:t>
            </w:r>
          </w:p>
          <w:p w14:paraId="660D216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ELSE ' '</w:t>
            </w:r>
          </w:p>
          <w:p w14:paraId="20C81EE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"IrrevocableFlag"   -- 額度可否撤銷 'Y':可撤銷 'N':不可撤銷</w:t>
            </w:r>
          </w:p>
          <w:p w14:paraId="38554DC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LPAD('9', 50, '9')                    AS "UpFacmNo"          -- 上階共用額度控制編碼</w:t>
            </w:r>
          </w:p>
          <w:p w14:paraId="3B95429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828E51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--  WHEN MF."Status"      IN (2, 7)         THEN 'A' -- 催收款項   -- (ref:LN15E1 (#M3601 160 2))</w:t>
            </w:r>
          </w:p>
          <w:p w14:paraId="03E9605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--  WHEN MF."Status"      IN (6)            THEN 'B' -- 呆帳</w:t>
            </w:r>
          </w:p>
          <w:p w14:paraId="2B220AA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MF."FacAcctCode" IN ('310')        THEN 'E' -- 其他短期放款</w:t>
            </w:r>
          </w:p>
          <w:p w14:paraId="53FE833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MF."FacAcctCode" IN ('320')        THEN 'H' -- 中期放款</w:t>
            </w:r>
          </w:p>
          <w:p w14:paraId="65FD1F8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MF."FacAcctCode" IN ('330', '340') THEN 'I' -- 長期放款</w:t>
            </w:r>
          </w:p>
          <w:p w14:paraId="3AAEBD7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ELSE  'I'                                        -- 長期放款</w:t>
            </w:r>
          </w:p>
          <w:p w14:paraId="5CA6F55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"AcctCode"          -- 科目別</w:t>
            </w:r>
          </w:p>
          <w:p w14:paraId="0C1DE6A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'S'                                   AS "SubAcctCode"       -- 科目別註記 S:有十足擔保 X:無前述情形者</w:t>
            </w:r>
          </w:p>
          <w:p w14:paraId="7226D11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                          -- 一律為S (ref:LN15E1 (#M3601 160 2))</w:t>
            </w:r>
          </w:p>
          <w:p w14:paraId="563118B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NVL("CdCl"."ClTypeJCIC", ' ')         AS "ClTypeJCIC"        -- 擔保品類別(JCIC)</w:t>
            </w:r>
          </w:p>
          <w:p w14:paraId="348DA33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, CASE WHEN "ClMain"."ClCode1" IS NULL THEN '  '</w:t>
            </w:r>
          </w:p>
          <w:p w14:paraId="38BAFEB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WHEN "ClMain"."ClCode1" = '1' THEN '25'</w:t>
            </w:r>
          </w:p>
          <w:p w14:paraId="78CACA3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WHEN "ClMain"."ClCode1" = '2' THEN '20'</w:t>
            </w:r>
          </w:p>
          <w:p w14:paraId="16BC4CA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WHEN "ClMain"."ClCode1" = '3' THEN '14'</w:t>
            </w:r>
          </w:p>
          <w:p w14:paraId="50D4ECF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WHEN "ClMain"."ClCode1" = '4' THEN '11'</w:t>
            </w:r>
          </w:p>
          <w:p w14:paraId="1392D0B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WHEN "ClMain"."ClCode1" = '5' THEN '02'</w:t>
            </w:r>
          </w:p>
          <w:p w14:paraId="025CC27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WHEN "ClMain"."ClCode1" = '9' AND  NVL("ClMain"."ClCode2",'0') = '1' THEN '31'</w:t>
            </w:r>
          </w:p>
          <w:p w14:paraId="3B9BF5A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WHEN "ClMain"."ClCode1" = '9' THEN '30'</w:t>
            </w:r>
          </w:p>
          <w:p w14:paraId="692B5BD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--        ELSE '  '</w:t>
            </w:r>
          </w:p>
          <w:p w14:paraId="3F6F079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--   END                                   AS "ClTypeCode"        -- 擔保品類別(JCIC) (ref: LNSP15A LN15E1)</w:t>
            </w:r>
          </w:p>
          <w:p w14:paraId="2184214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"Filler18"          -- 空白</w:t>
            </w:r>
          </w:p>
          <w:p w14:paraId="64FE45D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09CA0BC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, JOB_START_TIME                        AS "CreateDate"        -- 建檔日期時間</w:t>
            </w:r>
          </w:p>
          <w:p w14:paraId="2733378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72E6D6A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1CC62BA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79863F5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FROM   "Work_B080" WK</w:t>
            </w:r>
          </w:p>
          <w:p w14:paraId="2E3824D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"CustMain" C      ON C."CustNo"    = WK."CustNo"</w:t>
            </w:r>
          </w:p>
          <w:p w14:paraId="3AE98C3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"FacMain"  F      ON F."CustNo"    = WK."CustNo"</w:t>
            </w:r>
          </w:p>
          <w:p w14:paraId="2CB40FF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AND F."FacmNo"    = WK."FacmNo"</w:t>
            </w:r>
          </w:p>
          <w:p w14:paraId="12D53A3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"FacCaseAppl" ON "FacCaseAppl"."ApplNo"   =  F."ApplNo"</w:t>
            </w:r>
          </w:p>
          <w:p w14:paraId="1928294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"ClFac" Cl    ON Cl."CustNo"       = F."CustNo"</w:t>
            </w:r>
          </w:p>
          <w:p w14:paraId="34C3561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Cl."FacmNo"       = F."FacmNo"</w:t>
            </w:r>
          </w:p>
          <w:p w14:paraId="44CA820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Cl."ApproveNo"    = F."ApplNo"</w:t>
            </w:r>
          </w:p>
          <w:p w14:paraId="27EB1FE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AND Cl."MainFlag"     = 'Y'  -- 主要擔保品"</w:t>
            </w:r>
          </w:p>
          <w:p w14:paraId="0234E20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"ClMain"      ON "ClMain"."ClCode1"  = Cl."ClCode1"</w:t>
            </w:r>
          </w:p>
          <w:p w14:paraId="41D0D87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"ClMain"."ClCode2"  = Cl."ClCode2"</w:t>
            </w:r>
          </w:p>
          <w:p w14:paraId="040D8C4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"ClMain"."ClNo"     = Cl."ClNo"</w:t>
            </w:r>
          </w:p>
          <w:p w14:paraId="16CC377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"CdCl"        ON "CdCl"."ClCode1"    = Cl."ClCode1"</w:t>
            </w:r>
          </w:p>
          <w:p w14:paraId="3379CE9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"CdCl"."ClCode2"    = Cl."ClCode2"</w:t>
            </w:r>
          </w:p>
          <w:p w14:paraId="62F74D52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LEFT JOIN "MonthlyFacBal"  MF    ON MF."YearMonth" = WK."DataYM"</w:t>
            </w:r>
          </w:p>
          <w:p w14:paraId="445E342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AND MF."CustNo"    = WK."CustNo"</w:t>
            </w:r>
          </w:p>
          <w:p w14:paraId="6D03B58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AND MF."FacmNo"    = WK."FacmNo"</w:t>
            </w:r>
          </w:p>
          <w:p w14:paraId="4258C5F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62AEF27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C997ED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57A52C9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JcicB080 END: INS_CNT=' || INS_CNT);</w:t>
            </w:r>
          </w:p>
          <w:p w14:paraId="76ABA4B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1DC06B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0FA26F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>-- 更新 MaturityDate 本階額度約定截止年月</w:t>
            </w:r>
          </w:p>
          <w:p w14:paraId="77B6C4E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9AD8C1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MaturityDate ');</w:t>
            </w:r>
          </w:p>
          <w:p w14:paraId="51E4400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3C78EEB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66A8F5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MERGE INTO "JcicB080" M</w:t>
            </w:r>
          </w:p>
          <w:p w14:paraId="410AB50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USING ( SELECT F."CustNo"  AS "CustNo"</w:t>
            </w:r>
          </w:p>
          <w:p w14:paraId="52D0C4D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, F."FacmNo"  AS "FacmNo"</w:t>
            </w:r>
          </w:p>
          <w:p w14:paraId="2E1CFF8B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, L."BormNo"  AS "BormNo"</w:t>
            </w:r>
          </w:p>
          <w:p w14:paraId="2984463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, NVL(L."MaturityDate",0)  AS "MaturityDate"</w:t>
            </w:r>
          </w:p>
          <w:p w14:paraId="5287B50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FROM "JcicB080" M</w:t>
            </w:r>
          </w:p>
          <w:p w14:paraId="3B39AF9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LEFT JOIN "FacMain" F       ON SUBSTR(M."FacmNo",1,7) = F."CustNo"</w:t>
            </w:r>
          </w:p>
          <w:p w14:paraId="2F11A446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AND SUBSTR(M."FacmNo",8,3) = F."FacmNo"</w:t>
            </w:r>
          </w:p>
          <w:p w14:paraId="52D7CD4C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LEFT JOIN "LoanBorMain" L   ON L."CustNo"  = F."CustNo"</w:t>
            </w:r>
          </w:p>
          <w:p w14:paraId="3BEBBB7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AND L."FacmNo"  = F."FacmNo"</w:t>
            </w:r>
          </w:p>
          <w:p w14:paraId="5D83C2C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AND L."BormNo"  = F."LastBormNo"</w:t>
            </w:r>
          </w:p>
          <w:p w14:paraId="22D46AD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WHERE M."DataYM"       = YYYYMM</w:t>
            </w:r>
          </w:p>
          <w:p w14:paraId="4A13A16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AND M."MaturityDate" = 0</w:t>
            </w:r>
          </w:p>
          <w:p w14:paraId="6E24E54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) L</w:t>
            </w:r>
          </w:p>
          <w:p w14:paraId="187DD434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ON (     M."DataYM"   =   YYYYMM</w:t>
            </w:r>
          </w:p>
          <w:p w14:paraId="2E4293E7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AND SUBSTR(M."FacmNo",1,7) = L."CustNo"</w:t>
            </w:r>
          </w:p>
          <w:p w14:paraId="4B30C38F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AND SUBSTR(M."FacmNo",8,3) = L."FacmNo"</w:t>
            </w:r>
          </w:p>
          <w:p w14:paraId="28CB191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)</w:t>
            </w:r>
          </w:p>
          <w:p w14:paraId="128E86E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WHEN MATCHED THEN UPDATE</w:t>
            </w:r>
          </w:p>
          <w:p w14:paraId="00D96BC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SET M."MaturityDate" = CASE WHEN L."MaturityDate" = 0 THEN 0</w:t>
            </w:r>
          </w:p>
          <w:p w14:paraId="3008D623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ELSE FLOOR( L."MaturityDate" / 100 ) - 191100</w:t>
            </w:r>
          </w:p>
          <w:p w14:paraId="5E0BC79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END</w:t>
            </w:r>
          </w:p>
          <w:p w14:paraId="04F3FCA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;</w:t>
            </w:r>
          </w:p>
          <w:p w14:paraId="1F2F5A5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6A9C21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69883B01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MaturityDate END');</w:t>
            </w:r>
          </w:p>
          <w:p w14:paraId="2A4C945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6E4AF6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E2A6A79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5C436C3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219A4B2D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3742B9B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5DC70F0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44E56288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2F01CFDA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38FACD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69E7B635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9460F4E" w14:textId="77777777" w:rsidR="00AB5C35" w:rsidRPr="00AB5C3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0FC60D70" w:rsidR="00F85FEB" w:rsidRPr="00695175" w:rsidRDefault="00AB5C35" w:rsidP="00AB5C3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AB5C35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EEA0" w14:textId="77777777" w:rsidR="00A77782" w:rsidRDefault="00A77782" w:rsidP="009A7407">
      <w:r>
        <w:separator/>
      </w:r>
    </w:p>
  </w:endnote>
  <w:endnote w:type="continuationSeparator" w:id="0">
    <w:p w14:paraId="248827C9" w14:textId="77777777" w:rsidR="00A77782" w:rsidRDefault="00A77782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5787A3BC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BA5B6A" w:rsidRPr="00BA5B6A">
            <w:rPr>
              <w:rFonts w:ascii="標楷體" w:hAnsi="標楷體" w:hint="eastAsia"/>
            </w:rPr>
            <w:t>L8402-B080-授信額度資料檔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D65D" w14:textId="77777777" w:rsidR="00A77782" w:rsidRDefault="00A77782" w:rsidP="009A7407">
      <w:r>
        <w:separator/>
      </w:r>
    </w:p>
  </w:footnote>
  <w:footnote w:type="continuationSeparator" w:id="0">
    <w:p w14:paraId="645A7763" w14:textId="77777777" w:rsidR="00A77782" w:rsidRDefault="00A77782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470A"/>
    <w:rsid w:val="00014710"/>
    <w:rsid w:val="00023889"/>
    <w:rsid w:val="000265CC"/>
    <w:rsid w:val="00026FE0"/>
    <w:rsid w:val="00027D83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529F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3D78"/>
    <w:rsid w:val="00106555"/>
    <w:rsid w:val="001101FB"/>
    <w:rsid w:val="00113F5A"/>
    <w:rsid w:val="001144A0"/>
    <w:rsid w:val="00114CC8"/>
    <w:rsid w:val="0012261D"/>
    <w:rsid w:val="001236F9"/>
    <w:rsid w:val="001240C0"/>
    <w:rsid w:val="0012489B"/>
    <w:rsid w:val="00127EE5"/>
    <w:rsid w:val="00131EF4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AFA"/>
    <w:rsid w:val="00160E05"/>
    <w:rsid w:val="00166FE6"/>
    <w:rsid w:val="00167883"/>
    <w:rsid w:val="00174AE2"/>
    <w:rsid w:val="00177FF2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5E92"/>
    <w:rsid w:val="001C6F8A"/>
    <w:rsid w:val="001D467C"/>
    <w:rsid w:val="001D4E25"/>
    <w:rsid w:val="001D5F15"/>
    <w:rsid w:val="001D7336"/>
    <w:rsid w:val="001E12C3"/>
    <w:rsid w:val="001E18D8"/>
    <w:rsid w:val="001E3987"/>
    <w:rsid w:val="001E5FC6"/>
    <w:rsid w:val="001E698A"/>
    <w:rsid w:val="001E723D"/>
    <w:rsid w:val="001E7714"/>
    <w:rsid w:val="001E7DE7"/>
    <w:rsid w:val="001F136C"/>
    <w:rsid w:val="001F5B56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38B"/>
    <w:rsid w:val="00240558"/>
    <w:rsid w:val="00244424"/>
    <w:rsid w:val="002473D9"/>
    <w:rsid w:val="00247CE7"/>
    <w:rsid w:val="00250E88"/>
    <w:rsid w:val="0025134B"/>
    <w:rsid w:val="00251705"/>
    <w:rsid w:val="002548E7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234F"/>
    <w:rsid w:val="002E3DE3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6462"/>
    <w:rsid w:val="00366F3E"/>
    <w:rsid w:val="00372503"/>
    <w:rsid w:val="00373BFA"/>
    <w:rsid w:val="003753E4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71C2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3D7E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25A4"/>
    <w:rsid w:val="00512AE4"/>
    <w:rsid w:val="00513900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970A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3B81"/>
    <w:rsid w:val="00714B2D"/>
    <w:rsid w:val="00721E08"/>
    <w:rsid w:val="007264A0"/>
    <w:rsid w:val="00730292"/>
    <w:rsid w:val="007336F9"/>
    <w:rsid w:val="007341B7"/>
    <w:rsid w:val="00735372"/>
    <w:rsid w:val="00737383"/>
    <w:rsid w:val="00744392"/>
    <w:rsid w:val="0074496E"/>
    <w:rsid w:val="00747EB0"/>
    <w:rsid w:val="00750BE8"/>
    <w:rsid w:val="0075539A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62A8"/>
    <w:rsid w:val="008E52FA"/>
    <w:rsid w:val="008F064E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5379"/>
    <w:rsid w:val="009A7407"/>
    <w:rsid w:val="009B0149"/>
    <w:rsid w:val="009B2E91"/>
    <w:rsid w:val="009B474A"/>
    <w:rsid w:val="009B5700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53859"/>
    <w:rsid w:val="00A5701A"/>
    <w:rsid w:val="00A570BB"/>
    <w:rsid w:val="00A62159"/>
    <w:rsid w:val="00A6618B"/>
    <w:rsid w:val="00A72CBB"/>
    <w:rsid w:val="00A75073"/>
    <w:rsid w:val="00A77782"/>
    <w:rsid w:val="00A80538"/>
    <w:rsid w:val="00A82813"/>
    <w:rsid w:val="00A82E69"/>
    <w:rsid w:val="00A83EBA"/>
    <w:rsid w:val="00A90685"/>
    <w:rsid w:val="00A92558"/>
    <w:rsid w:val="00A9395C"/>
    <w:rsid w:val="00AA1778"/>
    <w:rsid w:val="00AA3D4B"/>
    <w:rsid w:val="00AA5A9C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B96"/>
    <w:rsid w:val="00B00C30"/>
    <w:rsid w:val="00B031CC"/>
    <w:rsid w:val="00B036F6"/>
    <w:rsid w:val="00B03CCA"/>
    <w:rsid w:val="00B078FA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57EE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5B6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2B83"/>
    <w:rsid w:val="00C84076"/>
    <w:rsid w:val="00C87228"/>
    <w:rsid w:val="00C94019"/>
    <w:rsid w:val="00C94FB0"/>
    <w:rsid w:val="00C95190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E0DD0"/>
    <w:rsid w:val="00CE1B06"/>
    <w:rsid w:val="00CE23E6"/>
    <w:rsid w:val="00CE26F5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08BE"/>
    <w:rsid w:val="00E913DC"/>
    <w:rsid w:val="00E91663"/>
    <w:rsid w:val="00E926B4"/>
    <w:rsid w:val="00E934E9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11341</TotalTime>
  <Pages>9</Pages>
  <Words>1913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494</cp:revision>
  <dcterms:created xsi:type="dcterms:W3CDTF">2015-11-06T01:06:00Z</dcterms:created>
  <dcterms:modified xsi:type="dcterms:W3CDTF">2021-07-01T15:51:00Z</dcterms:modified>
</cp:coreProperties>
</file>