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C7AFF12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60499B">
              <w:rPr>
                <w:rFonts w:ascii="標楷體" w:hAnsi="標楷體" w:hint="eastAsia"/>
              </w:rPr>
              <w:t>093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918B147" w:rsidR="00062AC5" w:rsidRPr="00D56B13" w:rsidRDefault="0060499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動產及貴重物品擔保品明細檔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54C7DE9D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60499B">
              <w:rPr>
                <w:rFonts w:ascii="標楷體" w:hAnsi="標楷體" w:hint="eastAsia"/>
              </w:rPr>
              <w:t>093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60499B">
              <w:rPr>
                <w:rFonts w:ascii="標楷體" w:hAnsi="標楷體" w:hint="eastAsia"/>
              </w:rPr>
              <w:t>093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20B4C2D3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60499B">
              <w:rPr>
                <w:rFonts w:ascii="標楷體" w:hAnsi="標楷體"/>
              </w:rPr>
              <w:t>093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6083A7AA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60499B">
              <w:rPr>
                <w:rFonts w:ascii="標楷體" w:hAnsi="標楷體" w:hint="eastAsia"/>
              </w:rPr>
              <w:t>093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60499B">
              <w:rPr>
                <w:rFonts w:ascii="標楷體" w:hAnsi="標楷體" w:hint="eastAsia"/>
              </w:rPr>
              <w:t>動產及貴重物品擔保品明細檔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60499B">
              <w:rPr>
                <w:rFonts w:ascii="標楷體" w:hAnsi="標楷體"/>
              </w:rPr>
              <w:t>093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10D2ABB0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60499B">
              <w:rPr>
                <w:rFonts w:ascii="標楷體" w:hAnsi="標楷體" w:hint="eastAsia"/>
              </w:rPr>
              <w:t>093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60499B">
              <w:rPr>
                <w:rFonts w:ascii="標楷體" w:hAnsi="標楷體" w:hint="eastAsia"/>
              </w:rPr>
              <w:t>動產及貴重物品擔保品明細檔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41DDFC3D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60499B">
              <w:rPr>
                <w:rFonts w:ascii="標楷體" w:hAnsi="標楷體" w:hint="eastAsia"/>
              </w:rPr>
              <w:t>093動產及貴重物品擔保品明細檔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4F0F5B0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</w:t>
      </w:r>
      <w:r w:rsidR="00023C8B" w:rsidRPr="00023C8B">
        <w:rPr>
          <w:rFonts w:ascii="標楷體" w:hAnsi="標楷體" w:hint="eastAsia"/>
          <w:sz w:val="24"/>
        </w:rPr>
        <w:t>擔保品關聯檔資料檔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JcicB090</w:t>
      </w:r>
      <w:r>
        <w:rPr>
          <w:rFonts w:ascii="標楷體" w:hAnsi="標楷體" w:hint="eastAsia"/>
          <w:sz w:val="24"/>
        </w:rPr>
        <w:t>)]</w:t>
      </w:r>
    </w:p>
    <w:p w14:paraId="461E5922" w14:textId="4A9ABB26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023C8B" w:rsidRPr="00023C8B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023C8B" w:rsidRPr="00023C8B">
        <w:rPr>
          <w:rFonts w:ascii="標楷體" w:hAnsi="標楷體" w:hint="eastAsia"/>
          <w:sz w:val="24"/>
        </w:rPr>
        <w:t>額度主檔</w:t>
      </w:r>
      <w:r w:rsidR="00023C8B"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FacMain</w:t>
      </w:r>
      <w:r w:rsidR="00023C8B">
        <w:rPr>
          <w:rFonts w:ascii="標楷體" w:hAnsi="標楷體" w:hint="eastAsia"/>
          <w:sz w:val="24"/>
        </w:rPr>
        <w:t>)]、</w:t>
      </w:r>
    </w:p>
    <w:p w14:paraId="6BB2721B" w14:textId="522884DE" w:rsidR="004271C2" w:rsidRDefault="004271C2" w:rsidP="005C3F1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D37131" w:rsidRPr="00D37131">
        <w:rPr>
          <w:rFonts w:ascii="標楷體" w:hAnsi="標楷體" w:hint="eastAsia"/>
          <w:sz w:val="24"/>
        </w:rPr>
        <w:t>擔保品動產檔</w:t>
      </w:r>
      <w:r>
        <w:rPr>
          <w:rFonts w:ascii="標楷體" w:hAnsi="標楷體" w:hint="eastAsia"/>
          <w:sz w:val="24"/>
        </w:rPr>
        <w:t>(</w:t>
      </w:r>
      <w:r w:rsidR="00D37131" w:rsidRPr="00D37131">
        <w:rPr>
          <w:rFonts w:ascii="標楷體" w:hAnsi="標楷體"/>
          <w:sz w:val="24"/>
        </w:rPr>
        <w:t>ClMovables</w:t>
      </w:r>
      <w:r>
        <w:rPr>
          <w:rFonts w:ascii="標楷體" w:hAnsi="標楷體" w:hint="eastAsia"/>
          <w:sz w:val="24"/>
        </w:rPr>
        <w:t>)]、</w:t>
      </w:r>
    </w:p>
    <w:p w14:paraId="464BA6F3" w14:textId="0775021A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擔保品不動產檔</w:t>
      </w:r>
      <w:r>
        <w:rPr>
          <w:rFonts w:ascii="標楷體" w:hAnsi="標楷體" w:hint="eastAsia"/>
          <w:sz w:val="24"/>
        </w:rPr>
        <w:t>(</w:t>
      </w:r>
      <w:r w:rsidR="00D37131" w:rsidRPr="00D37131">
        <w:rPr>
          <w:rFonts w:ascii="標楷體" w:hAnsi="標楷體"/>
          <w:sz w:val="24"/>
        </w:rPr>
        <w:t>InsuOrignal</w:t>
      </w:r>
      <w:r>
        <w:rPr>
          <w:rFonts w:ascii="標楷體" w:hAnsi="標楷體" w:hint="eastAsia"/>
          <w:sz w:val="24"/>
        </w:rPr>
        <w:t>)]、[</w:t>
      </w:r>
      <w:r w:rsidRPr="00023C8B">
        <w:rPr>
          <w:rFonts w:ascii="標楷體" w:hAnsi="標楷體" w:hint="eastAsia"/>
          <w:sz w:val="24"/>
        </w:rPr>
        <w:t>擔保品不動產建物檔</w:t>
      </w:r>
      <w:r>
        <w:rPr>
          <w:rFonts w:ascii="標楷體" w:hAnsi="標楷體" w:hint="eastAsia"/>
          <w:sz w:val="24"/>
        </w:rPr>
        <w:t>(</w:t>
      </w:r>
      <w:r w:rsidR="00D37131" w:rsidRPr="00D37131">
        <w:rPr>
          <w:rFonts w:ascii="標楷體" w:hAnsi="標楷體"/>
          <w:sz w:val="24"/>
        </w:rPr>
        <w:t>InsuRenew</w:t>
      </w:r>
      <w:r>
        <w:rPr>
          <w:rFonts w:ascii="標楷體" w:hAnsi="標楷體" w:hint="eastAsia"/>
          <w:sz w:val="24"/>
        </w:rPr>
        <w:t>)]</w:t>
      </w:r>
    </w:p>
    <w:p w14:paraId="7D84869A" w14:textId="51ED0C80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427C7" w:rsidRPr="002427C7">
        <w:rPr>
          <w:rFonts w:ascii="標楷體" w:hAnsi="標楷體" w:hint="eastAsia"/>
          <w:sz w:val="24"/>
        </w:rPr>
        <w:t>聯徵</w:t>
      </w:r>
      <w:r w:rsidR="0060499B">
        <w:rPr>
          <w:rFonts w:ascii="標楷體" w:hAnsi="標楷體" w:hint="eastAsia"/>
          <w:sz w:val="24"/>
        </w:rPr>
        <w:t>動產及貴重物品擔保品明細檔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60499B">
        <w:rPr>
          <w:rFonts w:ascii="標楷體" w:hAnsi="標楷體"/>
          <w:sz w:val="24"/>
        </w:rPr>
        <w:t>093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lastRenderedPageBreak/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0373866A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60499B">
        <w:rPr>
          <w:rFonts w:ascii="標楷體" w:hAnsi="標楷體" w:hint="eastAsia"/>
        </w:rPr>
        <w:t>動產及貴重物品擔保品明細檔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60499B">
        <w:rPr>
          <w:rFonts w:ascii="標楷體" w:hAnsi="標楷體"/>
        </w:rPr>
        <w:t>093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C942960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60499B">
        <w:rPr>
          <w:rFonts w:ascii="標楷體" w:hAnsi="標楷體" w:hint="eastAsia"/>
        </w:rPr>
        <w:t>動產及貴重物品擔保品明細檔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60499B">
        <w:rPr>
          <w:rFonts w:ascii="標楷體" w:hAnsi="標楷體"/>
        </w:rPr>
        <w:t>093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3" w:name="_MON_1686572786"/>
    <w:bookmarkEnd w:id="3"/>
    <w:p w14:paraId="3F85DED9" w14:textId="5C3BBB59" w:rsidR="007A3BBC" w:rsidRDefault="005B4A5C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177A0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766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494D1E58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4" w:author="st1" w:date="2021-05-16T16:56:00Z">
        <w:r w:rsidR="00B71E7E">
          <w:rPr>
            <w:rFonts w:ascii="標楷體" w:hAnsi="標楷體" w:hint="eastAsia"/>
          </w:rPr>
          <w:t>458</w:t>
        </w:r>
      </w:ins>
      <w:ins w:id="5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60499B">
        <w:rPr>
          <w:rFonts w:ascii="標楷體" w:hAnsi="標楷體"/>
        </w:rPr>
        <w:t>093</w:t>
      </w:r>
      <w:r w:rsidR="00B71E7E">
        <w:rPr>
          <w:rFonts w:ascii="標楷體" w:hAnsi="標楷體" w:hint="eastAsia"/>
        </w:rPr>
        <w:t xml:space="preserve"> (</w:t>
      </w:r>
      <w:ins w:id="6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60499B">
        <w:rPr>
          <w:rFonts w:ascii="標楷體" w:hAnsi="標楷體"/>
        </w:rPr>
        <w:t>093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569DC33B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60499B">
        <w:rPr>
          <w:rFonts w:ascii="標楷體" w:hAnsi="標楷體"/>
        </w:rPr>
        <w:t>093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9D49AD">
        <w:rPr>
          <w:rFonts w:ascii="標楷體" w:hAnsi="標楷體" w:hint="eastAsia"/>
        </w:rPr>
        <w:t>聯徵</w:t>
      </w:r>
      <w:r w:rsidR="0060499B">
        <w:rPr>
          <w:rFonts w:ascii="標楷體" w:hAnsi="標楷體" w:hint="eastAsia"/>
        </w:rPr>
        <w:t>動產及貴重物品擔保品明細檔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184C205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擔保品控制編碼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ClActNo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1C657FE7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60783" w:rsidRPr="003B4F69" w14:paraId="1D9489DA" w14:textId="77777777" w:rsidTr="00CC4ED0">
        <w:tc>
          <w:tcPr>
            <w:tcW w:w="457" w:type="dxa"/>
            <w:vAlign w:val="center"/>
          </w:tcPr>
          <w:p w14:paraId="33E4D913" w14:textId="6E0400AA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53BC1145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2A5F9A0A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160783" w:rsidRPr="001E5531" w:rsidRDefault="00160783" w:rsidP="00160783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4FC338D6" w:rsidR="00160783" w:rsidRPr="00CC4ED0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>93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160783" w:rsidRPr="003B4F69" w14:paraId="1B3FEA74" w14:textId="77777777" w:rsidTr="00CC4ED0">
        <w:tc>
          <w:tcPr>
            <w:tcW w:w="457" w:type="dxa"/>
            <w:vAlign w:val="center"/>
          </w:tcPr>
          <w:p w14:paraId="667939EC" w14:textId="6C9920D5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2ECA333B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3BE12484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160783" w:rsidRPr="001E5531" w:rsidRDefault="00160783" w:rsidP="00160783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64594905" w:rsidR="00160783" w:rsidRPr="00CC4ED0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160783" w:rsidRPr="003B4F69" w14:paraId="5059E6A4" w14:textId="77777777" w:rsidTr="00CC4ED0">
        <w:tc>
          <w:tcPr>
            <w:tcW w:w="457" w:type="dxa"/>
            <w:vAlign w:val="center"/>
          </w:tcPr>
          <w:p w14:paraId="7E1231EA" w14:textId="77602E1A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2460AFF1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3DD7E79C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160783" w:rsidRPr="001E5531" w:rsidRDefault="00160783" w:rsidP="00160783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25FD585E" w:rsidR="00160783" w:rsidRPr="00CC4ED0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60783" w:rsidRPr="003B4F69" w14:paraId="56ADA7D6" w14:textId="77777777" w:rsidTr="00CC4ED0">
        <w:tc>
          <w:tcPr>
            <w:tcW w:w="457" w:type="dxa"/>
            <w:vAlign w:val="center"/>
          </w:tcPr>
          <w:p w14:paraId="23F20469" w14:textId="244CD2BB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743321CF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1E6E05AE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153ACF84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4E230F88" w:rsidR="00160783" w:rsidRPr="00CC4ED0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160783" w:rsidRPr="003B4F69" w14:paraId="036334FA" w14:textId="77777777" w:rsidTr="00CC4ED0">
        <w:tc>
          <w:tcPr>
            <w:tcW w:w="457" w:type="dxa"/>
            <w:vAlign w:val="center"/>
          </w:tcPr>
          <w:p w14:paraId="5F0C983A" w14:textId="4632C59F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50C6C118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09052D74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64B9093E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27B4F50E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160783" w:rsidRPr="003B4F69" w14:paraId="26EF5ED7" w14:textId="77777777" w:rsidTr="00CC4ED0">
        <w:tc>
          <w:tcPr>
            <w:tcW w:w="457" w:type="dxa"/>
            <w:vAlign w:val="center"/>
          </w:tcPr>
          <w:p w14:paraId="0FF40382" w14:textId="7F83C47B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383A9FE0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6ABFA25C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160783" w:rsidRPr="001E5531" w:rsidRDefault="00160783" w:rsidP="00160783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15D48DAA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60783" w:rsidRPr="003B4F69" w14:paraId="26220ABA" w14:textId="77777777" w:rsidTr="00CC4ED0">
        <w:tc>
          <w:tcPr>
            <w:tcW w:w="457" w:type="dxa"/>
            <w:vAlign w:val="center"/>
          </w:tcPr>
          <w:p w14:paraId="4816176D" w14:textId="026DEE52" w:rsidR="00160783" w:rsidRPr="001E5531" w:rsidRDefault="00160783" w:rsidP="0016078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65AF1CB1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54C2FBFD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160783" w:rsidRPr="001E5531" w:rsidRDefault="00160783" w:rsidP="00160783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4B6B3BFD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160783" w:rsidRPr="003B4F69" w14:paraId="3BBDFEC6" w14:textId="77777777" w:rsidTr="00CC4ED0">
        <w:tc>
          <w:tcPr>
            <w:tcW w:w="457" w:type="dxa"/>
            <w:vAlign w:val="center"/>
          </w:tcPr>
          <w:p w14:paraId="03023BB8" w14:textId="41786113" w:rsidR="00160783" w:rsidRPr="001E5531" w:rsidRDefault="00160783" w:rsidP="0016078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6F0A21DD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1A636AA5" w:rsidR="00160783" w:rsidRPr="001E5531" w:rsidRDefault="00160783" w:rsidP="0016078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1672" w:type="dxa"/>
            <w:vAlign w:val="center"/>
          </w:tcPr>
          <w:p w14:paraId="0D159DE1" w14:textId="77777777" w:rsidR="00160783" w:rsidRPr="001E5531" w:rsidRDefault="00160783" w:rsidP="00160783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3A5EA018" w:rsidR="00160783" w:rsidRPr="001E5531" w:rsidRDefault="00160783" w:rsidP="0016078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C86F6B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7CA679C8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665B5" w:rsidRPr="003B4F69" w14:paraId="6D9295B8" w14:textId="77777777" w:rsidTr="00C86F6B">
        <w:tc>
          <w:tcPr>
            <w:tcW w:w="457" w:type="dxa"/>
            <w:vAlign w:val="center"/>
          </w:tcPr>
          <w:p w14:paraId="6F9E8B84" w14:textId="46D7B488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44EFB74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906" w:type="dxa"/>
            <w:vAlign w:val="center"/>
          </w:tcPr>
          <w:p w14:paraId="38EDD978" w14:textId="03D1DA3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17BC9D9F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43CB431" w14:textId="3B450042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"9</w:t>
            </w:r>
            <w:r>
              <w:rPr>
                <w:rFonts w:ascii="標楷體" w:hAnsi="標楷體"/>
              </w:rPr>
              <w:t>3</w:t>
            </w:r>
            <w:r w:rsidRPr="007217B4">
              <w:rPr>
                <w:rFonts w:ascii="標楷體" w:hAnsi="標楷體"/>
              </w:rPr>
              <w:t>"</w:t>
            </w:r>
          </w:p>
          <w:p w14:paraId="39F7AC1D" w14:textId="44035EAC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</w:t>
            </w:r>
            <w:r>
              <w:rPr>
                <w:rFonts w:ascii="標楷體" w:hAnsi="標楷體"/>
              </w:rPr>
              <w:t>3</w:t>
            </w:r>
            <w:r w:rsidRPr="006C50C3">
              <w:rPr>
                <w:rFonts w:ascii="標楷體" w:hAnsi="標楷體"/>
              </w:rPr>
              <w:t>.DataType</w:t>
            </w:r>
          </w:p>
        </w:tc>
      </w:tr>
      <w:tr w:rsidR="00C665B5" w:rsidRPr="003B4F69" w14:paraId="7DA9F452" w14:textId="77777777" w:rsidTr="00C86F6B">
        <w:tc>
          <w:tcPr>
            <w:tcW w:w="457" w:type="dxa"/>
            <w:vAlign w:val="center"/>
          </w:tcPr>
          <w:p w14:paraId="2B86B519" w14:textId="48CEAF64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3F7C35B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0E5570A4" w14:textId="2176559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7ECEEC8F" w14:textId="4574F9A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2C0701C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4E8CB6DF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</w:t>
            </w:r>
            <w:r>
              <w:rPr>
                <w:rFonts w:ascii="標楷體" w:hAnsi="標楷體"/>
              </w:rPr>
              <w:t>3</w:t>
            </w:r>
            <w:r w:rsidRPr="006C50C3">
              <w:rPr>
                <w:rFonts w:ascii="標楷體" w:hAnsi="標楷體"/>
              </w:rPr>
              <w:t>.BankItem</w:t>
            </w:r>
          </w:p>
        </w:tc>
      </w:tr>
      <w:tr w:rsidR="00C665B5" w:rsidRPr="003B4F69" w14:paraId="186FC7C9" w14:textId="77777777" w:rsidTr="00C86F6B">
        <w:tc>
          <w:tcPr>
            <w:tcW w:w="457" w:type="dxa"/>
            <w:vAlign w:val="center"/>
          </w:tcPr>
          <w:p w14:paraId="7C0EE239" w14:textId="328E091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lastRenderedPageBreak/>
              <w:t>3</w:t>
            </w:r>
          </w:p>
        </w:tc>
        <w:tc>
          <w:tcPr>
            <w:tcW w:w="2448" w:type="dxa"/>
            <w:vAlign w:val="center"/>
          </w:tcPr>
          <w:p w14:paraId="6209AF66" w14:textId="1511E88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289ABE4A" w14:textId="1EF9D8E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5382D561" w14:textId="2708507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12EDC84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5D40C26D" w14:textId="3196DAC0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</w:t>
            </w:r>
            <w:r>
              <w:rPr>
                <w:rFonts w:ascii="標楷體" w:hAnsi="標楷體"/>
              </w:rPr>
              <w:t>3</w:t>
            </w:r>
            <w:r w:rsidRPr="006C50C3">
              <w:rPr>
                <w:rFonts w:ascii="標楷體" w:hAnsi="標楷體"/>
              </w:rPr>
              <w:t>.BranchItem</w:t>
            </w:r>
          </w:p>
        </w:tc>
      </w:tr>
      <w:tr w:rsidR="00C665B5" w:rsidRPr="003B4F69" w14:paraId="476992BD" w14:textId="77777777" w:rsidTr="00C86F6B">
        <w:tc>
          <w:tcPr>
            <w:tcW w:w="457" w:type="dxa"/>
            <w:vAlign w:val="center"/>
          </w:tcPr>
          <w:p w14:paraId="13502AFC" w14:textId="674E383A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058DCB89" w14:textId="105373CA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BC5ECE9" w14:textId="155C68B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631E6B94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11EACE" w14:textId="081B40F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JcicB093.Filler4</w:t>
            </w:r>
          </w:p>
        </w:tc>
      </w:tr>
      <w:tr w:rsidR="00C665B5" w:rsidRPr="003B4F69" w14:paraId="2285808F" w14:textId="77777777" w:rsidTr="00C86F6B">
        <w:tc>
          <w:tcPr>
            <w:tcW w:w="457" w:type="dxa"/>
            <w:vAlign w:val="center"/>
          </w:tcPr>
          <w:p w14:paraId="382F3573" w14:textId="28C02D1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34FFFADF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擔保品控制編碼</w:t>
            </w:r>
          </w:p>
        </w:tc>
        <w:tc>
          <w:tcPr>
            <w:tcW w:w="906" w:type="dxa"/>
            <w:vAlign w:val="center"/>
          </w:tcPr>
          <w:p w14:paraId="6FC90CE7" w14:textId="759C1225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0F00E944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2C759970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JcicB093.ClActNo</w:t>
            </w:r>
          </w:p>
        </w:tc>
      </w:tr>
      <w:tr w:rsidR="00C665B5" w:rsidRPr="003B4F69" w14:paraId="12F29B55" w14:textId="77777777" w:rsidTr="00C86F6B">
        <w:tc>
          <w:tcPr>
            <w:tcW w:w="457" w:type="dxa"/>
            <w:vAlign w:val="center"/>
          </w:tcPr>
          <w:p w14:paraId="76A1AC5D" w14:textId="182CEBE3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386F736E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擔保品類別</w:t>
            </w:r>
          </w:p>
        </w:tc>
        <w:tc>
          <w:tcPr>
            <w:tcW w:w="906" w:type="dxa"/>
            <w:vAlign w:val="center"/>
          </w:tcPr>
          <w:p w14:paraId="4465287E" w14:textId="2FCEE4B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77CF4854" w14:textId="3A70EFB9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43B02A9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JcicB093.ClTypeJCIC</w:t>
            </w:r>
          </w:p>
        </w:tc>
      </w:tr>
      <w:tr w:rsidR="00C665B5" w:rsidRPr="003B4F69" w14:paraId="5BC67A96" w14:textId="77777777" w:rsidTr="00C86F6B">
        <w:tc>
          <w:tcPr>
            <w:tcW w:w="457" w:type="dxa"/>
            <w:vAlign w:val="center"/>
          </w:tcPr>
          <w:p w14:paraId="003DD251" w14:textId="3E4FAA25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6061147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擔保品所有權人或代表人IDN/BAN</w:t>
            </w:r>
          </w:p>
        </w:tc>
        <w:tc>
          <w:tcPr>
            <w:tcW w:w="906" w:type="dxa"/>
            <w:vAlign w:val="center"/>
          </w:tcPr>
          <w:p w14:paraId="2411A0AA" w14:textId="5066A0E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534D6210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4FB991A0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JcicB093.OwnerId</w:t>
            </w:r>
          </w:p>
        </w:tc>
      </w:tr>
      <w:tr w:rsidR="00C665B5" w:rsidRPr="003B4F69" w14:paraId="1D9082F5" w14:textId="77777777" w:rsidTr="00C86F6B">
        <w:tc>
          <w:tcPr>
            <w:tcW w:w="457" w:type="dxa"/>
            <w:vAlign w:val="center"/>
          </w:tcPr>
          <w:p w14:paraId="6859B624" w14:textId="00F4A18C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37A709C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鑑估值</w:t>
            </w:r>
          </w:p>
        </w:tc>
        <w:tc>
          <w:tcPr>
            <w:tcW w:w="906" w:type="dxa"/>
            <w:vAlign w:val="center"/>
          </w:tcPr>
          <w:p w14:paraId="1A792D8B" w14:textId="74BDEAA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35D4FE0C" w14:textId="2AE2435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  <w:r w:rsidRPr="00027D54"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31662EB8" w14:textId="77777777" w:rsidR="00CE2762" w:rsidRDefault="00CE2762" w:rsidP="00C665B5">
            <w:pPr>
              <w:rPr>
                <w:rFonts w:ascii="標楷體" w:hAnsi="標楷體"/>
              </w:rPr>
            </w:pPr>
            <w:r w:rsidRPr="00CE2762">
              <w:rPr>
                <w:rFonts w:ascii="標楷體" w:hAnsi="標楷體" w:hint="eastAsia"/>
              </w:rPr>
              <w:t>右靠，左補0，單位新台幣千元，最新鑑價金額</w:t>
            </w:r>
          </w:p>
          <w:p w14:paraId="4722CFF3" w14:textId="44093C9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JcicB093.EvaAmt</w:t>
            </w:r>
          </w:p>
        </w:tc>
      </w:tr>
      <w:tr w:rsidR="00C665B5" w:rsidRPr="003B4F69" w14:paraId="0C38EEB8" w14:textId="77777777" w:rsidTr="00C86F6B">
        <w:tc>
          <w:tcPr>
            <w:tcW w:w="457" w:type="dxa"/>
            <w:vAlign w:val="center"/>
          </w:tcPr>
          <w:p w14:paraId="4BFCB723" w14:textId="79358613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7277AF9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鑑估日期</w:t>
            </w:r>
          </w:p>
        </w:tc>
        <w:tc>
          <w:tcPr>
            <w:tcW w:w="906" w:type="dxa"/>
            <w:vAlign w:val="center"/>
          </w:tcPr>
          <w:p w14:paraId="65E27F39" w14:textId="043906B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7158F00" w14:textId="324FE9B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Y</w:t>
            </w:r>
            <w:r w:rsidRPr="00027D54"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741E94BC" w14:textId="77777777" w:rsidR="00CE2762" w:rsidRDefault="00CE2762" w:rsidP="00C665B5">
            <w:pPr>
              <w:rPr>
                <w:rFonts w:ascii="標楷體" w:hAnsi="標楷體"/>
              </w:rPr>
            </w:pPr>
            <w:r w:rsidRPr="00CE2762">
              <w:rPr>
                <w:rFonts w:ascii="標楷體" w:hAnsi="標楷體" w:hint="eastAsia"/>
              </w:rPr>
              <w:t>擔保品鑑估年月，以YYYYMM(民國年)表示；重新鑑價，請填報最新鑑價日期</w:t>
            </w:r>
          </w:p>
          <w:p w14:paraId="311BA295" w14:textId="31786DF1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JcicB093.EvaDate</w:t>
            </w:r>
          </w:p>
        </w:tc>
      </w:tr>
      <w:tr w:rsidR="00C665B5" w:rsidRPr="003B4F69" w14:paraId="4D7A987A" w14:textId="77777777" w:rsidTr="00EE029D">
        <w:tc>
          <w:tcPr>
            <w:tcW w:w="457" w:type="dxa"/>
            <w:vAlign w:val="center"/>
          </w:tcPr>
          <w:p w14:paraId="4CE3D9EB" w14:textId="2560782B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48" w:type="dxa"/>
            <w:vAlign w:val="center"/>
          </w:tcPr>
          <w:p w14:paraId="5C2BDF4E" w14:textId="6AD9714A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可放款值</w:t>
            </w:r>
          </w:p>
        </w:tc>
        <w:tc>
          <w:tcPr>
            <w:tcW w:w="906" w:type="dxa"/>
            <w:vAlign w:val="center"/>
          </w:tcPr>
          <w:p w14:paraId="1A22A72D" w14:textId="3E0BA3A9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3E743C25" w14:textId="0C029BA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  <w:r w:rsidRPr="00027D54"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3ED43A3B" w14:textId="77777777" w:rsidR="00CE2762" w:rsidRDefault="00CE2762" w:rsidP="00C665B5">
            <w:pPr>
              <w:rPr>
                <w:rFonts w:ascii="標楷體" w:hAnsi="標楷體"/>
              </w:rPr>
            </w:pPr>
            <w:r w:rsidRPr="00CE2762">
              <w:rPr>
                <w:rFonts w:ascii="標楷體" w:hAnsi="標楷體" w:hint="eastAsia"/>
              </w:rPr>
              <w:t>右靠，左補0，單位新台幣千元，鑑估值 * 可貸放成數</w:t>
            </w:r>
          </w:p>
          <w:p w14:paraId="47ACDBD7" w14:textId="585137BD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JcicB093.LoanLimitAmt</w:t>
            </w:r>
          </w:p>
        </w:tc>
      </w:tr>
      <w:tr w:rsidR="00C665B5" w:rsidRPr="003B4F69" w14:paraId="25BEBAF3" w14:textId="77777777" w:rsidTr="00EE029D">
        <w:tc>
          <w:tcPr>
            <w:tcW w:w="457" w:type="dxa"/>
            <w:vAlign w:val="center"/>
          </w:tcPr>
          <w:p w14:paraId="73386432" w14:textId="13CE115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48" w:type="dxa"/>
            <w:vAlign w:val="center"/>
          </w:tcPr>
          <w:p w14:paraId="5568D73C" w14:textId="5393F10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設定日期</w:t>
            </w:r>
          </w:p>
        </w:tc>
        <w:tc>
          <w:tcPr>
            <w:tcW w:w="906" w:type="dxa"/>
            <w:vAlign w:val="center"/>
          </w:tcPr>
          <w:p w14:paraId="3216096A" w14:textId="4370799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2740193" w14:textId="6D74990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Y</w:t>
            </w:r>
            <w:r w:rsidRPr="00027D54"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12B105B1" w14:textId="77777777" w:rsidR="00CE2762" w:rsidRDefault="00CE2762" w:rsidP="00C665B5">
            <w:pPr>
              <w:rPr>
                <w:rFonts w:ascii="標楷體" w:hAnsi="標楷體"/>
              </w:rPr>
            </w:pPr>
            <w:r w:rsidRPr="00CE2762">
              <w:rPr>
                <w:rFonts w:ascii="標楷體" w:hAnsi="標楷體" w:hint="eastAsia"/>
              </w:rPr>
              <w:t>動產設定年月，以YYYYMM(民國年)表示</w:t>
            </w:r>
          </w:p>
          <w:p w14:paraId="01228E6E" w14:textId="7462F07E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JcicB093.SettingDate</w:t>
            </w:r>
          </w:p>
        </w:tc>
      </w:tr>
      <w:tr w:rsidR="00C665B5" w:rsidRPr="003B4F69" w14:paraId="757AFAB6" w14:textId="77777777" w:rsidTr="00EE029D">
        <w:tc>
          <w:tcPr>
            <w:tcW w:w="457" w:type="dxa"/>
            <w:vAlign w:val="center"/>
          </w:tcPr>
          <w:p w14:paraId="2116BD78" w14:textId="7B52A044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448" w:type="dxa"/>
            <w:vAlign w:val="center"/>
          </w:tcPr>
          <w:p w14:paraId="006F64A0" w14:textId="3D19F72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本行本月設定金額</w:t>
            </w:r>
          </w:p>
        </w:tc>
        <w:tc>
          <w:tcPr>
            <w:tcW w:w="906" w:type="dxa"/>
            <w:vAlign w:val="center"/>
          </w:tcPr>
          <w:p w14:paraId="4C73F68C" w14:textId="12A02B1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17C645B2" w14:textId="65D910B5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  <w:r w:rsidRPr="00027D54"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359B443A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右靠，左補0，單位新台幣千元，本月新增設定總金額，如無則填0</w:t>
            </w:r>
          </w:p>
          <w:p w14:paraId="5AE099D9" w14:textId="587FB04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JcicB093.MonthSettingAmt</w:t>
            </w:r>
          </w:p>
        </w:tc>
      </w:tr>
      <w:tr w:rsidR="00C665B5" w:rsidRPr="003B4F69" w14:paraId="6682EEC6" w14:textId="77777777" w:rsidTr="00EE029D">
        <w:tc>
          <w:tcPr>
            <w:tcW w:w="457" w:type="dxa"/>
            <w:vAlign w:val="center"/>
          </w:tcPr>
          <w:p w14:paraId="09F11301" w14:textId="2BBEF488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448" w:type="dxa"/>
            <w:vAlign w:val="center"/>
          </w:tcPr>
          <w:p w14:paraId="0072BCA6" w14:textId="63E6F97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本月設定抵押順位</w:t>
            </w:r>
          </w:p>
        </w:tc>
        <w:tc>
          <w:tcPr>
            <w:tcW w:w="906" w:type="dxa"/>
            <w:vAlign w:val="center"/>
          </w:tcPr>
          <w:p w14:paraId="4CBBD105" w14:textId="2A1F386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C4E86CE" w14:textId="129A5E4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</w:p>
        </w:tc>
        <w:tc>
          <w:tcPr>
            <w:tcW w:w="4300" w:type="dxa"/>
            <w:vAlign w:val="center"/>
          </w:tcPr>
          <w:p w14:paraId="03FEF008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本月如有設定，填報本月設定之設定順位</w:t>
            </w:r>
          </w:p>
          <w:p w14:paraId="4B9677E8" w14:textId="622D6EC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JcicB093.SettingSeq</w:t>
            </w:r>
          </w:p>
        </w:tc>
      </w:tr>
      <w:tr w:rsidR="00C665B5" w:rsidRPr="003B4F69" w14:paraId="728B58E9" w14:textId="77777777" w:rsidTr="00EE029D">
        <w:tc>
          <w:tcPr>
            <w:tcW w:w="457" w:type="dxa"/>
            <w:vAlign w:val="center"/>
          </w:tcPr>
          <w:p w14:paraId="480F068F" w14:textId="44552BB1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448" w:type="dxa"/>
            <w:vAlign w:val="center"/>
          </w:tcPr>
          <w:p w14:paraId="037B739F" w14:textId="6588903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本行累計已設定總金額</w:t>
            </w:r>
          </w:p>
        </w:tc>
        <w:tc>
          <w:tcPr>
            <w:tcW w:w="906" w:type="dxa"/>
            <w:vAlign w:val="center"/>
          </w:tcPr>
          <w:p w14:paraId="320F3BCE" w14:textId="0D8C57AE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0D762BA6" w14:textId="6373BE71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  <w:r w:rsidRPr="00027D54"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63AEC9DF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右靠，左補0，單位新台幣千元，至本月底該動產本行已設定總金額</w:t>
            </w:r>
          </w:p>
          <w:p w14:paraId="097542AB" w14:textId="38139E5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JcicB093.SettingAmt</w:t>
            </w:r>
          </w:p>
        </w:tc>
      </w:tr>
      <w:tr w:rsidR="00C665B5" w:rsidRPr="003B4F69" w14:paraId="66D7FABF" w14:textId="77777777" w:rsidTr="00EE029D">
        <w:tc>
          <w:tcPr>
            <w:tcW w:w="457" w:type="dxa"/>
            <w:vAlign w:val="center"/>
          </w:tcPr>
          <w:p w14:paraId="66DEC4B9" w14:textId="74F8AD5C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448" w:type="dxa"/>
            <w:vAlign w:val="center"/>
          </w:tcPr>
          <w:p w14:paraId="0B2DE492" w14:textId="1C1E5040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其他債權人前已設定金額</w:t>
            </w:r>
          </w:p>
        </w:tc>
        <w:tc>
          <w:tcPr>
            <w:tcW w:w="906" w:type="dxa"/>
            <w:vAlign w:val="center"/>
          </w:tcPr>
          <w:p w14:paraId="7AA67613" w14:textId="67C0F03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5F0CAA37" w14:textId="230D5F0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  <w:r w:rsidRPr="00027D54"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3DCDA12F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右靠，左補0，單位新台幣千元，如無則填0</w:t>
            </w:r>
          </w:p>
          <w:p w14:paraId="03EAEECE" w14:textId="194D193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JcicB093.PreSettingAmt</w:t>
            </w:r>
          </w:p>
        </w:tc>
      </w:tr>
      <w:tr w:rsidR="00C665B5" w:rsidRPr="003B4F69" w14:paraId="4990FC1A" w14:textId="77777777" w:rsidTr="00EE029D">
        <w:tc>
          <w:tcPr>
            <w:tcW w:w="457" w:type="dxa"/>
            <w:vAlign w:val="center"/>
          </w:tcPr>
          <w:p w14:paraId="06BB6E25" w14:textId="05C2625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448" w:type="dxa"/>
            <w:vAlign w:val="center"/>
          </w:tcPr>
          <w:p w14:paraId="5F7D457A" w14:textId="4AB0A090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處分價格</w:t>
            </w:r>
          </w:p>
        </w:tc>
        <w:tc>
          <w:tcPr>
            <w:tcW w:w="906" w:type="dxa"/>
            <w:vAlign w:val="center"/>
          </w:tcPr>
          <w:p w14:paraId="63DF3076" w14:textId="7DD8BE49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0453023A" w14:textId="1438FC9D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9</w:t>
            </w:r>
            <w:r w:rsidRPr="00027D54"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3E508D1F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八位數字，右靠，左補0，單位新台幣千元，填報該擔保品至本月底前已被處分之價格金額，如無則填0</w:t>
            </w:r>
          </w:p>
          <w:p w14:paraId="7F8918FF" w14:textId="0AD8E83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JcicB093.DispPrice</w:t>
            </w:r>
          </w:p>
        </w:tc>
      </w:tr>
      <w:tr w:rsidR="00C665B5" w:rsidRPr="003B4F69" w14:paraId="5CDEC46F" w14:textId="77777777" w:rsidTr="00EE029D">
        <w:tc>
          <w:tcPr>
            <w:tcW w:w="457" w:type="dxa"/>
            <w:vAlign w:val="center"/>
          </w:tcPr>
          <w:p w14:paraId="5A2448E3" w14:textId="15D79773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448" w:type="dxa"/>
            <w:vAlign w:val="center"/>
          </w:tcPr>
          <w:p w14:paraId="3D0D0555" w14:textId="45CBA811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權利到期年月</w:t>
            </w:r>
          </w:p>
        </w:tc>
        <w:tc>
          <w:tcPr>
            <w:tcW w:w="906" w:type="dxa"/>
            <w:vAlign w:val="center"/>
          </w:tcPr>
          <w:p w14:paraId="379251B1" w14:textId="397BD855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0354B58B" w14:textId="769ACF77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Y</w:t>
            </w:r>
            <w:r w:rsidRPr="00027D54"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0084F583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YYYYMM(民國年)，如無到期年月，請填99999</w:t>
            </w:r>
          </w:p>
          <w:p w14:paraId="2014E696" w14:textId="02D3558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JcicB093.IssueEndDate</w:t>
            </w:r>
          </w:p>
        </w:tc>
      </w:tr>
      <w:tr w:rsidR="00C665B5" w:rsidRPr="003B4F69" w14:paraId="40941ECF" w14:textId="77777777" w:rsidTr="00EE029D">
        <w:tc>
          <w:tcPr>
            <w:tcW w:w="457" w:type="dxa"/>
            <w:vAlign w:val="center"/>
          </w:tcPr>
          <w:p w14:paraId="6922BC26" w14:textId="637FF77F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448" w:type="dxa"/>
            <w:vAlign w:val="center"/>
          </w:tcPr>
          <w:p w14:paraId="7498F83C" w14:textId="79F3C86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是否有保險</w:t>
            </w:r>
          </w:p>
        </w:tc>
        <w:tc>
          <w:tcPr>
            <w:tcW w:w="906" w:type="dxa"/>
            <w:vAlign w:val="center"/>
          </w:tcPr>
          <w:p w14:paraId="2B780E5C" w14:textId="1064945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7CB9CF0" w14:textId="7D9B1DCC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Y</w:t>
            </w:r>
            <w:r w:rsidRPr="00027D54">
              <w:rPr>
                <w:rFonts w:ascii="標楷體" w:hAnsi="標楷體"/>
              </w:rPr>
              <w:t>/</w:t>
            </w:r>
            <w:r w:rsidRPr="00027D54">
              <w:rPr>
                <w:rFonts w:ascii="標楷體" w:hAnsi="標楷體" w:hint="eastAsia"/>
              </w:rPr>
              <w:t>N</w:t>
            </w:r>
          </w:p>
        </w:tc>
        <w:tc>
          <w:tcPr>
            <w:tcW w:w="4300" w:type="dxa"/>
            <w:vAlign w:val="center"/>
          </w:tcPr>
          <w:p w14:paraId="089E4A62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Y=是，N=否</w:t>
            </w:r>
          </w:p>
          <w:p w14:paraId="195081E6" w14:textId="7DBE4D09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JcicB093.InsuFg</w:t>
            </w:r>
          </w:p>
        </w:tc>
      </w:tr>
      <w:tr w:rsidR="00C665B5" w:rsidRPr="003B4F69" w14:paraId="432CA6B0" w14:textId="77777777" w:rsidTr="00EE029D">
        <w:tc>
          <w:tcPr>
            <w:tcW w:w="457" w:type="dxa"/>
            <w:vAlign w:val="center"/>
          </w:tcPr>
          <w:p w14:paraId="0D6EC544" w14:textId="18ECCEA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448" w:type="dxa"/>
            <w:vAlign w:val="center"/>
          </w:tcPr>
          <w:p w14:paraId="6D9281EA" w14:textId="0223D9D1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88EE166" w14:textId="1106FE0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1776" w:type="dxa"/>
            <w:vAlign w:val="center"/>
          </w:tcPr>
          <w:p w14:paraId="0C69D568" w14:textId="544B95ED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59A7FFB" w14:textId="51372B5E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JcicB093.Filler19</w:t>
            </w:r>
          </w:p>
        </w:tc>
      </w:tr>
      <w:tr w:rsidR="00C665B5" w:rsidRPr="003B4F69" w14:paraId="2679D1E8" w14:textId="77777777" w:rsidTr="00EE029D">
        <w:tc>
          <w:tcPr>
            <w:tcW w:w="457" w:type="dxa"/>
            <w:vAlign w:val="center"/>
          </w:tcPr>
          <w:p w14:paraId="230373FF" w14:textId="07125C94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448" w:type="dxa"/>
            <w:vAlign w:val="center"/>
          </w:tcPr>
          <w:p w14:paraId="5685D11B" w14:textId="08098BA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66B3DFFC" w14:textId="0AC617DF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DA4A4F5" w14:textId="6C8E895F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</w:rPr>
              <w:t>Y</w:t>
            </w:r>
            <w:r w:rsidRPr="00027D54"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5F39C87F" w14:textId="77777777" w:rsidR="00A90CF1" w:rsidRDefault="00A90CF1" w:rsidP="00C665B5">
            <w:pPr>
              <w:rPr>
                <w:rFonts w:ascii="標楷體" w:hAnsi="標楷體"/>
              </w:rPr>
            </w:pPr>
            <w:r w:rsidRPr="00A90CF1">
              <w:rPr>
                <w:rFonts w:ascii="標楷體" w:hAnsi="標楷體" w:hint="eastAsia"/>
              </w:rPr>
              <w:t>填報本筆授信資料所屬年月(民國年)</w:t>
            </w:r>
          </w:p>
          <w:p w14:paraId="0623CCF0" w14:textId="77D5C6D5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lastRenderedPageBreak/>
              <w:t>JcicB093.JcicDataYM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68A0D749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665B5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C665B5" w:rsidRPr="001E5531" w:rsidRDefault="00C665B5" w:rsidP="00C665B5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26441FA0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658EBB8C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2261E9A7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C665B5" w:rsidRPr="003B4F69" w14:paraId="12E0264E" w14:textId="77777777" w:rsidTr="00105D5B">
        <w:tc>
          <w:tcPr>
            <w:tcW w:w="457" w:type="dxa"/>
          </w:tcPr>
          <w:p w14:paraId="04E0612D" w14:textId="463795E5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32AC2491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5502BA83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5117E154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6930470F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C665B5" w:rsidRPr="003B4F69" w14:paraId="1797186F" w14:textId="77777777" w:rsidTr="00105D5B">
        <w:tc>
          <w:tcPr>
            <w:tcW w:w="457" w:type="dxa"/>
          </w:tcPr>
          <w:p w14:paraId="3C2A2B71" w14:textId="75D31CD1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669BE301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61DDCB25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48</w:t>
            </w:r>
          </w:p>
        </w:tc>
        <w:tc>
          <w:tcPr>
            <w:tcW w:w="1776" w:type="dxa"/>
          </w:tcPr>
          <w:p w14:paraId="3004136E" w14:textId="7B7A219A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3AAA4315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44CDFAA3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7" w:author="st1" w:date="2021-05-16T16:56:00Z">
        <w:r>
          <w:rPr>
            <w:rFonts w:ascii="標楷體" w:hAnsi="標楷體" w:hint="eastAsia"/>
          </w:rPr>
          <w:t>458</w:t>
        </w:r>
      </w:ins>
      <w:ins w:id="8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60499B">
        <w:rPr>
          <w:rFonts w:ascii="標楷體" w:hAnsi="標楷體"/>
        </w:rPr>
        <w:t>093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9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60499B">
        <w:rPr>
          <w:rFonts w:ascii="標楷體" w:hAnsi="標楷體"/>
        </w:rPr>
        <w:t>093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79C4BF99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0BF757E8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2AF4148F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70C56B0B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60A86E92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M."ClActNo"</w:t>
            </w:r>
          </w:p>
          <w:p w14:paraId="38A6AE55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M."ClTypeJCIC"</w:t>
            </w:r>
          </w:p>
          <w:p w14:paraId="6D7ABDCE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M."OwnerId"</w:t>
            </w:r>
          </w:p>
          <w:p w14:paraId="18D07A41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M."EvaAmt"</w:t>
            </w:r>
          </w:p>
          <w:p w14:paraId="10EED12E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M."EvaDate"</w:t>
            </w:r>
          </w:p>
          <w:p w14:paraId="34DB82B7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M."LoanLimitAmt"</w:t>
            </w:r>
          </w:p>
          <w:p w14:paraId="64327860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M."SettingDate"</w:t>
            </w:r>
          </w:p>
          <w:p w14:paraId="7F40E92A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M."MonthSettingAmt"</w:t>
            </w:r>
          </w:p>
          <w:p w14:paraId="783DFED8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M."SettingSeq"</w:t>
            </w:r>
          </w:p>
          <w:p w14:paraId="7D6697C8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M."SettingAmt"</w:t>
            </w:r>
          </w:p>
          <w:p w14:paraId="63D9C279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M."PreSettingAmt"</w:t>
            </w:r>
          </w:p>
          <w:p w14:paraId="34068EAC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M."DispPrice"</w:t>
            </w:r>
          </w:p>
          <w:p w14:paraId="7A9C39D7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M."IssueEndDate"</w:t>
            </w:r>
          </w:p>
          <w:p w14:paraId="5663F9BF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M."InsuFg"</w:t>
            </w:r>
          </w:p>
          <w:p w14:paraId="5470EBFA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M."Filler19"</w:t>
            </w:r>
          </w:p>
          <w:p w14:paraId="0B19BCA0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756601B1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>FROM  "JcicB093" M</w:t>
            </w:r>
          </w:p>
          <w:p w14:paraId="655BCCA6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>WHERE M."DataYM" =  dateMonth</w:t>
            </w:r>
          </w:p>
          <w:p w14:paraId="0DC6E522" w14:textId="77777777" w:rsidR="00C80632" w:rsidRPr="00C80632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>ORDER BY M."ClActNo"</w:t>
            </w:r>
          </w:p>
          <w:p w14:paraId="5D758D87" w14:textId="22510140" w:rsidR="0047340C" w:rsidRPr="00695175" w:rsidRDefault="00C80632" w:rsidP="00C8063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80632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2D632ED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>-- 程式功能：維護 JcicB093 每月聯徵動產及貴重物品擔保品明細檔</w:t>
            </w:r>
          </w:p>
          <w:p w14:paraId="5107DB7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-- 執行時機：每月底日終批次(換日前)</w:t>
            </w:r>
          </w:p>
          <w:p w14:paraId="357B78B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"Usp_L8_JcicB093_Upd"(20200430,'System');</w:t>
            </w:r>
          </w:p>
          <w:p w14:paraId="5CD3C4F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43377365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152D0B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CREATE OR REPLACE PROCEDURE "Usp_L8_JcicB093_Upd"</w:t>
            </w:r>
          </w:p>
          <w:p w14:paraId="211DF35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150C476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131C70F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4525B9AC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5350D97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5FB2BBB6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66D8120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0A38796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339521C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7B3CC6B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659F95D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364470FC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7AAF548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3349B45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2D98B24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55FCB9A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5B6BA77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4C0471F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61952CF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32EA822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98EFEA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2DCB741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7131EED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3A3E547" w14:textId="79090E50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362C74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619F995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42CAF34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7EE2CB1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5D973B2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0DC6222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05195F8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39738A3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2089A88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5C1359B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6D65F2C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B1EF38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D71C0BC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3FFBD0C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JcicB093');</w:t>
            </w:r>
          </w:p>
          <w:p w14:paraId="3A852C1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1F991B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DELETE FROM "JcicB093"</w:t>
            </w:r>
          </w:p>
          <w:p w14:paraId="7E5758F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77FCECD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D180BA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E836A5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2929A2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7D3116F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JcicB093');</w:t>
            </w:r>
          </w:p>
          <w:p w14:paraId="5F4A2C16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B8A30A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INSERT INTO "JcicB093"</w:t>
            </w:r>
          </w:p>
          <w:p w14:paraId="3F79E07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41A4447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55E354E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'93'                                  AS "DataType"          -- 資料別</w:t>
            </w:r>
          </w:p>
          <w:p w14:paraId="0D3D33A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7FF372A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398304A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"Filler4"           -- 空白</w:t>
            </w:r>
          </w:p>
          <w:p w14:paraId="72556DB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M."ClActNo"                           AS "ClActNo"           -- 擔保品控制編碼</w:t>
            </w:r>
          </w:p>
          <w:p w14:paraId="525F5F3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NVL("CdCl"."ClTypeJCIC",' ')          AS "ClTypeJCIC"        -- 擔保品類別</w:t>
            </w:r>
          </w:p>
          <w:p w14:paraId="2FD4E1D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NVL(C."OwnerId",' ')                  AS "OwnerId"           -- 擔保品所有權人或代表人IDN/BAN</w:t>
            </w:r>
          </w:p>
          <w:p w14:paraId="14E9415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ROUND( NVL("ClMain"."EvaAmt",0) / 1000, 0)</w:t>
            </w:r>
          </w:p>
          <w:p w14:paraId="537D461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"EvaAmt"            -- 鑑估值</w:t>
            </w:r>
          </w:p>
          <w:p w14:paraId="07F751E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60EBBF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FLOOR(NVL("ClMain"."EvaDate",0) / 100) &lt; 191100 THEN FLOOR(NVL("ClMain"."EvaDate",0) / 100)</w:t>
            </w:r>
          </w:p>
          <w:p w14:paraId="6E4D44B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ELSE FLOOR(NVL("ClMain"."EvaDate",0) / 100) - 191100</w:t>
            </w:r>
          </w:p>
          <w:p w14:paraId="2552592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"EvaDate"           -- 鑑估日期</w:t>
            </w:r>
          </w:p>
          <w:p w14:paraId="633409CF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ROUND( NVL("ClMain"."EvaAmt",0) * NVL(C."LoanToValue",0) / 100 / 1000, 0)</w:t>
            </w:r>
          </w:p>
          <w:p w14:paraId="5E692AB5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"LoanLimitAmt"      -- 可放款值</w:t>
            </w:r>
          </w:p>
          <w:p w14:paraId="039839CC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1EE0B0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FLOOR(NVL(C."SettingDate",0) / 100) &lt; 191100 THEN FLOOR(NVL(C."SettingDate",0) / 100)</w:t>
            </w:r>
          </w:p>
          <w:p w14:paraId="2428A1D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ELSE FLOOR(NVL(C."SettingDate",0) / 100) - 191100</w:t>
            </w:r>
          </w:p>
          <w:p w14:paraId="45D5A0B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"SettingDate"       -- 設定日期</w:t>
            </w:r>
          </w:p>
          <w:p w14:paraId="2F8303F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03AF34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FLOOR(NVL(C."SettingDate",0) / 100) = YYYYMM THEN ROUND(NVL(C."SettingAmt",0) / 1000, 0)</w:t>
            </w:r>
          </w:p>
          <w:p w14:paraId="009352D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ELSE 0</w:t>
            </w:r>
          </w:p>
          <w:p w14:paraId="2EDCF0F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"MonthSettingAmt"   -- 本行本月設定金額</w:t>
            </w:r>
          </w:p>
          <w:p w14:paraId="6D153A2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264CA4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FLOOR(NVL(C."SettingDate",0) / 100) = YYYYMM THEN 1</w:t>
            </w:r>
          </w:p>
          <w:p w14:paraId="4FB057B6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ELSE 0</w:t>
            </w:r>
          </w:p>
          <w:p w14:paraId="3B21C61F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"SettingSeq"        -- 本月設定抵押順位</w:t>
            </w:r>
          </w:p>
          <w:p w14:paraId="19BA676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ROUND(NVL(C."SettingAmt",0) / 1000,0) AS "SettingAmt"        -- 本行累計已設定總金額</w:t>
            </w:r>
          </w:p>
          <w:p w14:paraId="1F1DD9F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ROUND(NVL(C."SettingAmt",0) / 1000,0) AS "PreSettingAmt"     -- 其他債權人前已設定金額</w:t>
            </w:r>
          </w:p>
          <w:p w14:paraId="573EF89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ROUND(NVL("ClMain"."DispPrice",0) / 1000, 0)</w:t>
            </w:r>
          </w:p>
          <w:p w14:paraId="25D3DDB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"DispPrice"         -- 處分價格</w:t>
            </w:r>
          </w:p>
          <w:p w14:paraId="4BECE6E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A62312F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NVL(C."MortgageIssueEndDate",0) = 0 THEN 99999</w:t>
            </w:r>
          </w:p>
          <w:p w14:paraId="0405C40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FLOOR(NVL(C."MortgageIssueEndDate",0) / 100) &lt; 191100 THEN FLOOR(NVL(C."MortgageIssueEndDate",0) / 100)</w:t>
            </w:r>
          </w:p>
          <w:p w14:paraId="6C3ED06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ELSE FLOOR(NVL(C."MortgageIssueEndDate",0) / 100) - 191100</w:t>
            </w:r>
          </w:p>
          <w:p w14:paraId="40CD192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"IssueEndDate"      -- 權利到期年月</w:t>
            </w:r>
          </w:p>
          <w:p w14:paraId="174A5651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CASE</w:t>
            </w:r>
          </w:p>
          <w:p w14:paraId="19DE2BE8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InsuOrg."ClNo"     IS NOT NULL THEN 'Y'</w:t>
            </w:r>
          </w:p>
          <w:p w14:paraId="7B472BE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WHEN InsuRenew."ClNo"   IS NOT NULL THEN 'Y'</w:t>
            </w:r>
          </w:p>
          <w:p w14:paraId="746B7DA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ELSE 'N'</w:t>
            </w:r>
          </w:p>
          <w:p w14:paraId="5AC14A5C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"InsuFg"            -- 是否有保險</w:t>
            </w:r>
          </w:p>
          <w:p w14:paraId="444E96A5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"Filler19"          -- 空白</w:t>
            </w:r>
          </w:p>
          <w:p w14:paraId="15F60F0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1BAA9C1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7B33DCF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0FB03D0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77212A66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4E647F7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FROM   "JcicB090" M</w:t>
            </w:r>
          </w:p>
          <w:p w14:paraId="007BE91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LEFT JOIN "CdCl"             ON "CdCl"."ClCode1"  = to_number(SUBSTR(M."ClActNo",1,1))</w:t>
            </w:r>
          </w:p>
          <w:p w14:paraId="2CAA6C9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"CdCl"."ClCode2"  = to_number(SUBSTR(M."ClActNo",2,2))</w:t>
            </w:r>
          </w:p>
          <w:p w14:paraId="211527D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LEFT JOIN "ClMain"           ON "ClMain"."ClCode1"  = to_number(SUBSTR(M."ClActNo",1,1))</w:t>
            </w:r>
          </w:p>
          <w:p w14:paraId="43A6248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"ClMain"."ClCode2"  = to_number(SUBSTR(M."ClActNo",2,2))</w:t>
            </w:r>
          </w:p>
          <w:p w14:paraId="57D53BA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"ClMain"."ClNo"     = to_number(SUBSTR(M."ClActNo",4,7))</w:t>
            </w:r>
          </w:p>
          <w:p w14:paraId="2A5F6D8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LEFT JOIN "ClMovables" C     ON C."ClCode1"  = to_number(SUBSTR(M."ClActNo",1,1))</w:t>
            </w:r>
          </w:p>
          <w:p w14:paraId="29F8F24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C."ClCode2"  = to_number(SUBSTR(M."ClActNo",2,2))</w:t>
            </w:r>
          </w:p>
          <w:p w14:paraId="4E72CC9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C."ClNo"     = to_number(SUBSTR(M."ClActNo",4,7))</w:t>
            </w:r>
          </w:p>
          <w:p w14:paraId="25202F1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LEFT JOIN ( SELECT  "ClCode1", "ClCode2", "ClNo", "InsuEndDate",</w:t>
            </w:r>
          </w:p>
          <w:p w14:paraId="5EBBB54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ROW_NUMBER() OVER (PARTITION BY "ClCode1", "ClCode2", "ClNo"</w:t>
            </w:r>
          </w:p>
          <w:p w14:paraId="62269E3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ORDER BY "ClCode1", "ClCode2", "ClNo", "InsuEndDate" DESC) AS "RowNum"</w:t>
            </w:r>
          </w:p>
          <w:p w14:paraId="7E91798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FROM  "InsuOrignal"</w:t>
            </w:r>
          </w:p>
          <w:p w14:paraId="2DEF208F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WHERE FLOOR(NVL("InsuOrignal"."InsuEndDate",0) / 100) &gt;= YYYYMM</w:t>
            </w:r>
          </w:p>
          <w:p w14:paraId="49C0C79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ORDER BY "ClCode1", "ClCode2", "ClNo", "RowNum"</w:t>
            </w:r>
          </w:p>
          <w:p w14:paraId="03B4F9A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) InsuOrg          ON InsuOrg."ClCode1"  = to_number(SUBSTR(M."ClActNo",1,1))</w:t>
            </w:r>
          </w:p>
          <w:p w14:paraId="50DACF7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InsuOrg."ClCode2"  = to_number(SUBSTR(M."ClActNo",2,2))</w:t>
            </w:r>
          </w:p>
          <w:p w14:paraId="7556DB5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InsuOrg."ClNo"     = to_number(SUBSTR(M."ClActNo",4,7))</w:t>
            </w:r>
          </w:p>
          <w:p w14:paraId="202A0FF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AND InsuOrg."RowNum"   = 1            -- 取第一筆</w:t>
            </w:r>
          </w:p>
          <w:p w14:paraId="08B2815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LEFT JOIN ( SELECT  "ClCode1", "ClCode2", "ClNo", "InsuEndDate",</w:t>
            </w:r>
          </w:p>
          <w:p w14:paraId="4317E86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ROW_NUMBER() OVER (PARTITION BY "ClCode1", "ClCode2", "ClNo"</w:t>
            </w:r>
          </w:p>
          <w:p w14:paraId="073C7BF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ORDER BY "ClCode1", "ClCode2", "ClNo", "InsuEndDate" DESC) AS "RowNum"</w:t>
            </w:r>
          </w:p>
          <w:p w14:paraId="366B4D9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FROM  "InsuRenew"</w:t>
            </w:r>
          </w:p>
          <w:p w14:paraId="4D8CD54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WHERE FLOOR(NVL("InsuRenew"."InsuEndDate",0) / 100) &gt;= YYYYMM</w:t>
            </w:r>
          </w:p>
          <w:p w14:paraId="2EDDDCF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AND NVL("InsuRenew"."AcDate",0) &gt; 0</w:t>
            </w:r>
          </w:p>
          <w:p w14:paraId="10725B4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ORDER BY "ClCode1", "ClCode2", "ClNo", "RowNum"</w:t>
            </w:r>
          </w:p>
          <w:p w14:paraId="0E247615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) InsuRenew        ON InsuRenew."ClCode1"  = to_number(SUBSTR(M."ClActNo",1,1))</w:t>
            </w:r>
          </w:p>
          <w:p w14:paraId="27D2BB7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InsuRenew."ClCode2"  = to_number(SUBSTR(M."ClActNo",2,2))</w:t>
            </w:r>
          </w:p>
          <w:p w14:paraId="5A6E10F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InsuRenew."ClNo"     = to_number(SUBSTR(M."ClActNo",4,7))</w:t>
            </w:r>
          </w:p>
          <w:p w14:paraId="4B8E3DBB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AND InsuRenew."RowNum"   = 1          -- 取第一筆</w:t>
            </w:r>
          </w:p>
          <w:p w14:paraId="2AE312E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WHERE  M."DataYM"   =   YYYYMM</w:t>
            </w:r>
          </w:p>
          <w:p w14:paraId="64587424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SUBSTR(NVL("CdCl"."ClTypeJCIC",' '),1,1) IN ('3')     -- 動產 3x</w:t>
            </w:r>
          </w:p>
          <w:p w14:paraId="306C7593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--    AND  to_number(SUBSTR(M."ClActNo",1,1)) IN (9)</w:t>
            </w:r>
          </w:p>
          <w:p w14:paraId="4BE762D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--    AND  to_number(SUBSTR(M."ClActNo",2,2)) IN (01, 02)    -- 9-01: 車輛 9-02: 機器設備</w:t>
            </w:r>
          </w:p>
          <w:p w14:paraId="06C7B52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67DC4A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1EF187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1C893045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60D87A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JcicB093 END: INS_CNT=' || INS_CNT);</w:t>
            </w:r>
          </w:p>
          <w:p w14:paraId="601A018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0B9C5E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1E90BCC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747680C0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0136385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181B4AED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6A16353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7104A9DA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5AF50622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4F91C99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63CACFAE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68E2597" w14:textId="77777777" w:rsidR="008D4CD1" w:rsidRPr="008D4CD1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46451AD3" w:rsidR="00F85FEB" w:rsidRPr="00695175" w:rsidRDefault="008D4CD1" w:rsidP="008D4C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8D4CD1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BF3B" w14:textId="77777777" w:rsidR="005038D0" w:rsidRDefault="005038D0" w:rsidP="009A7407">
      <w:r>
        <w:separator/>
      </w:r>
    </w:p>
  </w:endnote>
  <w:endnote w:type="continuationSeparator" w:id="0">
    <w:p w14:paraId="152C8396" w14:textId="77777777" w:rsidR="005038D0" w:rsidRDefault="005038D0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2BA20240" w:rsidR="00B82081" w:rsidRPr="009C150A" w:rsidRDefault="00B82081" w:rsidP="004B4905">
          <w:pPr>
            <w:pStyle w:val="a7"/>
            <w:ind w:left="566" w:hangingChars="283" w:hanging="56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807C11" w:rsidRPr="00807C11">
            <w:rPr>
              <w:rFonts w:ascii="標楷體" w:hAnsi="標楷體" w:hint="eastAsia"/>
            </w:rPr>
            <w:t>L8402-B093-動產及貴重物品擔保品明細檔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7E6F" w14:textId="77777777" w:rsidR="005038D0" w:rsidRDefault="005038D0" w:rsidP="009A7407">
      <w:r>
        <w:separator/>
      </w:r>
    </w:p>
  </w:footnote>
  <w:footnote w:type="continuationSeparator" w:id="0">
    <w:p w14:paraId="60BAA705" w14:textId="77777777" w:rsidR="005038D0" w:rsidRDefault="005038D0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2EC1"/>
    <w:rsid w:val="0001470A"/>
    <w:rsid w:val="00014710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17993"/>
    <w:rsid w:val="0012261D"/>
    <w:rsid w:val="001236F9"/>
    <w:rsid w:val="001240C0"/>
    <w:rsid w:val="0012489B"/>
    <w:rsid w:val="00126F45"/>
    <w:rsid w:val="00127EE5"/>
    <w:rsid w:val="00131EF4"/>
    <w:rsid w:val="001328F2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783"/>
    <w:rsid w:val="00160AFA"/>
    <w:rsid w:val="00160E05"/>
    <w:rsid w:val="001635DB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D0AE6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27C7"/>
    <w:rsid w:val="00243A0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5CA7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2C74"/>
    <w:rsid w:val="003656F5"/>
    <w:rsid w:val="00366462"/>
    <w:rsid w:val="00366E2B"/>
    <w:rsid w:val="00366F3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A614C"/>
    <w:rsid w:val="004B0512"/>
    <w:rsid w:val="004B4905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38D0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2515"/>
    <w:rsid w:val="00582941"/>
    <w:rsid w:val="0058483E"/>
    <w:rsid w:val="00584CA8"/>
    <w:rsid w:val="00590259"/>
    <w:rsid w:val="00590A3A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327"/>
    <w:rsid w:val="005B151E"/>
    <w:rsid w:val="005B4A5C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99B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7D16"/>
    <w:rsid w:val="006F7F0E"/>
    <w:rsid w:val="00703D65"/>
    <w:rsid w:val="007045D6"/>
    <w:rsid w:val="0070724D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CEF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07C11"/>
    <w:rsid w:val="00810C8C"/>
    <w:rsid w:val="0081207D"/>
    <w:rsid w:val="008131FD"/>
    <w:rsid w:val="00813355"/>
    <w:rsid w:val="008145D7"/>
    <w:rsid w:val="00820BCE"/>
    <w:rsid w:val="00827765"/>
    <w:rsid w:val="00830389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4CD1"/>
    <w:rsid w:val="008D62A8"/>
    <w:rsid w:val="008E52FA"/>
    <w:rsid w:val="008F064E"/>
    <w:rsid w:val="008F5289"/>
    <w:rsid w:val="008F534D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49AD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2813"/>
    <w:rsid w:val="00A83EBA"/>
    <w:rsid w:val="00A90685"/>
    <w:rsid w:val="00A90CF1"/>
    <w:rsid w:val="00A913F0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4514"/>
    <w:rsid w:val="00B457EE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17BB4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65B5"/>
    <w:rsid w:val="00C674DD"/>
    <w:rsid w:val="00C71958"/>
    <w:rsid w:val="00C75174"/>
    <w:rsid w:val="00C75613"/>
    <w:rsid w:val="00C76043"/>
    <w:rsid w:val="00C804CB"/>
    <w:rsid w:val="00C80632"/>
    <w:rsid w:val="00C80C3E"/>
    <w:rsid w:val="00C82B83"/>
    <w:rsid w:val="00C84076"/>
    <w:rsid w:val="00C86F6B"/>
    <w:rsid w:val="00C87228"/>
    <w:rsid w:val="00C94019"/>
    <w:rsid w:val="00C94FB0"/>
    <w:rsid w:val="00C95190"/>
    <w:rsid w:val="00C96756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2762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131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1F0D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EB6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E7F1F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3AEB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11443</TotalTime>
  <Pages>8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583</cp:revision>
  <dcterms:created xsi:type="dcterms:W3CDTF">2015-11-06T01:06:00Z</dcterms:created>
  <dcterms:modified xsi:type="dcterms:W3CDTF">2021-07-01T15:53:00Z</dcterms:modified>
</cp:coreProperties>
</file>