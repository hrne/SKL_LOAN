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6D302063" w:rsidR="00062AC5" w:rsidRPr="00D56B13" w:rsidRDefault="002E45F6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B</w:t>
            </w:r>
            <w:r w:rsidR="00D10ADF">
              <w:rPr>
                <w:rFonts w:ascii="標楷體" w:hAnsi="標楷體" w:hint="eastAsia"/>
              </w:rPr>
              <w:t>087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023E6778" w:rsidR="00062AC5" w:rsidRPr="00D56B13" w:rsidRDefault="00D10ADF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聯貸案首次動撥後６個月內發生違約之實際主導金融機構註記檔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4FB4A6B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83DD801" w14:textId="77777777" w:rsidR="00A11891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9BC7012" w14:textId="11FA9981" w:rsidR="00B51479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33276F">
              <w:rPr>
                <w:rFonts w:ascii="標楷體" w:hAnsi="標楷體"/>
              </w:rPr>
              <w:t>L</w:t>
            </w:r>
            <w:r w:rsidR="002E45F6">
              <w:rPr>
                <w:rFonts w:ascii="標楷體" w:hAnsi="標楷體" w:hint="eastAsia"/>
              </w:rPr>
              <w:t>B</w:t>
            </w:r>
            <w:r w:rsidR="00D10ADF">
              <w:rPr>
                <w:rFonts w:ascii="標楷體" w:hAnsi="標楷體" w:hint="eastAsia"/>
              </w:rPr>
              <w:t>087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E22B24">
              <w:rPr>
                <w:rFonts w:ascii="標楷體" w:hAnsi="標楷體"/>
              </w:rPr>
              <w:t>L</w:t>
            </w:r>
            <w:r w:rsidR="002E45F6">
              <w:rPr>
                <w:rFonts w:ascii="標楷體" w:hAnsi="標楷體" w:hint="eastAsia"/>
              </w:rPr>
              <w:t>B</w:t>
            </w:r>
            <w:r w:rsidR="00D10ADF">
              <w:rPr>
                <w:rFonts w:ascii="標楷體" w:hAnsi="標楷體" w:hint="eastAsia"/>
              </w:rPr>
              <w:t>087</w:t>
            </w:r>
            <w:r w:rsidR="00353A7E" w:rsidRPr="00353A7E">
              <w:rPr>
                <w:rFonts w:ascii="標楷體" w:hAnsi="標楷體"/>
              </w:rPr>
              <w:t>Report</w:t>
            </w:r>
            <w:r w:rsidRPr="00D56B13">
              <w:rPr>
                <w:rFonts w:ascii="標楷體" w:hAnsi="標楷體"/>
              </w:rPr>
              <w:t>.java</w:t>
            </w:r>
          </w:p>
          <w:p w14:paraId="0C970747" w14:textId="3A6CE4FC" w:rsidR="006742F6" w:rsidRPr="006742F6" w:rsidRDefault="006742F6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預存程序</w:t>
            </w:r>
            <w:r w:rsidR="00B53028" w:rsidRPr="00D56B13">
              <w:rPr>
                <w:rFonts w:ascii="標楷體" w:hAnsi="標楷體" w:hint="eastAsia"/>
              </w:rPr>
              <w:t>：</w:t>
            </w:r>
            <w:r w:rsidR="00D10ADF">
              <w:rPr>
                <w:rFonts w:ascii="標楷體" w:hAnsi="標楷體" w:hint="eastAsia"/>
              </w:rPr>
              <w:t>無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447E8E4E" w:rsidR="00616372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90256C">
              <w:rPr>
                <w:rFonts w:ascii="標楷體" w:hAnsi="標楷體" w:hint="eastAsia"/>
              </w:rPr>
              <w:t>[</w:t>
            </w:r>
            <w:r w:rsidR="002E45F6">
              <w:rPr>
                <w:rFonts w:ascii="標楷體" w:hAnsi="標楷體" w:hint="eastAsia"/>
              </w:rPr>
              <w:t>B</w:t>
            </w:r>
            <w:r w:rsidR="00D10ADF">
              <w:rPr>
                <w:rFonts w:ascii="標楷體" w:hAnsi="標楷體" w:hint="eastAsia"/>
              </w:rPr>
              <w:t>087</w:t>
            </w:r>
            <w:ins w:id="0" w:author="st1" w:date="2021-05-16T15:48:00Z">
              <w:r w:rsidR="00E22B24" w:rsidRPr="001033E6">
                <w:rPr>
                  <w:rFonts w:ascii="標楷體" w:hAnsi="標楷體" w:hint="eastAsia"/>
                </w:rPr>
                <w:t xml:space="preserve"> </w:t>
              </w:r>
            </w:ins>
            <w:r w:rsidR="00D10ADF">
              <w:rPr>
                <w:rFonts w:ascii="標楷體" w:hAnsi="標楷體" w:hint="eastAsia"/>
              </w:rPr>
              <w:t>聯貸案首次動撥後６個月內發生違約之實際主導金融機構註記檔</w:t>
            </w:r>
            <w:r w:rsidR="0090256C">
              <w:rPr>
                <w:rFonts w:ascii="標楷體" w:hAnsi="標楷體" w:hint="eastAsia"/>
              </w:rPr>
              <w:t>]</w:t>
            </w:r>
            <w:r w:rsidR="00B13670" w:rsidRPr="00D21D13">
              <w:rPr>
                <w:rFonts w:ascii="標楷體" w:hAnsi="標楷體" w:hint="eastAsia"/>
              </w:rPr>
              <w:t>媒體檔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29A81A80" w14:textId="77777777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交易選單</w:t>
            </w:r>
          </w:p>
          <w:p w14:paraId="310D6536" w14:textId="3115D864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 w:rsidR="00B9065C">
              <w:rPr>
                <w:rFonts w:ascii="標楷體" w:hAnsi="標楷體" w:hint="eastAsia"/>
              </w:rPr>
              <w:t>8</w:t>
            </w:r>
            <w:r w:rsidR="001D467C" w:rsidRPr="001D5F15">
              <w:rPr>
                <w:rFonts w:ascii="標楷體" w:hAnsi="標楷體"/>
              </w:rPr>
              <w:t>.</w:t>
            </w:r>
            <w:r w:rsidR="00E12D36">
              <w:rPr>
                <w:rFonts w:ascii="標楷體" w:hAnsi="標楷體" w:hint="eastAsia"/>
              </w:rPr>
              <w:t>遵循法令作業</w:t>
            </w:r>
          </w:p>
          <w:p w14:paraId="69F091BF" w14:textId="35CC8338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E12D36">
              <w:rPr>
                <w:rFonts w:ascii="標楷體" w:hAnsi="標楷體" w:hint="eastAsia"/>
              </w:rPr>
              <w:t>4</w:t>
            </w:r>
            <w:r w:rsidR="00113F5A"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 xml:space="preserve"> </w:t>
            </w:r>
            <w:r w:rsidR="00E12D36">
              <w:rPr>
                <w:rFonts w:ascii="標楷體" w:hAnsi="標楷體" w:hint="eastAsia"/>
              </w:rPr>
              <w:t>JCIC放款報送</w:t>
            </w:r>
          </w:p>
          <w:p w14:paraId="4D143104" w14:textId="40F7F1F2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L</w:t>
            </w:r>
            <w:r w:rsidR="00E12D36">
              <w:rPr>
                <w:rFonts w:ascii="標楷體" w:hAnsi="標楷體" w:hint="eastAsia"/>
              </w:rPr>
              <w:t>84</w:t>
            </w:r>
            <w:r w:rsidR="001D467C">
              <w:rPr>
                <w:rFonts w:ascii="標楷體" w:hAnsi="標楷體" w:hint="eastAsia"/>
              </w:rPr>
              <w:t>0</w:t>
            </w:r>
            <w:r w:rsidR="00357082">
              <w:rPr>
                <w:rFonts w:ascii="標楷體" w:hAnsi="標楷體"/>
              </w:rPr>
              <w:t>2</w:t>
            </w:r>
            <w:r w:rsidR="001D467C">
              <w:rPr>
                <w:rFonts w:ascii="標楷體" w:hAnsi="標楷體" w:hint="eastAsia"/>
              </w:rPr>
              <w:t>.</w:t>
            </w:r>
            <w:r w:rsidR="001D5F15">
              <w:rPr>
                <w:rFonts w:ascii="標楷體" w:hAnsi="標楷體" w:hint="eastAsia"/>
              </w:rPr>
              <w:t>產生</w:t>
            </w:r>
            <w:r w:rsidR="00E12D36">
              <w:rPr>
                <w:rFonts w:ascii="標楷體" w:hAnsi="標楷體" w:hint="eastAsia"/>
              </w:rPr>
              <w:t>ＪＣＩＣ</w:t>
            </w:r>
            <w:r w:rsidR="00357082">
              <w:rPr>
                <w:rFonts w:ascii="標楷體" w:hAnsi="標楷體" w:hint="eastAsia"/>
              </w:rPr>
              <w:t>月</w:t>
            </w:r>
            <w:r w:rsidR="00E12D36">
              <w:rPr>
                <w:rFonts w:ascii="標楷體" w:hAnsi="標楷體" w:hint="eastAsia"/>
              </w:rPr>
              <w:t>報媒體檔</w:t>
            </w:r>
          </w:p>
          <w:p w14:paraId="3EC83276" w14:textId="3E2C0159" w:rsidR="00703D65" w:rsidRPr="00D56B13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2E45F6">
              <w:rPr>
                <w:rFonts w:ascii="標楷體" w:hAnsi="標楷體" w:hint="eastAsia"/>
              </w:rPr>
              <w:t>B</w:t>
            </w:r>
            <w:r w:rsidR="00D10ADF">
              <w:rPr>
                <w:rFonts w:ascii="標楷體" w:hAnsi="標楷體" w:hint="eastAsia"/>
              </w:rPr>
              <w:t>087聯貸案首次動撥後６個月內發生違約之實際主導金融機構註記檔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3CDAD4C5" w14:textId="3D435C7F" w:rsidR="005233F6" w:rsidRPr="00D10ADF" w:rsidRDefault="00D10ADF" w:rsidP="00D10ADF">
            <w:pPr>
              <w:snapToGrid w:val="0"/>
              <w:rPr>
                <w:rFonts w:ascii="標楷體" w:hAnsi="標楷體"/>
              </w:rPr>
            </w:pPr>
            <w:r w:rsidRPr="00D10ADF">
              <w:rPr>
                <w:rFonts w:ascii="標楷體" w:hAnsi="標楷體" w:hint="eastAsia"/>
              </w:rPr>
              <w:t>無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89FA1D9" w:rsidR="002D7821" w:rsidRPr="00D56B13" w:rsidRDefault="008007B1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文字檔、EXCEL檔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2402AE1D" w:rsidR="00703D65" w:rsidRPr="00D56B13" w:rsidRDefault="00CE3E2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1" w:name="_Toc495492537"/>
      <w:r w:rsidRPr="00D56B13">
        <w:rPr>
          <w:rFonts w:ascii="標楷體" w:hAnsi="標楷體" w:hint="eastAsia"/>
          <w:sz w:val="24"/>
        </w:rPr>
        <w:t>Table</w:t>
      </w:r>
      <w:bookmarkEnd w:id="1"/>
    </w:p>
    <w:p w14:paraId="7D84869A" w14:textId="6A0EDE04" w:rsidR="009013EB" w:rsidRDefault="00110300" w:rsidP="00110300">
      <w:pPr>
        <w:pStyle w:val="32"/>
        <w:numPr>
          <w:ilvl w:val="0"/>
          <w:numId w:val="0"/>
        </w:numPr>
        <w:ind w:left="1146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無，非</w:t>
      </w:r>
      <w:r w:rsidR="00EB67CD" w:rsidRPr="00EB67CD">
        <w:rPr>
          <w:rFonts w:ascii="標楷體" w:hAnsi="標楷體" w:hint="eastAsia"/>
          <w:sz w:val="24"/>
        </w:rPr>
        <w:t>聯貸案主辦行</w:t>
      </w:r>
      <w:r w:rsidR="00EB67CD">
        <w:rPr>
          <w:rFonts w:ascii="標楷體" w:hAnsi="標楷體" w:hint="eastAsia"/>
          <w:sz w:val="24"/>
        </w:rPr>
        <w:t>，直接產製空檔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2" w:name="_Toc495492538"/>
      <w:r w:rsidRPr="00D56B13">
        <w:rPr>
          <w:rFonts w:ascii="標楷體" w:hAnsi="標楷體" w:hint="eastAsia"/>
          <w:sz w:val="24"/>
        </w:rPr>
        <w:t>功能說明</w:t>
      </w:r>
      <w:bookmarkEnd w:id="2"/>
    </w:p>
    <w:p w14:paraId="38AFBE25" w14:textId="44350D83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Toc495492539"/>
      <w:r w:rsidRPr="00D56B13">
        <w:rPr>
          <w:rFonts w:ascii="標楷體" w:hAnsi="標楷體" w:hint="eastAsia"/>
          <w:sz w:val="24"/>
        </w:rPr>
        <w:t>【</w:t>
      </w:r>
      <w:r w:rsidR="00CF0CA3">
        <w:rPr>
          <w:rFonts w:ascii="標楷體" w:hAnsi="標楷體" w:hint="eastAsia"/>
          <w:sz w:val="24"/>
        </w:rPr>
        <w:t>傳</w:t>
      </w:r>
      <w:r w:rsidR="00251705" w:rsidRPr="00D56B13">
        <w:rPr>
          <w:rFonts w:ascii="標楷體" w:hAnsi="標楷體" w:hint="eastAsia"/>
          <w:sz w:val="24"/>
        </w:rPr>
        <w:t>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</w:t>
      </w:r>
      <w:bookmarkEnd w:id="3"/>
      <w:r w:rsidR="00B53028" w:rsidRPr="00B53028">
        <w:rPr>
          <w:rFonts w:ascii="標楷體" w:hAnsi="標楷體" w:hint="eastAsia"/>
          <w:sz w:val="24"/>
        </w:rPr>
        <w:t>：</w:t>
      </w:r>
    </w:p>
    <w:p w14:paraId="178A072F" w14:textId="77777777" w:rsidR="00955D4A" w:rsidRPr="00D56B13" w:rsidRDefault="00955D4A" w:rsidP="00955D4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[會計日期(</w:t>
      </w:r>
      <w:r w:rsidRPr="001C4713">
        <w:rPr>
          <w:rFonts w:ascii="標楷體" w:hAnsi="標楷體"/>
          <w:sz w:val="24"/>
        </w:rPr>
        <w:t>TBSDYF</w:t>
      </w:r>
      <w:r>
        <w:rPr>
          <w:rFonts w:ascii="標楷體" w:hAnsi="標楷體" w:hint="eastAsia"/>
          <w:sz w:val="24"/>
        </w:rPr>
        <w:t>)]</w:t>
      </w:r>
      <w:r w:rsidRPr="00B53028">
        <w:rPr>
          <w:rFonts w:ascii="標楷體" w:hAnsi="標楷體" w:hint="eastAsia"/>
          <w:sz w:val="24"/>
        </w:rPr>
        <w:t>：</w:t>
      </w:r>
    </w:p>
    <w:p w14:paraId="25425803" w14:textId="77777777" w:rsidR="00955D4A" w:rsidRPr="00D56B13" w:rsidRDefault="00955D4A" w:rsidP="00955D4A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Pr="00B53028">
        <w:rPr>
          <w:rFonts w:ascii="標楷體" w:hAnsi="標楷體" w:hint="eastAsia"/>
          <w:sz w:val="24"/>
        </w:rPr>
        <w:t>：</w:t>
      </w:r>
      <w:r>
        <w:rPr>
          <w:rFonts w:ascii="標楷體" w:hAnsi="標楷體" w:hint="eastAsia"/>
          <w:sz w:val="24"/>
        </w:rPr>
        <w:t>YYYYMMDD</w:t>
      </w:r>
    </w:p>
    <w:p w14:paraId="7D373EEE" w14:textId="77777777" w:rsidR="00955D4A" w:rsidRDefault="00955D4A" w:rsidP="00955D4A">
      <w:pPr>
        <w:pStyle w:val="6TEXT"/>
        <w:numPr>
          <w:ilvl w:val="0"/>
          <w:numId w:val="14"/>
        </w:numPr>
      </w:pPr>
      <w:r>
        <w:rPr>
          <w:rFonts w:hint="eastAsia"/>
        </w:rPr>
        <w:t>預設值</w:t>
      </w:r>
      <w:r w:rsidRPr="00B53028">
        <w:rPr>
          <w:rFonts w:ascii="標楷體" w:hAnsi="標楷體" w:hint="eastAsia"/>
        </w:rPr>
        <w:t>：</w:t>
      </w:r>
      <w:r>
        <w:rPr>
          <w:rFonts w:hint="eastAsia"/>
        </w:rPr>
        <w:t>系統會計日期</w:t>
      </w:r>
    </w:p>
    <w:p w14:paraId="4B763A7A" w14:textId="77777777" w:rsidR="00955D4A" w:rsidRPr="0015773F" w:rsidRDefault="00955D4A" w:rsidP="00955D4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15773F">
        <w:rPr>
          <w:rFonts w:ascii="標楷體" w:hAnsi="標楷體" w:hint="eastAsia"/>
          <w:sz w:val="24"/>
        </w:rPr>
        <w:t>[經辦(</w:t>
      </w:r>
      <w:r w:rsidRPr="0015773F">
        <w:rPr>
          <w:rFonts w:ascii="標楷體" w:hAnsi="標楷體"/>
          <w:sz w:val="24"/>
        </w:rPr>
        <w:t>EmpNo)]</w:t>
      </w:r>
      <w:r w:rsidRPr="0015773F">
        <w:rPr>
          <w:rFonts w:ascii="標楷體" w:hAnsi="標楷體" w:hint="eastAsia"/>
          <w:sz w:val="24"/>
        </w:rPr>
        <w:t>：</w:t>
      </w:r>
    </w:p>
    <w:p w14:paraId="11AE4AA4" w14:textId="77777777" w:rsidR="00955D4A" w:rsidRPr="0015773F" w:rsidRDefault="00955D4A" w:rsidP="00955D4A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15773F">
        <w:rPr>
          <w:rFonts w:ascii="標楷體" w:hAnsi="標楷體" w:hint="eastAsia"/>
        </w:rPr>
        <w:t>預設值：</w:t>
      </w:r>
      <w:r w:rsidRPr="0015773F">
        <w:rPr>
          <w:rFonts w:ascii="標楷體" w:hAnsi="標楷體"/>
        </w:rPr>
        <w:t>'System'</w:t>
      </w:r>
    </w:p>
    <w:p w14:paraId="213879AB" w14:textId="19E7DF08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989672D" w14:textId="76E6C675" w:rsidR="0030195D" w:rsidRPr="000359E7" w:rsidRDefault="00A460EB" w:rsidP="000359E7">
      <w:pPr>
        <w:pStyle w:val="6TEXT"/>
        <w:rPr>
          <w:rFonts w:ascii="標楷體" w:hAnsi="標楷體"/>
        </w:rPr>
      </w:pPr>
      <w:r>
        <w:rPr>
          <w:rFonts w:ascii="標楷體" w:hAnsi="標楷體" w:hint="eastAsia"/>
        </w:rPr>
        <w:t>非</w:t>
      </w:r>
      <w:r w:rsidRPr="00EB67CD">
        <w:rPr>
          <w:rFonts w:ascii="標楷體" w:hAnsi="標楷體" w:hint="eastAsia"/>
        </w:rPr>
        <w:t>聯貸案主辦行</w:t>
      </w:r>
      <w:r>
        <w:rPr>
          <w:rFonts w:ascii="標楷體" w:hAnsi="標楷體" w:hint="eastAsia"/>
        </w:rPr>
        <w:t>，直接產製空檔</w:t>
      </w:r>
      <w:r w:rsidR="008A7449" w:rsidRPr="000359E7">
        <w:rPr>
          <w:rFonts w:ascii="標楷體" w:hAnsi="標楷體" w:hint="eastAsia"/>
        </w:rPr>
        <w:t>。</w:t>
      </w:r>
    </w:p>
    <w:p w14:paraId="430D35A1" w14:textId="6BC5BA54" w:rsidR="007A3BBC" w:rsidRDefault="007A3BBC" w:rsidP="007A3BB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Ta</w:t>
      </w:r>
      <w:r>
        <w:rPr>
          <w:rFonts w:ascii="標楷體" w:hAnsi="標楷體"/>
          <w:sz w:val="24"/>
        </w:rPr>
        <w:t>ble</w:t>
      </w:r>
      <w:r w:rsidRPr="00D56B13">
        <w:rPr>
          <w:rFonts w:ascii="標楷體" w:hAnsi="標楷體" w:hint="eastAsia"/>
          <w:sz w:val="24"/>
        </w:rPr>
        <w:t>欄位】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4F2A016F" w14:textId="77777777" w:rsidR="00A460EB" w:rsidRDefault="00A460EB" w:rsidP="00A460EB">
      <w:pPr>
        <w:pStyle w:val="32"/>
        <w:numPr>
          <w:ilvl w:val="0"/>
          <w:numId w:val="0"/>
        </w:numPr>
        <w:ind w:left="1146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無，非</w:t>
      </w:r>
      <w:r w:rsidRPr="00EB67CD">
        <w:rPr>
          <w:rFonts w:ascii="標楷體" w:hAnsi="標楷體" w:hint="eastAsia"/>
          <w:sz w:val="24"/>
        </w:rPr>
        <w:t>聯貸案主辦行</w:t>
      </w:r>
      <w:r>
        <w:rPr>
          <w:rFonts w:ascii="標楷體" w:hAnsi="標楷體" w:hint="eastAsia"/>
          <w:sz w:val="24"/>
        </w:rPr>
        <w:t>，直接產製空檔</w:t>
      </w:r>
    </w:p>
    <w:p w14:paraId="0F27BDAF" w14:textId="53BE8610" w:rsidR="00373BFA" w:rsidRPr="00A460EB" w:rsidRDefault="00373BFA" w:rsidP="00373BFA">
      <w:pPr>
        <w:pStyle w:val="6TEXT"/>
        <w:rPr>
          <w:rFonts w:ascii="標楷體" w:hAnsi="標楷體"/>
        </w:rPr>
      </w:pPr>
    </w:p>
    <w:p w14:paraId="6D3B5449" w14:textId="675C0201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</w:t>
      </w:r>
      <w:r w:rsidR="00F7274A" w:rsidRPr="00F7274A">
        <w:rPr>
          <w:rFonts w:ascii="標楷體" w:hAnsi="標楷體" w:hint="eastAsia"/>
          <w:sz w:val="24"/>
        </w:rPr>
        <w:t>產生媒體檔</w:t>
      </w:r>
      <w:r w:rsidRPr="00D56B13">
        <w:rPr>
          <w:rFonts w:ascii="標楷體" w:hAnsi="標楷體" w:hint="eastAsia"/>
          <w:sz w:val="24"/>
        </w:rPr>
        <w:t>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C12527B" w14:textId="46ADF057" w:rsidR="00C217B4" w:rsidRPr="00C85B3C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</w:t>
      </w:r>
      <w:ins w:id="4" w:author="st1" w:date="2021-05-16T16:56:00Z">
        <w:r w:rsidR="00B71E7E">
          <w:rPr>
            <w:rFonts w:ascii="標楷體" w:hAnsi="標楷體" w:hint="eastAsia"/>
          </w:rPr>
          <w:t>458</w:t>
        </w:r>
      </w:ins>
      <w:ins w:id="5" w:author="st1" w:date="2021-05-16T16:57:00Z">
        <w:r w:rsidR="00B71E7E">
          <w:rPr>
            <w:rFonts w:ascii="標楷體" w:hAnsi="標楷體" w:hint="eastAsia"/>
          </w:rPr>
          <w:t>mmdd1</w:t>
        </w:r>
        <w:r w:rsidR="00B71E7E">
          <w:rPr>
            <w:rFonts w:ascii="標楷體" w:hAnsi="標楷體"/>
          </w:rPr>
          <w:t>.</w:t>
        </w:r>
      </w:ins>
      <w:r w:rsidR="00D10ADF">
        <w:rPr>
          <w:rFonts w:ascii="標楷體" w:hAnsi="標楷體"/>
        </w:rPr>
        <w:t>087</w:t>
      </w:r>
      <w:r w:rsidR="00B71E7E">
        <w:rPr>
          <w:rFonts w:ascii="標楷體" w:hAnsi="標楷體" w:hint="eastAsia"/>
        </w:rPr>
        <w:t xml:space="preserve"> (</w:t>
      </w:r>
      <w:ins w:id="6" w:author="st1" w:date="2021-05-16T16:57:00Z">
        <w:r w:rsidR="00B71E7E">
          <w:rPr>
            <w:rFonts w:ascii="標楷體" w:hAnsi="標楷體" w:hint="eastAsia"/>
          </w:rPr>
          <w:t>mmdd</w:t>
        </w:r>
      </w:ins>
      <w:r w:rsidR="00B71E7E">
        <w:rPr>
          <w:rFonts w:ascii="標楷體" w:hAnsi="標楷體"/>
        </w:rPr>
        <w:t>:</w:t>
      </w:r>
      <w:r w:rsidR="00B71E7E">
        <w:rPr>
          <w:rFonts w:ascii="標楷體" w:hAnsi="標楷體" w:hint="eastAsia"/>
        </w:rPr>
        <w:t>申報當日之月日(</w:t>
      </w:r>
      <w:r w:rsidR="001F5B56">
        <w:rPr>
          <w:rFonts w:ascii="標楷體" w:hAnsi="標楷體" w:hint="eastAsia"/>
        </w:rPr>
        <w:t>日曆日</w:t>
      </w:r>
      <w:r w:rsidR="00B71E7E">
        <w:rPr>
          <w:rFonts w:ascii="標楷體" w:hAnsi="標楷體" w:hint="eastAsia"/>
        </w:rPr>
        <w:t>) ex</w:t>
      </w:r>
      <w:r w:rsidR="00B71E7E">
        <w:rPr>
          <w:rFonts w:ascii="標楷體" w:hAnsi="標楷體"/>
        </w:rPr>
        <w:t>:45805161.</w:t>
      </w:r>
      <w:r w:rsidR="00D10ADF">
        <w:rPr>
          <w:rFonts w:ascii="標楷體" w:hAnsi="標楷體"/>
        </w:rPr>
        <w:t>087</w:t>
      </w:r>
      <w:r w:rsidR="00B71E7E">
        <w:rPr>
          <w:rFonts w:ascii="標楷體" w:hAnsi="標楷體" w:hint="eastAsia"/>
        </w:rPr>
        <w:t>)</w:t>
      </w:r>
    </w:p>
    <w:p w14:paraId="65F330CB" w14:textId="6292B87A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</w:t>
      </w:r>
      <w:r w:rsidR="00B71E7E">
        <w:rPr>
          <w:rFonts w:ascii="標楷體" w:hAnsi="標楷體" w:hint="eastAsia"/>
        </w:rPr>
        <w:t>文字</w:t>
      </w:r>
      <w:r>
        <w:rPr>
          <w:rFonts w:ascii="標楷體" w:hAnsi="標楷體" w:hint="eastAsia"/>
        </w:rPr>
        <w:t>檔</w:t>
      </w:r>
    </w:p>
    <w:p w14:paraId="3DA3BC2E" w14:textId="15D732EE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資料格式</w:t>
      </w:r>
      <w:r w:rsidR="00981796">
        <w:rPr>
          <w:rFonts w:ascii="標楷體" w:hAnsi="標楷體" w:hint="eastAsia"/>
        </w:rPr>
        <w:t xml:space="preserve">  </w:t>
      </w:r>
      <w:r>
        <w:rPr>
          <w:rFonts w:ascii="標楷體" w:hAnsi="標楷體" w:hint="eastAsia"/>
        </w:rPr>
        <w:t>：</w:t>
      </w:r>
      <w:r w:rsidRPr="004037BD">
        <w:rPr>
          <w:rFonts w:ascii="標楷體" w:hAnsi="標楷體"/>
        </w:rPr>
        <w:t>Big5</w:t>
      </w:r>
    </w:p>
    <w:p w14:paraId="4D7701C8" w14:textId="6B7F6BC7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用處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</w:t>
      </w:r>
      <w:r w:rsidR="00B71E7E">
        <w:rPr>
          <w:rFonts w:ascii="標楷體" w:hAnsi="標楷體" w:hint="eastAsia"/>
        </w:rPr>
        <w:t>每</w:t>
      </w:r>
      <w:r w:rsidR="00027D83">
        <w:rPr>
          <w:rFonts w:ascii="標楷體" w:hAnsi="標楷體" w:hint="eastAsia"/>
        </w:rPr>
        <w:t>月</w:t>
      </w:r>
      <w:r w:rsidR="00B71E7E">
        <w:rPr>
          <w:rFonts w:ascii="標楷體" w:hAnsi="標楷體" w:hint="eastAsia"/>
        </w:rPr>
        <w:t>聯徵申報</w:t>
      </w:r>
    </w:p>
    <w:p w14:paraId="698C4406" w14:textId="451E00E5" w:rsidR="00C217B4" w:rsidRPr="004037BD" w:rsidRDefault="00C217B4" w:rsidP="00D306F8">
      <w:pPr>
        <w:pStyle w:val="ad"/>
        <w:ind w:leftChars="354" w:left="2266" w:hangingChars="590" w:hanging="1416"/>
        <w:rPr>
          <w:rFonts w:ascii="標楷體" w:hAnsi="標楷體"/>
        </w:rPr>
      </w:pPr>
      <w:r w:rsidRPr="00AD7707">
        <w:rPr>
          <w:rFonts w:ascii="標楷體" w:hAnsi="標楷體" w:hint="eastAsia"/>
        </w:rPr>
        <w:t>Ta</w:t>
      </w:r>
      <w:r w:rsidRPr="00AD7707">
        <w:rPr>
          <w:rFonts w:ascii="標楷體" w:hAnsi="標楷體"/>
        </w:rPr>
        <w:t>ble List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="00B71E7E" w:rsidRPr="00EE0DC4">
        <w:rPr>
          <w:rFonts w:ascii="標楷體" w:hAnsi="標楷體"/>
        </w:rPr>
        <w:t>Jcic</w:t>
      </w:r>
      <w:r w:rsidR="002E45F6">
        <w:rPr>
          <w:rFonts w:ascii="標楷體" w:hAnsi="標楷體"/>
        </w:rPr>
        <w:t>B</w:t>
      </w:r>
      <w:r w:rsidR="00D10ADF">
        <w:rPr>
          <w:rFonts w:ascii="標楷體" w:hAnsi="標楷體"/>
        </w:rPr>
        <w:t>087</w:t>
      </w:r>
      <w:r w:rsidR="00B71E7E">
        <w:rPr>
          <w:rFonts w:ascii="標楷體" w:hAnsi="標楷體"/>
        </w:rPr>
        <w:t xml:space="preserve"> </w:t>
      </w:r>
      <w:r>
        <w:rPr>
          <w:rFonts w:ascii="標楷體" w:hAnsi="標楷體"/>
        </w:rPr>
        <w:t>(</w:t>
      </w:r>
      <w:r w:rsidR="00D10ADF">
        <w:rPr>
          <w:rFonts w:ascii="標楷體" w:hAnsi="標楷體" w:hint="eastAsia"/>
        </w:rPr>
        <w:t>聯貸案首次動撥後６個月內發生違約之實際主導金融機構註記檔</w:t>
      </w:r>
      <w:r>
        <w:rPr>
          <w:rFonts w:ascii="標楷體" w:hAnsi="標楷體"/>
        </w:rPr>
        <w:t>)]</w:t>
      </w:r>
    </w:p>
    <w:p w14:paraId="451A8960" w14:textId="725A30CD" w:rsidR="00C217B4" w:rsidRDefault="00C217B4" w:rsidP="00C217B4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>篩選條件</w:t>
      </w:r>
      <w:r w:rsidR="00981796">
        <w:rPr>
          <w:rFonts w:ascii="標楷體" w:hAnsi="標楷體" w:hint="eastAsia"/>
        </w:rPr>
        <w:t xml:space="preserve">  </w:t>
      </w:r>
      <w:r>
        <w:rPr>
          <w:rFonts w:ascii="標楷體" w:hAnsi="標楷體" w:hint="eastAsia"/>
        </w:rPr>
        <w:t>：</w:t>
      </w:r>
      <w:r w:rsidR="006F28C6">
        <w:rPr>
          <w:rFonts w:ascii="標楷體" w:hAnsi="標楷體" w:hint="eastAsia"/>
        </w:rPr>
        <w:t>無</w:t>
      </w:r>
    </w:p>
    <w:p w14:paraId="73F4DCE3" w14:textId="77777777" w:rsidR="006F28C6" w:rsidRDefault="00C217B4" w:rsidP="006F28C6">
      <w:pPr>
        <w:pStyle w:val="ad"/>
        <w:ind w:leftChars="0" w:left="851"/>
        <w:rPr>
          <w:rFonts w:ascii="標楷體" w:hAnsi="標楷體"/>
        </w:rPr>
      </w:pPr>
      <w:r w:rsidRPr="001F30B9">
        <w:rPr>
          <w:rFonts w:ascii="標楷體" w:hAnsi="標楷體" w:hint="eastAsia"/>
          <w:color w:val="000000"/>
        </w:rPr>
        <w:t>排序方式</w:t>
      </w:r>
      <w:r w:rsidR="00981796" w:rsidRPr="001F30B9">
        <w:rPr>
          <w:rFonts w:ascii="標楷體" w:hAnsi="標楷體" w:hint="eastAsia"/>
          <w:color w:val="000000"/>
        </w:rPr>
        <w:t xml:space="preserve">  </w:t>
      </w:r>
      <w:r w:rsidRPr="001F30B9">
        <w:rPr>
          <w:rFonts w:ascii="標楷體" w:hAnsi="標楷體" w:hint="eastAsia"/>
          <w:color w:val="000000"/>
        </w:rPr>
        <w:t>：</w:t>
      </w:r>
      <w:r w:rsidR="006F28C6">
        <w:rPr>
          <w:rFonts w:ascii="標楷體" w:hAnsi="標楷體" w:hint="eastAsia"/>
        </w:rPr>
        <w:t>無</w:t>
      </w:r>
    </w:p>
    <w:p w14:paraId="4599AFA2" w14:textId="1A70C9A7" w:rsidR="00F7274A" w:rsidRDefault="00F7274A" w:rsidP="006F28C6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規格</w:t>
      </w:r>
      <w:r>
        <w:rPr>
          <w:rFonts w:ascii="標楷體" w:hAnsi="標楷體" w:hint="eastAsia"/>
        </w:rPr>
        <w:t>：</w:t>
      </w:r>
    </w:p>
    <w:p w14:paraId="74699E66" w14:textId="77777777" w:rsidR="001E12C3" w:rsidRPr="003B4F69" w:rsidRDefault="001E12C3" w:rsidP="001E12C3">
      <w:pPr>
        <w:rPr>
          <w:rFonts w:ascii="標楷體" w:hAnsi="標楷體"/>
        </w:rPr>
      </w:pPr>
      <w:r>
        <w:rPr>
          <w:rFonts w:ascii="標楷體" w:hAnsi="標楷體" w:hint="eastAsia"/>
        </w:rPr>
        <w:t>頭</w:t>
      </w:r>
      <w:r w:rsidRPr="003B4F69">
        <w:rPr>
          <w:rFonts w:ascii="標楷體" w:hAnsi="標楷體" w:hint="eastAsia"/>
        </w:rPr>
        <w:t>筆：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492"/>
        <w:gridCol w:w="923"/>
        <w:gridCol w:w="1672"/>
        <w:gridCol w:w="4343"/>
      </w:tblGrid>
      <w:tr w:rsidR="001E12C3" w:rsidRPr="003B4F69" w14:paraId="766C4D78" w14:textId="77777777" w:rsidTr="00CC4ED0">
        <w:tc>
          <w:tcPr>
            <w:tcW w:w="457" w:type="dxa"/>
            <w:vAlign w:val="center"/>
          </w:tcPr>
          <w:p w14:paraId="12EE9D5A" w14:textId="77777777" w:rsidR="001E12C3" w:rsidRPr="003B4F69" w:rsidRDefault="001E12C3" w:rsidP="00074B56">
            <w:r w:rsidRPr="003B4F69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3B4F69">
              <w:rPr>
                <w:rFonts w:ascii="標楷體" w:hAnsi="標楷體"/>
                <w:b/>
                <w:bCs/>
                <w:kern w:val="0"/>
              </w:rPr>
              <w:br/>
            </w:r>
            <w:r w:rsidRPr="003B4F69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492" w:type="dxa"/>
            <w:vAlign w:val="center"/>
          </w:tcPr>
          <w:p w14:paraId="6717478E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923" w:type="dxa"/>
            <w:vAlign w:val="center"/>
          </w:tcPr>
          <w:p w14:paraId="032105D4" w14:textId="7D0058BC" w:rsidR="001E12C3" w:rsidRPr="003B4F69" w:rsidRDefault="001E12C3" w:rsidP="00074B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672" w:type="dxa"/>
            <w:vAlign w:val="center"/>
          </w:tcPr>
          <w:p w14:paraId="24E9576E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343" w:type="dxa"/>
            <w:vAlign w:val="center"/>
          </w:tcPr>
          <w:p w14:paraId="26CBE065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8D35F0" w:rsidRPr="003B4F69" w14:paraId="1D9489DA" w14:textId="77777777" w:rsidTr="00CC4ED0">
        <w:tc>
          <w:tcPr>
            <w:tcW w:w="457" w:type="dxa"/>
            <w:vAlign w:val="center"/>
          </w:tcPr>
          <w:p w14:paraId="33E4D913" w14:textId="49FFD685" w:rsidR="008D35F0" w:rsidRPr="001E5531" w:rsidRDefault="008D35F0" w:rsidP="008D35F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</w:t>
            </w:r>
          </w:p>
        </w:tc>
        <w:tc>
          <w:tcPr>
            <w:tcW w:w="2492" w:type="dxa"/>
            <w:vAlign w:val="center"/>
          </w:tcPr>
          <w:p w14:paraId="6D6877B4" w14:textId="6B3DEDF5" w:rsidR="008D35F0" w:rsidRPr="001E5531" w:rsidRDefault="008D35F0" w:rsidP="008D35F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檔案名稱</w:t>
            </w:r>
          </w:p>
        </w:tc>
        <w:tc>
          <w:tcPr>
            <w:tcW w:w="923" w:type="dxa"/>
            <w:vAlign w:val="center"/>
          </w:tcPr>
          <w:p w14:paraId="5BC5315F" w14:textId="1B175C51" w:rsidR="008D35F0" w:rsidRPr="001E5531" w:rsidRDefault="008D35F0" w:rsidP="008D35F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18</w:t>
            </w:r>
          </w:p>
        </w:tc>
        <w:tc>
          <w:tcPr>
            <w:tcW w:w="1672" w:type="dxa"/>
            <w:vAlign w:val="center"/>
          </w:tcPr>
          <w:p w14:paraId="3703E274" w14:textId="77777777" w:rsidR="008D35F0" w:rsidRPr="001E5531" w:rsidRDefault="008D35F0" w:rsidP="008D35F0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2B1346EC" w14:textId="4AAF8FED" w:rsidR="008D35F0" w:rsidRPr="00CC4ED0" w:rsidRDefault="008D35F0" w:rsidP="008D35F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“JCIC-DAT-B</w:t>
            </w:r>
            <w:r>
              <w:rPr>
                <w:rFonts w:ascii="標楷體" w:hAnsi="標楷體" w:hint="eastAsia"/>
              </w:rPr>
              <w:t>08</w:t>
            </w:r>
            <w:r>
              <w:rPr>
                <w:rFonts w:ascii="標楷體" w:hAnsi="標楷體"/>
              </w:rPr>
              <w:t>7</w:t>
            </w:r>
            <w:r w:rsidRPr="00CE3D0E">
              <w:rPr>
                <w:rFonts w:ascii="標楷體" w:hAnsi="標楷體"/>
              </w:rPr>
              <w:t>-V01-”</w:t>
            </w:r>
          </w:p>
        </w:tc>
      </w:tr>
      <w:tr w:rsidR="008D35F0" w:rsidRPr="003B4F69" w14:paraId="1B3FEA74" w14:textId="77777777" w:rsidTr="00CC4ED0">
        <w:tc>
          <w:tcPr>
            <w:tcW w:w="457" w:type="dxa"/>
            <w:vAlign w:val="center"/>
          </w:tcPr>
          <w:p w14:paraId="667939EC" w14:textId="4E4FC05A" w:rsidR="008D35F0" w:rsidRPr="001E5531" w:rsidRDefault="008D35F0" w:rsidP="008D35F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2</w:t>
            </w:r>
          </w:p>
        </w:tc>
        <w:tc>
          <w:tcPr>
            <w:tcW w:w="2492" w:type="dxa"/>
            <w:vAlign w:val="center"/>
          </w:tcPr>
          <w:p w14:paraId="53B008BF" w14:textId="1C6DA82E" w:rsidR="008D35F0" w:rsidRPr="001E5531" w:rsidRDefault="008D35F0" w:rsidP="008D35F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報送單位代號</w:t>
            </w:r>
          </w:p>
        </w:tc>
        <w:tc>
          <w:tcPr>
            <w:tcW w:w="923" w:type="dxa"/>
            <w:vAlign w:val="center"/>
          </w:tcPr>
          <w:p w14:paraId="234C6473" w14:textId="79A3BA71" w:rsidR="008D35F0" w:rsidRPr="001E5531" w:rsidRDefault="008D35F0" w:rsidP="008D35F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3</w:t>
            </w:r>
          </w:p>
        </w:tc>
        <w:tc>
          <w:tcPr>
            <w:tcW w:w="1672" w:type="dxa"/>
            <w:vAlign w:val="center"/>
          </w:tcPr>
          <w:p w14:paraId="44B65A2E" w14:textId="77777777" w:rsidR="008D35F0" w:rsidRPr="001E5531" w:rsidRDefault="008D35F0" w:rsidP="008D35F0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22AE7EB7" w14:textId="0D1BDA20" w:rsidR="008D35F0" w:rsidRPr="00CC4ED0" w:rsidRDefault="008D35F0" w:rsidP="008D35F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“458”</w:t>
            </w:r>
          </w:p>
        </w:tc>
      </w:tr>
      <w:tr w:rsidR="008D35F0" w:rsidRPr="003B4F69" w14:paraId="5059E6A4" w14:textId="77777777" w:rsidTr="00CC4ED0">
        <w:tc>
          <w:tcPr>
            <w:tcW w:w="457" w:type="dxa"/>
            <w:vAlign w:val="center"/>
          </w:tcPr>
          <w:p w14:paraId="7E1231EA" w14:textId="02DAE957" w:rsidR="008D35F0" w:rsidRPr="001E5531" w:rsidRDefault="008D35F0" w:rsidP="008D35F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3</w:t>
            </w:r>
          </w:p>
        </w:tc>
        <w:tc>
          <w:tcPr>
            <w:tcW w:w="2492" w:type="dxa"/>
            <w:vAlign w:val="center"/>
          </w:tcPr>
          <w:p w14:paraId="1B11CCAE" w14:textId="0CDC042D" w:rsidR="008D35F0" w:rsidRPr="001E5531" w:rsidRDefault="008D35F0" w:rsidP="008D35F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FILLER</w:t>
            </w:r>
          </w:p>
        </w:tc>
        <w:tc>
          <w:tcPr>
            <w:tcW w:w="923" w:type="dxa"/>
            <w:vAlign w:val="center"/>
          </w:tcPr>
          <w:p w14:paraId="14E5EDA1" w14:textId="5A536EB1" w:rsidR="008D35F0" w:rsidRPr="001E5531" w:rsidRDefault="008D35F0" w:rsidP="008D35F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5</w:t>
            </w:r>
          </w:p>
        </w:tc>
        <w:tc>
          <w:tcPr>
            <w:tcW w:w="1672" w:type="dxa"/>
            <w:vAlign w:val="center"/>
          </w:tcPr>
          <w:p w14:paraId="53D9F8BA" w14:textId="77777777" w:rsidR="008D35F0" w:rsidRPr="001E5531" w:rsidRDefault="008D35F0" w:rsidP="008D35F0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6C27DD19" w14:textId="68515DFD" w:rsidR="008D35F0" w:rsidRPr="00CC4ED0" w:rsidRDefault="008D35F0" w:rsidP="008D35F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空白</w:t>
            </w:r>
          </w:p>
        </w:tc>
      </w:tr>
      <w:tr w:rsidR="008D35F0" w:rsidRPr="003B4F69" w14:paraId="56ADA7D6" w14:textId="77777777" w:rsidTr="00CC4ED0">
        <w:tc>
          <w:tcPr>
            <w:tcW w:w="457" w:type="dxa"/>
            <w:vAlign w:val="center"/>
          </w:tcPr>
          <w:p w14:paraId="23F20469" w14:textId="6F57F460" w:rsidR="008D35F0" w:rsidRPr="001E5531" w:rsidRDefault="008D35F0" w:rsidP="008D35F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4</w:t>
            </w:r>
          </w:p>
        </w:tc>
        <w:tc>
          <w:tcPr>
            <w:tcW w:w="2492" w:type="dxa"/>
            <w:vAlign w:val="center"/>
          </w:tcPr>
          <w:p w14:paraId="169FFA07" w14:textId="62902DFD" w:rsidR="008D35F0" w:rsidRPr="001E5531" w:rsidRDefault="008D35F0" w:rsidP="008D35F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報送日期</w:t>
            </w:r>
          </w:p>
        </w:tc>
        <w:tc>
          <w:tcPr>
            <w:tcW w:w="923" w:type="dxa"/>
            <w:vAlign w:val="center"/>
          </w:tcPr>
          <w:p w14:paraId="124795C5" w14:textId="6FB623DD" w:rsidR="008D35F0" w:rsidRPr="001E5531" w:rsidRDefault="008D35F0" w:rsidP="008D35F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7</w:t>
            </w:r>
          </w:p>
        </w:tc>
        <w:tc>
          <w:tcPr>
            <w:tcW w:w="1672" w:type="dxa"/>
            <w:vAlign w:val="center"/>
          </w:tcPr>
          <w:p w14:paraId="5F495505" w14:textId="1CE53CE7" w:rsidR="008D35F0" w:rsidRPr="001E5531" w:rsidRDefault="008D35F0" w:rsidP="008D35F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Y</w:t>
            </w:r>
            <w:r w:rsidRPr="00CE3D0E">
              <w:rPr>
                <w:rFonts w:ascii="標楷體" w:hAnsi="標楷體"/>
              </w:rPr>
              <w:t>YYMMDD</w:t>
            </w:r>
          </w:p>
        </w:tc>
        <w:tc>
          <w:tcPr>
            <w:tcW w:w="4343" w:type="dxa"/>
            <w:vAlign w:val="center"/>
          </w:tcPr>
          <w:p w14:paraId="1B4F9256" w14:textId="3AD1018E" w:rsidR="008D35F0" w:rsidRPr="00CC4ED0" w:rsidRDefault="00D517D4" w:rsidP="008D35F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日曆</w:t>
            </w:r>
            <w:r w:rsidR="008D35F0" w:rsidRPr="00CE3D0E">
              <w:rPr>
                <w:rFonts w:ascii="標楷體" w:hAnsi="標楷體" w:hint="eastAsia"/>
              </w:rPr>
              <w:t>日(民國年)</w:t>
            </w:r>
          </w:p>
        </w:tc>
      </w:tr>
      <w:tr w:rsidR="008D35F0" w:rsidRPr="003B4F69" w14:paraId="036334FA" w14:textId="77777777" w:rsidTr="00CC4ED0">
        <w:tc>
          <w:tcPr>
            <w:tcW w:w="457" w:type="dxa"/>
            <w:vAlign w:val="center"/>
          </w:tcPr>
          <w:p w14:paraId="5F0C983A" w14:textId="2E1E6C90" w:rsidR="008D35F0" w:rsidRPr="001E5531" w:rsidRDefault="008D35F0" w:rsidP="008D35F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5</w:t>
            </w:r>
          </w:p>
        </w:tc>
        <w:tc>
          <w:tcPr>
            <w:tcW w:w="2492" w:type="dxa"/>
            <w:vAlign w:val="center"/>
          </w:tcPr>
          <w:p w14:paraId="0138E0F6" w14:textId="38B871C3" w:rsidR="008D35F0" w:rsidRPr="001E5531" w:rsidRDefault="008D35F0" w:rsidP="008D35F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本日檔案序號</w:t>
            </w:r>
          </w:p>
        </w:tc>
        <w:tc>
          <w:tcPr>
            <w:tcW w:w="923" w:type="dxa"/>
            <w:vAlign w:val="center"/>
          </w:tcPr>
          <w:p w14:paraId="7E1AE274" w14:textId="3BCF0295" w:rsidR="008D35F0" w:rsidRPr="001E5531" w:rsidRDefault="008D35F0" w:rsidP="008D35F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2</w:t>
            </w:r>
          </w:p>
        </w:tc>
        <w:tc>
          <w:tcPr>
            <w:tcW w:w="1672" w:type="dxa"/>
            <w:vAlign w:val="center"/>
          </w:tcPr>
          <w:p w14:paraId="686E78F8" w14:textId="7545A24F" w:rsidR="008D35F0" w:rsidRPr="001E5531" w:rsidRDefault="008D35F0" w:rsidP="008D35F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9</w:t>
            </w:r>
            <w:r w:rsidRPr="00CE3D0E">
              <w:rPr>
                <w:rFonts w:ascii="標楷體" w:hAnsi="標楷體"/>
              </w:rPr>
              <w:t>9</w:t>
            </w:r>
          </w:p>
        </w:tc>
        <w:tc>
          <w:tcPr>
            <w:tcW w:w="4343" w:type="dxa"/>
            <w:vAlign w:val="center"/>
          </w:tcPr>
          <w:p w14:paraId="7123BEFF" w14:textId="7C7EC840" w:rsidR="008D35F0" w:rsidRPr="001E5531" w:rsidRDefault="008D35F0" w:rsidP="008D35F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“01”</w:t>
            </w:r>
          </w:p>
        </w:tc>
      </w:tr>
      <w:tr w:rsidR="008D35F0" w:rsidRPr="003B4F69" w14:paraId="26EF5ED7" w14:textId="77777777" w:rsidTr="00CC4ED0">
        <w:tc>
          <w:tcPr>
            <w:tcW w:w="457" w:type="dxa"/>
            <w:vAlign w:val="center"/>
          </w:tcPr>
          <w:p w14:paraId="0FF40382" w14:textId="530F436C" w:rsidR="008D35F0" w:rsidRPr="001E5531" w:rsidRDefault="008D35F0" w:rsidP="008D35F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6</w:t>
            </w:r>
          </w:p>
        </w:tc>
        <w:tc>
          <w:tcPr>
            <w:tcW w:w="2492" w:type="dxa"/>
            <w:vAlign w:val="center"/>
          </w:tcPr>
          <w:p w14:paraId="1F375DE8" w14:textId="5F012AAD" w:rsidR="008D35F0" w:rsidRPr="001E5531" w:rsidRDefault="008D35F0" w:rsidP="008D35F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FILLER</w:t>
            </w:r>
          </w:p>
        </w:tc>
        <w:tc>
          <w:tcPr>
            <w:tcW w:w="923" w:type="dxa"/>
            <w:vAlign w:val="center"/>
          </w:tcPr>
          <w:p w14:paraId="2A1A524B" w14:textId="0464AFEA" w:rsidR="008D35F0" w:rsidRPr="001E5531" w:rsidRDefault="008D35F0" w:rsidP="008D35F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</w:t>
            </w:r>
            <w:r w:rsidRPr="00CE3D0E">
              <w:rPr>
                <w:rFonts w:ascii="標楷體" w:hAnsi="標楷體"/>
              </w:rPr>
              <w:t>0</w:t>
            </w:r>
          </w:p>
        </w:tc>
        <w:tc>
          <w:tcPr>
            <w:tcW w:w="1672" w:type="dxa"/>
            <w:vAlign w:val="center"/>
          </w:tcPr>
          <w:p w14:paraId="4ED3C5E3" w14:textId="77777777" w:rsidR="008D35F0" w:rsidRPr="001E5531" w:rsidRDefault="008D35F0" w:rsidP="008D35F0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2D5B699C" w14:textId="6B6D663E" w:rsidR="008D35F0" w:rsidRPr="001E5531" w:rsidRDefault="008D35F0" w:rsidP="008D35F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空白</w:t>
            </w:r>
          </w:p>
        </w:tc>
      </w:tr>
      <w:tr w:rsidR="008D35F0" w:rsidRPr="003B4F69" w14:paraId="26220ABA" w14:textId="77777777" w:rsidTr="00CC4ED0">
        <w:tc>
          <w:tcPr>
            <w:tcW w:w="457" w:type="dxa"/>
            <w:vAlign w:val="center"/>
          </w:tcPr>
          <w:p w14:paraId="4816176D" w14:textId="71192D33" w:rsidR="008D35F0" w:rsidRPr="001E5531" w:rsidRDefault="008D35F0" w:rsidP="008D35F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7</w:t>
            </w:r>
          </w:p>
        </w:tc>
        <w:tc>
          <w:tcPr>
            <w:tcW w:w="2492" w:type="dxa"/>
            <w:vAlign w:val="center"/>
          </w:tcPr>
          <w:p w14:paraId="128D88B7" w14:textId="76FDDA12" w:rsidR="008D35F0" w:rsidRPr="001E5531" w:rsidRDefault="008D35F0" w:rsidP="008D35F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聯絡電話</w:t>
            </w:r>
          </w:p>
        </w:tc>
        <w:tc>
          <w:tcPr>
            <w:tcW w:w="923" w:type="dxa"/>
            <w:vAlign w:val="center"/>
          </w:tcPr>
          <w:p w14:paraId="5AC29F55" w14:textId="42BEB102" w:rsidR="008D35F0" w:rsidRPr="001E5531" w:rsidRDefault="008D35F0" w:rsidP="008D35F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</w:t>
            </w:r>
            <w:r w:rsidRPr="00CE3D0E">
              <w:rPr>
                <w:rFonts w:ascii="標楷體" w:hAnsi="標楷體"/>
              </w:rPr>
              <w:t>6</w:t>
            </w:r>
          </w:p>
        </w:tc>
        <w:tc>
          <w:tcPr>
            <w:tcW w:w="1672" w:type="dxa"/>
            <w:vAlign w:val="center"/>
          </w:tcPr>
          <w:p w14:paraId="77676B53" w14:textId="77777777" w:rsidR="008D35F0" w:rsidRPr="001E5531" w:rsidRDefault="008D35F0" w:rsidP="008D35F0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558D3B1F" w14:textId="21217CCA" w:rsidR="008D35F0" w:rsidRPr="001E5531" w:rsidRDefault="008D35F0" w:rsidP="008D35F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“02-2389xxxx#xxxx”</w:t>
            </w:r>
          </w:p>
        </w:tc>
      </w:tr>
      <w:tr w:rsidR="008D35F0" w:rsidRPr="003B4F69" w14:paraId="3BBDFEC6" w14:textId="77777777" w:rsidTr="00CC4ED0">
        <w:tc>
          <w:tcPr>
            <w:tcW w:w="457" w:type="dxa"/>
            <w:vAlign w:val="center"/>
          </w:tcPr>
          <w:p w14:paraId="03023BB8" w14:textId="345D5D2C" w:rsidR="008D35F0" w:rsidRPr="001E5531" w:rsidRDefault="008D35F0" w:rsidP="008D35F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8</w:t>
            </w:r>
          </w:p>
        </w:tc>
        <w:tc>
          <w:tcPr>
            <w:tcW w:w="2492" w:type="dxa"/>
            <w:vAlign w:val="center"/>
          </w:tcPr>
          <w:p w14:paraId="07B9B386" w14:textId="1F35E6A2" w:rsidR="008D35F0" w:rsidRPr="001E5531" w:rsidRDefault="008D35F0" w:rsidP="008D35F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聯絡人</w:t>
            </w:r>
            <w:r>
              <w:rPr>
                <w:rFonts w:ascii="標楷體" w:hAnsi="標楷體" w:hint="eastAsia"/>
              </w:rPr>
              <w:t>資訊或</w:t>
            </w:r>
            <w:r w:rsidRPr="00CE3D0E">
              <w:rPr>
                <w:rFonts w:ascii="標楷體" w:hAnsi="標楷體" w:hint="eastAsia"/>
              </w:rPr>
              <w:t>訊息</w:t>
            </w:r>
          </w:p>
        </w:tc>
        <w:tc>
          <w:tcPr>
            <w:tcW w:w="923" w:type="dxa"/>
            <w:vAlign w:val="center"/>
          </w:tcPr>
          <w:p w14:paraId="7A28DF90" w14:textId="5CAF5A12" w:rsidR="008D35F0" w:rsidRPr="001E5531" w:rsidRDefault="008D35F0" w:rsidP="008D35F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8</w:t>
            </w:r>
            <w:r>
              <w:rPr>
                <w:rFonts w:ascii="標楷體" w:hAnsi="標楷體"/>
              </w:rPr>
              <w:t>9</w:t>
            </w:r>
          </w:p>
        </w:tc>
        <w:tc>
          <w:tcPr>
            <w:tcW w:w="1672" w:type="dxa"/>
            <w:vAlign w:val="center"/>
          </w:tcPr>
          <w:p w14:paraId="0D159DE1" w14:textId="77777777" w:rsidR="008D35F0" w:rsidRPr="001E5531" w:rsidRDefault="008D35F0" w:rsidP="008D35F0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11566DC6" w14:textId="233AF7C9" w:rsidR="008D35F0" w:rsidRPr="001E5531" w:rsidRDefault="008D35F0" w:rsidP="008D35F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</w:t>
            </w:r>
            <w:r w:rsidRPr="00277649">
              <w:rPr>
                <w:rFonts w:ascii="標楷體" w:hAnsi="標楷體" w:hint="eastAsia"/>
              </w:rPr>
              <w:t>審查單位聯絡人－許</w:t>
            </w:r>
            <w:r w:rsidRPr="00CE3D0E">
              <w:rPr>
                <w:rFonts w:ascii="標楷體" w:hAnsi="標楷體" w:hint="eastAsia"/>
              </w:rPr>
              <w:t>ＸＸ</w:t>
            </w:r>
            <w:r w:rsidRPr="00CE3D0E">
              <w:rPr>
                <w:rFonts w:ascii="標楷體" w:hAnsi="標楷體"/>
              </w:rPr>
              <w:t>”</w:t>
            </w:r>
          </w:p>
        </w:tc>
      </w:tr>
    </w:tbl>
    <w:p w14:paraId="02E3D477" w14:textId="71688E0A" w:rsidR="001E12C3" w:rsidRDefault="001E12C3" w:rsidP="001E12C3">
      <w:pPr>
        <w:ind w:left="1440"/>
      </w:pPr>
    </w:p>
    <w:p w14:paraId="7A5CF0DD" w14:textId="77777777" w:rsidR="004F1E69" w:rsidRPr="00CE3D0E" w:rsidRDefault="001E12C3" w:rsidP="004F1E69">
      <w:pPr>
        <w:rPr>
          <w:rFonts w:ascii="標楷體" w:hAnsi="標楷體"/>
        </w:rPr>
      </w:pPr>
      <w:r>
        <w:rPr>
          <w:rFonts w:ascii="標楷體" w:hAnsi="標楷體" w:hint="eastAsia"/>
        </w:rPr>
        <w:t>明細</w:t>
      </w:r>
      <w:r w:rsidRPr="003B4F69">
        <w:rPr>
          <w:rFonts w:ascii="標楷體" w:hAnsi="標楷體" w:hint="eastAsia"/>
        </w:rPr>
        <w:t>：</w:t>
      </w:r>
      <w:r w:rsidR="004F1E69" w:rsidRPr="00CE3D0E">
        <w:rPr>
          <w:rFonts w:ascii="標楷體" w:hAnsi="標楷體" w:hint="eastAsia"/>
        </w:rPr>
        <w:t>明細：</w:t>
      </w:r>
      <w:r w:rsidR="004F1E69">
        <w:rPr>
          <w:rFonts w:ascii="標楷體" w:hAnsi="標楷體" w:hint="eastAsia"/>
        </w:rPr>
        <w:t>非</w:t>
      </w:r>
      <w:r w:rsidR="004F1E69" w:rsidRPr="00055882">
        <w:rPr>
          <w:rFonts w:ascii="標楷體" w:hAnsi="標楷體" w:hint="eastAsia"/>
        </w:rPr>
        <w:t>聯貸案</w:t>
      </w:r>
      <w:r w:rsidR="004F1E69">
        <w:rPr>
          <w:rFonts w:ascii="標楷體" w:hAnsi="標楷體" w:hint="eastAsia"/>
        </w:rPr>
        <w:t>主辦行，無明細資料</w:t>
      </w:r>
    </w:p>
    <w:p w14:paraId="1AD8B2E4" w14:textId="1E0DB846" w:rsidR="0031085E" w:rsidRDefault="0031085E" w:rsidP="00663186">
      <w:pPr>
        <w:pStyle w:val="ad"/>
        <w:ind w:leftChars="0" w:left="851"/>
        <w:rPr>
          <w:rFonts w:ascii="標楷體" w:hAnsi="標楷體"/>
        </w:rPr>
      </w:pPr>
    </w:p>
    <w:p w14:paraId="6D653916" w14:textId="77777777" w:rsidR="00835E9C" w:rsidRPr="003B4F69" w:rsidRDefault="00835E9C" w:rsidP="00835E9C">
      <w:pPr>
        <w:rPr>
          <w:rFonts w:ascii="標楷體" w:hAnsi="標楷體"/>
        </w:rPr>
      </w:pPr>
      <w:r>
        <w:rPr>
          <w:rFonts w:ascii="標楷體" w:hAnsi="標楷體" w:hint="eastAsia"/>
        </w:rPr>
        <w:t>末</w:t>
      </w:r>
      <w:r w:rsidRPr="003B4F69">
        <w:rPr>
          <w:rFonts w:ascii="標楷體" w:hAnsi="標楷體" w:hint="eastAsia"/>
        </w:rPr>
        <w:t>筆：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431"/>
        <w:gridCol w:w="908"/>
        <w:gridCol w:w="1776"/>
        <w:gridCol w:w="4315"/>
      </w:tblGrid>
      <w:tr w:rsidR="00835E9C" w:rsidRPr="003B4F69" w14:paraId="01B56886" w14:textId="77777777" w:rsidTr="00B6428B">
        <w:tc>
          <w:tcPr>
            <w:tcW w:w="457" w:type="dxa"/>
            <w:vAlign w:val="center"/>
          </w:tcPr>
          <w:p w14:paraId="5F4BED1D" w14:textId="77777777" w:rsidR="00835E9C" w:rsidRPr="003B4F69" w:rsidRDefault="00835E9C" w:rsidP="00074B56">
            <w:r w:rsidRPr="003B4F69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3B4F69">
              <w:rPr>
                <w:rFonts w:ascii="標楷體" w:hAnsi="標楷體"/>
                <w:b/>
                <w:bCs/>
                <w:kern w:val="0"/>
              </w:rPr>
              <w:br/>
            </w:r>
            <w:r w:rsidRPr="003B4F69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431" w:type="dxa"/>
            <w:vAlign w:val="center"/>
          </w:tcPr>
          <w:p w14:paraId="7ED44F91" w14:textId="77777777" w:rsidR="00835E9C" w:rsidRPr="003B4F69" w:rsidRDefault="00835E9C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908" w:type="dxa"/>
            <w:vAlign w:val="center"/>
          </w:tcPr>
          <w:p w14:paraId="31FD6C4E" w14:textId="2555832D" w:rsidR="00835E9C" w:rsidRPr="003B4F69" w:rsidRDefault="00835E9C" w:rsidP="00074B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776" w:type="dxa"/>
            <w:vAlign w:val="center"/>
          </w:tcPr>
          <w:p w14:paraId="6230C546" w14:textId="77777777" w:rsidR="00835E9C" w:rsidRPr="003B4F69" w:rsidRDefault="00835E9C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315" w:type="dxa"/>
            <w:vAlign w:val="center"/>
          </w:tcPr>
          <w:p w14:paraId="040CFF93" w14:textId="77777777" w:rsidR="00835E9C" w:rsidRPr="003B4F69" w:rsidRDefault="00835E9C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4F1E69" w:rsidRPr="003B4F69" w14:paraId="7EBBC779" w14:textId="77777777" w:rsidTr="00B6428B">
        <w:tc>
          <w:tcPr>
            <w:tcW w:w="457" w:type="dxa"/>
            <w:vAlign w:val="center"/>
          </w:tcPr>
          <w:p w14:paraId="2777800C" w14:textId="32AAE429" w:rsidR="004F1E69" w:rsidRPr="001E5531" w:rsidRDefault="004F1E69" w:rsidP="004F1E69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 w:hint="eastAsia"/>
              </w:rPr>
              <w:t>1</w:t>
            </w:r>
          </w:p>
        </w:tc>
        <w:tc>
          <w:tcPr>
            <w:tcW w:w="2431" w:type="dxa"/>
            <w:vAlign w:val="center"/>
          </w:tcPr>
          <w:p w14:paraId="2E781C03" w14:textId="2F1A6E78" w:rsidR="004F1E69" w:rsidRPr="001E5531" w:rsidRDefault="004F1E69" w:rsidP="004F1E6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末筆標示</w:t>
            </w:r>
          </w:p>
        </w:tc>
        <w:tc>
          <w:tcPr>
            <w:tcW w:w="908" w:type="dxa"/>
            <w:vAlign w:val="center"/>
          </w:tcPr>
          <w:p w14:paraId="50D76CCA" w14:textId="19C2B48D" w:rsidR="004F1E69" w:rsidRPr="001E5531" w:rsidRDefault="004F1E69" w:rsidP="004F1E6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</w:t>
            </w:r>
          </w:p>
        </w:tc>
        <w:tc>
          <w:tcPr>
            <w:tcW w:w="1776" w:type="dxa"/>
            <w:vAlign w:val="center"/>
          </w:tcPr>
          <w:p w14:paraId="73756915" w14:textId="77777777" w:rsidR="004F1E69" w:rsidRPr="001E5531" w:rsidRDefault="004F1E69" w:rsidP="004F1E69">
            <w:pPr>
              <w:rPr>
                <w:rFonts w:ascii="標楷體" w:hAnsi="標楷體"/>
              </w:rPr>
            </w:pPr>
          </w:p>
        </w:tc>
        <w:tc>
          <w:tcPr>
            <w:tcW w:w="4315" w:type="dxa"/>
            <w:vAlign w:val="center"/>
          </w:tcPr>
          <w:p w14:paraId="7A4D3373" w14:textId="42452A56" w:rsidR="004F1E69" w:rsidRPr="001E5531" w:rsidRDefault="004F1E69" w:rsidP="004F1E6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  <w:r>
              <w:rPr>
                <w:rFonts w:ascii="標楷體" w:hAnsi="標楷體"/>
              </w:rPr>
              <w:t>“</w:t>
            </w:r>
            <w:r>
              <w:rPr>
                <w:rFonts w:ascii="標楷體" w:hAnsi="標楷體" w:hint="eastAsia"/>
              </w:rPr>
              <w:t>TRLR</w:t>
            </w:r>
            <w:r>
              <w:rPr>
                <w:rFonts w:ascii="標楷體" w:hAnsi="標楷體"/>
              </w:rPr>
              <w:t>”</w:t>
            </w:r>
          </w:p>
        </w:tc>
      </w:tr>
      <w:tr w:rsidR="004F1E69" w:rsidRPr="003B4F69" w14:paraId="12E0264E" w14:textId="77777777" w:rsidTr="00105D5B">
        <w:tc>
          <w:tcPr>
            <w:tcW w:w="457" w:type="dxa"/>
          </w:tcPr>
          <w:p w14:paraId="04E0612D" w14:textId="463795E5" w:rsidR="004F1E69" w:rsidRPr="001E5531" w:rsidRDefault="004F1E69" w:rsidP="004F1E6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</w:p>
        </w:tc>
        <w:tc>
          <w:tcPr>
            <w:tcW w:w="2431" w:type="dxa"/>
          </w:tcPr>
          <w:p w14:paraId="2EFCA456" w14:textId="3240ABE4" w:rsidR="004F1E69" w:rsidRPr="001E5531" w:rsidRDefault="004F1E69" w:rsidP="004F1E6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FILLER</w:t>
            </w:r>
          </w:p>
        </w:tc>
        <w:tc>
          <w:tcPr>
            <w:tcW w:w="908" w:type="dxa"/>
          </w:tcPr>
          <w:p w14:paraId="2D39386E" w14:textId="3B8DC32D" w:rsidR="004F1E69" w:rsidRPr="001E5531" w:rsidRDefault="004F1E69" w:rsidP="004F1E6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3</w:t>
            </w:r>
          </w:p>
        </w:tc>
        <w:tc>
          <w:tcPr>
            <w:tcW w:w="1776" w:type="dxa"/>
          </w:tcPr>
          <w:p w14:paraId="0736AEDA" w14:textId="48856B97" w:rsidR="004F1E69" w:rsidRPr="001E5531" w:rsidRDefault="004F1E69" w:rsidP="004F1E69">
            <w:pPr>
              <w:rPr>
                <w:rFonts w:ascii="標楷體" w:hAnsi="標楷體"/>
              </w:rPr>
            </w:pPr>
          </w:p>
        </w:tc>
        <w:tc>
          <w:tcPr>
            <w:tcW w:w="4315" w:type="dxa"/>
          </w:tcPr>
          <w:p w14:paraId="57DEA155" w14:textId="014B6ED0" w:rsidR="004F1E69" w:rsidRPr="001E5531" w:rsidRDefault="004F1E69" w:rsidP="004F1E6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空白</w:t>
            </w:r>
          </w:p>
        </w:tc>
      </w:tr>
      <w:tr w:rsidR="004F1E69" w:rsidRPr="003B4F69" w14:paraId="1797186F" w14:textId="77777777" w:rsidTr="00105D5B">
        <w:tc>
          <w:tcPr>
            <w:tcW w:w="457" w:type="dxa"/>
          </w:tcPr>
          <w:p w14:paraId="3C2A2B71" w14:textId="75D31CD1" w:rsidR="004F1E69" w:rsidRPr="001E5531" w:rsidRDefault="004F1E69" w:rsidP="004F1E6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3</w:t>
            </w:r>
          </w:p>
        </w:tc>
        <w:tc>
          <w:tcPr>
            <w:tcW w:w="2431" w:type="dxa"/>
          </w:tcPr>
          <w:p w14:paraId="38D1753A" w14:textId="44D8032D" w:rsidR="004F1E69" w:rsidRPr="001E5531" w:rsidRDefault="004F1E69" w:rsidP="004F1E6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資料總筆數</w:t>
            </w:r>
          </w:p>
        </w:tc>
        <w:tc>
          <w:tcPr>
            <w:tcW w:w="908" w:type="dxa"/>
          </w:tcPr>
          <w:p w14:paraId="568B107B" w14:textId="1CF5A8BC" w:rsidR="004F1E69" w:rsidRPr="001E5531" w:rsidRDefault="004F1E69" w:rsidP="004F1E6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6</w:t>
            </w:r>
          </w:p>
        </w:tc>
        <w:tc>
          <w:tcPr>
            <w:tcW w:w="1776" w:type="dxa"/>
          </w:tcPr>
          <w:p w14:paraId="3004136E" w14:textId="1756F94F" w:rsidR="004F1E69" w:rsidRPr="001E5531" w:rsidRDefault="004F1E69" w:rsidP="004F1E6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</w:t>
            </w:r>
          </w:p>
        </w:tc>
        <w:tc>
          <w:tcPr>
            <w:tcW w:w="4315" w:type="dxa"/>
          </w:tcPr>
          <w:p w14:paraId="2E6C9B85" w14:textId="69447FBF" w:rsidR="004F1E69" w:rsidRPr="001E5531" w:rsidRDefault="004F1E69" w:rsidP="004F1E6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本檔案資料之總筆數(不含頭、末筆)</w:t>
            </w:r>
          </w:p>
        </w:tc>
      </w:tr>
      <w:tr w:rsidR="004F1E69" w:rsidRPr="003B4F69" w14:paraId="2804B22D" w14:textId="77777777" w:rsidTr="00105D5B">
        <w:tc>
          <w:tcPr>
            <w:tcW w:w="457" w:type="dxa"/>
          </w:tcPr>
          <w:p w14:paraId="24DCB5EF" w14:textId="573436F2" w:rsidR="004F1E69" w:rsidRDefault="004F1E69" w:rsidP="004F1E6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</w:t>
            </w:r>
          </w:p>
        </w:tc>
        <w:tc>
          <w:tcPr>
            <w:tcW w:w="2431" w:type="dxa"/>
          </w:tcPr>
          <w:p w14:paraId="423C5E67" w14:textId="03E5C1FE" w:rsidR="004F1E69" w:rsidRDefault="004F1E69" w:rsidP="004F1E6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FILLER</w:t>
            </w:r>
          </w:p>
        </w:tc>
        <w:tc>
          <w:tcPr>
            <w:tcW w:w="908" w:type="dxa"/>
          </w:tcPr>
          <w:p w14:paraId="20FE6153" w14:textId="204FED90" w:rsidR="004F1E69" w:rsidRDefault="004F1E69" w:rsidP="004F1E6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137</w:t>
            </w:r>
          </w:p>
        </w:tc>
        <w:tc>
          <w:tcPr>
            <w:tcW w:w="1776" w:type="dxa"/>
          </w:tcPr>
          <w:p w14:paraId="59E860B4" w14:textId="77777777" w:rsidR="004F1E69" w:rsidRPr="001E5531" w:rsidRDefault="004F1E69" w:rsidP="004F1E69">
            <w:pPr>
              <w:rPr>
                <w:rFonts w:ascii="標楷體" w:hAnsi="標楷體"/>
              </w:rPr>
            </w:pPr>
          </w:p>
        </w:tc>
        <w:tc>
          <w:tcPr>
            <w:tcW w:w="4315" w:type="dxa"/>
          </w:tcPr>
          <w:p w14:paraId="42D2B208" w14:textId="3559814F" w:rsidR="004F1E69" w:rsidRDefault="004F1E69" w:rsidP="004F1E6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空白</w:t>
            </w:r>
          </w:p>
        </w:tc>
      </w:tr>
    </w:tbl>
    <w:p w14:paraId="1DA6BC18" w14:textId="77777777" w:rsidR="002870DA" w:rsidRDefault="002870DA" w:rsidP="002870DA">
      <w:pPr>
        <w:pStyle w:val="ad"/>
        <w:ind w:leftChars="354" w:left="1076" w:hangingChars="94" w:hanging="226"/>
        <w:rPr>
          <w:rFonts w:ascii="標楷體" w:hAnsi="標楷體"/>
        </w:rPr>
      </w:pPr>
      <w:r>
        <w:rPr>
          <w:rFonts w:ascii="標楷體" w:hAnsi="標楷體" w:hint="eastAsia"/>
        </w:rPr>
        <w:t>※另產出對應的xl</w:t>
      </w:r>
      <w:r>
        <w:rPr>
          <w:rFonts w:ascii="標楷體" w:hAnsi="標楷體"/>
        </w:rPr>
        <w:t>sx</w:t>
      </w:r>
      <w:r>
        <w:rPr>
          <w:rFonts w:ascii="標楷體" w:hAnsi="標楷體" w:hint="eastAsia"/>
        </w:rPr>
        <w:t>檔案供核對用，首筆為欄位名稱並需加註欄位的相對位置，不需末筆</w:t>
      </w:r>
    </w:p>
    <w:p w14:paraId="208AB126" w14:textId="7A3A75C0" w:rsidR="002870DA" w:rsidRPr="00DB769C" w:rsidRDefault="002870DA" w:rsidP="002870DA">
      <w:pPr>
        <w:pStyle w:val="ad"/>
        <w:ind w:leftChars="354" w:left="1076" w:hangingChars="94" w:hanging="226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>
        <w:rPr>
          <w:rFonts w:ascii="標楷體" w:hAnsi="標楷體" w:hint="eastAsia"/>
        </w:rPr>
        <w:t>：</w:t>
      </w:r>
      <w:ins w:id="7" w:author="st1" w:date="2021-05-16T16:56:00Z">
        <w:r>
          <w:rPr>
            <w:rFonts w:ascii="標楷體" w:hAnsi="標楷體" w:hint="eastAsia"/>
          </w:rPr>
          <w:t>458</w:t>
        </w:r>
      </w:ins>
      <w:ins w:id="8" w:author="st1" w:date="2021-05-16T16:57:00Z">
        <w:r>
          <w:rPr>
            <w:rFonts w:ascii="標楷體" w:hAnsi="標楷體" w:hint="eastAsia"/>
          </w:rPr>
          <w:t>mmdd1</w:t>
        </w:r>
        <w:r>
          <w:rPr>
            <w:rFonts w:ascii="標楷體" w:hAnsi="標楷體"/>
          </w:rPr>
          <w:t>.</w:t>
        </w:r>
      </w:ins>
      <w:r w:rsidR="00D10ADF">
        <w:rPr>
          <w:rFonts w:ascii="標楷體" w:hAnsi="標楷體"/>
        </w:rPr>
        <w:t>087</w:t>
      </w:r>
      <w:r w:rsidRPr="00C85B3C">
        <w:rPr>
          <w:rFonts w:ascii="標楷體" w:hAnsi="標楷體"/>
        </w:rPr>
        <w:t>.xlsx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(</w:t>
      </w:r>
      <w:ins w:id="9" w:author="st1" w:date="2021-05-16T16:57:00Z">
        <w:r>
          <w:rPr>
            <w:rFonts w:ascii="標楷體" w:hAnsi="標楷體" w:hint="eastAsia"/>
          </w:rPr>
          <w:t>mmdd</w:t>
        </w:r>
      </w:ins>
      <w:r>
        <w:rPr>
          <w:rFonts w:ascii="標楷體" w:hAnsi="標楷體"/>
        </w:rPr>
        <w:t>:</w:t>
      </w:r>
      <w:r>
        <w:rPr>
          <w:rFonts w:ascii="標楷體" w:hAnsi="標楷體" w:hint="eastAsia"/>
        </w:rPr>
        <w:t>申報當日之月日(</w:t>
      </w:r>
      <w:r w:rsidR="001F5B56">
        <w:rPr>
          <w:rFonts w:ascii="標楷體" w:hAnsi="標楷體" w:hint="eastAsia"/>
        </w:rPr>
        <w:t>日曆</w:t>
      </w:r>
      <w:r>
        <w:rPr>
          <w:rFonts w:ascii="標楷體" w:hAnsi="標楷體" w:hint="eastAsia"/>
        </w:rPr>
        <w:t>日) ex</w:t>
      </w:r>
      <w:r>
        <w:rPr>
          <w:rFonts w:ascii="標楷體" w:hAnsi="標楷體"/>
        </w:rPr>
        <w:t>:45805161.</w:t>
      </w:r>
      <w:r w:rsidR="00D10ADF">
        <w:rPr>
          <w:rFonts w:ascii="標楷體" w:hAnsi="標楷體"/>
        </w:rPr>
        <w:t>087</w:t>
      </w:r>
      <w:r w:rsidRPr="00C85B3C">
        <w:rPr>
          <w:rFonts w:ascii="標楷體" w:hAnsi="標楷體"/>
        </w:rPr>
        <w:t>.xlsx</w:t>
      </w:r>
      <w:r>
        <w:rPr>
          <w:rFonts w:ascii="標楷體" w:hAnsi="標楷體" w:hint="eastAsia"/>
        </w:rPr>
        <w:t>)</w:t>
      </w:r>
    </w:p>
    <w:p w14:paraId="03BABCC6" w14:textId="77777777" w:rsidR="002870DA" w:rsidRPr="004037BD" w:rsidRDefault="002870DA" w:rsidP="002870DA">
      <w:pPr>
        <w:pStyle w:val="ad"/>
        <w:ind w:leftChars="354" w:left="1076" w:hangingChars="94" w:hanging="226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EXCEL</w:t>
      </w:r>
      <w:r>
        <w:rPr>
          <w:rFonts w:ascii="標楷體" w:hAnsi="標楷體" w:hint="eastAsia"/>
        </w:rPr>
        <w:t>檔</w:t>
      </w:r>
    </w:p>
    <w:p w14:paraId="42FDFECA" w14:textId="4C6E0F76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</w:t>
      </w:r>
      <w:r w:rsidR="00DE2C57" w:rsidRPr="00B53028">
        <w:rPr>
          <w:rFonts w:ascii="標楷體" w:hAnsi="標楷體" w:hint="eastAsia"/>
          <w:sz w:val="24"/>
        </w:rPr>
        <w:t>：</w:t>
      </w:r>
    </w:p>
    <w:tbl>
      <w:tblPr>
        <w:tblStyle w:val="af"/>
        <w:tblW w:w="10632" w:type="dxa"/>
        <w:tblInd w:w="-318" w:type="dxa"/>
        <w:tblLook w:val="04A0" w:firstRow="1" w:lastRow="0" w:firstColumn="1" w:lastColumn="0" w:noHBand="0" w:noVBand="1"/>
      </w:tblPr>
      <w:tblGrid>
        <w:gridCol w:w="10632"/>
      </w:tblGrid>
      <w:tr w:rsidR="00B714F2" w:rsidRPr="00695175" w14:paraId="7CAEDA16" w14:textId="77777777" w:rsidTr="00891680">
        <w:tc>
          <w:tcPr>
            <w:tcW w:w="10632" w:type="dxa"/>
          </w:tcPr>
          <w:p w14:paraId="061F5FE7" w14:textId="2563360F" w:rsidR="00FC6342" w:rsidRPr="00705E99" w:rsidRDefault="00705E99" w:rsidP="00705E9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   </w:t>
            </w:r>
            <w:r w:rsidRPr="00705E99">
              <w:rPr>
                <w:rFonts w:ascii="標楷體" w:hAnsi="標楷體" w:hint="eastAsia"/>
                <w:sz w:val="20"/>
                <w:szCs w:val="20"/>
              </w:rPr>
              <w:t>無</w:t>
            </w:r>
          </w:p>
        </w:tc>
      </w:tr>
    </w:tbl>
    <w:p w14:paraId="367FD348" w14:textId="77777777" w:rsidR="001D6D6E" w:rsidRPr="00D56B13" w:rsidRDefault="001D6D6E" w:rsidP="00F80DCF">
      <w:pPr>
        <w:rPr>
          <w:rFonts w:ascii="標楷體" w:hAnsi="標楷體"/>
        </w:rPr>
      </w:pPr>
    </w:p>
    <w:sectPr w:rsidR="001D6D6E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26784" w14:textId="77777777" w:rsidR="00C837AD" w:rsidRDefault="00C837AD" w:rsidP="009A7407">
      <w:r>
        <w:separator/>
      </w:r>
    </w:p>
  </w:endnote>
  <w:endnote w:type="continuationSeparator" w:id="0">
    <w:p w14:paraId="0760E942" w14:textId="77777777" w:rsidR="00C837AD" w:rsidRDefault="00C837AD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:rsidRPr="009C150A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2B46AD0D" w:rsidR="00B82081" w:rsidRPr="009C150A" w:rsidRDefault="00B82081" w:rsidP="003633DF">
          <w:pPr>
            <w:pStyle w:val="a7"/>
            <w:ind w:left="426" w:hangingChars="213" w:hanging="426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檔名：</w:t>
          </w:r>
          <w:r w:rsidR="003633DF" w:rsidRPr="003633DF">
            <w:rPr>
              <w:rFonts w:ascii="標楷體" w:hAnsi="標楷體" w:hint="eastAsia"/>
            </w:rPr>
            <w:t>L8402-B087-聯貸案首次動撥後６個月內發生違約之實際主導金融機構註記檔</w:t>
          </w:r>
        </w:p>
      </w:tc>
      <w:tc>
        <w:tcPr>
          <w:tcW w:w="1080" w:type="dxa"/>
        </w:tcPr>
        <w:p w14:paraId="4622B42B" w14:textId="1706F640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版次：</w:t>
          </w:r>
          <w:r w:rsidR="009C150A" w:rsidRPr="009C150A">
            <w:rPr>
              <w:rFonts w:ascii="標楷體" w:hAnsi="標楷體" w:hint="eastAsia"/>
            </w:rPr>
            <w:t>V1.</w:t>
          </w:r>
          <w:r w:rsidR="0001147C">
            <w:rPr>
              <w:rFonts w:ascii="標楷體" w:hAnsi="標楷體" w:hint="eastAsia"/>
            </w:rPr>
            <w:t>0</w:t>
          </w:r>
        </w:p>
      </w:tc>
      <w:tc>
        <w:tcPr>
          <w:tcW w:w="2040" w:type="dxa"/>
        </w:tcPr>
        <w:p w14:paraId="3C66B17C" w14:textId="7487C8C6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修訂日期：</w:t>
          </w:r>
          <w:r w:rsidR="009C150A" w:rsidRPr="009C150A">
            <w:rPr>
              <w:rFonts w:ascii="標楷體" w:hAnsi="標楷體" w:hint="eastAsia"/>
            </w:rPr>
            <w:t>2</w:t>
          </w:r>
          <w:r w:rsidR="009C150A" w:rsidRPr="009C150A">
            <w:rPr>
              <w:rFonts w:ascii="標楷體" w:hAnsi="標楷體"/>
            </w:rPr>
            <w:t>021/0</w:t>
          </w:r>
          <w:r w:rsidR="0001147C">
            <w:rPr>
              <w:rFonts w:ascii="標楷體" w:hAnsi="標楷體" w:hint="eastAsia"/>
            </w:rPr>
            <w:t>7</w:t>
          </w:r>
          <w:r w:rsidR="009C150A" w:rsidRPr="009C150A">
            <w:rPr>
              <w:rFonts w:ascii="標楷體" w:hAnsi="標楷體"/>
            </w:rPr>
            <w:t>/</w:t>
          </w:r>
          <w:r w:rsidR="0001147C">
            <w:rPr>
              <w:rFonts w:ascii="標楷體" w:hAnsi="標楷體" w:hint="eastAsia"/>
            </w:rPr>
            <w:t>02</w:t>
          </w:r>
        </w:p>
      </w:tc>
      <w:tc>
        <w:tcPr>
          <w:tcW w:w="1560" w:type="dxa"/>
        </w:tcPr>
        <w:p w14:paraId="4AB3B00C" w14:textId="77777777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組織版次：V6.0</w:t>
          </w:r>
        </w:p>
      </w:tc>
      <w:tc>
        <w:tcPr>
          <w:tcW w:w="1560" w:type="dxa"/>
        </w:tcPr>
        <w:p w14:paraId="6A759991" w14:textId="77777777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頁次/頁數：</w:t>
          </w:r>
          <w:r w:rsidRPr="009C150A">
            <w:rPr>
              <w:rStyle w:val="aa"/>
              <w:rFonts w:ascii="標楷體" w:hAnsi="標楷體"/>
            </w:rPr>
            <w:fldChar w:fldCharType="begin"/>
          </w:r>
          <w:r w:rsidRPr="009C150A">
            <w:rPr>
              <w:rStyle w:val="aa"/>
              <w:rFonts w:ascii="標楷體" w:hAnsi="標楷體"/>
            </w:rPr>
            <w:instrText xml:space="preserve"> PAGE </w:instrText>
          </w:r>
          <w:r w:rsidRPr="009C150A">
            <w:rPr>
              <w:rStyle w:val="aa"/>
              <w:rFonts w:ascii="標楷體" w:hAnsi="標楷體"/>
            </w:rPr>
            <w:fldChar w:fldCharType="separate"/>
          </w:r>
          <w:r w:rsidRPr="009C150A">
            <w:rPr>
              <w:rStyle w:val="aa"/>
              <w:rFonts w:ascii="標楷體" w:hAnsi="標楷體"/>
              <w:noProof/>
            </w:rPr>
            <w:t>1</w:t>
          </w:r>
          <w:r w:rsidRPr="009C150A">
            <w:rPr>
              <w:rStyle w:val="aa"/>
              <w:rFonts w:ascii="標楷體" w:hAnsi="標楷體"/>
            </w:rPr>
            <w:fldChar w:fldCharType="end"/>
          </w:r>
          <w:r w:rsidRPr="009C150A">
            <w:rPr>
              <w:rStyle w:val="aa"/>
              <w:rFonts w:ascii="標楷體" w:hAnsi="標楷體" w:hint="eastAsia"/>
            </w:rPr>
            <w:t>/</w:t>
          </w:r>
          <w:r w:rsidRPr="009C150A">
            <w:rPr>
              <w:rStyle w:val="aa"/>
              <w:rFonts w:ascii="標楷體" w:hAnsi="標楷體"/>
            </w:rPr>
            <w:fldChar w:fldCharType="begin"/>
          </w:r>
          <w:r w:rsidRPr="009C150A">
            <w:rPr>
              <w:rStyle w:val="aa"/>
              <w:rFonts w:ascii="標楷體" w:hAnsi="標楷體"/>
            </w:rPr>
            <w:instrText xml:space="preserve"> NUMPAGES </w:instrText>
          </w:r>
          <w:r w:rsidRPr="009C150A">
            <w:rPr>
              <w:rStyle w:val="aa"/>
              <w:rFonts w:ascii="標楷體" w:hAnsi="標楷體"/>
            </w:rPr>
            <w:fldChar w:fldCharType="separate"/>
          </w:r>
          <w:r w:rsidRPr="009C150A">
            <w:rPr>
              <w:rStyle w:val="aa"/>
              <w:rFonts w:ascii="標楷體" w:hAnsi="標楷體"/>
              <w:noProof/>
            </w:rPr>
            <w:t>9</w:t>
          </w:r>
          <w:r w:rsidRPr="009C150A">
            <w:rPr>
              <w:rStyle w:val="aa"/>
              <w:rFonts w:ascii="標楷體" w:hAnsi="標楷體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CE32A" w14:textId="77777777" w:rsidR="00C837AD" w:rsidRDefault="00C837AD" w:rsidP="009A7407">
      <w:r>
        <w:separator/>
      </w:r>
    </w:p>
  </w:footnote>
  <w:footnote w:type="continuationSeparator" w:id="0">
    <w:p w14:paraId="1FE640D7" w14:textId="77777777" w:rsidR="00C837AD" w:rsidRDefault="00C837AD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3108F6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2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1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 w:numId="44">
    <w:abstractNumId w:val="19"/>
  </w:num>
  <w:num w:numId="45">
    <w:abstractNumId w:val="16"/>
  </w:num>
  <w:num w:numId="46">
    <w:abstractNumId w:val="16"/>
  </w:num>
  <w:num w:numId="47">
    <w:abstractNumId w:val="16"/>
  </w:num>
  <w:num w:numId="48">
    <w:abstractNumId w:val="16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1">
    <w15:presenceInfo w15:providerId="None" w15:userId="st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47BB"/>
    <w:rsid w:val="000048DF"/>
    <w:rsid w:val="00007E1A"/>
    <w:rsid w:val="0001147C"/>
    <w:rsid w:val="0001470A"/>
    <w:rsid w:val="00014710"/>
    <w:rsid w:val="00023889"/>
    <w:rsid w:val="000265CC"/>
    <w:rsid w:val="00026FE0"/>
    <w:rsid w:val="00027D83"/>
    <w:rsid w:val="00032110"/>
    <w:rsid w:val="00032E51"/>
    <w:rsid w:val="0003501F"/>
    <w:rsid w:val="000359E7"/>
    <w:rsid w:val="00036257"/>
    <w:rsid w:val="000400F6"/>
    <w:rsid w:val="0004194B"/>
    <w:rsid w:val="00042061"/>
    <w:rsid w:val="00044254"/>
    <w:rsid w:val="00047025"/>
    <w:rsid w:val="000508FD"/>
    <w:rsid w:val="00055810"/>
    <w:rsid w:val="00057462"/>
    <w:rsid w:val="00062AC5"/>
    <w:rsid w:val="00062DDF"/>
    <w:rsid w:val="000655A5"/>
    <w:rsid w:val="00070DDD"/>
    <w:rsid w:val="000759F5"/>
    <w:rsid w:val="00075AA1"/>
    <w:rsid w:val="00075C72"/>
    <w:rsid w:val="000767F4"/>
    <w:rsid w:val="0008480B"/>
    <w:rsid w:val="0008529F"/>
    <w:rsid w:val="0008777C"/>
    <w:rsid w:val="00092A98"/>
    <w:rsid w:val="00093933"/>
    <w:rsid w:val="00097582"/>
    <w:rsid w:val="000A4312"/>
    <w:rsid w:val="000A47AF"/>
    <w:rsid w:val="000A6A35"/>
    <w:rsid w:val="000A734C"/>
    <w:rsid w:val="000A7705"/>
    <w:rsid w:val="000B0B4F"/>
    <w:rsid w:val="000B2C22"/>
    <w:rsid w:val="000B3EEA"/>
    <w:rsid w:val="000B3FD7"/>
    <w:rsid w:val="000B4B22"/>
    <w:rsid w:val="000B4E90"/>
    <w:rsid w:val="000B691D"/>
    <w:rsid w:val="000B70B5"/>
    <w:rsid w:val="000B7B37"/>
    <w:rsid w:val="000C2740"/>
    <w:rsid w:val="000C3454"/>
    <w:rsid w:val="000D1063"/>
    <w:rsid w:val="000D21F0"/>
    <w:rsid w:val="000D4391"/>
    <w:rsid w:val="000D62CF"/>
    <w:rsid w:val="000D79A6"/>
    <w:rsid w:val="000E0C8F"/>
    <w:rsid w:val="000E1133"/>
    <w:rsid w:val="000E33E8"/>
    <w:rsid w:val="000E5B5A"/>
    <w:rsid w:val="000F11BC"/>
    <w:rsid w:val="000F566C"/>
    <w:rsid w:val="000F5B25"/>
    <w:rsid w:val="001005B4"/>
    <w:rsid w:val="00100DCF"/>
    <w:rsid w:val="00103D78"/>
    <w:rsid w:val="00106555"/>
    <w:rsid w:val="001101FB"/>
    <w:rsid w:val="00110300"/>
    <w:rsid w:val="00113F5A"/>
    <w:rsid w:val="001144A0"/>
    <w:rsid w:val="00114CC8"/>
    <w:rsid w:val="0012261D"/>
    <w:rsid w:val="001236F9"/>
    <w:rsid w:val="001240C0"/>
    <w:rsid w:val="0012489B"/>
    <w:rsid w:val="00126F45"/>
    <w:rsid w:val="00127EE5"/>
    <w:rsid w:val="00131EF4"/>
    <w:rsid w:val="00132AF1"/>
    <w:rsid w:val="00135684"/>
    <w:rsid w:val="00135805"/>
    <w:rsid w:val="00135B4C"/>
    <w:rsid w:val="001360F5"/>
    <w:rsid w:val="00137418"/>
    <w:rsid w:val="001408AC"/>
    <w:rsid w:val="00140BCF"/>
    <w:rsid w:val="00140EBD"/>
    <w:rsid w:val="001416C7"/>
    <w:rsid w:val="00141BCC"/>
    <w:rsid w:val="00144A87"/>
    <w:rsid w:val="001454BB"/>
    <w:rsid w:val="0015140D"/>
    <w:rsid w:val="00151E81"/>
    <w:rsid w:val="00152719"/>
    <w:rsid w:val="00154F43"/>
    <w:rsid w:val="00157D81"/>
    <w:rsid w:val="00160AFA"/>
    <w:rsid w:val="00160E05"/>
    <w:rsid w:val="00166FE6"/>
    <w:rsid w:val="00167883"/>
    <w:rsid w:val="00174AE2"/>
    <w:rsid w:val="00177FF2"/>
    <w:rsid w:val="00181A2B"/>
    <w:rsid w:val="001828C0"/>
    <w:rsid w:val="00183F00"/>
    <w:rsid w:val="0018556C"/>
    <w:rsid w:val="00187B1D"/>
    <w:rsid w:val="00193C36"/>
    <w:rsid w:val="001A1E58"/>
    <w:rsid w:val="001A7904"/>
    <w:rsid w:val="001A7A6D"/>
    <w:rsid w:val="001A7C86"/>
    <w:rsid w:val="001B5A44"/>
    <w:rsid w:val="001B7701"/>
    <w:rsid w:val="001C1745"/>
    <w:rsid w:val="001C5E92"/>
    <w:rsid w:val="001C6F8A"/>
    <w:rsid w:val="001D0AE6"/>
    <w:rsid w:val="001D467C"/>
    <w:rsid w:val="001D4E25"/>
    <w:rsid w:val="001D5F15"/>
    <w:rsid w:val="001D6D6E"/>
    <w:rsid w:val="001D7336"/>
    <w:rsid w:val="001E12C3"/>
    <w:rsid w:val="001E18D8"/>
    <w:rsid w:val="001E3987"/>
    <w:rsid w:val="001E5FC6"/>
    <w:rsid w:val="001E723D"/>
    <w:rsid w:val="001E7714"/>
    <w:rsid w:val="001E7DE7"/>
    <w:rsid w:val="001F136C"/>
    <w:rsid w:val="001F30B9"/>
    <w:rsid w:val="001F5B56"/>
    <w:rsid w:val="001F5E48"/>
    <w:rsid w:val="001F664B"/>
    <w:rsid w:val="001F79E7"/>
    <w:rsid w:val="0020058C"/>
    <w:rsid w:val="002073D4"/>
    <w:rsid w:val="0020775B"/>
    <w:rsid w:val="002116DA"/>
    <w:rsid w:val="00211C40"/>
    <w:rsid w:val="002138A4"/>
    <w:rsid w:val="0021465B"/>
    <w:rsid w:val="002158E4"/>
    <w:rsid w:val="00216A4D"/>
    <w:rsid w:val="002228EA"/>
    <w:rsid w:val="00222A6F"/>
    <w:rsid w:val="00222B81"/>
    <w:rsid w:val="00223542"/>
    <w:rsid w:val="002240D1"/>
    <w:rsid w:val="0022606A"/>
    <w:rsid w:val="002274D7"/>
    <w:rsid w:val="00227818"/>
    <w:rsid w:val="002332AF"/>
    <w:rsid w:val="0023335C"/>
    <w:rsid w:val="00234E9B"/>
    <w:rsid w:val="00236296"/>
    <w:rsid w:val="0023638B"/>
    <w:rsid w:val="00240558"/>
    <w:rsid w:val="00244424"/>
    <w:rsid w:val="002473D9"/>
    <w:rsid w:val="00247CE7"/>
    <w:rsid w:val="00250E88"/>
    <w:rsid w:val="0025134B"/>
    <w:rsid w:val="00251705"/>
    <w:rsid w:val="002548E7"/>
    <w:rsid w:val="002623DA"/>
    <w:rsid w:val="00265382"/>
    <w:rsid w:val="00270890"/>
    <w:rsid w:val="00275759"/>
    <w:rsid w:val="00275906"/>
    <w:rsid w:val="00275BDD"/>
    <w:rsid w:val="00280616"/>
    <w:rsid w:val="00281530"/>
    <w:rsid w:val="002827DE"/>
    <w:rsid w:val="002850CC"/>
    <w:rsid w:val="002870DA"/>
    <w:rsid w:val="00287A28"/>
    <w:rsid w:val="002907E5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C089B"/>
    <w:rsid w:val="002D0DD6"/>
    <w:rsid w:val="002D3483"/>
    <w:rsid w:val="002D7821"/>
    <w:rsid w:val="002E1546"/>
    <w:rsid w:val="002E234F"/>
    <w:rsid w:val="002E3DE3"/>
    <w:rsid w:val="002E45F6"/>
    <w:rsid w:val="002E5440"/>
    <w:rsid w:val="002F0DDC"/>
    <w:rsid w:val="002F46AA"/>
    <w:rsid w:val="002F5DF9"/>
    <w:rsid w:val="003006DD"/>
    <w:rsid w:val="0030182F"/>
    <w:rsid w:val="0030195D"/>
    <w:rsid w:val="0031085E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276F"/>
    <w:rsid w:val="00333FFC"/>
    <w:rsid w:val="00334096"/>
    <w:rsid w:val="003351F0"/>
    <w:rsid w:val="00337AD6"/>
    <w:rsid w:val="00337EAC"/>
    <w:rsid w:val="0034684C"/>
    <w:rsid w:val="00346F81"/>
    <w:rsid w:val="00352E18"/>
    <w:rsid w:val="00353A7E"/>
    <w:rsid w:val="00356648"/>
    <w:rsid w:val="003569A9"/>
    <w:rsid w:val="00357082"/>
    <w:rsid w:val="003575BA"/>
    <w:rsid w:val="00362986"/>
    <w:rsid w:val="003633DF"/>
    <w:rsid w:val="00366462"/>
    <w:rsid w:val="00366F3E"/>
    <w:rsid w:val="00372503"/>
    <w:rsid w:val="00373BFA"/>
    <w:rsid w:val="003753E4"/>
    <w:rsid w:val="0037658B"/>
    <w:rsid w:val="00377249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6FAC"/>
    <w:rsid w:val="003A741D"/>
    <w:rsid w:val="003B037D"/>
    <w:rsid w:val="003B3260"/>
    <w:rsid w:val="003C4600"/>
    <w:rsid w:val="003C532A"/>
    <w:rsid w:val="003D4CF6"/>
    <w:rsid w:val="003D55FE"/>
    <w:rsid w:val="003D5E11"/>
    <w:rsid w:val="003D7651"/>
    <w:rsid w:val="003E215A"/>
    <w:rsid w:val="003E3F45"/>
    <w:rsid w:val="003E58A2"/>
    <w:rsid w:val="003E598C"/>
    <w:rsid w:val="003E5B1A"/>
    <w:rsid w:val="003F456A"/>
    <w:rsid w:val="003F76FE"/>
    <w:rsid w:val="00404808"/>
    <w:rsid w:val="004175A3"/>
    <w:rsid w:val="0041766E"/>
    <w:rsid w:val="00420966"/>
    <w:rsid w:val="0042259C"/>
    <w:rsid w:val="00425F0F"/>
    <w:rsid w:val="004271C2"/>
    <w:rsid w:val="00434832"/>
    <w:rsid w:val="004348DC"/>
    <w:rsid w:val="0043751A"/>
    <w:rsid w:val="004376CA"/>
    <w:rsid w:val="00437882"/>
    <w:rsid w:val="00441470"/>
    <w:rsid w:val="0044168E"/>
    <w:rsid w:val="00442D87"/>
    <w:rsid w:val="00442F59"/>
    <w:rsid w:val="00446E21"/>
    <w:rsid w:val="00450EFE"/>
    <w:rsid w:val="00451000"/>
    <w:rsid w:val="00452B16"/>
    <w:rsid w:val="0045303E"/>
    <w:rsid w:val="004546B4"/>
    <w:rsid w:val="00455E21"/>
    <w:rsid w:val="004566D4"/>
    <w:rsid w:val="0046268D"/>
    <w:rsid w:val="004634C5"/>
    <w:rsid w:val="00463DE6"/>
    <w:rsid w:val="00472F4B"/>
    <w:rsid w:val="0047340C"/>
    <w:rsid w:val="00473564"/>
    <w:rsid w:val="00475351"/>
    <w:rsid w:val="004773DD"/>
    <w:rsid w:val="0048322A"/>
    <w:rsid w:val="00484CDC"/>
    <w:rsid w:val="00492F80"/>
    <w:rsid w:val="00493D7E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D7CA6"/>
    <w:rsid w:val="004E0116"/>
    <w:rsid w:val="004F1E69"/>
    <w:rsid w:val="004F356F"/>
    <w:rsid w:val="004F7F32"/>
    <w:rsid w:val="005035F6"/>
    <w:rsid w:val="005037F2"/>
    <w:rsid w:val="005045E5"/>
    <w:rsid w:val="00506A78"/>
    <w:rsid w:val="005070D5"/>
    <w:rsid w:val="0051154A"/>
    <w:rsid w:val="005125A4"/>
    <w:rsid w:val="00512AE4"/>
    <w:rsid w:val="00513900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1AE7"/>
    <w:rsid w:val="00557864"/>
    <w:rsid w:val="005640A3"/>
    <w:rsid w:val="00566BB6"/>
    <w:rsid w:val="005671BE"/>
    <w:rsid w:val="00567E67"/>
    <w:rsid w:val="00572C5C"/>
    <w:rsid w:val="00573F8C"/>
    <w:rsid w:val="005759D6"/>
    <w:rsid w:val="00576CC3"/>
    <w:rsid w:val="00576E70"/>
    <w:rsid w:val="005771D7"/>
    <w:rsid w:val="00582515"/>
    <w:rsid w:val="00582941"/>
    <w:rsid w:val="0058483E"/>
    <w:rsid w:val="00584CA8"/>
    <w:rsid w:val="00590259"/>
    <w:rsid w:val="00590A3A"/>
    <w:rsid w:val="0059185D"/>
    <w:rsid w:val="005936B8"/>
    <w:rsid w:val="005970A5"/>
    <w:rsid w:val="005A0A6E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17"/>
    <w:rsid w:val="005C3F28"/>
    <w:rsid w:val="005C49E4"/>
    <w:rsid w:val="005D29F0"/>
    <w:rsid w:val="005D6B2B"/>
    <w:rsid w:val="005E6BE6"/>
    <w:rsid w:val="005F10FE"/>
    <w:rsid w:val="00604D16"/>
    <w:rsid w:val="00604F47"/>
    <w:rsid w:val="006119AB"/>
    <w:rsid w:val="00615348"/>
    <w:rsid w:val="00615E6A"/>
    <w:rsid w:val="00616372"/>
    <w:rsid w:val="00617608"/>
    <w:rsid w:val="00621CFD"/>
    <w:rsid w:val="00626C15"/>
    <w:rsid w:val="00627CEE"/>
    <w:rsid w:val="006318C6"/>
    <w:rsid w:val="00631D32"/>
    <w:rsid w:val="0064310C"/>
    <w:rsid w:val="00643372"/>
    <w:rsid w:val="0065249D"/>
    <w:rsid w:val="006573DC"/>
    <w:rsid w:val="00660C1A"/>
    <w:rsid w:val="00661207"/>
    <w:rsid w:val="0066250C"/>
    <w:rsid w:val="00663186"/>
    <w:rsid w:val="00667095"/>
    <w:rsid w:val="00672BBB"/>
    <w:rsid w:val="006742F6"/>
    <w:rsid w:val="006749EE"/>
    <w:rsid w:val="006753A6"/>
    <w:rsid w:val="00681DEE"/>
    <w:rsid w:val="00683920"/>
    <w:rsid w:val="0068767E"/>
    <w:rsid w:val="00691C36"/>
    <w:rsid w:val="00695175"/>
    <w:rsid w:val="006A0241"/>
    <w:rsid w:val="006A16DE"/>
    <w:rsid w:val="006A37D8"/>
    <w:rsid w:val="006A51BC"/>
    <w:rsid w:val="006B08E7"/>
    <w:rsid w:val="006C395D"/>
    <w:rsid w:val="006C55AA"/>
    <w:rsid w:val="006D07B0"/>
    <w:rsid w:val="006D21E5"/>
    <w:rsid w:val="006D7FED"/>
    <w:rsid w:val="006E11C2"/>
    <w:rsid w:val="006E1949"/>
    <w:rsid w:val="006E33F4"/>
    <w:rsid w:val="006E4313"/>
    <w:rsid w:val="006F2623"/>
    <w:rsid w:val="006F28C6"/>
    <w:rsid w:val="006F7D16"/>
    <w:rsid w:val="006F7F0E"/>
    <w:rsid w:val="00703D65"/>
    <w:rsid w:val="007045D6"/>
    <w:rsid w:val="00705E99"/>
    <w:rsid w:val="00707721"/>
    <w:rsid w:val="00713B81"/>
    <w:rsid w:val="00714B2D"/>
    <w:rsid w:val="007217B4"/>
    <w:rsid w:val="00721E08"/>
    <w:rsid w:val="007264A0"/>
    <w:rsid w:val="00730292"/>
    <w:rsid w:val="0073328C"/>
    <w:rsid w:val="007336F9"/>
    <w:rsid w:val="00733D30"/>
    <w:rsid w:val="007341B7"/>
    <w:rsid w:val="00735372"/>
    <w:rsid w:val="00737383"/>
    <w:rsid w:val="00744392"/>
    <w:rsid w:val="0074496E"/>
    <w:rsid w:val="00747EB0"/>
    <w:rsid w:val="00750BE8"/>
    <w:rsid w:val="00753354"/>
    <w:rsid w:val="0075539A"/>
    <w:rsid w:val="00757B8A"/>
    <w:rsid w:val="00760E69"/>
    <w:rsid w:val="00761485"/>
    <w:rsid w:val="0076235A"/>
    <w:rsid w:val="007660B4"/>
    <w:rsid w:val="00771EB7"/>
    <w:rsid w:val="00775BC0"/>
    <w:rsid w:val="00775F41"/>
    <w:rsid w:val="00784DA1"/>
    <w:rsid w:val="00790193"/>
    <w:rsid w:val="00792AC1"/>
    <w:rsid w:val="00796305"/>
    <w:rsid w:val="007A1B41"/>
    <w:rsid w:val="007A2938"/>
    <w:rsid w:val="007A2B2B"/>
    <w:rsid w:val="007A3BBC"/>
    <w:rsid w:val="007A4631"/>
    <w:rsid w:val="007A58F0"/>
    <w:rsid w:val="007B16F6"/>
    <w:rsid w:val="007B296F"/>
    <w:rsid w:val="007B519B"/>
    <w:rsid w:val="007B5A4D"/>
    <w:rsid w:val="007B5ED4"/>
    <w:rsid w:val="007B7693"/>
    <w:rsid w:val="007B7804"/>
    <w:rsid w:val="007C2813"/>
    <w:rsid w:val="007C5FCC"/>
    <w:rsid w:val="007C7112"/>
    <w:rsid w:val="007C7D9B"/>
    <w:rsid w:val="007D3D65"/>
    <w:rsid w:val="007D71B5"/>
    <w:rsid w:val="007F12A0"/>
    <w:rsid w:val="008007B1"/>
    <w:rsid w:val="00802A22"/>
    <w:rsid w:val="00803F98"/>
    <w:rsid w:val="00805D06"/>
    <w:rsid w:val="00806A2D"/>
    <w:rsid w:val="00810C8C"/>
    <w:rsid w:val="0081207D"/>
    <w:rsid w:val="008131FD"/>
    <w:rsid w:val="00813355"/>
    <w:rsid w:val="008145D7"/>
    <w:rsid w:val="00820BCE"/>
    <w:rsid w:val="00827765"/>
    <w:rsid w:val="008319A4"/>
    <w:rsid w:val="00832271"/>
    <w:rsid w:val="00833985"/>
    <w:rsid w:val="00835E9C"/>
    <w:rsid w:val="00836948"/>
    <w:rsid w:val="00837518"/>
    <w:rsid w:val="0084150C"/>
    <w:rsid w:val="00841B9B"/>
    <w:rsid w:val="00847929"/>
    <w:rsid w:val="00847B20"/>
    <w:rsid w:val="008508A8"/>
    <w:rsid w:val="00854990"/>
    <w:rsid w:val="00857C05"/>
    <w:rsid w:val="00860117"/>
    <w:rsid w:val="00861E37"/>
    <w:rsid w:val="008627A8"/>
    <w:rsid w:val="00862803"/>
    <w:rsid w:val="00864BEF"/>
    <w:rsid w:val="00865735"/>
    <w:rsid w:val="008679E3"/>
    <w:rsid w:val="00867E4D"/>
    <w:rsid w:val="00870DE4"/>
    <w:rsid w:val="00872464"/>
    <w:rsid w:val="008778F9"/>
    <w:rsid w:val="00881379"/>
    <w:rsid w:val="00881A81"/>
    <w:rsid w:val="00882340"/>
    <w:rsid w:val="008867AE"/>
    <w:rsid w:val="00886B34"/>
    <w:rsid w:val="00886BB0"/>
    <w:rsid w:val="00890027"/>
    <w:rsid w:val="00890DBE"/>
    <w:rsid w:val="00891680"/>
    <w:rsid w:val="008926FF"/>
    <w:rsid w:val="008A4110"/>
    <w:rsid w:val="008A42F5"/>
    <w:rsid w:val="008A4549"/>
    <w:rsid w:val="008A5442"/>
    <w:rsid w:val="008A7449"/>
    <w:rsid w:val="008B3C98"/>
    <w:rsid w:val="008B43E5"/>
    <w:rsid w:val="008B7592"/>
    <w:rsid w:val="008C4530"/>
    <w:rsid w:val="008C620C"/>
    <w:rsid w:val="008C7DF9"/>
    <w:rsid w:val="008D005B"/>
    <w:rsid w:val="008D08D5"/>
    <w:rsid w:val="008D35F0"/>
    <w:rsid w:val="008D62A8"/>
    <w:rsid w:val="008E52FA"/>
    <w:rsid w:val="008F064E"/>
    <w:rsid w:val="008F5289"/>
    <w:rsid w:val="009013EB"/>
    <w:rsid w:val="0090256C"/>
    <w:rsid w:val="00903BBF"/>
    <w:rsid w:val="00905E5A"/>
    <w:rsid w:val="0090727F"/>
    <w:rsid w:val="0091225E"/>
    <w:rsid w:val="00914878"/>
    <w:rsid w:val="0091534D"/>
    <w:rsid w:val="00920EA4"/>
    <w:rsid w:val="009215FF"/>
    <w:rsid w:val="0092172E"/>
    <w:rsid w:val="0092616D"/>
    <w:rsid w:val="00926320"/>
    <w:rsid w:val="00926EE5"/>
    <w:rsid w:val="00927B40"/>
    <w:rsid w:val="0093021D"/>
    <w:rsid w:val="009420A4"/>
    <w:rsid w:val="00945301"/>
    <w:rsid w:val="00945B45"/>
    <w:rsid w:val="009460D8"/>
    <w:rsid w:val="00946996"/>
    <w:rsid w:val="00951F15"/>
    <w:rsid w:val="00953B0E"/>
    <w:rsid w:val="009549C7"/>
    <w:rsid w:val="0095566B"/>
    <w:rsid w:val="00955D4A"/>
    <w:rsid w:val="00956ADA"/>
    <w:rsid w:val="00960046"/>
    <w:rsid w:val="00960E00"/>
    <w:rsid w:val="00972F5E"/>
    <w:rsid w:val="00975481"/>
    <w:rsid w:val="00976398"/>
    <w:rsid w:val="009772E8"/>
    <w:rsid w:val="00980FE9"/>
    <w:rsid w:val="00981796"/>
    <w:rsid w:val="00983DD8"/>
    <w:rsid w:val="009871D7"/>
    <w:rsid w:val="00987EB8"/>
    <w:rsid w:val="00994717"/>
    <w:rsid w:val="009A176D"/>
    <w:rsid w:val="009A3EAF"/>
    <w:rsid w:val="009A41B6"/>
    <w:rsid w:val="009A5379"/>
    <w:rsid w:val="009A7407"/>
    <w:rsid w:val="009B0149"/>
    <w:rsid w:val="009B2E91"/>
    <w:rsid w:val="009B474A"/>
    <w:rsid w:val="009B4A62"/>
    <w:rsid w:val="009B5700"/>
    <w:rsid w:val="009C150A"/>
    <w:rsid w:val="009C1782"/>
    <w:rsid w:val="009C66C8"/>
    <w:rsid w:val="009D08FC"/>
    <w:rsid w:val="009D7723"/>
    <w:rsid w:val="009E0408"/>
    <w:rsid w:val="009E38D3"/>
    <w:rsid w:val="009E772A"/>
    <w:rsid w:val="009F037E"/>
    <w:rsid w:val="009F1A7D"/>
    <w:rsid w:val="009F4EEE"/>
    <w:rsid w:val="009F54CC"/>
    <w:rsid w:val="009F676C"/>
    <w:rsid w:val="009F7D1D"/>
    <w:rsid w:val="00A02C89"/>
    <w:rsid w:val="00A03229"/>
    <w:rsid w:val="00A04920"/>
    <w:rsid w:val="00A07B10"/>
    <w:rsid w:val="00A11891"/>
    <w:rsid w:val="00A120DB"/>
    <w:rsid w:val="00A12242"/>
    <w:rsid w:val="00A13280"/>
    <w:rsid w:val="00A13E34"/>
    <w:rsid w:val="00A142DB"/>
    <w:rsid w:val="00A208E3"/>
    <w:rsid w:val="00A20FE3"/>
    <w:rsid w:val="00A219ED"/>
    <w:rsid w:val="00A27B9C"/>
    <w:rsid w:val="00A34883"/>
    <w:rsid w:val="00A36FA6"/>
    <w:rsid w:val="00A42288"/>
    <w:rsid w:val="00A4445D"/>
    <w:rsid w:val="00A45FD5"/>
    <w:rsid w:val="00A460EB"/>
    <w:rsid w:val="00A53859"/>
    <w:rsid w:val="00A5701A"/>
    <w:rsid w:val="00A570BB"/>
    <w:rsid w:val="00A62159"/>
    <w:rsid w:val="00A6618B"/>
    <w:rsid w:val="00A72CBB"/>
    <w:rsid w:val="00A75073"/>
    <w:rsid w:val="00A80538"/>
    <w:rsid w:val="00A82813"/>
    <w:rsid w:val="00A83EBA"/>
    <w:rsid w:val="00A90685"/>
    <w:rsid w:val="00A92558"/>
    <w:rsid w:val="00A9395C"/>
    <w:rsid w:val="00AA1778"/>
    <w:rsid w:val="00AA3D4B"/>
    <w:rsid w:val="00AA5A9C"/>
    <w:rsid w:val="00AB18B1"/>
    <w:rsid w:val="00AB55EE"/>
    <w:rsid w:val="00AB5C35"/>
    <w:rsid w:val="00AC4CBF"/>
    <w:rsid w:val="00AC4CF7"/>
    <w:rsid w:val="00AC59E4"/>
    <w:rsid w:val="00AD0B36"/>
    <w:rsid w:val="00AE0C16"/>
    <w:rsid w:val="00AE5E19"/>
    <w:rsid w:val="00AE66F3"/>
    <w:rsid w:val="00AF1FD0"/>
    <w:rsid w:val="00AF332F"/>
    <w:rsid w:val="00B0023E"/>
    <w:rsid w:val="00B00B96"/>
    <w:rsid w:val="00B00C30"/>
    <w:rsid w:val="00B031CC"/>
    <w:rsid w:val="00B036F6"/>
    <w:rsid w:val="00B03CCA"/>
    <w:rsid w:val="00B078FA"/>
    <w:rsid w:val="00B13670"/>
    <w:rsid w:val="00B17DEF"/>
    <w:rsid w:val="00B22439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00A3"/>
    <w:rsid w:val="00B42B9A"/>
    <w:rsid w:val="00B457EE"/>
    <w:rsid w:val="00B4760B"/>
    <w:rsid w:val="00B503A9"/>
    <w:rsid w:val="00B51479"/>
    <w:rsid w:val="00B53028"/>
    <w:rsid w:val="00B54FAD"/>
    <w:rsid w:val="00B557B6"/>
    <w:rsid w:val="00B565EE"/>
    <w:rsid w:val="00B56955"/>
    <w:rsid w:val="00B617E3"/>
    <w:rsid w:val="00B63F49"/>
    <w:rsid w:val="00B6428B"/>
    <w:rsid w:val="00B7081F"/>
    <w:rsid w:val="00B714F2"/>
    <w:rsid w:val="00B71DAB"/>
    <w:rsid w:val="00B71E21"/>
    <w:rsid w:val="00B71E56"/>
    <w:rsid w:val="00B71E7E"/>
    <w:rsid w:val="00B72C52"/>
    <w:rsid w:val="00B770F8"/>
    <w:rsid w:val="00B80216"/>
    <w:rsid w:val="00B80D22"/>
    <w:rsid w:val="00B8202D"/>
    <w:rsid w:val="00B82081"/>
    <w:rsid w:val="00B83902"/>
    <w:rsid w:val="00B867E1"/>
    <w:rsid w:val="00B9065C"/>
    <w:rsid w:val="00B94EAC"/>
    <w:rsid w:val="00B94F24"/>
    <w:rsid w:val="00B96AD4"/>
    <w:rsid w:val="00BA01C4"/>
    <w:rsid w:val="00BA6E4E"/>
    <w:rsid w:val="00BB0E61"/>
    <w:rsid w:val="00BB1854"/>
    <w:rsid w:val="00BB212C"/>
    <w:rsid w:val="00BC23CE"/>
    <w:rsid w:val="00BC583F"/>
    <w:rsid w:val="00BC6565"/>
    <w:rsid w:val="00BD1B99"/>
    <w:rsid w:val="00BD4E36"/>
    <w:rsid w:val="00BD5006"/>
    <w:rsid w:val="00BD538F"/>
    <w:rsid w:val="00BD60D9"/>
    <w:rsid w:val="00BE01E4"/>
    <w:rsid w:val="00BE08E5"/>
    <w:rsid w:val="00BF0E4E"/>
    <w:rsid w:val="00BF38F5"/>
    <w:rsid w:val="00BF3D56"/>
    <w:rsid w:val="00BF43EC"/>
    <w:rsid w:val="00BF6EF0"/>
    <w:rsid w:val="00C024E5"/>
    <w:rsid w:val="00C07099"/>
    <w:rsid w:val="00C15A45"/>
    <w:rsid w:val="00C20367"/>
    <w:rsid w:val="00C2153E"/>
    <w:rsid w:val="00C217B4"/>
    <w:rsid w:val="00C21E09"/>
    <w:rsid w:val="00C25B2B"/>
    <w:rsid w:val="00C26610"/>
    <w:rsid w:val="00C26995"/>
    <w:rsid w:val="00C3375B"/>
    <w:rsid w:val="00C33ACD"/>
    <w:rsid w:val="00C35FC2"/>
    <w:rsid w:val="00C362B1"/>
    <w:rsid w:val="00C40F9F"/>
    <w:rsid w:val="00C4491C"/>
    <w:rsid w:val="00C44CCA"/>
    <w:rsid w:val="00C44DDE"/>
    <w:rsid w:val="00C47FBA"/>
    <w:rsid w:val="00C525F8"/>
    <w:rsid w:val="00C553A3"/>
    <w:rsid w:val="00C5630C"/>
    <w:rsid w:val="00C56C3C"/>
    <w:rsid w:val="00C634F7"/>
    <w:rsid w:val="00C63E74"/>
    <w:rsid w:val="00C674DD"/>
    <w:rsid w:val="00C71958"/>
    <w:rsid w:val="00C75174"/>
    <w:rsid w:val="00C75613"/>
    <w:rsid w:val="00C76043"/>
    <w:rsid w:val="00C804CB"/>
    <w:rsid w:val="00C80C3E"/>
    <w:rsid w:val="00C82B83"/>
    <w:rsid w:val="00C837AD"/>
    <w:rsid w:val="00C84076"/>
    <w:rsid w:val="00C87228"/>
    <w:rsid w:val="00C94019"/>
    <w:rsid w:val="00C94FB0"/>
    <w:rsid w:val="00C95190"/>
    <w:rsid w:val="00C97E01"/>
    <w:rsid w:val="00CA0258"/>
    <w:rsid w:val="00CA309E"/>
    <w:rsid w:val="00CA5905"/>
    <w:rsid w:val="00CB002D"/>
    <w:rsid w:val="00CB02B0"/>
    <w:rsid w:val="00CB0E59"/>
    <w:rsid w:val="00CB1CD8"/>
    <w:rsid w:val="00CB593E"/>
    <w:rsid w:val="00CB6DC0"/>
    <w:rsid w:val="00CB7504"/>
    <w:rsid w:val="00CC1A7C"/>
    <w:rsid w:val="00CC327A"/>
    <w:rsid w:val="00CC435D"/>
    <w:rsid w:val="00CC44C1"/>
    <w:rsid w:val="00CC4ED0"/>
    <w:rsid w:val="00CC540E"/>
    <w:rsid w:val="00CD0C2B"/>
    <w:rsid w:val="00CD1BBC"/>
    <w:rsid w:val="00CD1C35"/>
    <w:rsid w:val="00CD3687"/>
    <w:rsid w:val="00CD3D3C"/>
    <w:rsid w:val="00CD463B"/>
    <w:rsid w:val="00CD5560"/>
    <w:rsid w:val="00CD7D84"/>
    <w:rsid w:val="00CE07AD"/>
    <w:rsid w:val="00CE0DD0"/>
    <w:rsid w:val="00CE1B06"/>
    <w:rsid w:val="00CE23E6"/>
    <w:rsid w:val="00CE26F5"/>
    <w:rsid w:val="00CE316E"/>
    <w:rsid w:val="00CE3E20"/>
    <w:rsid w:val="00CE5CFF"/>
    <w:rsid w:val="00CF0CA3"/>
    <w:rsid w:val="00CF0CAD"/>
    <w:rsid w:val="00CF12F2"/>
    <w:rsid w:val="00CF6F78"/>
    <w:rsid w:val="00D013C7"/>
    <w:rsid w:val="00D0297C"/>
    <w:rsid w:val="00D10ADF"/>
    <w:rsid w:val="00D11E90"/>
    <w:rsid w:val="00D151C0"/>
    <w:rsid w:val="00D21DF7"/>
    <w:rsid w:val="00D24F49"/>
    <w:rsid w:val="00D257F5"/>
    <w:rsid w:val="00D260C0"/>
    <w:rsid w:val="00D260F1"/>
    <w:rsid w:val="00D26363"/>
    <w:rsid w:val="00D26430"/>
    <w:rsid w:val="00D27C27"/>
    <w:rsid w:val="00D306F8"/>
    <w:rsid w:val="00D35125"/>
    <w:rsid w:val="00D37743"/>
    <w:rsid w:val="00D44C8C"/>
    <w:rsid w:val="00D46049"/>
    <w:rsid w:val="00D46B30"/>
    <w:rsid w:val="00D477EA"/>
    <w:rsid w:val="00D517D4"/>
    <w:rsid w:val="00D520B2"/>
    <w:rsid w:val="00D5210C"/>
    <w:rsid w:val="00D5388D"/>
    <w:rsid w:val="00D541AB"/>
    <w:rsid w:val="00D56B13"/>
    <w:rsid w:val="00D60481"/>
    <w:rsid w:val="00D63102"/>
    <w:rsid w:val="00D663D7"/>
    <w:rsid w:val="00D668B7"/>
    <w:rsid w:val="00D66EAC"/>
    <w:rsid w:val="00D76A1D"/>
    <w:rsid w:val="00D76B5E"/>
    <w:rsid w:val="00D8084F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B42AA"/>
    <w:rsid w:val="00DC11CA"/>
    <w:rsid w:val="00DC186A"/>
    <w:rsid w:val="00DC7100"/>
    <w:rsid w:val="00DD07E6"/>
    <w:rsid w:val="00DD121B"/>
    <w:rsid w:val="00DD30FD"/>
    <w:rsid w:val="00DD531D"/>
    <w:rsid w:val="00DD6229"/>
    <w:rsid w:val="00DD6520"/>
    <w:rsid w:val="00DD732A"/>
    <w:rsid w:val="00DD794F"/>
    <w:rsid w:val="00DE2C57"/>
    <w:rsid w:val="00DE2DE2"/>
    <w:rsid w:val="00DE4B60"/>
    <w:rsid w:val="00DE7DBE"/>
    <w:rsid w:val="00DF33BB"/>
    <w:rsid w:val="00DF4928"/>
    <w:rsid w:val="00DF7F4E"/>
    <w:rsid w:val="00E00455"/>
    <w:rsid w:val="00E01819"/>
    <w:rsid w:val="00E03FA6"/>
    <w:rsid w:val="00E040FA"/>
    <w:rsid w:val="00E059CE"/>
    <w:rsid w:val="00E06AFB"/>
    <w:rsid w:val="00E10184"/>
    <w:rsid w:val="00E11383"/>
    <w:rsid w:val="00E12639"/>
    <w:rsid w:val="00E12D36"/>
    <w:rsid w:val="00E148CA"/>
    <w:rsid w:val="00E1696B"/>
    <w:rsid w:val="00E17E9E"/>
    <w:rsid w:val="00E22B24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08BE"/>
    <w:rsid w:val="00E913DC"/>
    <w:rsid w:val="00E91663"/>
    <w:rsid w:val="00E926B4"/>
    <w:rsid w:val="00E934E9"/>
    <w:rsid w:val="00E943A8"/>
    <w:rsid w:val="00EA0F0D"/>
    <w:rsid w:val="00EA34A2"/>
    <w:rsid w:val="00EA5662"/>
    <w:rsid w:val="00EA7E85"/>
    <w:rsid w:val="00EB048B"/>
    <w:rsid w:val="00EB2AEE"/>
    <w:rsid w:val="00EB3280"/>
    <w:rsid w:val="00EB3BB7"/>
    <w:rsid w:val="00EB601D"/>
    <w:rsid w:val="00EB67CD"/>
    <w:rsid w:val="00EB6F59"/>
    <w:rsid w:val="00EC46E3"/>
    <w:rsid w:val="00EC5F00"/>
    <w:rsid w:val="00ED19B8"/>
    <w:rsid w:val="00ED1D31"/>
    <w:rsid w:val="00ED60BD"/>
    <w:rsid w:val="00EE0DC4"/>
    <w:rsid w:val="00EE4DCF"/>
    <w:rsid w:val="00EE67F2"/>
    <w:rsid w:val="00EF0470"/>
    <w:rsid w:val="00EF1055"/>
    <w:rsid w:val="00EF1D7E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5BB1"/>
    <w:rsid w:val="00F22B00"/>
    <w:rsid w:val="00F242C2"/>
    <w:rsid w:val="00F27CE6"/>
    <w:rsid w:val="00F334E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257D"/>
    <w:rsid w:val="00F64DE6"/>
    <w:rsid w:val="00F670FF"/>
    <w:rsid w:val="00F6758B"/>
    <w:rsid w:val="00F7010D"/>
    <w:rsid w:val="00F72663"/>
    <w:rsid w:val="00F7274A"/>
    <w:rsid w:val="00F80B12"/>
    <w:rsid w:val="00F80DCF"/>
    <w:rsid w:val="00F85DD8"/>
    <w:rsid w:val="00F85FEB"/>
    <w:rsid w:val="00F91815"/>
    <w:rsid w:val="00F94A21"/>
    <w:rsid w:val="00F956A3"/>
    <w:rsid w:val="00FA00C0"/>
    <w:rsid w:val="00FA13A2"/>
    <w:rsid w:val="00FA726D"/>
    <w:rsid w:val="00FB10DF"/>
    <w:rsid w:val="00FB14AE"/>
    <w:rsid w:val="00FB4180"/>
    <w:rsid w:val="00FB5C9F"/>
    <w:rsid w:val="00FB5CEE"/>
    <w:rsid w:val="00FC1260"/>
    <w:rsid w:val="00FC4556"/>
    <w:rsid w:val="00FC6342"/>
    <w:rsid w:val="00FD121D"/>
    <w:rsid w:val="00FD2645"/>
    <w:rsid w:val="00FD2A83"/>
    <w:rsid w:val="00FD4360"/>
    <w:rsid w:val="00FD62F1"/>
    <w:rsid w:val="00FD63A5"/>
    <w:rsid w:val="00FD68AF"/>
    <w:rsid w:val="00FE2B5D"/>
    <w:rsid w:val="00FE3C05"/>
    <w:rsid w:val="00FE57B1"/>
    <w:rsid w:val="00FE6B4C"/>
    <w:rsid w:val="00FF234E"/>
    <w:rsid w:val="00FF3416"/>
    <w:rsid w:val="00FF54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0359E7"/>
    <w:pPr>
      <w:snapToGrid w:val="0"/>
      <w:spacing w:before="120"/>
      <w:ind w:left="1148" w:hanging="2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0359E7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styleId="af4">
    <w:name w:val="Revision"/>
    <w:hidden/>
    <w:uiPriority w:val="99"/>
    <w:semiHidden/>
    <w:rsid w:val="00803F98"/>
    <w:rPr>
      <w:rFonts w:ascii="Times New Roman" w:eastAsia="標楷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11394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陳志嵩</cp:lastModifiedBy>
  <cp:revision>546</cp:revision>
  <dcterms:created xsi:type="dcterms:W3CDTF">2015-11-06T01:06:00Z</dcterms:created>
  <dcterms:modified xsi:type="dcterms:W3CDTF">2021-07-01T15:52:00Z</dcterms:modified>
</cp:coreProperties>
</file>